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7CD12" w14:textId="0A049A9D" w:rsidR="0022221E" w:rsidRDefault="0022221E" w:rsidP="005A022A">
      <w:pPr>
        <w:tabs>
          <w:tab w:val="left" w:pos="2835"/>
        </w:tabs>
        <w:ind w:left="1134"/>
        <w:rPr>
          <w:rFonts w:ascii="Arial" w:hAnsi="Arial"/>
          <w:b/>
          <w:color w:val="000000"/>
          <w:sz w:val="26"/>
          <w:szCs w:val="26"/>
          <w:lang w:val="vi-VN"/>
        </w:rPr>
      </w:pPr>
    </w:p>
    <w:p w14:paraId="6DAC3487" w14:textId="77777777" w:rsidR="00E259C5" w:rsidRPr="00270F66" w:rsidRDefault="00E259C5" w:rsidP="005A022A">
      <w:pPr>
        <w:tabs>
          <w:tab w:val="left" w:pos="2835"/>
        </w:tabs>
        <w:ind w:left="1134"/>
        <w:rPr>
          <w:rFonts w:ascii="Arial" w:hAnsi="Arial"/>
          <w:b/>
          <w:color w:val="000000"/>
          <w:sz w:val="26"/>
          <w:szCs w:val="26"/>
          <w:lang w:val="vi-VN"/>
        </w:rPr>
      </w:pPr>
    </w:p>
    <w:p w14:paraId="7B67FCAE" w14:textId="5842629E" w:rsidR="0008016E" w:rsidRPr="00121AC7" w:rsidRDefault="00E87D09" w:rsidP="00D32BF0">
      <w:pPr>
        <w:tabs>
          <w:tab w:val="left" w:pos="6330"/>
        </w:tabs>
        <w:rPr>
          <w:rFonts w:ascii="Arial" w:hAnsi="Arial"/>
          <w:b/>
          <w:color w:val="000000"/>
          <w:sz w:val="28"/>
          <w:szCs w:val="28"/>
        </w:rPr>
      </w:pPr>
      <w:r>
        <w:rPr>
          <w:rFonts w:ascii="Arial" w:hAnsi="Arial"/>
          <w:b/>
          <w:color w:val="000000"/>
          <w:sz w:val="28"/>
          <w:szCs w:val="28"/>
        </w:rPr>
        <w:tab/>
      </w:r>
    </w:p>
    <w:p w14:paraId="3D32E336" w14:textId="1B862BDE" w:rsidR="0022221E" w:rsidRPr="00121AC7" w:rsidRDefault="0022221E" w:rsidP="005A022A">
      <w:pPr>
        <w:tabs>
          <w:tab w:val="left" w:pos="2835"/>
        </w:tabs>
        <w:ind w:left="1134"/>
        <w:rPr>
          <w:rFonts w:ascii="Arial" w:hAnsi="Arial"/>
          <w:b/>
          <w:color w:val="000000"/>
          <w:sz w:val="28"/>
          <w:szCs w:val="28"/>
        </w:rPr>
      </w:pPr>
    </w:p>
    <w:p w14:paraId="08CEC4E5" w14:textId="77777777" w:rsidR="0022221E" w:rsidRPr="00121AC7" w:rsidRDefault="0022221E" w:rsidP="005A022A">
      <w:pPr>
        <w:tabs>
          <w:tab w:val="left" w:pos="2835"/>
        </w:tabs>
        <w:ind w:left="1134"/>
        <w:rPr>
          <w:rFonts w:ascii="Arial" w:hAnsi="Arial"/>
          <w:b/>
          <w:color w:val="000000"/>
          <w:sz w:val="28"/>
          <w:szCs w:val="28"/>
        </w:rPr>
      </w:pPr>
    </w:p>
    <w:p w14:paraId="7F644208" w14:textId="77777777" w:rsidR="0022221E" w:rsidRPr="00121AC7" w:rsidRDefault="0022221E" w:rsidP="005A022A">
      <w:pPr>
        <w:tabs>
          <w:tab w:val="left" w:pos="2835"/>
        </w:tabs>
        <w:ind w:left="1134"/>
        <w:rPr>
          <w:rFonts w:ascii="Arial" w:hAnsi="Arial"/>
          <w:b/>
          <w:color w:val="000000"/>
          <w:sz w:val="28"/>
          <w:szCs w:val="28"/>
        </w:rPr>
      </w:pPr>
    </w:p>
    <w:p w14:paraId="5051FE8B" w14:textId="2CA941F4" w:rsidR="00E12AD9" w:rsidRPr="00826313" w:rsidRDefault="00414440" w:rsidP="009E3428">
      <w:pPr>
        <w:ind w:left="1418"/>
        <w:rPr>
          <w:rFonts w:ascii="Arial" w:hAnsi="Arial" w:cs="Arial"/>
          <w:b/>
          <w:sz w:val="26"/>
          <w:szCs w:val="26"/>
        </w:rPr>
      </w:pPr>
      <w:r w:rsidRPr="00826313">
        <w:rPr>
          <w:rFonts w:ascii="Arial" w:hAnsi="Arial" w:cs="Arial"/>
          <w:b/>
          <w:sz w:val="26"/>
          <w:szCs w:val="26"/>
        </w:rPr>
        <w:t>Finhay Viet Nam Joint Stock Company</w:t>
      </w:r>
    </w:p>
    <w:p w14:paraId="33D17124" w14:textId="77777777" w:rsidR="0083561B" w:rsidRPr="00826313" w:rsidRDefault="0083561B" w:rsidP="009E3428">
      <w:pPr>
        <w:ind w:left="1418"/>
        <w:rPr>
          <w:rFonts w:ascii="Arial" w:hAnsi="Arial" w:cs="Arial"/>
          <w:sz w:val="20"/>
        </w:rPr>
      </w:pPr>
    </w:p>
    <w:p w14:paraId="75442745" w14:textId="32411F09" w:rsidR="00FF4D2E" w:rsidRPr="00826313" w:rsidRDefault="00421CB6" w:rsidP="00C37028">
      <w:pPr>
        <w:tabs>
          <w:tab w:val="left" w:pos="5245"/>
        </w:tabs>
        <w:ind w:left="1418" w:right="1090"/>
        <w:rPr>
          <w:rFonts w:ascii="Arial" w:hAnsi="Arial" w:cs="Arial"/>
          <w:iCs/>
          <w:sz w:val="20"/>
        </w:rPr>
      </w:pPr>
      <w:r w:rsidRPr="00826313">
        <w:rPr>
          <w:rFonts w:ascii="Arial" w:hAnsi="Arial" w:cs="Arial"/>
          <w:iCs/>
          <w:sz w:val="20"/>
        </w:rPr>
        <w:t>Interim c</w:t>
      </w:r>
      <w:r w:rsidR="004D1832" w:rsidRPr="00826313">
        <w:rPr>
          <w:rFonts w:ascii="Arial" w:hAnsi="Arial" w:cs="Arial"/>
          <w:iCs/>
          <w:sz w:val="20"/>
        </w:rPr>
        <w:t>onsolidated f</w:t>
      </w:r>
      <w:r w:rsidR="00FF4D2E" w:rsidRPr="00826313">
        <w:rPr>
          <w:rFonts w:ascii="Arial" w:hAnsi="Arial" w:cs="Arial"/>
          <w:iCs/>
          <w:sz w:val="20"/>
        </w:rPr>
        <w:t>inancial statements</w:t>
      </w:r>
    </w:p>
    <w:p w14:paraId="35971026" w14:textId="77777777" w:rsidR="003A703D" w:rsidRPr="00826313" w:rsidRDefault="003A703D" w:rsidP="00C37028">
      <w:pPr>
        <w:tabs>
          <w:tab w:val="left" w:pos="5245"/>
        </w:tabs>
        <w:ind w:left="1418" w:right="1090"/>
        <w:rPr>
          <w:rFonts w:ascii="Arial" w:hAnsi="Arial" w:cs="Arial"/>
          <w:iCs/>
          <w:sz w:val="20"/>
          <w:lang w:val="vi-VN"/>
        </w:rPr>
      </w:pPr>
    </w:p>
    <w:p w14:paraId="5F440B7D" w14:textId="505D6971" w:rsidR="00C753CF" w:rsidRPr="00826313" w:rsidRDefault="00421CB6" w:rsidP="00C37028">
      <w:pPr>
        <w:tabs>
          <w:tab w:val="left" w:pos="5245"/>
        </w:tabs>
        <w:ind w:left="1418" w:right="1090"/>
        <w:rPr>
          <w:rFonts w:ascii="Arial" w:hAnsi="Arial" w:cs="Arial"/>
          <w:b/>
          <w:sz w:val="28"/>
          <w:szCs w:val="28"/>
        </w:rPr>
      </w:pPr>
      <w:r w:rsidRPr="00826313">
        <w:rPr>
          <w:rFonts w:ascii="Arial" w:hAnsi="Arial" w:cs="Arial"/>
          <w:iCs/>
          <w:sz w:val="20"/>
        </w:rPr>
        <w:t>For the six-month period</w:t>
      </w:r>
      <w:r w:rsidR="00DF5A58" w:rsidRPr="00826313">
        <w:rPr>
          <w:rFonts w:ascii="Arial" w:hAnsi="Arial" w:cs="Arial"/>
          <w:iCs/>
          <w:sz w:val="20"/>
        </w:rPr>
        <w:t xml:space="preserve"> then</w:t>
      </w:r>
      <w:r w:rsidRPr="00826313">
        <w:rPr>
          <w:rFonts w:ascii="Arial" w:hAnsi="Arial" w:cs="Arial"/>
          <w:iCs/>
          <w:sz w:val="20"/>
        </w:rPr>
        <w:t xml:space="preserve"> ended </w:t>
      </w:r>
      <w:r w:rsidR="003A703D" w:rsidRPr="00826313">
        <w:rPr>
          <w:rFonts w:ascii="Arial" w:hAnsi="Arial" w:cs="Arial"/>
          <w:iCs/>
          <w:sz w:val="20"/>
          <w:lang w:val="vi-VN"/>
        </w:rPr>
        <w:t>3</w:t>
      </w:r>
      <w:r w:rsidR="00116E56" w:rsidRPr="00826313">
        <w:rPr>
          <w:rFonts w:ascii="Arial" w:hAnsi="Arial" w:cs="Arial"/>
          <w:iCs/>
          <w:sz w:val="20"/>
        </w:rPr>
        <w:t>0 June</w:t>
      </w:r>
      <w:r w:rsidR="003A703D" w:rsidRPr="00826313">
        <w:rPr>
          <w:rFonts w:ascii="Arial" w:hAnsi="Arial" w:cs="Arial"/>
          <w:iCs/>
          <w:sz w:val="20"/>
          <w:lang w:val="vi-VN"/>
        </w:rPr>
        <w:t xml:space="preserve"> 202</w:t>
      </w:r>
      <w:ins w:id="0" w:author="An Phuc Cao" w:date="2024-09-24T10:40:00Z" w16du:dateUtc="2024-09-24T03:40:00Z">
        <w:r w:rsidR="00912A17">
          <w:rPr>
            <w:rFonts w:ascii="Arial" w:hAnsi="Arial" w:cs="Arial"/>
            <w:iCs/>
            <w:sz w:val="20"/>
          </w:rPr>
          <w:t>4</w:t>
        </w:r>
      </w:ins>
      <w:del w:id="1" w:author="An Phuc Cao" w:date="2024-09-24T10:40:00Z" w16du:dateUtc="2024-09-24T03:40:00Z">
        <w:r w:rsidR="00AA086F" w:rsidDel="00912A17">
          <w:rPr>
            <w:rFonts w:ascii="Arial" w:hAnsi="Arial" w:cs="Arial"/>
            <w:iCs/>
            <w:sz w:val="20"/>
          </w:rPr>
          <w:delText>3</w:delText>
        </w:r>
      </w:del>
    </w:p>
    <w:p w14:paraId="5079B49E" w14:textId="77777777" w:rsidR="00345C10" w:rsidRPr="00826313" w:rsidRDefault="00345C10" w:rsidP="00C37028">
      <w:pPr>
        <w:pStyle w:val="SingleSpacing"/>
        <w:tabs>
          <w:tab w:val="left" w:pos="5245"/>
        </w:tabs>
        <w:spacing w:line="240" w:lineRule="auto"/>
        <w:ind w:left="2880" w:right="1090"/>
        <w:rPr>
          <w:rFonts w:ascii="Arial" w:hAnsi="Arial" w:cs="Arial"/>
          <w:sz w:val="20"/>
        </w:rPr>
      </w:pPr>
    </w:p>
    <w:p w14:paraId="6812F50D" w14:textId="77777777" w:rsidR="005E2DA9" w:rsidRPr="00826313" w:rsidRDefault="005E2DA9" w:rsidP="00C37028">
      <w:pPr>
        <w:pStyle w:val="BodyTextIndent"/>
        <w:tabs>
          <w:tab w:val="clear" w:pos="6300"/>
          <w:tab w:val="clear" w:pos="7380"/>
          <w:tab w:val="clear" w:pos="7740"/>
          <w:tab w:val="clear" w:pos="8820"/>
        </w:tabs>
        <w:ind w:left="0" w:right="1090" w:firstLine="120"/>
        <w:rPr>
          <w:rFonts w:ascii="Arial" w:hAnsi="Arial" w:cs="Arial"/>
          <w:b/>
          <w:i/>
          <w:sz w:val="20"/>
        </w:rPr>
        <w:sectPr w:rsidR="005E2DA9" w:rsidRPr="00826313" w:rsidSect="00E87D09">
          <w:headerReference w:type="even" r:id="rId11"/>
          <w:headerReference w:type="default" r:id="rId12"/>
          <w:footerReference w:type="even" r:id="rId13"/>
          <w:footerReference w:type="default" r:id="rId14"/>
          <w:headerReference w:type="first" r:id="rId15"/>
          <w:pgSz w:w="11909" w:h="16834" w:code="9"/>
          <w:pgMar w:top="1440" w:right="1440" w:bottom="862" w:left="1582" w:header="720" w:footer="578" w:gutter="0"/>
          <w:pgNumType w:start="1"/>
          <w:cols w:space="720"/>
        </w:sectPr>
      </w:pPr>
    </w:p>
    <w:p w14:paraId="3A4FE3E4" w14:textId="77777777" w:rsidR="00461FCD" w:rsidRPr="00826313" w:rsidRDefault="00461FCD">
      <w:pPr>
        <w:pStyle w:val="BodyTextIndent"/>
        <w:tabs>
          <w:tab w:val="clear" w:pos="6300"/>
          <w:tab w:val="clear" w:pos="7380"/>
          <w:tab w:val="clear" w:pos="7740"/>
          <w:tab w:val="clear" w:pos="8820"/>
        </w:tabs>
        <w:ind w:left="0" w:firstLine="120"/>
        <w:rPr>
          <w:rFonts w:ascii="Arial" w:hAnsi="Arial" w:cs="Arial"/>
          <w:b/>
          <w:sz w:val="20"/>
        </w:rPr>
      </w:pPr>
    </w:p>
    <w:p w14:paraId="25E67872" w14:textId="77777777" w:rsidR="00E12AD9" w:rsidRPr="00826313" w:rsidRDefault="00E12AD9">
      <w:pPr>
        <w:pStyle w:val="BodyTextIndent"/>
        <w:tabs>
          <w:tab w:val="clear" w:pos="6300"/>
          <w:tab w:val="clear" w:pos="7380"/>
          <w:tab w:val="clear" w:pos="7740"/>
          <w:tab w:val="clear" w:pos="8820"/>
        </w:tabs>
        <w:ind w:left="0" w:firstLine="120"/>
        <w:rPr>
          <w:rFonts w:ascii="Arial" w:hAnsi="Arial" w:cs="Arial"/>
          <w:b/>
          <w:sz w:val="20"/>
        </w:rPr>
      </w:pPr>
    </w:p>
    <w:p w14:paraId="4AAB3C9F" w14:textId="77777777" w:rsidR="009615C4" w:rsidRPr="00826313" w:rsidRDefault="009615C4">
      <w:pPr>
        <w:pStyle w:val="BodyTextIndent"/>
        <w:tabs>
          <w:tab w:val="clear" w:pos="6300"/>
          <w:tab w:val="clear" w:pos="7380"/>
          <w:tab w:val="clear" w:pos="7740"/>
          <w:tab w:val="clear" w:pos="8820"/>
        </w:tabs>
        <w:ind w:left="0" w:firstLine="120"/>
        <w:rPr>
          <w:rFonts w:ascii="Arial" w:hAnsi="Arial" w:cs="Arial"/>
          <w:b/>
          <w:sz w:val="20"/>
        </w:rPr>
      </w:pPr>
    </w:p>
    <w:p w14:paraId="26418E22" w14:textId="77777777" w:rsidR="009615C4" w:rsidRPr="00826313" w:rsidRDefault="009615C4">
      <w:pPr>
        <w:pStyle w:val="BodyTextIndent"/>
        <w:tabs>
          <w:tab w:val="clear" w:pos="6300"/>
          <w:tab w:val="clear" w:pos="7380"/>
          <w:tab w:val="clear" w:pos="7740"/>
          <w:tab w:val="clear" w:pos="8820"/>
        </w:tabs>
        <w:ind w:left="0" w:firstLine="120"/>
        <w:rPr>
          <w:rFonts w:ascii="Arial" w:hAnsi="Arial" w:cs="Arial"/>
          <w:b/>
          <w:sz w:val="20"/>
        </w:rPr>
      </w:pPr>
    </w:p>
    <w:p w14:paraId="3BF6772F" w14:textId="77777777" w:rsidR="009615C4" w:rsidRPr="00826313" w:rsidRDefault="009615C4">
      <w:pPr>
        <w:pStyle w:val="BodyTextIndent"/>
        <w:tabs>
          <w:tab w:val="clear" w:pos="6300"/>
          <w:tab w:val="clear" w:pos="7380"/>
          <w:tab w:val="clear" w:pos="7740"/>
          <w:tab w:val="clear" w:pos="8820"/>
        </w:tabs>
        <w:ind w:left="0" w:firstLine="120"/>
        <w:rPr>
          <w:rFonts w:ascii="Arial" w:hAnsi="Arial" w:cs="Arial"/>
          <w:b/>
          <w:sz w:val="20"/>
        </w:rPr>
      </w:pPr>
    </w:p>
    <w:p w14:paraId="15A7865B" w14:textId="77777777" w:rsidR="00C318B3" w:rsidRPr="00826313" w:rsidRDefault="00C318B3">
      <w:pPr>
        <w:pStyle w:val="BodyTextIndent"/>
        <w:tabs>
          <w:tab w:val="clear" w:pos="6300"/>
          <w:tab w:val="clear" w:pos="7380"/>
          <w:tab w:val="clear" w:pos="7740"/>
          <w:tab w:val="clear" w:pos="8820"/>
        </w:tabs>
        <w:ind w:left="0" w:firstLine="0"/>
        <w:rPr>
          <w:rFonts w:ascii="Arial" w:hAnsi="Arial" w:cs="Arial"/>
          <w:b/>
          <w:sz w:val="20"/>
        </w:rPr>
      </w:pPr>
    </w:p>
    <w:p w14:paraId="56DA1BD6" w14:textId="77777777" w:rsidR="00C318B3" w:rsidRPr="00826313" w:rsidRDefault="00C318B3">
      <w:pPr>
        <w:pStyle w:val="BodyTextIndent"/>
        <w:tabs>
          <w:tab w:val="clear" w:pos="6300"/>
          <w:tab w:val="clear" w:pos="7380"/>
          <w:tab w:val="clear" w:pos="7740"/>
          <w:tab w:val="clear" w:pos="8820"/>
        </w:tabs>
        <w:ind w:left="0" w:firstLine="0"/>
        <w:rPr>
          <w:rFonts w:ascii="Arial" w:hAnsi="Arial" w:cs="Arial"/>
          <w:b/>
          <w:sz w:val="20"/>
        </w:rPr>
      </w:pPr>
    </w:p>
    <w:p w14:paraId="086AC53A" w14:textId="77777777" w:rsidR="00C318B3" w:rsidRPr="00826313" w:rsidRDefault="00C318B3">
      <w:pPr>
        <w:pStyle w:val="BodyTextIndent"/>
        <w:tabs>
          <w:tab w:val="clear" w:pos="6300"/>
          <w:tab w:val="clear" w:pos="7380"/>
          <w:tab w:val="clear" w:pos="7740"/>
          <w:tab w:val="clear" w:pos="8820"/>
        </w:tabs>
        <w:ind w:left="0" w:firstLine="0"/>
        <w:rPr>
          <w:rFonts w:ascii="Arial" w:hAnsi="Arial" w:cs="Arial"/>
          <w:b/>
          <w:sz w:val="20"/>
        </w:rPr>
      </w:pPr>
    </w:p>
    <w:p w14:paraId="031CE571" w14:textId="77777777" w:rsidR="005E2DA9" w:rsidRPr="00826313" w:rsidRDefault="008F400E">
      <w:pPr>
        <w:pStyle w:val="BodyTextIndent"/>
        <w:tabs>
          <w:tab w:val="clear" w:pos="6300"/>
          <w:tab w:val="clear" w:pos="7380"/>
          <w:tab w:val="clear" w:pos="7740"/>
          <w:tab w:val="clear" w:pos="8820"/>
        </w:tabs>
        <w:ind w:left="0" w:firstLine="0"/>
        <w:rPr>
          <w:rFonts w:ascii="Arial" w:hAnsi="Arial" w:cs="Arial"/>
          <w:b/>
          <w:sz w:val="20"/>
        </w:rPr>
      </w:pPr>
      <w:r w:rsidRPr="00826313">
        <w:rPr>
          <w:rFonts w:ascii="Arial" w:hAnsi="Arial" w:cs="Arial"/>
          <w:b/>
          <w:sz w:val="20"/>
        </w:rPr>
        <w:t>T</w:t>
      </w:r>
      <w:r w:rsidR="00011370" w:rsidRPr="00826313">
        <w:rPr>
          <w:rFonts w:ascii="Arial" w:hAnsi="Arial" w:cs="Arial"/>
          <w:b/>
          <w:sz w:val="20"/>
        </w:rPr>
        <w:t>ABLE OF CONTENTS</w:t>
      </w:r>
    </w:p>
    <w:p w14:paraId="069AC957" w14:textId="77777777" w:rsidR="006E59CC" w:rsidRPr="00826313" w:rsidRDefault="00F81291">
      <w:pPr>
        <w:tabs>
          <w:tab w:val="left" w:pos="2437"/>
          <w:tab w:val="right" w:leader="dot" w:pos="8931"/>
        </w:tabs>
        <w:spacing w:before="2" w:after="2"/>
        <w:ind w:right="7" w:firstLine="120"/>
        <w:rPr>
          <w:rFonts w:ascii="Arial" w:eastAsia="Batang" w:hAnsi="Arial" w:cs="Arial"/>
          <w:sz w:val="20"/>
        </w:rPr>
      </w:pPr>
      <w:r w:rsidRPr="00826313">
        <w:rPr>
          <w:rFonts w:ascii="Arial" w:eastAsia="Batang" w:hAnsi="Arial" w:cs="Arial"/>
          <w:sz w:val="20"/>
        </w:rPr>
        <w:tab/>
      </w:r>
    </w:p>
    <w:p w14:paraId="7B2AC54D" w14:textId="77777777" w:rsidR="00B05958" w:rsidRPr="00826313" w:rsidRDefault="00572B63">
      <w:pPr>
        <w:tabs>
          <w:tab w:val="right" w:leader="dot" w:pos="8931"/>
        </w:tabs>
        <w:spacing w:before="2" w:after="2"/>
        <w:ind w:right="7" w:firstLine="120"/>
        <w:jc w:val="right"/>
        <w:rPr>
          <w:rFonts w:ascii="Arial" w:eastAsia="Batang" w:hAnsi="Arial" w:cs="Arial"/>
          <w:i/>
          <w:sz w:val="20"/>
        </w:rPr>
      </w:pPr>
      <w:r w:rsidRPr="00826313">
        <w:rPr>
          <w:rFonts w:ascii="Arial" w:eastAsia="Batang" w:hAnsi="Arial" w:cs="Arial"/>
          <w:i/>
          <w:sz w:val="20"/>
        </w:rPr>
        <w:t xml:space="preserve">Pages </w:t>
      </w:r>
    </w:p>
    <w:p w14:paraId="32E022BC" w14:textId="77777777" w:rsidR="00B05958" w:rsidRPr="00826313" w:rsidRDefault="00B05958">
      <w:pPr>
        <w:tabs>
          <w:tab w:val="right" w:leader="dot" w:pos="8931"/>
        </w:tabs>
        <w:spacing w:before="2" w:after="2"/>
        <w:ind w:right="7" w:firstLine="120"/>
        <w:rPr>
          <w:rFonts w:ascii="Arial" w:eastAsia="Batang" w:hAnsi="Arial" w:cs="Arial"/>
          <w:sz w:val="20"/>
        </w:rPr>
      </w:pPr>
    </w:p>
    <w:p w14:paraId="5BA15618" w14:textId="77777777" w:rsidR="00B05958" w:rsidRPr="00826313" w:rsidRDefault="00B05958">
      <w:pPr>
        <w:tabs>
          <w:tab w:val="right" w:leader="dot" w:pos="8931"/>
        </w:tabs>
        <w:spacing w:before="2" w:after="2"/>
        <w:ind w:right="7" w:firstLine="120"/>
        <w:rPr>
          <w:rFonts w:ascii="Arial" w:eastAsia="Batang" w:hAnsi="Arial" w:cs="Arial"/>
          <w:sz w:val="20"/>
        </w:rPr>
      </w:pPr>
    </w:p>
    <w:p w14:paraId="5770C1B7" w14:textId="14D3BD13" w:rsidR="00647C6F" w:rsidRPr="00F12D4F" w:rsidRDefault="00C94032" w:rsidP="00F26249">
      <w:pPr>
        <w:tabs>
          <w:tab w:val="right" w:pos="8880"/>
        </w:tabs>
        <w:spacing w:before="2" w:after="2"/>
        <w:jc w:val="both"/>
        <w:rPr>
          <w:rFonts w:ascii="Arial" w:eastAsia="Batang" w:hAnsi="Arial" w:cs="Arial"/>
          <w:sz w:val="20"/>
        </w:rPr>
      </w:pPr>
      <w:r w:rsidRPr="00826313">
        <w:rPr>
          <w:rFonts w:ascii="Arial" w:eastAsia="Batang" w:hAnsi="Arial" w:cs="Arial"/>
          <w:sz w:val="20"/>
        </w:rPr>
        <w:t>General information</w:t>
      </w:r>
      <w:r w:rsidR="007739F1" w:rsidRPr="00826313">
        <w:rPr>
          <w:rFonts w:ascii="Arial" w:eastAsia="Batang" w:hAnsi="Arial" w:cs="Arial"/>
          <w:sz w:val="20"/>
        </w:rPr>
        <w:t xml:space="preserve"> </w:t>
      </w:r>
      <w:r w:rsidRPr="00F12D4F">
        <w:fldChar w:fldCharType="begin"/>
      </w:r>
      <w:r w:rsidRPr="00F12D4F">
        <w:instrText>HYPERLINK \l "_Toc161983894"</w:instrText>
      </w:r>
      <w:r w:rsidRPr="00F12D4F">
        <w:fldChar w:fldCharType="separate"/>
      </w:r>
      <w:r w:rsidR="00011370" w:rsidRPr="00F12D4F">
        <w:rPr>
          <w:rFonts w:ascii="Arial" w:eastAsia="Batang" w:hAnsi="Arial" w:cs="Arial"/>
          <w:webHidden/>
          <w:sz w:val="20"/>
        </w:rPr>
        <w:tab/>
      </w:r>
      <w:r w:rsidR="002C3700" w:rsidRPr="00F12D4F">
        <w:rPr>
          <w:rFonts w:ascii="Arial" w:eastAsia="Batang" w:hAnsi="Arial" w:cs="Arial"/>
          <w:webHidden/>
          <w:sz w:val="20"/>
          <w:rPrChange w:id="2" w:author="An Phuc Cao" w:date="2024-09-24T16:28:00Z" w16du:dateUtc="2024-09-24T09:28:00Z">
            <w:rPr>
              <w:rFonts w:ascii="Arial" w:eastAsia="Batang" w:hAnsi="Arial" w:cs="Arial"/>
              <w:webHidden/>
              <w:sz w:val="20"/>
              <w:highlight w:val="yellow"/>
            </w:rPr>
          </w:rPrChange>
        </w:rPr>
        <w:t>1</w:t>
      </w:r>
      <w:r w:rsidR="00011370" w:rsidRPr="00F12D4F">
        <w:rPr>
          <w:rFonts w:ascii="Arial" w:eastAsia="Batang" w:hAnsi="Arial" w:cs="Arial"/>
          <w:webHidden/>
          <w:sz w:val="20"/>
        </w:rPr>
        <w:t xml:space="preserve"> </w:t>
      </w:r>
      <w:r w:rsidRPr="00F12D4F">
        <w:rPr>
          <w:rFonts w:ascii="Arial" w:eastAsia="Batang" w:hAnsi="Arial" w:cs="Arial"/>
          <w:sz w:val="20"/>
        </w:rPr>
        <w:fldChar w:fldCharType="end"/>
      </w:r>
    </w:p>
    <w:p w14:paraId="1A09439E" w14:textId="7073C356" w:rsidR="003815E1" w:rsidRPr="00F12D4F" w:rsidRDefault="003815E1" w:rsidP="00F26249">
      <w:pPr>
        <w:tabs>
          <w:tab w:val="right" w:pos="8880"/>
        </w:tabs>
        <w:spacing w:before="2" w:after="2"/>
        <w:jc w:val="both"/>
        <w:rPr>
          <w:rFonts w:ascii="Arial" w:eastAsia="Batang" w:hAnsi="Arial" w:cs="Arial"/>
          <w:sz w:val="20"/>
        </w:rPr>
      </w:pPr>
    </w:p>
    <w:p w14:paraId="2419AA43" w14:textId="16150DD3" w:rsidR="003815E1" w:rsidRPr="00F12D4F" w:rsidRDefault="00780558" w:rsidP="00F26249">
      <w:pPr>
        <w:tabs>
          <w:tab w:val="right" w:pos="8880"/>
        </w:tabs>
        <w:spacing w:before="2" w:after="2"/>
        <w:jc w:val="both"/>
        <w:rPr>
          <w:rFonts w:ascii="Arial" w:eastAsia="Batang" w:hAnsi="Arial" w:cs="Arial"/>
          <w:sz w:val="20"/>
        </w:rPr>
      </w:pPr>
      <w:r w:rsidRPr="00F12D4F">
        <w:rPr>
          <w:rFonts w:ascii="Arial" w:eastAsia="Batang" w:hAnsi="Arial" w:cs="Arial"/>
          <w:sz w:val="20"/>
        </w:rPr>
        <w:t>Report of Management</w:t>
      </w:r>
      <w:r w:rsidRPr="00F12D4F">
        <w:rPr>
          <w:rFonts w:ascii="Arial" w:eastAsia="Batang" w:hAnsi="Arial" w:cs="Arial"/>
          <w:sz w:val="20"/>
        </w:rPr>
        <w:tab/>
      </w:r>
      <w:r w:rsidRPr="00F12D4F">
        <w:rPr>
          <w:rFonts w:ascii="Arial" w:eastAsia="Batang" w:hAnsi="Arial" w:cs="Arial"/>
          <w:sz w:val="20"/>
          <w:rPrChange w:id="3" w:author="An Phuc Cao" w:date="2024-09-24T16:28:00Z" w16du:dateUtc="2024-09-24T09:28:00Z">
            <w:rPr>
              <w:rFonts w:ascii="Arial" w:eastAsia="Batang" w:hAnsi="Arial" w:cs="Arial"/>
              <w:sz w:val="20"/>
              <w:highlight w:val="yellow"/>
            </w:rPr>
          </w:rPrChange>
        </w:rPr>
        <w:t>2</w:t>
      </w:r>
    </w:p>
    <w:p w14:paraId="1BC47202" w14:textId="77777777" w:rsidR="00647C6F" w:rsidRPr="00F12D4F" w:rsidRDefault="00647C6F" w:rsidP="005263AA">
      <w:pPr>
        <w:tabs>
          <w:tab w:val="right" w:pos="8880"/>
        </w:tabs>
        <w:spacing w:before="2" w:after="2"/>
        <w:jc w:val="both"/>
        <w:rPr>
          <w:rFonts w:ascii="Arial" w:eastAsia="Batang" w:hAnsi="Arial" w:cs="Arial"/>
          <w:sz w:val="20"/>
        </w:rPr>
      </w:pPr>
    </w:p>
    <w:p w14:paraId="099EA3F3" w14:textId="05D6740B" w:rsidR="005E2DA9" w:rsidRPr="00F12D4F" w:rsidRDefault="00310BB8" w:rsidP="00F26249">
      <w:pPr>
        <w:tabs>
          <w:tab w:val="right" w:pos="8880"/>
        </w:tabs>
        <w:spacing w:before="2" w:after="2"/>
        <w:jc w:val="both"/>
        <w:rPr>
          <w:rFonts w:ascii="Arial" w:eastAsia="Batang" w:hAnsi="Arial" w:cs="Arial"/>
          <w:sz w:val="20"/>
        </w:rPr>
      </w:pPr>
      <w:r w:rsidRPr="00F12D4F">
        <w:rPr>
          <w:rFonts w:ascii="Arial" w:eastAsia="Batang" w:hAnsi="Arial" w:cs="Arial"/>
          <w:sz w:val="20"/>
        </w:rPr>
        <w:t>Report on review of interim consolidated financial statements</w:t>
      </w:r>
      <w:r w:rsidR="00F00DF6" w:rsidRPr="00F12D4F">
        <w:rPr>
          <w:rFonts w:ascii="Arial" w:eastAsia="Batang" w:hAnsi="Arial" w:cs="Arial"/>
          <w:sz w:val="20"/>
        </w:rPr>
        <w:t xml:space="preserve"> </w:t>
      </w:r>
      <w:r w:rsidR="002C3700" w:rsidRPr="00F12D4F">
        <w:rPr>
          <w:rFonts w:ascii="Arial" w:eastAsia="Batang" w:hAnsi="Arial" w:cs="Arial"/>
          <w:sz w:val="20"/>
        </w:rPr>
        <w:tab/>
      </w:r>
      <w:r w:rsidR="00780558" w:rsidRPr="00F12D4F">
        <w:rPr>
          <w:rFonts w:ascii="Arial" w:eastAsia="Batang" w:hAnsi="Arial" w:cs="Arial"/>
          <w:sz w:val="20"/>
          <w:rPrChange w:id="4" w:author="An Phuc Cao" w:date="2024-09-24T16:28:00Z" w16du:dateUtc="2024-09-24T09:28:00Z">
            <w:rPr>
              <w:rFonts w:ascii="Arial" w:eastAsia="Batang" w:hAnsi="Arial" w:cs="Arial"/>
              <w:sz w:val="20"/>
              <w:highlight w:val="yellow"/>
            </w:rPr>
          </w:rPrChange>
        </w:rPr>
        <w:t>3</w:t>
      </w:r>
      <w:r w:rsidR="0071429D" w:rsidRPr="00F12D4F">
        <w:rPr>
          <w:rFonts w:ascii="Arial" w:eastAsia="Batang" w:hAnsi="Arial" w:cs="Arial"/>
          <w:sz w:val="20"/>
          <w:rPrChange w:id="5" w:author="An Phuc Cao" w:date="2024-09-24T16:28:00Z" w16du:dateUtc="2024-09-24T09:28:00Z">
            <w:rPr>
              <w:rFonts w:ascii="Arial" w:eastAsia="Batang" w:hAnsi="Arial" w:cs="Arial"/>
              <w:sz w:val="20"/>
              <w:highlight w:val="yellow"/>
            </w:rPr>
          </w:rPrChange>
        </w:rPr>
        <w:t xml:space="preserve"> - 4</w:t>
      </w:r>
    </w:p>
    <w:p w14:paraId="260446F8" w14:textId="77777777" w:rsidR="00FA0760" w:rsidRPr="00F12D4F" w:rsidRDefault="00FA0760" w:rsidP="005263AA">
      <w:pPr>
        <w:tabs>
          <w:tab w:val="right" w:pos="8880"/>
        </w:tabs>
        <w:spacing w:before="2" w:after="2"/>
        <w:jc w:val="both"/>
        <w:rPr>
          <w:rFonts w:ascii="Arial" w:eastAsia="Batang" w:hAnsi="Arial" w:cs="Arial"/>
          <w:sz w:val="20"/>
        </w:rPr>
      </w:pPr>
    </w:p>
    <w:p w14:paraId="7EB3060F" w14:textId="6267A6DD" w:rsidR="00C94032" w:rsidRPr="00F12D4F" w:rsidRDefault="00842663" w:rsidP="00F26249">
      <w:pPr>
        <w:tabs>
          <w:tab w:val="right" w:pos="8880"/>
        </w:tabs>
        <w:spacing w:before="2" w:after="2"/>
        <w:jc w:val="both"/>
        <w:rPr>
          <w:rFonts w:ascii="Arial" w:eastAsia="Batang" w:hAnsi="Arial" w:cs="Arial"/>
          <w:sz w:val="20"/>
        </w:rPr>
      </w:pPr>
      <w:r w:rsidRPr="00F12D4F">
        <w:rPr>
          <w:rFonts w:ascii="Arial" w:eastAsia="Batang" w:hAnsi="Arial" w:cs="Arial"/>
          <w:sz w:val="20"/>
        </w:rPr>
        <w:t>Interim c</w:t>
      </w:r>
      <w:r w:rsidR="004D1832" w:rsidRPr="00F12D4F">
        <w:rPr>
          <w:rFonts w:ascii="Arial" w:eastAsia="Batang" w:hAnsi="Arial" w:cs="Arial"/>
          <w:sz w:val="20"/>
        </w:rPr>
        <w:t xml:space="preserve">onsolidated </w:t>
      </w:r>
      <w:r w:rsidR="006F43C3" w:rsidRPr="00F12D4F">
        <w:rPr>
          <w:rFonts w:ascii="Arial" w:eastAsia="Batang" w:hAnsi="Arial" w:cs="Arial"/>
          <w:sz w:val="20"/>
        </w:rPr>
        <w:t>statement of profit or loss</w:t>
      </w:r>
      <w:r w:rsidR="000F5D2D" w:rsidRPr="00F12D4F">
        <w:rPr>
          <w:rFonts w:ascii="Arial" w:eastAsia="Batang" w:hAnsi="Arial" w:cs="Arial"/>
          <w:sz w:val="20"/>
        </w:rPr>
        <w:tab/>
      </w:r>
      <w:r w:rsidR="0040272E" w:rsidRPr="00F12D4F">
        <w:rPr>
          <w:rFonts w:ascii="Arial" w:eastAsia="Batang" w:hAnsi="Arial" w:cs="Arial"/>
          <w:sz w:val="20"/>
          <w:rPrChange w:id="6" w:author="An Phuc Cao" w:date="2024-09-24T16:28:00Z" w16du:dateUtc="2024-09-24T09:28:00Z">
            <w:rPr>
              <w:rFonts w:ascii="Arial" w:eastAsia="Batang" w:hAnsi="Arial" w:cs="Arial"/>
              <w:sz w:val="20"/>
              <w:highlight w:val="yellow"/>
            </w:rPr>
          </w:rPrChange>
        </w:rPr>
        <w:t>5</w:t>
      </w:r>
    </w:p>
    <w:p w14:paraId="1A625182" w14:textId="77777777" w:rsidR="003F0C74" w:rsidRPr="00F12D4F" w:rsidRDefault="003F0C74" w:rsidP="00F26249">
      <w:pPr>
        <w:tabs>
          <w:tab w:val="right" w:pos="8880"/>
        </w:tabs>
        <w:spacing w:before="2" w:after="2"/>
        <w:jc w:val="both"/>
        <w:rPr>
          <w:rFonts w:ascii="Arial" w:eastAsia="Batang" w:hAnsi="Arial" w:cs="Arial"/>
          <w:sz w:val="20"/>
        </w:rPr>
      </w:pPr>
    </w:p>
    <w:p w14:paraId="243FF9C7" w14:textId="3D794E97" w:rsidR="003F0C74" w:rsidRPr="00F12D4F" w:rsidRDefault="00842663" w:rsidP="00F26249">
      <w:pPr>
        <w:tabs>
          <w:tab w:val="right" w:pos="8880"/>
        </w:tabs>
        <w:spacing w:before="2" w:after="2"/>
        <w:jc w:val="both"/>
        <w:rPr>
          <w:rFonts w:ascii="Arial" w:eastAsia="Batang" w:hAnsi="Arial" w:cs="Arial"/>
          <w:sz w:val="20"/>
        </w:rPr>
      </w:pPr>
      <w:r w:rsidRPr="00F12D4F">
        <w:rPr>
          <w:rFonts w:ascii="Arial" w:eastAsia="Batang" w:hAnsi="Arial" w:cs="Arial"/>
          <w:sz w:val="20"/>
        </w:rPr>
        <w:t>Interim c</w:t>
      </w:r>
      <w:r w:rsidR="004D1832" w:rsidRPr="00F12D4F">
        <w:rPr>
          <w:rFonts w:ascii="Arial" w:eastAsia="Batang" w:hAnsi="Arial" w:cs="Arial"/>
          <w:sz w:val="20"/>
        </w:rPr>
        <w:t>onsolidated s</w:t>
      </w:r>
      <w:r w:rsidR="003F0C74" w:rsidRPr="00F12D4F">
        <w:rPr>
          <w:rFonts w:ascii="Arial" w:eastAsia="Batang" w:hAnsi="Arial" w:cs="Arial"/>
          <w:sz w:val="20"/>
        </w:rPr>
        <w:t>tatement of comprehensive income</w:t>
      </w:r>
      <w:r w:rsidR="003F0C74" w:rsidRPr="00F12D4F">
        <w:rPr>
          <w:rFonts w:ascii="Arial" w:eastAsia="Batang" w:hAnsi="Arial" w:cs="Arial"/>
          <w:sz w:val="20"/>
        </w:rPr>
        <w:tab/>
      </w:r>
      <w:r w:rsidR="0040272E" w:rsidRPr="00F12D4F">
        <w:rPr>
          <w:rFonts w:ascii="Arial" w:eastAsia="Batang" w:hAnsi="Arial" w:cs="Arial"/>
          <w:sz w:val="20"/>
          <w:rPrChange w:id="7" w:author="An Phuc Cao" w:date="2024-09-24T16:28:00Z" w16du:dateUtc="2024-09-24T09:28:00Z">
            <w:rPr>
              <w:rFonts w:ascii="Arial" w:eastAsia="Batang" w:hAnsi="Arial" w:cs="Arial"/>
              <w:sz w:val="20"/>
              <w:highlight w:val="yellow"/>
            </w:rPr>
          </w:rPrChange>
        </w:rPr>
        <w:t>6</w:t>
      </w:r>
    </w:p>
    <w:p w14:paraId="34FC5B5F" w14:textId="77777777" w:rsidR="005E2DA9" w:rsidRPr="00F12D4F" w:rsidRDefault="005E2DA9" w:rsidP="005263AA">
      <w:pPr>
        <w:tabs>
          <w:tab w:val="right" w:pos="8880"/>
        </w:tabs>
        <w:spacing w:before="2" w:after="2"/>
        <w:jc w:val="both"/>
        <w:rPr>
          <w:rFonts w:ascii="Arial" w:eastAsia="Batang" w:hAnsi="Arial" w:cs="Arial"/>
          <w:sz w:val="20"/>
        </w:rPr>
      </w:pPr>
    </w:p>
    <w:p w14:paraId="504A10F8" w14:textId="71C8DCAE" w:rsidR="00011370" w:rsidRPr="00F12D4F" w:rsidRDefault="00842663" w:rsidP="00F26249">
      <w:pPr>
        <w:tabs>
          <w:tab w:val="right" w:pos="8880"/>
        </w:tabs>
        <w:spacing w:before="2" w:after="2"/>
        <w:jc w:val="both"/>
        <w:rPr>
          <w:rFonts w:ascii="Arial" w:eastAsia="Batang" w:hAnsi="Arial" w:cs="Arial"/>
          <w:sz w:val="20"/>
        </w:rPr>
      </w:pPr>
      <w:r w:rsidRPr="00F12D4F">
        <w:rPr>
          <w:rFonts w:ascii="Arial" w:eastAsia="Batang" w:hAnsi="Arial" w:cs="Arial"/>
          <w:sz w:val="20"/>
        </w:rPr>
        <w:t>Interim c</w:t>
      </w:r>
      <w:r w:rsidR="004D1832" w:rsidRPr="00F12D4F">
        <w:rPr>
          <w:rFonts w:ascii="Arial" w:eastAsia="Batang" w:hAnsi="Arial" w:cs="Arial"/>
          <w:sz w:val="20"/>
        </w:rPr>
        <w:t>onsolidated s</w:t>
      </w:r>
      <w:r w:rsidR="00BB4030" w:rsidRPr="00F12D4F">
        <w:rPr>
          <w:rFonts w:ascii="Arial" w:eastAsia="Batang" w:hAnsi="Arial" w:cs="Arial"/>
          <w:sz w:val="20"/>
        </w:rPr>
        <w:t>tatement of financial position</w:t>
      </w:r>
      <w:r w:rsidR="00011370" w:rsidRPr="00F12D4F">
        <w:rPr>
          <w:rFonts w:ascii="Arial" w:eastAsia="Batang" w:hAnsi="Arial" w:cs="Arial"/>
          <w:sz w:val="20"/>
        </w:rPr>
        <w:tab/>
      </w:r>
      <w:r w:rsidR="0040272E" w:rsidRPr="00F12D4F">
        <w:rPr>
          <w:rFonts w:ascii="Arial" w:eastAsia="Batang" w:hAnsi="Arial" w:cs="Arial"/>
          <w:sz w:val="20"/>
          <w:rPrChange w:id="8" w:author="An Phuc Cao" w:date="2024-09-24T16:28:00Z" w16du:dateUtc="2024-09-24T09:28:00Z">
            <w:rPr>
              <w:rFonts w:ascii="Arial" w:eastAsia="Batang" w:hAnsi="Arial" w:cs="Arial"/>
              <w:sz w:val="20"/>
              <w:highlight w:val="yellow"/>
            </w:rPr>
          </w:rPrChange>
        </w:rPr>
        <w:t>7</w:t>
      </w:r>
    </w:p>
    <w:p w14:paraId="4479E28B" w14:textId="77777777" w:rsidR="00011370" w:rsidRPr="00F12D4F" w:rsidRDefault="00011370" w:rsidP="005263AA">
      <w:pPr>
        <w:tabs>
          <w:tab w:val="right" w:pos="8880"/>
          <w:tab w:val="left" w:pos="8978"/>
        </w:tabs>
        <w:spacing w:before="2" w:after="2"/>
        <w:jc w:val="both"/>
        <w:rPr>
          <w:rFonts w:ascii="Arial" w:eastAsia="Batang" w:hAnsi="Arial" w:cs="Arial"/>
          <w:sz w:val="20"/>
        </w:rPr>
      </w:pPr>
    </w:p>
    <w:p w14:paraId="12F4D048" w14:textId="41C6F9A5" w:rsidR="00011370" w:rsidRPr="00F12D4F" w:rsidRDefault="00842663" w:rsidP="00F26249">
      <w:pPr>
        <w:tabs>
          <w:tab w:val="right" w:pos="8880"/>
        </w:tabs>
        <w:spacing w:before="2" w:after="2"/>
        <w:jc w:val="both"/>
        <w:rPr>
          <w:rFonts w:ascii="Arial" w:eastAsia="Batang" w:hAnsi="Arial" w:cs="Arial"/>
          <w:sz w:val="20"/>
        </w:rPr>
      </w:pPr>
      <w:r w:rsidRPr="00F12D4F">
        <w:rPr>
          <w:rFonts w:ascii="Arial" w:eastAsia="Batang" w:hAnsi="Arial" w:cs="Arial"/>
          <w:sz w:val="20"/>
        </w:rPr>
        <w:t>Interim c</w:t>
      </w:r>
      <w:r w:rsidR="004D1832" w:rsidRPr="00F12D4F">
        <w:rPr>
          <w:rFonts w:ascii="Arial" w:eastAsia="Batang" w:hAnsi="Arial" w:cs="Arial"/>
          <w:sz w:val="20"/>
        </w:rPr>
        <w:t>onsolidated s</w:t>
      </w:r>
      <w:r w:rsidR="00D53528" w:rsidRPr="00F12D4F">
        <w:rPr>
          <w:rFonts w:ascii="Arial" w:eastAsia="Batang" w:hAnsi="Arial" w:cs="Arial"/>
          <w:sz w:val="20"/>
        </w:rPr>
        <w:t>t</w:t>
      </w:r>
      <w:r w:rsidR="00BB4030" w:rsidRPr="00F12D4F">
        <w:rPr>
          <w:rFonts w:ascii="Arial" w:eastAsia="Batang" w:hAnsi="Arial" w:cs="Arial"/>
          <w:sz w:val="20"/>
        </w:rPr>
        <w:t>atement of changes in equity</w:t>
      </w:r>
      <w:r w:rsidR="00011370" w:rsidRPr="00F12D4F">
        <w:rPr>
          <w:rFonts w:ascii="Arial" w:eastAsia="Batang" w:hAnsi="Arial" w:cs="Arial"/>
          <w:sz w:val="20"/>
        </w:rPr>
        <w:tab/>
      </w:r>
      <w:r w:rsidR="0040272E" w:rsidRPr="00F12D4F">
        <w:rPr>
          <w:rFonts w:ascii="Arial" w:eastAsia="Batang" w:hAnsi="Arial" w:cs="Arial"/>
          <w:sz w:val="20"/>
          <w:rPrChange w:id="9" w:author="An Phuc Cao" w:date="2024-09-24T16:28:00Z" w16du:dateUtc="2024-09-24T09:28:00Z">
            <w:rPr>
              <w:rFonts w:ascii="Arial" w:eastAsia="Batang" w:hAnsi="Arial" w:cs="Arial"/>
              <w:sz w:val="20"/>
              <w:highlight w:val="yellow"/>
            </w:rPr>
          </w:rPrChange>
        </w:rPr>
        <w:t>8</w:t>
      </w:r>
    </w:p>
    <w:p w14:paraId="54E70F34" w14:textId="77777777" w:rsidR="00011370" w:rsidRPr="00F12D4F" w:rsidRDefault="00011370" w:rsidP="005263AA">
      <w:pPr>
        <w:tabs>
          <w:tab w:val="right" w:pos="8880"/>
          <w:tab w:val="left" w:pos="8978"/>
        </w:tabs>
        <w:spacing w:before="2" w:after="2"/>
        <w:jc w:val="both"/>
        <w:rPr>
          <w:rFonts w:ascii="Arial" w:eastAsia="Batang" w:hAnsi="Arial" w:cs="Arial"/>
          <w:sz w:val="20"/>
        </w:rPr>
      </w:pPr>
    </w:p>
    <w:p w14:paraId="3F3F2ECF" w14:textId="0964014B" w:rsidR="00011370" w:rsidRPr="00826313" w:rsidRDefault="00F83B2D" w:rsidP="00F26249">
      <w:pPr>
        <w:tabs>
          <w:tab w:val="right" w:pos="8880"/>
        </w:tabs>
        <w:spacing w:before="2" w:after="2"/>
        <w:jc w:val="both"/>
        <w:rPr>
          <w:rFonts w:ascii="Arial" w:eastAsia="Batang" w:hAnsi="Arial" w:cs="Arial"/>
          <w:sz w:val="20"/>
        </w:rPr>
      </w:pPr>
      <w:r w:rsidRPr="00F12D4F">
        <w:rPr>
          <w:rFonts w:ascii="Arial" w:eastAsia="Batang" w:hAnsi="Arial" w:cs="Arial"/>
          <w:sz w:val="20"/>
        </w:rPr>
        <w:t>Interim c</w:t>
      </w:r>
      <w:r w:rsidR="004D1832" w:rsidRPr="00F12D4F">
        <w:rPr>
          <w:rFonts w:ascii="Arial" w:eastAsia="Batang" w:hAnsi="Arial" w:cs="Arial"/>
          <w:sz w:val="20"/>
        </w:rPr>
        <w:t>onsolidated s</w:t>
      </w:r>
      <w:r w:rsidR="00840645" w:rsidRPr="00F12D4F">
        <w:rPr>
          <w:rFonts w:ascii="Arial" w:eastAsia="Batang" w:hAnsi="Arial" w:cs="Arial"/>
          <w:sz w:val="20"/>
        </w:rPr>
        <w:t>tatement of cash flows</w:t>
      </w:r>
      <w:r w:rsidR="00011370" w:rsidRPr="00F12D4F">
        <w:rPr>
          <w:rFonts w:ascii="Arial" w:eastAsia="Batang" w:hAnsi="Arial" w:cs="Arial"/>
          <w:sz w:val="20"/>
        </w:rPr>
        <w:tab/>
      </w:r>
      <w:r w:rsidR="0040272E" w:rsidRPr="00F12D4F">
        <w:rPr>
          <w:rFonts w:ascii="Arial" w:eastAsia="Batang" w:hAnsi="Arial" w:cs="Arial"/>
          <w:sz w:val="20"/>
          <w:rPrChange w:id="10" w:author="An Phuc Cao" w:date="2024-09-24T16:28:00Z" w16du:dateUtc="2024-09-24T09:28:00Z">
            <w:rPr>
              <w:rFonts w:ascii="Arial" w:eastAsia="Batang" w:hAnsi="Arial" w:cs="Arial"/>
              <w:sz w:val="20"/>
              <w:highlight w:val="yellow"/>
            </w:rPr>
          </w:rPrChange>
        </w:rPr>
        <w:t>9</w:t>
      </w:r>
      <w:r w:rsidR="0024449C" w:rsidRPr="00F12D4F">
        <w:rPr>
          <w:rFonts w:ascii="Arial" w:eastAsia="Batang" w:hAnsi="Arial" w:cs="Arial"/>
          <w:sz w:val="20"/>
          <w:rPrChange w:id="11" w:author="An Phuc Cao" w:date="2024-09-24T16:28:00Z" w16du:dateUtc="2024-09-24T09:28:00Z">
            <w:rPr>
              <w:rFonts w:ascii="Arial" w:eastAsia="Batang" w:hAnsi="Arial" w:cs="Arial"/>
              <w:sz w:val="20"/>
              <w:highlight w:val="yellow"/>
            </w:rPr>
          </w:rPrChange>
        </w:rPr>
        <w:t xml:space="preserve"> - 10</w:t>
      </w:r>
    </w:p>
    <w:p w14:paraId="75F38AC5" w14:textId="77777777" w:rsidR="006069F2" w:rsidRPr="00826313" w:rsidRDefault="006069F2" w:rsidP="005263AA">
      <w:pPr>
        <w:tabs>
          <w:tab w:val="right" w:pos="8880"/>
        </w:tabs>
        <w:spacing w:before="2" w:after="2"/>
        <w:jc w:val="both"/>
        <w:rPr>
          <w:rFonts w:ascii="Arial" w:eastAsia="Batang" w:hAnsi="Arial" w:cs="Arial"/>
          <w:sz w:val="20"/>
        </w:rPr>
      </w:pPr>
    </w:p>
    <w:p w14:paraId="27E448C8" w14:textId="7F06533A" w:rsidR="000F78DB" w:rsidRPr="00826313" w:rsidRDefault="00506C27" w:rsidP="0059740E">
      <w:pPr>
        <w:tabs>
          <w:tab w:val="left" w:pos="720"/>
          <w:tab w:val="right" w:pos="8880"/>
          <w:tab w:val="right" w:leader="dot" w:pos="9000"/>
        </w:tabs>
        <w:spacing w:before="2" w:after="2"/>
        <w:jc w:val="both"/>
        <w:rPr>
          <w:rFonts w:ascii="Arial" w:hAnsi="Arial" w:cs="Arial"/>
          <w:bCs/>
          <w:sz w:val="20"/>
        </w:rPr>
      </w:pPr>
      <w:r w:rsidRPr="00826313">
        <w:rPr>
          <w:rFonts w:ascii="Arial" w:hAnsi="Arial" w:cs="Arial"/>
          <w:bCs/>
          <w:sz w:val="20"/>
        </w:rPr>
        <w:t>Notes to the</w:t>
      </w:r>
      <w:r w:rsidR="00F83B2D" w:rsidRPr="00826313">
        <w:rPr>
          <w:rFonts w:ascii="Arial" w:hAnsi="Arial" w:cs="Arial"/>
          <w:bCs/>
          <w:sz w:val="20"/>
        </w:rPr>
        <w:t xml:space="preserve"> interim</w:t>
      </w:r>
      <w:r w:rsidR="008C7FF9" w:rsidRPr="00826313">
        <w:rPr>
          <w:rFonts w:ascii="Arial" w:hAnsi="Arial" w:cs="Arial"/>
          <w:bCs/>
          <w:sz w:val="20"/>
        </w:rPr>
        <w:t xml:space="preserve"> </w:t>
      </w:r>
      <w:r w:rsidR="004D1832" w:rsidRPr="00826313">
        <w:rPr>
          <w:rFonts w:ascii="Arial" w:hAnsi="Arial" w:cs="Arial"/>
          <w:bCs/>
          <w:sz w:val="20"/>
        </w:rPr>
        <w:t xml:space="preserve">consolidated </w:t>
      </w:r>
      <w:r w:rsidR="00BB4030" w:rsidRPr="00826313">
        <w:rPr>
          <w:rFonts w:ascii="Arial" w:hAnsi="Arial" w:cs="Arial"/>
          <w:bCs/>
          <w:sz w:val="20"/>
        </w:rPr>
        <w:t>financial statements</w:t>
      </w:r>
      <w:r w:rsidR="00011370" w:rsidRPr="00826313">
        <w:rPr>
          <w:rFonts w:ascii="Arial" w:hAnsi="Arial" w:cs="Arial"/>
          <w:bCs/>
          <w:sz w:val="20"/>
        </w:rPr>
        <w:tab/>
      </w:r>
      <w:r w:rsidR="0040272E" w:rsidRPr="00F12D4F">
        <w:rPr>
          <w:rFonts w:ascii="Arial" w:hAnsi="Arial" w:cs="Arial"/>
          <w:bCs/>
          <w:sz w:val="20"/>
          <w:rPrChange w:id="12" w:author="An Phuc Cao" w:date="2024-09-24T16:28:00Z" w16du:dateUtc="2024-09-24T09:28:00Z">
            <w:rPr>
              <w:rFonts w:ascii="Arial" w:hAnsi="Arial" w:cs="Arial"/>
              <w:bCs/>
              <w:sz w:val="20"/>
              <w:highlight w:val="yellow"/>
            </w:rPr>
          </w:rPrChange>
        </w:rPr>
        <w:t>1</w:t>
      </w:r>
      <w:r w:rsidR="0024449C" w:rsidRPr="00F12D4F">
        <w:rPr>
          <w:rFonts w:ascii="Arial" w:hAnsi="Arial" w:cs="Arial"/>
          <w:bCs/>
          <w:sz w:val="20"/>
          <w:rPrChange w:id="13" w:author="An Phuc Cao" w:date="2024-09-24T16:28:00Z" w16du:dateUtc="2024-09-24T09:28:00Z">
            <w:rPr>
              <w:rFonts w:ascii="Arial" w:hAnsi="Arial" w:cs="Arial"/>
              <w:bCs/>
              <w:sz w:val="20"/>
              <w:highlight w:val="yellow"/>
            </w:rPr>
          </w:rPrChange>
        </w:rPr>
        <w:t>1</w:t>
      </w:r>
      <w:r w:rsidR="00F55BD2" w:rsidRPr="00F12D4F">
        <w:rPr>
          <w:rFonts w:ascii="Arial" w:hAnsi="Arial" w:cs="Arial"/>
          <w:bCs/>
          <w:sz w:val="20"/>
          <w:rPrChange w:id="14" w:author="An Phuc Cao" w:date="2024-09-24T16:28:00Z" w16du:dateUtc="2024-09-24T09:28:00Z">
            <w:rPr>
              <w:rFonts w:ascii="Arial" w:hAnsi="Arial" w:cs="Arial"/>
              <w:bCs/>
              <w:sz w:val="20"/>
              <w:highlight w:val="yellow"/>
            </w:rPr>
          </w:rPrChange>
        </w:rPr>
        <w:t xml:space="preserve"> </w:t>
      </w:r>
      <w:r w:rsidR="005A022A" w:rsidRPr="00196D94">
        <w:rPr>
          <w:rFonts w:ascii="Arial" w:hAnsi="Arial" w:cs="Arial"/>
          <w:bCs/>
          <w:sz w:val="20"/>
          <w:highlight w:val="yellow"/>
        </w:rPr>
        <w:t>-</w:t>
      </w:r>
      <w:r w:rsidR="00011370" w:rsidRPr="00196D94">
        <w:rPr>
          <w:rFonts w:ascii="Arial" w:hAnsi="Arial" w:cs="Arial"/>
          <w:bCs/>
          <w:sz w:val="20"/>
          <w:highlight w:val="yellow"/>
        </w:rPr>
        <w:t xml:space="preserve"> </w:t>
      </w:r>
      <w:r w:rsidR="00E65805" w:rsidRPr="00196D94">
        <w:rPr>
          <w:rFonts w:ascii="Arial" w:hAnsi="Arial" w:cs="Arial"/>
          <w:bCs/>
          <w:sz w:val="20"/>
          <w:highlight w:val="yellow"/>
        </w:rPr>
        <w:t>53</w:t>
      </w:r>
    </w:p>
    <w:p w14:paraId="7C71CC23" w14:textId="77777777" w:rsidR="0018493B" w:rsidRPr="00826313" w:rsidRDefault="0018493B" w:rsidP="00495433">
      <w:pPr>
        <w:rPr>
          <w:rFonts w:ascii="Arial" w:hAnsi="Arial" w:cs="Arial"/>
          <w:bCs/>
          <w:noProof/>
          <w:sz w:val="20"/>
        </w:rPr>
      </w:pPr>
    </w:p>
    <w:p w14:paraId="7BC8E8E2" w14:textId="11366B9A" w:rsidR="002C52E1" w:rsidRPr="00826313" w:rsidRDefault="002C52E1" w:rsidP="00495433">
      <w:pPr>
        <w:rPr>
          <w:rFonts w:ascii="Arial" w:hAnsi="Arial" w:cs="Arial"/>
          <w:sz w:val="20"/>
        </w:rPr>
      </w:pPr>
    </w:p>
    <w:p w14:paraId="55618F94" w14:textId="77777777" w:rsidR="002C52E1" w:rsidRPr="00826313" w:rsidRDefault="002C52E1" w:rsidP="002C52E1">
      <w:pPr>
        <w:rPr>
          <w:rFonts w:ascii="Arial" w:hAnsi="Arial" w:cs="Arial"/>
          <w:sz w:val="20"/>
        </w:rPr>
      </w:pPr>
    </w:p>
    <w:p w14:paraId="6EBCF3D1" w14:textId="77777777" w:rsidR="002C52E1" w:rsidRPr="00826313" w:rsidRDefault="002C52E1" w:rsidP="002C52E1">
      <w:pPr>
        <w:rPr>
          <w:rFonts w:ascii="Arial" w:hAnsi="Arial" w:cs="Arial"/>
          <w:sz w:val="20"/>
        </w:rPr>
      </w:pPr>
    </w:p>
    <w:p w14:paraId="4CEB5ACE" w14:textId="77777777" w:rsidR="002C52E1" w:rsidRPr="00826313" w:rsidRDefault="002C52E1" w:rsidP="002C52E1">
      <w:pPr>
        <w:rPr>
          <w:rFonts w:ascii="Arial" w:hAnsi="Arial" w:cs="Arial"/>
          <w:sz w:val="20"/>
        </w:rPr>
      </w:pPr>
    </w:p>
    <w:p w14:paraId="42F067E4" w14:textId="77777777" w:rsidR="002C52E1" w:rsidRPr="00826313" w:rsidRDefault="002C52E1" w:rsidP="002C52E1">
      <w:pPr>
        <w:rPr>
          <w:rFonts w:ascii="Arial" w:hAnsi="Arial" w:cs="Arial"/>
          <w:sz w:val="20"/>
        </w:rPr>
      </w:pPr>
    </w:p>
    <w:p w14:paraId="5A457D4A" w14:textId="77777777" w:rsidR="002C52E1" w:rsidRPr="00826313" w:rsidRDefault="002C52E1" w:rsidP="002C52E1">
      <w:pPr>
        <w:rPr>
          <w:rFonts w:ascii="Arial" w:hAnsi="Arial" w:cs="Arial"/>
          <w:sz w:val="20"/>
        </w:rPr>
      </w:pPr>
    </w:p>
    <w:p w14:paraId="75AE2DB3" w14:textId="77777777" w:rsidR="002C52E1" w:rsidRPr="00826313" w:rsidRDefault="002C52E1" w:rsidP="002C52E1">
      <w:pPr>
        <w:rPr>
          <w:rFonts w:ascii="Arial" w:hAnsi="Arial" w:cs="Arial"/>
          <w:sz w:val="20"/>
        </w:rPr>
      </w:pPr>
    </w:p>
    <w:p w14:paraId="6DE012F6" w14:textId="77777777" w:rsidR="002C52E1" w:rsidRPr="00826313" w:rsidRDefault="002C52E1" w:rsidP="002C52E1">
      <w:pPr>
        <w:rPr>
          <w:rFonts w:ascii="Arial" w:hAnsi="Arial" w:cs="Arial"/>
          <w:sz w:val="20"/>
        </w:rPr>
      </w:pPr>
    </w:p>
    <w:p w14:paraId="1A3E8E44" w14:textId="77777777" w:rsidR="002C52E1" w:rsidRPr="00826313" w:rsidRDefault="002C52E1" w:rsidP="002C52E1">
      <w:pPr>
        <w:rPr>
          <w:rFonts w:ascii="Arial" w:hAnsi="Arial" w:cs="Arial"/>
          <w:sz w:val="20"/>
        </w:rPr>
      </w:pPr>
    </w:p>
    <w:p w14:paraId="185A7868" w14:textId="77777777" w:rsidR="002C52E1" w:rsidRPr="00826313" w:rsidRDefault="002C52E1" w:rsidP="002C52E1">
      <w:pPr>
        <w:rPr>
          <w:rFonts w:ascii="Arial" w:hAnsi="Arial" w:cs="Arial"/>
          <w:sz w:val="20"/>
        </w:rPr>
      </w:pPr>
    </w:p>
    <w:p w14:paraId="199CA999" w14:textId="77777777" w:rsidR="002C52E1" w:rsidRPr="00826313" w:rsidRDefault="002C52E1" w:rsidP="002C52E1">
      <w:pPr>
        <w:rPr>
          <w:rFonts w:ascii="Arial" w:hAnsi="Arial" w:cs="Arial"/>
          <w:sz w:val="20"/>
        </w:rPr>
      </w:pPr>
    </w:p>
    <w:p w14:paraId="1F5E2016" w14:textId="77777777" w:rsidR="002C52E1" w:rsidRPr="00826313" w:rsidRDefault="002C52E1" w:rsidP="002C52E1">
      <w:pPr>
        <w:rPr>
          <w:rFonts w:ascii="Arial" w:hAnsi="Arial" w:cs="Arial"/>
          <w:sz w:val="20"/>
        </w:rPr>
      </w:pPr>
    </w:p>
    <w:p w14:paraId="4F80428E" w14:textId="77777777" w:rsidR="002C52E1" w:rsidRPr="00826313" w:rsidRDefault="002C52E1" w:rsidP="002C52E1">
      <w:pPr>
        <w:rPr>
          <w:rFonts w:ascii="Arial" w:hAnsi="Arial" w:cs="Arial"/>
          <w:sz w:val="20"/>
        </w:rPr>
      </w:pPr>
    </w:p>
    <w:p w14:paraId="654C4E6F" w14:textId="77777777" w:rsidR="002C52E1" w:rsidRPr="00826313" w:rsidRDefault="002C52E1" w:rsidP="002C52E1">
      <w:pPr>
        <w:rPr>
          <w:rFonts w:ascii="Arial" w:hAnsi="Arial" w:cs="Arial"/>
          <w:sz w:val="20"/>
        </w:rPr>
      </w:pPr>
    </w:p>
    <w:p w14:paraId="6AE06B2E" w14:textId="77777777" w:rsidR="002C52E1" w:rsidRPr="00826313" w:rsidRDefault="002C52E1" w:rsidP="002C52E1">
      <w:pPr>
        <w:rPr>
          <w:rFonts w:ascii="Arial" w:hAnsi="Arial" w:cs="Arial"/>
          <w:sz w:val="20"/>
        </w:rPr>
      </w:pPr>
    </w:p>
    <w:p w14:paraId="4FC5E42C" w14:textId="77777777" w:rsidR="002C52E1" w:rsidRPr="00826313" w:rsidRDefault="002C52E1" w:rsidP="002C52E1">
      <w:pPr>
        <w:rPr>
          <w:rFonts w:ascii="Arial" w:hAnsi="Arial" w:cs="Arial"/>
          <w:sz w:val="20"/>
        </w:rPr>
      </w:pPr>
    </w:p>
    <w:p w14:paraId="2E09868E" w14:textId="77777777" w:rsidR="002C52E1" w:rsidRPr="00826313" w:rsidRDefault="002C52E1" w:rsidP="002C52E1">
      <w:pPr>
        <w:rPr>
          <w:rFonts w:ascii="Arial" w:hAnsi="Arial" w:cs="Arial"/>
          <w:sz w:val="20"/>
        </w:rPr>
      </w:pPr>
    </w:p>
    <w:p w14:paraId="2D672A91" w14:textId="77777777" w:rsidR="002C52E1" w:rsidRPr="00826313" w:rsidRDefault="002C52E1" w:rsidP="002C52E1">
      <w:pPr>
        <w:rPr>
          <w:rFonts w:ascii="Arial" w:hAnsi="Arial" w:cs="Arial"/>
          <w:sz w:val="20"/>
        </w:rPr>
      </w:pPr>
    </w:p>
    <w:p w14:paraId="3BECF72E" w14:textId="77777777" w:rsidR="002C52E1" w:rsidRPr="00826313" w:rsidRDefault="002C52E1" w:rsidP="002C52E1">
      <w:pPr>
        <w:rPr>
          <w:rFonts w:ascii="Arial" w:hAnsi="Arial" w:cs="Arial"/>
          <w:sz w:val="20"/>
        </w:rPr>
      </w:pPr>
    </w:p>
    <w:p w14:paraId="29101AB4" w14:textId="77777777" w:rsidR="002C52E1" w:rsidRPr="00826313" w:rsidRDefault="002C52E1" w:rsidP="002C52E1">
      <w:pPr>
        <w:rPr>
          <w:rFonts w:ascii="Arial" w:hAnsi="Arial" w:cs="Arial"/>
          <w:sz w:val="20"/>
        </w:rPr>
      </w:pPr>
    </w:p>
    <w:p w14:paraId="68E3B809" w14:textId="77777777" w:rsidR="002C52E1" w:rsidRPr="00826313" w:rsidRDefault="002C52E1" w:rsidP="002C52E1">
      <w:pPr>
        <w:rPr>
          <w:rFonts w:ascii="Arial" w:hAnsi="Arial" w:cs="Arial"/>
          <w:sz w:val="20"/>
        </w:rPr>
      </w:pPr>
    </w:p>
    <w:p w14:paraId="4DFBB0FF" w14:textId="77777777" w:rsidR="002C52E1" w:rsidRPr="00826313" w:rsidRDefault="002C52E1" w:rsidP="002C52E1">
      <w:pPr>
        <w:rPr>
          <w:rFonts w:ascii="Arial" w:hAnsi="Arial" w:cs="Arial"/>
          <w:sz w:val="20"/>
        </w:rPr>
      </w:pPr>
    </w:p>
    <w:p w14:paraId="6D8AA621" w14:textId="77777777" w:rsidR="002C52E1" w:rsidRPr="00826313" w:rsidRDefault="002C52E1" w:rsidP="002C52E1">
      <w:pPr>
        <w:rPr>
          <w:rFonts w:ascii="Arial" w:hAnsi="Arial" w:cs="Arial"/>
          <w:sz w:val="20"/>
        </w:rPr>
      </w:pPr>
    </w:p>
    <w:p w14:paraId="515FDB73" w14:textId="77777777" w:rsidR="002C52E1" w:rsidRPr="00826313" w:rsidRDefault="002C52E1" w:rsidP="002C52E1">
      <w:pPr>
        <w:rPr>
          <w:rFonts w:ascii="Arial" w:hAnsi="Arial" w:cs="Arial"/>
          <w:sz w:val="20"/>
        </w:rPr>
      </w:pPr>
    </w:p>
    <w:p w14:paraId="79AF183D" w14:textId="77777777" w:rsidR="002C52E1" w:rsidRPr="00826313" w:rsidRDefault="002C52E1" w:rsidP="002C52E1">
      <w:pPr>
        <w:rPr>
          <w:rFonts w:ascii="Arial" w:hAnsi="Arial" w:cs="Arial"/>
          <w:sz w:val="20"/>
        </w:rPr>
      </w:pPr>
    </w:p>
    <w:p w14:paraId="74535AA6" w14:textId="77777777" w:rsidR="002C52E1" w:rsidRPr="00826313" w:rsidRDefault="002C52E1" w:rsidP="002C52E1">
      <w:pPr>
        <w:rPr>
          <w:rFonts w:ascii="Arial" w:hAnsi="Arial" w:cs="Arial"/>
          <w:sz w:val="20"/>
        </w:rPr>
      </w:pPr>
    </w:p>
    <w:p w14:paraId="191258EA" w14:textId="77777777" w:rsidR="002C52E1" w:rsidRPr="00826313" w:rsidRDefault="002C52E1" w:rsidP="002C52E1">
      <w:pPr>
        <w:rPr>
          <w:rFonts w:ascii="Arial" w:hAnsi="Arial" w:cs="Arial"/>
          <w:sz w:val="20"/>
        </w:rPr>
      </w:pPr>
    </w:p>
    <w:p w14:paraId="765242CF" w14:textId="77777777" w:rsidR="002C52E1" w:rsidRPr="00826313" w:rsidRDefault="002C52E1" w:rsidP="002C52E1">
      <w:pPr>
        <w:rPr>
          <w:rFonts w:ascii="Arial" w:hAnsi="Arial" w:cs="Arial"/>
          <w:sz w:val="20"/>
        </w:rPr>
      </w:pPr>
    </w:p>
    <w:p w14:paraId="60E032E8" w14:textId="77777777" w:rsidR="002C52E1" w:rsidRPr="00826313" w:rsidRDefault="002C52E1" w:rsidP="002C52E1">
      <w:pPr>
        <w:rPr>
          <w:rFonts w:ascii="Arial" w:hAnsi="Arial" w:cs="Arial"/>
          <w:sz w:val="20"/>
        </w:rPr>
      </w:pPr>
    </w:p>
    <w:p w14:paraId="72276362" w14:textId="77777777" w:rsidR="002C52E1" w:rsidRPr="00826313" w:rsidRDefault="002C52E1" w:rsidP="002C52E1">
      <w:pPr>
        <w:rPr>
          <w:rFonts w:ascii="Arial" w:hAnsi="Arial" w:cs="Arial"/>
          <w:sz w:val="20"/>
        </w:rPr>
      </w:pPr>
    </w:p>
    <w:p w14:paraId="6FCAADC3" w14:textId="0A521A6C" w:rsidR="00FB5A86" w:rsidRPr="00826313" w:rsidRDefault="002C52E1" w:rsidP="002C52E1">
      <w:pPr>
        <w:tabs>
          <w:tab w:val="center" w:pos="4443"/>
        </w:tabs>
        <w:rPr>
          <w:rFonts w:ascii="Arial" w:hAnsi="Arial" w:cs="Arial"/>
          <w:sz w:val="20"/>
        </w:rPr>
        <w:sectPr w:rsidR="00FB5A86" w:rsidRPr="00826313" w:rsidSect="00AE009F">
          <w:headerReference w:type="even" r:id="rId16"/>
          <w:headerReference w:type="default" r:id="rId17"/>
          <w:footerReference w:type="default" r:id="rId18"/>
          <w:headerReference w:type="first" r:id="rId19"/>
          <w:pgSz w:w="11909" w:h="16834" w:code="9"/>
          <w:pgMar w:top="1440" w:right="1440" w:bottom="862" w:left="1582" w:header="720" w:footer="578" w:gutter="0"/>
          <w:pgNumType w:start="1"/>
          <w:cols w:space="720"/>
          <w:titlePg/>
          <w:docGrid w:linePitch="326"/>
        </w:sectPr>
      </w:pPr>
      <w:r w:rsidRPr="00826313">
        <w:rPr>
          <w:rFonts w:ascii="Arial" w:hAnsi="Arial" w:cs="Arial"/>
          <w:sz w:val="20"/>
        </w:rPr>
        <w:tab/>
      </w:r>
    </w:p>
    <w:p w14:paraId="659B2A33" w14:textId="77777777" w:rsidR="009625CB" w:rsidRPr="00826313" w:rsidDel="00177145" w:rsidRDefault="009625CB">
      <w:pPr>
        <w:jc w:val="both"/>
        <w:rPr>
          <w:del w:id="15" w:author="Hai Quang Le" w:date="2025-01-03T14:56:00Z" w16du:dateUtc="2025-01-03T07:56:00Z"/>
          <w:rFonts w:ascii="Arial" w:hAnsi="Arial" w:cs="Arial"/>
          <w:sz w:val="20"/>
        </w:rPr>
      </w:pPr>
    </w:p>
    <w:p w14:paraId="0CAEC95C" w14:textId="77777777" w:rsidR="00BA24F6" w:rsidRPr="00826313" w:rsidRDefault="00BA24F6">
      <w:pPr>
        <w:jc w:val="both"/>
        <w:rPr>
          <w:rFonts w:ascii="Arial" w:hAnsi="Arial" w:cs="Arial"/>
          <w:sz w:val="20"/>
        </w:rPr>
      </w:pPr>
    </w:p>
    <w:p w14:paraId="286F984E" w14:textId="488254EE" w:rsidR="00C94032" w:rsidRPr="00EF0D64" w:rsidRDefault="00C94032">
      <w:pPr>
        <w:pStyle w:val="Heading1"/>
        <w:jc w:val="left"/>
        <w:rPr>
          <w:rFonts w:ascii="Arial" w:hAnsi="Arial" w:cs="Arial"/>
          <w:b/>
          <w:position w:val="-8"/>
          <w:sz w:val="20"/>
          <w:rPrChange w:id="16" w:author="An Phuc Cao" w:date="2024-10-16T10:38:00Z" w16du:dateUtc="2024-10-16T03:38:00Z">
            <w:rPr>
              <w:rFonts w:ascii="Arial" w:hAnsi="Arial" w:cs="Arial"/>
              <w:b/>
              <w:sz w:val="20"/>
            </w:rPr>
          </w:rPrChange>
        </w:rPr>
        <w:pPrChange w:id="17" w:author="An Phuc Cao" w:date="2024-10-16T10:38:00Z" w16du:dateUtc="2024-10-16T03:38:00Z">
          <w:pPr>
            <w:jc w:val="both"/>
          </w:pPr>
        </w:pPrChange>
      </w:pPr>
      <w:r w:rsidRPr="00EF0D64">
        <w:rPr>
          <w:rFonts w:ascii="Arial" w:hAnsi="Arial" w:cs="Arial"/>
          <w:b/>
          <w:position w:val="-8"/>
          <w:sz w:val="20"/>
          <w:rPrChange w:id="18" w:author="An Phuc Cao" w:date="2024-10-16T10:38:00Z" w16du:dateUtc="2024-10-16T03:38:00Z">
            <w:rPr>
              <w:rFonts w:ascii="Arial" w:hAnsi="Arial" w:cs="Arial"/>
              <w:b/>
              <w:sz w:val="20"/>
            </w:rPr>
          </w:rPrChange>
        </w:rPr>
        <w:t xml:space="preserve">THE </w:t>
      </w:r>
      <w:r w:rsidR="00BF45A2" w:rsidRPr="00EF0D64">
        <w:rPr>
          <w:rFonts w:ascii="Arial" w:hAnsi="Arial" w:cs="Arial"/>
          <w:b/>
          <w:position w:val="-8"/>
          <w:sz w:val="20"/>
          <w:rPrChange w:id="19" w:author="An Phuc Cao" w:date="2024-10-16T10:38:00Z" w16du:dateUtc="2024-10-16T03:38:00Z">
            <w:rPr>
              <w:rFonts w:ascii="Arial" w:hAnsi="Arial" w:cs="Arial"/>
              <w:b/>
              <w:sz w:val="20"/>
            </w:rPr>
          </w:rPrChange>
        </w:rPr>
        <w:t>COMPANY</w:t>
      </w:r>
    </w:p>
    <w:p w14:paraId="2D7213B0" w14:textId="1B24CA45" w:rsidR="007100DD" w:rsidRPr="00826313" w:rsidDel="00B83B5F" w:rsidRDefault="007100DD">
      <w:pPr>
        <w:overflowPunct/>
        <w:autoSpaceDE/>
        <w:autoSpaceDN/>
        <w:adjustRightInd/>
        <w:jc w:val="both"/>
        <w:textAlignment w:val="auto"/>
        <w:rPr>
          <w:del w:id="20" w:author="An Phuc Cao" w:date="2024-10-16T16:56:00Z" w16du:dateUtc="2024-10-16T09:56:00Z"/>
          <w:rFonts w:ascii="Arial" w:hAnsi="Arial" w:cs="Arial"/>
          <w:sz w:val="20"/>
        </w:rPr>
      </w:pPr>
    </w:p>
    <w:p w14:paraId="0313AAB2" w14:textId="3E095C8D" w:rsidR="00296520" w:rsidRPr="00826313" w:rsidRDefault="00296520" w:rsidP="00296520">
      <w:pPr>
        <w:jc w:val="both"/>
        <w:rPr>
          <w:rFonts w:ascii="Arial" w:hAnsi="Arial" w:cs="Arial"/>
          <w:sz w:val="20"/>
        </w:rPr>
      </w:pPr>
      <w:r w:rsidRPr="00826313">
        <w:rPr>
          <w:rFonts w:ascii="Arial" w:hAnsi="Arial" w:cs="Arial"/>
          <w:sz w:val="20"/>
        </w:rPr>
        <w:t>Finhay Viet Nam Joint Stock Company (“the Company”) is a joint stock company established in Vietnam</w:t>
      </w:r>
      <w:r w:rsidR="007017A3" w:rsidRPr="00826313">
        <w:rPr>
          <w:rFonts w:ascii="Arial" w:hAnsi="Arial" w:cs="Arial"/>
          <w:sz w:val="20"/>
        </w:rPr>
        <w:t xml:space="preserve">. The Company </w:t>
      </w:r>
      <w:r w:rsidRPr="00826313">
        <w:rPr>
          <w:rFonts w:ascii="Arial" w:hAnsi="Arial" w:cs="Arial"/>
          <w:sz w:val="20"/>
        </w:rPr>
        <w:t xml:space="preserve">type of ownership </w:t>
      </w:r>
      <w:r w:rsidR="007017A3" w:rsidRPr="00826313">
        <w:rPr>
          <w:rFonts w:ascii="Arial" w:hAnsi="Arial" w:cs="Arial"/>
          <w:sz w:val="20"/>
        </w:rPr>
        <w:t xml:space="preserve">was changed </w:t>
      </w:r>
      <w:r w:rsidRPr="00826313">
        <w:rPr>
          <w:rFonts w:ascii="Arial" w:hAnsi="Arial" w:cs="Arial"/>
          <w:sz w:val="20"/>
        </w:rPr>
        <w:t xml:space="preserve">from Finhay Company Limited which was operating under the Corporate Law of Vietnam, Operating License No. 0107748373 issued by Ha Noi Department of Planning and Investment dated </w:t>
      </w:r>
      <w:r w:rsidR="00035C78" w:rsidRPr="00826313">
        <w:rPr>
          <w:rFonts w:ascii="Arial" w:hAnsi="Arial" w:cs="Arial"/>
          <w:sz w:val="20"/>
        </w:rPr>
        <w:t>0</w:t>
      </w:r>
      <w:r w:rsidRPr="00826313">
        <w:rPr>
          <w:rFonts w:ascii="Arial" w:hAnsi="Arial" w:cs="Arial"/>
          <w:sz w:val="20"/>
        </w:rPr>
        <w:t>6 March 2017</w:t>
      </w:r>
      <w:r w:rsidR="006243A3" w:rsidRPr="00826313">
        <w:rPr>
          <w:rFonts w:ascii="Arial" w:hAnsi="Arial" w:cs="Arial"/>
          <w:sz w:val="20"/>
        </w:rPr>
        <w:t>.</w:t>
      </w:r>
      <w:ins w:id="21" w:author="An Phuc Cao" w:date="2024-09-24T16:34:00Z" w16du:dateUtc="2024-09-24T09:34:00Z">
        <w:r w:rsidR="00B97FDD">
          <w:rPr>
            <w:rFonts w:ascii="Arial" w:hAnsi="Arial" w:cs="Arial"/>
            <w:sz w:val="20"/>
          </w:rPr>
          <w:t xml:space="preserve"> The Operating License was amended for the 14</w:t>
        </w:r>
        <w:r w:rsidR="00B97FDD" w:rsidRPr="00602C81">
          <w:rPr>
            <w:rFonts w:ascii="Arial" w:hAnsi="Arial" w:cs="Arial"/>
            <w:sz w:val="20"/>
            <w:vertAlign w:val="superscript"/>
          </w:rPr>
          <w:t>th</w:t>
        </w:r>
        <w:r w:rsidR="00B97FDD">
          <w:rPr>
            <w:rFonts w:ascii="Arial" w:hAnsi="Arial" w:cs="Arial"/>
            <w:sz w:val="20"/>
          </w:rPr>
          <w:t xml:space="preserve"> on 27 February 2023. </w:t>
        </w:r>
      </w:ins>
      <w:del w:id="22" w:author="An Phuc Cao" w:date="2024-09-24T16:34:00Z" w16du:dateUtc="2024-09-24T09:34:00Z">
        <w:r w:rsidR="006243A3" w:rsidRPr="00826313" w:rsidDel="00B97FDD">
          <w:rPr>
            <w:rFonts w:ascii="Arial" w:hAnsi="Arial" w:cs="Arial"/>
            <w:sz w:val="20"/>
          </w:rPr>
          <w:delText xml:space="preserve"> </w:delText>
        </w:r>
      </w:del>
      <w:r w:rsidR="00CC0F34" w:rsidRPr="00826313">
        <w:rPr>
          <w:rFonts w:ascii="Arial" w:hAnsi="Arial" w:cs="Arial"/>
          <w:sz w:val="20"/>
        </w:rPr>
        <w:t>As at 3</w:t>
      </w:r>
      <w:r w:rsidR="00421CB6" w:rsidRPr="00826313">
        <w:rPr>
          <w:rFonts w:ascii="Arial" w:hAnsi="Arial" w:cs="Arial"/>
          <w:sz w:val="20"/>
        </w:rPr>
        <w:t>0 June</w:t>
      </w:r>
      <w:r w:rsidR="00CC0F34" w:rsidRPr="00826313">
        <w:rPr>
          <w:rFonts w:ascii="Arial" w:hAnsi="Arial" w:cs="Arial"/>
          <w:sz w:val="20"/>
        </w:rPr>
        <w:t xml:space="preserve"> 202</w:t>
      </w:r>
      <w:ins w:id="23" w:author="An Phuc Cao" w:date="2024-09-24T16:34:00Z" w16du:dateUtc="2024-09-24T09:34:00Z">
        <w:r w:rsidR="00B97FDD">
          <w:rPr>
            <w:rFonts w:ascii="Arial" w:hAnsi="Arial" w:cs="Arial"/>
            <w:sz w:val="20"/>
          </w:rPr>
          <w:t>4</w:t>
        </w:r>
      </w:ins>
      <w:del w:id="24" w:author="An Phuc Cao" w:date="2024-09-24T16:34:00Z" w16du:dateUtc="2024-09-24T09:34:00Z">
        <w:r w:rsidR="00586259" w:rsidDel="00B97FDD">
          <w:rPr>
            <w:rFonts w:ascii="Arial" w:hAnsi="Arial" w:cs="Arial"/>
            <w:sz w:val="20"/>
          </w:rPr>
          <w:delText>3</w:delText>
        </w:r>
      </w:del>
      <w:r w:rsidR="006243A3" w:rsidRPr="00826313">
        <w:rPr>
          <w:rFonts w:ascii="Arial" w:hAnsi="Arial" w:cs="Arial"/>
          <w:sz w:val="20"/>
        </w:rPr>
        <w:t xml:space="preserve">, </w:t>
      </w:r>
      <w:r w:rsidR="00DB0E26" w:rsidRPr="00826313">
        <w:rPr>
          <w:rFonts w:ascii="Arial" w:hAnsi="Arial" w:cs="Arial"/>
          <w:sz w:val="20"/>
        </w:rPr>
        <w:t xml:space="preserve">the </w:t>
      </w:r>
      <w:r w:rsidR="006243A3" w:rsidRPr="00826313">
        <w:rPr>
          <w:rFonts w:ascii="Arial" w:hAnsi="Arial" w:cs="Arial"/>
          <w:sz w:val="20"/>
        </w:rPr>
        <w:t xml:space="preserve">domestic individuals and organizations own </w:t>
      </w:r>
      <w:r w:rsidR="006243A3" w:rsidRPr="00586259">
        <w:rPr>
          <w:rFonts w:ascii="Arial" w:hAnsi="Arial" w:cs="Arial"/>
          <w:sz w:val="20"/>
          <w:highlight w:val="yellow"/>
        </w:rPr>
        <w:t>5</w:t>
      </w:r>
      <w:r w:rsidR="00757555" w:rsidRPr="00586259">
        <w:rPr>
          <w:rFonts w:ascii="Arial" w:hAnsi="Arial" w:cs="Arial"/>
          <w:sz w:val="20"/>
          <w:highlight w:val="yellow"/>
        </w:rPr>
        <w:t>2</w:t>
      </w:r>
      <w:r w:rsidR="003D3CDF" w:rsidRPr="00586259">
        <w:rPr>
          <w:rFonts w:ascii="Arial" w:hAnsi="Arial" w:cs="Arial"/>
          <w:sz w:val="20"/>
          <w:highlight w:val="yellow"/>
        </w:rPr>
        <w:t>.</w:t>
      </w:r>
      <w:del w:id="25" w:author="An Phuc Cao" w:date="2024-09-24T16:34:00Z" w16du:dateUtc="2024-09-24T09:34:00Z">
        <w:r w:rsidR="00757555" w:rsidRPr="00586259" w:rsidDel="002A0A8D">
          <w:rPr>
            <w:rFonts w:ascii="Arial" w:hAnsi="Arial" w:cs="Arial"/>
            <w:sz w:val="20"/>
            <w:highlight w:val="yellow"/>
          </w:rPr>
          <w:delText>56</w:delText>
        </w:r>
      </w:del>
      <w:ins w:id="26" w:author="An Phuc Cao" w:date="2024-09-24T16:34:00Z" w16du:dateUtc="2024-09-24T09:34:00Z">
        <w:r w:rsidR="002A0A8D">
          <w:rPr>
            <w:rFonts w:ascii="Arial" w:hAnsi="Arial" w:cs="Arial"/>
            <w:sz w:val="20"/>
            <w:highlight w:val="yellow"/>
          </w:rPr>
          <w:t>17</w:t>
        </w:r>
      </w:ins>
      <w:r w:rsidR="006243A3" w:rsidRPr="00586259">
        <w:rPr>
          <w:rFonts w:ascii="Arial" w:hAnsi="Arial" w:cs="Arial"/>
          <w:sz w:val="20"/>
          <w:highlight w:val="yellow"/>
        </w:rPr>
        <w:t>%</w:t>
      </w:r>
      <w:r w:rsidR="006243A3" w:rsidRPr="00826313">
        <w:rPr>
          <w:rFonts w:ascii="Arial" w:hAnsi="Arial" w:cs="Arial"/>
          <w:sz w:val="20"/>
        </w:rPr>
        <w:t xml:space="preserve"> of the Company shares, and foreign </w:t>
      </w:r>
      <w:r w:rsidR="00DB0E26" w:rsidRPr="00826313">
        <w:rPr>
          <w:rFonts w:ascii="Arial" w:hAnsi="Arial" w:cs="Arial"/>
          <w:sz w:val="20"/>
        </w:rPr>
        <w:t>investors</w:t>
      </w:r>
      <w:r w:rsidR="006243A3" w:rsidRPr="00826313">
        <w:rPr>
          <w:rFonts w:ascii="Arial" w:hAnsi="Arial" w:cs="Arial"/>
          <w:sz w:val="20"/>
        </w:rPr>
        <w:t xml:space="preserve"> own</w:t>
      </w:r>
      <w:r w:rsidR="00DB0E26" w:rsidRPr="00826313">
        <w:rPr>
          <w:rFonts w:ascii="Arial" w:hAnsi="Arial" w:cs="Arial"/>
          <w:sz w:val="20"/>
        </w:rPr>
        <w:t xml:space="preserve"> </w:t>
      </w:r>
      <w:r w:rsidR="006243A3" w:rsidRPr="00586259">
        <w:rPr>
          <w:rFonts w:ascii="Arial" w:hAnsi="Arial" w:cs="Arial"/>
          <w:sz w:val="20"/>
          <w:highlight w:val="yellow"/>
        </w:rPr>
        <w:t>4</w:t>
      </w:r>
      <w:r w:rsidR="00757555" w:rsidRPr="00586259">
        <w:rPr>
          <w:rFonts w:ascii="Arial" w:hAnsi="Arial" w:cs="Arial"/>
          <w:sz w:val="20"/>
          <w:highlight w:val="yellow"/>
        </w:rPr>
        <w:t>7.</w:t>
      </w:r>
      <w:ins w:id="27" w:author="An Phuc Cao" w:date="2024-09-24T16:35:00Z" w16du:dateUtc="2024-09-24T09:35:00Z">
        <w:r w:rsidR="002A0A8D">
          <w:rPr>
            <w:rFonts w:ascii="Arial" w:hAnsi="Arial" w:cs="Arial"/>
            <w:sz w:val="20"/>
            <w:highlight w:val="yellow"/>
          </w:rPr>
          <w:t>83</w:t>
        </w:r>
      </w:ins>
      <w:del w:id="28" w:author="An Phuc Cao" w:date="2024-09-24T16:35:00Z" w16du:dateUtc="2024-09-24T09:35:00Z">
        <w:r w:rsidR="00757555" w:rsidRPr="00586259" w:rsidDel="002A0A8D">
          <w:rPr>
            <w:rFonts w:ascii="Arial" w:hAnsi="Arial" w:cs="Arial"/>
            <w:sz w:val="20"/>
            <w:highlight w:val="yellow"/>
          </w:rPr>
          <w:delText>44</w:delText>
        </w:r>
      </w:del>
      <w:r w:rsidR="006243A3" w:rsidRPr="00586259">
        <w:rPr>
          <w:rFonts w:ascii="Arial" w:hAnsi="Arial" w:cs="Arial"/>
          <w:sz w:val="20"/>
          <w:highlight w:val="yellow"/>
        </w:rPr>
        <w:t>%</w:t>
      </w:r>
      <w:r w:rsidR="008E0D4F" w:rsidRPr="00826313">
        <w:rPr>
          <w:rFonts w:ascii="Arial" w:hAnsi="Arial" w:cs="Arial"/>
          <w:sz w:val="20"/>
        </w:rPr>
        <w:t xml:space="preserve"> </w:t>
      </w:r>
      <w:r w:rsidR="006243A3" w:rsidRPr="00826313">
        <w:rPr>
          <w:rFonts w:ascii="Arial" w:hAnsi="Arial" w:cs="Arial"/>
          <w:sz w:val="20"/>
        </w:rPr>
        <w:t>of the Company's shares.</w:t>
      </w:r>
    </w:p>
    <w:p w14:paraId="24882344" w14:textId="77777777" w:rsidR="00296520" w:rsidRPr="00826313" w:rsidRDefault="00296520" w:rsidP="00296520">
      <w:pPr>
        <w:ind w:left="720"/>
        <w:jc w:val="both"/>
        <w:rPr>
          <w:rFonts w:ascii="Arial" w:hAnsi="Arial" w:cs="Arial"/>
          <w:sz w:val="20"/>
        </w:rPr>
      </w:pPr>
    </w:p>
    <w:p w14:paraId="5301FDC1" w14:textId="327CC517" w:rsidR="002049EB" w:rsidRPr="00826313" w:rsidRDefault="008F170E" w:rsidP="00296520">
      <w:pPr>
        <w:jc w:val="both"/>
        <w:rPr>
          <w:rFonts w:ascii="Arial" w:hAnsi="Arial" w:cs="Arial"/>
          <w:sz w:val="20"/>
        </w:rPr>
      </w:pPr>
      <w:r w:rsidRPr="00826313">
        <w:rPr>
          <w:rFonts w:ascii="Arial" w:hAnsi="Arial" w:cs="Arial"/>
          <w:sz w:val="20"/>
        </w:rPr>
        <w:t>The initial registered capital of the Company was VND 200</w:t>
      </w:r>
      <w:r w:rsidR="00CC0F34" w:rsidRPr="00826313">
        <w:rPr>
          <w:rFonts w:ascii="Arial" w:hAnsi="Arial" w:cs="Arial"/>
          <w:sz w:val="20"/>
        </w:rPr>
        <w:t xml:space="preserve">,000,000. </w:t>
      </w:r>
      <w:r w:rsidR="79111872" w:rsidRPr="00826313">
        <w:rPr>
          <w:rFonts w:ascii="Arial" w:hAnsi="Arial" w:cs="Arial"/>
          <w:sz w:val="20"/>
        </w:rPr>
        <w:t>By</w:t>
      </w:r>
      <w:r w:rsidR="00CC0F34" w:rsidRPr="00826313">
        <w:rPr>
          <w:rFonts w:ascii="Arial" w:hAnsi="Arial" w:cs="Arial"/>
          <w:sz w:val="20"/>
        </w:rPr>
        <w:t xml:space="preserve"> 3</w:t>
      </w:r>
      <w:r w:rsidR="00421CB6" w:rsidRPr="00826313">
        <w:rPr>
          <w:rFonts w:ascii="Arial" w:hAnsi="Arial" w:cs="Arial"/>
          <w:sz w:val="20"/>
        </w:rPr>
        <w:t>0</w:t>
      </w:r>
      <w:r w:rsidR="00CC0F34" w:rsidRPr="00826313">
        <w:rPr>
          <w:rFonts w:ascii="Arial" w:hAnsi="Arial" w:cs="Arial"/>
          <w:sz w:val="20"/>
        </w:rPr>
        <w:t xml:space="preserve"> </w:t>
      </w:r>
      <w:r w:rsidR="00421CB6" w:rsidRPr="00826313">
        <w:rPr>
          <w:rFonts w:ascii="Arial" w:hAnsi="Arial" w:cs="Arial"/>
          <w:sz w:val="20"/>
        </w:rPr>
        <w:t>June</w:t>
      </w:r>
      <w:r w:rsidR="00DE5B1E" w:rsidRPr="00826313">
        <w:rPr>
          <w:rFonts w:ascii="Arial" w:hAnsi="Arial" w:cs="Arial"/>
          <w:sz w:val="20"/>
        </w:rPr>
        <w:t xml:space="preserve"> </w:t>
      </w:r>
      <w:r w:rsidR="00421CB6" w:rsidRPr="00826313">
        <w:rPr>
          <w:rFonts w:ascii="Arial" w:hAnsi="Arial" w:cs="Arial"/>
          <w:sz w:val="20"/>
        </w:rPr>
        <w:t>202</w:t>
      </w:r>
      <w:del w:id="29" w:author="An Phuc Cao" w:date="2024-09-24T16:35:00Z" w16du:dateUtc="2024-09-24T09:35:00Z">
        <w:r w:rsidR="00E41CB6" w:rsidDel="002A0A8D">
          <w:rPr>
            <w:rFonts w:ascii="Arial" w:hAnsi="Arial" w:cs="Arial"/>
            <w:sz w:val="20"/>
          </w:rPr>
          <w:delText>3</w:delText>
        </w:r>
      </w:del>
      <w:ins w:id="30" w:author="An Phuc Cao" w:date="2024-09-24T16:35:00Z" w16du:dateUtc="2024-09-24T09:35:00Z">
        <w:r w:rsidR="002A0A8D">
          <w:rPr>
            <w:rFonts w:ascii="Arial" w:hAnsi="Arial" w:cs="Arial"/>
            <w:sz w:val="20"/>
          </w:rPr>
          <w:t>4</w:t>
        </w:r>
      </w:ins>
      <w:r w:rsidRPr="00826313">
        <w:rPr>
          <w:rFonts w:ascii="Arial" w:hAnsi="Arial" w:cs="Arial"/>
          <w:sz w:val="20"/>
        </w:rPr>
        <w:t>, the Company’s charter capital is VND</w:t>
      </w:r>
      <w:r w:rsidR="008561FE" w:rsidRPr="00826313">
        <w:rPr>
          <w:rFonts w:ascii="Arial" w:hAnsi="Arial" w:cs="Arial"/>
          <w:sz w:val="20"/>
        </w:rPr>
        <w:t xml:space="preserve"> </w:t>
      </w:r>
      <w:r w:rsidR="00E65227" w:rsidRPr="00E41CB6">
        <w:rPr>
          <w:rFonts w:ascii="Arial" w:hAnsi="Arial" w:cs="Arial"/>
          <w:sz w:val="20"/>
          <w:highlight w:val="yellow"/>
        </w:rPr>
        <w:t>1</w:t>
      </w:r>
      <w:r w:rsidR="00757555" w:rsidRPr="00E41CB6">
        <w:rPr>
          <w:rFonts w:ascii="Arial" w:hAnsi="Arial" w:cs="Arial"/>
          <w:sz w:val="20"/>
          <w:highlight w:val="yellow"/>
        </w:rPr>
        <w:t>3</w:t>
      </w:r>
      <w:del w:id="31" w:author="An Phuc Cao" w:date="2024-09-24T16:35:00Z" w16du:dateUtc="2024-09-24T09:35:00Z">
        <w:r w:rsidR="00757555" w:rsidRPr="00E41CB6" w:rsidDel="002A0A8D">
          <w:rPr>
            <w:rFonts w:ascii="Arial" w:hAnsi="Arial" w:cs="Arial"/>
            <w:sz w:val="20"/>
            <w:highlight w:val="yellow"/>
          </w:rPr>
          <w:delText>3</w:delText>
        </w:r>
      </w:del>
      <w:ins w:id="32" w:author="An Phuc Cao" w:date="2024-09-24T16:35:00Z" w16du:dateUtc="2024-09-24T09:35:00Z">
        <w:r w:rsidR="002A0A8D">
          <w:rPr>
            <w:rFonts w:ascii="Arial" w:hAnsi="Arial" w:cs="Arial"/>
            <w:sz w:val="20"/>
            <w:highlight w:val="yellow"/>
          </w:rPr>
          <w:t>4</w:t>
        </w:r>
      </w:ins>
      <w:r w:rsidRPr="00E41CB6">
        <w:rPr>
          <w:rFonts w:ascii="Arial" w:hAnsi="Arial" w:cs="Arial"/>
          <w:sz w:val="20"/>
          <w:highlight w:val="yellow"/>
        </w:rPr>
        <w:t>,</w:t>
      </w:r>
      <w:del w:id="33" w:author="An Phuc Cao" w:date="2024-09-24T16:35:00Z" w16du:dateUtc="2024-09-24T09:35:00Z">
        <w:r w:rsidR="000C6396" w:rsidRPr="00E41CB6" w:rsidDel="002A0A8D">
          <w:rPr>
            <w:rFonts w:ascii="Arial" w:hAnsi="Arial" w:cs="Arial"/>
            <w:sz w:val="20"/>
            <w:highlight w:val="yellow"/>
          </w:rPr>
          <w:delText>524</w:delText>
        </w:r>
      </w:del>
      <w:ins w:id="34" w:author="An Phuc Cao" w:date="2024-09-24T16:35:00Z" w16du:dateUtc="2024-09-24T09:35:00Z">
        <w:r w:rsidR="002A0A8D">
          <w:rPr>
            <w:rFonts w:ascii="Arial" w:hAnsi="Arial" w:cs="Arial"/>
            <w:sz w:val="20"/>
            <w:highlight w:val="yellow"/>
          </w:rPr>
          <w:t>641</w:t>
        </w:r>
      </w:ins>
      <w:r w:rsidRPr="00E41CB6">
        <w:rPr>
          <w:rFonts w:ascii="Arial" w:hAnsi="Arial" w:cs="Arial"/>
          <w:sz w:val="20"/>
          <w:highlight w:val="yellow"/>
        </w:rPr>
        <w:t>,</w:t>
      </w:r>
      <w:del w:id="35" w:author="An Phuc Cao" w:date="2024-09-24T16:35:00Z" w16du:dateUtc="2024-09-24T09:35:00Z">
        <w:r w:rsidR="000C6396" w:rsidRPr="00E41CB6" w:rsidDel="002A0A8D">
          <w:rPr>
            <w:rFonts w:ascii="Arial" w:hAnsi="Arial" w:cs="Arial"/>
            <w:sz w:val="20"/>
            <w:highlight w:val="yellow"/>
          </w:rPr>
          <w:delText>69</w:delText>
        </w:r>
      </w:del>
      <w:ins w:id="36" w:author="An Phuc Cao" w:date="2024-09-24T16:35:00Z" w16du:dateUtc="2024-09-24T09:35:00Z">
        <w:r w:rsidR="002A0A8D">
          <w:rPr>
            <w:rFonts w:ascii="Arial" w:hAnsi="Arial" w:cs="Arial"/>
            <w:sz w:val="20"/>
            <w:highlight w:val="yellow"/>
          </w:rPr>
          <w:t>11</w:t>
        </w:r>
      </w:ins>
      <w:r w:rsidR="000C6396" w:rsidRPr="00E41CB6">
        <w:rPr>
          <w:rFonts w:ascii="Arial" w:hAnsi="Arial" w:cs="Arial"/>
          <w:sz w:val="20"/>
          <w:highlight w:val="yellow"/>
        </w:rPr>
        <w:t>0</w:t>
      </w:r>
      <w:r w:rsidRPr="00E41CB6">
        <w:rPr>
          <w:rFonts w:ascii="Arial" w:hAnsi="Arial" w:cs="Arial"/>
          <w:sz w:val="20"/>
          <w:highlight w:val="yellow"/>
        </w:rPr>
        <w:t>,000</w:t>
      </w:r>
      <w:r w:rsidR="00CC0F34" w:rsidRPr="00826313">
        <w:rPr>
          <w:rFonts w:ascii="Arial" w:hAnsi="Arial" w:cs="Arial"/>
          <w:sz w:val="20"/>
        </w:rPr>
        <w:t xml:space="preserve"> (31 December 202</w:t>
      </w:r>
      <w:del w:id="37" w:author="An Phuc Cao" w:date="2024-09-24T16:36:00Z" w16du:dateUtc="2024-09-24T09:36:00Z">
        <w:r w:rsidR="00B4376D" w:rsidDel="002A0A8D">
          <w:rPr>
            <w:rFonts w:ascii="Arial" w:hAnsi="Arial" w:cs="Arial"/>
            <w:sz w:val="20"/>
          </w:rPr>
          <w:delText>2</w:delText>
        </w:r>
      </w:del>
      <w:ins w:id="38" w:author="An Phuc Cao" w:date="2024-09-24T16:36:00Z" w16du:dateUtc="2024-09-24T09:36:00Z">
        <w:r w:rsidR="002A0A8D">
          <w:rPr>
            <w:rFonts w:ascii="Arial" w:hAnsi="Arial" w:cs="Arial"/>
            <w:sz w:val="20"/>
          </w:rPr>
          <w:t>3</w:t>
        </w:r>
      </w:ins>
      <w:r w:rsidR="00041720" w:rsidRPr="00826313">
        <w:rPr>
          <w:rFonts w:ascii="Arial" w:hAnsi="Arial" w:cs="Arial"/>
          <w:sz w:val="20"/>
        </w:rPr>
        <w:t xml:space="preserve">: </w:t>
      </w:r>
      <w:r w:rsidR="0009582B" w:rsidRPr="00826313">
        <w:rPr>
          <w:rFonts w:ascii="Arial" w:hAnsi="Arial" w:cs="Arial"/>
          <w:sz w:val="20"/>
        </w:rPr>
        <w:t>VND</w:t>
      </w:r>
      <w:r w:rsidR="008561FE" w:rsidRPr="00826313">
        <w:rPr>
          <w:rFonts w:ascii="Arial" w:hAnsi="Arial" w:cs="Arial"/>
          <w:sz w:val="20"/>
        </w:rPr>
        <w:t xml:space="preserve"> </w:t>
      </w:r>
      <w:r w:rsidR="00B4376D" w:rsidRPr="00B4376D">
        <w:rPr>
          <w:rFonts w:ascii="Arial" w:hAnsi="Arial" w:cs="Arial"/>
          <w:sz w:val="20"/>
        </w:rPr>
        <w:t>13</w:t>
      </w:r>
      <w:del w:id="39" w:author="An Phuc Cao" w:date="2024-09-24T16:35:00Z" w16du:dateUtc="2024-09-24T09:35:00Z">
        <w:r w:rsidR="00B4376D" w:rsidRPr="00B4376D" w:rsidDel="002A0A8D">
          <w:rPr>
            <w:rFonts w:ascii="Arial" w:hAnsi="Arial" w:cs="Arial"/>
            <w:sz w:val="20"/>
          </w:rPr>
          <w:delText>3</w:delText>
        </w:r>
      </w:del>
      <w:ins w:id="40" w:author="An Phuc Cao" w:date="2024-09-24T16:35:00Z" w16du:dateUtc="2024-09-24T09:35:00Z">
        <w:r w:rsidR="002A0A8D">
          <w:rPr>
            <w:rFonts w:ascii="Arial" w:hAnsi="Arial" w:cs="Arial"/>
            <w:sz w:val="20"/>
          </w:rPr>
          <w:t>4</w:t>
        </w:r>
      </w:ins>
      <w:r w:rsidR="00B4376D" w:rsidRPr="00B4376D">
        <w:rPr>
          <w:rFonts w:ascii="Arial" w:hAnsi="Arial" w:cs="Arial"/>
          <w:sz w:val="20"/>
        </w:rPr>
        <w:t>,</w:t>
      </w:r>
      <w:del w:id="41" w:author="An Phuc Cao" w:date="2024-09-24T16:35:00Z" w16du:dateUtc="2024-09-24T09:35:00Z">
        <w:r w:rsidR="00B4376D" w:rsidRPr="00B4376D" w:rsidDel="002A0A8D">
          <w:rPr>
            <w:rFonts w:ascii="Arial" w:hAnsi="Arial" w:cs="Arial"/>
            <w:sz w:val="20"/>
          </w:rPr>
          <w:delText>52</w:delText>
        </w:r>
      </w:del>
      <w:ins w:id="42" w:author="An Phuc Cao" w:date="2024-09-24T16:35:00Z" w16du:dateUtc="2024-09-24T09:35:00Z">
        <w:r w:rsidR="002A0A8D">
          <w:rPr>
            <w:rFonts w:ascii="Arial" w:hAnsi="Arial" w:cs="Arial"/>
            <w:sz w:val="20"/>
          </w:rPr>
          <w:t>6</w:t>
        </w:r>
      </w:ins>
      <w:r w:rsidR="00B4376D" w:rsidRPr="00B4376D">
        <w:rPr>
          <w:rFonts w:ascii="Arial" w:hAnsi="Arial" w:cs="Arial"/>
          <w:sz w:val="20"/>
        </w:rPr>
        <w:t>4</w:t>
      </w:r>
      <w:ins w:id="43" w:author="An Phuc Cao" w:date="2024-09-24T16:35:00Z" w16du:dateUtc="2024-09-24T09:35:00Z">
        <w:r w:rsidR="002A0A8D">
          <w:rPr>
            <w:rFonts w:ascii="Arial" w:hAnsi="Arial" w:cs="Arial"/>
            <w:sz w:val="20"/>
          </w:rPr>
          <w:t>1</w:t>
        </w:r>
      </w:ins>
      <w:r w:rsidR="00B4376D" w:rsidRPr="00B4376D">
        <w:rPr>
          <w:rFonts w:ascii="Arial" w:hAnsi="Arial" w:cs="Arial"/>
          <w:sz w:val="20"/>
        </w:rPr>
        <w:t>,</w:t>
      </w:r>
      <w:ins w:id="44" w:author="An Phuc Cao" w:date="2024-09-24T16:35:00Z" w16du:dateUtc="2024-09-24T09:35:00Z">
        <w:r w:rsidR="002A0A8D">
          <w:rPr>
            <w:rFonts w:ascii="Arial" w:hAnsi="Arial" w:cs="Arial"/>
            <w:sz w:val="20"/>
          </w:rPr>
          <w:t>11</w:t>
        </w:r>
      </w:ins>
      <w:del w:id="45" w:author="An Phuc Cao" w:date="2024-09-24T16:35:00Z" w16du:dateUtc="2024-09-24T09:35:00Z">
        <w:r w:rsidR="00B4376D" w:rsidRPr="00B4376D" w:rsidDel="002A0A8D">
          <w:rPr>
            <w:rFonts w:ascii="Arial" w:hAnsi="Arial" w:cs="Arial"/>
            <w:sz w:val="20"/>
          </w:rPr>
          <w:delText>69</w:delText>
        </w:r>
      </w:del>
      <w:r w:rsidR="00B4376D" w:rsidRPr="00B4376D">
        <w:rPr>
          <w:rFonts w:ascii="Arial" w:hAnsi="Arial" w:cs="Arial"/>
          <w:sz w:val="20"/>
        </w:rPr>
        <w:t>0,000</w:t>
      </w:r>
      <w:r w:rsidR="0009582B" w:rsidRPr="00826313">
        <w:rPr>
          <w:rFonts w:ascii="Arial" w:hAnsi="Arial" w:cs="Arial"/>
          <w:sz w:val="20"/>
        </w:rPr>
        <w:t>)</w:t>
      </w:r>
      <w:r w:rsidR="005F54E5" w:rsidRPr="00826313">
        <w:rPr>
          <w:rFonts w:ascii="Arial" w:hAnsi="Arial" w:cs="Arial"/>
          <w:sz w:val="20"/>
        </w:rPr>
        <w:t>.</w:t>
      </w:r>
    </w:p>
    <w:p w14:paraId="3AE53149" w14:textId="05A09CC2" w:rsidR="002049EB" w:rsidRPr="00826313" w:rsidRDefault="002049EB">
      <w:pPr>
        <w:jc w:val="both"/>
        <w:rPr>
          <w:rFonts w:ascii="Arial" w:hAnsi="Arial" w:cs="Arial"/>
          <w:sz w:val="20"/>
        </w:rPr>
      </w:pPr>
    </w:p>
    <w:p w14:paraId="624EF404" w14:textId="4622A45F" w:rsidR="00454FB8" w:rsidRPr="00826313" w:rsidRDefault="00454FB8">
      <w:pPr>
        <w:jc w:val="both"/>
        <w:rPr>
          <w:rFonts w:ascii="Arial" w:hAnsi="Arial" w:cs="Arial"/>
          <w:sz w:val="20"/>
        </w:rPr>
      </w:pPr>
      <w:r w:rsidRPr="00826313">
        <w:rPr>
          <w:rFonts w:ascii="Arial" w:hAnsi="Arial" w:cs="Arial"/>
          <w:sz w:val="20"/>
        </w:rPr>
        <w:t>The business activities of the Company according to its</w:t>
      </w:r>
      <w:r w:rsidR="0080017D" w:rsidRPr="00826313">
        <w:t xml:space="preserve"> </w:t>
      </w:r>
      <w:r w:rsidR="0080017D" w:rsidRPr="00826313">
        <w:rPr>
          <w:rFonts w:ascii="Arial" w:hAnsi="Arial" w:cs="Arial"/>
          <w:sz w:val="20"/>
        </w:rPr>
        <w:t>latest</w:t>
      </w:r>
      <w:r w:rsidRPr="00826313">
        <w:rPr>
          <w:rFonts w:ascii="Arial" w:hAnsi="Arial" w:cs="Arial"/>
          <w:sz w:val="20"/>
        </w:rPr>
        <w:t xml:space="preserve"> Business Registration include:</w:t>
      </w:r>
    </w:p>
    <w:p w14:paraId="0B981C0F" w14:textId="2BABA163" w:rsidR="00EF6A05" w:rsidRPr="00826313" w:rsidRDefault="00EF6A05" w:rsidP="00535E72">
      <w:pPr>
        <w:pStyle w:val="ListParagraph"/>
        <w:numPr>
          <w:ilvl w:val="0"/>
          <w:numId w:val="48"/>
        </w:numPr>
        <w:spacing w:before="120" w:after="0" w:line="240" w:lineRule="auto"/>
        <w:ind w:left="357" w:hanging="357"/>
        <w:contextualSpacing w:val="0"/>
        <w:jc w:val="both"/>
        <w:rPr>
          <w:rFonts w:ascii="Arial" w:hAnsi="Arial" w:cs="Arial"/>
          <w:sz w:val="20"/>
        </w:rPr>
      </w:pPr>
      <w:r w:rsidRPr="00826313">
        <w:rPr>
          <w:rFonts w:ascii="Arial" w:hAnsi="Arial" w:cs="Arial"/>
          <w:sz w:val="20"/>
        </w:rPr>
        <w:t>Activities auxiliary to financial service activities not elsewhere classified. Details: Investment consultancy activities (except financial, accounting and legal consultancy);</w:t>
      </w:r>
    </w:p>
    <w:p w14:paraId="5E6DCAF8" w14:textId="4A99112C" w:rsidR="00800AB1" w:rsidRPr="00826313" w:rsidRDefault="00800AB1" w:rsidP="00535E72">
      <w:pPr>
        <w:pStyle w:val="ListParagraph"/>
        <w:numPr>
          <w:ilvl w:val="0"/>
          <w:numId w:val="48"/>
        </w:numPr>
        <w:spacing w:before="120" w:after="0" w:line="240" w:lineRule="auto"/>
        <w:ind w:left="357" w:hanging="357"/>
        <w:contextualSpacing w:val="0"/>
        <w:jc w:val="both"/>
        <w:rPr>
          <w:rFonts w:ascii="Arial" w:hAnsi="Arial" w:cs="Arial"/>
          <w:sz w:val="20"/>
        </w:rPr>
      </w:pPr>
      <w:r w:rsidRPr="00826313">
        <w:rPr>
          <w:rFonts w:ascii="Arial" w:hAnsi="Arial" w:cs="Arial"/>
          <w:sz w:val="20"/>
        </w:rPr>
        <w:t>Computer programming activities</w:t>
      </w:r>
      <w:r w:rsidR="00D60B6C" w:rsidRPr="00826313">
        <w:rPr>
          <w:rFonts w:ascii="Arial" w:hAnsi="Arial" w:cs="Arial"/>
          <w:sz w:val="20"/>
        </w:rPr>
        <w:t>. De</w:t>
      </w:r>
      <w:r w:rsidR="00912228" w:rsidRPr="00826313">
        <w:rPr>
          <w:rFonts w:ascii="Arial" w:hAnsi="Arial" w:cs="Arial"/>
          <w:sz w:val="20"/>
        </w:rPr>
        <w:t xml:space="preserve">tails: </w:t>
      </w:r>
      <w:r w:rsidR="00912441" w:rsidRPr="00826313">
        <w:rPr>
          <w:rFonts w:ascii="Arial" w:hAnsi="Arial" w:cs="Arial"/>
          <w:sz w:val="20"/>
        </w:rPr>
        <w:t>Software implementation services;</w:t>
      </w:r>
    </w:p>
    <w:p w14:paraId="56CA7AA4" w14:textId="5B36FEF9" w:rsidR="00800AB1" w:rsidRPr="00826313" w:rsidRDefault="00800AB1" w:rsidP="00535E72">
      <w:pPr>
        <w:pStyle w:val="ListParagraph"/>
        <w:numPr>
          <w:ilvl w:val="0"/>
          <w:numId w:val="48"/>
        </w:numPr>
        <w:spacing w:before="120" w:after="0" w:line="240" w:lineRule="auto"/>
        <w:ind w:left="357" w:hanging="357"/>
        <w:contextualSpacing w:val="0"/>
        <w:jc w:val="both"/>
        <w:rPr>
          <w:rFonts w:ascii="Arial" w:hAnsi="Arial" w:cs="Arial"/>
          <w:sz w:val="20"/>
        </w:rPr>
      </w:pPr>
      <w:r w:rsidRPr="00826313">
        <w:rPr>
          <w:rFonts w:ascii="Arial" w:hAnsi="Arial" w:cs="Arial"/>
          <w:sz w:val="20"/>
        </w:rPr>
        <w:t>Computer consultancy and computer facilities management activities</w:t>
      </w:r>
      <w:r w:rsidR="002E7475" w:rsidRPr="00826313">
        <w:rPr>
          <w:rFonts w:ascii="Arial" w:hAnsi="Arial" w:cs="Arial"/>
          <w:sz w:val="20"/>
        </w:rPr>
        <w:t xml:space="preserve">. Details: </w:t>
      </w:r>
      <w:r w:rsidR="00C903CD" w:rsidRPr="00826313">
        <w:rPr>
          <w:rFonts w:ascii="Arial" w:hAnsi="Arial" w:cs="Arial"/>
          <w:sz w:val="20"/>
        </w:rPr>
        <w:t>Consulting services related to the installation of computer hardware systems</w:t>
      </w:r>
      <w:r w:rsidRPr="00826313">
        <w:rPr>
          <w:rFonts w:ascii="Arial" w:hAnsi="Arial" w:cs="Arial"/>
          <w:sz w:val="20"/>
        </w:rPr>
        <w:t>;</w:t>
      </w:r>
    </w:p>
    <w:p w14:paraId="52B27F41" w14:textId="3060045A" w:rsidR="00800AB1" w:rsidRPr="00826313" w:rsidRDefault="00800AB1" w:rsidP="00535E72">
      <w:pPr>
        <w:pStyle w:val="ListParagraph"/>
        <w:numPr>
          <w:ilvl w:val="0"/>
          <w:numId w:val="48"/>
        </w:numPr>
        <w:spacing w:before="120" w:after="0" w:line="240" w:lineRule="auto"/>
        <w:ind w:left="357" w:hanging="357"/>
        <w:contextualSpacing w:val="0"/>
        <w:jc w:val="both"/>
        <w:rPr>
          <w:rFonts w:ascii="Arial" w:hAnsi="Arial" w:cs="Arial"/>
          <w:sz w:val="20"/>
        </w:rPr>
      </w:pPr>
      <w:r w:rsidRPr="00826313">
        <w:rPr>
          <w:rFonts w:ascii="Arial" w:hAnsi="Arial" w:cs="Arial"/>
          <w:sz w:val="20"/>
        </w:rPr>
        <w:t>Data processing, hosting and related activities</w:t>
      </w:r>
      <w:r w:rsidR="00CC16B9" w:rsidRPr="00826313">
        <w:rPr>
          <w:rFonts w:ascii="Arial" w:hAnsi="Arial" w:cs="Arial"/>
          <w:sz w:val="20"/>
        </w:rPr>
        <w:t xml:space="preserve">. Details: </w:t>
      </w:r>
      <w:r w:rsidR="004D3839" w:rsidRPr="00826313">
        <w:rPr>
          <w:rFonts w:ascii="Arial" w:hAnsi="Arial" w:cs="Arial"/>
          <w:sz w:val="20"/>
        </w:rPr>
        <w:t>Data processing services</w:t>
      </w:r>
      <w:r w:rsidRPr="00826313">
        <w:rPr>
          <w:rFonts w:ascii="Arial" w:hAnsi="Arial" w:cs="Arial"/>
          <w:sz w:val="20"/>
        </w:rPr>
        <w:t>;</w:t>
      </w:r>
    </w:p>
    <w:p w14:paraId="296F1018" w14:textId="1A9C21A5" w:rsidR="00800AB1" w:rsidRPr="00826313" w:rsidRDefault="00800AB1" w:rsidP="00535E72">
      <w:pPr>
        <w:pStyle w:val="ListParagraph"/>
        <w:numPr>
          <w:ilvl w:val="0"/>
          <w:numId w:val="48"/>
        </w:numPr>
        <w:spacing w:before="120" w:after="0" w:line="240" w:lineRule="auto"/>
        <w:ind w:left="357" w:hanging="357"/>
        <w:contextualSpacing w:val="0"/>
        <w:jc w:val="both"/>
        <w:rPr>
          <w:rFonts w:ascii="Arial" w:hAnsi="Arial" w:cs="Arial"/>
          <w:sz w:val="20"/>
        </w:rPr>
      </w:pPr>
      <w:r w:rsidRPr="00826313">
        <w:rPr>
          <w:rFonts w:ascii="Arial" w:hAnsi="Arial" w:cs="Arial"/>
          <w:sz w:val="20"/>
        </w:rPr>
        <w:t>Market research and public opinion polling</w:t>
      </w:r>
      <w:r w:rsidR="00EF6A05" w:rsidRPr="00826313">
        <w:rPr>
          <w:rFonts w:ascii="Arial" w:hAnsi="Arial" w:cs="Arial"/>
          <w:sz w:val="20"/>
        </w:rPr>
        <w:t xml:space="preserve">. </w:t>
      </w:r>
      <w:r w:rsidRPr="00826313">
        <w:rPr>
          <w:rFonts w:ascii="Arial" w:hAnsi="Arial" w:cs="Arial"/>
          <w:sz w:val="20"/>
        </w:rPr>
        <w:t>Details: Market research;</w:t>
      </w:r>
    </w:p>
    <w:p w14:paraId="032E583E" w14:textId="6EDC05CC" w:rsidR="00800AB1" w:rsidRPr="00826313" w:rsidRDefault="00800AB1" w:rsidP="00535E72">
      <w:pPr>
        <w:pStyle w:val="ListParagraph"/>
        <w:numPr>
          <w:ilvl w:val="0"/>
          <w:numId w:val="48"/>
        </w:numPr>
        <w:spacing w:before="120" w:after="0" w:line="240" w:lineRule="auto"/>
        <w:ind w:left="357" w:hanging="357"/>
        <w:contextualSpacing w:val="0"/>
        <w:jc w:val="both"/>
        <w:rPr>
          <w:rFonts w:ascii="Arial" w:hAnsi="Arial" w:cs="Arial"/>
          <w:sz w:val="20"/>
        </w:rPr>
      </w:pPr>
      <w:r w:rsidRPr="00826313">
        <w:rPr>
          <w:rFonts w:ascii="Arial" w:hAnsi="Arial" w:cs="Arial"/>
          <w:sz w:val="20"/>
        </w:rPr>
        <w:t>Management consultancy activities</w:t>
      </w:r>
      <w:r w:rsidR="00EF6A05" w:rsidRPr="00826313">
        <w:rPr>
          <w:rFonts w:ascii="Arial" w:hAnsi="Arial" w:cs="Arial"/>
          <w:sz w:val="20"/>
        </w:rPr>
        <w:t xml:space="preserve"> </w:t>
      </w:r>
      <w:r w:rsidRPr="00826313">
        <w:rPr>
          <w:rFonts w:ascii="Arial" w:hAnsi="Arial" w:cs="Arial"/>
          <w:sz w:val="20"/>
        </w:rPr>
        <w:t>(</w:t>
      </w:r>
      <w:r w:rsidR="00EF6A05" w:rsidRPr="00826313">
        <w:rPr>
          <w:rFonts w:ascii="Arial" w:hAnsi="Arial" w:cs="Arial"/>
          <w:sz w:val="20"/>
        </w:rPr>
        <w:t>e</w:t>
      </w:r>
      <w:r w:rsidRPr="00826313">
        <w:rPr>
          <w:rFonts w:ascii="Arial" w:hAnsi="Arial" w:cs="Arial"/>
          <w:sz w:val="20"/>
        </w:rPr>
        <w:t>xcept: financial, accounting and legal consultancy);</w:t>
      </w:r>
    </w:p>
    <w:p w14:paraId="341AAF65" w14:textId="65867B7F" w:rsidR="00800AB1" w:rsidRPr="00826313" w:rsidRDefault="001B3536" w:rsidP="00535E72">
      <w:pPr>
        <w:pStyle w:val="ListParagraph"/>
        <w:numPr>
          <w:ilvl w:val="0"/>
          <w:numId w:val="48"/>
        </w:numPr>
        <w:spacing w:before="120" w:after="0" w:line="240" w:lineRule="auto"/>
        <w:ind w:left="357" w:hanging="357"/>
        <w:contextualSpacing w:val="0"/>
        <w:jc w:val="both"/>
        <w:rPr>
          <w:rFonts w:ascii="Arial" w:hAnsi="Arial" w:cs="Arial"/>
          <w:sz w:val="20"/>
        </w:rPr>
      </w:pPr>
      <w:r w:rsidRPr="00826313">
        <w:rPr>
          <w:rFonts w:ascii="Arial" w:hAnsi="Arial" w:cs="Arial"/>
          <w:sz w:val="20"/>
          <w:szCs w:val="20"/>
        </w:rPr>
        <w:t xml:space="preserve">Other </w:t>
      </w:r>
      <w:r w:rsidR="007842B2" w:rsidRPr="00826313">
        <w:rPr>
          <w:rFonts w:ascii="Arial" w:hAnsi="Arial" w:cs="Arial"/>
          <w:sz w:val="20"/>
          <w:szCs w:val="20"/>
        </w:rPr>
        <w:t>information technology and computer service activities. Details: Maintenance and maintenance services for office machines and equipment, including computers; other computer services</w:t>
      </w:r>
      <w:r w:rsidR="009774AA" w:rsidRPr="00826313">
        <w:rPr>
          <w:rFonts w:ascii="Arial" w:hAnsi="Arial" w:cs="Arial"/>
          <w:sz w:val="20"/>
        </w:rPr>
        <w:t>.</w:t>
      </w:r>
    </w:p>
    <w:p w14:paraId="54F41C03" w14:textId="77777777" w:rsidR="00E87D09" w:rsidRPr="00826313" w:rsidRDefault="00E87D09" w:rsidP="00D32BF0">
      <w:pPr>
        <w:pStyle w:val="ListParagraph"/>
        <w:spacing w:after="0" w:line="240" w:lineRule="auto"/>
        <w:contextualSpacing w:val="0"/>
        <w:jc w:val="both"/>
        <w:rPr>
          <w:rFonts w:ascii="Arial" w:hAnsi="Arial" w:cs="Arial"/>
          <w:sz w:val="20"/>
        </w:rPr>
      </w:pPr>
    </w:p>
    <w:p w14:paraId="7DAA6CC7" w14:textId="5E0A6DF4" w:rsidR="002049EB" w:rsidRPr="00826313" w:rsidRDefault="00821115">
      <w:pPr>
        <w:jc w:val="both"/>
        <w:rPr>
          <w:rFonts w:ascii="Arial" w:hAnsi="Arial" w:cs="Arial"/>
          <w:sz w:val="20"/>
        </w:rPr>
      </w:pPr>
      <w:r w:rsidRPr="00826313">
        <w:rPr>
          <w:rFonts w:ascii="Arial" w:hAnsi="Arial" w:cs="Arial"/>
          <w:sz w:val="20"/>
        </w:rPr>
        <w:t>The Company’s Head Office is located at 8</w:t>
      </w:r>
      <w:r w:rsidRPr="00826313">
        <w:rPr>
          <w:rFonts w:ascii="Arial" w:hAnsi="Arial" w:cs="Arial"/>
          <w:sz w:val="20"/>
          <w:vertAlign w:val="superscript"/>
        </w:rPr>
        <w:t>th</w:t>
      </w:r>
      <w:r w:rsidRPr="00826313">
        <w:rPr>
          <w:rFonts w:ascii="Arial" w:hAnsi="Arial" w:cs="Arial"/>
          <w:sz w:val="20"/>
        </w:rPr>
        <w:t xml:space="preserve"> floor, Capital Building, No.58 Kim Ma Street, Kim Ma Ward, Ba Dinh District, Hanoi City, Vietnam. </w:t>
      </w:r>
      <w:r w:rsidRPr="00826313">
        <w:rPr>
          <w:rFonts w:ascii="Arial" w:hAnsi="Arial" w:cs="Arial"/>
          <w:bCs/>
          <w:iCs/>
          <w:sz w:val="20"/>
        </w:rPr>
        <w:t>As at 3</w:t>
      </w:r>
      <w:r w:rsidR="00CA2911" w:rsidRPr="00826313">
        <w:rPr>
          <w:rFonts w:ascii="Arial" w:hAnsi="Arial" w:cs="Arial"/>
          <w:bCs/>
          <w:iCs/>
          <w:sz w:val="20"/>
        </w:rPr>
        <w:t>0</w:t>
      </w:r>
      <w:r w:rsidRPr="00826313">
        <w:rPr>
          <w:rFonts w:ascii="Arial" w:hAnsi="Arial" w:cs="Arial"/>
          <w:bCs/>
          <w:iCs/>
          <w:sz w:val="20"/>
        </w:rPr>
        <w:t xml:space="preserve"> </w:t>
      </w:r>
      <w:r w:rsidR="00CA2911" w:rsidRPr="00826313">
        <w:rPr>
          <w:rFonts w:ascii="Arial" w:hAnsi="Arial" w:cs="Arial"/>
          <w:bCs/>
          <w:iCs/>
          <w:sz w:val="20"/>
        </w:rPr>
        <w:t xml:space="preserve">June </w:t>
      </w:r>
      <w:r w:rsidRPr="00826313">
        <w:rPr>
          <w:rFonts w:ascii="Arial" w:hAnsi="Arial" w:cs="Arial"/>
          <w:bCs/>
          <w:iCs/>
          <w:sz w:val="20"/>
        </w:rPr>
        <w:t>202</w:t>
      </w:r>
      <w:del w:id="46" w:author="An Phuc Cao" w:date="2024-09-24T16:37:00Z" w16du:dateUtc="2024-09-24T09:37:00Z">
        <w:r w:rsidR="00B4376D" w:rsidDel="00B0264F">
          <w:rPr>
            <w:rFonts w:ascii="Arial" w:hAnsi="Arial" w:cs="Arial"/>
            <w:bCs/>
            <w:iCs/>
            <w:sz w:val="20"/>
          </w:rPr>
          <w:delText>3</w:delText>
        </w:r>
      </w:del>
      <w:ins w:id="47" w:author="An Phuc Cao" w:date="2024-09-24T16:37:00Z" w16du:dateUtc="2024-09-24T09:37:00Z">
        <w:r w:rsidR="00B0264F">
          <w:rPr>
            <w:rFonts w:ascii="Arial" w:hAnsi="Arial" w:cs="Arial"/>
            <w:bCs/>
            <w:iCs/>
            <w:sz w:val="20"/>
          </w:rPr>
          <w:t>4</w:t>
        </w:r>
      </w:ins>
      <w:r w:rsidRPr="00826313">
        <w:rPr>
          <w:rFonts w:ascii="Arial" w:hAnsi="Arial" w:cs="Arial"/>
          <w:bCs/>
          <w:iCs/>
          <w:sz w:val="20"/>
        </w:rPr>
        <w:t xml:space="preserve">, the Company has </w:t>
      </w:r>
      <w:r w:rsidRPr="00B4376D">
        <w:rPr>
          <w:rFonts w:ascii="Arial" w:hAnsi="Arial" w:cs="Arial"/>
          <w:bCs/>
          <w:iCs/>
          <w:sz w:val="20"/>
          <w:highlight w:val="yellow"/>
        </w:rPr>
        <w:t>one (</w:t>
      </w:r>
      <w:r w:rsidR="007071BB" w:rsidRPr="00B4376D">
        <w:rPr>
          <w:rFonts w:ascii="Arial" w:hAnsi="Arial" w:cs="Arial"/>
          <w:bCs/>
          <w:iCs/>
          <w:sz w:val="20"/>
          <w:highlight w:val="yellow"/>
        </w:rPr>
        <w:t>0</w:t>
      </w:r>
      <w:r w:rsidRPr="00B4376D">
        <w:rPr>
          <w:rFonts w:ascii="Arial" w:hAnsi="Arial" w:cs="Arial"/>
          <w:bCs/>
          <w:iCs/>
          <w:sz w:val="20"/>
          <w:highlight w:val="yellow"/>
        </w:rPr>
        <w:t>1)</w:t>
      </w:r>
      <w:r w:rsidRPr="00826313">
        <w:rPr>
          <w:rFonts w:ascii="Arial" w:hAnsi="Arial" w:cs="Arial"/>
          <w:bCs/>
          <w:iCs/>
          <w:sz w:val="20"/>
        </w:rPr>
        <w:t xml:space="preserve"> Head Office and </w:t>
      </w:r>
      <w:r w:rsidRPr="00B4376D">
        <w:rPr>
          <w:rFonts w:ascii="Arial" w:hAnsi="Arial" w:cs="Arial"/>
          <w:bCs/>
          <w:iCs/>
          <w:sz w:val="20"/>
          <w:highlight w:val="yellow"/>
        </w:rPr>
        <w:t>one (</w:t>
      </w:r>
      <w:r w:rsidR="007071BB" w:rsidRPr="00B4376D">
        <w:rPr>
          <w:rFonts w:ascii="Arial" w:hAnsi="Arial" w:cs="Arial"/>
          <w:bCs/>
          <w:iCs/>
          <w:sz w:val="20"/>
          <w:highlight w:val="yellow"/>
        </w:rPr>
        <w:t>0</w:t>
      </w:r>
      <w:r w:rsidRPr="00B4376D">
        <w:rPr>
          <w:rFonts w:ascii="Arial" w:hAnsi="Arial" w:cs="Arial"/>
          <w:bCs/>
          <w:iCs/>
          <w:sz w:val="20"/>
          <w:highlight w:val="yellow"/>
        </w:rPr>
        <w:t>1)</w:t>
      </w:r>
      <w:r w:rsidRPr="00826313">
        <w:rPr>
          <w:rFonts w:ascii="Arial" w:hAnsi="Arial" w:cs="Arial"/>
          <w:bCs/>
          <w:iCs/>
          <w:sz w:val="20"/>
        </w:rPr>
        <w:t xml:space="preserve"> branch in Ho Chi Minh City</w:t>
      </w:r>
      <w:r w:rsidR="007772A6" w:rsidRPr="00826313">
        <w:rPr>
          <w:rFonts w:ascii="Arial" w:hAnsi="Arial" w:cs="Arial"/>
          <w:bCs/>
          <w:iCs/>
          <w:sz w:val="20"/>
        </w:rPr>
        <w:t>.</w:t>
      </w:r>
      <w:r w:rsidR="00EE40D1" w:rsidRPr="00826313">
        <w:rPr>
          <w:rFonts w:ascii="Arial" w:hAnsi="Arial" w:cs="Arial"/>
          <w:sz w:val="20"/>
        </w:rPr>
        <w:t xml:space="preserve"> </w:t>
      </w:r>
    </w:p>
    <w:p w14:paraId="32199AB1" w14:textId="676F606C" w:rsidR="00EE40D1" w:rsidRPr="00826313" w:rsidRDefault="00EE40D1">
      <w:pPr>
        <w:jc w:val="both"/>
        <w:rPr>
          <w:rFonts w:ascii="Arial" w:hAnsi="Arial" w:cs="Arial"/>
          <w:sz w:val="20"/>
        </w:rPr>
      </w:pPr>
    </w:p>
    <w:p w14:paraId="36D2F6F0" w14:textId="77777777" w:rsidR="00535E72" w:rsidRPr="00826313" w:rsidRDefault="00535E72">
      <w:pPr>
        <w:jc w:val="both"/>
        <w:rPr>
          <w:rFonts w:ascii="Arial" w:hAnsi="Arial" w:cs="Arial"/>
          <w:sz w:val="20"/>
        </w:rPr>
      </w:pPr>
    </w:p>
    <w:p w14:paraId="0AA197CD" w14:textId="77777777" w:rsidR="0086542A" w:rsidRPr="00826313" w:rsidRDefault="0086542A">
      <w:pPr>
        <w:pStyle w:val="Heading1"/>
        <w:rPr>
          <w:rFonts w:ascii="Arial" w:hAnsi="Arial" w:cs="Arial"/>
          <w:b/>
          <w:sz w:val="20"/>
          <w:lang w:val="en-GB"/>
        </w:rPr>
        <w:pPrChange w:id="48" w:author="An Phuc Cao" w:date="2024-10-16T10:38:00Z" w16du:dateUtc="2024-10-16T03:38:00Z">
          <w:pPr>
            <w:keepNext/>
            <w:spacing w:line="216" w:lineRule="auto"/>
            <w:outlineLvl w:val="0"/>
          </w:pPr>
        </w:pPrChange>
      </w:pPr>
      <w:bookmarkStart w:id="49" w:name="_Hlk16153803"/>
      <w:bookmarkStart w:id="50" w:name="_Toc311622093"/>
      <w:r w:rsidRPr="00826313">
        <w:rPr>
          <w:rFonts w:ascii="Arial" w:hAnsi="Arial" w:cs="Arial"/>
          <w:b/>
          <w:sz w:val="20"/>
          <w:lang w:val="en-GB"/>
        </w:rPr>
        <w:t>BOARD OF DIRECTORS</w:t>
      </w:r>
      <w:bookmarkEnd w:id="49"/>
    </w:p>
    <w:p w14:paraId="74495C00" w14:textId="32C32D16" w:rsidR="0086542A" w:rsidRPr="00826313" w:rsidDel="00B83B5F" w:rsidRDefault="0086542A" w:rsidP="0086542A">
      <w:pPr>
        <w:jc w:val="both"/>
        <w:rPr>
          <w:del w:id="51" w:author="An Phuc Cao" w:date="2024-10-16T16:56:00Z" w16du:dateUtc="2024-10-16T09:56:00Z"/>
          <w:rFonts w:ascii="Arial" w:hAnsi="Arial" w:cs="Arial"/>
          <w:sz w:val="16"/>
          <w:szCs w:val="16"/>
        </w:rPr>
      </w:pPr>
    </w:p>
    <w:p w14:paraId="3D5B659C" w14:textId="5F034F3A" w:rsidR="0086542A" w:rsidRPr="00826313" w:rsidRDefault="00EE4E9E" w:rsidP="0086542A">
      <w:pPr>
        <w:jc w:val="both"/>
        <w:rPr>
          <w:rFonts w:ascii="Arial" w:hAnsi="Arial" w:cs="Arial"/>
          <w:sz w:val="20"/>
        </w:rPr>
      </w:pPr>
      <w:bookmarkStart w:id="52" w:name="_Hlk16153817"/>
      <w:r w:rsidRPr="00826313">
        <w:rPr>
          <w:rFonts w:ascii="Arial" w:hAnsi="Arial" w:cs="Arial"/>
          <w:sz w:val="20"/>
        </w:rPr>
        <w:t xml:space="preserve">The Company’s </w:t>
      </w:r>
      <w:r w:rsidR="0086542A" w:rsidRPr="00826313">
        <w:rPr>
          <w:rFonts w:ascii="Arial" w:hAnsi="Arial" w:cs="Arial"/>
          <w:sz w:val="20"/>
        </w:rPr>
        <w:t xml:space="preserve">Board of Directors </w:t>
      </w:r>
      <w:bookmarkEnd w:id="52"/>
      <w:r w:rsidR="005A3773" w:rsidRPr="00826313">
        <w:rPr>
          <w:rFonts w:ascii="Arial" w:hAnsi="Arial" w:cs="Arial"/>
          <w:sz w:val="20"/>
        </w:rPr>
        <w:t xml:space="preserve">during </w:t>
      </w:r>
      <w:r w:rsidR="005A3773" w:rsidRPr="00826313">
        <w:rPr>
          <w:rFonts w:ascii="Arial" w:hAnsi="Arial" w:cs="Arial"/>
          <w:iCs/>
          <w:sz w:val="20"/>
        </w:rPr>
        <w:t>the</w:t>
      </w:r>
      <w:r w:rsidR="00421CB6" w:rsidRPr="00826313">
        <w:rPr>
          <w:rFonts w:ascii="Arial" w:hAnsi="Arial" w:cs="Arial"/>
          <w:iCs/>
          <w:sz w:val="20"/>
        </w:rPr>
        <w:t xml:space="preserve"> </w:t>
      </w:r>
      <w:del w:id="53" w:author="Trung Van Nguyen" w:date="2024-11-08T09:52:00Z" w16du:dateUtc="2024-11-08T02:52:00Z">
        <w:r w:rsidR="00421CB6" w:rsidRPr="00826313" w:rsidDel="00A13E3D">
          <w:rPr>
            <w:rFonts w:ascii="Arial" w:hAnsi="Arial" w:cs="Arial"/>
            <w:iCs/>
            <w:sz w:val="20"/>
          </w:rPr>
          <w:delText>six-month</w:delText>
        </w:r>
        <w:r w:rsidR="005A3773" w:rsidRPr="00826313" w:rsidDel="00A13E3D">
          <w:rPr>
            <w:rFonts w:ascii="Arial" w:hAnsi="Arial" w:cs="Arial"/>
            <w:iCs/>
            <w:sz w:val="20"/>
          </w:rPr>
          <w:delText xml:space="preserve"> </w:delText>
        </w:r>
      </w:del>
      <w:r w:rsidR="00421CB6" w:rsidRPr="00826313">
        <w:rPr>
          <w:rFonts w:ascii="Arial" w:hAnsi="Arial" w:cs="Arial"/>
          <w:sz w:val="20"/>
        </w:rPr>
        <w:t>period</w:t>
      </w:r>
      <w:r w:rsidR="006928FB" w:rsidRPr="00826313">
        <w:rPr>
          <w:rFonts w:ascii="Arial" w:hAnsi="Arial" w:cs="Arial"/>
          <w:sz w:val="20"/>
        </w:rPr>
        <w:t xml:space="preserve"> </w:t>
      </w:r>
      <w:del w:id="54" w:author="Trung Van Nguyen" w:date="2024-11-08T09:52:00Z" w16du:dateUtc="2024-11-08T02:52:00Z">
        <w:r w:rsidR="006928FB" w:rsidRPr="00826313" w:rsidDel="00A13E3D">
          <w:rPr>
            <w:rFonts w:ascii="Arial" w:hAnsi="Arial" w:cs="Arial"/>
            <w:sz w:val="20"/>
          </w:rPr>
          <w:delText>then</w:delText>
        </w:r>
        <w:r w:rsidR="005A3773" w:rsidRPr="00826313" w:rsidDel="00A13E3D">
          <w:rPr>
            <w:rFonts w:ascii="Arial" w:hAnsi="Arial" w:cs="Arial"/>
            <w:sz w:val="20"/>
            <w:lang w:val="en-GB"/>
          </w:rPr>
          <w:delText xml:space="preserve"> ended </w:delText>
        </w:r>
        <w:r w:rsidR="00421CB6" w:rsidRPr="00826313" w:rsidDel="00A13E3D">
          <w:rPr>
            <w:rFonts w:ascii="Arial" w:hAnsi="Arial" w:cs="Arial"/>
            <w:sz w:val="20"/>
          </w:rPr>
          <w:delText>30 June 202</w:delText>
        </w:r>
        <w:r w:rsidR="00980715" w:rsidDel="00A13E3D">
          <w:rPr>
            <w:rFonts w:ascii="Arial" w:hAnsi="Arial" w:cs="Arial"/>
            <w:sz w:val="20"/>
          </w:rPr>
          <w:delText>3</w:delText>
        </w:r>
      </w:del>
      <w:ins w:id="55" w:author="An Phuc Cao" w:date="2024-09-24T16:40:00Z" w16du:dateUtc="2024-09-24T09:40:00Z">
        <w:del w:id="56" w:author="Trung Van Nguyen" w:date="2024-11-08T09:52:00Z" w16du:dateUtc="2024-11-08T02:52:00Z">
          <w:r w:rsidR="00D52E63" w:rsidDel="00A13E3D">
            <w:rPr>
              <w:rFonts w:ascii="Arial" w:hAnsi="Arial" w:cs="Arial"/>
              <w:sz w:val="20"/>
            </w:rPr>
            <w:delText>4</w:delText>
          </w:r>
        </w:del>
      </w:ins>
      <w:del w:id="57" w:author="Trung Van Nguyen" w:date="2024-11-08T09:52:00Z" w16du:dateUtc="2024-11-08T02:52:00Z">
        <w:r w:rsidR="00421CB6" w:rsidRPr="00826313" w:rsidDel="00A13E3D">
          <w:rPr>
            <w:rFonts w:ascii="Arial" w:hAnsi="Arial" w:cs="Arial"/>
            <w:sz w:val="20"/>
          </w:rPr>
          <w:delText xml:space="preserve"> </w:delText>
        </w:r>
      </w:del>
      <w:r w:rsidR="005A3773" w:rsidRPr="00826313">
        <w:rPr>
          <w:rFonts w:ascii="Arial" w:hAnsi="Arial" w:cs="Arial"/>
          <w:sz w:val="20"/>
        </w:rPr>
        <w:t xml:space="preserve">and </w:t>
      </w:r>
      <w:del w:id="58" w:author="Trung Van Nguyen" w:date="2024-11-08T09:54:00Z" w16du:dateUtc="2024-11-08T02:54:00Z">
        <w:r w:rsidR="005A3773" w:rsidRPr="00826313" w:rsidDel="00A75E15">
          <w:rPr>
            <w:rFonts w:ascii="Arial" w:hAnsi="Arial" w:cs="Arial"/>
            <w:sz w:val="20"/>
          </w:rPr>
          <w:delText xml:space="preserve">as </w:delText>
        </w:r>
      </w:del>
      <w:r w:rsidR="005A3773" w:rsidRPr="00826313">
        <w:rPr>
          <w:rFonts w:ascii="Arial" w:hAnsi="Arial" w:cs="Arial"/>
          <w:sz w:val="20"/>
        </w:rPr>
        <w:t>at the date of th</w:t>
      </w:r>
      <w:ins w:id="59" w:author="An Phuc Cao" w:date="2024-09-24T16:41:00Z" w16du:dateUtc="2024-09-24T09:41:00Z">
        <w:r w:rsidR="00FC37CE">
          <w:rPr>
            <w:rFonts w:ascii="Arial" w:hAnsi="Arial" w:cs="Arial"/>
            <w:sz w:val="20"/>
          </w:rPr>
          <w:t>is</w:t>
        </w:r>
      </w:ins>
      <w:del w:id="60" w:author="An Phuc Cao" w:date="2024-09-24T16:41:00Z" w16du:dateUtc="2024-09-24T09:41:00Z">
        <w:r w:rsidR="005A3773" w:rsidRPr="00826313" w:rsidDel="00FC37CE">
          <w:rPr>
            <w:rFonts w:ascii="Arial" w:hAnsi="Arial" w:cs="Arial"/>
            <w:sz w:val="20"/>
          </w:rPr>
          <w:delText>ese</w:delText>
        </w:r>
      </w:del>
      <w:r w:rsidR="00CD01A6" w:rsidRPr="00826313">
        <w:rPr>
          <w:rFonts w:ascii="Arial" w:hAnsi="Arial" w:cs="Arial"/>
          <w:sz w:val="20"/>
        </w:rPr>
        <w:t xml:space="preserve"> </w:t>
      </w:r>
      <w:ins w:id="61" w:author="An Phuc Cao" w:date="2024-09-24T16:40:00Z" w16du:dateUtc="2024-09-24T09:40:00Z">
        <w:r w:rsidR="00BB2916">
          <w:rPr>
            <w:rFonts w:ascii="Arial" w:hAnsi="Arial" w:cs="Arial"/>
            <w:sz w:val="20"/>
          </w:rPr>
          <w:t>r</w:t>
        </w:r>
      </w:ins>
      <w:ins w:id="62" w:author="An Phuc Cao" w:date="2024-09-24T16:41:00Z" w16du:dateUtc="2024-09-24T09:41:00Z">
        <w:r w:rsidR="00BB2916">
          <w:rPr>
            <w:rFonts w:ascii="Arial" w:hAnsi="Arial" w:cs="Arial"/>
            <w:sz w:val="20"/>
          </w:rPr>
          <w:t xml:space="preserve">eport are: </w:t>
        </w:r>
      </w:ins>
      <w:del w:id="63" w:author="An Phuc Cao" w:date="2024-09-24T16:41:00Z" w16du:dateUtc="2024-09-24T09:41:00Z">
        <w:r w:rsidR="00CD01A6" w:rsidRPr="00826313" w:rsidDel="00BB2916">
          <w:rPr>
            <w:rFonts w:ascii="Arial" w:hAnsi="Arial" w:cs="Arial"/>
            <w:sz w:val="20"/>
          </w:rPr>
          <w:delText>interim</w:delText>
        </w:r>
        <w:r w:rsidR="003345E1" w:rsidRPr="00826313" w:rsidDel="00BB2916">
          <w:rPr>
            <w:rFonts w:ascii="Arial" w:hAnsi="Arial" w:cs="Arial"/>
            <w:sz w:val="20"/>
            <w:lang w:val="vi-VN"/>
          </w:rPr>
          <w:delText xml:space="preserve"> </w:delText>
        </w:r>
        <w:r w:rsidR="005A3773" w:rsidRPr="00826313" w:rsidDel="00BB2916">
          <w:rPr>
            <w:rFonts w:ascii="Arial" w:hAnsi="Arial" w:cs="Arial"/>
            <w:sz w:val="20"/>
          </w:rPr>
          <w:delText>consolidated financial statements are as follows</w:delText>
        </w:r>
        <w:r w:rsidR="000528BF" w:rsidRPr="00826313" w:rsidDel="00BB2916">
          <w:rPr>
            <w:rFonts w:ascii="Arial" w:hAnsi="Arial" w:cs="Arial"/>
            <w:sz w:val="20"/>
          </w:rPr>
          <w:delText>:</w:delText>
        </w:r>
      </w:del>
    </w:p>
    <w:p w14:paraId="1D7958E1" w14:textId="77777777" w:rsidR="00D66951" w:rsidRPr="00826313" w:rsidRDefault="00D66951" w:rsidP="0086542A">
      <w:pPr>
        <w:jc w:val="both"/>
        <w:rPr>
          <w:rFonts w:ascii="Arial" w:hAnsi="Arial" w:cs="Arial"/>
          <w:sz w:val="20"/>
        </w:rPr>
      </w:pPr>
    </w:p>
    <w:tbl>
      <w:tblPr>
        <w:tblW w:w="8891" w:type="dxa"/>
        <w:tblLayout w:type="fixed"/>
        <w:tblLook w:val="0000" w:firstRow="0" w:lastRow="0" w:firstColumn="0" w:lastColumn="0" w:noHBand="0" w:noVBand="0"/>
      </w:tblPr>
      <w:tblGrid>
        <w:gridCol w:w="2970"/>
        <w:gridCol w:w="2610"/>
        <w:gridCol w:w="3311"/>
      </w:tblGrid>
      <w:tr w:rsidR="00D66951" w:rsidRPr="00826313" w14:paraId="7553BAA6" w14:textId="77777777" w:rsidTr="00332504">
        <w:trPr>
          <w:trHeight w:val="20"/>
        </w:trPr>
        <w:tc>
          <w:tcPr>
            <w:tcW w:w="2970" w:type="dxa"/>
          </w:tcPr>
          <w:p w14:paraId="7D096A4C" w14:textId="77777777" w:rsidR="00D66951" w:rsidRPr="00826313" w:rsidRDefault="00D66951" w:rsidP="0017027B">
            <w:pPr>
              <w:ind w:left="-115"/>
              <w:rPr>
                <w:rFonts w:ascii="Arial" w:hAnsi="Arial" w:cs="Arial"/>
                <w:sz w:val="20"/>
              </w:rPr>
            </w:pPr>
            <w:r w:rsidRPr="00826313">
              <w:rPr>
                <w:rFonts w:ascii="Arial" w:hAnsi="Arial" w:cs="Arial"/>
                <w:sz w:val="20"/>
              </w:rPr>
              <w:t>Mr. Nghiem Xuan Huy</w:t>
            </w:r>
          </w:p>
        </w:tc>
        <w:tc>
          <w:tcPr>
            <w:tcW w:w="2610" w:type="dxa"/>
          </w:tcPr>
          <w:p w14:paraId="6D3FE37D" w14:textId="77777777" w:rsidR="00D66951" w:rsidRPr="00826313" w:rsidRDefault="00D66951" w:rsidP="002E72CE">
            <w:pPr>
              <w:ind w:left="-115" w:right="-85" w:firstLine="8"/>
              <w:rPr>
                <w:rFonts w:ascii="Arial" w:hAnsi="Arial" w:cs="Arial"/>
                <w:sz w:val="20"/>
              </w:rPr>
            </w:pPr>
            <w:r w:rsidRPr="00826313">
              <w:rPr>
                <w:rFonts w:ascii="Arial" w:hAnsi="Arial" w:cs="Arial"/>
                <w:sz w:val="20"/>
              </w:rPr>
              <w:t>Chairman</w:t>
            </w:r>
          </w:p>
        </w:tc>
        <w:tc>
          <w:tcPr>
            <w:tcW w:w="3311" w:type="dxa"/>
          </w:tcPr>
          <w:p w14:paraId="4707123E" w14:textId="77777777" w:rsidR="00D66951" w:rsidRPr="00826313" w:rsidRDefault="00D66951" w:rsidP="0017027B">
            <w:pPr>
              <w:ind w:left="-115" w:right="-85" w:firstLine="5"/>
              <w:rPr>
                <w:rFonts w:ascii="Arial" w:hAnsi="Arial" w:cs="Arial"/>
                <w:i/>
                <w:sz w:val="20"/>
              </w:rPr>
            </w:pPr>
            <w:r w:rsidRPr="00826313">
              <w:rPr>
                <w:rFonts w:ascii="Arial" w:hAnsi="Arial" w:cs="Arial"/>
                <w:sz w:val="20"/>
              </w:rPr>
              <w:t>Appointed on 21 November 2019</w:t>
            </w:r>
          </w:p>
        </w:tc>
      </w:tr>
      <w:tr w:rsidR="00D66951" w:rsidRPr="00826313" w14:paraId="6283DFEB" w14:textId="77777777" w:rsidTr="00332504">
        <w:trPr>
          <w:trHeight w:val="20"/>
        </w:trPr>
        <w:tc>
          <w:tcPr>
            <w:tcW w:w="2970" w:type="dxa"/>
          </w:tcPr>
          <w:p w14:paraId="282C6240" w14:textId="77777777" w:rsidR="00D66951" w:rsidRPr="00826313" w:rsidRDefault="00D66951" w:rsidP="0017027B">
            <w:pPr>
              <w:ind w:left="-115"/>
              <w:rPr>
                <w:rFonts w:ascii="Arial" w:hAnsi="Arial" w:cs="Arial"/>
                <w:sz w:val="20"/>
              </w:rPr>
            </w:pPr>
            <w:r w:rsidRPr="00826313">
              <w:rPr>
                <w:rFonts w:ascii="Arial" w:hAnsi="Arial" w:cs="Arial"/>
                <w:sz w:val="20"/>
              </w:rPr>
              <w:t>Ms. Nguyen Thanh Thao</w:t>
            </w:r>
          </w:p>
        </w:tc>
        <w:tc>
          <w:tcPr>
            <w:tcW w:w="2610" w:type="dxa"/>
          </w:tcPr>
          <w:p w14:paraId="49C1F31D" w14:textId="77777777" w:rsidR="00D66951" w:rsidRPr="00826313" w:rsidRDefault="00D66951" w:rsidP="002E72CE">
            <w:pPr>
              <w:ind w:left="-115" w:right="-85" w:firstLine="8"/>
              <w:rPr>
                <w:rFonts w:ascii="Arial" w:hAnsi="Arial" w:cs="Arial"/>
                <w:sz w:val="20"/>
              </w:rPr>
            </w:pPr>
            <w:r w:rsidRPr="00826313">
              <w:rPr>
                <w:rFonts w:ascii="Arial" w:hAnsi="Arial" w:cs="Arial"/>
                <w:sz w:val="20"/>
              </w:rPr>
              <w:t>Member</w:t>
            </w:r>
          </w:p>
        </w:tc>
        <w:tc>
          <w:tcPr>
            <w:tcW w:w="3311" w:type="dxa"/>
          </w:tcPr>
          <w:p w14:paraId="30986C6A" w14:textId="77777777" w:rsidR="00D66951" w:rsidRPr="00826313" w:rsidRDefault="00D66951" w:rsidP="0017027B">
            <w:pPr>
              <w:ind w:left="-115" w:right="-85" w:firstLine="5"/>
              <w:rPr>
                <w:rFonts w:ascii="Arial" w:hAnsi="Arial" w:cs="Arial"/>
                <w:sz w:val="20"/>
              </w:rPr>
            </w:pPr>
            <w:r w:rsidRPr="00826313">
              <w:rPr>
                <w:rFonts w:ascii="Arial" w:hAnsi="Arial" w:cs="Arial"/>
                <w:sz w:val="20"/>
              </w:rPr>
              <w:t>Appointed on 21 November 2019</w:t>
            </w:r>
          </w:p>
        </w:tc>
      </w:tr>
      <w:tr w:rsidR="00D66951" w:rsidRPr="00826313" w14:paraId="45CE7BF0" w14:textId="77777777" w:rsidTr="00332504">
        <w:trPr>
          <w:trHeight w:val="20"/>
        </w:trPr>
        <w:tc>
          <w:tcPr>
            <w:tcW w:w="2970" w:type="dxa"/>
          </w:tcPr>
          <w:p w14:paraId="78322A29" w14:textId="77777777" w:rsidR="00D66951" w:rsidRPr="00826313" w:rsidRDefault="00D66951" w:rsidP="0017027B">
            <w:pPr>
              <w:ind w:left="-115"/>
              <w:rPr>
                <w:rFonts w:ascii="Arial" w:hAnsi="Arial" w:cs="Arial"/>
                <w:sz w:val="20"/>
              </w:rPr>
            </w:pPr>
            <w:commentRangeStart w:id="64"/>
            <w:commentRangeStart w:id="65"/>
            <w:r w:rsidRPr="00826313">
              <w:rPr>
                <w:rFonts w:ascii="Arial" w:hAnsi="Arial" w:cs="Arial"/>
                <w:sz w:val="20"/>
              </w:rPr>
              <w:t>Ms. Vu Thanh Van</w:t>
            </w:r>
          </w:p>
        </w:tc>
        <w:tc>
          <w:tcPr>
            <w:tcW w:w="2610" w:type="dxa"/>
          </w:tcPr>
          <w:p w14:paraId="37886766" w14:textId="77777777" w:rsidR="00D66951" w:rsidRPr="00826313" w:rsidRDefault="00D66951" w:rsidP="002E72CE">
            <w:pPr>
              <w:ind w:left="-115" w:right="-85" w:firstLine="8"/>
              <w:rPr>
                <w:rFonts w:ascii="Arial" w:hAnsi="Arial" w:cs="Arial"/>
                <w:sz w:val="20"/>
              </w:rPr>
            </w:pPr>
            <w:r w:rsidRPr="00826313">
              <w:rPr>
                <w:rFonts w:ascii="Arial" w:hAnsi="Arial" w:cs="Arial"/>
                <w:sz w:val="20"/>
              </w:rPr>
              <w:t>Member</w:t>
            </w:r>
          </w:p>
        </w:tc>
        <w:tc>
          <w:tcPr>
            <w:tcW w:w="3311" w:type="dxa"/>
          </w:tcPr>
          <w:p w14:paraId="06F37B51" w14:textId="77777777" w:rsidR="00D66951" w:rsidRPr="00826313" w:rsidRDefault="00D66951" w:rsidP="0017027B">
            <w:pPr>
              <w:ind w:left="-115" w:right="-85" w:firstLine="5"/>
              <w:rPr>
                <w:rFonts w:ascii="Arial" w:hAnsi="Arial" w:cs="Arial"/>
                <w:sz w:val="20"/>
              </w:rPr>
            </w:pPr>
            <w:r w:rsidRPr="00826313">
              <w:rPr>
                <w:rFonts w:ascii="Arial" w:hAnsi="Arial" w:cs="Arial"/>
                <w:sz w:val="20"/>
              </w:rPr>
              <w:t>Appointed on 21 November 2019</w:t>
            </w:r>
            <w:commentRangeEnd w:id="64"/>
            <w:r w:rsidR="003D6BBD">
              <w:rPr>
                <w:rStyle w:val="CommentReference"/>
                <w:rFonts w:ascii="Times New Roman" w:hAnsi="Times New Roman"/>
              </w:rPr>
              <w:commentReference w:id="64"/>
            </w:r>
            <w:r w:rsidR="00073C7C">
              <w:rPr>
                <w:rStyle w:val="CommentReference"/>
                <w:rFonts w:ascii="Times New Roman" w:hAnsi="Times New Roman"/>
              </w:rPr>
              <w:commentReference w:id="65"/>
            </w:r>
          </w:p>
        </w:tc>
      </w:tr>
      <w:commentRangeEnd w:id="65"/>
    </w:tbl>
    <w:p w14:paraId="62E3A3F8" w14:textId="565817A6" w:rsidR="00457AE9" w:rsidRPr="00826313" w:rsidRDefault="00457AE9">
      <w:pPr>
        <w:jc w:val="both"/>
        <w:rPr>
          <w:rFonts w:ascii="Arial" w:hAnsi="Arial" w:cs="Arial"/>
          <w:sz w:val="20"/>
        </w:rPr>
      </w:pPr>
    </w:p>
    <w:p w14:paraId="0C901991" w14:textId="77777777" w:rsidR="00535E72" w:rsidRPr="00826313" w:rsidRDefault="00535E72">
      <w:pPr>
        <w:jc w:val="both"/>
        <w:rPr>
          <w:rFonts w:ascii="Arial" w:hAnsi="Arial" w:cs="Arial"/>
          <w:sz w:val="20"/>
        </w:rPr>
      </w:pPr>
    </w:p>
    <w:p w14:paraId="5AA6FCC9" w14:textId="3F84F510" w:rsidR="008A159B" w:rsidRPr="00826313" w:rsidRDefault="0008016E">
      <w:pPr>
        <w:pStyle w:val="Heading1"/>
        <w:rPr>
          <w:rFonts w:ascii="Arial" w:hAnsi="Arial" w:cs="Arial"/>
          <w:b/>
          <w:sz w:val="20"/>
        </w:rPr>
        <w:pPrChange w:id="66" w:author="An Phuc Cao" w:date="2024-10-16T10:38:00Z" w16du:dateUtc="2024-10-16T03:38:00Z">
          <w:pPr>
            <w:jc w:val="both"/>
          </w:pPr>
        </w:pPrChange>
      </w:pPr>
      <w:r w:rsidRPr="00826313">
        <w:rPr>
          <w:rFonts w:ascii="Arial" w:hAnsi="Arial" w:cs="Arial"/>
          <w:b/>
          <w:sz w:val="20"/>
        </w:rPr>
        <w:t>MANAGEMENT</w:t>
      </w:r>
    </w:p>
    <w:bookmarkEnd w:id="50"/>
    <w:p w14:paraId="533C97BD" w14:textId="7CE33489" w:rsidR="008A159B" w:rsidRPr="00826313" w:rsidDel="00B83B5F" w:rsidRDefault="008A159B">
      <w:pPr>
        <w:jc w:val="both"/>
        <w:rPr>
          <w:del w:id="67" w:author="An Phuc Cao" w:date="2024-10-16T16:56:00Z" w16du:dateUtc="2024-10-16T09:56:00Z"/>
          <w:rFonts w:ascii="Arial" w:hAnsi="Arial" w:cs="Arial"/>
          <w:sz w:val="20"/>
        </w:rPr>
      </w:pPr>
    </w:p>
    <w:p w14:paraId="044E453C" w14:textId="742EEE4F" w:rsidR="005B571D" w:rsidRPr="00826313" w:rsidRDefault="007F0D0D">
      <w:pPr>
        <w:jc w:val="both"/>
        <w:rPr>
          <w:rFonts w:ascii="Arial" w:hAnsi="Arial" w:cs="Arial"/>
          <w:sz w:val="20"/>
        </w:rPr>
      </w:pPr>
      <w:r w:rsidRPr="00826313">
        <w:rPr>
          <w:rFonts w:ascii="Arial" w:hAnsi="Arial" w:cs="Arial"/>
          <w:sz w:val="20"/>
        </w:rPr>
        <w:t>T</w:t>
      </w:r>
      <w:r w:rsidR="005B571D" w:rsidRPr="00826313">
        <w:rPr>
          <w:rFonts w:ascii="Arial" w:hAnsi="Arial" w:cs="Arial"/>
          <w:sz w:val="20"/>
        </w:rPr>
        <w:t xml:space="preserve">he </w:t>
      </w:r>
      <w:r w:rsidR="00081BAB" w:rsidRPr="00826313">
        <w:rPr>
          <w:rFonts w:ascii="Arial" w:hAnsi="Arial" w:cs="Arial"/>
          <w:sz w:val="20"/>
        </w:rPr>
        <w:t xml:space="preserve">Company’s management </w:t>
      </w:r>
      <w:r w:rsidR="005B571D" w:rsidRPr="00826313">
        <w:rPr>
          <w:rFonts w:ascii="Arial" w:hAnsi="Arial" w:cs="Arial"/>
          <w:sz w:val="20"/>
        </w:rPr>
        <w:t xml:space="preserve">during </w:t>
      </w:r>
      <w:r w:rsidR="00081BAB" w:rsidRPr="00826313">
        <w:rPr>
          <w:rFonts w:ascii="Arial" w:hAnsi="Arial" w:cs="Arial"/>
          <w:iCs/>
          <w:sz w:val="20"/>
        </w:rPr>
        <w:t xml:space="preserve">the </w:t>
      </w:r>
      <w:del w:id="68" w:author="Trung Van Nguyen" w:date="2024-11-08T09:54:00Z" w16du:dateUtc="2024-11-08T02:54:00Z">
        <w:r w:rsidR="00421CB6" w:rsidRPr="00826313" w:rsidDel="00A75E15">
          <w:rPr>
            <w:rFonts w:ascii="Arial" w:hAnsi="Arial" w:cs="Arial"/>
            <w:sz w:val="20"/>
            <w:lang w:val="en-GB"/>
          </w:rPr>
          <w:delText xml:space="preserve">six-month </w:delText>
        </w:r>
      </w:del>
      <w:r w:rsidR="00421CB6" w:rsidRPr="00826313">
        <w:rPr>
          <w:rFonts w:ascii="Arial" w:hAnsi="Arial" w:cs="Arial"/>
          <w:sz w:val="20"/>
          <w:lang w:val="en-GB"/>
        </w:rPr>
        <w:t>period</w:t>
      </w:r>
      <w:r w:rsidR="006928FB" w:rsidRPr="00826313">
        <w:rPr>
          <w:rFonts w:ascii="Arial" w:hAnsi="Arial" w:cs="Arial"/>
          <w:sz w:val="20"/>
          <w:lang w:val="en-GB"/>
        </w:rPr>
        <w:t xml:space="preserve"> </w:t>
      </w:r>
      <w:del w:id="69" w:author="Trung Van Nguyen" w:date="2024-11-08T09:54:00Z" w16du:dateUtc="2024-11-08T02:54:00Z">
        <w:r w:rsidR="006928FB" w:rsidRPr="00826313" w:rsidDel="00A75E15">
          <w:rPr>
            <w:rFonts w:ascii="Arial" w:hAnsi="Arial" w:cs="Arial"/>
            <w:sz w:val="20"/>
            <w:lang w:val="en-GB"/>
          </w:rPr>
          <w:delText>then</w:delText>
        </w:r>
        <w:r w:rsidR="00421CB6" w:rsidRPr="00826313" w:rsidDel="00A75E15">
          <w:rPr>
            <w:rFonts w:ascii="Arial" w:hAnsi="Arial" w:cs="Arial"/>
            <w:sz w:val="20"/>
            <w:lang w:val="en-GB"/>
          </w:rPr>
          <w:delText xml:space="preserve"> ended</w:delText>
        </w:r>
        <w:r w:rsidR="000763AD" w:rsidRPr="00826313" w:rsidDel="00A75E15">
          <w:rPr>
            <w:rFonts w:ascii="Arial" w:hAnsi="Arial" w:cs="Arial"/>
            <w:sz w:val="20"/>
            <w:lang w:val="en-GB"/>
          </w:rPr>
          <w:delText xml:space="preserve"> </w:delText>
        </w:r>
        <w:r w:rsidR="00421CB6" w:rsidRPr="00826313" w:rsidDel="00A75E15">
          <w:rPr>
            <w:rFonts w:ascii="Arial" w:hAnsi="Arial" w:cs="Arial"/>
            <w:sz w:val="20"/>
          </w:rPr>
          <w:delText>30 June 2022</w:delText>
        </w:r>
      </w:del>
      <w:ins w:id="70" w:author="An Phuc Cao" w:date="2024-09-24T16:41:00Z" w16du:dateUtc="2024-09-24T09:41:00Z">
        <w:del w:id="71" w:author="Trung Van Nguyen" w:date="2024-11-08T09:54:00Z" w16du:dateUtc="2024-11-08T02:54:00Z">
          <w:r w:rsidR="00BB2916" w:rsidDel="00A75E15">
            <w:rPr>
              <w:rFonts w:ascii="Arial" w:hAnsi="Arial" w:cs="Arial"/>
              <w:sz w:val="20"/>
            </w:rPr>
            <w:delText>4</w:delText>
          </w:r>
        </w:del>
      </w:ins>
      <w:del w:id="72" w:author="Trung Van Nguyen" w:date="2024-11-08T09:54:00Z" w16du:dateUtc="2024-11-08T02:54:00Z">
        <w:r w:rsidR="00421CB6" w:rsidRPr="00826313" w:rsidDel="00A75E15">
          <w:rPr>
            <w:rFonts w:ascii="Arial" w:hAnsi="Arial" w:cs="Arial"/>
            <w:sz w:val="20"/>
          </w:rPr>
          <w:delText xml:space="preserve"> </w:delText>
        </w:r>
      </w:del>
      <w:r w:rsidR="005B571D" w:rsidRPr="00826313">
        <w:rPr>
          <w:rFonts w:ascii="Arial" w:hAnsi="Arial" w:cs="Arial"/>
          <w:sz w:val="20"/>
        </w:rPr>
        <w:t xml:space="preserve">and </w:t>
      </w:r>
      <w:del w:id="73" w:author="Trung Van Nguyen" w:date="2024-11-08T09:54:00Z" w16du:dateUtc="2024-11-08T02:54:00Z">
        <w:r w:rsidR="00081BAB" w:rsidRPr="00826313" w:rsidDel="00A75E15">
          <w:rPr>
            <w:rFonts w:ascii="Arial" w:hAnsi="Arial" w:cs="Arial"/>
            <w:sz w:val="20"/>
          </w:rPr>
          <w:delText xml:space="preserve">as </w:delText>
        </w:r>
      </w:del>
      <w:r w:rsidR="005B571D" w:rsidRPr="00826313">
        <w:rPr>
          <w:rFonts w:ascii="Arial" w:hAnsi="Arial" w:cs="Arial"/>
          <w:sz w:val="20"/>
        </w:rPr>
        <w:t xml:space="preserve">at the date of </w:t>
      </w:r>
      <w:r w:rsidR="000528BF" w:rsidRPr="00826313">
        <w:rPr>
          <w:rFonts w:ascii="Arial" w:hAnsi="Arial" w:cs="Arial"/>
          <w:sz w:val="20"/>
        </w:rPr>
        <w:t>th</w:t>
      </w:r>
      <w:del w:id="74" w:author="An Phuc Cao" w:date="2024-09-24T16:41:00Z" w16du:dateUtc="2024-09-24T09:41:00Z">
        <w:r w:rsidR="000528BF" w:rsidRPr="00826313" w:rsidDel="00FC37CE">
          <w:rPr>
            <w:rFonts w:ascii="Arial" w:hAnsi="Arial" w:cs="Arial"/>
            <w:sz w:val="20"/>
          </w:rPr>
          <w:delText>e</w:delText>
        </w:r>
      </w:del>
      <w:ins w:id="75" w:author="An Phuc Cao" w:date="2024-09-24T16:41:00Z" w16du:dateUtc="2024-09-24T09:41:00Z">
        <w:r w:rsidR="00FC37CE">
          <w:rPr>
            <w:rFonts w:ascii="Arial" w:hAnsi="Arial" w:cs="Arial"/>
            <w:sz w:val="20"/>
          </w:rPr>
          <w:t>i</w:t>
        </w:r>
      </w:ins>
      <w:r w:rsidR="000528BF" w:rsidRPr="00826313">
        <w:rPr>
          <w:rFonts w:ascii="Arial" w:hAnsi="Arial" w:cs="Arial"/>
          <w:sz w:val="20"/>
        </w:rPr>
        <w:t>s</w:t>
      </w:r>
      <w:del w:id="76" w:author="An Phuc Cao" w:date="2024-09-24T16:41:00Z" w16du:dateUtc="2024-09-24T09:41:00Z">
        <w:r w:rsidR="000528BF" w:rsidRPr="00826313" w:rsidDel="00FC37CE">
          <w:rPr>
            <w:rFonts w:ascii="Arial" w:hAnsi="Arial" w:cs="Arial"/>
            <w:sz w:val="20"/>
          </w:rPr>
          <w:delText>e</w:delText>
        </w:r>
      </w:del>
      <w:r w:rsidR="00F77879" w:rsidRPr="00826313">
        <w:rPr>
          <w:rFonts w:ascii="Arial" w:hAnsi="Arial" w:cs="Arial"/>
          <w:sz w:val="20"/>
        </w:rPr>
        <w:t xml:space="preserve"> </w:t>
      </w:r>
      <w:ins w:id="77" w:author="An Phuc Cao" w:date="2024-09-24T16:41:00Z" w16du:dateUtc="2024-09-24T09:41:00Z">
        <w:r w:rsidR="00FC37CE">
          <w:rPr>
            <w:rFonts w:ascii="Arial" w:hAnsi="Arial" w:cs="Arial"/>
            <w:sz w:val="20"/>
          </w:rPr>
          <w:t xml:space="preserve">report </w:t>
        </w:r>
      </w:ins>
      <w:del w:id="78" w:author="An Phuc Cao" w:date="2024-09-24T16:41:00Z" w16du:dateUtc="2024-09-24T09:41:00Z">
        <w:r w:rsidR="00F77879" w:rsidRPr="00826313" w:rsidDel="00FC37CE">
          <w:rPr>
            <w:rFonts w:ascii="Arial" w:hAnsi="Arial" w:cs="Arial"/>
            <w:sz w:val="20"/>
          </w:rPr>
          <w:delText>interim</w:delText>
        </w:r>
        <w:r w:rsidR="003345E1" w:rsidRPr="00826313" w:rsidDel="00FC37CE">
          <w:rPr>
            <w:rFonts w:ascii="Arial" w:hAnsi="Arial" w:cs="Arial"/>
            <w:sz w:val="20"/>
            <w:lang w:val="vi-VN"/>
          </w:rPr>
          <w:delText xml:space="preserve"> </w:delText>
        </w:r>
        <w:r w:rsidR="00073515" w:rsidRPr="00826313" w:rsidDel="00FC37CE">
          <w:rPr>
            <w:rFonts w:ascii="Arial" w:hAnsi="Arial" w:cs="Arial"/>
            <w:sz w:val="20"/>
          </w:rPr>
          <w:delText xml:space="preserve">consolidated </w:delText>
        </w:r>
        <w:r w:rsidR="000528BF" w:rsidRPr="00826313" w:rsidDel="00FC37CE">
          <w:rPr>
            <w:rFonts w:ascii="Arial" w:hAnsi="Arial" w:cs="Arial"/>
            <w:sz w:val="20"/>
          </w:rPr>
          <w:delText>financial statements</w:delText>
        </w:r>
        <w:r w:rsidR="005B571D" w:rsidRPr="00826313" w:rsidDel="00FC37CE">
          <w:rPr>
            <w:rFonts w:ascii="Arial" w:hAnsi="Arial" w:cs="Arial"/>
            <w:sz w:val="20"/>
          </w:rPr>
          <w:delText xml:space="preserve"> a</w:delText>
        </w:r>
      </w:del>
      <w:ins w:id="79" w:author="An Phuc Cao" w:date="2024-09-24T16:41:00Z" w16du:dateUtc="2024-09-24T09:41:00Z">
        <w:r w:rsidR="00FC37CE">
          <w:rPr>
            <w:rFonts w:ascii="Arial" w:hAnsi="Arial" w:cs="Arial"/>
            <w:sz w:val="20"/>
          </w:rPr>
          <w:t>a</w:t>
        </w:r>
      </w:ins>
      <w:r w:rsidR="005B571D" w:rsidRPr="00826313">
        <w:rPr>
          <w:rFonts w:ascii="Arial" w:hAnsi="Arial" w:cs="Arial"/>
          <w:sz w:val="20"/>
        </w:rPr>
        <w:t>re</w:t>
      </w:r>
      <w:del w:id="80" w:author="An Phuc Cao" w:date="2024-09-24T16:41:00Z" w16du:dateUtc="2024-09-24T09:41:00Z">
        <w:r w:rsidR="005B571D" w:rsidRPr="00826313" w:rsidDel="00FC37CE">
          <w:rPr>
            <w:rFonts w:ascii="Arial" w:hAnsi="Arial" w:cs="Arial"/>
            <w:sz w:val="20"/>
          </w:rPr>
          <w:delText xml:space="preserve"> as follows</w:delText>
        </w:r>
      </w:del>
      <w:r w:rsidR="005B571D" w:rsidRPr="00826313">
        <w:rPr>
          <w:rFonts w:ascii="Arial" w:hAnsi="Arial" w:cs="Arial"/>
          <w:sz w:val="20"/>
        </w:rPr>
        <w:t>:</w:t>
      </w:r>
    </w:p>
    <w:p w14:paraId="39C31AA0" w14:textId="77777777" w:rsidR="00457AE9" w:rsidRPr="00826313" w:rsidRDefault="00457AE9">
      <w:pPr>
        <w:jc w:val="both"/>
        <w:rPr>
          <w:rFonts w:ascii="Arial" w:hAnsi="Arial" w:cs="Arial"/>
          <w:sz w:val="20"/>
        </w:rPr>
      </w:pPr>
    </w:p>
    <w:tbl>
      <w:tblPr>
        <w:tblW w:w="9000" w:type="dxa"/>
        <w:tblLayout w:type="fixed"/>
        <w:tblLook w:val="0000" w:firstRow="0" w:lastRow="0" w:firstColumn="0" w:lastColumn="0" w:noHBand="0" w:noVBand="0"/>
        <w:tblPrChange w:id="81" w:author="Hai Quang Le" w:date="2025-01-03T14:58:00Z" w16du:dateUtc="2025-01-03T07:58:00Z">
          <w:tblPr>
            <w:tblW w:w="8889" w:type="dxa"/>
            <w:tblLayout w:type="fixed"/>
            <w:tblLook w:val="0000" w:firstRow="0" w:lastRow="0" w:firstColumn="0" w:lastColumn="0" w:noHBand="0" w:noVBand="0"/>
          </w:tblPr>
        </w:tblPrChange>
      </w:tblPr>
      <w:tblGrid>
        <w:gridCol w:w="2977"/>
        <w:gridCol w:w="2603"/>
        <w:gridCol w:w="3420"/>
        <w:tblGridChange w:id="82">
          <w:tblGrid>
            <w:gridCol w:w="5"/>
            <w:gridCol w:w="2972"/>
            <w:gridCol w:w="5"/>
            <w:gridCol w:w="2598"/>
            <w:gridCol w:w="5"/>
            <w:gridCol w:w="3304"/>
            <w:gridCol w:w="5"/>
            <w:gridCol w:w="106"/>
          </w:tblGrid>
        </w:tblGridChange>
      </w:tblGrid>
      <w:tr w:rsidR="000528BF" w:rsidRPr="00826313" w14:paraId="0B613334" w14:textId="77777777" w:rsidTr="00ED23B5">
        <w:trPr>
          <w:trHeight w:val="117"/>
          <w:trPrChange w:id="83" w:author="Hai Quang Le" w:date="2025-01-03T14:58:00Z" w16du:dateUtc="2025-01-03T07:58:00Z">
            <w:trPr>
              <w:gridAfter w:val="0"/>
              <w:trHeight w:val="117"/>
            </w:trPr>
          </w:trPrChange>
        </w:trPr>
        <w:tc>
          <w:tcPr>
            <w:tcW w:w="2977" w:type="dxa"/>
            <w:tcMar>
              <w:left w:w="0" w:type="dxa"/>
              <w:right w:w="0" w:type="dxa"/>
            </w:tcMar>
            <w:tcPrChange w:id="84" w:author="Hai Quang Le" w:date="2025-01-03T14:58:00Z" w16du:dateUtc="2025-01-03T07:58:00Z">
              <w:tcPr>
                <w:tcW w:w="2977" w:type="dxa"/>
                <w:gridSpan w:val="2"/>
                <w:tcMar>
                  <w:left w:w="0" w:type="dxa"/>
                  <w:right w:w="0" w:type="dxa"/>
                </w:tcMar>
              </w:tcPr>
            </w:tcPrChange>
          </w:tcPr>
          <w:p w14:paraId="0C93059C" w14:textId="17A4FBED" w:rsidR="000528BF" w:rsidRPr="00826313" w:rsidRDefault="000528BF" w:rsidP="00E03609">
            <w:pPr>
              <w:ind w:right="145"/>
              <w:rPr>
                <w:rFonts w:ascii="Arial" w:hAnsi="Arial" w:cs="Arial"/>
                <w:sz w:val="20"/>
              </w:rPr>
            </w:pPr>
            <w:r w:rsidRPr="00826313">
              <w:rPr>
                <w:rFonts w:ascii="Arial" w:hAnsi="Arial" w:cs="Arial"/>
                <w:sz w:val="20"/>
              </w:rPr>
              <w:t>M</w:t>
            </w:r>
            <w:ins w:id="85" w:author="Hai Quang Le" w:date="2024-12-31T09:25:00Z" w16du:dateUtc="2024-12-31T02:25:00Z">
              <w:r w:rsidR="00870F1F">
                <w:rPr>
                  <w:rFonts w:ascii="Arial" w:hAnsi="Arial" w:cs="Arial"/>
                  <w:sz w:val="20"/>
                </w:rPr>
                <w:t>s.</w:t>
              </w:r>
            </w:ins>
            <w:del w:id="86" w:author="Hai Quang Le" w:date="2024-12-31T09:25:00Z" w16du:dateUtc="2024-12-31T02:25:00Z">
              <w:r w:rsidRPr="00826313" w:rsidDel="00870F1F">
                <w:rPr>
                  <w:rFonts w:ascii="Arial" w:hAnsi="Arial" w:cs="Arial"/>
                  <w:sz w:val="20"/>
                </w:rPr>
                <w:delText>r.</w:delText>
              </w:r>
            </w:del>
            <w:r w:rsidRPr="00826313">
              <w:rPr>
                <w:rFonts w:ascii="Arial" w:hAnsi="Arial" w:cs="Arial"/>
                <w:sz w:val="20"/>
              </w:rPr>
              <w:t xml:space="preserve"> </w:t>
            </w:r>
            <w:del w:id="87" w:author="Hai Quang Le" w:date="2024-12-31T09:25:00Z" w16du:dateUtc="2024-12-31T02:25:00Z">
              <w:r w:rsidRPr="00826313" w:rsidDel="00870F1F">
                <w:rPr>
                  <w:rFonts w:ascii="Arial" w:hAnsi="Arial" w:cs="Arial"/>
                  <w:sz w:val="20"/>
                </w:rPr>
                <w:delText>Nghiem Xuan Huy</w:delText>
              </w:r>
            </w:del>
            <w:ins w:id="88" w:author="Hai Quang Le" w:date="2024-12-31T09:25:00Z" w16du:dateUtc="2024-12-31T02:25:00Z">
              <w:r w:rsidR="00870F1F">
                <w:rPr>
                  <w:rFonts w:ascii="Arial" w:hAnsi="Arial" w:cs="Arial"/>
                  <w:sz w:val="20"/>
                </w:rPr>
                <w:t>Nguyen Phuong Thao</w:t>
              </w:r>
            </w:ins>
          </w:p>
        </w:tc>
        <w:tc>
          <w:tcPr>
            <w:tcW w:w="2603" w:type="dxa"/>
            <w:tcMar>
              <w:left w:w="0" w:type="dxa"/>
              <w:right w:w="0" w:type="dxa"/>
            </w:tcMar>
            <w:tcPrChange w:id="89" w:author="Hai Quang Le" w:date="2025-01-03T14:58:00Z" w16du:dateUtc="2025-01-03T07:58:00Z">
              <w:tcPr>
                <w:tcW w:w="2603" w:type="dxa"/>
                <w:gridSpan w:val="2"/>
                <w:tcMar>
                  <w:left w:w="0" w:type="dxa"/>
                  <w:right w:w="0" w:type="dxa"/>
                </w:tcMar>
              </w:tcPr>
            </w:tcPrChange>
          </w:tcPr>
          <w:p w14:paraId="7F4ADA94" w14:textId="5C134CB8" w:rsidR="000528BF" w:rsidRPr="00826313" w:rsidRDefault="006F0DD8" w:rsidP="00E03609">
            <w:pPr>
              <w:ind w:right="145"/>
              <w:rPr>
                <w:rFonts w:ascii="Arial" w:hAnsi="Arial" w:cs="Arial"/>
                <w:sz w:val="20"/>
              </w:rPr>
            </w:pPr>
            <w:r w:rsidRPr="00826313">
              <w:rPr>
                <w:rFonts w:ascii="Arial" w:hAnsi="Arial" w:cs="Arial"/>
                <w:sz w:val="20"/>
              </w:rPr>
              <w:t>General Director</w:t>
            </w:r>
          </w:p>
        </w:tc>
        <w:tc>
          <w:tcPr>
            <w:tcW w:w="3420" w:type="dxa"/>
            <w:tcMar>
              <w:left w:w="0" w:type="dxa"/>
              <w:right w:w="0" w:type="dxa"/>
            </w:tcMar>
            <w:tcPrChange w:id="90" w:author="Hai Quang Le" w:date="2025-01-03T14:58:00Z" w16du:dateUtc="2025-01-03T07:58:00Z">
              <w:tcPr>
                <w:tcW w:w="3309" w:type="dxa"/>
                <w:gridSpan w:val="2"/>
                <w:tcMar>
                  <w:left w:w="0" w:type="dxa"/>
                  <w:right w:w="0" w:type="dxa"/>
                </w:tcMar>
              </w:tcPr>
            </w:tcPrChange>
          </w:tcPr>
          <w:p w14:paraId="75B066B5" w14:textId="71677A9A" w:rsidR="000528BF" w:rsidRPr="00826313" w:rsidRDefault="0009582B" w:rsidP="00E03609">
            <w:pPr>
              <w:ind w:left="-1" w:right="-85" w:firstLine="5"/>
              <w:rPr>
                <w:rFonts w:ascii="Arial" w:hAnsi="Arial" w:cs="Arial"/>
                <w:sz w:val="20"/>
                <w:lang w:val="en-GB"/>
              </w:rPr>
            </w:pPr>
            <w:commentRangeStart w:id="91"/>
            <w:commentRangeStart w:id="92"/>
            <w:r w:rsidRPr="00826313">
              <w:rPr>
                <w:rFonts w:ascii="Arial" w:hAnsi="Arial" w:cs="Arial"/>
                <w:sz w:val="20"/>
              </w:rPr>
              <w:t>A</w:t>
            </w:r>
            <w:r w:rsidR="000528BF" w:rsidRPr="00826313">
              <w:rPr>
                <w:rFonts w:ascii="Arial" w:hAnsi="Arial" w:cs="Arial"/>
                <w:sz w:val="20"/>
              </w:rPr>
              <w:t>ppointed</w:t>
            </w:r>
            <w:commentRangeEnd w:id="91"/>
            <w:r w:rsidR="00A60139">
              <w:rPr>
                <w:rStyle w:val="CommentReference"/>
                <w:rFonts w:ascii="Times New Roman" w:hAnsi="Times New Roman"/>
              </w:rPr>
              <w:commentReference w:id="91"/>
            </w:r>
            <w:commentRangeEnd w:id="92"/>
            <w:r w:rsidR="00073C7C">
              <w:rPr>
                <w:rStyle w:val="CommentReference"/>
                <w:rFonts w:ascii="Times New Roman" w:hAnsi="Times New Roman"/>
              </w:rPr>
              <w:commentReference w:id="92"/>
            </w:r>
            <w:r w:rsidR="000528BF" w:rsidRPr="00826313">
              <w:rPr>
                <w:rFonts w:ascii="Arial" w:hAnsi="Arial" w:cs="Arial"/>
                <w:sz w:val="20"/>
              </w:rPr>
              <w:t xml:space="preserve"> on </w:t>
            </w:r>
            <w:ins w:id="93" w:author="Hai Quang Le" w:date="2024-12-31T09:25:00Z" w16du:dateUtc="2024-12-31T02:25:00Z">
              <w:r w:rsidR="00870F1F">
                <w:rPr>
                  <w:rFonts w:ascii="Arial" w:hAnsi="Arial" w:cs="Arial"/>
                  <w:sz w:val="20"/>
                </w:rPr>
                <w:t>15</w:t>
              </w:r>
            </w:ins>
            <w:del w:id="94" w:author="Hai Quang Le" w:date="2024-12-31T09:25:00Z" w16du:dateUtc="2024-12-31T02:25:00Z">
              <w:r w:rsidR="00D7645F" w:rsidRPr="00826313" w:rsidDel="00870F1F">
                <w:rPr>
                  <w:rFonts w:ascii="Arial" w:hAnsi="Arial" w:cs="Arial"/>
                  <w:sz w:val="20"/>
                </w:rPr>
                <w:delText>26</w:delText>
              </w:r>
            </w:del>
            <w:r w:rsidR="00D7645F" w:rsidRPr="00826313">
              <w:rPr>
                <w:rFonts w:ascii="Arial" w:hAnsi="Arial" w:cs="Arial"/>
                <w:sz w:val="20"/>
              </w:rPr>
              <w:t xml:space="preserve"> </w:t>
            </w:r>
            <w:del w:id="95" w:author="Hai Quang Le" w:date="2024-12-31T09:25:00Z" w16du:dateUtc="2024-12-31T02:25:00Z">
              <w:r w:rsidR="00D7645F" w:rsidRPr="00826313" w:rsidDel="00870F1F">
                <w:rPr>
                  <w:rFonts w:ascii="Arial" w:hAnsi="Arial" w:cs="Arial"/>
                  <w:sz w:val="20"/>
                </w:rPr>
                <w:delText xml:space="preserve">April </w:delText>
              </w:r>
            </w:del>
            <w:ins w:id="96" w:author="Hai Quang Le" w:date="2024-12-31T09:25:00Z" w16du:dateUtc="2024-12-31T02:25:00Z">
              <w:r w:rsidR="00870F1F">
                <w:rPr>
                  <w:rFonts w:ascii="Arial" w:hAnsi="Arial" w:cs="Arial"/>
                  <w:sz w:val="20"/>
                </w:rPr>
                <w:t>November</w:t>
              </w:r>
              <w:r w:rsidR="00870F1F" w:rsidRPr="00826313">
                <w:rPr>
                  <w:rFonts w:ascii="Arial" w:hAnsi="Arial" w:cs="Arial"/>
                  <w:sz w:val="20"/>
                </w:rPr>
                <w:t xml:space="preserve"> </w:t>
              </w:r>
            </w:ins>
            <w:r w:rsidR="000528BF" w:rsidRPr="00826313">
              <w:rPr>
                <w:rFonts w:ascii="Arial" w:hAnsi="Arial" w:cs="Arial"/>
                <w:sz w:val="20"/>
              </w:rPr>
              <w:t>20</w:t>
            </w:r>
            <w:r w:rsidR="00D7645F" w:rsidRPr="00826313">
              <w:rPr>
                <w:rFonts w:ascii="Arial" w:hAnsi="Arial" w:cs="Arial"/>
                <w:sz w:val="20"/>
              </w:rPr>
              <w:t>2</w:t>
            </w:r>
            <w:ins w:id="97" w:author="Hai Quang Le" w:date="2024-12-31T09:28:00Z" w16du:dateUtc="2024-12-31T02:28:00Z">
              <w:r w:rsidR="00614924">
                <w:rPr>
                  <w:rFonts w:ascii="Arial" w:hAnsi="Arial" w:cs="Arial"/>
                  <w:sz w:val="20"/>
                </w:rPr>
                <w:t>4</w:t>
              </w:r>
            </w:ins>
            <w:del w:id="98" w:author="Hai Quang Le" w:date="2024-12-31T09:28:00Z" w16du:dateUtc="2024-12-31T02:28:00Z">
              <w:r w:rsidR="00D7645F" w:rsidRPr="00826313" w:rsidDel="00614924">
                <w:rPr>
                  <w:rFonts w:ascii="Arial" w:hAnsi="Arial" w:cs="Arial"/>
                  <w:sz w:val="20"/>
                </w:rPr>
                <w:delText>2</w:delText>
              </w:r>
            </w:del>
          </w:p>
        </w:tc>
      </w:tr>
      <w:tr w:rsidR="009F17B4" w:rsidRPr="00826313" w14:paraId="7865520F" w14:textId="77777777" w:rsidTr="00ED23B5">
        <w:trPr>
          <w:trHeight w:val="117"/>
          <w:ins w:id="99" w:author="Hai Quang Le" w:date="2024-12-31T09:24:00Z"/>
          <w:trPrChange w:id="100" w:author="Hai Quang Le" w:date="2025-01-03T14:58:00Z" w16du:dateUtc="2025-01-03T07:58:00Z">
            <w:trPr>
              <w:gridAfter w:val="0"/>
              <w:trHeight w:val="117"/>
            </w:trPr>
          </w:trPrChange>
        </w:trPr>
        <w:tc>
          <w:tcPr>
            <w:tcW w:w="2977" w:type="dxa"/>
            <w:tcMar>
              <w:left w:w="0" w:type="dxa"/>
              <w:right w:w="0" w:type="dxa"/>
            </w:tcMar>
            <w:tcPrChange w:id="101" w:author="Hai Quang Le" w:date="2025-01-03T14:58:00Z" w16du:dateUtc="2025-01-03T07:58:00Z">
              <w:tcPr>
                <w:tcW w:w="2977" w:type="dxa"/>
                <w:gridSpan w:val="2"/>
                <w:tcMar>
                  <w:left w:w="0" w:type="dxa"/>
                  <w:right w:w="0" w:type="dxa"/>
                </w:tcMar>
              </w:tcPr>
            </w:tcPrChange>
          </w:tcPr>
          <w:p w14:paraId="0A188CC6" w14:textId="3625CA0A" w:rsidR="009F17B4" w:rsidRPr="00826313" w:rsidRDefault="009F17B4" w:rsidP="009F17B4">
            <w:pPr>
              <w:ind w:right="145"/>
              <w:rPr>
                <w:ins w:id="102" w:author="Hai Quang Le" w:date="2024-12-31T09:24:00Z" w16du:dateUtc="2024-12-31T02:24:00Z"/>
                <w:rFonts w:ascii="Arial" w:hAnsi="Arial" w:cs="Arial"/>
                <w:sz w:val="20"/>
              </w:rPr>
            </w:pPr>
            <w:ins w:id="103" w:author="Hai Quang Le" w:date="2024-12-31T09:25:00Z" w16du:dateUtc="2024-12-31T02:25:00Z">
              <w:r w:rsidRPr="00826313">
                <w:rPr>
                  <w:rFonts w:ascii="Arial" w:hAnsi="Arial" w:cs="Arial"/>
                  <w:sz w:val="20"/>
                </w:rPr>
                <w:t>Mr. Nghiem Xuan Huy</w:t>
              </w:r>
            </w:ins>
          </w:p>
        </w:tc>
        <w:tc>
          <w:tcPr>
            <w:tcW w:w="2603" w:type="dxa"/>
            <w:tcMar>
              <w:left w:w="0" w:type="dxa"/>
              <w:right w:w="0" w:type="dxa"/>
            </w:tcMar>
            <w:tcPrChange w:id="104" w:author="Hai Quang Le" w:date="2025-01-03T14:58:00Z" w16du:dateUtc="2025-01-03T07:58:00Z">
              <w:tcPr>
                <w:tcW w:w="2603" w:type="dxa"/>
                <w:gridSpan w:val="2"/>
                <w:tcMar>
                  <w:left w:w="0" w:type="dxa"/>
                  <w:right w:w="0" w:type="dxa"/>
                </w:tcMar>
              </w:tcPr>
            </w:tcPrChange>
          </w:tcPr>
          <w:p w14:paraId="6ADD4B96" w14:textId="62C4A8BD" w:rsidR="009F17B4" w:rsidRPr="00826313" w:rsidRDefault="009F17B4" w:rsidP="009F17B4">
            <w:pPr>
              <w:ind w:right="145"/>
              <w:rPr>
                <w:ins w:id="105" w:author="Hai Quang Le" w:date="2024-12-31T09:24:00Z" w16du:dateUtc="2024-12-31T02:24:00Z"/>
                <w:rFonts w:ascii="Arial" w:hAnsi="Arial" w:cs="Arial"/>
                <w:sz w:val="20"/>
              </w:rPr>
            </w:pPr>
            <w:ins w:id="106" w:author="Hai Quang Le" w:date="2024-12-31T09:25:00Z" w16du:dateUtc="2024-12-31T02:25:00Z">
              <w:r w:rsidRPr="00826313">
                <w:rPr>
                  <w:rFonts w:ascii="Arial" w:hAnsi="Arial" w:cs="Arial"/>
                  <w:sz w:val="20"/>
                </w:rPr>
                <w:t>General Director</w:t>
              </w:r>
            </w:ins>
          </w:p>
        </w:tc>
        <w:tc>
          <w:tcPr>
            <w:tcW w:w="3420" w:type="dxa"/>
            <w:tcMar>
              <w:left w:w="0" w:type="dxa"/>
              <w:right w:w="0" w:type="dxa"/>
            </w:tcMar>
            <w:tcPrChange w:id="107" w:author="Hai Quang Le" w:date="2025-01-03T14:58:00Z" w16du:dateUtc="2025-01-03T07:58:00Z">
              <w:tcPr>
                <w:tcW w:w="3309" w:type="dxa"/>
                <w:gridSpan w:val="2"/>
                <w:tcMar>
                  <w:left w:w="0" w:type="dxa"/>
                  <w:right w:w="0" w:type="dxa"/>
                </w:tcMar>
              </w:tcPr>
            </w:tcPrChange>
          </w:tcPr>
          <w:p w14:paraId="2A315A7B" w14:textId="0F3E00DB" w:rsidR="00454AEC" w:rsidRDefault="00C00488" w:rsidP="009F17B4">
            <w:pPr>
              <w:ind w:left="-1" w:right="-85" w:firstLine="5"/>
              <w:rPr>
                <w:ins w:id="108" w:author="Hai Quang Le" w:date="2025-01-03T14:54:00Z" w16du:dateUtc="2025-01-03T07:54:00Z"/>
                <w:rFonts w:ascii="Arial" w:hAnsi="Arial" w:cs="Arial"/>
                <w:sz w:val="20"/>
              </w:rPr>
            </w:pPr>
            <w:commentRangeStart w:id="109"/>
            <w:commentRangeStart w:id="110"/>
            <w:ins w:id="111" w:author="Hai Quang Le" w:date="2025-01-03T14:55:00Z" w16du:dateUtc="2025-01-03T07:55:00Z">
              <w:r w:rsidRPr="00826313">
                <w:rPr>
                  <w:rFonts w:ascii="Arial" w:hAnsi="Arial" w:cs="Arial"/>
                  <w:sz w:val="20"/>
                </w:rPr>
                <w:t>Appointed</w:t>
              </w:r>
              <w:commentRangeEnd w:id="109"/>
              <w:r>
                <w:rPr>
                  <w:rStyle w:val="CommentReference"/>
                  <w:rFonts w:ascii="Times New Roman" w:hAnsi="Times New Roman"/>
                </w:rPr>
                <w:commentReference w:id="109"/>
              </w:r>
            </w:ins>
            <w:commentRangeEnd w:id="110"/>
            <w:ins w:id="112" w:author="Hai Quang Le" w:date="2025-01-03T15:26:00Z" w16du:dateUtc="2025-01-03T08:26:00Z">
              <w:r w:rsidR="00073C7C">
                <w:rPr>
                  <w:rStyle w:val="CommentReference"/>
                  <w:rFonts w:ascii="Times New Roman" w:hAnsi="Times New Roman"/>
                </w:rPr>
                <w:commentReference w:id="110"/>
              </w:r>
            </w:ins>
            <w:ins w:id="113" w:author="Hai Quang Le" w:date="2025-01-03T14:55:00Z" w16du:dateUtc="2025-01-03T07:55:00Z">
              <w:r w:rsidRPr="00826313">
                <w:rPr>
                  <w:rFonts w:ascii="Arial" w:hAnsi="Arial" w:cs="Arial"/>
                  <w:sz w:val="20"/>
                </w:rPr>
                <w:t xml:space="preserve"> on </w:t>
              </w:r>
              <w:r>
                <w:rPr>
                  <w:rFonts w:ascii="Arial" w:hAnsi="Arial" w:cs="Arial"/>
                  <w:sz w:val="20"/>
                </w:rPr>
                <w:t>26</w:t>
              </w:r>
              <w:r w:rsidRPr="00826313">
                <w:rPr>
                  <w:rFonts w:ascii="Arial" w:hAnsi="Arial" w:cs="Arial"/>
                  <w:sz w:val="20"/>
                </w:rPr>
                <w:t xml:space="preserve"> </w:t>
              </w:r>
              <w:r>
                <w:rPr>
                  <w:rFonts w:ascii="Arial" w:hAnsi="Arial" w:cs="Arial"/>
                  <w:sz w:val="20"/>
                </w:rPr>
                <w:t>April</w:t>
              </w:r>
              <w:r w:rsidRPr="00826313">
                <w:rPr>
                  <w:rFonts w:ascii="Arial" w:hAnsi="Arial" w:cs="Arial"/>
                  <w:sz w:val="20"/>
                </w:rPr>
                <w:t xml:space="preserve"> 20</w:t>
              </w:r>
              <w:r>
                <w:rPr>
                  <w:rFonts w:ascii="Arial" w:hAnsi="Arial" w:cs="Arial"/>
                  <w:sz w:val="20"/>
                </w:rPr>
                <w:t>22</w:t>
              </w:r>
            </w:ins>
          </w:p>
          <w:p w14:paraId="46A9BA85" w14:textId="7416CFDE" w:rsidR="009F17B4" w:rsidRPr="00826313" w:rsidRDefault="00614924" w:rsidP="009F17B4">
            <w:pPr>
              <w:ind w:left="-1" w:right="-85" w:firstLine="5"/>
              <w:rPr>
                <w:ins w:id="114" w:author="Hai Quang Le" w:date="2024-12-31T09:24:00Z" w16du:dateUtc="2024-12-31T02:24:00Z"/>
                <w:rFonts w:ascii="Arial" w:hAnsi="Arial" w:cs="Arial"/>
                <w:sz w:val="20"/>
              </w:rPr>
            </w:pPr>
            <w:ins w:id="115" w:author="Hai Quang Le" w:date="2024-12-31T09:28:00Z" w16du:dateUtc="2024-12-31T02:28:00Z">
              <w:r>
                <w:rPr>
                  <w:rFonts w:ascii="Arial" w:hAnsi="Arial" w:cs="Arial"/>
                  <w:sz w:val="20"/>
                </w:rPr>
                <w:t>Re</w:t>
              </w:r>
              <w:r w:rsidR="00B83C20">
                <w:rPr>
                  <w:rFonts w:ascii="Arial" w:hAnsi="Arial" w:cs="Arial"/>
                  <w:sz w:val="20"/>
                </w:rPr>
                <w:t>lieved of duty on 15 November 202</w:t>
              </w:r>
            </w:ins>
            <w:ins w:id="116" w:author="Hai Quang Le" w:date="2024-12-31T09:29:00Z" w16du:dateUtc="2024-12-31T02:29:00Z">
              <w:r w:rsidR="00B83C20">
                <w:rPr>
                  <w:rFonts w:ascii="Arial" w:hAnsi="Arial" w:cs="Arial"/>
                  <w:sz w:val="20"/>
                </w:rPr>
                <w:t>4</w:t>
              </w:r>
            </w:ins>
          </w:p>
        </w:tc>
      </w:tr>
      <w:tr w:rsidR="00967CDF" w:rsidRPr="00826313" w14:paraId="4082269F" w14:textId="77777777" w:rsidTr="00ED23B5">
        <w:trPr>
          <w:trHeight w:val="117"/>
          <w:trPrChange w:id="117" w:author="Hai Quang Le" w:date="2025-01-03T14:58:00Z" w16du:dateUtc="2025-01-03T07:58:00Z">
            <w:trPr>
              <w:gridAfter w:val="0"/>
              <w:trHeight w:val="117"/>
            </w:trPr>
          </w:trPrChange>
        </w:trPr>
        <w:tc>
          <w:tcPr>
            <w:tcW w:w="2977" w:type="dxa"/>
            <w:tcMar>
              <w:left w:w="0" w:type="dxa"/>
              <w:right w:w="0" w:type="dxa"/>
            </w:tcMar>
            <w:tcPrChange w:id="118" w:author="Hai Quang Le" w:date="2025-01-03T14:58:00Z" w16du:dateUtc="2025-01-03T07:58:00Z">
              <w:tcPr>
                <w:tcW w:w="2977" w:type="dxa"/>
                <w:gridSpan w:val="2"/>
                <w:tcMar>
                  <w:left w:w="0" w:type="dxa"/>
                  <w:right w:w="0" w:type="dxa"/>
                </w:tcMar>
              </w:tcPr>
            </w:tcPrChange>
          </w:tcPr>
          <w:p w14:paraId="1B575752" w14:textId="7E446A08" w:rsidR="00967CDF" w:rsidRPr="00826313" w:rsidRDefault="00967CDF" w:rsidP="00967CDF">
            <w:pPr>
              <w:ind w:right="145"/>
              <w:rPr>
                <w:rFonts w:ascii="Arial" w:hAnsi="Arial" w:cs="Arial"/>
                <w:sz w:val="20"/>
              </w:rPr>
            </w:pPr>
            <w:r>
              <w:rPr>
                <w:rFonts w:ascii="Arial" w:hAnsi="Arial" w:cs="Arial"/>
                <w:sz w:val="20"/>
              </w:rPr>
              <w:t>Ms Vu Thanh Van</w:t>
            </w:r>
          </w:p>
        </w:tc>
        <w:tc>
          <w:tcPr>
            <w:tcW w:w="2603" w:type="dxa"/>
            <w:tcMar>
              <w:left w:w="0" w:type="dxa"/>
              <w:right w:w="0" w:type="dxa"/>
            </w:tcMar>
            <w:tcPrChange w:id="119" w:author="Hai Quang Le" w:date="2025-01-03T14:58:00Z" w16du:dateUtc="2025-01-03T07:58:00Z">
              <w:tcPr>
                <w:tcW w:w="2603" w:type="dxa"/>
                <w:gridSpan w:val="2"/>
                <w:tcMar>
                  <w:left w:w="0" w:type="dxa"/>
                  <w:right w:w="0" w:type="dxa"/>
                </w:tcMar>
              </w:tcPr>
            </w:tcPrChange>
          </w:tcPr>
          <w:p w14:paraId="00BDB0B2" w14:textId="21A4A9F2" w:rsidR="00967CDF" w:rsidRPr="00826313" w:rsidRDefault="00967CDF" w:rsidP="00967CDF">
            <w:pPr>
              <w:ind w:right="145"/>
              <w:rPr>
                <w:rFonts w:ascii="Arial" w:hAnsi="Arial" w:cs="Arial"/>
                <w:sz w:val="20"/>
              </w:rPr>
            </w:pPr>
            <w:r>
              <w:rPr>
                <w:rFonts w:ascii="Arial" w:hAnsi="Arial" w:cs="Arial"/>
                <w:sz w:val="20"/>
              </w:rPr>
              <w:t>Chief Operating Officer</w:t>
            </w:r>
          </w:p>
        </w:tc>
        <w:tc>
          <w:tcPr>
            <w:tcW w:w="3420" w:type="dxa"/>
            <w:tcMar>
              <w:left w:w="0" w:type="dxa"/>
              <w:right w:w="0" w:type="dxa"/>
            </w:tcMar>
            <w:tcPrChange w:id="120" w:author="Hai Quang Le" w:date="2025-01-03T14:58:00Z" w16du:dateUtc="2025-01-03T07:58:00Z">
              <w:tcPr>
                <w:tcW w:w="3309" w:type="dxa"/>
                <w:gridSpan w:val="2"/>
                <w:tcMar>
                  <w:left w:w="0" w:type="dxa"/>
                  <w:right w:w="0" w:type="dxa"/>
                </w:tcMar>
              </w:tcPr>
            </w:tcPrChange>
          </w:tcPr>
          <w:p w14:paraId="4E8959D6" w14:textId="77777777" w:rsidR="00967CDF" w:rsidRDefault="00967CDF" w:rsidP="00967CDF">
            <w:pPr>
              <w:ind w:left="-1" w:right="-85" w:firstLine="5"/>
              <w:rPr>
                <w:ins w:id="121" w:author="Hai Quang Le" w:date="2025-01-03T14:55:00Z" w16du:dateUtc="2025-01-03T07:55:00Z"/>
                <w:rFonts w:ascii="Arial" w:hAnsi="Arial" w:cs="Arial"/>
                <w:sz w:val="20"/>
              </w:rPr>
            </w:pPr>
            <w:r>
              <w:rPr>
                <w:rFonts w:ascii="Arial" w:hAnsi="Arial" w:cs="Arial"/>
                <w:sz w:val="20"/>
              </w:rPr>
              <w:t>Appointed on 03 September 2019</w:t>
            </w:r>
          </w:p>
          <w:p w14:paraId="08305038" w14:textId="704A3808" w:rsidR="00177145" w:rsidRPr="00826313" w:rsidRDefault="00177145" w:rsidP="00967CDF">
            <w:pPr>
              <w:ind w:left="-1" w:right="-85" w:firstLine="5"/>
              <w:rPr>
                <w:rFonts w:ascii="Arial" w:hAnsi="Arial" w:cs="Arial"/>
                <w:sz w:val="20"/>
              </w:rPr>
            </w:pPr>
            <w:ins w:id="122" w:author="Hai Quang Le" w:date="2025-01-03T14:55:00Z" w16du:dateUtc="2025-01-03T07:55:00Z">
              <w:r>
                <w:rPr>
                  <w:rFonts w:ascii="Arial" w:hAnsi="Arial" w:cs="Arial"/>
                  <w:sz w:val="20"/>
                </w:rPr>
                <w:t xml:space="preserve">Relieved of duty on </w:t>
              </w:r>
            </w:ins>
            <w:ins w:id="123" w:author="Hai Quang Le" w:date="2025-01-03T14:56:00Z" w16du:dateUtc="2025-01-03T07:56:00Z">
              <w:r w:rsidR="004E7AAA">
                <w:rPr>
                  <w:rFonts w:ascii="Arial" w:hAnsi="Arial" w:cs="Arial"/>
                  <w:sz w:val="20"/>
                </w:rPr>
                <w:t>01</w:t>
              </w:r>
            </w:ins>
            <w:ins w:id="124" w:author="Hai Quang Le" w:date="2025-01-03T14:55:00Z" w16du:dateUtc="2025-01-03T07:55:00Z">
              <w:r>
                <w:rPr>
                  <w:rFonts w:ascii="Arial" w:hAnsi="Arial" w:cs="Arial"/>
                  <w:sz w:val="20"/>
                </w:rPr>
                <w:t xml:space="preserve"> November 2024</w:t>
              </w:r>
            </w:ins>
          </w:p>
        </w:tc>
      </w:tr>
      <w:tr w:rsidR="004E7AAA" w:rsidRPr="00826313" w14:paraId="06646B34" w14:textId="77777777" w:rsidTr="00ED23B5">
        <w:tblPrEx>
          <w:tblPrExChange w:id="125" w:author="Hai Quang Le" w:date="2025-01-03T14:58:00Z" w16du:dateUtc="2025-01-03T07:58: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17"/>
          <w:ins w:id="126" w:author="Hai Quang Le" w:date="2025-01-03T14:56:00Z"/>
          <w:trPrChange w:id="127" w:author="Hai Quang Le" w:date="2025-01-03T14:58:00Z" w16du:dateUtc="2025-01-03T07:58:00Z">
            <w:trPr>
              <w:gridBefore w:val="1"/>
              <w:gridAfter w:val="0"/>
              <w:trHeight w:val="117"/>
            </w:trPr>
          </w:trPrChange>
        </w:trPr>
        <w:tc>
          <w:tcPr>
            <w:tcW w:w="2977" w:type="dxa"/>
            <w:tcMar>
              <w:left w:w="0" w:type="dxa"/>
              <w:right w:w="0" w:type="dxa"/>
            </w:tcMar>
            <w:tcPrChange w:id="128" w:author="Hai Quang Le" w:date="2025-01-03T14:58:00Z" w16du:dateUtc="2025-01-03T07:58:00Z">
              <w:tcPr>
                <w:tcW w:w="2977" w:type="dxa"/>
                <w:gridSpan w:val="2"/>
                <w:tcMar>
                  <w:left w:w="0" w:type="dxa"/>
                  <w:right w:w="0" w:type="dxa"/>
                </w:tcMar>
              </w:tcPr>
            </w:tcPrChange>
          </w:tcPr>
          <w:p w14:paraId="7CBDFA42" w14:textId="395EE7CC" w:rsidR="004E7AAA" w:rsidRDefault="004E7AAA" w:rsidP="004E7AAA">
            <w:pPr>
              <w:ind w:right="145"/>
              <w:rPr>
                <w:ins w:id="129" w:author="Hai Quang Le" w:date="2025-01-03T14:56:00Z" w16du:dateUtc="2025-01-03T07:56:00Z"/>
                <w:rFonts w:ascii="Arial" w:hAnsi="Arial" w:cs="Arial"/>
                <w:sz w:val="20"/>
              </w:rPr>
            </w:pPr>
            <w:ins w:id="130" w:author="Hai Quang Le" w:date="2025-01-03T14:56:00Z" w16du:dateUtc="2025-01-03T07:56:00Z">
              <w:r>
                <w:rPr>
                  <w:rFonts w:ascii="Arial" w:hAnsi="Arial" w:cs="Arial"/>
                  <w:sz w:val="20"/>
                </w:rPr>
                <w:t>Ms Vu Thi Thanh Van</w:t>
              </w:r>
            </w:ins>
          </w:p>
        </w:tc>
        <w:tc>
          <w:tcPr>
            <w:tcW w:w="2603" w:type="dxa"/>
            <w:tcMar>
              <w:left w:w="0" w:type="dxa"/>
              <w:right w:w="0" w:type="dxa"/>
            </w:tcMar>
            <w:tcPrChange w:id="131" w:author="Hai Quang Le" w:date="2025-01-03T14:58:00Z" w16du:dateUtc="2025-01-03T07:58:00Z">
              <w:tcPr>
                <w:tcW w:w="2603" w:type="dxa"/>
                <w:gridSpan w:val="2"/>
                <w:tcMar>
                  <w:left w:w="0" w:type="dxa"/>
                  <w:right w:w="0" w:type="dxa"/>
                </w:tcMar>
              </w:tcPr>
            </w:tcPrChange>
          </w:tcPr>
          <w:p w14:paraId="1F36C3BE" w14:textId="6203F413" w:rsidR="004E7AAA" w:rsidRDefault="004E7AAA" w:rsidP="004E7AAA">
            <w:pPr>
              <w:ind w:right="145"/>
              <w:rPr>
                <w:ins w:id="132" w:author="Hai Quang Le" w:date="2025-01-03T14:56:00Z" w16du:dateUtc="2025-01-03T07:56:00Z"/>
                <w:rFonts w:ascii="Arial" w:hAnsi="Arial" w:cs="Arial"/>
                <w:sz w:val="20"/>
              </w:rPr>
            </w:pPr>
            <w:ins w:id="133" w:author="Hai Quang Le" w:date="2025-01-03T14:56:00Z" w16du:dateUtc="2025-01-03T07:56:00Z">
              <w:r>
                <w:rPr>
                  <w:rFonts w:ascii="Arial" w:hAnsi="Arial" w:cs="Arial"/>
                  <w:sz w:val="20"/>
                </w:rPr>
                <w:t>Chief Operating Officer</w:t>
              </w:r>
            </w:ins>
          </w:p>
        </w:tc>
        <w:tc>
          <w:tcPr>
            <w:tcW w:w="3420" w:type="dxa"/>
            <w:tcMar>
              <w:left w:w="0" w:type="dxa"/>
              <w:right w:w="0" w:type="dxa"/>
            </w:tcMar>
            <w:tcPrChange w:id="134" w:author="Hai Quang Le" w:date="2025-01-03T14:58:00Z" w16du:dateUtc="2025-01-03T07:58:00Z">
              <w:tcPr>
                <w:tcW w:w="3309" w:type="dxa"/>
                <w:gridSpan w:val="2"/>
                <w:tcMar>
                  <w:left w:w="0" w:type="dxa"/>
                  <w:right w:w="0" w:type="dxa"/>
                </w:tcMar>
              </w:tcPr>
            </w:tcPrChange>
          </w:tcPr>
          <w:p w14:paraId="13001CFA" w14:textId="001938DD" w:rsidR="004E7AAA" w:rsidRDefault="004E7AAA" w:rsidP="004E7AAA">
            <w:pPr>
              <w:ind w:left="-1" w:right="-85" w:firstLine="5"/>
              <w:rPr>
                <w:ins w:id="135" w:author="Hai Quang Le" w:date="2025-01-03T14:56:00Z" w16du:dateUtc="2025-01-03T07:56:00Z"/>
                <w:rFonts w:ascii="Arial" w:hAnsi="Arial" w:cs="Arial"/>
                <w:sz w:val="20"/>
              </w:rPr>
            </w:pPr>
            <w:ins w:id="136" w:author="Hai Quang Le" w:date="2025-01-03T14:56:00Z" w16du:dateUtc="2025-01-03T07:56:00Z">
              <w:r>
                <w:rPr>
                  <w:rFonts w:ascii="Arial" w:hAnsi="Arial" w:cs="Arial"/>
                  <w:sz w:val="20"/>
                </w:rPr>
                <w:t xml:space="preserve">Appointed on </w:t>
              </w:r>
            </w:ins>
            <w:ins w:id="137" w:author="Hai Quang Le" w:date="2025-01-03T14:57:00Z" w16du:dateUtc="2025-01-03T07:57:00Z">
              <w:r w:rsidR="00ED23B5">
                <w:rPr>
                  <w:rFonts w:ascii="Arial" w:hAnsi="Arial" w:cs="Arial"/>
                  <w:sz w:val="20"/>
                </w:rPr>
                <w:t>15</w:t>
              </w:r>
            </w:ins>
            <w:ins w:id="138" w:author="Hai Quang Le" w:date="2025-01-03T14:56:00Z" w16du:dateUtc="2025-01-03T07:56:00Z">
              <w:r>
                <w:rPr>
                  <w:rFonts w:ascii="Arial" w:hAnsi="Arial" w:cs="Arial"/>
                  <w:sz w:val="20"/>
                </w:rPr>
                <w:t xml:space="preserve"> </w:t>
              </w:r>
            </w:ins>
            <w:ins w:id="139" w:author="Hai Quang Le" w:date="2025-01-03T14:57:00Z" w16du:dateUtc="2025-01-03T07:57:00Z">
              <w:r w:rsidR="00ED23B5">
                <w:rPr>
                  <w:rFonts w:ascii="Arial" w:hAnsi="Arial" w:cs="Arial"/>
                  <w:sz w:val="20"/>
                </w:rPr>
                <w:t>November</w:t>
              </w:r>
            </w:ins>
            <w:ins w:id="140" w:author="Hai Quang Le" w:date="2025-01-03T14:56:00Z" w16du:dateUtc="2025-01-03T07:56:00Z">
              <w:r>
                <w:rPr>
                  <w:rFonts w:ascii="Arial" w:hAnsi="Arial" w:cs="Arial"/>
                  <w:sz w:val="20"/>
                </w:rPr>
                <w:t xml:space="preserve"> 20</w:t>
              </w:r>
            </w:ins>
            <w:ins w:id="141" w:author="Hai Quang Le" w:date="2025-01-03T14:57:00Z" w16du:dateUtc="2025-01-03T07:57:00Z">
              <w:r>
                <w:rPr>
                  <w:rFonts w:ascii="Arial" w:hAnsi="Arial" w:cs="Arial"/>
                  <w:sz w:val="20"/>
                </w:rPr>
                <w:t>24</w:t>
              </w:r>
            </w:ins>
          </w:p>
        </w:tc>
      </w:tr>
      <w:tr w:rsidR="00967CDF" w:rsidRPr="00826313" w14:paraId="4DAB73C6" w14:textId="77777777" w:rsidTr="00ED23B5">
        <w:trPr>
          <w:trHeight w:val="117"/>
          <w:trPrChange w:id="142" w:author="Hai Quang Le" w:date="2025-01-03T14:58:00Z" w16du:dateUtc="2025-01-03T07:58:00Z">
            <w:trPr>
              <w:gridAfter w:val="0"/>
              <w:trHeight w:val="117"/>
            </w:trPr>
          </w:trPrChange>
        </w:trPr>
        <w:tc>
          <w:tcPr>
            <w:tcW w:w="2977" w:type="dxa"/>
            <w:tcMar>
              <w:left w:w="0" w:type="dxa"/>
              <w:right w:w="0" w:type="dxa"/>
            </w:tcMar>
            <w:tcPrChange w:id="143" w:author="Hai Quang Le" w:date="2025-01-03T14:58:00Z" w16du:dateUtc="2025-01-03T07:58:00Z">
              <w:tcPr>
                <w:tcW w:w="2977" w:type="dxa"/>
                <w:gridSpan w:val="2"/>
                <w:tcMar>
                  <w:left w:w="0" w:type="dxa"/>
                  <w:right w:w="0" w:type="dxa"/>
                </w:tcMar>
              </w:tcPr>
            </w:tcPrChange>
          </w:tcPr>
          <w:p w14:paraId="731F773B" w14:textId="56CA89E4" w:rsidR="00967CDF" w:rsidRPr="00826313" w:rsidRDefault="00967CDF" w:rsidP="00967CDF">
            <w:pPr>
              <w:ind w:right="145"/>
              <w:rPr>
                <w:rFonts w:ascii="Arial" w:hAnsi="Arial" w:cs="Arial"/>
                <w:sz w:val="20"/>
              </w:rPr>
            </w:pPr>
            <w:r>
              <w:rPr>
                <w:rFonts w:ascii="Arial" w:hAnsi="Arial" w:cs="Arial"/>
                <w:sz w:val="20"/>
              </w:rPr>
              <w:t>Mr Hoang Minh Chau</w:t>
            </w:r>
          </w:p>
        </w:tc>
        <w:tc>
          <w:tcPr>
            <w:tcW w:w="2603" w:type="dxa"/>
            <w:tcMar>
              <w:left w:w="0" w:type="dxa"/>
              <w:right w:w="0" w:type="dxa"/>
            </w:tcMar>
            <w:tcPrChange w:id="144" w:author="Hai Quang Le" w:date="2025-01-03T14:58:00Z" w16du:dateUtc="2025-01-03T07:58:00Z">
              <w:tcPr>
                <w:tcW w:w="2603" w:type="dxa"/>
                <w:gridSpan w:val="2"/>
                <w:tcMar>
                  <w:left w:w="0" w:type="dxa"/>
                  <w:right w:w="0" w:type="dxa"/>
                </w:tcMar>
              </w:tcPr>
            </w:tcPrChange>
          </w:tcPr>
          <w:p w14:paraId="192DF890" w14:textId="3318CAB8" w:rsidR="00967CDF" w:rsidRPr="00826313" w:rsidRDefault="00967CDF" w:rsidP="00967CDF">
            <w:pPr>
              <w:ind w:right="145"/>
              <w:rPr>
                <w:rFonts w:ascii="Arial" w:hAnsi="Arial" w:cs="Arial"/>
                <w:sz w:val="20"/>
              </w:rPr>
            </w:pPr>
            <w:r>
              <w:rPr>
                <w:rFonts w:ascii="Arial" w:hAnsi="Arial" w:cs="Arial"/>
                <w:sz w:val="20"/>
              </w:rPr>
              <w:t>Chief Information Officer</w:t>
            </w:r>
          </w:p>
        </w:tc>
        <w:tc>
          <w:tcPr>
            <w:tcW w:w="3420" w:type="dxa"/>
            <w:tcMar>
              <w:left w:w="0" w:type="dxa"/>
              <w:right w:w="0" w:type="dxa"/>
            </w:tcMar>
            <w:tcPrChange w:id="145" w:author="Hai Quang Le" w:date="2025-01-03T14:58:00Z" w16du:dateUtc="2025-01-03T07:58:00Z">
              <w:tcPr>
                <w:tcW w:w="3309" w:type="dxa"/>
                <w:gridSpan w:val="2"/>
                <w:tcMar>
                  <w:left w:w="0" w:type="dxa"/>
                  <w:right w:w="0" w:type="dxa"/>
                </w:tcMar>
              </w:tcPr>
            </w:tcPrChange>
          </w:tcPr>
          <w:p w14:paraId="13A575F8" w14:textId="10CE2E42" w:rsidR="00967CDF" w:rsidRPr="00826313" w:rsidRDefault="00ED23B5" w:rsidP="00967CDF">
            <w:pPr>
              <w:ind w:left="-1" w:right="-85" w:firstLine="5"/>
              <w:rPr>
                <w:rFonts w:ascii="Arial" w:hAnsi="Arial" w:cs="Arial"/>
                <w:sz w:val="20"/>
              </w:rPr>
            </w:pPr>
            <w:ins w:id="146" w:author="Hai Quang Le" w:date="2025-01-03T14:57:00Z" w16du:dateUtc="2025-01-03T07:57:00Z">
              <w:r>
                <w:rPr>
                  <w:rFonts w:ascii="Arial" w:hAnsi="Arial" w:cs="Arial"/>
                  <w:sz w:val="20"/>
                </w:rPr>
                <w:t>Relieved of duty</w:t>
              </w:r>
            </w:ins>
            <w:del w:id="147" w:author="Hai Quang Le" w:date="2025-01-03T14:57:00Z" w16du:dateUtc="2025-01-03T07:57:00Z">
              <w:r w:rsidR="00967CDF" w:rsidDel="00ED23B5">
                <w:rPr>
                  <w:rFonts w:ascii="Arial" w:hAnsi="Arial" w:cs="Arial"/>
                  <w:sz w:val="20"/>
                </w:rPr>
                <w:delText>Appointed</w:delText>
              </w:r>
            </w:del>
            <w:r w:rsidR="00967CDF">
              <w:rPr>
                <w:rFonts w:ascii="Arial" w:hAnsi="Arial" w:cs="Arial"/>
                <w:sz w:val="20"/>
              </w:rPr>
              <w:t xml:space="preserve"> on 01 </w:t>
            </w:r>
            <w:del w:id="148" w:author="Hai Quang Le" w:date="2025-01-03T14:57:00Z" w16du:dateUtc="2025-01-03T07:57:00Z">
              <w:r w:rsidR="00967CDF" w:rsidDel="00ED23B5">
                <w:rPr>
                  <w:rFonts w:ascii="Arial" w:hAnsi="Arial" w:cs="Arial"/>
                  <w:sz w:val="20"/>
                </w:rPr>
                <w:delText xml:space="preserve">April </w:delText>
              </w:r>
            </w:del>
            <w:ins w:id="149" w:author="Hai Quang Le" w:date="2025-01-03T14:57:00Z" w16du:dateUtc="2025-01-03T07:57:00Z">
              <w:r>
                <w:rPr>
                  <w:rFonts w:ascii="Arial" w:hAnsi="Arial" w:cs="Arial"/>
                  <w:sz w:val="20"/>
                </w:rPr>
                <w:t xml:space="preserve">October </w:t>
              </w:r>
            </w:ins>
            <w:r w:rsidR="00967CDF">
              <w:rPr>
                <w:rFonts w:ascii="Arial" w:hAnsi="Arial" w:cs="Arial"/>
                <w:sz w:val="20"/>
              </w:rPr>
              <w:t>202</w:t>
            </w:r>
            <w:ins w:id="150" w:author="Hai Quang Le" w:date="2025-01-03T14:57:00Z" w16du:dateUtc="2025-01-03T07:57:00Z">
              <w:r>
                <w:rPr>
                  <w:rFonts w:ascii="Arial" w:hAnsi="Arial" w:cs="Arial"/>
                  <w:sz w:val="20"/>
                </w:rPr>
                <w:t>4</w:t>
              </w:r>
            </w:ins>
            <w:del w:id="151" w:author="Hai Quang Le" w:date="2025-01-03T14:57:00Z" w16du:dateUtc="2025-01-03T07:57:00Z">
              <w:r w:rsidR="00967CDF" w:rsidDel="00ED23B5">
                <w:rPr>
                  <w:rFonts w:ascii="Arial" w:hAnsi="Arial" w:cs="Arial"/>
                  <w:sz w:val="20"/>
                </w:rPr>
                <w:delText>1</w:delText>
              </w:r>
            </w:del>
          </w:p>
        </w:tc>
      </w:tr>
      <w:tr w:rsidR="00967CDF" w:rsidRPr="00826313" w14:paraId="20FE0B38" w14:textId="77777777" w:rsidTr="00ED23B5">
        <w:trPr>
          <w:trHeight w:val="117"/>
          <w:trPrChange w:id="152" w:author="Hai Quang Le" w:date="2025-01-03T14:58:00Z" w16du:dateUtc="2025-01-03T07:58:00Z">
            <w:trPr>
              <w:gridAfter w:val="0"/>
              <w:trHeight w:val="117"/>
            </w:trPr>
          </w:trPrChange>
        </w:trPr>
        <w:tc>
          <w:tcPr>
            <w:tcW w:w="2977" w:type="dxa"/>
            <w:tcMar>
              <w:left w:w="0" w:type="dxa"/>
              <w:right w:w="0" w:type="dxa"/>
            </w:tcMar>
            <w:tcPrChange w:id="153" w:author="Hai Quang Le" w:date="2025-01-03T14:58:00Z" w16du:dateUtc="2025-01-03T07:58:00Z">
              <w:tcPr>
                <w:tcW w:w="2977" w:type="dxa"/>
                <w:gridSpan w:val="2"/>
                <w:tcMar>
                  <w:left w:w="0" w:type="dxa"/>
                  <w:right w:w="0" w:type="dxa"/>
                </w:tcMar>
              </w:tcPr>
            </w:tcPrChange>
          </w:tcPr>
          <w:p w14:paraId="049FA48E" w14:textId="169CED9C" w:rsidR="00967CDF" w:rsidRPr="00826313" w:rsidRDefault="00967CDF" w:rsidP="00967CDF">
            <w:pPr>
              <w:ind w:right="145"/>
              <w:rPr>
                <w:rFonts w:ascii="Arial" w:hAnsi="Arial" w:cs="Arial"/>
                <w:sz w:val="20"/>
              </w:rPr>
            </w:pPr>
            <w:r>
              <w:rPr>
                <w:rFonts w:ascii="Arial" w:hAnsi="Arial" w:cs="Arial"/>
                <w:sz w:val="20"/>
              </w:rPr>
              <w:t>Ms Vu Quynh Huong</w:t>
            </w:r>
          </w:p>
        </w:tc>
        <w:tc>
          <w:tcPr>
            <w:tcW w:w="2603" w:type="dxa"/>
            <w:tcMar>
              <w:left w:w="0" w:type="dxa"/>
              <w:right w:w="0" w:type="dxa"/>
            </w:tcMar>
            <w:tcPrChange w:id="154" w:author="Hai Quang Le" w:date="2025-01-03T14:58:00Z" w16du:dateUtc="2025-01-03T07:58:00Z">
              <w:tcPr>
                <w:tcW w:w="2603" w:type="dxa"/>
                <w:gridSpan w:val="2"/>
                <w:tcMar>
                  <w:left w:w="0" w:type="dxa"/>
                  <w:right w:w="0" w:type="dxa"/>
                </w:tcMar>
              </w:tcPr>
            </w:tcPrChange>
          </w:tcPr>
          <w:p w14:paraId="7B788A6A" w14:textId="1D5426C8" w:rsidR="00967CDF" w:rsidRPr="00826313" w:rsidRDefault="00967CDF" w:rsidP="00967CDF">
            <w:pPr>
              <w:ind w:right="145"/>
              <w:rPr>
                <w:rFonts w:ascii="Arial" w:hAnsi="Arial" w:cs="Arial"/>
                <w:sz w:val="20"/>
              </w:rPr>
            </w:pPr>
            <w:r>
              <w:rPr>
                <w:rFonts w:ascii="Arial" w:hAnsi="Arial" w:cs="Arial"/>
                <w:sz w:val="20"/>
              </w:rPr>
              <w:t>Chief Marketing Officer</w:t>
            </w:r>
          </w:p>
        </w:tc>
        <w:tc>
          <w:tcPr>
            <w:tcW w:w="3420" w:type="dxa"/>
            <w:tcMar>
              <w:left w:w="0" w:type="dxa"/>
              <w:right w:w="0" w:type="dxa"/>
            </w:tcMar>
            <w:tcPrChange w:id="155" w:author="Hai Quang Le" w:date="2025-01-03T14:58:00Z" w16du:dateUtc="2025-01-03T07:58:00Z">
              <w:tcPr>
                <w:tcW w:w="3309" w:type="dxa"/>
                <w:gridSpan w:val="2"/>
                <w:tcMar>
                  <w:left w:w="0" w:type="dxa"/>
                  <w:right w:w="0" w:type="dxa"/>
                </w:tcMar>
              </w:tcPr>
            </w:tcPrChange>
          </w:tcPr>
          <w:p w14:paraId="5A62F280" w14:textId="33484EB7" w:rsidR="00967CDF" w:rsidRPr="00826313" w:rsidRDefault="00ED23B5" w:rsidP="00967CDF">
            <w:pPr>
              <w:ind w:left="-1" w:right="-85" w:firstLine="5"/>
              <w:rPr>
                <w:rFonts w:ascii="Arial" w:hAnsi="Arial" w:cs="Arial"/>
                <w:sz w:val="20"/>
              </w:rPr>
            </w:pPr>
            <w:ins w:id="156" w:author="Hai Quang Le" w:date="2025-01-03T14:57:00Z" w16du:dateUtc="2025-01-03T07:57:00Z">
              <w:r>
                <w:rPr>
                  <w:rFonts w:ascii="Arial" w:hAnsi="Arial" w:cs="Arial"/>
                  <w:sz w:val="20"/>
                </w:rPr>
                <w:t>Relieved of duty on 01 October 2024</w:t>
              </w:r>
            </w:ins>
            <w:del w:id="157" w:author="Hai Quang Le" w:date="2025-01-03T14:57:00Z" w16du:dateUtc="2025-01-03T07:57:00Z">
              <w:r w:rsidR="00967CDF" w:rsidDel="00ED23B5">
                <w:rPr>
                  <w:rFonts w:ascii="Arial" w:hAnsi="Arial" w:cs="Arial"/>
                  <w:sz w:val="20"/>
                </w:rPr>
                <w:delText>Appointed on 09 September 2022</w:delText>
              </w:r>
            </w:del>
          </w:p>
        </w:tc>
      </w:tr>
      <w:tr w:rsidR="008C22AA" w:rsidRPr="00826313" w14:paraId="7D272CA6" w14:textId="77777777" w:rsidTr="00ED23B5">
        <w:trPr>
          <w:trHeight w:val="117"/>
          <w:ins w:id="158" w:author="An Phuc Cao" w:date="2024-09-24T16:42:00Z"/>
          <w:trPrChange w:id="159" w:author="Hai Quang Le" w:date="2025-01-03T14:58:00Z" w16du:dateUtc="2025-01-03T07:58:00Z">
            <w:trPr>
              <w:gridAfter w:val="0"/>
              <w:trHeight w:val="117"/>
            </w:trPr>
          </w:trPrChange>
        </w:trPr>
        <w:tc>
          <w:tcPr>
            <w:tcW w:w="2977" w:type="dxa"/>
            <w:tcMar>
              <w:left w:w="0" w:type="dxa"/>
              <w:right w:w="0" w:type="dxa"/>
            </w:tcMar>
            <w:tcPrChange w:id="160" w:author="Hai Quang Le" w:date="2025-01-03T14:58:00Z" w16du:dateUtc="2025-01-03T07:58:00Z">
              <w:tcPr>
                <w:tcW w:w="2977" w:type="dxa"/>
                <w:gridSpan w:val="2"/>
                <w:tcMar>
                  <w:left w:w="0" w:type="dxa"/>
                  <w:right w:w="0" w:type="dxa"/>
                </w:tcMar>
              </w:tcPr>
            </w:tcPrChange>
          </w:tcPr>
          <w:p w14:paraId="72D1B107" w14:textId="74171423" w:rsidR="008C22AA" w:rsidRDefault="008C22AA" w:rsidP="008C22AA">
            <w:pPr>
              <w:ind w:right="145"/>
              <w:rPr>
                <w:ins w:id="161" w:author="An Phuc Cao" w:date="2024-09-24T16:42:00Z" w16du:dateUtc="2024-09-24T09:42:00Z"/>
                <w:rFonts w:ascii="Arial" w:hAnsi="Arial" w:cs="Arial"/>
                <w:sz w:val="20"/>
              </w:rPr>
            </w:pPr>
            <w:ins w:id="162" w:author="An Phuc Cao" w:date="2024-09-24T16:42:00Z" w16du:dateUtc="2024-09-24T09:42:00Z">
              <w:r>
                <w:rPr>
                  <w:rFonts w:ascii="Arial" w:hAnsi="Arial" w:cs="Arial"/>
                  <w:sz w:val="20"/>
                </w:rPr>
                <w:t>Ms. Tran Gia Binh</w:t>
              </w:r>
            </w:ins>
          </w:p>
        </w:tc>
        <w:tc>
          <w:tcPr>
            <w:tcW w:w="2603" w:type="dxa"/>
            <w:tcMar>
              <w:left w:w="0" w:type="dxa"/>
              <w:right w:w="0" w:type="dxa"/>
            </w:tcMar>
            <w:tcPrChange w:id="163" w:author="Hai Quang Le" w:date="2025-01-03T14:58:00Z" w16du:dateUtc="2025-01-03T07:58:00Z">
              <w:tcPr>
                <w:tcW w:w="2603" w:type="dxa"/>
                <w:gridSpan w:val="2"/>
                <w:tcMar>
                  <w:left w:w="0" w:type="dxa"/>
                  <w:right w:w="0" w:type="dxa"/>
                </w:tcMar>
              </w:tcPr>
            </w:tcPrChange>
          </w:tcPr>
          <w:p w14:paraId="71814AC2" w14:textId="346C7668" w:rsidR="008C22AA" w:rsidRDefault="008C22AA" w:rsidP="008C22AA">
            <w:pPr>
              <w:ind w:right="145"/>
              <w:rPr>
                <w:ins w:id="164" w:author="An Phuc Cao" w:date="2024-09-24T16:42:00Z" w16du:dateUtc="2024-09-24T09:42:00Z"/>
                <w:rFonts w:ascii="Arial" w:hAnsi="Arial" w:cs="Arial"/>
                <w:sz w:val="20"/>
              </w:rPr>
            </w:pPr>
            <w:ins w:id="165" w:author="An Phuc Cao" w:date="2024-09-24T16:42:00Z" w16du:dateUtc="2024-09-24T09:42:00Z">
              <w:r>
                <w:rPr>
                  <w:rFonts w:ascii="Arial" w:hAnsi="Arial" w:cs="Arial"/>
                  <w:sz w:val="20"/>
                </w:rPr>
                <w:t>Business Deputy General Director</w:t>
              </w:r>
            </w:ins>
          </w:p>
        </w:tc>
        <w:tc>
          <w:tcPr>
            <w:tcW w:w="3420" w:type="dxa"/>
            <w:tcMar>
              <w:left w:w="0" w:type="dxa"/>
              <w:right w:w="0" w:type="dxa"/>
            </w:tcMar>
            <w:tcPrChange w:id="166" w:author="Hai Quang Le" w:date="2025-01-03T14:58:00Z" w16du:dateUtc="2025-01-03T07:58:00Z">
              <w:tcPr>
                <w:tcW w:w="3309" w:type="dxa"/>
                <w:gridSpan w:val="2"/>
                <w:tcMar>
                  <w:left w:w="0" w:type="dxa"/>
                  <w:right w:w="0" w:type="dxa"/>
                </w:tcMar>
              </w:tcPr>
            </w:tcPrChange>
          </w:tcPr>
          <w:p w14:paraId="081DE001" w14:textId="3813B929" w:rsidR="008C22AA" w:rsidRDefault="00ED23B5" w:rsidP="008C22AA">
            <w:pPr>
              <w:ind w:left="-1" w:right="-85" w:firstLine="5"/>
              <w:rPr>
                <w:ins w:id="167" w:author="An Phuc Cao" w:date="2024-09-24T16:42:00Z" w16du:dateUtc="2024-09-24T09:42:00Z"/>
                <w:rFonts w:ascii="Arial" w:hAnsi="Arial" w:cs="Arial"/>
                <w:sz w:val="20"/>
              </w:rPr>
            </w:pPr>
            <w:ins w:id="168" w:author="Hai Quang Le" w:date="2025-01-03T14:58:00Z" w16du:dateUtc="2025-01-03T07:58:00Z">
              <w:r>
                <w:rPr>
                  <w:rFonts w:ascii="Arial" w:hAnsi="Arial" w:cs="Arial"/>
                  <w:sz w:val="20"/>
                </w:rPr>
                <w:t>Relieved of duty on 01 February 2024</w:t>
              </w:r>
            </w:ins>
            <w:ins w:id="169" w:author="An Phuc Cao" w:date="2024-09-24T16:42:00Z" w16du:dateUtc="2024-09-24T09:42:00Z">
              <w:del w:id="170" w:author="Hai Quang Le" w:date="2025-01-03T14:58:00Z" w16du:dateUtc="2025-01-03T07:58:00Z">
                <w:r w:rsidR="008C22AA" w:rsidDel="00ED23B5">
                  <w:rPr>
                    <w:rFonts w:ascii="Arial" w:hAnsi="Arial" w:cs="Arial"/>
                    <w:sz w:val="20"/>
                  </w:rPr>
                  <w:delText>Appointed on 01 February 2023</w:delText>
                </w:r>
              </w:del>
            </w:ins>
          </w:p>
        </w:tc>
      </w:tr>
    </w:tbl>
    <w:p w14:paraId="52164366" w14:textId="1198094A" w:rsidR="00457AE9" w:rsidRPr="00826313" w:rsidRDefault="00457AE9">
      <w:pPr>
        <w:jc w:val="both"/>
        <w:rPr>
          <w:rFonts w:ascii="Arial" w:hAnsi="Arial" w:cs="Arial"/>
          <w:sz w:val="20"/>
        </w:rPr>
      </w:pPr>
    </w:p>
    <w:p w14:paraId="10A917C1" w14:textId="77777777" w:rsidR="00535E72" w:rsidRPr="00826313" w:rsidRDefault="00535E72">
      <w:pPr>
        <w:jc w:val="both"/>
        <w:rPr>
          <w:rFonts w:ascii="Arial" w:hAnsi="Arial" w:cs="Arial"/>
          <w:sz w:val="20"/>
        </w:rPr>
      </w:pPr>
    </w:p>
    <w:p w14:paraId="105B6E0A" w14:textId="77777777" w:rsidR="00967CDF" w:rsidRDefault="00967CDF">
      <w:pPr>
        <w:overflowPunct/>
        <w:autoSpaceDE/>
        <w:autoSpaceDN/>
        <w:adjustRightInd/>
        <w:textAlignment w:val="auto"/>
        <w:rPr>
          <w:rFonts w:ascii="Arial" w:hAnsi="Arial" w:cs="Arial"/>
          <w:b/>
          <w:sz w:val="20"/>
        </w:rPr>
      </w:pPr>
      <w:r>
        <w:rPr>
          <w:rFonts w:ascii="Arial" w:hAnsi="Arial" w:cs="Arial"/>
          <w:b/>
          <w:sz w:val="20"/>
        </w:rPr>
        <w:br w:type="page"/>
      </w:r>
    </w:p>
    <w:p w14:paraId="55C44E29" w14:textId="77777777" w:rsidR="00D16CDF" w:rsidRDefault="00D16CDF">
      <w:pPr>
        <w:jc w:val="both"/>
        <w:rPr>
          <w:rFonts w:ascii="Arial" w:hAnsi="Arial" w:cs="Arial"/>
          <w:b/>
          <w:sz w:val="20"/>
        </w:rPr>
      </w:pPr>
    </w:p>
    <w:p w14:paraId="46381EB0" w14:textId="66F768E3" w:rsidR="008A159B" w:rsidRPr="00826313" w:rsidRDefault="008A159B">
      <w:pPr>
        <w:pStyle w:val="Heading1"/>
        <w:rPr>
          <w:rFonts w:ascii="Arial" w:hAnsi="Arial" w:cs="Arial"/>
          <w:b/>
          <w:sz w:val="20"/>
        </w:rPr>
        <w:pPrChange w:id="171" w:author="An Phuc Cao" w:date="2024-10-16T16:56:00Z" w16du:dateUtc="2024-10-16T09:56:00Z">
          <w:pPr>
            <w:jc w:val="both"/>
          </w:pPr>
        </w:pPrChange>
      </w:pPr>
      <w:r w:rsidRPr="00826313">
        <w:rPr>
          <w:rFonts w:ascii="Arial" w:hAnsi="Arial" w:cs="Arial"/>
          <w:b/>
          <w:sz w:val="20"/>
        </w:rPr>
        <w:t xml:space="preserve">LEGAL REPRESENTATIVE </w:t>
      </w:r>
    </w:p>
    <w:p w14:paraId="71FE1B0E" w14:textId="2221ACAA" w:rsidR="008A159B" w:rsidRPr="00826313" w:rsidDel="00B83B5F" w:rsidRDefault="008A159B">
      <w:pPr>
        <w:jc w:val="both"/>
        <w:rPr>
          <w:del w:id="172" w:author="An Phuc Cao" w:date="2024-10-16T16:56:00Z" w16du:dateUtc="2024-10-16T09:56:00Z"/>
          <w:rFonts w:ascii="Arial" w:hAnsi="Arial" w:cs="Arial"/>
          <w:b/>
          <w:sz w:val="20"/>
        </w:rPr>
      </w:pPr>
    </w:p>
    <w:p w14:paraId="451BF294" w14:textId="4CA34CE1" w:rsidR="00457AE9" w:rsidRDefault="00457AE9">
      <w:pPr>
        <w:pStyle w:val="BodyText"/>
        <w:rPr>
          <w:ins w:id="173" w:author="An Phuc Cao" w:date="2024-09-24T16:43:00Z" w16du:dateUtc="2024-09-24T09:43:00Z"/>
          <w:rFonts w:ascii="Arial" w:hAnsi="Arial" w:cs="Arial"/>
          <w:i w:val="0"/>
          <w:sz w:val="20"/>
        </w:rPr>
      </w:pPr>
      <w:r w:rsidRPr="00826313">
        <w:rPr>
          <w:rFonts w:ascii="Arial" w:hAnsi="Arial" w:cs="Arial"/>
          <w:i w:val="0"/>
          <w:sz w:val="20"/>
        </w:rPr>
        <w:t xml:space="preserve">The legal representative of the Company </w:t>
      </w:r>
      <w:r w:rsidR="005A3773" w:rsidRPr="00826313">
        <w:rPr>
          <w:rFonts w:ascii="Arial" w:hAnsi="Arial" w:cs="Arial"/>
          <w:i w:val="0"/>
          <w:sz w:val="20"/>
          <w:lang w:val="en-GB"/>
        </w:rPr>
        <w:t>during the</w:t>
      </w:r>
      <w:r w:rsidR="00421CB6" w:rsidRPr="00826313">
        <w:rPr>
          <w:rFonts w:ascii="Arial" w:hAnsi="Arial" w:cs="Arial"/>
          <w:i w:val="0"/>
          <w:sz w:val="20"/>
        </w:rPr>
        <w:t xml:space="preserve"> </w:t>
      </w:r>
      <w:r w:rsidR="002E3791" w:rsidRPr="00826313">
        <w:rPr>
          <w:rFonts w:ascii="Arial" w:hAnsi="Arial" w:cs="Arial"/>
          <w:i w:val="0"/>
          <w:sz w:val="20"/>
        </w:rPr>
        <w:t>period</w:t>
      </w:r>
      <w:r w:rsidR="00421CB6" w:rsidRPr="00826313">
        <w:rPr>
          <w:rFonts w:ascii="Arial" w:hAnsi="Arial" w:cs="Arial"/>
          <w:i w:val="0"/>
          <w:sz w:val="20"/>
        </w:rPr>
        <w:t xml:space="preserve"> </w:t>
      </w:r>
      <w:r w:rsidRPr="00826313">
        <w:rPr>
          <w:rFonts w:ascii="Arial" w:hAnsi="Arial" w:cs="Arial"/>
          <w:i w:val="0"/>
          <w:sz w:val="20"/>
        </w:rPr>
        <w:t>and</w:t>
      </w:r>
      <w:del w:id="174" w:author="An Phuc Cao" w:date="2024-09-24T16:43:00Z" w16du:dateUtc="2024-09-24T09:43:00Z">
        <w:r w:rsidRPr="00826313" w:rsidDel="00EB3054">
          <w:rPr>
            <w:rFonts w:ascii="Arial" w:hAnsi="Arial" w:cs="Arial"/>
            <w:i w:val="0"/>
            <w:sz w:val="20"/>
          </w:rPr>
          <w:delText xml:space="preserve"> </w:delText>
        </w:r>
        <w:r w:rsidR="0095612F" w:rsidRPr="00826313" w:rsidDel="00EB3054">
          <w:rPr>
            <w:rFonts w:ascii="Arial" w:hAnsi="Arial" w:cs="Arial"/>
            <w:i w:val="0"/>
            <w:sz w:val="20"/>
          </w:rPr>
          <w:delText>as</w:delText>
        </w:r>
      </w:del>
      <w:r w:rsidR="0095612F" w:rsidRPr="00826313">
        <w:rPr>
          <w:rFonts w:ascii="Arial" w:hAnsi="Arial" w:cs="Arial"/>
          <w:i w:val="0"/>
          <w:sz w:val="20"/>
        </w:rPr>
        <w:t xml:space="preserve"> at</w:t>
      </w:r>
      <w:r w:rsidR="0061489B" w:rsidRPr="00826313">
        <w:rPr>
          <w:rFonts w:ascii="Arial" w:hAnsi="Arial" w:cs="Arial"/>
          <w:i w:val="0"/>
          <w:sz w:val="20"/>
        </w:rPr>
        <w:t xml:space="preserve"> </w:t>
      </w:r>
      <w:r w:rsidRPr="00826313">
        <w:rPr>
          <w:rFonts w:ascii="Arial" w:hAnsi="Arial" w:cs="Arial"/>
          <w:i w:val="0"/>
          <w:sz w:val="20"/>
        </w:rPr>
        <w:t>the date</w:t>
      </w:r>
      <w:r w:rsidR="0061489B" w:rsidRPr="00826313">
        <w:rPr>
          <w:rFonts w:ascii="Arial" w:hAnsi="Arial" w:cs="Arial"/>
          <w:i w:val="0"/>
          <w:sz w:val="20"/>
        </w:rPr>
        <w:t xml:space="preserve"> of </w:t>
      </w:r>
      <w:r w:rsidR="000528BF" w:rsidRPr="00826313">
        <w:rPr>
          <w:rFonts w:ascii="Arial" w:hAnsi="Arial" w:cs="Arial"/>
          <w:i w:val="0"/>
          <w:sz w:val="20"/>
        </w:rPr>
        <w:t>th</w:t>
      </w:r>
      <w:ins w:id="175" w:author="An Phuc Cao" w:date="2024-09-24T16:42:00Z" w16du:dateUtc="2024-09-24T09:42:00Z">
        <w:r w:rsidR="0045618D">
          <w:rPr>
            <w:rFonts w:ascii="Arial" w:hAnsi="Arial" w:cs="Arial"/>
            <w:i w:val="0"/>
            <w:sz w:val="20"/>
          </w:rPr>
          <w:t>i</w:t>
        </w:r>
      </w:ins>
      <w:del w:id="176" w:author="An Phuc Cao" w:date="2024-09-24T16:42:00Z" w16du:dateUtc="2024-09-24T09:42:00Z">
        <w:r w:rsidR="000528BF" w:rsidRPr="00826313" w:rsidDel="0045618D">
          <w:rPr>
            <w:rFonts w:ascii="Arial" w:hAnsi="Arial" w:cs="Arial"/>
            <w:i w:val="0"/>
            <w:sz w:val="20"/>
          </w:rPr>
          <w:delText>e</w:delText>
        </w:r>
      </w:del>
      <w:r w:rsidR="000528BF" w:rsidRPr="00826313">
        <w:rPr>
          <w:rFonts w:ascii="Arial" w:hAnsi="Arial" w:cs="Arial"/>
          <w:i w:val="0"/>
          <w:sz w:val="20"/>
        </w:rPr>
        <w:t>s</w:t>
      </w:r>
      <w:del w:id="177" w:author="An Phuc Cao" w:date="2024-09-24T16:42:00Z" w16du:dateUtc="2024-09-24T09:42:00Z">
        <w:r w:rsidR="000528BF" w:rsidRPr="00826313" w:rsidDel="0045618D">
          <w:rPr>
            <w:rFonts w:ascii="Arial" w:hAnsi="Arial" w:cs="Arial"/>
            <w:i w:val="0"/>
            <w:sz w:val="20"/>
          </w:rPr>
          <w:delText>e</w:delText>
        </w:r>
        <w:r w:rsidR="00F77879" w:rsidRPr="00826313" w:rsidDel="0045618D">
          <w:rPr>
            <w:rFonts w:ascii="Arial" w:hAnsi="Arial" w:cs="Arial"/>
            <w:i w:val="0"/>
            <w:sz w:val="20"/>
          </w:rPr>
          <w:delText xml:space="preserve"> interim</w:delText>
        </w:r>
        <w:r w:rsidR="003345E1" w:rsidRPr="00826313" w:rsidDel="0045618D">
          <w:rPr>
            <w:rFonts w:ascii="Arial" w:hAnsi="Arial" w:cs="Arial"/>
            <w:i w:val="0"/>
            <w:sz w:val="20"/>
            <w:lang w:val="vi-VN"/>
          </w:rPr>
          <w:delText xml:space="preserve"> </w:delText>
        </w:r>
        <w:r w:rsidR="005A3773" w:rsidRPr="00826313" w:rsidDel="0045618D">
          <w:rPr>
            <w:rFonts w:ascii="Arial" w:hAnsi="Arial" w:cs="Arial"/>
            <w:i w:val="0"/>
            <w:sz w:val="20"/>
          </w:rPr>
          <w:delText xml:space="preserve">consolidated </w:delText>
        </w:r>
        <w:r w:rsidR="000528BF" w:rsidRPr="00826313" w:rsidDel="0045618D">
          <w:rPr>
            <w:rFonts w:ascii="Arial" w:hAnsi="Arial" w:cs="Arial"/>
            <w:i w:val="0"/>
            <w:sz w:val="20"/>
          </w:rPr>
          <w:delText>financial st</w:delText>
        </w:r>
      </w:del>
      <w:del w:id="178" w:author="An Phuc Cao" w:date="2024-09-24T16:43:00Z" w16du:dateUtc="2024-09-24T09:43:00Z">
        <w:r w:rsidR="000528BF" w:rsidRPr="00826313" w:rsidDel="0045618D">
          <w:rPr>
            <w:rFonts w:ascii="Arial" w:hAnsi="Arial" w:cs="Arial"/>
            <w:i w:val="0"/>
            <w:sz w:val="20"/>
          </w:rPr>
          <w:delText>atements</w:delText>
        </w:r>
        <w:r w:rsidRPr="00826313" w:rsidDel="0045618D">
          <w:rPr>
            <w:rFonts w:ascii="Arial" w:hAnsi="Arial" w:cs="Arial"/>
            <w:i w:val="0"/>
            <w:sz w:val="20"/>
          </w:rPr>
          <w:delText xml:space="preserve"> is Mr. </w:delText>
        </w:r>
        <w:r w:rsidR="006D063A" w:rsidRPr="00826313" w:rsidDel="0045618D">
          <w:rPr>
            <w:rFonts w:ascii="Arial" w:hAnsi="Arial" w:cs="Arial"/>
            <w:i w:val="0"/>
            <w:sz w:val="20"/>
          </w:rPr>
          <w:delText>Nghiem Xuan Huy</w:delText>
        </w:r>
        <w:r w:rsidRPr="00826313" w:rsidDel="0045618D">
          <w:rPr>
            <w:rFonts w:ascii="Arial" w:hAnsi="Arial" w:cs="Arial"/>
            <w:i w:val="0"/>
            <w:sz w:val="20"/>
          </w:rPr>
          <w:delText xml:space="preserve"> </w:delText>
        </w:r>
        <w:r w:rsidR="006D063A" w:rsidRPr="00826313" w:rsidDel="0045618D">
          <w:rPr>
            <w:rFonts w:ascii="Arial" w:hAnsi="Arial" w:cs="Arial"/>
            <w:i w:val="0"/>
            <w:sz w:val="20"/>
          </w:rPr>
          <w:delText>–</w:delText>
        </w:r>
        <w:r w:rsidR="00D7645F" w:rsidRPr="00826313" w:rsidDel="0045618D">
          <w:rPr>
            <w:rFonts w:ascii="Arial" w:hAnsi="Arial" w:cs="Arial"/>
            <w:i w:val="0"/>
            <w:sz w:val="20"/>
          </w:rPr>
          <w:delText xml:space="preserve"> General</w:delText>
        </w:r>
        <w:r w:rsidRPr="00826313" w:rsidDel="0045618D">
          <w:rPr>
            <w:rFonts w:ascii="Arial" w:hAnsi="Arial" w:cs="Arial"/>
            <w:i w:val="0"/>
            <w:sz w:val="20"/>
          </w:rPr>
          <w:delText xml:space="preserve"> </w:delText>
        </w:r>
        <w:r w:rsidR="006D063A" w:rsidRPr="00826313" w:rsidDel="0045618D">
          <w:rPr>
            <w:rFonts w:ascii="Arial" w:hAnsi="Arial" w:cs="Arial"/>
            <w:i w:val="0"/>
            <w:sz w:val="20"/>
          </w:rPr>
          <w:delText>Director</w:delText>
        </w:r>
        <w:r w:rsidRPr="00826313" w:rsidDel="0045618D">
          <w:rPr>
            <w:rFonts w:ascii="Arial" w:hAnsi="Arial" w:cs="Arial"/>
            <w:i w:val="0"/>
            <w:sz w:val="20"/>
          </w:rPr>
          <w:delText>.</w:delText>
        </w:r>
      </w:del>
      <w:ins w:id="179" w:author="An Phuc Cao" w:date="2024-09-24T16:43:00Z" w16du:dateUtc="2024-09-24T09:43:00Z">
        <w:r w:rsidR="0045618D">
          <w:rPr>
            <w:rFonts w:ascii="Arial" w:hAnsi="Arial" w:cs="Arial"/>
            <w:i w:val="0"/>
            <w:sz w:val="20"/>
          </w:rPr>
          <w:t xml:space="preserve"> report </w:t>
        </w:r>
        <w:del w:id="180" w:author="Trung Van Nguyen" w:date="2024-11-08T09:55:00Z" w16du:dateUtc="2024-11-08T02:55:00Z">
          <w:r w:rsidR="0045618D" w:rsidDel="000C7600">
            <w:rPr>
              <w:rFonts w:ascii="Arial" w:hAnsi="Arial" w:cs="Arial"/>
              <w:i w:val="0"/>
              <w:sz w:val="20"/>
            </w:rPr>
            <w:delText>are</w:delText>
          </w:r>
        </w:del>
      </w:ins>
      <w:ins w:id="181" w:author="Trung Van Nguyen" w:date="2024-11-08T09:55:00Z" w16du:dateUtc="2024-11-08T02:55:00Z">
        <w:r w:rsidR="000C7600">
          <w:rPr>
            <w:rFonts w:ascii="Arial" w:hAnsi="Arial" w:cs="Arial"/>
            <w:i w:val="0"/>
            <w:sz w:val="20"/>
          </w:rPr>
          <w:t>is</w:t>
        </w:r>
      </w:ins>
      <w:ins w:id="182" w:author="An Phuc Cao" w:date="2024-09-24T16:43:00Z" w16du:dateUtc="2024-09-24T09:43:00Z">
        <w:r w:rsidR="0045618D">
          <w:rPr>
            <w:rFonts w:ascii="Arial" w:hAnsi="Arial" w:cs="Arial"/>
            <w:i w:val="0"/>
            <w:sz w:val="20"/>
          </w:rPr>
          <w:t>:</w:t>
        </w:r>
      </w:ins>
    </w:p>
    <w:p w14:paraId="04825066" w14:textId="77777777" w:rsidR="0045618D" w:rsidRDefault="0045618D">
      <w:pPr>
        <w:pStyle w:val="BodyText"/>
        <w:rPr>
          <w:ins w:id="183" w:author="An Phuc Cao" w:date="2024-09-24T16:43:00Z" w16du:dateUtc="2024-09-24T09:43:00Z"/>
          <w:rFonts w:ascii="Arial" w:hAnsi="Arial" w:cs="Arial"/>
          <w:i w:val="0"/>
          <w:sz w:val="20"/>
        </w:rPr>
      </w:pPr>
    </w:p>
    <w:tbl>
      <w:tblPr>
        <w:tblW w:w="4962" w:type="pct"/>
        <w:tblLayout w:type="fixed"/>
        <w:tblLook w:val="01E0" w:firstRow="1" w:lastRow="1" w:firstColumn="1" w:lastColumn="1" w:noHBand="0" w:noVBand="0"/>
      </w:tblPr>
      <w:tblGrid>
        <w:gridCol w:w="2521"/>
        <w:gridCol w:w="6298"/>
      </w:tblGrid>
      <w:tr w:rsidR="00EB3054" w:rsidRPr="00602C81" w14:paraId="4FC68DD9" w14:textId="77777777">
        <w:trPr>
          <w:ins w:id="184" w:author="An Phuc Cao" w:date="2024-09-24T16:43:00Z"/>
        </w:trPr>
        <w:tc>
          <w:tcPr>
            <w:tcW w:w="2521" w:type="dxa"/>
            <w:vAlign w:val="bottom"/>
            <w:hideMark/>
          </w:tcPr>
          <w:p w14:paraId="549126B5" w14:textId="77777777" w:rsidR="00EB3054" w:rsidRPr="00602C81" w:rsidRDefault="00EB3054">
            <w:pPr>
              <w:pBdr>
                <w:bottom w:val="single" w:sz="4" w:space="1" w:color="auto"/>
              </w:pBdr>
              <w:ind w:left="-108" w:right="170"/>
              <w:rPr>
                <w:ins w:id="185" w:author="An Phuc Cao" w:date="2024-09-24T16:43:00Z" w16du:dateUtc="2024-09-24T09:43:00Z"/>
                <w:rFonts w:ascii="Arial" w:hAnsi="Arial" w:cs="Arial"/>
                <w:i/>
                <w:sz w:val="20"/>
                <w:lang w:val="en-GB"/>
              </w:rPr>
            </w:pPr>
            <w:ins w:id="186" w:author="An Phuc Cao" w:date="2024-09-24T16:43:00Z" w16du:dateUtc="2024-09-24T09:43:00Z">
              <w:r>
                <w:rPr>
                  <w:rFonts w:ascii="Arial" w:hAnsi="Arial" w:cs="Arial"/>
                  <w:i/>
                  <w:sz w:val="20"/>
                  <w:lang w:val="en-GB"/>
                </w:rPr>
                <w:t>Full name</w:t>
              </w:r>
            </w:ins>
          </w:p>
        </w:tc>
        <w:tc>
          <w:tcPr>
            <w:tcW w:w="6298" w:type="dxa"/>
            <w:vAlign w:val="bottom"/>
            <w:hideMark/>
          </w:tcPr>
          <w:p w14:paraId="5F86C1D2" w14:textId="77777777" w:rsidR="00EB3054" w:rsidRPr="00602C81" w:rsidRDefault="00EB3054">
            <w:pPr>
              <w:pBdr>
                <w:bottom w:val="single" w:sz="4" w:space="1" w:color="auto"/>
              </w:pBdr>
              <w:ind w:left="-110" w:right="-156"/>
              <w:rPr>
                <w:ins w:id="187" w:author="An Phuc Cao" w:date="2024-09-24T16:43:00Z" w16du:dateUtc="2024-09-24T09:43:00Z"/>
                <w:rFonts w:ascii="Arial" w:hAnsi="Arial" w:cs="Arial"/>
                <w:i/>
                <w:sz w:val="20"/>
                <w:lang w:val="en-GB"/>
              </w:rPr>
            </w:pPr>
            <w:ins w:id="188" w:author="An Phuc Cao" w:date="2024-09-24T16:43:00Z" w16du:dateUtc="2024-09-24T09:43:00Z">
              <w:r>
                <w:rPr>
                  <w:rFonts w:ascii="Arial" w:hAnsi="Arial" w:cs="Arial"/>
                  <w:i/>
                  <w:sz w:val="20"/>
                  <w:lang w:val="en-GB"/>
                </w:rPr>
                <w:t>Title</w:t>
              </w:r>
            </w:ins>
          </w:p>
        </w:tc>
      </w:tr>
      <w:tr w:rsidR="00EB3054" w:rsidRPr="00602C81" w14:paraId="584AA261" w14:textId="77777777">
        <w:trPr>
          <w:ins w:id="189" w:author="An Phuc Cao" w:date="2024-09-24T16:43:00Z"/>
        </w:trPr>
        <w:tc>
          <w:tcPr>
            <w:tcW w:w="2521" w:type="dxa"/>
          </w:tcPr>
          <w:p w14:paraId="0F3CA1A4" w14:textId="77777777" w:rsidR="00EB3054" w:rsidRPr="00602C81" w:rsidRDefault="00EB3054">
            <w:pPr>
              <w:spacing w:before="120"/>
              <w:ind w:left="-108"/>
              <w:rPr>
                <w:ins w:id="190" w:author="An Phuc Cao" w:date="2024-09-24T16:43:00Z" w16du:dateUtc="2024-09-24T09:43:00Z"/>
                <w:rFonts w:ascii="Arial" w:hAnsi="Arial" w:cs="Arial"/>
                <w:sz w:val="20"/>
                <w:lang w:val="en-GB"/>
              </w:rPr>
            </w:pPr>
            <w:ins w:id="191" w:author="An Phuc Cao" w:date="2024-09-24T16:43:00Z" w16du:dateUtc="2024-09-24T09:43:00Z">
              <w:r>
                <w:rPr>
                  <w:rFonts w:ascii="Arial" w:hAnsi="Arial" w:cs="Arial"/>
                  <w:sz w:val="20"/>
                  <w:lang w:val="en-GB"/>
                </w:rPr>
                <w:t>Nghiem Xuan Huy</w:t>
              </w:r>
            </w:ins>
          </w:p>
        </w:tc>
        <w:tc>
          <w:tcPr>
            <w:tcW w:w="6298" w:type="dxa"/>
          </w:tcPr>
          <w:p w14:paraId="2411C1F5" w14:textId="77777777" w:rsidR="00EB3054" w:rsidRPr="00602C81" w:rsidRDefault="00EB3054">
            <w:pPr>
              <w:spacing w:before="120"/>
              <w:ind w:left="-110"/>
              <w:rPr>
                <w:ins w:id="192" w:author="An Phuc Cao" w:date="2024-09-24T16:43:00Z" w16du:dateUtc="2024-09-24T09:43:00Z"/>
                <w:rFonts w:ascii="Arial" w:hAnsi="Arial" w:cs="Arial"/>
                <w:sz w:val="20"/>
                <w:lang w:val="en-GB"/>
              </w:rPr>
            </w:pPr>
            <w:ins w:id="193" w:author="An Phuc Cao" w:date="2024-09-24T16:43:00Z" w16du:dateUtc="2024-09-24T09:43:00Z">
              <w:r>
                <w:rPr>
                  <w:rFonts w:ascii="Arial" w:hAnsi="Arial" w:cs="Arial"/>
                  <w:sz w:val="20"/>
                  <w:lang w:val="en-GB"/>
                </w:rPr>
                <w:t>Chairman</w:t>
              </w:r>
              <w:del w:id="194" w:author="Hai Quang Le" w:date="2025-01-03T14:58:00Z" w16du:dateUtc="2025-01-03T07:58:00Z">
                <w:r w:rsidDel="00ED23B5">
                  <w:rPr>
                    <w:rFonts w:ascii="Arial" w:hAnsi="Arial" w:cs="Arial"/>
                    <w:sz w:val="20"/>
                    <w:lang w:val="en-GB"/>
                  </w:rPr>
                  <w:delText xml:space="preserve"> cum General Director</w:delText>
                </w:r>
              </w:del>
            </w:ins>
          </w:p>
        </w:tc>
      </w:tr>
    </w:tbl>
    <w:p w14:paraId="138BAA21" w14:textId="77777777" w:rsidR="0045618D" w:rsidRPr="00826313" w:rsidRDefault="0045618D">
      <w:pPr>
        <w:pStyle w:val="BodyText"/>
        <w:rPr>
          <w:rFonts w:ascii="Arial" w:hAnsi="Arial" w:cs="Arial"/>
          <w:i w:val="0"/>
          <w:sz w:val="20"/>
        </w:rPr>
      </w:pPr>
    </w:p>
    <w:p w14:paraId="7CF286DF" w14:textId="083AA4B5" w:rsidR="00413EB5" w:rsidRPr="00826313" w:rsidDel="00EB3054" w:rsidRDefault="00413EB5">
      <w:pPr>
        <w:tabs>
          <w:tab w:val="left" w:pos="3709"/>
        </w:tabs>
        <w:jc w:val="both"/>
        <w:rPr>
          <w:del w:id="195" w:author="An Phuc Cao" w:date="2024-09-24T16:43:00Z" w16du:dateUtc="2024-09-24T09:43:00Z"/>
          <w:rFonts w:ascii="Arial" w:eastAsia="MS Mincho" w:hAnsi="Arial" w:cs="Arial"/>
          <w:sz w:val="20"/>
        </w:rPr>
      </w:pPr>
    </w:p>
    <w:p w14:paraId="3B5ADBDD" w14:textId="77777777" w:rsidR="00535E72" w:rsidRPr="00826313" w:rsidRDefault="00535E72">
      <w:pPr>
        <w:tabs>
          <w:tab w:val="left" w:pos="3709"/>
        </w:tabs>
        <w:jc w:val="both"/>
        <w:rPr>
          <w:rFonts w:ascii="Arial" w:eastAsia="MS Mincho" w:hAnsi="Arial" w:cs="Arial"/>
          <w:sz w:val="20"/>
        </w:rPr>
      </w:pPr>
    </w:p>
    <w:p w14:paraId="57595D55" w14:textId="5DDE0835" w:rsidR="00F00DF6" w:rsidRPr="00826313" w:rsidRDefault="00F00DF6">
      <w:pPr>
        <w:pStyle w:val="Heading1"/>
        <w:rPr>
          <w:rFonts w:ascii="Arial" w:hAnsi="Arial" w:cs="Arial"/>
          <w:b/>
          <w:sz w:val="20"/>
        </w:rPr>
        <w:pPrChange w:id="196" w:author="An Phuc Cao" w:date="2024-10-16T16:56:00Z" w16du:dateUtc="2024-10-16T09:56:00Z">
          <w:pPr>
            <w:jc w:val="both"/>
          </w:pPr>
        </w:pPrChange>
      </w:pPr>
      <w:r w:rsidRPr="00826313">
        <w:rPr>
          <w:rFonts w:ascii="Arial" w:hAnsi="Arial" w:cs="Arial"/>
          <w:b/>
          <w:sz w:val="20"/>
        </w:rPr>
        <w:t>AUDITOR</w:t>
      </w:r>
      <w:ins w:id="197" w:author="An Phuc Cao" w:date="2024-09-24T16:44:00Z" w16du:dateUtc="2024-09-24T09:44:00Z">
        <w:r w:rsidR="00870AC8">
          <w:rPr>
            <w:rFonts w:ascii="Arial" w:hAnsi="Arial" w:cs="Arial"/>
            <w:b/>
            <w:sz w:val="20"/>
          </w:rPr>
          <w:t>S</w:t>
        </w:r>
      </w:ins>
    </w:p>
    <w:p w14:paraId="1A5E6052" w14:textId="2EB3A3FF" w:rsidR="00F00DF6" w:rsidRPr="00826313" w:rsidDel="00B83B5F" w:rsidRDefault="00F00DF6">
      <w:pPr>
        <w:jc w:val="both"/>
        <w:rPr>
          <w:del w:id="198" w:author="An Phuc Cao" w:date="2024-10-16T16:56:00Z" w16du:dateUtc="2024-10-16T09:56:00Z"/>
          <w:rFonts w:ascii="Arial" w:hAnsi="Arial" w:cs="Arial"/>
          <w:b/>
          <w:sz w:val="20"/>
        </w:rPr>
      </w:pPr>
    </w:p>
    <w:p w14:paraId="3F4D678D" w14:textId="78758F1A" w:rsidR="003815E1" w:rsidRPr="00826313" w:rsidRDefault="00457AE9">
      <w:pPr>
        <w:jc w:val="both"/>
        <w:rPr>
          <w:rFonts w:ascii="Arial" w:hAnsi="Arial" w:cs="Arial"/>
          <w:sz w:val="20"/>
        </w:rPr>
        <w:sectPr w:rsidR="003815E1" w:rsidRPr="00826313" w:rsidSect="00E87D09">
          <w:headerReference w:type="first" r:id="rId24"/>
          <w:footerReference w:type="first" r:id="rId25"/>
          <w:pgSz w:w="11909" w:h="16834" w:code="9"/>
          <w:pgMar w:top="1440" w:right="1440" w:bottom="862" w:left="1582" w:header="720" w:footer="578" w:gutter="0"/>
          <w:pgNumType w:start="1"/>
          <w:cols w:space="720"/>
          <w:titlePg/>
          <w:docGrid w:linePitch="326"/>
        </w:sectPr>
      </w:pPr>
      <w:r w:rsidRPr="00826313">
        <w:rPr>
          <w:rFonts w:ascii="Arial" w:hAnsi="Arial" w:cs="Arial"/>
          <w:sz w:val="20"/>
        </w:rPr>
        <w:t>The auditor of the Company</w:t>
      </w:r>
      <w:r w:rsidR="00F00DF6" w:rsidRPr="00826313">
        <w:rPr>
          <w:rFonts w:ascii="Arial" w:hAnsi="Arial" w:cs="Arial"/>
          <w:sz w:val="20"/>
        </w:rPr>
        <w:t xml:space="preserve"> is Ernst &amp; Young Vietnam Limited</w:t>
      </w:r>
      <w:ins w:id="199" w:author="An Phuc Cao" w:date="2024-09-24T16:43:00Z" w16du:dateUtc="2024-09-24T09:43:00Z">
        <w:del w:id="200" w:author="Trung Van Nguyen" w:date="2024-11-08T09:55:00Z" w16du:dateUtc="2024-11-08T02:55:00Z">
          <w:r w:rsidR="00EB3054" w:rsidDel="000C7600">
            <w:rPr>
              <w:rFonts w:ascii="Arial" w:hAnsi="Arial" w:cs="Arial"/>
              <w:sz w:val="20"/>
            </w:rPr>
            <w:delText xml:space="preserve"> – Hanoi Branch</w:delText>
          </w:r>
        </w:del>
      </w:ins>
      <w:r w:rsidR="00F00DF6" w:rsidRPr="00826313">
        <w:rPr>
          <w:rFonts w:ascii="Arial" w:hAnsi="Arial" w:cs="Arial"/>
          <w:sz w:val="20"/>
        </w:rPr>
        <w:t>.</w:t>
      </w:r>
    </w:p>
    <w:p w14:paraId="31A1E67B" w14:textId="2122636F" w:rsidR="003815E1" w:rsidRPr="00826313" w:rsidRDefault="003815E1">
      <w:pPr>
        <w:jc w:val="both"/>
        <w:rPr>
          <w:rFonts w:ascii="Arial" w:hAnsi="Arial" w:cs="Arial"/>
          <w:sz w:val="20"/>
        </w:rPr>
      </w:pPr>
    </w:p>
    <w:p w14:paraId="765586CA" w14:textId="4B3CD825" w:rsidR="003815E1" w:rsidRPr="00826313" w:rsidRDefault="003815E1">
      <w:pPr>
        <w:overflowPunct/>
        <w:autoSpaceDE/>
        <w:autoSpaceDN/>
        <w:adjustRightInd/>
        <w:textAlignment w:val="auto"/>
        <w:rPr>
          <w:rFonts w:ascii="Arial" w:hAnsi="Arial" w:cs="Arial"/>
          <w:sz w:val="20"/>
        </w:rPr>
      </w:pPr>
    </w:p>
    <w:p w14:paraId="3FEE6BB5" w14:textId="748AD0A6" w:rsidR="003815E1" w:rsidRPr="00826313" w:rsidRDefault="00043505" w:rsidP="003815E1">
      <w:pPr>
        <w:jc w:val="both"/>
        <w:rPr>
          <w:rFonts w:ascii="Arial" w:hAnsi="Arial" w:cs="Arial"/>
          <w:sz w:val="20"/>
        </w:rPr>
      </w:pPr>
      <w:r w:rsidRPr="00826313">
        <w:rPr>
          <w:rFonts w:ascii="Arial" w:hAnsi="Arial" w:cs="Arial"/>
          <w:sz w:val="20"/>
        </w:rPr>
        <w:t xml:space="preserve">Management of </w:t>
      </w:r>
      <w:r w:rsidR="003815E1" w:rsidRPr="00826313">
        <w:rPr>
          <w:rFonts w:ascii="Arial" w:hAnsi="Arial" w:cs="Arial"/>
          <w:sz w:val="20"/>
        </w:rPr>
        <w:t xml:space="preserve">Finhay Viet Nam Joint Stock Company (“the Company”) is pleased to present this report and the </w:t>
      </w:r>
      <w:r w:rsidR="00421CB6" w:rsidRPr="00826313">
        <w:rPr>
          <w:rFonts w:ascii="Arial" w:hAnsi="Arial" w:cs="Arial"/>
          <w:sz w:val="20"/>
        </w:rPr>
        <w:t xml:space="preserve">interim </w:t>
      </w:r>
      <w:r w:rsidR="003815E1" w:rsidRPr="00826313">
        <w:rPr>
          <w:rFonts w:ascii="Arial" w:hAnsi="Arial" w:cs="Arial"/>
          <w:sz w:val="20"/>
        </w:rPr>
        <w:t xml:space="preserve">consolidated financial statements of the Company </w:t>
      </w:r>
      <w:r w:rsidR="00421CB6" w:rsidRPr="00826313">
        <w:rPr>
          <w:rFonts w:ascii="Arial" w:hAnsi="Arial" w:cs="Arial"/>
          <w:sz w:val="20"/>
        </w:rPr>
        <w:t>and it</w:t>
      </w:r>
      <w:r w:rsidR="00BC6CF4" w:rsidRPr="00826313">
        <w:rPr>
          <w:rFonts w:ascii="Arial" w:hAnsi="Arial" w:cs="Arial"/>
          <w:sz w:val="20"/>
        </w:rPr>
        <w:t>s</w:t>
      </w:r>
      <w:r w:rsidR="00421CB6" w:rsidRPr="00826313">
        <w:rPr>
          <w:rFonts w:ascii="Arial" w:hAnsi="Arial" w:cs="Arial"/>
          <w:sz w:val="20"/>
        </w:rPr>
        <w:t xml:space="preserve"> </w:t>
      </w:r>
      <w:r w:rsidR="00AF381D" w:rsidRPr="00826313">
        <w:rPr>
          <w:rFonts w:ascii="Arial" w:hAnsi="Arial" w:cs="Arial"/>
          <w:sz w:val="20"/>
        </w:rPr>
        <w:t xml:space="preserve">subsidiaries </w:t>
      </w:r>
      <w:r w:rsidR="00923C13" w:rsidRPr="00826313">
        <w:rPr>
          <w:rFonts w:ascii="Arial" w:hAnsi="Arial" w:cs="Arial"/>
          <w:sz w:val="20"/>
        </w:rPr>
        <w:t xml:space="preserve">(collectively referred to as “the Group”) </w:t>
      </w:r>
      <w:r w:rsidR="006D6D82" w:rsidRPr="00826313">
        <w:rPr>
          <w:rFonts w:ascii="Arial" w:hAnsi="Arial" w:cs="Arial"/>
          <w:sz w:val="20"/>
        </w:rPr>
        <w:t>for</w:t>
      </w:r>
      <w:r w:rsidR="00CC0F34" w:rsidRPr="00826313">
        <w:rPr>
          <w:rFonts w:ascii="Arial" w:hAnsi="Arial" w:cs="Arial"/>
          <w:sz w:val="20"/>
        </w:rPr>
        <w:t xml:space="preserve"> the </w:t>
      </w:r>
      <w:r w:rsidR="00421CB6" w:rsidRPr="00826313">
        <w:rPr>
          <w:rFonts w:ascii="Arial" w:hAnsi="Arial" w:cs="Arial"/>
          <w:sz w:val="20"/>
        </w:rPr>
        <w:t>six-month period</w:t>
      </w:r>
      <w:r w:rsidR="006928FB" w:rsidRPr="00826313">
        <w:rPr>
          <w:rFonts w:ascii="Arial" w:hAnsi="Arial" w:cs="Arial"/>
          <w:sz w:val="20"/>
        </w:rPr>
        <w:t xml:space="preserve"> then</w:t>
      </w:r>
      <w:r w:rsidR="00CC0F34" w:rsidRPr="00826313">
        <w:rPr>
          <w:rFonts w:ascii="Arial" w:hAnsi="Arial" w:cs="Arial"/>
          <w:sz w:val="20"/>
        </w:rPr>
        <w:t xml:space="preserve"> end</w:t>
      </w:r>
      <w:r w:rsidR="00421CB6" w:rsidRPr="00826313">
        <w:rPr>
          <w:rFonts w:ascii="Arial" w:hAnsi="Arial" w:cs="Arial"/>
          <w:sz w:val="20"/>
        </w:rPr>
        <w:t>ed 30 June 202</w:t>
      </w:r>
      <w:del w:id="201" w:author="An Phuc Cao" w:date="2024-09-24T16:44:00Z" w16du:dateUtc="2024-09-24T09:44:00Z">
        <w:r w:rsidR="00B56CF7" w:rsidDel="00870AC8">
          <w:rPr>
            <w:rFonts w:ascii="Arial" w:hAnsi="Arial" w:cs="Arial"/>
            <w:sz w:val="20"/>
          </w:rPr>
          <w:delText>3</w:delText>
        </w:r>
      </w:del>
      <w:ins w:id="202" w:author="An Phuc Cao" w:date="2024-09-24T16:44:00Z" w16du:dateUtc="2024-09-24T09:44:00Z">
        <w:r w:rsidR="00870AC8">
          <w:rPr>
            <w:rFonts w:ascii="Arial" w:hAnsi="Arial" w:cs="Arial"/>
            <w:sz w:val="20"/>
          </w:rPr>
          <w:t>4</w:t>
        </w:r>
      </w:ins>
      <w:r w:rsidR="00BC6CF4" w:rsidRPr="00826313">
        <w:rPr>
          <w:rFonts w:ascii="Arial" w:hAnsi="Arial" w:cs="Arial"/>
          <w:sz w:val="20"/>
        </w:rPr>
        <w:t>.</w:t>
      </w:r>
    </w:p>
    <w:p w14:paraId="38A6CC15" w14:textId="77777777" w:rsidR="003815E1" w:rsidRPr="00826313" w:rsidRDefault="003815E1" w:rsidP="003815E1">
      <w:pPr>
        <w:jc w:val="both"/>
        <w:rPr>
          <w:rFonts w:ascii="Arial" w:hAnsi="Arial" w:cs="Arial"/>
          <w:sz w:val="20"/>
        </w:rPr>
      </w:pPr>
    </w:p>
    <w:p w14:paraId="71F0067C" w14:textId="77777777" w:rsidR="003815E1" w:rsidRPr="00826313" w:rsidRDefault="003815E1" w:rsidP="003815E1">
      <w:pPr>
        <w:jc w:val="both"/>
        <w:rPr>
          <w:rFonts w:ascii="Arial" w:hAnsi="Arial" w:cs="Arial"/>
          <w:sz w:val="20"/>
        </w:rPr>
      </w:pPr>
    </w:p>
    <w:p w14:paraId="2035C07B" w14:textId="0DEC2D94" w:rsidR="003815E1" w:rsidRPr="00826313" w:rsidRDefault="003815E1" w:rsidP="003815E1">
      <w:pPr>
        <w:jc w:val="both"/>
        <w:rPr>
          <w:rFonts w:ascii="Arial" w:hAnsi="Arial" w:cs="Arial"/>
          <w:b/>
          <w:sz w:val="20"/>
        </w:rPr>
      </w:pPr>
      <w:r w:rsidRPr="00826313">
        <w:rPr>
          <w:rFonts w:ascii="Arial" w:hAnsi="Arial" w:cs="Arial"/>
          <w:b/>
          <w:sz w:val="20"/>
        </w:rPr>
        <w:t>MANAGEMENT’S RESPONSIBILITY IN RESPECT OF THE</w:t>
      </w:r>
      <w:r w:rsidR="00F77879" w:rsidRPr="00826313">
        <w:rPr>
          <w:rFonts w:ascii="Arial" w:hAnsi="Arial" w:cs="Arial"/>
          <w:b/>
          <w:sz w:val="20"/>
        </w:rPr>
        <w:t xml:space="preserve"> INTERIM</w:t>
      </w:r>
      <w:r w:rsidR="003345E1" w:rsidRPr="00826313">
        <w:rPr>
          <w:rFonts w:ascii="Arial" w:hAnsi="Arial" w:cs="Arial"/>
          <w:b/>
          <w:sz w:val="20"/>
          <w:lang w:val="vi-VN"/>
        </w:rPr>
        <w:t xml:space="preserve"> </w:t>
      </w:r>
      <w:r w:rsidRPr="00826313">
        <w:rPr>
          <w:rFonts w:ascii="Arial" w:hAnsi="Arial" w:cs="Arial"/>
          <w:b/>
          <w:sz w:val="20"/>
        </w:rPr>
        <w:t>CONSOLIDATED FINANCIAL STATEMENTS</w:t>
      </w:r>
      <w:r w:rsidRPr="00826313" w:rsidDel="00D624EE">
        <w:rPr>
          <w:rFonts w:ascii="Arial" w:hAnsi="Arial" w:cs="Arial"/>
          <w:b/>
          <w:sz w:val="20"/>
        </w:rPr>
        <w:t xml:space="preserve"> </w:t>
      </w:r>
    </w:p>
    <w:p w14:paraId="4925E4DB" w14:textId="77777777" w:rsidR="003815E1" w:rsidRPr="00826313" w:rsidRDefault="003815E1" w:rsidP="003815E1">
      <w:pPr>
        <w:jc w:val="both"/>
        <w:rPr>
          <w:rFonts w:ascii="Arial" w:hAnsi="Arial" w:cs="Arial"/>
          <w:b/>
          <w:sz w:val="20"/>
        </w:rPr>
      </w:pPr>
    </w:p>
    <w:p w14:paraId="4DC98BE9" w14:textId="46D89970" w:rsidR="003815E1" w:rsidRPr="00826313" w:rsidRDefault="003815E1" w:rsidP="003815E1">
      <w:pPr>
        <w:jc w:val="both"/>
        <w:rPr>
          <w:rFonts w:ascii="Arial" w:hAnsi="Arial" w:cs="Arial"/>
          <w:sz w:val="20"/>
        </w:rPr>
      </w:pPr>
      <w:r w:rsidRPr="00826313">
        <w:rPr>
          <w:rFonts w:ascii="Arial" w:hAnsi="Arial" w:cs="Arial"/>
          <w:sz w:val="20"/>
        </w:rPr>
        <w:t>Management of the Company is responsible for the</w:t>
      </w:r>
      <w:r w:rsidR="003345E1" w:rsidRPr="00826313">
        <w:rPr>
          <w:rFonts w:ascii="Arial" w:hAnsi="Arial" w:cs="Arial"/>
          <w:sz w:val="20"/>
          <w:lang w:val="vi-VN"/>
        </w:rPr>
        <w:t xml:space="preserve"> </w:t>
      </w:r>
      <w:r w:rsidR="00BC6CF4" w:rsidRPr="00826313">
        <w:rPr>
          <w:rFonts w:ascii="Arial" w:hAnsi="Arial" w:cs="Arial"/>
          <w:sz w:val="20"/>
        </w:rPr>
        <w:t xml:space="preserve">interim </w:t>
      </w:r>
      <w:r w:rsidRPr="00826313">
        <w:rPr>
          <w:rFonts w:ascii="Arial" w:hAnsi="Arial" w:cs="Arial"/>
          <w:sz w:val="20"/>
        </w:rPr>
        <w:t xml:space="preserve">consolidated financial statements of each financial </w:t>
      </w:r>
      <w:r w:rsidR="00BC6CF4" w:rsidRPr="00826313">
        <w:rPr>
          <w:rFonts w:ascii="Arial" w:hAnsi="Arial" w:cs="Arial"/>
          <w:sz w:val="20"/>
        </w:rPr>
        <w:t>period</w:t>
      </w:r>
      <w:r w:rsidRPr="00826313">
        <w:rPr>
          <w:rFonts w:ascii="Arial" w:hAnsi="Arial" w:cs="Arial"/>
          <w:sz w:val="20"/>
        </w:rPr>
        <w:t xml:space="preserve"> which give a true and fair view of the</w:t>
      </w:r>
      <w:r w:rsidR="003345E1" w:rsidRPr="00826313">
        <w:rPr>
          <w:rFonts w:ascii="Arial" w:hAnsi="Arial" w:cs="Arial"/>
          <w:sz w:val="20"/>
          <w:lang w:val="vi-VN"/>
        </w:rPr>
        <w:t xml:space="preserve"> </w:t>
      </w:r>
      <w:r w:rsidR="00BC6CF4" w:rsidRPr="00826313">
        <w:rPr>
          <w:rFonts w:ascii="Arial" w:hAnsi="Arial" w:cs="Arial"/>
          <w:sz w:val="20"/>
        </w:rPr>
        <w:t xml:space="preserve">interim </w:t>
      </w:r>
      <w:r w:rsidRPr="00826313">
        <w:rPr>
          <w:rFonts w:ascii="Arial" w:hAnsi="Arial" w:cs="Arial"/>
          <w:sz w:val="20"/>
        </w:rPr>
        <w:t xml:space="preserve">consolidated </w:t>
      </w:r>
      <w:r w:rsidR="00356CB6" w:rsidRPr="00826313">
        <w:rPr>
          <w:rFonts w:ascii="Arial" w:hAnsi="Arial" w:cs="Arial"/>
          <w:sz w:val="20"/>
        </w:rPr>
        <w:t xml:space="preserve">statement of </w:t>
      </w:r>
      <w:r w:rsidRPr="00826313">
        <w:rPr>
          <w:rFonts w:ascii="Arial" w:hAnsi="Arial" w:cs="Arial"/>
          <w:sz w:val="20"/>
        </w:rPr>
        <w:t xml:space="preserve">financial position of the </w:t>
      </w:r>
      <w:r w:rsidR="00923C13" w:rsidRPr="00826313">
        <w:rPr>
          <w:rFonts w:ascii="Arial" w:hAnsi="Arial" w:cs="Arial"/>
          <w:sz w:val="20"/>
        </w:rPr>
        <w:t>Group</w:t>
      </w:r>
      <w:r w:rsidRPr="00826313">
        <w:rPr>
          <w:rFonts w:ascii="Arial" w:hAnsi="Arial" w:cs="Arial"/>
          <w:sz w:val="20"/>
        </w:rPr>
        <w:t xml:space="preserve"> and of </w:t>
      </w:r>
      <w:r w:rsidR="00C7614A" w:rsidRPr="00826313">
        <w:rPr>
          <w:rFonts w:ascii="Arial" w:hAnsi="Arial" w:cs="Arial"/>
          <w:sz w:val="20"/>
        </w:rPr>
        <w:t>the</w:t>
      </w:r>
      <w:r w:rsidR="003345E1" w:rsidRPr="00826313">
        <w:rPr>
          <w:rFonts w:ascii="Arial" w:hAnsi="Arial" w:cs="Arial"/>
          <w:sz w:val="20"/>
          <w:lang w:val="vi-VN"/>
        </w:rPr>
        <w:t xml:space="preserve"> </w:t>
      </w:r>
      <w:r w:rsidR="00BC6CF4" w:rsidRPr="00826313">
        <w:rPr>
          <w:rFonts w:ascii="Arial" w:hAnsi="Arial" w:cs="Arial"/>
          <w:sz w:val="20"/>
        </w:rPr>
        <w:t xml:space="preserve">interim </w:t>
      </w:r>
      <w:r w:rsidR="00356CB6" w:rsidRPr="00826313">
        <w:rPr>
          <w:rFonts w:ascii="Arial" w:hAnsi="Arial" w:cs="Arial"/>
          <w:sz w:val="20"/>
        </w:rPr>
        <w:t>consolidated statement of profit or loss, the</w:t>
      </w:r>
      <w:r w:rsidR="003345E1" w:rsidRPr="00826313">
        <w:rPr>
          <w:rFonts w:ascii="Arial" w:hAnsi="Arial" w:cs="Arial"/>
          <w:sz w:val="20"/>
          <w:lang w:val="vi-VN"/>
        </w:rPr>
        <w:t xml:space="preserve"> </w:t>
      </w:r>
      <w:r w:rsidR="00BC6CF4" w:rsidRPr="00826313">
        <w:rPr>
          <w:rFonts w:ascii="Arial" w:hAnsi="Arial" w:cs="Arial"/>
          <w:sz w:val="20"/>
        </w:rPr>
        <w:t xml:space="preserve">interim </w:t>
      </w:r>
      <w:r w:rsidR="00356CB6" w:rsidRPr="00826313">
        <w:rPr>
          <w:rFonts w:ascii="Arial" w:hAnsi="Arial" w:cs="Arial"/>
          <w:sz w:val="20"/>
        </w:rPr>
        <w:t>consolidated statement of comprehensive income</w:t>
      </w:r>
      <w:r w:rsidR="00EF0DB7" w:rsidRPr="00826313">
        <w:rPr>
          <w:rFonts w:ascii="Arial" w:hAnsi="Arial" w:cs="Arial"/>
          <w:sz w:val="20"/>
        </w:rPr>
        <w:t>, the</w:t>
      </w:r>
      <w:r w:rsidR="00BC6CF4" w:rsidRPr="00826313">
        <w:rPr>
          <w:rFonts w:ascii="Arial" w:hAnsi="Arial" w:cs="Arial"/>
          <w:sz w:val="20"/>
        </w:rPr>
        <w:t xml:space="preserve"> interim</w:t>
      </w:r>
      <w:r w:rsidR="003345E1" w:rsidRPr="00826313">
        <w:rPr>
          <w:rFonts w:ascii="Arial" w:hAnsi="Arial" w:cs="Arial"/>
          <w:sz w:val="20"/>
          <w:lang w:val="vi-VN"/>
        </w:rPr>
        <w:t xml:space="preserve"> </w:t>
      </w:r>
      <w:r w:rsidR="00EF0DB7" w:rsidRPr="00826313">
        <w:rPr>
          <w:rFonts w:ascii="Arial" w:hAnsi="Arial" w:cs="Arial"/>
          <w:sz w:val="20"/>
        </w:rPr>
        <w:t>consolidated changes in equity</w:t>
      </w:r>
      <w:r w:rsidRPr="00826313">
        <w:rPr>
          <w:rFonts w:ascii="Arial" w:hAnsi="Arial" w:cs="Arial"/>
          <w:sz w:val="20"/>
        </w:rPr>
        <w:t xml:space="preserve"> and </w:t>
      </w:r>
      <w:r w:rsidR="00C7614A" w:rsidRPr="00826313">
        <w:rPr>
          <w:rFonts w:ascii="Arial" w:hAnsi="Arial" w:cs="Arial"/>
          <w:sz w:val="20"/>
        </w:rPr>
        <w:t>the</w:t>
      </w:r>
      <w:r w:rsidR="00DA23B8" w:rsidRPr="00826313">
        <w:rPr>
          <w:rFonts w:ascii="Arial" w:hAnsi="Arial" w:cs="Arial"/>
          <w:sz w:val="20"/>
        </w:rPr>
        <w:t xml:space="preserve"> </w:t>
      </w:r>
      <w:r w:rsidR="00BC6CF4" w:rsidRPr="00826313">
        <w:rPr>
          <w:rFonts w:ascii="Arial" w:hAnsi="Arial" w:cs="Arial"/>
          <w:sz w:val="20"/>
        </w:rPr>
        <w:t xml:space="preserve">interim </w:t>
      </w:r>
      <w:r w:rsidRPr="00826313">
        <w:rPr>
          <w:rFonts w:ascii="Arial" w:hAnsi="Arial" w:cs="Arial"/>
          <w:sz w:val="20"/>
        </w:rPr>
        <w:t xml:space="preserve">consolidated cash flows for the </w:t>
      </w:r>
      <w:r w:rsidR="00BC6CF4" w:rsidRPr="00826313">
        <w:rPr>
          <w:rFonts w:ascii="Arial" w:hAnsi="Arial" w:cs="Arial"/>
          <w:sz w:val="20"/>
        </w:rPr>
        <w:t>period</w:t>
      </w:r>
      <w:r w:rsidRPr="00826313">
        <w:rPr>
          <w:rFonts w:ascii="Arial" w:hAnsi="Arial" w:cs="Arial"/>
          <w:sz w:val="20"/>
        </w:rPr>
        <w:t xml:space="preserve">. In preparing those </w:t>
      </w:r>
      <w:r w:rsidR="00BC6CF4" w:rsidRPr="00826313">
        <w:rPr>
          <w:rFonts w:ascii="Arial" w:hAnsi="Arial" w:cs="Arial"/>
          <w:sz w:val="20"/>
        </w:rPr>
        <w:t xml:space="preserve">interim </w:t>
      </w:r>
      <w:r w:rsidRPr="00826313">
        <w:rPr>
          <w:rFonts w:ascii="Arial" w:hAnsi="Arial" w:cs="Arial"/>
          <w:sz w:val="20"/>
        </w:rPr>
        <w:t>consolidated financial statements, Management</w:t>
      </w:r>
      <w:r w:rsidRPr="00826313" w:rsidDel="000B457C">
        <w:rPr>
          <w:rFonts w:ascii="Arial" w:hAnsi="Arial" w:cs="Arial"/>
          <w:sz w:val="20"/>
        </w:rPr>
        <w:t xml:space="preserve"> </w:t>
      </w:r>
      <w:r w:rsidRPr="00826313">
        <w:rPr>
          <w:rFonts w:ascii="Arial" w:hAnsi="Arial" w:cs="Arial"/>
          <w:sz w:val="20"/>
        </w:rPr>
        <w:t>is required to:</w:t>
      </w:r>
    </w:p>
    <w:p w14:paraId="48094821" w14:textId="77777777" w:rsidR="003815E1" w:rsidRPr="00826313" w:rsidRDefault="003815E1" w:rsidP="003815E1">
      <w:pPr>
        <w:jc w:val="both"/>
        <w:rPr>
          <w:rFonts w:ascii="Arial" w:hAnsi="Arial" w:cs="Arial"/>
          <w:sz w:val="12"/>
          <w:szCs w:val="12"/>
        </w:rPr>
      </w:pPr>
    </w:p>
    <w:p w14:paraId="2720F5B4" w14:textId="77777777" w:rsidR="003815E1" w:rsidRPr="00826313" w:rsidRDefault="003815E1" w:rsidP="003815E1">
      <w:pPr>
        <w:pStyle w:val="ListBullet1"/>
        <w:numPr>
          <w:ilvl w:val="0"/>
          <w:numId w:val="39"/>
        </w:numPr>
        <w:ind w:left="360"/>
        <w:rPr>
          <w:rFonts w:ascii="Arial" w:hAnsi="Arial" w:cs="Arial"/>
          <w:lang w:val="en-US"/>
        </w:rPr>
      </w:pPr>
      <w:r w:rsidRPr="00826313">
        <w:rPr>
          <w:rFonts w:ascii="Arial" w:hAnsi="Arial" w:cs="Arial"/>
          <w:lang w:val="en-US"/>
        </w:rPr>
        <w:t>select suitable accounting policies and then apply them consistently;</w:t>
      </w:r>
    </w:p>
    <w:p w14:paraId="367EBA75" w14:textId="77777777" w:rsidR="003815E1" w:rsidRPr="00826313" w:rsidRDefault="003815E1" w:rsidP="003815E1">
      <w:pPr>
        <w:pStyle w:val="ListBullet1"/>
        <w:ind w:left="360" w:firstLine="0"/>
        <w:rPr>
          <w:rFonts w:ascii="Arial" w:hAnsi="Arial" w:cs="Arial"/>
          <w:sz w:val="12"/>
          <w:szCs w:val="12"/>
          <w:lang w:val="en-US"/>
        </w:rPr>
      </w:pPr>
    </w:p>
    <w:p w14:paraId="36C3D998" w14:textId="77777777" w:rsidR="003815E1" w:rsidRPr="00826313" w:rsidRDefault="003815E1" w:rsidP="003815E1">
      <w:pPr>
        <w:pStyle w:val="ListBullet1"/>
        <w:numPr>
          <w:ilvl w:val="0"/>
          <w:numId w:val="39"/>
        </w:numPr>
        <w:ind w:left="357" w:hanging="357"/>
        <w:rPr>
          <w:rFonts w:ascii="Arial" w:hAnsi="Arial" w:cs="Arial"/>
          <w:lang w:val="en-US"/>
        </w:rPr>
      </w:pPr>
      <w:r w:rsidRPr="00826313">
        <w:rPr>
          <w:rFonts w:ascii="Arial" w:hAnsi="Arial" w:cs="Arial"/>
          <w:lang w:val="en-US"/>
        </w:rPr>
        <w:t>make judgments and estimates that are reasonable and prudent;</w:t>
      </w:r>
    </w:p>
    <w:p w14:paraId="127F73D0" w14:textId="77777777" w:rsidR="003815E1" w:rsidRPr="00826313" w:rsidRDefault="003815E1" w:rsidP="003815E1">
      <w:pPr>
        <w:pStyle w:val="ListBullet1"/>
        <w:ind w:left="357" w:firstLine="0"/>
        <w:rPr>
          <w:rFonts w:ascii="Arial" w:hAnsi="Arial" w:cs="Arial"/>
          <w:sz w:val="12"/>
          <w:szCs w:val="12"/>
          <w:lang w:val="en-US"/>
        </w:rPr>
      </w:pPr>
    </w:p>
    <w:p w14:paraId="3E8AB300" w14:textId="3B7D50B0" w:rsidR="003815E1" w:rsidRPr="00826313" w:rsidRDefault="003815E1" w:rsidP="003815E1">
      <w:pPr>
        <w:pStyle w:val="ListBullet1"/>
        <w:numPr>
          <w:ilvl w:val="0"/>
          <w:numId w:val="39"/>
        </w:numPr>
        <w:ind w:left="357" w:hanging="357"/>
        <w:rPr>
          <w:rFonts w:ascii="Arial" w:hAnsi="Arial" w:cs="Arial"/>
          <w:lang w:val="en-US"/>
        </w:rPr>
      </w:pPr>
      <w:r w:rsidRPr="00826313">
        <w:rPr>
          <w:rFonts w:ascii="Arial" w:hAnsi="Arial" w:cs="Arial"/>
          <w:lang w:val="en-US"/>
        </w:rPr>
        <w:t>state whether applicable accounting standards have been followed, subject to any material departures disclosed and explained in the</w:t>
      </w:r>
      <w:r w:rsidR="00ED18C0" w:rsidRPr="00826313">
        <w:rPr>
          <w:rFonts w:ascii="Arial" w:hAnsi="Arial" w:cs="Arial"/>
          <w:lang w:val="en-US"/>
        </w:rPr>
        <w:t xml:space="preserve"> interim</w:t>
      </w:r>
      <w:r w:rsidR="003345E1" w:rsidRPr="00826313">
        <w:rPr>
          <w:rFonts w:ascii="Arial" w:hAnsi="Arial" w:cs="Arial"/>
          <w:lang w:val="vi-VN"/>
        </w:rPr>
        <w:t xml:space="preserve"> </w:t>
      </w:r>
      <w:r w:rsidRPr="00826313">
        <w:rPr>
          <w:rFonts w:ascii="Arial" w:hAnsi="Arial" w:cs="Arial"/>
          <w:lang w:val="en-US"/>
        </w:rPr>
        <w:t>con</w:t>
      </w:r>
      <w:r w:rsidR="00C7614A" w:rsidRPr="00826313">
        <w:rPr>
          <w:rFonts w:ascii="Arial" w:hAnsi="Arial" w:cs="Arial"/>
          <w:lang w:val="en-US"/>
        </w:rPr>
        <w:t>solidated</w:t>
      </w:r>
      <w:r w:rsidRPr="00826313">
        <w:rPr>
          <w:rFonts w:ascii="Arial" w:hAnsi="Arial" w:cs="Arial"/>
          <w:lang w:val="en-US"/>
        </w:rPr>
        <w:t xml:space="preserve"> financial statements; and</w:t>
      </w:r>
    </w:p>
    <w:p w14:paraId="6A01E8EE" w14:textId="77777777" w:rsidR="003815E1" w:rsidRPr="00826313" w:rsidRDefault="003815E1" w:rsidP="003815E1">
      <w:pPr>
        <w:pStyle w:val="ListBullet1"/>
        <w:ind w:left="357" w:firstLine="0"/>
        <w:rPr>
          <w:rFonts w:ascii="Arial" w:hAnsi="Arial" w:cs="Arial"/>
          <w:sz w:val="12"/>
          <w:szCs w:val="12"/>
          <w:lang w:val="en-US"/>
        </w:rPr>
      </w:pPr>
    </w:p>
    <w:p w14:paraId="6651DBCF" w14:textId="5D06BF6F" w:rsidR="003815E1" w:rsidRPr="00826313" w:rsidRDefault="003815E1" w:rsidP="003815E1">
      <w:pPr>
        <w:pStyle w:val="ListBullet1"/>
        <w:numPr>
          <w:ilvl w:val="0"/>
          <w:numId w:val="39"/>
        </w:numPr>
        <w:ind w:left="357" w:hanging="357"/>
        <w:rPr>
          <w:rFonts w:ascii="Arial" w:hAnsi="Arial" w:cs="Arial"/>
          <w:lang w:val="en-US"/>
        </w:rPr>
      </w:pPr>
      <w:r w:rsidRPr="00826313">
        <w:rPr>
          <w:rFonts w:ascii="Arial" w:hAnsi="Arial" w:cs="Arial"/>
          <w:lang w:val="en-US"/>
        </w:rPr>
        <w:t>prepare the</w:t>
      </w:r>
      <w:r w:rsidR="00ED18C0" w:rsidRPr="00826313">
        <w:rPr>
          <w:rFonts w:ascii="Arial" w:hAnsi="Arial" w:cs="Arial"/>
          <w:lang w:val="en-US"/>
        </w:rPr>
        <w:t xml:space="preserve"> interim</w:t>
      </w:r>
      <w:r w:rsidR="003345E1" w:rsidRPr="00826313">
        <w:rPr>
          <w:rFonts w:ascii="Arial" w:hAnsi="Arial" w:cs="Arial"/>
          <w:lang w:val="vi-VN"/>
        </w:rPr>
        <w:t xml:space="preserve"> </w:t>
      </w:r>
      <w:r w:rsidRPr="00826313">
        <w:rPr>
          <w:rFonts w:ascii="Arial" w:hAnsi="Arial" w:cs="Arial"/>
          <w:lang w:val="en-US"/>
        </w:rPr>
        <w:t>con</w:t>
      </w:r>
      <w:r w:rsidR="00957B99" w:rsidRPr="00826313">
        <w:rPr>
          <w:rFonts w:ascii="Arial" w:hAnsi="Arial" w:cs="Arial"/>
          <w:lang w:val="en-US"/>
        </w:rPr>
        <w:t>solidated</w:t>
      </w:r>
      <w:r w:rsidRPr="00826313">
        <w:rPr>
          <w:rFonts w:ascii="Arial" w:hAnsi="Arial" w:cs="Arial"/>
          <w:lang w:val="en-US"/>
        </w:rPr>
        <w:t xml:space="preserve"> financial statements on the going concern basis unless it is inappropriate to presume that the </w:t>
      </w:r>
      <w:ins w:id="203" w:author="An Phuc Cao" w:date="2024-09-24T16:46:00Z" w16du:dateUtc="2024-09-24T09:46:00Z">
        <w:r w:rsidR="00C84B8C">
          <w:rPr>
            <w:rFonts w:ascii="Arial" w:hAnsi="Arial" w:cs="Arial"/>
            <w:lang w:val="en-US"/>
          </w:rPr>
          <w:t>Group</w:t>
        </w:r>
      </w:ins>
      <w:del w:id="204" w:author="An Phuc Cao" w:date="2024-09-24T16:46:00Z" w16du:dateUtc="2024-09-24T09:46:00Z">
        <w:r w:rsidRPr="00826313" w:rsidDel="00C84B8C">
          <w:rPr>
            <w:rFonts w:ascii="Arial" w:hAnsi="Arial" w:cs="Arial"/>
            <w:lang w:val="en-US"/>
          </w:rPr>
          <w:delText>Company</w:delText>
        </w:r>
      </w:del>
      <w:r w:rsidRPr="00826313">
        <w:rPr>
          <w:rFonts w:ascii="Arial" w:hAnsi="Arial" w:cs="Arial"/>
          <w:lang w:val="en-US"/>
        </w:rPr>
        <w:t xml:space="preserve"> will continue its business.</w:t>
      </w:r>
    </w:p>
    <w:p w14:paraId="6D6A7CDF" w14:textId="77777777" w:rsidR="003815E1" w:rsidRPr="00826313" w:rsidRDefault="003815E1" w:rsidP="003815E1">
      <w:pPr>
        <w:pStyle w:val="BodyText"/>
        <w:rPr>
          <w:rFonts w:ascii="Arial" w:hAnsi="Arial" w:cs="Arial"/>
          <w:i w:val="0"/>
          <w:sz w:val="20"/>
        </w:rPr>
      </w:pPr>
    </w:p>
    <w:p w14:paraId="29456DB3" w14:textId="4E4A3403" w:rsidR="003815E1" w:rsidRPr="00826313" w:rsidRDefault="00990987" w:rsidP="003815E1">
      <w:pPr>
        <w:pStyle w:val="BodyText"/>
        <w:rPr>
          <w:rFonts w:ascii="Arial" w:hAnsi="Arial" w:cs="Arial"/>
          <w:i w:val="0"/>
          <w:sz w:val="20"/>
        </w:rPr>
      </w:pPr>
      <w:ins w:id="205" w:author="An Phuc Cao" w:date="2024-09-24T16:46:00Z" w16du:dateUtc="2024-09-24T09:46:00Z">
        <w:r>
          <w:rPr>
            <w:rFonts w:ascii="Arial" w:hAnsi="Arial" w:cs="Arial"/>
            <w:i w:val="0"/>
            <w:sz w:val="20"/>
          </w:rPr>
          <w:t>M</w:t>
        </w:r>
      </w:ins>
      <w:del w:id="206" w:author="An Phuc Cao" w:date="2024-09-24T16:46:00Z" w16du:dateUtc="2024-09-24T09:46:00Z">
        <w:r w:rsidR="003815E1" w:rsidRPr="00826313" w:rsidDel="00990987">
          <w:rPr>
            <w:rFonts w:ascii="Arial" w:hAnsi="Arial" w:cs="Arial"/>
            <w:i w:val="0"/>
            <w:sz w:val="20"/>
          </w:rPr>
          <w:delText>The m</w:delText>
        </w:r>
      </w:del>
      <w:r w:rsidR="003815E1" w:rsidRPr="00826313">
        <w:rPr>
          <w:rFonts w:ascii="Arial" w:hAnsi="Arial" w:cs="Arial"/>
          <w:i w:val="0"/>
          <w:sz w:val="20"/>
        </w:rPr>
        <w:t>anagement of the Company is responsible for ensuring that proper accounting records are kept which disclose, with reasonable accuracy at any time, the</w:t>
      </w:r>
      <w:r w:rsidR="00ED18C0" w:rsidRPr="00826313">
        <w:rPr>
          <w:rFonts w:ascii="Arial" w:hAnsi="Arial" w:cs="Arial"/>
          <w:i w:val="0"/>
          <w:sz w:val="20"/>
        </w:rPr>
        <w:t xml:space="preserve"> interim</w:t>
      </w:r>
      <w:r w:rsidR="003345E1" w:rsidRPr="00826313">
        <w:rPr>
          <w:rFonts w:ascii="Arial" w:hAnsi="Arial" w:cs="Arial"/>
          <w:i w:val="0"/>
          <w:sz w:val="20"/>
          <w:lang w:val="vi-VN"/>
        </w:rPr>
        <w:t xml:space="preserve"> </w:t>
      </w:r>
      <w:r w:rsidR="003815E1" w:rsidRPr="00826313">
        <w:rPr>
          <w:rFonts w:ascii="Arial" w:hAnsi="Arial" w:cs="Arial"/>
          <w:i w:val="0"/>
          <w:sz w:val="20"/>
        </w:rPr>
        <w:t xml:space="preserve">consolidated financial position of the </w:t>
      </w:r>
      <w:r w:rsidR="00923C13" w:rsidRPr="00826313">
        <w:rPr>
          <w:rFonts w:ascii="Arial" w:hAnsi="Arial" w:cs="Arial"/>
          <w:i w:val="0"/>
          <w:sz w:val="20"/>
        </w:rPr>
        <w:t>Group</w:t>
      </w:r>
      <w:r w:rsidR="003815E1" w:rsidRPr="00826313">
        <w:rPr>
          <w:rFonts w:ascii="Arial" w:hAnsi="Arial" w:cs="Arial"/>
          <w:i w:val="0"/>
          <w:sz w:val="20"/>
        </w:rPr>
        <w:t xml:space="preserve"> and ensuring that the accounting records comply with the applied accounting system. It is also responsible for safeguarding the assets of the </w:t>
      </w:r>
      <w:ins w:id="207" w:author="An Phuc Cao" w:date="2024-09-24T17:12:00Z" w16du:dateUtc="2024-09-24T10:12:00Z">
        <w:r w:rsidR="0036720E">
          <w:rPr>
            <w:rFonts w:ascii="Arial" w:hAnsi="Arial" w:cs="Arial"/>
            <w:i w:val="0"/>
            <w:sz w:val="20"/>
          </w:rPr>
          <w:t>Group</w:t>
        </w:r>
      </w:ins>
      <w:del w:id="208" w:author="An Phuc Cao" w:date="2024-09-24T17:11:00Z" w16du:dateUtc="2024-09-24T10:11:00Z">
        <w:r w:rsidR="003815E1" w:rsidRPr="00826313" w:rsidDel="0036720E">
          <w:rPr>
            <w:rFonts w:ascii="Arial" w:hAnsi="Arial" w:cs="Arial"/>
            <w:i w:val="0"/>
            <w:sz w:val="20"/>
          </w:rPr>
          <w:delText>Company</w:delText>
        </w:r>
      </w:del>
      <w:r w:rsidR="003815E1" w:rsidRPr="00826313">
        <w:rPr>
          <w:rFonts w:ascii="Arial" w:hAnsi="Arial" w:cs="Arial"/>
          <w:i w:val="0"/>
          <w:sz w:val="20"/>
        </w:rPr>
        <w:t xml:space="preserve"> and hence for taking reasonable steps for the prevention and detection of fraud and other irregularities. </w:t>
      </w:r>
    </w:p>
    <w:p w14:paraId="678E3B13" w14:textId="77777777" w:rsidR="003815E1" w:rsidRPr="00826313" w:rsidRDefault="003815E1" w:rsidP="003815E1">
      <w:pPr>
        <w:jc w:val="both"/>
        <w:rPr>
          <w:rFonts w:ascii="Arial" w:hAnsi="Arial" w:cs="Arial"/>
          <w:sz w:val="20"/>
        </w:rPr>
      </w:pPr>
    </w:p>
    <w:p w14:paraId="567D39F1" w14:textId="5DEF7CEB" w:rsidR="003815E1" w:rsidRPr="00826313" w:rsidRDefault="003815E1" w:rsidP="003815E1">
      <w:pPr>
        <w:jc w:val="both"/>
        <w:rPr>
          <w:rFonts w:ascii="Arial" w:hAnsi="Arial" w:cs="Arial"/>
          <w:sz w:val="20"/>
        </w:rPr>
      </w:pPr>
      <w:r w:rsidRPr="00826313">
        <w:rPr>
          <w:rFonts w:ascii="Arial" w:hAnsi="Arial" w:cs="Arial"/>
          <w:sz w:val="20"/>
        </w:rPr>
        <w:t>Management confirmed that it has complied with the above requirements in preparing the accompanying</w:t>
      </w:r>
      <w:r w:rsidR="00EE55F2" w:rsidRPr="00826313">
        <w:rPr>
          <w:rFonts w:ascii="Arial" w:hAnsi="Arial" w:cs="Arial"/>
          <w:sz w:val="20"/>
        </w:rPr>
        <w:t xml:space="preserve"> interim</w:t>
      </w:r>
      <w:r w:rsidR="003345E1" w:rsidRPr="00826313">
        <w:rPr>
          <w:rFonts w:ascii="Arial" w:hAnsi="Arial" w:cs="Arial"/>
          <w:sz w:val="20"/>
          <w:lang w:val="vi-VN"/>
        </w:rPr>
        <w:t xml:space="preserve"> </w:t>
      </w:r>
      <w:r w:rsidRPr="00826313">
        <w:rPr>
          <w:rFonts w:ascii="Arial" w:hAnsi="Arial" w:cs="Arial"/>
          <w:sz w:val="20"/>
        </w:rPr>
        <w:t>consolidated financial statements.</w:t>
      </w:r>
    </w:p>
    <w:p w14:paraId="1D24BDED" w14:textId="77777777" w:rsidR="003815E1" w:rsidRPr="00826313" w:rsidRDefault="003815E1" w:rsidP="003815E1">
      <w:pPr>
        <w:jc w:val="both"/>
        <w:rPr>
          <w:rFonts w:ascii="Arial" w:hAnsi="Arial" w:cs="Arial"/>
          <w:sz w:val="20"/>
        </w:rPr>
      </w:pPr>
    </w:p>
    <w:p w14:paraId="2596EBBD" w14:textId="77777777" w:rsidR="003815E1" w:rsidRPr="00826313" w:rsidRDefault="003815E1" w:rsidP="003815E1">
      <w:pPr>
        <w:jc w:val="both"/>
        <w:rPr>
          <w:rFonts w:ascii="Arial" w:hAnsi="Arial" w:cs="Arial"/>
          <w:sz w:val="20"/>
        </w:rPr>
      </w:pPr>
      <w:r w:rsidRPr="00826313">
        <w:rPr>
          <w:rFonts w:ascii="Arial" w:hAnsi="Arial" w:cs="Arial"/>
          <w:sz w:val="20"/>
        </w:rPr>
        <w:tab/>
      </w:r>
    </w:p>
    <w:p w14:paraId="29DE85CE" w14:textId="77777777" w:rsidR="003815E1" w:rsidRPr="00826313" w:rsidRDefault="003815E1" w:rsidP="003815E1">
      <w:pPr>
        <w:jc w:val="both"/>
        <w:rPr>
          <w:rFonts w:ascii="Arial" w:hAnsi="Arial" w:cs="Arial"/>
          <w:b/>
          <w:sz w:val="20"/>
        </w:rPr>
      </w:pPr>
      <w:r w:rsidRPr="00826313">
        <w:rPr>
          <w:rFonts w:ascii="Arial" w:hAnsi="Arial" w:cs="Arial"/>
          <w:b/>
          <w:sz w:val="20"/>
        </w:rPr>
        <w:t>STATEMENT BY MANAGEMENT</w:t>
      </w:r>
    </w:p>
    <w:p w14:paraId="58C00900" w14:textId="77777777" w:rsidR="003815E1" w:rsidRPr="00826313" w:rsidRDefault="003815E1" w:rsidP="003815E1">
      <w:pPr>
        <w:jc w:val="both"/>
        <w:rPr>
          <w:rFonts w:ascii="Arial" w:hAnsi="Arial" w:cs="Arial"/>
          <w:sz w:val="20"/>
        </w:rPr>
      </w:pPr>
    </w:p>
    <w:p w14:paraId="5A2624AF" w14:textId="159C25E5" w:rsidR="003815E1" w:rsidRPr="00826313" w:rsidRDefault="00920903" w:rsidP="003815E1">
      <w:pPr>
        <w:jc w:val="both"/>
        <w:rPr>
          <w:rFonts w:ascii="Arial" w:hAnsi="Arial" w:cs="Arial"/>
          <w:sz w:val="20"/>
        </w:rPr>
      </w:pPr>
      <w:ins w:id="209" w:author="An Phuc Cao" w:date="2024-09-24T17:12:00Z" w16du:dateUtc="2024-09-24T10:12:00Z">
        <w:r>
          <w:rPr>
            <w:rFonts w:ascii="Arial" w:hAnsi="Arial" w:cs="Arial"/>
            <w:sz w:val="20"/>
          </w:rPr>
          <w:t>M</w:t>
        </w:r>
      </w:ins>
      <w:del w:id="210" w:author="An Phuc Cao" w:date="2024-09-24T17:12:00Z" w16du:dateUtc="2024-09-24T10:12:00Z">
        <w:r w:rsidR="003815E1" w:rsidRPr="00826313" w:rsidDel="00920903">
          <w:rPr>
            <w:rFonts w:ascii="Arial" w:hAnsi="Arial" w:cs="Arial"/>
            <w:sz w:val="20"/>
          </w:rPr>
          <w:delText>The m</w:delText>
        </w:r>
      </w:del>
      <w:r w:rsidR="003815E1" w:rsidRPr="00826313">
        <w:rPr>
          <w:rFonts w:ascii="Arial" w:hAnsi="Arial" w:cs="Arial"/>
          <w:sz w:val="20"/>
        </w:rPr>
        <w:t xml:space="preserve">anagement </w:t>
      </w:r>
      <w:del w:id="211" w:author="An Phuc Cao" w:date="2024-09-24T17:12:00Z" w16du:dateUtc="2024-09-24T10:12:00Z">
        <w:r w:rsidR="003815E1" w:rsidRPr="00826313" w:rsidDel="00920903">
          <w:rPr>
            <w:rFonts w:ascii="Arial" w:hAnsi="Arial" w:cs="Arial"/>
            <w:sz w:val="20"/>
          </w:rPr>
          <w:delText xml:space="preserve">of the Company </w:delText>
        </w:r>
      </w:del>
      <w:r w:rsidR="003815E1" w:rsidRPr="00826313">
        <w:rPr>
          <w:rFonts w:ascii="Arial" w:hAnsi="Arial" w:cs="Arial"/>
          <w:sz w:val="20"/>
        </w:rPr>
        <w:t>does hereby state that, in its opinion, the accompanying</w:t>
      </w:r>
      <w:r w:rsidR="003345E1" w:rsidRPr="00826313">
        <w:rPr>
          <w:rFonts w:ascii="Arial" w:hAnsi="Arial" w:cs="Arial"/>
          <w:sz w:val="20"/>
          <w:lang w:val="vi-VN"/>
        </w:rPr>
        <w:t xml:space="preserve"> </w:t>
      </w:r>
      <w:r w:rsidR="00BC6CF4" w:rsidRPr="00826313">
        <w:rPr>
          <w:rFonts w:ascii="Arial" w:hAnsi="Arial" w:cs="Arial"/>
          <w:sz w:val="20"/>
        </w:rPr>
        <w:t xml:space="preserve">interim </w:t>
      </w:r>
      <w:r w:rsidR="003815E1" w:rsidRPr="00826313">
        <w:rPr>
          <w:rFonts w:ascii="Arial" w:hAnsi="Arial" w:cs="Arial"/>
          <w:sz w:val="20"/>
        </w:rPr>
        <w:t>consolidated financial statements give a true and fair view of the</w:t>
      </w:r>
      <w:r w:rsidR="003345E1" w:rsidRPr="00826313">
        <w:rPr>
          <w:rFonts w:ascii="Arial" w:hAnsi="Arial" w:cs="Arial"/>
          <w:sz w:val="20"/>
          <w:lang w:val="vi-VN"/>
        </w:rPr>
        <w:t xml:space="preserve"> </w:t>
      </w:r>
      <w:r w:rsidR="00BC6CF4" w:rsidRPr="00826313">
        <w:rPr>
          <w:rFonts w:ascii="Arial" w:hAnsi="Arial" w:cs="Arial"/>
          <w:sz w:val="20"/>
        </w:rPr>
        <w:t xml:space="preserve">interim </w:t>
      </w:r>
      <w:r w:rsidR="003815E1" w:rsidRPr="00826313">
        <w:rPr>
          <w:rFonts w:ascii="Arial" w:hAnsi="Arial" w:cs="Arial"/>
          <w:sz w:val="20"/>
        </w:rPr>
        <w:t xml:space="preserve">consolidated financial position of the Company </w:t>
      </w:r>
      <w:r w:rsidR="00F678FF" w:rsidRPr="00826313">
        <w:rPr>
          <w:rFonts w:ascii="Arial" w:hAnsi="Arial" w:cs="Arial"/>
          <w:sz w:val="20"/>
        </w:rPr>
        <w:t xml:space="preserve">as at </w:t>
      </w:r>
      <w:r w:rsidR="00BC6CF4" w:rsidRPr="00826313">
        <w:rPr>
          <w:rFonts w:ascii="Arial" w:hAnsi="Arial" w:cs="Arial"/>
          <w:sz w:val="20"/>
        </w:rPr>
        <w:t>30 June 202</w:t>
      </w:r>
      <w:del w:id="212" w:author="An Phuc Cao" w:date="2024-09-24T17:12:00Z" w16du:dateUtc="2024-09-24T10:12:00Z">
        <w:r w:rsidR="00537441" w:rsidDel="00920903">
          <w:rPr>
            <w:rFonts w:ascii="Arial" w:hAnsi="Arial" w:cs="Arial"/>
            <w:sz w:val="20"/>
          </w:rPr>
          <w:delText>3</w:delText>
        </w:r>
      </w:del>
      <w:ins w:id="213" w:author="An Phuc Cao" w:date="2024-09-24T17:12:00Z" w16du:dateUtc="2024-09-24T10:12:00Z">
        <w:r>
          <w:rPr>
            <w:rFonts w:ascii="Arial" w:hAnsi="Arial" w:cs="Arial"/>
            <w:sz w:val="20"/>
          </w:rPr>
          <w:t>4</w:t>
        </w:r>
      </w:ins>
      <w:r w:rsidR="003815E1" w:rsidRPr="00826313">
        <w:rPr>
          <w:rFonts w:ascii="Arial" w:hAnsi="Arial" w:cs="Arial"/>
          <w:sz w:val="20"/>
        </w:rPr>
        <w:t xml:space="preserve"> and of </w:t>
      </w:r>
      <w:r w:rsidR="00C7614A" w:rsidRPr="00826313">
        <w:rPr>
          <w:rFonts w:ascii="Arial" w:hAnsi="Arial" w:cs="Arial"/>
          <w:sz w:val="20"/>
        </w:rPr>
        <w:t>the</w:t>
      </w:r>
      <w:r w:rsidR="003345E1" w:rsidRPr="00826313">
        <w:rPr>
          <w:rFonts w:ascii="Arial" w:hAnsi="Arial" w:cs="Arial"/>
          <w:sz w:val="20"/>
          <w:lang w:val="vi-VN"/>
        </w:rPr>
        <w:t xml:space="preserve"> </w:t>
      </w:r>
      <w:r w:rsidR="00BC6CF4" w:rsidRPr="00826313">
        <w:rPr>
          <w:rFonts w:ascii="Arial" w:hAnsi="Arial" w:cs="Arial"/>
          <w:sz w:val="20"/>
        </w:rPr>
        <w:t xml:space="preserve">interim </w:t>
      </w:r>
      <w:r w:rsidR="003815E1" w:rsidRPr="00826313">
        <w:rPr>
          <w:rFonts w:ascii="Arial" w:hAnsi="Arial" w:cs="Arial"/>
          <w:sz w:val="20"/>
        </w:rPr>
        <w:t xml:space="preserve">consolidated </w:t>
      </w:r>
      <w:r w:rsidR="00C7614A" w:rsidRPr="00826313">
        <w:rPr>
          <w:rFonts w:ascii="Arial" w:hAnsi="Arial" w:cs="Arial"/>
          <w:sz w:val="20"/>
        </w:rPr>
        <w:t>statement of profit or loss</w:t>
      </w:r>
      <w:r w:rsidR="00EF0DB7" w:rsidRPr="00826313">
        <w:rPr>
          <w:rFonts w:ascii="Arial" w:hAnsi="Arial" w:cs="Arial"/>
          <w:sz w:val="20"/>
        </w:rPr>
        <w:t xml:space="preserve">, the </w:t>
      </w:r>
      <w:r w:rsidR="00BC6CF4" w:rsidRPr="00826313">
        <w:rPr>
          <w:rFonts w:ascii="Arial" w:hAnsi="Arial" w:cs="Arial"/>
          <w:sz w:val="20"/>
        </w:rPr>
        <w:t xml:space="preserve">interim </w:t>
      </w:r>
      <w:r w:rsidR="00EF0DB7" w:rsidRPr="00826313">
        <w:rPr>
          <w:rFonts w:ascii="Arial" w:hAnsi="Arial" w:cs="Arial"/>
          <w:sz w:val="20"/>
        </w:rPr>
        <w:t>statement of comprehensive income, the</w:t>
      </w:r>
      <w:r w:rsidR="003345E1" w:rsidRPr="00826313">
        <w:rPr>
          <w:rFonts w:ascii="Arial" w:hAnsi="Arial" w:cs="Arial"/>
          <w:sz w:val="20"/>
          <w:lang w:val="vi-VN"/>
        </w:rPr>
        <w:t xml:space="preserve"> </w:t>
      </w:r>
      <w:r w:rsidR="00BC6CF4" w:rsidRPr="00826313">
        <w:rPr>
          <w:rFonts w:ascii="Arial" w:hAnsi="Arial" w:cs="Arial"/>
          <w:sz w:val="20"/>
        </w:rPr>
        <w:t xml:space="preserve">interim </w:t>
      </w:r>
      <w:r w:rsidR="00EF0DB7" w:rsidRPr="00826313">
        <w:rPr>
          <w:rFonts w:ascii="Arial" w:hAnsi="Arial" w:cs="Arial"/>
          <w:sz w:val="20"/>
        </w:rPr>
        <w:t>consolidated statement of changes in equity,</w:t>
      </w:r>
      <w:r w:rsidR="003815E1" w:rsidRPr="00826313">
        <w:rPr>
          <w:rFonts w:ascii="Arial" w:hAnsi="Arial" w:cs="Arial"/>
          <w:sz w:val="20"/>
        </w:rPr>
        <w:t xml:space="preserve"> and </w:t>
      </w:r>
      <w:r w:rsidR="00C7614A" w:rsidRPr="00826313">
        <w:rPr>
          <w:rFonts w:ascii="Arial" w:hAnsi="Arial" w:cs="Arial"/>
          <w:sz w:val="20"/>
        </w:rPr>
        <w:t>the</w:t>
      </w:r>
      <w:r w:rsidR="003815E1" w:rsidRPr="00826313">
        <w:rPr>
          <w:rFonts w:ascii="Arial" w:hAnsi="Arial" w:cs="Arial"/>
          <w:sz w:val="20"/>
        </w:rPr>
        <w:t xml:space="preserve"> </w:t>
      </w:r>
      <w:r w:rsidR="00BC6CF4" w:rsidRPr="00826313">
        <w:rPr>
          <w:rFonts w:ascii="Arial" w:hAnsi="Arial" w:cs="Arial"/>
          <w:sz w:val="20"/>
        </w:rPr>
        <w:t xml:space="preserve">interim </w:t>
      </w:r>
      <w:r w:rsidR="003815E1" w:rsidRPr="00826313">
        <w:rPr>
          <w:rFonts w:ascii="Arial" w:hAnsi="Arial" w:cs="Arial"/>
          <w:sz w:val="20"/>
        </w:rPr>
        <w:t xml:space="preserve">consolidated cash flows </w:t>
      </w:r>
      <w:r w:rsidR="00F678FF" w:rsidRPr="00826313">
        <w:rPr>
          <w:rFonts w:ascii="Arial" w:hAnsi="Arial" w:cs="Arial"/>
          <w:sz w:val="20"/>
        </w:rPr>
        <w:t xml:space="preserve">for the </w:t>
      </w:r>
      <w:r w:rsidR="00BC6CF4" w:rsidRPr="00826313">
        <w:rPr>
          <w:rFonts w:ascii="Arial" w:hAnsi="Arial" w:cs="Arial"/>
          <w:sz w:val="20"/>
        </w:rPr>
        <w:t>six-month period</w:t>
      </w:r>
      <w:r w:rsidR="00F678FF" w:rsidRPr="00826313">
        <w:rPr>
          <w:rFonts w:ascii="Arial" w:hAnsi="Arial" w:cs="Arial"/>
          <w:sz w:val="20"/>
        </w:rPr>
        <w:t xml:space="preserve"> then ended</w:t>
      </w:r>
      <w:r w:rsidR="003815E1" w:rsidRPr="00826313">
        <w:rPr>
          <w:rFonts w:ascii="Arial" w:hAnsi="Arial" w:cs="Arial"/>
          <w:sz w:val="20"/>
        </w:rPr>
        <w:t xml:space="preserve"> in accordance with International Financial Reporting Standards.</w:t>
      </w:r>
    </w:p>
    <w:p w14:paraId="045A25B2" w14:textId="77777777" w:rsidR="003815E1" w:rsidRPr="00826313" w:rsidRDefault="003815E1" w:rsidP="003815E1">
      <w:pPr>
        <w:jc w:val="both"/>
        <w:rPr>
          <w:rFonts w:ascii="Arial" w:hAnsi="Arial" w:cs="Arial"/>
          <w:sz w:val="20"/>
        </w:rPr>
      </w:pPr>
    </w:p>
    <w:p w14:paraId="1164C228" w14:textId="77777777" w:rsidR="003815E1" w:rsidRPr="00826313" w:rsidRDefault="003815E1" w:rsidP="003815E1">
      <w:pPr>
        <w:jc w:val="both"/>
        <w:rPr>
          <w:rFonts w:ascii="Arial" w:hAnsi="Arial" w:cs="Arial"/>
          <w:sz w:val="20"/>
        </w:rPr>
      </w:pPr>
    </w:p>
    <w:p w14:paraId="61793D9D" w14:textId="77777777" w:rsidR="003815E1" w:rsidRPr="00826313" w:rsidRDefault="003815E1" w:rsidP="003815E1">
      <w:pPr>
        <w:jc w:val="both"/>
        <w:rPr>
          <w:rFonts w:ascii="Arial" w:hAnsi="Arial" w:cs="Arial"/>
          <w:sz w:val="20"/>
          <w:u w:val="single"/>
        </w:rPr>
      </w:pPr>
    </w:p>
    <w:p w14:paraId="033D9C03" w14:textId="77777777" w:rsidR="003815E1" w:rsidRPr="00826313" w:rsidRDefault="003815E1" w:rsidP="003815E1">
      <w:pPr>
        <w:pStyle w:val="BodyText"/>
        <w:tabs>
          <w:tab w:val="right" w:pos="3060"/>
        </w:tabs>
        <w:rPr>
          <w:rFonts w:ascii="Arial" w:hAnsi="Arial" w:cs="Arial"/>
          <w:i w:val="0"/>
          <w:sz w:val="20"/>
          <w:u w:val="single"/>
        </w:rPr>
      </w:pPr>
    </w:p>
    <w:p w14:paraId="6D96C8BF" w14:textId="77777777" w:rsidR="003815E1" w:rsidRPr="00826313" w:rsidRDefault="003815E1" w:rsidP="003815E1">
      <w:pPr>
        <w:pStyle w:val="BodyText"/>
        <w:tabs>
          <w:tab w:val="right" w:pos="3060"/>
        </w:tabs>
        <w:rPr>
          <w:rFonts w:ascii="Arial" w:hAnsi="Arial" w:cs="Arial"/>
          <w:i w:val="0"/>
          <w:sz w:val="20"/>
          <w:u w:val="single"/>
        </w:rPr>
      </w:pPr>
    </w:p>
    <w:p w14:paraId="4CA0474B" w14:textId="77777777" w:rsidR="003815E1" w:rsidRPr="00826313" w:rsidRDefault="003815E1" w:rsidP="003815E1">
      <w:pPr>
        <w:pStyle w:val="BodyText"/>
        <w:tabs>
          <w:tab w:val="right" w:pos="3060"/>
        </w:tabs>
        <w:rPr>
          <w:rFonts w:ascii="Arial" w:hAnsi="Arial" w:cs="Arial"/>
          <w:i w:val="0"/>
          <w:sz w:val="20"/>
          <w:u w:val="single"/>
        </w:rPr>
      </w:pPr>
    </w:p>
    <w:p w14:paraId="3BDBD50C" w14:textId="77777777" w:rsidR="003815E1" w:rsidRPr="00826313" w:rsidRDefault="003815E1" w:rsidP="003815E1">
      <w:pPr>
        <w:pStyle w:val="BodyText"/>
        <w:tabs>
          <w:tab w:val="right" w:pos="3060"/>
        </w:tabs>
        <w:rPr>
          <w:rFonts w:ascii="Arial" w:hAnsi="Arial" w:cs="Arial"/>
          <w:i w:val="0"/>
          <w:sz w:val="20"/>
          <w:u w:val="single"/>
        </w:rPr>
      </w:pPr>
    </w:p>
    <w:p w14:paraId="7B890E2A" w14:textId="77777777" w:rsidR="003815E1" w:rsidRPr="00826313" w:rsidRDefault="003815E1" w:rsidP="003815E1">
      <w:pPr>
        <w:pStyle w:val="BodyText"/>
        <w:tabs>
          <w:tab w:val="right" w:pos="3060"/>
        </w:tabs>
        <w:rPr>
          <w:rFonts w:ascii="Arial" w:hAnsi="Arial" w:cs="Arial"/>
          <w:i w:val="0"/>
          <w:sz w:val="20"/>
          <w:u w:val="single"/>
        </w:rPr>
      </w:pPr>
    </w:p>
    <w:p w14:paraId="53F1552C" w14:textId="77777777" w:rsidR="003815E1" w:rsidRPr="00826313" w:rsidRDefault="003815E1" w:rsidP="003815E1">
      <w:pPr>
        <w:pStyle w:val="BodyText"/>
        <w:tabs>
          <w:tab w:val="right" w:pos="3060"/>
        </w:tabs>
        <w:rPr>
          <w:rFonts w:ascii="Arial" w:hAnsi="Arial" w:cs="Arial"/>
          <w:i w:val="0"/>
          <w:sz w:val="20"/>
        </w:rPr>
      </w:pPr>
      <w:r w:rsidRPr="00826313">
        <w:rPr>
          <w:rFonts w:ascii="Arial" w:hAnsi="Arial" w:cs="Arial"/>
          <w:i w:val="0"/>
          <w:sz w:val="20"/>
          <w:u w:val="single"/>
        </w:rPr>
        <w:tab/>
      </w:r>
    </w:p>
    <w:p w14:paraId="6C5D52D2" w14:textId="6DC3F23A" w:rsidR="003815E1" w:rsidRPr="00826313" w:rsidRDefault="003815E1" w:rsidP="003815E1">
      <w:pPr>
        <w:pStyle w:val="BodyText"/>
        <w:tabs>
          <w:tab w:val="left" w:pos="5610"/>
        </w:tabs>
        <w:rPr>
          <w:rFonts w:ascii="Arial" w:hAnsi="Arial" w:cs="Arial"/>
          <w:i w:val="0"/>
          <w:sz w:val="20"/>
        </w:rPr>
      </w:pPr>
      <w:r w:rsidRPr="00826313">
        <w:rPr>
          <w:rFonts w:ascii="Arial" w:hAnsi="Arial" w:cs="Arial"/>
          <w:i w:val="0"/>
          <w:sz w:val="20"/>
        </w:rPr>
        <w:t>Mr. Nghiem Xuan Huy</w:t>
      </w:r>
    </w:p>
    <w:p w14:paraId="533F3A53" w14:textId="1379856D" w:rsidR="003815E1" w:rsidRPr="00826313" w:rsidRDefault="00CE1F5A" w:rsidP="003815E1">
      <w:pPr>
        <w:pStyle w:val="BodyText"/>
        <w:tabs>
          <w:tab w:val="left" w:pos="5610"/>
        </w:tabs>
        <w:rPr>
          <w:rFonts w:ascii="Arial" w:hAnsi="Arial" w:cs="Arial"/>
          <w:i w:val="0"/>
          <w:sz w:val="20"/>
        </w:rPr>
      </w:pPr>
      <w:del w:id="214" w:author="Hai Quang Le" w:date="2024-12-31T09:30:00Z" w16du:dateUtc="2024-12-31T02:30:00Z">
        <w:r w:rsidRPr="00826313" w:rsidDel="0075440D">
          <w:rPr>
            <w:rFonts w:ascii="Arial" w:hAnsi="Arial" w:cs="Arial"/>
            <w:i w:val="0"/>
            <w:sz w:val="20"/>
          </w:rPr>
          <w:delText xml:space="preserve">General </w:delText>
        </w:r>
        <w:r w:rsidR="003815E1" w:rsidRPr="00826313" w:rsidDel="0075440D">
          <w:rPr>
            <w:rFonts w:ascii="Arial" w:hAnsi="Arial" w:cs="Arial"/>
            <w:i w:val="0"/>
            <w:sz w:val="20"/>
          </w:rPr>
          <w:delText>Director</w:delText>
        </w:r>
      </w:del>
      <w:ins w:id="215" w:author="Hai Quang Le" w:date="2024-12-31T09:30:00Z" w16du:dateUtc="2024-12-31T02:30:00Z">
        <w:r w:rsidR="0075440D">
          <w:rPr>
            <w:rFonts w:ascii="Arial" w:hAnsi="Arial" w:cs="Arial"/>
            <w:i w:val="0"/>
            <w:sz w:val="20"/>
          </w:rPr>
          <w:t>Chairman</w:t>
        </w:r>
      </w:ins>
    </w:p>
    <w:p w14:paraId="3BAD5BB1" w14:textId="77777777" w:rsidR="003815E1" w:rsidRPr="00826313" w:rsidRDefault="003815E1" w:rsidP="003815E1">
      <w:pPr>
        <w:pStyle w:val="BodyText"/>
        <w:tabs>
          <w:tab w:val="left" w:pos="5610"/>
        </w:tabs>
        <w:rPr>
          <w:rFonts w:ascii="Arial" w:hAnsi="Arial" w:cs="Arial"/>
          <w:i w:val="0"/>
          <w:sz w:val="20"/>
        </w:rPr>
      </w:pPr>
    </w:p>
    <w:p w14:paraId="04A37177" w14:textId="77777777" w:rsidR="003815E1" w:rsidRPr="00826313" w:rsidRDefault="003815E1" w:rsidP="003815E1">
      <w:pPr>
        <w:pStyle w:val="BodyText"/>
        <w:tabs>
          <w:tab w:val="left" w:pos="5610"/>
        </w:tabs>
        <w:rPr>
          <w:rFonts w:ascii="Arial" w:hAnsi="Arial" w:cs="Arial"/>
          <w:i w:val="0"/>
          <w:sz w:val="20"/>
        </w:rPr>
      </w:pPr>
    </w:p>
    <w:p w14:paraId="0D44A5BF" w14:textId="77777777" w:rsidR="003815E1" w:rsidRPr="00826313" w:rsidRDefault="003815E1" w:rsidP="003815E1">
      <w:pPr>
        <w:pStyle w:val="BodyText"/>
        <w:rPr>
          <w:rFonts w:ascii="Arial" w:hAnsi="Arial" w:cs="Arial"/>
          <w:i w:val="0"/>
          <w:sz w:val="20"/>
        </w:rPr>
      </w:pPr>
      <w:r w:rsidRPr="00826313">
        <w:rPr>
          <w:rFonts w:ascii="Arial" w:hAnsi="Arial" w:cs="Arial"/>
          <w:i w:val="0"/>
          <w:sz w:val="20"/>
        </w:rPr>
        <w:t xml:space="preserve">Hanoi, Vietnam </w:t>
      </w:r>
    </w:p>
    <w:p w14:paraId="1D9736C1" w14:textId="77777777" w:rsidR="003815E1" w:rsidRPr="00826313" w:rsidRDefault="003815E1" w:rsidP="003815E1">
      <w:pPr>
        <w:rPr>
          <w:rFonts w:ascii="Arial" w:hAnsi="Arial" w:cs="Arial"/>
          <w:sz w:val="20"/>
        </w:rPr>
      </w:pPr>
    </w:p>
    <w:p w14:paraId="4B801C96" w14:textId="392AB641" w:rsidR="00F00DF6" w:rsidRPr="00826313" w:rsidRDefault="00920903" w:rsidP="003815E1">
      <w:pPr>
        <w:jc w:val="both"/>
        <w:rPr>
          <w:rFonts w:ascii="Arial" w:hAnsi="Arial" w:cs="Arial"/>
          <w:sz w:val="20"/>
        </w:rPr>
      </w:pPr>
      <w:ins w:id="216" w:author="An Phuc Cao" w:date="2024-09-24T17:13:00Z" w16du:dateUtc="2024-09-24T10:13:00Z">
        <w:r>
          <w:rPr>
            <w:rFonts w:ascii="Arial" w:hAnsi="Arial" w:cs="Arial"/>
            <w:sz w:val="20"/>
            <w:highlight w:val="yellow"/>
          </w:rPr>
          <w:t>xx</w:t>
        </w:r>
      </w:ins>
      <w:del w:id="217" w:author="An Phuc Cao" w:date="2024-09-24T17:13:00Z" w16du:dateUtc="2024-09-24T10:13:00Z">
        <w:r w:rsidR="00E97E6A" w:rsidRPr="00537441" w:rsidDel="00920903">
          <w:rPr>
            <w:rFonts w:ascii="Arial" w:hAnsi="Arial" w:cs="Arial"/>
            <w:sz w:val="20"/>
            <w:highlight w:val="yellow"/>
          </w:rPr>
          <w:delText>2</w:delText>
        </w:r>
        <w:r w:rsidR="00687992" w:rsidRPr="00537441" w:rsidDel="00920903">
          <w:rPr>
            <w:rFonts w:ascii="Arial" w:hAnsi="Arial" w:cs="Arial"/>
            <w:sz w:val="20"/>
            <w:highlight w:val="yellow"/>
          </w:rPr>
          <w:delText>3</w:delText>
        </w:r>
      </w:del>
      <w:r w:rsidR="00AF381D" w:rsidRPr="00537441">
        <w:rPr>
          <w:rFonts w:ascii="Arial" w:hAnsi="Arial" w:cs="Arial"/>
          <w:sz w:val="20"/>
          <w:highlight w:val="yellow"/>
        </w:rPr>
        <w:t xml:space="preserve"> </w:t>
      </w:r>
      <w:ins w:id="218" w:author="An Phuc Cao" w:date="2024-09-24T17:13:00Z" w16du:dateUtc="2024-09-24T10:13:00Z">
        <w:r w:rsidR="00ED15AB">
          <w:rPr>
            <w:rFonts w:ascii="Arial" w:hAnsi="Arial" w:cs="Arial"/>
            <w:sz w:val="20"/>
            <w:highlight w:val="yellow"/>
          </w:rPr>
          <w:t>November</w:t>
        </w:r>
      </w:ins>
      <w:del w:id="219" w:author="An Phuc Cao" w:date="2024-09-24T17:13:00Z" w16du:dateUtc="2024-09-24T10:13:00Z">
        <w:r w:rsidR="00C01006" w:rsidRPr="00537441" w:rsidDel="00ED15AB">
          <w:rPr>
            <w:rFonts w:ascii="Arial" w:hAnsi="Arial" w:cs="Arial"/>
            <w:sz w:val="20"/>
            <w:highlight w:val="yellow"/>
          </w:rPr>
          <w:delText>August</w:delText>
        </w:r>
      </w:del>
      <w:r w:rsidR="00BC0024" w:rsidRPr="00826313">
        <w:rPr>
          <w:rFonts w:ascii="Arial" w:hAnsi="Arial" w:cs="Arial"/>
          <w:sz w:val="20"/>
        </w:rPr>
        <w:t xml:space="preserve"> 202</w:t>
      </w:r>
      <w:del w:id="220" w:author="An Phuc Cao" w:date="2024-09-24T17:13:00Z" w16du:dateUtc="2024-09-24T10:13:00Z">
        <w:r w:rsidR="00537441" w:rsidDel="00920903">
          <w:rPr>
            <w:rFonts w:ascii="Arial" w:hAnsi="Arial" w:cs="Arial"/>
            <w:sz w:val="20"/>
          </w:rPr>
          <w:delText>3</w:delText>
        </w:r>
      </w:del>
      <w:ins w:id="221" w:author="Hai Quang Le" w:date="2024-11-07T10:09:00Z" w16du:dateUtc="2024-11-07T03:09:00Z">
        <w:r w:rsidR="00D551B1">
          <w:rPr>
            <w:rFonts w:ascii="Arial" w:hAnsi="Arial" w:cs="Arial"/>
            <w:sz w:val="20"/>
          </w:rPr>
          <w:t>4</w:t>
        </w:r>
      </w:ins>
      <w:ins w:id="222" w:author="An Phuc Cao" w:date="2024-10-25T10:39:00Z" w16du:dateUtc="2024-10-25T03:39:00Z">
        <w:del w:id="223" w:author="Hai Quang Le" w:date="2024-11-07T10:09:00Z" w16du:dateUtc="2024-11-07T03:09:00Z">
          <w:r w:rsidR="00111EB0" w:rsidDel="00D551B1">
            <w:rPr>
              <w:rFonts w:ascii="Arial" w:hAnsi="Arial" w:cs="Arial"/>
              <w:sz w:val="20"/>
            </w:rPr>
            <w:delText>x</w:delText>
          </w:r>
        </w:del>
      </w:ins>
    </w:p>
    <w:p w14:paraId="2B13DB78" w14:textId="77777777" w:rsidR="00071BD6" w:rsidRPr="00826313" w:rsidRDefault="00071BD6">
      <w:pPr>
        <w:overflowPunct/>
        <w:jc w:val="both"/>
        <w:textAlignment w:val="auto"/>
        <w:rPr>
          <w:rFonts w:ascii="Arial" w:hAnsi="Arial" w:cs="Arial"/>
          <w:b/>
          <w:sz w:val="20"/>
        </w:rPr>
      </w:pPr>
    </w:p>
    <w:p w14:paraId="31705B41" w14:textId="1994ABE4" w:rsidR="00AE009F" w:rsidRPr="00826313" w:rsidRDefault="00AE009F" w:rsidP="00AE009F">
      <w:pPr>
        <w:pStyle w:val="SingleSpacing"/>
        <w:tabs>
          <w:tab w:val="left" w:pos="480"/>
          <w:tab w:val="right" w:pos="8640"/>
          <w:tab w:val="right" w:leader="dot" w:pos="8931"/>
        </w:tabs>
        <w:spacing w:beforeLines="20" w:before="48" w:after="20" w:line="240" w:lineRule="auto"/>
        <w:jc w:val="center"/>
        <w:rPr>
          <w:rFonts w:ascii="Arial" w:hAnsi="Arial" w:cs="Arial"/>
          <w:iCs/>
          <w:sz w:val="16"/>
          <w:szCs w:val="16"/>
        </w:rPr>
      </w:pPr>
    </w:p>
    <w:p w14:paraId="77930551" w14:textId="5E3FFD2B" w:rsidR="002D5B05" w:rsidRPr="00826313" w:rsidRDefault="002D5B05" w:rsidP="00AE009F">
      <w:pPr>
        <w:sectPr w:rsidR="002D5B05" w:rsidRPr="00826313" w:rsidSect="003815E1">
          <w:headerReference w:type="default" r:id="rId26"/>
          <w:headerReference w:type="first" r:id="rId27"/>
          <w:pgSz w:w="11909" w:h="16834" w:code="9"/>
          <w:pgMar w:top="1440" w:right="1440" w:bottom="862" w:left="1582" w:header="720" w:footer="578" w:gutter="0"/>
          <w:pgNumType w:start="2"/>
          <w:cols w:space="720"/>
          <w:docGrid w:linePitch="326"/>
        </w:sectPr>
      </w:pPr>
    </w:p>
    <w:p w14:paraId="1FDB7C0D" w14:textId="7EE75531" w:rsidR="00C9216E" w:rsidRPr="00826313" w:rsidRDefault="00E3108F">
      <w:pPr>
        <w:tabs>
          <w:tab w:val="right" w:pos="7920"/>
        </w:tabs>
        <w:rPr>
          <w:rFonts w:ascii="Arial" w:hAnsi="Arial" w:cs="Arial"/>
          <w:iCs/>
          <w:sz w:val="16"/>
          <w:szCs w:val="16"/>
        </w:rPr>
      </w:pPr>
      <w:r w:rsidRPr="00826313">
        <w:rPr>
          <w:rFonts w:ascii="Arial" w:hAnsi="Arial" w:cs="Arial"/>
          <w:iCs/>
          <w:sz w:val="16"/>
          <w:szCs w:val="16"/>
        </w:rPr>
        <w:t xml:space="preserve">Reference: </w:t>
      </w:r>
      <w:r w:rsidR="006C64B2" w:rsidRPr="00B56CF7">
        <w:rPr>
          <w:rFonts w:ascii="Arial" w:hAnsi="Arial" w:cs="Arial"/>
          <w:iCs/>
          <w:sz w:val="16"/>
          <w:szCs w:val="16"/>
          <w:highlight w:val="yellow"/>
        </w:rPr>
        <w:t>12223560</w:t>
      </w:r>
      <w:r w:rsidR="0069046F" w:rsidRPr="00B56CF7">
        <w:rPr>
          <w:rFonts w:ascii="Arial" w:hAnsi="Arial" w:cs="Arial"/>
          <w:iCs/>
          <w:sz w:val="16"/>
          <w:szCs w:val="16"/>
          <w:highlight w:val="yellow"/>
        </w:rPr>
        <w:t>/</w:t>
      </w:r>
      <w:r w:rsidR="00583097" w:rsidRPr="00B56CF7">
        <w:rPr>
          <w:rFonts w:ascii="Arial" w:hAnsi="Arial" w:cs="Arial"/>
          <w:iCs/>
          <w:sz w:val="16"/>
          <w:szCs w:val="16"/>
          <w:highlight w:val="yellow"/>
        </w:rPr>
        <w:t>66849827</w:t>
      </w:r>
      <w:r w:rsidR="007A5D53" w:rsidRPr="00B56CF7">
        <w:rPr>
          <w:rFonts w:ascii="Arial" w:hAnsi="Arial" w:cs="Arial"/>
          <w:iCs/>
          <w:sz w:val="16"/>
          <w:szCs w:val="16"/>
          <w:highlight w:val="yellow"/>
        </w:rPr>
        <w:t>-IFRS</w:t>
      </w:r>
      <w:r w:rsidR="006A3FD5" w:rsidRPr="00B56CF7">
        <w:rPr>
          <w:rFonts w:ascii="Arial" w:hAnsi="Arial" w:cs="Arial"/>
          <w:iCs/>
          <w:sz w:val="16"/>
          <w:szCs w:val="16"/>
          <w:highlight w:val="yellow"/>
        </w:rPr>
        <w:t>-HN</w:t>
      </w:r>
      <w:r w:rsidR="00C34432" w:rsidRPr="00B56CF7">
        <w:rPr>
          <w:rFonts w:ascii="Arial" w:hAnsi="Arial" w:cs="Arial"/>
          <w:iCs/>
          <w:sz w:val="16"/>
          <w:szCs w:val="16"/>
          <w:highlight w:val="yellow"/>
        </w:rPr>
        <w:t>/LR</w:t>
      </w:r>
    </w:p>
    <w:p w14:paraId="4232C30F" w14:textId="77777777" w:rsidR="00B30192" w:rsidRPr="00826313" w:rsidRDefault="00B30192">
      <w:pPr>
        <w:pStyle w:val="SingleSpacing"/>
        <w:tabs>
          <w:tab w:val="left" w:pos="480"/>
          <w:tab w:val="right" w:pos="8640"/>
          <w:tab w:val="right" w:leader="dot" w:pos="8931"/>
        </w:tabs>
        <w:spacing w:line="240" w:lineRule="auto"/>
        <w:jc w:val="left"/>
        <w:rPr>
          <w:rFonts w:ascii="Arial" w:hAnsi="Arial" w:cs="Arial"/>
          <w:b/>
          <w:sz w:val="20"/>
        </w:rPr>
      </w:pPr>
    </w:p>
    <w:p w14:paraId="3071E31A" w14:textId="77777777" w:rsidR="00B30192" w:rsidRPr="00826313" w:rsidRDefault="00B30192">
      <w:pPr>
        <w:tabs>
          <w:tab w:val="right" w:pos="7920"/>
        </w:tabs>
        <w:rPr>
          <w:rFonts w:ascii="Arial" w:hAnsi="Arial" w:cs="Arial"/>
          <w:b/>
          <w:sz w:val="20"/>
        </w:rPr>
      </w:pPr>
    </w:p>
    <w:p w14:paraId="250BAF91" w14:textId="6437518E" w:rsidR="0069046F" w:rsidRPr="00826313" w:rsidRDefault="005F2B5E">
      <w:pPr>
        <w:rPr>
          <w:rFonts w:ascii="Arial" w:hAnsi="Arial" w:cs="Arial"/>
          <w:b/>
          <w:bCs/>
        </w:rPr>
      </w:pPr>
      <w:bookmarkStart w:id="224" w:name="_Toc331097713"/>
      <w:r w:rsidRPr="00826313">
        <w:rPr>
          <w:rFonts w:ascii="Arial" w:hAnsi="Arial" w:cs="Arial"/>
          <w:b/>
          <w:bCs/>
        </w:rPr>
        <w:t>INDEPENDENT AUDITOR’S REVIEW REPORT</w:t>
      </w:r>
    </w:p>
    <w:bookmarkEnd w:id="224"/>
    <w:p w14:paraId="5F610C20" w14:textId="77777777" w:rsidR="0069046F" w:rsidRPr="00826313" w:rsidRDefault="0069046F">
      <w:pPr>
        <w:widowControl w:val="0"/>
        <w:tabs>
          <w:tab w:val="right" w:pos="7920"/>
        </w:tabs>
        <w:rPr>
          <w:rFonts w:ascii="Arial" w:hAnsi="Arial" w:cs="Arial"/>
          <w:b/>
          <w:bCs/>
          <w:sz w:val="20"/>
        </w:rPr>
      </w:pPr>
    </w:p>
    <w:p w14:paraId="291B09DC" w14:textId="77777777" w:rsidR="0069046F" w:rsidRPr="00826313" w:rsidRDefault="0069046F">
      <w:pPr>
        <w:widowControl w:val="0"/>
        <w:tabs>
          <w:tab w:val="right" w:pos="7920"/>
        </w:tabs>
        <w:rPr>
          <w:rFonts w:ascii="Arial" w:hAnsi="Arial" w:cs="Arial"/>
          <w:b/>
          <w:bCs/>
          <w:sz w:val="20"/>
        </w:rPr>
      </w:pPr>
    </w:p>
    <w:p w14:paraId="69FD7060" w14:textId="32EDCB04" w:rsidR="000267B0" w:rsidRPr="00826313" w:rsidRDefault="0069046F">
      <w:pPr>
        <w:widowControl w:val="0"/>
        <w:tabs>
          <w:tab w:val="right" w:pos="7920"/>
        </w:tabs>
        <w:ind w:left="720" w:hanging="720"/>
        <w:rPr>
          <w:rFonts w:ascii="Arial" w:hAnsi="Arial" w:cs="Arial"/>
          <w:b/>
          <w:bCs/>
          <w:sz w:val="20"/>
        </w:rPr>
      </w:pPr>
      <w:r w:rsidRPr="00826313">
        <w:rPr>
          <w:rFonts w:ascii="Arial" w:hAnsi="Arial" w:cs="Arial"/>
          <w:b/>
          <w:bCs/>
          <w:sz w:val="20"/>
        </w:rPr>
        <w:t xml:space="preserve">To: </w:t>
      </w:r>
      <w:r w:rsidRPr="00826313">
        <w:rPr>
          <w:rFonts w:ascii="Arial" w:hAnsi="Arial" w:cs="Arial"/>
          <w:b/>
          <w:bCs/>
          <w:sz w:val="20"/>
        </w:rPr>
        <w:tab/>
      </w:r>
      <w:r w:rsidR="005436B3" w:rsidRPr="00826313">
        <w:rPr>
          <w:rFonts w:ascii="Arial" w:hAnsi="Arial" w:cs="Arial"/>
          <w:b/>
          <w:bCs/>
          <w:sz w:val="20"/>
        </w:rPr>
        <w:t xml:space="preserve">The </w:t>
      </w:r>
      <w:r w:rsidR="000528BF" w:rsidRPr="00826313">
        <w:rPr>
          <w:rFonts w:ascii="Arial" w:hAnsi="Arial" w:cs="Arial"/>
          <w:b/>
          <w:bCs/>
          <w:sz w:val="20"/>
        </w:rPr>
        <w:t>Shareholders of</w:t>
      </w:r>
    </w:p>
    <w:p w14:paraId="775151A2" w14:textId="7A39DB6B" w:rsidR="0069046F" w:rsidRPr="00826313" w:rsidRDefault="000267B0">
      <w:pPr>
        <w:widowControl w:val="0"/>
        <w:tabs>
          <w:tab w:val="right" w:pos="7920"/>
        </w:tabs>
        <w:ind w:left="720" w:hanging="720"/>
        <w:rPr>
          <w:rFonts w:ascii="Arial" w:hAnsi="Arial" w:cs="Arial"/>
          <w:b/>
          <w:bCs/>
          <w:sz w:val="20"/>
        </w:rPr>
      </w:pPr>
      <w:r w:rsidRPr="00826313">
        <w:rPr>
          <w:rFonts w:ascii="Arial" w:hAnsi="Arial" w:cs="Arial"/>
          <w:b/>
          <w:sz w:val="20"/>
        </w:rPr>
        <w:tab/>
      </w:r>
      <w:r w:rsidR="001F7819" w:rsidRPr="00826313">
        <w:rPr>
          <w:rFonts w:ascii="Arial" w:hAnsi="Arial" w:cs="Arial"/>
          <w:b/>
          <w:sz w:val="20"/>
        </w:rPr>
        <w:t>Finhay</w:t>
      </w:r>
      <w:r w:rsidR="0069046F" w:rsidRPr="00826313">
        <w:rPr>
          <w:rFonts w:ascii="Arial" w:hAnsi="Arial" w:cs="Arial"/>
          <w:b/>
          <w:sz w:val="20"/>
        </w:rPr>
        <w:t xml:space="preserve"> </w:t>
      </w:r>
      <w:r w:rsidR="008127CF" w:rsidRPr="00826313">
        <w:rPr>
          <w:rFonts w:ascii="Arial" w:hAnsi="Arial" w:cs="Arial"/>
          <w:b/>
          <w:sz w:val="20"/>
        </w:rPr>
        <w:t xml:space="preserve">Viet Nam Joint Stock </w:t>
      </w:r>
      <w:r w:rsidR="0069046F" w:rsidRPr="00826313">
        <w:rPr>
          <w:rFonts w:ascii="Arial" w:hAnsi="Arial" w:cs="Arial"/>
          <w:b/>
          <w:sz w:val="20"/>
        </w:rPr>
        <w:t>Company</w:t>
      </w:r>
    </w:p>
    <w:p w14:paraId="05B59B2E" w14:textId="77777777" w:rsidR="0069046F" w:rsidRPr="00826313" w:rsidRDefault="0069046F">
      <w:pPr>
        <w:rPr>
          <w:rFonts w:ascii="Arial" w:hAnsi="Arial" w:cs="Arial"/>
          <w:sz w:val="20"/>
        </w:rPr>
      </w:pPr>
    </w:p>
    <w:p w14:paraId="6F8D2FC2" w14:textId="7C679847" w:rsidR="002A7B80" w:rsidRPr="00826313" w:rsidRDefault="002A7B80" w:rsidP="002A7B80">
      <w:pPr>
        <w:jc w:val="both"/>
        <w:rPr>
          <w:rFonts w:ascii="Arial" w:hAnsi="Arial" w:cs="Arial"/>
          <w:b/>
          <w:bCs/>
          <w:i/>
          <w:iCs/>
          <w:sz w:val="20"/>
        </w:rPr>
      </w:pPr>
      <w:bookmarkStart w:id="225" w:name="_Hlk4858948"/>
      <w:r w:rsidRPr="00826313">
        <w:rPr>
          <w:rFonts w:ascii="Arial" w:hAnsi="Arial" w:cs="Arial"/>
          <w:b/>
          <w:bCs/>
          <w:i/>
          <w:iCs/>
          <w:sz w:val="20"/>
        </w:rPr>
        <w:t>Report on the Financial Statement</w:t>
      </w:r>
      <w:r w:rsidR="00705929" w:rsidRPr="00826313">
        <w:rPr>
          <w:rFonts w:ascii="Arial" w:hAnsi="Arial" w:cs="Arial"/>
          <w:b/>
          <w:bCs/>
          <w:i/>
          <w:iCs/>
          <w:sz w:val="20"/>
        </w:rPr>
        <w:t>s</w:t>
      </w:r>
    </w:p>
    <w:p w14:paraId="166E07C9" w14:textId="77777777" w:rsidR="002A7B80" w:rsidRPr="00826313" w:rsidRDefault="002A7B80" w:rsidP="002A7B80">
      <w:pPr>
        <w:jc w:val="both"/>
        <w:rPr>
          <w:rFonts w:ascii="Arial" w:hAnsi="Arial" w:cs="Arial"/>
          <w:b/>
          <w:bCs/>
          <w:i/>
          <w:iCs/>
          <w:sz w:val="20"/>
        </w:rPr>
      </w:pPr>
    </w:p>
    <w:p w14:paraId="162D697D" w14:textId="7B2B1384" w:rsidR="002A7B80" w:rsidRPr="00826313" w:rsidRDefault="002A7B80" w:rsidP="00CD1734">
      <w:pPr>
        <w:jc w:val="both"/>
        <w:rPr>
          <w:rFonts w:ascii="Arial" w:hAnsi="Arial" w:cs="Arial"/>
          <w:sz w:val="20"/>
        </w:rPr>
      </w:pPr>
      <w:r w:rsidRPr="00826313">
        <w:rPr>
          <w:rFonts w:ascii="Arial" w:hAnsi="Arial" w:cs="Arial"/>
          <w:sz w:val="20"/>
        </w:rPr>
        <w:t xml:space="preserve">We have reviewed the accompanying interim consolidated financial statements of </w:t>
      </w:r>
      <w:r w:rsidRPr="00826313">
        <w:rPr>
          <w:rFonts w:ascii="Arial" w:hAnsi="Arial" w:cs="Arial"/>
          <w:bCs/>
          <w:sz w:val="20"/>
        </w:rPr>
        <w:t>Finhay Viet Nam Joint Stock Company</w:t>
      </w:r>
      <w:ins w:id="226" w:author="An Phuc Cao" w:date="2024-09-24T17:15:00Z" w16du:dateUtc="2024-09-24T10:15:00Z">
        <w:r w:rsidR="00A03428">
          <w:rPr>
            <w:rFonts w:ascii="Arial" w:hAnsi="Arial" w:cs="Arial"/>
            <w:bCs/>
            <w:sz w:val="20"/>
          </w:rPr>
          <w:t xml:space="preserve"> (“the</w:t>
        </w:r>
      </w:ins>
      <w:ins w:id="227" w:author="An Phuc Cao" w:date="2024-09-24T17:16:00Z" w16du:dateUtc="2024-09-24T10:16:00Z">
        <w:r w:rsidR="006E0846">
          <w:rPr>
            <w:rFonts w:ascii="Arial" w:hAnsi="Arial" w:cs="Arial"/>
            <w:bCs/>
            <w:sz w:val="20"/>
          </w:rPr>
          <w:t xml:space="preserve"> Company”)</w:t>
        </w:r>
      </w:ins>
      <w:r w:rsidRPr="00826313">
        <w:rPr>
          <w:rFonts w:ascii="Arial" w:hAnsi="Arial" w:cs="Arial"/>
          <w:sz w:val="20"/>
        </w:rPr>
        <w:t xml:space="preserve"> </w:t>
      </w:r>
      <w:del w:id="228" w:author="An Phuc Cao" w:date="2024-09-24T17:16:00Z" w16du:dateUtc="2024-09-24T10:16:00Z">
        <w:r w:rsidRPr="00826313" w:rsidDel="006E0846">
          <w:rPr>
            <w:rFonts w:ascii="Arial" w:hAnsi="Arial" w:cs="Arial"/>
            <w:sz w:val="20"/>
          </w:rPr>
          <w:delText>that</w:delText>
        </w:r>
      </w:del>
      <w:ins w:id="229" w:author="An Phuc Cao" w:date="2024-09-24T17:16:00Z" w16du:dateUtc="2024-09-24T10:16:00Z">
        <w:r w:rsidR="006E0846">
          <w:rPr>
            <w:rFonts w:ascii="Arial" w:hAnsi="Arial" w:cs="Arial"/>
            <w:sz w:val="20"/>
          </w:rPr>
          <w:t>which</w:t>
        </w:r>
      </w:ins>
      <w:r w:rsidRPr="00826313">
        <w:rPr>
          <w:rFonts w:ascii="Arial" w:hAnsi="Arial" w:cs="Arial"/>
          <w:sz w:val="20"/>
        </w:rPr>
        <w:t xml:space="preserve"> comprise the </w:t>
      </w:r>
      <w:ins w:id="230" w:author="An Phuc Cao" w:date="2024-09-24T17:16:00Z" w16du:dateUtc="2024-09-24T10:16:00Z">
        <w:r w:rsidR="006E0846" w:rsidRPr="00826313">
          <w:rPr>
            <w:rFonts w:ascii="Arial" w:hAnsi="Arial" w:cs="Arial"/>
            <w:sz w:val="20"/>
          </w:rPr>
          <w:t xml:space="preserve">interim </w:t>
        </w:r>
      </w:ins>
      <w:ins w:id="231" w:author="An Phuc Cao" w:date="2024-09-24T17:17:00Z" w16du:dateUtc="2024-09-24T10:17:00Z">
        <w:r w:rsidR="00A459F6" w:rsidRPr="00826313">
          <w:rPr>
            <w:rFonts w:ascii="Arial" w:hAnsi="Arial" w:cs="Arial"/>
            <w:sz w:val="20"/>
          </w:rPr>
          <w:t xml:space="preserve">consolidated </w:t>
        </w:r>
      </w:ins>
      <w:r w:rsidRPr="00826313">
        <w:rPr>
          <w:rFonts w:ascii="Arial" w:hAnsi="Arial" w:cs="Arial"/>
          <w:sz w:val="20"/>
        </w:rPr>
        <w:t>statement of</w:t>
      </w:r>
      <w:del w:id="232" w:author="An Phuc Cao" w:date="2024-09-24T17:16:00Z" w16du:dateUtc="2024-09-24T10:16:00Z">
        <w:r w:rsidRPr="00826313" w:rsidDel="006E0846">
          <w:rPr>
            <w:rFonts w:ascii="Arial" w:hAnsi="Arial" w:cs="Arial"/>
            <w:sz w:val="20"/>
          </w:rPr>
          <w:delText xml:space="preserve"> interim</w:delText>
        </w:r>
      </w:del>
      <w:r w:rsidRPr="00826313">
        <w:rPr>
          <w:rFonts w:ascii="Arial" w:hAnsi="Arial" w:cs="Arial"/>
          <w:sz w:val="20"/>
        </w:rPr>
        <w:t xml:space="preserve"> </w:t>
      </w:r>
      <w:del w:id="233" w:author="An Phuc Cao" w:date="2024-09-24T17:17:00Z" w16du:dateUtc="2024-09-24T10:17:00Z">
        <w:r w:rsidRPr="00826313" w:rsidDel="00A459F6">
          <w:rPr>
            <w:rFonts w:ascii="Arial" w:hAnsi="Arial" w:cs="Arial"/>
            <w:sz w:val="20"/>
          </w:rPr>
          <w:delText xml:space="preserve">consolidated </w:delText>
        </w:r>
      </w:del>
      <w:r w:rsidRPr="00826313">
        <w:rPr>
          <w:rFonts w:ascii="Arial" w:hAnsi="Arial" w:cs="Arial"/>
          <w:sz w:val="20"/>
        </w:rPr>
        <w:t>financial position as at 30 June 202</w:t>
      </w:r>
      <w:del w:id="234" w:author="An Phuc Cao" w:date="2024-09-24T17:14:00Z" w16du:dateUtc="2024-09-24T10:14:00Z">
        <w:r w:rsidR="00537441" w:rsidDel="009F569F">
          <w:rPr>
            <w:rFonts w:ascii="Arial" w:hAnsi="Arial" w:cs="Arial"/>
            <w:sz w:val="20"/>
          </w:rPr>
          <w:delText>3</w:delText>
        </w:r>
      </w:del>
      <w:ins w:id="235" w:author="An Phuc Cao" w:date="2024-09-24T17:14:00Z" w16du:dateUtc="2024-09-24T10:14:00Z">
        <w:r w:rsidR="009F569F">
          <w:rPr>
            <w:rFonts w:ascii="Arial" w:hAnsi="Arial" w:cs="Arial"/>
            <w:sz w:val="20"/>
          </w:rPr>
          <w:t>4</w:t>
        </w:r>
      </w:ins>
      <w:r w:rsidRPr="00826313">
        <w:rPr>
          <w:rFonts w:ascii="Arial" w:hAnsi="Arial" w:cs="Arial"/>
          <w:sz w:val="20"/>
        </w:rPr>
        <w:t xml:space="preserve">, </w:t>
      </w:r>
      <w:ins w:id="236" w:author="An Phuc Cao" w:date="2024-09-26T10:34:00Z" w16du:dateUtc="2024-09-26T03:34:00Z">
        <w:r w:rsidR="00815F62" w:rsidRPr="00826313">
          <w:rPr>
            <w:rFonts w:ascii="Arial" w:hAnsi="Arial" w:cs="Arial"/>
            <w:sz w:val="20"/>
          </w:rPr>
          <w:t>the</w:t>
        </w:r>
        <w:r w:rsidR="00815F62" w:rsidRPr="00826313">
          <w:rPr>
            <w:rFonts w:ascii="Arial" w:hAnsi="Arial" w:cs="Arial"/>
            <w:sz w:val="20"/>
            <w:lang w:val="vi-VN"/>
          </w:rPr>
          <w:t xml:space="preserve"> </w:t>
        </w:r>
        <w:r w:rsidR="00815F62" w:rsidRPr="00826313">
          <w:rPr>
            <w:rFonts w:ascii="Arial" w:hAnsi="Arial" w:cs="Arial"/>
            <w:sz w:val="20"/>
          </w:rPr>
          <w:t>interim consolidated statement of profit or loss, the</w:t>
        </w:r>
        <w:r w:rsidR="00815F62" w:rsidRPr="00826313">
          <w:rPr>
            <w:rFonts w:ascii="Arial" w:hAnsi="Arial" w:cs="Arial"/>
            <w:sz w:val="20"/>
            <w:lang w:val="vi-VN"/>
          </w:rPr>
          <w:t xml:space="preserve"> </w:t>
        </w:r>
        <w:r w:rsidR="00815F62" w:rsidRPr="00826313">
          <w:rPr>
            <w:rFonts w:ascii="Arial" w:hAnsi="Arial" w:cs="Arial"/>
            <w:sz w:val="20"/>
          </w:rPr>
          <w:t>interim consolidated statement of comprehensive income, the interim</w:t>
        </w:r>
        <w:r w:rsidR="00815F62" w:rsidRPr="00826313">
          <w:rPr>
            <w:rFonts w:ascii="Arial" w:hAnsi="Arial" w:cs="Arial"/>
            <w:sz w:val="20"/>
            <w:lang w:val="vi-VN"/>
          </w:rPr>
          <w:t xml:space="preserve"> </w:t>
        </w:r>
        <w:r w:rsidR="00815F62" w:rsidRPr="00826313">
          <w:rPr>
            <w:rFonts w:ascii="Arial" w:hAnsi="Arial" w:cs="Arial"/>
            <w:sz w:val="20"/>
          </w:rPr>
          <w:t xml:space="preserve">consolidated changes in equity and the interim consolidated cash flows for the </w:t>
        </w:r>
      </w:ins>
      <w:del w:id="237" w:author="An Phuc Cao" w:date="2024-09-26T10:35:00Z" w16du:dateUtc="2024-09-26T03:35:00Z">
        <w:r w:rsidRPr="00826313" w:rsidDel="00CD1734">
          <w:rPr>
            <w:rFonts w:ascii="Arial" w:hAnsi="Arial" w:cs="Arial"/>
            <w:sz w:val="20"/>
          </w:rPr>
          <w:delText xml:space="preserve">and the interim consolidated statement of comprehensive income, interim consolidated statement of changes in equity and interim consolidated statement of cash flows for the </w:delText>
        </w:r>
      </w:del>
      <w:r w:rsidR="00D36EE0" w:rsidRPr="00826313">
        <w:rPr>
          <w:rFonts w:ascii="Arial" w:hAnsi="Arial" w:cs="Arial"/>
          <w:sz w:val="20"/>
        </w:rPr>
        <w:t>six-month</w:t>
      </w:r>
      <w:r w:rsidR="006514A6" w:rsidRPr="00826313">
        <w:rPr>
          <w:rFonts w:ascii="Arial" w:hAnsi="Arial" w:cs="Arial"/>
          <w:sz w:val="20"/>
        </w:rPr>
        <w:t xml:space="preserve"> period</w:t>
      </w:r>
      <w:r w:rsidR="00D36EE0" w:rsidRPr="00826313">
        <w:rPr>
          <w:rFonts w:ascii="Arial" w:hAnsi="Arial" w:cs="Arial"/>
          <w:sz w:val="20"/>
        </w:rPr>
        <w:t xml:space="preserve"> </w:t>
      </w:r>
      <w:r w:rsidRPr="00826313">
        <w:rPr>
          <w:rFonts w:ascii="Arial" w:hAnsi="Arial" w:cs="Arial"/>
          <w:sz w:val="20"/>
        </w:rPr>
        <w:t>then ended, and a summary of significant accounting policies and other explanatory information.</w:t>
      </w:r>
    </w:p>
    <w:p w14:paraId="67348E1D" w14:textId="77777777" w:rsidR="002A7B80" w:rsidRPr="00826313" w:rsidRDefault="002A7B80" w:rsidP="002A7B80">
      <w:pPr>
        <w:jc w:val="both"/>
        <w:rPr>
          <w:rFonts w:ascii="Arial" w:hAnsi="Arial" w:cs="Arial"/>
          <w:sz w:val="20"/>
        </w:rPr>
      </w:pPr>
    </w:p>
    <w:p w14:paraId="663CE718" w14:textId="77777777" w:rsidR="002A7B80" w:rsidRPr="00826313" w:rsidRDefault="002A7B80" w:rsidP="002A7B80">
      <w:pPr>
        <w:jc w:val="both"/>
        <w:rPr>
          <w:rFonts w:ascii="Arial" w:hAnsi="Arial" w:cs="Arial"/>
          <w:b/>
          <w:bCs/>
          <w:i/>
          <w:sz w:val="20"/>
        </w:rPr>
      </w:pPr>
      <w:r w:rsidRPr="00826313">
        <w:rPr>
          <w:rFonts w:ascii="Arial" w:hAnsi="Arial" w:cs="Arial"/>
          <w:b/>
          <w:bCs/>
          <w:i/>
          <w:sz w:val="20"/>
        </w:rPr>
        <w:t>Responsibilities of Management for the Interim Consolidated Financial Statements</w:t>
      </w:r>
    </w:p>
    <w:p w14:paraId="497A6786" w14:textId="77777777" w:rsidR="002A7B80" w:rsidRPr="00826313" w:rsidRDefault="002A7B80" w:rsidP="002A7B80">
      <w:pPr>
        <w:jc w:val="both"/>
        <w:rPr>
          <w:rFonts w:ascii="Arial" w:hAnsi="Arial" w:cs="Arial"/>
          <w:b/>
          <w:bCs/>
          <w:i/>
          <w:sz w:val="20"/>
        </w:rPr>
      </w:pPr>
    </w:p>
    <w:p w14:paraId="77E2576B" w14:textId="37659EAD" w:rsidR="002A7B80" w:rsidRPr="00826313" w:rsidRDefault="002A7B80" w:rsidP="002A7B80">
      <w:pPr>
        <w:jc w:val="both"/>
        <w:rPr>
          <w:rFonts w:ascii="Arial" w:hAnsi="Arial" w:cs="Arial"/>
          <w:sz w:val="20"/>
        </w:rPr>
      </w:pPr>
      <w:r w:rsidRPr="00826313">
        <w:rPr>
          <w:rFonts w:ascii="Arial" w:hAnsi="Arial" w:cs="Arial"/>
          <w:sz w:val="20"/>
        </w:rPr>
        <w:t>Management</w:t>
      </w:r>
      <w:ins w:id="238" w:author="Trung Van Nguyen" w:date="2024-11-08T09:59:00Z" w16du:dateUtc="2024-11-08T02:59:00Z">
        <w:r w:rsidR="00297176">
          <w:rPr>
            <w:rFonts w:ascii="Arial" w:hAnsi="Arial" w:cs="Arial"/>
            <w:sz w:val="20"/>
          </w:rPr>
          <w:t xml:space="preserve"> of the Company</w:t>
        </w:r>
      </w:ins>
      <w:r w:rsidRPr="00826313">
        <w:rPr>
          <w:rFonts w:ascii="Arial" w:hAnsi="Arial" w:cs="Arial"/>
          <w:sz w:val="20"/>
        </w:rPr>
        <w:t xml:space="preserve"> is responsible for the preparation and fair presentation of the interim consolidated financial statements in accordance with International Financial Reporting Standards, and for such internal control as management determines is necessary to enable the preparation of the interim consolidated financial statements that are free from material misstatement, whether due to fraud or error.</w:t>
      </w:r>
    </w:p>
    <w:p w14:paraId="4140989C" w14:textId="77777777" w:rsidR="002A7B80" w:rsidRPr="00826313" w:rsidRDefault="002A7B80" w:rsidP="002A7B80">
      <w:pPr>
        <w:jc w:val="both"/>
        <w:rPr>
          <w:rFonts w:ascii="Arial" w:hAnsi="Arial" w:cs="Arial"/>
          <w:sz w:val="20"/>
        </w:rPr>
      </w:pPr>
    </w:p>
    <w:p w14:paraId="662B7282" w14:textId="77777777" w:rsidR="002A7B80" w:rsidRPr="00826313" w:rsidRDefault="002A7B80" w:rsidP="002A7B80">
      <w:pPr>
        <w:overflowPunct/>
        <w:autoSpaceDE/>
        <w:autoSpaceDN/>
        <w:adjustRightInd/>
        <w:textAlignment w:val="auto"/>
        <w:rPr>
          <w:rFonts w:ascii="Arial" w:hAnsi="Arial" w:cs="Arial"/>
          <w:b/>
          <w:bCs/>
          <w:i/>
          <w:sz w:val="20"/>
        </w:rPr>
      </w:pPr>
      <w:r w:rsidRPr="00826313">
        <w:rPr>
          <w:rFonts w:ascii="Arial" w:hAnsi="Arial" w:cs="Arial"/>
          <w:b/>
          <w:bCs/>
          <w:i/>
          <w:sz w:val="20"/>
        </w:rPr>
        <w:t xml:space="preserve">Auditors’ Responsibilities </w:t>
      </w:r>
    </w:p>
    <w:p w14:paraId="2BD4DD43" w14:textId="77777777" w:rsidR="002A7B80" w:rsidRPr="00826313" w:rsidRDefault="002A7B80" w:rsidP="002A7B80">
      <w:pPr>
        <w:jc w:val="both"/>
        <w:rPr>
          <w:rFonts w:ascii="Arial" w:hAnsi="Arial" w:cs="Arial"/>
          <w:sz w:val="16"/>
          <w:szCs w:val="16"/>
        </w:rPr>
      </w:pPr>
    </w:p>
    <w:p w14:paraId="20392CBB" w14:textId="77777777" w:rsidR="002A7B80" w:rsidRPr="00826313" w:rsidRDefault="002A7B80" w:rsidP="002A7B80">
      <w:pPr>
        <w:jc w:val="both"/>
        <w:rPr>
          <w:rFonts w:ascii="Arial" w:hAnsi="Arial" w:cs="Arial"/>
          <w:sz w:val="20"/>
        </w:rPr>
      </w:pPr>
      <w:r w:rsidRPr="00826313">
        <w:rPr>
          <w:rFonts w:ascii="Arial" w:hAnsi="Arial" w:cs="Arial"/>
          <w:sz w:val="20"/>
        </w:rPr>
        <w:t>Our responsibility is to express a conclusion on the accompanying interim consolidated financial statements. We conducted our review in accordance with International Standard on Review Engagements (ISRE) 2400 (Revised), Engagements to Review Historical Financial Statements. </w:t>
      </w:r>
      <w:hyperlink r:id="rId28" w:anchor="document/523177?pref=20052/9/1007&amp;crumb=8" w:history="1">
        <w:r w:rsidRPr="00826313">
          <w:rPr>
            <w:rFonts w:ascii="Arial" w:hAnsi="Arial" w:cs="Arial"/>
            <w:sz w:val="20"/>
          </w:rPr>
          <w:t>ISRE 2400</w:t>
        </w:r>
      </w:hyperlink>
      <w:r w:rsidRPr="00826313">
        <w:rPr>
          <w:rFonts w:ascii="Arial" w:hAnsi="Arial" w:cs="Arial" w:hint="eastAsia"/>
          <w:sz w:val="20"/>
        </w:rPr>
        <w:t> </w:t>
      </w:r>
      <w:r w:rsidRPr="00826313">
        <w:rPr>
          <w:rFonts w:ascii="Arial" w:hAnsi="Arial" w:cs="Arial"/>
          <w:sz w:val="20"/>
        </w:rPr>
        <w:t>(Revised) requires us to conclude whether anything has come to our attention that causes us to believe that the financial statements, taken as a whole, are not prepared in all material respects in accordance with the applicable financial reporting framework. This Standard also requires us to comply with relevant ethical requirements.</w:t>
      </w:r>
    </w:p>
    <w:p w14:paraId="4C75D029" w14:textId="77777777" w:rsidR="002A7B80" w:rsidRPr="00826313" w:rsidRDefault="002A7B80" w:rsidP="002A7B80">
      <w:pPr>
        <w:jc w:val="both"/>
        <w:rPr>
          <w:rFonts w:ascii="Arial" w:hAnsi="Arial" w:cs="Arial"/>
          <w:sz w:val="20"/>
        </w:rPr>
      </w:pPr>
    </w:p>
    <w:p w14:paraId="5EBF80A5" w14:textId="77777777" w:rsidR="002A7B80" w:rsidRPr="00826313" w:rsidRDefault="002A7B80" w:rsidP="002A7B80">
      <w:pPr>
        <w:jc w:val="both"/>
        <w:rPr>
          <w:rFonts w:ascii="Arial" w:hAnsi="Arial" w:cs="Arial"/>
          <w:sz w:val="20"/>
        </w:rPr>
      </w:pPr>
      <w:r w:rsidRPr="00826313">
        <w:rPr>
          <w:rFonts w:ascii="Arial" w:hAnsi="Arial" w:cs="Arial"/>
          <w:sz w:val="20"/>
        </w:rPr>
        <w:t>A review of financial statements</w:t>
      </w:r>
      <w:r w:rsidRPr="00826313">
        <w:rPr>
          <w:rFonts w:ascii="Arial" w:hAnsi="Arial" w:cs="Arial" w:hint="eastAsia"/>
          <w:sz w:val="20"/>
        </w:rPr>
        <w:t> </w:t>
      </w:r>
      <w:r w:rsidRPr="00826313">
        <w:rPr>
          <w:rFonts w:ascii="Arial" w:hAnsi="Arial" w:cs="Arial"/>
          <w:sz w:val="20"/>
        </w:rPr>
        <w:t>in accordance with </w:t>
      </w:r>
      <w:hyperlink r:id="rId29" w:anchor="document/523177?pref=20052/9/1007&amp;crumb=8" w:history="1">
        <w:r w:rsidRPr="00826313">
          <w:rPr>
            <w:rFonts w:ascii="Arial" w:hAnsi="Arial" w:cs="Arial"/>
            <w:sz w:val="20"/>
          </w:rPr>
          <w:t>ISRE 2400</w:t>
        </w:r>
      </w:hyperlink>
      <w:r w:rsidRPr="00826313">
        <w:rPr>
          <w:rFonts w:ascii="Arial" w:hAnsi="Arial" w:cs="Arial" w:hint="eastAsia"/>
          <w:sz w:val="20"/>
        </w:rPr>
        <w:t> </w:t>
      </w:r>
      <w:r w:rsidRPr="00826313">
        <w:rPr>
          <w:rFonts w:ascii="Arial" w:hAnsi="Arial" w:cs="Arial"/>
          <w:sz w:val="20"/>
        </w:rPr>
        <w:t>(Revised) is a limited assurance engagement. The auditor performs procedures, primarily consisting of making inquiries of management and others within the entity, as appropriate, and applying analytical procedures, and evaluates the evidence obtained.</w:t>
      </w:r>
    </w:p>
    <w:p w14:paraId="73B72C47" w14:textId="77777777" w:rsidR="002A7B80" w:rsidRPr="00826313" w:rsidRDefault="002A7B80" w:rsidP="002A7B80">
      <w:pPr>
        <w:jc w:val="both"/>
        <w:rPr>
          <w:rFonts w:ascii="Arial" w:hAnsi="Arial" w:cs="Arial"/>
          <w:sz w:val="20"/>
        </w:rPr>
      </w:pPr>
    </w:p>
    <w:p w14:paraId="552AA70A" w14:textId="77777777" w:rsidR="002A7B80" w:rsidRPr="00826313" w:rsidRDefault="002A7B80" w:rsidP="002A7B80">
      <w:pPr>
        <w:jc w:val="both"/>
        <w:rPr>
          <w:rFonts w:ascii="Arial" w:hAnsi="Arial" w:cs="Arial"/>
          <w:sz w:val="20"/>
        </w:rPr>
      </w:pPr>
      <w:r w:rsidRPr="00826313">
        <w:rPr>
          <w:rFonts w:ascii="Arial" w:hAnsi="Arial" w:cs="Arial"/>
          <w:sz w:val="20"/>
        </w:rPr>
        <w:t>The procedures performed in a review are substantially less than those performed in an audit conducted in accordance with International Standards on Auditing. Accordingly, we do not express an audit opinion on these financial statements.</w:t>
      </w:r>
    </w:p>
    <w:p w14:paraId="6056FF3A" w14:textId="77777777" w:rsidR="002A7B80" w:rsidRPr="00826313" w:rsidRDefault="002A7B80" w:rsidP="002A7B80">
      <w:pPr>
        <w:jc w:val="both"/>
        <w:rPr>
          <w:rFonts w:ascii="Arial" w:hAnsi="Arial" w:cs="Arial"/>
          <w:sz w:val="20"/>
        </w:rPr>
      </w:pPr>
    </w:p>
    <w:p w14:paraId="35FCC199" w14:textId="77777777" w:rsidR="0031536D" w:rsidRPr="00826313" w:rsidRDefault="0031536D" w:rsidP="0031536D">
      <w:pPr>
        <w:jc w:val="both"/>
        <w:rPr>
          <w:rFonts w:ascii="Arial" w:hAnsi="Arial" w:cs="Arial"/>
          <w:sz w:val="20"/>
        </w:rPr>
      </w:pPr>
      <w:r w:rsidRPr="00826313">
        <w:rPr>
          <w:rFonts w:ascii="Arial" w:hAnsi="Arial" w:cs="Arial"/>
          <w:sz w:val="20"/>
        </w:rPr>
        <w:br w:type="page"/>
      </w:r>
    </w:p>
    <w:p w14:paraId="7847569E" w14:textId="55CAD623" w:rsidR="0031536D" w:rsidRPr="00826313" w:rsidRDefault="0031536D" w:rsidP="0031536D">
      <w:pPr>
        <w:jc w:val="both"/>
        <w:rPr>
          <w:rFonts w:ascii="Arial" w:hAnsi="Arial" w:cs="Arial"/>
          <w:b/>
          <w:bCs/>
          <w:i/>
          <w:iCs/>
          <w:sz w:val="20"/>
        </w:rPr>
      </w:pPr>
      <w:r w:rsidRPr="00826313">
        <w:rPr>
          <w:rFonts w:ascii="Arial" w:hAnsi="Arial" w:cs="Arial"/>
          <w:b/>
          <w:bCs/>
          <w:i/>
          <w:iCs/>
          <w:sz w:val="20"/>
        </w:rPr>
        <w:t>Conclusion</w:t>
      </w:r>
    </w:p>
    <w:p w14:paraId="63D2F6D7" w14:textId="77777777" w:rsidR="0031536D" w:rsidRPr="00826313" w:rsidRDefault="0031536D" w:rsidP="0031536D">
      <w:pPr>
        <w:jc w:val="both"/>
        <w:rPr>
          <w:rFonts w:ascii="Arial" w:eastAsia="Batang" w:hAnsi="Arial" w:cs="Arial"/>
          <w:sz w:val="20"/>
        </w:rPr>
      </w:pPr>
    </w:p>
    <w:p w14:paraId="2F54714B" w14:textId="117D9C1C" w:rsidR="0031536D" w:rsidRDefault="0031536D" w:rsidP="0031536D">
      <w:pPr>
        <w:jc w:val="both"/>
        <w:rPr>
          <w:ins w:id="239" w:author="Trung Van Nguyen" w:date="2024-11-08T10:21:00Z" w16du:dateUtc="2024-11-08T03:21:00Z"/>
          <w:rFonts w:ascii="Arial" w:hAnsi="Arial" w:cs="Arial"/>
          <w:sz w:val="20"/>
        </w:rPr>
      </w:pPr>
      <w:r w:rsidRPr="00826313">
        <w:rPr>
          <w:rFonts w:ascii="Arial" w:hAnsi="Arial" w:cs="Arial"/>
          <w:sz w:val="20"/>
        </w:rPr>
        <w:t>Based on our review, nothing has come to our attention that causes us to believe that these accompanying interim consolidated financial statements do not present fairly, in all material respects, the</w:t>
      </w:r>
      <w:r w:rsidR="00D2113B" w:rsidRPr="00826313">
        <w:rPr>
          <w:rFonts w:ascii="Arial" w:hAnsi="Arial" w:cs="Arial"/>
          <w:sz w:val="20"/>
        </w:rPr>
        <w:t xml:space="preserve"> consolidated</w:t>
      </w:r>
      <w:r w:rsidRPr="00826313">
        <w:rPr>
          <w:rFonts w:ascii="Arial" w:hAnsi="Arial" w:cs="Arial"/>
          <w:sz w:val="20"/>
        </w:rPr>
        <w:t xml:space="preserve"> financial position of Finhay Viet Nam Joint Stock Company as at 30 June 202</w:t>
      </w:r>
      <w:r w:rsidR="001D6CFD">
        <w:rPr>
          <w:rFonts w:ascii="Arial" w:hAnsi="Arial" w:cs="Arial"/>
          <w:sz w:val="20"/>
        </w:rPr>
        <w:t>3</w:t>
      </w:r>
      <w:r w:rsidRPr="00826313">
        <w:rPr>
          <w:rFonts w:ascii="Arial" w:hAnsi="Arial" w:cs="Arial"/>
          <w:sz w:val="20"/>
        </w:rPr>
        <w:t xml:space="preserve">, and its interim consolidated financial performance and interim consolidated cash flows for </w:t>
      </w:r>
      <w:r w:rsidR="009C084F" w:rsidRPr="00826313">
        <w:rPr>
          <w:rFonts w:ascii="Arial" w:hAnsi="Arial" w:cs="Arial"/>
          <w:sz w:val="20"/>
        </w:rPr>
        <w:t>six-month period</w:t>
      </w:r>
      <w:r w:rsidRPr="00826313">
        <w:rPr>
          <w:rFonts w:ascii="Arial" w:hAnsi="Arial" w:cs="Arial"/>
          <w:sz w:val="20"/>
        </w:rPr>
        <w:t xml:space="preserve"> then ended, in accordance with the International Financial Reporting Standard.</w:t>
      </w:r>
    </w:p>
    <w:p w14:paraId="442C7232" w14:textId="77777777" w:rsidR="0080666B" w:rsidRDefault="0080666B" w:rsidP="0031536D">
      <w:pPr>
        <w:jc w:val="both"/>
        <w:rPr>
          <w:ins w:id="240" w:author="Trung Van Nguyen" w:date="2024-11-08T10:21:00Z" w16du:dateUtc="2024-11-08T03:21:00Z"/>
          <w:rFonts w:ascii="Arial" w:hAnsi="Arial" w:cs="Arial"/>
          <w:sz w:val="20"/>
        </w:rPr>
      </w:pPr>
    </w:p>
    <w:p w14:paraId="29AF5CA8" w14:textId="6618CF14" w:rsidR="0080666B" w:rsidRPr="0080666B" w:rsidRDefault="0080666B" w:rsidP="0031536D">
      <w:pPr>
        <w:jc w:val="both"/>
        <w:rPr>
          <w:ins w:id="241" w:author="Trung Van Nguyen" w:date="2024-11-08T10:21:00Z" w16du:dateUtc="2024-11-08T03:21:00Z"/>
          <w:rFonts w:ascii="Arial" w:hAnsi="Arial" w:cs="Arial"/>
          <w:b/>
          <w:bCs/>
          <w:i/>
          <w:iCs/>
          <w:sz w:val="20"/>
          <w:rPrChange w:id="242" w:author="Trung Van Nguyen" w:date="2024-11-08T10:21:00Z" w16du:dateUtc="2024-11-08T03:21:00Z">
            <w:rPr>
              <w:ins w:id="243" w:author="Trung Van Nguyen" w:date="2024-11-08T10:21:00Z" w16du:dateUtc="2024-11-08T03:21:00Z"/>
              <w:rFonts w:ascii="Arial" w:hAnsi="Arial" w:cs="Arial"/>
              <w:sz w:val="20"/>
            </w:rPr>
          </w:rPrChange>
        </w:rPr>
      </w:pPr>
      <w:ins w:id="244" w:author="Trung Van Nguyen" w:date="2024-11-08T10:21:00Z" w16du:dateUtc="2024-11-08T03:21:00Z">
        <w:r w:rsidRPr="0080666B">
          <w:rPr>
            <w:rFonts w:ascii="Arial" w:hAnsi="Arial" w:cs="Arial"/>
            <w:b/>
            <w:bCs/>
            <w:i/>
            <w:iCs/>
            <w:sz w:val="20"/>
            <w:rPrChange w:id="245" w:author="Trung Van Nguyen" w:date="2024-11-08T10:21:00Z" w16du:dateUtc="2024-11-08T03:21:00Z">
              <w:rPr>
                <w:rFonts w:ascii="Arial" w:hAnsi="Arial" w:cs="Arial"/>
                <w:sz w:val="20"/>
              </w:rPr>
            </w:rPrChange>
          </w:rPr>
          <w:t>Other Matter</w:t>
        </w:r>
      </w:ins>
    </w:p>
    <w:p w14:paraId="1B5B9E14" w14:textId="77777777" w:rsidR="0080666B" w:rsidRDefault="0080666B" w:rsidP="0031536D">
      <w:pPr>
        <w:jc w:val="both"/>
        <w:rPr>
          <w:ins w:id="246" w:author="Trung Van Nguyen" w:date="2024-11-08T10:21:00Z" w16du:dateUtc="2024-11-08T03:21:00Z"/>
          <w:rFonts w:ascii="Arial" w:hAnsi="Arial" w:cs="Arial"/>
          <w:sz w:val="20"/>
        </w:rPr>
      </w:pPr>
    </w:p>
    <w:p w14:paraId="487E0DDB" w14:textId="6C1DCE40" w:rsidR="0080666B" w:rsidRPr="00826313" w:rsidRDefault="0080666B" w:rsidP="0031536D">
      <w:pPr>
        <w:jc w:val="both"/>
        <w:rPr>
          <w:rFonts w:ascii="Arial" w:hAnsi="Arial" w:cs="Arial"/>
          <w:sz w:val="20"/>
        </w:rPr>
      </w:pPr>
      <w:ins w:id="247" w:author="Trung Van Nguyen" w:date="2024-11-08T10:21:00Z" w16du:dateUtc="2024-11-08T03:21:00Z">
        <w:r>
          <w:rPr>
            <w:rFonts w:ascii="Arial" w:hAnsi="Arial" w:cs="Arial"/>
            <w:sz w:val="20"/>
          </w:rPr>
          <w:t>The interim consolidate</w:t>
        </w:r>
      </w:ins>
      <w:ins w:id="248" w:author="Trung Van Nguyen" w:date="2024-11-08T10:22:00Z" w16du:dateUtc="2024-11-08T03:22:00Z">
        <w:r>
          <w:rPr>
            <w:rFonts w:ascii="Arial" w:hAnsi="Arial" w:cs="Arial"/>
            <w:sz w:val="20"/>
          </w:rPr>
          <w:t>d</w:t>
        </w:r>
      </w:ins>
      <w:ins w:id="249" w:author="Trung Van Nguyen" w:date="2024-11-08T10:21:00Z" w16du:dateUtc="2024-11-08T03:21:00Z">
        <w:r>
          <w:rPr>
            <w:rFonts w:ascii="Arial" w:hAnsi="Arial" w:cs="Arial"/>
            <w:sz w:val="20"/>
          </w:rPr>
          <w:t xml:space="preserve"> financial statements</w:t>
        </w:r>
      </w:ins>
      <w:ins w:id="250" w:author="Trung Van Nguyen" w:date="2024-11-08T10:22:00Z" w16du:dateUtc="2024-11-08T03:22:00Z">
        <w:r>
          <w:rPr>
            <w:rFonts w:ascii="Arial" w:hAnsi="Arial" w:cs="Arial"/>
            <w:sz w:val="20"/>
          </w:rPr>
          <w:t xml:space="preserve"> of the Group for the six-month period ended 30 June 2023 was not reviewed.</w:t>
        </w:r>
      </w:ins>
    </w:p>
    <w:p w14:paraId="4B900B74" w14:textId="70144850" w:rsidR="00382BCE" w:rsidRPr="00826313" w:rsidRDefault="00382BCE" w:rsidP="00382BCE">
      <w:pPr>
        <w:jc w:val="both"/>
        <w:rPr>
          <w:rFonts w:ascii="Arial" w:hAnsi="Arial" w:cs="Arial"/>
          <w:sz w:val="20"/>
        </w:rPr>
      </w:pPr>
    </w:p>
    <w:p w14:paraId="0135D5FE" w14:textId="656F5B38" w:rsidR="00EE4289" w:rsidRPr="00826313" w:rsidRDefault="00EE4289" w:rsidP="00D32BF0">
      <w:pPr>
        <w:overflowPunct/>
        <w:jc w:val="both"/>
        <w:textAlignment w:val="auto"/>
        <w:rPr>
          <w:rFonts w:ascii="Arial" w:hAnsi="Arial" w:cs="Arial"/>
          <w:strike/>
          <w:sz w:val="20"/>
        </w:rPr>
      </w:pPr>
    </w:p>
    <w:bookmarkEnd w:id="225"/>
    <w:p w14:paraId="306DA6A2" w14:textId="34C6836D" w:rsidR="007E75AE" w:rsidRPr="00826313" w:rsidRDefault="007E75AE">
      <w:pPr>
        <w:widowControl w:val="0"/>
        <w:jc w:val="both"/>
        <w:rPr>
          <w:rFonts w:ascii="Arial" w:hAnsi="Arial" w:cs="Arial"/>
          <w:b/>
          <w:sz w:val="20"/>
        </w:rPr>
      </w:pPr>
      <w:r w:rsidRPr="00826313">
        <w:rPr>
          <w:rFonts w:ascii="Arial" w:hAnsi="Arial" w:cs="Arial"/>
          <w:b/>
          <w:sz w:val="20"/>
        </w:rPr>
        <w:t>Ernst &amp; Young Vietnam Limited</w:t>
      </w:r>
      <w:ins w:id="251" w:author="An Phuc Cao" w:date="2024-09-26T14:50:00Z" w16du:dateUtc="2024-09-26T07:50:00Z">
        <w:r w:rsidR="00F07FC0">
          <w:rPr>
            <w:rFonts w:ascii="Arial" w:hAnsi="Arial" w:cs="Arial"/>
            <w:b/>
            <w:sz w:val="20"/>
          </w:rPr>
          <w:t xml:space="preserve"> </w:t>
        </w:r>
        <w:del w:id="252" w:author="Trung Van Nguyen" w:date="2024-11-08T10:22:00Z" w16du:dateUtc="2024-11-08T03:22:00Z">
          <w:r w:rsidR="00F07FC0" w:rsidDel="0080666B">
            <w:rPr>
              <w:rFonts w:ascii="Arial" w:hAnsi="Arial" w:cs="Arial"/>
              <w:b/>
              <w:sz w:val="20"/>
            </w:rPr>
            <w:delText>– Ha Noi Branch</w:delText>
          </w:r>
        </w:del>
      </w:ins>
    </w:p>
    <w:p w14:paraId="799E56C9" w14:textId="19AA118F" w:rsidR="007E75AE" w:rsidRPr="00826313" w:rsidRDefault="007E75AE">
      <w:pPr>
        <w:widowControl w:val="0"/>
        <w:jc w:val="both"/>
        <w:rPr>
          <w:rFonts w:ascii="Arial" w:hAnsi="Arial" w:cs="Arial"/>
          <w:sz w:val="20"/>
        </w:rPr>
      </w:pPr>
    </w:p>
    <w:p w14:paraId="688D9C3E" w14:textId="3BE4A914" w:rsidR="007E75AE" w:rsidRPr="00826313" w:rsidRDefault="007E75AE">
      <w:pPr>
        <w:widowControl w:val="0"/>
        <w:jc w:val="both"/>
        <w:rPr>
          <w:rFonts w:ascii="Arial" w:hAnsi="Arial" w:cs="Arial"/>
          <w:sz w:val="20"/>
        </w:rPr>
      </w:pPr>
    </w:p>
    <w:p w14:paraId="701FE400" w14:textId="127ABF73" w:rsidR="007E75AE" w:rsidRPr="00826313" w:rsidRDefault="007E75AE">
      <w:pPr>
        <w:widowControl w:val="0"/>
        <w:jc w:val="both"/>
        <w:rPr>
          <w:rFonts w:ascii="Arial" w:hAnsi="Arial" w:cs="Arial"/>
          <w:sz w:val="20"/>
        </w:rPr>
      </w:pPr>
    </w:p>
    <w:p w14:paraId="0A0F648A" w14:textId="57292D86" w:rsidR="007E75AE" w:rsidRPr="00826313" w:rsidRDefault="007E75AE" w:rsidP="00E87D09">
      <w:pPr>
        <w:widowControl w:val="0"/>
        <w:jc w:val="both"/>
        <w:rPr>
          <w:rFonts w:ascii="Arial" w:hAnsi="Arial" w:cs="Arial"/>
          <w:sz w:val="20"/>
        </w:rPr>
      </w:pPr>
    </w:p>
    <w:tbl>
      <w:tblPr>
        <w:tblStyle w:val="TableGrid4"/>
        <w:tblW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900855" w:rsidRPr="00332504" w14:paraId="632FBA10" w14:textId="77777777">
        <w:trPr>
          <w:ins w:id="253" w:author="An Phuc Cao" w:date="2024-09-26T14:51:00Z"/>
        </w:trPr>
        <w:tc>
          <w:tcPr>
            <w:tcW w:w="5670" w:type="dxa"/>
            <w:tcBorders>
              <w:bottom w:val="single" w:sz="4" w:space="0" w:color="auto"/>
            </w:tcBorders>
            <w:vAlign w:val="bottom"/>
          </w:tcPr>
          <w:p w14:paraId="46A5D6D6" w14:textId="77777777" w:rsidR="00900855" w:rsidRPr="00332504" w:rsidRDefault="00900855">
            <w:pPr>
              <w:ind w:left="-108"/>
              <w:rPr>
                <w:ins w:id="254" w:author="An Phuc Cao" w:date="2024-09-26T14:51:00Z" w16du:dateUtc="2024-09-26T07:51:00Z"/>
                <w:rFonts w:ascii="Arial" w:eastAsia="Batang" w:hAnsi="Arial" w:cs="Arial"/>
                <w:sz w:val="20"/>
              </w:rPr>
            </w:pPr>
          </w:p>
        </w:tc>
      </w:tr>
      <w:tr w:rsidR="00900855" w:rsidRPr="00CC0F34" w14:paraId="1A21B3D0" w14:textId="77777777">
        <w:trPr>
          <w:ins w:id="255" w:author="An Phuc Cao" w:date="2024-09-26T14:51:00Z"/>
        </w:trPr>
        <w:tc>
          <w:tcPr>
            <w:tcW w:w="5670" w:type="dxa"/>
            <w:tcBorders>
              <w:top w:val="single" w:sz="4" w:space="0" w:color="auto"/>
            </w:tcBorders>
          </w:tcPr>
          <w:p w14:paraId="3901EE5A" w14:textId="77777777" w:rsidR="00900855" w:rsidRPr="00050A7A" w:rsidRDefault="00900855">
            <w:pPr>
              <w:ind w:left="-108"/>
              <w:rPr>
                <w:ins w:id="256" w:author="An Phuc Cao" w:date="2024-09-26T14:51:00Z" w16du:dateUtc="2024-09-26T07:51:00Z"/>
                <w:rFonts w:ascii="Arial" w:eastAsia="Batang" w:hAnsi="Arial" w:cs="Arial"/>
                <w:sz w:val="20"/>
              </w:rPr>
            </w:pPr>
            <w:ins w:id="257" w:author="An Phuc Cao" w:date="2024-09-26T14:51:00Z" w16du:dateUtc="2024-09-26T07:51:00Z">
              <w:r>
                <w:rPr>
                  <w:rFonts w:ascii="Arial" w:eastAsia="Batang" w:hAnsi="Arial" w:cs="Arial"/>
                  <w:sz w:val="20"/>
                </w:rPr>
                <w:t>Vu Tien Dung</w:t>
              </w:r>
            </w:ins>
          </w:p>
        </w:tc>
      </w:tr>
      <w:tr w:rsidR="00900855" w:rsidRPr="00CC0F34" w14:paraId="6ED1C985" w14:textId="77777777">
        <w:trPr>
          <w:ins w:id="258" w:author="An Phuc Cao" w:date="2024-09-26T14:51:00Z"/>
        </w:trPr>
        <w:tc>
          <w:tcPr>
            <w:tcW w:w="5670" w:type="dxa"/>
          </w:tcPr>
          <w:p w14:paraId="19FBE01F" w14:textId="77777777" w:rsidR="00900855" w:rsidRPr="00050A7A" w:rsidRDefault="00900855">
            <w:pPr>
              <w:ind w:left="-108"/>
              <w:rPr>
                <w:ins w:id="259" w:author="An Phuc Cao" w:date="2024-09-26T14:51:00Z" w16du:dateUtc="2024-09-26T07:51:00Z"/>
                <w:rFonts w:ascii="Arial" w:eastAsia="Batang" w:hAnsi="Arial" w:cs="Arial"/>
                <w:sz w:val="20"/>
              </w:rPr>
            </w:pPr>
            <w:ins w:id="260" w:author="An Phuc Cao" w:date="2024-09-26T14:51:00Z" w16du:dateUtc="2024-09-26T07:51:00Z">
              <w:r w:rsidRPr="00050A7A">
                <w:rPr>
                  <w:rFonts w:ascii="Arial" w:hAnsi="Arial" w:cs="Arial"/>
                  <w:sz w:val="20"/>
                </w:rPr>
                <w:t>Partner</w:t>
              </w:r>
            </w:ins>
          </w:p>
        </w:tc>
      </w:tr>
      <w:tr w:rsidR="00900855" w:rsidRPr="00A77B1D" w14:paraId="3181C9EE" w14:textId="77777777">
        <w:trPr>
          <w:ins w:id="261" w:author="An Phuc Cao" w:date="2024-09-26T14:51:00Z"/>
        </w:trPr>
        <w:tc>
          <w:tcPr>
            <w:tcW w:w="5670" w:type="dxa"/>
          </w:tcPr>
          <w:p w14:paraId="012CDF5E" w14:textId="6D9C7140" w:rsidR="00900855" w:rsidRPr="00562155" w:rsidRDefault="00900855">
            <w:pPr>
              <w:ind w:left="-108"/>
              <w:rPr>
                <w:ins w:id="262" w:author="An Phuc Cao" w:date="2024-09-26T14:51:00Z" w16du:dateUtc="2024-09-26T07:51:00Z"/>
                <w:rFonts w:ascii="Arial" w:eastAsia="Batang" w:hAnsi="Arial" w:cs="Arial"/>
                <w:sz w:val="20"/>
              </w:rPr>
            </w:pPr>
            <w:ins w:id="263" w:author="An Phuc Cao" w:date="2024-09-26T14:51:00Z" w16du:dateUtc="2024-09-26T07:51:00Z">
              <w:r w:rsidRPr="00050A7A">
                <w:rPr>
                  <w:rFonts w:ascii="Arial" w:hAnsi="Arial" w:cs="Arial"/>
                  <w:sz w:val="20"/>
                </w:rPr>
                <w:t xml:space="preserve">Audit </w:t>
              </w:r>
              <w:del w:id="264" w:author="Hai Quang Le" w:date="2025-01-03T14:59:00Z" w16du:dateUtc="2025-01-03T07:59:00Z">
                <w:r w:rsidRPr="00050A7A" w:rsidDel="00AA26DB">
                  <w:rPr>
                    <w:rFonts w:ascii="Arial" w:hAnsi="Arial" w:cs="Arial"/>
                    <w:sz w:val="20"/>
                  </w:rPr>
                  <w:delText>Practising</w:delText>
                </w:r>
              </w:del>
            </w:ins>
            <w:ins w:id="265" w:author="Hai Quang Le" w:date="2025-01-03T14:59:00Z" w16du:dateUtc="2025-01-03T07:59:00Z">
              <w:r w:rsidR="00AA26DB" w:rsidRPr="00050A7A">
                <w:rPr>
                  <w:rFonts w:ascii="Arial" w:hAnsi="Arial" w:cs="Arial"/>
                  <w:sz w:val="20"/>
                </w:rPr>
                <w:t>Practicing</w:t>
              </w:r>
            </w:ins>
            <w:ins w:id="266" w:author="An Phuc Cao" w:date="2024-09-26T14:51:00Z" w16du:dateUtc="2024-09-26T07:51:00Z">
              <w:r w:rsidRPr="00050A7A">
                <w:rPr>
                  <w:rFonts w:ascii="Arial" w:hAnsi="Arial" w:cs="Arial"/>
                  <w:sz w:val="20"/>
                </w:rPr>
                <w:t xml:space="preserve"> Registration Certificate No. </w:t>
              </w:r>
              <w:r w:rsidRPr="00DA542D">
                <w:rPr>
                  <w:rFonts w:ascii="Arial" w:hAnsi="Arial" w:cs="Arial"/>
                  <w:sz w:val="20"/>
                </w:rPr>
                <w:t>3221-2020-004-1</w:t>
              </w:r>
            </w:ins>
          </w:p>
        </w:tc>
      </w:tr>
    </w:tbl>
    <w:p w14:paraId="61C46171" w14:textId="05D7E62C" w:rsidR="00E87D09" w:rsidRPr="00826313" w:rsidDel="00900855" w:rsidRDefault="00E87D09">
      <w:pPr>
        <w:widowControl w:val="0"/>
        <w:jc w:val="both"/>
        <w:rPr>
          <w:del w:id="267" w:author="An Phuc Cao" w:date="2024-09-26T14:51:00Z" w16du:dateUtc="2024-09-26T07:51:00Z"/>
          <w:rFonts w:ascii="Arial" w:hAnsi="Arial" w:cs="Arial"/>
          <w:sz w:val="20"/>
        </w:rPr>
      </w:pPr>
    </w:p>
    <w:tbl>
      <w:tblPr>
        <w:tblStyle w:val="TableGrid4"/>
        <w:tblW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7E75AE" w:rsidRPr="00826313" w:rsidDel="00FC5DC5" w14:paraId="300E49C5" w14:textId="64FC02B5" w:rsidTr="007E75AE">
        <w:trPr>
          <w:del w:id="268" w:author="An Phuc Cao" w:date="2024-09-26T14:50:00Z"/>
        </w:trPr>
        <w:tc>
          <w:tcPr>
            <w:tcW w:w="5670" w:type="dxa"/>
            <w:tcBorders>
              <w:bottom w:val="single" w:sz="4" w:space="0" w:color="auto"/>
            </w:tcBorders>
            <w:vAlign w:val="bottom"/>
          </w:tcPr>
          <w:p w14:paraId="4F8BD1CA" w14:textId="2304C773" w:rsidR="007E75AE" w:rsidRPr="00826313" w:rsidDel="00FC5DC5" w:rsidRDefault="007E75AE">
            <w:pPr>
              <w:ind w:left="-108"/>
              <w:rPr>
                <w:del w:id="269" w:author="An Phuc Cao" w:date="2024-09-26T14:50:00Z" w16du:dateUtc="2024-09-26T07:50:00Z"/>
                <w:rFonts w:ascii="Arial" w:eastAsia="Batang" w:hAnsi="Arial" w:cs="Arial"/>
                <w:sz w:val="20"/>
              </w:rPr>
            </w:pPr>
          </w:p>
          <w:p w14:paraId="5882E168" w14:textId="0964396F" w:rsidR="00946499" w:rsidRPr="00826313" w:rsidDel="00FC5DC5" w:rsidRDefault="00946499">
            <w:pPr>
              <w:ind w:left="-108"/>
              <w:rPr>
                <w:del w:id="270" w:author="An Phuc Cao" w:date="2024-09-26T14:50:00Z" w16du:dateUtc="2024-09-26T07:50:00Z"/>
                <w:rFonts w:ascii="Arial" w:eastAsia="Batang" w:hAnsi="Arial" w:cs="Arial"/>
                <w:sz w:val="20"/>
              </w:rPr>
            </w:pPr>
          </w:p>
        </w:tc>
      </w:tr>
      <w:tr w:rsidR="007E75AE" w:rsidRPr="00826313" w:rsidDel="00FC5DC5" w14:paraId="7E86E02E" w14:textId="564EC3B4" w:rsidTr="007E75AE">
        <w:trPr>
          <w:del w:id="271" w:author="An Phuc Cao" w:date="2024-09-26T14:50:00Z"/>
        </w:trPr>
        <w:tc>
          <w:tcPr>
            <w:tcW w:w="5670" w:type="dxa"/>
            <w:tcBorders>
              <w:top w:val="single" w:sz="4" w:space="0" w:color="auto"/>
            </w:tcBorders>
          </w:tcPr>
          <w:p w14:paraId="2F30CF21" w14:textId="3DF0B4A4" w:rsidR="007E75AE" w:rsidRPr="00826313" w:rsidDel="00FC5DC5" w:rsidRDefault="00780558">
            <w:pPr>
              <w:ind w:left="-108"/>
              <w:rPr>
                <w:del w:id="272" w:author="An Phuc Cao" w:date="2024-09-26T14:50:00Z" w16du:dateUtc="2024-09-26T07:50:00Z"/>
                <w:rFonts w:ascii="Arial" w:eastAsia="Batang" w:hAnsi="Arial" w:cs="Arial"/>
                <w:sz w:val="20"/>
              </w:rPr>
            </w:pPr>
            <w:del w:id="273" w:author="An Phuc Cao" w:date="2024-09-26T14:50:00Z" w16du:dateUtc="2024-09-26T07:50:00Z">
              <w:r w:rsidRPr="00826313" w:rsidDel="00FC5DC5">
                <w:rPr>
                  <w:rFonts w:ascii="Arial" w:eastAsia="Batang" w:hAnsi="Arial" w:cs="Arial"/>
                  <w:sz w:val="20"/>
                </w:rPr>
                <w:delText>Nguyen Phuong Nga</w:delText>
              </w:r>
            </w:del>
          </w:p>
        </w:tc>
      </w:tr>
      <w:tr w:rsidR="007E75AE" w:rsidRPr="00826313" w:rsidDel="00FC5DC5" w14:paraId="6DA1F81E" w14:textId="5CF69595" w:rsidTr="007E75AE">
        <w:trPr>
          <w:del w:id="274" w:author="An Phuc Cao" w:date="2024-09-26T14:50:00Z"/>
        </w:trPr>
        <w:tc>
          <w:tcPr>
            <w:tcW w:w="5670" w:type="dxa"/>
          </w:tcPr>
          <w:p w14:paraId="17533196" w14:textId="4BD246E5" w:rsidR="007E75AE" w:rsidRPr="00826313" w:rsidDel="00FC5DC5" w:rsidRDefault="000267B0">
            <w:pPr>
              <w:ind w:left="-108"/>
              <w:rPr>
                <w:del w:id="275" w:author="An Phuc Cao" w:date="2024-09-26T14:50:00Z" w16du:dateUtc="2024-09-26T07:50:00Z"/>
                <w:rFonts w:ascii="Arial" w:eastAsia="Batang" w:hAnsi="Arial" w:cs="Arial"/>
                <w:sz w:val="20"/>
              </w:rPr>
            </w:pPr>
            <w:del w:id="276" w:author="An Phuc Cao" w:date="2024-09-26T14:50:00Z" w16du:dateUtc="2024-09-26T07:50:00Z">
              <w:r w:rsidRPr="00826313" w:rsidDel="00FC5DC5">
                <w:rPr>
                  <w:rFonts w:ascii="Arial" w:hAnsi="Arial" w:cs="Arial"/>
                  <w:sz w:val="20"/>
                </w:rPr>
                <w:delText>Partner</w:delText>
              </w:r>
            </w:del>
          </w:p>
        </w:tc>
      </w:tr>
      <w:tr w:rsidR="007E75AE" w:rsidRPr="00826313" w:rsidDel="00FC5DC5" w14:paraId="38DFF9C0" w14:textId="7155A320" w:rsidTr="007E75AE">
        <w:trPr>
          <w:del w:id="277" w:author="An Phuc Cao" w:date="2024-09-26T14:50:00Z"/>
        </w:trPr>
        <w:tc>
          <w:tcPr>
            <w:tcW w:w="5670" w:type="dxa"/>
          </w:tcPr>
          <w:p w14:paraId="79B892AD" w14:textId="386E0F81" w:rsidR="007E75AE" w:rsidRPr="00826313" w:rsidDel="00FC5DC5" w:rsidRDefault="007E75AE">
            <w:pPr>
              <w:ind w:left="-108"/>
              <w:rPr>
                <w:del w:id="278" w:author="An Phuc Cao" w:date="2024-09-26T14:50:00Z" w16du:dateUtc="2024-09-26T07:50:00Z"/>
                <w:rFonts w:ascii="Arial" w:eastAsia="Batang" w:hAnsi="Arial" w:cs="Arial"/>
                <w:sz w:val="20"/>
              </w:rPr>
            </w:pPr>
            <w:del w:id="279" w:author="An Phuc Cao" w:date="2024-09-26T14:50:00Z" w16du:dateUtc="2024-09-26T07:50:00Z">
              <w:r w:rsidRPr="00826313" w:rsidDel="00FC5DC5">
                <w:rPr>
                  <w:rFonts w:ascii="Arial" w:hAnsi="Arial" w:cs="Arial"/>
                  <w:sz w:val="20"/>
                </w:rPr>
                <w:delText xml:space="preserve">Audit Practising Registration Certificate No. </w:delText>
              </w:r>
              <w:r w:rsidR="00A77B1D" w:rsidRPr="00826313" w:rsidDel="00FC5DC5">
                <w:rPr>
                  <w:rFonts w:ascii="Arial" w:hAnsi="Arial" w:cs="Arial"/>
                  <w:sz w:val="20"/>
                </w:rPr>
                <w:delText>0763-2019-004-1</w:delText>
              </w:r>
            </w:del>
          </w:p>
        </w:tc>
      </w:tr>
    </w:tbl>
    <w:p w14:paraId="0ADC4AF5" w14:textId="1E652B23" w:rsidR="00E87D09" w:rsidRPr="00826313" w:rsidRDefault="00E87D09" w:rsidP="00E87D09">
      <w:pPr>
        <w:tabs>
          <w:tab w:val="left" w:pos="1290"/>
        </w:tabs>
        <w:jc w:val="both"/>
        <w:rPr>
          <w:rFonts w:ascii="Arial" w:hAnsi="Arial" w:cs="Arial"/>
          <w:sz w:val="20"/>
        </w:rPr>
      </w:pPr>
    </w:p>
    <w:p w14:paraId="2A34A499" w14:textId="77777777" w:rsidR="002D5B05" w:rsidRPr="00826313" w:rsidRDefault="002D5B05" w:rsidP="00E87D09">
      <w:pPr>
        <w:tabs>
          <w:tab w:val="left" w:pos="1290"/>
        </w:tabs>
        <w:jc w:val="both"/>
        <w:rPr>
          <w:rFonts w:ascii="Arial" w:hAnsi="Arial" w:cs="Arial"/>
          <w:sz w:val="20"/>
        </w:rPr>
      </w:pPr>
    </w:p>
    <w:p w14:paraId="0C47E80C" w14:textId="70A0EB4A" w:rsidR="007E75AE" w:rsidRPr="00826313" w:rsidRDefault="007E75AE" w:rsidP="008501E4">
      <w:pPr>
        <w:tabs>
          <w:tab w:val="left" w:pos="1290"/>
        </w:tabs>
        <w:jc w:val="both"/>
        <w:rPr>
          <w:rFonts w:ascii="Arial" w:hAnsi="Arial" w:cs="Arial"/>
          <w:sz w:val="20"/>
        </w:rPr>
      </w:pPr>
      <w:r w:rsidRPr="00826313">
        <w:rPr>
          <w:rFonts w:ascii="Arial" w:hAnsi="Arial" w:cs="Arial"/>
          <w:sz w:val="20"/>
        </w:rPr>
        <w:t>Hanoi, Vietnam</w:t>
      </w:r>
    </w:p>
    <w:p w14:paraId="686F757C" w14:textId="77777777" w:rsidR="00095C25" w:rsidRPr="00826313" w:rsidRDefault="00095C25">
      <w:pPr>
        <w:jc w:val="both"/>
        <w:rPr>
          <w:rFonts w:ascii="Arial" w:hAnsi="Arial" w:cs="Arial"/>
          <w:sz w:val="16"/>
          <w:szCs w:val="16"/>
        </w:rPr>
      </w:pPr>
    </w:p>
    <w:p w14:paraId="44F09745" w14:textId="67527FDC" w:rsidR="006249D5" w:rsidRPr="00826313" w:rsidRDefault="00E97E6A" w:rsidP="00050A7A">
      <w:pPr>
        <w:tabs>
          <w:tab w:val="left" w:pos="720"/>
        </w:tabs>
        <w:ind w:left="720" w:hanging="720"/>
        <w:jc w:val="both"/>
        <w:rPr>
          <w:rFonts w:ascii="Arial" w:hAnsi="Arial" w:cs="Arial"/>
          <w:sz w:val="20"/>
        </w:rPr>
        <w:sectPr w:rsidR="006249D5" w:rsidRPr="00826313" w:rsidSect="003815E1">
          <w:headerReference w:type="even" r:id="rId30"/>
          <w:headerReference w:type="default" r:id="rId31"/>
          <w:footerReference w:type="default" r:id="rId32"/>
          <w:headerReference w:type="first" r:id="rId33"/>
          <w:footerReference w:type="first" r:id="rId34"/>
          <w:endnotePr>
            <w:numFmt w:val="decimal"/>
          </w:endnotePr>
          <w:pgSz w:w="11909" w:h="16834" w:code="9"/>
          <w:pgMar w:top="2722" w:right="1276" w:bottom="936" w:left="1361" w:header="720" w:footer="578" w:gutter="0"/>
          <w:pgNumType w:start="3"/>
          <w:cols w:space="720"/>
          <w:titlePg/>
          <w:docGrid w:linePitch="272"/>
        </w:sectPr>
      </w:pPr>
      <w:del w:id="280" w:author="An Phuc Cao" w:date="2024-09-26T14:51:00Z" w16du:dateUtc="2024-09-26T07:51:00Z">
        <w:r w:rsidRPr="001D6CFD" w:rsidDel="00900855">
          <w:rPr>
            <w:rFonts w:ascii="Arial" w:hAnsi="Arial" w:cs="Arial"/>
            <w:sz w:val="20"/>
            <w:highlight w:val="yellow"/>
          </w:rPr>
          <w:delText>2</w:delText>
        </w:r>
        <w:r w:rsidR="00687992" w:rsidRPr="001D6CFD" w:rsidDel="00900855">
          <w:rPr>
            <w:rFonts w:ascii="Arial" w:hAnsi="Arial" w:cs="Arial"/>
            <w:sz w:val="20"/>
            <w:highlight w:val="yellow"/>
          </w:rPr>
          <w:delText>3</w:delText>
        </w:r>
      </w:del>
      <w:ins w:id="281" w:author="An Phuc Cao" w:date="2024-09-26T14:51:00Z" w16du:dateUtc="2024-09-26T07:51:00Z">
        <w:r w:rsidR="00900855">
          <w:rPr>
            <w:rFonts w:ascii="Arial" w:hAnsi="Arial" w:cs="Arial"/>
            <w:sz w:val="20"/>
            <w:highlight w:val="yellow"/>
          </w:rPr>
          <w:t>xx</w:t>
        </w:r>
      </w:ins>
      <w:r w:rsidR="00AF381D" w:rsidRPr="001D6CFD">
        <w:rPr>
          <w:rFonts w:ascii="Arial" w:hAnsi="Arial" w:cs="Arial"/>
          <w:sz w:val="20"/>
          <w:highlight w:val="yellow"/>
        </w:rPr>
        <w:t xml:space="preserve"> </w:t>
      </w:r>
      <w:r w:rsidR="00C01006" w:rsidRPr="001D6CFD">
        <w:rPr>
          <w:rFonts w:ascii="Arial" w:hAnsi="Arial" w:cs="Arial"/>
          <w:sz w:val="20"/>
          <w:highlight w:val="yellow"/>
        </w:rPr>
        <w:t>August</w:t>
      </w:r>
      <w:r w:rsidR="00C01006" w:rsidRPr="00826313">
        <w:rPr>
          <w:rFonts w:ascii="Arial" w:hAnsi="Arial" w:cs="Arial"/>
          <w:sz w:val="20"/>
        </w:rPr>
        <w:t xml:space="preserve"> </w:t>
      </w:r>
      <w:r w:rsidR="00BC0024" w:rsidRPr="00826313">
        <w:rPr>
          <w:rFonts w:ascii="Arial" w:hAnsi="Arial" w:cs="Arial"/>
          <w:sz w:val="20"/>
        </w:rPr>
        <w:t>202</w:t>
      </w:r>
      <w:ins w:id="282" w:author="An Phuc Cao" w:date="2024-09-26T15:31:00Z" w16du:dateUtc="2024-09-26T08:31:00Z">
        <w:del w:id="283" w:author="Hai Quang Le" w:date="2024-11-07T10:09:00Z" w16du:dateUtc="2024-11-07T03:09:00Z">
          <w:r w:rsidR="003675DC" w:rsidDel="00D551B1">
            <w:rPr>
              <w:rFonts w:ascii="Arial" w:hAnsi="Arial" w:cs="Arial"/>
              <w:sz w:val="20"/>
            </w:rPr>
            <w:delText>x</w:delText>
          </w:r>
        </w:del>
      </w:ins>
      <w:del w:id="284" w:author="An Phuc Cao" w:date="2024-09-26T14:51:00Z" w16du:dateUtc="2024-09-26T07:51:00Z">
        <w:r w:rsidR="001D6CFD" w:rsidDel="00900855">
          <w:rPr>
            <w:rFonts w:ascii="Arial" w:hAnsi="Arial" w:cs="Arial"/>
            <w:sz w:val="20"/>
          </w:rPr>
          <w:delText>3</w:delText>
        </w:r>
      </w:del>
    </w:p>
    <w:p w14:paraId="5CE812B9" w14:textId="2620AA57" w:rsidR="008B28AC" w:rsidRPr="00826313" w:rsidDel="00907337" w:rsidRDefault="008B28AC">
      <w:pPr>
        <w:ind w:right="-85"/>
        <w:rPr>
          <w:del w:id="285" w:author="Hai Quang Le" w:date="2025-01-03T16:43:00Z" w16du:dateUtc="2025-01-03T09:43:00Z"/>
          <w:rFonts w:ascii="Arial" w:hAnsi="Arial" w:cs="Arial"/>
          <w:bCs/>
          <w:sz w:val="20"/>
        </w:rPr>
      </w:pPr>
    </w:p>
    <w:p w14:paraId="33B141F9" w14:textId="77777777" w:rsidR="00E87D09" w:rsidRPr="00826313" w:rsidRDefault="00E87D09">
      <w:pPr>
        <w:ind w:right="-85"/>
        <w:rPr>
          <w:rFonts w:ascii="Arial" w:hAnsi="Arial" w:cs="Arial"/>
          <w:bCs/>
          <w:sz w:val="20"/>
        </w:rPr>
      </w:pPr>
    </w:p>
    <w:tbl>
      <w:tblPr>
        <w:tblW w:w="8892" w:type="dxa"/>
        <w:tblLayout w:type="fixed"/>
        <w:tblLook w:val="04A0" w:firstRow="1" w:lastRow="0" w:firstColumn="1" w:lastColumn="0" w:noHBand="0" w:noVBand="1"/>
        <w:tblPrChange w:id="286" w:author="Hai Quang Le" w:date="2025-01-03T16:48:00Z" w16du:dateUtc="2025-01-03T09:48:00Z">
          <w:tblPr>
            <w:tblW w:w="8892" w:type="dxa"/>
            <w:tblLayout w:type="fixed"/>
            <w:tblLook w:val="04A0" w:firstRow="1" w:lastRow="0" w:firstColumn="1" w:lastColumn="0" w:noHBand="0" w:noVBand="1"/>
          </w:tblPr>
        </w:tblPrChange>
      </w:tblPr>
      <w:tblGrid>
        <w:gridCol w:w="4320"/>
        <w:gridCol w:w="720"/>
        <w:gridCol w:w="1890"/>
        <w:gridCol w:w="1962"/>
        <w:tblGridChange w:id="287">
          <w:tblGrid>
            <w:gridCol w:w="5"/>
            <w:gridCol w:w="4315"/>
            <w:gridCol w:w="5"/>
            <w:gridCol w:w="715"/>
            <w:gridCol w:w="5"/>
            <w:gridCol w:w="1885"/>
            <w:gridCol w:w="5"/>
            <w:gridCol w:w="1957"/>
            <w:gridCol w:w="5"/>
          </w:tblGrid>
        </w:tblGridChange>
      </w:tblGrid>
      <w:tr w:rsidR="00F51469" w:rsidRPr="00826313" w14:paraId="0AB3B0F0" w14:textId="77777777" w:rsidTr="008911BB">
        <w:trPr>
          <w:trPrChange w:id="288" w:author="Hai Quang Le" w:date="2025-01-03T16:48:00Z" w16du:dateUtc="2025-01-03T09:48:00Z">
            <w:trPr>
              <w:gridAfter w:val="0"/>
            </w:trPr>
          </w:trPrChange>
        </w:trPr>
        <w:tc>
          <w:tcPr>
            <w:tcW w:w="4320" w:type="dxa"/>
            <w:shd w:val="clear" w:color="auto" w:fill="auto"/>
            <w:noWrap/>
            <w:hideMark/>
            <w:tcPrChange w:id="289" w:author="Hai Quang Le" w:date="2025-01-03T16:48:00Z" w16du:dateUtc="2025-01-03T09:48:00Z">
              <w:tcPr>
                <w:tcW w:w="4320" w:type="dxa"/>
                <w:gridSpan w:val="2"/>
                <w:tcBorders>
                  <w:top w:val="nil"/>
                  <w:left w:val="nil"/>
                  <w:right w:val="nil"/>
                </w:tcBorders>
                <w:shd w:val="clear" w:color="auto" w:fill="auto"/>
                <w:noWrap/>
                <w:hideMark/>
              </w:tcPr>
            </w:tcPrChange>
          </w:tcPr>
          <w:p w14:paraId="35EFD215" w14:textId="77777777" w:rsidR="00F51469" w:rsidRPr="00826313" w:rsidRDefault="00F51469" w:rsidP="00F51469">
            <w:pPr>
              <w:overflowPunct/>
              <w:autoSpaceDE/>
              <w:autoSpaceDN/>
              <w:adjustRightInd/>
              <w:ind w:left="-108"/>
              <w:textAlignment w:val="auto"/>
              <w:rPr>
                <w:rFonts w:ascii="Arial" w:hAnsi="Arial" w:cs="Arial"/>
                <w:sz w:val="20"/>
              </w:rPr>
            </w:pPr>
          </w:p>
        </w:tc>
        <w:tc>
          <w:tcPr>
            <w:tcW w:w="720" w:type="dxa"/>
            <w:shd w:val="clear" w:color="auto" w:fill="auto"/>
            <w:noWrap/>
            <w:vAlign w:val="bottom"/>
            <w:hideMark/>
            <w:tcPrChange w:id="290" w:author="Hai Quang Le" w:date="2025-01-03T16:48:00Z" w16du:dateUtc="2025-01-03T09:48:00Z">
              <w:tcPr>
                <w:tcW w:w="720" w:type="dxa"/>
                <w:gridSpan w:val="2"/>
                <w:tcBorders>
                  <w:top w:val="nil"/>
                  <w:left w:val="nil"/>
                  <w:right w:val="nil"/>
                </w:tcBorders>
                <w:shd w:val="clear" w:color="auto" w:fill="auto"/>
                <w:noWrap/>
                <w:vAlign w:val="bottom"/>
                <w:hideMark/>
              </w:tcPr>
            </w:tcPrChange>
          </w:tcPr>
          <w:p w14:paraId="4C5B3995" w14:textId="2096587F" w:rsidR="00F51469" w:rsidRPr="00826313" w:rsidRDefault="00F51469" w:rsidP="00F51469">
            <w:pPr>
              <w:overflowPunct/>
              <w:autoSpaceDE/>
              <w:autoSpaceDN/>
              <w:adjustRightInd/>
              <w:ind w:left="-57" w:right="-57"/>
              <w:jc w:val="center"/>
              <w:textAlignment w:val="auto"/>
              <w:rPr>
                <w:rFonts w:ascii="Arial" w:hAnsi="Arial" w:cs="Arial"/>
                <w:bCs/>
                <w:i/>
                <w:sz w:val="20"/>
              </w:rPr>
            </w:pPr>
          </w:p>
        </w:tc>
        <w:tc>
          <w:tcPr>
            <w:tcW w:w="1890" w:type="dxa"/>
            <w:shd w:val="clear" w:color="auto" w:fill="auto"/>
            <w:noWrap/>
            <w:vAlign w:val="bottom"/>
            <w:tcPrChange w:id="291" w:author="Hai Quang Le" w:date="2025-01-03T16:48:00Z" w16du:dateUtc="2025-01-03T09:48:00Z">
              <w:tcPr>
                <w:tcW w:w="1890" w:type="dxa"/>
                <w:gridSpan w:val="2"/>
                <w:tcBorders>
                  <w:top w:val="nil"/>
                  <w:left w:val="nil"/>
                  <w:right w:val="nil"/>
                </w:tcBorders>
                <w:shd w:val="clear" w:color="auto" w:fill="auto"/>
                <w:noWrap/>
                <w:vAlign w:val="bottom"/>
              </w:tcPr>
            </w:tcPrChange>
          </w:tcPr>
          <w:p w14:paraId="04F72347" w14:textId="6605CE10" w:rsidR="00F51469" w:rsidRPr="00826313" w:rsidRDefault="00F51469" w:rsidP="00F51469">
            <w:pPr>
              <w:ind w:left="57" w:right="-85"/>
              <w:jc w:val="right"/>
              <w:rPr>
                <w:rFonts w:ascii="Arial" w:hAnsi="Arial" w:cs="Arial"/>
                <w:bCs/>
                <w:i/>
                <w:sz w:val="20"/>
              </w:rPr>
            </w:pPr>
            <w:ins w:id="292" w:author="An Phuc Cao" w:date="2024-09-30T15:37:00Z" w16du:dateUtc="2024-09-30T08:37:00Z">
              <w:r w:rsidRPr="00826313">
                <w:rPr>
                  <w:rFonts w:ascii="Arial" w:hAnsi="Arial" w:cs="Arial"/>
                  <w:bCs/>
                  <w:i/>
                  <w:sz w:val="20"/>
                </w:rPr>
                <w:t>For the six-month period then ended 30 June 202</w:t>
              </w:r>
              <w:r>
                <w:rPr>
                  <w:rFonts w:ascii="Arial" w:hAnsi="Arial" w:cs="Arial"/>
                  <w:bCs/>
                  <w:i/>
                  <w:sz w:val="20"/>
                </w:rPr>
                <w:t>4</w:t>
              </w:r>
            </w:ins>
            <w:del w:id="293" w:author="An Phuc Cao" w:date="2024-09-26T15:46:00Z" w16du:dateUtc="2024-09-26T08:46:00Z">
              <w:r w:rsidRPr="00826313" w:rsidDel="00DE1122">
                <w:rPr>
                  <w:rFonts w:ascii="Arial" w:hAnsi="Arial" w:cs="Arial"/>
                  <w:bCs/>
                  <w:i/>
                  <w:sz w:val="20"/>
                </w:rPr>
                <w:delText>For the six-month period then ended 30 June 202</w:delText>
              </w:r>
            </w:del>
            <w:del w:id="294" w:author="An Phuc Cao" w:date="2024-09-26T14:53:00Z" w16du:dateUtc="2024-09-26T07:53:00Z">
              <w:r w:rsidDel="00006A26">
                <w:rPr>
                  <w:rFonts w:ascii="Arial" w:hAnsi="Arial" w:cs="Arial"/>
                  <w:bCs/>
                  <w:i/>
                  <w:sz w:val="20"/>
                </w:rPr>
                <w:delText>3</w:delText>
              </w:r>
            </w:del>
          </w:p>
        </w:tc>
        <w:tc>
          <w:tcPr>
            <w:tcW w:w="1962" w:type="dxa"/>
            <w:vAlign w:val="bottom"/>
            <w:tcPrChange w:id="295" w:author="Hai Quang Le" w:date="2025-01-03T16:48:00Z" w16du:dateUtc="2025-01-03T09:48:00Z">
              <w:tcPr>
                <w:tcW w:w="1962" w:type="dxa"/>
                <w:gridSpan w:val="2"/>
                <w:tcBorders>
                  <w:top w:val="nil"/>
                  <w:left w:val="nil"/>
                  <w:right w:val="nil"/>
                </w:tcBorders>
                <w:vAlign w:val="bottom"/>
              </w:tcPr>
            </w:tcPrChange>
          </w:tcPr>
          <w:p w14:paraId="6AABCAC7" w14:textId="5AB06692" w:rsidR="00F51469" w:rsidRPr="00826313" w:rsidRDefault="00F51469" w:rsidP="00F51469">
            <w:pPr>
              <w:ind w:left="57" w:right="-85"/>
              <w:jc w:val="right"/>
              <w:rPr>
                <w:rFonts w:ascii="Arial" w:hAnsi="Arial" w:cs="Arial"/>
                <w:bCs/>
                <w:i/>
                <w:sz w:val="20"/>
              </w:rPr>
            </w:pPr>
            <w:ins w:id="296" w:author="An Phuc Cao" w:date="2024-09-30T15:37:00Z" w16du:dateUtc="2024-09-30T08:37:00Z">
              <w:r w:rsidRPr="00826313">
                <w:rPr>
                  <w:rFonts w:ascii="Arial" w:hAnsi="Arial" w:cs="Arial"/>
                  <w:bCs/>
                  <w:i/>
                  <w:sz w:val="20"/>
                </w:rPr>
                <w:t>For the six-month period then ended 30 June 202</w:t>
              </w:r>
              <w:r>
                <w:rPr>
                  <w:rFonts w:ascii="Arial" w:hAnsi="Arial" w:cs="Arial"/>
                  <w:bCs/>
                  <w:i/>
                  <w:sz w:val="20"/>
                </w:rPr>
                <w:t>3</w:t>
              </w:r>
            </w:ins>
            <w:del w:id="297" w:author="An Phuc Cao" w:date="2024-09-26T15:46:00Z" w16du:dateUtc="2024-09-26T08:46:00Z">
              <w:r w:rsidRPr="00826313" w:rsidDel="00DE1122">
                <w:rPr>
                  <w:rFonts w:ascii="Arial" w:hAnsi="Arial" w:cs="Arial"/>
                  <w:bCs/>
                  <w:i/>
                  <w:sz w:val="20"/>
                </w:rPr>
                <w:delText>For the six-month period then ended 30 June 202</w:delText>
              </w:r>
            </w:del>
            <w:del w:id="298" w:author="An Phuc Cao" w:date="2024-09-26T14:53:00Z" w16du:dateUtc="2024-09-26T07:53:00Z">
              <w:r w:rsidDel="00006A26">
                <w:rPr>
                  <w:rFonts w:ascii="Arial" w:hAnsi="Arial" w:cs="Arial"/>
                  <w:bCs/>
                  <w:i/>
                  <w:sz w:val="20"/>
                </w:rPr>
                <w:delText>2</w:delText>
              </w:r>
            </w:del>
          </w:p>
        </w:tc>
      </w:tr>
      <w:tr w:rsidR="00F51469" w:rsidRPr="00826313" w14:paraId="20154A51" w14:textId="77777777" w:rsidTr="008911BB">
        <w:trPr>
          <w:trPrChange w:id="299" w:author="Hai Quang Le" w:date="2025-01-03T16:48:00Z" w16du:dateUtc="2025-01-03T09:48:00Z">
            <w:trPr>
              <w:gridAfter w:val="0"/>
            </w:trPr>
          </w:trPrChange>
        </w:trPr>
        <w:tc>
          <w:tcPr>
            <w:tcW w:w="4320" w:type="dxa"/>
            <w:shd w:val="clear" w:color="auto" w:fill="auto"/>
            <w:noWrap/>
            <w:tcPrChange w:id="300" w:author="Hai Quang Le" w:date="2025-01-03T16:48:00Z" w16du:dateUtc="2025-01-03T09:48:00Z">
              <w:tcPr>
                <w:tcW w:w="4320" w:type="dxa"/>
                <w:gridSpan w:val="2"/>
                <w:tcBorders>
                  <w:top w:val="nil"/>
                  <w:left w:val="nil"/>
                  <w:right w:val="nil"/>
                </w:tcBorders>
                <w:shd w:val="clear" w:color="auto" w:fill="auto"/>
                <w:noWrap/>
              </w:tcPr>
            </w:tcPrChange>
          </w:tcPr>
          <w:p w14:paraId="5B2397ED" w14:textId="77777777" w:rsidR="00F51469" w:rsidRPr="00826313" w:rsidRDefault="00F51469" w:rsidP="00F51469">
            <w:pPr>
              <w:overflowPunct/>
              <w:autoSpaceDE/>
              <w:autoSpaceDN/>
              <w:adjustRightInd/>
              <w:ind w:left="-108"/>
              <w:textAlignment w:val="auto"/>
              <w:rPr>
                <w:rFonts w:ascii="Arial" w:hAnsi="Arial" w:cs="Arial"/>
                <w:sz w:val="20"/>
              </w:rPr>
            </w:pPr>
          </w:p>
        </w:tc>
        <w:tc>
          <w:tcPr>
            <w:tcW w:w="720" w:type="dxa"/>
            <w:shd w:val="clear" w:color="auto" w:fill="auto"/>
            <w:noWrap/>
            <w:vAlign w:val="bottom"/>
            <w:tcPrChange w:id="301" w:author="Hai Quang Le" w:date="2025-01-03T16:48:00Z" w16du:dateUtc="2025-01-03T09:48:00Z">
              <w:tcPr>
                <w:tcW w:w="720" w:type="dxa"/>
                <w:gridSpan w:val="2"/>
                <w:tcBorders>
                  <w:top w:val="nil"/>
                  <w:left w:val="nil"/>
                  <w:right w:val="nil"/>
                </w:tcBorders>
                <w:shd w:val="clear" w:color="auto" w:fill="auto"/>
                <w:noWrap/>
                <w:vAlign w:val="bottom"/>
              </w:tcPr>
            </w:tcPrChange>
          </w:tcPr>
          <w:p w14:paraId="7F884B84" w14:textId="42CDBA22" w:rsidR="00F51469" w:rsidRPr="00826313" w:rsidRDefault="00F51469" w:rsidP="00F51469">
            <w:pPr>
              <w:overflowPunct/>
              <w:autoSpaceDE/>
              <w:autoSpaceDN/>
              <w:adjustRightInd/>
              <w:ind w:left="-57" w:right="-57"/>
              <w:jc w:val="center"/>
              <w:textAlignment w:val="auto"/>
              <w:rPr>
                <w:rFonts w:ascii="Arial" w:hAnsi="Arial" w:cs="Arial"/>
                <w:bCs/>
                <w:i/>
                <w:sz w:val="20"/>
              </w:rPr>
            </w:pPr>
            <w:r w:rsidRPr="00826313">
              <w:rPr>
                <w:rFonts w:ascii="Arial" w:hAnsi="Arial" w:cs="Arial"/>
                <w:bCs/>
                <w:i/>
                <w:sz w:val="20"/>
              </w:rPr>
              <w:t>Notes</w:t>
            </w:r>
          </w:p>
        </w:tc>
        <w:tc>
          <w:tcPr>
            <w:tcW w:w="1890" w:type="dxa"/>
            <w:shd w:val="clear" w:color="auto" w:fill="auto"/>
            <w:noWrap/>
            <w:vAlign w:val="bottom"/>
            <w:tcPrChange w:id="302" w:author="Hai Quang Le" w:date="2025-01-03T16:48:00Z" w16du:dateUtc="2025-01-03T09:48:00Z">
              <w:tcPr>
                <w:tcW w:w="1890" w:type="dxa"/>
                <w:gridSpan w:val="2"/>
                <w:tcBorders>
                  <w:top w:val="nil"/>
                  <w:left w:val="nil"/>
                  <w:right w:val="nil"/>
                </w:tcBorders>
                <w:shd w:val="clear" w:color="auto" w:fill="auto"/>
                <w:noWrap/>
                <w:vAlign w:val="bottom"/>
              </w:tcPr>
            </w:tcPrChange>
          </w:tcPr>
          <w:p w14:paraId="2AC600CA" w14:textId="25A1B100" w:rsidR="00F51469" w:rsidRPr="00826313" w:rsidRDefault="00F51469" w:rsidP="00F51469">
            <w:pPr>
              <w:pBdr>
                <w:bottom w:val="single" w:sz="4" w:space="1" w:color="auto"/>
              </w:pBdr>
              <w:ind w:left="57" w:right="-85"/>
              <w:jc w:val="right"/>
              <w:rPr>
                <w:rFonts w:ascii="Arial" w:hAnsi="Arial" w:cs="Arial"/>
                <w:bCs/>
                <w:i/>
                <w:sz w:val="20"/>
              </w:rPr>
            </w:pPr>
            <w:r w:rsidRPr="00826313">
              <w:rPr>
                <w:rFonts w:ascii="Arial" w:hAnsi="Arial" w:cs="Arial"/>
                <w:bCs/>
                <w:i/>
                <w:sz w:val="20"/>
              </w:rPr>
              <w:t>VND</w:t>
            </w:r>
          </w:p>
        </w:tc>
        <w:tc>
          <w:tcPr>
            <w:tcW w:w="1962" w:type="dxa"/>
            <w:vAlign w:val="bottom"/>
            <w:tcPrChange w:id="303" w:author="Hai Quang Le" w:date="2025-01-03T16:48:00Z" w16du:dateUtc="2025-01-03T09:48:00Z">
              <w:tcPr>
                <w:tcW w:w="1962" w:type="dxa"/>
                <w:gridSpan w:val="2"/>
                <w:tcBorders>
                  <w:top w:val="nil"/>
                  <w:left w:val="nil"/>
                  <w:right w:val="nil"/>
                </w:tcBorders>
                <w:vAlign w:val="bottom"/>
              </w:tcPr>
            </w:tcPrChange>
          </w:tcPr>
          <w:p w14:paraId="1B2C33DF" w14:textId="148F2757" w:rsidR="00F51469" w:rsidRPr="00826313" w:rsidRDefault="00F51469" w:rsidP="00F51469">
            <w:pPr>
              <w:pBdr>
                <w:bottom w:val="single" w:sz="4" w:space="1" w:color="auto"/>
              </w:pBdr>
              <w:ind w:left="57" w:right="-85"/>
              <w:jc w:val="right"/>
              <w:rPr>
                <w:rFonts w:ascii="Arial" w:hAnsi="Arial" w:cs="Arial"/>
                <w:bCs/>
                <w:i/>
                <w:sz w:val="20"/>
              </w:rPr>
            </w:pPr>
            <w:r w:rsidRPr="00826313">
              <w:rPr>
                <w:rFonts w:ascii="Arial" w:hAnsi="Arial" w:cs="Arial"/>
                <w:bCs/>
                <w:i/>
                <w:sz w:val="20"/>
              </w:rPr>
              <w:t xml:space="preserve">VND </w:t>
            </w:r>
          </w:p>
        </w:tc>
      </w:tr>
      <w:tr w:rsidR="003D20B4" w:rsidRPr="00826313" w14:paraId="7794D009" w14:textId="77777777" w:rsidTr="008911BB">
        <w:trPr>
          <w:trPrChange w:id="304" w:author="Hai Quang Le" w:date="2025-01-03T16:48:00Z" w16du:dateUtc="2025-01-03T09:48:00Z">
            <w:trPr>
              <w:gridAfter w:val="0"/>
            </w:trPr>
          </w:trPrChange>
        </w:trPr>
        <w:tc>
          <w:tcPr>
            <w:tcW w:w="4320" w:type="dxa"/>
            <w:shd w:val="clear" w:color="auto" w:fill="auto"/>
            <w:noWrap/>
            <w:vAlign w:val="bottom"/>
            <w:hideMark/>
            <w:tcPrChange w:id="305" w:author="Hai Quang Le" w:date="2025-01-03T16:48:00Z" w16du:dateUtc="2025-01-03T09:48:00Z">
              <w:tcPr>
                <w:tcW w:w="4320" w:type="dxa"/>
                <w:gridSpan w:val="2"/>
                <w:tcBorders>
                  <w:top w:val="nil"/>
                  <w:left w:val="nil"/>
                  <w:right w:val="nil"/>
                </w:tcBorders>
                <w:shd w:val="clear" w:color="auto" w:fill="auto"/>
                <w:noWrap/>
                <w:vAlign w:val="bottom"/>
                <w:hideMark/>
              </w:tcPr>
            </w:tcPrChange>
          </w:tcPr>
          <w:p w14:paraId="187C8283" w14:textId="60E59754" w:rsidR="003D20B4" w:rsidRPr="00826313" w:rsidRDefault="003D20B4">
            <w:pPr>
              <w:overflowPunct/>
              <w:autoSpaceDE/>
              <w:autoSpaceDN/>
              <w:adjustRightInd/>
              <w:ind w:left="-108"/>
              <w:textAlignment w:val="auto"/>
              <w:rPr>
                <w:rFonts w:ascii="Arial" w:hAnsi="Arial" w:cs="Arial"/>
                <w:sz w:val="20"/>
              </w:rPr>
              <w:pPrChange w:id="306" w:author="Hai Quang Le" w:date="2025-01-03T16:47:00Z" w16du:dateUtc="2025-01-03T09:47:00Z">
                <w:pPr>
                  <w:overflowPunct/>
                  <w:autoSpaceDE/>
                  <w:autoSpaceDN/>
                  <w:adjustRightInd/>
                  <w:spacing w:before="120"/>
                  <w:ind w:left="-108"/>
                  <w:textAlignment w:val="auto"/>
                </w:pPr>
              </w:pPrChange>
            </w:pPr>
            <w:r w:rsidRPr="00826313">
              <w:rPr>
                <w:rFonts w:ascii="Arial" w:hAnsi="Arial" w:cs="Arial"/>
                <w:sz w:val="20"/>
              </w:rPr>
              <w:t>Interest revenue calculated using the effective interest method</w:t>
            </w:r>
          </w:p>
        </w:tc>
        <w:tc>
          <w:tcPr>
            <w:tcW w:w="720" w:type="dxa"/>
            <w:shd w:val="clear" w:color="auto" w:fill="auto"/>
            <w:noWrap/>
            <w:vAlign w:val="bottom"/>
            <w:tcPrChange w:id="307" w:author="Hai Quang Le" w:date="2025-01-03T16:48:00Z" w16du:dateUtc="2025-01-03T09:48:00Z">
              <w:tcPr>
                <w:tcW w:w="720" w:type="dxa"/>
                <w:gridSpan w:val="2"/>
                <w:tcBorders>
                  <w:top w:val="nil"/>
                  <w:left w:val="nil"/>
                  <w:right w:val="nil"/>
                </w:tcBorders>
                <w:shd w:val="clear" w:color="auto" w:fill="auto"/>
                <w:noWrap/>
                <w:vAlign w:val="bottom"/>
              </w:tcPr>
            </w:tcPrChange>
          </w:tcPr>
          <w:p w14:paraId="7BA7956E" w14:textId="3D65777F" w:rsidR="003D20B4" w:rsidRPr="00826313" w:rsidRDefault="003D20B4">
            <w:pPr>
              <w:overflowPunct/>
              <w:autoSpaceDE/>
              <w:autoSpaceDN/>
              <w:adjustRightInd/>
              <w:ind w:left="-57" w:right="-57"/>
              <w:jc w:val="center"/>
              <w:textAlignment w:val="auto"/>
              <w:rPr>
                <w:rFonts w:ascii="Arial" w:hAnsi="Arial" w:cs="Arial"/>
                <w:sz w:val="20"/>
              </w:rPr>
              <w:pPrChange w:id="308" w:author="Hai Quang Le" w:date="2025-01-03T16:47:00Z" w16du:dateUtc="2025-01-03T09:47:00Z">
                <w:pPr>
                  <w:overflowPunct/>
                  <w:autoSpaceDE/>
                  <w:autoSpaceDN/>
                  <w:adjustRightInd/>
                  <w:spacing w:before="120"/>
                  <w:ind w:left="-57" w:right="-57"/>
                  <w:jc w:val="center"/>
                  <w:textAlignment w:val="auto"/>
                </w:pPr>
              </w:pPrChange>
            </w:pPr>
          </w:p>
        </w:tc>
        <w:tc>
          <w:tcPr>
            <w:tcW w:w="1890" w:type="dxa"/>
            <w:shd w:val="clear" w:color="auto" w:fill="auto"/>
            <w:noWrap/>
            <w:vAlign w:val="bottom"/>
            <w:tcPrChange w:id="309" w:author="Hai Quang Le" w:date="2025-01-03T16:48:00Z" w16du:dateUtc="2025-01-03T09:48:00Z">
              <w:tcPr>
                <w:tcW w:w="1890" w:type="dxa"/>
                <w:gridSpan w:val="2"/>
                <w:tcBorders>
                  <w:top w:val="nil"/>
                  <w:left w:val="nil"/>
                  <w:right w:val="nil"/>
                </w:tcBorders>
                <w:shd w:val="clear" w:color="auto" w:fill="auto"/>
                <w:noWrap/>
                <w:vAlign w:val="bottom"/>
              </w:tcPr>
            </w:tcPrChange>
          </w:tcPr>
          <w:p w14:paraId="671CA5DA" w14:textId="31667A42" w:rsidR="003D20B4" w:rsidRPr="00826313" w:rsidRDefault="003D20B4">
            <w:pPr>
              <w:overflowPunct/>
              <w:autoSpaceDE/>
              <w:autoSpaceDN/>
              <w:adjustRightInd/>
              <w:ind w:left="57" w:right="-85"/>
              <w:jc w:val="right"/>
              <w:textAlignment w:val="auto"/>
              <w:rPr>
                <w:rFonts w:ascii="Arial" w:hAnsi="Arial" w:cs="Arial"/>
                <w:sz w:val="20"/>
              </w:rPr>
              <w:pPrChange w:id="310" w:author="Hai Quang Le" w:date="2025-01-03T16:47:00Z" w16du:dateUtc="2025-01-03T09:47:00Z">
                <w:pPr>
                  <w:overflowPunct/>
                  <w:autoSpaceDE/>
                  <w:autoSpaceDN/>
                  <w:adjustRightInd/>
                  <w:spacing w:before="120"/>
                  <w:ind w:left="57" w:right="-85"/>
                  <w:jc w:val="right"/>
                  <w:textAlignment w:val="auto"/>
                </w:pPr>
              </w:pPrChange>
            </w:pPr>
            <w:ins w:id="311" w:author="Mai Ngoc Ngo" w:date="2024-10-23T16:25:00Z" w16du:dateUtc="2024-10-23T09:25:00Z">
              <w:r>
                <w:rPr>
                  <w:rFonts w:ascii="Arial" w:hAnsi="Arial" w:cs="Arial"/>
                  <w:color w:val="000000"/>
                  <w:sz w:val="20"/>
                </w:rPr>
                <w:t xml:space="preserve">    </w:t>
              </w:r>
            </w:ins>
            <w:ins w:id="312" w:author="Hai Quang Le" w:date="2024-12-11T13:37:00Z" w16du:dateUtc="2024-12-11T06:37:00Z">
              <w:r w:rsidR="00757117" w:rsidRPr="00757117">
                <w:rPr>
                  <w:rFonts w:ascii="Arial" w:hAnsi="Arial" w:cs="Arial"/>
                  <w:color w:val="000000"/>
                  <w:sz w:val="20"/>
                </w:rPr>
                <w:t xml:space="preserve"> </w:t>
              </w:r>
            </w:ins>
            <w:ins w:id="313" w:author="Hai Quang Le" w:date="2025-01-03T15:15:00Z" w16du:dateUtc="2025-01-03T08:15:00Z">
              <w:r w:rsidR="005971F8" w:rsidRPr="005971F8">
                <w:rPr>
                  <w:rFonts w:ascii="Arial" w:hAnsi="Arial" w:cs="Arial"/>
                  <w:color w:val="000000"/>
                  <w:sz w:val="20"/>
                </w:rPr>
                <w:t xml:space="preserve">61,370,476,945 </w:t>
              </w:r>
            </w:ins>
            <w:ins w:id="314" w:author="Mai Ngoc Ngo" w:date="2024-10-23T16:25:00Z" w16du:dateUtc="2024-10-23T09:25:00Z">
              <w:del w:id="315" w:author="Hai Quang Le" w:date="2024-12-11T13:37:00Z" w16du:dateUtc="2024-12-11T06:37:00Z">
                <w:r w:rsidDel="00757117">
                  <w:rPr>
                    <w:rFonts w:ascii="Arial" w:hAnsi="Arial" w:cs="Arial"/>
                    <w:color w:val="000000"/>
                    <w:sz w:val="20"/>
                  </w:rPr>
                  <w:delText xml:space="preserve">57,961,916,187 </w:delText>
                </w:r>
              </w:del>
            </w:ins>
          </w:p>
        </w:tc>
        <w:tc>
          <w:tcPr>
            <w:tcW w:w="1962" w:type="dxa"/>
            <w:vAlign w:val="bottom"/>
            <w:tcPrChange w:id="316" w:author="Hai Quang Le" w:date="2025-01-03T16:48:00Z" w16du:dateUtc="2025-01-03T09:48:00Z">
              <w:tcPr>
                <w:tcW w:w="1962" w:type="dxa"/>
                <w:gridSpan w:val="2"/>
                <w:tcBorders>
                  <w:top w:val="nil"/>
                  <w:left w:val="nil"/>
                  <w:right w:val="nil"/>
                </w:tcBorders>
                <w:vAlign w:val="bottom"/>
              </w:tcPr>
            </w:tcPrChange>
          </w:tcPr>
          <w:p w14:paraId="570E8553" w14:textId="5D91CD7C" w:rsidR="003D20B4" w:rsidRPr="00826313" w:rsidRDefault="003D20B4">
            <w:pPr>
              <w:overflowPunct/>
              <w:autoSpaceDE/>
              <w:autoSpaceDN/>
              <w:adjustRightInd/>
              <w:ind w:left="57" w:right="-85"/>
              <w:jc w:val="right"/>
              <w:textAlignment w:val="auto"/>
              <w:rPr>
                <w:rFonts w:ascii="Arial" w:hAnsi="Arial" w:cs="Arial"/>
                <w:sz w:val="20"/>
              </w:rPr>
              <w:pPrChange w:id="317" w:author="Hai Quang Le" w:date="2025-01-03T16:47:00Z" w16du:dateUtc="2025-01-03T09:47:00Z">
                <w:pPr>
                  <w:overflowPunct/>
                  <w:autoSpaceDE/>
                  <w:autoSpaceDN/>
                  <w:adjustRightInd/>
                  <w:spacing w:before="120"/>
                  <w:ind w:left="57" w:right="-85"/>
                  <w:jc w:val="right"/>
                  <w:textAlignment w:val="auto"/>
                </w:pPr>
              </w:pPrChange>
            </w:pPr>
            <w:ins w:id="318" w:author="Mai Ngoc Ngo" w:date="2024-10-23T16:25:00Z" w16du:dateUtc="2024-10-23T09:25:00Z">
              <w:r>
                <w:rPr>
                  <w:rFonts w:ascii="Arial" w:hAnsi="Arial" w:cs="Arial"/>
                  <w:color w:val="000000"/>
                  <w:sz w:val="20"/>
                </w:rPr>
                <w:t xml:space="preserve">       </w:t>
              </w:r>
              <w:commentRangeStart w:id="319"/>
              <w:commentRangeStart w:id="320"/>
              <w:commentRangeStart w:id="321"/>
              <w:commentRangeStart w:id="322"/>
              <w:r>
                <w:rPr>
                  <w:rFonts w:ascii="Arial" w:hAnsi="Arial" w:cs="Arial"/>
                  <w:color w:val="000000"/>
                  <w:sz w:val="20"/>
                </w:rPr>
                <w:t>73</w:t>
              </w:r>
            </w:ins>
            <w:commentRangeEnd w:id="319"/>
            <w:r w:rsidR="0027035F">
              <w:rPr>
                <w:rStyle w:val="CommentReference"/>
                <w:rFonts w:ascii="Times New Roman" w:hAnsi="Times New Roman"/>
              </w:rPr>
              <w:commentReference w:id="319"/>
            </w:r>
            <w:commentRangeEnd w:id="320"/>
            <w:r w:rsidR="002B2349">
              <w:rPr>
                <w:rStyle w:val="CommentReference"/>
                <w:rFonts w:ascii="Times New Roman" w:hAnsi="Times New Roman"/>
              </w:rPr>
              <w:commentReference w:id="320"/>
            </w:r>
            <w:commentRangeEnd w:id="321"/>
            <w:r w:rsidR="00E51D48">
              <w:rPr>
                <w:rStyle w:val="CommentReference"/>
                <w:rFonts w:ascii="Times New Roman" w:hAnsi="Times New Roman"/>
              </w:rPr>
              <w:commentReference w:id="321"/>
            </w:r>
            <w:commentRangeEnd w:id="322"/>
            <w:r w:rsidR="00C52828">
              <w:rPr>
                <w:rStyle w:val="CommentReference"/>
                <w:rFonts w:ascii="Times New Roman" w:hAnsi="Times New Roman"/>
              </w:rPr>
              <w:commentReference w:id="322"/>
            </w:r>
            <w:ins w:id="323" w:author="Mai Ngoc Ngo" w:date="2024-10-23T16:25:00Z" w16du:dateUtc="2024-10-23T09:25:00Z">
              <w:r>
                <w:rPr>
                  <w:rFonts w:ascii="Arial" w:hAnsi="Arial" w:cs="Arial"/>
                  <w:color w:val="000000"/>
                  <w:sz w:val="20"/>
                </w:rPr>
                <w:t xml:space="preserve">,152,949,087 </w:t>
              </w:r>
            </w:ins>
            <w:del w:id="324" w:author="Mai Ngoc Ngo" w:date="2024-10-23T16:25:00Z" w16du:dateUtc="2024-10-23T09:25:00Z">
              <w:r w:rsidRPr="00826313" w:rsidDel="002F01EF">
                <w:rPr>
                  <w:rFonts w:ascii="Arial" w:hAnsi="Arial" w:cs="Arial"/>
                  <w:color w:val="000000"/>
                  <w:sz w:val="20"/>
                </w:rPr>
                <w:delText xml:space="preserve">53,218,583,960 </w:delText>
              </w:r>
            </w:del>
          </w:p>
        </w:tc>
      </w:tr>
      <w:tr w:rsidR="003D20B4" w:rsidRPr="00826313" w14:paraId="059B2A00" w14:textId="77777777" w:rsidTr="008911BB">
        <w:trPr>
          <w:trPrChange w:id="325" w:author="Hai Quang Le" w:date="2025-01-03T16:48:00Z" w16du:dateUtc="2025-01-03T09:48:00Z">
            <w:trPr>
              <w:gridAfter w:val="0"/>
            </w:trPr>
          </w:trPrChange>
        </w:trPr>
        <w:tc>
          <w:tcPr>
            <w:tcW w:w="4320" w:type="dxa"/>
            <w:shd w:val="clear" w:color="auto" w:fill="auto"/>
            <w:noWrap/>
            <w:vAlign w:val="bottom"/>
            <w:hideMark/>
            <w:tcPrChange w:id="326" w:author="Hai Quang Le" w:date="2025-01-03T16:48:00Z" w16du:dateUtc="2025-01-03T09:48:00Z">
              <w:tcPr>
                <w:tcW w:w="4320" w:type="dxa"/>
                <w:gridSpan w:val="2"/>
                <w:tcBorders>
                  <w:top w:val="nil"/>
                  <w:left w:val="nil"/>
                  <w:right w:val="nil"/>
                </w:tcBorders>
                <w:shd w:val="clear" w:color="auto" w:fill="auto"/>
                <w:noWrap/>
                <w:vAlign w:val="bottom"/>
                <w:hideMark/>
              </w:tcPr>
            </w:tcPrChange>
          </w:tcPr>
          <w:p w14:paraId="54405E87" w14:textId="6DAB7F82" w:rsidR="003D20B4" w:rsidRPr="00826313" w:rsidRDefault="003D20B4">
            <w:pPr>
              <w:overflowPunct/>
              <w:autoSpaceDE/>
              <w:autoSpaceDN/>
              <w:adjustRightInd/>
              <w:ind w:left="-108"/>
              <w:textAlignment w:val="auto"/>
              <w:rPr>
                <w:rFonts w:ascii="Arial" w:hAnsi="Arial" w:cs="Arial"/>
                <w:sz w:val="20"/>
              </w:rPr>
            </w:pPr>
            <w:r w:rsidRPr="00826313">
              <w:rPr>
                <w:rFonts w:ascii="Arial" w:hAnsi="Arial" w:cs="Arial"/>
                <w:sz w:val="20"/>
              </w:rPr>
              <w:t>Interest expense calculated using the effective interest method</w:t>
            </w:r>
          </w:p>
        </w:tc>
        <w:tc>
          <w:tcPr>
            <w:tcW w:w="720" w:type="dxa"/>
            <w:shd w:val="clear" w:color="auto" w:fill="auto"/>
            <w:noWrap/>
            <w:vAlign w:val="bottom"/>
            <w:tcPrChange w:id="327" w:author="Hai Quang Le" w:date="2025-01-03T16:48:00Z" w16du:dateUtc="2025-01-03T09:48:00Z">
              <w:tcPr>
                <w:tcW w:w="720" w:type="dxa"/>
                <w:gridSpan w:val="2"/>
                <w:tcBorders>
                  <w:top w:val="nil"/>
                  <w:left w:val="nil"/>
                  <w:right w:val="nil"/>
                </w:tcBorders>
                <w:shd w:val="clear" w:color="auto" w:fill="auto"/>
                <w:noWrap/>
                <w:vAlign w:val="bottom"/>
              </w:tcPr>
            </w:tcPrChange>
          </w:tcPr>
          <w:p w14:paraId="4477557B" w14:textId="78A61DCC" w:rsidR="003D20B4" w:rsidRPr="00826313" w:rsidRDefault="003D20B4">
            <w:pPr>
              <w:overflowPunct/>
              <w:autoSpaceDE/>
              <w:autoSpaceDN/>
              <w:adjustRightInd/>
              <w:ind w:left="-57" w:right="-57"/>
              <w:jc w:val="center"/>
              <w:textAlignment w:val="auto"/>
              <w:rPr>
                <w:rFonts w:ascii="Arial" w:hAnsi="Arial" w:cs="Arial"/>
                <w:sz w:val="20"/>
              </w:rPr>
            </w:pPr>
          </w:p>
        </w:tc>
        <w:tc>
          <w:tcPr>
            <w:tcW w:w="1890" w:type="dxa"/>
            <w:shd w:val="clear" w:color="auto" w:fill="auto"/>
            <w:noWrap/>
            <w:vAlign w:val="bottom"/>
            <w:tcPrChange w:id="328" w:author="Hai Quang Le" w:date="2025-01-03T16:48:00Z" w16du:dateUtc="2025-01-03T09:48:00Z">
              <w:tcPr>
                <w:tcW w:w="1890" w:type="dxa"/>
                <w:gridSpan w:val="2"/>
                <w:tcBorders>
                  <w:top w:val="nil"/>
                  <w:left w:val="nil"/>
                  <w:right w:val="nil"/>
                </w:tcBorders>
                <w:shd w:val="clear" w:color="auto" w:fill="auto"/>
                <w:noWrap/>
                <w:vAlign w:val="bottom"/>
              </w:tcPr>
            </w:tcPrChange>
          </w:tcPr>
          <w:p w14:paraId="311733DD" w14:textId="3D84E6FD" w:rsidR="003D20B4" w:rsidRPr="00826313" w:rsidRDefault="003D20B4">
            <w:pPr>
              <w:pBdr>
                <w:bottom w:val="single" w:sz="4" w:space="1" w:color="auto"/>
              </w:pBdr>
              <w:overflowPunct/>
              <w:autoSpaceDE/>
              <w:autoSpaceDN/>
              <w:adjustRightInd/>
              <w:ind w:left="57" w:right="-85"/>
              <w:jc w:val="right"/>
              <w:textAlignment w:val="auto"/>
              <w:rPr>
                <w:rFonts w:ascii="Arial" w:hAnsi="Arial" w:cs="Arial"/>
                <w:sz w:val="20"/>
              </w:rPr>
            </w:pPr>
            <w:ins w:id="329" w:author="Mai Ngoc Ngo" w:date="2024-10-23T16:25:00Z" w16du:dateUtc="2024-10-23T09:25:00Z">
              <w:r>
                <w:rPr>
                  <w:rFonts w:ascii="Arial" w:hAnsi="Arial" w:cs="Arial"/>
                  <w:color w:val="000000"/>
                  <w:sz w:val="20"/>
                </w:rPr>
                <w:t xml:space="preserve">  (52,548,643,054)</w:t>
              </w:r>
            </w:ins>
          </w:p>
        </w:tc>
        <w:tc>
          <w:tcPr>
            <w:tcW w:w="1962" w:type="dxa"/>
            <w:vAlign w:val="bottom"/>
            <w:tcPrChange w:id="330" w:author="Hai Quang Le" w:date="2025-01-03T16:48:00Z" w16du:dateUtc="2025-01-03T09:48:00Z">
              <w:tcPr>
                <w:tcW w:w="1962" w:type="dxa"/>
                <w:gridSpan w:val="2"/>
                <w:tcBorders>
                  <w:top w:val="nil"/>
                  <w:left w:val="nil"/>
                  <w:right w:val="nil"/>
                </w:tcBorders>
                <w:vAlign w:val="bottom"/>
              </w:tcPr>
            </w:tcPrChange>
          </w:tcPr>
          <w:p w14:paraId="01D593B1" w14:textId="08713E6C" w:rsidR="003D20B4" w:rsidRPr="00826313" w:rsidRDefault="003D20B4">
            <w:pPr>
              <w:pBdr>
                <w:bottom w:val="single" w:sz="4" w:space="1" w:color="auto"/>
              </w:pBdr>
              <w:overflowPunct/>
              <w:autoSpaceDE/>
              <w:autoSpaceDN/>
              <w:adjustRightInd/>
              <w:ind w:left="57" w:right="-85"/>
              <w:jc w:val="right"/>
              <w:textAlignment w:val="auto"/>
              <w:rPr>
                <w:rFonts w:ascii="Arial" w:hAnsi="Arial" w:cs="Arial"/>
                <w:sz w:val="20"/>
              </w:rPr>
            </w:pPr>
            <w:ins w:id="331" w:author="Mai Ngoc Ngo" w:date="2024-10-23T16:25:00Z" w16du:dateUtc="2024-10-23T09:25:00Z">
              <w:r>
                <w:rPr>
                  <w:rFonts w:ascii="Arial" w:hAnsi="Arial" w:cs="Arial"/>
                  <w:color w:val="000000"/>
                  <w:sz w:val="20"/>
                </w:rPr>
                <w:t xml:space="preserve">     (60,773,439,706)</w:t>
              </w:r>
            </w:ins>
            <w:del w:id="332" w:author="Mai Ngoc Ngo" w:date="2024-10-23T16:25:00Z" w16du:dateUtc="2024-10-23T09:25:00Z">
              <w:r w:rsidRPr="00826313" w:rsidDel="002F01EF">
                <w:rPr>
                  <w:rFonts w:ascii="Arial" w:hAnsi="Arial" w:cs="Arial"/>
                  <w:color w:val="000000"/>
                  <w:sz w:val="20"/>
                </w:rPr>
                <w:delText>(47,618,413,297)</w:delText>
              </w:r>
            </w:del>
          </w:p>
        </w:tc>
      </w:tr>
      <w:tr w:rsidR="003D20B4" w:rsidRPr="00826313" w14:paraId="361A26CA" w14:textId="77777777" w:rsidTr="008911BB">
        <w:trPr>
          <w:trPrChange w:id="333" w:author="Hai Quang Le" w:date="2025-01-03T16:48:00Z" w16du:dateUtc="2025-01-03T09:48:00Z">
            <w:trPr>
              <w:gridAfter w:val="0"/>
            </w:trPr>
          </w:trPrChange>
        </w:trPr>
        <w:tc>
          <w:tcPr>
            <w:tcW w:w="4320" w:type="dxa"/>
            <w:shd w:val="clear" w:color="auto" w:fill="auto"/>
            <w:noWrap/>
            <w:vAlign w:val="bottom"/>
            <w:hideMark/>
            <w:tcPrChange w:id="334" w:author="Hai Quang Le" w:date="2025-01-03T16:48:00Z" w16du:dateUtc="2025-01-03T09:48:00Z">
              <w:tcPr>
                <w:tcW w:w="4320" w:type="dxa"/>
                <w:gridSpan w:val="2"/>
                <w:tcBorders>
                  <w:top w:val="nil"/>
                  <w:left w:val="nil"/>
                  <w:bottom w:val="nil"/>
                  <w:right w:val="nil"/>
                </w:tcBorders>
                <w:shd w:val="clear" w:color="auto" w:fill="auto"/>
                <w:noWrap/>
                <w:vAlign w:val="bottom"/>
                <w:hideMark/>
              </w:tcPr>
            </w:tcPrChange>
          </w:tcPr>
          <w:p w14:paraId="2CA6F733" w14:textId="10F45B09" w:rsidR="003D20B4" w:rsidRPr="00826313" w:rsidRDefault="003D20B4">
            <w:pPr>
              <w:overflowPunct/>
              <w:autoSpaceDE/>
              <w:autoSpaceDN/>
              <w:adjustRightInd/>
              <w:ind w:left="-108" w:right="-85"/>
              <w:textAlignment w:val="auto"/>
              <w:rPr>
                <w:rFonts w:ascii="Arial" w:hAnsi="Arial" w:cs="Arial"/>
                <w:b/>
                <w:bCs/>
                <w:sz w:val="20"/>
              </w:rPr>
              <w:pPrChange w:id="335" w:author="Hai Quang Le" w:date="2025-01-03T16:47:00Z" w16du:dateUtc="2025-01-03T09:47:00Z">
                <w:pPr>
                  <w:overflowPunct/>
                  <w:autoSpaceDE/>
                  <w:autoSpaceDN/>
                  <w:adjustRightInd/>
                  <w:spacing w:before="120"/>
                  <w:ind w:left="-108" w:right="-85"/>
                  <w:textAlignment w:val="auto"/>
                </w:pPr>
              </w:pPrChange>
            </w:pPr>
            <w:r w:rsidRPr="00826313">
              <w:rPr>
                <w:rFonts w:ascii="Arial" w:hAnsi="Arial" w:cs="Arial"/>
                <w:b/>
                <w:bCs/>
                <w:sz w:val="20"/>
              </w:rPr>
              <w:t>Net interest and similar income/(expense)</w:t>
            </w:r>
          </w:p>
        </w:tc>
        <w:tc>
          <w:tcPr>
            <w:tcW w:w="720" w:type="dxa"/>
            <w:shd w:val="clear" w:color="auto" w:fill="auto"/>
            <w:vAlign w:val="bottom"/>
            <w:tcPrChange w:id="336" w:author="Hai Quang Le" w:date="2025-01-03T16:48:00Z" w16du:dateUtc="2025-01-03T09:48:00Z">
              <w:tcPr>
                <w:tcW w:w="720" w:type="dxa"/>
                <w:gridSpan w:val="2"/>
                <w:tcBorders>
                  <w:top w:val="nil"/>
                  <w:left w:val="nil"/>
                  <w:bottom w:val="nil"/>
                  <w:right w:val="nil"/>
                </w:tcBorders>
                <w:shd w:val="clear" w:color="auto" w:fill="auto"/>
                <w:vAlign w:val="bottom"/>
              </w:tcPr>
            </w:tcPrChange>
          </w:tcPr>
          <w:p w14:paraId="1C663805" w14:textId="17D21313" w:rsidR="003D20B4" w:rsidRPr="00826313" w:rsidRDefault="003D20B4">
            <w:pPr>
              <w:overflowPunct/>
              <w:autoSpaceDE/>
              <w:autoSpaceDN/>
              <w:adjustRightInd/>
              <w:ind w:left="-57" w:right="-57"/>
              <w:jc w:val="center"/>
              <w:textAlignment w:val="auto"/>
              <w:rPr>
                <w:rFonts w:ascii="Arial" w:hAnsi="Arial" w:cs="Arial"/>
                <w:b/>
                <w:sz w:val="20"/>
              </w:rPr>
              <w:pPrChange w:id="337" w:author="Hai Quang Le" w:date="2025-01-03T16:47:00Z" w16du:dateUtc="2025-01-03T09:47:00Z">
                <w:pPr>
                  <w:overflowPunct/>
                  <w:autoSpaceDE/>
                  <w:autoSpaceDN/>
                  <w:adjustRightInd/>
                  <w:spacing w:before="120"/>
                  <w:ind w:left="-57" w:right="-57"/>
                  <w:jc w:val="center"/>
                  <w:textAlignment w:val="auto"/>
                </w:pPr>
              </w:pPrChange>
            </w:pPr>
            <w:r w:rsidRPr="00826313">
              <w:rPr>
                <w:rFonts w:ascii="Arial" w:hAnsi="Arial" w:cs="Arial"/>
                <w:b/>
                <w:sz w:val="20"/>
              </w:rPr>
              <w:t>5</w:t>
            </w:r>
          </w:p>
        </w:tc>
        <w:tc>
          <w:tcPr>
            <w:tcW w:w="1890" w:type="dxa"/>
            <w:shd w:val="clear" w:color="auto" w:fill="auto"/>
            <w:noWrap/>
            <w:vAlign w:val="bottom"/>
            <w:tcPrChange w:id="338"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187FDF27" w14:textId="3F148D02" w:rsidR="003D20B4" w:rsidRPr="00826313" w:rsidRDefault="003D20B4">
            <w:pPr>
              <w:overflowPunct/>
              <w:autoSpaceDE/>
              <w:autoSpaceDN/>
              <w:adjustRightInd/>
              <w:ind w:left="57" w:right="-85"/>
              <w:jc w:val="right"/>
              <w:textAlignment w:val="auto"/>
              <w:rPr>
                <w:rFonts w:ascii="Arial" w:hAnsi="Arial" w:cs="Arial"/>
                <w:b/>
                <w:bCs/>
                <w:sz w:val="20"/>
              </w:rPr>
              <w:pPrChange w:id="339" w:author="Hai Quang Le" w:date="2025-01-03T16:47:00Z" w16du:dateUtc="2025-01-03T09:47:00Z">
                <w:pPr>
                  <w:overflowPunct/>
                  <w:autoSpaceDE/>
                  <w:autoSpaceDN/>
                  <w:adjustRightInd/>
                  <w:spacing w:before="120"/>
                  <w:ind w:left="57" w:right="-85"/>
                  <w:jc w:val="right"/>
                  <w:textAlignment w:val="auto"/>
                </w:pPr>
              </w:pPrChange>
            </w:pPr>
            <w:ins w:id="340" w:author="Mai Ngoc Ngo" w:date="2024-10-23T16:25:00Z" w16du:dateUtc="2024-10-23T09:25:00Z">
              <w:r>
                <w:rPr>
                  <w:rFonts w:ascii="Arial" w:hAnsi="Arial" w:cs="Arial"/>
                  <w:b/>
                  <w:bCs/>
                  <w:color w:val="000000"/>
                  <w:sz w:val="20"/>
                </w:rPr>
                <w:t xml:space="preserve">      </w:t>
              </w:r>
            </w:ins>
            <w:ins w:id="341" w:author="Hai Quang Le" w:date="2025-01-03T15:15:00Z" w16du:dateUtc="2025-01-03T08:15:00Z">
              <w:r w:rsidR="00DD151A" w:rsidRPr="00DD151A">
                <w:rPr>
                  <w:rFonts w:ascii="Arial" w:hAnsi="Arial" w:cs="Arial"/>
                  <w:b/>
                  <w:bCs/>
                  <w:color w:val="000000"/>
                  <w:sz w:val="20"/>
                </w:rPr>
                <w:t>8,822,018,490</w:t>
              </w:r>
            </w:ins>
            <w:ins w:id="342" w:author="Mai Ngoc Ngo" w:date="2024-10-23T16:25:00Z" w16du:dateUtc="2024-10-23T09:25:00Z">
              <w:del w:id="343" w:author="Hai Quang Le" w:date="2024-12-11T13:38:00Z" w16du:dateUtc="2024-12-11T06:38:00Z">
                <w:r w:rsidDel="00877907">
                  <w:rPr>
                    <w:rFonts w:ascii="Arial" w:hAnsi="Arial" w:cs="Arial"/>
                    <w:b/>
                    <w:bCs/>
                    <w:color w:val="000000"/>
                    <w:sz w:val="20"/>
                  </w:rPr>
                  <w:delText>5</w:delText>
                </w:r>
              </w:del>
              <w:del w:id="344" w:author="Hai Quang Le" w:date="2025-01-03T15:15:00Z" w16du:dateUtc="2025-01-03T08:15:00Z">
                <w:r w:rsidDel="00DD151A">
                  <w:rPr>
                    <w:rFonts w:ascii="Arial" w:hAnsi="Arial" w:cs="Arial"/>
                    <w:b/>
                    <w:bCs/>
                    <w:color w:val="000000"/>
                    <w:sz w:val="20"/>
                  </w:rPr>
                  <w:delText>,</w:delText>
                </w:r>
              </w:del>
              <w:del w:id="345" w:author="Hai Quang Le" w:date="2024-12-11T13:38:00Z" w16du:dateUtc="2024-12-11T06:38:00Z">
                <w:r w:rsidDel="00877907">
                  <w:rPr>
                    <w:rFonts w:ascii="Arial" w:hAnsi="Arial" w:cs="Arial"/>
                    <w:b/>
                    <w:bCs/>
                    <w:color w:val="000000"/>
                    <w:sz w:val="20"/>
                  </w:rPr>
                  <w:delText>413</w:delText>
                </w:r>
              </w:del>
              <w:del w:id="346" w:author="Hai Quang Le" w:date="2025-01-03T15:15:00Z" w16du:dateUtc="2025-01-03T08:15:00Z">
                <w:r w:rsidDel="00DD151A">
                  <w:rPr>
                    <w:rFonts w:ascii="Arial" w:hAnsi="Arial" w:cs="Arial"/>
                    <w:b/>
                    <w:bCs/>
                    <w:color w:val="000000"/>
                    <w:sz w:val="20"/>
                  </w:rPr>
                  <w:delText>,</w:delText>
                </w:r>
              </w:del>
              <w:del w:id="347" w:author="Hai Quang Le" w:date="2024-12-11T13:38:00Z" w16du:dateUtc="2024-12-11T06:38:00Z">
                <w:r w:rsidDel="00877907">
                  <w:rPr>
                    <w:rFonts w:ascii="Arial" w:hAnsi="Arial" w:cs="Arial"/>
                    <w:b/>
                    <w:bCs/>
                    <w:color w:val="000000"/>
                    <w:sz w:val="20"/>
                  </w:rPr>
                  <w:delText>273</w:delText>
                </w:r>
              </w:del>
              <w:del w:id="348" w:author="Hai Quang Le" w:date="2025-01-03T15:15:00Z" w16du:dateUtc="2025-01-03T08:15:00Z">
                <w:r w:rsidDel="00DD151A">
                  <w:rPr>
                    <w:rFonts w:ascii="Arial" w:hAnsi="Arial" w:cs="Arial"/>
                    <w:b/>
                    <w:bCs/>
                    <w:color w:val="000000"/>
                    <w:sz w:val="20"/>
                  </w:rPr>
                  <w:delText>,</w:delText>
                </w:r>
              </w:del>
              <w:del w:id="349" w:author="Hai Quang Le" w:date="2024-12-11T13:38:00Z" w16du:dateUtc="2024-12-11T06:38:00Z">
                <w:r w:rsidDel="00877907">
                  <w:rPr>
                    <w:rFonts w:ascii="Arial" w:hAnsi="Arial" w:cs="Arial"/>
                    <w:b/>
                    <w:bCs/>
                    <w:color w:val="000000"/>
                    <w:sz w:val="20"/>
                  </w:rPr>
                  <w:delText>133</w:delText>
                </w:r>
              </w:del>
              <w:del w:id="350" w:author="Hai Quang Le" w:date="2025-01-03T15:15:00Z" w16du:dateUtc="2025-01-03T08:15:00Z">
                <w:r w:rsidDel="00DD151A">
                  <w:rPr>
                    <w:rFonts w:ascii="Arial" w:hAnsi="Arial" w:cs="Arial"/>
                    <w:b/>
                    <w:bCs/>
                    <w:color w:val="000000"/>
                    <w:sz w:val="20"/>
                  </w:rPr>
                  <w:delText xml:space="preserve"> </w:delText>
                </w:r>
              </w:del>
            </w:ins>
          </w:p>
        </w:tc>
        <w:tc>
          <w:tcPr>
            <w:tcW w:w="1962" w:type="dxa"/>
            <w:vAlign w:val="bottom"/>
            <w:tcPrChange w:id="351" w:author="Hai Quang Le" w:date="2025-01-03T16:48:00Z" w16du:dateUtc="2025-01-03T09:48:00Z">
              <w:tcPr>
                <w:tcW w:w="1962" w:type="dxa"/>
                <w:gridSpan w:val="2"/>
                <w:tcBorders>
                  <w:top w:val="nil"/>
                  <w:left w:val="nil"/>
                  <w:bottom w:val="nil"/>
                  <w:right w:val="nil"/>
                </w:tcBorders>
                <w:vAlign w:val="bottom"/>
              </w:tcPr>
            </w:tcPrChange>
          </w:tcPr>
          <w:p w14:paraId="14CA52F9" w14:textId="7C5BDABD" w:rsidR="003D20B4" w:rsidRPr="00826313" w:rsidRDefault="003D20B4">
            <w:pPr>
              <w:overflowPunct/>
              <w:autoSpaceDE/>
              <w:autoSpaceDN/>
              <w:adjustRightInd/>
              <w:ind w:left="57" w:right="-85"/>
              <w:jc w:val="right"/>
              <w:textAlignment w:val="auto"/>
              <w:rPr>
                <w:rFonts w:ascii="Arial" w:hAnsi="Arial" w:cs="Arial"/>
                <w:b/>
                <w:bCs/>
                <w:sz w:val="20"/>
              </w:rPr>
              <w:pPrChange w:id="352" w:author="Hai Quang Le" w:date="2025-01-03T16:47:00Z" w16du:dateUtc="2025-01-03T09:47:00Z">
                <w:pPr>
                  <w:overflowPunct/>
                  <w:autoSpaceDE/>
                  <w:autoSpaceDN/>
                  <w:adjustRightInd/>
                  <w:spacing w:before="120"/>
                  <w:ind w:left="57" w:right="-85"/>
                  <w:jc w:val="right"/>
                  <w:textAlignment w:val="auto"/>
                </w:pPr>
              </w:pPrChange>
            </w:pPr>
            <w:ins w:id="353" w:author="Mai Ngoc Ngo" w:date="2024-10-23T16:25:00Z" w16du:dateUtc="2024-10-23T09:25:00Z">
              <w:r>
                <w:rPr>
                  <w:rFonts w:ascii="Arial" w:hAnsi="Arial" w:cs="Arial"/>
                  <w:b/>
                  <w:bCs/>
                  <w:color w:val="000000"/>
                  <w:sz w:val="20"/>
                </w:rPr>
                <w:t xml:space="preserve">      12,379,509,381 </w:t>
              </w:r>
            </w:ins>
            <w:del w:id="354" w:author="Mai Ngoc Ngo" w:date="2024-10-23T16:25:00Z" w16du:dateUtc="2024-10-23T09:25:00Z">
              <w:r w:rsidRPr="00826313" w:rsidDel="002F01EF">
                <w:rPr>
                  <w:rFonts w:ascii="Arial" w:hAnsi="Arial" w:cs="Arial"/>
                  <w:b/>
                  <w:bCs/>
                  <w:color w:val="000000"/>
                  <w:sz w:val="20"/>
                </w:rPr>
                <w:delText>5,600,170,663</w:delText>
              </w:r>
            </w:del>
          </w:p>
        </w:tc>
      </w:tr>
      <w:tr w:rsidR="00470254" w:rsidRPr="00826313" w14:paraId="35268EDD" w14:textId="77777777" w:rsidTr="008911BB">
        <w:trPr>
          <w:trPrChange w:id="355" w:author="Hai Quang Le" w:date="2025-01-03T16:48:00Z" w16du:dateUtc="2025-01-03T09:48:00Z">
            <w:trPr>
              <w:gridAfter w:val="0"/>
            </w:trPr>
          </w:trPrChange>
        </w:trPr>
        <w:tc>
          <w:tcPr>
            <w:tcW w:w="4320" w:type="dxa"/>
            <w:shd w:val="clear" w:color="auto" w:fill="auto"/>
            <w:noWrap/>
            <w:vAlign w:val="bottom"/>
            <w:tcPrChange w:id="356"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244ED1F3" w14:textId="1B5C64D5" w:rsidR="00470254" w:rsidRPr="00826313" w:rsidRDefault="00470254">
            <w:pPr>
              <w:overflowPunct/>
              <w:autoSpaceDE/>
              <w:autoSpaceDN/>
              <w:adjustRightInd/>
              <w:spacing w:before="120"/>
              <w:ind w:left="-108" w:right="-85"/>
              <w:textAlignment w:val="auto"/>
              <w:rPr>
                <w:rFonts w:ascii="Arial" w:hAnsi="Arial" w:cs="Arial"/>
                <w:bCs/>
                <w:sz w:val="20"/>
              </w:rPr>
            </w:pPr>
            <w:r w:rsidRPr="00826313">
              <w:rPr>
                <w:rFonts w:ascii="Arial" w:hAnsi="Arial" w:cs="Arial"/>
                <w:bCs/>
                <w:sz w:val="20"/>
              </w:rPr>
              <w:t>Fees and commission income</w:t>
            </w:r>
          </w:p>
        </w:tc>
        <w:tc>
          <w:tcPr>
            <w:tcW w:w="720" w:type="dxa"/>
            <w:shd w:val="clear" w:color="auto" w:fill="auto"/>
            <w:vAlign w:val="bottom"/>
            <w:tcPrChange w:id="357" w:author="Hai Quang Le" w:date="2025-01-03T16:48:00Z" w16du:dateUtc="2025-01-03T09:48:00Z">
              <w:tcPr>
                <w:tcW w:w="720" w:type="dxa"/>
                <w:gridSpan w:val="2"/>
                <w:tcBorders>
                  <w:top w:val="nil"/>
                  <w:left w:val="nil"/>
                  <w:bottom w:val="nil"/>
                  <w:right w:val="nil"/>
                </w:tcBorders>
                <w:shd w:val="clear" w:color="auto" w:fill="auto"/>
                <w:vAlign w:val="bottom"/>
              </w:tcPr>
            </w:tcPrChange>
          </w:tcPr>
          <w:p w14:paraId="7ED92473" w14:textId="7D67D7BF" w:rsidR="00470254" w:rsidRPr="00826313" w:rsidRDefault="00470254">
            <w:pPr>
              <w:overflowPunct/>
              <w:autoSpaceDE/>
              <w:autoSpaceDN/>
              <w:adjustRightInd/>
              <w:spacing w:before="120"/>
              <w:ind w:left="-57" w:right="-57"/>
              <w:jc w:val="center"/>
              <w:textAlignment w:val="auto"/>
              <w:rPr>
                <w:rFonts w:ascii="Arial" w:hAnsi="Arial" w:cs="Arial"/>
                <w:b/>
                <w:sz w:val="20"/>
              </w:rPr>
            </w:pPr>
          </w:p>
        </w:tc>
        <w:tc>
          <w:tcPr>
            <w:tcW w:w="1890" w:type="dxa"/>
            <w:shd w:val="clear" w:color="auto" w:fill="auto"/>
            <w:noWrap/>
            <w:vAlign w:val="bottom"/>
            <w:tcPrChange w:id="358"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6B58536D" w14:textId="115A45CD" w:rsidR="00470254" w:rsidRPr="00826313" w:rsidRDefault="00470254">
            <w:pPr>
              <w:overflowPunct/>
              <w:autoSpaceDE/>
              <w:autoSpaceDN/>
              <w:adjustRightInd/>
              <w:spacing w:before="120"/>
              <w:ind w:left="57" w:right="-85"/>
              <w:jc w:val="right"/>
              <w:textAlignment w:val="auto"/>
              <w:rPr>
                <w:rFonts w:ascii="Arial" w:hAnsi="Arial" w:cs="Arial"/>
                <w:bCs/>
                <w:color w:val="000000"/>
                <w:sz w:val="20"/>
              </w:rPr>
            </w:pPr>
            <w:ins w:id="359" w:author="Mai Ngoc Ngo" w:date="2024-10-23T16:25:00Z" w16du:dateUtc="2024-10-23T09:25:00Z">
              <w:r>
                <w:rPr>
                  <w:rFonts w:ascii="Arial" w:hAnsi="Arial" w:cs="Arial"/>
                  <w:color w:val="000000"/>
                  <w:sz w:val="20"/>
                </w:rPr>
                <w:t xml:space="preserve">      5,123,178,325 </w:t>
              </w:r>
            </w:ins>
          </w:p>
        </w:tc>
        <w:tc>
          <w:tcPr>
            <w:tcW w:w="1962" w:type="dxa"/>
            <w:vAlign w:val="bottom"/>
            <w:tcPrChange w:id="360" w:author="Hai Quang Le" w:date="2025-01-03T16:48:00Z" w16du:dateUtc="2025-01-03T09:48:00Z">
              <w:tcPr>
                <w:tcW w:w="1962" w:type="dxa"/>
                <w:gridSpan w:val="2"/>
                <w:tcBorders>
                  <w:top w:val="nil"/>
                  <w:left w:val="nil"/>
                  <w:bottom w:val="nil"/>
                  <w:right w:val="nil"/>
                </w:tcBorders>
                <w:vAlign w:val="bottom"/>
              </w:tcPr>
            </w:tcPrChange>
          </w:tcPr>
          <w:p w14:paraId="487CD822" w14:textId="2BE3C55D" w:rsidR="00470254" w:rsidRPr="00826313" w:rsidRDefault="00470254">
            <w:pPr>
              <w:overflowPunct/>
              <w:autoSpaceDE/>
              <w:autoSpaceDN/>
              <w:adjustRightInd/>
              <w:spacing w:before="120"/>
              <w:ind w:left="57" w:right="-85"/>
              <w:jc w:val="right"/>
              <w:textAlignment w:val="auto"/>
              <w:rPr>
                <w:rFonts w:ascii="Arial" w:hAnsi="Arial" w:cs="Arial"/>
                <w:bCs/>
                <w:color w:val="000000"/>
                <w:sz w:val="20"/>
              </w:rPr>
            </w:pPr>
            <w:ins w:id="361" w:author="Mai Ngoc Ngo" w:date="2024-10-23T16:25:00Z" w16du:dateUtc="2024-10-23T09:25:00Z">
              <w:r>
                <w:rPr>
                  <w:rFonts w:ascii="Arial" w:hAnsi="Arial" w:cs="Arial"/>
                  <w:color w:val="000000"/>
                  <w:sz w:val="20"/>
                </w:rPr>
                <w:t xml:space="preserve">        4,561,991,027 </w:t>
              </w:r>
            </w:ins>
            <w:del w:id="362" w:author="Mai Ngoc Ngo" w:date="2024-10-23T16:25:00Z" w16du:dateUtc="2024-10-23T09:25:00Z">
              <w:r w:rsidRPr="00826313" w:rsidDel="00FB7497">
                <w:rPr>
                  <w:rFonts w:ascii="Arial" w:hAnsi="Arial" w:cs="Arial"/>
                  <w:color w:val="000000"/>
                  <w:sz w:val="20"/>
                </w:rPr>
                <w:delText>10,384,721,519</w:delText>
              </w:r>
            </w:del>
          </w:p>
        </w:tc>
      </w:tr>
      <w:tr w:rsidR="00470254" w:rsidRPr="00826313" w14:paraId="7C287521" w14:textId="77777777" w:rsidTr="008911BB">
        <w:trPr>
          <w:trPrChange w:id="363" w:author="Hai Quang Le" w:date="2025-01-03T16:48:00Z" w16du:dateUtc="2025-01-03T09:48:00Z">
            <w:trPr>
              <w:gridAfter w:val="0"/>
            </w:trPr>
          </w:trPrChange>
        </w:trPr>
        <w:tc>
          <w:tcPr>
            <w:tcW w:w="4320" w:type="dxa"/>
            <w:shd w:val="clear" w:color="auto" w:fill="auto"/>
            <w:noWrap/>
            <w:vAlign w:val="bottom"/>
            <w:tcPrChange w:id="364"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334443B9" w14:textId="4DECCCB1" w:rsidR="00470254" w:rsidRPr="00826313" w:rsidRDefault="00470254">
            <w:pPr>
              <w:overflowPunct/>
              <w:autoSpaceDE/>
              <w:autoSpaceDN/>
              <w:adjustRightInd/>
              <w:ind w:left="-108" w:right="-85"/>
              <w:textAlignment w:val="auto"/>
              <w:rPr>
                <w:rFonts w:ascii="Arial" w:hAnsi="Arial" w:cs="Arial"/>
                <w:bCs/>
                <w:sz w:val="20"/>
              </w:rPr>
            </w:pPr>
            <w:r w:rsidRPr="00826313">
              <w:rPr>
                <w:rFonts w:ascii="Arial" w:hAnsi="Arial" w:cs="Arial"/>
                <w:bCs/>
                <w:sz w:val="20"/>
              </w:rPr>
              <w:t>Fees and commission expense</w:t>
            </w:r>
          </w:p>
        </w:tc>
        <w:tc>
          <w:tcPr>
            <w:tcW w:w="720" w:type="dxa"/>
            <w:shd w:val="clear" w:color="auto" w:fill="auto"/>
            <w:vAlign w:val="bottom"/>
            <w:tcPrChange w:id="365" w:author="Hai Quang Le" w:date="2025-01-03T16:48:00Z" w16du:dateUtc="2025-01-03T09:48:00Z">
              <w:tcPr>
                <w:tcW w:w="720" w:type="dxa"/>
                <w:gridSpan w:val="2"/>
                <w:tcBorders>
                  <w:top w:val="nil"/>
                  <w:left w:val="nil"/>
                  <w:bottom w:val="nil"/>
                  <w:right w:val="nil"/>
                </w:tcBorders>
                <w:shd w:val="clear" w:color="auto" w:fill="auto"/>
                <w:vAlign w:val="bottom"/>
              </w:tcPr>
            </w:tcPrChange>
          </w:tcPr>
          <w:p w14:paraId="5CE6ECBE" w14:textId="71326C08" w:rsidR="00470254" w:rsidRPr="00826313" w:rsidRDefault="00470254">
            <w:pPr>
              <w:overflowPunct/>
              <w:autoSpaceDE/>
              <w:autoSpaceDN/>
              <w:adjustRightInd/>
              <w:ind w:left="-57" w:right="-57"/>
              <w:jc w:val="center"/>
              <w:textAlignment w:val="auto"/>
              <w:rPr>
                <w:rFonts w:ascii="Arial" w:hAnsi="Arial" w:cs="Arial"/>
                <w:sz w:val="20"/>
              </w:rPr>
            </w:pPr>
          </w:p>
        </w:tc>
        <w:tc>
          <w:tcPr>
            <w:tcW w:w="1890" w:type="dxa"/>
            <w:shd w:val="clear" w:color="auto" w:fill="auto"/>
            <w:noWrap/>
            <w:vAlign w:val="bottom"/>
            <w:tcPrChange w:id="366"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22151B61" w14:textId="6601BF84" w:rsidR="00470254" w:rsidRPr="00826313" w:rsidRDefault="00470254">
            <w:pPr>
              <w:pBdr>
                <w:bottom w:val="single" w:sz="4" w:space="1" w:color="auto"/>
              </w:pBdr>
              <w:overflowPunct/>
              <w:autoSpaceDE/>
              <w:autoSpaceDN/>
              <w:adjustRightInd/>
              <w:ind w:left="57" w:right="-85"/>
              <w:jc w:val="right"/>
              <w:textAlignment w:val="auto"/>
              <w:rPr>
                <w:rFonts w:ascii="Arial" w:hAnsi="Arial" w:cs="Arial"/>
                <w:bCs/>
                <w:color w:val="000000"/>
                <w:sz w:val="20"/>
              </w:rPr>
            </w:pPr>
            <w:ins w:id="367" w:author="Mai Ngoc Ngo" w:date="2024-10-23T16:25:00Z" w16du:dateUtc="2024-10-23T09:25:00Z">
              <w:r>
                <w:rPr>
                  <w:rFonts w:ascii="Arial" w:hAnsi="Arial" w:cs="Arial"/>
                  <w:color w:val="000000"/>
                  <w:sz w:val="20"/>
                </w:rPr>
                <w:t xml:space="preserve">  (16,5</w:t>
              </w:r>
            </w:ins>
            <w:ins w:id="368" w:author="Hai Quang Le" w:date="2024-12-11T13:38:00Z" w16du:dateUtc="2024-12-11T06:38:00Z">
              <w:r w:rsidR="00E84919">
                <w:rPr>
                  <w:rFonts w:ascii="Arial" w:hAnsi="Arial" w:cs="Arial"/>
                  <w:color w:val="000000"/>
                  <w:sz w:val="20"/>
                </w:rPr>
                <w:t>42</w:t>
              </w:r>
            </w:ins>
            <w:ins w:id="369" w:author="Mai Ngoc Ngo" w:date="2024-10-23T16:25:00Z" w16du:dateUtc="2024-10-23T09:25:00Z">
              <w:del w:id="370" w:author="Hai Quang Le" w:date="2024-12-11T13:38:00Z" w16du:dateUtc="2024-12-11T06:38:00Z">
                <w:r w:rsidDel="00E84919">
                  <w:rPr>
                    <w:rFonts w:ascii="Arial" w:hAnsi="Arial" w:cs="Arial"/>
                    <w:color w:val="000000"/>
                    <w:sz w:val="20"/>
                  </w:rPr>
                  <w:delText>36</w:delText>
                </w:r>
              </w:del>
              <w:r>
                <w:rPr>
                  <w:rFonts w:ascii="Arial" w:hAnsi="Arial" w:cs="Arial"/>
                  <w:color w:val="000000"/>
                  <w:sz w:val="20"/>
                </w:rPr>
                <w:t>,</w:t>
              </w:r>
              <w:del w:id="371" w:author="Hai Quang Le" w:date="2024-12-11T13:38:00Z" w16du:dateUtc="2024-12-11T06:38:00Z">
                <w:r w:rsidDel="00E84919">
                  <w:rPr>
                    <w:rFonts w:ascii="Arial" w:hAnsi="Arial" w:cs="Arial"/>
                    <w:color w:val="000000"/>
                    <w:sz w:val="20"/>
                  </w:rPr>
                  <w:delText>527</w:delText>
                </w:r>
              </w:del>
            </w:ins>
            <w:ins w:id="372" w:author="Hai Quang Le" w:date="2024-12-11T13:38:00Z" w16du:dateUtc="2024-12-11T06:38:00Z">
              <w:r w:rsidR="00E84919">
                <w:rPr>
                  <w:rFonts w:ascii="Arial" w:hAnsi="Arial" w:cs="Arial"/>
                  <w:color w:val="000000"/>
                  <w:sz w:val="20"/>
                </w:rPr>
                <w:t>684</w:t>
              </w:r>
            </w:ins>
            <w:ins w:id="373" w:author="Mai Ngoc Ngo" w:date="2024-10-23T16:25:00Z" w16du:dateUtc="2024-10-23T09:25:00Z">
              <w:r>
                <w:rPr>
                  <w:rFonts w:ascii="Arial" w:hAnsi="Arial" w:cs="Arial"/>
                  <w:color w:val="000000"/>
                  <w:sz w:val="20"/>
                </w:rPr>
                <w:t>,</w:t>
              </w:r>
              <w:del w:id="374" w:author="Hai Quang Le" w:date="2024-12-11T13:38:00Z" w16du:dateUtc="2024-12-11T06:38:00Z">
                <w:r w:rsidDel="00E84919">
                  <w:rPr>
                    <w:rFonts w:ascii="Arial" w:hAnsi="Arial" w:cs="Arial"/>
                    <w:color w:val="000000"/>
                    <w:sz w:val="20"/>
                  </w:rPr>
                  <w:delText>986</w:delText>
                </w:r>
              </w:del>
            </w:ins>
            <w:ins w:id="375" w:author="Hai Quang Le" w:date="2024-12-11T13:38:00Z" w16du:dateUtc="2024-12-11T06:38:00Z">
              <w:r w:rsidR="00E84919">
                <w:rPr>
                  <w:rFonts w:ascii="Arial" w:hAnsi="Arial" w:cs="Arial"/>
                  <w:color w:val="000000"/>
                  <w:sz w:val="20"/>
                </w:rPr>
                <w:t>082</w:t>
              </w:r>
            </w:ins>
            <w:ins w:id="376" w:author="Mai Ngoc Ngo" w:date="2024-10-23T16:25:00Z" w16du:dateUtc="2024-10-23T09:25:00Z">
              <w:r>
                <w:rPr>
                  <w:rFonts w:ascii="Arial" w:hAnsi="Arial" w:cs="Arial"/>
                  <w:color w:val="000000"/>
                  <w:sz w:val="20"/>
                </w:rPr>
                <w:t>)</w:t>
              </w:r>
            </w:ins>
          </w:p>
        </w:tc>
        <w:tc>
          <w:tcPr>
            <w:tcW w:w="1962" w:type="dxa"/>
            <w:vAlign w:val="bottom"/>
            <w:tcPrChange w:id="377" w:author="Hai Quang Le" w:date="2025-01-03T16:48:00Z" w16du:dateUtc="2025-01-03T09:48:00Z">
              <w:tcPr>
                <w:tcW w:w="1962" w:type="dxa"/>
                <w:gridSpan w:val="2"/>
                <w:tcBorders>
                  <w:top w:val="nil"/>
                  <w:left w:val="nil"/>
                  <w:bottom w:val="nil"/>
                  <w:right w:val="nil"/>
                </w:tcBorders>
                <w:vAlign w:val="bottom"/>
              </w:tcPr>
            </w:tcPrChange>
          </w:tcPr>
          <w:p w14:paraId="59221E8A" w14:textId="07C54D08" w:rsidR="00470254" w:rsidRPr="00826313" w:rsidRDefault="00470254">
            <w:pPr>
              <w:pBdr>
                <w:bottom w:val="single" w:sz="4" w:space="1" w:color="auto"/>
              </w:pBdr>
              <w:overflowPunct/>
              <w:autoSpaceDE/>
              <w:autoSpaceDN/>
              <w:adjustRightInd/>
              <w:ind w:left="57" w:right="-85"/>
              <w:jc w:val="right"/>
              <w:textAlignment w:val="auto"/>
              <w:rPr>
                <w:rFonts w:ascii="Arial" w:hAnsi="Arial" w:cs="Arial"/>
                <w:bCs/>
                <w:color w:val="000000"/>
                <w:sz w:val="20"/>
              </w:rPr>
            </w:pPr>
            <w:ins w:id="378" w:author="Mai Ngoc Ngo" w:date="2024-10-23T16:25:00Z" w16du:dateUtc="2024-10-23T09:25:00Z">
              <w:r>
                <w:rPr>
                  <w:rFonts w:ascii="Arial" w:hAnsi="Arial" w:cs="Arial"/>
                  <w:color w:val="000000"/>
                  <w:sz w:val="20"/>
                </w:rPr>
                <w:t xml:space="preserve">      (7,143,920,109)</w:t>
              </w:r>
            </w:ins>
            <w:del w:id="379" w:author="Mai Ngoc Ngo" w:date="2024-10-23T16:25:00Z" w16du:dateUtc="2024-10-23T09:25:00Z">
              <w:r w:rsidRPr="00826313" w:rsidDel="00FB7497">
                <w:rPr>
                  <w:rFonts w:ascii="Arial" w:hAnsi="Arial" w:cs="Arial"/>
                  <w:color w:val="000000"/>
                  <w:sz w:val="20"/>
                </w:rPr>
                <w:delText>(11,346,560,631)</w:delText>
              </w:r>
            </w:del>
          </w:p>
        </w:tc>
      </w:tr>
      <w:tr w:rsidR="00470254" w:rsidRPr="00826313" w14:paraId="7E64415C" w14:textId="77777777" w:rsidTr="008911BB">
        <w:trPr>
          <w:trPrChange w:id="380" w:author="Hai Quang Le" w:date="2025-01-03T16:48:00Z" w16du:dateUtc="2025-01-03T09:48:00Z">
            <w:trPr>
              <w:gridAfter w:val="0"/>
            </w:trPr>
          </w:trPrChange>
        </w:trPr>
        <w:tc>
          <w:tcPr>
            <w:tcW w:w="4320" w:type="dxa"/>
            <w:shd w:val="clear" w:color="auto" w:fill="auto"/>
            <w:noWrap/>
            <w:vAlign w:val="bottom"/>
            <w:tcPrChange w:id="381"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72F6AFA8" w14:textId="6E136B55" w:rsidR="00470254" w:rsidRPr="00826313" w:rsidRDefault="00470254">
            <w:pPr>
              <w:overflowPunct/>
              <w:autoSpaceDE/>
              <w:autoSpaceDN/>
              <w:adjustRightInd/>
              <w:ind w:left="-108" w:right="-85"/>
              <w:textAlignment w:val="auto"/>
              <w:rPr>
                <w:rFonts w:ascii="Arial" w:hAnsi="Arial" w:cs="Arial"/>
                <w:b/>
                <w:sz w:val="20"/>
              </w:rPr>
              <w:pPrChange w:id="382" w:author="Hai Quang Le" w:date="2025-01-03T16:47:00Z" w16du:dateUtc="2025-01-03T09:47:00Z">
                <w:pPr>
                  <w:overflowPunct/>
                  <w:autoSpaceDE/>
                  <w:autoSpaceDN/>
                  <w:adjustRightInd/>
                  <w:spacing w:before="120"/>
                  <w:ind w:left="-108" w:right="-85"/>
                  <w:textAlignment w:val="auto"/>
                </w:pPr>
              </w:pPrChange>
            </w:pPr>
            <w:r w:rsidRPr="00826313">
              <w:rPr>
                <w:rFonts w:ascii="Arial" w:hAnsi="Arial" w:cs="Arial"/>
                <w:b/>
                <w:sz w:val="20"/>
              </w:rPr>
              <w:t>Net fees and commission income</w:t>
            </w:r>
          </w:p>
        </w:tc>
        <w:tc>
          <w:tcPr>
            <w:tcW w:w="720" w:type="dxa"/>
            <w:shd w:val="clear" w:color="auto" w:fill="auto"/>
            <w:vAlign w:val="bottom"/>
            <w:tcPrChange w:id="383" w:author="Hai Quang Le" w:date="2025-01-03T16:48:00Z" w16du:dateUtc="2025-01-03T09:48:00Z">
              <w:tcPr>
                <w:tcW w:w="720" w:type="dxa"/>
                <w:gridSpan w:val="2"/>
                <w:tcBorders>
                  <w:top w:val="nil"/>
                  <w:left w:val="nil"/>
                  <w:bottom w:val="nil"/>
                  <w:right w:val="nil"/>
                </w:tcBorders>
                <w:shd w:val="clear" w:color="auto" w:fill="auto"/>
                <w:vAlign w:val="bottom"/>
              </w:tcPr>
            </w:tcPrChange>
          </w:tcPr>
          <w:p w14:paraId="7CBDB73D" w14:textId="36676E96" w:rsidR="00470254" w:rsidRPr="00826313" w:rsidRDefault="00470254">
            <w:pPr>
              <w:overflowPunct/>
              <w:autoSpaceDE/>
              <w:autoSpaceDN/>
              <w:adjustRightInd/>
              <w:ind w:left="-57" w:right="-57"/>
              <w:jc w:val="center"/>
              <w:textAlignment w:val="auto"/>
              <w:rPr>
                <w:rFonts w:ascii="Arial" w:hAnsi="Arial" w:cs="Arial"/>
                <w:b/>
                <w:bCs/>
                <w:sz w:val="20"/>
              </w:rPr>
              <w:pPrChange w:id="384" w:author="Hai Quang Le" w:date="2025-01-03T16:47:00Z" w16du:dateUtc="2025-01-03T09:47:00Z">
                <w:pPr>
                  <w:overflowPunct/>
                  <w:autoSpaceDE/>
                  <w:autoSpaceDN/>
                  <w:adjustRightInd/>
                  <w:spacing w:before="120"/>
                  <w:ind w:left="-57" w:right="-57"/>
                  <w:jc w:val="center"/>
                  <w:textAlignment w:val="auto"/>
                </w:pPr>
              </w:pPrChange>
            </w:pPr>
            <w:r w:rsidRPr="00826313">
              <w:rPr>
                <w:rFonts w:ascii="Arial" w:hAnsi="Arial" w:cs="Arial"/>
                <w:b/>
                <w:bCs/>
                <w:sz w:val="20"/>
              </w:rPr>
              <w:t>6</w:t>
            </w:r>
          </w:p>
        </w:tc>
        <w:tc>
          <w:tcPr>
            <w:tcW w:w="1890" w:type="dxa"/>
            <w:shd w:val="clear" w:color="auto" w:fill="auto"/>
            <w:noWrap/>
            <w:vAlign w:val="bottom"/>
            <w:tcPrChange w:id="385"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152BAA9B" w14:textId="239824E3" w:rsidR="00470254" w:rsidRPr="00826313" w:rsidRDefault="00470254">
            <w:pPr>
              <w:overflowPunct/>
              <w:autoSpaceDE/>
              <w:autoSpaceDN/>
              <w:adjustRightInd/>
              <w:ind w:left="57" w:right="-85"/>
              <w:jc w:val="right"/>
              <w:textAlignment w:val="auto"/>
              <w:rPr>
                <w:rFonts w:ascii="Arial" w:hAnsi="Arial" w:cs="Arial"/>
                <w:b/>
                <w:bCs/>
                <w:sz w:val="20"/>
              </w:rPr>
              <w:pPrChange w:id="386" w:author="Hai Quang Le" w:date="2025-01-03T16:47:00Z" w16du:dateUtc="2025-01-03T09:47:00Z">
                <w:pPr>
                  <w:overflowPunct/>
                  <w:autoSpaceDE/>
                  <w:autoSpaceDN/>
                  <w:adjustRightInd/>
                  <w:spacing w:before="120"/>
                  <w:ind w:left="57" w:right="-85"/>
                  <w:jc w:val="right"/>
                  <w:textAlignment w:val="auto"/>
                </w:pPr>
              </w:pPrChange>
            </w:pPr>
            <w:ins w:id="387" w:author="Mai Ngoc Ngo" w:date="2024-10-23T16:25:00Z" w16du:dateUtc="2024-10-23T09:25:00Z">
              <w:r>
                <w:rPr>
                  <w:rFonts w:ascii="Arial" w:hAnsi="Arial" w:cs="Arial"/>
                  <w:b/>
                  <w:bCs/>
                  <w:color w:val="000000"/>
                  <w:sz w:val="20"/>
                </w:rPr>
                <w:t xml:space="preserve">  (11,41</w:t>
              </w:r>
            </w:ins>
            <w:ins w:id="388" w:author="Hai Quang Le" w:date="2024-12-11T13:38:00Z" w16du:dateUtc="2024-12-11T06:38:00Z">
              <w:r w:rsidR="00E84919">
                <w:rPr>
                  <w:rFonts w:ascii="Arial" w:hAnsi="Arial" w:cs="Arial"/>
                  <w:b/>
                  <w:bCs/>
                  <w:color w:val="000000"/>
                  <w:sz w:val="20"/>
                </w:rPr>
                <w:t>9</w:t>
              </w:r>
            </w:ins>
            <w:ins w:id="389" w:author="Mai Ngoc Ngo" w:date="2024-10-23T16:25:00Z" w16du:dateUtc="2024-10-23T09:25:00Z">
              <w:del w:id="390" w:author="Hai Quang Le" w:date="2024-12-11T13:38:00Z" w16du:dateUtc="2024-12-11T06:38:00Z">
                <w:r w:rsidDel="00E84919">
                  <w:rPr>
                    <w:rFonts w:ascii="Arial" w:hAnsi="Arial" w:cs="Arial"/>
                    <w:b/>
                    <w:bCs/>
                    <w:color w:val="000000"/>
                    <w:sz w:val="20"/>
                  </w:rPr>
                  <w:delText>3</w:delText>
                </w:r>
              </w:del>
              <w:r>
                <w:rPr>
                  <w:rFonts w:ascii="Arial" w:hAnsi="Arial" w:cs="Arial"/>
                  <w:b/>
                  <w:bCs/>
                  <w:color w:val="000000"/>
                  <w:sz w:val="20"/>
                </w:rPr>
                <w:t>,</w:t>
              </w:r>
              <w:del w:id="391" w:author="Hai Quang Le" w:date="2024-12-11T13:38:00Z" w16du:dateUtc="2024-12-11T06:38:00Z">
                <w:r w:rsidDel="00E84919">
                  <w:rPr>
                    <w:rFonts w:ascii="Arial" w:hAnsi="Arial" w:cs="Arial"/>
                    <w:b/>
                    <w:bCs/>
                    <w:color w:val="000000"/>
                    <w:sz w:val="20"/>
                  </w:rPr>
                  <w:delText>349</w:delText>
                </w:r>
              </w:del>
            </w:ins>
            <w:ins w:id="392" w:author="Hai Quang Le" w:date="2024-12-11T13:38:00Z" w16du:dateUtc="2024-12-11T06:38:00Z">
              <w:r w:rsidR="00E84919">
                <w:rPr>
                  <w:rFonts w:ascii="Arial" w:hAnsi="Arial" w:cs="Arial"/>
                  <w:b/>
                  <w:bCs/>
                  <w:color w:val="000000"/>
                  <w:sz w:val="20"/>
                </w:rPr>
                <w:t>505</w:t>
              </w:r>
            </w:ins>
            <w:ins w:id="393" w:author="Mai Ngoc Ngo" w:date="2024-10-23T16:25:00Z" w16du:dateUtc="2024-10-23T09:25:00Z">
              <w:r>
                <w:rPr>
                  <w:rFonts w:ascii="Arial" w:hAnsi="Arial" w:cs="Arial"/>
                  <w:b/>
                  <w:bCs/>
                  <w:color w:val="000000"/>
                  <w:sz w:val="20"/>
                </w:rPr>
                <w:t>,</w:t>
              </w:r>
              <w:del w:id="394" w:author="Hai Quang Le" w:date="2024-12-11T13:38:00Z" w16du:dateUtc="2024-12-11T06:38:00Z">
                <w:r w:rsidDel="00E84919">
                  <w:rPr>
                    <w:rFonts w:ascii="Arial" w:hAnsi="Arial" w:cs="Arial"/>
                    <w:b/>
                    <w:bCs/>
                    <w:color w:val="000000"/>
                    <w:sz w:val="20"/>
                  </w:rPr>
                  <w:delText>661</w:delText>
                </w:r>
              </w:del>
            </w:ins>
            <w:ins w:id="395" w:author="Hai Quang Le" w:date="2024-12-11T13:38:00Z" w16du:dateUtc="2024-12-11T06:38:00Z">
              <w:r w:rsidR="00E84919">
                <w:rPr>
                  <w:rFonts w:ascii="Arial" w:hAnsi="Arial" w:cs="Arial"/>
                  <w:b/>
                  <w:bCs/>
                  <w:color w:val="000000"/>
                  <w:sz w:val="20"/>
                </w:rPr>
                <w:t>757</w:t>
              </w:r>
            </w:ins>
            <w:ins w:id="396" w:author="Mai Ngoc Ngo" w:date="2024-10-23T16:25:00Z" w16du:dateUtc="2024-10-23T09:25:00Z">
              <w:r>
                <w:rPr>
                  <w:rFonts w:ascii="Arial" w:hAnsi="Arial" w:cs="Arial"/>
                  <w:b/>
                  <w:bCs/>
                  <w:color w:val="000000"/>
                  <w:sz w:val="20"/>
                </w:rPr>
                <w:t>)</w:t>
              </w:r>
            </w:ins>
          </w:p>
        </w:tc>
        <w:tc>
          <w:tcPr>
            <w:tcW w:w="1962" w:type="dxa"/>
            <w:vAlign w:val="bottom"/>
            <w:tcPrChange w:id="397" w:author="Hai Quang Le" w:date="2025-01-03T16:48:00Z" w16du:dateUtc="2025-01-03T09:48:00Z">
              <w:tcPr>
                <w:tcW w:w="1962" w:type="dxa"/>
                <w:gridSpan w:val="2"/>
                <w:tcBorders>
                  <w:top w:val="nil"/>
                  <w:left w:val="nil"/>
                  <w:bottom w:val="nil"/>
                  <w:right w:val="nil"/>
                </w:tcBorders>
                <w:vAlign w:val="bottom"/>
              </w:tcPr>
            </w:tcPrChange>
          </w:tcPr>
          <w:p w14:paraId="7FC9AA92" w14:textId="1B135019" w:rsidR="00470254" w:rsidRPr="00826313" w:rsidRDefault="00470254">
            <w:pPr>
              <w:overflowPunct/>
              <w:autoSpaceDE/>
              <w:autoSpaceDN/>
              <w:adjustRightInd/>
              <w:ind w:left="57" w:right="-85"/>
              <w:jc w:val="right"/>
              <w:textAlignment w:val="auto"/>
              <w:rPr>
                <w:rFonts w:ascii="Arial" w:hAnsi="Arial" w:cs="Arial"/>
                <w:b/>
                <w:bCs/>
                <w:sz w:val="20"/>
              </w:rPr>
              <w:pPrChange w:id="398" w:author="Hai Quang Le" w:date="2025-01-03T16:47:00Z" w16du:dateUtc="2025-01-03T09:47:00Z">
                <w:pPr>
                  <w:overflowPunct/>
                  <w:autoSpaceDE/>
                  <w:autoSpaceDN/>
                  <w:adjustRightInd/>
                  <w:spacing w:before="120"/>
                  <w:ind w:left="57" w:right="-85"/>
                  <w:jc w:val="right"/>
                  <w:textAlignment w:val="auto"/>
                </w:pPr>
              </w:pPrChange>
            </w:pPr>
            <w:ins w:id="399" w:author="Mai Ngoc Ngo" w:date="2024-10-23T16:25:00Z" w16du:dateUtc="2024-10-23T09:25:00Z">
              <w:r>
                <w:rPr>
                  <w:rFonts w:ascii="Arial" w:hAnsi="Arial" w:cs="Arial"/>
                  <w:b/>
                  <w:bCs/>
                  <w:color w:val="000000"/>
                  <w:sz w:val="20"/>
                </w:rPr>
                <w:t xml:space="preserve">      (2,581,929,082)</w:t>
              </w:r>
            </w:ins>
            <w:del w:id="400" w:author="Mai Ngoc Ngo" w:date="2024-10-23T16:25:00Z" w16du:dateUtc="2024-10-23T09:25:00Z">
              <w:r w:rsidRPr="00826313" w:rsidDel="00FB7497">
                <w:rPr>
                  <w:rFonts w:ascii="Arial" w:hAnsi="Arial" w:cs="Arial"/>
                  <w:b/>
                  <w:bCs/>
                  <w:color w:val="000000"/>
                  <w:sz w:val="20"/>
                </w:rPr>
                <w:delText>(961,839,112)</w:delText>
              </w:r>
            </w:del>
          </w:p>
        </w:tc>
      </w:tr>
      <w:tr w:rsidR="00022956" w:rsidRPr="00826313" w14:paraId="05667BD5" w14:textId="77777777" w:rsidTr="008911BB">
        <w:trPr>
          <w:trPrChange w:id="401" w:author="Hai Quang Le" w:date="2025-01-03T16:48:00Z" w16du:dateUtc="2025-01-03T09:48:00Z">
            <w:trPr>
              <w:gridAfter w:val="0"/>
            </w:trPr>
          </w:trPrChange>
        </w:trPr>
        <w:tc>
          <w:tcPr>
            <w:tcW w:w="4320" w:type="dxa"/>
            <w:shd w:val="clear" w:color="auto" w:fill="auto"/>
            <w:noWrap/>
            <w:vAlign w:val="bottom"/>
            <w:tcPrChange w:id="402"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3F94249C" w14:textId="59B14605" w:rsidR="00022956" w:rsidRPr="002E0C6F" w:rsidRDefault="008911BB">
            <w:pPr>
              <w:overflowPunct/>
              <w:autoSpaceDE/>
              <w:autoSpaceDN/>
              <w:adjustRightInd/>
              <w:spacing w:before="120"/>
              <w:ind w:left="-108" w:right="-85"/>
              <w:textAlignment w:val="auto"/>
              <w:rPr>
                <w:rFonts w:ascii="Arial" w:hAnsi="Arial" w:cs="Arial"/>
                <w:bCs/>
                <w:sz w:val="20"/>
                <w:highlight w:val="yellow"/>
                <w:rPrChange w:id="403" w:author="Hai Quang Le" w:date="2025-01-03T15:19:00Z" w16du:dateUtc="2025-01-03T08:19:00Z">
                  <w:rPr>
                    <w:rFonts w:ascii="Arial" w:hAnsi="Arial" w:cs="Arial"/>
                    <w:bCs/>
                    <w:sz w:val="20"/>
                  </w:rPr>
                </w:rPrChange>
              </w:rPr>
            </w:pPr>
            <w:ins w:id="404" w:author="Hai Quang Le" w:date="2025-01-03T16:49:00Z" w16du:dateUtc="2025-01-03T09:49:00Z">
              <w:r>
                <w:rPr>
                  <w:rFonts w:ascii="Arial" w:hAnsi="Arial" w:cs="Arial"/>
                  <w:bCs/>
                  <w:sz w:val="20"/>
                </w:rPr>
                <w:t>Revenue from the sale of gold</w:t>
              </w:r>
            </w:ins>
            <w:del w:id="405" w:author="Hai Quang Le" w:date="2025-01-03T16:44:00Z" w16du:dateUtc="2025-01-03T09:44:00Z">
              <w:r w:rsidR="00022956" w:rsidRPr="002E0C6F" w:rsidDel="00E96DBD">
                <w:rPr>
                  <w:rFonts w:ascii="Arial" w:hAnsi="Arial" w:cs="Arial"/>
                  <w:bCs/>
                  <w:sz w:val="20"/>
                  <w:highlight w:val="yellow"/>
                  <w:rPrChange w:id="406" w:author="Hai Quang Le" w:date="2025-01-03T15:19:00Z" w16du:dateUtc="2025-01-03T08:19:00Z">
                    <w:rPr>
                      <w:rFonts w:ascii="Arial" w:hAnsi="Arial" w:cs="Arial"/>
                      <w:bCs/>
                      <w:sz w:val="20"/>
                    </w:rPr>
                  </w:rPrChange>
                </w:rPr>
                <w:delText>Net trading income</w:delText>
              </w:r>
            </w:del>
          </w:p>
        </w:tc>
        <w:tc>
          <w:tcPr>
            <w:tcW w:w="720" w:type="dxa"/>
            <w:shd w:val="clear" w:color="auto" w:fill="auto"/>
            <w:vAlign w:val="bottom"/>
            <w:tcPrChange w:id="407" w:author="Hai Quang Le" w:date="2025-01-03T16:48:00Z" w16du:dateUtc="2025-01-03T09:48:00Z">
              <w:tcPr>
                <w:tcW w:w="720" w:type="dxa"/>
                <w:gridSpan w:val="2"/>
                <w:tcBorders>
                  <w:top w:val="nil"/>
                  <w:left w:val="nil"/>
                  <w:bottom w:val="nil"/>
                  <w:right w:val="nil"/>
                </w:tcBorders>
                <w:shd w:val="clear" w:color="auto" w:fill="auto"/>
                <w:vAlign w:val="bottom"/>
              </w:tcPr>
            </w:tcPrChange>
          </w:tcPr>
          <w:p w14:paraId="314D4E5D" w14:textId="3413F06C" w:rsidR="00022956" w:rsidRPr="002E0C6F" w:rsidRDefault="00022956">
            <w:pPr>
              <w:overflowPunct/>
              <w:autoSpaceDE/>
              <w:autoSpaceDN/>
              <w:adjustRightInd/>
              <w:spacing w:before="120"/>
              <w:ind w:left="-57" w:right="-57"/>
              <w:jc w:val="center"/>
              <w:textAlignment w:val="auto"/>
              <w:rPr>
                <w:rFonts w:ascii="Arial" w:hAnsi="Arial" w:cs="Arial"/>
                <w:sz w:val="20"/>
                <w:highlight w:val="yellow"/>
                <w:rPrChange w:id="408" w:author="Hai Quang Le" w:date="2025-01-03T15:19:00Z" w16du:dateUtc="2025-01-03T08:19:00Z">
                  <w:rPr>
                    <w:rFonts w:ascii="Arial" w:hAnsi="Arial" w:cs="Arial"/>
                    <w:sz w:val="20"/>
                  </w:rPr>
                </w:rPrChange>
              </w:rPr>
            </w:pPr>
            <w:del w:id="409" w:author="Hai Quang Le" w:date="2025-01-03T16:44:00Z" w16du:dateUtc="2025-01-03T09:44:00Z">
              <w:r w:rsidRPr="002E0C6F" w:rsidDel="00E96DBD">
                <w:rPr>
                  <w:rFonts w:ascii="Arial" w:hAnsi="Arial" w:cs="Arial"/>
                  <w:sz w:val="20"/>
                  <w:highlight w:val="yellow"/>
                  <w:rPrChange w:id="410" w:author="Hai Quang Le" w:date="2025-01-03T15:19:00Z" w16du:dateUtc="2025-01-03T08:19:00Z">
                    <w:rPr>
                      <w:rFonts w:ascii="Arial" w:hAnsi="Arial" w:cs="Arial"/>
                      <w:sz w:val="20"/>
                    </w:rPr>
                  </w:rPrChange>
                </w:rPr>
                <w:delText>7</w:delText>
              </w:r>
            </w:del>
          </w:p>
        </w:tc>
        <w:tc>
          <w:tcPr>
            <w:tcW w:w="1890" w:type="dxa"/>
            <w:shd w:val="clear" w:color="auto" w:fill="auto"/>
            <w:noWrap/>
            <w:vAlign w:val="bottom"/>
            <w:tcPrChange w:id="411"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7DC40984" w14:textId="4ECCB868" w:rsidR="00022956" w:rsidRPr="002E0C6F" w:rsidRDefault="00262382">
            <w:pPr>
              <w:overflowPunct/>
              <w:autoSpaceDE/>
              <w:autoSpaceDN/>
              <w:adjustRightInd/>
              <w:spacing w:before="120"/>
              <w:ind w:left="57" w:right="-85"/>
              <w:jc w:val="right"/>
              <w:textAlignment w:val="auto"/>
              <w:rPr>
                <w:rFonts w:ascii="Arial" w:hAnsi="Arial" w:cs="Arial"/>
                <w:color w:val="000000" w:themeColor="text1"/>
                <w:sz w:val="20"/>
                <w:highlight w:val="yellow"/>
                <w:rPrChange w:id="412" w:author="Hai Quang Le" w:date="2025-01-03T15:19:00Z" w16du:dateUtc="2025-01-03T08:19:00Z">
                  <w:rPr>
                    <w:rFonts w:ascii="Arial" w:hAnsi="Arial" w:cs="Arial"/>
                    <w:color w:val="000000" w:themeColor="text1"/>
                    <w:sz w:val="20"/>
                  </w:rPr>
                </w:rPrChange>
              </w:rPr>
              <w:pPrChange w:id="413" w:author="Hai Quang Le" w:date="2025-01-03T16:47:00Z" w16du:dateUtc="2025-01-03T09:47:00Z">
                <w:pPr>
                  <w:overflowPunct/>
                  <w:autoSpaceDE/>
                  <w:autoSpaceDN/>
                  <w:adjustRightInd/>
                  <w:ind w:left="57" w:right="-85"/>
                  <w:jc w:val="right"/>
                  <w:textAlignment w:val="auto"/>
                </w:pPr>
              </w:pPrChange>
            </w:pPr>
            <w:ins w:id="414" w:author="Hai Quang Le" w:date="2025-01-03T16:49:00Z" w16du:dateUtc="2025-01-03T09:49:00Z">
              <w:r w:rsidRPr="00262382">
                <w:rPr>
                  <w:rFonts w:ascii="Arial" w:hAnsi="Arial" w:cs="Arial"/>
                  <w:color w:val="000000"/>
                  <w:sz w:val="20"/>
                </w:rPr>
                <w:t xml:space="preserve">26,934,845,377 </w:t>
              </w:r>
            </w:ins>
            <w:ins w:id="415" w:author="Mai Ngoc Ngo" w:date="2024-10-23T16:26:00Z" w16du:dateUtc="2024-10-23T09:26:00Z">
              <w:del w:id="416" w:author="Hai Quang Le" w:date="2025-01-03T16:44:00Z" w16du:dateUtc="2025-01-03T09:44:00Z">
                <w:r w:rsidR="00022956" w:rsidRPr="002E0C6F" w:rsidDel="00E96DBD">
                  <w:rPr>
                    <w:rFonts w:ascii="Arial" w:hAnsi="Arial" w:cs="Arial"/>
                    <w:color w:val="000000"/>
                    <w:sz w:val="20"/>
                    <w:highlight w:val="yellow"/>
                    <w:rPrChange w:id="417" w:author="Hai Quang Le" w:date="2025-01-03T15:19:00Z" w16du:dateUtc="2025-01-03T08:19:00Z">
                      <w:rPr>
                        <w:rFonts w:ascii="Arial" w:hAnsi="Arial" w:cs="Arial"/>
                        <w:color w:val="000000"/>
                        <w:sz w:val="20"/>
                      </w:rPr>
                    </w:rPrChange>
                  </w:rPr>
                  <w:delText xml:space="preserve">    </w:delText>
                </w:r>
              </w:del>
              <w:del w:id="418" w:author="Hai Quang Le" w:date="2024-12-11T13:38:00Z" w16du:dateUtc="2024-12-11T06:38:00Z">
                <w:r w:rsidR="00022956" w:rsidRPr="002E0C6F" w:rsidDel="00E84919">
                  <w:rPr>
                    <w:rFonts w:ascii="Arial" w:hAnsi="Arial" w:cs="Arial"/>
                    <w:color w:val="000000"/>
                    <w:sz w:val="20"/>
                    <w:highlight w:val="yellow"/>
                    <w:rPrChange w:id="419" w:author="Hai Quang Le" w:date="2025-01-03T15:19:00Z" w16du:dateUtc="2025-01-03T08:19:00Z">
                      <w:rPr>
                        <w:rFonts w:ascii="Arial" w:hAnsi="Arial" w:cs="Arial"/>
                        <w:color w:val="000000"/>
                        <w:sz w:val="20"/>
                      </w:rPr>
                    </w:rPrChange>
                  </w:rPr>
                  <w:delText>35,375,717,053</w:delText>
                </w:r>
              </w:del>
              <w:del w:id="420" w:author="Hai Quang Le" w:date="2025-01-03T16:44:00Z" w16du:dateUtc="2025-01-03T09:44:00Z">
                <w:r w:rsidR="00022956" w:rsidRPr="002E0C6F" w:rsidDel="00E96DBD">
                  <w:rPr>
                    <w:rFonts w:ascii="Arial" w:hAnsi="Arial" w:cs="Arial"/>
                    <w:color w:val="000000"/>
                    <w:sz w:val="20"/>
                    <w:highlight w:val="yellow"/>
                    <w:rPrChange w:id="421" w:author="Hai Quang Le" w:date="2025-01-03T15:19:00Z" w16du:dateUtc="2025-01-03T08:19:00Z">
                      <w:rPr>
                        <w:rFonts w:ascii="Arial" w:hAnsi="Arial" w:cs="Arial"/>
                        <w:color w:val="000000"/>
                        <w:sz w:val="20"/>
                      </w:rPr>
                    </w:rPrChange>
                  </w:rPr>
                  <w:delText xml:space="preserve"> </w:delText>
                </w:r>
              </w:del>
            </w:ins>
          </w:p>
        </w:tc>
        <w:tc>
          <w:tcPr>
            <w:tcW w:w="1962" w:type="dxa"/>
            <w:vAlign w:val="bottom"/>
            <w:tcPrChange w:id="422" w:author="Hai Quang Le" w:date="2025-01-03T16:48:00Z" w16du:dateUtc="2025-01-03T09:48:00Z">
              <w:tcPr>
                <w:tcW w:w="1962" w:type="dxa"/>
                <w:gridSpan w:val="2"/>
                <w:tcBorders>
                  <w:top w:val="nil"/>
                  <w:left w:val="nil"/>
                  <w:bottom w:val="nil"/>
                  <w:right w:val="nil"/>
                </w:tcBorders>
                <w:vAlign w:val="bottom"/>
              </w:tcPr>
            </w:tcPrChange>
          </w:tcPr>
          <w:p w14:paraId="335F037E" w14:textId="554C8D52" w:rsidR="00022956" w:rsidRPr="002E0C6F" w:rsidRDefault="00022956">
            <w:pPr>
              <w:overflowPunct/>
              <w:autoSpaceDE/>
              <w:autoSpaceDN/>
              <w:adjustRightInd/>
              <w:spacing w:before="120"/>
              <w:ind w:left="57" w:right="-85"/>
              <w:jc w:val="right"/>
              <w:textAlignment w:val="auto"/>
              <w:rPr>
                <w:rFonts w:ascii="Arial" w:hAnsi="Arial" w:cs="Arial"/>
                <w:sz w:val="20"/>
                <w:highlight w:val="yellow"/>
                <w:rPrChange w:id="423" w:author="Hai Quang Le" w:date="2025-01-03T15:19:00Z" w16du:dateUtc="2025-01-03T08:19:00Z">
                  <w:rPr>
                    <w:rFonts w:ascii="Arial" w:hAnsi="Arial" w:cs="Arial"/>
                    <w:sz w:val="20"/>
                  </w:rPr>
                </w:rPrChange>
              </w:rPr>
            </w:pPr>
            <w:ins w:id="424" w:author="Hai Quang Le" w:date="2025-01-03T16:44:00Z" w16du:dateUtc="2025-01-03T09:44:00Z">
              <w:r>
                <w:rPr>
                  <w:rFonts w:ascii="Arial" w:hAnsi="Arial" w:cs="Arial"/>
                  <w:color w:val="000000"/>
                  <w:sz w:val="20"/>
                </w:rPr>
                <w:t xml:space="preserve">      </w:t>
              </w:r>
            </w:ins>
            <w:ins w:id="425" w:author="Hai Quang Le" w:date="2025-01-03T16:50:00Z" w16du:dateUtc="2025-01-03T09:50:00Z">
              <w:r w:rsidR="00262382">
                <w:rPr>
                  <w:rFonts w:ascii="Arial" w:hAnsi="Arial" w:cs="Arial"/>
                  <w:color w:val="000000"/>
                  <w:sz w:val="20"/>
                </w:rPr>
                <w:t>25</w:t>
              </w:r>
            </w:ins>
            <w:ins w:id="426" w:author="Hai Quang Le" w:date="2025-01-03T16:44:00Z" w16du:dateUtc="2025-01-03T09:44:00Z">
              <w:r>
                <w:rPr>
                  <w:rFonts w:ascii="Arial" w:hAnsi="Arial" w:cs="Arial"/>
                  <w:color w:val="000000"/>
                  <w:sz w:val="20"/>
                </w:rPr>
                <w:t>,</w:t>
              </w:r>
            </w:ins>
            <w:ins w:id="427" w:author="Hai Quang Le" w:date="2025-01-03T16:50:00Z" w16du:dateUtc="2025-01-03T09:50:00Z">
              <w:r w:rsidR="00262382">
                <w:rPr>
                  <w:rFonts w:ascii="Arial" w:hAnsi="Arial" w:cs="Arial"/>
                  <w:color w:val="000000"/>
                  <w:sz w:val="20"/>
                </w:rPr>
                <w:t>9</w:t>
              </w:r>
            </w:ins>
            <w:ins w:id="428" w:author="Hai Quang Le" w:date="2025-01-03T16:51:00Z" w16du:dateUtc="2025-01-03T09:51:00Z">
              <w:r w:rsidR="00EB6374">
                <w:rPr>
                  <w:rFonts w:ascii="Arial" w:hAnsi="Arial" w:cs="Arial"/>
                  <w:color w:val="000000"/>
                  <w:sz w:val="20"/>
                </w:rPr>
                <w:t>3</w:t>
              </w:r>
            </w:ins>
            <w:ins w:id="429" w:author="Hai Quang Le" w:date="2025-01-03T16:50:00Z" w16du:dateUtc="2025-01-03T09:50:00Z">
              <w:r w:rsidR="00262382">
                <w:rPr>
                  <w:rFonts w:ascii="Arial" w:hAnsi="Arial" w:cs="Arial"/>
                  <w:color w:val="000000"/>
                  <w:sz w:val="20"/>
                </w:rPr>
                <w:t>3</w:t>
              </w:r>
            </w:ins>
            <w:ins w:id="430" w:author="Hai Quang Le" w:date="2025-01-03T16:44:00Z" w16du:dateUtc="2025-01-03T09:44:00Z">
              <w:r>
                <w:rPr>
                  <w:rFonts w:ascii="Arial" w:hAnsi="Arial" w:cs="Arial"/>
                  <w:color w:val="000000"/>
                  <w:sz w:val="20"/>
                </w:rPr>
                <w:t>,</w:t>
              </w:r>
            </w:ins>
            <w:ins w:id="431" w:author="Hai Quang Le" w:date="2025-01-03T16:51:00Z" w16du:dateUtc="2025-01-03T09:51:00Z">
              <w:r w:rsidR="00EB6374">
                <w:rPr>
                  <w:rFonts w:ascii="Arial" w:hAnsi="Arial" w:cs="Arial"/>
                  <w:color w:val="000000"/>
                  <w:sz w:val="20"/>
                </w:rPr>
                <w:t>999</w:t>
              </w:r>
            </w:ins>
            <w:ins w:id="432" w:author="Hai Quang Le" w:date="2025-01-03T16:44:00Z" w16du:dateUtc="2025-01-03T09:44:00Z">
              <w:r>
                <w:rPr>
                  <w:rFonts w:ascii="Arial" w:hAnsi="Arial" w:cs="Arial"/>
                  <w:color w:val="000000"/>
                  <w:sz w:val="20"/>
                </w:rPr>
                <w:t>,</w:t>
              </w:r>
            </w:ins>
            <w:ins w:id="433" w:author="Hai Quang Le" w:date="2025-01-03T16:51:00Z" w16du:dateUtc="2025-01-03T09:51:00Z">
              <w:r w:rsidR="00EB6374">
                <w:rPr>
                  <w:rFonts w:ascii="Arial" w:hAnsi="Arial" w:cs="Arial"/>
                  <w:color w:val="000000"/>
                  <w:sz w:val="20"/>
                </w:rPr>
                <w:t>386</w:t>
              </w:r>
            </w:ins>
            <w:ins w:id="434" w:author="Hai Quang Le" w:date="2025-01-03T16:44:00Z" w16du:dateUtc="2025-01-03T09:44:00Z">
              <w:r>
                <w:rPr>
                  <w:rFonts w:ascii="Arial" w:hAnsi="Arial" w:cs="Arial"/>
                  <w:color w:val="000000"/>
                  <w:sz w:val="20"/>
                </w:rPr>
                <w:t xml:space="preserve"> </w:t>
              </w:r>
            </w:ins>
            <w:ins w:id="435" w:author="Mai Ngoc Ngo" w:date="2024-10-23T16:26:00Z" w16du:dateUtc="2024-10-23T09:26:00Z">
              <w:del w:id="436" w:author="Hai Quang Le" w:date="2025-01-03T16:44:00Z" w16du:dateUtc="2025-01-03T09:44:00Z">
                <w:r w:rsidRPr="002E0C6F" w:rsidDel="00E96DBD">
                  <w:rPr>
                    <w:rFonts w:ascii="Arial" w:hAnsi="Arial" w:cs="Arial"/>
                    <w:color w:val="000000"/>
                    <w:sz w:val="20"/>
                    <w:highlight w:val="yellow"/>
                    <w:rPrChange w:id="437" w:author="Hai Quang Le" w:date="2025-01-03T15:19:00Z" w16du:dateUtc="2025-01-03T08:19:00Z">
                      <w:rPr>
                        <w:rFonts w:ascii="Arial" w:hAnsi="Arial" w:cs="Arial"/>
                        <w:color w:val="000000"/>
                        <w:sz w:val="20"/>
                      </w:rPr>
                    </w:rPrChange>
                  </w:rPr>
                  <w:delText xml:space="preserve">      </w:delText>
                </w:r>
              </w:del>
              <w:del w:id="438" w:author="Hai Quang Le" w:date="2024-12-11T14:01:00Z" w16du:dateUtc="2024-12-11T07:01:00Z">
                <w:r w:rsidRPr="002E0C6F" w:rsidDel="00246A42">
                  <w:rPr>
                    <w:rFonts w:ascii="Arial" w:hAnsi="Arial" w:cs="Arial"/>
                    <w:color w:val="000000"/>
                    <w:sz w:val="20"/>
                    <w:highlight w:val="yellow"/>
                    <w:rPrChange w:id="439" w:author="Hai Quang Le" w:date="2025-01-03T15:19:00Z" w16du:dateUtc="2025-01-03T08:19:00Z">
                      <w:rPr>
                        <w:rFonts w:ascii="Arial" w:hAnsi="Arial" w:cs="Arial"/>
                        <w:color w:val="000000"/>
                        <w:sz w:val="20"/>
                      </w:rPr>
                    </w:rPrChange>
                  </w:rPr>
                  <w:delText>19,</w:delText>
                </w:r>
              </w:del>
              <w:commentRangeStart w:id="440"/>
              <w:commentRangeStart w:id="441"/>
              <w:del w:id="442" w:author="Hai Quang Le" w:date="2025-01-03T16:44:00Z" w16du:dateUtc="2025-01-03T09:44:00Z">
                <w:r w:rsidRPr="002E0C6F" w:rsidDel="00E96DBD">
                  <w:rPr>
                    <w:rFonts w:ascii="Arial" w:hAnsi="Arial" w:cs="Arial"/>
                    <w:color w:val="000000"/>
                    <w:sz w:val="20"/>
                    <w:highlight w:val="yellow"/>
                    <w:rPrChange w:id="443" w:author="Hai Quang Le" w:date="2025-01-03T15:19:00Z" w16du:dateUtc="2025-01-03T08:19:00Z">
                      <w:rPr>
                        <w:rFonts w:ascii="Arial" w:hAnsi="Arial" w:cs="Arial"/>
                        <w:color w:val="000000"/>
                        <w:sz w:val="20"/>
                      </w:rPr>
                    </w:rPrChange>
                  </w:rPr>
                  <w:delText>3</w:delText>
                </w:r>
              </w:del>
              <w:del w:id="444" w:author="Hai Quang Le" w:date="2024-12-11T14:01:00Z" w16du:dateUtc="2024-12-11T07:01:00Z">
                <w:r w:rsidRPr="002E0C6F" w:rsidDel="00246A42">
                  <w:rPr>
                    <w:rFonts w:ascii="Arial" w:hAnsi="Arial" w:cs="Arial"/>
                    <w:color w:val="000000"/>
                    <w:sz w:val="20"/>
                    <w:highlight w:val="yellow"/>
                    <w:rPrChange w:id="445" w:author="Hai Quang Le" w:date="2025-01-03T15:19:00Z" w16du:dateUtc="2025-01-03T08:19:00Z">
                      <w:rPr>
                        <w:rFonts w:ascii="Arial" w:hAnsi="Arial" w:cs="Arial"/>
                        <w:color w:val="000000"/>
                        <w:sz w:val="20"/>
                      </w:rPr>
                    </w:rPrChange>
                  </w:rPr>
                  <w:delText>87</w:delText>
                </w:r>
              </w:del>
            </w:ins>
            <w:commentRangeEnd w:id="440"/>
            <w:del w:id="446" w:author="Hai Quang Le" w:date="2025-01-03T16:44:00Z" w16du:dateUtc="2025-01-03T09:44:00Z">
              <w:r w:rsidRPr="002E0C6F" w:rsidDel="00E96DBD">
                <w:rPr>
                  <w:rStyle w:val="CommentReference"/>
                  <w:rFonts w:ascii="Times New Roman" w:hAnsi="Times New Roman"/>
                  <w:highlight w:val="yellow"/>
                  <w:rPrChange w:id="447" w:author="Hai Quang Le" w:date="2025-01-03T15:19:00Z" w16du:dateUtc="2025-01-03T08:19:00Z">
                    <w:rPr>
                      <w:rStyle w:val="CommentReference"/>
                      <w:rFonts w:ascii="Times New Roman" w:hAnsi="Times New Roman"/>
                    </w:rPr>
                  </w:rPrChange>
                </w:rPr>
                <w:commentReference w:id="440"/>
              </w:r>
              <w:commentRangeEnd w:id="441"/>
              <w:r w:rsidRPr="002E0C6F" w:rsidDel="00E96DBD">
                <w:rPr>
                  <w:rStyle w:val="CommentReference"/>
                  <w:rFonts w:ascii="Times New Roman" w:hAnsi="Times New Roman"/>
                  <w:highlight w:val="yellow"/>
                  <w:rPrChange w:id="448" w:author="Hai Quang Le" w:date="2025-01-03T15:19:00Z" w16du:dateUtc="2025-01-03T08:19:00Z">
                    <w:rPr>
                      <w:rStyle w:val="CommentReference"/>
                      <w:rFonts w:ascii="Times New Roman" w:hAnsi="Times New Roman"/>
                    </w:rPr>
                  </w:rPrChange>
                </w:rPr>
                <w:commentReference w:id="441"/>
              </w:r>
            </w:del>
            <w:ins w:id="449" w:author="Mai Ngoc Ngo" w:date="2024-10-23T16:26:00Z" w16du:dateUtc="2024-10-23T09:26:00Z">
              <w:del w:id="450" w:author="Hai Quang Le" w:date="2025-01-03T16:44:00Z" w16du:dateUtc="2025-01-03T09:44:00Z">
                <w:r w:rsidRPr="002E0C6F" w:rsidDel="00E96DBD">
                  <w:rPr>
                    <w:rFonts w:ascii="Arial" w:hAnsi="Arial" w:cs="Arial"/>
                    <w:color w:val="000000"/>
                    <w:sz w:val="20"/>
                    <w:highlight w:val="yellow"/>
                    <w:rPrChange w:id="451" w:author="Hai Quang Le" w:date="2025-01-03T15:19:00Z" w16du:dateUtc="2025-01-03T08:19:00Z">
                      <w:rPr>
                        <w:rFonts w:ascii="Arial" w:hAnsi="Arial" w:cs="Arial"/>
                        <w:color w:val="000000"/>
                        <w:sz w:val="20"/>
                      </w:rPr>
                    </w:rPrChange>
                  </w:rPr>
                  <w:delText>,</w:delText>
                </w:r>
              </w:del>
              <w:del w:id="452" w:author="Hai Quang Le" w:date="2024-12-11T14:01:00Z" w16du:dateUtc="2024-12-11T07:01:00Z">
                <w:r w:rsidRPr="002E0C6F" w:rsidDel="00246A42">
                  <w:rPr>
                    <w:rFonts w:ascii="Arial" w:hAnsi="Arial" w:cs="Arial"/>
                    <w:color w:val="000000"/>
                    <w:sz w:val="20"/>
                    <w:highlight w:val="yellow"/>
                    <w:rPrChange w:id="453" w:author="Hai Quang Le" w:date="2025-01-03T15:19:00Z" w16du:dateUtc="2025-01-03T08:19:00Z">
                      <w:rPr>
                        <w:rFonts w:ascii="Arial" w:hAnsi="Arial" w:cs="Arial"/>
                        <w:color w:val="000000"/>
                        <w:sz w:val="20"/>
                      </w:rPr>
                    </w:rPrChange>
                  </w:rPr>
                  <w:delText>993</w:delText>
                </w:r>
              </w:del>
              <w:del w:id="454" w:author="Hai Quang Le" w:date="2025-01-03T16:44:00Z" w16du:dateUtc="2025-01-03T09:44:00Z">
                <w:r w:rsidRPr="002E0C6F" w:rsidDel="00E96DBD">
                  <w:rPr>
                    <w:rFonts w:ascii="Arial" w:hAnsi="Arial" w:cs="Arial"/>
                    <w:color w:val="000000"/>
                    <w:sz w:val="20"/>
                    <w:highlight w:val="yellow"/>
                    <w:rPrChange w:id="455" w:author="Hai Quang Le" w:date="2025-01-03T15:19:00Z" w16du:dateUtc="2025-01-03T08:19:00Z">
                      <w:rPr>
                        <w:rFonts w:ascii="Arial" w:hAnsi="Arial" w:cs="Arial"/>
                        <w:color w:val="000000"/>
                        <w:sz w:val="20"/>
                      </w:rPr>
                    </w:rPrChange>
                  </w:rPr>
                  <w:delText>,</w:delText>
                </w:r>
              </w:del>
              <w:del w:id="456" w:author="Hai Quang Le" w:date="2024-12-11T14:01:00Z" w16du:dateUtc="2024-12-11T07:01:00Z">
                <w:r w:rsidRPr="002E0C6F" w:rsidDel="00246A42">
                  <w:rPr>
                    <w:rFonts w:ascii="Arial" w:hAnsi="Arial" w:cs="Arial"/>
                    <w:color w:val="000000"/>
                    <w:sz w:val="20"/>
                    <w:highlight w:val="yellow"/>
                    <w:rPrChange w:id="457" w:author="Hai Quang Le" w:date="2025-01-03T15:19:00Z" w16du:dateUtc="2025-01-03T08:19:00Z">
                      <w:rPr>
                        <w:rFonts w:ascii="Arial" w:hAnsi="Arial" w:cs="Arial"/>
                        <w:color w:val="000000"/>
                        <w:sz w:val="20"/>
                      </w:rPr>
                    </w:rPrChange>
                  </w:rPr>
                  <w:delText>748</w:delText>
                </w:r>
              </w:del>
              <w:del w:id="458" w:author="Hai Quang Le" w:date="2025-01-03T16:44:00Z" w16du:dateUtc="2025-01-03T09:44:00Z">
                <w:r w:rsidRPr="002E0C6F" w:rsidDel="00E96DBD">
                  <w:rPr>
                    <w:rFonts w:ascii="Arial" w:hAnsi="Arial" w:cs="Arial"/>
                    <w:color w:val="000000"/>
                    <w:sz w:val="20"/>
                    <w:highlight w:val="yellow"/>
                    <w:rPrChange w:id="459" w:author="Hai Quang Le" w:date="2025-01-03T15:19:00Z" w16du:dateUtc="2025-01-03T08:19:00Z">
                      <w:rPr>
                        <w:rFonts w:ascii="Arial" w:hAnsi="Arial" w:cs="Arial"/>
                        <w:color w:val="000000"/>
                        <w:sz w:val="20"/>
                      </w:rPr>
                    </w:rPrChange>
                  </w:rPr>
                  <w:delText xml:space="preserve"> </w:delText>
                </w:r>
              </w:del>
            </w:ins>
            <w:del w:id="460" w:author="Hai Quang Le" w:date="2025-01-03T16:44:00Z" w16du:dateUtc="2025-01-03T09:44:00Z">
              <w:r w:rsidRPr="002E0C6F" w:rsidDel="00E96DBD">
                <w:rPr>
                  <w:rFonts w:ascii="Arial" w:hAnsi="Arial" w:cs="Arial"/>
                  <w:color w:val="000000"/>
                  <w:sz w:val="20"/>
                  <w:highlight w:val="yellow"/>
                  <w:rPrChange w:id="461" w:author="Hai Quang Le" w:date="2025-01-03T15:19:00Z" w16du:dateUtc="2025-01-03T08:19:00Z">
                    <w:rPr>
                      <w:rFonts w:ascii="Arial" w:hAnsi="Arial" w:cs="Arial"/>
                      <w:color w:val="000000"/>
                      <w:sz w:val="20"/>
                    </w:rPr>
                  </w:rPrChange>
                </w:rPr>
                <w:delText>555,420,790</w:delText>
              </w:r>
            </w:del>
          </w:p>
        </w:tc>
      </w:tr>
      <w:tr w:rsidR="00022956" w:rsidRPr="00826313" w14:paraId="4304503E" w14:textId="77777777" w:rsidTr="008911BB">
        <w:tblPrEx>
          <w:tblPrExChange w:id="462" w:author="Hai Quang Le" w:date="2025-01-03T16:48:00Z" w16du:dateUtc="2025-01-03T09:48: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463" w:author="Hai Quang Le" w:date="2025-01-03T15:30:00Z"/>
          <w:trPrChange w:id="464" w:author="Hai Quang Le" w:date="2025-01-03T16:48:00Z" w16du:dateUtc="2025-01-03T09:48:00Z">
            <w:trPr>
              <w:gridBefore w:val="1"/>
            </w:trPr>
          </w:trPrChange>
        </w:trPr>
        <w:tc>
          <w:tcPr>
            <w:tcW w:w="4320" w:type="dxa"/>
            <w:shd w:val="clear" w:color="auto" w:fill="auto"/>
            <w:noWrap/>
            <w:vAlign w:val="bottom"/>
            <w:tcPrChange w:id="465" w:author="Hai Quang Le" w:date="2025-01-03T16:48:00Z" w16du:dateUtc="2025-01-03T09:48:00Z">
              <w:tcPr>
                <w:tcW w:w="4320" w:type="dxa"/>
                <w:gridSpan w:val="2"/>
                <w:shd w:val="clear" w:color="auto" w:fill="auto"/>
                <w:noWrap/>
                <w:vAlign w:val="bottom"/>
              </w:tcPr>
            </w:tcPrChange>
          </w:tcPr>
          <w:p w14:paraId="55DD9BFB" w14:textId="30438897" w:rsidR="00022956" w:rsidRPr="008E0B1B" w:rsidRDefault="008911BB">
            <w:pPr>
              <w:overflowPunct/>
              <w:autoSpaceDE/>
              <w:autoSpaceDN/>
              <w:adjustRightInd/>
              <w:ind w:left="-108" w:right="-85"/>
              <w:textAlignment w:val="auto"/>
              <w:rPr>
                <w:ins w:id="466" w:author="Hai Quang Le" w:date="2025-01-03T15:30:00Z" w16du:dateUtc="2025-01-03T08:30:00Z"/>
                <w:rFonts w:ascii="Arial" w:hAnsi="Arial" w:cs="Arial"/>
                <w:bCs/>
                <w:sz w:val="20"/>
                <w:highlight w:val="yellow"/>
              </w:rPr>
              <w:pPrChange w:id="467" w:author="Hai Quang Le" w:date="2025-01-03T16:47:00Z" w16du:dateUtc="2025-01-03T09:47:00Z">
                <w:pPr>
                  <w:overflowPunct/>
                  <w:autoSpaceDE/>
                  <w:autoSpaceDN/>
                  <w:adjustRightInd/>
                  <w:spacing w:before="120"/>
                  <w:ind w:left="-108" w:right="-85"/>
                  <w:textAlignment w:val="auto"/>
                </w:pPr>
              </w:pPrChange>
            </w:pPr>
            <w:ins w:id="468" w:author="Hai Quang Le" w:date="2025-01-03T16:49:00Z" w16du:dateUtc="2025-01-03T09:49:00Z">
              <w:r>
                <w:rPr>
                  <w:rFonts w:ascii="Arial" w:hAnsi="Arial" w:cs="Arial"/>
                  <w:bCs/>
                  <w:sz w:val="20"/>
                </w:rPr>
                <w:t>Cost of sales related to gold</w:t>
              </w:r>
            </w:ins>
          </w:p>
        </w:tc>
        <w:tc>
          <w:tcPr>
            <w:tcW w:w="720" w:type="dxa"/>
            <w:shd w:val="clear" w:color="auto" w:fill="auto"/>
            <w:vAlign w:val="bottom"/>
            <w:tcPrChange w:id="469" w:author="Hai Quang Le" w:date="2025-01-03T16:48:00Z" w16du:dateUtc="2025-01-03T09:48:00Z">
              <w:tcPr>
                <w:tcW w:w="720" w:type="dxa"/>
                <w:gridSpan w:val="2"/>
                <w:shd w:val="clear" w:color="auto" w:fill="auto"/>
                <w:vAlign w:val="bottom"/>
              </w:tcPr>
            </w:tcPrChange>
          </w:tcPr>
          <w:p w14:paraId="31B5D443" w14:textId="77777777" w:rsidR="00022956" w:rsidRPr="008E0B1B" w:rsidRDefault="00022956">
            <w:pPr>
              <w:overflowPunct/>
              <w:autoSpaceDE/>
              <w:autoSpaceDN/>
              <w:adjustRightInd/>
              <w:ind w:left="-57" w:right="-57"/>
              <w:jc w:val="center"/>
              <w:textAlignment w:val="auto"/>
              <w:rPr>
                <w:ins w:id="470" w:author="Hai Quang Le" w:date="2025-01-03T15:30:00Z" w16du:dateUtc="2025-01-03T08:30:00Z"/>
                <w:rFonts w:ascii="Arial" w:hAnsi="Arial" w:cs="Arial"/>
                <w:sz w:val="20"/>
                <w:highlight w:val="yellow"/>
              </w:rPr>
              <w:pPrChange w:id="471" w:author="Hai Quang Le" w:date="2025-01-03T16:47:00Z" w16du:dateUtc="2025-01-03T09:47:00Z">
                <w:pPr>
                  <w:overflowPunct/>
                  <w:autoSpaceDE/>
                  <w:autoSpaceDN/>
                  <w:adjustRightInd/>
                  <w:spacing w:before="120"/>
                  <w:ind w:left="-57" w:right="-57"/>
                  <w:jc w:val="center"/>
                  <w:textAlignment w:val="auto"/>
                </w:pPr>
              </w:pPrChange>
            </w:pPr>
          </w:p>
        </w:tc>
        <w:tc>
          <w:tcPr>
            <w:tcW w:w="1890" w:type="dxa"/>
            <w:shd w:val="clear" w:color="auto" w:fill="auto"/>
            <w:noWrap/>
            <w:vAlign w:val="bottom"/>
            <w:tcPrChange w:id="472" w:author="Hai Quang Le" w:date="2025-01-03T16:48:00Z" w16du:dateUtc="2025-01-03T09:48:00Z">
              <w:tcPr>
                <w:tcW w:w="1890" w:type="dxa"/>
                <w:gridSpan w:val="2"/>
                <w:shd w:val="clear" w:color="auto" w:fill="auto"/>
                <w:noWrap/>
                <w:vAlign w:val="bottom"/>
              </w:tcPr>
            </w:tcPrChange>
          </w:tcPr>
          <w:p w14:paraId="279CCD48" w14:textId="7B710B0A" w:rsidR="00022956" w:rsidRPr="008E0B1B" w:rsidRDefault="00022956">
            <w:pPr>
              <w:pBdr>
                <w:bottom w:val="single" w:sz="4" w:space="1" w:color="auto"/>
              </w:pBdr>
              <w:overflowPunct/>
              <w:autoSpaceDE/>
              <w:autoSpaceDN/>
              <w:adjustRightInd/>
              <w:ind w:left="57" w:right="-85"/>
              <w:jc w:val="right"/>
              <w:textAlignment w:val="auto"/>
              <w:rPr>
                <w:ins w:id="473" w:author="Hai Quang Le" w:date="2025-01-03T15:30:00Z" w16du:dateUtc="2025-01-03T08:30:00Z"/>
                <w:rFonts w:ascii="Arial" w:hAnsi="Arial" w:cs="Arial"/>
                <w:color w:val="000000"/>
                <w:sz w:val="20"/>
                <w:highlight w:val="yellow"/>
              </w:rPr>
              <w:pPrChange w:id="474" w:author="Hai Quang Le" w:date="2025-01-03T16:49:00Z" w16du:dateUtc="2025-01-03T09:49:00Z">
                <w:pPr>
                  <w:overflowPunct/>
                  <w:autoSpaceDE/>
                  <w:autoSpaceDN/>
                  <w:adjustRightInd/>
                  <w:ind w:left="57" w:right="-85"/>
                  <w:jc w:val="right"/>
                  <w:textAlignment w:val="auto"/>
                </w:pPr>
              </w:pPrChange>
            </w:pPr>
            <w:ins w:id="475" w:author="Hai Quang Le" w:date="2025-01-03T16:44:00Z" w16du:dateUtc="2025-01-03T09:44:00Z">
              <w:r>
                <w:rPr>
                  <w:rFonts w:ascii="Arial" w:hAnsi="Arial" w:cs="Arial"/>
                  <w:color w:val="000000"/>
                  <w:sz w:val="20"/>
                </w:rPr>
                <w:t xml:space="preserve">  </w:t>
              </w:r>
            </w:ins>
            <w:ins w:id="476" w:author="Hai Quang Le" w:date="2025-01-03T16:50:00Z" w16du:dateUtc="2025-01-03T09:50:00Z">
              <w:r w:rsidR="00262382" w:rsidRPr="00262382">
                <w:rPr>
                  <w:rFonts w:ascii="Arial" w:hAnsi="Arial" w:cs="Arial"/>
                  <w:color w:val="000000"/>
                  <w:sz w:val="20"/>
                </w:rPr>
                <w:t xml:space="preserve"> (26,283,678,084)</w:t>
              </w:r>
            </w:ins>
          </w:p>
        </w:tc>
        <w:tc>
          <w:tcPr>
            <w:tcW w:w="1962" w:type="dxa"/>
            <w:vAlign w:val="bottom"/>
            <w:tcPrChange w:id="477" w:author="Hai Quang Le" w:date="2025-01-03T16:48:00Z" w16du:dateUtc="2025-01-03T09:48:00Z">
              <w:tcPr>
                <w:tcW w:w="1962" w:type="dxa"/>
                <w:gridSpan w:val="2"/>
                <w:vAlign w:val="bottom"/>
              </w:tcPr>
            </w:tcPrChange>
          </w:tcPr>
          <w:p w14:paraId="457C0CD0" w14:textId="1978E7CA" w:rsidR="00022956" w:rsidRPr="008E0B1B" w:rsidRDefault="00022956">
            <w:pPr>
              <w:pBdr>
                <w:bottom w:val="single" w:sz="4" w:space="1" w:color="auto"/>
              </w:pBdr>
              <w:overflowPunct/>
              <w:autoSpaceDE/>
              <w:autoSpaceDN/>
              <w:adjustRightInd/>
              <w:ind w:left="57" w:right="-85"/>
              <w:jc w:val="right"/>
              <w:textAlignment w:val="auto"/>
              <w:rPr>
                <w:ins w:id="478" w:author="Hai Quang Le" w:date="2025-01-03T15:30:00Z" w16du:dateUtc="2025-01-03T08:30:00Z"/>
                <w:rFonts w:ascii="Arial" w:hAnsi="Arial" w:cs="Arial"/>
                <w:color w:val="000000"/>
                <w:sz w:val="20"/>
                <w:highlight w:val="yellow"/>
              </w:rPr>
              <w:pPrChange w:id="479" w:author="Hai Quang Le" w:date="2025-01-03T16:49:00Z" w16du:dateUtc="2025-01-03T09:49:00Z">
                <w:pPr>
                  <w:overflowPunct/>
                  <w:autoSpaceDE/>
                  <w:autoSpaceDN/>
                  <w:adjustRightInd/>
                  <w:spacing w:before="120"/>
                  <w:ind w:left="57" w:right="-85"/>
                  <w:jc w:val="right"/>
                  <w:textAlignment w:val="auto"/>
                </w:pPr>
              </w:pPrChange>
            </w:pPr>
            <w:ins w:id="480" w:author="Hai Quang Le" w:date="2025-01-03T16:44:00Z" w16du:dateUtc="2025-01-03T09:44:00Z">
              <w:r>
                <w:rPr>
                  <w:rFonts w:ascii="Arial" w:hAnsi="Arial" w:cs="Arial"/>
                  <w:color w:val="000000"/>
                  <w:sz w:val="20"/>
                </w:rPr>
                <w:t xml:space="preserve">    </w:t>
              </w:r>
            </w:ins>
            <w:ins w:id="481" w:author="Hai Quang Le" w:date="2025-01-03T16:51:00Z" w16du:dateUtc="2025-01-03T09:51:00Z">
              <w:r w:rsidR="00EB6374" w:rsidRPr="00EB6374">
                <w:rPr>
                  <w:rFonts w:ascii="Arial" w:hAnsi="Arial" w:cs="Arial"/>
                  <w:color w:val="000000"/>
                  <w:sz w:val="20"/>
                </w:rPr>
                <w:t>(25,397,271,572)</w:t>
              </w:r>
            </w:ins>
          </w:p>
        </w:tc>
      </w:tr>
      <w:tr w:rsidR="00022956" w:rsidRPr="00826313" w14:paraId="391C49B7" w14:textId="77777777" w:rsidTr="008911BB">
        <w:tblPrEx>
          <w:tblPrExChange w:id="482" w:author="Hai Quang Le" w:date="2025-01-03T16:48:00Z" w16du:dateUtc="2025-01-03T09:48: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483" w:author="Hai Quang Le" w:date="2025-01-03T15:30:00Z"/>
          <w:trPrChange w:id="484" w:author="Hai Quang Le" w:date="2025-01-03T16:48:00Z" w16du:dateUtc="2025-01-03T09:48:00Z">
            <w:trPr>
              <w:gridBefore w:val="1"/>
            </w:trPr>
          </w:trPrChange>
        </w:trPr>
        <w:tc>
          <w:tcPr>
            <w:tcW w:w="4320" w:type="dxa"/>
            <w:shd w:val="clear" w:color="auto" w:fill="auto"/>
            <w:noWrap/>
            <w:vAlign w:val="bottom"/>
            <w:tcPrChange w:id="485" w:author="Hai Quang Le" w:date="2025-01-03T16:48:00Z" w16du:dateUtc="2025-01-03T09:48:00Z">
              <w:tcPr>
                <w:tcW w:w="4320" w:type="dxa"/>
                <w:gridSpan w:val="2"/>
                <w:shd w:val="clear" w:color="auto" w:fill="auto"/>
                <w:noWrap/>
                <w:vAlign w:val="bottom"/>
              </w:tcPr>
            </w:tcPrChange>
          </w:tcPr>
          <w:p w14:paraId="71587900" w14:textId="1A22D212" w:rsidR="00022956" w:rsidRPr="008E0B1B" w:rsidRDefault="008911BB">
            <w:pPr>
              <w:overflowPunct/>
              <w:autoSpaceDE/>
              <w:autoSpaceDN/>
              <w:adjustRightInd/>
              <w:ind w:left="-108" w:right="-85"/>
              <w:textAlignment w:val="auto"/>
              <w:rPr>
                <w:ins w:id="486" w:author="Hai Quang Le" w:date="2025-01-03T15:30:00Z" w16du:dateUtc="2025-01-03T08:30:00Z"/>
                <w:rFonts w:ascii="Arial" w:hAnsi="Arial" w:cs="Arial"/>
                <w:bCs/>
                <w:sz w:val="20"/>
                <w:highlight w:val="yellow"/>
              </w:rPr>
              <w:pPrChange w:id="487" w:author="Hai Quang Le" w:date="2025-01-03T16:47:00Z" w16du:dateUtc="2025-01-03T09:47:00Z">
                <w:pPr>
                  <w:overflowPunct/>
                  <w:autoSpaceDE/>
                  <w:autoSpaceDN/>
                  <w:adjustRightInd/>
                  <w:spacing w:before="120"/>
                  <w:ind w:left="-108" w:right="-85"/>
                  <w:textAlignment w:val="auto"/>
                </w:pPr>
              </w:pPrChange>
            </w:pPr>
            <w:ins w:id="488" w:author="Hai Quang Le" w:date="2025-01-03T16:49:00Z" w16du:dateUtc="2025-01-03T09:49:00Z">
              <w:r>
                <w:rPr>
                  <w:rFonts w:ascii="Arial" w:hAnsi="Arial" w:cs="Arial"/>
                  <w:b/>
                  <w:sz w:val="20"/>
                </w:rPr>
                <w:t>Net trading Income</w:t>
              </w:r>
            </w:ins>
          </w:p>
        </w:tc>
        <w:tc>
          <w:tcPr>
            <w:tcW w:w="720" w:type="dxa"/>
            <w:shd w:val="clear" w:color="auto" w:fill="auto"/>
            <w:vAlign w:val="bottom"/>
            <w:tcPrChange w:id="489" w:author="Hai Quang Le" w:date="2025-01-03T16:48:00Z" w16du:dateUtc="2025-01-03T09:48:00Z">
              <w:tcPr>
                <w:tcW w:w="720" w:type="dxa"/>
                <w:gridSpan w:val="2"/>
                <w:shd w:val="clear" w:color="auto" w:fill="auto"/>
                <w:vAlign w:val="bottom"/>
              </w:tcPr>
            </w:tcPrChange>
          </w:tcPr>
          <w:p w14:paraId="6A26E970" w14:textId="6DD57B5E" w:rsidR="00022956" w:rsidRPr="008E0B1B" w:rsidRDefault="00022956">
            <w:pPr>
              <w:overflowPunct/>
              <w:autoSpaceDE/>
              <w:autoSpaceDN/>
              <w:adjustRightInd/>
              <w:ind w:left="-57" w:right="-57"/>
              <w:jc w:val="center"/>
              <w:textAlignment w:val="auto"/>
              <w:rPr>
                <w:ins w:id="490" w:author="Hai Quang Le" w:date="2025-01-03T15:30:00Z" w16du:dateUtc="2025-01-03T08:30:00Z"/>
                <w:rFonts w:ascii="Arial" w:hAnsi="Arial" w:cs="Arial"/>
                <w:sz w:val="20"/>
                <w:highlight w:val="yellow"/>
              </w:rPr>
              <w:pPrChange w:id="491" w:author="Hai Quang Le" w:date="2025-01-03T16:47:00Z" w16du:dateUtc="2025-01-03T09:47:00Z">
                <w:pPr>
                  <w:overflowPunct/>
                  <w:autoSpaceDE/>
                  <w:autoSpaceDN/>
                  <w:adjustRightInd/>
                  <w:spacing w:before="120"/>
                  <w:ind w:left="-57" w:right="-57"/>
                  <w:jc w:val="center"/>
                  <w:textAlignment w:val="auto"/>
                </w:pPr>
              </w:pPrChange>
            </w:pPr>
            <w:ins w:id="492" w:author="Hai Quang Le" w:date="2025-01-03T16:44:00Z" w16du:dateUtc="2025-01-03T09:44:00Z">
              <w:r>
                <w:rPr>
                  <w:rFonts w:ascii="Arial" w:hAnsi="Arial" w:cs="Arial"/>
                  <w:b/>
                  <w:bCs/>
                  <w:sz w:val="20"/>
                </w:rPr>
                <w:t>7</w:t>
              </w:r>
            </w:ins>
          </w:p>
        </w:tc>
        <w:tc>
          <w:tcPr>
            <w:tcW w:w="1890" w:type="dxa"/>
            <w:shd w:val="clear" w:color="auto" w:fill="auto"/>
            <w:noWrap/>
            <w:vAlign w:val="bottom"/>
            <w:tcPrChange w:id="493" w:author="Hai Quang Le" w:date="2025-01-03T16:48:00Z" w16du:dateUtc="2025-01-03T09:48:00Z">
              <w:tcPr>
                <w:tcW w:w="1890" w:type="dxa"/>
                <w:gridSpan w:val="2"/>
                <w:shd w:val="clear" w:color="auto" w:fill="auto"/>
                <w:noWrap/>
                <w:vAlign w:val="bottom"/>
              </w:tcPr>
            </w:tcPrChange>
          </w:tcPr>
          <w:p w14:paraId="71D65204" w14:textId="69F53FE8" w:rsidR="00022956" w:rsidRPr="008E0B1B" w:rsidRDefault="00022956">
            <w:pPr>
              <w:overflowPunct/>
              <w:autoSpaceDE/>
              <w:autoSpaceDN/>
              <w:adjustRightInd/>
              <w:ind w:left="57" w:right="-85"/>
              <w:jc w:val="right"/>
              <w:textAlignment w:val="auto"/>
              <w:rPr>
                <w:ins w:id="494" w:author="Hai Quang Le" w:date="2025-01-03T15:30:00Z" w16du:dateUtc="2025-01-03T08:30:00Z"/>
                <w:rFonts w:ascii="Arial" w:hAnsi="Arial" w:cs="Arial"/>
                <w:color w:val="000000"/>
                <w:sz w:val="20"/>
                <w:highlight w:val="yellow"/>
              </w:rPr>
            </w:pPr>
            <w:ins w:id="495" w:author="Hai Quang Le" w:date="2025-01-03T16:44:00Z" w16du:dateUtc="2025-01-03T09:44:00Z">
              <w:r>
                <w:rPr>
                  <w:rFonts w:ascii="Arial" w:hAnsi="Arial" w:cs="Arial"/>
                  <w:b/>
                  <w:bCs/>
                  <w:color w:val="000000"/>
                  <w:sz w:val="20"/>
                </w:rPr>
                <w:t xml:space="preserve">  </w:t>
              </w:r>
            </w:ins>
            <w:ins w:id="496" w:author="Hai Quang Le" w:date="2025-01-03T16:51:00Z" w16du:dateUtc="2025-01-03T09:51:00Z">
              <w:r w:rsidR="00B94404">
                <w:rPr>
                  <w:rFonts w:ascii="Arial" w:hAnsi="Arial" w:cs="Arial"/>
                  <w:b/>
                  <w:bCs/>
                  <w:color w:val="000000"/>
                  <w:sz w:val="20"/>
                </w:rPr>
                <w:t>651,167,293</w:t>
              </w:r>
            </w:ins>
          </w:p>
        </w:tc>
        <w:tc>
          <w:tcPr>
            <w:tcW w:w="1962" w:type="dxa"/>
            <w:vAlign w:val="bottom"/>
            <w:tcPrChange w:id="497" w:author="Hai Quang Le" w:date="2025-01-03T16:48:00Z" w16du:dateUtc="2025-01-03T09:48:00Z">
              <w:tcPr>
                <w:tcW w:w="1962" w:type="dxa"/>
                <w:gridSpan w:val="2"/>
                <w:vAlign w:val="bottom"/>
              </w:tcPr>
            </w:tcPrChange>
          </w:tcPr>
          <w:p w14:paraId="4615459C" w14:textId="187B7D56" w:rsidR="00022956" w:rsidRPr="008E0B1B" w:rsidRDefault="00B94404">
            <w:pPr>
              <w:overflowPunct/>
              <w:autoSpaceDE/>
              <w:autoSpaceDN/>
              <w:adjustRightInd/>
              <w:ind w:left="57" w:right="-85"/>
              <w:jc w:val="right"/>
              <w:textAlignment w:val="auto"/>
              <w:rPr>
                <w:ins w:id="498" w:author="Hai Quang Le" w:date="2025-01-03T15:30:00Z" w16du:dateUtc="2025-01-03T08:30:00Z"/>
                <w:rFonts w:ascii="Arial" w:hAnsi="Arial" w:cs="Arial"/>
                <w:color w:val="000000"/>
                <w:sz w:val="20"/>
                <w:highlight w:val="yellow"/>
              </w:rPr>
              <w:pPrChange w:id="499" w:author="Hai Quang Le" w:date="2025-01-03T16:47:00Z" w16du:dateUtc="2025-01-03T09:47:00Z">
                <w:pPr>
                  <w:overflowPunct/>
                  <w:autoSpaceDE/>
                  <w:autoSpaceDN/>
                  <w:adjustRightInd/>
                  <w:spacing w:before="120"/>
                  <w:ind w:left="57" w:right="-85"/>
                  <w:jc w:val="right"/>
                  <w:textAlignment w:val="auto"/>
                </w:pPr>
              </w:pPrChange>
            </w:pPr>
            <w:ins w:id="500" w:author="Hai Quang Le" w:date="2025-01-03T16:52:00Z" w16du:dateUtc="2025-01-03T09:52:00Z">
              <w:r>
                <w:rPr>
                  <w:rFonts w:ascii="Arial" w:hAnsi="Arial" w:cs="Arial"/>
                  <w:b/>
                  <w:bCs/>
                  <w:color w:val="000000"/>
                  <w:sz w:val="20"/>
                </w:rPr>
                <w:t>5</w:t>
              </w:r>
            </w:ins>
            <w:ins w:id="501" w:author="Hai Quang Le" w:date="2025-01-03T16:51:00Z" w16du:dateUtc="2025-01-03T09:51:00Z">
              <w:r>
                <w:rPr>
                  <w:rFonts w:ascii="Arial" w:hAnsi="Arial" w:cs="Arial"/>
                  <w:b/>
                  <w:bCs/>
                  <w:color w:val="000000"/>
                  <w:sz w:val="20"/>
                </w:rPr>
                <w:t>36,7</w:t>
              </w:r>
            </w:ins>
            <w:ins w:id="502" w:author="Hai Quang Le" w:date="2025-01-03T16:52:00Z" w16du:dateUtc="2025-01-03T09:52:00Z">
              <w:r>
                <w:rPr>
                  <w:rFonts w:ascii="Arial" w:hAnsi="Arial" w:cs="Arial"/>
                  <w:b/>
                  <w:bCs/>
                  <w:color w:val="000000"/>
                  <w:sz w:val="20"/>
                </w:rPr>
                <w:t>27,814</w:t>
              </w:r>
            </w:ins>
          </w:p>
        </w:tc>
      </w:tr>
      <w:tr w:rsidR="00FB6ADB" w:rsidRPr="00826313" w14:paraId="53D97735" w14:textId="77777777" w:rsidTr="008911BB">
        <w:trPr>
          <w:trPrChange w:id="503" w:author="Hai Quang Le" w:date="2025-01-03T16:48:00Z" w16du:dateUtc="2025-01-03T09:48:00Z">
            <w:trPr>
              <w:gridAfter w:val="0"/>
            </w:trPr>
          </w:trPrChange>
        </w:trPr>
        <w:tc>
          <w:tcPr>
            <w:tcW w:w="4320" w:type="dxa"/>
            <w:shd w:val="clear" w:color="auto" w:fill="auto"/>
            <w:noWrap/>
            <w:vAlign w:val="bottom"/>
            <w:tcPrChange w:id="504"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6113B3DC" w14:textId="42874D7D" w:rsidR="00FB6ADB" w:rsidRPr="00826313" w:rsidRDefault="00FB6ADB">
            <w:pPr>
              <w:overflowPunct/>
              <w:autoSpaceDE/>
              <w:autoSpaceDN/>
              <w:adjustRightInd/>
              <w:spacing w:before="120"/>
              <w:ind w:left="-108" w:right="-85"/>
              <w:textAlignment w:val="auto"/>
              <w:rPr>
                <w:rFonts w:ascii="Arial" w:hAnsi="Arial" w:cs="Arial"/>
                <w:bCs/>
                <w:sz w:val="20"/>
              </w:rPr>
            </w:pPr>
            <w:commentRangeStart w:id="505"/>
            <w:r w:rsidRPr="00826313">
              <w:rPr>
                <w:rFonts w:ascii="Arial" w:hAnsi="Arial" w:cs="Arial"/>
                <w:bCs/>
                <w:sz w:val="20"/>
              </w:rPr>
              <w:t>Credit loss expense on financial assets</w:t>
            </w:r>
          </w:p>
        </w:tc>
        <w:tc>
          <w:tcPr>
            <w:tcW w:w="720" w:type="dxa"/>
            <w:shd w:val="clear" w:color="auto" w:fill="auto"/>
            <w:vAlign w:val="bottom"/>
            <w:tcPrChange w:id="506" w:author="Hai Quang Le" w:date="2025-01-03T16:48:00Z" w16du:dateUtc="2025-01-03T09:48:00Z">
              <w:tcPr>
                <w:tcW w:w="720" w:type="dxa"/>
                <w:gridSpan w:val="2"/>
                <w:tcBorders>
                  <w:top w:val="nil"/>
                  <w:left w:val="nil"/>
                  <w:bottom w:val="nil"/>
                  <w:right w:val="nil"/>
                </w:tcBorders>
                <w:shd w:val="clear" w:color="auto" w:fill="auto"/>
                <w:vAlign w:val="bottom"/>
              </w:tcPr>
            </w:tcPrChange>
          </w:tcPr>
          <w:p w14:paraId="4BE7F934" w14:textId="791C3C15" w:rsidR="00FB6ADB" w:rsidRPr="00826313" w:rsidRDefault="00FB6ADB">
            <w:pPr>
              <w:overflowPunct/>
              <w:autoSpaceDE/>
              <w:autoSpaceDN/>
              <w:adjustRightInd/>
              <w:spacing w:before="120"/>
              <w:ind w:left="-57" w:right="-57"/>
              <w:jc w:val="center"/>
              <w:textAlignment w:val="auto"/>
              <w:rPr>
                <w:rFonts w:ascii="Arial" w:hAnsi="Arial" w:cs="Arial"/>
                <w:sz w:val="20"/>
              </w:rPr>
            </w:pPr>
            <w:r w:rsidRPr="00826313">
              <w:rPr>
                <w:rFonts w:ascii="Arial" w:hAnsi="Arial" w:cs="Arial"/>
                <w:sz w:val="20"/>
              </w:rPr>
              <w:t>8</w:t>
            </w:r>
          </w:p>
        </w:tc>
        <w:tc>
          <w:tcPr>
            <w:tcW w:w="1890" w:type="dxa"/>
            <w:shd w:val="clear" w:color="auto" w:fill="auto"/>
            <w:noWrap/>
            <w:vAlign w:val="bottom"/>
            <w:tcPrChange w:id="507"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1D502A84" w14:textId="2C30501A" w:rsidR="00FB6ADB" w:rsidRPr="00826313" w:rsidRDefault="00FB6ADB">
            <w:pPr>
              <w:overflowPunct/>
              <w:autoSpaceDE/>
              <w:autoSpaceDN/>
              <w:adjustRightInd/>
              <w:spacing w:before="120"/>
              <w:ind w:left="57" w:right="-85"/>
              <w:jc w:val="right"/>
              <w:textAlignment w:val="auto"/>
              <w:rPr>
                <w:rFonts w:ascii="Arial" w:hAnsi="Arial" w:cs="Arial"/>
                <w:sz w:val="20"/>
              </w:rPr>
            </w:pPr>
            <w:commentRangeStart w:id="508"/>
            <w:ins w:id="509" w:author="Mai Ngoc Ngo" w:date="2024-10-23T16:26:00Z" w16du:dateUtc="2024-10-23T09:26:00Z">
              <w:r>
                <w:rPr>
                  <w:rFonts w:ascii="Arial" w:hAnsi="Arial" w:cs="Arial"/>
                  <w:color w:val="000000"/>
                  <w:sz w:val="20"/>
                </w:rPr>
                <w:t xml:space="preserve">  (21,152,899,526)</w:t>
              </w:r>
            </w:ins>
          </w:p>
        </w:tc>
        <w:tc>
          <w:tcPr>
            <w:tcW w:w="1962" w:type="dxa"/>
            <w:vAlign w:val="bottom"/>
            <w:tcPrChange w:id="510" w:author="Hai Quang Le" w:date="2025-01-03T16:48:00Z" w16du:dateUtc="2025-01-03T09:48:00Z">
              <w:tcPr>
                <w:tcW w:w="1962" w:type="dxa"/>
                <w:gridSpan w:val="2"/>
                <w:tcBorders>
                  <w:top w:val="nil"/>
                  <w:left w:val="nil"/>
                  <w:bottom w:val="nil"/>
                  <w:right w:val="nil"/>
                </w:tcBorders>
                <w:vAlign w:val="bottom"/>
              </w:tcPr>
            </w:tcPrChange>
          </w:tcPr>
          <w:p w14:paraId="639F5E4F" w14:textId="7912FA5C" w:rsidR="00FB6ADB" w:rsidRPr="00826313" w:rsidRDefault="00FB6ADB">
            <w:pPr>
              <w:overflowPunct/>
              <w:autoSpaceDE/>
              <w:autoSpaceDN/>
              <w:adjustRightInd/>
              <w:spacing w:before="120"/>
              <w:ind w:left="57" w:right="-85"/>
              <w:jc w:val="right"/>
              <w:textAlignment w:val="auto"/>
              <w:rPr>
                <w:rFonts w:ascii="Arial" w:hAnsi="Arial" w:cs="Arial"/>
                <w:sz w:val="20"/>
              </w:rPr>
            </w:pPr>
            <w:ins w:id="511" w:author="Mai Ngoc Ngo" w:date="2024-10-23T16:26:00Z" w16du:dateUtc="2024-10-23T09:26:00Z">
              <w:r>
                <w:rPr>
                  <w:rFonts w:ascii="Arial" w:hAnsi="Arial" w:cs="Arial"/>
                  <w:color w:val="000000"/>
                  <w:sz w:val="20"/>
                </w:rPr>
                <w:t xml:space="preserve">           226,787,496 </w:t>
              </w:r>
            </w:ins>
            <w:del w:id="512" w:author="Mai Ngoc Ngo" w:date="2024-10-23T16:26:00Z" w16du:dateUtc="2024-10-23T09:26:00Z">
              <w:r w:rsidRPr="00826313" w:rsidDel="00DE418B">
                <w:rPr>
                  <w:rFonts w:ascii="Arial" w:hAnsi="Arial" w:cs="Arial"/>
                  <w:color w:val="000000"/>
                  <w:sz w:val="20"/>
                </w:rPr>
                <w:delText>(33,290,894,047)</w:delText>
              </w:r>
            </w:del>
            <w:commentRangeEnd w:id="508"/>
            <w:r w:rsidR="009D414B">
              <w:rPr>
                <w:rStyle w:val="CommentReference"/>
                <w:rFonts w:ascii="Times New Roman" w:hAnsi="Times New Roman"/>
              </w:rPr>
              <w:commentReference w:id="508"/>
            </w:r>
            <w:r w:rsidR="006D41F8">
              <w:rPr>
                <w:rStyle w:val="CommentReference"/>
                <w:rFonts w:ascii="Times New Roman" w:hAnsi="Times New Roman"/>
              </w:rPr>
              <w:commentReference w:id="505"/>
            </w:r>
          </w:p>
        </w:tc>
      </w:tr>
      <w:commentRangeEnd w:id="505"/>
      <w:tr w:rsidR="00FB6ADB" w:rsidRPr="00826313" w14:paraId="2A64BC1A" w14:textId="77777777" w:rsidTr="008911BB">
        <w:trPr>
          <w:trPrChange w:id="513" w:author="Hai Quang Le" w:date="2025-01-03T16:48:00Z" w16du:dateUtc="2025-01-03T09:48:00Z">
            <w:trPr>
              <w:gridAfter w:val="0"/>
            </w:trPr>
          </w:trPrChange>
        </w:trPr>
        <w:tc>
          <w:tcPr>
            <w:tcW w:w="4320" w:type="dxa"/>
            <w:shd w:val="clear" w:color="auto" w:fill="auto"/>
            <w:noWrap/>
            <w:vAlign w:val="bottom"/>
            <w:tcPrChange w:id="514"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016D7E4A" w14:textId="776E1374" w:rsidR="00FB6ADB" w:rsidRPr="00826313" w:rsidRDefault="00FB6ADB">
            <w:pPr>
              <w:overflowPunct/>
              <w:autoSpaceDE/>
              <w:autoSpaceDN/>
              <w:adjustRightInd/>
              <w:ind w:left="-108" w:right="-85"/>
              <w:textAlignment w:val="auto"/>
              <w:rPr>
                <w:rFonts w:ascii="Arial" w:hAnsi="Arial" w:cs="Arial"/>
                <w:bCs/>
                <w:sz w:val="20"/>
              </w:rPr>
            </w:pPr>
            <w:r w:rsidRPr="00826313">
              <w:rPr>
                <w:rFonts w:ascii="Arial" w:hAnsi="Arial" w:cs="Arial"/>
                <w:bCs/>
                <w:sz w:val="20"/>
              </w:rPr>
              <w:t>Net gain/(loss) from financial assets at fair value through profit or loss</w:t>
            </w:r>
          </w:p>
        </w:tc>
        <w:tc>
          <w:tcPr>
            <w:tcW w:w="720" w:type="dxa"/>
            <w:shd w:val="clear" w:color="auto" w:fill="auto"/>
            <w:vAlign w:val="bottom"/>
            <w:tcPrChange w:id="515" w:author="Hai Quang Le" w:date="2025-01-03T16:48:00Z" w16du:dateUtc="2025-01-03T09:48:00Z">
              <w:tcPr>
                <w:tcW w:w="720" w:type="dxa"/>
                <w:gridSpan w:val="2"/>
                <w:tcBorders>
                  <w:top w:val="nil"/>
                  <w:left w:val="nil"/>
                  <w:bottom w:val="nil"/>
                  <w:right w:val="nil"/>
                </w:tcBorders>
                <w:shd w:val="clear" w:color="auto" w:fill="auto"/>
                <w:vAlign w:val="bottom"/>
              </w:tcPr>
            </w:tcPrChange>
          </w:tcPr>
          <w:p w14:paraId="60928B56" w14:textId="4B39D894" w:rsidR="00FB6ADB" w:rsidRPr="00826313" w:rsidRDefault="00FB6ADB">
            <w:pPr>
              <w:overflowPunct/>
              <w:autoSpaceDE/>
              <w:autoSpaceDN/>
              <w:adjustRightInd/>
              <w:ind w:left="-57" w:right="-57"/>
              <w:jc w:val="center"/>
              <w:textAlignment w:val="auto"/>
              <w:rPr>
                <w:rFonts w:ascii="Arial" w:hAnsi="Arial" w:cs="Arial"/>
                <w:sz w:val="20"/>
              </w:rPr>
            </w:pPr>
            <w:r w:rsidRPr="00826313">
              <w:rPr>
                <w:rFonts w:ascii="Arial" w:hAnsi="Arial" w:cs="Arial"/>
                <w:sz w:val="20"/>
              </w:rPr>
              <w:t>9</w:t>
            </w:r>
          </w:p>
        </w:tc>
        <w:tc>
          <w:tcPr>
            <w:tcW w:w="1890" w:type="dxa"/>
            <w:shd w:val="clear" w:color="auto" w:fill="auto"/>
            <w:noWrap/>
            <w:vAlign w:val="bottom"/>
            <w:tcPrChange w:id="516"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70F853C2" w14:textId="681BA690" w:rsidR="00FB6ADB" w:rsidRPr="00826313" w:rsidRDefault="00FB6ADB">
            <w:pPr>
              <w:overflowPunct/>
              <w:autoSpaceDE/>
              <w:autoSpaceDN/>
              <w:adjustRightInd/>
              <w:ind w:left="57" w:right="-85"/>
              <w:jc w:val="right"/>
              <w:textAlignment w:val="auto"/>
              <w:rPr>
                <w:rFonts w:ascii="Arial" w:hAnsi="Arial" w:cs="Arial"/>
                <w:sz w:val="20"/>
              </w:rPr>
            </w:pPr>
            <w:ins w:id="517" w:author="Mai Ngoc Ngo" w:date="2024-10-23T16:26:00Z" w16du:dateUtc="2024-10-23T09:26:00Z">
              <w:r>
                <w:rPr>
                  <w:rFonts w:ascii="Arial" w:hAnsi="Arial" w:cs="Arial"/>
                  <w:color w:val="000000"/>
                  <w:sz w:val="20"/>
                </w:rPr>
                <w:t xml:space="preserve">    76,631,441,126 </w:t>
              </w:r>
            </w:ins>
          </w:p>
        </w:tc>
        <w:tc>
          <w:tcPr>
            <w:tcW w:w="1962" w:type="dxa"/>
            <w:vAlign w:val="bottom"/>
            <w:tcPrChange w:id="518" w:author="Hai Quang Le" w:date="2025-01-03T16:48:00Z" w16du:dateUtc="2025-01-03T09:48:00Z">
              <w:tcPr>
                <w:tcW w:w="1962" w:type="dxa"/>
                <w:gridSpan w:val="2"/>
                <w:tcBorders>
                  <w:top w:val="nil"/>
                  <w:left w:val="nil"/>
                  <w:bottom w:val="nil"/>
                  <w:right w:val="nil"/>
                </w:tcBorders>
                <w:vAlign w:val="bottom"/>
              </w:tcPr>
            </w:tcPrChange>
          </w:tcPr>
          <w:p w14:paraId="21AEA790" w14:textId="15F22169" w:rsidR="00FB6ADB" w:rsidRPr="00826313" w:rsidRDefault="00FB6ADB">
            <w:pPr>
              <w:overflowPunct/>
              <w:autoSpaceDE/>
              <w:autoSpaceDN/>
              <w:adjustRightInd/>
              <w:ind w:left="57" w:right="-85"/>
              <w:jc w:val="right"/>
              <w:textAlignment w:val="auto"/>
              <w:rPr>
                <w:rFonts w:ascii="Arial" w:hAnsi="Arial" w:cs="Arial"/>
                <w:sz w:val="20"/>
              </w:rPr>
            </w:pPr>
            <w:ins w:id="519" w:author="Mai Ngoc Ngo" w:date="2024-10-23T16:26:00Z" w16du:dateUtc="2024-10-23T09:26:00Z">
              <w:r>
                <w:rPr>
                  <w:rFonts w:ascii="Arial" w:hAnsi="Arial" w:cs="Arial"/>
                  <w:color w:val="000000"/>
                  <w:sz w:val="20"/>
                </w:rPr>
                <w:t xml:space="preserve">       74,884,032,975 </w:t>
              </w:r>
            </w:ins>
            <w:del w:id="520" w:author="Mai Ngoc Ngo" w:date="2024-10-23T16:26:00Z" w16du:dateUtc="2024-10-23T09:26:00Z">
              <w:r w:rsidRPr="00826313" w:rsidDel="00DE418B">
                <w:rPr>
                  <w:rFonts w:ascii="Arial" w:hAnsi="Arial" w:cs="Arial"/>
                  <w:color w:val="000000"/>
                  <w:sz w:val="20"/>
                </w:rPr>
                <w:delText>(140,719,419,991)</w:delText>
              </w:r>
            </w:del>
          </w:p>
        </w:tc>
      </w:tr>
      <w:tr w:rsidR="00FB6ADB" w:rsidRPr="00826313" w14:paraId="17817F9A" w14:textId="77777777" w:rsidTr="008911BB">
        <w:trPr>
          <w:trPrChange w:id="521" w:author="Hai Quang Le" w:date="2025-01-03T16:48:00Z" w16du:dateUtc="2025-01-03T09:48:00Z">
            <w:trPr>
              <w:gridAfter w:val="0"/>
            </w:trPr>
          </w:trPrChange>
        </w:trPr>
        <w:tc>
          <w:tcPr>
            <w:tcW w:w="4320" w:type="dxa"/>
            <w:shd w:val="clear" w:color="auto" w:fill="auto"/>
            <w:noWrap/>
            <w:vAlign w:val="bottom"/>
            <w:tcPrChange w:id="522"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1402529F" w14:textId="63CB0150" w:rsidR="00FB6ADB" w:rsidRPr="00826313" w:rsidRDefault="00FB6ADB">
            <w:pPr>
              <w:overflowPunct/>
              <w:autoSpaceDE/>
              <w:autoSpaceDN/>
              <w:adjustRightInd/>
              <w:ind w:left="-108" w:right="-85"/>
              <w:textAlignment w:val="auto"/>
              <w:rPr>
                <w:rFonts w:ascii="Arial" w:hAnsi="Arial" w:cs="Arial"/>
                <w:bCs/>
                <w:sz w:val="20"/>
              </w:rPr>
            </w:pPr>
            <w:r w:rsidRPr="00826313">
              <w:rPr>
                <w:rFonts w:ascii="Arial" w:hAnsi="Arial" w:cs="Arial"/>
                <w:bCs/>
                <w:sz w:val="20"/>
              </w:rPr>
              <w:t>Net gain/(loss) from financial liabilities at fair value through profit or loss</w:t>
            </w:r>
          </w:p>
        </w:tc>
        <w:tc>
          <w:tcPr>
            <w:tcW w:w="720" w:type="dxa"/>
            <w:shd w:val="clear" w:color="auto" w:fill="auto"/>
            <w:vAlign w:val="bottom"/>
            <w:tcPrChange w:id="523" w:author="Hai Quang Le" w:date="2025-01-03T16:48:00Z" w16du:dateUtc="2025-01-03T09:48:00Z">
              <w:tcPr>
                <w:tcW w:w="720" w:type="dxa"/>
                <w:gridSpan w:val="2"/>
                <w:tcBorders>
                  <w:top w:val="nil"/>
                  <w:left w:val="nil"/>
                  <w:bottom w:val="nil"/>
                  <w:right w:val="nil"/>
                </w:tcBorders>
                <w:shd w:val="clear" w:color="auto" w:fill="auto"/>
                <w:vAlign w:val="bottom"/>
              </w:tcPr>
            </w:tcPrChange>
          </w:tcPr>
          <w:p w14:paraId="38284D6B" w14:textId="66E39C35" w:rsidR="00FB6ADB" w:rsidRPr="00826313" w:rsidRDefault="00FB6ADB">
            <w:pPr>
              <w:overflowPunct/>
              <w:autoSpaceDE/>
              <w:autoSpaceDN/>
              <w:adjustRightInd/>
              <w:ind w:left="-57" w:right="-57"/>
              <w:jc w:val="center"/>
              <w:textAlignment w:val="auto"/>
              <w:rPr>
                <w:rFonts w:ascii="Arial" w:hAnsi="Arial" w:cs="Arial"/>
                <w:sz w:val="20"/>
              </w:rPr>
            </w:pPr>
            <w:r w:rsidRPr="00826313">
              <w:rPr>
                <w:rFonts w:ascii="Arial" w:hAnsi="Arial" w:cs="Arial"/>
                <w:sz w:val="20"/>
              </w:rPr>
              <w:t>10</w:t>
            </w:r>
          </w:p>
        </w:tc>
        <w:tc>
          <w:tcPr>
            <w:tcW w:w="1890" w:type="dxa"/>
            <w:shd w:val="clear" w:color="auto" w:fill="auto"/>
            <w:noWrap/>
            <w:vAlign w:val="bottom"/>
            <w:tcPrChange w:id="524"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7D2EC96D" w14:textId="04F86D39" w:rsidR="00FB6ADB" w:rsidRPr="00826313" w:rsidRDefault="00FB6ADB">
            <w:pPr>
              <w:overflowPunct/>
              <w:autoSpaceDE/>
              <w:autoSpaceDN/>
              <w:adjustRightInd/>
              <w:ind w:left="57" w:right="-85"/>
              <w:jc w:val="right"/>
              <w:textAlignment w:val="auto"/>
              <w:rPr>
                <w:rFonts w:ascii="Arial" w:hAnsi="Arial" w:cs="Arial"/>
                <w:sz w:val="20"/>
              </w:rPr>
            </w:pPr>
            <w:ins w:id="525" w:author="Mai Ngoc Ngo" w:date="2024-10-23T16:26:00Z" w16du:dateUtc="2024-10-23T09:26:00Z">
              <w:r>
                <w:rPr>
                  <w:rFonts w:ascii="Arial" w:hAnsi="Arial" w:cs="Arial"/>
                  <w:color w:val="000000"/>
                  <w:sz w:val="20"/>
                </w:rPr>
                <w:t xml:space="preserve">  (46,937,421,075)</w:t>
              </w:r>
            </w:ins>
          </w:p>
        </w:tc>
        <w:tc>
          <w:tcPr>
            <w:tcW w:w="1962" w:type="dxa"/>
            <w:vAlign w:val="bottom"/>
            <w:tcPrChange w:id="526" w:author="Hai Quang Le" w:date="2025-01-03T16:48:00Z" w16du:dateUtc="2025-01-03T09:48:00Z">
              <w:tcPr>
                <w:tcW w:w="1962" w:type="dxa"/>
                <w:gridSpan w:val="2"/>
                <w:tcBorders>
                  <w:top w:val="nil"/>
                  <w:left w:val="nil"/>
                  <w:bottom w:val="nil"/>
                  <w:right w:val="nil"/>
                </w:tcBorders>
                <w:vAlign w:val="bottom"/>
              </w:tcPr>
            </w:tcPrChange>
          </w:tcPr>
          <w:p w14:paraId="0C8BDEEB" w14:textId="7D53DAA4" w:rsidR="00FB6ADB" w:rsidRPr="00826313" w:rsidRDefault="00FB6ADB">
            <w:pPr>
              <w:overflowPunct/>
              <w:autoSpaceDE/>
              <w:autoSpaceDN/>
              <w:adjustRightInd/>
              <w:ind w:left="57" w:right="-85"/>
              <w:jc w:val="right"/>
              <w:textAlignment w:val="auto"/>
              <w:rPr>
                <w:rFonts w:ascii="Arial" w:hAnsi="Arial" w:cs="Arial"/>
                <w:sz w:val="20"/>
              </w:rPr>
            </w:pPr>
            <w:ins w:id="527" w:author="Mai Ngoc Ngo" w:date="2024-10-23T16:26:00Z" w16du:dateUtc="2024-10-23T09:26:00Z">
              <w:del w:id="528" w:author="Trung Van Nguyen" w:date="2024-11-08T15:40:00Z" w16du:dateUtc="2024-11-08T08:40:00Z">
                <w:r w:rsidDel="00BD5D60">
                  <w:rPr>
                    <w:rFonts w:ascii="Arial" w:hAnsi="Arial" w:cs="Arial"/>
                    <w:color w:val="000000"/>
                    <w:sz w:val="20"/>
                  </w:rPr>
                  <w:delText xml:space="preserve">     </w:delText>
                </w:r>
              </w:del>
              <w:r>
                <w:rPr>
                  <w:rFonts w:ascii="Arial" w:hAnsi="Arial" w:cs="Arial"/>
                  <w:color w:val="000000"/>
                  <w:sz w:val="20"/>
                </w:rPr>
                <w:t>(52,920,245,795)</w:t>
              </w:r>
            </w:ins>
            <w:del w:id="529" w:author="Mai Ngoc Ngo" w:date="2024-10-23T16:26:00Z" w16du:dateUtc="2024-10-23T09:26:00Z">
              <w:r w:rsidRPr="00826313" w:rsidDel="00DE418B">
                <w:rPr>
                  <w:rFonts w:ascii="Arial" w:hAnsi="Arial" w:cs="Arial"/>
                  <w:color w:val="000000"/>
                  <w:sz w:val="20"/>
                </w:rPr>
                <w:delText>136,154,454,705</w:delText>
              </w:r>
            </w:del>
          </w:p>
        </w:tc>
      </w:tr>
      <w:tr w:rsidR="00FB6ADB" w:rsidRPr="00826313" w14:paraId="59AF0742" w14:textId="77777777" w:rsidTr="008911BB">
        <w:trPr>
          <w:trPrChange w:id="530" w:author="Hai Quang Le" w:date="2025-01-03T16:48:00Z" w16du:dateUtc="2025-01-03T09:48:00Z">
            <w:trPr>
              <w:gridAfter w:val="0"/>
            </w:trPr>
          </w:trPrChange>
        </w:trPr>
        <w:tc>
          <w:tcPr>
            <w:tcW w:w="4320" w:type="dxa"/>
            <w:shd w:val="clear" w:color="auto" w:fill="auto"/>
            <w:noWrap/>
            <w:vAlign w:val="bottom"/>
            <w:tcPrChange w:id="531" w:author="Hai Quang Le" w:date="2025-01-03T16:48:00Z" w16du:dateUtc="2025-01-03T09:48:00Z">
              <w:tcPr>
                <w:tcW w:w="4320" w:type="dxa"/>
                <w:gridSpan w:val="2"/>
                <w:tcBorders>
                  <w:top w:val="nil"/>
                  <w:left w:val="nil"/>
                  <w:right w:val="nil"/>
                </w:tcBorders>
                <w:shd w:val="clear" w:color="auto" w:fill="auto"/>
                <w:noWrap/>
                <w:vAlign w:val="bottom"/>
              </w:tcPr>
            </w:tcPrChange>
          </w:tcPr>
          <w:p w14:paraId="23439698" w14:textId="4632530D" w:rsidR="00FB6ADB" w:rsidRPr="00826313" w:rsidRDefault="00FB6ADB">
            <w:pPr>
              <w:overflowPunct/>
              <w:autoSpaceDE/>
              <w:autoSpaceDN/>
              <w:adjustRightInd/>
              <w:ind w:left="-108"/>
              <w:textAlignment w:val="auto"/>
              <w:rPr>
                <w:rFonts w:ascii="Arial" w:hAnsi="Arial" w:cs="Arial"/>
                <w:sz w:val="20"/>
              </w:rPr>
            </w:pPr>
            <w:commentRangeStart w:id="532"/>
            <w:r w:rsidRPr="00826313">
              <w:rPr>
                <w:rFonts w:ascii="Arial" w:hAnsi="Arial" w:cs="Arial"/>
                <w:sz w:val="20"/>
              </w:rPr>
              <w:t>Other operating income</w:t>
            </w:r>
          </w:p>
        </w:tc>
        <w:tc>
          <w:tcPr>
            <w:tcW w:w="720" w:type="dxa"/>
            <w:shd w:val="clear" w:color="auto" w:fill="auto"/>
            <w:noWrap/>
            <w:vAlign w:val="bottom"/>
            <w:tcPrChange w:id="533" w:author="Hai Quang Le" w:date="2025-01-03T16:48:00Z" w16du:dateUtc="2025-01-03T09:48:00Z">
              <w:tcPr>
                <w:tcW w:w="720" w:type="dxa"/>
                <w:gridSpan w:val="2"/>
                <w:tcBorders>
                  <w:top w:val="nil"/>
                  <w:left w:val="nil"/>
                  <w:right w:val="nil"/>
                </w:tcBorders>
                <w:shd w:val="clear" w:color="auto" w:fill="auto"/>
                <w:noWrap/>
                <w:vAlign w:val="bottom"/>
              </w:tcPr>
            </w:tcPrChange>
          </w:tcPr>
          <w:p w14:paraId="72F504AE" w14:textId="031D47D0" w:rsidR="00FB6ADB" w:rsidRPr="00826313" w:rsidRDefault="00FB6ADB">
            <w:pPr>
              <w:overflowPunct/>
              <w:autoSpaceDE/>
              <w:autoSpaceDN/>
              <w:adjustRightInd/>
              <w:ind w:left="-57" w:right="-57"/>
              <w:jc w:val="center"/>
              <w:textAlignment w:val="auto"/>
              <w:rPr>
                <w:rFonts w:ascii="Arial" w:hAnsi="Arial" w:cs="Arial"/>
                <w:bCs/>
                <w:sz w:val="20"/>
              </w:rPr>
            </w:pPr>
            <w:r w:rsidRPr="00826313">
              <w:rPr>
                <w:rFonts w:ascii="Arial" w:hAnsi="Arial" w:cs="Arial"/>
                <w:bCs/>
                <w:sz w:val="20"/>
              </w:rPr>
              <w:t>11</w:t>
            </w:r>
          </w:p>
        </w:tc>
        <w:tc>
          <w:tcPr>
            <w:tcW w:w="1890" w:type="dxa"/>
            <w:shd w:val="clear" w:color="auto" w:fill="auto"/>
            <w:noWrap/>
            <w:vAlign w:val="bottom"/>
            <w:tcPrChange w:id="534" w:author="Hai Quang Le" w:date="2025-01-03T16:48:00Z" w16du:dateUtc="2025-01-03T09:48:00Z">
              <w:tcPr>
                <w:tcW w:w="1890" w:type="dxa"/>
                <w:gridSpan w:val="2"/>
                <w:tcBorders>
                  <w:top w:val="nil"/>
                  <w:left w:val="nil"/>
                  <w:right w:val="nil"/>
                </w:tcBorders>
                <w:shd w:val="clear" w:color="auto" w:fill="auto"/>
                <w:noWrap/>
                <w:vAlign w:val="bottom"/>
              </w:tcPr>
            </w:tcPrChange>
          </w:tcPr>
          <w:p w14:paraId="3CC181A5" w14:textId="5248B7B9" w:rsidR="00FB6ADB" w:rsidRPr="00826313" w:rsidRDefault="00FB6ADB">
            <w:pPr>
              <w:pBdr>
                <w:bottom w:val="single" w:sz="4" w:space="1" w:color="auto"/>
              </w:pBdr>
              <w:tabs>
                <w:tab w:val="center" w:pos="4320"/>
                <w:tab w:val="right" w:pos="8640"/>
              </w:tabs>
              <w:overflowPunct/>
              <w:autoSpaceDE/>
              <w:autoSpaceDN/>
              <w:adjustRightInd/>
              <w:ind w:left="57" w:right="-85"/>
              <w:jc w:val="right"/>
              <w:textAlignment w:val="auto"/>
              <w:rPr>
                <w:rFonts w:ascii="Arial" w:hAnsi="Arial" w:cs="Arial"/>
                <w:color w:val="000000" w:themeColor="text1"/>
                <w:sz w:val="20"/>
              </w:rPr>
            </w:pPr>
            <w:commentRangeStart w:id="535"/>
            <w:ins w:id="536" w:author="Mai Ngoc Ngo" w:date="2024-10-23T16:26:00Z" w16du:dateUtc="2024-10-23T09:26:00Z">
              <w:r>
                <w:rPr>
                  <w:rFonts w:ascii="Arial" w:hAnsi="Arial" w:cs="Arial"/>
                  <w:color w:val="000000"/>
                  <w:sz w:val="20"/>
                </w:rPr>
                <w:t xml:space="preserve">      </w:t>
              </w:r>
            </w:ins>
            <w:ins w:id="537" w:author="Hai Quang Le" w:date="2025-01-03T16:52:00Z" w16du:dateUtc="2025-01-03T09:52:00Z">
              <w:r w:rsidR="00C10CA1" w:rsidRPr="00C10CA1">
                <w:rPr>
                  <w:rFonts w:ascii="Arial" w:hAnsi="Arial" w:cs="Arial"/>
                  <w:color w:val="000000"/>
                  <w:sz w:val="20"/>
                </w:rPr>
                <w:t xml:space="preserve"> 38,854,174,077</w:t>
              </w:r>
            </w:ins>
            <w:ins w:id="538" w:author="Mai Ngoc Ngo" w:date="2024-10-23T16:26:00Z" w16du:dateUtc="2024-10-23T09:26:00Z">
              <w:del w:id="539" w:author="Hai Quang Le" w:date="2024-12-11T13:39:00Z" w16du:dateUtc="2024-12-11T06:39:00Z">
                <w:r w:rsidDel="00DA4406">
                  <w:rPr>
                    <w:rFonts w:ascii="Arial" w:hAnsi="Arial" w:cs="Arial"/>
                    <w:color w:val="000000"/>
                    <w:sz w:val="20"/>
                  </w:rPr>
                  <w:delText>4,129,624,317</w:delText>
                </w:r>
              </w:del>
              <w:del w:id="540" w:author="Hai Quang Le" w:date="2025-01-03T16:52:00Z" w16du:dateUtc="2025-01-03T09:52:00Z">
                <w:r w:rsidDel="00C10CA1">
                  <w:rPr>
                    <w:rFonts w:ascii="Arial" w:hAnsi="Arial" w:cs="Arial"/>
                    <w:color w:val="000000"/>
                    <w:sz w:val="20"/>
                  </w:rPr>
                  <w:delText xml:space="preserve"> </w:delText>
                </w:r>
              </w:del>
            </w:ins>
          </w:p>
        </w:tc>
        <w:tc>
          <w:tcPr>
            <w:tcW w:w="1962" w:type="dxa"/>
            <w:vAlign w:val="bottom"/>
            <w:tcPrChange w:id="541" w:author="Hai Quang Le" w:date="2025-01-03T16:48:00Z" w16du:dateUtc="2025-01-03T09:48:00Z">
              <w:tcPr>
                <w:tcW w:w="1962" w:type="dxa"/>
                <w:gridSpan w:val="2"/>
                <w:tcBorders>
                  <w:top w:val="nil"/>
                  <w:left w:val="nil"/>
                  <w:right w:val="nil"/>
                </w:tcBorders>
                <w:vAlign w:val="bottom"/>
              </w:tcPr>
            </w:tcPrChange>
          </w:tcPr>
          <w:p w14:paraId="54E67F13" w14:textId="34F38AE0" w:rsidR="00FB6ADB" w:rsidRPr="00826313" w:rsidRDefault="00FB6ADB">
            <w:pPr>
              <w:pBdr>
                <w:bottom w:val="single" w:sz="4" w:space="1" w:color="auto"/>
              </w:pBdr>
              <w:tabs>
                <w:tab w:val="center" w:pos="4320"/>
                <w:tab w:val="right" w:pos="8640"/>
              </w:tabs>
              <w:overflowPunct/>
              <w:autoSpaceDE/>
              <w:autoSpaceDN/>
              <w:adjustRightInd/>
              <w:ind w:left="57" w:right="-85"/>
              <w:jc w:val="right"/>
              <w:textAlignment w:val="auto"/>
              <w:rPr>
                <w:rFonts w:ascii="Arial" w:hAnsi="Arial" w:cs="Arial"/>
                <w:sz w:val="20"/>
              </w:rPr>
            </w:pPr>
            <w:ins w:id="542" w:author="Mai Ngoc Ngo" w:date="2024-10-23T16:26:00Z" w16du:dateUtc="2024-10-23T09:26:00Z">
              <w:r>
                <w:rPr>
                  <w:rFonts w:ascii="Arial" w:hAnsi="Arial" w:cs="Arial"/>
                  <w:color w:val="000000"/>
                  <w:sz w:val="20"/>
                </w:rPr>
                <w:t xml:space="preserve">        </w:t>
              </w:r>
              <w:del w:id="543" w:author="Hai Quang Le" w:date="2024-12-11T14:01:00Z" w16du:dateUtc="2024-12-11T07:01:00Z">
                <w:r w:rsidDel="00416637">
                  <w:rPr>
                    <w:rFonts w:ascii="Arial" w:hAnsi="Arial" w:cs="Arial"/>
                    <w:color w:val="000000"/>
                    <w:sz w:val="20"/>
                  </w:rPr>
                  <w:delText>6</w:delText>
                </w:r>
              </w:del>
            </w:ins>
            <w:ins w:id="544" w:author="Hai Quang Le" w:date="2024-12-11T14:01:00Z" w16du:dateUtc="2024-12-11T07:01:00Z">
              <w:r w:rsidR="00416637">
                <w:rPr>
                  <w:rFonts w:ascii="Arial" w:hAnsi="Arial" w:cs="Arial"/>
                  <w:color w:val="000000"/>
                  <w:sz w:val="20"/>
                </w:rPr>
                <w:t>25</w:t>
              </w:r>
            </w:ins>
            <w:ins w:id="545" w:author="Mai Ngoc Ngo" w:date="2024-10-23T16:26:00Z" w16du:dateUtc="2024-10-23T09:26:00Z">
              <w:r>
                <w:rPr>
                  <w:rFonts w:ascii="Arial" w:hAnsi="Arial" w:cs="Arial"/>
                  <w:color w:val="000000"/>
                  <w:sz w:val="20"/>
                </w:rPr>
                <w:t>,</w:t>
              </w:r>
              <w:del w:id="546" w:author="Hai Quang Le" w:date="2024-12-11T14:01:00Z" w16du:dateUtc="2024-12-11T07:01:00Z">
                <w:r w:rsidDel="00416637">
                  <w:rPr>
                    <w:rFonts w:ascii="Arial" w:hAnsi="Arial" w:cs="Arial"/>
                    <w:color w:val="000000"/>
                    <w:sz w:val="20"/>
                  </w:rPr>
                  <w:delText>6</w:delText>
                </w:r>
              </w:del>
              <w:r>
                <w:rPr>
                  <w:rFonts w:ascii="Arial" w:hAnsi="Arial" w:cs="Arial"/>
                  <w:color w:val="000000"/>
                  <w:sz w:val="20"/>
                </w:rPr>
                <w:t>4</w:t>
              </w:r>
            </w:ins>
            <w:ins w:id="547" w:author="Hai Quang Le" w:date="2024-12-11T14:02:00Z" w16du:dateUtc="2024-12-11T07:02:00Z">
              <w:r w:rsidR="00416637">
                <w:rPr>
                  <w:rFonts w:ascii="Arial" w:hAnsi="Arial" w:cs="Arial"/>
                  <w:color w:val="000000"/>
                  <w:sz w:val="20"/>
                </w:rPr>
                <w:t>92</w:t>
              </w:r>
            </w:ins>
            <w:ins w:id="548" w:author="Mai Ngoc Ngo" w:date="2024-10-23T16:26:00Z" w16du:dateUtc="2024-10-23T09:26:00Z">
              <w:del w:id="549" w:author="Hai Quang Le" w:date="2024-12-11T14:02:00Z" w16du:dateUtc="2024-12-11T07:02:00Z">
                <w:r w:rsidDel="00416637">
                  <w:rPr>
                    <w:rFonts w:ascii="Arial" w:hAnsi="Arial" w:cs="Arial"/>
                    <w:color w:val="000000"/>
                    <w:sz w:val="20"/>
                  </w:rPr>
                  <w:delText>1</w:delText>
                </w:r>
              </w:del>
              <w:r>
                <w:rPr>
                  <w:rFonts w:ascii="Arial" w:hAnsi="Arial" w:cs="Arial"/>
                  <w:color w:val="000000"/>
                  <w:sz w:val="20"/>
                </w:rPr>
                <w:t>,</w:t>
              </w:r>
              <w:del w:id="550" w:author="Hai Quang Le" w:date="2024-12-11T14:02:00Z" w16du:dateUtc="2024-12-11T07:02:00Z">
                <w:r w:rsidDel="00416637">
                  <w:rPr>
                    <w:rFonts w:ascii="Arial" w:hAnsi="Arial" w:cs="Arial"/>
                    <w:color w:val="000000"/>
                    <w:sz w:val="20"/>
                  </w:rPr>
                  <w:delText>5</w:delText>
                </w:r>
              </w:del>
              <w:r>
                <w:rPr>
                  <w:rFonts w:ascii="Arial" w:hAnsi="Arial" w:cs="Arial"/>
                  <w:color w:val="000000"/>
                  <w:sz w:val="20"/>
                </w:rPr>
                <w:t>8</w:t>
              </w:r>
            </w:ins>
            <w:ins w:id="551" w:author="Hai Quang Le" w:date="2024-12-11T14:02:00Z" w16du:dateUtc="2024-12-11T07:02:00Z">
              <w:r w:rsidR="00416637">
                <w:rPr>
                  <w:rFonts w:ascii="Arial" w:hAnsi="Arial" w:cs="Arial"/>
                  <w:color w:val="000000"/>
                  <w:sz w:val="20"/>
                </w:rPr>
                <w:t>5</w:t>
              </w:r>
            </w:ins>
            <w:ins w:id="552" w:author="Mai Ngoc Ngo" w:date="2024-10-23T16:26:00Z" w16du:dateUtc="2024-10-23T09:26:00Z">
              <w:del w:id="553" w:author="Hai Quang Le" w:date="2024-12-11T14:02:00Z" w16du:dateUtc="2024-12-11T07:02:00Z">
                <w:r w:rsidDel="00416637">
                  <w:rPr>
                    <w:rFonts w:ascii="Arial" w:hAnsi="Arial" w:cs="Arial"/>
                    <w:color w:val="000000"/>
                    <w:sz w:val="20"/>
                  </w:rPr>
                  <w:delText>4</w:delText>
                </w:r>
              </w:del>
            </w:ins>
            <w:ins w:id="554" w:author="Hai Quang Le" w:date="2024-12-11T14:02:00Z" w16du:dateUtc="2024-12-11T07:02:00Z">
              <w:r w:rsidR="00416637">
                <w:rPr>
                  <w:rFonts w:ascii="Arial" w:hAnsi="Arial" w:cs="Arial"/>
                  <w:color w:val="000000"/>
                  <w:sz w:val="20"/>
                </w:rPr>
                <w:t>0</w:t>
              </w:r>
            </w:ins>
            <w:ins w:id="555" w:author="Mai Ngoc Ngo" w:date="2024-10-23T16:26:00Z" w16du:dateUtc="2024-10-23T09:26:00Z">
              <w:r>
                <w:rPr>
                  <w:rFonts w:ascii="Arial" w:hAnsi="Arial" w:cs="Arial"/>
                  <w:color w:val="000000"/>
                  <w:sz w:val="20"/>
                </w:rPr>
                <w:t>,</w:t>
              </w:r>
              <w:del w:id="556" w:author="Hai Quang Le" w:date="2024-12-11T14:02:00Z" w16du:dateUtc="2024-12-11T07:02:00Z">
                <w:r w:rsidDel="00416637">
                  <w:rPr>
                    <w:rFonts w:ascii="Arial" w:hAnsi="Arial" w:cs="Arial"/>
                    <w:color w:val="000000"/>
                    <w:sz w:val="20"/>
                  </w:rPr>
                  <w:delText>203</w:delText>
                </w:r>
              </w:del>
            </w:ins>
            <w:ins w:id="557" w:author="Hai Quang Le" w:date="2024-12-11T14:02:00Z" w16du:dateUtc="2024-12-11T07:02:00Z">
              <w:r w:rsidR="00416637">
                <w:rPr>
                  <w:rFonts w:ascii="Arial" w:hAnsi="Arial" w:cs="Arial"/>
                  <w:color w:val="000000"/>
                  <w:sz w:val="20"/>
                </w:rPr>
                <w:t>137</w:t>
              </w:r>
            </w:ins>
            <w:ins w:id="558" w:author="Mai Ngoc Ngo" w:date="2024-10-23T16:26:00Z" w16du:dateUtc="2024-10-23T09:26:00Z">
              <w:r>
                <w:rPr>
                  <w:rFonts w:ascii="Arial" w:hAnsi="Arial" w:cs="Arial"/>
                  <w:color w:val="000000"/>
                  <w:sz w:val="20"/>
                </w:rPr>
                <w:t xml:space="preserve"> </w:t>
              </w:r>
            </w:ins>
            <w:del w:id="559" w:author="Mai Ngoc Ngo" w:date="2024-10-23T16:26:00Z" w16du:dateUtc="2024-10-23T09:26:00Z">
              <w:r w:rsidRPr="00826313" w:rsidDel="00DE418B">
                <w:rPr>
                  <w:rFonts w:ascii="Arial" w:hAnsi="Arial" w:cs="Arial"/>
                  <w:color w:val="000000"/>
                  <w:sz w:val="20"/>
                </w:rPr>
                <w:delText>9,781,897,094</w:delText>
              </w:r>
            </w:del>
            <w:commentRangeEnd w:id="535"/>
            <w:r w:rsidR="003F6E0B">
              <w:rPr>
                <w:rStyle w:val="CommentReference"/>
                <w:rFonts w:ascii="Times New Roman" w:hAnsi="Times New Roman"/>
              </w:rPr>
              <w:commentReference w:id="535"/>
            </w:r>
            <w:r w:rsidR="006D41F8">
              <w:rPr>
                <w:rStyle w:val="CommentReference"/>
                <w:rFonts w:ascii="Times New Roman" w:hAnsi="Times New Roman"/>
              </w:rPr>
              <w:commentReference w:id="532"/>
            </w:r>
          </w:p>
        </w:tc>
      </w:tr>
      <w:commentRangeEnd w:id="532"/>
      <w:tr w:rsidR="00FB6ADB" w:rsidRPr="00826313" w14:paraId="200C7C7C" w14:textId="77777777" w:rsidTr="008911BB">
        <w:trPr>
          <w:trPrChange w:id="560" w:author="Hai Quang Le" w:date="2025-01-03T16:48:00Z" w16du:dateUtc="2025-01-03T09:48:00Z">
            <w:trPr>
              <w:gridAfter w:val="0"/>
            </w:trPr>
          </w:trPrChange>
        </w:trPr>
        <w:tc>
          <w:tcPr>
            <w:tcW w:w="4320" w:type="dxa"/>
            <w:shd w:val="clear" w:color="auto" w:fill="auto"/>
            <w:noWrap/>
            <w:vAlign w:val="bottom"/>
            <w:hideMark/>
            <w:tcPrChange w:id="561" w:author="Hai Quang Le" w:date="2025-01-03T16:48:00Z" w16du:dateUtc="2025-01-03T09:48:00Z">
              <w:tcPr>
                <w:tcW w:w="4320" w:type="dxa"/>
                <w:gridSpan w:val="2"/>
                <w:tcBorders>
                  <w:top w:val="nil"/>
                  <w:left w:val="nil"/>
                  <w:bottom w:val="nil"/>
                  <w:right w:val="nil"/>
                </w:tcBorders>
                <w:shd w:val="clear" w:color="auto" w:fill="auto"/>
                <w:noWrap/>
                <w:vAlign w:val="bottom"/>
                <w:hideMark/>
              </w:tcPr>
            </w:tcPrChange>
          </w:tcPr>
          <w:p w14:paraId="2AB664D7" w14:textId="45F0F03F" w:rsidR="00FB6ADB" w:rsidRPr="00826313" w:rsidRDefault="00FB6ADB">
            <w:pPr>
              <w:overflowPunct/>
              <w:autoSpaceDE/>
              <w:autoSpaceDN/>
              <w:adjustRightInd/>
              <w:ind w:left="-108"/>
              <w:textAlignment w:val="auto"/>
              <w:rPr>
                <w:rFonts w:ascii="Arial" w:hAnsi="Arial" w:cs="Arial"/>
                <w:b/>
                <w:bCs/>
                <w:sz w:val="20"/>
              </w:rPr>
              <w:pPrChange w:id="562" w:author="Hai Quang Le" w:date="2025-01-03T16:47:00Z" w16du:dateUtc="2025-01-03T09:47:00Z">
                <w:pPr>
                  <w:overflowPunct/>
                  <w:autoSpaceDE/>
                  <w:autoSpaceDN/>
                  <w:adjustRightInd/>
                  <w:spacing w:before="120"/>
                  <w:ind w:left="-108"/>
                  <w:textAlignment w:val="auto"/>
                </w:pPr>
              </w:pPrChange>
            </w:pPr>
            <w:r w:rsidRPr="00826313">
              <w:rPr>
                <w:rFonts w:ascii="Arial" w:hAnsi="Arial" w:cs="Arial"/>
                <w:b/>
                <w:bCs/>
                <w:sz w:val="20"/>
              </w:rPr>
              <w:t>Net operating income</w:t>
            </w:r>
          </w:p>
        </w:tc>
        <w:tc>
          <w:tcPr>
            <w:tcW w:w="720" w:type="dxa"/>
            <w:shd w:val="clear" w:color="auto" w:fill="auto"/>
            <w:noWrap/>
            <w:vAlign w:val="bottom"/>
            <w:tcPrChange w:id="563"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32475B3B" w14:textId="77777777" w:rsidR="00FB6ADB" w:rsidRPr="00826313" w:rsidRDefault="00FB6ADB">
            <w:pPr>
              <w:overflowPunct/>
              <w:autoSpaceDE/>
              <w:autoSpaceDN/>
              <w:adjustRightInd/>
              <w:ind w:left="-57" w:right="-57"/>
              <w:jc w:val="center"/>
              <w:textAlignment w:val="auto"/>
              <w:rPr>
                <w:rFonts w:ascii="Arial" w:hAnsi="Arial" w:cs="Arial"/>
                <w:b/>
                <w:bCs/>
                <w:sz w:val="20"/>
              </w:rPr>
              <w:pPrChange w:id="564" w:author="Hai Quang Le" w:date="2025-01-03T16:47:00Z" w16du:dateUtc="2025-01-03T09:47:00Z">
                <w:pPr>
                  <w:overflowPunct/>
                  <w:autoSpaceDE/>
                  <w:autoSpaceDN/>
                  <w:adjustRightInd/>
                  <w:spacing w:before="120"/>
                  <w:ind w:left="-57" w:right="-57"/>
                  <w:jc w:val="center"/>
                  <w:textAlignment w:val="auto"/>
                </w:pPr>
              </w:pPrChange>
            </w:pPr>
          </w:p>
        </w:tc>
        <w:tc>
          <w:tcPr>
            <w:tcW w:w="1890" w:type="dxa"/>
            <w:shd w:val="clear" w:color="auto" w:fill="auto"/>
            <w:noWrap/>
            <w:vAlign w:val="bottom"/>
            <w:tcPrChange w:id="565"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7683B914" w14:textId="5CB09078" w:rsidR="00FB6ADB" w:rsidRPr="00826313" w:rsidRDefault="00FB6ADB">
            <w:pPr>
              <w:overflowPunct/>
              <w:autoSpaceDE/>
              <w:autoSpaceDN/>
              <w:adjustRightInd/>
              <w:ind w:left="57" w:right="-85"/>
              <w:jc w:val="right"/>
              <w:textAlignment w:val="auto"/>
              <w:rPr>
                <w:rFonts w:ascii="Arial" w:hAnsi="Arial" w:cs="Arial"/>
                <w:b/>
                <w:bCs/>
                <w:sz w:val="20"/>
              </w:rPr>
              <w:pPrChange w:id="566" w:author="Hai Quang Le" w:date="2025-01-03T16:47:00Z" w16du:dateUtc="2025-01-03T09:47:00Z">
                <w:pPr>
                  <w:overflowPunct/>
                  <w:autoSpaceDE/>
                  <w:autoSpaceDN/>
                  <w:adjustRightInd/>
                  <w:spacing w:before="120"/>
                  <w:ind w:left="57" w:right="-85"/>
                  <w:jc w:val="right"/>
                  <w:textAlignment w:val="auto"/>
                </w:pPr>
              </w:pPrChange>
            </w:pPr>
            <w:ins w:id="567" w:author="Mai Ngoc Ngo" w:date="2024-10-23T16:26:00Z" w16du:dateUtc="2024-10-23T09:26:00Z">
              <w:del w:id="568" w:author="Hai Quang Le" w:date="2025-01-03T17:13:00Z" w16du:dateUtc="2025-01-03T10:13:00Z">
                <w:r w:rsidDel="00163A8C">
                  <w:rPr>
                    <w:rFonts w:ascii="Arial" w:hAnsi="Arial" w:cs="Arial"/>
                    <w:b/>
                    <w:bCs/>
                    <w:color w:val="000000"/>
                    <w:sz w:val="20"/>
                  </w:rPr>
                  <w:delText xml:space="preserve"> </w:delText>
                </w:r>
              </w:del>
              <w:r>
                <w:rPr>
                  <w:rFonts w:ascii="Arial" w:hAnsi="Arial" w:cs="Arial"/>
                  <w:b/>
                  <w:bCs/>
                  <w:color w:val="000000"/>
                  <w:sz w:val="20"/>
                </w:rPr>
                <w:t xml:space="preserve">   </w:t>
              </w:r>
            </w:ins>
            <w:ins w:id="569" w:author="Hai Quang Le" w:date="2025-01-03T16:53:00Z" w16du:dateUtc="2025-01-03T09:53:00Z">
              <w:r w:rsidR="00414D82" w:rsidRPr="00414D82">
                <w:rPr>
                  <w:rFonts w:ascii="Arial" w:hAnsi="Arial" w:cs="Arial"/>
                  <w:b/>
                  <w:bCs/>
                  <w:color w:val="000000"/>
                  <w:sz w:val="20"/>
                </w:rPr>
                <w:t xml:space="preserve"> </w:t>
              </w:r>
            </w:ins>
            <w:ins w:id="570" w:author="Hai Quang Le" w:date="2025-01-03T17:13:00Z" w16du:dateUtc="2025-01-03T10:13:00Z">
              <w:r w:rsidR="00163A8C" w:rsidRPr="00163A8C">
                <w:rPr>
                  <w:rFonts w:ascii="Arial" w:hAnsi="Arial" w:cs="Arial"/>
                  <w:b/>
                  <w:bCs/>
                  <w:color w:val="000000"/>
                  <w:sz w:val="20"/>
                </w:rPr>
                <w:t xml:space="preserve"> 45,448,974,628 </w:t>
              </w:r>
            </w:ins>
            <w:ins w:id="571" w:author="Mai Ngoc Ngo" w:date="2024-10-23T16:26:00Z" w16du:dateUtc="2024-10-23T09:26:00Z">
              <w:del w:id="572" w:author="Hai Quang Le" w:date="2024-12-11T13:39:00Z" w16du:dateUtc="2024-12-11T06:39:00Z">
                <w:r w:rsidDel="00DA4406">
                  <w:rPr>
                    <w:rFonts w:ascii="Arial" w:hAnsi="Arial" w:cs="Arial"/>
                    <w:b/>
                    <w:bCs/>
                    <w:color w:val="000000"/>
                    <w:sz w:val="20"/>
                  </w:rPr>
                  <w:delText>42,046,385,367</w:delText>
                </w:r>
              </w:del>
              <w:del w:id="573" w:author="Hai Quang Le" w:date="2025-01-03T16:53:00Z" w16du:dateUtc="2025-01-03T09:53:00Z">
                <w:r w:rsidDel="00414D82">
                  <w:rPr>
                    <w:rFonts w:ascii="Arial" w:hAnsi="Arial" w:cs="Arial"/>
                    <w:b/>
                    <w:bCs/>
                    <w:color w:val="000000"/>
                    <w:sz w:val="20"/>
                  </w:rPr>
                  <w:delText xml:space="preserve"> </w:delText>
                </w:r>
              </w:del>
            </w:ins>
          </w:p>
        </w:tc>
        <w:tc>
          <w:tcPr>
            <w:tcW w:w="1962" w:type="dxa"/>
            <w:vAlign w:val="bottom"/>
            <w:tcPrChange w:id="574" w:author="Hai Quang Le" w:date="2025-01-03T16:48:00Z" w16du:dateUtc="2025-01-03T09:48:00Z">
              <w:tcPr>
                <w:tcW w:w="1962" w:type="dxa"/>
                <w:gridSpan w:val="2"/>
                <w:tcBorders>
                  <w:top w:val="nil"/>
                  <w:left w:val="nil"/>
                  <w:bottom w:val="nil"/>
                  <w:right w:val="nil"/>
                </w:tcBorders>
                <w:vAlign w:val="bottom"/>
              </w:tcPr>
            </w:tcPrChange>
          </w:tcPr>
          <w:p w14:paraId="5C501150" w14:textId="5C9F4CEB" w:rsidR="00FB6ADB" w:rsidRPr="00826313" w:rsidRDefault="00FB6ADB">
            <w:pPr>
              <w:overflowPunct/>
              <w:autoSpaceDE/>
              <w:autoSpaceDN/>
              <w:adjustRightInd/>
              <w:ind w:left="57" w:right="-85"/>
              <w:jc w:val="right"/>
              <w:textAlignment w:val="auto"/>
              <w:rPr>
                <w:rFonts w:ascii="Arial" w:hAnsi="Arial" w:cs="Arial"/>
                <w:b/>
                <w:bCs/>
                <w:sz w:val="20"/>
              </w:rPr>
              <w:pPrChange w:id="575" w:author="Hai Quang Le" w:date="2025-01-03T16:47:00Z" w16du:dateUtc="2025-01-03T09:47:00Z">
                <w:pPr>
                  <w:overflowPunct/>
                  <w:autoSpaceDE/>
                  <w:autoSpaceDN/>
                  <w:adjustRightInd/>
                  <w:spacing w:before="120"/>
                  <w:ind w:left="57" w:right="-85"/>
                  <w:jc w:val="right"/>
                  <w:textAlignment w:val="auto"/>
                </w:pPr>
              </w:pPrChange>
            </w:pPr>
            <w:ins w:id="576" w:author="Mai Ngoc Ngo" w:date="2024-10-23T16:26:00Z" w16du:dateUtc="2024-10-23T09:26:00Z">
              <w:del w:id="577" w:author="Hai Quang Le" w:date="2025-01-03T17:13:00Z" w16du:dateUtc="2025-01-03T10:13:00Z">
                <w:r w:rsidDel="00D3061E">
                  <w:rPr>
                    <w:rFonts w:ascii="Arial" w:hAnsi="Arial" w:cs="Arial"/>
                    <w:b/>
                    <w:bCs/>
                    <w:color w:val="000000"/>
                    <w:sz w:val="20"/>
                  </w:rPr>
                  <w:delText xml:space="preserve"> </w:delText>
                </w:r>
              </w:del>
              <w:r>
                <w:rPr>
                  <w:rFonts w:ascii="Arial" w:hAnsi="Arial" w:cs="Arial"/>
                  <w:b/>
                  <w:bCs/>
                  <w:color w:val="000000"/>
                  <w:sz w:val="20"/>
                </w:rPr>
                <w:t xml:space="preserve">     </w:t>
              </w:r>
            </w:ins>
            <w:ins w:id="578" w:author="Hai Quang Le" w:date="2025-01-03T17:13:00Z" w16du:dateUtc="2025-01-03T10:13:00Z">
              <w:r w:rsidR="00D3061E" w:rsidRPr="00D3061E">
                <w:rPr>
                  <w:rFonts w:ascii="Arial" w:hAnsi="Arial" w:cs="Arial"/>
                  <w:b/>
                  <w:bCs/>
                  <w:color w:val="000000"/>
                  <w:sz w:val="20"/>
                </w:rPr>
                <w:t xml:space="preserve"> 58,017,732,926 </w:t>
              </w:r>
            </w:ins>
            <w:ins w:id="579" w:author="Mai Ngoc Ngo" w:date="2024-10-23T16:26:00Z" w16du:dateUtc="2024-10-23T09:26:00Z">
              <w:del w:id="580" w:author="Hai Quang Le" w:date="2025-01-03T17:13:00Z" w16du:dateUtc="2025-01-03T10:13:00Z">
                <w:r w:rsidDel="00D3061E">
                  <w:rPr>
                    <w:rFonts w:ascii="Arial" w:hAnsi="Arial" w:cs="Arial"/>
                    <w:b/>
                    <w:bCs/>
                    <w:color w:val="000000"/>
                    <w:sz w:val="20"/>
                  </w:rPr>
                  <w:delText>58,</w:delText>
                </w:r>
              </w:del>
              <w:del w:id="581" w:author="Hai Quang Le" w:date="2025-01-03T17:07:00Z" w16du:dateUtc="2025-01-03T10:07:00Z">
                <w:r w:rsidDel="00CC436F">
                  <w:rPr>
                    <w:rFonts w:ascii="Arial" w:hAnsi="Arial" w:cs="Arial"/>
                    <w:b/>
                    <w:bCs/>
                    <w:color w:val="000000"/>
                    <w:sz w:val="20"/>
                  </w:rPr>
                  <w:delText>017</w:delText>
                </w:r>
              </w:del>
              <w:del w:id="582" w:author="Hai Quang Le" w:date="2025-01-03T17:13:00Z" w16du:dateUtc="2025-01-03T10:13:00Z">
                <w:r w:rsidDel="00D3061E">
                  <w:rPr>
                    <w:rFonts w:ascii="Arial" w:hAnsi="Arial" w:cs="Arial"/>
                    <w:b/>
                    <w:bCs/>
                    <w:color w:val="000000"/>
                    <w:sz w:val="20"/>
                  </w:rPr>
                  <w:delText>,</w:delText>
                </w:r>
              </w:del>
              <w:del w:id="583" w:author="Hai Quang Le" w:date="2025-01-03T17:07:00Z" w16du:dateUtc="2025-01-03T10:07:00Z">
                <w:r w:rsidDel="00CC436F">
                  <w:rPr>
                    <w:rFonts w:ascii="Arial" w:hAnsi="Arial" w:cs="Arial"/>
                    <w:b/>
                    <w:bCs/>
                    <w:color w:val="000000"/>
                    <w:sz w:val="20"/>
                  </w:rPr>
                  <w:delText>732</w:delText>
                </w:r>
              </w:del>
              <w:del w:id="584" w:author="Hai Quang Le" w:date="2025-01-03T17:13:00Z" w16du:dateUtc="2025-01-03T10:13:00Z">
                <w:r w:rsidDel="00D3061E">
                  <w:rPr>
                    <w:rFonts w:ascii="Arial" w:hAnsi="Arial" w:cs="Arial"/>
                    <w:b/>
                    <w:bCs/>
                    <w:color w:val="000000"/>
                    <w:sz w:val="20"/>
                  </w:rPr>
                  <w:delText>,</w:delText>
                </w:r>
              </w:del>
              <w:del w:id="585" w:author="Hai Quang Le" w:date="2025-01-03T17:07:00Z" w16du:dateUtc="2025-01-03T10:07:00Z">
                <w:r w:rsidDel="003F2B3E">
                  <w:rPr>
                    <w:rFonts w:ascii="Arial" w:hAnsi="Arial" w:cs="Arial"/>
                    <w:b/>
                    <w:bCs/>
                    <w:color w:val="000000"/>
                    <w:sz w:val="20"/>
                  </w:rPr>
                  <w:delText>926</w:delText>
                </w:r>
              </w:del>
              <w:del w:id="586" w:author="Hai Quang Le" w:date="2025-01-03T17:13:00Z" w16du:dateUtc="2025-01-03T10:13:00Z">
                <w:r w:rsidDel="00D3061E">
                  <w:rPr>
                    <w:rFonts w:ascii="Arial" w:hAnsi="Arial" w:cs="Arial"/>
                    <w:b/>
                    <w:bCs/>
                    <w:color w:val="000000"/>
                    <w:sz w:val="20"/>
                  </w:rPr>
                  <w:delText xml:space="preserve"> </w:delText>
                </w:r>
              </w:del>
            </w:ins>
            <w:del w:id="587" w:author="Mai Ngoc Ngo" w:date="2024-10-23T16:26:00Z" w16du:dateUtc="2024-10-23T09:26:00Z">
              <w:r w:rsidRPr="00826313" w:rsidDel="00DE418B">
                <w:rPr>
                  <w:rFonts w:ascii="Arial" w:hAnsi="Arial" w:cs="Arial"/>
                  <w:b/>
                  <w:bCs/>
                  <w:color w:val="000000"/>
                  <w:sz w:val="20"/>
                </w:rPr>
                <w:delText>(22,880,209,898)</w:delText>
              </w:r>
            </w:del>
          </w:p>
        </w:tc>
      </w:tr>
      <w:tr w:rsidR="005D7E99" w:rsidRPr="00826313" w14:paraId="7F0048BA" w14:textId="77777777" w:rsidTr="008911BB">
        <w:trPr>
          <w:trPrChange w:id="588" w:author="Hai Quang Le" w:date="2025-01-03T16:48:00Z" w16du:dateUtc="2025-01-03T09:48:00Z">
            <w:trPr>
              <w:gridAfter w:val="0"/>
            </w:trPr>
          </w:trPrChange>
        </w:trPr>
        <w:tc>
          <w:tcPr>
            <w:tcW w:w="4320" w:type="dxa"/>
            <w:shd w:val="clear" w:color="auto" w:fill="auto"/>
            <w:noWrap/>
            <w:vAlign w:val="bottom"/>
            <w:tcPrChange w:id="589"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1A10593F" w14:textId="5D94BFCF" w:rsidR="005D7E99" w:rsidRPr="00826313" w:rsidRDefault="005D7E99">
            <w:pPr>
              <w:overflowPunct/>
              <w:autoSpaceDE/>
              <w:autoSpaceDN/>
              <w:adjustRightInd/>
              <w:spacing w:before="120"/>
              <w:ind w:left="-108"/>
              <w:textAlignment w:val="auto"/>
              <w:rPr>
                <w:rFonts w:ascii="Arial" w:hAnsi="Arial" w:cs="Arial"/>
                <w:sz w:val="20"/>
              </w:rPr>
            </w:pPr>
            <w:r w:rsidRPr="00826313">
              <w:rPr>
                <w:rFonts w:ascii="Arial" w:hAnsi="Arial" w:cs="Arial"/>
                <w:bCs/>
                <w:sz w:val="20"/>
              </w:rPr>
              <w:t>Personnel expenses</w:t>
            </w:r>
          </w:p>
        </w:tc>
        <w:tc>
          <w:tcPr>
            <w:tcW w:w="720" w:type="dxa"/>
            <w:shd w:val="clear" w:color="auto" w:fill="auto"/>
            <w:noWrap/>
            <w:vAlign w:val="bottom"/>
            <w:tcPrChange w:id="590"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003C8235" w14:textId="345729C9" w:rsidR="005D7E99" w:rsidRPr="00826313" w:rsidRDefault="005D7E99">
            <w:pPr>
              <w:overflowPunct/>
              <w:autoSpaceDE/>
              <w:autoSpaceDN/>
              <w:adjustRightInd/>
              <w:spacing w:before="120"/>
              <w:ind w:left="-57" w:right="-57"/>
              <w:jc w:val="center"/>
              <w:textAlignment w:val="auto"/>
              <w:rPr>
                <w:rFonts w:ascii="Arial" w:hAnsi="Arial" w:cs="Arial"/>
                <w:sz w:val="20"/>
              </w:rPr>
            </w:pPr>
            <w:r w:rsidRPr="00826313">
              <w:rPr>
                <w:rFonts w:ascii="Arial" w:hAnsi="Arial" w:cs="Arial"/>
                <w:sz w:val="20"/>
              </w:rPr>
              <w:t>12</w:t>
            </w:r>
          </w:p>
        </w:tc>
        <w:tc>
          <w:tcPr>
            <w:tcW w:w="1890" w:type="dxa"/>
            <w:shd w:val="clear" w:color="auto" w:fill="auto"/>
            <w:noWrap/>
            <w:vAlign w:val="bottom"/>
            <w:tcPrChange w:id="591"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2C5BE733" w14:textId="612B960C" w:rsidR="005D7E99" w:rsidRPr="00826313" w:rsidRDefault="005D7E99">
            <w:pPr>
              <w:overflowPunct/>
              <w:autoSpaceDE/>
              <w:autoSpaceDN/>
              <w:adjustRightInd/>
              <w:spacing w:before="120"/>
              <w:ind w:left="57" w:right="-85"/>
              <w:jc w:val="right"/>
              <w:textAlignment w:val="auto"/>
              <w:rPr>
                <w:rFonts w:ascii="Arial" w:hAnsi="Arial" w:cs="Arial"/>
                <w:sz w:val="20"/>
              </w:rPr>
            </w:pPr>
            <w:ins w:id="592" w:author="Mai Ngoc Ngo" w:date="2024-10-23T16:27:00Z" w16du:dateUtc="2024-10-23T09:27:00Z">
              <w:r>
                <w:rPr>
                  <w:rFonts w:ascii="Arial" w:hAnsi="Arial" w:cs="Arial"/>
                  <w:color w:val="000000"/>
                  <w:sz w:val="20"/>
                </w:rPr>
                <w:t xml:space="preserve">  (12,806,021,022)</w:t>
              </w:r>
            </w:ins>
          </w:p>
        </w:tc>
        <w:tc>
          <w:tcPr>
            <w:tcW w:w="1962" w:type="dxa"/>
            <w:vAlign w:val="bottom"/>
            <w:tcPrChange w:id="593" w:author="Hai Quang Le" w:date="2025-01-03T16:48:00Z" w16du:dateUtc="2025-01-03T09:48:00Z">
              <w:tcPr>
                <w:tcW w:w="1962" w:type="dxa"/>
                <w:gridSpan w:val="2"/>
                <w:tcBorders>
                  <w:top w:val="nil"/>
                  <w:left w:val="nil"/>
                  <w:bottom w:val="nil"/>
                  <w:right w:val="nil"/>
                </w:tcBorders>
                <w:vAlign w:val="bottom"/>
              </w:tcPr>
            </w:tcPrChange>
          </w:tcPr>
          <w:p w14:paraId="69D0C1AC" w14:textId="0B54C612" w:rsidR="005D7E99" w:rsidRPr="00826313" w:rsidRDefault="005D7E99">
            <w:pPr>
              <w:overflowPunct/>
              <w:autoSpaceDE/>
              <w:autoSpaceDN/>
              <w:adjustRightInd/>
              <w:spacing w:before="120"/>
              <w:ind w:left="57" w:right="-85"/>
              <w:jc w:val="right"/>
              <w:textAlignment w:val="auto"/>
              <w:rPr>
                <w:rFonts w:ascii="Arial" w:hAnsi="Arial" w:cs="Arial"/>
                <w:sz w:val="20"/>
              </w:rPr>
            </w:pPr>
            <w:ins w:id="594" w:author="Mai Ngoc Ngo" w:date="2024-10-23T16:27:00Z" w16du:dateUtc="2024-10-23T09:27:00Z">
              <w:r>
                <w:rPr>
                  <w:rFonts w:ascii="Arial" w:hAnsi="Arial" w:cs="Arial"/>
                  <w:color w:val="000000"/>
                  <w:sz w:val="20"/>
                </w:rPr>
                <w:t xml:space="preserve">    (14,434,358,134)</w:t>
              </w:r>
            </w:ins>
            <w:del w:id="595" w:author="Mai Ngoc Ngo" w:date="2024-10-23T16:27:00Z" w16du:dateUtc="2024-10-23T09:27:00Z">
              <w:r w:rsidRPr="00826313" w:rsidDel="00AA57AD">
                <w:rPr>
                  <w:rFonts w:ascii="Arial" w:hAnsi="Arial" w:cs="Arial"/>
                  <w:color w:val="000000"/>
                  <w:sz w:val="20"/>
                </w:rPr>
                <w:delText>(13,545,694,938)</w:delText>
              </w:r>
            </w:del>
          </w:p>
        </w:tc>
      </w:tr>
      <w:tr w:rsidR="005D7E99" w:rsidRPr="00826313" w14:paraId="54484BDC" w14:textId="77777777" w:rsidTr="008911BB">
        <w:trPr>
          <w:trPrChange w:id="596" w:author="Hai Quang Le" w:date="2025-01-03T16:48:00Z" w16du:dateUtc="2025-01-03T09:48:00Z">
            <w:trPr>
              <w:gridAfter w:val="0"/>
            </w:trPr>
          </w:trPrChange>
        </w:trPr>
        <w:tc>
          <w:tcPr>
            <w:tcW w:w="4320" w:type="dxa"/>
            <w:shd w:val="clear" w:color="auto" w:fill="auto"/>
            <w:noWrap/>
            <w:vAlign w:val="bottom"/>
            <w:tcPrChange w:id="597"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0E7CF595" w14:textId="412BACF9" w:rsidR="005D7E99" w:rsidRPr="00826313" w:rsidRDefault="005D7E99">
            <w:pPr>
              <w:overflowPunct/>
              <w:autoSpaceDE/>
              <w:autoSpaceDN/>
              <w:adjustRightInd/>
              <w:ind w:left="-108"/>
              <w:textAlignment w:val="auto"/>
              <w:rPr>
                <w:rFonts w:ascii="Arial" w:hAnsi="Arial" w:cs="Arial"/>
                <w:bCs/>
                <w:sz w:val="20"/>
              </w:rPr>
            </w:pPr>
            <w:r w:rsidRPr="00826313">
              <w:rPr>
                <w:rFonts w:ascii="Arial" w:hAnsi="Arial" w:cs="Arial"/>
                <w:bCs/>
                <w:sz w:val="20"/>
              </w:rPr>
              <w:t>Depreciation and amortization</w:t>
            </w:r>
          </w:p>
        </w:tc>
        <w:tc>
          <w:tcPr>
            <w:tcW w:w="720" w:type="dxa"/>
            <w:shd w:val="clear" w:color="auto" w:fill="auto"/>
            <w:noWrap/>
            <w:vAlign w:val="bottom"/>
            <w:tcPrChange w:id="598"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6AE607A1" w14:textId="77777777" w:rsidR="005D7E99" w:rsidRPr="00826313" w:rsidRDefault="005D7E99">
            <w:pPr>
              <w:overflowPunct/>
              <w:autoSpaceDE/>
              <w:autoSpaceDN/>
              <w:adjustRightInd/>
              <w:ind w:left="-57" w:right="-57"/>
              <w:jc w:val="center"/>
              <w:textAlignment w:val="auto"/>
              <w:rPr>
                <w:rFonts w:ascii="Arial" w:hAnsi="Arial" w:cs="Arial"/>
                <w:sz w:val="20"/>
              </w:rPr>
            </w:pPr>
          </w:p>
        </w:tc>
        <w:tc>
          <w:tcPr>
            <w:tcW w:w="1890" w:type="dxa"/>
            <w:shd w:val="clear" w:color="auto" w:fill="auto"/>
            <w:noWrap/>
            <w:vAlign w:val="bottom"/>
            <w:tcPrChange w:id="599"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15BF95AA" w14:textId="425B341C" w:rsidR="005D7E99" w:rsidRPr="00826313" w:rsidRDefault="005D7E99">
            <w:pPr>
              <w:overflowPunct/>
              <w:autoSpaceDE/>
              <w:autoSpaceDN/>
              <w:adjustRightInd/>
              <w:ind w:left="57" w:right="-85"/>
              <w:jc w:val="right"/>
              <w:textAlignment w:val="auto"/>
              <w:rPr>
                <w:rFonts w:ascii="Arial" w:hAnsi="Arial" w:cs="Arial"/>
                <w:sz w:val="20"/>
              </w:rPr>
            </w:pPr>
            <w:ins w:id="600" w:author="Mai Ngoc Ngo" w:date="2024-10-23T16:27:00Z" w16du:dateUtc="2024-10-23T09:27:00Z">
              <w:r>
                <w:rPr>
                  <w:rFonts w:ascii="Arial" w:hAnsi="Arial" w:cs="Arial"/>
                  <w:color w:val="000000"/>
                  <w:sz w:val="20"/>
                </w:rPr>
                <w:t xml:space="preserve">    (3,3</w:t>
              </w:r>
            </w:ins>
            <w:ins w:id="601" w:author="Hai Quang Le" w:date="2024-12-11T13:39:00Z" w16du:dateUtc="2024-12-11T06:39:00Z">
              <w:r w:rsidR="00DA4406">
                <w:rPr>
                  <w:rFonts w:ascii="Arial" w:hAnsi="Arial" w:cs="Arial"/>
                  <w:color w:val="000000"/>
                  <w:sz w:val="20"/>
                </w:rPr>
                <w:t>01</w:t>
              </w:r>
            </w:ins>
            <w:ins w:id="602" w:author="Mai Ngoc Ngo" w:date="2024-10-23T16:27:00Z" w16du:dateUtc="2024-10-23T09:27:00Z">
              <w:del w:id="603" w:author="Hai Quang Le" w:date="2024-12-11T13:39:00Z" w16du:dateUtc="2024-12-11T06:39:00Z">
                <w:r w:rsidDel="00DA4406">
                  <w:rPr>
                    <w:rFonts w:ascii="Arial" w:hAnsi="Arial" w:cs="Arial"/>
                    <w:color w:val="000000"/>
                    <w:sz w:val="20"/>
                  </w:rPr>
                  <w:delText>14</w:delText>
                </w:r>
              </w:del>
              <w:r>
                <w:rPr>
                  <w:rFonts w:ascii="Arial" w:hAnsi="Arial" w:cs="Arial"/>
                  <w:color w:val="000000"/>
                  <w:sz w:val="20"/>
                </w:rPr>
                <w:t>,</w:t>
              </w:r>
              <w:del w:id="604" w:author="Hai Quang Le" w:date="2024-12-11T13:39:00Z" w16du:dateUtc="2024-12-11T06:39:00Z">
                <w:r w:rsidDel="00DA4406">
                  <w:rPr>
                    <w:rFonts w:ascii="Arial" w:hAnsi="Arial" w:cs="Arial"/>
                    <w:color w:val="000000"/>
                    <w:sz w:val="20"/>
                  </w:rPr>
                  <w:delText>354</w:delText>
                </w:r>
              </w:del>
            </w:ins>
            <w:ins w:id="605" w:author="Hai Quang Le" w:date="2024-12-11T13:39:00Z" w16du:dateUtc="2024-12-11T06:39:00Z">
              <w:r w:rsidR="00DA4406">
                <w:rPr>
                  <w:rFonts w:ascii="Arial" w:hAnsi="Arial" w:cs="Arial"/>
                  <w:color w:val="000000"/>
                  <w:sz w:val="20"/>
                </w:rPr>
                <w:t>523</w:t>
              </w:r>
            </w:ins>
            <w:ins w:id="606" w:author="Mai Ngoc Ngo" w:date="2024-10-23T16:27:00Z" w16du:dateUtc="2024-10-23T09:27:00Z">
              <w:r>
                <w:rPr>
                  <w:rFonts w:ascii="Arial" w:hAnsi="Arial" w:cs="Arial"/>
                  <w:color w:val="000000"/>
                  <w:sz w:val="20"/>
                </w:rPr>
                <w:t>,</w:t>
              </w:r>
              <w:del w:id="607" w:author="Hai Quang Le" w:date="2024-12-11T13:39:00Z" w16du:dateUtc="2024-12-11T06:39:00Z">
                <w:r w:rsidDel="00DA4406">
                  <w:rPr>
                    <w:rFonts w:ascii="Arial" w:hAnsi="Arial" w:cs="Arial"/>
                    <w:color w:val="000000"/>
                    <w:sz w:val="20"/>
                  </w:rPr>
                  <w:delText>174</w:delText>
                </w:r>
              </w:del>
            </w:ins>
            <w:ins w:id="608" w:author="Hai Quang Le" w:date="2024-12-11T13:39:00Z" w16du:dateUtc="2024-12-11T06:39:00Z">
              <w:r w:rsidR="00DA4406">
                <w:rPr>
                  <w:rFonts w:ascii="Arial" w:hAnsi="Arial" w:cs="Arial"/>
                  <w:color w:val="000000"/>
                  <w:sz w:val="20"/>
                </w:rPr>
                <w:t>649</w:t>
              </w:r>
            </w:ins>
            <w:ins w:id="609" w:author="Mai Ngoc Ngo" w:date="2024-10-23T16:27:00Z" w16du:dateUtc="2024-10-23T09:27:00Z">
              <w:r>
                <w:rPr>
                  <w:rFonts w:ascii="Arial" w:hAnsi="Arial" w:cs="Arial"/>
                  <w:color w:val="000000"/>
                  <w:sz w:val="20"/>
                </w:rPr>
                <w:t>)</w:t>
              </w:r>
            </w:ins>
          </w:p>
        </w:tc>
        <w:tc>
          <w:tcPr>
            <w:tcW w:w="1962" w:type="dxa"/>
            <w:vAlign w:val="bottom"/>
            <w:tcPrChange w:id="610" w:author="Hai Quang Le" w:date="2025-01-03T16:48:00Z" w16du:dateUtc="2025-01-03T09:48:00Z">
              <w:tcPr>
                <w:tcW w:w="1962" w:type="dxa"/>
                <w:gridSpan w:val="2"/>
                <w:tcBorders>
                  <w:top w:val="nil"/>
                  <w:left w:val="nil"/>
                  <w:bottom w:val="nil"/>
                  <w:right w:val="nil"/>
                </w:tcBorders>
                <w:vAlign w:val="bottom"/>
              </w:tcPr>
            </w:tcPrChange>
          </w:tcPr>
          <w:p w14:paraId="6B7BAED1" w14:textId="0EEA6211" w:rsidR="005D7E99" w:rsidRPr="00826313" w:rsidRDefault="005D7E99">
            <w:pPr>
              <w:overflowPunct/>
              <w:autoSpaceDE/>
              <w:autoSpaceDN/>
              <w:adjustRightInd/>
              <w:ind w:left="57" w:right="-85"/>
              <w:jc w:val="right"/>
              <w:textAlignment w:val="auto"/>
              <w:rPr>
                <w:rFonts w:ascii="Arial" w:hAnsi="Arial" w:cs="Arial"/>
                <w:sz w:val="20"/>
              </w:rPr>
            </w:pPr>
            <w:ins w:id="611" w:author="Mai Ngoc Ngo" w:date="2024-10-23T16:27:00Z" w16du:dateUtc="2024-10-23T09:27:00Z">
              <w:r>
                <w:rPr>
                  <w:rFonts w:ascii="Arial" w:hAnsi="Arial" w:cs="Arial"/>
                  <w:color w:val="000000"/>
                  <w:sz w:val="20"/>
                </w:rPr>
                <w:t xml:space="preserve">      (5,503,676,196)</w:t>
              </w:r>
            </w:ins>
            <w:del w:id="612" w:author="Mai Ngoc Ngo" w:date="2024-10-23T16:27:00Z" w16du:dateUtc="2024-10-23T09:27:00Z">
              <w:r w:rsidRPr="00826313" w:rsidDel="00AA57AD">
                <w:rPr>
                  <w:rFonts w:ascii="Arial" w:hAnsi="Arial" w:cs="Arial"/>
                  <w:color w:val="000000"/>
                  <w:sz w:val="20"/>
                </w:rPr>
                <w:delText>(2,381,471,766)</w:delText>
              </w:r>
            </w:del>
          </w:p>
        </w:tc>
      </w:tr>
      <w:tr w:rsidR="005D7E99" w:rsidRPr="00826313" w14:paraId="7773CB2E" w14:textId="77777777" w:rsidTr="008911BB">
        <w:trPr>
          <w:trPrChange w:id="613" w:author="Hai Quang Le" w:date="2025-01-03T16:48:00Z" w16du:dateUtc="2025-01-03T09:48:00Z">
            <w:trPr>
              <w:gridAfter w:val="0"/>
            </w:trPr>
          </w:trPrChange>
        </w:trPr>
        <w:tc>
          <w:tcPr>
            <w:tcW w:w="4320" w:type="dxa"/>
            <w:shd w:val="clear" w:color="auto" w:fill="auto"/>
            <w:noWrap/>
            <w:vAlign w:val="bottom"/>
            <w:tcPrChange w:id="614"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5B3DDEDC" w14:textId="5B9A5F28" w:rsidR="005D7E99" w:rsidRPr="00826313" w:rsidRDefault="005D7E99">
            <w:pPr>
              <w:overflowPunct/>
              <w:autoSpaceDE/>
              <w:autoSpaceDN/>
              <w:adjustRightInd/>
              <w:ind w:left="-108"/>
              <w:textAlignment w:val="auto"/>
              <w:rPr>
                <w:rFonts w:ascii="Arial" w:hAnsi="Arial" w:cs="Arial"/>
                <w:bCs/>
                <w:sz w:val="20"/>
              </w:rPr>
            </w:pPr>
            <w:r w:rsidRPr="00826313">
              <w:rPr>
                <w:rFonts w:ascii="Arial" w:hAnsi="Arial" w:cs="Arial"/>
                <w:bCs/>
                <w:sz w:val="20"/>
              </w:rPr>
              <w:t>Other operating expenses</w:t>
            </w:r>
          </w:p>
        </w:tc>
        <w:tc>
          <w:tcPr>
            <w:tcW w:w="720" w:type="dxa"/>
            <w:shd w:val="clear" w:color="auto" w:fill="auto"/>
            <w:noWrap/>
            <w:vAlign w:val="bottom"/>
            <w:tcPrChange w:id="615"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6F9B95A8" w14:textId="608963E7" w:rsidR="005D7E99" w:rsidRPr="00826313" w:rsidRDefault="005D7E99">
            <w:pPr>
              <w:overflowPunct/>
              <w:autoSpaceDE/>
              <w:autoSpaceDN/>
              <w:adjustRightInd/>
              <w:ind w:left="-57" w:right="-57"/>
              <w:jc w:val="center"/>
              <w:textAlignment w:val="auto"/>
              <w:rPr>
                <w:rFonts w:ascii="Arial" w:hAnsi="Arial" w:cs="Arial"/>
                <w:sz w:val="20"/>
              </w:rPr>
            </w:pPr>
            <w:r w:rsidRPr="00826313">
              <w:rPr>
                <w:rFonts w:ascii="Arial" w:hAnsi="Arial" w:cs="Arial"/>
                <w:sz w:val="20"/>
              </w:rPr>
              <w:t>13</w:t>
            </w:r>
          </w:p>
        </w:tc>
        <w:tc>
          <w:tcPr>
            <w:tcW w:w="1890" w:type="dxa"/>
            <w:shd w:val="clear" w:color="auto" w:fill="auto"/>
            <w:noWrap/>
            <w:vAlign w:val="bottom"/>
            <w:tcPrChange w:id="616"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3EC931E9" w14:textId="38AEA59C" w:rsidR="005D7E99" w:rsidRPr="00826313" w:rsidRDefault="005D7E99">
            <w:pPr>
              <w:pBdr>
                <w:bottom w:val="single" w:sz="4" w:space="1" w:color="auto"/>
              </w:pBdr>
              <w:overflowPunct/>
              <w:autoSpaceDE/>
              <w:autoSpaceDN/>
              <w:adjustRightInd/>
              <w:ind w:left="57" w:right="-85"/>
              <w:jc w:val="right"/>
              <w:textAlignment w:val="auto"/>
              <w:rPr>
                <w:rFonts w:ascii="Arial" w:hAnsi="Arial" w:cs="Arial"/>
                <w:sz w:val="20"/>
              </w:rPr>
            </w:pPr>
            <w:ins w:id="617" w:author="Mai Ngoc Ngo" w:date="2024-10-23T16:27:00Z" w16du:dateUtc="2024-10-23T09:27:00Z">
              <w:r>
                <w:rPr>
                  <w:rFonts w:ascii="Arial" w:hAnsi="Arial" w:cs="Arial"/>
                  <w:color w:val="000000"/>
                  <w:sz w:val="20"/>
                </w:rPr>
                <w:t xml:space="preserve">  (11,4</w:t>
              </w:r>
            </w:ins>
            <w:ins w:id="618" w:author="Hai Quang Le" w:date="2024-12-11T13:40:00Z" w16du:dateUtc="2024-12-11T06:40:00Z">
              <w:r w:rsidR="00000698">
                <w:rPr>
                  <w:rFonts w:ascii="Arial" w:hAnsi="Arial" w:cs="Arial"/>
                  <w:color w:val="000000"/>
                  <w:sz w:val="20"/>
                </w:rPr>
                <w:t>1</w:t>
              </w:r>
            </w:ins>
            <w:ins w:id="619" w:author="Mai Ngoc Ngo" w:date="2024-10-23T16:27:00Z" w16du:dateUtc="2024-10-23T09:27:00Z">
              <w:del w:id="620" w:author="Hai Quang Le" w:date="2024-12-11T13:40:00Z" w16du:dateUtc="2024-12-11T06:40:00Z">
                <w:r w:rsidDel="00000698">
                  <w:rPr>
                    <w:rFonts w:ascii="Arial" w:hAnsi="Arial" w:cs="Arial"/>
                    <w:color w:val="000000"/>
                    <w:sz w:val="20"/>
                  </w:rPr>
                  <w:delText>0</w:delText>
                </w:r>
              </w:del>
              <w:r>
                <w:rPr>
                  <w:rFonts w:ascii="Arial" w:hAnsi="Arial" w:cs="Arial"/>
                  <w:color w:val="000000"/>
                  <w:sz w:val="20"/>
                </w:rPr>
                <w:t>3,</w:t>
              </w:r>
            </w:ins>
            <w:ins w:id="621" w:author="Hai Quang Le" w:date="2024-12-11T13:40:00Z" w16du:dateUtc="2024-12-11T06:40:00Z">
              <w:r w:rsidR="00770CD4">
                <w:rPr>
                  <w:rFonts w:ascii="Arial" w:hAnsi="Arial" w:cs="Arial"/>
                  <w:color w:val="000000"/>
                  <w:sz w:val="20"/>
                </w:rPr>
                <w:t>4</w:t>
              </w:r>
            </w:ins>
            <w:ins w:id="622" w:author="Mai Ngoc Ngo" w:date="2024-10-23T16:27:00Z" w16du:dateUtc="2024-10-23T09:27:00Z">
              <w:del w:id="623" w:author="Hai Quang Le" w:date="2024-12-11T13:40:00Z" w16du:dateUtc="2024-12-11T06:40:00Z">
                <w:r w:rsidDel="00770CD4">
                  <w:rPr>
                    <w:rFonts w:ascii="Arial" w:hAnsi="Arial" w:cs="Arial"/>
                    <w:color w:val="000000"/>
                    <w:sz w:val="20"/>
                  </w:rPr>
                  <w:delText>5</w:delText>
                </w:r>
              </w:del>
              <w:r>
                <w:rPr>
                  <w:rFonts w:ascii="Arial" w:hAnsi="Arial" w:cs="Arial"/>
                  <w:color w:val="000000"/>
                  <w:sz w:val="20"/>
                </w:rPr>
                <w:t>92,42</w:t>
              </w:r>
            </w:ins>
            <w:ins w:id="624" w:author="Hai Quang Le" w:date="2024-12-11T13:40:00Z" w16du:dateUtc="2024-12-11T06:40:00Z">
              <w:r w:rsidR="00770CD4">
                <w:rPr>
                  <w:rFonts w:ascii="Arial" w:hAnsi="Arial" w:cs="Arial"/>
                  <w:color w:val="000000"/>
                  <w:sz w:val="20"/>
                </w:rPr>
                <w:t>4</w:t>
              </w:r>
            </w:ins>
            <w:ins w:id="625" w:author="Mai Ngoc Ngo" w:date="2024-10-23T16:27:00Z" w16du:dateUtc="2024-10-23T09:27:00Z">
              <w:del w:id="626" w:author="Hai Quang Le" w:date="2024-12-11T13:40:00Z" w16du:dateUtc="2024-12-11T06:40:00Z">
                <w:r w:rsidDel="00770CD4">
                  <w:rPr>
                    <w:rFonts w:ascii="Arial" w:hAnsi="Arial" w:cs="Arial"/>
                    <w:color w:val="000000"/>
                    <w:sz w:val="20"/>
                  </w:rPr>
                  <w:delText>3</w:delText>
                </w:r>
              </w:del>
              <w:r>
                <w:rPr>
                  <w:rFonts w:ascii="Arial" w:hAnsi="Arial" w:cs="Arial"/>
                  <w:color w:val="000000"/>
                  <w:sz w:val="20"/>
                </w:rPr>
                <w:t>)</w:t>
              </w:r>
            </w:ins>
          </w:p>
        </w:tc>
        <w:tc>
          <w:tcPr>
            <w:tcW w:w="1962" w:type="dxa"/>
            <w:vAlign w:val="bottom"/>
            <w:tcPrChange w:id="627" w:author="Hai Quang Le" w:date="2025-01-03T16:48:00Z" w16du:dateUtc="2025-01-03T09:48:00Z">
              <w:tcPr>
                <w:tcW w:w="1962" w:type="dxa"/>
                <w:gridSpan w:val="2"/>
                <w:tcBorders>
                  <w:top w:val="nil"/>
                  <w:left w:val="nil"/>
                  <w:bottom w:val="nil"/>
                  <w:right w:val="nil"/>
                </w:tcBorders>
                <w:vAlign w:val="bottom"/>
              </w:tcPr>
            </w:tcPrChange>
          </w:tcPr>
          <w:p w14:paraId="0EFE2462" w14:textId="0DF99F8E" w:rsidR="005D7E99" w:rsidRPr="00826313" w:rsidRDefault="0031349A">
            <w:pPr>
              <w:pBdr>
                <w:bottom w:val="single" w:sz="4" w:space="1" w:color="auto"/>
              </w:pBdr>
              <w:overflowPunct/>
              <w:autoSpaceDE/>
              <w:autoSpaceDN/>
              <w:adjustRightInd/>
              <w:ind w:left="57" w:right="-85"/>
              <w:jc w:val="right"/>
              <w:textAlignment w:val="auto"/>
              <w:rPr>
                <w:rFonts w:ascii="Arial" w:hAnsi="Arial" w:cs="Arial"/>
                <w:sz w:val="20"/>
              </w:rPr>
            </w:pPr>
            <w:ins w:id="628" w:author="Hai Quang Le" w:date="2024-12-11T15:21:00Z" w16du:dateUtc="2024-12-11T08:21:00Z">
              <w:r w:rsidRPr="0031349A">
                <w:rPr>
                  <w:rFonts w:ascii="Arial" w:hAnsi="Arial" w:cs="Arial"/>
                  <w:color w:val="000000"/>
                  <w:sz w:val="20"/>
                </w:rPr>
                <w:t>(20,691,720,202)</w:t>
              </w:r>
              <w:r w:rsidRPr="0031349A" w:rsidDel="0031349A">
                <w:rPr>
                  <w:rFonts w:ascii="Arial" w:hAnsi="Arial" w:cs="Arial"/>
                  <w:color w:val="000000"/>
                  <w:sz w:val="20"/>
                </w:rPr>
                <w:t xml:space="preserve"> </w:t>
              </w:r>
            </w:ins>
            <w:ins w:id="629" w:author="Mai Ngoc Ngo" w:date="2024-10-23T16:27:00Z" w16du:dateUtc="2024-10-23T09:27:00Z">
              <w:del w:id="630" w:author="Hai Quang Le" w:date="2024-12-11T15:21:00Z" w16du:dateUtc="2024-12-11T08:21:00Z">
                <w:r w:rsidR="005D7E99" w:rsidDel="0031349A">
                  <w:rPr>
                    <w:rFonts w:ascii="Arial" w:hAnsi="Arial" w:cs="Arial"/>
                    <w:color w:val="000000"/>
                    <w:sz w:val="20"/>
                  </w:rPr>
                  <w:delText xml:space="preserve">    (94,996,521,634)</w:delText>
                </w:r>
              </w:del>
            </w:ins>
            <w:del w:id="631" w:author="Mai Ngoc Ngo" w:date="2024-10-23T16:27:00Z" w16du:dateUtc="2024-10-23T09:27:00Z">
              <w:r w:rsidR="005D7E99" w:rsidRPr="00826313" w:rsidDel="00AA57AD">
                <w:rPr>
                  <w:rFonts w:ascii="Arial" w:hAnsi="Arial" w:cs="Arial"/>
                  <w:color w:val="000000"/>
                  <w:sz w:val="20"/>
                </w:rPr>
                <w:delText>(44,355,869,029)</w:delText>
              </w:r>
            </w:del>
          </w:p>
        </w:tc>
      </w:tr>
      <w:tr w:rsidR="005D7E99" w:rsidRPr="00826313" w14:paraId="06026D0D" w14:textId="77777777" w:rsidTr="008911BB">
        <w:trPr>
          <w:trPrChange w:id="632" w:author="Hai Quang Le" w:date="2025-01-03T16:48:00Z" w16du:dateUtc="2025-01-03T09:48:00Z">
            <w:trPr>
              <w:gridAfter w:val="0"/>
            </w:trPr>
          </w:trPrChange>
        </w:trPr>
        <w:tc>
          <w:tcPr>
            <w:tcW w:w="4320" w:type="dxa"/>
            <w:shd w:val="clear" w:color="auto" w:fill="auto"/>
            <w:noWrap/>
            <w:vAlign w:val="bottom"/>
            <w:tcPrChange w:id="633"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51CB3E00" w14:textId="4DB26DE9" w:rsidR="005D7E99" w:rsidRPr="00826313" w:rsidRDefault="005D7E99">
            <w:pPr>
              <w:overflowPunct/>
              <w:autoSpaceDE/>
              <w:autoSpaceDN/>
              <w:adjustRightInd/>
              <w:ind w:left="-108"/>
              <w:textAlignment w:val="auto"/>
              <w:rPr>
                <w:rFonts w:ascii="Arial" w:hAnsi="Arial" w:cs="Arial"/>
                <w:b/>
                <w:sz w:val="20"/>
              </w:rPr>
              <w:pPrChange w:id="634" w:author="Hai Quang Le" w:date="2025-01-03T16:47:00Z" w16du:dateUtc="2025-01-03T09:47:00Z">
                <w:pPr>
                  <w:overflowPunct/>
                  <w:autoSpaceDE/>
                  <w:autoSpaceDN/>
                  <w:adjustRightInd/>
                  <w:spacing w:before="120"/>
                  <w:ind w:left="-108"/>
                  <w:textAlignment w:val="auto"/>
                </w:pPr>
              </w:pPrChange>
            </w:pPr>
            <w:r w:rsidRPr="00826313">
              <w:rPr>
                <w:rFonts w:ascii="Arial" w:hAnsi="Arial" w:cs="Arial"/>
                <w:b/>
                <w:sz w:val="20"/>
              </w:rPr>
              <w:t>Total operating expenses</w:t>
            </w:r>
          </w:p>
        </w:tc>
        <w:tc>
          <w:tcPr>
            <w:tcW w:w="720" w:type="dxa"/>
            <w:shd w:val="clear" w:color="auto" w:fill="auto"/>
            <w:noWrap/>
            <w:vAlign w:val="bottom"/>
            <w:tcPrChange w:id="635"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7D166F7F" w14:textId="676CF0B5" w:rsidR="005D7E99" w:rsidRPr="00826313" w:rsidRDefault="005D7E99">
            <w:pPr>
              <w:overflowPunct/>
              <w:autoSpaceDE/>
              <w:autoSpaceDN/>
              <w:adjustRightInd/>
              <w:ind w:left="-57" w:right="-57"/>
              <w:jc w:val="center"/>
              <w:textAlignment w:val="auto"/>
              <w:rPr>
                <w:rFonts w:ascii="Arial" w:hAnsi="Arial" w:cs="Arial"/>
                <w:sz w:val="20"/>
              </w:rPr>
              <w:pPrChange w:id="636" w:author="Hai Quang Le" w:date="2025-01-03T16:47:00Z" w16du:dateUtc="2025-01-03T09:47:00Z">
                <w:pPr>
                  <w:overflowPunct/>
                  <w:autoSpaceDE/>
                  <w:autoSpaceDN/>
                  <w:adjustRightInd/>
                  <w:spacing w:before="120"/>
                  <w:ind w:left="-57" w:right="-57"/>
                  <w:jc w:val="center"/>
                  <w:textAlignment w:val="auto"/>
                </w:pPr>
              </w:pPrChange>
            </w:pPr>
          </w:p>
        </w:tc>
        <w:tc>
          <w:tcPr>
            <w:tcW w:w="1890" w:type="dxa"/>
            <w:shd w:val="clear" w:color="auto" w:fill="auto"/>
            <w:noWrap/>
            <w:vAlign w:val="bottom"/>
            <w:tcPrChange w:id="637"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60C051BF" w14:textId="4D9F4D34" w:rsidR="005D7E99" w:rsidRPr="00826313" w:rsidRDefault="005D7E99">
            <w:pPr>
              <w:pBdr>
                <w:bottom w:val="single" w:sz="4" w:space="1" w:color="auto"/>
              </w:pBdr>
              <w:overflowPunct/>
              <w:autoSpaceDE/>
              <w:autoSpaceDN/>
              <w:adjustRightInd/>
              <w:ind w:left="57" w:right="-85"/>
              <w:jc w:val="right"/>
              <w:textAlignment w:val="auto"/>
              <w:rPr>
                <w:rFonts w:ascii="Arial" w:hAnsi="Arial" w:cs="Arial"/>
                <w:b/>
                <w:bCs/>
                <w:sz w:val="20"/>
              </w:rPr>
              <w:pPrChange w:id="638" w:author="Hai Quang Le" w:date="2025-01-03T16:47:00Z" w16du:dateUtc="2025-01-03T09:47:00Z">
                <w:pPr>
                  <w:pBdr>
                    <w:bottom w:val="single" w:sz="4" w:space="1" w:color="auto"/>
                  </w:pBdr>
                  <w:overflowPunct/>
                  <w:autoSpaceDE/>
                  <w:autoSpaceDN/>
                  <w:adjustRightInd/>
                  <w:spacing w:before="120"/>
                  <w:ind w:left="57" w:right="-85"/>
                  <w:jc w:val="right"/>
                  <w:textAlignment w:val="auto"/>
                </w:pPr>
              </w:pPrChange>
            </w:pPr>
            <w:ins w:id="639" w:author="Mai Ngoc Ngo" w:date="2024-10-23T16:27:00Z" w16du:dateUtc="2024-10-23T09:27:00Z">
              <w:r>
                <w:rPr>
                  <w:rFonts w:ascii="Arial" w:hAnsi="Arial" w:cs="Arial"/>
                  <w:b/>
                  <w:bCs/>
                  <w:color w:val="000000"/>
                  <w:sz w:val="20"/>
                </w:rPr>
                <w:t xml:space="preserve">  (27,52</w:t>
              </w:r>
            </w:ins>
            <w:ins w:id="640" w:author="Hai Quang Le" w:date="2024-12-11T13:40:00Z" w16du:dateUtc="2024-12-11T06:40:00Z">
              <w:r w:rsidR="00770CD4">
                <w:rPr>
                  <w:rFonts w:ascii="Arial" w:hAnsi="Arial" w:cs="Arial"/>
                  <w:b/>
                  <w:bCs/>
                  <w:color w:val="000000"/>
                  <w:sz w:val="20"/>
                </w:rPr>
                <w:t>1</w:t>
              </w:r>
            </w:ins>
            <w:ins w:id="641" w:author="Mai Ngoc Ngo" w:date="2024-10-23T16:27:00Z" w16du:dateUtc="2024-10-23T09:27:00Z">
              <w:del w:id="642" w:author="Hai Quang Le" w:date="2024-12-11T13:40:00Z" w16du:dateUtc="2024-12-11T06:40:00Z">
                <w:r w:rsidDel="00770CD4">
                  <w:rPr>
                    <w:rFonts w:ascii="Arial" w:hAnsi="Arial" w:cs="Arial"/>
                    <w:b/>
                    <w:bCs/>
                    <w:color w:val="000000"/>
                    <w:sz w:val="20"/>
                  </w:rPr>
                  <w:delText>3</w:delText>
                </w:r>
              </w:del>
              <w:r>
                <w:rPr>
                  <w:rFonts w:ascii="Arial" w:hAnsi="Arial" w:cs="Arial"/>
                  <w:b/>
                  <w:bCs/>
                  <w:color w:val="000000"/>
                  <w:sz w:val="20"/>
                </w:rPr>
                <w:t>,</w:t>
              </w:r>
            </w:ins>
            <w:ins w:id="643" w:author="Hai Quang Le" w:date="2024-12-11T13:40:00Z" w16du:dateUtc="2024-12-11T06:40:00Z">
              <w:r w:rsidR="00770CD4">
                <w:rPr>
                  <w:rFonts w:ascii="Arial" w:hAnsi="Arial" w:cs="Arial"/>
                  <w:b/>
                  <w:bCs/>
                  <w:color w:val="000000"/>
                  <w:sz w:val="20"/>
                </w:rPr>
                <w:t>037</w:t>
              </w:r>
            </w:ins>
            <w:ins w:id="644" w:author="Mai Ngoc Ngo" w:date="2024-10-23T16:27:00Z" w16du:dateUtc="2024-10-23T09:27:00Z">
              <w:del w:id="645" w:author="Hai Quang Le" w:date="2024-12-11T13:40:00Z" w16du:dateUtc="2024-12-11T06:40:00Z">
                <w:r w:rsidDel="00770CD4">
                  <w:rPr>
                    <w:rFonts w:ascii="Arial" w:hAnsi="Arial" w:cs="Arial"/>
                    <w:b/>
                    <w:bCs/>
                    <w:color w:val="000000"/>
                    <w:sz w:val="20"/>
                  </w:rPr>
                  <w:delText>967</w:delText>
                </w:r>
              </w:del>
              <w:r>
                <w:rPr>
                  <w:rFonts w:ascii="Arial" w:hAnsi="Arial" w:cs="Arial"/>
                  <w:b/>
                  <w:bCs/>
                  <w:color w:val="000000"/>
                  <w:sz w:val="20"/>
                </w:rPr>
                <w:t>,</w:t>
              </w:r>
            </w:ins>
            <w:ins w:id="646" w:author="Hai Quang Le" w:date="2024-12-11T13:41:00Z" w16du:dateUtc="2024-12-11T06:41:00Z">
              <w:r w:rsidR="00770CD4">
                <w:rPr>
                  <w:rFonts w:ascii="Arial" w:hAnsi="Arial" w:cs="Arial"/>
                  <w:b/>
                  <w:bCs/>
                  <w:color w:val="000000"/>
                  <w:sz w:val="20"/>
                </w:rPr>
                <w:t>095</w:t>
              </w:r>
            </w:ins>
            <w:ins w:id="647" w:author="Mai Ngoc Ngo" w:date="2024-10-23T16:27:00Z" w16du:dateUtc="2024-10-23T09:27:00Z">
              <w:del w:id="648" w:author="Hai Quang Le" w:date="2024-12-11T13:41:00Z" w16du:dateUtc="2024-12-11T06:41:00Z">
                <w:r w:rsidDel="00770CD4">
                  <w:rPr>
                    <w:rFonts w:ascii="Arial" w:hAnsi="Arial" w:cs="Arial"/>
                    <w:b/>
                    <w:bCs/>
                    <w:color w:val="000000"/>
                    <w:sz w:val="20"/>
                  </w:rPr>
                  <w:delText>619</w:delText>
                </w:r>
              </w:del>
              <w:r>
                <w:rPr>
                  <w:rFonts w:ascii="Arial" w:hAnsi="Arial" w:cs="Arial"/>
                  <w:b/>
                  <w:bCs/>
                  <w:color w:val="000000"/>
                  <w:sz w:val="20"/>
                </w:rPr>
                <w:t>)</w:t>
              </w:r>
            </w:ins>
          </w:p>
        </w:tc>
        <w:tc>
          <w:tcPr>
            <w:tcW w:w="1962" w:type="dxa"/>
            <w:vAlign w:val="bottom"/>
            <w:tcPrChange w:id="649" w:author="Hai Quang Le" w:date="2025-01-03T16:48:00Z" w16du:dateUtc="2025-01-03T09:48:00Z">
              <w:tcPr>
                <w:tcW w:w="1962" w:type="dxa"/>
                <w:gridSpan w:val="2"/>
                <w:tcBorders>
                  <w:top w:val="nil"/>
                  <w:left w:val="nil"/>
                  <w:bottom w:val="nil"/>
                  <w:right w:val="nil"/>
                </w:tcBorders>
                <w:vAlign w:val="bottom"/>
              </w:tcPr>
            </w:tcPrChange>
          </w:tcPr>
          <w:p w14:paraId="4817F454" w14:textId="634E5321" w:rsidR="005D7E99" w:rsidRPr="00826313" w:rsidRDefault="005D7E99">
            <w:pPr>
              <w:pBdr>
                <w:bottom w:val="single" w:sz="4" w:space="1" w:color="auto"/>
              </w:pBdr>
              <w:overflowPunct/>
              <w:autoSpaceDE/>
              <w:autoSpaceDN/>
              <w:adjustRightInd/>
              <w:ind w:left="57" w:right="-85"/>
              <w:jc w:val="right"/>
              <w:textAlignment w:val="auto"/>
              <w:rPr>
                <w:rFonts w:ascii="Arial" w:hAnsi="Arial" w:cs="Arial"/>
                <w:b/>
                <w:bCs/>
                <w:sz w:val="20"/>
              </w:rPr>
              <w:pPrChange w:id="650" w:author="Hai Quang Le" w:date="2025-01-03T16:47:00Z" w16du:dateUtc="2025-01-03T09:47:00Z">
                <w:pPr>
                  <w:pBdr>
                    <w:bottom w:val="single" w:sz="4" w:space="1" w:color="auto"/>
                  </w:pBdr>
                  <w:overflowPunct/>
                  <w:autoSpaceDE/>
                  <w:autoSpaceDN/>
                  <w:adjustRightInd/>
                  <w:spacing w:before="120"/>
                  <w:ind w:left="57" w:right="-85"/>
                  <w:jc w:val="right"/>
                  <w:textAlignment w:val="auto"/>
                </w:pPr>
              </w:pPrChange>
            </w:pPr>
            <w:ins w:id="651" w:author="Mai Ngoc Ngo" w:date="2024-10-23T16:27:00Z" w16du:dateUtc="2024-10-23T09:27:00Z">
              <w:r>
                <w:rPr>
                  <w:rFonts w:ascii="Arial" w:hAnsi="Arial" w:cs="Arial"/>
                  <w:b/>
                  <w:bCs/>
                  <w:color w:val="000000"/>
                  <w:sz w:val="20"/>
                </w:rPr>
                <w:t xml:space="preserve">  </w:t>
              </w:r>
            </w:ins>
            <w:ins w:id="652" w:author="Hai Quang Le" w:date="2024-12-11T15:21:00Z" w16du:dateUtc="2024-12-11T08:21:00Z">
              <w:r w:rsidR="0009329A" w:rsidRPr="0009329A">
                <w:rPr>
                  <w:rFonts w:ascii="Arial" w:hAnsi="Arial" w:cs="Arial"/>
                  <w:b/>
                  <w:bCs/>
                  <w:color w:val="000000"/>
                  <w:sz w:val="20"/>
                </w:rPr>
                <w:t xml:space="preserve"> (40,629,754,532)</w:t>
              </w:r>
              <w:r w:rsidR="0009329A" w:rsidRPr="0009329A" w:rsidDel="0009329A">
                <w:rPr>
                  <w:rFonts w:ascii="Arial" w:hAnsi="Arial" w:cs="Arial"/>
                  <w:b/>
                  <w:bCs/>
                  <w:color w:val="000000"/>
                  <w:sz w:val="20"/>
                </w:rPr>
                <w:t xml:space="preserve"> </w:t>
              </w:r>
            </w:ins>
            <w:ins w:id="653" w:author="Mai Ngoc Ngo" w:date="2024-10-23T16:27:00Z" w16du:dateUtc="2024-10-23T09:27:00Z">
              <w:del w:id="654" w:author="Hai Quang Le" w:date="2024-12-11T15:21:00Z" w16du:dateUtc="2024-12-11T08:21:00Z">
                <w:r w:rsidDel="0009329A">
                  <w:rPr>
                    <w:rFonts w:ascii="Arial" w:hAnsi="Arial" w:cs="Arial"/>
                    <w:b/>
                    <w:bCs/>
                    <w:color w:val="000000"/>
                    <w:sz w:val="20"/>
                  </w:rPr>
                  <w:delText>(114,934,555,964)</w:delText>
                </w:r>
              </w:del>
            </w:ins>
            <w:del w:id="655" w:author="Mai Ngoc Ngo" w:date="2024-10-23T16:27:00Z" w16du:dateUtc="2024-10-23T09:27:00Z">
              <w:r w:rsidRPr="00826313" w:rsidDel="00AA57AD">
                <w:rPr>
                  <w:rFonts w:ascii="Arial" w:hAnsi="Arial" w:cs="Arial"/>
                  <w:b/>
                  <w:bCs/>
                  <w:color w:val="000000"/>
                  <w:sz w:val="20"/>
                </w:rPr>
                <w:delText>(60,283,035,733)</w:delText>
              </w:r>
            </w:del>
          </w:p>
        </w:tc>
      </w:tr>
      <w:tr w:rsidR="006153BB" w:rsidRPr="00826313" w14:paraId="42D8EF6C" w14:textId="77777777" w:rsidTr="008911BB">
        <w:trPr>
          <w:trPrChange w:id="656" w:author="Hai Quang Le" w:date="2025-01-03T16:48:00Z" w16du:dateUtc="2025-01-03T09:48:00Z">
            <w:trPr>
              <w:gridAfter w:val="0"/>
            </w:trPr>
          </w:trPrChange>
        </w:trPr>
        <w:tc>
          <w:tcPr>
            <w:tcW w:w="4320" w:type="dxa"/>
            <w:shd w:val="clear" w:color="auto" w:fill="auto"/>
            <w:noWrap/>
            <w:vAlign w:val="bottom"/>
            <w:hideMark/>
            <w:tcPrChange w:id="657" w:author="Hai Quang Le" w:date="2025-01-03T16:48:00Z" w16du:dateUtc="2025-01-03T09:48:00Z">
              <w:tcPr>
                <w:tcW w:w="4320" w:type="dxa"/>
                <w:gridSpan w:val="2"/>
                <w:tcBorders>
                  <w:top w:val="nil"/>
                  <w:left w:val="nil"/>
                  <w:bottom w:val="nil"/>
                  <w:right w:val="nil"/>
                </w:tcBorders>
                <w:shd w:val="clear" w:color="auto" w:fill="auto"/>
                <w:noWrap/>
                <w:vAlign w:val="bottom"/>
                <w:hideMark/>
              </w:tcPr>
            </w:tcPrChange>
          </w:tcPr>
          <w:p w14:paraId="00736394" w14:textId="5F019240" w:rsidR="006153BB" w:rsidRPr="00826313" w:rsidRDefault="00770CD4">
            <w:pPr>
              <w:overflowPunct/>
              <w:autoSpaceDE/>
              <w:autoSpaceDN/>
              <w:adjustRightInd/>
              <w:ind w:left="-108"/>
              <w:textAlignment w:val="auto"/>
              <w:rPr>
                <w:rFonts w:ascii="Arial" w:hAnsi="Arial" w:cs="Arial"/>
                <w:b/>
                <w:bCs/>
                <w:sz w:val="20"/>
              </w:rPr>
              <w:pPrChange w:id="658" w:author="Hai Quang Le" w:date="2025-01-03T16:47:00Z" w16du:dateUtc="2025-01-03T09:47:00Z">
                <w:pPr>
                  <w:overflowPunct/>
                  <w:autoSpaceDE/>
                  <w:autoSpaceDN/>
                  <w:adjustRightInd/>
                  <w:spacing w:before="120"/>
                  <w:ind w:left="-108"/>
                  <w:textAlignment w:val="auto"/>
                </w:pPr>
              </w:pPrChange>
            </w:pPr>
            <w:ins w:id="659" w:author="Hai Quang Le" w:date="2024-12-11T13:41:00Z" w16du:dateUtc="2024-12-11T06:41:00Z">
              <w:r>
                <w:rPr>
                  <w:rFonts w:ascii="Arial" w:hAnsi="Arial" w:cs="Arial"/>
                  <w:b/>
                  <w:bCs/>
                  <w:sz w:val="20"/>
                </w:rPr>
                <w:t>Profit/(</w:t>
              </w:r>
            </w:ins>
            <w:r w:rsidR="006153BB" w:rsidRPr="00826313">
              <w:rPr>
                <w:rFonts w:ascii="Arial" w:hAnsi="Arial" w:cs="Arial"/>
                <w:b/>
                <w:bCs/>
                <w:sz w:val="20"/>
              </w:rPr>
              <w:t>Loss</w:t>
            </w:r>
            <w:ins w:id="660" w:author="Hai Quang Le" w:date="2024-12-11T13:41:00Z" w16du:dateUtc="2024-12-11T06:41:00Z">
              <w:r>
                <w:rPr>
                  <w:rFonts w:ascii="Arial" w:hAnsi="Arial" w:cs="Arial"/>
                  <w:b/>
                  <w:bCs/>
                  <w:sz w:val="20"/>
                </w:rPr>
                <w:t>)</w:t>
              </w:r>
            </w:ins>
            <w:r w:rsidR="006153BB" w:rsidRPr="00826313">
              <w:rPr>
                <w:rFonts w:ascii="Arial" w:hAnsi="Arial" w:cs="Arial"/>
                <w:b/>
                <w:bCs/>
                <w:sz w:val="20"/>
              </w:rPr>
              <w:t xml:space="preserve"> before tax</w:t>
            </w:r>
          </w:p>
        </w:tc>
        <w:tc>
          <w:tcPr>
            <w:tcW w:w="720" w:type="dxa"/>
            <w:shd w:val="clear" w:color="auto" w:fill="auto"/>
            <w:noWrap/>
            <w:vAlign w:val="bottom"/>
            <w:tcPrChange w:id="661"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65BFDD8F" w14:textId="77777777" w:rsidR="006153BB" w:rsidRPr="00826313" w:rsidRDefault="006153BB">
            <w:pPr>
              <w:overflowPunct/>
              <w:autoSpaceDE/>
              <w:autoSpaceDN/>
              <w:adjustRightInd/>
              <w:ind w:left="-57" w:right="-57"/>
              <w:jc w:val="center"/>
              <w:textAlignment w:val="auto"/>
              <w:rPr>
                <w:rFonts w:ascii="Arial" w:hAnsi="Arial" w:cs="Arial"/>
                <w:b/>
                <w:bCs/>
                <w:sz w:val="20"/>
              </w:rPr>
              <w:pPrChange w:id="662" w:author="Hai Quang Le" w:date="2025-01-03T16:47:00Z" w16du:dateUtc="2025-01-03T09:47:00Z">
                <w:pPr>
                  <w:overflowPunct/>
                  <w:autoSpaceDE/>
                  <w:autoSpaceDN/>
                  <w:adjustRightInd/>
                  <w:spacing w:before="120"/>
                  <w:ind w:left="-57" w:right="-57"/>
                  <w:jc w:val="center"/>
                  <w:textAlignment w:val="auto"/>
                </w:pPr>
              </w:pPrChange>
            </w:pPr>
          </w:p>
        </w:tc>
        <w:tc>
          <w:tcPr>
            <w:tcW w:w="1890" w:type="dxa"/>
            <w:shd w:val="clear" w:color="auto" w:fill="auto"/>
            <w:noWrap/>
            <w:vAlign w:val="bottom"/>
            <w:tcPrChange w:id="663"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0CA3AB05" w14:textId="2C9A2EE8" w:rsidR="006153BB" w:rsidRPr="00826313" w:rsidRDefault="006153BB">
            <w:pPr>
              <w:pBdr>
                <w:bottom w:val="single" w:sz="4" w:space="1" w:color="auto"/>
              </w:pBdr>
              <w:overflowPunct/>
              <w:autoSpaceDE/>
              <w:autoSpaceDN/>
              <w:adjustRightInd/>
              <w:ind w:left="57" w:right="-85"/>
              <w:jc w:val="right"/>
              <w:textAlignment w:val="auto"/>
              <w:rPr>
                <w:rFonts w:ascii="Arial" w:hAnsi="Arial" w:cs="Arial"/>
                <w:b/>
                <w:bCs/>
                <w:sz w:val="20"/>
              </w:rPr>
              <w:pPrChange w:id="664" w:author="Hai Quang Le" w:date="2025-01-03T16:47:00Z" w16du:dateUtc="2025-01-03T09:47:00Z">
                <w:pPr>
                  <w:pBdr>
                    <w:bottom w:val="single" w:sz="4" w:space="1" w:color="auto"/>
                  </w:pBdr>
                  <w:overflowPunct/>
                  <w:autoSpaceDE/>
                  <w:autoSpaceDN/>
                  <w:adjustRightInd/>
                  <w:spacing w:before="120"/>
                  <w:ind w:left="57" w:right="-85"/>
                  <w:jc w:val="right"/>
                  <w:textAlignment w:val="auto"/>
                </w:pPr>
              </w:pPrChange>
            </w:pPr>
            <w:ins w:id="665" w:author="Mai Ngoc Ngo" w:date="2024-10-23T16:28:00Z" w16du:dateUtc="2024-10-23T09:28:00Z">
              <w:del w:id="666" w:author="Hai Quang Le" w:date="2025-01-03T17:14:00Z" w16du:dateUtc="2025-01-03T10:14:00Z">
                <w:r w:rsidDel="00D3061E">
                  <w:rPr>
                    <w:rFonts w:ascii="Arial" w:hAnsi="Arial" w:cs="Arial"/>
                    <w:b/>
                    <w:bCs/>
                    <w:color w:val="000000"/>
                    <w:sz w:val="20"/>
                  </w:rPr>
                  <w:delText xml:space="preserve"> </w:delText>
                </w:r>
              </w:del>
              <w:r>
                <w:rPr>
                  <w:rFonts w:ascii="Arial" w:hAnsi="Arial" w:cs="Arial"/>
                  <w:b/>
                  <w:bCs/>
                  <w:color w:val="000000"/>
                  <w:sz w:val="20"/>
                </w:rPr>
                <w:t xml:space="preserve">   </w:t>
              </w:r>
            </w:ins>
            <w:ins w:id="667" w:author="Hai Quang Le" w:date="2025-01-03T16:53:00Z" w16du:dateUtc="2025-01-03T09:53:00Z">
              <w:r w:rsidR="00414D82" w:rsidRPr="00414D82">
                <w:rPr>
                  <w:rFonts w:ascii="Arial" w:hAnsi="Arial" w:cs="Arial"/>
                  <w:b/>
                  <w:bCs/>
                  <w:color w:val="000000"/>
                  <w:sz w:val="20"/>
                </w:rPr>
                <w:t xml:space="preserve"> </w:t>
              </w:r>
            </w:ins>
            <w:ins w:id="668" w:author="Hai Quang Le" w:date="2025-01-03T17:14:00Z" w16du:dateUtc="2025-01-03T10:14:00Z">
              <w:r w:rsidR="00D3061E" w:rsidRPr="00D3061E">
                <w:rPr>
                  <w:rFonts w:ascii="Arial" w:hAnsi="Arial" w:cs="Arial"/>
                  <w:b/>
                  <w:bCs/>
                  <w:color w:val="000000"/>
                  <w:sz w:val="20"/>
                </w:rPr>
                <w:t xml:space="preserve"> 17,927,937,533 </w:t>
              </w:r>
            </w:ins>
            <w:ins w:id="669" w:author="Mai Ngoc Ngo" w:date="2024-10-23T16:28:00Z" w16du:dateUtc="2024-10-23T09:28:00Z">
              <w:del w:id="670" w:author="Hai Quang Le" w:date="2024-12-11T13:41:00Z" w16du:dateUtc="2024-12-11T06:41:00Z">
                <w:r w:rsidDel="00770CD4">
                  <w:rPr>
                    <w:rFonts w:ascii="Arial" w:hAnsi="Arial" w:cs="Arial"/>
                    <w:b/>
                    <w:bCs/>
                    <w:color w:val="000000"/>
                    <w:sz w:val="20"/>
                  </w:rPr>
                  <w:delText>14,522,417,748</w:delText>
                </w:r>
              </w:del>
              <w:del w:id="671" w:author="Hai Quang Le" w:date="2025-01-03T16:53:00Z" w16du:dateUtc="2025-01-03T09:53:00Z">
                <w:r w:rsidDel="00414D82">
                  <w:rPr>
                    <w:rFonts w:ascii="Arial" w:hAnsi="Arial" w:cs="Arial"/>
                    <w:b/>
                    <w:bCs/>
                    <w:color w:val="000000"/>
                    <w:sz w:val="20"/>
                  </w:rPr>
                  <w:delText xml:space="preserve"> </w:delText>
                </w:r>
              </w:del>
            </w:ins>
          </w:p>
        </w:tc>
        <w:tc>
          <w:tcPr>
            <w:tcW w:w="1962" w:type="dxa"/>
            <w:vAlign w:val="bottom"/>
            <w:tcPrChange w:id="672" w:author="Hai Quang Le" w:date="2025-01-03T16:48:00Z" w16du:dateUtc="2025-01-03T09:48:00Z">
              <w:tcPr>
                <w:tcW w:w="1962" w:type="dxa"/>
                <w:gridSpan w:val="2"/>
                <w:tcBorders>
                  <w:top w:val="nil"/>
                  <w:left w:val="nil"/>
                  <w:bottom w:val="nil"/>
                  <w:right w:val="nil"/>
                </w:tcBorders>
                <w:vAlign w:val="bottom"/>
              </w:tcPr>
            </w:tcPrChange>
          </w:tcPr>
          <w:p w14:paraId="0DB19257" w14:textId="2C3C071F" w:rsidR="006153BB" w:rsidRPr="00826313" w:rsidRDefault="006153BB">
            <w:pPr>
              <w:pBdr>
                <w:bottom w:val="single" w:sz="4" w:space="1" w:color="auto"/>
              </w:pBdr>
              <w:overflowPunct/>
              <w:autoSpaceDE/>
              <w:autoSpaceDN/>
              <w:adjustRightInd/>
              <w:ind w:left="57" w:right="-85"/>
              <w:jc w:val="right"/>
              <w:textAlignment w:val="auto"/>
              <w:rPr>
                <w:rFonts w:ascii="Arial" w:hAnsi="Arial" w:cs="Arial"/>
                <w:b/>
                <w:bCs/>
                <w:sz w:val="20"/>
              </w:rPr>
              <w:pPrChange w:id="673" w:author="Hai Quang Le" w:date="2025-01-03T16:47:00Z" w16du:dateUtc="2025-01-03T09:47:00Z">
                <w:pPr>
                  <w:pBdr>
                    <w:bottom w:val="single" w:sz="4" w:space="1" w:color="auto"/>
                  </w:pBdr>
                  <w:overflowPunct/>
                  <w:autoSpaceDE/>
                  <w:autoSpaceDN/>
                  <w:adjustRightInd/>
                  <w:spacing w:before="120"/>
                  <w:ind w:left="57" w:right="-85"/>
                  <w:jc w:val="right"/>
                  <w:textAlignment w:val="auto"/>
                </w:pPr>
              </w:pPrChange>
            </w:pPr>
            <w:ins w:id="674" w:author="Mai Ngoc Ngo" w:date="2024-10-23T16:28:00Z" w16du:dateUtc="2024-10-23T09:28:00Z">
              <w:r>
                <w:rPr>
                  <w:rFonts w:ascii="Arial" w:hAnsi="Arial" w:cs="Arial"/>
                  <w:b/>
                  <w:bCs/>
                  <w:color w:val="000000"/>
                  <w:sz w:val="20"/>
                </w:rPr>
                <w:t xml:space="preserve">    </w:t>
              </w:r>
            </w:ins>
            <w:ins w:id="675" w:author="Hai Quang Le" w:date="2024-12-11T15:22:00Z" w16du:dateUtc="2024-12-11T08:22:00Z">
              <w:r w:rsidR="002F486A" w:rsidRPr="002F486A">
                <w:rPr>
                  <w:rFonts w:ascii="Arial" w:hAnsi="Arial" w:cs="Arial"/>
                  <w:b/>
                  <w:bCs/>
                  <w:color w:val="000000"/>
                  <w:sz w:val="20"/>
                </w:rPr>
                <w:t xml:space="preserve"> </w:t>
              </w:r>
            </w:ins>
            <w:ins w:id="676" w:author="Hai Quang Le" w:date="2025-01-03T17:14:00Z" w16du:dateUtc="2025-01-03T10:14:00Z">
              <w:r w:rsidR="00603833" w:rsidRPr="00603833">
                <w:rPr>
                  <w:rFonts w:ascii="Arial" w:hAnsi="Arial" w:cs="Arial"/>
                  <w:b/>
                  <w:bCs/>
                  <w:color w:val="000000"/>
                  <w:sz w:val="20"/>
                </w:rPr>
                <w:t xml:space="preserve"> 17,387,978,394 </w:t>
              </w:r>
            </w:ins>
            <w:ins w:id="677" w:author="Mai Ngoc Ngo" w:date="2024-10-23T16:28:00Z" w16du:dateUtc="2024-10-23T09:28:00Z">
              <w:del w:id="678" w:author="Hai Quang Le" w:date="2024-12-11T15:22:00Z" w16du:dateUtc="2024-12-11T08:22:00Z">
                <w:r w:rsidDel="002F486A">
                  <w:rPr>
                    <w:rFonts w:ascii="Arial" w:hAnsi="Arial" w:cs="Arial"/>
                    <w:b/>
                    <w:bCs/>
                    <w:color w:val="000000"/>
                    <w:sz w:val="20"/>
                  </w:rPr>
                  <w:delText>(56,916,823,038)</w:delText>
                </w:r>
              </w:del>
            </w:ins>
            <w:del w:id="679" w:author="Mai Ngoc Ngo" w:date="2024-10-23T16:28:00Z" w16du:dateUtc="2024-10-23T09:28:00Z">
              <w:r w:rsidRPr="00826313" w:rsidDel="00CB1F92">
                <w:rPr>
                  <w:rFonts w:ascii="Arial" w:hAnsi="Arial" w:cs="Arial"/>
                  <w:b/>
                  <w:bCs/>
                  <w:color w:val="000000"/>
                  <w:sz w:val="20"/>
                </w:rPr>
                <w:delText>(83,163,245,631)</w:delText>
              </w:r>
            </w:del>
          </w:p>
        </w:tc>
      </w:tr>
      <w:tr w:rsidR="00DC1814" w:rsidRPr="00826313" w14:paraId="5AC813FC" w14:textId="77777777" w:rsidTr="008911BB">
        <w:trPr>
          <w:trPrChange w:id="680" w:author="Hai Quang Le" w:date="2025-01-03T16:48:00Z" w16du:dateUtc="2025-01-03T09:48:00Z">
            <w:trPr>
              <w:gridAfter w:val="0"/>
            </w:trPr>
          </w:trPrChange>
        </w:trPr>
        <w:tc>
          <w:tcPr>
            <w:tcW w:w="4320" w:type="dxa"/>
            <w:shd w:val="clear" w:color="auto" w:fill="auto"/>
            <w:noWrap/>
            <w:vAlign w:val="bottom"/>
            <w:tcPrChange w:id="681"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5AADC9F0" w14:textId="44EF46DD" w:rsidR="00DC1814" w:rsidRPr="00826313" w:rsidRDefault="00DC1814">
            <w:pPr>
              <w:spacing w:before="120"/>
              <w:ind w:left="-108" w:right="-91"/>
              <w:rPr>
                <w:rFonts w:ascii="Arial" w:hAnsi="Arial" w:cs="Arial"/>
                <w:sz w:val="20"/>
              </w:rPr>
            </w:pPr>
            <w:r w:rsidRPr="00826313">
              <w:rPr>
                <w:rFonts w:ascii="Arial" w:hAnsi="Arial" w:cs="Arial"/>
                <w:sz w:val="20"/>
              </w:rPr>
              <w:t>Current income tax expense</w:t>
            </w:r>
          </w:p>
        </w:tc>
        <w:tc>
          <w:tcPr>
            <w:tcW w:w="720" w:type="dxa"/>
            <w:shd w:val="clear" w:color="auto" w:fill="auto"/>
            <w:noWrap/>
            <w:vAlign w:val="bottom"/>
            <w:tcPrChange w:id="682"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5828DCC5" w14:textId="670A3F83" w:rsidR="00DC1814" w:rsidRPr="004328D0" w:rsidRDefault="00DC1814">
            <w:pPr>
              <w:overflowPunct/>
              <w:autoSpaceDE/>
              <w:autoSpaceDN/>
              <w:adjustRightInd/>
              <w:spacing w:before="120"/>
              <w:ind w:left="-57" w:right="-57"/>
              <w:jc w:val="center"/>
              <w:textAlignment w:val="auto"/>
              <w:rPr>
                <w:rFonts w:ascii="Arial" w:hAnsi="Arial" w:cs="Arial"/>
                <w:sz w:val="20"/>
                <w:highlight w:val="yellow"/>
              </w:rPr>
              <w:pPrChange w:id="683" w:author="Hai Quang Le" w:date="2025-01-03T16:48:00Z" w16du:dateUtc="2025-01-03T09:48:00Z">
                <w:pPr>
                  <w:overflowPunct/>
                  <w:autoSpaceDE/>
                  <w:autoSpaceDN/>
                  <w:adjustRightInd/>
                  <w:spacing w:before="60"/>
                  <w:ind w:left="-57" w:right="-57"/>
                  <w:jc w:val="center"/>
                  <w:textAlignment w:val="auto"/>
                </w:pPr>
              </w:pPrChange>
            </w:pPr>
            <w:r w:rsidRPr="004328D0">
              <w:rPr>
                <w:rFonts w:ascii="Arial" w:hAnsi="Arial" w:cs="Arial"/>
                <w:sz w:val="20"/>
                <w:highlight w:val="yellow"/>
              </w:rPr>
              <w:t>14.1</w:t>
            </w:r>
          </w:p>
        </w:tc>
        <w:tc>
          <w:tcPr>
            <w:tcW w:w="1890" w:type="dxa"/>
            <w:shd w:val="clear" w:color="auto" w:fill="auto"/>
            <w:noWrap/>
            <w:vAlign w:val="bottom"/>
            <w:tcPrChange w:id="684"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32AA5094" w14:textId="135CB540" w:rsidR="00DC1814" w:rsidRPr="00826313" w:rsidRDefault="00DC1814">
            <w:pPr>
              <w:overflowPunct/>
              <w:autoSpaceDE/>
              <w:autoSpaceDN/>
              <w:adjustRightInd/>
              <w:spacing w:before="120"/>
              <w:ind w:left="57" w:right="-85"/>
              <w:jc w:val="right"/>
              <w:textAlignment w:val="auto"/>
              <w:rPr>
                <w:rFonts w:ascii="Arial" w:hAnsi="Arial" w:cs="Arial"/>
                <w:color w:val="000000"/>
                <w:sz w:val="20"/>
              </w:rPr>
              <w:pPrChange w:id="685" w:author="Hai Quang Le" w:date="2025-01-03T16:48:00Z" w16du:dateUtc="2025-01-03T09:48:00Z">
                <w:pPr>
                  <w:overflowPunct/>
                  <w:autoSpaceDE/>
                  <w:autoSpaceDN/>
                  <w:adjustRightInd/>
                  <w:spacing w:before="60"/>
                  <w:ind w:left="57" w:right="-85"/>
                  <w:jc w:val="right"/>
                  <w:textAlignment w:val="auto"/>
                </w:pPr>
              </w:pPrChange>
            </w:pPr>
            <w:ins w:id="686" w:author="Mai Ngoc Ngo" w:date="2024-10-23T16:29:00Z" w16du:dateUtc="2024-10-23T09:29:00Z">
              <w:r>
                <w:rPr>
                  <w:rFonts w:ascii="Arial" w:hAnsi="Arial" w:cs="Arial"/>
                  <w:color w:val="000000"/>
                  <w:sz w:val="20"/>
                </w:rPr>
                <w:t xml:space="preserve">                        -   </w:t>
              </w:r>
            </w:ins>
          </w:p>
        </w:tc>
        <w:tc>
          <w:tcPr>
            <w:tcW w:w="1962" w:type="dxa"/>
            <w:vAlign w:val="bottom"/>
            <w:tcPrChange w:id="687" w:author="Hai Quang Le" w:date="2025-01-03T16:48:00Z" w16du:dateUtc="2025-01-03T09:48:00Z">
              <w:tcPr>
                <w:tcW w:w="1962" w:type="dxa"/>
                <w:gridSpan w:val="2"/>
                <w:tcBorders>
                  <w:top w:val="nil"/>
                  <w:left w:val="nil"/>
                  <w:bottom w:val="nil"/>
                  <w:right w:val="nil"/>
                </w:tcBorders>
                <w:vAlign w:val="bottom"/>
              </w:tcPr>
            </w:tcPrChange>
          </w:tcPr>
          <w:p w14:paraId="0E28B13C" w14:textId="70BA1AF9" w:rsidR="00DC1814" w:rsidRPr="00826313" w:rsidRDefault="00DC1814">
            <w:pPr>
              <w:overflowPunct/>
              <w:autoSpaceDE/>
              <w:autoSpaceDN/>
              <w:adjustRightInd/>
              <w:spacing w:before="120"/>
              <w:ind w:left="57" w:right="-85"/>
              <w:jc w:val="right"/>
              <w:textAlignment w:val="auto"/>
              <w:rPr>
                <w:rFonts w:ascii="Arial" w:hAnsi="Arial" w:cs="Arial"/>
                <w:color w:val="000000"/>
                <w:sz w:val="20"/>
              </w:rPr>
              <w:pPrChange w:id="688" w:author="Hai Quang Le" w:date="2025-01-03T16:48:00Z" w16du:dateUtc="2025-01-03T09:48:00Z">
                <w:pPr>
                  <w:overflowPunct/>
                  <w:autoSpaceDE/>
                  <w:autoSpaceDN/>
                  <w:adjustRightInd/>
                  <w:spacing w:before="60"/>
                  <w:ind w:left="57" w:right="-85"/>
                  <w:jc w:val="right"/>
                  <w:textAlignment w:val="auto"/>
                </w:pPr>
              </w:pPrChange>
            </w:pPr>
            <w:ins w:id="689" w:author="Mai Ngoc Ngo" w:date="2024-10-23T16:29:00Z" w16du:dateUtc="2024-10-23T09:29:00Z">
              <w:r>
                <w:rPr>
                  <w:rFonts w:ascii="Arial" w:hAnsi="Arial" w:cs="Arial"/>
                  <w:color w:val="000000"/>
                  <w:sz w:val="20"/>
                </w:rPr>
                <w:t xml:space="preserve">                           -   </w:t>
              </w:r>
            </w:ins>
            <w:del w:id="690" w:author="Mai Ngoc Ngo" w:date="2024-10-23T16:29:00Z" w16du:dateUtc="2024-10-23T09:29:00Z">
              <w:r w:rsidRPr="00826313" w:rsidDel="0037357F">
                <w:rPr>
                  <w:rFonts w:ascii="Arial" w:hAnsi="Arial" w:cs="Arial"/>
                  <w:color w:val="000000"/>
                  <w:sz w:val="20"/>
                </w:rPr>
                <w:delText>-</w:delText>
              </w:r>
            </w:del>
          </w:p>
        </w:tc>
      </w:tr>
      <w:tr w:rsidR="00DC1814" w:rsidRPr="00826313" w14:paraId="3A478FFF" w14:textId="77777777" w:rsidTr="008911BB">
        <w:trPr>
          <w:trPrChange w:id="691" w:author="Hai Quang Le" w:date="2025-01-03T16:48:00Z" w16du:dateUtc="2025-01-03T09:48:00Z">
            <w:trPr>
              <w:gridAfter w:val="0"/>
            </w:trPr>
          </w:trPrChange>
        </w:trPr>
        <w:tc>
          <w:tcPr>
            <w:tcW w:w="4320" w:type="dxa"/>
            <w:shd w:val="clear" w:color="auto" w:fill="auto"/>
            <w:noWrap/>
            <w:vAlign w:val="bottom"/>
            <w:tcPrChange w:id="692"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39678104" w14:textId="4BACD576" w:rsidR="00DC1814" w:rsidRPr="00826313" w:rsidRDefault="00DC1814">
            <w:pPr>
              <w:ind w:left="-108" w:right="-90"/>
              <w:rPr>
                <w:rFonts w:ascii="Arial" w:hAnsi="Arial" w:cs="Arial"/>
                <w:sz w:val="20"/>
              </w:rPr>
            </w:pPr>
            <w:r w:rsidRPr="00826313">
              <w:rPr>
                <w:rFonts w:ascii="Arial" w:hAnsi="Arial" w:cs="Arial"/>
                <w:sz w:val="20"/>
              </w:rPr>
              <w:t>Deferred tax expenses</w:t>
            </w:r>
          </w:p>
        </w:tc>
        <w:tc>
          <w:tcPr>
            <w:tcW w:w="720" w:type="dxa"/>
            <w:shd w:val="clear" w:color="auto" w:fill="auto"/>
            <w:noWrap/>
            <w:vAlign w:val="bottom"/>
            <w:tcPrChange w:id="693"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52CD4E6B" w14:textId="14C747E2" w:rsidR="00DC1814" w:rsidRPr="004328D0" w:rsidRDefault="00DC1814">
            <w:pPr>
              <w:overflowPunct/>
              <w:autoSpaceDE/>
              <w:autoSpaceDN/>
              <w:adjustRightInd/>
              <w:ind w:left="-57" w:right="-57"/>
              <w:jc w:val="center"/>
              <w:textAlignment w:val="auto"/>
              <w:rPr>
                <w:rFonts w:ascii="Arial" w:hAnsi="Arial" w:cs="Arial"/>
                <w:sz w:val="20"/>
                <w:highlight w:val="yellow"/>
              </w:rPr>
            </w:pPr>
            <w:r w:rsidRPr="004328D0">
              <w:rPr>
                <w:rFonts w:ascii="Arial" w:hAnsi="Arial" w:cs="Arial"/>
                <w:sz w:val="20"/>
                <w:highlight w:val="yellow"/>
              </w:rPr>
              <w:t>14.3</w:t>
            </w:r>
          </w:p>
        </w:tc>
        <w:tc>
          <w:tcPr>
            <w:tcW w:w="1890" w:type="dxa"/>
            <w:shd w:val="clear" w:color="auto" w:fill="auto"/>
            <w:noWrap/>
            <w:vAlign w:val="bottom"/>
            <w:tcPrChange w:id="694"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29464227" w14:textId="4BBC22A4" w:rsidR="00DC1814" w:rsidRPr="00826313" w:rsidRDefault="00DC1814">
            <w:pPr>
              <w:pBdr>
                <w:bottom w:val="single" w:sz="4" w:space="1" w:color="auto"/>
              </w:pBdr>
              <w:overflowPunct/>
              <w:autoSpaceDE/>
              <w:autoSpaceDN/>
              <w:adjustRightInd/>
              <w:ind w:left="57" w:right="-85"/>
              <w:jc w:val="right"/>
              <w:textAlignment w:val="auto"/>
              <w:rPr>
                <w:rFonts w:ascii="Arial" w:hAnsi="Arial" w:cs="Arial"/>
                <w:color w:val="000000"/>
                <w:sz w:val="20"/>
              </w:rPr>
            </w:pPr>
            <w:ins w:id="695" w:author="Mai Ngoc Ngo" w:date="2024-10-23T16:29:00Z" w16du:dateUtc="2024-10-23T09:29:00Z">
              <w:r>
                <w:rPr>
                  <w:rFonts w:ascii="Arial" w:hAnsi="Arial" w:cs="Arial"/>
                  <w:color w:val="000000"/>
                  <w:sz w:val="20"/>
                </w:rPr>
                <w:t xml:space="preserve">    </w:t>
              </w:r>
              <w:del w:id="696" w:author="Hai Quang Le" w:date="2024-12-11T13:41:00Z" w16du:dateUtc="2024-12-11T06:41:00Z">
                <w:r w:rsidDel="0070393B">
                  <w:rPr>
                    <w:rFonts w:ascii="Arial" w:hAnsi="Arial" w:cs="Arial"/>
                    <w:color w:val="000000"/>
                    <w:sz w:val="20"/>
                  </w:rPr>
                  <w:delText>(2,296,589,793)</w:delText>
                </w:r>
              </w:del>
            </w:ins>
            <w:ins w:id="697" w:author="Hai Quang Le" w:date="2024-12-11T13:41:00Z" w16du:dateUtc="2024-12-11T06:41:00Z">
              <w:r w:rsidR="0070393B">
                <w:rPr>
                  <w:rFonts w:ascii="Arial" w:hAnsi="Arial" w:cs="Arial"/>
                  <w:color w:val="000000"/>
                  <w:sz w:val="20"/>
                </w:rPr>
                <w:t>(764,325,916)</w:t>
              </w:r>
            </w:ins>
          </w:p>
        </w:tc>
        <w:tc>
          <w:tcPr>
            <w:tcW w:w="1962" w:type="dxa"/>
            <w:vAlign w:val="bottom"/>
            <w:tcPrChange w:id="698" w:author="Hai Quang Le" w:date="2025-01-03T16:48:00Z" w16du:dateUtc="2025-01-03T09:48:00Z">
              <w:tcPr>
                <w:tcW w:w="1962" w:type="dxa"/>
                <w:gridSpan w:val="2"/>
                <w:tcBorders>
                  <w:top w:val="nil"/>
                  <w:left w:val="nil"/>
                  <w:bottom w:val="nil"/>
                  <w:right w:val="nil"/>
                </w:tcBorders>
                <w:vAlign w:val="bottom"/>
              </w:tcPr>
            </w:tcPrChange>
          </w:tcPr>
          <w:p w14:paraId="60CAA184" w14:textId="672BA051" w:rsidR="00DC1814" w:rsidRPr="00826313" w:rsidRDefault="00DC1814">
            <w:pPr>
              <w:pBdr>
                <w:bottom w:val="single" w:sz="4" w:space="1" w:color="auto"/>
              </w:pBdr>
              <w:overflowPunct/>
              <w:autoSpaceDE/>
              <w:autoSpaceDN/>
              <w:adjustRightInd/>
              <w:ind w:left="57" w:right="-85"/>
              <w:jc w:val="right"/>
              <w:textAlignment w:val="auto"/>
              <w:rPr>
                <w:rFonts w:ascii="Arial" w:hAnsi="Arial" w:cs="Arial"/>
                <w:color w:val="000000"/>
                <w:sz w:val="20"/>
              </w:rPr>
            </w:pPr>
            <w:ins w:id="699" w:author="Mai Ngoc Ngo" w:date="2024-10-23T16:29:00Z" w16du:dateUtc="2024-10-23T09:29:00Z">
              <w:r>
                <w:rPr>
                  <w:rFonts w:ascii="Arial" w:hAnsi="Arial" w:cs="Arial"/>
                  <w:color w:val="000000"/>
                  <w:sz w:val="20"/>
                </w:rPr>
                <w:t xml:space="preserve">      (9,625,169,743)</w:t>
              </w:r>
            </w:ins>
            <w:del w:id="700" w:author="Mai Ngoc Ngo" w:date="2024-10-23T16:29:00Z" w16du:dateUtc="2024-10-23T09:29:00Z">
              <w:r w:rsidRPr="00826313" w:rsidDel="0037357F">
                <w:rPr>
                  <w:rFonts w:ascii="Arial" w:hAnsi="Arial" w:cs="Arial"/>
                  <w:color w:val="000000"/>
                  <w:sz w:val="20"/>
                </w:rPr>
                <w:delText>(4,851,617,751)</w:delText>
              </w:r>
            </w:del>
          </w:p>
        </w:tc>
      </w:tr>
      <w:tr w:rsidR="00DC1814" w:rsidRPr="00826313" w14:paraId="1797DB6F" w14:textId="77777777" w:rsidTr="008911BB">
        <w:trPr>
          <w:trPrChange w:id="701" w:author="Hai Quang Le" w:date="2025-01-03T16:48:00Z" w16du:dateUtc="2025-01-03T09:48:00Z">
            <w:trPr>
              <w:gridAfter w:val="0"/>
            </w:trPr>
          </w:trPrChange>
        </w:trPr>
        <w:tc>
          <w:tcPr>
            <w:tcW w:w="4320" w:type="dxa"/>
            <w:shd w:val="clear" w:color="auto" w:fill="auto"/>
            <w:noWrap/>
            <w:vAlign w:val="bottom"/>
            <w:hideMark/>
            <w:tcPrChange w:id="702" w:author="Hai Quang Le" w:date="2025-01-03T16:48:00Z" w16du:dateUtc="2025-01-03T09:48:00Z">
              <w:tcPr>
                <w:tcW w:w="4320" w:type="dxa"/>
                <w:gridSpan w:val="2"/>
                <w:tcBorders>
                  <w:top w:val="nil"/>
                  <w:left w:val="nil"/>
                  <w:bottom w:val="nil"/>
                  <w:right w:val="nil"/>
                </w:tcBorders>
                <w:shd w:val="clear" w:color="auto" w:fill="auto"/>
                <w:noWrap/>
                <w:vAlign w:val="bottom"/>
                <w:hideMark/>
              </w:tcPr>
            </w:tcPrChange>
          </w:tcPr>
          <w:p w14:paraId="5AF5EC62" w14:textId="0CFC6581" w:rsidR="00DC1814" w:rsidRPr="00826313" w:rsidRDefault="00DC1814">
            <w:pPr>
              <w:overflowPunct/>
              <w:autoSpaceDE/>
              <w:autoSpaceDN/>
              <w:adjustRightInd/>
              <w:ind w:left="-108" w:right="-115"/>
              <w:textAlignment w:val="auto"/>
              <w:rPr>
                <w:rFonts w:ascii="Arial" w:hAnsi="Arial" w:cs="Arial"/>
                <w:b/>
                <w:bCs/>
                <w:sz w:val="20"/>
              </w:rPr>
              <w:pPrChange w:id="703" w:author="Hai Quang Le" w:date="2025-01-03T16:47:00Z" w16du:dateUtc="2025-01-03T09:47:00Z">
                <w:pPr>
                  <w:overflowPunct/>
                  <w:autoSpaceDE/>
                  <w:autoSpaceDN/>
                  <w:adjustRightInd/>
                  <w:spacing w:before="120"/>
                  <w:ind w:left="-108" w:right="-115"/>
                  <w:textAlignment w:val="auto"/>
                </w:pPr>
              </w:pPrChange>
            </w:pPr>
            <w:r w:rsidRPr="00826313">
              <w:rPr>
                <w:rFonts w:ascii="Arial" w:hAnsi="Arial" w:cs="Arial"/>
                <w:b/>
                <w:bCs/>
                <w:sz w:val="20"/>
              </w:rPr>
              <w:t>Loss after tax</w:t>
            </w:r>
          </w:p>
        </w:tc>
        <w:tc>
          <w:tcPr>
            <w:tcW w:w="720" w:type="dxa"/>
            <w:shd w:val="clear" w:color="auto" w:fill="auto"/>
            <w:noWrap/>
            <w:vAlign w:val="bottom"/>
            <w:hideMark/>
            <w:tcPrChange w:id="704" w:author="Hai Quang Le" w:date="2025-01-03T16:48:00Z" w16du:dateUtc="2025-01-03T09:48:00Z">
              <w:tcPr>
                <w:tcW w:w="720" w:type="dxa"/>
                <w:gridSpan w:val="2"/>
                <w:tcBorders>
                  <w:top w:val="nil"/>
                  <w:left w:val="nil"/>
                  <w:bottom w:val="nil"/>
                  <w:right w:val="nil"/>
                </w:tcBorders>
                <w:shd w:val="clear" w:color="auto" w:fill="auto"/>
                <w:noWrap/>
                <w:vAlign w:val="bottom"/>
                <w:hideMark/>
              </w:tcPr>
            </w:tcPrChange>
          </w:tcPr>
          <w:p w14:paraId="277A3F69" w14:textId="77777777" w:rsidR="00DC1814" w:rsidRPr="00826313" w:rsidRDefault="00DC1814">
            <w:pPr>
              <w:overflowPunct/>
              <w:autoSpaceDE/>
              <w:autoSpaceDN/>
              <w:adjustRightInd/>
              <w:ind w:right="-85"/>
              <w:jc w:val="center"/>
              <w:textAlignment w:val="auto"/>
              <w:rPr>
                <w:rFonts w:ascii="Arial" w:hAnsi="Arial" w:cs="Arial"/>
                <w:sz w:val="20"/>
              </w:rPr>
              <w:pPrChange w:id="705" w:author="Hai Quang Le" w:date="2025-01-03T16:47:00Z" w16du:dateUtc="2025-01-03T09:47:00Z">
                <w:pPr>
                  <w:overflowPunct/>
                  <w:autoSpaceDE/>
                  <w:autoSpaceDN/>
                  <w:adjustRightInd/>
                  <w:spacing w:before="120"/>
                  <w:ind w:right="-85"/>
                  <w:jc w:val="center"/>
                  <w:textAlignment w:val="auto"/>
                </w:pPr>
              </w:pPrChange>
            </w:pPr>
          </w:p>
        </w:tc>
        <w:tc>
          <w:tcPr>
            <w:tcW w:w="1890" w:type="dxa"/>
            <w:shd w:val="clear" w:color="auto" w:fill="auto"/>
            <w:noWrap/>
            <w:vAlign w:val="bottom"/>
            <w:tcPrChange w:id="706"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17DF6C2C" w14:textId="2C0F8A1F" w:rsidR="00DC1814" w:rsidRPr="00826313" w:rsidRDefault="00DC1814">
            <w:pPr>
              <w:pBdr>
                <w:bottom w:val="double" w:sz="4" w:space="1" w:color="auto"/>
              </w:pBdr>
              <w:overflowPunct/>
              <w:autoSpaceDE/>
              <w:autoSpaceDN/>
              <w:adjustRightInd/>
              <w:ind w:left="57" w:right="-85"/>
              <w:jc w:val="right"/>
              <w:textAlignment w:val="auto"/>
              <w:rPr>
                <w:rFonts w:ascii="Arial" w:hAnsi="Arial" w:cs="Arial"/>
                <w:b/>
                <w:bCs/>
                <w:sz w:val="20"/>
              </w:rPr>
              <w:pPrChange w:id="707" w:author="Hai Quang Le" w:date="2025-01-03T16:47:00Z" w16du:dateUtc="2025-01-03T09:47:00Z">
                <w:pPr>
                  <w:pBdr>
                    <w:bottom w:val="double" w:sz="4" w:space="1" w:color="auto"/>
                  </w:pBdr>
                  <w:overflowPunct/>
                  <w:autoSpaceDE/>
                  <w:autoSpaceDN/>
                  <w:adjustRightInd/>
                  <w:spacing w:before="120"/>
                  <w:ind w:left="57" w:right="-85"/>
                  <w:jc w:val="right"/>
                  <w:textAlignment w:val="auto"/>
                </w:pPr>
              </w:pPrChange>
            </w:pPr>
            <w:ins w:id="708" w:author="Mai Ngoc Ngo" w:date="2024-10-23T16:29:00Z" w16du:dateUtc="2024-10-23T09:29:00Z">
              <w:del w:id="709" w:author="Hai Quang Le" w:date="2025-01-03T17:14:00Z" w16du:dateUtc="2025-01-03T10:14:00Z">
                <w:r w:rsidDel="00603833">
                  <w:rPr>
                    <w:rFonts w:ascii="Arial" w:hAnsi="Arial" w:cs="Arial"/>
                    <w:b/>
                    <w:bCs/>
                    <w:color w:val="000000"/>
                    <w:sz w:val="20"/>
                  </w:rPr>
                  <w:delText xml:space="preserve"> </w:delText>
                </w:r>
              </w:del>
              <w:r>
                <w:rPr>
                  <w:rFonts w:ascii="Arial" w:hAnsi="Arial" w:cs="Arial"/>
                  <w:b/>
                  <w:bCs/>
                  <w:color w:val="000000"/>
                  <w:sz w:val="20"/>
                </w:rPr>
                <w:t xml:space="preserve">   </w:t>
              </w:r>
            </w:ins>
            <w:ins w:id="710" w:author="Hai Quang Le" w:date="2025-01-03T16:53:00Z" w16du:dateUtc="2025-01-03T09:53:00Z">
              <w:r w:rsidR="002718C4" w:rsidRPr="002718C4">
                <w:rPr>
                  <w:rFonts w:ascii="Arial" w:hAnsi="Arial" w:cs="Arial"/>
                  <w:b/>
                  <w:bCs/>
                  <w:color w:val="000000"/>
                  <w:sz w:val="20"/>
                </w:rPr>
                <w:t xml:space="preserve"> </w:t>
              </w:r>
            </w:ins>
            <w:ins w:id="711" w:author="Hai Quang Le" w:date="2025-01-03T17:14:00Z" w16du:dateUtc="2025-01-03T10:14:00Z">
              <w:r w:rsidR="00603833" w:rsidRPr="00603833">
                <w:rPr>
                  <w:rFonts w:ascii="Arial" w:hAnsi="Arial" w:cs="Arial"/>
                  <w:b/>
                  <w:bCs/>
                  <w:color w:val="000000"/>
                  <w:sz w:val="20"/>
                </w:rPr>
                <w:t xml:space="preserve"> 17,163,611,617 </w:t>
              </w:r>
            </w:ins>
            <w:ins w:id="712" w:author="Mai Ngoc Ngo" w:date="2024-10-23T16:29:00Z" w16du:dateUtc="2024-10-23T09:29:00Z">
              <w:del w:id="713" w:author="Hai Quang Le" w:date="2024-12-11T13:52:00Z" w16du:dateUtc="2024-12-11T06:52:00Z">
                <w:r w:rsidDel="007E5F37">
                  <w:rPr>
                    <w:rFonts w:ascii="Arial" w:hAnsi="Arial" w:cs="Arial"/>
                    <w:b/>
                    <w:bCs/>
                    <w:color w:val="000000"/>
                    <w:sz w:val="20"/>
                  </w:rPr>
                  <w:delText>12,225,827,955</w:delText>
                </w:r>
              </w:del>
              <w:del w:id="714" w:author="Hai Quang Le" w:date="2025-01-03T16:53:00Z" w16du:dateUtc="2025-01-03T09:53:00Z">
                <w:r w:rsidDel="002718C4">
                  <w:rPr>
                    <w:rFonts w:ascii="Arial" w:hAnsi="Arial" w:cs="Arial"/>
                    <w:b/>
                    <w:bCs/>
                    <w:color w:val="000000"/>
                    <w:sz w:val="20"/>
                  </w:rPr>
                  <w:delText xml:space="preserve"> </w:delText>
                </w:r>
              </w:del>
            </w:ins>
          </w:p>
        </w:tc>
        <w:tc>
          <w:tcPr>
            <w:tcW w:w="1962" w:type="dxa"/>
            <w:vAlign w:val="bottom"/>
            <w:tcPrChange w:id="715" w:author="Hai Quang Le" w:date="2025-01-03T16:48:00Z" w16du:dateUtc="2025-01-03T09:48:00Z">
              <w:tcPr>
                <w:tcW w:w="1962" w:type="dxa"/>
                <w:gridSpan w:val="2"/>
                <w:tcBorders>
                  <w:top w:val="nil"/>
                  <w:left w:val="nil"/>
                  <w:bottom w:val="nil"/>
                  <w:right w:val="nil"/>
                </w:tcBorders>
                <w:vAlign w:val="bottom"/>
              </w:tcPr>
            </w:tcPrChange>
          </w:tcPr>
          <w:p w14:paraId="069BCF81" w14:textId="78B5450C" w:rsidR="00DC1814" w:rsidRPr="00826313" w:rsidRDefault="00603833">
            <w:pPr>
              <w:pBdr>
                <w:bottom w:val="double" w:sz="4" w:space="1" w:color="auto"/>
              </w:pBdr>
              <w:overflowPunct/>
              <w:autoSpaceDE/>
              <w:autoSpaceDN/>
              <w:adjustRightInd/>
              <w:ind w:left="57" w:right="-85"/>
              <w:jc w:val="right"/>
              <w:textAlignment w:val="auto"/>
              <w:rPr>
                <w:rFonts w:ascii="Arial" w:hAnsi="Arial" w:cs="Arial"/>
                <w:b/>
                <w:bCs/>
                <w:sz w:val="20"/>
              </w:rPr>
              <w:pPrChange w:id="716" w:author="Hai Quang Le" w:date="2025-01-03T16:47:00Z" w16du:dateUtc="2025-01-03T09:47:00Z">
                <w:pPr>
                  <w:pBdr>
                    <w:bottom w:val="double" w:sz="4" w:space="1" w:color="auto"/>
                  </w:pBdr>
                  <w:overflowPunct/>
                  <w:autoSpaceDE/>
                  <w:autoSpaceDN/>
                  <w:adjustRightInd/>
                  <w:spacing w:before="120"/>
                  <w:ind w:left="57" w:right="-85"/>
                  <w:jc w:val="right"/>
                  <w:textAlignment w:val="auto"/>
                </w:pPr>
              </w:pPrChange>
            </w:pPr>
            <w:ins w:id="717" w:author="Hai Quang Le" w:date="2025-01-03T17:14:00Z" w16du:dateUtc="2025-01-03T10:14:00Z">
              <w:r w:rsidRPr="00603833">
                <w:rPr>
                  <w:rFonts w:ascii="Arial" w:hAnsi="Arial" w:cs="Arial"/>
                  <w:b/>
                  <w:bCs/>
                  <w:color w:val="000000"/>
                  <w:sz w:val="20"/>
                </w:rPr>
                <w:t xml:space="preserve">7,762,808,651 </w:t>
              </w:r>
            </w:ins>
            <w:ins w:id="718" w:author="Mai Ngoc Ngo" w:date="2024-10-23T16:29:00Z" w16du:dateUtc="2024-10-23T09:29:00Z">
              <w:del w:id="719" w:author="Hai Quang Le" w:date="2025-01-03T17:07:00Z" w16du:dateUtc="2025-01-03T10:07:00Z">
                <w:r w:rsidR="00DC1814" w:rsidDel="00250833">
                  <w:rPr>
                    <w:rFonts w:ascii="Arial" w:hAnsi="Arial" w:cs="Arial"/>
                    <w:b/>
                    <w:bCs/>
                    <w:color w:val="000000"/>
                    <w:sz w:val="20"/>
                  </w:rPr>
                  <w:delText xml:space="preserve">    </w:delText>
                </w:r>
              </w:del>
              <w:del w:id="720" w:author="Hai Quang Le" w:date="2024-12-11T15:22:00Z" w16du:dateUtc="2024-12-11T08:22:00Z">
                <w:r w:rsidR="00DC1814" w:rsidDel="002F486A">
                  <w:rPr>
                    <w:rFonts w:ascii="Arial" w:hAnsi="Arial" w:cs="Arial"/>
                    <w:b/>
                    <w:bCs/>
                    <w:color w:val="000000"/>
                    <w:sz w:val="20"/>
                  </w:rPr>
                  <w:delText>(66,541,992,781)</w:delText>
                </w:r>
              </w:del>
            </w:ins>
            <w:del w:id="721" w:author="Mai Ngoc Ngo" w:date="2024-10-23T16:29:00Z" w16du:dateUtc="2024-10-23T09:29:00Z">
              <w:r w:rsidR="00DC1814" w:rsidRPr="00826313" w:rsidDel="0037357F">
                <w:rPr>
                  <w:rFonts w:ascii="Arial" w:hAnsi="Arial" w:cs="Arial"/>
                  <w:b/>
                  <w:bCs/>
                  <w:color w:val="000000"/>
                  <w:sz w:val="20"/>
                </w:rPr>
                <w:delText>(88,014,863,382)</w:delText>
              </w:r>
            </w:del>
          </w:p>
        </w:tc>
      </w:tr>
      <w:tr w:rsidR="00F51469" w:rsidRPr="00826313" w14:paraId="7C6CB26A" w14:textId="77777777" w:rsidTr="008911BB">
        <w:trPr>
          <w:trHeight w:val="142"/>
          <w:trPrChange w:id="722" w:author="Hai Quang Le" w:date="2025-01-03T16:48:00Z" w16du:dateUtc="2025-01-03T09:48:00Z">
            <w:trPr>
              <w:gridAfter w:val="0"/>
              <w:trHeight w:val="142"/>
            </w:trPr>
          </w:trPrChange>
        </w:trPr>
        <w:tc>
          <w:tcPr>
            <w:tcW w:w="4320" w:type="dxa"/>
            <w:shd w:val="clear" w:color="auto" w:fill="auto"/>
            <w:noWrap/>
            <w:vAlign w:val="bottom"/>
            <w:tcPrChange w:id="723"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131192B9" w14:textId="281573AD" w:rsidR="00F51469" w:rsidRPr="00826313" w:rsidRDefault="00F51469">
            <w:pPr>
              <w:overflowPunct/>
              <w:autoSpaceDE/>
              <w:autoSpaceDN/>
              <w:adjustRightInd/>
              <w:ind w:left="-108" w:right="-115"/>
              <w:textAlignment w:val="auto"/>
              <w:rPr>
                <w:rFonts w:ascii="Arial" w:hAnsi="Arial" w:cs="Arial"/>
                <w:b/>
                <w:bCs/>
                <w:sz w:val="20"/>
              </w:rPr>
              <w:pPrChange w:id="724" w:author="Hai Quang Le" w:date="2025-01-03T16:47:00Z" w16du:dateUtc="2025-01-03T09:47:00Z">
                <w:pPr>
                  <w:overflowPunct/>
                  <w:autoSpaceDE/>
                  <w:autoSpaceDN/>
                  <w:adjustRightInd/>
                  <w:spacing w:before="120"/>
                  <w:ind w:left="-108" w:right="-115"/>
                  <w:textAlignment w:val="auto"/>
                </w:pPr>
              </w:pPrChange>
            </w:pPr>
            <w:r w:rsidRPr="00826313">
              <w:rPr>
                <w:rFonts w:ascii="Arial" w:hAnsi="Arial" w:cs="Arial"/>
                <w:b/>
                <w:bCs/>
                <w:sz w:val="20"/>
              </w:rPr>
              <w:t>Attributable to:</w:t>
            </w:r>
          </w:p>
        </w:tc>
        <w:tc>
          <w:tcPr>
            <w:tcW w:w="720" w:type="dxa"/>
            <w:shd w:val="clear" w:color="auto" w:fill="auto"/>
            <w:noWrap/>
            <w:vAlign w:val="bottom"/>
            <w:tcPrChange w:id="725"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2436818D" w14:textId="77777777" w:rsidR="00F51469" w:rsidRPr="00826313" w:rsidRDefault="00F51469">
            <w:pPr>
              <w:overflowPunct/>
              <w:autoSpaceDE/>
              <w:autoSpaceDN/>
              <w:adjustRightInd/>
              <w:ind w:right="-85"/>
              <w:jc w:val="center"/>
              <w:textAlignment w:val="auto"/>
              <w:rPr>
                <w:rFonts w:ascii="Arial" w:hAnsi="Arial" w:cs="Arial"/>
                <w:sz w:val="20"/>
              </w:rPr>
              <w:pPrChange w:id="726" w:author="Hai Quang Le" w:date="2025-01-03T16:47:00Z" w16du:dateUtc="2025-01-03T09:47:00Z">
                <w:pPr>
                  <w:overflowPunct/>
                  <w:autoSpaceDE/>
                  <w:autoSpaceDN/>
                  <w:adjustRightInd/>
                  <w:spacing w:before="120"/>
                  <w:ind w:right="-85"/>
                  <w:jc w:val="center"/>
                  <w:textAlignment w:val="auto"/>
                </w:pPr>
              </w:pPrChange>
            </w:pPr>
          </w:p>
        </w:tc>
        <w:tc>
          <w:tcPr>
            <w:tcW w:w="1890" w:type="dxa"/>
            <w:shd w:val="clear" w:color="auto" w:fill="auto"/>
            <w:noWrap/>
            <w:vAlign w:val="bottom"/>
            <w:tcPrChange w:id="727"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5A14B67E" w14:textId="77777777" w:rsidR="00F51469" w:rsidRPr="00826313" w:rsidRDefault="00F51469">
            <w:pPr>
              <w:overflowPunct/>
              <w:autoSpaceDE/>
              <w:autoSpaceDN/>
              <w:adjustRightInd/>
              <w:ind w:left="57" w:right="-85"/>
              <w:jc w:val="right"/>
              <w:textAlignment w:val="auto"/>
              <w:rPr>
                <w:rFonts w:ascii="Arial" w:hAnsi="Arial" w:cs="Arial"/>
                <w:b/>
                <w:bCs/>
                <w:sz w:val="20"/>
              </w:rPr>
              <w:pPrChange w:id="728" w:author="Hai Quang Le" w:date="2025-01-03T16:47:00Z" w16du:dateUtc="2025-01-03T09:47:00Z">
                <w:pPr>
                  <w:overflowPunct/>
                  <w:autoSpaceDE/>
                  <w:autoSpaceDN/>
                  <w:adjustRightInd/>
                  <w:spacing w:before="120"/>
                  <w:ind w:left="57" w:right="-85"/>
                  <w:jc w:val="right"/>
                  <w:textAlignment w:val="auto"/>
                </w:pPr>
              </w:pPrChange>
            </w:pPr>
          </w:p>
        </w:tc>
        <w:tc>
          <w:tcPr>
            <w:tcW w:w="1962" w:type="dxa"/>
            <w:vAlign w:val="bottom"/>
            <w:tcPrChange w:id="729" w:author="Hai Quang Le" w:date="2025-01-03T16:48:00Z" w16du:dateUtc="2025-01-03T09:48:00Z">
              <w:tcPr>
                <w:tcW w:w="1962" w:type="dxa"/>
                <w:gridSpan w:val="2"/>
                <w:tcBorders>
                  <w:top w:val="nil"/>
                  <w:left w:val="nil"/>
                  <w:bottom w:val="nil"/>
                  <w:right w:val="nil"/>
                </w:tcBorders>
                <w:vAlign w:val="bottom"/>
              </w:tcPr>
            </w:tcPrChange>
          </w:tcPr>
          <w:p w14:paraId="62A4ACCA" w14:textId="77777777" w:rsidR="00F51469" w:rsidRPr="00826313" w:rsidRDefault="00F51469">
            <w:pPr>
              <w:overflowPunct/>
              <w:autoSpaceDE/>
              <w:autoSpaceDN/>
              <w:adjustRightInd/>
              <w:ind w:left="57" w:right="-85"/>
              <w:jc w:val="right"/>
              <w:textAlignment w:val="auto"/>
              <w:rPr>
                <w:rFonts w:ascii="Arial" w:hAnsi="Arial" w:cs="Arial"/>
                <w:b/>
                <w:bCs/>
                <w:sz w:val="20"/>
              </w:rPr>
              <w:pPrChange w:id="730" w:author="Hai Quang Le" w:date="2025-01-03T16:47:00Z" w16du:dateUtc="2025-01-03T09:47:00Z">
                <w:pPr>
                  <w:overflowPunct/>
                  <w:autoSpaceDE/>
                  <w:autoSpaceDN/>
                  <w:adjustRightInd/>
                  <w:spacing w:before="120"/>
                  <w:ind w:left="57" w:right="-85"/>
                  <w:jc w:val="right"/>
                  <w:textAlignment w:val="auto"/>
                </w:pPr>
              </w:pPrChange>
            </w:pPr>
          </w:p>
        </w:tc>
      </w:tr>
      <w:tr w:rsidR="00EA1C43" w:rsidRPr="00826313" w14:paraId="1DE2F297" w14:textId="77777777" w:rsidTr="008911BB">
        <w:trPr>
          <w:trPrChange w:id="731" w:author="Hai Quang Le" w:date="2025-01-03T16:48:00Z" w16du:dateUtc="2025-01-03T09:48:00Z">
            <w:trPr>
              <w:gridAfter w:val="0"/>
            </w:trPr>
          </w:trPrChange>
        </w:trPr>
        <w:tc>
          <w:tcPr>
            <w:tcW w:w="4320" w:type="dxa"/>
            <w:shd w:val="clear" w:color="auto" w:fill="auto"/>
            <w:noWrap/>
            <w:vAlign w:val="bottom"/>
            <w:tcPrChange w:id="732"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572D82EE" w14:textId="709C013A" w:rsidR="00EA1C43" w:rsidRPr="00826313" w:rsidRDefault="00EA1C43">
            <w:pPr>
              <w:overflowPunct/>
              <w:autoSpaceDE/>
              <w:autoSpaceDN/>
              <w:adjustRightInd/>
              <w:spacing w:before="120"/>
              <w:ind w:left="-108" w:right="-115"/>
              <w:textAlignment w:val="auto"/>
              <w:rPr>
                <w:rFonts w:ascii="Arial" w:hAnsi="Arial" w:cs="Arial"/>
                <w:sz w:val="20"/>
              </w:rPr>
              <w:pPrChange w:id="733" w:author="Hai Quang Le" w:date="2025-01-03T16:48:00Z" w16du:dateUtc="2025-01-03T09:48:00Z">
                <w:pPr>
                  <w:overflowPunct/>
                  <w:autoSpaceDE/>
                  <w:autoSpaceDN/>
                  <w:adjustRightInd/>
                  <w:ind w:left="-108" w:right="-115"/>
                  <w:textAlignment w:val="auto"/>
                </w:pPr>
              </w:pPrChange>
            </w:pPr>
            <w:r w:rsidRPr="00826313">
              <w:rPr>
                <w:rFonts w:ascii="Arial" w:hAnsi="Arial" w:cs="Arial"/>
                <w:sz w:val="20"/>
              </w:rPr>
              <w:t>Equity holders of the parent</w:t>
            </w:r>
          </w:p>
        </w:tc>
        <w:tc>
          <w:tcPr>
            <w:tcW w:w="720" w:type="dxa"/>
            <w:shd w:val="clear" w:color="auto" w:fill="auto"/>
            <w:noWrap/>
            <w:vAlign w:val="bottom"/>
            <w:tcPrChange w:id="734"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0804BB28" w14:textId="07E1279D" w:rsidR="00EA1C43" w:rsidRPr="00826313" w:rsidRDefault="00EA1C43">
            <w:pPr>
              <w:overflowPunct/>
              <w:autoSpaceDE/>
              <w:autoSpaceDN/>
              <w:adjustRightInd/>
              <w:spacing w:before="120"/>
              <w:ind w:right="-85"/>
              <w:jc w:val="center"/>
              <w:textAlignment w:val="auto"/>
              <w:rPr>
                <w:rFonts w:ascii="Arial" w:hAnsi="Arial" w:cs="Arial"/>
                <w:sz w:val="20"/>
              </w:rPr>
              <w:pPrChange w:id="735" w:author="Hai Quang Le" w:date="2025-01-03T16:48:00Z" w16du:dateUtc="2025-01-03T09:48:00Z">
                <w:pPr>
                  <w:overflowPunct/>
                  <w:autoSpaceDE/>
                  <w:autoSpaceDN/>
                  <w:adjustRightInd/>
                  <w:ind w:right="-85"/>
                  <w:jc w:val="center"/>
                  <w:textAlignment w:val="auto"/>
                </w:pPr>
              </w:pPrChange>
            </w:pPr>
            <w:r w:rsidRPr="00826313">
              <w:rPr>
                <w:rFonts w:ascii="Arial" w:hAnsi="Arial" w:cs="Arial"/>
                <w:sz w:val="20"/>
              </w:rPr>
              <w:t>27</w:t>
            </w:r>
          </w:p>
        </w:tc>
        <w:tc>
          <w:tcPr>
            <w:tcW w:w="1890" w:type="dxa"/>
            <w:shd w:val="clear" w:color="auto" w:fill="auto"/>
            <w:noWrap/>
            <w:vAlign w:val="bottom"/>
            <w:tcPrChange w:id="736"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388CA714" w14:textId="457EC60A" w:rsidR="00EA1C43" w:rsidRPr="00826313" w:rsidRDefault="00EA1C43">
            <w:pPr>
              <w:overflowPunct/>
              <w:autoSpaceDE/>
              <w:autoSpaceDN/>
              <w:adjustRightInd/>
              <w:spacing w:before="120"/>
              <w:ind w:left="57" w:right="-85"/>
              <w:jc w:val="right"/>
              <w:textAlignment w:val="auto"/>
              <w:rPr>
                <w:rFonts w:ascii="Arial" w:hAnsi="Arial" w:cs="Arial"/>
                <w:sz w:val="20"/>
              </w:rPr>
              <w:pPrChange w:id="737" w:author="Hai Quang Le" w:date="2025-01-03T16:48:00Z" w16du:dateUtc="2025-01-03T09:48:00Z">
                <w:pPr>
                  <w:overflowPunct/>
                  <w:autoSpaceDE/>
                  <w:autoSpaceDN/>
                  <w:adjustRightInd/>
                  <w:ind w:left="57" w:right="-85"/>
                  <w:jc w:val="right"/>
                  <w:textAlignment w:val="auto"/>
                </w:pPr>
              </w:pPrChange>
            </w:pPr>
            <w:ins w:id="738" w:author="Mai Ngoc Ngo" w:date="2024-10-23T16:31:00Z" w16du:dateUtc="2024-10-23T09:31:00Z">
              <w:del w:id="739" w:author="Hai Quang Le" w:date="2025-01-03T17:15:00Z" w16du:dateUtc="2025-01-03T10:15:00Z">
                <w:r w:rsidDel="00B14A38">
                  <w:rPr>
                    <w:rFonts w:ascii="Arial" w:hAnsi="Arial" w:cs="Arial"/>
                    <w:color w:val="000000"/>
                    <w:sz w:val="20"/>
                  </w:rPr>
                  <w:delText xml:space="preserve"> </w:delText>
                </w:r>
              </w:del>
              <w:r>
                <w:rPr>
                  <w:rFonts w:ascii="Arial" w:hAnsi="Arial" w:cs="Arial"/>
                  <w:color w:val="000000"/>
                  <w:sz w:val="20"/>
                </w:rPr>
                <w:t xml:space="preserve">   </w:t>
              </w:r>
            </w:ins>
            <w:ins w:id="740" w:author="Hai Quang Le" w:date="2024-12-11T13:54:00Z" w16du:dateUtc="2024-12-11T06:54:00Z">
              <w:r w:rsidR="008A1EC8" w:rsidRPr="008A1EC8">
                <w:rPr>
                  <w:rFonts w:ascii="Arial" w:hAnsi="Arial" w:cs="Arial"/>
                  <w:color w:val="000000"/>
                  <w:sz w:val="20"/>
                </w:rPr>
                <w:t xml:space="preserve"> </w:t>
              </w:r>
            </w:ins>
            <w:ins w:id="741" w:author="Hai Quang Le" w:date="2025-01-03T17:14:00Z" w16du:dateUtc="2025-01-03T10:14:00Z">
              <w:r w:rsidR="00B14A38" w:rsidRPr="00B14A38">
                <w:rPr>
                  <w:rFonts w:ascii="Arial" w:hAnsi="Arial" w:cs="Arial"/>
                  <w:color w:val="000000"/>
                  <w:sz w:val="20"/>
                </w:rPr>
                <w:t xml:space="preserve"> 17,222,429,388 </w:t>
              </w:r>
            </w:ins>
            <w:ins w:id="742" w:author="Mai Ngoc Ngo" w:date="2024-10-23T16:31:00Z" w16du:dateUtc="2024-10-23T09:31:00Z">
              <w:del w:id="743" w:author="Hai Quang Le" w:date="2024-12-11T13:54:00Z" w16du:dateUtc="2024-12-11T06:54:00Z">
                <w:r w:rsidDel="008A1EC8">
                  <w:rPr>
                    <w:rFonts w:ascii="Arial" w:hAnsi="Arial" w:cs="Arial"/>
                    <w:color w:val="000000"/>
                    <w:sz w:val="20"/>
                  </w:rPr>
                  <w:delText xml:space="preserve">12,284,645,726 </w:delText>
                </w:r>
              </w:del>
            </w:ins>
          </w:p>
        </w:tc>
        <w:tc>
          <w:tcPr>
            <w:tcW w:w="1962" w:type="dxa"/>
            <w:vAlign w:val="bottom"/>
            <w:tcPrChange w:id="744" w:author="Hai Quang Le" w:date="2025-01-03T16:48:00Z" w16du:dateUtc="2025-01-03T09:48:00Z">
              <w:tcPr>
                <w:tcW w:w="1962" w:type="dxa"/>
                <w:gridSpan w:val="2"/>
                <w:tcBorders>
                  <w:top w:val="nil"/>
                  <w:left w:val="nil"/>
                  <w:bottom w:val="nil"/>
                  <w:right w:val="nil"/>
                </w:tcBorders>
                <w:vAlign w:val="bottom"/>
              </w:tcPr>
            </w:tcPrChange>
          </w:tcPr>
          <w:p w14:paraId="3D7ACA88" w14:textId="4E2EBA73" w:rsidR="00EA1C43" w:rsidRPr="00826313" w:rsidRDefault="00B14A38">
            <w:pPr>
              <w:overflowPunct/>
              <w:autoSpaceDE/>
              <w:autoSpaceDN/>
              <w:adjustRightInd/>
              <w:spacing w:before="120"/>
              <w:ind w:left="57" w:right="-85"/>
              <w:jc w:val="right"/>
              <w:textAlignment w:val="auto"/>
              <w:rPr>
                <w:rFonts w:ascii="Arial" w:hAnsi="Arial" w:cs="Arial"/>
                <w:bCs/>
                <w:sz w:val="20"/>
                <w:lang w:val="de-DE"/>
              </w:rPr>
              <w:pPrChange w:id="745" w:author="Hai Quang Le" w:date="2025-01-03T16:48:00Z" w16du:dateUtc="2025-01-03T09:48:00Z">
                <w:pPr>
                  <w:overflowPunct/>
                  <w:autoSpaceDE/>
                  <w:autoSpaceDN/>
                  <w:adjustRightInd/>
                  <w:ind w:left="57" w:right="-85"/>
                  <w:jc w:val="right"/>
                  <w:textAlignment w:val="auto"/>
                </w:pPr>
              </w:pPrChange>
            </w:pPr>
            <w:ins w:id="746" w:author="Hai Quang Le" w:date="2025-01-03T17:15:00Z" w16du:dateUtc="2025-01-03T10:15:00Z">
              <w:r w:rsidRPr="00B14A38">
                <w:rPr>
                  <w:rFonts w:ascii="Arial" w:hAnsi="Arial" w:cs="Arial"/>
                  <w:color w:val="000000"/>
                  <w:sz w:val="20"/>
                </w:rPr>
                <w:t xml:space="preserve">7,802,631,664 </w:t>
              </w:r>
            </w:ins>
            <w:ins w:id="747" w:author="Mai Ngoc Ngo" w:date="2024-10-23T16:31:00Z" w16du:dateUtc="2024-10-23T09:31:00Z">
              <w:del w:id="748" w:author="Hai Quang Le" w:date="2025-01-03T17:08:00Z" w16du:dateUtc="2025-01-03T10:08:00Z">
                <w:r w:rsidR="00EA1C43" w:rsidDel="00250833">
                  <w:rPr>
                    <w:rFonts w:ascii="Arial" w:hAnsi="Arial" w:cs="Arial"/>
                    <w:color w:val="000000"/>
                    <w:sz w:val="20"/>
                  </w:rPr>
                  <w:delText xml:space="preserve">    </w:delText>
                </w:r>
              </w:del>
              <w:del w:id="749" w:author="Hai Quang Le" w:date="2024-12-11T15:22:00Z" w16du:dateUtc="2024-12-11T08:22:00Z">
                <w:r w:rsidR="00EA1C43" w:rsidDel="008B34CD">
                  <w:rPr>
                    <w:rFonts w:ascii="Arial" w:hAnsi="Arial" w:cs="Arial"/>
                    <w:color w:val="000000"/>
                    <w:sz w:val="20"/>
                  </w:rPr>
                  <w:delText>(66,502,169,768)</w:delText>
                </w:r>
              </w:del>
            </w:ins>
            <w:del w:id="750" w:author="Mai Ngoc Ngo" w:date="2024-10-23T16:31:00Z" w16du:dateUtc="2024-10-23T09:31:00Z">
              <w:r w:rsidR="00EA1C43" w:rsidRPr="00826313" w:rsidDel="003F21C6">
                <w:rPr>
                  <w:rFonts w:ascii="Arial" w:hAnsi="Arial" w:cs="Arial"/>
                  <w:color w:val="000000"/>
                  <w:sz w:val="20"/>
                </w:rPr>
                <w:delText>(87,847,492,780)</w:delText>
              </w:r>
            </w:del>
          </w:p>
        </w:tc>
      </w:tr>
      <w:tr w:rsidR="00EA1C43" w:rsidRPr="00826313" w14:paraId="0A474363" w14:textId="77777777" w:rsidTr="008911BB">
        <w:trPr>
          <w:trPrChange w:id="751" w:author="Hai Quang Le" w:date="2025-01-03T16:48:00Z" w16du:dateUtc="2025-01-03T09:48:00Z">
            <w:trPr>
              <w:gridAfter w:val="0"/>
            </w:trPr>
          </w:trPrChange>
        </w:trPr>
        <w:tc>
          <w:tcPr>
            <w:tcW w:w="4320" w:type="dxa"/>
            <w:shd w:val="clear" w:color="auto" w:fill="auto"/>
            <w:noWrap/>
            <w:vAlign w:val="bottom"/>
            <w:tcPrChange w:id="752"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67991CFC" w14:textId="26DB5875" w:rsidR="00EA1C43" w:rsidRPr="00826313" w:rsidRDefault="00EA1C43">
            <w:pPr>
              <w:overflowPunct/>
              <w:autoSpaceDE/>
              <w:autoSpaceDN/>
              <w:adjustRightInd/>
              <w:ind w:left="-108" w:right="-115"/>
              <w:textAlignment w:val="auto"/>
              <w:rPr>
                <w:rFonts w:ascii="Arial" w:hAnsi="Arial" w:cs="Arial"/>
                <w:sz w:val="20"/>
              </w:rPr>
            </w:pPr>
            <w:r w:rsidRPr="00826313">
              <w:rPr>
                <w:rFonts w:ascii="Arial" w:hAnsi="Arial" w:cs="Arial"/>
                <w:sz w:val="20"/>
              </w:rPr>
              <w:t>Non-controlling interest</w:t>
            </w:r>
          </w:p>
        </w:tc>
        <w:tc>
          <w:tcPr>
            <w:tcW w:w="720" w:type="dxa"/>
            <w:shd w:val="clear" w:color="auto" w:fill="auto"/>
            <w:noWrap/>
            <w:vAlign w:val="bottom"/>
            <w:tcPrChange w:id="753"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77F9D585" w14:textId="5BD114BE" w:rsidR="00EA1C43" w:rsidRPr="00826313" w:rsidRDefault="00EA1C43">
            <w:pPr>
              <w:overflowPunct/>
              <w:autoSpaceDE/>
              <w:autoSpaceDN/>
              <w:adjustRightInd/>
              <w:ind w:right="-85"/>
              <w:jc w:val="center"/>
              <w:textAlignment w:val="auto"/>
              <w:rPr>
                <w:rFonts w:ascii="Arial" w:hAnsi="Arial" w:cs="Arial"/>
                <w:sz w:val="20"/>
              </w:rPr>
            </w:pPr>
            <w:r w:rsidRPr="00826313">
              <w:rPr>
                <w:rFonts w:ascii="Arial" w:hAnsi="Arial" w:cs="Arial"/>
                <w:sz w:val="20"/>
              </w:rPr>
              <w:t>27</w:t>
            </w:r>
          </w:p>
        </w:tc>
        <w:tc>
          <w:tcPr>
            <w:tcW w:w="1890" w:type="dxa"/>
            <w:shd w:val="clear" w:color="auto" w:fill="auto"/>
            <w:noWrap/>
            <w:vAlign w:val="bottom"/>
            <w:tcPrChange w:id="754"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468157B0" w14:textId="7D03192F" w:rsidR="00EA1C43" w:rsidRPr="00826313" w:rsidRDefault="00EA1C43">
            <w:pPr>
              <w:pBdr>
                <w:bottom w:val="single" w:sz="4" w:space="1" w:color="auto"/>
              </w:pBdr>
              <w:overflowPunct/>
              <w:autoSpaceDE/>
              <w:autoSpaceDN/>
              <w:adjustRightInd/>
              <w:ind w:left="57" w:right="-85"/>
              <w:jc w:val="right"/>
              <w:textAlignment w:val="auto"/>
              <w:rPr>
                <w:rFonts w:ascii="Arial" w:hAnsi="Arial" w:cs="Arial"/>
                <w:sz w:val="20"/>
              </w:rPr>
            </w:pPr>
            <w:ins w:id="755" w:author="Mai Ngoc Ngo" w:date="2024-10-23T16:31:00Z" w16du:dateUtc="2024-10-23T09:31:00Z">
              <w:r>
                <w:rPr>
                  <w:rFonts w:ascii="Arial" w:hAnsi="Arial" w:cs="Arial"/>
                  <w:color w:val="000000"/>
                  <w:sz w:val="20"/>
                </w:rPr>
                <w:t xml:space="preserve">         (58,817,771)</w:t>
              </w:r>
            </w:ins>
          </w:p>
        </w:tc>
        <w:tc>
          <w:tcPr>
            <w:tcW w:w="1962" w:type="dxa"/>
            <w:vAlign w:val="bottom"/>
            <w:tcPrChange w:id="756" w:author="Hai Quang Le" w:date="2025-01-03T16:48:00Z" w16du:dateUtc="2025-01-03T09:48:00Z">
              <w:tcPr>
                <w:tcW w:w="1962" w:type="dxa"/>
                <w:gridSpan w:val="2"/>
                <w:tcBorders>
                  <w:top w:val="nil"/>
                  <w:left w:val="nil"/>
                  <w:bottom w:val="nil"/>
                  <w:right w:val="nil"/>
                </w:tcBorders>
                <w:vAlign w:val="bottom"/>
              </w:tcPr>
            </w:tcPrChange>
          </w:tcPr>
          <w:p w14:paraId="05C05F38" w14:textId="08ABA4A9" w:rsidR="00EA1C43" w:rsidRPr="00826313" w:rsidRDefault="00EA1C43">
            <w:pPr>
              <w:pBdr>
                <w:bottom w:val="single" w:sz="4" w:space="1" w:color="auto"/>
              </w:pBdr>
              <w:overflowPunct/>
              <w:autoSpaceDE/>
              <w:autoSpaceDN/>
              <w:adjustRightInd/>
              <w:ind w:left="57" w:right="-85"/>
              <w:jc w:val="right"/>
              <w:textAlignment w:val="auto"/>
              <w:rPr>
                <w:rFonts w:ascii="Arial" w:hAnsi="Arial" w:cs="Arial"/>
                <w:bCs/>
                <w:sz w:val="20"/>
                <w:lang w:val="de-DE"/>
              </w:rPr>
            </w:pPr>
            <w:ins w:id="757" w:author="Mai Ngoc Ngo" w:date="2024-10-23T16:31:00Z" w16du:dateUtc="2024-10-23T09:31:00Z">
              <w:r>
                <w:rPr>
                  <w:rFonts w:ascii="Arial" w:hAnsi="Arial" w:cs="Arial"/>
                  <w:color w:val="000000"/>
                  <w:sz w:val="20"/>
                </w:rPr>
                <w:t xml:space="preserve">           (39,823,013)</w:t>
              </w:r>
            </w:ins>
            <w:del w:id="758" w:author="Mai Ngoc Ngo" w:date="2024-10-23T16:31:00Z" w16du:dateUtc="2024-10-23T09:31:00Z">
              <w:r w:rsidRPr="00826313" w:rsidDel="003F21C6">
                <w:rPr>
                  <w:rFonts w:ascii="Arial" w:hAnsi="Arial" w:cs="Arial"/>
                  <w:color w:val="000000"/>
                  <w:sz w:val="20"/>
                </w:rPr>
                <w:delText>(167,370,602)</w:delText>
              </w:r>
            </w:del>
          </w:p>
        </w:tc>
      </w:tr>
      <w:tr w:rsidR="00EA1C43" w:rsidRPr="00826313" w14:paraId="73301956" w14:textId="77777777" w:rsidTr="008911BB">
        <w:trPr>
          <w:trPrChange w:id="759" w:author="Hai Quang Le" w:date="2025-01-03T16:48:00Z" w16du:dateUtc="2025-01-03T09:48:00Z">
            <w:trPr>
              <w:gridAfter w:val="0"/>
            </w:trPr>
          </w:trPrChange>
        </w:trPr>
        <w:tc>
          <w:tcPr>
            <w:tcW w:w="4320" w:type="dxa"/>
            <w:shd w:val="clear" w:color="auto" w:fill="auto"/>
            <w:noWrap/>
            <w:vAlign w:val="bottom"/>
            <w:tcPrChange w:id="760"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761EB757" w14:textId="77777777" w:rsidR="00EA1C43" w:rsidRPr="00826313" w:rsidRDefault="00EA1C43">
            <w:pPr>
              <w:overflowPunct/>
              <w:autoSpaceDE/>
              <w:autoSpaceDN/>
              <w:adjustRightInd/>
              <w:ind w:left="-108" w:right="-115"/>
              <w:textAlignment w:val="auto"/>
              <w:rPr>
                <w:rFonts w:ascii="Arial" w:hAnsi="Arial" w:cs="Arial"/>
                <w:b/>
                <w:bCs/>
                <w:sz w:val="20"/>
              </w:rPr>
              <w:pPrChange w:id="761" w:author="Hai Quang Le" w:date="2025-01-03T16:47:00Z" w16du:dateUtc="2025-01-03T09:47:00Z">
                <w:pPr>
                  <w:overflowPunct/>
                  <w:autoSpaceDE/>
                  <w:autoSpaceDN/>
                  <w:adjustRightInd/>
                  <w:spacing w:before="120"/>
                  <w:ind w:left="-108" w:right="-115"/>
                  <w:textAlignment w:val="auto"/>
                </w:pPr>
              </w:pPrChange>
            </w:pPr>
          </w:p>
        </w:tc>
        <w:tc>
          <w:tcPr>
            <w:tcW w:w="720" w:type="dxa"/>
            <w:shd w:val="clear" w:color="auto" w:fill="auto"/>
            <w:noWrap/>
            <w:vAlign w:val="bottom"/>
            <w:tcPrChange w:id="762"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136C6C4F" w14:textId="77777777" w:rsidR="00EA1C43" w:rsidRPr="00826313" w:rsidRDefault="00EA1C43">
            <w:pPr>
              <w:overflowPunct/>
              <w:autoSpaceDE/>
              <w:autoSpaceDN/>
              <w:adjustRightInd/>
              <w:ind w:right="-85"/>
              <w:jc w:val="center"/>
              <w:textAlignment w:val="auto"/>
              <w:rPr>
                <w:rFonts w:ascii="Arial" w:hAnsi="Arial" w:cs="Arial"/>
                <w:sz w:val="20"/>
              </w:rPr>
              <w:pPrChange w:id="763" w:author="Hai Quang Le" w:date="2025-01-03T16:47:00Z" w16du:dateUtc="2025-01-03T09:47:00Z">
                <w:pPr>
                  <w:overflowPunct/>
                  <w:autoSpaceDE/>
                  <w:autoSpaceDN/>
                  <w:adjustRightInd/>
                  <w:spacing w:before="120"/>
                  <w:ind w:right="-85"/>
                  <w:jc w:val="center"/>
                  <w:textAlignment w:val="auto"/>
                </w:pPr>
              </w:pPrChange>
            </w:pPr>
          </w:p>
        </w:tc>
        <w:tc>
          <w:tcPr>
            <w:tcW w:w="1890" w:type="dxa"/>
            <w:shd w:val="clear" w:color="auto" w:fill="auto"/>
            <w:noWrap/>
            <w:vAlign w:val="bottom"/>
            <w:tcPrChange w:id="764"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4183D529" w14:textId="413FF3A2" w:rsidR="00EA1C43" w:rsidRPr="00826313" w:rsidRDefault="00B14A38">
            <w:pPr>
              <w:pBdr>
                <w:bottom w:val="double" w:sz="4" w:space="1" w:color="auto"/>
              </w:pBdr>
              <w:overflowPunct/>
              <w:autoSpaceDE/>
              <w:autoSpaceDN/>
              <w:adjustRightInd/>
              <w:ind w:left="57" w:right="-85"/>
              <w:jc w:val="right"/>
              <w:textAlignment w:val="auto"/>
              <w:rPr>
                <w:rFonts w:ascii="Arial" w:hAnsi="Arial" w:cs="Arial"/>
                <w:b/>
                <w:bCs/>
                <w:sz w:val="20"/>
              </w:rPr>
              <w:pPrChange w:id="765" w:author="Hai Quang Le" w:date="2025-01-03T16:47:00Z" w16du:dateUtc="2025-01-03T09:47:00Z">
                <w:pPr>
                  <w:pBdr>
                    <w:bottom w:val="double" w:sz="4" w:space="1" w:color="auto"/>
                  </w:pBdr>
                  <w:overflowPunct/>
                  <w:autoSpaceDE/>
                  <w:autoSpaceDN/>
                  <w:adjustRightInd/>
                  <w:spacing w:before="120"/>
                  <w:ind w:left="57" w:right="-85"/>
                  <w:jc w:val="right"/>
                  <w:textAlignment w:val="auto"/>
                </w:pPr>
              </w:pPrChange>
            </w:pPr>
            <w:ins w:id="766" w:author="Hai Quang Le" w:date="2025-01-03T17:15:00Z" w16du:dateUtc="2025-01-03T10:15:00Z">
              <w:r>
                <w:rPr>
                  <w:rFonts w:ascii="Arial" w:hAnsi="Arial" w:cs="Arial"/>
                  <w:b/>
                  <w:bCs/>
                  <w:color w:val="000000"/>
                  <w:sz w:val="20"/>
                </w:rPr>
                <w:t xml:space="preserve">   </w:t>
              </w:r>
              <w:r w:rsidRPr="002718C4">
                <w:rPr>
                  <w:rFonts w:ascii="Arial" w:hAnsi="Arial" w:cs="Arial"/>
                  <w:b/>
                  <w:bCs/>
                  <w:color w:val="000000"/>
                  <w:sz w:val="20"/>
                </w:rPr>
                <w:t xml:space="preserve"> </w:t>
              </w:r>
              <w:r w:rsidRPr="00603833">
                <w:rPr>
                  <w:rFonts w:ascii="Arial" w:hAnsi="Arial" w:cs="Arial"/>
                  <w:b/>
                  <w:bCs/>
                  <w:color w:val="000000"/>
                  <w:sz w:val="20"/>
                </w:rPr>
                <w:t xml:space="preserve"> 17,163,611,617 </w:t>
              </w:r>
            </w:ins>
            <w:ins w:id="767" w:author="Mai Ngoc Ngo" w:date="2024-10-23T16:31:00Z" w16du:dateUtc="2024-10-23T09:31:00Z">
              <w:del w:id="768" w:author="Hai Quang Le" w:date="2025-01-03T16:54:00Z" w16du:dateUtc="2025-01-03T09:54:00Z">
                <w:r w:rsidR="00EA1C43" w:rsidDel="003B38D0">
                  <w:rPr>
                    <w:rFonts w:ascii="Arial" w:hAnsi="Arial" w:cs="Arial"/>
                    <w:b/>
                    <w:bCs/>
                    <w:color w:val="000000"/>
                    <w:sz w:val="20"/>
                  </w:rPr>
                  <w:delText xml:space="preserve">    </w:delText>
                </w:r>
              </w:del>
              <w:del w:id="769" w:author="Hai Quang Le" w:date="2024-12-11T13:54:00Z" w16du:dateUtc="2024-12-11T06:54:00Z">
                <w:r w:rsidR="00EA1C43" w:rsidDel="004733CF">
                  <w:rPr>
                    <w:rFonts w:ascii="Arial" w:hAnsi="Arial" w:cs="Arial"/>
                    <w:b/>
                    <w:bCs/>
                    <w:color w:val="000000"/>
                    <w:sz w:val="20"/>
                  </w:rPr>
                  <w:delText xml:space="preserve">12,225,827,955 </w:delText>
                </w:r>
              </w:del>
            </w:ins>
          </w:p>
        </w:tc>
        <w:tc>
          <w:tcPr>
            <w:tcW w:w="1962" w:type="dxa"/>
            <w:vAlign w:val="bottom"/>
            <w:tcPrChange w:id="770" w:author="Hai Quang Le" w:date="2025-01-03T16:48:00Z" w16du:dateUtc="2025-01-03T09:48:00Z">
              <w:tcPr>
                <w:tcW w:w="1962" w:type="dxa"/>
                <w:gridSpan w:val="2"/>
                <w:tcBorders>
                  <w:top w:val="nil"/>
                  <w:left w:val="nil"/>
                  <w:bottom w:val="nil"/>
                  <w:right w:val="nil"/>
                </w:tcBorders>
                <w:vAlign w:val="bottom"/>
              </w:tcPr>
            </w:tcPrChange>
          </w:tcPr>
          <w:p w14:paraId="003EE704" w14:textId="1FE5BF63" w:rsidR="00EA1C43" w:rsidRPr="00826313" w:rsidRDefault="00B14A38">
            <w:pPr>
              <w:pBdr>
                <w:bottom w:val="double" w:sz="4" w:space="1" w:color="auto"/>
              </w:pBdr>
              <w:overflowPunct/>
              <w:autoSpaceDE/>
              <w:autoSpaceDN/>
              <w:adjustRightInd/>
              <w:ind w:left="57" w:right="-85"/>
              <w:jc w:val="right"/>
              <w:textAlignment w:val="auto"/>
              <w:rPr>
                <w:rFonts w:ascii="Arial" w:hAnsi="Arial" w:cs="Arial"/>
                <w:b/>
                <w:bCs/>
                <w:sz w:val="20"/>
              </w:rPr>
              <w:pPrChange w:id="771" w:author="Hai Quang Le" w:date="2025-01-03T16:47:00Z" w16du:dateUtc="2025-01-03T09:47:00Z">
                <w:pPr>
                  <w:pBdr>
                    <w:bottom w:val="double" w:sz="4" w:space="1" w:color="auto"/>
                  </w:pBdr>
                  <w:overflowPunct/>
                  <w:autoSpaceDE/>
                  <w:autoSpaceDN/>
                  <w:adjustRightInd/>
                  <w:spacing w:before="120"/>
                  <w:ind w:left="57" w:right="-85"/>
                  <w:jc w:val="right"/>
                  <w:textAlignment w:val="auto"/>
                </w:pPr>
              </w:pPrChange>
            </w:pPr>
            <w:ins w:id="772" w:author="Hai Quang Le" w:date="2025-01-03T17:15:00Z" w16du:dateUtc="2025-01-03T10:15:00Z">
              <w:r w:rsidRPr="00603833">
                <w:rPr>
                  <w:rFonts w:ascii="Arial" w:hAnsi="Arial" w:cs="Arial"/>
                  <w:b/>
                  <w:bCs/>
                  <w:color w:val="000000"/>
                  <w:sz w:val="20"/>
                </w:rPr>
                <w:t xml:space="preserve">7,762,808,651 </w:t>
              </w:r>
            </w:ins>
            <w:ins w:id="773" w:author="Mai Ngoc Ngo" w:date="2024-10-23T16:31:00Z" w16du:dateUtc="2024-10-23T09:31:00Z">
              <w:del w:id="774" w:author="Hai Quang Le" w:date="2024-12-11T15:22:00Z" w16du:dateUtc="2024-12-11T08:22:00Z">
                <w:r w:rsidR="00EA1C43" w:rsidDel="008B34CD">
                  <w:rPr>
                    <w:rFonts w:ascii="Arial" w:hAnsi="Arial" w:cs="Arial"/>
                    <w:b/>
                    <w:bCs/>
                    <w:color w:val="000000"/>
                    <w:sz w:val="20"/>
                  </w:rPr>
                  <w:delText xml:space="preserve">    (66,541,992,781)</w:delText>
                </w:r>
              </w:del>
            </w:ins>
            <w:del w:id="775" w:author="Mai Ngoc Ngo" w:date="2024-10-23T16:31:00Z" w16du:dateUtc="2024-10-23T09:31:00Z">
              <w:r w:rsidR="00EA1C43" w:rsidRPr="00826313" w:rsidDel="003F21C6">
                <w:rPr>
                  <w:rFonts w:ascii="Arial" w:hAnsi="Arial" w:cs="Arial"/>
                  <w:b/>
                  <w:bCs/>
                  <w:color w:val="000000"/>
                  <w:sz w:val="20"/>
                </w:rPr>
                <w:delText>(88,014,863,382)</w:delText>
              </w:r>
            </w:del>
          </w:p>
        </w:tc>
      </w:tr>
      <w:tr w:rsidR="00F51469" w:rsidRPr="00826313" w14:paraId="3AB4A898" w14:textId="77777777" w:rsidTr="008911BB">
        <w:trPr>
          <w:trPrChange w:id="776" w:author="Hai Quang Le" w:date="2025-01-03T16:48:00Z" w16du:dateUtc="2025-01-03T09:48:00Z">
            <w:trPr>
              <w:gridAfter w:val="0"/>
            </w:trPr>
          </w:trPrChange>
        </w:trPr>
        <w:tc>
          <w:tcPr>
            <w:tcW w:w="4320" w:type="dxa"/>
            <w:shd w:val="clear" w:color="auto" w:fill="auto"/>
            <w:noWrap/>
            <w:vAlign w:val="bottom"/>
            <w:tcPrChange w:id="777"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2345D4AB" w14:textId="797F60AA" w:rsidR="00F51469" w:rsidRPr="00826313" w:rsidRDefault="00F51469">
            <w:pPr>
              <w:overflowPunct/>
              <w:autoSpaceDE/>
              <w:autoSpaceDN/>
              <w:adjustRightInd/>
              <w:ind w:left="-108" w:right="-115"/>
              <w:textAlignment w:val="auto"/>
              <w:rPr>
                <w:rFonts w:ascii="Arial" w:hAnsi="Arial" w:cs="Arial"/>
                <w:b/>
                <w:bCs/>
                <w:sz w:val="20"/>
              </w:rPr>
              <w:pPrChange w:id="778" w:author="Hai Quang Le" w:date="2025-01-03T16:47:00Z" w16du:dateUtc="2025-01-03T09:47:00Z">
                <w:pPr>
                  <w:overflowPunct/>
                  <w:autoSpaceDE/>
                  <w:autoSpaceDN/>
                  <w:adjustRightInd/>
                  <w:spacing w:before="120"/>
                  <w:ind w:left="-108" w:right="-115"/>
                  <w:textAlignment w:val="auto"/>
                </w:pPr>
              </w:pPrChange>
            </w:pPr>
            <w:r w:rsidRPr="00826313">
              <w:rPr>
                <w:rFonts w:ascii="Arial" w:hAnsi="Arial" w:cs="Arial"/>
                <w:b/>
                <w:bCs/>
                <w:sz w:val="20"/>
              </w:rPr>
              <w:t>Earnings per share</w:t>
            </w:r>
          </w:p>
        </w:tc>
        <w:tc>
          <w:tcPr>
            <w:tcW w:w="720" w:type="dxa"/>
            <w:shd w:val="clear" w:color="auto" w:fill="auto"/>
            <w:noWrap/>
            <w:vAlign w:val="bottom"/>
            <w:tcPrChange w:id="779"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48FC5D24" w14:textId="77777777" w:rsidR="00F51469" w:rsidRPr="00826313" w:rsidRDefault="00F51469">
            <w:pPr>
              <w:overflowPunct/>
              <w:autoSpaceDE/>
              <w:autoSpaceDN/>
              <w:adjustRightInd/>
              <w:ind w:right="-85"/>
              <w:jc w:val="center"/>
              <w:textAlignment w:val="auto"/>
              <w:rPr>
                <w:rFonts w:ascii="Arial" w:hAnsi="Arial" w:cs="Arial"/>
                <w:sz w:val="20"/>
              </w:rPr>
              <w:pPrChange w:id="780" w:author="Hai Quang Le" w:date="2025-01-03T16:47:00Z" w16du:dateUtc="2025-01-03T09:47:00Z">
                <w:pPr>
                  <w:overflowPunct/>
                  <w:autoSpaceDE/>
                  <w:autoSpaceDN/>
                  <w:adjustRightInd/>
                  <w:spacing w:before="120"/>
                  <w:ind w:right="-85"/>
                  <w:jc w:val="center"/>
                  <w:textAlignment w:val="auto"/>
                </w:pPr>
              </w:pPrChange>
            </w:pPr>
          </w:p>
        </w:tc>
        <w:tc>
          <w:tcPr>
            <w:tcW w:w="1890" w:type="dxa"/>
            <w:shd w:val="clear" w:color="auto" w:fill="auto"/>
            <w:noWrap/>
            <w:vAlign w:val="bottom"/>
            <w:tcPrChange w:id="781"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148E10B0" w14:textId="77777777" w:rsidR="00F51469" w:rsidRPr="00826313" w:rsidRDefault="00F51469">
            <w:pPr>
              <w:overflowPunct/>
              <w:autoSpaceDE/>
              <w:autoSpaceDN/>
              <w:adjustRightInd/>
              <w:ind w:left="57" w:right="-85"/>
              <w:jc w:val="right"/>
              <w:textAlignment w:val="auto"/>
              <w:rPr>
                <w:rFonts w:ascii="Arial" w:hAnsi="Arial" w:cs="Arial"/>
                <w:b/>
                <w:bCs/>
                <w:sz w:val="20"/>
              </w:rPr>
              <w:pPrChange w:id="782" w:author="Hai Quang Le" w:date="2025-01-03T16:47:00Z" w16du:dateUtc="2025-01-03T09:47:00Z">
                <w:pPr>
                  <w:overflowPunct/>
                  <w:autoSpaceDE/>
                  <w:autoSpaceDN/>
                  <w:adjustRightInd/>
                  <w:spacing w:before="120"/>
                  <w:ind w:left="57" w:right="-85"/>
                  <w:jc w:val="right"/>
                  <w:textAlignment w:val="auto"/>
                </w:pPr>
              </w:pPrChange>
            </w:pPr>
          </w:p>
        </w:tc>
        <w:tc>
          <w:tcPr>
            <w:tcW w:w="1962" w:type="dxa"/>
            <w:vAlign w:val="bottom"/>
            <w:tcPrChange w:id="783" w:author="Hai Quang Le" w:date="2025-01-03T16:48:00Z" w16du:dateUtc="2025-01-03T09:48:00Z">
              <w:tcPr>
                <w:tcW w:w="1962" w:type="dxa"/>
                <w:gridSpan w:val="2"/>
                <w:tcBorders>
                  <w:top w:val="nil"/>
                  <w:left w:val="nil"/>
                  <w:bottom w:val="nil"/>
                  <w:right w:val="nil"/>
                </w:tcBorders>
                <w:vAlign w:val="bottom"/>
              </w:tcPr>
            </w:tcPrChange>
          </w:tcPr>
          <w:p w14:paraId="60DA128D" w14:textId="77777777" w:rsidR="00F51469" w:rsidRPr="00826313" w:rsidRDefault="00F51469">
            <w:pPr>
              <w:overflowPunct/>
              <w:autoSpaceDE/>
              <w:autoSpaceDN/>
              <w:adjustRightInd/>
              <w:ind w:left="57" w:right="-85"/>
              <w:jc w:val="right"/>
              <w:textAlignment w:val="auto"/>
              <w:rPr>
                <w:rFonts w:ascii="Arial" w:hAnsi="Arial" w:cs="Arial"/>
                <w:b/>
                <w:bCs/>
                <w:sz w:val="20"/>
              </w:rPr>
              <w:pPrChange w:id="784" w:author="Hai Quang Le" w:date="2025-01-03T16:47:00Z" w16du:dateUtc="2025-01-03T09:47:00Z">
                <w:pPr>
                  <w:overflowPunct/>
                  <w:autoSpaceDE/>
                  <w:autoSpaceDN/>
                  <w:adjustRightInd/>
                  <w:spacing w:before="120"/>
                  <w:ind w:left="57" w:right="-85"/>
                  <w:jc w:val="right"/>
                  <w:textAlignment w:val="auto"/>
                </w:pPr>
              </w:pPrChange>
            </w:pPr>
          </w:p>
        </w:tc>
      </w:tr>
      <w:tr w:rsidR="00BF1AE3" w:rsidRPr="00826313" w14:paraId="724A9820" w14:textId="77777777" w:rsidTr="008911BB">
        <w:trPr>
          <w:trPrChange w:id="785" w:author="Hai Quang Le" w:date="2025-01-03T16:48:00Z" w16du:dateUtc="2025-01-03T09:48:00Z">
            <w:trPr>
              <w:gridAfter w:val="0"/>
            </w:trPr>
          </w:trPrChange>
        </w:trPr>
        <w:tc>
          <w:tcPr>
            <w:tcW w:w="4320" w:type="dxa"/>
            <w:shd w:val="clear" w:color="auto" w:fill="auto"/>
            <w:noWrap/>
            <w:vAlign w:val="bottom"/>
            <w:tcPrChange w:id="786"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221DED87" w14:textId="7FB62DA2" w:rsidR="00BF1AE3" w:rsidRPr="00826313" w:rsidRDefault="00BF1AE3">
            <w:pPr>
              <w:overflowPunct/>
              <w:autoSpaceDE/>
              <w:autoSpaceDN/>
              <w:adjustRightInd/>
              <w:ind w:left="-108" w:right="-115"/>
              <w:textAlignment w:val="auto"/>
              <w:rPr>
                <w:rFonts w:ascii="Arial" w:hAnsi="Arial" w:cs="Arial"/>
                <w:b/>
                <w:bCs/>
                <w:sz w:val="20"/>
              </w:rPr>
              <w:pPrChange w:id="787" w:author="Hai Quang Le" w:date="2025-01-03T16:47:00Z" w16du:dateUtc="2025-01-03T09:47:00Z">
                <w:pPr>
                  <w:overflowPunct/>
                  <w:autoSpaceDE/>
                  <w:autoSpaceDN/>
                  <w:adjustRightInd/>
                  <w:spacing w:before="120"/>
                  <w:ind w:left="-108" w:right="-115"/>
                  <w:textAlignment w:val="auto"/>
                </w:pPr>
              </w:pPrChange>
            </w:pPr>
            <w:r w:rsidRPr="00826313">
              <w:rPr>
                <w:rFonts w:ascii="Arial" w:hAnsi="Arial" w:cs="Arial"/>
                <w:sz w:val="20"/>
              </w:rPr>
              <w:t>Equity shareholders of the parent for the period</w:t>
            </w:r>
          </w:p>
        </w:tc>
        <w:tc>
          <w:tcPr>
            <w:tcW w:w="720" w:type="dxa"/>
            <w:shd w:val="clear" w:color="auto" w:fill="auto"/>
            <w:noWrap/>
            <w:vAlign w:val="bottom"/>
            <w:tcPrChange w:id="788"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712E1ED2" w14:textId="77777777" w:rsidR="00BF1AE3" w:rsidRPr="00826313" w:rsidRDefault="00BF1AE3">
            <w:pPr>
              <w:overflowPunct/>
              <w:autoSpaceDE/>
              <w:autoSpaceDN/>
              <w:adjustRightInd/>
              <w:ind w:right="-85"/>
              <w:jc w:val="center"/>
              <w:textAlignment w:val="auto"/>
              <w:rPr>
                <w:rFonts w:ascii="Arial" w:hAnsi="Arial" w:cs="Arial"/>
                <w:sz w:val="20"/>
              </w:rPr>
              <w:pPrChange w:id="789" w:author="Hai Quang Le" w:date="2025-01-03T16:47:00Z" w16du:dateUtc="2025-01-03T09:47:00Z">
                <w:pPr>
                  <w:overflowPunct/>
                  <w:autoSpaceDE/>
                  <w:autoSpaceDN/>
                  <w:adjustRightInd/>
                  <w:spacing w:before="120"/>
                  <w:ind w:right="-85"/>
                  <w:jc w:val="center"/>
                  <w:textAlignment w:val="auto"/>
                </w:pPr>
              </w:pPrChange>
            </w:pPr>
          </w:p>
        </w:tc>
        <w:tc>
          <w:tcPr>
            <w:tcW w:w="1890" w:type="dxa"/>
            <w:shd w:val="clear" w:color="auto" w:fill="auto"/>
            <w:noWrap/>
            <w:vAlign w:val="bottom"/>
            <w:tcPrChange w:id="790"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116142C5" w14:textId="68D86EB6" w:rsidR="00BF1AE3" w:rsidRPr="00826313" w:rsidRDefault="00BF1AE3">
            <w:pPr>
              <w:overflowPunct/>
              <w:autoSpaceDE/>
              <w:autoSpaceDN/>
              <w:adjustRightInd/>
              <w:ind w:left="57" w:right="-85"/>
              <w:jc w:val="right"/>
              <w:textAlignment w:val="auto"/>
              <w:rPr>
                <w:rFonts w:ascii="Arial" w:hAnsi="Arial" w:cs="Arial"/>
                <w:b/>
                <w:bCs/>
                <w:sz w:val="20"/>
              </w:rPr>
              <w:pPrChange w:id="791" w:author="Hai Quang Le" w:date="2025-01-03T16:47:00Z" w16du:dateUtc="2025-01-03T09:47:00Z">
                <w:pPr>
                  <w:overflowPunct/>
                  <w:autoSpaceDE/>
                  <w:autoSpaceDN/>
                  <w:adjustRightInd/>
                  <w:spacing w:before="120"/>
                  <w:ind w:left="57" w:right="-85"/>
                  <w:jc w:val="right"/>
                  <w:textAlignment w:val="auto"/>
                </w:pPr>
              </w:pPrChange>
            </w:pPr>
            <w:ins w:id="792" w:author="Mai Ngoc Ngo" w:date="2024-10-23T16:31:00Z" w16du:dateUtc="2024-10-23T09:31:00Z">
              <w:del w:id="793" w:author="Hai Quang Le" w:date="2024-12-11T13:54:00Z" w16du:dateUtc="2024-12-11T06:54:00Z">
                <w:r w:rsidDel="004733CF">
                  <w:rPr>
                    <w:rFonts w:ascii="Arial" w:hAnsi="Arial" w:cs="Arial"/>
                    <w:color w:val="000000"/>
                    <w:sz w:val="20"/>
                  </w:rPr>
                  <w:delText xml:space="preserve">                     912</w:delText>
                </w:r>
              </w:del>
              <w:r>
                <w:rPr>
                  <w:rFonts w:ascii="Arial" w:hAnsi="Arial" w:cs="Arial"/>
                  <w:color w:val="000000"/>
                  <w:sz w:val="20"/>
                </w:rPr>
                <w:t xml:space="preserve"> </w:t>
              </w:r>
            </w:ins>
          </w:p>
        </w:tc>
        <w:tc>
          <w:tcPr>
            <w:tcW w:w="1962" w:type="dxa"/>
            <w:vAlign w:val="bottom"/>
            <w:tcPrChange w:id="794" w:author="Hai Quang Le" w:date="2025-01-03T16:48:00Z" w16du:dateUtc="2025-01-03T09:48:00Z">
              <w:tcPr>
                <w:tcW w:w="1962" w:type="dxa"/>
                <w:gridSpan w:val="2"/>
                <w:tcBorders>
                  <w:top w:val="nil"/>
                  <w:left w:val="nil"/>
                  <w:bottom w:val="nil"/>
                  <w:right w:val="nil"/>
                </w:tcBorders>
                <w:vAlign w:val="bottom"/>
              </w:tcPr>
            </w:tcPrChange>
          </w:tcPr>
          <w:p w14:paraId="7AF4636B" w14:textId="291A8DA7" w:rsidR="00BF1AE3" w:rsidRPr="00826313" w:rsidRDefault="00BF1AE3">
            <w:pPr>
              <w:overflowPunct/>
              <w:autoSpaceDE/>
              <w:autoSpaceDN/>
              <w:adjustRightInd/>
              <w:ind w:left="57" w:right="-85"/>
              <w:jc w:val="right"/>
              <w:textAlignment w:val="auto"/>
              <w:rPr>
                <w:rFonts w:ascii="Arial" w:hAnsi="Arial" w:cs="Arial"/>
                <w:b/>
                <w:bCs/>
                <w:sz w:val="20"/>
              </w:rPr>
              <w:pPrChange w:id="795" w:author="Hai Quang Le" w:date="2025-01-03T16:47:00Z" w16du:dateUtc="2025-01-03T09:47:00Z">
                <w:pPr>
                  <w:overflowPunct/>
                  <w:autoSpaceDE/>
                  <w:autoSpaceDN/>
                  <w:adjustRightInd/>
                  <w:spacing w:before="120"/>
                  <w:ind w:left="57" w:right="-85"/>
                  <w:jc w:val="right"/>
                  <w:textAlignment w:val="auto"/>
                </w:pPr>
              </w:pPrChange>
            </w:pPr>
            <w:ins w:id="796" w:author="Mai Ngoc Ngo" w:date="2024-10-23T16:31:00Z" w16du:dateUtc="2024-10-23T09:31:00Z">
              <w:r>
                <w:rPr>
                  <w:rFonts w:ascii="Arial" w:hAnsi="Arial" w:cs="Arial"/>
                  <w:color w:val="000000"/>
                  <w:sz w:val="20"/>
                </w:rPr>
                <w:t xml:space="preserve">                    </w:t>
              </w:r>
              <w:del w:id="797" w:author="Hai Quang Le" w:date="2025-01-03T16:55:00Z" w16du:dateUtc="2025-01-03T09:55:00Z">
                <w:r w:rsidDel="006C5335">
                  <w:rPr>
                    <w:rFonts w:ascii="Arial" w:hAnsi="Arial" w:cs="Arial"/>
                    <w:color w:val="000000"/>
                    <w:sz w:val="20"/>
                  </w:rPr>
                  <w:delText>(5,875)</w:delText>
                </w:r>
              </w:del>
            </w:ins>
          </w:p>
        </w:tc>
      </w:tr>
      <w:tr w:rsidR="00F51469" w:rsidRPr="00826313" w14:paraId="484BF41A" w14:textId="77777777" w:rsidTr="008911BB">
        <w:trPr>
          <w:trPrChange w:id="798" w:author="Hai Quang Le" w:date="2025-01-03T16:48:00Z" w16du:dateUtc="2025-01-03T09:48:00Z">
            <w:trPr>
              <w:gridAfter w:val="0"/>
            </w:trPr>
          </w:trPrChange>
        </w:trPr>
        <w:tc>
          <w:tcPr>
            <w:tcW w:w="4320" w:type="dxa"/>
            <w:shd w:val="clear" w:color="auto" w:fill="auto"/>
            <w:noWrap/>
            <w:vAlign w:val="bottom"/>
            <w:tcPrChange w:id="799" w:author="Hai Quang Le" w:date="2025-01-03T16:48:00Z" w16du:dateUtc="2025-01-03T09:48:00Z">
              <w:tcPr>
                <w:tcW w:w="4320" w:type="dxa"/>
                <w:gridSpan w:val="2"/>
                <w:tcBorders>
                  <w:top w:val="nil"/>
                  <w:left w:val="nil"/>
                  <w:bottom w:val="nil"/>
                  <w:right w:val="nil"/>
                </w:tcBorders>
                <w:shd w:val="clear" w:color="auto" w:fill="auto"/>
                <w:noWrap/>
                <w:vAlign w:val="bottom"/>
              </w:tcPr>
            </w:tcPrChange>
          </w:tcPr>
          <w:p w14:paraId="41CEF28D" w14:textId="1F46F89F" w:rsidR="00F51469" w:rsidRPr="00826313" w:rsidRDefault="00F51469">
            <w:pPr>
              <w:overflowPunct/>
              <w:autoSpaceDE/>
              <w:autoSpaceDN/>
              <w:adjustRightInd/>
              <w:ind w:left="-108" w:right="-115"/>
              <w:textAlignment w:val="auto"/>
              <w:rPr>
                <w:rFonts w:ascii="Arial" w:hAnsi="Arial" w:cs="Arial"/>
                <w:sz w:val="20"/>
              </w:rPr>
            </w:pPr>
            <w:r w:rsidRPr="00826313">
              <w:rPr>
                <w:rFonts w:ascii="Arial" w:hAnsi="Arial" w:cs="Arial"/>
                <w:sz w:val="20"/>
              </w:rPr>
              <w:t>Basic earnings per share</w:t>
            </w:r>
          </w:p>
        </w:tc>
        <w:tc>
          <w:tcPr>
            <w:tcW w:w="720" w:type="dxa"/>
            <w:shd w:val="clear" w:color="auto" w:fill="auto"/>
            <w:noWrap/>
            <w:vAlign w:val="bottom"/>
            <w:tcPrChange w:id="800" w:author="Hai Quang Le" w:date="2025-01-03T16:48:00Z" w16du:dateUtc="2025-01-03T09:48:00Z">
              <w:tcPr>
                <w:tcW w:w="720" w:type="dxa"/>
                <w:gridSpan w:val="2"/>
                <w:tcBorders>
                  <w:top w:val="nil"/>
                  <w:left w:val="nil"/>
                  <w:bottom w:val="nil"/>
                  <w:right w:val="nil"/>
                </w:tcBorders>
                <w:shd w:val="clear" w:color="auto" w:fill="auto"/>
                <w:noWrap/>
                <w:vAlign w:val="bottom"/>
              </w:tcPr>
            </w:tcPrChange>
          </w:tcPr>
          <w:p w14:paraId="3B3BE4C3" w14:textId="0B0198A4" w:rsidR="00F51469" w:rsidRPr="00826313" w:rsidRDefault="00F51469">
            <w:pPr>
              <w:overflowPunct/>
              <w:autoSpaceDE/>
              <w:autoSpaceDN/>
              <w:adjustRightInd/>
              <w:ind w:right="-85"/>
              <w:jc w:val="center"/>
              <w:textAlignment w:val="auto"/>
              <w:rPr>
                <w:rFonts w:ascii="Arial" w:hAnsi="Arial" w:cs="Arial"/>
                <w:sz w:val="20"/>
              </w:rPr>
            </w:pPr>
            <w:r w:rsidRPr="00826313">
              <w:rPr>
                <w:rFonts w:ascii="Arial" w:hAnsi="Arial" w:cs="Arial"/>
                <w:sz w:val="20"/>
              </w:rPr>
              <w:t>32</w:t>
            </w:r>
          </w:p>
        </w:tc>
        <w:tc>
          <w:tcPr>
            <w:tcW w:w="1890" w:type="dxa"/>
            <w:shd w:val="clear" w:color="auto" w:fill="auto"/>
            <w:noWrap/>
            <w:vAlign w:val="bottom"/>
            <w:tcPrChange w:id="801" w:author="Hai Quang Le" w:date="2025-01-03T16:48:00Z" w16du:dateUtc="2025-01-03T09:48:00Z">
              <w:tcPr>
                <w:tcW w:w="1890" w:type="dxa"/>
                <w:gridSpan w:val="2"/>
                <w:tcBorders>
                  <w:top w:val="nil"/>
                  <w:left w:val="nil"/>
                  <w:bottom w:val="nil"/>
                  <w:right w:val="nil"/>
                </w:tcBorders>
                <w:shd w:val="clear" w:color="auto" w:fill="auto"/>
                <w:noWrap/>
                <w:vAlign w:val="bottom"/>
              </w:tcPr>
            </w:tcPrChange>
          </w:tcPr>
          <w:p w14:paraId="03C3E901" w14:textId="35985A72" w:rsidR="00F51469" w:rsidRPr="00826313" w:rsidRDefault="006C5335">
            <w:pPr>
              <w:overflowPunct/>
              <w:autoSpaceDE/>
              <w:autoSpaceDN/>
              <w:adjustRightInd/>
              <w:jc w:val="right"/>
              <w:textAlignment w:val="auto"/>
              <w:rPr>
                <w:rFonts w:ascii="Arial" w:hAnsi="Arial" w:cs="Arial"/>
                <w:sz w:val="20"/>
              </w:rPr>
            </w:pPr>
            <w:ins w:id="802" w:author="Hai Quang Le" w:date="2025-01-03T16:54:00Z" w16du:dateUtc="2025-01-03T09:54:00Z">
              <w:r>
                <w:rPr>
                  <w:rFonts w:ascii="Arial" w:hAnsi="Arial" w:cs="Arial"/>
                  <w:sz w:val="20"/>
                </w:rPr>
                <w:t>1</w:t>
              </w:r>
              <w:r w:rsidR="003B38D0">
                <w:rPr>
                  <w:rFonts w:ascii="Arial" w:hAnsi="Arial" w:cs="Arial"/>
                  <w:sz w:val="20"/>
                </w:rPr>
                <w:t>,</w:t>
              </w:r>
            </w:ins>
            <w:ins w:id="803" w:author="Hai Quang Le" w:date="2025-01-03T17:15:00Z" w16du:dateUtc="2025-01-03T10:15:00Z">
              <w:r w:rsidR="00B14A38">
                <w:rPr>
                  <w:rFonts w:ascii="Arial" w:hAnsi="Arial" w:cs="Arial"/>
                  <w:sz w:val="20"/>
                </w:rPr>
                <w:t>279</w:t>
              </w:r>
            </w:ins>
          </w:p>
        </w:tc>
        <w:tc>
          <w:tcPr>
            <w:tcW w:w="1962" w:type="dxa"/>
            <w:vAlign w:val="bottom"/>
            <w:tcPrChange w:id="804" w:author="Hai Quang Le" w:date="2025-01-03T16:48:00Z" w16du:dateUtc="2025-01-03T09:48:00Z">
              <w:tcPr>
                <w:tcW w:w="1962" w:type="dxa"/>
                <w:gridSpan w:val="2"/>
                <w:tcBorders>
                  <w:top w:val="nil"/>
                  <w:left w:val="nil"/>
                  <w:bottom w:val="nil"/>
                  <w:right w:val="nil"/>
                </w:tcBorders>
                <w:vAlign w:val="bottom"/>
              </w:tcPr>
            </w:tcPrChange>
          </w:tcPr>
          <w:p w14:paraId="148C5173" w14:textId="753F2AC8" w:rsidR="00F51469" w:rsidRPr="00826313" w:rsidRDefault="00F51469">
            <w:pPr>
              <w:overflowPunct/>
              <w:autoSpaceDE/>
              <w:autoSpaceDN/>
              <w:adjustRightInd/>
              <w:ind w:right="-85"/>
              <w:jc w:val="right"/>
              <w:textAlignment w:val="auto"/>
              <w:rPr>
                <w:rFonts w:ascii="Arial" w:hAnsi="Arial" w:cs="Arial"/>
                <w:sz w:val="20"/>
              </w:rPr>
            </w:pPr>
            <w:del w:id="805" w:author="An Phuc Cao" w:date="2024-09-26T15:20:00Z" w16du:dateUtc="2024-09-26T08:20:00Z">
              <w:r w:rsidRPr="00826313" w:rsidDel="00FE1636">
                <w:rPr>
                  <w:rFonts w:ascii="Arial" w:hAnsi="Arial" w:cs="Arial"/>
                  <w:color w:val="000000"/>
                  <w:sz w:val="20"/>
                </w:rPr>
                <w:delText>(7,760)</w:delText>
              </w:r>
            </w:del>
            <w:ins w:id="806" w:author="Hai Quang Le" w:date="2025-01-03T17:15:00Z" w16du:dateUtc="2025-01-03T10:15:00Z">
              <w:r w:rsidR="00B14A38">
                <w:rPr>
                  <w:rFonts w:ascii="Arial" w:hAnsi="Arial" w:cs="Arial"/>
                  <w:color w:val="000000"/>
                  <w:sz w:val="20"/>
                </w:rPr>
                <w:t>689</w:t>
              </w:r>
            </w:ins>
          </w:p>
        </w:tc>
      </w:tr>
    </w:tbl>
    <w:p w14:paraId="37C9E600" w14:textId="77777777" w:rsidR="00AF3233" w:rsidRPr="00826313" w:rsidRDefault="00AF3233">
      <w:pPr>
        <w:ind w:right="-85"/>
        <w:rPr>
          <w:rFonts w:ascii="Arial" w:hAnsi="Arial" w:cs="Arial"/>
          <w: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3066"/>
        <w:gridCol w:w="2919"/>
      </w:tblGrid>
      <w:tr w:rsidR="00D21A35" w:rsidRPr="00826313" w:rsidDel="0022694B" w14:paraId="7DCA0ADB" w14:textId="3D725F9B" w:rsidTr="006A6A63">
        <w:trPr>
          <w:del w:id="807" w:author="Hai Quang Le" w:date="2024-12-11T13:53:00Z"/>
        </w:trPr>
        <w:tc>
          <w:tcPr>
            <w:tcW w:w="2902" w:type="dxa"/>
          </w:tcPr>
          <w:p w14:paraId="1FA0C69F" w14:textId="2B38CFB4" w:rsidR="00D21A35" w:rsidRPr="00826313" w:rsidDel="0022694B" w:rsidRDefault="00D21A35" w:rsidP="002A4167">
            <w:pPr>
              <w:tabs>
                <w:tab w:val="center" w:pos="5387"/>
                <w:tab w:val="left" w:pos="6300"/>
                <w:tab w:val="decimal" w:pos="7380"/>
                <w:tab w:val="left" w:pos="7740"/>
                <w:tab w:val="decimal" w:pos="8820"/>
              </w:tabs>
              <w:jc w:val="both"/>
              <w:rPr>
                <w:del w:id="808" w:author="Hai Quang Le" w:date="2024-12-11T13:53:00Z" w16du:dateUtc="2024-12-11T06:53:00Z"/>
                <w:rFonts w:ascii="Arial" w:hAnsi="Arial" w:cs="Arial"/>
                <w:b/>
                <w:sz w:val="20"/>
              </w:rPr>
            </w:pPr>
          </w:p>
        </w:tc>
        <w:tc>
          <w:tcPr>
            <w:tcW w:w="3066" w:type="dxa"/>
          </w:tcPr>
          <w:p w14:paraId="75F072B0" w14:textId="3D850961" w:rsidR="00D21A35" w:rsidRPr="00826313" w:rsidDel="0022694B" w:rsidRDefault="00D21A35" w:rsidP="002A4167">
            <w:pPr>
              <w:tabs>
                <w:tab w:val="center" w:pos="5387"/>
                <w:tab w:val="left" w:pos="6300"/>
                <w:tab w:val="decimal" w:pos="7380"/>
                <w:tab w:val="left" w:pos="7740"/>
                <w:tab w:val="decimal" w:pos="8820"/>
              </w:tabs>
              <w:jc w:val="both"/>
              <w:rPr>
                <w:del w:id="809" w:author="Hai Quang Le" w:date="2024-12-11T13:53:00Z" w16du:dateUtc="2024-12-11T06:53:00Z"/>
                <w:rFonts w:ascii="Arial" w:hAnsi="Arial" w:cs="Arial"/>
                <w:b/>
                <w:sz w:val="20"/>
              </w:rPr>
            </w:pPr>
          </w:p>
        </w:tc>
        <w:tc>
          <w:tcPr>
            <w:tcW w:w="2919" w:type="dxa"/>
          </w:tcPr>
          <w:p w14:paraId="246CD23C" w14:textId="33C591AD" w:rsidR="00D21A35" w:rsidRPr="00826313" w:rsidDel="0022694B" w:rsidRDefault="00D21A35" w:rsidP="002A4167">
            <w:pPr>
              <w:tabs>
                <w:tab w:val="center" w:pos="5387"/>
                <w:tab w:val="left" w:pos="6300"/>
                <w:tab w:val="decimal" w:pos="7380"/>
                <w:tab w:val="left" w:pos="7740"/>
                <w:tab w:val="decimal" w:pos="8820"/>
              </w:tabs>
              <w:jc w:val="both"/>
              <w:rPr>
                <w:del w:id="810" w:author="Hai Quang Le" w:date="2024-12-11T13:53:00Z" w16du:dateUtc="2024-12-11T06:53:00Z"/>
                <w:rFonts w:ascii="Arial" w:hAnsi="Arial" w:cs="Arial"/>
                <w:b/>
                <w:sz w:val="20"/>
              </w:rPr>
            </w:pPr>
          </w:p>
        </w:tc>
      </w:tr>
    </w:tbl>
    <w:p w14:paraId="31396904" w14:textId="77777777" w:rsidR="00D665AB" w:rsidRPr="00826313" w:rsidRDefault="00D665AB" w:rsidP="00D665AB">
      <w:pPr>
        <w:rPr>
          <w:rFonts w:ascii="Arial" w:hAnsi="Arial" w:cs="Arial"/>
          <w:sz w:val="20"/>
        </w:rPr>
      </w:pPr>
    </w:p>
    <w:p w14:paraId="027E795A" w14:textId="77777777" w:rsidR="00D665AB" w:rsidRDefault="00D665AB" w:rsidP="00D665AB">
      <w:pPr>
        <w:rPr>
          <w:ins w:id="811" w:author="Hai Quang Le" w:date="2025-01-03T16:47:00Z" w16du:dateUtc="2025-01-03T09:47:00Z"/>
          <w:rFonts w:ascii="Arial" w:hAnsi="Arial" w:cs="Arial"/>
          <w:sz w:val="20"/>
        </w:rPr>
      </w:pPr>
    </w:p>
    <w:p w14:paraId="0F3109A3" w14:textId="77777777" w:rsidR="008911BB" w:rsidRDefault="008911BB" w:rsidP="00D665AB">
      <w:pPr>
        <w:rPr>
          <w:ins w:id="812" w:author="Hai Quang Le" w:date="2025-01-03T16:47:00Z" w16du:dateUtc="2025-01-03T09:47:00Z"/>
          <w:rFonts w:ascii="Arial" w:hAnsi="Arial" w:cs="Arial"/>
          <w:sz w:val="20"/>
        </w:rPr>
      </w:pPr>
    </w:p>
    <w:p w14:paraId="383C962E" w14:textId="77777777" w:rsidR="008911BB" w:rsidRPr="00826313" w:rsidRDefault="008911BB" w:rsidP="00D665AB">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3064"/>
        <w:gridCol w:w="2922"/>
      </w:tblGrid>
      <w:tr w:rsidR="00D665AB" w:rsidRPr="00826313" w:rsidDel="0022694B" w14:paraId="21CBD5FB" w14:textId="38271BB0" w:rsidTr="003675DC">
        <w:trPr>
          <w:del w:id="813" w:author="Hai Quang Le" w:date="2024-12-11T13:53:00Z"/>
        </w:trPr>
        <w:tc>
          <w:tcPr>
            <w:tcW w:w="2901" w:type="dxa"/>
          </w:tcPr>
          <w:p w14:paraId="49021C54" w14:textId="4E458FF8" w:rsidR="00D665AB" w:rsidRPr="00826313" w:rsidDel="0022694B" w:rsidRDefault="00D665AB" w:rsidP="00B32214">
            <w:pPr>
              <w:tabs>
                <w:tab w:val="center" w:pos="5387"/>
                <w:tab w:val="left" w:pos="6300"/>
                <w:tab w:val="decimal" w:pos="7380"/>
                <w:tab w:val="left" w:pos="7740"/>
                <w:tab w:val="decimal" w:pos="8820"/>
              </w:tabs>
              <w:jc w:val="both"/>
              <w:rPr>
                <w:del w:id="814" w:author="Hai Quang Le" w:date="2024-12-11T13:53:00Z" w16du:dateUtc="2024-12-11T06:53:00Z"/>
                <w:rFonts w:ascii="Arial" w:hAnsi="Arial" w:cs="Arial"/>
                <w:b/>
                <w:sz w:val="20"/>
              </w:rPr>
            </w:pPr>
          </w:p>
        </w:tc>
        <w:tc>
          <w:tcPr>
            <w:tcW w:w="3064" w:type="dxa"/>
          </w:tcPr>
          <w:p w14:paraId="7105A9EB" w14:textId="5DB0FDAD" w:rsidR="00D665AB" w:rsidRPr="00826313" w:rsidDel="0022694B" w:rsidRDefault="00D665AB" w:rsidP="00B32214">
            <w:pPr>
              <w:tabs>
                <w:tab w:val="center" w:pos="5387"/>
                <w:tab w:val="left" w:pos="6300"/>
                <w:tab w:val="decimal" w:pos="7380"/>
                <w:tab w:val="left" w:pos="7740"/>
                <w:tab w:val="decimal" w:pos="8820"/>
              </w:tabs>
              <w:jc w:val="both"/>
              <w:rPr>
                <w:del w:id="815" w:author="Hai Quang Le" w:date="2024-12-11T13:53:00Z" w16du:dateUtc="2024-12-11T06:53:00Z"/>
                <w:rFonts w:ascii="Arial" w:hAnsi="Arial" w:cs="Arial"/>
                <w:b/>
                <w:sz w:val="20"/>
              </w:rPr>
            </w:pPr>
          </w:p>
        </w:tc>
        <w:tc>
          <w:tcPr>
            <w:tcW w:w="2922" w:type="dxa"/>
          </w:tcPr>
          <w:p w14:paraId="01548054" w14:textId="6A00B4DB" w:rsidR="00D665AB" w:rsidRPr="00826313" w:rsidDel="0022694B" w:rsidRDefault="00D665AB" w:rsidP="00B32214">
            <w:pPr>
              <w:tabs>
                <w:tab w:val="center" w:pos="5387"/>
                <w:tab w:val="left" w:pos="6300"/>
                <w:tab w:val="decimal" w:pos="7380"/>
                <w:tab w:val="left" w:pos="7740"/>
                <w:tab w:val="decimal" w:pos="8820"/>
              </w:tabs>
              <w:jc w:val="both"/>
              <w:rPr>
                <w:del w:id="816" w:author="Hai Quang Le" w:date="2024-12-11T13:53:00Z" w16du:dateUtc="2024-12-11T06:53:00Z"/>
                <w:rFonts w:ascii="Arial" w:hAnsi="Arial" w:cs="Arial"/>
                <w:b/>
                <w:sz w:val="20"/>
              </w:rPr>
            </w:pPr>
          </w:p>
        </w:tc>
      </w:tr>
      <w:tr w:rsidR="00D665AB" w:rsidRPr="00826313" w14:paraId="0878824A" w14:textId="77777777" w:rsidTr="003675DC">
        <w:tc>
          <w:tcPr>
            <w:tcW w:w="2901" w:type="dxa"/>
          </w:tcPr>
          <w:p w14:paraId="23DCD242" w14:textId="77777777" w:rsidR="00D665AB" w:rsidRPr="00826313" w:rsidRDefault="00D665AB" w:rsidP="00B32214">
            <w:pPr>
              <w:pBdr>
                <w:bottom w:val="single" w:sz="4" w:space="1" w:color="auto"/>
              </w:pBdr>
              <w:tabs>
                <w:tab w:val="center" w:pos="5387"/>
                <w:tab w:val="left" w:pos="6300"/>
                <w:tab w:val="decimal" w:pos="7380"/>
                <w:tab w:val="left" w:pos="7740"/>
                <w:tab w:val="decimal" w:pos="8820"/>
              </w:tabs>
              <w:ind w:left="-110" w:right="192"/>
              <w:jc w:val="both"/>
              <w:rPr>
                <w:rFonts w:ascii="Arial" w:hAnsi="Arial" w:cs="Arial"/>
                <w:b/>
                <w:sz w:val="20"/>
              </w:rPr>
            </w:pPr>
          </w:p>
        </w:tc>
        <w:tc>
          <w:tcPr>
            <w:tcW w:w="3064" w:type="dxa"/>
          </w:tcPr>
          <w:p w14:paraId="697AE54F" w14:textId="77777777" w:rsidR="00D665AB" w:rsidRPr="00826313" w:rsidRDefault="00D665AB" w:rsidP="00B32214">
            <w:pPr>
              <w:pBdr>
                <w:bottom w:val="single" w:sz="4" w:space="1" w:color="auto"/>
              </w:pBdr>
              <w:tabs>
                <w:tab w:val="center" w:pos="5387"/>
                <w:tab w:val="left" w:pos="6300"/>
                <w:tab w:val="decimal" w:pos="7380"/>
                <w:tab w:val="left" w:pos="7740"/>
                <w:tab w:val="decimal" w:pos="8820"/>
              </w:tabs>
              <w:ind w:right="192"/>
              <w:jc w:val="both"/>
              <w:rPr>
                <w:rFonts w:ascii="Arial" w:hAnsi="Arial" w:cs="Arial"/>
                <w:b/>
                <w:sz w:val="20"/>
              </w:rPr>
            </w:pPr>
          </w:p>
        </w:tc>
        <w:tc>
          <w:tcPr>
            <w:tcW w:w="2922" w:type="dxa"/>
          </w:tcPr>
          <w:p w14:paraId="2ABBFA27" w14:textId="77777777" w:rsidR="00D665AB" w:rsidRPr="00826313" w:rsidRDefault="00D665AB" w:rsidP="00B32214">
            <w:pPr>
              <w:pBdr>
                <w:bottom w:val="single" w:sz="4" w:space="1" w:color="auto"/>
              </w:pBdr>
              <w:tabs>
                <w:tab w:val="center" w:pos="5387"/>
                <w:tab w:val="left" w:pos="6300"/>
                <w:tab w:val="decimal" w:pos="7380"/>
                <w:tab w:val="left" w:pos="7740"/>
                <w:tab w:val="decimal" w:pos="8820"/>
              </w:tabs>
              <w:jc w:val="both"/>
              <w:rPr>
                <w:rFonts w:ascii="Arial" w:hAnsi="Arial" w:cs="Arial"/>
                <w:b/>
                <w:sz w:val="20"/>
              </w:rPr>
            </w:pPr>
          </w:p>
        </w:tc>
      </w:tr>
      <w:tr w:rsidR="003675DC" w:rsidRPr="00826313" w14:paraId="5127167D" w14:textId="77777777" w:rsidTr="003675DC">
        <w:tc>
          <w:tcPr>
            <w:tcW w:w="2901" w:type="dxa"/>
          </w:tcPr>
          <w:p w14:paraId="5F7FC673" w14:textId="77777777" w:rsidR="003675DC" w:rsidRPr="00826313" w:rsidRDefault="003675DC" w:rsidP="003675DC">
            <w:pPr>
              <w:tabs>
                <w:tab w:val="center" w:pos="5387"/>
                <w:tab w:val="left" w:pos="6300"/>
                <w:tab w:val="decimal" w:pos="7380"/>
                <w:tab w:val="left" w:pos="7740"/>
                <w:tab w:val="decimal" w:pos="8820"/>
              </w:tabs>
              <w:ind w:left="-110"/>
              <w:jc w:val="both"/>
              <w:rPr>
                <w:ins w:id="817" w:author="An Phuc Cao" w:date="2024-09-26T15:31:00Z" w16du:dateUtc="2024-09-26T08:31:00Z"/>
                <w:rFonts w:ascii="Arial" w:hAnsi="Arial" w:cs="Arial"/>
                <w:sz w:val="20"/>
              </w:rPr>
            </w:pPr>
            <w:ins w:id="818" w:author="An Phuc Cao" w:date="2024-09-26T15:31:00Z" w16du:dateUtc="2024-09-26T08:31:00Z">
              <w:r w:rsidRPr="00826313">
                <w:rPr>
                  <w:rFonts w:ascii="Arial" w:hAnsi="Arial" w:cs="Arial"/>
                  <w:sz w:val="20"/>
                </w:rPr>
                <w:t>Preparer</w:t>
              </w:r>
            </w:ins>
          </w:p>
          <w:p w14:paraId="122AF560" w14:textId="43ED1D8B" w:rsidR="003675DC" w:rsidRPr="00826313" w:rsidDel="007004E6" w:rsidRDefault="003675DC" w:rsidP="003675DC">
            <w:pPr>
              <w:tabs>
                <w:tab w:val="center" w:pos="5387"/>
                <w:tab w:val="left" w:pos="6300"/>
                <w:tab w:val="decimal" w:pos="7380"/>
                <w:tab w:val="left" w:pos="7740"/>
                <w:tab w:val="decimal" w:pos="8820"/>
              </w:tabs>
              <w:ind w:left="-110"/>
              <w:jc w:val="both"/>
              <w:rPr>
                <w:del w:id="819" w:author="An Phuc Cao" w:date="2024-09-26T15:31:00Z" w16du:dateUtc="2024-09-26T08:31:00Z"/>
                <w:rFonts w:ascii="Arial" w:hAnsi="Arial" w:cs="Arial"/>
                <w:sz w:val="20"/>
              </w:rPr>
            </w:pPr>
            <w:ins w:id="820" w:author="An Phuc Cao" w:date="2024-09-26T15:31:00Z" w16du:dateUtc="2024-09-26T08:31:00Z">
              <w:r w:rsidRPr="00656DDC">
                <w:rPr>
                  <w:rFonts w:ascii="Arial" w:hAnsi="Arial" w:cs="Arial"/>
                  <w:sz w:val="20"/>
                  <w:highlight w:val="yellow"/>
                </w:rPr>
                <w:t>Nguyen H</w:t>
              </w:r>
              <w:r>
                <w:rPr>
                  <w:rFonts w:ascii="Arial" w:hAnsi="Arial" w:cs="Arial"/>
                  <w:sz w:val="20"/>
                  <w:highlight w:val="yellow"/>
                </w:rPr>
                <w:t>uong Linh</w:t>
              </w:r>
            </w:ins>
            <w:del w:id="821" w:author="An Phuc Cao" w:date="2024-09-26T15:31:00Z" w16du:dateUtc="2024-09-26T08:31:00Z">
              <w:r w:rsidRPr="00826313" w:rsidDel="007004E6">
                <w:rPr>
                  <w:rFonts w:ascii="Arial" w:hAnsi="Arial" w:cs="Arial"/>
                  <w:sz w:val="20"/>
                </w:rPr>
                <w:delText>Preparer</w:delText>
              </w:r>
            </w:del>
          </w:p>
          <w:p w14:paraId="151428F6" w14:textId="40E6560B" w:rsidR="003675DC" w:rsidRPr="00826313" w:rsidRDefault="003675DC" w:rsidP="003675DC">
            <w:pPr>
              <w:tabs>
                <w:tab w:val="center" w:pos="5387"/>
                <w:tab w:val="left" w:pos="6300"/>
                <w:tab w:val="decimal" w:pos="7380"/>
                <w:tab w:val="left" w:pos="7740"/>
                <w:tab w:val="decimal" w:pos="8820"/>
              </w:tabs>
              <w:ind w:left="-110"/>
              <w:jc w:val="both"/>
              <w:rPr>
                <w:rFonts w:ascii="Arial" w:hAnsi="Arial" w:cs="Arial"/>
                <w:b/>
                <w:sz w:val="20"/>
              </w:rPr>
            </w:pPr>
            <w:del w:id="822" w:author="An Phuc Cao" w:date="2024-09-26T15:31:00Z" w16du:dateUtc="2024-09-26T08:31:00Z">
              <w:r w:rsidRPr="004A2D2E" w:rsidDel="007004E6">
                <w:rPr>
                  <w:rFonts w:ascii="Arial" w:hAnsi="Arial" w:cs="Arial"/>
                  <w:sz w:val="20"/>
                  <w:highlight w:val="yellow"/>
                </w:rPr>
                <w:delText>Nguyen Hong Phuong</w:delText>
              </w:r>
            </w:del>
          </w:p>
        </w:tc>
        <w:tc>
          <w:tcPr>
            <w:tcW w:w="3064" w:type="dxa"/>
          </w:tcPr>
          <w:p w14:paraId="2A540DAB" w14:textId="77777777" w:rsidR="003675DC" w:rsidRPr="00826313" w:rsidRDefault="003675DC" w:rsidP="003675DC">
            <w:pPr>
              <w:tabs>
                <w:tab w:val="center" w:pos="5387"/>
                <w:tab w:val="left" w:pos="6300"/>
                <w:tab w:val="decimal" w:pos="7380"/>
                <w:tab w:val="left" w:pos="7740"/>
                <w:tab w:val="decimal" w:pos="8820"/>
              </w:tabs>
              <w:jc w:val="both"/>
              <w:rPr>
                <w:ins w:id="823" w:author="An Phuc Cao" w:date="2024-09-26T15:31:00Z" w16du:dateUtc="2024-09-26T08:31:00Z"/>
                <w:rFonts w:ascii="Arial" w:hAnsi="Arial" w:cs="Arial"/>
                <w:sz w:val="20"/>
              </w:rPr>
            </w:pPr>
            <w:ins w:id="824" w:author="An Phuc Cao" w:date="2024-09-26T15:31:00Z" w16du:dateUtc="2024-09-26T08:31:00Z">
              <w:r w:rsidRPr="00826313">
                <w:rPr>
                  <w:rFonts w:ascii="Arial" w:hAnsi="Arial" w:cs="Arial"/>
                  <w:sz w:val="20"/>
                </w:rPr>
                <w:t>Chief Accountant</w:t>
              </w:r>
            </w:ins>
          </w:p>
          <w:p w14:paraId="41742AFA" w14:textId="759D325C" w:rsidR="003675DC" w:rsidRPr="00826313" w:rsidDel="007004E6" w:rsidRDefault="003675DC" w:rsidP="003675DC">
            <w:pPr>
              <w:tabs>
                <w:tab w:val="center" w:pos="5387"/>
                <w:tab w:val="left" w:pos="6300"/>
                <w:tab w:val="decimal" w:pos="7380"/>
                <w:tab w:val="left" w:pos="7740"/>
                <w:tab w:val="decimal" w:pos="8820"/>
              </w:tabs>
              <w:jc w:val="both"/>
              <w:rPr>
                <w:del w:id="825" w:author="An Phuc Cao" w:date="2024-09-26T15:31:00Z" w16du:dateUtc="2024-09-26T08:31:00Z"/>
                <w:rFonts w:ascii="Arial" w:hAnsi="Arial" w:cs="Arial"/>
                <w:sz w:val="20"/>
              </w:rPr>
            </w:pPr>
            <w:ins w:id="826" w:author="An Phuc Cao" w:date="2024-09-26T15:31:00Z" w16du:dateUtc="2024-09-26T08:31:00Z">
              <w:r>
                <w:rPr>
                  <w:rFonts w:ascii="Arial" w:hAnsi="Arial" w:cs="Arial"/>
                  <w:sz w:val="20"/>
                  <w:highlight w:val="yellow"/>
                </w:rPr>
                <w:t>Nguyen Huong Linh</w:t>
              </w:r>
            </w:ins>
            <w:del w:id="827" w:author="An Phuc Cao" w:date="2024-09-26T15:31:00Z" w16du:dateUtc="2024-09-26T08:31:00Z">
              <w:r w:rsidRPr="00826313" w:rsidDel="007004E6">
                <w:rPr>
                  <w:rFonts w:ascii="Arial" w:hAnsi="Arial" w:cs="Arial"/>
                  <w:sz w:val="20"/>
                </w:rPr>
                <w:delText>Chief Accountant</w:delText>
              </w:r>
            </w:del>
          </w:p>
          <w:p w14:paraId="20A188D9" w14:textId="796ECA4E" w:rsidR="003675DC" w:rsidRPr="00826313" w:rsidRDefault="003675DC" w:rsidP="003675DC">
            <w:pPr>
              <w:tabs>
                <w:tab w:val="center" w:pos="5387"/>
                <w:tab w:val="left" w:pos="6300"/>
                <w:tab w:val="decimal" w:pos="7380"/>
                <w:tab w:val="left" w:pos="7740"/>
                <w:tab w:val="decimal" w:pos="8820"/>
              </w:tabs>
              <w:jc w:val="both"/>
              <w:rPr>
                <w:rFonts w:ascii="Arial" w:hAnsi="Arial" w:cs="Arial"/>
                <w:b/>
                <w:sz w:val="20"/>
              </w:rPr>
            </w:pPr>
            <w:del w:id="828" w:author="An Phuc Cao" w:date="2024-09-26T15:31:00Z" w16du:dateUtc="2024-09-26T08:31:00Z">
              <w:r w:rsidRPr="004A2D2E" w:rsidDel="007004E6">
                <w:rPr>
                  <w:rFonts w:ascii="Arial" w:hAnsi="Arial" w:cs="Arial"/>
                  <w:sz w:val="20"/>
                  <w:highlight w:val="yellow"/>
                </w:rPr>
                <w:delText>Nguyen Hong Phuong</w:delText>
              </w:r>
            </w:del>
          </w:p>
        </w:tc>
        <w:tc>
          <w:tcPr>
            <w:tcW w:w="2922" w:type="dxa"/>
          </w:tcPr>
          <w:p w14:paraId="700BA001" w14:textId="77777777" w:rsidR="003675DC" w:rsidRPr="00826313" w:rsidRDefault="003675DC" w:rsidP="003675DC">
            <w:pPr>
              <w:tabs>
                <w:tab w:val="center" w:pos="5387"/>
                <w:tab w:val="left" w:pos="6300"/>
                <w:tab w:val="decimal" w:pos="7380"/>
                <w:tab w:val="left" w:pos="7740"/>
                <w:tab w:val="decimal" w:pos="8820"/>
              </w:tabs>
              <w:jc w:val="both"/>
              <w:rPr>
                <w:rFonts w:ascii="Arial" w:hAnsi="Arial" w:cs="Arial"/>
                <w:sz w:val="20"/>
              </w:rPr>
            </w:pPr>
            <w:r w:rsidRPr="00826313">
              <w:rPr>
                <w:rFonts w:ascii="Arial" w:hAnsi="Arial" w:cs="Arial"/>
                <w:sz w:val="20"/>
              </w:rPr>
              <w:t>General Director</w:t>
            </w:r>
          </w:p>
          <w:p w14:paraId="090648E4" w14:textId="77777777" w:rsidR="003675DC" w:rsidRPr="00826313" w:rsidRDefault="003675DC" w:rsidP="003675DC">
            <w:pPr>
              <w:tabs>
                <w:tab w:val="center" w:pos="5387"/>
                <w:tab w:val="left" w:pos="6300"/>
                <w:tab w:val="decimal" w:pos="7380"/>
                <w:tab w:val="left" w:pos="7740"/>
                <w:tab w:val="decimal" w:pos="8820"/>
              </w:tabs>
              <w:jc w:val="both"/>
              <w:rPr>
                <w:rFonts w:ascii="Arial" w:hAnsi="Arial" w:cs="Arial"/>
                <w:b/>
                <w:sz w:val="20"/>
              </w:rPr>
            </w:pPr>
            <w:r w:rsidRPr="00826313">
              <w:rPr>
                <w:rFonts w:ascii="Arial" w:hAnsi="Arial" w:cs="Arial"/>
                <w:sz w:val="20"/>
              </w:rPr>
              <w:t>Nghiem Xuan Huy</w:t>
            </w:r>
          </w:p>
        </w:tc>
      </w:tr>
    </w:tbl>
    <w:p w14:paraId="63969412" w14:textId="77777777" w:rsidR="00D665AB" w:rsidRPr="00826313" w:rsidRDefault="00D665AB" w:rsidP="00D665AB">
      <w:pPr>
        <w:tabs>
          <w:tab w:val="left" w:pos="2410"/>
          <w:tab w:val="left" w:pos="4500"/>
        </w:tabs>
        <w:ind w:right="318"/>
        <w:rPr>
          <w:rFonts w:ascii="Arial" w:hAnsi="Arial" w:cs="Arial"/>
          <w:sz w:val="20"/>
        </w:rPr>
      </w:pPr>
    </w:p>
    <w:p w14:paraId="22BB6E80" w14:textId="77777777" w:rsidR="00D665AB" w:rsidRPr="00826313" w:rsidRDefault="00D665AB" w:rsidP="00D665AB">
      <w:pPr>
        <w:tabs>
          <w:tab w:val="left" w:pos="2410"/>
          <w:tab w:val="left" w:pos="4500"/>
        </w:tabs>
        <w:ind w:right="318"/>
        <w:rPr>
          <w:rFonts w:ascii="Arial" w:hAnsi="Arial" w:cs="Arial"/>
          <w:sz w:val="20"/>
        </w:rPr>
      </w:pPr>
    </w:p>
    <w:p w14:paraId="0B8AF6ED" w14:textId="77777777" w:rsidR="00D665AB" w:rsidRPr="00826313" w:rsidRDefault="00D665AB" w:rsidP="00D665AB">
      <w:pPr>
        <w:tabs>
          <w:tab w:val="left" w:pos="2410"/>
          <w:tab w:val="left" w:pos="4500"/>
        </w:tabs>
        <w:ind w:right="318"/>
        <w:rPr>
          <w:rFonts w:ascii="Arial" w:hAnsi="Arial" w:cs="Arial"/>
          <w:sz w:val="20"/>
        </w:rPr>
      </w:pPr>
      <w:r w:rsidRPr="00826313">
        <w:rPr>
          <w:rFonts w:ascii="Arial" w:hAnsi="Arial" w:cs="Arial"/>
          <w:sz w:val="20"/>
        </w:rPr>
        <w:t>Hanoi, Vietnam</w:t>
      </w:r>
    </w:p>
    <w:p w14:paraId="6D2F8E14" w14:textId="77777777" w:rsidR="00D665AB" w:rsidRPr="00826313" w:rsidRDefault="00D665AB" w:rsidP="00D665AB">
      <w:pPr>
        <w:rPr>
          <w:rFonts w:ascii="Arial" w:hAnsi="Arial" w:cs="Arial"/>
          <w:sz w:val="20"/>
        </w:rPr>
      </w:pPr>
    </w:p>
    <w:p w14:paraId="047D0F13" w14:textId="0545FA39" w:rsidR="00D665AB" w:rsidRPr="00826313" w:rsidRDefault="00D665AB" w:rsidP="00B772E5">
      <w:pPr>
        <w:rPr>
          <w:rFonts w:ascii="Arial" w:hAnsi="Arial" w:cs="Arial"/>
          <w:sz w:val="20"/>
        </w:rPr>
        <w:sectPr w:rsidR="00D665AB" w:rsidRPr="00826313" w:rsidSect="0040272E">
          <w:headerReference w:type="even" r:id="rId35"/>
          <w:headerReference w:type="default" r:id="rId36"/>
          <w:footerReference w:type="default" r:id="rId37"/>
          <w:headerReference w:type="first" r:id="rId38"/>
          <w:footerReference w:type="first" r:id="rId39"/>
          <w:endnotePr>
            <w:numFmt w:val="decimal"/>
          </w:endnotePr>
          <w:pgSz w:w="11909" w:h="16834" w:code="9"/>
          <w:pgMar w:top="1440" w:right="1440" w:bottom="862" w:left="1582" w:header="720" w:footer="578" w:gutter="0"/>
          <w:pgNumType w:start="5"/>
          <w:cols w:space="720"/>
          <w:titlePg/>
        </w:sectPr>
      </w:pPr>
      <w:del w:id="835" w:author="An Phuc Cao" w:date="2024-09-26T15:30:00Z" w16du:dateUtc="2024-09-26T08:30:00Z">
        <w:r w:rsidRPr="004A2D2E" w:rsidDel="003675DC">
          <w:rPr>
            <w:rFonts w:ascii="Arial" w:hAnsi="Arial" w:cs="Arial"/>
            <w:sz w:val="20"/>
            <w:highlight w:val="yellow"/>
          </w:rPr>
          <w:delText>2</w:delText>
        </w:r>
      </w:del>
      <w:del w:id="836" w:author="An Phuc Cao" w:date="2024-09-26T15:31:00Z" w16du:dateUtc="2024-09-26T08:31:00Z">
        <w:r w:rsidRPr="004A2D2E" w:rsidDel="003675DC">
          <w:rPr>
            <w:rFonts w:ascii="Arial" w:hAnsi="Arial" w:cs="Arial"/>
            <w:sz w:val="20"/>
            <w:highlight w:val="yellow"/>
          </w:rPr>
          <w:delText>3</w:delText>
        </w:r>
      </w:del>
      <w:ins w:id="837" w:author="An Phuc Cao" w:date="2024-09-26T15:31:00Z" w16du:dateUtc="2024-09-26T08:31:00Z">
        <w:r w:rsidR="003675DC">
          <w:rPr>
            <w:rFonts w:ascii="Arial" w:hAnsi="Arial" w:cs="Arial"/>
            <w:sz w:val="20"/>
            <w:highlight w:val="yellow"/>
          </w:rPr>
          <w:t>xx</w:t>
        </w:r>
      </w:ins>
      <w:r w:rsidRPr="004A2D2E">
        <w:rPr>
          <w:rFonts w:ascii="Arial" w:hAnsi="Arial" w:cs="Arial"/>
          <w:sz w:val="20"/>
          <w:highlight w:val="yellow"/>
        </w:rPr>
        <w:t xml:space="preserve"> August</w:t>
      </w:r>
      <w:r w:rsidRPr="00826313" w:rsidDel="00783B8E">
        <w:rPr>
          <w:rFonts w:ascii="Arial" w:hAnsi="Arial" w:cs="Arial"/>
          <w:sz w:val="20"/>
        </w:rPr>
        <w:t xml:space="preserve"> </w:t>
      </w:r>
      <w:r w:rsidRPr="00826313">
        <w:rPr>
          <w:rFonts w:ascii="Arial" w:hAnsi="Arial" w:cs="Arial"/>
          <w:sz w:val="20"/>
        </w:rPr>
        <w:t>202</w:t>
      </w:r>
      <w:del w:id="838" w:author="An Phuc Cao" w:date="2024-09-26T15:31:00Z" w16du:dateUtc="2024-09-26T08:31:00Z">
        <w:r w:rsidR="004A2D2E" w:rsidDel="003675DC">
          <w:rPr>
            <w:rFonts w:ascii="Arial" w:hAnsi="Arial" w:cs="Arial"/>
            <w:sz w:val="20"/>
          </w:rPr>
          <w:delText>3</w:delText>
        </w:r>
      </w:del>
      <w:ins w:id="839" w:author="Hai Quang Le" w:date="2024-11-07T10:09:00Z" w16du:dateUtc="2024-11-07T03:09:00Z">
        <w:r w:rsidR="00D551B1">
          <w:rPr>
            <w:rFonts w:ascii="Arial" w:hAnsi="Arial" w:cs="Arial"/>
            <w:sz w:val="20"/>
          </w:rPr>
          <w:t>4</w:t>
        </w:r>
      </w:ins>
      <w:ins w:id="840" w:author="An Phuc Cao" w:date="2024-09-26T15:31:00Z" w16du:dateUtc="2024-09-26T08:31:00Z">
        <w:del w:id="841" w:author="Hai Quang Le" w:date="2024-11-07T10:09:00Z" w16du:dateUtc="2024-11-07T03:09:00Z">
          <w:r w:rsidR="003675DC" w:rsidDel="00D551B1">
            <w:rPr>
              <w:rFonts w:ascii="Arial" w:hAnsi="Arial" w:cs="Arial"/>
              <w:sz w:val="20"/>
            </w:rPr>
            <w:delText>x</w:delText>
          </w:r>
        </w:del>
      </w:ins>
    </w:p>
    <w:p w14:paraId="1607A308" w14:textId="77777777" w:rsidR="002D52F7" w:rsidRPr="00826313" w:rsidRDefault="002D52F7">
      <w:pPr>
        <w:rPr>
          <w:rFonts w:ascii="Arial" w:hAnsi="Arial" w:cs="Arial"/>
          <w:sz w:val="20"/>
        </w:rPr>
      </w:pPr>
    </w:p>
    <w:p w14:paraId="0BE1476F" w14:textId="77777777" w:rsidR="002D52F7" w:rsidRPr="00826313" w:rsidRDefault="002D52F7">
      <w:pPr>
        <w:rPr>
          <w:rFonts w:ascii="Arial" w:hAnsi="Arial" w:cs="Arial"/>
          <w:sz w:val="20"/>
        </w:rPr>
      </w:pPr>
    </w:p>
    <w:tbl>
      <w:tblPr>
        <w:tblW w:w="8869" w:type="dxa"/>
        <w:tblLayout w:type="fixed"/>
        <w:tblLook w:val="0000" w:firstRow="0" w:lastRow="0" w:firstColumn="0" w:lastColumn="0" w:noHBand="0" w:noVBand="0"/>
      </w:tblPr>
      <w:tblGrid>
        <w:gridCol w:w="4492"/>
        <w:gridCol w:w="753"/>
        <w:gridCol w:w="1843"/>
        <w:gridCol w:w="1781"/>
        <w:tblGridChange w:id="842">
          <w:tblGrid>
            <w:gridCol w:w="4492"/>
            <w:gridCol w:w="753"/>
            <w:gridCol w:w="1843"/>
            <w:gridCol w:w="1781"/>
          </w:tblGrid>
        </w:tblGridChange>
      </w:tblGrid>
      <w:tr w:rsidR="004066E3" w:rsidRPr="00826313" w14:paraId="18211AA6" w14:textId="77777777" w:rsidTr="005B203C">
        <w:trPr>
          <w:trHeight w:val="82"/>
        </w:trPr>
        <w:tc>
          <w:tcPr>
            <w:tcW w:w="4492" w:type="dxa"/>
            <w:vMerge w:val="restart"/>
            <w:tcMar>
              <w:left w:w="108" w:type="dxa"/>
              <w:right w:w="108" w:type="dxa"/>
            </w:tcMar>
            <w:vAlign w:val="bottom"/>
          </w:tcPr>
          <w:p w14:paraId="5C7E126A" w14:textId="77777777" w:rsidR="004066E3" w:rsidRPr="00826313" w:rsidRDefault="004066E3" w:rsidP="004066E3">
            <w:pPr>
              <w:ind w:left="-108"/>
              <w:rPr>
                <w:rFonts w:ascii="Arial" w:hAnsi="Arial" w:cs="Arial"/>
                <w:sz w:val="20"/>
              </w:rPr>
            </w:pPr>
          </w:p>
          <w:p w14:paraId="6B9542F9" w14:textId="77777777" w:rsidR="004066E3" w:rsidRPr="00826313" w:rsidRDefault="004066E3" w:rsidP="004066E3">
            <w:pPr>
              <w:ind w:left="-108"/>
              <w:rPr>
                <w:rFonts w:ascii="Arial" w:hAnsi="Arial" w:cs="Arial"/>
                <w:sz w:val="20"/>
              </w:rPr>
            </w:pPr>
          </w:p>
        </w:tc>
        <w:tc>
          <w:tcPr>
            <w:tcW w:w="753" w:type="dxa"/>
            <w:vMerge w:val="restart"/>
            <w:tcMar>
              <w:left w:w="108" w:type="dxa"/>
              <w:right w:w="108" w:type="dxa"/>
            </w:tcMar>
            <w:vAlign w:val="bottom"/>
          </w:tcPr>
          <w:p w14:paraId="58373BD3" w14:textId="77777777" w:rsidR="004066E3" w:rsidRPr="00826313" w:rsidRDefault="004066E3" w:rsidP="004066E3">
            <w:pPr>
              <w:jc w:val="center"/>
              <w:rPr>
                <w:rFonts w:ascii="Arial" w:hAnsi="Arial" w:cs="Arial"/>
                <w:i/>
                <w:sz w:val="20"/>
                <w:lang w:val="de-DE"/>
              </w:rPr>
            </w:pPr>
            <w:r w:rsidRPr="00826313">
              <w:rPr>
                <w:rFonts w:ascii="Arial" w:hAnsi="Arial" w:cs="Arial"/>
                <w:i/>
                <w:sz w:val="20"/>
                <w:lang w:val="de-DE"/>
              </w:rPr>
              <w:t>Notes</w:t>
            </w:r>
          </w:p>
        </w:tc>
        <w:tc>
          <w:tcPr>
            <w:tcW w:w="1843" w:type="dxa"/>
            <w:tcMar>
              <w:left w:w="108" w:type="dxa"/>
              <w:right w:w="108" w:type="dxa"/>
            </w:tcMar>
            <w:vAlign w:val="bottom"/>
          </w:tcPr>
          <w:p w14:paraId="59FEE0BF" w14:textId="70D79BC3" w:rsidR="004066E3" w:rsidRPr="00826313" w:rsidRDefault="004066E3" w:rsidP="004066E3">
            <w:pPr>
              <w:ind w:right="-72"/>
              <w:jc w:val="right"/>
              <w:rPr>
                <w:rFonts w:ascii="Arial" w:hAnsi="Arial" w:cs="Arial"/>
                <w:i/>
                <w:sz w:val="20"/>
                <w:lang w:val="vi-VN"/>
              </w:rPr>
            </w:pPr>
            <w:ins w:id="843" w:author="An Phuc Cao" w:date="2024-09-30T15:37:00Z" w16du:dateUtc="2024-09-30T08:37:00Z">
              <w:r w:rsidRPr="00826313">
                <w:rPr>
                  <w:rFonts w:ascii="Arial" w:hAnsi="Arial" w:cs="Arial"/>
                  <w:bCs/>
                  <w:i/>
                  <w:sz w:val="20"/>
                </w:rPr>
                <w:t>For the six-month period then ended 30 June 202</w:t>
              </w:r>
              <w:r>
                <w:rPr>
                  <w:rFonts w:ascii="Arial" w:hAnsi="Arial" w:cs="Arial"/>
                  <w:bCs/>
                  <w:i/>
                  <w:sz w:val="20"/>
                </w:rPr>
                <w:t>4</w:t>
              </w:r>
            </w:ins>
            <w:del w:id="844" w:author="An Phuc Cao" w:date="2024-09-26T15:46:00Z" w16du:dateUtc="2024-09-26T08:46:00Z">
              <w:r w:rsidRPr="00826313" w:rsidDel="00CE0B7F">
                <w:rPr>
                  <w:rFonts w:ascii="Arial" w:hAnsi="Arial" w:cs="Arial"/>
                  <w:bCs/>
                  <w:i/>
                  <w:sz w:val="20"/>
                </w:rPr>
                <w:delText>For the six-month period then ended 30 June 202</w:delText>
              </w:r>
            </w:del>
            <w:del w:id="845" w:author="An Phuc Cao" w:date="2024-09-26T15:21:00Z" w16du:dateUtc="2024-09-26T08:21:00Z">
              <w:r w:rsidDel="00776B20">
                <w:rPr>
                  <w:rFonts w:ascii="Arial" w:hAnsi="Arial" w:cs="Arial"/>
                  <w:bCs/>
                  <w:i/>
                  <w:sz w:val="20"/>
                </w:rPr>
                <w:delText>3</w:delText>
              </w:r>
            </w:del>
          </w:p>
        </w:tc>
        <w:tc>
          <w:tcPr>
            <w:tcW w:w="1781" w:type="dxa"/>
            <w:vAlign w:val="bottom"/>
          </w:tcPr>
          <w:p w14:paraId="55FFB78E" w14:textId="2659E4C9" w:rsidR="004066E3" w:rsidRPr="00826313" w:rsidRDefault="004066E3" w:rsidP="004066E3">
            <w:pPr>
              <w:ind w:right="-72"/>
              <w:jc w:val="right"/>
              <w:rPr>
                <w:rFonts w:ascii="Arial" w:hAnsi="Arial" w:cs="Arial"/>
                <w:bCs/>
                <w:i/>
                <w:sz w:val="20"/>
                <w:lang w:val="vi-VN"/>
              </w:rPr>
            </w:pPr>
            <w:ins w:id="846" w:author="An Phuc Cao" w:date="2024-09-30T15:37:00Z" w16du:dateUtc="2024-09-30T08:37:00Z">
              <w:r w:rsidRPr="00826313">
                <w:rPr>
                  <w:rFonts w:ascii="Arial" w:hAnsi="Arial" w:cs="Arial"/>
                  <w:bCs/>
                  <w:i/>
                  <w:sz w:val="20"/>
                </w:rPr>
                <w:t>For the six-month period then ended 30 June 202</w:t>
              </w:r>
              <w:r>
                <w:rPr>
                  <w:rFonts w:ascii="Arial" w:hAnsi="Arial" w:cs="Arial"/>
                  <w:bCs/>
                  <w:i/>
                  <w:sz w:val="20"/>
                </w:rPr>
                <w:t>3</w:t>
              </w:r>
            </w:ins>
            <w:del w:id="847" w:author="An Phuc Cao" w:date="2024-09-26T15:46:00Z" w16du:dateUtc="2024-09-26T08:46:00Z">
              <w:r w:rsidRPr="00826313" w:rsidDel="00CE0B7F">
                <w:rPr>
                  <w:rFonts w:ascii="Arial" w:hAnsi="Arial" w:cs="Arial"/>
                  <w:bCs/>
                  <w:i/>
                  <w:sz w:val="20"/>
                </w:rPr>
                <w:delText>For the six-month period then ended 30 June 202</w:delText>
              </w:r>
            </w:del>
            <w:del w:id="848" w:author="An Phuc Cao" w:date="2024-09-26T15:21:00Z" w16du:dateUtc="2024-09-26T08:21:00Z">
              <w:r w:rsidDel="00776B20">
                <w:rPr>
                  <w:rFonts w:ascii="Arial" w:hAnsi="Arial" w:cs="Arial"/>
                  <w:bCs/>
                  <w:i/>
                  <w:sz w:val="20"/>
                </w:rPr>
                <w:delText>2</w:delText>
              </w:r>
            </w:del>
          </w:p>
        </w:tc>
      </w:tr>
      <w:tr w:rsidR="00C01006" w:rsidRPr="00826313" w14:paraId="6EC641A9" w14:textId="77777777" w:rsidTr="005B203C">
        <w:trPr>
          <w:trHeight w:val="148"/>
        </w:trPr>
        <w:tc>
          <w:tcPr>
            <w:tcW w:w="4492" w:type="dxa"/>
            <w:vMerge/>
            <w:tcMar>
              <w:left w:w="108" w:type="dxa"/>
              <w:right w:w="108" w:type="dxa"/>
            </w:tcMar>
            <w:vAlign w:val="bottom"/>
          </w:tcPr>
          <w:p w14:paraId="4907FED0" w14:textId="77777777" w:rsidR="00C01006" w:rsidRPr="00826313" w:rsidRDefault="00C01006" w:rsidP="00C01006">
            <w:pPr>
              <w:ind w:left="-108"/>
              <w:rPr>
                <w:rFonts w:ascii="Arial" w:hAnsi="Arial" w:cs="Arial"/>
                <w:b/>
                <w:sz w:val="20"/>
                <w:lang w:val="de-DE"/>
              </w:rPr>
            </w:pPr>
          </w:p>
        </w:tc>
        <w:tc>
          <w:tcPr>
            <w:tcW w:w="753" w:type="dxa"/>
            <w:vMerge/>
            <w:tcMar>
              <w:left w:w="108" w:type="dxa"/>
              <w:right w:w="108" w:type="dxa"/>
            </w:tcMar>
            <w:vAlign w:val="bottom"/>
          </w:tcPr>
          <w:p w14:paraId="52C7475B" w14:textId="77777777" w:rsidR="00C01006" w:rsidRPr="00826313" w:rsidRDefault="00C01006" w:rsidP="00C01006">
            <w:pPr>
              <w:pBdr>
                <w:bottom w:val="single" w:sz="4" w:space="1" w:color="auto"/>
              </w:pBdr>
              <w:jc w:val="center"/>
              <w:rPr>
                <w:rFonts w:ascii="Arial" w:hAnsi="Arial" w:cs="Arial"/>
                <w:i/>
                <w:sz w:val="20"/>
                <w:lang w:val="de-DE"/>
              </w:rPr>
            </w:pPr>
          </w:p>
        </w:tc>
        <w:tc>
          <w:tcPr>
            <w:tcW w:w="1843" w:type="dxa"/>
            <w:tcMar>
              <w:left w:w="108" w:type="dxa"/>
              <w:right w:w="108" w:type="dxa"/>
            </w:tcMar>
            <w:vAlign w:val="bottom"/>
          </w:tcPr>
          <w:p w14:paraId="42094713" w14:textId="7F9C2A28" w:rsidR="00C01006" w:rsidRPr="00826313" w:rsidRDefault="00C01006" w:rsidP="00C01006">
            <w:pPr>
              <w:pBdr>
                <w:bottom w:val="single" w:sz="4" w:space="1" w:color="auto"/>
              </w:pBdr>
              <w:ind w:left="57" w:right="-85"/>
              <w:jc w:val="right"/>
              <w:rPr>
                <w:rFonts w:ascii="Arial" w:hAnsi="Arial" w:cs="Arial"/>
                <w:i/>
                <w:sz w:val="20"/>
                <w:lang w:val="de-DE"/>
              </w:rPr>
            </w:pPr>
            <w:r w:rsidRPr="00826313">
              <w:rPr>
                <w:rFonts w:ascii="Arial" w:hAnsi="Arial" w:cs="Arial"/>
                <w:bCs/>
                <w:i/>
                <w:sz w:val="20"/>
              </w:rPr>
              <w:t>VND</w:t>
            </w:r>
          </w:p>
        </w:tc>
        <w:tc>
          <w:tcPr>
            <w:tcW w:w="1781" w:type="dxa"/>
            <w:vAlign w:val="bottom"/>
          </w:tcPr>
          <w:p w14:paraId="62EB7501" w14:textId="250A47A1" w:rsidR="00C01006" w:rsidRPr="00826313" w:rsidRDefault="00C01006" w:rsidP="00C01006">
            <w:pPr>
              <w:pBdr>
                <w:bottom w:val="single" w:sz="4" w:space="1" w:color="auto"/>
              </w:pBdr>
              <w:ind w:left="57" w:right="-85"/>
              <w:jc w:val="right"/>
              <w:rPr>
                <w:rFonts w:ascii="Arial" w:hAnsi="Arial" w:cs="Arial"/>
                <w:i/>
                <w:sz w:val="20"/>
              </w:rPr>
            </w:pPr>
            <w:r w:rsidRPr="00826313">
              <w:rPr>
                <w:rFonts w:ascii="Arial" w:hAnsi="Arial" w:cs="Arial"/>
                <w:bCs/>
                <w:i/>
                <w:sz w:val="20"/>
              </w:rPr>
              <w:t xml:space="preserve">VND </w:t>
            </w:r>
          </w:p>
        </w:tc>
      </w:tr>
      <w:tr w:rsidR="00931AF6" w:rsidRPr="00826313" w14:paraId="41CA5DCD" w14:textId="77777777" w:rsidTr="008E570B">
        <w:trPr>
          <w:trHeight w:val="360"/>
        </w:trPr>
        <w:tc>
          <w:tcPr>
            <w:tcW w:w="4492" w:type="dxa"/>
            <w:tcMar>
              <w:left w:w="108" w:type="dxa"/>
              <w:right w:w="108" w:type="dxa"/>
            </w:tcMar>
            <w:vAlign w:val="bottom"/>
          </w:tcPr>
          <w:p w14:paraId="46D1E103" w14:textId="52C132CD" w:rsidR="00931AF6" w:rsidRPr="00826313" w:rsidRDefault="0009726C" w:rsidP="00931AF6">
            <w:pPr>
              <w:spacing w:before="120"/>
              <w:ind w:left="-108"/>
              <w:rPr>
                <w:rFonts w:ascii="Arial" w:hAnsi="Arial" w:cs="Arial"/>
                <w:b/>
                <w:sz w:val="20"/>
                <w:lang w:val="de-DE"/>
              </w:rPr>
            </w:pPr>
            <w:ins w:id="849" w:author="Hai Quang Le" w:date="2025-01-03T17:06:00Z" w16du:dateUtc="2025-01-03T10:06:00Z">
              <w:r>
                <w:rPr>
                  <w:rFonts w:ascii="Arial" w:hAnsi="Arial" w:cs="Arial"/>
                  <w:b/>
                  <w:sz w:val="20"/>
                  <w:lang w:val="de-DE"/>
                </w:rPr>
                <w:t>Gain</w:t>
              </w:r>
            </w:ins>
            <w:del w:id="850" w:author="Hai Quang Le" w:date="2025-01-03T17:06:00Z" w16du:dateUtc="2025-01-03T10:06:00Z">
              <w:r w:rsidR="00931AF6" w:rsidRPr="00826313" w:rsidDel="0009726C">
                <w:rPr>
                  <w:rFonts w:ascii="Arial" w:hAnsi="Arial" w:cs="Arial"/>
                  <w:b/>
                  <w:sz w:val="20"/>
                  <w:lang w:val="de-DE"/>
                </w:rPr>
                <w:delText>Loss</w:delText>
              </w:r>
            </w:del>
            <w:r w:rsidR="00931AF6" w:rsidRPr="00826313">
              <w:rPr>
                <w:rFonts w:ascii="Arial" w:hAnsi="Arial" w:cs="Arial"/>
                <w:b/>
                <w:sz w:val="20"/>
                <w:lang w:val="de-DE"/>
              </w:rPr>
              <w:t xml:space="preserve"> for the</w:t>
            </w:r>
            <w:r w:rsidR="00931AF6" w:rsidRPr="00826313">
              <w:rPr>
                <w:rFonts w:ascii="Arial" w:hAnsi="Arial" w:cs="Arial"/>
                <w:b/>
                <w:bCs/>
                <w:sz w:val="20"/>
                <w:lang w:val="de-DE"/>
              </w:rPr>
              <w:t xml:space="preserve"> </w:t>
            </w:r>
            <w:r w:rsidR="00931AF6" w:rsidRPr="00826313">
              <w:rPr>
                <w:rFonts w:ascii="Arial" w:hAnsi="Arial" w:cs="Arial"/>
                <w:b/>
                <w:bCs/>
                <w:sz w:val="20"/>
              </w:rPr>
              <w:t>period</w:t>
            </w:r>
          </w:p>
        </w:tc>
        <w:tc>
          <w:tcPr>
            <w:tcW w:w="753" w:type="dxa"/>
            <w:tcMar>
              <w:left w:w="108" w:type="dxa"/>
              <w:right w:w="108" w:type="dxa"/>
            </w:tcMar>
            <w:vAlign w:val="bottom"/>
          </w:tcPr>
          <w:p w14:paraId="7CB20A3A" w14:textId="77777777" w:rsidR="00931AF6" w:rsidRPr="00826313" w:rsidRDefault="00931AF6" w:rsidP="00931AF6">
            <w:pPr>
              <w:spacing w:before="120"/>
              <w:jc w:val="center"/>
              <w:rPr>
                <w:rFonts w:ascii="Arial" w:hAnsi="Arial" w:cs="Arial"/>
                <w:b/>
                <w:sz w:val="20"/>
                <w:lang w:val="de-DE"/>
              </w:rPr>
            </w:pPr>
          </w:p>
        </w:tc>
        <w:tc>
          <w:tcPr>
            <w:tcW w:w="1843" w:type="dxa"/>
            <w:tcMar>
              <w:left w:w="108" w:type="dxa"/>
              <w:right w:w="108" w:type="dxa"/>
            </w:tcMar>
            <w:vAlign w:val="bottom"/>
          </w:tcPr>
          <w:p w14:paraId="553F409D" w14:textId="74369DDC" w:rsidR="00931AF6" w:rsidRPr="00826313" w:rsidRDefault="00E72E06" w:rsidP="00931AF6">
            <w:pPr>
              <w:overflowPunct/>
              <w:autoSpaceDE/>
              <w:autoSpaceDN/>
              <w:adjustRightInd/>
              <w:spacing w:before="120"/>
              <w:ind w:right="-104"/>
              <w:jc w:val="right"/>
              <w:textAlignment w:val="auto"/>
              <w:rPr>
                <w:rFonts w:ascii="Arial" w:hAnsi="Arial" w:cs="Arial"/>
                <w:b/>
                <w:bCs/>
                <w:color w:val="000000"/>
                <w:sz w:val="20"/>
              </w:rPr>
            </w:pPr>
            <w:ins w:id="851" w:author="Hai Quang Le" w:date="2025-01-03T17:16:00Z" w16du:dateUtc="2025-01-03T10:16:00Z">
              <w:r w:rsidRPr="00E72E06">
                <w:rPr>
                  <w:rFonts w:ascii="Arial" w:hAnsi="Arial" w:cs="Arial"/>
                  <w:b/>
                  <w:bCs/>
                  <w:color w:val="000000"/>
                  <w:sz w:val="20"/>
                </w:rPr>
                <w:t xml:space="preserve">17,163,611,617 </w:t>
              </w:r>
            </w:ins>
            <w:ins w:id="852" w:author="Mai Ngoc Ngo" w:date="2024-10-23T16:34:00Z" w16du:dateUtc="2024-10-23T09:34:00Z">
              <w:del w:id="853" w:author="Hai Quang Le" w:date="2025-01-03T17:16:00Z" w16du:dateUtc="2025-01-03T10:16:00Z">
                <w:r w:rsidR="00931AF6" w:rsidDel="00E72E06">
                  <w:rPr>
                    <w:rFonts w:ascii="Arial" w:hAnsi="Arial" w:cs="Arial"/>
                    <w:b/>
                    <w:bCs/>
                    <w:color w:val="000000"/>
                    <w:sz w:val="20"/>
                  </w:rPr>
                  <w:delText xml:space="preserve">    </w:delText>
                </w:r>
              </w:del>
              <w:del w:id="854" w:author="Hai Quang Le" w:date="2024-12-11T13:55:00Z" w16du:dateUtc="2024-12-11T06:55:00Z">
                <w:r w:rsidR="00931AF6" w:rsidDel="004733CF">
                  <w:rPr>
                    <w:rFonts w:ascii="Arial" w:hAnsi="Arial" w:cs="Arial"/>
                    <w:b/>
                    <w:bCs/>
                    <w:color w:val="000000"/>
                    <w:sz w:val="20"/>
                  </w:rPr>
                  <w:delText xml:space="preserve">12,225,827,955 </w:delText>
                </w:r>
              </w:del>
            </w:ins>
          </w:p>
        </w:tc>
        <w:tc>
          <w:tcPr>
            <w:tcW w:w="1781" w:type="dxa"/>
            <w:vAlign w:val="bottom"/>
          </w:tcPr>
          <w:p w14:paraId="2CF2C12E" w14:textId="732CD196" w:rsidR="00931AF6" w:rsidRPr="00826313" w:rsidRDefault="00931AF6">
            <w:pPr>
              <w:spacing w:before="120"/>
              <w:ind w:right="-85"/>
              <w:jc w:val="right"/>
              <w:rPr>
                <w:rFonts w:ascii="Arial" w:hAnsi="Arial" w:cs="Arial"/>
                <w:b/>
                <w:sz w:val="20"/>
                <w:lang w:val="de-DE"/>
              </w:rPr>
              <w:pPrChange w:id="855" w:author="Hai Quang Le" w:date="2024-12-11T15:24:00Z" w16du:dateUtc="2024-12-11T08:24:00Z">
                <w:pPr>
                  <w:spacing w:before="120"/>
                  <w:ind w:left="57" w:right="-85"/>
                  <w:jc w:val="right"/>
                </w:pPr>
              </w:pPrChange>
            </w:pPr>
            <w:commentRangeStart w:id="856"/>
            <w:commentRangeStart w:id="857"/>
            <w:ins w:id="858" w:author="Mai Ngoc Ngo" w:date="2024-10-23T16:34:00Z" w16du:dateUtc="2024-10-23T09:34:00Z">
              <w:r>
                <w:rPr>
                  <w:rFonts w:ascii="Arial" w:hAnsi="Arial" w:cs="Arial"/>
                  <w:b/>
                  <w:bCs/>
                  <w:color w:val="000000"/>
                  <w:sz w:val="20"/>
                </w:rPr>
                <w:t xml:space="preserve">  </w:t>
              </w:r>
            </w:ins>
            <w:ins w:id="859" w:author="Hai Quang Le" w:date="2025-01-03T17:16:00Z" w16du:dateUtc="2025-01-03T10:16:00Z">
              <w:r w:rsidR="00E72E06" w:rsidRPr="00E72E06">
                <w:rPr>
                  <w:rFonts w:ascii="Arial" w:hAnsi="Arial" w:cs="Arial"/>
                  <w:b/>
                  <w:bCs/>
                  <w:color w:val="000000"/>
                  <w:sz w:val="20"/>
                </w:rPr>
                <w:t xml:space="preserve"> 7,762,808,651 </w:t>
              </w:r>
            </w:ins>
            <w:ins w:id="860" w:author="Mai Ngoc Ngo" w:date="2024-10-23T16:34:00Z" w16du:dateUtc="2024-10-23T09:34:00Z">
              <w:del w:id="861" w:author="Hai Quang Le" w:date="2024-12-11T15:23:00Z" w16du:dateUtc="2024-12-11T08:23:00Z">
                <w:r w:rsidDel="000E06FA">
                  <w:rPr>
                    <w:rFonts w:ascii="Arial" w:hAnsi="Arial" w:cs="Arial"/>
                    <w:b/>
                    <w:bCs/>
                    <w:color w:val="000000"/>
                    <w:sz w:val="20"/>
                  </w:rPr>
                  <w:delText>(</w:delText>
                </w:r>
                <w:r w:rsidDel="008B34CD">
                  <w:rPr>
                    <w:rFonts w:ascii="Arial" w:hAnsi="Arial" w:cs="Arial"/>
                    <w:b/>
                    <w:bCs/>
                    <w:color w:val="000000"/>
                    <w:sz w:val="20"/>
                  </w:rPr>
                  <w:delText>66,541,992,781</w:delText>
                </w:r>
              </w:del>
            </w:ins>
            <w:commentRangeEnd w:id="856"/>
            <w:del w:id="862" w:author="Hai Quang Le" w:date="2024-12-11T15:23:00Z" w16du:dateUtc="2024-12-11T08:23:00Z">
              <w:r w:rsidR="00240D44" w:rsidDel="008B34CD">
                <w:rPr>
                  <w:rStyle w:val="CommentReference"/>
                  <w:rFonts w:ascii="Times New Roman" w:hAnsi="Times New Roman"/>
                </w:rPr>
                <w:commentReference w:id="856"/>
              </w:r>
            </w:del>
            <w:commentRangeEnd w:id="857"/>
            <w:del w:id="863" w:author="Hai Quang Le" w:date="2025-01-03T17:08:00Z" w16du:dateUtc="2025-01-03T10:08:00Z">
              <w:r w:rsidR="00245614" w:rsidDel="00250833">
                <w:rPr>
                  <w:rStyle w:val="CommentReference"/>
                  <w:rFonts w:ascii="Times New Roman" w:hAnsi="Times New Roman"/>
                </w:rPr>
                <w:commentReference w:id="857"/>
              </w:r>
            </w:del>
            <w:ins w:id="864" w:author="Mai Ngoc Ngo" w:date="2024-10-23T16:34:00Z" w16du:dateUtc="2024-10-23T09:34:00Z">
              <w:del w:id="865" w:author="Hai Quang Le" w:date="2024-12-11T15:23:00Z" w16du:dateUtc="2024-12-11T08:23:00Z">
                <w:r w:rsidDel="000E06FA">
                  <w:rPr>
                    <w:rFonts w:ascii="Arial" w:hAnsi="Arial" w:cs="Arial"/>
                    <w:b/>
                    <w:bCs/>
                    <w:color w:val="000000"/>
                    <w:sz w:val="20"/>
                  </w:rPr>
                  <w:delText>)</w:delText>
                </w:r>
              </w:del>
            </w:ins>
            <w:del w:id="866" w:author="Mai Ngoc Ngo" w:date="2024-10-23T16:34:00Z" w16du:dateUtc="2024-10-23T09:34:00Z">
              <w:r w:rsidRPr="00826313" w:rsidDel="009C5DEB">
                <w:rPr>
                  <w:rFonts w:ascii="Arial" w:hAnsi="Arial" w:cs="Arial"/>
                  <w:b/>
                  <w:bCs/>
                  <w:color w:val="000000"/>
                  <w:sz w:val="20"/>
                </w:rPr>
                <w:delText>(88,014,863,382)</w:delText>
              </w:r>
            </w:del>
          </w:p>
        </w:tc>
      </w:tr>
      <w:tr w:rsidR="00931AF6" w:rsidRPr="00826313" w14:paraId="62FD6ADA" w14:textId="77777777" w:rsidTr="00D53BEB">
        <w:tblPrEx>
          <w:tblW w:w="8869" w:type="dxa"/>
          <w:tblLayout w:type="fixed"/>
          <w:tblLook w:val="0000" w:firstRow="0" w:lastRow="0" w:firstColumn="0" w:lastColumn="0" w:noHBand="0" w:noVBand="0"/>
          <w:tblPrExChange w:id="867" w:author="Mai Ngoc Ngo" w:date="2024-10-23T16:35:00Z" w16du:dateUtc="2024-10-23T09:35:00Z">
            <w:tblPrEx>
              <w:tblW w:w="8869" w:type="dxa"/>
              <w:tblLayout w:type="fixed"/>
              <w:tblLook w:val="0000" w:firstRow="0" w:lastRow="0" w:firstColumn="0" w:lastColumn="0" w:noHBand="0" w:noVBand="0"/>
            </w:tblPrEx>
          </w:tblPrExChange>
        </w:tblPrEx>
        <w:trPr>
          <w:trHeight w:val="360"/>
          <w:trPrChange w:id="868" w:author="Mai Ngoc Ngo" w:date="2024-10-23T16:35:00Z" w16du:dateUtc="2024-10-23T09:35:00Z">
            <w:trPr>
              <w:trHeight w:val="360"/>
            </w:trPr>
          </w:trPrChange>
        </w:trPr>
        <w:tc>
          <w:tcPr>
            <w:tcW w:w="4492" w:type="dxa"/>
            <w:tcMar>
              <w:left w:w="108" w:type="dxa"/>
              <w:right w:w="108" w:type="dxa"/>
            </w:tcMar>
            <w:vAlign w:val="bottom"/>
            <w:tcPrChange w:id="869" w:author="Mai Ngoc Ngo" w:date="2024-10-23T16:35:00Z" w16du:dateUtc="2024-10-23T09:35:00Z">
              <w:tcPr>
                <w:tcW w:w="4492" w:type="dxa"/>
                <w:tcMar>
                  <w:left w:w="108" w:type="dxa"/>
                  <w:right w:w="108" w:type="dxa"/>
                </w:tcMar>
                <w:vAlign w:val="bottom"/>
              </w:tcPr>
            </w:tcPrChange>
          </w:tcPr>
          <w:p w14:paraId="0557DCEE" w14:textId="5B6B77E8" w:rsidR="00931AF6" w:rsidRPr="00826313" w:rsidRDefault="00931AF6" w:rsidP="00931AF6">
            <w:pPr>
              <w:spacing w:before="120"/>
              <w:ind w:left="-108"/>
              <w:rPr>
                <w:rFonts w:ascii="Arial" w:hAnsi="Arial" w:cs="Arial"/>
                <w:bCs/>
                <w:sz w:val="20"/>
                <w:lang w:val="de-DE"/>
              </w:rPr>
            </w:pPr>
            <w:r w:rsidRPr="00826313">
              <w:rPr>
                <w:rFonts w:ascii="Arial" w:hAnsi="Arial" w:cs="Arial"/>
                <w:bCs/>
                <w:sz w:val="20"/>
                <w:lang w:val="de-DE"/>
              </w:rPr>
              <w:t>Net change in fair value of financial assets through other comprehensive income</w:t>
            </w:r>
          </w:p>
        </w:tc>
        <w:tc>
          <w:tcPr>
            <w:tcW w:w="753" w:type="dxa"/>
            <w:tcMar>
              <w:left w:w="108" w:type="dxa"/>
              <w:right w:w="108" w:type="dxa"/>
            </w:tcMar>
            <w:vAlign w:val="bottom"/>
            <w:tcPrChange w:id="870" w:author="Mai Ngoc Ngo" w:date="2024-10-23T16:35:00Z" w16du:dateUtc="2024-10-23T09:35:00Z">
              <w:tcPr>
                <w:tcW w:w="753" w:type="dxa"/>
                <w:tcMar>
                  <w:left w:w="108" w:type="dxa"/>
                  <w:right w:w="108" w:type="dxa"/>
                </w:tcMar>
                <w:vAlign w:val="bottom"/>
              </w:tcPr>
            </w:tcPrChange>
          </w:tcPr>
          <w:p w14:paraId="16C3490A" w14:textId="77777777" w:rsidR="00931AF6" w:rsidRPr="00826313" w:rsidRDefault="00931AF6" w:rsidP="00931AF6">
            <w:pPr>
              <w:spacing w:before="120"/>
              <w:jc w:val="center"/>
              <w:rPr>
                <w:rFonts w:ascii="Arial" w:hAnsi="Arial" w:cs="Arial"/>
                <w:bCs/>
                <w:sz w:val="20"/>
                <w:lang w:val="de-DE"/>
              </w:rPr>
            </w:pPr>
          </w:p>
        </w:tc>
        <w:tc>
          <w:tcPr>
            <w:tcW w:w="1843" w:type="dxa"/>
            <w:tcMar>
              <w:left w:w="108" w:type="dxa"/>
              <w:right w:w="108" w:type="dxa"/>
            </w:tcMar>
            <w:vAlign w:val="bottom"/>
            <w:tcPrChange w:id="871" w:author="Mai Ngoc Ngo" w:date="2024-10-23T16:35:00Z" w16du:dateUtc="2024-10-23T09:35:00Z">
              <w:tcPr>
                <w:tcW w:w="1843" w:type="dxa"/>
                <w:tcMar>
                  <w:left w:w="108" w:type="dxa"/>
                  <w:right w:w="108" w:type="dxa"/>
                </w:tcMar>
                <w:vAlign w:val="bottom"/>
              </w:tcPr>
            </w:tcPrChange>
          </w:tcPr>
          <w:p w14:paraId="5CD5CF69" w14:textId="4311B389" w:rsidR="00931AF6" w:rsidRPr="00826313" w:rsidRDefault="00931AF6" w:rsidP="00931AF6">
            <w:pPr>
              <w:spacing w:before="120"/>
              <w:ind w:right="-86"/>
              <w:jc w:val="right"/>
              <w:rPr>
                <w:rFonts w:ascii="Arial" w:hAnsi="Arial" w:cs="Arial"/>
                <w:bCs/>
                <w:sz w:val="20"/>
                <w:lang w:val="de-DE"/>
              </w:rPr>
            </w:pPr>
            <w:ins w:id="872" w:author="Mai Ngoc Ngo" w:date="2024-10-23T16:34:00Z" w16du:dateUtc="2024-10-23T09:34:00Z">
              <w:r>
                <w:rPr>
                  <w:rFonts w:ascii="Arial" w:hAnsi="Arial" w:cs="Arial"/>
                  <w:color w:val="000000"/>
                  <w:sz w:val="20"/>
                </w:rPr>
                <w:t xml:space="preserve">      </w:t>
              </w:r>
            </w:ins>
            <w:ins w:id="873" w:author="Hai Quang Le" w:date="2024-12-11T13:55:00Z" w16du:dateUtc="2024-12-11T06:55:00Z">
              <w:r w:rsidR="00E4432F" w:rsidRPr="00E4432F">
                <w:rPr>
                  <w:rFonts w:ascii="Arial" w:hAnsi="Arial" w:cs="Arial"/>
                  <w:color w:val="000000"/>
                  <w:sz w:val="20"/>
                </w:rPr>
                <w:t xml:space="preserve"> 11,066,839,170</w:t>
              </w:r>
            </w:ins>
            <w:ins w:id="874" w:author="Mai Ngoc Ngo" w:date="2024-10-23T16:34:00Z" w16du:dateUtc="2024-10-23T09:34:00Z">
              <w:del w:id="875" w:author="Hai Quang Le" w:date="2024-12-11T13:55:00Z" w16du:dateUtc="2024-12-11T06:55:00Z">
                <w:r w:rsidDel="00E4432F">
                  <w:rPr>
                    <w:rFonts w:ascii="Arial" w:hAnsi="Arial" w:cs="Arial"/>
                    <w:color w:val="000000"/>
                    <w:sz w:val="20"/>
                  </w:rPr>
                  <w:delText xml:space="preserve">3,408,560,758 </w:delText>
                </w:r>
              </w:del>
            </w:ins>
          </w:p>
        </w:tc>
        <w:tc>
          <w:tcPr>
            <w:tcW w:w="1781" w:type="dxa"/>
            <w:vAlign w:val="bottom"/>
            <w:tcPrChange w:id="876" w:author="Mai Ngoc Ngo" w:date="2024-10-23T16:35:00Z" w16du:dateUtc="2024-10-23T09:35:00Z">
              <w:tcPr>
                <w:tcW w:w="1781" w:type="dxa"/>
                <w:vAlign w:val="bottom"/>
              </w:tcPr>
            </w:tcPrChange>
          </w:tcPr>
          <w:p w14:paraId="5CBEB9C3" w14:textId="2428F34A" w:rsidR="00931AF6" w:rsidRPr="00826313" w:rsidRDefault="00931AF6">
            <w:pPr>
              <w:spacing w:before="120"/>
              <w:ind w:right="-85"/>
              <w:jc w:val="right"/>
              <w:rPr>
                <w:rFonts w:ascii="Arial" w:hAnsi="Arial" w:cs="Arial"/>
                <w:bCs/>
                <w:sz w:val="20"/>
                <w:lang w:val="de-DE"/>
              </w:rPr>
              <w:pPrChange w:id="877" w:author="Mai Ngoc Ngo" w:date="2024-10-23T16:35:00Z" w16du:dateUtc="2024-10-23T09:35:00Z">
                <w:pPr>
                  <w:spacing w:before="120"/>
                  <w:ind w:left="57" w:right="-85"/>
                  <w:jc w:val="right"/>
                </w:pPr>
              </w:pPrChange>
            </w:pPr>
            <w:ins w:id="878" w:author="Mai Ngoc Ngo" w:date="2024-10-23T16:34:00Z" w16du:dateUtc="2024-10-23T09:34:00Z">
              <w:r>
                <w:rPr>
                  <w:rFonts w:ascii="Arial" w:hAnsi="Arial" w:cs="Arial"/>
                  <w:color w:val="000000"/>
                  <w:sz w:val="20"/>
                </w:rPr>
                <w:t xml:space="preserve">1,293,431,498 </w:t>
              </w:r>
            </w:ins>
            <w:del w:id="879" w:author="Mai Ngoc Ngo" w:date="2024-10-23T16:34:00Z" w16du:dateUtc="2024-10-23T09:34:00Z">
              <w:r w:rsidRPr="00826313" w:rsidDel="009C5DEB">
                <w:rPr>
                  <w:rFonts w:ascii="Arial" w:hAnsi="Arial" w:cs="Arial"/>
                  <w:color w:val="000000"/>
                  <w:sz w:val="20"/>
                </w:rPr>
                <w:delText>1,113,437,212</w:delText>
              </w:r>
            </w:del>
          </w:p>
        </w:tc>
      </w:tr>
      <w:tr w:rsidR="00CC1DF0" w:rsidRPr="00826313" w:rsidDel="00394783" w14:paraId="50F36868" w14:textId="54657AB7" w:rsidTr="005B203C">
        <w:trPr>
          <w:trHeight w:val="173"/>
          <w:del w:id="880" w:author="An Phuc Cao" w:date="2024-10-25T10:50:00Z"/>
        </w:trPr>
        <w:tc>
          <w:tcPr>
            <w:tcW w:w="4492" w:type="dxa"/>
            <w:tcMar>
              <w:left w:w="108" w:type="dxa"/>
              <w:right w:w="108" w:type="dxa"/>
            </w:tcMar>
            <w:vAlign w:val="bottom"/>
          </w:tcPr>
          <w:p w14:paraId="307FC813" w14:textId="7E8522C3" w:rsidR="00CC1DF0" w:rsidRPr="00826313" w:rsidDel="00394783" w:rsidRDefault="00CC1DF0" w:rsidP="00CC1DF0">
            <w:pPr>
              <w:spacing w:before="60"/>
              <w:ind w:left="-108"/>
              <w:rPr>
                <w:del w:id="881" w:author="An Phuc Cao" w:date="2024-10-25T10:50:00Z" w16du:dateUtc="2024-10-25T03:50:00Z"/>
                <w:rFonts w:ascii="Arial" w:hAnsi="Arial" w:cs="Arial"/>
                <w:bCs/>
                <w:sz w:val="20"/>
                <w:lang w:val="de-DE"/>
              </w:rPr>
            </w:pPr>
            <w:del w:id="882" w:author="An Phuc Cao" w:date="2024-10-25T10:50:00Z" w16du:dateUtc="2024-10-25T03:50:00Z">
              <w:r w:rsidRPr="00CE561C" w:rsidDel="00394783">
                <w:rPr>
                  <w:rFonts w:ascii="Arial" w:hAnsi="Arial" w:cs="Arial"/>
                  <w:bCs/>
                  <w:sz w:val="20"/>
                  <w:highlight w:val="yellow"/>
                  <w:lang w:val="de-DE"/>
                  <w:rPrChange w:id="883" w:author="Mai Ngoc Ngo" w:date="2024-10-23T16:34:00Z" w16du:dateUtc="2024-10-23T09:34:00Z">
                    <w:rPr>
                      <w:rFonts w:ascii="Arial" w:hAnsi="Arial" w:cs="Arial"/>
                      <w:bCs/>
                      <w:sz w:val="20"/>
                      <w:lang w:val="de-DE"/>
                    </w:rPr>
                  </w:rPrChange>
                </w:rPr>
                <w:delText>Changes in allowance for expected credit losses</w:delText>
              </w:r>
            </w:del>
          </w:p>
        </w:tc>
        <w:tc>
          <w:tcPr>
            <w:tcW w:w="753" w:type="dxa"/>
            <w:tcMar>
              <w:left w:w="108" w:type="dxa"/>
              <w:right w:w="108" w:type="dxa"/>
            </w:tcMar>
            <w:vAlign w:val="bottom"/>
          </w:tcPr>
          <w:p w14:paraId="312B5D5D" w14:textId="54939E21" w:rsidR="00CC1DF0" w:rsidRPr="00826313" w:rsidDel="00394783" w:rsidRDefault="00CC1DF0" w:rsidP="00CC1DF0">
            <w:pPr>
              <w:spacing w:before="60"/>
              <w:jc w:val="center"/>
              <w:rPr>
                <w:del w:id="884" w:author="An Phuc Cao" w:date="2024-10-25T10:50:00Z" w16du:dateUtc="2024-10-25T03:50:00Z"/>
                <w:rFonts w:ascii="Arial" w:hAnsi="Arial" w:cs="Arial"/>
                <w:bCs/>
                <w:sz w:val="20"/>
                <w:lang w:val="de-DE"/>
              </w:rPr>
            </w:pPr>
          </w:p>
        </w:tc>
        <w:tc>
          <w:tcPr>
            <w:tcW w:w="1843" w:type="dxa"/>
            <w:tcMar>
              <w:left w:w="108" w:type="dxa"/>
              <w:right w:w="108" w:type="dxa"/>
            </w:tcMar>
            <w:vAlign w:val="bottom"/>
          </w:tcPr>
          <w:p w14:paraId="67A9982B" w14:textId="3E264B9A" w:rsidR="00CC1DF0" w:rsidRPr="00826313" w:rsidDel="00394783" w:rsidRDefault="00CC1DF0" w:rsidP="00CC1DF0">
            <w:pPr>
              <w:spacing w:before="60"/>
              <w:ind w:right="-86"/>
              <w:jc w:val="right"/>
              <w:rPr>
                <w:del w:id="885" w:author="An Phuc Cao" w:date="2024-10-25T10:50:00Z" w16du:dateUtc="2024-10-25T03:50:00Z"/>
                <w:rFonts w:ascii="Arial" w:hAnsi="Arial" w:cs="Arial"/>
                <w:bCs/>
                <w:sz w:val="20"/>
                <w:lang w:val="de-DE"/>
              </w:rPr>
            </w:pPr>
          </w:p>
        </w:tc>
        <w:tc>
          <w:tcPr>
            <w:tcW w:w="1781" w:type="dxa"/>
            <w:vAlign w:val="bottom"/>
          </w:tcPr>
          <w:p w14:paraId="61BA1580" w14:textId="5E2F3733" w:rsidR="00CC1DF0" w:rsidRPr="00826313" w:rsidDel="00394783" w:rsidRDefault="00CC1DF0" w:rsidP="00CC1DF0">
            <w:pPr>
              <w:spacing w:before="60"/>
              <w:ind w:left="57" w:right="-85"/>
              <w:jc w:val="right"/>
              <w:rPr>
                <w:del w:id="886" w:author="An Phuc Cao" w:date="2024-10-25T10:50:00Z" w16du:dateUtc="2024-10-25T03:50:00Z"/>
                <w:rFonts w:ascii="Arial" w:hAnsi="Arial" w:cs="Arial"/>
                <w:bCs/>
                <w:sz w:val="20"/>
                <w:lang w:val="vi-VN"/>
              </w:rPr>
            </w:pPr>
            <w:del w:id="887" w:author="An Phuc Cao" w:date="2024-09-26T15:20:00Z" w16du:dateUtc="2024-09-26T08:20:00Z">
              <w:r w:rsidRPr="00826313" w:rsidDel="00FE1636">
                <w:rPr>
                  <w:rFonts w:ascii="Arial" w:hAnsi="Arial" w:cs="Arial"/>
                  <w:color w:val="000000"/>
                  <w:sz w:val="20"/>
                </w:rPr>
                <w:delText>33,290,894,047</w:delText>
              </w:r>
            </w:del>
          </w:p>
        </w:tc>
      </w:tr>
      <w:tr w:rsidR="004E3D44" w:rsidRPr="00826313" w14:paraId="739195B1" w14:textId="77777777" w:rsidTr="005B203C">
        <w:trPr>
          <w:trHeight w:val="360"/>
        </w:trPr>
        <w:tc>
          <w:tcPr>
            <w:tcW w:w="4492" w:type="dxa"/>
            <w:tcMar>
              <w:left w:w="108" w:type="dxa"/>
              <w:right w:w="108" w:type="dxa"/>
            </w:tcMar>
            <w:vAlign w:val="bottom"/>
          </w:tcPr>
          <w:p w14:paraId="74F7C423" w14:textId="707BA0B3" w:rsidR="004E3D44" w:rsidRPr="00826313" w:rsidRDefault="004E3D44" w:rsidP="004E3D44">
            <w:pPr>
              <w:spacing w:before="60"/>
              <w:ind w:left="-108"/>
              <w:rPr>
                <w:rFonts w:ascii="Arial" w:hAnsi="Arial" w:cs="Arial"/>
                <w:bCs/>
                <w:sz w:val="20"/>
                <w:lang w:val="de-DE"/>
              </w:rPr>
            </w:pPr>
            <w:r w:rsidRPr="00826313">
              <w:rPr>
                <w:rFonts w:ascii="Arial" w:hAnsi="Arial" w:cs="Arial"/>
                <w:bCs/>
                <w:sz w:val="20"/>
                <w:lang w:val="de-DE"/>
              </w:rPr>
              <w:t>Income tax related to net change in fair value of financial assets through other comprehensive income</w:t>
            </w:r>
          </w:p>
        </w:tc>
        <w:tc>
          <w:tcPr>
            <w:tcW w:w="753" w:type="dxa"/>
            <w:tcMar>
              <w:left w:w="108" w:type="dxa"/>
              <w:right w:w="108" w:type="dxa"/>
            </w:tcMar>
            <w:vAlign w:val="bottom"/>
          </w:tcPr>
          <w:p w14:paraId="602C5B2A" w14:textId="26088CB9" w:rsidR="004E3D44" w:rsidRPr="00826313" w:rsidRDefault="004E3D44" w:rsidP="004E3D44">
            <w:pPr>
              <w:spacing w:before="60"/>
              <w:jc w:val="center"/>
              <w:rPr>
                <w:rFonts w:ascii="Arial" w:hAnsi="Arial" w:cs="Arial"/>
                <w:bCs/>
                <w:sz w:val="20"/>
                <w:lang w:val="de-DE"/>
              </w:rPr>
            </w:pPr>
            <w:r w:rsidRPr="00004158">
              <w:rPr>
                <w:rFonts w:ascii="Arial" w:hAnsi="Arial" w:cs="Arial"/>
                <w:bCs/>
                <w:sz w:val="20"/>
                <w:highlight w:val="yellow"/>
                <w:lang w:val="de-DE"/>
              </w:rPr>
              <w:t>14.3</w:t>
            </w:r>
          </w:p>
        </w:tc>
        <w:tc>
          <w:tcPr>
            <w:tcW w:w="1843" w:type="dxa"/>
            <w:tcMar>
              <w:left w:w="108" w:type="dxa"/>
              <w:right w:w="108" w:type="dxa"/>
            </w:tcMar>
            <w:vAlign w:val="bottom"/>
          </w:tcPr>
          <w:p w14:paraId="20B23C31" w14:textId="55704E42" w:rsidR="004E3D44" w:rsidRPr="00826313" w:rsidRDefault="004E3D44" w:rsidP="004E3D44">
            <w:pPr>
              <w:pBdr>
                <w:bottom w:val="single" w:sz="4" w:space="1" w:color="auto"/>
              </w:pBdr>
              <w:spacing w:before="60"/>
              <w:ind w:right="-86"/>
              <w:jc w:val="right"/>
              <w:rPr>
                <w:rFonts w:ascii="Arial" w:hAnsi="Arial" w:cs="Arial"/>
                <w:bCs/>
                <w:sz w:val="20"/>
                <w:lang w:val="de-DE"/>
              </w:rPr>
            </w:pPr>
            <w:ins w:id="888" w:author="Mai Ngoc Ngo" w:date="2024-10-23T16:35:00Z" w16du:dateUtc="2024-10-23T09:35:00Z">
              <w:r>
                <w:rPr>
                  <w:rFonts w:ascii="Arial" w:hAnsi="Arial" w:cs="Arial"/>
                  <w:color w:val="000000"/>
                  <w:sz w:val="20"/>
                </w:rPr>
                <w:t xml:space="preserve">       </w:t>
              </w:r>
            </w:ins>
            <w:ins w:id="889" w:author="Hai Quang Le" w:date="2024-12-11T13:55:00Z" w16du:dateUtc="2024-12-11T06:55:00Z">
              <w:r w:rsidR="00E4432F" w:rsidRPr="00E4432F">
                <w:rPr>
                  <w:rFonts w:ascii="Arial" w:hAnsi="Arial" w:cs="Arial"/>
                  <w:color w:val="000000"/>
                  <w:sz w:val="20"/>
                </w:rPr>
                <w:t xml:space="preserve"> (2,213,367,834)</w:t>
              </w:r>
            </w:ins>
            <w:ins w:id="890" w:author="Mai Ngoc Ngo" w:date="2024-10-23T16:35:00Z" w16du:dateUtc="2024-10-23T09:35:00Z">
              <w:del w:id="891" w:author="Hai Quang Le" w:date="2024-12-11T13:55:00Z" w16du:dateUtc="2024-12-11T06:55:00Z">
                <w:r w:rsidDel="00E4432F">
                  <w:rPr>
                    <w:rFonts w:ascii="Arial" w:hAnsi="Arial" w:cs="Arial"/>
                    <w:color w:val="000000"/>
                    <w:sz w:val="20"/>
                  </w:rPr>
                  <w:delText>(681,712,152)</w:delText>
                </w:r>
              </w:del>
            </w:ins>
          </w:p>
        </w:tc>
        <w:tc>
          <w:tcPr>
            <w:tcW w:w="1781" w:type="dxa"/>
            <w:vAlign w:val="bottom"/>
          </w:tcPr>
          <w:p w14:paraId="7EF57B5C" w14:textId="6BA45988" w:rsidR="004E3D44" w:rsidRPr="00826313" w:rsidRDefault="004E3D44" w:rsidP="004E3D44">
            <w:pPr>
              <w:pBdr>
                <w:bottom w:val="single" w:sz="4" w:space="1" w:color="auto"/>
              </w:pBdr>
              <w:spacing w:before="60"/>
              <w:ind w:left="57" w:right="-85"/>
              <w:jc w:val="right"/>
              <w:rPr>
                <w:rFonts w:ascii="Arial" w:hAnsi="Arial" w:cs="Arial"/>
                <w:bCs/>
                <w:sz w:val="20"/>
                <w:lang w:val="de-DE"/>
              </w:rPr>
            </w:pPr>
            <w:ins w:id="892" w:author="Mai Ngoc Ngo" w:date="2024-10-23T16:35:00Z" w16du:dateUtc="2024-10-23T09:35:00Z">
              <w:r>
                <w:rPr>
                  <w:rFonts w:ascii="Arial" w:hAnsi="Arial" w:cs="Arial"/>
                  <w:color w:val="000000"/>
                  <w:sz w:val="20"/>
                </w:rPr>
                <w:t xml:space="preserve">      (258,686,300)</w:t>
              </w:r>
            </w:ins>
            <w:del w:id="893" w:author="Mai Ngoc Ngo" w:date="2024-10-23T16:35:00Z" w16du:dateUtc="2024-10-23T09:35:00Z">
              <w:r w:rsidRPr="00826313" w:rsidDel="00AF4495">
                <w:rPr>
                  <w:rFonts w:ascii="Arial" w:hAnsi="Arial" w:cs="Arial"/>
                  <w:color w:val="000000"/>
                  <w:sz w:val="20"/>
                </w:rPr>
                <w:delText>(7,823,792,950)</w:delText>
              </w:r>
            </w:del>
          </w:p>
        </w:tc>
      </w:tr>
      <w:tr w:rsidR="004E3D44" w:rsidRPr="00826313" w14:paraId="3D009958" w14:textId="77777777" w:rsidTr="005B203C">
        <w:trPr>
          <w:trHeight w:val="345"/>
        </w:trPr>
        <w:tc>
          <w:tcPr>
            <w:tcW w:w="4492" w:type="dxa"/>
            <w:tcMar>
              <w:left w:w="108" w:type="dxa"/>
              <w:right w:w="108" w:type="dxa"/>
            </w:tcMar>
            <w:vAlign w:val="bottom"/>
          </w:tcPr>
          <w:p w14:paraId="0B7D5D6A" w14:textId="18DAE6CB" w:rsidR="004E3D44" w:rsidRPr="00826313" w:rsidRDefault="004E3D44" w:rsidP="004E3D44">
            <w:pPr>
              <w:spacing w:before="120"/>
              <w:ind w:left="-108"/>
              <w:rPr>
                <w:rFonts w:ascii="Arial" w:hAnsi="Arial" w:cs="Arial"/>
                <w:b/>
                <w:caps/>
                <w:sz w:val="20"/>
                <w:lang w:val="de-DE"/>
              </w:rPr>
            </w:pPr>
            <w:r w:rsidRPr="00826313">
              <w:rPr>
                <w:rFonts w:ascii="Arial" w:hAnsi="Arial" w:cs="Arial"/>
                <w:b/>
                <w:sz w:val="20"/>
                <w:lang w:val="de-DE"/>
              </w:rPr>
              <w:t xml:space="preserve">Net gains on debt instruments at fair value through other comprehensive income </w:t>
            </w:r>
          </w:p>
        </w:tc>
        <w:tc>
          <w:tcPr>
            <w:tcW w:w="753" w:type="dxa"/>
            <w:tcMar>
              <w:left w:w="108" w:type="dxa"/>
              <w:right w:w="108" w:type="dxa"/>
            </w:tcMar>
            <w:vAlign w:val="bottom"/>
          </w:tcPr>
          <w:p w14:paraId="63755A1D" w14:textId="7890AC40" w:rsidR="004E3D44" w:rsidRPr="00826313" w:rsidRDefault="004E3D44" w:rsidP="004E3D44">
            <w:pPr>
              <w:spacing w:before="120"/>
              <w:jc w:val="center"/>
              <w:rPr>
                <w:rFonts w:ascii="Arial" w:hAnsi="Arial" w:cs="Arial"/>
                <w:b/>
                <w:sz w:val="20"/>
                <w:lang w:val="de-DE"/>
              </w:rPr>
            </w:pPr>
            <w:r w:rsidRPr="00826313">
              <w:rPr>
                <w:rFonts w:ascii="Arial" w:hAnsi="Arial" w:cs="Arial"/>
                <w:b/>
                <w:sz w:val="20"/>
                <w:lang w:val="de-DE"/>
              </w:rPr>
              <w:t>27</w:t>
            </w:r>
          </w:p>
        </w:tc>
        <w:tc>
          <w:tcPr>
            <w:tcW w:w="1843" w:type="dxa"/>
            <w:tcMar>
              <w:left w:w="108" w:type="dxa"/>
              <w:right w:w="108" w:type="dxa"/>
            </w:tcMar>
            <w:vAlign w:val="bottom"/>
          </w:tcPr>
          <w:p w14:paraId="280EE3A0" w14:textId="061280EC" w:rsidR="004E3D44" w:rsidRPr="00826313" w:rsidRDefault="00E4432F" w:rsidP="004E3D44">
            <w:pPr>
              <w:pBdr>
                <w:bottom w:val="single" w:sz="4" w:space="1" w:color="auto"/>
              </w:pBdr>
              <w:spacing w:before="120"/>
              <w:ind w:left="57" w:right="-85"/>
              <w:jc w:val="right"/>
              <w:rPr>
                <w:rFonts w:ascii="Arial" w:hAnsi="Arial" w:cs="Arial"/>
                <w:b/>
                <w:sz w:val="20"/>
                <w:lang w:val="de-DE"/>
              </w:rPr>
            </w:pPr>
            <w:ins w:id="894" w:author="Hai Quang Le" w:date="2024-12-11T13:55:00Z" w16du:dateUtc="2024-12-11T06:55:00Z">
              <w:r w:rsidRPr="00E4432F">
                <w:rPr>
                  <w:rFonts w:ascii="Arial" w:hAnsi="Arial" w:cs="Arial"/>
                  <w:b/>
                  <w:bCs/>
                  <w:color w:val="000000"/>
                  <w:sz w:val="20"/>
                </w:rPr>
                <w:t>8,853,471,336</w:t>
              </w:r>
            </w:ins>
            <w:ins w:id="895" w:author="Mai Ngoc Ngo" w:date="2024-10-23T16:35:00Z" w16du:dateUtc="2024-10-23T09:35:00Z">
              <w:del w:id="896" w:author="Hai Quang Le" w:date="2024-12-11T13:55:00Z" w16du:dateUtc="2024-12-11T06:55:00Z">
                <w:r w:rsidR="004E3D44" w:rsidDel="00E4432F">
                  <w:rPr>
                    <w:rFonts w:ascii="Arial" w:hAnsi="Arial" w:cs="Arial"/>
                    <w:b/>
                    <w:bCs/>
                    <w:color w:val="000000"/>
                    <w:sz w:val="20"/>
                  </w:rPr>
                  <w:delText xml:space="preserve">      2,726,848,606 </w:delText>
                </w:r>
              </w:del>
            </w:ins>
          </w:p>
        </w:tc>
        <w:tc>
          <w:tcPr>
            <w:tcW w:w="1781" w:type="dxa"/>
            <w:vAlign w:val="bottom"/>
          </w:tcPr>
          <w:p w14:paraId="1CB86A15" w14:textId="4E844376" w:rsidR="004E3D44" w:rsidRPr="00826313" w:rsidRDefault="004E3D44" w:rsidP="004E3D44">
            <w:pPr>
              <w:pBdr>
                <w:bottom w:val="single" w:sz="4" w:space="1" w:color="auto"/>
              </w:pBdr>
              <w:spacing w:before="120"/>
              <w:ind w:left="57" w:right="-85"/>
              <w:jc w:val="right"/>
              <w:rPr>
                <w:rFonts w:ascii="Arial" w:hAnsi="Arial" w:cs="Arial"/>
                <w:b/>
                <w:sz w:val="20"/>
                <w:lang w:val="de-DE"/>
              </w:rPr>
            </w:pPr>
            <w:ins w:id="897" w:author="Mai Ngoc Ngo" w:date="2024-10-23T16:35:00Z" w16du:dateUtc="2024-10-23T09:35:00Z">
              <w:r>
                <w:rPr>
                  <w:rFonts w:ascii="Arial" w:hAnsi="Arial" w:cs="Arial"/>
                  <w:b/>
                  <w:bCs/>
                  <w:color w:val="000000"/>
                  <w:sz w:val="20"/>
                </w:rPr>
                <w:t xml:space="preserve">     1,034,745,198 </w:t>
              </w:r>
            </w:ins>
            <w:del w:id="898" w:author="Mai Ngoc Ngo" w:date="2024-10-23T16:35:00Z" w16du:dateUtc="2024-10-23T09:35:00Z">
              <w:r w:rsidRPr="00826313" w:rsidDel="00AF4495">
                <w:rPr>
                  <w:rFonts w:ascii="Arial" w:hAnsi="Arial" w:cs="Arial"/>
                  <w:b/>
                  <w:bCs/>
                  <w:color w:val="000000"/>
                  <w:sz w:val="20"/>
                </w:rPr>
                <w:delText>26,580,538,309</w:delText>
              </w:r>
            </w:del>
          </w:p>
        </w:tc>
      </w:tr>
      <w:tr w:rsidR="004E3D44" w:rsidRPr="00826313" w14:paraId="5D05C80C" w14:textId="77777777" w:rsidTr="005B203C">
        <w:trPr>
          <w:trHeight w:val="591"/>
        </w:trPr>
        <w:tc>
          <w:tcPr>
            <w:tcW w:w="4492" w:type="dxa"/>
            <w:tcMar>
              <w:left w:w="108" w:type="dxa"/>
              <w:right w:w="108" w:type="dxa"/>
            </w:tcMar>
            <w:vAlign w:val="bottom"/>
          </w:tcPr>
          <w:p w14:paraId="5B078F72" w14:textId="1629667B" w:rsidR="004E3D44" w:rsidRPr="00826313" w:rsidRDefault="004E3D44" w:rsidP="004E3D44">
            <w:pPr>
              <w:spacing w:before="120"/>
              <w:ind w:left="-108"/>
              <w:rPr>
                <w:rFonts w:ascii="Arial" w:hAnsi="Arial" w:cs="Arial"/>
                <w:b/>
                <w:sz w:val="20"/>
                <w:lang w:val="de-DE"/>
              </w:rPr>
            </w:pPr>
            <w:r w:rsidRPr="00826313">
              <w:rPr>
                <w:rFonts w:ascii="Arial" w:hAnsi="Arial" w:cs="Arial"/>
                <w:b/>
                <w:sz w:val="20"/>
                <w:lang w:val="de-DE"/>
              </w:rPr>
              <w:t xml:space="preserve">Total comprehensive income for the </w:t>
            </w:r>
            <w:r w:rsidRPr="00826313">
              <w:rPr>
                <w:rFonts w:ascii="Arial" w:hAnsi="Arial" w:cs="Arial"/>
                <w:b/>
                <w:bCs/>
                <w:sz w:val="20"/>
              </w:rPr>
              <w:t>period</w:t>
            </w:r>
            <w:r w:rsidRPr="00826313">
              <w:rPr>
                <w:rFonts w:ascii="Arial" w:hAnsi="Arial" w:cs="Arial"/>
                <w:b/>
                <w:sz w:val="20"/>
                <w:lang w:val="de-DE"/>
              </w:rPr>
              <w:t>, net of tax</w:t>
            </w:r>
          </w:p>
        </w:tc>
        <w:tc>
          <w:tcPr>
            <w:tcW w:w="753" w:type="dxa"/>
            <w:tcMar>
              <w:left w:w="108" w:type="dxa"/>
              <w:right w:w="108" w:type="dxa"/>
            </w:tcMar>
            <w:vAlign w:val="bottom"/>
          </w:tcPr>
          <w:p w14:paraId="4C16F762" w14:textId="77777777" w:rsidR="004E3D44" w:rsidRPr="00826313" w:rsidRDefault="004E3D44" w:rsidP="004E3D44">
            <w:pPr>
              <w:spacing w:before="120"/>
              <w:jc w:val="center"/>
              <w:rPr>
                <w:rFonts w:ascii="Arial" w:hAnsi="Arial" w:cs="Arial"/>
                <w:b/>
                <w:sz w:val="20"/>
                <w:lang w:val="de-DE"/>
              </w:rPr>
            </w:pPr>
          </w:p>
        </w:tc>
        <w:tc>
          <w:tcPr>
            <w:tcW w:w="1843" w:type="dxa"/>
            <w:tcMar>
              <w:left w:w="108" w:type="dxa"/>
              <w:right w:w="108" w:type="dxa"/>
            </w:tcMar>
            <w:vAlign w:val="bottom"/>
          </w:tcPr>
          <w:p w14:paraId="281D44D1" w14:textId="3EA9F0DB" w:rsidR="004E3D44" w:rsidRPr="00826313" w:rsidRDefault="004E3D44" w:rsidP="004E3D44">
            <w:pPr>
              <w:pBdr>
                <w:bottom w:val="double" w:sz="4" w:space="1" w:color="auto"/>
              </w:pBdr>
              <w:spacing w:before="120"/>
              <w:ind w:right="-86"/>
              <w:jc w:val="right"/>
              <w:rPr>
                <w:rFonts w:ascii="Arial" w:hAnsi="Arial" w:cs="Arial"/>
                <w:b/>
                <w:sz w:val="20"/>
                <w:lang w:val="de-DE"/>
              </w:rPr>
            </w:pPr>
            <w:ins w:id="899" w:author="Mai Ngoc Ngo" w:date="2024-10-23T16:35:00Z" w16du:dateUtc="2024-10-23T09:35:00Z">
              <w:del w:id="900" w:author="Hai Quang Le" w:date="2025-01-03T17:16:00Z" w16du:dateUtc="2025-01-03T10:16:00Z">
                <w:r w:rsidDel="0081012E">
                  <w:rPr>
                    <w:rFonts w:ascii="Arial" w:hAnsi="Arial" w:cs="Arial"/>
                    <w:b/>
                    <w:bCs/>
                    <w:color w:val="000000"/>
                    <w:sz w:val="20"/>
                  </w:rPr>
                  <w:delText xml:space="preserve"> </w:delText>
                </w:r>
              </w:del>
              <w:r>
                <w:rPr>
                  <w:rFonts w:ascii="Arial" w:hAnsi="Arial" w:cs="Arial"/>
                  <w:b/>
                  <w:bCs/>
                  <w:color w:val="000000"/>
                  <w:sz w:val="20"/>
                </w:rPr>
                <w:t xml:space="preserve">   </w:t>
              </w:r>
            </w:ins>
            <w:ins w:id="901" w:author="Hai Quang Le" w:date="2024-12-11T13:55:00Z" w16du:dateUtc="2024-12-11T06:55:00Z">
              <w:r w:rsidR="00E4432F" w:rsidRPr="00E4432F">
                <w:rPr>
                  <w:rFonts w:ascii="Arial" w:hAnsi="Arial" w:cs="Arial"/>
                  <w:b/>
                  <w:bCs/>
                  <w:color w:val="000000"/>
                  <w:sz w:val="20"/>
                </w:rPr>
                <w:t xml:space="preserve"> </w:t>
              </w:r>
            </w:ins>
            <w:ins w:id="902" w:author="Hai Quang Le" w:date="2025-01-03T17:16:00Z" w16du:dateUtc="2025-01-03T10:16:00Z">
              <w:r w:rsidR="0081012E" w:rsidRPr="0081012E">
                <w:rPr>
                  <w:rFonts w:ascii="Arial" w:hAnsi="Arial" w:cs="Arial"/>
                  <w:b/>
                  <w:bCs/>
                  <w:color w:val="000000"/>
                  <w:sz w:val="20"/>
                </w:rPr>
                <w:t xml:space="preserve"> 26,017,082,953 </w:t>
              </w:r>
            </w:ins>
            <w:ins w:id="903" w:author="Mai Ngoc Ngo" w:date="2024-10-23T16:35:00Z" w16du:dateUtc="2024-10-23T09:35:00Z">
              <w:del w:id="904" w:author="Hai Quang Le" w:date="2024-12-11T13:55:00Z" w16du:dateUtc="2024-12-11T06:55:00Z">
                <w:r w:rsidDel="00E4432F">
                  <w:rPr>
                    <w:rFonts w:ascii="Arial" w:hAnsi="Arial" w:cs="Arial"/>
                    <w:b/>
                    <w:bCs/>
                    <w:color w:val="000000"/>
                    <w:sz w:val="20"/>
                  </w:rPr>
                  <w:delText xml:space="preserve">14,952,676,561 </w:delText>
                </w:r>
              </w:del>
            </w:ins>
          </w:p>
        </w:tc>
        <w:tc>
          <w:tcPr>
            <w:tcW w:w="1781" w:type="dxa"/>
            <w:vAlign w:val="bottom"/>
          </w:tcPr>
          <w:p w14:paraId="14F5F6E3" w14:textId="103D808E" w:rsidR="004E3D44" w:rsidRPr="00826313" w:rsidRDefault="0081012E" w:rsidP="004E3D44">
            <w:pPr>
              <w:pBdr>
                <w:bottom w:val="double" w:sz="4" w:space="1" w:color="auto"/>
              </w:pBdr>
              <w:spacing w:before="120"/>
              <w:ind w:left="57" w:right="-85"/>
              <w:jc w:val="right"/>
              <w:rPr>
                <w:rFonts w:ascii="Arial" w:hAnsi="Arial" w:cs="Arial"/>
                <w:b/>
                <w:sz w:val="20"/>
                <w:lang w:val="de-DE"/>
              </w:rPr>
            </w:pPr>
            <w:ins w:id="905" w:author="Hai Quang Le" w:date="2025-01-03T17:17:00Z" w16du:dateUtc="2025-01-03T10:17:00Z">
              <w:r w:rsidRPr="0081012E">
                <w:rPr>
                  <w:rFonts w:ascii="Arial" w:hAnsi="Arial" w:cs="Arial"/>
                  <w:b/>
                  <w:bCs/>
                  <w:color w:val="000000"/>
                  <w:sz w:val="20"/>
                </w:rPr>
                <w:t xml:space="preserve">8,797,553,849 </w:t>
              </w:r>
            </w:ins>
            <w:ins w:id="906" w:author="Mai Ngoc Ngo" w:date="2024-10-23T16:35:00Z" w16du:dateUtc="2024-10-23T09:35:00Z">
              <w:del w:id="907" w:author="Hai Quang Le" w:date="2024-12-11T15:24:00Z" w16du:dateUtc="2024-12-11T08:24:00Z">
                <w:r w:rsidR="004E3D44" w:rsidDel="007B0895">
                  <w:rPr>
                    <w:rFonts w:ascii="Arial" w:hAnsi="Arial" w:cs="Arial"/>
                    <w:b/>
                    <w:bCs/>
                    <w:color w:val="000000"/>
                    <w:sz w:val="20"/>
                  </w:rPr>
                  <w:delText>(65,507,247,583)</w:delText>
                </w:r>
              </w:del>
            </w:ins>
            <w:del w:id="908" w:author="Mai Ngoc Ngo" w:date="2024-10-23T16:35:00Z" w16du:dateUtc="2024-10-23T09:35:00Z">
              <w:r w:rsidR="004E3D44" w:rsidRPr="00826313" w:rsidDel="00AF4495">
                <w:rPr>
                  <w:rFonts w:ascii="Arial" w:hAnsi="Arial" w:cs="Arial"/>
                  <w:b/>
                  <w:bCs/>
                  <w:color w:val="000000"/>
                  <w:sz w:val="20"/>
                </w:rPr>
                <w:delText>(61,434,325,073)</w:delText>
              </w:r>
            </w:del>
          </w:p>
        </w:tc>
      </w:tr>
      <w:tr w:rsidR="00CC1DF0" w:rsidRPr="00826313" w14:paraId="198C31C9" w14:textId="77777777" w:rsidTr="005B203C">
        <w:trPr>
          <w:trHeight w:val="425"/>
        </w:trPr>
        <w:tc>
          <w:tcPr>
            <w:tcW w:w="4492" w:type="dxa"/>
            <w:tcMar>
              <w:left w:w="108" w:type="dxa"/>
              <w:right w:w="108" w:type="dxa"/>
            </w:tcMar>
            <w:vAlign w:val="bottom"/>
          </w:tcPr>
          <w:p w14:paraId="678377BD" w14:textId="0827FF0C" w:rsidR="00CC1DF0" w:rsidRPr="00826313" w:rsidRDefault="00CC1DF0" w:rsidP="00CC1DF0">
            <w:pPr>
              <w:spacing w:before="120"/>
              <w:ind w:left="-108"/>
              <w:rPr>
                <w:rFonts w:ascii="Arial" w:hAnsi="Arial" w:cs="Arial"/>
                <w:b/>
                <w:sz w:val="20"/>
                <w:lang w:val="de-DE"/>
              </w:rPr>
            </w:pPr>
            <w:r w:rsidRPr="00826313">
              <w:rPr>
                <w:rFonts w:ascii="Arial" w:hAnsi="Arial" w:cs="Arial"/>
                <w:b/>
                <w:bCs/>
                <w:sz w:val="20"/>
              </w:rPr>
              <w:t>Attributable to:</w:t>
            </w:r>
          </w:p>
        </w:tc>
        <w:tc>
          <w:tcPr>
            <w:tcW w:w="753" w:type="dxa"/>
            <w:tcMar>
              <w:left w:w="108" w:type="dxa"/>
              <w:right w:w="108" w:type="dxa"/>
            </w:tcMar>
            <w:vAlign w:val="bottom"/>
          </w:tcPr>
          <w:p w14:paraId="39957F67" w14:textId="77777777" w:rsidR="00CC1DF0" w:rsidRPr="00826313" w:rsidRDefault="00CC1DF0" w:rsidP="00CC1DF0">
            <w:pPr>
              <w:spacing w:before="120"/>
              <w:jc w:val="center"/>
              <w:rPr>
                <w:rFonts w:ascii="Arial" w:hAnsi="Arial" w:cs="Arial"/>
                <w:b/>
                <w:sz w:val="20"/>
                <w:lang w:val="de-DE"/>
              </w:rPr>
            </w:pPr>
          </w:p>
        </w:tc>
        <w:tc>
          <w:tcPr>
            <w:tcW w:w="1843" w:type="dxa"/>
            <w:tcMar>
              <w:left w:w="108" w:type="dxa"/>
              <w:right w:w="108" w:type="dxa"/>
            </w:tcMar>
            <w:vAlign w:val="bottom"/>
          </w:tcPr>
          <w:p w14:paraId="374561EB" w14:textId="77777777" w:rsidR="00CC1DF0" w:rsidRPr="00826313" w:rsidRDefault="00CC1DF0" w:rsidP="00CC1DF0">
            <w:pPr>
              <w:spacing w:before="120"/>
              <w:ind w:right="-86"/>
              <w:jc w:val="right"/>
              <w:rPr>
                <w:rFonts w:ascii="Arial" w:hAnsi="Arial" w:cs="Arial"/>
                <w:b/>
                <w:sz w:val="20"/>
                <w:lang w:val="de-DE"/>
              </w:rPr>
            </w:pPr>
          </w:p>
        </w:tc>
        <w:tc>
          <w:tcPr>
            <w:tcW w:w="1781" w:type="dxa"/>
            <w:vAlign w:val="bottom"/>
          </w:tcPr>
          <w:p w14:paraId="00576CFE" w14:textId="77777777" w:rsidR="00CC1DF0" w:rsidRPr="00826313" w:rsidRDefault="00CC1DF0" w:rsidP="00CC1DF0">
            <w:pPr>
              <w:spacing w:before="120"/>
              <w:ind w:left="57" w:right="-85"/>
              <w:jc w:val="right"/>
              <w:rPr>
                <w:rFonts w:ascii="Arial" w:hAnsi="Arial" w:cs="Arial"/>
                <w:b/>
                <w:sz w:val="20"/>
                <w:lang w:val="de-DE"/>
              </w:rPr>
            </w:pPr>
          </w:p>
        </w:tc>
      </w:tr>
      <w:tr w:rsidR="008468A2" w:rsidRPr="00826313" w14:paraId="3004D18E" w14:textId="77777777" w:rsidTr="005B203C">
        <w:trPr>
          <w:trHeight w:val="275"/>
        </w:trPr>
        <w:tc>
          <w:tcPr>
            <w:tcW w:w="4492" w:type="dxa"/>
            <w:tcMar>
              <w:left w:w="108" w:type="dxa"/>
              <w:right w:w="108" w:type="dxa"/>
            </w:tcMar>
            <w:vAlign w:val="bottom"/>
          </w:tcPr>
          <w:p w14:paraId="123AECAD" w14:textId="01701B6C" w:rsidR="008468A2" w:rsidRPr="00826313" w:rsidRDefault="008468A2" w:rsidP="008468A2">
            <w:pPr>
              <w:spacing w:before="120"/>
              <w:ind w:left="-108"/>
              <w:rPr>
                <w:rFonts w:ascii="Arial" w:hAnsi="Arial" w:cs="Arial"/>
                <w:b/>
                <w:sz w:val="20"/>
                <w:lang w:val="de-DE"/>
              </w:rPr>
            </w:pPr>
            <w:r w:rsidRPr="00826313">
              <w:rPr>
                <w:rFonts w:ascii="Arial" w:hAnsi="Arial" w:cs="Arial"/>
                <w:sz w:val="20"/>
              </w:rPr>
              <w:t>Equity holders of the parent</w:t>
            </w:r>
          </w:p>
        </w:tc>
        <w:tc>
          <w:tcPr>
            <w:tcW w:w="753" w:type="dxa"/>
            <w:tcMar>
              <w:left w:w="108" w:type="dxa"/>
              <w:right w:w="108" w:type="dxa"/>
            </w:tcMar>
            <w:vAlign w:val="bottom"/>
          </w:tcPr>
          <w:p w14:paraId="799656A0" w14:textId="77777777" w:rsidR="008468A2" w:rsidRPr="00826313" w:rsidRDefault="008468A2" w:rsidP="008468A2">
            <w:pPr>
              <w:jc w:val="center"/>
              <w:rPr>
                <w:rFonts w:ascii="Arial" w:hAnsi="Arial" w:cs="Arial"/>
                <w:b/>
                <w:sz w:val="20"/>
                <w:lang w:val="de-DE"/>
              </w:rPr>
            </w:pPr>
          </w:p>
        </w:tc>
        <w:tc>
          <w:tcPr>
            <w:tcW w:w="1843" w:type="dxa"/>
            <w:tcMar>
              <w:left w:w="108" w:type="dxa"/>
              <w:right w:w="108" w:type="dxa"/>
            </w:tcMar>
            <w:vAlign w:val="bottom"/>
          </w:tcPr>
          <w:p w14:paraId="178637A8" w14:textId="52DBCF71" w:rsidR="008468A2" w:rsidRPr="00826313" w:rsidRDefault="0081012E" w:rsidP="008468A2">
            <w:pPr>
              <w:ind w:right="-86"/>
              <w:jc w:val="right"/>
              <w:rPr>
                <w:rFonts w:ascii="Arial" w:hAnsi="Arial" w:cs="Arial"/>
                <w:b/>
                <w:sz w:val="20"/>
                <w:lang w:val="de-DE"/>
              </w:rPr>
            </w:pPr>
            <w:ins w:id="909" w:author="Hai Quang Le" w:date="2025-01-03T17:17:00Z" w16du:dateUtc="2025-01-03T10:17:00Z">
              <w:r w:rsidRPr="0081012E">
                <w:rPr>
                  <w:rFonts w:ascii="Arial" w:hAnsi="Arial" w:cs="Arial"/>
                  <w:color w:val="000000"/>
                  <w:sz w:val="20"/>
                </w:rPr>
                <w:t xml:space="preserve">26,075,900,724 </w:t>
              </w:r>
            </w:ins>
            <w:ins w:id="910" w:author="Mai Ngoc Ngo" w:date="2024-10-23T16:36:00Z" w16du:dateUtc="2024-10-23T09:36:00Z">
              <w:del w:id="911" w:author="Hai Quang Le" w:date="2024-12-11T13:56:00Z" w16du:dateUtc="2024-12-11T06:56:00Z">
                <w:r w:rsidR="008468A2" w:rsidDel="00E4432F">
                  <w:rPr>
                    <w:rFonts w:ascii="Arial" w:hAnsi="Arial" w:cs="Arial"/>
                    <w:color w:val="000000"/>
                    <w:sz w:val="20"/>
                  </w:rPr>
                  <w:delText xml:space="preserve">    15,011,494,332 </w:delText>
                </w:r>
              </w:del>
            </w:ins>
          </w:p>
        </w:tc>
        <w:tc>
          <w:tcPr>
            <w:tcW w:w="1781" w:type="dxa"/>
            <w:vAlign w:val="bottom"/>
          </w:tcPr>
          <w:p w14:paraId="6AA9C660" w14:textId="19C7894A" w:rsidR="008468A2" w:rsidRPr="00826313" w:rsidRDefault="008468A2" w:rsidP="008468A2">
            <w:pPr>
              <w:ind w:left="57" w:right="-85"/>
              <w:jc w:val="right"/>
              <w:rPr>
                <w:rFonts w:ascii="Arial" w:hAnsi="Arial" w:cs="Arial"/>
                <w:sz w:val="20"/>
              </w:rPr>
            </w:pPr>
            <w:ins w:id="912" w:author="Mai Ngoc Ngo" w:date="2024-10-23T16:36:00Z" w16du:dateUtc="2024-10-23T09:36:00Z">
              <w:r>
                <w:rPr>
                  <w:rFonts w:ascii="Arial" w:hAnsi="Arial" w:cs="Arial"/>
                  <w:color w:val="000000"/>
                  <w:sz w:val="20"/>
                </w:rPr>
                <w:t xml:space="preserve"> </w:t>
              </w:r>
            </w:ins>
            <w:ins w:id="913" w:author="Hai Quang Le" w:date="2024-12-11T15:24:00Z" w16du:dateUtc="2024-12-11T08:24:00Z">
              <w:r w:rsidR="007B0895" w:rsidRPr="007B0895">
                <w:rPr>
                  <w:rFonts w:ascii="Arial" w:hAnsi="Arial" w:cs="Arial"/>
                  <w:color w:val="000000"/>
                  <w:sz w:val="20"/>
                </w:rPr>
                <w:t xml:space="preserve"> 8,837,376,862 </w:t>
              </w:r>
            </w:ins>
            <w:ins w:id="914" w:author="Mai Ngoc Ngo" w:date="2024-10-23T16:36:00Z" w16du:dateUtc="2024-10-23T09:36:00Z">
              <w:del w:id="915" w:author="Hai Quang Le" w:date="2024-12-11T15:24:00Z" w16du:dateUtc="2024-12-11T08:24:00Z">
                <w:r w:rsidDel="007B0895">
                  <w:rPr>
                    <w:rFonts w:ascii="Arial" w:hAnsi="Arial" w:cs="Arial"/>
                    <w:color w:val="000000"/>
                    <w:sz w:val="20"/>
                  </w:rPr>
                  <w:delText>(65,467,424,570)</w:delText>
                </w:r>
              </w:del>
            </w:ins>
            <w:del w:id="916" w:author="Mai Ngoc Ngo" w:date="2024-10-23T16:36:00Z" w16du:dateUtc="2024-10-23T09:36:00Z">
              <w:r w:rsidRPr="00826313" w:rsidDel="00C708AD">
                <w:rPr>
                  <w:rFonts w:ascii="Arial" w:hAnsi="Arial" w:cs="Arial"/>
                  <w:color w:val="000000"/>
                  <w:sz w:val="20"/>
                </w:rPr>
                <w:delText>(61,266,954,471)</w:delText>
              </w:r>
            </w:del>
          </w:p>
        </w:tc>
      </w:tr>
      <w:tr w:rsidR="008468A2" w:rsidRPr="00826313" w14:paraId="28DAD9DA" w14:textId="77777777" w:rsidTr="005B203C">
        <w:trPr>
          <w:trHeight w:val="293"/>
        </w:trPr>
        <w:tc>
          <w:tcPr>
            <w:tcW w:w="4492" w:type="dxa"/>
            <w:tcMar>
              <w:left w:w="108" w:type="dxa"/>
              <w:right w:w="108" w:type="dxa"/>
            </w:tcMar>
            <w:vAlign w:val="bottom"/>
          </w:tcPr>
          <w:p w14:paraId="23F1244D" w14:textId="44D8AA38" w:rsidR="008468A2" w:rsidRPr="00826313" w:rsidRDefault="008468A2" w:rsidP="008468A2">
            <w:pPr>
              <w:ind w:left="-108"/>
              <w:rPr>
                <w:rFonts w:ascii="Arial" w:hAnsi="Arial" w:cs="Arial"/>
                <w:b/>
                <w:sz w:val="20"/>
                <w:lang w:val="de-DE"/>
              </w:rPr>
            </w:pPr>
            <w:r w:rsidRPr="00826313">
              <w:rPr>
                <w:rFonts w:ascii="Arial" w:hAnsi="Arial" w:cs="Arial"/>
                <w:sz w:val="20"/>
              </w:rPr>
              <w:t>Non-controlling interest</w:t>
            </w:r>
          </w:p>
        </w:tc>
        <w:tc>
          <w:tcPr>
            <w:tcW w:w="753" w:type="dxa"/>
            <w:tcMar>
              <w:left w:w="108" w:type="dxa"/>
              <w:right w:w="108" w:type="dxa"/>
            </w:tcMar>
            <w:vAlign w:val="bottom"/>
          </w:tcPr>
          <w:p w14:paraId="750A56FD" w14:textId="77777777" w:rsidR="008468A2" w:rsidRPr="00826313" w:rsidRDefault="008468A2" w:rsidP="008468A2">
            <w:pPr>
              <w:jc w:val="center"/>
              <w:rPr>
                <w:rFonts w:ascii="Arial" w:hAnsi="Arial" w:cs="Arial"/>
                <w:b/>
                <w:sz w:val="20"/>
                <w:lang w:val="de-DE"/>
              </w:rPr>
            </w:pPr>
          </w:p>
        </w:tc>
        <w:tc>
          <w:tcPr>
            <w:tcW w:w="1843" w:type="dxa"/>
            <w:tcMar>
              <w:left w:w="108" w:type="dxa"/>
              <w:right w:w="108" w:type="dxa"/>
            </w:tcMar>
            <w:vAlign w:val="bottom"/>
          </w:tcPr>
          <w:p w14:paraId="28B830E1" w14:textId="2102B18F" w:rsidR="008468A2" w:rsidRPr="00826313" w:rsidRDefault="008468A2" w:rsidP="008468A2">
            <w:pPr>
              <w:pBdr>
                <w:bottom w:val="single" w:sz="4" w:space="1" w:color="auto"/>
              </w:pBdr>
              <w:ind w:right="-86"/>
              <w:jc w:val="right"/>
              <w:rPr>
                <w:rFonts w:ascii="Arial" w:hAnsi="Arial" w:cs="Arial"/>
                <w:b/>
                <w:sz w:val="20"/>
                <w:lang w:val="de-DE"/>
              </w:rPr>
            </w:pPr>
            <w:ins w:id="917" w:author="Mai Ngoc Ngo" w:date="2024-10-23T16:36:00Z" w16du:dateUtc="2024-10-23T09:36:00Z">
              <w:r>
                <w:rPr>
                  <w:rFonts w:ascii="Arial" w:hAnsi="Arial" w:cs="Arial"/>
                  <w:color w:val="000000"/>
                  <w:sz w:val="20"/>
                </w:rPr>
                <w:t xml:space="preserve">         (58,817,771)</w:t>
              </w:r>
            </w:ins>
          </w:p>
        </w:tc>
        <w:tc>
          <w:tcPr>
            <w:tcW w:w="1781" w:type="dxa"/>
            <w:vAlign w:val="bottom"/>
          </w:tcPr>
          <w:p w14:paraId="5388B0F3" w14:textId="4BE7BBBA" w:rsidR="008468A2" w:rsidRPr="00826313" w:rsidRDefault="008468A2" w:rsidP="008468A2">
            <w:pPr>
              <w:pBdr>
                <w:bottom w:val="single" w:sz="4" w:space="1" w:color="auto"/>
              </w:pBdr>
              <w:ind w:left="57" w:right="-85"/>
              <w:jc w:val="right"/>
              <w:rPr>
                <w:rFonts w:ascii="Arial" w:hAnsi="Arial" w:cs="Arial"/>
                <w:b/>
                <w:sz w:val="20"/>
                <w:lang w:val="de-DE"/>
              </w:rPr>
            </w:pPr>
            <w:ins w:id="918" w:author="Mai Ngoc Ngo" w:date="2024-10-23T16:36:00Z" w16du:dateUtc="2024-10-23T09:36:00Z">
              <w:r>
                <w:rPr>
                  <w:rFonts w:ascii="Arial" w:hAnsi="Arial" w:cs="Arial"/>
                  <w:color w:val="000000"/>
                  <w:sz w:val="20"/>
                </w:rPr>
                <w:t xml:space="preserve">       (39,823,013)</w:t>
              </w:r>
            </w:ins>
            <w:del w:id="919" w:author="Mai Ngoc Ngo" w:date="2024-10-23T16:36:00Z" w16du:dateUtc="2024-10-23T09:36:00Z">
              <w:r w:rsidRPr="00826313" w:rsidDel="00C708AD">
                <w:rPr>
                  <w:rFonts w:ascii="Arial" w:hAnsi="Arial" w:cs="Arial"/>
                  <w:color w:val="000000"/>
                  <w:sz w:val="20"/>
                </w:rPr>
                <w:delText>(167,370,602)</w:delText>
              </w:r>
            </w:del>
          </w:p>
        </w:tc>
      </w:tr>
      <w:tr w:rsidR="00CC1DF0" w:rsidRPr="00826313" w14:paraId="0E6A033D" w14:textId="77777777" w:rsidTr="005B203C">
        <w:trPr>
          <w:trHeight w:val="425"/>
        </w:trPr>
        <w:tc>
          <w:tcPr>
            <w:tcW w:w="4492" w:type="dxa"/>
            <w:tcMar>
              <w:left w:w="108" w:type="dxa"/>
              <w:right w:w="108" w:type="dxa"/>
            </w:tcMar>
            <w:vAlign w:val="bottom"/>
          </w:tcPr>
          <w:p w14:paraId="0607B0E5" w14:textId="77777777" w:rsidR="00CC1DF0" w:rsidRPr="00826313" w:rsidRDefault="00CC1DF0" w:rsidP="00CC1DF0">
            <w:pPr>
              <w:ind w:left="-108"/>
              <w:rPr>
                <w:rFonts w:ascii="Arial" w:hAnsi="Arial" w:cs="Arial"/>
                <w:b/>
                <w:sz w:val="20"/>
                <w:lang w:val="de-DE"/>
              </w:rPr>
            </w:pPr>
          </w:p>
        </w:tc>
        <w:tc>
          <w:tcPr>
            <w:tcW w:w="753" w:type="dxa"/>
            <w:tcMar>
              <w:left w:w="108" w:type="dxa"/>
              <w:right w:w="108" w:type="dxa"/>
            </w:tcMar>
            <w:vAlign w:val="bottom"/>
          </w:tcPr>
          <w:p w14:paraId="701A03A6" w14:textId="77777777" w:rsidR="00CC1DF0" w:rsidRPr="00826313" w:rsidRDefault="00CC1DF0" w:rsidP="00CC1DF0">
            <w:pPr>
              <w:jc w:val="center"/>
              <w:rPr>
                <w:rFonts w:ascii="Arial" w:hAnsi="Arial" w:cs="Arial"/>
                <w:b/>
                <w:sz w:val="20"/>
                <w:lang w:val="de-DE"/>
              </w:rPr>
            </w:pPr>
          </w:p>
        </w:tc>
        <w:tc>
          <w:tcPr>
            <w:tcW w:w="1843" w:type="dxa"/>
            <w:tcMar>
              <w:left w:w="108" w:type="dxa"/>
              <w:right w:w="108" w:type="dxa"/>
            </w:tcMar>
            <w:vAlign w:val="bottom"/>
          </w:tcPr>
          <w:p w14:paraId="310AFBEE" w14:textId="6EB9B663" w:rsidR="00CC1DF0" w:rsidRPr="00715F32" w:rsidRDefault="00AF09BE" w:rsidP="00CC1DF0">
            <w:pPr>
              <w:pBdr>
                <w:bottom w:val="double" w:sz="4" w:space="1" w:color="auto"/>
              </w:pBdr>
              <w:overflowPunct/>
              <w:autoSpaceDE/>
              <w:autoSpaceDN/>
              <w:adjustRightInd/>
              <w:ind w:right="-104"/>
              <w:jc w:val="right"/>
              <w:textAlignment w:val="auto"/>
              <w:rPr>
                <w:rFonts w:ascii="Arial" w:hAnsi="Arial" w:cs="Arial"/>
                <w:b/>
                <w:bCs/>
                <w:sz w:val="20"/>
                <w:highlight w:val="yellow"/>
                <w:lang w:val="de-DE"/>
                <w:rPrChange w:id="920" w:author="Trung Van Nguyen" w:date="2024-11-08T16:10:00Z" w16du:dateUtc="2024-11-08T09:10:00Z">
                  <w:rPr>
                    <w:rFonts w:ascii="Arial" w:hAnsi="Arial" w:cs="Arial"/>
                    <w:b/>
                    <w:bCs/>
                    <w:sz w:val="20"/>
                    <w:lang w:val="de-DE"/>
                  </w:rPr>
                </w:rPrChange>
              </w:rPr>
            </w:pPr>
            <w:ins w:id="921" w:author="Hai Quang Le" w:date="2025-01-03T17:17:00Z" w16du:dateUtc="2025-01-03T10:17:00Z">
              <w:r w:rsidRPr="0081012E">
                <w:rPr>
                  <w:rFonts w:ascii="Arial" w:hAnsi="Arial" w:cs="Arial"/>
                  <w:b/>
                  <w:bCs/>
                  <w:color w:val="000000"/>
                  <w:sz w:val="20"/>
                </w:rPr>
                <w:t xml:space="preserve">26,017,082,953 </w:t>
              </w:r>
            </w:ins>
            <w:ins w:id="922" w:author="Trung Van Nguyen" w:date="2024-11-08T16:10:00Z" w16du:dateUtc="2024-11-08T09:10:00Z">
              <w:del w:id="923" w:author="Hai Quang Le" w:date="2024-12-11T13:56:00Z" w16du:dateUtc="2024-12-11T06:56:00Z">
                <w:r w:rsidR="00715F32" w:rsidDel="00E4432F">
                  <w:rPr>
                    <w:rFonts w:ascii="Arial" w:hAnsi="Arial" w:cs="Arial"/>
                    <w:b/>
                    <w:bCs/>
                    <w:sz w:val="20"/>
                    <w:highlight w:val="yellow"/>
                    <w:lang w:val="de-DE"/>
                  </w:rPr>
                  <w:delText>xxx</w:delText>
                </w:r>
              </w:del>
            </w:ins>
          </w:p>
        </w:tc>
        <w:tc>
          <w:tcPr>
            <w:tcW w:w="1781" w:type="dxa"/>
            <w:vAlign w:val="bottom"/>
          </w:tcPr>
          <w:p w14:paraId="1B0C6330" w14:textId="512CC12E" w:rsidR="00CC1DF0" w:rsidRPr="00715F32" w:rsidRDefault="007B0895" w:rsidP="00CC1DF0">
            <w:pPr>
              <w:pBdr>
                <w:bottom w:val="double" w:sz="4" w:space="1" w:color="auto"/>
              </w:pBdr>
              <w:ind w:left="57" w:right="-85"/>
              <w:jc w:val="right"/>
              <w:rPr>
                <w:rFonts w:ascii="Arial" w:hAnsi="Arial" w:cs="Arial"/>
                <w:b/>
                <w:bCs/>
                <w:sz w:val="20"/>
                <w:highlight w:val="yellow"/>
                <w:rPrChange w:id="924" w:author="Trung Van Nguyen" w:date="2024-11-08T16:10:00Z" w16du:dateUtc="2024-11-08T09:10:00Z">
                  <w:rPr>
                    <w:rFonts w:ascii="Arial" w:hAnsi="Arial" w:cs="Arial"/>
                    <w:b/>
                    <w:bCs/>
                    <w:sz w:val="20"/>
                  </w:rPr>
                </w:rPrChange>
              </w:rPr>
            </w:pPr>
            <w:ins w:id="925" w:author="Hai Quang Le" w:date="2024-12-11T15:24:00Z" w16du:dateUtc="2024-12-11T08:24:00Z">
              <w:r w:rsidRPr="007B0895">
                <w:rPr>
                  <w:rFonts w:ascii="Arial" w:hAnsi="Arial" w:cs="Arial"/>
                  <w:b/>
                  <w:bCs/>
                  <w:color w:val="000000"/>
                  <w:sz w:val="20"/>
                </w:rPr>
                <w:t xml:space="preserve">8,797,553,849 </w:t>
              </w:r>
            </w:ins>
            <w:ins w:id="926" w:author="Trung Van Nguyen" w:date="2024-11-08T16:10:00Z" w16du:dateUtc="2024-11-08T09:10:00Z">
              <w:del w:id="927" w:author="Hai Quang Le" w:date="2024-12-11T14:03:00Z" w16du:dateUtc="2024-12-11T07:03:00Z">
                <w:r w:rsidR="00715F32" w:rsidDel="007E0E6D">
                  <w:rPr>
                    <w:rFonts w:ascii="Arial" w:hAnsi="Arial" w:cs="Arial"/>
                    <w:b/>
                    <w:bCs/>
                    <w:color w:val="000000"/>
                    <w:sz w:val="20"/>
                    <w:highlight w:val="yellow"/>
                  </w:rPr>
                  <w:delText>xxxxx</w:delText>
                </w:r>
              </w:del>
            </w:ins>
            <w:del w:id="928" w:author="An Phuc Cao" w:date="2024-09-26T15:20:00Z" w16du:dateUtc="2024-09-26T08:20:00Z">
              <w:r w:rsidR="00CC1DF0" w:rsidRPr="00715F32" w:rsidDel="00FE1636">
                <w:rPr>
                  <w:rFonts w:ascii="Arial" w:hAnsi="Arial" w:cs="Arial"/>
                  <w:b/>
                  <w:bCs/>
                  <w:color w:val="000000"/>
                  <w:sz w:val="20"/>
                  <w:highlight w:val="yellow"/>
                  <w:rPrChange w:id="929" w:author="Trung Van Nguyen" w:date="2024-11-08T16:10:00Z" w16du:dateUtc="2024-11-08T09:10:00Z">
                    <w:rPr>
                      <w:rFonts w:ascii="Arial" w:hAnsi="Arial" w:cs="Arial"/>
                      <w:b/>
                      <w:bCs/>
                      <w:color w:val="000000"/>
                      <w:sz w:val="20"/>
                    </w:rPr>
                  </w:rPrChange>
                </w:rPr>
                <w:delText>(61,434,325,073)</w:delText>
              </w:r>
            </w:del>
          </w:p>
        </w:tc>
      </w:tr>
    </w:tbl>
    <w:p w14:paraId="27C86EBD" w14:textId="77777777" w:rsidR="002D52F7" w:rsidRPr="00826313" w:rsidRDefault="002D52F7">
      <w:pPr>
        <w:rPr>
          <w:rFonts w:ascii="Arial" w:hAnsi="Arial" w:cs="Arial"/>
          <w:sz w:val="20"/>
        </w:rPr>
      </w:pPr>
    </w:p>
    <w:p w14:paraId="5B0C52DF" w14:textId="0AD95B08" w:rsidR="002D52F7" w:rsidRPr="00826313" w:rsidRDefault="002D52F7">
      <w:pPr>
        <w:rPr>
          <w:rFonts w:ascii="Arial" w:hAnsi="Arial" w:cs="Arial"/>
          <w:sz w:val="20"/>
        </w:rPr>
      </w:pPr>
    </w:p>
    <w:p w14:paraId="4F85EAD1" w14:textId="5F8E3482" w:rsidR="00B86729" w:rsidRPr="00826313" w:rsidRDefault="00B86729">
      <w:pPr>
        <w:rPr>
          <w:rFonts w:ascii="Arial" w:hAnsi="Arial" w:cs="Arial"/>
          <w:sz w:val="20"/>
        </w:rPr>
      </w:pPr>
    </w:p>
    <w:p w14:paraId="1C6B9A90" w14:textId="77777777" w:rsidR="00D331F1" w:rsidRPr="00826313" w:rsidRDefault="00D331F1">
      <w:pPr>
        <w:rPr>
          <w:rFonts w:ascii="Arial" w:hAnsi="Arial" w:cs="Arial"/>
          <w:sz w:val="20"/>
        </w:rPr>
      </w:pPr>
    </w:p>
    <w:p w14:paraId="35C6BB80" w14:textId="77777777" w:rsidR="00D331F1" w:rsidRPr="00826313" w:rsidRDefault="00D331F1">
      <w:pPr>
        <w:rPr>
          <w:rFonts w:ascii="Arial" w:hAnsi="Arial" w:cs="Arial"/>
          <w:sz w:val="20"/>
        </w:rPr>
      </w:pPr>
    </w:p>
    <w:p w14:paraId="6D813E3C" w14:textId="123D69ED" w:rsidR="00B86729" w:rsidRPr="00826313" w:rsidRDefault="00B86729">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2945"/>
        <w:gridCol w:w="3211"/>
      </w:tblGrid>
      <w:tr w:rsidR="000E1669" w:rsidRPr="00826313" w14:paraId="24D6CFBC" w14:textId="77777777" w:rsidTr="002A4167">
        <w:tc>
          <w:tcPr>
            <w:tcW w:w="4840" w:type="dxa"/>
          </w:tcPr>
          <w:p w14:paraId="7BFE6896" w14:textId="77777777" w:rsidR="000E1669" w:rsidRPr="00826313" w:rsidRDefault="000E1669" w:rsidP="002A4167">
            <w:pPr>
              <w:tabs>
                <w:tab w:val="center" w:pos="5387"/>
                <w:tab w:val="left" w:pos="6300"/>
                <w:tab w:val="decimal" w:pos="7380"/>
                <w:tab w:val="left" w:pos="7740"/>
                <w:tab w:val="decimal" w:pos="8820"/>
              </w:tabs>
              <w:jc w:val="both"/>
              <w:rPr>
                <w:rFonts w:ascii="Arial" w:hAnsi="Arial" w:cs="Arial"/>
                <w:b/>
                <w:sz w:val="20"/>
              </w:rPr>
            </w:pPr>
          </w:p>
        </w:tc>
        <w:tc>
          <w:tcPr>
            <w:tcW w:w="4841" w:type="dxa"/>
          </w:tcPr>
          <w:p w14:paraId="69FF3F05" w14:textId="77777777" w:rsidR="000E1669" w:rsidRPr="00826313" w:rsidRDefault="000E1669" w:rsidP="002A4167">
            <w:pPr>
              <w:tabs>
                <w:tab w:val="center" w:pos="5387"/>
                <w:tab w:val="left" w:pos="6300"/>
                <w:tab w:val="decimal" w:pos="7380"/>
                <w:tab w:val="left" w:pos="7740"/>
                <w:tab w:val="decimal" w:pos="8820"/>
              </w:tabs>
              <w:jc w:val="both"/>
              <w:rPr>
                <w:rFonts w:ascii="Arial" w:hAnsi="Arial" w:cs="Arial"/>
                <w:b/>
                <w:sz w:val="20"/>
              </w:rPr>
            </w:pPr>
          </w:p>
        </w:tc>
        <w:tc>
          <w:tcPr>
            <w:tcW w:w="4841" w:type="dxa"/>
          </w:tcPr>
          <w:p w14:paraId="00219ED4" w14:textId="77777777" w:rsidR="000E1669" w:rsidRPr="00826313" w:rsidRDefault="000E1669" w:rsidP="002A4167">
            <w:pPr>
              <w:tabs>
                <w:tab w:val="center" w:pos="5387"/>
                <w:tab w:val="left" w:pos="6300"/>
                <w:tab w:val="decimal" w:pos="7380"/>
                <w:tab w:val="left" w:pos="7740"/>
                <w:tab w:val="decimal" w:pos="8820"/>
              </w:tabs>
              <w:jc w:val="both"/>
              <w:rPr>
                <w:rFonts w:ascii="Arial" w:hAnsi="Arial" w:cs="Arial"/>
                <w:b/>
                <w:sz w:val="20"/>
              </w:rPr>
            </w:pPr>
          </w:p>
        </w:tc>
      </w:tr>
      <w:tr w:rsidR="000E1669" w:rsidRPr="00826313" w14:paraId="210E54F5" w14:textId="77777777" w:rsidTr="002A4167">
        <w:tc>
          <w:tcPr>
            <w:tcW w:w="4840" w:type="dxa"/>
          </w:tcPr>
          <w:p w14:paraId="5FEC12EC" w14:textId="77777777" w:rsidR="000E1669" w:rsidRPr="00826313" w:rsidRDefault="000E1669" w:rsidP="002A4167">
            <w:pPr>
              <w:pBdr>
                <w:bottom w:val="single" w:sz="4" w:space="1" w:color="auto"/>
              </w:pBdr>
              <w:tabs>
                <w:tab w:val="center" w:pos="5387"/>
                <w:tab w:val="left" w:pos="6300"/>
                <w:tab w:val="decimal" w:pos="7380"/>
                <w:tab w:val="left" w:pos="7740"/>
                <w:tab w:val="decimal" w:pos="8820"/>
              </w:tabs>
              <w:ind w:left="-110" w:right="192"/>
              <w:jc w:val="both"/>
              <w:rPr>
                <w:rFonts w:ascii="Arial" w:hAnsi="Arial" w:cs="Arial"/>
                <w:b/>
                <w:sz w:val="20"/>
              </w:rPr>
            </w:pPr>
          </w:p>
        </w:tc>
        <w:tc>
          <w:tcPr>
            <w:tcW w:w="4841" w:type="dxa"/>
          </w:tcPr>
          <w:p w14:paraId="7E9ED5BA" w14:textId="77777777" w:rsidR="000E1669" w:rsidRPr="00826313" w:rsidRDefault="000E1669" w:rsidP="002A4167">
            <w:pPr>
              <w:pBdr>
                <w:bottom w:val="single" w:sz="4" w:space="1" w:color="auto"/>
              </w:pBdr>
              <w:tabs>
                <w:tab w:val="center" w:pos="5387"/>
                <w:tab w:val="left" w:pos="6300"/>
                <w:tab w:val="decimal" w:pos="7380"/>
                <w:tab w:val="left" w:pos="7740"/>
                <w:tab w:val="decimal" w:pos="8820"/>
              </w:tabs>
              <w:ind w:right="192"/>
              <w:jc w:val="both"/>
              <w:rPr>
                <w:rFonts w:ascii="Arial" w:hAnsi="Arial" w:cs="Arial"/>
                <w:b/>
                <w:sz w:val="20"/>
              </w:rPr>
            </w:pPr>
          </w:p>
        </w:tc>
        <w:tc>
          <w:tcPr>
            <w:tcW w:w="4841" w:type="dxa"/>
          </w:tcPr>
          <w:p w14:paraId="2E7A3349" w14:textId="77777777" w:rsidR="000E1669" w:rsidRPr="00826313" w:rsidRDefault="000E1669" w:rsidP="0083284B">
            <w:pPr>
              <w:pBdr>
                <w:bottom w:val="single" w:sz="4" w:space="1" w:color="auto"/>
              </w:pBdr>
              <w:tabs>
                <w:tab w:val="center" w:pos="5387"/>
                <w:tab w:val="left" w:pos="6300"/>
                <w:tab w:val="decimal" w:pos="7380"/>
                <w:tab w:val="left" w:pos="7740"/>
                <w:tab w:val="decimal" w:pos="8820"/>
              </w:tabs>
              <w:jc w:val="both"/>
              <w:rPr>
                <w:rFonts w:ascii="Arial" w:hAnsi="Arial" w:cs="Arial"/>
                <w:b/>
                <w:sz w:val="20"/>
              </w:rPr>
            </w:pPr>
          </w:p>
        </w:tc>
      </w:tr>
      <w:tr w:rsidR="000E1669" w:rsidRPr="00826313" w14:paraId="7828AA42" w14:textId="77777777" w:rsidTr="002A4167">
        <w:tc>
          <w:tcPr>
            <w:tcW w:w="4840" w:type="dxa"/>
          </w:tcPr>
          <w:p w14:paraId="3DDE01E3" w14:textId="77777777" w:rsidR="000E1669" w:rsidRPr="00826313" w:rsidRDefault="000E1669" w:rsidP="002A4167">
            <w:pPr>
              <w:tabs>
                <w:tab w:val="center" w:pos="5387"/>
                <w:tab w:val="left" w:pos="6300"/>
                <w:tab w:val="decimal" w:pos="7380"/>
                <w:tab w:val="left" w:pos="7740"/>
                <w:tab w:val="decimal" w:pos="8820"/>
              </w:tabs>
              <w:ind w:left="-110"/>
              <w:jc w:val="both"/>
              <w:rPr>
                <w:rFonts w:ascii="Arial" w:hAnsi="Arial" w:cs="Arial"/>
                <w:sz w:val="20"/>
              </w:rPr>
            </w:pPr>
            <w:r w:rsidRPr="00826313">
              <w:rPr>
                <w:rFonts w:ascii="Arial" w:hAnsi="Arial" w:cs="Arial"/>
                <w:sz w:val="20"/>
              </w:rPr>
              <w:t>Preparer</w:t>
            </w:r>
          </w:p>
          <w:p w14:paraId="08FB34DD" w14:textId="67A7853D" w:rsidR="000E1669" w:rsidRPr="00826313" w:rsidRDefault="00720C9D" w:rsidP="002A4167">
            <w:pPr>
              <w:tabs>
                <w:tab w:val="center" w:pos="5387"/>
                <w:tab w:val="left" w:pos="6300"/>
                <w:tab w:val="decimal" w:pos="7380"/>
                <w:tab w:val="left" w:pos="7740"/>
                <w:tab w:val="decimal" w:pos="8820"/>
              </w:tabs>
              <w:ind w:left="-110"/>
              <w:jc w:val="both"/>
              <w:rPr>
                <w:rFonts w:ascii="Arial" w:hAnsi="Arial" w:cs="Arial"/>
                <w:b/>
                <w:sz w:val="20"/>
              </w:rPr>
            </w:pPr>
            <w:r w:rsidRPr="00656DDC">
              <w:rPr>
                <w:rFonts w:ascii="Arial" w:hAnsi="Arial" w:cs="Arial"/>
                <w:sz w:val="20"/>
                <w:highlight w:val="yellow"/>
              </w:rPr>
              <w:t xml:space="preserve">Nguyen </w:t>
            </w:r>
            <w:r w:rsidR="00656DDC" w:rsidRPr="00656DDC">
              <w:rPr>
                <w:rFonts w:ascii="Arial" w:hAnsi="Arial" w:cs="Arial"/>
                <w:sz w:val="20"/>
                <w:highlight w:val="yellow"/>
              </w:rPr>
              <w:t>H</w:t>
            </w:r>
            <w:ins w:id="930" w:author="An Phuc Cao" w:date="2024-09-26T15:21:00Z" w16du:dateUtc="2024-09-26T08:21:00Z">
              <w:r w:rsidR="00FE1636">
                <w:rPr>
                  <w:rFonts w:ascii="Arial" w:hAnsi="Arial" w:cs="Arial"/>
                  <w:sz w:val="20"/>
                  <w:highlight w:val="yellow"/>
                </w:rPr>
                <w:t>uong Linh</w:t>
              </w:r>
            </w:ins>
            <w:del w:id="931" w:author="An Phuc Cao" w:date="2024-09-26T15:21:00Z" w16du:dateUtc="2024-09-26T08:21:00Z">
              <w:r w:rsidR="00656DDC" w:rsidRPr="00656DDC" w:rsidDel="00FE1636">
                <w:rPr>
                  <w:rFonts w:ascii="Arial" w:hAnsi="Arial" w:cs="Arial"/>
                  <w:sz w:val="20"/>
                  <w:highlight w:val="yellow"/>
                </w:rPr>
                <w:delText>ong Phuong</w:delText>
              </w:r>
            </w:del>
          </w:p>
        </w:tc>
        <w:tc>
          <w:tcPr>
            <w:tcW w:w="4841" w:type="dxa"/>
          </w:tcPr>
          <w:p w14:paraId="2827BC22" w14:textId="77777777" w:rsidR="000E1669" w:rsidRPr="00826313" w:rsidRDefault="000E1669" w:rsidP="002A4167">
            <w:pPr>
              <w:tabs>
                <w:tab w:val="center" w:pos="5387"/>
                <w:tab w:val="left" w:pos="6300"/>
                <w:tab w:val="decimal" w:pos="7380"/>
                <w:tab w:val="left" w:pos="7740"/>
                <w:tab w:val="decimal" w:pos="8820"/>
              </w:tabs>
              <w:jc w:val="both"/>
              <w:rPr>
                <w:rFonts w:ascii="Arial" w:hAnsi="Arial" w:cs="Arial"/>
                <w:sz w:val="20"/>
              </w:rPr>
            </w:pPr>
            <w:r w:rsidRPr="00826313">
              <w:rPr>
                <w:rFonts w:ascii="Arial" w:hAnsi="Arial" w:cs="Arial"/>
                <w:sz w:val="20"/>
              </w:rPr>
              <w:t>Chief Accountant</w:t>
            </w:r>
          </w:p>
          <w:p w14:paraId="17692086" w14:textId="1F4ED465" w:rsidR="000E1669" w:rsidRPr="00826313" w:rsidRDefault="00FE1636" w:rsidP="002A4167">
            <w:pPr>
              <w:tabs>
                <w:tab w:val="center" w:pos="5387"/>
                <w:tab w:val="left" w:pos="6300"/>
                <w:tab w:val="decimal" w:pos="7380"/>
                <w:tab w:val="left" w:pos="7740"/>
                <w:tab w:val="decimal" w:pos="8820"/>
              </w:tabs>
              <w:jc w:val="both"/>
              <w:rPr>
                <w:rFonts w:ascii="Arial" w:hAnsi="Arial" w:cs="Arial"/>
                <w:b/>
                <w:sz w:val="20"/>
              </w:rPr>
            </w:pPr>
            <w:ins w:id="932" w:author="An Phuc Cao" w:date="2024-09-26T15:21:00Z" w16du:dateUtc="2024-09-26T08:21:00Z">
              <w:r>
                <w:rPr>
                  <w:rFonts w:ascii="Arial" w:hAnsi="Arial" w:cs="Arial"/>
                  <w:sz w:val="20"/>
                  <w:highlight w:val="yellow"/>
                </w:rPr>
                <w:t>Nguyen Huong Linh</w:t>
              </w:r>
            </w:ins>
            <w:del w:id="933" w:author="An Phuc Cao" w:date="2024-09-26T15:21:00Z" w16du:dateUtc="2024-09-26T08:21:00Z">
              <w:r w:rsidR="000E1669" w:rsidRPr="00656DDC" w:rsidDel="00FE1636">
                <w:rPr>
                  <w:rFonts w:ascii="Arial" w:hAnsi="Arial" w:cs="Arial"/>
                  <w:sz w:val="20"/>
                  <w:highlight w:val="yellow"/>
                </w:rPr>
                <w:delText xml:space="preserve">Nguyen </w:delText>
              </w:r>
              <w:r w:rsidR="00656DDC" w:rsidRPr="00656DDC" w:rsidDel="00FE1636">
                <w:rPr>
                  <w:rFonts w:ascii="Arial" w:hAnsi="Arial" w:cs="Arial"/>
                  <w:sz w:val="20"/>
                  <w:highlight w:val="yellow"/>
                </w:rPr>
                <w:delText>Hong Phuong</w:delText>
              </w:r>
            </w:del>
          </w:p>
        </w:tc>
        <w:tc>
          <w:tcPr>
            <w:tcW w:w="4841" w:type="dxa"/>
          </w:tcPr>
          <w:p w14:paraId="371162B0" w14:textId="5132F670" w:rsidR="000E1669" w:rsidRPr="00826313" w:rsidRDefault="00A05306" w:rsidP="002A4167">
            <w:pPr>
              <w:tabs>
                <w:tab w:val="center" w:pos="5387"/>
                <w:tab w:val="left" w:pos="6300"/>
                <w:tab w:val="decimal" w:pos="7380"/>
                <w:tab w:val="left" w:pos="7740"/>
                <w:tab w:val="decimal" w:pos="8820"/>
              </w:tabs>
              <w:jc w:val="both"/>
              <w:rPr>
                <w:rFonts w:ascii="Arial" w:hAnsi="Arial" w:cs="Arial"/>
                <w:sz w:val="20"/>
              </w:rPr>
            </w:pPr>
            <w:del w:id="934" w:author="Hai Quang Le" w:date="2025-01-06T09:26:00Z" w16du:dateUtc="2025-01-06T02:26:00Z">
              <w:r w:rsidRPr="00826313" w:rsidDel="00AE3CBA">
                <w:rPr>
                  <w:rFonts w:ascii="Arial" w:hAnsi="Arial" w:cs="Arial"/>
                  <w:sz w:val="20"/>
                </w:rPr>
                <w:delText xml:space="preserve">General </w:delText>
              </w:r>
              <w:r w:rsidR="000E1669" w:rsidRPr="00826313" w:rsidDel="00AE3CBA">
                <w:rPr>
                  <w:rFonts w:ascii="Arial" w:hAnsi="Arial" w:cs="Arial"/>
                  <w:sz w:val="20"/>
                </w:rPr>
                <w:delText>Director</w:delText>
              </w:r>
            </w:del>
            <w:ins w:id="935" w:author="Hai Quang Le" w:date="2025-01-06T09:26:00Z" w16du:dateUtc="2025-01-06T02:26:00Z">
              <w:r w:rsidR="00AE3CBA">
                <w:rPr>
                  <w:rFonts w:ascii="Arial" w:hAnsi="Arial" w:cs="Arial"/>
                  <w:sz w:val="20"/>
                </w:rPr>
                <w:t>Chairman</w:t>
              </w:r>
            </w:ins>
          </w:p>
          <w:p w14:paraId="3103C1A5" w14:textId="77777777" w:rsidR="000E1669" w:rsidRPr="00826313" w:rsidRDefault="000E1669" w:rsidP="002A4167">
            <w:pPr>
              <w:tabs>
                <w:tab w:val="center" w:pos="5387"/>
                <w:tab w:val="left" w:pos="6300"/>
                <w:tab w:val="decimal" w:pos="7380"/>
                <w:tab w:val="left" w:pos="7740"/>
                <w:tab w:val="decimal" w:pos="8820"/>
              </w:tabs>
              <w:jc w:val="both"/>
              <w:rPr>
                <w:rFonts w:ascii="Arial" w:hAnsi="Arial" w:cs="Arial"/>
                <w:b/>
                <w:sz w:val="20"/>
              </w:rPr>
            </w:pPr>
            <w:r w:rsidRPr="00826313">
              <w:rPr>
                <w:rFonts w:ascii="Arial" w:hAnsi="Arial" w:cs="Arial"/>
                <w:sz w:val="20"/>
              </w:rPr>
              <w:t>Nghiem Xuan Huy</w:t>
            </w:r>
          </w:p>
        </w:tc>
      </w:tr>
    </w:tbl>
    <w:p w14:paraId="7FBC2973" w14:textId="77777777" w:rsidR="00B86729" w:rsidRPr="00826313" w:rsidRDefault="00B86729" w:rsidP="00B86729">
      <w:pPr>
        <w:tabs>
          <w:tab w:val="left" w:pos="2410"/>
          <w:tab w:val="left" w:pos="4500"/>
        </w:tabs>
        <w:ind w:right="318"/>
        <w:rPr>
          <w:rFonts w:ascii="Arial" w:hAnsi="Arial" w:cs="Arial"/>
          <w:sz w:val="20"/>
        </w:rPr>
      </w:pPr>
    </w:p>
    <w:p w14:paraId="3FBC701B" w14:textId="77777777" w:rsidR="002D52F7" w:rsidRPr="00826313" w:rsidRDefault="002D52F7" w:rsidP="002D52F7">
      <w:pPr>
        <w:tabs>
          <w:tab w:val="left" w:pos="2410"/>
          <w:tab w:val="left" w:pos="4500"/>
        </w:tabs>
        <w:ind w:right="318"/>
        <w:rPr>
          <w:rFonts w:ascii="Arial" w:hAnsi="Arial" w:cs="Arial"/>
          <w:sz w:val="20"/>
        </w:rPr>
      </w:pPr>
    </w:p>
    <w:p w14:paraId="3B259C8B" w14:textId="77777777" w:rsidR="002D52F7" w:rsidRPr="00826313" w:rsidRDefault="002D52F7" w:rsidP="002D52F7">
      <w:pPr>
        <w:tabs>
          <w:tab w:val="left" w:pos="2410"/>
          <w:tab w:val="left" w:pos="4500"/>
        </w:tabs>
        <w:ind w:right="318"/>
        <w:rPr>
          <w:rFonts w:ascii="Arial" w:hAnsi="Arial" w:cs="Arial"/>
          <w:sz w:val="20"/>
        </w:rPr>
      </w:pPr>
      <w:r w:rsidRPr="00826313">
        <w:rPr>
          <w:rFonts w:ascii="Arial" w:hAnsi="Arial" w:cs="Arial"/>
          <w:sz w:val="20"/>
        </w:rPr>
        <w:t>Hanoi, Vietnam</w:t>
      </w:r>
    </w:p>
    <w:p w14:paraId="2CF34714" w14:textId="77777777" w:rsidR="002D52F7" w:rsidRPr="00826313" w:rsidRDefault="002D52F7" w:rsidP="002D52F7">
      <w:pPr>
        <w:rPr>
          <w:rFonts w:ascii="Arial" w:hAnsi="Arial" w:cs="Arial"/>
          <w:sz w:val="20"/>
        </w:rPr>
      </w:pPr>
    </w:p>
    <w:p w14:paraId="5F9DBDF5" w14:textId="52C8336B" w:rsidR="002D52F7" w:rsidRPr="00826313" w:rsidRDefault="00FE1636" w:rsidP="002D52F7">
      <w:pPr>
        <w:rPr>
          <w:rFonts w:ascii="Arial" w:hAnsi="Arial" w:cs="Arial"/>
          <w:sz w:val="20"/>
        </w:rPr>
        <w:sectPr w:rsidR="002D52F7" w:rsidRPr="00826313" w:rsidSect="0040272E">
          <w:headerReference w:type="first" r:id="rId40"/>
          <w:endnotePr>
            <w:numFmt w:val="decimal"/>
          </w:endnotePr>
          <w:pgSz w:w="11909" w:h="16834" w:code="9"/>
          <w:pgMar w:top="1440" w:right="1440" w:bottom="862" w:left="1582" w:header="720" w:footer="578" w:gutter="0"/>
          <w:pgNumType w:start="6"/>
          <w:cols w:space="720"/>
          <w:titlePg/>
        </w:sectPr>
      </w:pPr>
      <w:ins w:id="942" w:author="An Phuc Cao" w:date="2024-09-26T15:21:00Z" w16du:dateUtc="2024-09-26T08:21:00Z">
        <w:r>
          <w:rPr>
            <w:rFonts w:ascii="Arial" w:hAnsi="Arial" w:cs="Arial"/>
            <w:sz w:val="20"/>
            <w:highlight w:val="yellow"/>
          </w:rPr>
          <w:t>xx</w:t>
        </w:r>
      </w:ins>
      <w:del w:id="943" w:author="An Phuc Cao" w:date="2024-09-26T15:21:00Z" w16du:dateUtc="2024-09-26T08:21:00Z">
        <w:r w:rsidR="00E97E6A" w:rsidRPr="00656DDC" w:rsidDel="00FE1636">
          <w:rPr>
            <w:rFonts w:ascii="Arial" w:hAnsi="Arial" w:cs="Arial"/>
            <w:sz w:val="20"/>
            <w:highlight w:val="yellow"/>
          </w:rPr>
          <w:delText>2</w:delText>
        </w:r>
        <w:r w:rsidR="00687992" w:rsidRPr="00656DDC" w:rsidDel="00FE1636">
          <w:rPr>
            <w:rFonts w:ascii="Arial" w:hAnsi="Arial" w:cs="Arial"/>
            <w:sz w:val="20"/>
            <w:highlight w:val="yellow"/>
          </w:rPr>
          <w:delText>3</w:delText>
        </w:r>
      </w:del>
      <w:r w:rsidR="004C2D6B" w:rsidRPr="00656DDC">
        <w:rPr>
          <w:rFonts w:ascii="Arial" w:hAnsi="Arial" w:cs="Arial"/>
          <w:sz w:val="20"/>
          <w:highlight w:val="yellow"/>
        </w:rPr>
        <w:t xml:space="preserve"> </w:t>
      </w:r>
      <w:r w:rsidR="00C01006" w:rsidRPr="00656DDC">
        <w:rPr>
          <w:rFonts w:ascii="Arial" w:hAnsi="Arial" w:cs="Arial"/>
          <w:sz w:val="20"/>
          <w:highlight w:val="yellow"/>
        </w:rPr>
        <w:t>August</w:t>
      </w:r>
      <w:r w:rsidR="004C2D6B" w:rsidRPr="00826313" w:rsidDel="00783B8E">
        <w:rPr>
          <w:rFonts w:ascii="Arial" w:hAnsi="Arial" w:cs="Arial"/>
          <w:sz w:val="20"/>
        </w:rPr>
        <w:t xml:space="preserve"> </w:t>
      </w:r>
      <w:r w:rsidR="00BC0024" w:rsidRPr="00826313">
        <w:rPr>
          <w:rFonts w:ascii="Arial" w:hAnsi="Arial" w:cs="Arial"/>
          <w:sz w:val="20"/>
        </w:rPr>
        <w:t>202</w:t>
      </w:r>
      <w:ins w:id="944" w:author="An Phuc Cao" w:date="2024-09-26T15:30:00Z" w16du:dateUtc="2024-09-26T08:30:00Z">
        <w:r w:rsidR="003675DC">
          <w:rPr>
            <w:rFonts w:ascii="Arial" w:hAnsi="Arial" w:cs="Arial"/>
            <w:sz w:val="20"/>
          </w:rPr>
          <w:t>x</w:t>
        </w:r>
      </w:ins>
      <w:del w:id="945" w:author="An Phuc Cao" w:date="2024-09-26T15:21:00Z" w16du:dateUtc="2024-09-26T08:21:00Z">
        <w:r w:rsidR="00CC1DF0" w:rsidDel="00FE1636">
          <w:rPr>
            <w:rFonts w:ascii="Arial" w:hAnsi="Arial" w:cs="Arial"/>
            <w:sz w:val="20"/>
          </w:rPr>
          <w:delText>3</w:delText>
        </w:r>
      </w:del>
    </w:p>
    <w:p w14:paraId="73583D31" w14:textId="77777777" w:rsidR="00E3390E" w:rsidRPr="00826313" w:rsidRDefault="00E3390E">
      <w:pPr>
        <w:ind w:right="-85"/>
        <w:rPr>
          <w:rFonts w:ascii="Arial" w:hAnsi="Arial" w:cs="Arial"/>
          <w:i/>
          <w:sz w:val="20"/>
        </w:rPr>
      </w:pPr>
    </w:p>
    <w:p w14:paraId="1B307158" w14:textId="77777777" w:rsidR="00AF3233" w:rsidRPr="00826313" w:rsidRDefault="00AF3233">
      <w:pPr>
        <w:ind w:right="-85"/>
        <w:rPr>
          <w:rFonts w:ascii="Arial" w:hAnsi="Arial" w:cs="Arial"/>
          <w:i/>
          <w:sz w:val="20"/>
        </w:rPr>
      </w:pPr>
    </w:p>
    <w:tbl>
      <w:tblPr>
        <w:tblW w:w="8940" w:type="dxa"/>
        <w:tblLayout w:type="fixed"/>
        <w:tblLook w:val="04A0" w:firstRow="1" w:lastRow="0" w:firstColumn="1" w:lastColumn="0" w:noHBand="0" w:noVBand="1"/>
      </w:tblPr>
      <w:tblGrid>
        <w:gridCol w:w="4320"/>
        <w:gridCol w:w="720"/>
        <w:gridCol w:w="1980"/>
        <w:gridCol w:w="1920"/>
        <w:tblGridChange w:id="946">
          <w:tblGrid>
            <w:gridCol w:w="4320"/>
            <w:gridCol w:w="720"/>
            <w:gridCol w:w="1980"/>
            <w:gridCol w:w="1920"/>
          </w:tblGrid>
        </w:tblGridChange>
      </w:tblGrid>
      <w:tr w:rsidR="00D97B9F" w:rsidRPr="00826313" w14:paraId="649764DE" w14:textId="77777777" w:rsidTr="77ECA0CE">
        <w:trPr>
          <w:cantSplit/>
        </w:trPr>
        <w:tc>
          <w:tcPr>
            <w:tcW w:w="4320" w:type="dxa"/>
            <w:tcBorders>
              <w:top w:val="nil"/>
              <w:left w:val="nil"/>
              <w:right w:val="nil"/>
            </w:tcBorders>
            <w:shd w:val="clear" w:color="auto" w:fill="auto"/>
            <w:noWrap/>
            <w:vAlign w:val="bottom"/>
            <w:hideMark/>
          </w:tcPr>
          <w:p w14:paraId="2C791037" w14:textId="77777777" w:rsidR="00D97B9F" w:rsidRPr="00826313" w:rsidRDefault="00D97B9F" w:rsidP="00D97B9F">
            <w:pPr>
              <w:overflowPunct/>
              <w:autoSpaceDE/>
              <w:autoSpaceDN/>
              <w:adjustRightInd/>
              <w:ind w:left="-108"/>
              <w:textAlignment w:val="auto"/>
              <w:rPr>
                <w:rFonts w:ascii="Arial" w:hAnsi="Arial" w:cs="Arial"/>
                <w:sz w:val="20"/>
              </w:rPr>
            </w:pPr>
          </w:p>
        </w:tc>
        <w:tc>
          <w:tcPr>
            <w:tcW w:w="720" w:type="dxa"/>
            <w:tcBorders>
              <w:top w:val="nil"/>
              <w:left w:val="nil"/>
              <w:right w:val="nil"/>
            </w:tcBorders>
            <w:shd w:val="clear" w:color="auto" w:fill="auto"/>
            <w:noWrap/>
            <w:vAlign w:val="bottom"/>
            <w:hideMark/>
          </w:tcPr>
          <w:p w14:paraId="3B6FE041" w14:textId="7F7DED0D" w:rsidR="00D97B9F" w:rsidRPr="00826313" w:rsidRDefault="00D97B9F" w:rsidP="00D97B9F">
            <w:pPr>
              <w:ind w:right="-85"/>
              <w:jc w:val="center"/>
              <w:rPr>
                <w:rFonts w:ascii="Arial" w:hAnsi="Arial" w:cs="Arial"/>
                <w:i/>
                <w:sz w:val="20"/>
              </w:rPr>
            </w:pPr>
          </w:p>
        </w:tc>
        <w:tc>
          <w:tcPr>
            <w:tcW w:w="1980" w:type="dxa"/>
            <w:tcBorders>
              <w:top w:val="nil"/>
              <w:left w:val="nil"/>
              <w:right w:val="nil"/>
            </w:tcBorders>
            <w:shd w:val="clear" w:color="auto" w:fill="auto"/>
            <w:noWrap/>
            <w:vAlign w:val="bottom"/>
            <w:hideMark/>
          </w:tcPr>
          <w:p w14:paraId="2CBDD3CD" w14:textId="14E9F326" w:rsidR="00D97B9F" w:rsidRPr="00826313" w:rsidRDefault="00D97B9F" w:rsidP="00D97B9F">
            <w:pPr>
              <w:ind w:left="57" w:right="-85"/>
              <w:jc w:val="right"/>
              <w:rPr>
                <w:rFonts w:ascii="Arial" w:hAnsi="Arial" w:cs="Arial"/>
                <w:bCs/>
                <w:i/>
                <w:sz w:val="20"/>
                <w:lang w:val="vi-VN"/>
              </w:rPr>
            </w:pPr>
            <w:ins w:id="947" w:author="An Phuc Cao" w:date="2024-09-30T15:38:00Z" w16du:dateUtc="2024-09-30T08:38:00Z">
              <w:r w:rsidRPr="00826313">
                <w:rPr>
                  <w:rFonts w:ascii="Arial" w:hAnsi="Arial" w:cs="Arial"/>
                  <w:bCs/>
                  <w:i/>
                  <w:sz w:val="20"/>
                </w:rPr>
                <w:t>30 June 202</w:t>
              </w:r>
              <w:r>
                <w:rPr>
                  <w:rFonts w:ascii="Arial" w:hAnsi="Arial" w:cs="Arial"/>
                  <w:bCs/>
                  <w:i/>
                  <w:sz w:val="20"/>
                </w:rPr>
                <w:t>4</w:t>
              </w:r>
            </w:ins>
            <w:del w:id="948" w:author="An Phuc Cao" w:date="2024-09-26T15:45:00Z" w16du:dateUtc="2024-09-26T08:45:00Z">
              <w:r w:rsidRPr="00826313" w:rsidDel="00E54EFE">
                <w:rPr>
                  <w:rFonts w:ascii="Arial" w:hAnsi="Arial" w:cs="Arial"/>
                  <w:bCs/>
                  <w:i/>
                  <w:sz w:val="20"/>
                </w:rPr>
                <w:delText>30 June 202</w:delText>
              </w:r>
            </w:del>
            <w:del w:id="949" w:author="An Phuc Cao" w:date="2024-09-26T15:22:00Z" w16du:dateUtc="2024-09-26T08:22:00Z">
              <w:r w:rsidDel="001660D2">
                <w:rPr>
                  <w:rFonts w:ascii="Arial" w:hAnsi="Arial" w:cs="Arial"/>
                  <w:bCs/>
                  <w:i/>
                  <w:sz w:val="20"/>
                </w:rPr>
                <w:delText>3</w:delText>
              </w:r>
            </w:del>
          </w:p>
        </w:tc>
        <w:tc>
          <w:tcPr>
            <w:tcW w:w="1920" w:type="dxa"/>
            <w:tcBorders>
              <w:top w:val="nil"/>
              <w:left w:val="nil"/>
              <w:right w:val="nil"/>
            </w:tcBorders>
            <w:vAlign w:val="bottom"/>
          </w:tcPr>
          <w:p w14:paraId="38F6BFBE" w14:textId="5907B7A7" w:rsidR="00D97B9F" w:rsidRPr="00826313" w:rsidRDefault="00D97B9F" w:rsidP="00D97B9F">
            <w:pPr>
              <w:ind w:left="57" w:right="-85"/>
              <w:jc w:val="right"/>
              <w:rPr>
                <w:rFonts w:ascii="Arial" w:hAnsi="Arial" w:cs="Arial"/>
                <w:bCs/>
                <w:i/>
                <w:sz w:val="20"/>
              </w:rPr>
            </w:pPr>
            <w:ins w:id="950" w:author="An Phuc Cao" w:date="2024-09-30T15:38:00Z" w16du:dateUtc="2024-09-30T08:38:00Z">
              <w:r w:rsidRPr="00826313">
                <w:rPr>
                  <w:rFonts w:ascii="Arial" w:hAnsi="Arial" w:cs="Arial"/>
                  <w:bCs/>
                  <w:i/>
                  <w:sz w:val="20"/>
                </w:rPr>
                <w:t>31 December 202</w:t>
              </w:r>
              <w:r>
                <w:rPr>
                  <w:rFonts w:ascii="Arial" w:hAnsi="Arial" w:cs="Arial"/>
                  <w:bCs/>
                  <w:i/>
                  <w:sz w:val="20"/>
                </w:rPr>
                <w:t>3</w:t>
              </w:r>
            </w:ins>
            <w:del w:id="951" w:author="An Phuc Cao" w:date="2024-09-26T15:45:00Z" w16du:dateUtc="2024-09-26T08:45:00Z">
              <w:r w:rsidRPr="00826313" w:rsidDel="00E54EFE">
                <w:rPr>
                  <w:rFonts w:ascii="Arial" w:hAnsi="Arial" w:cs="Arial"/>
                  <w:bCs/>
                  <w:i/>
                  <w:sz w:val="20"/>
                </w:rPr>
                <w:delText>31 December 202</w:delText>
              </w:r>
            </w:del>
            <w:del w:id="952" w:author="An Phuc Cao" w:date="2024-09-26T15:22:00Z" w16du:dateUtc="2024-09-26T08:22:00Z">
              <w:r w:rsidDel="001660D2">
                <w:rPr>
                  <w:rFonts w:ascii="Arial" w:hAnsi="Arial" w:cs="Arial"/>
                  <w:bCs/>
                  <w:i/>
                  <w:sz w:val="20"/>
                </w:rPr>
                <w:delText>2</w:delText>
              </w:r>
            </w:del>
          </w:p>
        </w:tc>
      </w:tr>
      <w:tr w:rsidR="00116E56" w:rsidRPr="00826313" w14:paraId="6170CA38" w14:textId="77777777" w:rsidTr="77ECA0CE">
        <w:trPr>
          <w:cantSplit/>
        </w:trPr>
        <w:tc>
          <w:tcPr>
            <w:tcW w:w="4320" w:type="dxa"/>
            <w:tcBorders>
              <w:top w:val="nil"/>
              <w:left w:val="nil"/>
              <w:right w:val="nil"/>
            </w:tcBorders>
            <w:shd w:val="clear" w:color="auto" w:fill="auto"/>
            <w:noWrap/>
            <w:vAlign w:val="bottom"/>
          </w:tcPr>
          <w:p w14:paraId="357D052C" w14:textId="77777777" w:rsidR="00116E56" w:rsidRPr="00826313" w:rsidRDefault="00116E56" w:rsidP="00116E56">
            <w:pPr>
              <w:overflowPunct/>
              <w:autoSpaceDE/>
              <w:autoSpaceDN/>
              <w:adjustRightInd/>
              <w:ind w:left="-108"/>
              <w:textAlignment w:val="auto"/>
              <w:rPr>
                <w:rFonts w:ascii="Arial" w:hAnsi="Arial" w:cs="Arial"/>
                <w:sz w:val="20"/>
              </w:rPr>
            </w:pPr>
          </w:p>
        </w:tc>
        <w:tc>
          <w:tcPr>
            <w:tcW w:w="720" w:type="dxa"/>
            <w:tcBorders>
              <w:top w:val="nil"/>
              <w:left w:val="nil"/>
              <w:right w:val="nil"/>
            </w:tcBorders>
            <w:shd w:val="clear" w:color="auto" w:fill="auto"/>
            <w:noWrap/>
            <w:vAlign w:val="bottom"/>
          </w:tcPr>
          <w:p w14:paraId="183C400E" w14:textId="1CFC05C9" w:rsidR="00116E56" w:rsidRPr="00826313" w:rsidRDefault="00116E56" w:rsidP="00116E56">
            <w:pPr>
              <w:ind w:right="-85"/>
              <w:jc w:val="center"/>
              <w:rPr>
                <w:rFonts w:ascii="Arial" w:hAnsi="Arial" w:cs="Arial"/>
                <w:bCs/>
                <w:i/>
                <w:sz w:val="20"/>
              </w:rPr>
            </w:pPr>
            <w:r w:rsidRPr="00826313">
              <w:rPr>
                <w:rFonts w:ascii="Arial" w:hAnsi="Arial" w:cs="Arial"/>
                <w:bCs/>
                <w:i/>
                <w:sz w:val="20"/>
              </w:rPr>
              <w:t>Notes</w:t>
            </w:r>
          </w:p>
        </w:tc>
        <w:tc>
          <w:tcPr>
            <w:tcW w:w="1980" w:type="dxa"/>
            <w:tcBorders>
              <w:top w:val="nil"/>
              <w:left w:val="nil"/>
              <w:right w:val="nil"/>
            </w:tcBorders>
            <w:shd w:val="clear" w:color="auto" w:fill="auto"/>
            <w:noWrap/>
            <w:vAlign w:val="bottom"/>
          </w:tcPr>
          <w:p w14:paraId="5A720F1C" w14:textId="5AA057DB" w:rsidR="00116E56" w:rsidRPr="00826313" w:rsidRDefault="00116E56" w:rsidP="00116E56">
            <w:pPr>
              <w:pBdr>
                <w:bottom w:val="single" w:sz="4" w:space="1" w:color="auto"/>
              </w:pBdr>
              <w:ind w:left="57" w:right="-85"/>
              <w:jc w:val="right"/>
              <w:rPr>
                <w:rFonts w:ascii="Arial" w:hAnsi="Arial" w:cs="Arial"/>
                <w:bCs/>
                <w:i/>
                <w:sz w:val="20"/>
              </w:rPr>
            </w:pPr>
            <w:r w:rsidRPr="00826313">
              <w:rPr>
                <w:rFonts w:ascii="Arial" w:hAnsi="Arial" w:cs="Arial"/>
                <w:bCs/>
                <w:i/>
                <w:sz w:val="20"/>
              </w:rPr>
              <w:t>VND</w:t>
            </w:r>
          </w:p>
        </w:tc>
        <w:tc>
          <w:tcPr>
            <w:tcW w:w="1920" w:type="dxa"/>
            <w:tcBorders>
              <w:top w:val="nil"/>
              <w:left w:val="nil"/>
              <w:right w:val="nil"/>
            </w:tcBorders>
            <w:vAlign w:val="bottom"/>
          </w:tcPr>
          <w:p w14:paraId="0143EF27" w14:textId="71BB3837" w:rsidR="00116E56" w:rsidRPr="00826313" w:rsidRDefault="00116E56" w:rsidP="00116E56">
            <w:pPr>
              <w:pBdr>
                <w:bottom w:val="single" w:sz="4" w:space="1" w:color="auto"/>
              </w:pBdr>
              <w:ind w:left="57" w:right="-85"/>
              <w:jc w:val="right"/>
              <w:rPr>
                <w:rFonts w:ascii="Arial" w:hAnsi="Arial" w:cs="Arial"/>
                <w:bCs/>
                <w:i/>
                <w:sz w:val="20"/>
              </w:rPr>
            </w:pPr>
            <w:r w:rsidRPr="00826313">
              <w:rPr>
                <w:rFonts w:ascii="Arial" w:hAnsi="Arial" w:cs="Arial"/>
                <w:bCs/>
                <w:i/>
                <w:sz w:val="20"/>
              </w:rPr>
              <w:t>VND</w:t>
            </w:r>
          </w:p>
        </w:tc>
      </w:tr>
      <w:tr w:rsidR="00116E56" w:rsidRPr="00826313" w14:paraId="42039859" w14:textId="77777777" w:rsidTr="00DE789C">
        <w:tblPrEx>
          <w:tblW w:w="8940" w:type="dxa"/>
          <w:tblLayout w:type="fixed"/>
          <w:tblPrExChange w:id="953" w:author="Mai Ngoc Ngo" w:date="2024-10-23T17:19:00Z" w16du:dateUtc="2024-10-23T10:19:00Z">
            <w:tblPrEx>
              <w:tblW w:w="8940" w:type="dxa"/>
              <w:tblLayout w:type="fixed"/>
            </w:tblPrEx>
          </w:tblPrExChange>
        </w:tblPrEx>
        <w:trPr>
          <w:cantSplit/>
          <w:trPrChange w:id="954" w:author="Mai Ngoc Ngo" w:date="2024-10-23T17:19:00Z" w16du:dateUtc="2024-10-23T10:19:00Z">
            <w:trPr>
              <w:cantSplit/>
            </w:trPr>
          </w:trPrChange>
        </w:trPr>
        <w:tc>
          <w:tcPr>
            <w:tcW w:w="4320" w:type="dxa"/>
            <w:tcBorders>
              <w:top w:val="nil"/>
              <w:left w:val="nil"/>
              <w:bottom w:val="nil"/>
              <w:right w:val="nil"/>
            </w:tcBorders>
            <w:shd w:val="clear" w:color="auto" w:fill="auto"/>
            <w:noWrap/>
            <w:vAlign w:val="bottom"/>
            <w:hideMark/>
            <w:tcPrChange w:id="955" w:author="Mai Ngoc Ngo" w:date="2024-10-23T17:19:00Z" w16du:dateUtc="2024-10-23T10:19:00Z">
              <w:tcPr>
                <w:tcW w:w="4320" w:type="dxa"/>
                <w:tcBorders>
                  <w:top w:val="nil"/>
                  <w:left w:val="nil"/>
                  <w:bottom w:val="nil"/>
                  <w:right w:val="nil"/>
                </w:tcBorders>
                <w:shd w:val="clear" w:color="auto" w:fill="auto"/>
                <w:noWrap/>
                <w:vAlign w:val="bottom"/>
                <w:hideMark/>
              </w:tcPr>
            </w:tcPrChange>
          </w:tcPr>
          <w:p w14:paraId="1F057C28" w14:textId="5776F176" w:rsidR="00116E56" w:rsidRPr="00826313" w:rsidRDefault="00116E56" w:rsidP="00116E56">
            <w:pPr>
              <w:overflowPunct/>
              <w:autoSpaceDE/>
              <w:autoSpaceDN/>
              <w:adjustRightInd/>
              <w:spacing w:before="120"/>
              <w:ind w:left="-108"/>
              <w:textAlignment w:val="auto"/>
              <w:rPr>
                <w:rFonts w:ascii="Arial" w:hAnsi="Arial" w:cs="Arial"/>
                <w:b/>
                <w:bCs/>
                <w:sz w:val="20"/>
              </w:rPr>
            </w:pPr>
            <w:r w:rsidRPr="00826313">
              <w:rPr>
                <w:rFonts w:ascii="Arial" w:hAnsi="Arial" w:cs="Arial"/>
                <w:b/>
                <w:bCs/>
                <w:sz w:val="20"/>
              </w:rPr>
              <w:t>Assets</w:t>
            </w:r>
          </w:p>
        </w:tc>
        <w:tc>
          <w:tcPr>
            <w:tcW w:w="720" w:type="dxa"/>
            <w:tcBorders>
              <w:top w:val="nil"/>
              <w:left w:val="nil"/>
              <w:bottom w:val="nil"/>
              <w:right w:val="nil"/>
            </w:tcBorders>
            <w:shd w:val="clear" w:color="auto" w:fill="auto"/>
            <w:noWrap/>
            <w:vAlign w:val="bottom"/>
            <w:hideMark/>
            <w:tcPrChange w:id="956" w:author="Mai Ngoc Ngo" w:date="2024-10-23T17:19:00Z" w16du:dateUtc="2024-10-23T10:19:00Z">
              <w:tcPr>
                <w:tcW w:w="720" w:type="dxa"/>
                <w:tcBorders>
                  <w:top w:val="nil"/>
                  <w:left w:val="nil"/>
                  <w:bottom w:val="nil"/>
                  <w:right w:val="nil"/>
                </w:tcBorders>
                <w:shd w:val="clear" w:color="auto" w:fill="auto"/>
                <w:noWrap/>
                <w:vAlign w:val="bottom"/>
                <w:hideMark/>
              </w:tcPr>
            </w:tcPrChange>
          </w:tcPr>
          <w:p w14:paraId="3078C666" w14:textId="77777777" w:rsidR="00116E56" w:rsidRPr="00826313" w:rsidRDefault="00116E56" w:rsidP="00116E56">
            <w:pPr>
              <w:overflowPunct/>
              <w:autoSpaceDE/>
              <w:autoSpaceDN/>
              <w:adjustRightInd/>
              <w:spacing w:before="120"/>
              <w:ind w:right="-85"/>
              <w:jc w:val="center"/>
              <w:textAlignment w:val="auto"/>
              <w:rPr>
                <w:rFonts w:ascii="Arial" w:hAnsi="Arial" w:cs="Arial"/>
                <w:sz w:val="20"/>
              </w:rPr>
            </w:pPr>
          </w:p>
        </w:tc>
        <w:tc>
          <w:tcPr>
            <w:tcW w:w="1980" w:type="dxa"/>
            <w:tcBorders>
              <w:top w:val="nil"/>
              <w:left w:val="nil"/>
              <w:bottom w:val="nil"/>
              <w:right w:val="nil"/>
            </w:tcBorders>
            <w:shd w:val="clear" w:color="auto" w:fill="auto"/>
            <w:noWrap/>
            <w:vAlign w:val="bottom"/>
            <w:hideMark/>
            <w:tcPrChange w:id="957" w:author="Mai Ngoc Ngo" w:date="2024-10-23T17:19:00Z" w16du:dateUtc="2024-10-23T10:19:00Z">
              <w:tcPr>
                <w:tcW w:w="1980" w:type="dxa"/>
                <w:tcBorders>
                  <w:top w:val="nil"/>
                  <w:left w:val="nil"/>
                  <w:bottom w:val="nil"/>
                  <w:right w:val="nil"/>
                </w:tcBorders>
                <w:shd w:val="clear" w:color="auto" w:fill="auto"/>
                <w:noWrap/>
                <w:vAlign w:val="bottom"/>
                <w:hideMark/>
              </w:tcPr>
            </w:tcPrChange>
          </w:tcPr>
          <w:p w14:paraId="246015EA" w14:textId="77777777" w:rsidR="00116E56" w:rsidRPr="00826313" w:rsidRDefault="00116E56" w:rsidP="00116E56">
            <w:pPr>
              <w:overflowPunct/>
              <w:autoSpaceDE/>
              <w:autoSpaceDN/>
              <w:adjustRightInd/>
              <w:spacing w:before="120"/>
              <w:ind w:left="57" w:right="-85"/>
              <w:jc w:val="right"/>
              <w:textAlignment w:val="auto"/>
              <w:rPr>
                <w:rFonts w:ascii="Arial" w:hAnsi="Arial" w:cs="Arial"/>
                <w:sz w:val="20"/>
              </w:rPr>
            </w:pPr>
          </w:p>
        </w:tc>
        <w:tc>
          <w:tcPr>
            <w:tcW w:w="1920" w:type="dxa"/>
            <w:tcBorders>
              <w:top w:val="nil"/>
              <w:left w:val="nil"/>
              <w:bottom w:val="nil"/>
              <w:right w:val="nil"/>
            </w:tcBorders>
            <w:vAlign w:val="bottom"/>
            <w:tcPrChange w:id="958" w:author="Mai Ngoc Ngo" w:date="2024-10-23T17:19:00Z" w16du:dateUtc="2024-10-23T10:19:00Z">
              <w:tcPr>
                <w:tcW w:w="1920" w:type="dxa"/>
                <w:tcBorders>
                  <w:top w:val="nil"/>
                  <w:left w:val="nil"/>
                  <w:bottom w:val="nil"/>
                  <w:right w:val="nil"/>
                </w:tcBorders>
                <w:vAlign w:val="bottom"/>
              </w:tcPr>
            </w:tcPrChange>
          </w:tcPr>
          <w:p w14:paraId="2556D3C2" w14:textId="77777777" w:rsidR="00116E56" w:rsidRPr="00826313" w:rsidRDefault="00116E56" w:rsidP="00116E56">
            <w:pPr>
              <w:overflowPunct/>
              <w:autoSpaceDE/>
              <w:autoSpaceDN/>
              <w:adjustRightInd/>
              <w:spacing w:before="120"/>
              <w:ind w:left="57" w:right="-85"/>
              <w:jc w:val="right"/>
              <w:textAlignment w:val="auto"/>
              <w:rPr>
                <w:rFonts w:ascii="Arial" w:hAnsi="Arial" w:cs="Arial"/>
                <w:sz w:val="20"/>
              </w:rPr>
            </w:pPr>
          </w:p>
        </w:tc>
      </w:tr>
      <w:tr w:rsidR="005568E6" w:rsidRPr="00826313" w14:paraId="3FA27D0A" w14:textId="77777777" w:rsidTr="00DE789C">
        <w:tblPrEx>
          <w:tblW w:w="8940" w:type="dxa"/>
          <w:tblLayout w:type="fixed"/>
          <w:tblPrExChange w:id="959" w:author="Mai Ngoc Ngo" w:date="2024-10-23T17:08:00Z" w16du:dateUtc="2024-10-23T10:08:00Z">
            <w:tblPrEx>
              <w:tblW w:w="8940" w:type="dxa"/>
              <w:tblLayout w:type="fixed"/>
            </w:tblPrEx>
          </w:tblPrExChange>
        </w:tblPrEx>
        <w:trPr>
          <w:cantSplit/>
          <w:trPrChange w:id="960" w:author="Mai Ngoc Ngo" w:date="2024-10-23T17:08:00Z" w16du:dateUtc="2024-10-23T10:08:00Z">
            <w:trPr>
              <w:cantSplit/>
            </w:trPr>
          </w:trPrChange>
        </w:trPr>
        <w:tc>
          <w:tcPr>
            <w:tcW w:w="4320" w:type="dxa"/>
            <w:tcBorders>
              <w:top w:val="nil"/>
              <w:left w:val="nil"/>
              <w:bottom w:val="nil"/>
              <w:right w:val="nil"/>
            </w:tcBorders>
            <w:shd w:val="clear" w:color="auto" w:fill="auto"/>
            <w:noWrap/>
            <w:vAlign w:val="bottom"/>
            <w:tcPrChange w:id="961" w:author="Mai Ngoc Ngo" w:date="2024-10-23T17:08:00Z" w16du:dateUtc="2024-10-23T10:08:00Z">
              <w:tcPr>
                <w:tcW w:w="4320" w:type="dxa"/>
                <w:tcBorders>
                  <w:top w:val="nil"/>
                  <w:left w:val="nil"/>
                  <w:bottom w:val="nil"/>
                  <w:right w:val="nil"/>
                </w:tcBorders>
                <w:shd w:val="clear" w:color="auto" w:fill="auto"/>
                <w:noWrap/>
                <w:vAlign w:val="bottom"/>
              </w:tcPr>
            </w:tcPrChange>
          </w:tcPr>
          <w:p w14:paraId="1EF875A9" w14:textId="60540930" w:rsidR="005568E6" w:rsidRPr="00826313" w:rsidRDefault="005568E6" w:rsidP="005568E6">
            <w:pPr>
              <w:overflowPunct/>
              <w:autoSpaceDE/>
              <w:autoSpaceDN/>
              <w:adjustRightInd/>
              <w:ind w:left="-108" w:right="-80"/>
              <w:textAlignment w:val="auto"/>
              <w:rPr>
                <w:rFonts w:ascii="Arial" w:hAnsi="Arial" w:cs="Arial"/>
                <w:bCs/>
                <w:sz w:val="20"/>
              </w:rPr>
            </w:pPr>
            <w:r w:rsidRPr="00826313">
              <w:rPr>
                <w:rFonts w:ascii="Arial" w:hAnsi="Arial" w:cs="Arial"/>
                <w:bCs/>
                <w:sz w:val="20"/>
              </w:rPr>
              <w:t>Cash and cash equivalent</w:t>
            </w:r>
          </w:p>
        </w:tc>
        <w:tc>
          <w:tcPr>
            <w:tcW w:w="720" w:type="dxa"/>
            <w:tcBorders>
              <w:top w:val="nil"/>
              <w:left w:val="nil"/>
              <w:bottom w:val="nil"/>
              <w:right w:val="nil"/>
            </w:tcBorders>
            <w:shd w:val="clear" w:color="auto" w:fill="auto"/>
            <w:noWrap/>
            <w:vAlign w:val="bottom"/>
            <w:tcPrChange w:id="962" w:author="Mai Ngoc Ngo" w:date="2024-10-23T17:08:00Z" w16du:dateUtc="2024-10-23T10:08:00Z">
              <w:tcPr>
                <w:tcW w:w="720" w:type="dxa"/>
                <w:tcBorders>
                  <w:top w:val="nil"/>
                  <w:left w:val="nil"/>
                  <w:bottom w:val="nil"/>
                  <w:right w:val="nil"/>
                </w:tcBorders>
                <w:shd w:val="clear" w:color="auto" w:fill="auto"/>
                <w:noWrap/>
                <w:vAlign w:val="bottom"/>
              </w:tcPr>
            </w:tcPrChange>
          </w:tcPr>
          <w:p w14:paraId="3CC69A61" w14:textId="5C45F9FD" w:rsidR="005568E6" w:rsidRPr="00826313" w:rsidRDefault="005568E6" w:rsidP="005568E6">
            <w:pPr>
              <w:overflowPunct/>
              <w:autoSpaceDE/>
              <w:autoSpaceDN/>
              <w:adjustRightInd/>
              <w:ind w:right="-85"/>
              <w:jc w:val="center"/>
              <w:textAlignment w:val="auto"/>
              <w:rPr>
                <w:rFonts w:ascii="Arial" w:hAnsi="Arial" w:cs="Arial"/>
                <w:caps/>
                <w:sz w:val="20"/>
              </w:rPr>
            </w:pPr>
            <w:r w:rsidRPr="00826313">
              <w:rPr>
                <w:rFonts w:ascii="Arial" w:hAnsi="Arial" w:cs="Arial"/>
                <w:caps/>
                <w:sz w:val="20"/>
              </w:rPr>
              <w:t>15</w:t>
            </w:r>
          </w:p>
        </w:tc>
        <w:tc>
          <w:tcPr>
            <w:tcW w:w="1980" w:type="dxa"/>
            <w:tcBorders>
              <w:top w:val="nil"/>
              <w:left w:val="nil"/>
              <w:bottom w:val="nil"/>
              <w:right w:val="nil"/>
            </w:tcBorders>
            <w:shd w:val="clear" w:color="auto" w:fill="auto"/>
            <w:noWrap/>
            <w:vAlign w:val="bottom"/>
            <w:tcPrChange w:id="963" w:author="Mai Ngoc Ngo" w:date="2024-10-23T17:08:00Z" w16du:dateUtc="2024-10-23T10:08:00Z">
              <w:tcPr>
                <w:tcW w:w="1980" w:type="dxa"/>
                <w:tcBorders>
                  <w:top w:val="nil"/>
                  <w:left w:val="nil"/>
                  <w:bottom w:val="nil"/>
                  <w:right w:val="nil"/>
                </w:tcBorders>
                <w:shd w:val="clear" w:color="auto" w:fill="auto"/>
                <w:noWrap/>
                <w:vAlign w:val="bottom"/>
              </w:tcPr>
            </w:tcPrChange>
          </w:tcPr>
          <w:p w14:paraId="2A1D47BE" w14:textId="34D2413A" w:rsidR="005568E6" w:rsidRPr="00826313" w:rsidRDefault="002E0103" w:rsidP="005568E6">
            <w:pPr>
              <w:overflowPunct/>
              <w:autoSpaceDE/>
              <w:autoSpaceDN/>
              <w:adjustRightInd/>
              <w:ind w:left="57" w:right="-85"/>
              <w:jc w:val="right"/>
              <w:textAlignment w:val="auto"/>
              <w:rPr>
                <w:rFonts w:ascii="Arial" w:hAnsi="Arial" w:cs="Arial"/>
                <w:bCs/>
                <w:sz w:val="20"/>
              </w:rPr>
            </w:pPr>
            <w:ins w:id="964" w:author="Mai Ngoc Ngo" w:date="2024-10-23T17:08:00Z" w16du:dateUtc="2024-10-23T10:08:00Z">
              <w:r w:rsidRPr="00E34A2A">
                <w:rPr>
                  <w:rFonts w:ascii="Arial" w:hAnsi="Arial" w:cs="Arial"/>
                  <w:sz w:val="20"/>
                  <w:rPrChange w:id="965" w:author="Mai Ngoc Ngo" w:date="2024-10-23T17:09:00Z" w16du:dateUtc="2024-10-23T10:09:00Z">
                    <w:rPr/>
                  </w:rPrChange>
                </w:rPr>
                <w:t xml:space="preserve"> 107,372,571,111 </w:t>
              </w:r>
            </w:ins>
          </w:p>
        </w:tc>
        <w:tc>
          <w:tcPr>
            <w:tcW w:w="1920" w:type="dxa"/>
            <w:tcBorders>
              <w:top w:val="nil"/>
              <w:left w:val="nil"/>
              <w:bottom w:val="nil"/>
              <w:right w:val="nil"/>
            </w:tcBorders>
            <w:vAlign w:val="bottom"/>
            <w:tcPrChange w:id="966" w:author="Mai Ngoc Ngo" w:date="2024-10-23T17:08:00Z" w16du:dateUtc="2024-10-23T10:08:00Z">
              <w:tcPr>
                <w:tcW w:w="1920" w:type="dxa"/>
                <w:tcBorders>
                  <w:top w:val="nil"/>
                  <w:left w:val="nil"/>
                  <w:bottom w:val="nil"/>
                  <w:right w:val="nil"/>
                </w:tcBorders>
                <w:vAlign w:val="bottom"/>
              </w:tcPr>
            </w:tcPrChange>
          </w:tcPr>
          <w:p w14:paraId="08478372" w14:textId="5CC1098D" w:rsidR="005568E6" w:rsidRPr="00826313" w:rsidRDefault="002E0103" w:rsidP="005568E6">
            <w:pPr>
              <w:overflowPunct/>
              <w:autoSpaceDE/>
              <w:autoSpaceDN/>
              <w:adjustRightInd/>
              <w:ind w:left="57" w:right="-85"/>
              <w:jc w:val="right"/>
              <w:textAlignment w:val="auto"/>
              <w:rPr>
                <w:rFonts w:ascii="Arial" w:hAnsi="Arial" w:cs="Arial"/>
                <w:sz w:val="20"/>
              </w:rPr>
            </w:pPr>
            <w:ins w:id="967" w:author="Mai Ngoc Ngo" w:date="2024-10-23T17:08:00Z" w16du:dateUtc="2024-10-23T10:08:00Z">
              <w:r w:rsidRPr="00E34A2A">
                <w:rPr>
                  <w:rFonts w:ascii="Arial" w:hAnsi="Arial" w:cs="Arial"/>
                  <w:sz w:val="20"/>
                  <w:rPrChange w:id="968" w:author="Mai Ngoc Ngo" w:date="2024-10-23T17:09:00Z" w16du:dateUtc="2024-10-23T10:09:00Z">
                    <w:rPr/>
                  </w:rPrChange>
                </w:rPr>
                <w:t xml:space="preserve"> 91,229,260,913 </w:t>
              </w:r>
            </w:ins>
            <w:ins w:id="969" w:author="An Phuc Cao" w:date="2024-09-26T15:22:00Z" w16du:dateUtc="2024-09-26T08:22:00Z">
              <w:del w:id="970" w:author="Mai Ngoc Ngo" w:date="2024-10-23T17:08:00Z" w16du:dateUtc="2024-10-23T10:08:00Z">
                <w:r w:rsidR="005568E6" w:rsidRPr="00F15939">
                  <w:rPr>
                    <w:rFonts w:ascii="Arial" w:hAnsi="Arial" w:cs="Arial"/>
                    <w:sz w:val="20"/>
                  </w:rPr>
                  <w:delText xml:space="preserve">91,229,260,913 </w:delText>
                </w:r>
              </w:del>
            </w:ins>
            <w:del w:id="971" w:author="Mai Ngoc Ngo" w:date="2024-10-23T17:08:00Z" w16du:dateUtc="2024-10-23T10:08:00Z">
              <w:r w:rsidR="005568E6" w:rsidDel="00776B20">
                <w:rPr>
                  <w:rFonts w:ascii="Arial" w:hAnsi="Arial" w:cs="Arial"/>
                  <w:color w:val="000000"/>
                  <w:sz w:val="20"/>
                </w:rPr>
                <w:delText>345,181,015,496</w:delText>
              </w:r>
            </w:del>
          </w:p>
        </w:tc>
      </w:tr>
      <w:tr w:rsidR="005568E6" w:rsidRPr="00826313" w14:paraId="28FAE127" w14:textId="77777777" w:rsidTr="00DE789C">
        <w:tblPrEx>
          <w:tblW w:w="8940" w:type="dxa"/>
          <w:tblLayout w:type="fixed"/>
          <w:tblPrExChange w:id="972" w:author="Mai Ngoc Ngo" w:date="2024-10-23T17:08:00Z" w16du:dateUtc="2024-10-23T10:08:00Z">
            <w:tblPrEx>
              <w:tblW w:w="8940" w:type="dxa"/>
              <w:tblLayout w:type="fixed"/>
            </w:tblPrEx>
          </w:tblPrExChange>
        </w:tblPrEx>
        <w:trPr>
          <w:cantSplit/>
          <w:trPrChange w:id="973" w:author="Mai Ngoc Ngo" w:date="2024-10-23T17:08:00Z" w16du:dateUtc="2024-10-23T10:08:00Z">
            <w:trPr>
              <w:cantSplit/>
            </w:trPr>
          </w:trPrChange>
        </w:trPr>
        <w:tc>
          <w:tcPr>
            <w:tcW w:w="4320" w:type="dxa"/>
            <w:tcBorders>
              <w:top w:val="nil"/>
              <w:left w:val="nil"/>
              <w:bottom w:val="nil"/>
              <w:right w:val="nil"/>
            </w:tcBorders>
            <w:shd w:val="clear" w:color="auto" w:fill="auto"/>
            <w:noWrap/>
            <w:vAlign w:val="bottom"/>
            <w:tcPrChange w:id="974" w:author="Mai Ngoc Ngo" w:date="2024-10-23T17:08:00Z" w16du:dateUtc="2024-10-23T10:08:00Z">
              <w:tcPr>
                <w:tcW w:w="4320" w:type="dxa"/>
                <w:tcBorders>
                  <w:top w:val="nil"/>
                  <w:left w:val="nil"/>
                  <w:bottom w:val="nil"/>
                  <w:right w:val="nil"/>
                </w:tcBorders>
                <w:shd w:val="clear" w:color="auto" w:fill="auto"/>
                <w:noWrap/>
                <w:vAlign w:val="bottom"/>
              </w:tcPr>
            </w:tcPrChange>
          </w:tcPr>
          <w:p w14:paraId="70071D41" w14:textId="30992CFF" w:rsidR="005568E6" w:rsidRPr="00826313" w:rsidRDefault="005568E6" w:rsidP="005568E6">
            <w:pPr>
              <w:overflowPunct/>
              <w:autoSpaceDE/>
              <w:autoSpaceDN/>
              <w:adjustRightInd/>
              <w:ind w:left="-108"/>
              <w:textAlignment w:val="auto"/>
              <w:rPr>
                <w:rFonts w:ascii="Arial" w:hAnsi="Arial" w:cs="Arial"/>
                <w:sz w:val="20"/>
              </w:rPr>
            </w:pPr>
            <w:r w:rsidRPr="00826313">
              <w:rPr>
                <w:rFonts w:ascii="Arial" w:hAnsi="Arial" w:cs="Arial"/>
                <w:sz w:val="20"/>
              </w:rPr>
              <w:t>Due from banks</w:t>
            </w:r>
          </w:p>
        </w:tc>
        <w:tc>
          <w:tcPr>
            <w:tcW w:w="720" w:type="dxa"/>
            <w:tcBorders>
              <w:top w:val="nil"/>
              <w:left w:val="nil"/>
              <w:bottom w:val="nil"/>
              <w:right w:val="nil"/>
            </w:tcBorders>
            <w:shd w:val="clear" w:color="auto" w:fill="auto"/>
            <w:noWrap/>
            <w:vAlign w:val="bottom"/>
            <w:tcPrChange w:id="975" w:author="Mai Ngoc Ngo" w:date="2024-10-23T17:08:00Z" w16du:dateUtc="2024-10-23T10:08:00Z">
              <w:tcPr>
                <w:tcW w:w="720" w:type="dxa"/>
                <w:tcBorders>
                  <w:top w:val="nil"/>
                  <w:left w:val="nil"/>
                  <w:bottom w:val="nil"/>
                  <w:right w:val="nil"/>
                </w:tcBorders>
                <w:shd w:val="clear" w:color="auto" w:fill="auto"/>
                <w:noWrap/>
                <w:vAlign w:val="bottom"/>
              </w:tcPr>
            </w:tcPrChange>
          </w:tcPr>
          <w:p w14:paraId="5BFA43BE" w14:textId="06E9457C" w:rsidR="005568E6" w:rsidRPr="00826313" w:rsidRDefault="005568E6" w:rsidP="005568E6">
            <w:pPr>
              <w:overflowPunct/>
              <w:autoSpaceDE/>
              <w:autoSpaceDN/>
              <w:adjustRightInd/>
              <w:ind w:right="-85"/>
              <w:jc w:val="center"/>
              <w:textAlignment w:val="auto"/>
              <w:rPr>
                <w:rFonts w:ascii="Arial" w:hAnsi="Arial" w:cs="Arial"/>
                <w:caps/>
                <w:sz w:val="20"/>
              </w:rPr>
            </w:pPr>
            <w:r w:rsidRPr="00826313">
              <w:rPr>
                <w:rFonts w:ascii="Arial" w:hAnsi="Arial" w:cs="Arial"/>
                <w:caps/>
                <w:sz w:val="20"/>
              </w:rPr>
              <w:t>16</w:t>
            </w:r>
          </w:p>
        </w:tc>
        <w:tc>
          <w:tcPr>
            <w:tcW w:w="1980" w:type="dxa"/>
            <w:tcBorders>
              <w:top w:val="nil"/>
              <w:left w:val="nil"/>
              <w:bottom w:val="nil"/>
              <w:right w:val="nil"/>
            </w:tcBorders>
            <w:shd w:val="clear" w:color="auto" w:fill="auto"/>
            <w:noWrap/>
            <w:vAlign w:val="bottom"/>
            <w:tcPrChange w:id="976" w:author="Mai Ngoc Ngo" w:date="2024-10-23T17:08:00Z" w16du:dateUtc="2024-10-23T10:08:00Z">
              <w:tcPr>
                <w:tcW w:w="1980" w:type="dxa"/>
                <w:tcBorders>
                  <w:top w:val="nil"/>
                  <w:left w:val="nil"/>
                  <w:bottom w:val="nil"/>
                  <w:right w:val="nil"/>
                </w:tcBorders>
                <w:shd w:val="clear" w:color="auto" w:fill="auto"/>
                <w:noWrap/>
                <w:vAlign w:val="bottom"/>
              </w:tcPr>
            </w:tcPrChange>
          </w:tcPr>
          <w:p w14:paraId="2B05B70D" w14:textId="74984E85" w:rsidR="005568E6" w:rsidRPr="00826313" w:rsidRDefault="002E0103" w:rsidP="005568E6">
            <w:pPr>
              <w:overflowPunct/>
              <w:autoSpaceDE/>
              <w:autoSpaceDN/>
              <w:adjustRightInd/>
              <w:ind w:left="57" w:right="-85"/>
              <w:jc w:val="right"/>
              <w:textAlignment w:val="auto"/>
              <w:rPr>
                <w:rFonts w:ascii="Arial" w:hAnsi="Arial" w:cs="Arial"/>
                <w:sz w:val="20"/>
              </w:rPr>
            </w:pPr>
            <w:ins w:id="977" w:author="Mai Ngoc Ngo" w:date="2024-10-23T17:08:00Z" w16du:dateUtc="2024-10-23T10:08:00Z">
              <w:r w:rsidRPr="00E34A2A">
                <w:rPr>
                  <w:rFonts w:ascii="Arial" w:hAnsi="Arial" w:cs="Arial"/>
                  <w:sz w:val="20"/>
                  <w:rPrChange w:id="978" w:author="Mai Ngoc Ngo" w:date="2024-10-23T17:09:00Z" w16du:dateUtc="2024-10-23T10:09:00Z">
                    <w:rPr/>
                  </w:rPrChange>
                </w:rPr>
                <w:t xml:space="preserve"> 495,475,266,204 </w:t>
              </w:r>
            </w:ins>
          </w:p>
        </w:tc>
        <w:tc>
          <w:tcPr>
            <w:tcW w:w="1920" w:type="dxa"/>
            <w:tcBorders>
              <w:top w:val="nil"/>
              <w:left w:val="nil"/>
              <w:bottom w:val="nil"/>
              <w:right w:val="nil"/>
            </w:tcBorders>
            <w:vAlign w:val="bottom"/>
            <w:tcPrChange w:id="979" w:author="Mai Ngoc Ngo" w:date="2024-10-23T17:08:00Z" w16du:dateUtc="2024-10-23T10:08:00Z">
              <w:tcPr>
                <w:tcW w:w="1920" w:type="dxa"/>
                <w:tcBorders>
                  <w:top w:val="nil"/>
                  <w:left w:val="nil"/>
                  <w:bottom w:val="nil"/>
                  <w:right w:val="nil"/>
                </w:tcBorders>
                <w:vAlign w:val="bottom"/>
              </w:tcPr>
            </w:tcPrChange>
          </w:tcPr>
          <w:p w14:paraId="68D9D795" w14:textId="18EE52EC" w:rsidR="005568E6" w:rsidRPr="00826313" w:rsidRDefault="002E0103" w:rsidP="005568E6">
            <w:pPr>
              <w:overflowPunct/>
              <w:autoSpaceDE/>
              <w:autoSpaceDN/>
              <w:adjustRightInd/>
              <w:ind w:left="57" w:right="-85"/>
              <w:jc w:val="right"/>
              <w:textAlignment w:val="auto"/>
              <w:rPr>
                <w:rFonts w:ascii="Arial" w:hAnsi="Arial" w:cs="Arial"/>
                <w:sz w:val="20"/>
              </w:rPr>
            </w:pPr>
            <w:ins w:id="980" w:author="Mai Ngoc Ngo" w:date="2024-10-23T17:08:00Z" w16du:dateUtc="2024-10-23T10:08:00Z">
              <w:r w:rsidRPr="00E34A2A">
                <w:rPr>
                  <w:rFonts w:ascii="Arial" w:hAnsi="Arial" w:cs="Arial"/>
                  <w:sz w:val="20"/>
                  <w:rPrChange w:id="981" w:author="Mai Ngoc Ngo" w:date="2024-10-23T17:09:00Z" w16du:dateUtc="2024-10-23T10:09:00Z">
                    <w:rPr/>
                  </w:rPrChange>
                </w:rPr>
                <w:t xml:space="preserve"> 597,726,907,672 </w:t>
              </w:r>
            </w:ins>
            <w:ins w:id="982" w:author="An Phuc Cao" w:date="2024-09-26T15:22:00Z" w16du:dateUtc="2024-09-26T08:22:00Z">
              <w:del w:id="983" w:author="Mai Ngoc Ngo" w:date="2024-10-23T17:08:00Z" w16du:dateUtc="2024-10-23T10:08:00Z">
                <w:r w:rsidR="005568E6" w:rsidRPr="00F15939">
                  <w:rPr>
                    <w:rFonts w:ascii="Arial" w:hAnsi="Arial" w:cs="Arial"/>
                    <w:sz w:val="20"/>
                  </w:rPr>
                  <w:delText xml:space="preserve">590,226,830,183 </w:delText>
                </w:r>
              </w:del>
            </w:ins>
            <w:del w:id="984" w:author="Mai Ngoc Ngo" w:date="2024-10-23T17:08:00Z" w16du:dateUtc="2024-10-23T10:08:00Z">
              <w:r w:rsidR="005568E6" w:rsidDel="00776B20">
                <w:rPr>
                  <w:rFonts w:ascii="Arial" w:hAnsi="Arial" w:cs="Arial"/>
                  <w:color w:val="000000"/>
                  <w:sz w:val="20"/>
                </w:rPr>
                <w:delText>209,581,019,180</w:delText>
              </w:r>
            </w:del>
          </w:p>
        </w:tc>
      </w:tr>
      <w:tr w:rsidR="005568E6" w:rsidRPr="00826313" w14:paraId="494088B9" w14:textId="77777777" w:rsidTr="00DE789C">
        <w:tblPrEx>
          <w:tblW w:w="8940" w:type="dxa"/>
          <w:tblLayout w:type="fixed"/>
          <w:tblPrExChange w:id="985" w:author="Mai Ngoc Ngo" w:date="2024-10-23T17:08:00Z" w16du:dateUtc="2024-10-23T10:08:00Z">
            <w:tblPrEx>
              <w:tblW w:w="8940" w:type="dxa"/>
              <w:tblLayout w:type="fixed"/>
            </w:tblPrEx>
          </w:tblPrExChange>
        </w:tblPrEx>
        <w:trPr>
          <w:cantSplit/>
          <w:trPrChange w:id="986" w:author="Mai Ngoc Ngo" w:date="2024-10-23T17:08:00Z" w16du:dateUtc="2024-10-23T10:08:00Z">
            <w:trPr>
              <w:cantSplit/>
            </w:trPr>
          </w:trPrChange>
        </w:trPr>
        <w:tc>
          <w:tcPr>
            <w:tcW w:w="4320" w:type="dxa"/>
            <w:tcBorders>
              <w:top w:val="nil"/>
              <w:left w:val="nil"/>
              <w:bottom w:val="nil"/>
              <w:right w:val="nil"/>
            </w:tcBorders>
            <w:shd w:val="clear" w:color="auto" w:fill="auto"/>
            <w:noWrap/>
            <w:vAlign w:val="bottom"/>
            <w:tcPrChange w:id="987" w:author="Mai Ngoc Ngo" w:date="2024-10-23T17:08:00Z" w16du:dateUtc="2024-10-23T10:08:00Z">
              <w:tcPr>
                <w:tcW w:w="4320" w:type="dxa"/>
                <w:tcBorders>
                  <w:top w:val="nil"/>
                  <w:left w:val="nil"/>
                  <w:bottom w:val="nil"/>
                  <w:right w:val="nil"/>
                </w:tcBorders>
                <w:shd w:val="clear" w:color="auto" w:fill="auto"/>
                <w:noWrap/>
                <w:vAlign w:val="bottom"/>
              </w:tcPr>
            </w:tcPrChange>
          </w:tcPr>
          <w:p w14:paraId="322095D7" w14:textId="323C571C" w:rsidR="005568E6" w:rsidRPr="00826313" w:rsidRDefault="005568E6" w:rsidP="005568E6">
            <w:pPr>
              <w:overflowPunct/>
              <w:autoSpaceDE/>
              <w:autoSpaceDN/>
              <w:adjustRightInd/>
              <w:ind w:left="-108"/>
              <w:textAlignment w:val="auto"/>
              <w:rPr>
                <w:rFonts w:ascii="Arial" w:hAnsi="Arial" w:cs="Arial"/>
                <w:sz w:val="20"/>
              </w:rPr>
            </w:pPr>
            <w:r w:rsidRPr="00826313">
              <w:rPr>
                <w:rFonts w:ascii="Arial" w:hAnsi="Arial" w:cs="Arial"/>
                <w:sz w:val="20"/>
              </w:rPr>
              <w:t>Financial assets at fair value through profit or loss</w:t>
            </w:r>
          </w:p>
        </w:tc>
        <w:tc>
          <w:tcPr>
            <w:tcW w:w="720" w:type="dxa"/>
            <w:tcBorders>
              <w:top w:val="nil"/>
              <w:left w:val="nil"/>
              <w:bottom w:val="nil"/>
              <w:right w:val="nil"/>
            </w:tcBorders>
            <w:shd w:val="clear" w:color="auto" w:fill="auto"/>
            <w:noWrap/>
            <w:vAlign w:val="bottom"/>
            <w:tcPrChange w:id="988" w:author="Mai Ngoc Ngo" w:date="2024-10-23T17:08:00Z" w16du:dateUtc="2024-10-23T10:08:00Z">
              <w:tcPr>
                <w:tcW w:w="720" w:type="dxa"/>
                <w:tcBorders>
                  <w:top w:val="nil"/>
                  <w:left w:val="nil"/>
                  <w:bottom w:val="nil"/>
                  <w:right w:val="nil"/>
                </w:tcBorders>
                <w:shd w:val="clear" w:color="auto" w:fill="auto"/>
                <w:noWrap/>
                <w:vAlign w:val="bottom"/>
              </w:tcPr>
            </w:tcPrChange>
          </w:tcPr>
          <w:p w14:paraId="27213844" w14:textId="11B45FD4" w:rsidR="005568E6" w:rsidRPr="00826313" w:rsidRDefault="005568E6" w:rsidP="005568E6">
            <w:pPr>
              <w:overflowPunct/>
              <w:autoSpaceDE/>
              <w:autoSpaceDN/>
              <w:adjustRightInd/>
              <w:ind w:right="-85"/>
              <w:jc w:val="center"/>
              <w:textAlignment w:val="auto"/>
              <w:rPr>
                <w:rFonts w:ascii="Arial" w:hAnsi="Arial" w:cs="Arial"/>
                <w:caps/>
                <w:sz w:val="20"/>
              </w:rPr>
            </w:pPr>
            <w:r w:rsidRPr="00826313">
              <w:rPr>
                <w:rFonts w:ascii="Arial" w:hAnsi="Arial" w:cs="Arial"/>
                <w:caps/>
                <w:sz w:val="20"/>
              </w:rPr>
              <w:t>17</w:t>
            </w:r>
          </w:p>
        </w:tc>
        <w:tc>
          <w:tcPr>
            <w:tcW w:w="1980" w:type="dxa"/>
            <w:tcBorders>
              <w:top w:val="nil"/>
              <w:left w:val="nil"/>
              <w:bottom w:val="nil"/>
              <w:right w:val="nil"/>
            </w:tcBorders>
            <w:shd w:val="clear" w:color="auto" w:fill="auto"/>
            <w:noWrap/>
            <w:vAlign w:val="bottom"/>
            <w:tcPrChange w:id="989" w:author="Mai Ngoc Ngo" w:date="2024-10-23T17:08:00Z" w16du:dateUtc="2024-10-23T10:08:00Z">
              <w:tcPr>
                <w:tcW w:w="1980" w:type="dxa"/>
                <w:tcBorders>
                  <w:top w:val="nil"/>
                  <w:left w:val="nil"/>
                  <w:bottom w:val="nil"/>
                  <w:right w:val="nil"/>
                </w:tcBorders>
                <w:shd w:val="clear" w:color="auto" w:fill="auto"/>
                <w:noWrap/>
                <w:vAlign w:val="bottom"/>
              </w:tcPr>
            </w:tcPrChange>
          </w:tcPr>
          <w:p w14:paraId="40785667" w14:textId="35A3B45D" w:rsidR="005568E6" w:rsidRPr="00826313" w:rsidRDefault="002E0103" w:rsidP="005568E6">
            <w:pPr>
              <w:overflowPunct/>
              <w:autoSpaceDE/>
              <w:autoSpaceDN/>
              <w:adjustRightInd/>
              <w:ind w:left="57" w:right="-85"/>
              <w:jc w:val="right"/>
              <w:textAlignment w:val="auto"/>
              <w:rPr>
                <w:rFonts w:ascii="Arial" w:hAnsi="Arial" w:cs="Arial"/>
                <w:sz w:val="20"/>
              </w:rPr>
            </w:pPr>
            <w:ins w:id="990" w:author="Mai Ngoc Ngo" w:date="2024-10-23T17:08:00Z" w16du:dateUtc="2024-10-23T10:08:00Z">
              <w:r w:rsidRPr="00E34A2A">
                <w:rPr>
                  <w:rFonts w:ascii="Arial" w:hAnsi="Arial" w:cs="Arial"/>
                  <w:sz w:val="20"/>
                  <w:rPrChange w:id="991" w:author="Mai Ngoc Ngo" w:date="2024-10-23T17:09:00Z" w16du:dateUtc="2024-10-23T10:09:00Z">
                    <w:rPr/>
                  </w:rPrChange>
                </w:rPr>
                <w:t xml:space="preserve"> </w:t>
              </w:r>
            </w:ins>
            <w:ins w:id="992" w:author="Hai Quang Le" w:date="2025-01-03T17:17:00Z" w16du:dateUtc="2025-01-03T10:17:00Z">
              <w:r w:rsidR="003B51ED" w:rsidRPr="003B51ED">
                <w:rPr>
                  <w:rFonts w:ascii="Arial" w:hAnsi="Arial" w:cs="Arial"/>
                  <w:sz w:val="20"/>
                </w:rPr>
                <w:t xml:space="preserve"> 420,085,969,838</w:t>
              </w:r>
            </w:ins>
            <w:ins w:id="993" w:author="Mai Ngoc Ngo" w:date="2024-10-23T17:08:00Z" w16du:dateUtc="2024-10-23T10:08:00Z">
              <w:del w:id="994" w:author="Hai Quang Le" w:date="2025-01-03T17:17:00Z" w16du:dateUtc="2025-01-03T10:17:00Z">
                <w:r w:rsidRPr="00E34A2A" w:rsidDel="003B51ED">
                  <w:rPr>
                    <w:rFonts w:ascii="Arial" w:hAnsi="Arial" w:cs="Arial"/>
                    <w:sz w:val="20"/>
                    <w:rPrChange w:id="995" w:author="Mai Ngoc Ngo" w:date="2024-10-23T17:09:00Z" w16du:dateUtc="2024-10-23T10:09:00Z">
                      <w:rPr/>
                    </w:rPrChange>
                  </w:rPr>
                  <w:delText xml:space="preserve">374,577,609,088 </w:delText>
                </w:r>
              </w:del>
            </w:ins>
          </w:p>
        </w:tc>
        <w:tc>
          <w:tcPr>
            <w:tcW w:w="1920" w:type="dxa"/>
            <w:tcBorders>
              <w:top w:val="nil"/>
              <w:left w:val="nil"/>
              <w:bottom w:val="nil"/>
              <w:right w:val="nil"/>
            </w:tcBorders>
            <w:vAlign w:val="bottom"/>
            <w:tcPrChange w:id="996" w:author="Mai Ngoc Ngo" w:date="2024-10-23T17:08:00Z" w16du:dateUtc="2024-10-23T10:08:00Z">
              <w:tcPr>
                <w:tcW w:w="1920" w:type="dxa"/>
                <w:tcBorders>
                  <w:top w:val="nil"/>
                  <w:left w:val="nil"/>
                  <w:bottom w:val="nil"/>
                  <w:right w:val="nil"/>
                </w:tcBorders>
                <w:vAlign w:val="bottom"/>
              </w:tcPr>
            </w:tcPrChange>
          </w:tcPr>
          <w:p w14:paraId="40943672" w14:textId="5D69FFC8" w:rsidR="005568E6" w:rsidRPr="00826313" w:rsidRDefault="002E0103" w:rsidP="005568E6">
            <w:pPr>
              <w:overflowPunct/>
              <w:autoSpaceDE/>
              <w:autoSpaceDN/>
              <w:adjustRightInd/>
              <w:ind w:left="57" w:right="-85"/>
              <w:jc w:val="right"/>
              <w:textAlignment w:val="auto"/>
              <w:rPr>
                <w:rFonts w:ascii="Arial" w:hAnsi="Arial" w:cs="Arial"/>
                <w:sz w:val="20"/>
              </w:rPr>
            </w:pPr>
            <w:ins w:id="997" w:author="Mai Ngoc Ngo" w:date="2024-10-23T17:08:00Z" w16du:dateUtc="2024-10-23T10:08:00Z">
              <w:r w:rsidRPr="00E34A2A">
                <w:rPr>
                  <w:rFonts w:ascii="Arial" w:hAnsi="Arial" w:cs="Arial"/>
                  <w:sz w:val="20"/>
                  <w:rPrChange w:id="998" w:author="Mai Ngoc Ngo" w:date="2024-10-23T17:09:00Z" w16du:dateUtc="2024-10-23T10:09:00Z">
                    <w:rPr/>
                  </w:rPrChange>
                </w:rPr>
                <w:t xml:space="preserve"> 464,608,207,675 </w:t>
              </w:r>
            </w:ins>
            <w:ins w:id="999" w:author="An Phuc Cao" w:date="2024-09-26T15:22:00Z" w16du:dateUtc="2024-09-26T08:22:00Z">
              <w:del w:id="1000" w:author="Mai Ngoc Ngo" w:date="2024-10-23T17:08:00Z" w16du:dateUtc="2024-10-23T10:08:00Z">
                <w:r w:rsidR="005568E6" w:rsidRPr="00F15939">
                  <w:rPr>
                    <w:rFonts w:ascii="Arial" w:hAnsi="Arial" w:cs="Arial"/>
                    <w:sz w:val="20"/>
                  </w:rPr>
                  <w:delText xml:space="preserve">464,608,207,675 </w:delText>
                </w:r>
              </w:del>
            </w:ins>
            <w:del w:id="1001" w:author="Mai Ngoc Ngo" w:date="2024-10-23T17:08:00Z" w16du:dateUtc="2024-10-23T10:08:00Z">
              <w:r w:rsidR="005568E6" w:rsidDel="00776B20">
                <w:rPr>
                  <w:rFonts w:ascii="Arial" w:hAnsi="Arial" w:cs="Arial"/>
                  <w:color w:val="000000"/>
                  <w:sz w:val="20"/>
                </w:rPr>
                <w:delText>635,002,532,000</w:delText>
              </w:r>
            </w:del>
          </w:p>
        </w:tc>
      </w:tr>
      <w:tr w:rsidR="00E63F9D" w:rsidRPr="00826313" w14:paraId="769314B5" w14:textId="77777777" w:rsidTr="00DE789C">
        <w:trPr>
          <w:cantSplit/>
          <w:ins w:id="1002" w:author="Hai Quang Le" w:date="2025-01-03T17:19:00Z"/>
        </w:trPr>
        <w:tc>
          <w:tcPr>
            <w:tcW w:w="4320" w:type="dxa"/>
            <w:tcBorders>
              <w:top w:val="nil"/>
              <w:left w:val="nil"/>
              <w:bottom w:val="nil"/>
              <w:right w:val="nil"/>
            </w:tcBorders>
            <w:shd w:val="clear" w:color="auto" w:fill="auto"/>
            <w:noWrap/>
            <w:vAlign w:val="bottom"/>
          </w:tcPr>
          <w:p w14:paraId="6D2DBAC7" w14:textId="3B01BF8C" w:rsidR="00E63F9D" w:rsidRPr="00826313" w:rsidRDefault="00E63F9D" w:rsidP="00E63F9D">
            <w:pPr>
              <w:overflowPunct/>
              <w:autoSpaceDE/>
              <w:autoSpaceDN/>
              <w:adjustRightInd/>
              <w:ind w:left="-108"/>
              <w:textAlignment w:val="auto"/>
              <w:rPr>
                <w:ins w:id="1003" w:author="Hai Quang Le" w:date="2025-01-03T17:19:00Z" w16du:dateUtc="2025-01-03T10:19:00Z"/>
                <w:rFonts w:ascii="Arial" w:hAnsi="Arial" w:cs="Arial"/>
                <w:sz w:val="20"/>
              </w:rPr>
            </w:pPr>
            <w:ins w:id="1004" w:author="Hai Quang Le" w:date="2025-01-03T17:19:00Z" w16du:dateUtc="2025-01-03T10:19:00Z">
              <w:r w:rsidRPr="00826313">
                <w:rPr>
                  <w:rFonts w:ascii="Arial" w:hAnsi="Arial" w:cs="Arial"/>
                  <w:sz w:val="20"/>
                </w:rPr>
                <w:t xml:space="preserve">Financial assets at </w:t>
              </w:r>
              <w:r>
                <w:rPr>
                  <w:rFonts w:ascii="Arial" w:hAnsi="Arial" w:cs="Arial"/>
                  <w:sz w:val="20"/>
                </w:rPr>
                <w:t>amortized cost</w:t>
              </w:r>
            </w:ins>
          </w:p>
        </w:tc>
        <w:tc>
          <w:tcPr>
            <w:tcW w:w="720" w:type="dxa"/>
            <w:tcBorders>
              <w:top w:val="nil"/>
              <w:left w:val="nil"/>
              <w:bottom w:val="nil"/>
              <w:right w:val="nil"/>
            </w:tcBorders>
            <w:shd w:val="clear" w:color="auto" w:fill="auto"/>
            <w:noWrap/>
            <w:vAlign w:val="bottom"/>
          </w:tcPr>
          <w:p w14:paraId="0E634D1F" w14:textId="77777777" w:rsidR="00E63F9D" w:rsidRPr="00826313" w:rsidRDefault="00E63F9D" w:rsidP="00E63F9D">
            <w:pPr>
              <w:overflowPunct/>
              <w:autoSpaceDE/>
              <w:autoSpaceDN/>
              <w:adjustRightInd/>
              <w:ind w:right="-85"/>
              <w:jc w:val="center"/>
              <w:textAlignment w:val="auto"/>
              <w:rPr>
                <w:ins w:id="1005" w:author="Hai Quang Le" w:date="2025-01-03T17:19:00Z" w16du:dateUtc="2025-01-03T10:19:00Z"/>
                <w:rFonts w:ascii="Arial" w:hAnsi="Arial" w:cs="Arial"/>
                <w:caps/>
                <w:sz w:val="20"/>
              </w:rPr>
            </w:pPr>
          </w:p>
        </w:tc>
        <w:tc>
          <w:tcPr>
            <w:tcW w:w="1980" w:type="dxa"/>
            <w:tcBorders>
              <w:top w:val="nil"/>
              <w:left w:val="nil"/>
              <w:bottom w:val="nil"/>
              <w:right w:val="nil"/>
            </w:tcBorders>
            <w:shd w:val="clear" w:color="auto" w:fill="auto"/>
            <w:noWrap/>
            <w:vAlign w:val="bottom"/>
          </w:tcPr>
          <w:p w14:paraId="1292563C" w14:textId="54793E60" w:rsidR="00E63F9D" w:rsidRPr="00F4469B" w:rsidRDefault="00E63F9D" w:rsidP="00E63F9D">
            <w:pPr>
              <w:overflowPunct/>
              <w:autoSpaceDE/>
              <w:autoSpaceDN/>
              <w:adjustRightInd/>
              <w:ind w:left="57" w:right="-85"/>
              <w:jc w:val="right"/>
              <w:textAlignment w:val="auto"/>
              <w:rPr>
                <w:ins w:id="1006" w:author="Hai Quang Le" w:date="2025-01-03T17:19:00Z" w16du:dateUtc="2025-01-03T10:19:00Z"/>
                <w:rFonts w:ascii="Arial" w:hAnsi="Arial" w:cs="Arial"/>
                <w:sz w:val="20"/>
              </w:rPr>
            </w:pPr>
            <w:ins w:id="1007" w:author="Hai Quang Le" w:date="2025-01-03T17:19:00Z" w16du:dateUtc="2025-01-03T10:19:00Z">
              <w:r w:rsidRPr="005D4834">
                <w:rPr>
                  <w:rFonts w:ascii="Arial" w:hAnsi="Arial" w:cs="Arial"/>
                  <w:sz w:val="20"/>
                </w:rPr>
                <w:t xml:space="preserve"> 111,970,477,858 </w:t>
              </w:r>
            </w:ins>
          </w:p>
        </w:tc>
        <w:tc>
          <w:tcPr>
            <w:tcW w:w="1920" w:type="dxa"/>
            <w:tcBorders>
              <w:top w:val="nil"/>
              <w:left w:val="nil"/>
              <w:bottom w:val="nil"/>
              <w:right w:val="nil"/>
            </w:tcBorders>
            <w:vAlign w:val="bottom"/>
          </w:tcPr>
          <w:p w14:paraId="13030993" w14:textId="4A5AC5B6" w:rsidR="00E63F9D" w:rsidRPr="00F4469B" w:rsidRDefault="00E63F9D" w:rsidP="00E63F9D">
            <w:pPr>
              <w:overflowPunct/>
              <w:autoSpaceDE/>
              <w:autoSpaceDN/>
              <w:adjustRightInd/>
              <w:ind w:left="57" w:right="-85"/>
              <w:jc w:val="right"/>
              <w:textAlignment w:val="auto"/>
              <w:rPr>
                <w:ins w:id="1008" w:author="Hai Quang Le" w:date="2025-01-03T17:19:00Z" w16du:dateUtc="2025-01-03T10:19:00Z"/>
                <w:rFonts w:ascii="Arial" w:hAnsi="Arial" w:cs="Arial"/>
                <w:sz w:val="20"/>
              </w:rPr>
            </w:pPr>
            <w:ins w:id="1009" w:author="Hai Quang Le" w:date="2025-01-03T17:19:00Z" w16du:dateUtc="2025-01-03T10:19:00Z">
              <w:r w:rsidRPr="005D4834">
                <w:rPr>
                  <w:rFonts w:ascii="Arial" w:hAnsi="Arial" w:cs="Arial"/>
                  <w:sz w:val="20"/>
                </w:rPr>
                <w:t xml:space="preserve"> 63,617,350,647 </w:t>
              </w:r>
            </w:ins>
          </w:p>
        </w:tc>
      </w:tr>
      <w:tr w:rsidR="00E63F9D" w:rsidRPr="00826313" w14:paraId="580C9C5D" w14:textId="77777777" w:rsidTr="00DE789C">
        <w:tblPrEx>
          <w:tblW w:w="8940" w:type="dxa"/>
          <w:tblLayout w:type="fixed"/>
          <w:tblPrExChange w:id="1010" w:author="Mai Ngoc Ngo" w:date="2024-10-23T17:08:00Z" w16du:dateUtc="2024-10-23T10:08:00Z">
            <w:tblPrEx>
              <w:tblW w:w="8940" w:type="dxa"/>
              <w:tblLayout w:type="fixed"/>
            </w:tblPrEx>
          </w:tblPrExChange>
        </w:tblPrEx>
        <w:trPr>
          <w:cantSplit/>
          <w:trPrChange w:id="1011" w:author="Mai Ngoc Ngo" w:date="2024-10-23T17:08:00Z" w16du:dateUtc="2024-10-23T10:08:00Z">
            <w:trPr>
              <w:cantSplit/>
            </w:trPr>
          </w:trPrChange>
        </w:trPr>
        <w:tc>
          <w:tcPr>
            <w:tcW w:w="4320" w:type="dxa"/>
            <w:tcBorders>
              <w:top w:val="nil"/>
              <w:left w:val="nil"/>
              <w:bottom w:val="nil"/>
              <w:right w:val="nil"/>
            </w:tcBorders>
            <w:shd w:val="clear" w:color="auto" w:fill="auto"/>
            <w:noWrap/>
            <w:vAlign w:val="bottom"/>
            <w:tcPrChange w:id="1012" w:author="Mai Ngoc Ngo" w:date="2024-10-23T17:08:00Z" w16du:dateUtc="2024-10-23T10:08:00Z">
              <w:tcPr>
                <w:tcW w:w="4320" w:type="dxa"/>
                <w:tcBorders>
                  <w:top w:val="nil"/>
                  <w:left w:val="nil"/>
                  <w:bottom w:val="nil"/>
                  <w:right w:val="nil"/>
                </w:tcBorders>
                <w:shd w:val="clear" w:color="auto" w:fill="auto"/>
                <w:noWrap/>
                <w:vAlign w:val="bottom"/>
              </w:tcPr>
            </w:tcPrChange>
          </w:tcPr>
          <w:p w14:paraId="6335DC08" w14:textId="7DACF64C" w:rsidR="00E63F9D" w:rsidRPr="00826313" w:rsidRDefault="00E63F9D" w:rsidP="00E63F9D">
            <w:pPr>
              <w:overflowPunct/>
              <w:autoSpaceDE/>
              <w:autoSpaceDN/>
              <w:adjustRightInd/>
              <w:ind w:left="-108"/>
              <w:textAlignment w:val="auto"/>
              <w:rPr>
                <w:rFonts w:ascii="Arial" w:hAnsi="Arial" w:cs="Arial"/>
                <w:sz w:val="20"/>
              </w:rPr>
            </w:pPr>
            <w:r w:rsidRPr="00826313">
              <w:rPr>
                <w:rFonts w:ascii="Arial" w:hAnsi="Arial" w:cs="Arial"/>
                <w:sz w:val="20"/>
              </w:rPr>
              <w:t>Financial assets at fair value through other comprehensive income</w:t>
            </w:r>
          </w:p>
        </w:tc>
        <w:tc>
          <w:tcPr>
            <w:tcW w:w="720" w:type="dxa"/>
            <w:tcBorders>
              <w:top w:val="nil"/>
              <w:left w:val="nil"/>
              <w:bottom w:val="nil"/>
              <w:right w:val="nil"/>
            </w:tcBorders>
            <w:shd w:val="clear" w:color="auto" w:fill="auto"/>
            <w:noWrap/>
            <w:vAlign w:val="bottom"/>
            <w:tcPrChange w:id="1013" w:author="Mai Ngoc Ngo" w:date="2024-10-23T17:08:00Z" w16du:dateUtc="2024-10-23T10:08:00Z">
              <w:tcPr>
                <w:tcW w:w="720" w:type="dxa"/>
                <w:tcBorders>
                  <w:top w:val="nil"/>
                  <w:left w:val="nil"/>
                  <w:bottom w:val="nil"/>
                  <w:right w:val="nil"/>
                </w:tcBorders>
                <w:shd w:val="clear" w:color="auto" w:fill="auto"/>
                <w:noWrap/>
                <w:vAlign w:val="bottom"/>
              </w:tcPr>
            </w:tcPrChange>
          </w:tcPr>
          <w:p w14:paraId="24470F4D" w14:textId="441936F3" w:rsidR="00E63F9D" w:rsidRPr="00826313" w:rsidRDefault="00E63F9D" w:rsidP="00E63F9D">
            <w:pPr>
              <w:overflowPunct/>
              <w:autoSpaceDE/>
              <w:autoSpaceDN/>
              <w:adjustRightInd/>
              <w:ind w:right="-85"/>
              <w:jc w:val="center"/>
              <w:textAlignment w:val="auto"/>
              <w:rPr>
                <w:rFonts w:ascii="Arial" w:hAnsi="Arial" w:cs="Arial"/>
                <w:caps/>
                <w:sz w:val="20"/>
              </w:rPr>
            </w:pPr>
            <w:r w:rsidRPr="00826313">
              <w:rPr>
                <w:rFonts w:ascii="Arial" w:hAnsi="Arial" w:cs="Arial"/>
                <w:caps/>
                <w:sz w:val="20"/>
              </w:rPr>
              <w:t>18</w:t>
            </w:r>
          </w:p>
        </w:tc>
        <w:tc>
          <w:tcPr>
            <w:tcW w:w="1980" w:type="dxa"/>
            <w:tcBorders>
              <w:top w:val="nil"/>
              <w:left w:val="nil"/>
              <w:bottom w:val="nil"/>
              <w:right w:val="nil"/>
            </w:tcBorders>
            <w:shd w:val="clear" w:color="auto" w:fill="auto"/>
            <w:noWrap/>
            <w:vAlign w:val="bottom"/>
            <w:tcPrChange w:id="1014" w:author="Mai Ngoc Ngo" w:date="2024-10-23T17:08:00Z" w16du:dateUtc="2024-10-23T10:08:00Z">
              <w:tcPr>
                <w:tcW w:w="1980" w:type="dxa"/>
                <w:tcBorders>
                  <w:top w:val="nil"/>
                  <w:left w:val="nil"/>
                  <w:bottom w:val="nil"/>
                  <w:right w:val="nil"/>
                </w:tcBorders>
                <w:shd w:val="clear" w:color="auto" w:fill="auto"/>
                <w:noWrap/>
                <w:vAlign w:val="bottom"/>
              </w:tcPr>
            </w:tcPrChange>
          </w:tcPr>
          <w:p w14:paraId="5522C221" w14:textId="151F5333" w:rsidR="00E63F9D" w:rsidRPr="00826313" w:rsidRDefault="00E63F9D" w:rsidP="00E63F9D">
            <w:pPr>
              <w:overflowPunct/>
              <w:autoSpaceDE/>
              <w:autoSpaceDN/>
              <w:adjustRightInd/>
              <w:ind w:left="57" w:right="-85"/>
              <w:jc w:val="right"/>
              <w:textAlignment w:val="auto"/>
              <w:rPr>
                <w:rFonts w:ascii="Arial" w:hAnsi="Arial" w:cs="Arial"/>
                <w:sz w:val="20"/>
              </w:rPr>
            </w:pPr>
            <w:ins w:id="1015" w:author="Hai Quang Le" w:date="2025-01-03T17:19:00Z" w16du:dateUtc="2025-01-03T10:19:00Z">
              <w:r w:rsidRPr="005D4834">
                <w:rPr>
                  <w:rFonts w:ascii="Arial" w:hAnsi="Arial" w:cs="Arial"/>
                  <w:sz w:val="20"/>
                </w:rPr>
                <w:t xml:space="preserve"> </w:t>
              </w:r>
              <w:r w:rsidRPr="003B51ED">
                <w:rPr>
                  <w:rFonts w:ascii="Arial" w:hAnsi="Arial" w:cs="Arial"/>
                  <w:sz w:val="20"/>
                </w:rPr>
                <w:t xml:space="preserve"> 1,285,217,526,779</w:t>
              </w:r>
            </w:ins>
            <w:ins w:id="1016" w:author="Mai Ngoc Ngo" w:date="2024-10-23T17:08:00Z" w16du:dateUtc="2024-10-23T10:08:00Z">
              <w:del w:id="1017" w:author="Hai Quang Le" w:date="2025-01-03T17:19:00Z" w16du:dateUtc="2025-01-03T10:19:00Z">
                <w:r w:rsidRPr="00E34A2A" w:rsidDel="00C676D4">
                  <w:rPr>
                    <w:rFonts w:ascii="Arial" w:hAnsi="Arial" w:cs="Arial"/>
                    <w:sz w:val="20"/>
                    <w:rPrChange w:id="1018" w:author="Mai Ngoc Ngo" w:date="2024-10-23T17:09:00Z" w16du:dateUtc="2024-10-23T10:09:00Z">
                      <w:rPr/>
                    </w:rPrChange>
                  </w:rPr>
                  <w:delText xml:space="preserve"> 111,970,477,858 </w:delText>
                </w:r>
              </w:del>
            </w:ins>
          </w:p>
        </w:tc>
        <w:tc>
          <w:tcPr>
            <w:tcW w:w="1920" w:type="dxa"/>
            <w:tcBorders>
              <w:top w:val="nil"/>
              <w:left w:val="nil"/>
              <w:bottom w:val="nil"/>
              <w:right w:val="nil"/>
            </w:tcBorders>
            <w:vAlign w:val="bottom"/>
            <w:tcPrChange w:id="1019" w:author="Mai Ngoc Ngo" w:date="2024-10-23T17:08:00Z" w16du:dateUtc="2024-10-23T10:08:00Z">
              <w:tcPr>
                <w:tcW w:w="1920" w:type="dxa"/>
                <w:tcBorders>
                  <w:top w:val="nil"/>
                  <w:left w:val="nil"/>
                  <w:bottom w:val="nil"/>
                  <w:right w:val="nil"/>
                </w:tcBorders>
                <w:vAlign w:val="bottom"/>
              </w:tcPr>
            </w:tcPrChange>
          </w:tcPr>
          <w:p w14:paraId="195A8DF7" w14:textId="48D5C9B7" w:rsidR="00E63F9D" w:rsidRPr="00826313" w:rsidRDefault="00E63F9D" w:rsidP="00E63F9D">
            <w:pPr>
              <w:overflowPunct/>
              <w:autoSpaceDE/>
              <w:autoSpaceDN/>
              <w:adjustRightInd/>
              <w:ind w:left="57" w:right="-85"/>
              <w:jc w:val="right"/>
              <w:textAlignment w:val="auto"/>
              <w:rPr>
                <w:rFonts w:ascii="Arial" w:hAnsi="Arial" w:cs="Arial"/>
                <w:sz w:val="20"/>
              </w:rPr>
            </w:pPr>
            <w:ins w:id="1020" w:author="Hai Quang Le" w:date="2025-01-03T17:19:00Z" w16du:dateUtc="2025-01-03T10:19:00Z">
              <w:r w:rsidRPr="005D4834">
                <w:rPr>
                  <w:rFonts w:ascii="Arial" w:hAnsi="Arial" w:cs="Arial"/>
                  <w:sz w:val="20"/>
                </w:rPr>
                <w:t xml:space="preserve"> 1,035,539,655,673 </w:t>
              </w:r>
            </w:ins>
            <w:ins w:id="1021" w:author="Mai Ngoc Ngo" w:date="2024-10-23T17:08:00Z" w16du:dateUtc="2024-10-23T10:08:00Z">
              <w:del w:id="1022" w:author="Hai Quang Le" w:date="2025-01-03T17:19:00Z" w16du:dateUtc="2025-01-03T10:19:00Z">
                <w:r w:rsidRPr="00E34A2A" w:rsidDel="00C676D4">
                  <w:rPr>
                    <w:rFonts w:ascii="Arial" w:hAnsi="Arial" w:cs="Arial"/>
                    <w:sz w:val="20"/>
                    <w:rPrChange w:id="1023" w:author="Mai Ngoc Ngo" w:date="2024-10-23T17:09:00Z" w16du:dateUtc="2024-10-23T10:09:00Z">
                      <w:rPr/>
                    </w:rPrChange>
                  </w:rPr>
                  <w:delText xml:space="preserve"> 63,617,350,647 </w:delText>
                </w:r>
              </w:del>
            </w:ins>
            <w:ins w:id="1024" w:author="An Phuc Cao" w:date="2024-09-26T15:22:00Z" w16du:dateUtc="2024-09-26T08:22:00Z">
              <w:del w:id="1025" w:author="Hai Quang Le" w:date="2025-01-03T17:19:00Z" w16du:dateUtc="2025-01-03T10:19:00Z">
                <w:r w:rsidRPr="00F15939" w:rsidDel="00C676D4">
                  <w:rPr>
                    <w:rFonts w:ascii="Arial" w:hAnsi="Arial" w:cs="Arial"/>
                    <w:sz w:val="20"/>
                  </w:rPr>
                  <w:delText xml:space="preserve">63,617,350,647 </w:delText>
                </w:r>
              </w:del>
            </w:ins>
            <w:del w:id="1026" w:author="Hai Quang Le" w:date="2025-01-03T17:19:00Z" w16du:dateUtc="2025-01-03T10:19:00Z">
              <w:r w:rsidDel="00C676D4">
                <w:rPr>
                  <w:rFonts w:ascii="Arial" w:hAnsi="Arial" w:cs="Arial"/>
                  <w:color w:val="000000"/>
                  <w:sz w:val="20"/>
                </w:rPr>
                <w:delText>1,089,698,417,179</w:delText>
              </w:r>
            </w:del>
          </w:p>
        </w:tc>
      </w:tr>
      <w:tr w:rsidR="00E63F9D" w:rsidRPr="00826313" w14:paraId="6E0A51B5" w14:textId="77777777" w:rsidTr="00DE789C">
        <w:tblPrEx>
          <w:tblW w:w="8940" w:type="dxa"/>
          <w:tblLayout w:type="fixed"/>
          <w:tblPrExChange w:id="1027" w:author="Mai Ngoc Ngo" w:date="2024-10-23T17:08:00Z" w16du:dateUtc="2024-10-23T10:08:00Z">
            <w:tblPrEx>
              <w:tblW w:w="8940" w:type="dxa"/>
              <w:tblLayout w:type="fixed"/>
            </w:tblPrEx>
          </w:tblPrExChange>
        </w:tblPrEx>
        <w:trPr>
          <w:cantSplit/>
          <w:trPrChange w:id="1028" w:author="Mai Ngoc Ngo" w:date="2024-10-23T17:08:00Z" w16du:dateUtc="2024-10-23T10:08:00Z">
            <w:trPr>
              <w:cantSplit/>
            </w:trPr>
          </w:trPrChange>
        </w:trPr>
        <w:tc>
          <w:tcPr>
            <w:tcW w:w="4320" w:type="dxa"/>
            <w:tcBorders>
              <w:top w:val="nil"/>
              <w:left w:val="nil"/>
              <w:bottom w:val="nil"/>
              <w:right w:val="nil"/>
            </w:tcBorders>
            <w:shd w:val="clear" w:color="auto" w:fill="auto"/>
            <w:noWrap/>
            <w:vAlign w:val="bottom"/>
            <w:tcPrChange w:id="1029" w:author="Mai Ngoc Ngo" w:date="2024-10-23T17:08:00Z" w16du:dateUtc="2024-10-23T10:08:00Z">
              <w:tcPr>
                <w:tcW w:w="4320" w:type="dxa"/>
                <w:tcBorders>
                  <w:top w:val="nil"/>
                  <w:left w:val="nil"/>
                  <w:bottom w:val="nil"/>
                  <w:right w:val="nil"/>
                </w:tcBorders>
                <w:shd w:val="clear" w:color="auto" w:fill="auto"/>
                <w:noWrap/>
                <w:vAlign w:val="bottom"/>
              </w:tcPr>
            </w:tcPrChange>
          </w:tcPr>
          <w:p w14:paraId="156A5136" w14:textId="255EF421" w:rsidR="00E63F9D" w:rsidRPr="00826313" w:rsidRDefault="00E63F9D" w:rsidP="00E63F9D">
            <w:pPr>
              <w:overflowPunct/>
              <w:autoSpaceDE/>
              <w:autoSpaceDN/>
              <w:adjustRightInd/>
              <w:ind w:left="-108"/>
              <w:textAlignment w:val="auto"/>
              <w:rPr>
                <w:rFonts w:ascii="Arial" w:hAnsi="Arial" w:cs="Arial"/>
                <w:sz w:val="20"/>
              </w:rPr>
            </w:pPr>
            <w:r w:rsidRPr="00826313">
              <w:rPr>
                <w:rFonts w:ascii="Arial" w:hAnsi="Arial" w:cs="Arial"/>
                <w:sz w:val="20"/>
              </w:rPr>
              <w:t>Deferred tax assets</w:t>
            </w:r>
          </w:p>
        </w:tc>
        <w:tc>
          <w:tcPr>
            <w:tcW w:w="720" w:type="dxa"/>
            <w:tcBorders>
              <w:top w:val="nil"/>
              <w:left w:val="nil"/>
              <w:bottom w:val="nil"/>
              <w:right w:val="nil"/>
            </w:tcBorders>
            <w:shd w:val="clear" w:color="auto" w:fill="auto"/>
            <w:noWrap/>
            <w:vAlign w:val="bottom"/>
            <w:tcPrChange w:id="1030" w:author="Mai Ngoc Ngo" w:date="2024-10-23T17:08:00Z" w16du:dateUtc="2024-10-23T10:08:00Z">
              <w:tcPr>
                <w:tcW w:w="720" w:type="dxa"/>
                <w:tcBorders>
                  <w:top w:val="nil"/>
                  <w:left w:val="nil"/>
                  <w:bottom w:val="nil"/>
                  <w:right w:val="nil"/>
                </w:tcBorders>
                <w:shd w:val="clear" w:color="auto" w:fill="auto"/>
                <w:noWrap/>
                <w:vAlign w:val="bottom"/>
              </w:tcPr>
            </w:tcPrChange>
          </w:tcPr>
          <w:p w14:paraId="2ABA4EDF" w14:textId="15BFCDEA" w:rsidR="00E63F9D" w:rsidRPr="00826313" w:rsidRDefault="00E63F9D" w:rsidP="00E63F9D">
            <w:pPr>
              <w:overflowPunct/>
              <w:autoSpaceDE/>
              <w:autoSpaceDN/>
              <w:adjustRightInd/>
              <w:ind w:right="-85"/>
              <w:jc w:val="center"/>
              <w:textAlignment w:val="auto"/>
              <w:rPr>
                <w:rFonts w:ascii="Arial" w:hAnsi="Arial" w:cs="Arial"/>
                <w:caps/>
                <w:sz w:val="20"/>
              </w:rPr>
            </w:pPr>
            <w:r w:rsidRPr="004328D0">
              <w:rPr>
                <w:rFonts w:ascii="Arial" w:hAnsi="Arial" w:cs="Arial"/>
                <w:caps/>
                <w:sz w:val="20"/>
                <w:highlight w:val="yellow"/>
              </w:rPr>
              <w:t>14.3</w:t>
            </w:r>
          </w:p>
        </w:tc>
        <w:tc>
          <w:tcPr>
            <w:tcW w:w="1980" w:type="dxa"/>
            <w:tcBorders>
              <w:top w:val="nil"/>
              <w:left w:val="nil"/>
              <w:bottom w:val="nil"/>
              <w:right w:val="nil"/>
            </w:tcBorders>
            <w:shd w:val="clear" w:color="auto" w:fill="auto"/>
            <w:noWrap/>
            <w:vAlign w:val="bottom"/>
            <w:tcPrChange w:id="1031" w:author="Mai Ngoc Ngo" w:date="2024-10-23T17:08:00Z" w16du:dateUtc="2024-10-23T10:08:00Z">
              <w:tcPr>
                <w:tcW w:w="1980" w:type="dxa"/>
                <w:tcBorders>
                  <w:top w:val="nil"/>
                  <w:left w:val="nil"/>
                  <w:bottom w:val="nil"/>
                  <w:right w:val="nil"/>
                </w:tcBorders>
                <w:shd w:val="clear" w:color="auto" w:fill="auto"/>
                <w:noWrap/>
                <w:vAlign w:val="bottom"/>
              </w:tcPr>
            </w:tcPrChange>
          </w:tcPr>
          <w:p w14:paraId="48709B13" w14:textId="2FF293C7" w:rsidR="00E63F9D" w:rsidRPr="00826313" w:rsidRDefault="00E63F9D" w:rsidP="00E63F9D">
            <w:pPr>
              <w:overflowPunct/>
              <w:autoSpaceDE/>
              <w:autoSpaceDN/>
              <w:adjustRightInd/>
              <w:ind w:left="57" w:right="-85"/>
              <w:jc w:val="right"/>
              <w:textAlignment w:val="auto"/>
              <w:rPr>
                <w:rFonts w:ascii="Arial" w:hAnsi="Arial" w:cs="Arial"/>
                <w:sz w:val="20"/>
              </w:rPr>
            </w:pPr>
            <w:ins w:id="1032" w:author="Hai Quang Le" w:date="2025-01-03T17:19:00Z" w16du:dateUtc="2025-01-03T10:19:00Z">
              <w:r w:rsidRPr="005D4834">
                <w:rPr>
                  <w:rFonts w:ascii="Arial" w:hAnsi="Arial" w:cs="Arial"/>
                  <w:sz w:val="20"/>
                </w:rPr>
                <w:t xml:space="preserve"> </w:t>
              </w:r>
              <w:r w:rsidRPr="003B51ED">
                <w:rPr>
                  <w:rFonts w:ascii="Arial" w:hAnsi="Arial" w:cs="Arial"/>
                  <w:sz w:val="20"/>
                </w:rPr>
                <w:t xml:space="preserve"> 189,361,619</w:t>
              </w:r>
            </w:ins>
            <w:ins w:id="1033" w:author="Mai Ngoc Ngo" w:date="2024-10-23T17:08:00Z" w16du:dateUtc="2024-10-23T10:08:00Z">
              <w:del w:id="1034" w:author="Hai Quang Le" w:date="2025-01-03T17:19:00Z" w16du:dateUtc="2025-01-03T10:19:00Z">
                <w:r w:rsidRPr="00E34A2A" w:rsidDel="003667E1">
                  <w:rPr>
                    <w:rFonts w:ascii="Arial" w:hAnsi="Arial" w:cs="Arial"/>
                    <w:sz w:val="20"/>
                    <w:rPrChange w:id="1035" w:author="Mai Ngoc Ngo" w:date="2024-10-23T17:09:00Z" w16du:dateUtc="2024-10-23T10:09:00Z">
                      <w:rPr/>
                    </w:rPrChange>
                  </w:rPr>
                  <w:delText xml:space="preserve"> </w:delText>
                </w:r>
              </w:del>
              <w:del w:id="1036" w:author="Hai Quang Le" w:date="2025-01-03T17:18:00Z" w16du:dateUtc="2025-01-03T10:18:00Z">
                <w:r w:rsidRPr="00E34A2A" w:rsidDel="003B51ED">
                  <w:rPr>
                    <w:rFonts w:ascii="Arial" w:hAnsi="Arial" w:cs="Arial"/>
                    <w:sz w:val="20"/>
                    <w:rPrChange w:id="1037" w:author="Mai Ngoc Ngo" w:date="2024-10-23T17:09:00Z" w16du:dateUtc="2024-10-23T10:09:00Z">
                      <w:rPr/>
                    </w:rPrChange>
                  </w:rPr>
                  <w:delText xml:space="preserve">1,274,150,687,609 </w:delText>
                </w:r>
              </w:del>
            </w:ins>
          </w:p>
        </w:tc>
        <w:tc>
          <w:tcPr>
            <w:tcW w:w="1920" w:type="dxa"/>
            <w:tcBorders>
              <w:top w:val="nil"/>
              <w:left w:val="nil"/>
              <w:bottom w:val="nil"/>
              <w:right w:val="nil"/>
            </w:tcBorders>
            <w:vAlign w:val="bottom"/>
            <w:tcPrChange w:id="1038" w:author="Mai Ngoc Ngo" w:date="2024-10-23T17:08:00Z" w16du:dateUtc="2024-10-23T10:08:00Z">
              <w:tcPr>
                <w:tcW w:w="1920" w:type="dxa"/>
                <w:tcBorders>
                  <w:top w:val="nil"/>
                  <w:left w:val="nil"/>
                  <w:bottom w:val="nil"/>
                  <w:right w:val="nil"/>
                </w:tcBorders>
                <w:vAlign w:val="bottom"/>
              </w:tcPr>
            </w:tcPrChange>
          </w:tcPr>
          <w:p w14:paraId="53B944D4" w14:textId="562DFD04" w:rsidR="00E63F9D" w:rsidRPr="00826313" w:rsidRDefault="00E63F9D" w:rsidP="00E63F9D">
            <w:pPr>
              <w:overflowPunct/>
              <w:autoSpaceDE/>
              <w:autoSpaceDN/>
              <w:adjustRightInd/>
              <w:ind w:left="57" w:right="-85"/>
              <w:jc w:val="right"/>
              <w:textAlignment w:val="auto"/>
              <w:rPr>
                <w:rFonts w:ascii="Arial" w:hAnsi="Arial" w:cs="Arial"/>
                <w:sz w:val="20"/>
              </w:rPr>
            </w:pPr>
            <w:ins w:id="1039" w:author="Hai Quang Le" w:date="2025-01-03T17:19:00Z" w16du:dateUtc="2025-01-03T10:19:00Z">
              <w:r w:rsidRPr="005D4834">
                <w:rPr>
                  <w:rFonts w:ascii="Arial" w:hAnsi="Arial" w:cs="Arial"/>
                  <w:sz w:val="20"/>
                </w:rPr>
                <w:t xml:space="preserve"> 426,830,402 </w:t>
              </w:r>
            </w:ins>
            <w:ins w:id="1040" w:author="Mai Ngoc Ngo" w:date="2024-10-23T17:08:00Z" w16du:dateUtc="2024-10-23T10:08:00Z">
              <w:del w:id="1041" w:author="Hai Quang Le" w:date="2025-01-03T17:19:00Z" w16du:dateUtc="2025-01-03T10:19:00Z">
                <w:r w:rsidRPr="00E34A2A" w:rsidDel="003667E1">
                  <w:rPr>
                    <w:rFonts w:ascii="Arial" w:hAnsi="Arial" w:cs="Arial"/>
                    <w:sz w:val="20"/>
                    <w:rPrChange w:id="1042" w:author="Mai Ngoc Ngo" w:date="2024-10-23T17:09:00Z" w16du:dateUtc="2024-10-23T10:09:00Z">
                      <w:rPr/>
                    </w:rPrChange>
                  </w:rPr>
                  <w:delText xml:space="preserve"> 1,035,539,655,673 </w:delText>
                </w:r>
              </w:del>
            </w:ins>
            <w:ins w:id="1043" w:author="An Phuc Cao" w:date="2024-09-26T15:22:00Z" w16du:dateUtc="2024-09-26T08:22:00Z">
              <w:del w:id="1044" w:author="Hai Quang Le" w:date="2025-01-03T17:19:00Z" w16du:dateUtc="2025-01-03T10:19:00Z">
                <w:r w:rsidRPr="00F15939" w:rsidDel="003667E1">
                  <w:rPr>
                    <w:rFonts w:ascii="Arial" w:hAnsi="Arial" w:cs="Arial"/>
                    <w:sz w:val="20"/>
                  </w:rPr>
                  <w:delText xml:space="preserve">1,044,501,738,445 </w:delText>
                </w:r>
              </w:del>
            </w:ins>
            <w:del w:id="1045" w:author="Hai Quang Le" w:date="2025-01-03T17:19:00Z" w16du:dateUtc="2025-01-03T10:19:00Z">
              <w:r w:rsidDel="003667E1">
                <w:rPr>
                  <w:rFonts w:ascii="Arial" w:hAnsi="Arial" w:cs="Arial"/>
                  <w:color w:val="000000"/>
                  <w:sz w:val="20"/>
                </w:rPr>
                <w:delText>5,206,952,354</w:delText>
              </w:r>
            </w:del>
          </w:p>
        </w:tc>
      </w:tr>
      <w:tr w:rsidR="00E63F9D" w:rsidRPr="00826313" w14:paraId="2E8C9603" w14:textId="77777777" w:rsidTr="00DE789C">
        <w:tblPrEx>
          <w:tblW w:w="8940" w:type="dxa"/>
          <w:tblLayout w:type="fixed"/>
          <w:tblPrExChange w:id="1046" w:author="Mai Ngoc Ngo" w:date="2024-10-23T17:08:00Z" w16du:dateUtc="2024-10-23T10:08:00Z">
            <w:tblPrEx>
              <w:tblW w:w="8940" w:type="dxa"/>
              <w:tblLayout w:type="fixed"/>
            </w:tblPrEx>
          </w:tblPrExChange>
        </w:tblPrEx>
        <w:trPr>
          <w:cantSplit/>
          <w:trPrChange w:id="1047" w:author="Mai Ngoc Ngo" w:date="2024-10-23T17:08:00Z" w16du:dateUtc="2024-10-23T10:08:00Z">
            <w:trPr>
              <w:cantSplit/>
            </w:trPr>
          </w:trPrChange>
        </w:trPr>
        <w:tc>
          <w:tcPr>
            <w:tcW w:w="4320" w:type="dxa"/>
            <w:tcBorders>
              <w:top w:val="nil"/>
              <w:left w:val="nil"/>
              <w:bottom w:val="nil"/>
              <w:right w:val="nil"/>
            </w:tcBorders>
            <w:shd w:val="clear" w:color="auto" w:fill="auto"/>
            <w:noWrap/>
            <w:vAlign w:val="bottom"/>
            <w:tcPrChange w:id="1048" w:author="Mai Ngoc Ngo" w:date="2024-10-23T17:08:00Z" w16du:dateUtc="2024-10-23T10:08:00Z">
              <w:tcPr>
                <w:tcW w:w="4320" w:type="dxa"/>
                <w:tcBorders>
                  <w:top w:val="nil"/>
                  <w:left w:val="nil"/>
                  <w:bottom w:val="nil"/>
                  <w:right w:val="nil"/>
                </w:tcBorders>
                <w:shd w:val="clear" w:color="auto" w:fill="auto"/>
                <w:noWrap/>
                <w:vAlign w:val="bottom"/>
              </w:tcPr>
            </w:tcPrChange>
          </w:tcPr>
          <w:p w14:paraId="79E580A3" w14:textId="5EFB520A" w:rsidR="00E63F9D" w:rsidRPr="00826313" w:rsidRDefault="00E63F9D" w:rsidP="00E63F9D">
            <w:pPr>
              <w:overflowPunct/>
              <w:autoSpaceDE/>
              <w:autoSpaceDN/>
              <w:adjustRightInd/>
              <w:ind w:left="-108"/>
              <w:textAlignment w:val="auto"/>
              <w:rPr>
                <w:rFonts w:ascii="Arial" w:hAnsi="Arial" w:cs="Arial"/>
                <w:sz w:val="20"/>
              </w:rPr>
            </w:pPr>
            <w:r w:rsidRPr="00826313">
              <w:rPr>
                <w:rFonts w:ascii="Arial" w:hAnsi="Arial" w:cs="Arial"/>
                <w:sz w:val="20"/>
              </w:rPr>
              <w:t>Property, equipment and Right-of-use assets</w:t>
            </w:r>
          </w:p>
        </w:tc>
        <w:tc>
          <w:tcPr>
            <w:tcW w:w="720" w:type="dxa"/>
            <w:tcBorders>
              <w:top w:val="nil"/>
              <w:left w:val="nil"/>
              <w:bottom w:val="nil"/>
              <w:right w:val="nil"/>
            </w:tcBorders>
            <w:shd w:val="clear" w:color="auto" w:fill="auto"/>
            <w:noWrap/>
            <w:vAlign w:val="bottom"/>
            <w:tcPrChange w:id="1049" w:author="Mai Ngoc Ngo" w:date="2024-10-23T17:08:00Z" w16du:dateUtc="2024-10-23T10:08:00Z">
              <w:tcPr>
                <w:tcW w:w="720" w:type="dxa"/>
                <w:tcBorders>
                  <w:top w:val="nil"/>
                  <w:left w:val="nil"/>
                  <w:bottom w:val="nil"/>
                  <w:right w:val="nil"/>
                </w:tcBorders>
                <w:shd w:val="clear" w:color="auto" w:fill="auto"/>
                <w:noWrap/>
                <w:vAlign w:val="bottom"/>
              </w:tcPr>
            </w:tcPrChange>
          </w:tcPr>
          <w:p w14:paraId="7484D42A" w14:textId="6A6527F2" w:rsidR="00E63F9D" w:rsidRPr="00826313" w:rsidRDefault="00E63F9D" w:rsidP="00E63F9D">
            <w:pPr>
              <w:overflowPunct/>
              <w:autoSpaceDE/>
              <w:autoSpaceDN/>
              <w:adjustRightInd/>
              <w:ind w:right="-85"/>
              <w:jc w:val="center"/>
              <w:textAlignment w:val="auto"/>
              <w:rPr>
                <w:rFonts w:ascii="Arial" w:hAnsi="Arial" w:cs="Arial"/>
                <w:caps/>
                <w:sz w:val="20"/>
              </w:rPr>
            </w:pPr>
            <w:r w:rsidRPr="00826313">
              <w:rPr>
                <w:rFonts w:ascii="Arial" w:hAnsi="Arial" w:cs="Arial"/>
                <w:caps/>
                <w:sz w:val="20"/>
              </w:rPr>
              <w:t>20</w:t>
            </w:r>
          </w:p>
        </w:tc>
        <w:tc>
          <w:tcPr>
            <w:tcW w:w="1980" w:type="dxa"/>
            <w:tcBorders>
              <w:top w:val="nil"/>
              <w:left w:val="nil"/>
              <w:bottom w:val="nil"/>
              <w:right w:val="nil"/>
            </w:tcBorders>
            <w:shd w:val="clear" w:color="auto" w:fill="auto"/>
            <w:noWrap/>
            <w:vAlign w:val="bottom"/>
            <w:tcPrChange w:id="1050" w:author="Mai Ngoc Ngo" w:date="2024-10-23T17:08:00Z" w16du:dateUtc="2024-10-23T10:08:00Z">
              <w:tcPr>
                <w:tcW w:w="1980" w:type="dxa"/>
                <w:tcBorders>
                  <w:top w:val="nil"/>
                  <w:left w:val="nil"/>
                  <w:bottom w:val="nil"/>
                  <w:right w:val="nil"/>
                </w:tcBorders>
                <w:shd w:val="clear" w:color="auto" w:fill="auto"/>
                <w:noWrap/>
                <w:vAlign w:val="bottom"/>
              </w:tcPr>
            </w:tcPrChange>
          </w:tcPr>
          <w:p w14:paraId="26CC3F47" w14:textId="27DF7891" w:rsidR="00E63F9D" w:rsidRPr="00826313" w:rsidRDefault="00E63F9D" w:rsidP="00E63F9D">
            <w:pPr>
              <w:overflowPunct/>
              <w:autoSpaceDE/>
              <w:autoSpaceDN/>
              <w:adjustRightInd/>
              <w:ind w:left="57" w:right="-85"/>
              <w:jc w:val="right"/>
              <w:textAlignment w:val="auto"/>
              <w:rPr>
                <w:rFonts w:ascii="Arial" w:hAnsi="Arial" w:cs="Arial"/>
                <w:sz w:val="20"/>
              </w:rPr>
            </w:pPr>
            <w:ins w:id="1051" w:author="Hai Quang Le" w:date="2025-01-03T17:19:00Z" w16du:dateUtc="2025-01-03T10:19:00Z">
              <w:r w:rsidRPr="005D4834">
                <w:rPr>
                  <w:rFonts w:ascii="Arial" w:hAnsi="Arial" w:cs="Arial"/>
                  <w:sz w:val="20"/>
                </w:rPr>
                <w:t xml:space="preserve"> </w:t>
              </w:r>
              <w:r w:rsidRPr="00F4469B">
                <w:rPr>
                  <w:rFonts w:ascii="Arial" w:hAnsi="Arial" w:cs="Arial"/>
                  <w:sz w:val="20"/>
                </w:rPr>
                <w:t xml:space="preserve"> 11,241,361,223</w:t>
              </w:r>
            </w:ins>
            <w:ins w:id="1052" w:author="Mai Ngoc Ngo" w:date="2024-10-23T17:08:00Z" w16du:dateUtc="2024-10-23T10:08:00Z">
              <w:del w:id="1053" w:author="Hai Quang Le" w:date="2025-01-03T17:19:00Z" w16du:dateUtc="2025-01-03T10:19:00Z">
                <w:r w:rsidRPr="00E34A2A" w:rsidDel="00A005E2">
                  <w:rPr>
                    <w:rFonts w:ascii="Arial" w:hAnsi="Arial" w:cs="Arial"/>
                    <w:sz w:val="20"/>
                    <w:rPrChange w:id="1054" w:author="Mai Ngoc Ngo" w:date="2024-10-23T17:09:00Z" w16du:dateUtc="2024-10-23T10:09:00Z">
                      <w:rPr/>
                    </w:rPrChange>
                  </w:rPr>
                  <w:delText xml:space="preserve"> </w:delText>
                </w:r>
              </w:del>
              <w:del w:id="1055" w:author="Hai Quang Le" w:date="2025-01-03T17:18:00Z" w16du:dateUtc="2025-01-03T10:18:00Z">
                <w:r w:rsidRPr="00E34A2A" w:rsidDel="003B51ED">
                  <w:rPr>
                    <w:rFonts w:ascii="Arial" w:hAnsi="Arial" w:cs="Arial"/>
                    <w:sz w:val="20"/>
                    <w:rPrChange w:id="1056" w:author="Mai Ngoc Ngo" w:date="2024-10-23T17:09:00Z" w16du:dateUtc="2024-10-23T10:09:00Z">
                      <w:rPr/>
                    </w:rPrChange>
                  </w:rPr>
                  <w:delText xml:space="preserve">188,753,425 </w:delText>
                </w:r>
              </w:del>
            </w:ins>
          </w:p>
        </w:tc>
        <w:tc>
          <w:tcPr>
            <w:tcW w:w="1920" w:type="dxa"/>
            <w:tcBorders>
              <w:top w:val="nil"/>
              <w:left w:val="nil"/>
              <w:bottom w:val="nil"/>
              <w:right w:val="nil"/>
            </w:tcBorders>
            <w:vAlign w:val="bottom"/>
            <w:tcPrChange w:id="1057" w:author="Mai Ngoc Ngo" w:date="2024-10-23T17:08:00Z" w16du:dateUtc="2024-10-23T10:08:00Z">
              <w:tcPr>
                <w:tcW w:w="1920" w:type="dxa"/>
                <w:tcBorders>
                  <w:top w:val="nil"/>
                  <w:left w:val="nil"/>
                  <w:bottom w:val="nil"/>
                  <w:right w:val="nil"/>
                </w:tcBorders>
                <w:vAlign w:val="bottom"/>
              </w:tcPr>
            </w:tcPrChange>
          </w:tcPr>
          <w:p w14:paraId="5B1C7ABC" w14:textId="7CB6D343" w:rsidR="00E63F9D" w:rsidRPr="00826313" w:rsidRDefault="00E63F9D" w:rsidP="00E63F9D">
            <w:pPr>
              <w:overflowPunct/>
              <w:autoSpaceDE/>
              <w:autoSpaceDN/>
              <w:adjustRightInd/>
              <w:ind w:left="57" w:right="-85"/>
              <w:jc w:val="right"/>
              <w:textAlignment w:val="auto"/>
              <w:rPr>
                <w:rFonts w:ascii="Arial" w:hAnsi="Arial" w:cs="Arial"/>
                <w:sz w:val="20"/>
              </w:rPr>
            </w:pPr>
            <w:ins w:id="1058" w:author="Hai Quang Le" w:date="2025-01-03T17:19:00Z" w16du:dateUtc="2025-01-03T10:19:00Z">
              <w:r w:rsidRPr="005D4834">
                <w:rPr>
                  <w:rFonts w:ascii="Arial" w:hAnsi="Arial" w:cs="Arial"/>
                  <w:sz w:val="20"/>
                </w:rPr>
                <w:t xml:space="preserve"> 14,504,674,744 </w:t>
              </w:r>
            </w:ins>
            <w:ins w:id="1059" w:author="Mai Ngoc Ngo" w:date="2024-10-23T17:08:00Z" w16du:dateUtc="2024-10-23T10:08:00Z">
              <w:del w:id="1060" w:author="Hai Quang Le" w:date="2025-01-03T17:19:00Z" w16du:dateUtc="2025-01-03T10:19:00Z">
                <w:r w:rsidRPr="00E34A2A" w:rsidDel="00A005E2">
                  <w:rPr>
                    <w:rFonts w:ascii="Arial" w:hAnsi="Arial" w:cs="Arial"/>
                    <w:sz w:val="20"/>
                    <w:rPrChange w:id="1061" w:author="Mai Ngoc Ngo" w:date="2024-10-23T17:09:00Z" w16du:dateUtc="2024-10-23T10:09:00Z">
                      <w:rPr/>
                    </w:rPrChange>
                  </w:rPr>
                  <w:delText xml:space="preserve"> 426,830,402 </w:delText>
                </w:r>
              </w:del>
            </w:ins>
            <w:ins w:id="1062" w:author="An Phuc Cao" w:date="2024-09-26T15:22:00Z" w16du:dateUtc="2024-09-26T08:22:00Z">
              <w:del w:id="1063" w:author="Hai Quang Le" w:date="2025-01-03T17:19:00Z" w16du:dateUtc="2025-01-03T10:19:00Z">
                <w:r w:rsidRPr="00F15939" w:rsidDel="00A005E2">
                  <w:rPr>
                    <w:rFonts w:ascii="Arial" w:hAnsi="Arial" w:cs="Arial"/>
                    <w:sz w:val="20"/>
                  </w:rPr>
                  <w:delText xml:space="preserve">426,830,402 </w:delText>
                </w:r>
              </w:del>
            </w:ins>
            <w:del w:id="1064" w:author="Hai Quang Le" w:date="2025-01-03T17:19:00Z" w16du:dateUtc="2025-01-03T10:19:00Z">
              <w:r w:rsidDel="00A005E2">
                <w:rPr>
                  <w:rFonts w:ascii="Arial" w:hAnsi="Arial" w:cs="Arial"/>
                  <w:color w:val="000000"/>
                  <w:sz w:val="20"/>
                </w:rPr>
                <w:delText>19,023,027,903</w:delText>
              </w:r>
            </w:del>
          </w:p>
        </w:tc>
      </w:tr>
      <w:tr w:rsidR="00E63F9D" w:rsidRPr="00826313" w14:paraId="2194887B" w14:textId="77777777" w:rsidTr="00DE789C">
        <w:tblPrEx>
          <w:tblW w:w="8940" w:type="dxa"/>
          <w:tblLayout w:type="fixed"/>
          <w:tblPrExChange w:id="1065" w:author="Mai Ngoc Ngo" w:date="2024-10-23T17:08:00Z" w16du:dateUtc="2024-10-23T10:08:00Z">
            <w:tblPrEx>
              <w:tblW w:w="8940" w:type="dxa"/>
              <w:tblLayout w:type="fixed"/>
            </w:tblPrEx>
          </w:tblPrExChange>
        </w:tblPrEx>
        <w:trPr>
          <w:cantSplit/>
          <w:trPrChange w:id="1066" w:author="Mai Ngoc Ngo" w:date="2024-10-23T17:08:00Z" w16du:dateUtc="2024-10-23T10:08:00Z">
            <w:trPr>
              <w:cantSplit/>
            </w:trPr>
          </w:trPrChange>
        </w:trPr>
        <w:tc>
          <w:tcPr>
            <w:tcW w:w="4320" w:type="dxa"/>
            <w:tcBorders>
              <w:top w:val="nil"/>
              <w:left w:val="nil"/>
              <w:bottom w:val="nil"/>
              <w:right w:val="nil"/>
            </w:tcBorders>
            <w:shd w:val="clear" w:color="auto" w:fill="auto"/>
            <w:noWrap/>
            <w:vAlign w:val="bottom"/>
            <w:tcPrChange w:id="1067" w:author="Mai Ngoc Ngo" w:date="2024-10-23T17:08:00Z" w16du:dateUtc="2024-10-23T10:08:00Z">
              <w:tcPr>
                <w:tcW w:w="4320" w:type="dxa"/>
                <w:tcBorders>
                  <w:top w:val="nil"/>
                  <w:left w:val="nil"/>
                  <w:bottom w:val="nil"/>
                  <w:right w:val="nil"/>
                </w:tcBorders>
                <w:shd w:val="clear" w:color="auto" w:fill="auto"/>
                <w:noWrap/>
              </w:tcPr>
            </w:tcPrChange>
          </w:tcPr>
          <w:p w14:paraId="372DD59F" w14:textId="401FD44C" w:rsidR="00E63F9D" w:rsidRPr="00826313" w:rsidRDefault="00E63F9D" w:rsidP="00E63F9D">
            <w:pPr>
              <w:overflowPunct/>
              <w:autoSpaceDE/>
              <w:autoSpaceDN/>
              <w:adjustRightInd/>
              <w:ind w:left="-108"/>
              <w:textAlignment w:val="auto"/>
              <w:rPr>
                <w:rFonts w:ascii="Arial" w:hAnsi="Arial" w:cs="Arial"/>
                <w:sz w:val="20"/>
              </w:rPr>
            </w:pPr>
            <w:r w:rsidRPr="00826313">
              <w:rPr>
                <w:rFonts w:ascii="Arial" w:hAnsi="Arial" w:cs="Arial"/>
                <w:sz w:val="20"/>
              </w:rPr>
              <w:t>Goodwill and other intangible assets</w:t>
            </w:r>
          </w:p>
        </w:tc>
        <w:tc>
          <w:tcPr>
            <w:tcW w:w="720" w:type="dxa"/>
            <w:tcBorders>
              <w:top w:val="nil"/>
              <w:left w:val="nil"/>
              <w:bottom w:val="nil"/>
              <w:right w:val="nil"/>
            </w:tcBorders>
            <w:shd w:val="clear" w:color="auto" w:fill="auto"/>
            <w:noWrap/>
            <w:vAlign w:val="bottom"/>
            <w:tcPrChange w:id="1068" w:author="Mai Ngoc Ngo" w:date="2024-10-23T17:08:00Z" w16du:dateUtc="2024-10-23T10:08:00Z">
              <w:tcPr>
                <w:tcW w:w="720" w:type="dxa"/>
                <w:tcBorders>
                  <w:top w:val="nil"/>
                  <w:left w:val="nil"/>
                  <w:bottom w:val="nil"/>
                  <w:right w:val="nil"/>
                </w:tcBorders>
                <w:shd w:val="clear" w:color="auto" w:fill="auto"/>
                <w:noWrap/>
                <w:vAlign w:val="bottom"/>
              </w:tcPr>
            </w:tcPrChange>
          </w:tcPr>
          <w:p w14:paraId="7468FE43" w14:textId="6E41FE7E" w:rsidR="00E63F9D" w:rsidRPr="00826313" w:rsidRDefault="00E63F9D" w:rsidP="00E63F9D">
            <w:pPr>
              <w:overflowPunct/>
              <w:autoSpaceDE/>
              <w:autoSpaceDN/>
              <w:adjustRightInd/>
              <w:ind w:right="-85"/>
              <w:jc w:val="center"/>
              <w:textAlignment w:val="auto"/>
              <w:rPr>
                <w:rFonts w:ascii="Arial" w:hAnsi="Arial" w:cs="Arial"/>
                <w:caps/>
                <w:sz w:val="20"/>
              </w:rPr>
            </w:pPr>
            <w:r w:rsidRPr="00826313">
              <w:rPr>
                <w:rFonts w:ascii="Arial" w:hAnsi="Arial" w:cs="Arial"/>
                <w:caps/>
                <w:sz w:val="20"/>
              </w:rPr>
              <w:t>21</w:t>
            </w:r>
          </w:p>
        </w:tc>
        <w:tc>
          <w:tcPr>
            <w:tcW w:w="1980" w:type="dxa"/>
            <w:tcBorders>
              <w:top w:val="nil"/>
              <w:left w:val="nil"/>
              <w:bottom w:val="nil"/>
              <w:right w:val="nil"/>
            </w:tcBorders>
            <w:shd w:val="clear" w:color="auto" w:fill="auto"/>
            <w:noWrap/>
            <w:vAlign w:val="bottom"/>
            <w:tcPrChange w:id="1069" w:author="Mai Ngoc Ngo" w:date="2024-10-23T17:08:00Z" w16du:dateUtc="2024-10-23T10:08:00Z">
              <w:tcPr>
                <w:tcW w:w="1980" w:type="dxa"/>
                <w:tcBorders>
                  <w:top w:val="nil"/>
                  <w:left w:val="nil"/>
                  <w:bottom w:val="nil"/>
                  <w:right w:val="nil"/>
                </w:tcBorders>
                <w:shd w:val="clear" w:color="auto" w:fill="auto"/>
                <w:noWrap/>
                <w:vAlign w:val="bottom"/>
              </w:tcPr>
            </w:tcPrChange>
          </w:tcPr>
          <w:p w14:paraId="7AEF57CF" w14:textId="12C71DA0" w:rsidR="00E63F9D" w:rsidRPr="00826313" w:rsidRDefault="00E63F9D" w:rsidP="00E63F9D">
            <w:pPr>
              <w:overflowPunct/>
              <w:autoSpaceDE/>
              <w:autoSpaceDN/>
              <w:adjustRightInd/>
              <w:ind w:left="57" w:right="-85"/>
              <w:jc w:val="right"/>
              <w:textAlignment w:val="auto"/>
              <w:rPr>
                <w:rFonts w:ascii="Arial" w:hAnsi="Arial" w:cs="Arial"/>
                <w:sz w:val="20"/>
              </w:rPr>
            </w:pPr>
            <w:ins w:id="1070" w:author="Hai Quang Le" w:date="2025-01-03T17:19:00Z" w16du:dateUtc="2025-01-03T10:19:00Z">
              <w:r w:rsidRPr="005D4834">
                <w:rPr>
                  <w:rFonts w:ascii="Arial" w:hAnsi="Arial" w:cs="Arial"/>
                  <w:sz w:val="20"/>
                </w:rPr>
                <w:t xml:space="preserve"> 173,414,210,033 </w:t>
              </w:r>
            </w:ins>
            <w:ins w:id="1071" w:author="Mai Ngoc Ngo" w:date="2024-10-23T17:08:00Z" w16du:dateUtc="2024-10-23T10:08:00Z">
              <w:del w:id="1072" w:author="Hai Quang Le" w:date="2025-01-03T17:19:00Z" w16du:dateUtc="2025-01-03T10:19:00Z">
                <w:r w:rsidRPr="00E34A2A" w:rsidDel="00DC61F4">
                  <w:rPr>
                    <w:rFonts w:ascii="Arial" w:hAnsi="Arial" w:cs="Arial"/>
                    <w:sz w:val="20"/>
                    <w:rPrChange w:id="1073" w:author="Mai Ngoc Ngo" w:date="2024-10-23T17:09:00Z" w16du:dateUtc="2024-10-23T10:09:00Z">
                      <w:rPr/>
                    </w:rPrChange>
                  </w:rPr>
                  <w:delText xml:space="preserve"> </w:delText>
                </w:r>
              </w:del>
              <w:del w:id="1074" w:author="Hai Quang Le" w:date="2025-01-03T17:18:00Z" w16du:dateUtc="2025-01-03T10:18:00Z">
                <w:r w:rsidRPr="00E34A2A" w:rsidDel="00F4469B">
                  <w:rPr>
                    <w:rFonts w:ascii="Arial" w:hAnsi="Arial" w:cs="Arial"/>
                    <w:sz w:val="20"/>
                    <w:rPrChange w:id="1075" w:author="Mai Ngoc Ngo" w:date="2024-10-23T17:09:00Z" w16du:dateUtc="2024-10-23T10:09:00Z">
                      <w:rPr/>
                    </w:rPrChange>
                  </w:rPr>
                  <w:delText xml:space="preserve">11,248,376,167 </w:delText>
                </w:r>
              </w:del>
            </w:ins>
          </w:p>
        </w:tc>
        <w:tc>
          <w:tcPr>
            <w:tcW w:w="1920" w:type="dxa"/>
            <w:tcBorders>
              <w:top w:val="nil"/>
              <w:left w:val="nil"/>
              <w:bottom w:val="nil"/>
              <w:right w:val="nil"/>
            </w:tcBorders>
            <w:vAlign w:val="bottom"/>
            <w:tcPrChange w:id="1076" w:author="Mai Ngoc Ngo" w:date="2024-10-23T17:08:00Z" w16du:dateUtc="2024-10-23T10:08:00Z">
              <w:tcPr>
                <w:tcW w:w="1920" w:type="dxa"/>
                <w:tcBorders>
                  <w:top w:val="nil"/>
                  <w:left w:val="nil"/>
                  <w:bottom w:val="nil"/>
                  <w:right w:val="nil"/>
                </w:tcBorders>
                <w:vAlign w:val="bottom"/>
              </w:tcPr>
            </w:tcPrChange>
          </w:tcPr>
          <w:p w14:paraId="28E5BEE0" w14:textId="00808674" w:rsidR="00E63F9D" w:rsidRPr="00826313" w:rsidRDefault="00E63F9D" w:rsidP="00E63F9D">
            <w:pPr>
              <w:overflowPunct/>
              <w:autoSpaceDE/>
              <w:autoSpaceDN/>
              <w:adjustRightInd/>
              <w:ind w:left="57" w:right="-85"/>
              <w:jc w:val="right"/>
              <w:textAlignment w:val="auto"/>
              <w:rPr>
                <w:rFonts w:ascii="Arial" w:hAnsi="Arial" w:cs="Arial"/>
                <w:sz w:val="20"/>
              </w:rPr>
            </w:pPr>
            <w:ins w:id="1077" w:author="Hai Quang Le" w:date="2025-01-03T17:19:00Z" w16du:dateUtc="2025-01-03T10:19:00Z">
              <w:r w:rsidRPr="005D4834">
                <w:rPr>
                  <w:rFonts w:ascii="Arial" w:hAnsi="Arial" w:cs="Arial"/>
                  <w:sz w:val="20"/>
                </w:rPr>
                <w:t xml:space="preserve"> 169,935,093,652 </w:t>
              </w:r>
            </w:ins>
            <w:ins w:id="1078" w:author="Mai Ngoc Ngo" w:date="2024-10-23T17:08:00Z" w16du:dateUtc="2024-10-23T10:08:00Z">
              <w:del w:id="1079" w:author="Hai Quang Le" w:date="2025-01-03T17:19:00Z" w16du:dateUtc="2025-01-03T10:19:00Z">
                <w:r w:rsidRPr="00E34A2A" w:rsidDel="00DC61F4">
                  <w:rPr>
                    <w:rFonts w:ascii="Arial" w:hAnsi="Arial" w:cs="Arial"/>
                    <w:sz w:val="20"/>
                    <w:rPrChange w:id="1080" w:author="Mai Ngoc Ngo" w:date="2024-10-23T17:09:00Z" w16du:dateUtc="2024-10-23T10:09:00Z">
                      <w:rPr/>
                    </w:rPrChange>
                  </w:rPr>
                  <w:delText xml:space="preserve"> 14,504,674,744 </w:delText>
                </w:r>
              </w:del>
            </w:ins>
            <w:ins w:id="1081" w:author="An Phuc Cao" w:date="2024-09-26T15:22:00Z" w16du:dateUtc="2024-09-26T08:22:00Z">
              <w:del w:id="1082" w:author="Hai Quang Le" w:date="2025-01-03T17:19:00Z" w16du:dateUtc="2025-01-03T10:19:00Z">
                <w:r w:rsidRPr="00F15939" w:rsidDel="00DC61F4">
                  <w:rPr>
                    <w:rFonts w:ascii="Arial" w:hAnsi="Arial" w:cs="Arial"/>
                    <w:sz w:val="20"/>
                  </w:rPr>
                  <w:delText xml:space="preserve">14,504,674,744 </w:delText>
                </w:r>
              </w:del>
            </w:ins>
            <w:del w:id="1083" w:author="Hai Quang Le" w:date="2025-01-03T17:19:00Z" w16du:dateUtc="2025-01-03T10:19:00Z">
              <w:r w:rsidDel="00DC61F4">
                <w:rPr>
                  <w:rFonts w:ascii="Arial" w:hAnsi="Arial" w:cs="Arial"/>
                  <w:color w:val="000000"/>
                  <w:sz w:val="20"/>
                </w:rPr>
                <w:delText>147,013,761,766</w:delText>
              </w:r>
            </w:del>
          </w:p>
        </w:tc>
      </w:tr>
      <w:tr w:rsidR="00E63F9D" w:rsidRPr="00826313" w14:paraId="6914FA89" w14:textId="77777777" w:rsidTr="00DE789C">
        <w:tblPrEx>
          <w:tblW w:w="8940" w:type="dxa"/>
          <w:tblLayout w:type="fixed"/>
          <w:tblPrExChange w:id="1084" w:author="Mai Ngoc Ngo" w:date="2024-10-23T17:08:00Z" w16du:dateUtc="2024-10-23T10:08:00Z">
            <w:tblPrEx>
              <w:tblW w:w="8940" w:type="dxa"/>
              <w:tblLayout w:type="fixed"/>
            </w:tblPrEx>
          </w:tblPrExChange>
        </w:tblPrEx>
        <w:trPr>
          <w:cantSplit/>
          <w:trPrChange w:id="1085" w:author="Mai Ngoc Ngo" w:date="2024-10-23T17:08:00Z" w16du:dateUtc="2024-10-23T10:08:00Z">
            <w:trPr>
              <w:cantSplit/>
            </w:trPr>
          </w:trPrChange>
        </w:trPr>
        <w:tc>
          <w:tcPr>
            <w:tcW w:w="4320" w:type="dxa"/>
            <w:tcBorders>
              <w:top w:val="nil"/>
              <w:left w:val="nil"/>
              <w:bottom w:val="nil"/>
              <w:right w:val="nil"/>
            </w:tcBorders>
            <w:shd w:val="clear" w:color="auto" w:fill="auto"/>
            <w:noWrap/>
            <w:vAlign w:val="bottom"/>
            <w:tcPrChange w:id="1086" w:author="Mai Ngoc Ngo" w:date="2024-10-23T17:08:00Z" w16du:dateUtc="2024-10-23T10:08:00Z">
              <w:tcPr>
                <w:tcW w:w="4320" w:type="dxa"/>
                <w:tcBorders>
                  <w:top w:val="nil"/>
                  <w:left w:val="nil"/>
                  <w:bottom w:val="nil"/>
                  <w:right w:val="nil"/>
                </w:tcBorders>
                <w:shd w:val="clear" w:color="auto" w:fill="auto"/>
                <w:noWrap/>
                <w:vAlign w:val="bottom"/>
              </w:tcPr>
            </w:tcPrChange>
          </w:tcPr>
          <w:p w14:paraId="4C2A0AD3" w14:textId="3189263C" w:rsidR="00E63F9D" w:rsidRPr="00826313" w:rsidRDefault="00E63F9D" w:rsidP="00E63F9D">
            <w:pPr>
              <w:overflowPunct/>
              <w:autoSpaceDE/>
              <w:autoSpaceDN/>
              <w:adjustRightInd/>
              <w:ind w:left="-108"/>
              <w:textAlignment w:val="auto"/>
              <w:rPr>
                <w:rFonts w:ascii="Arial" w:hAnsi="Arial" w:cs="Arial"/>
                <w:sz w:val="20"/>
              </w:rPr>
            </w:pPr>
            <w:r w:rsidRPr="00826313">
              <w:rPr>
                <w:rFonts w:ascii="Arial" w:hAnsi="Arial" w:cs="Arial"/>
                <w:sz w:val="20"/>
              </w:rPr>
              <w:t>Other assets</w:t>
            </w:r>
          </w:p>
        </w:tc>
        <w:tc>
          <w:tcPr>
            <w:tcW w:w="720" w:type="dxa"/>
            <w:tcBorders>
              <w:top w:val="nil"/>
              <w:left w:val="nil"/>
              <w:bottom w:val="nil"/>
              <w:right w:val="nil"/>
            </w:tcBorders>
            <w:shd w:val="clear" w:color="auto" w:fill="auto"/>
            <w:noWrap/>
            <w:vAlign w:val="bottom"/>
            <w:tcPrChange w:id="1087" w:author="Mai Ngoc Ngo" w:date="2024-10-23T17:08:00Z" w16du:dateUtc="2024-10-23T10:08:00Z">
              <w:tcPr>
                <w:tcW w:w="720" w:type="dxa"/>
                <w:tcBorders>
                  <w:top w:val="nil"/>
                  <w:left w:val="nil"/>
                  <w:bottom w:val="nil"/>
                  <w:right w:val="nil"/>
                </w:tcBorders>
                <w:shd w:val="clear" w:color="auto" w:fill="auto"/>
                <w:noWrap/>
                <w:vAlign w:val="bottom"/>
              </w:tcPr>
            </w:tcPrChange>
          </w:tcPr>
          <w:p w14:paraId="03EE1BFA" w14:textId="119127E4" w:rsidR="00E63F9D" w:rsidRPr="00826313" w:rsidRDefault="00E63F9D" w:rsidP="00E63F9D">
            <w:pPr>
              <w:overflowPunct/>
              <w:autoSpaceDE/>
              <w:autoSpaceDN/>
              <w:adjustRightInd/>
              <w:ind w:right="-85"/>
              <w:jc w:val="center"/>
              <w:textAlignment w:val="auto"/>
              <w:rPr>
                <w:rFonts w:ascii="Arial" w:hAnsi="Arial" w:cs="Arial"/>
                <w:caps/>
                <w:sz w:val="20"/>
              </w:rPr>
            </w:pPr>
            <w:r w:rsidRPr="00826313">
              <w:rPr>
                <w:rFonts w:ascii="Arial" w:hAnsi="Arial" w:cs="Arial"/>
                <w:caps/>
                <w:sz w:val="20"/>
              </w:rPr>
              <w:t>19</w:t>
            </w:r>
          </w:p>
        </w:tc>
        <w:tc>
          <w:tcPr>
            <w:tcW w:w="1980" w:type="dxa"/>
            <w:tcBorders>
              <w:top w:val="nil"/>
              <w:left w:val="nil"/>
              <w:bottom w:val="nil"/>
              <w:right w:val="nil"/>
            </w:tcBorders>
            <w:shd w:val="clear" w:color="auto" w:fill="auto"/>
            <w:noWrap/>
            <w:vAlign w:val="bottom"/>
            <w:tcPrChange w:id="1088" w:author="Mai Ngoc Ngo" w:date="2024-10-23T17:08:00Z" w16du:dateUtc="2024-10-23T10:08:00Z">
              <w:tcPr>
                <w:tcW w:w="1980" w:type="dxa"/>
                <w:tcBorders>
                  <w:top w:val="nil"/>
                  <w:left w:val="nil"/>
                  <w:bottom w:val="nil"/>
                  <w:right w:val="nil"/>
                </w:tcBorders>
                <w:shd w:val="clear" w:color="auto" w:fill="auto"/>
                <w:noWrap/>
                <w:vAlign w:val="bottom"/>
              </w:tcPr>
            </w:tcPrChange>
          </w:tcPr>
          <w:p w14:paraId="60B3EAE8" w14:textId="6BB9C5CE" w:rsidR="00E63F9D" w:rsidRPr="00826313" w:rsidRDefault="00407448" w:rsidP="00E63F9D">
            <w:pPr>
              <w:pBdr>
                <w:bottom w:val="single" w:sz="4" w:space="1" w:color="auto"/>
              </w:pBdr>
              <w:overflowPunct/>
              <w:autoSpaceDE/>
              <w:autoSpaceDN/>
              <w:adjustRightInd/>
              <w:ind w:left="57" w:right="-85"/>
              <w:jc w:val="right"/>
              <w:textAlignment w:val="auto"/>
              <w:rPr>
                <w:rFonts w:ascii="Arial" w:hAnsi="Arial" w:cs="Arial"/>
                <w:sz w:val="20"/>
              </w:rPr>
            </w:pPr>
            <w:ins w:id="1089" w:author="Hai Quang Le" w:date="2025-01-03T17:20:00Z" w16du:dateUtc="2025-01-03T10:20:00Z">
              <w:r w:rsidRPr="00407448">
                <w:rPr>
                  <w:rFonts w:ascii="Arial" w:hAnsi="Arial" w:cs="Arial"/>
                  <w:sz w:val="20"/>
                </w:rPr>
                <w:t xml:space="preserve">33,971,088,372 </w:t>
              </w:r>
            </w:ins>
            <w:ins w:id="1090" w:author="Mai Ngoc Ngo" w:date="2024-10-23T17:08:00Z" w16du:dateUtc="2024-10-23T10:08:00Z">
              <w:del w:id="1091" w:author="Hai Quang Le" w:date="2025-01-03T17:20:00Z" w16du:dateUtc="2025-01-03T10:20:00Z">
                <w:r w:rsidR="00E63F9D" w:rsidRPr="00E34A2A" w:rsidDel="006E1E98">
                  <w:rPr>
                    <w:rFonts w:ascii="Arial" w:hAnsi="Arial" w:cs="Arial"/>
                    <w:sz w:val="20"/>
                    <w:rPrChange w:id="1092" w:author="Mai Ngoc Ngo" w:date="2024-10-23T17:09:00Z" w16du:dateUtc="2024-10-23T10:09:00Z">
                      <w:rPr/>
                    </w:rPrChange>
                  </w:rPr>
                  <w:delText xml:space="preserve"> 173,414,210,033 </w:delText>
                </w:r>
              </w:del>
            </w:ins>
          </w:p>
        </w:tc>
        <w:tc>
          <w:tcPr>
            <w:tcW w:w="1920" w:type="dxa"/>
            <w:tcBorders>
              <w:top w:val="nil"/>
              <w:left w:val="nil"/>
              <w:bottom w:val="nil"/>
              <w:right w:val="nil"/>
            </w:tcBorders>
            <w:vAlign w:val="bottom"/>
            <w:tcPrChange w:id="1093" w:author="Mai Ngoc Ngo" w:date="2024-10-23T17:08:00Z" w16du:dateUtc="2024-10-23T10:08:00Z">
              <w:tcPr>
                <w:tcW w:w="1920" w:type="dxa"/>
                <w:tcBorders>
                  <w:top w:val="nil"/>
                  <w:left w:val="nil"/>
                  <w:bottom w:val="nil"/>
                  <w:right w:val="nil"/>
                </w:tcBorders>
                <w:vAlign w:val="bottom"/>
              </w:tcPr>
            </w:tcPrChange>
          </w:tcPr>
          <w:p w14:paraId="57A7BD3E" w14:textId="5DB53CAC" w:rsidR="00E63F9D" w:rsidRPr="00826313" w:rsidRDefault="00E63F9D" w:rsidP="00E63F9D">
            <w:pPr>
              <w:pBdr>
                <w:bottom w:val="single" w:sz="4" w:space="1" w:color="auto"/>
              </w:pBdr>
              <w:overflowPunct/>
              <w:autoSpaceDE/>
              <w:autoSpaceDN/>
              <w:adjustRightInd/>
              <w:ind w:left="57" w:right="-85"/>
              <w:jc w:val="right"/>
              <w:textAlignment w:val="auto"/>
              <w:rPr>
                <w:rFonts w:ascii="Arial" w:hAnsi="Arial" w:cs="Arial"/>
                <w:sz w:val="20"/>
              </w:rPr>
            </w:pPr>
            <w:ins w:id="1094" w:author="Hai Quang Le" w:date="2025-01-03T17:20:00Z" w16du:dateUtc="2025-01-03T10:20:00Z">
              <w:r w:rsidRPr="005D4834">
                <w:rPr>
                  <w:rFonts w:ascii="Arial" w:hAnsi="Arial" w:cs="Arial"/>
                  <w:sz w:val="20"/>
                </w:rPr>
                <w:t xml:space="preserve"> 32,190,113,501 </w:t>
              </w:r>
            </w:ins>
            <w:ins w:id="1095" w:author="Mai Ngoc Ngo" w:date="2024-10-23T17:08:00Z" w16du:dateUtc="2024-10-23T10:08:00Z">
              <w:del w:id="1096" w:author="Hai Quang Le" w:date="2025-01-03T17:20:00Z" w16du:dateUtc="2025-01-03T10:20:00Z">
                <w:r w:rsidRPr="00E34A2A" w:rsidDel="006E1E98">
                  <w:rPr>
                    <w:rFonts w:ascii="Arial" w:hAnsi="Arial" w:cs="Arial"/>
                    <w:sz w:val="20"/>
                    <w:rPrChange w:id="1097" w:author="Mai Ngoc Ngo" w:date="2024-10-23T17:09:00Z" w16du:dateUtc="2024-10-23T10:09:00Z">
                      <w:rPr/>
                    </w:rPrChange>
                  </w:rPr>
                  <w:delText xml:space="preserve"> 169,935,093,652 </w:delText>
                </w:r>
              </w:del>
            </w:ins>
            <w:ins w:id="1098" w:author="An Phuc Cao" w:date="2024-09-26T15:22:00Z" w16du:dateUtc="2024-09-26T08:22:00Z">
              <w:del w:id="1099" w:author="Hai Quang Le" w:date="2025-01-03T17:20:00Z" w16du:dateUtc="2025-01-03T10:20:00Z">
                <w:r w:rsidRPr="00F15939" w:rsidDel="006E1E98">
                  <w:rPr>
                    <w:rFonts w:ascii="Arial" w:hAnsi="Arial" w:cs="Arial"/>
                    <w:sz w:val="20"/>
                  </w:rPr>
                  <w:delText xml:space="preserve">169,935,093,652 </w:delText>
                </w:r>
              </w:del>
            </w:ins>
            <w:del w:id="1100" w:author="Hai Quang Le" w:date="2025-01-03T17:20:00Z" w16du:dateUtc="2025-01-03T10:20:00Z">
              <w:r w:rsidDel="006E1E98">
                <w:rPr>
                  <w:rFonts w:ascii="Arial" w:hAnsi="Arial" w:cs="Arial"/>
                  <w:color w:val="000000"/>
                  <w:sz w:val="20"/>
                </w:rPr>
                <w:delText>42,935,835,009</w:delText>
              </w:r>
            </w:del>
          </w:p>
        </w:tc>
      </w:tr>
      <w:tr w:rsidR="00E63F9D" w:rsidRPr="00826313" w14:paraId="45B3158D" w14:textId="77777777" w:rsidTr="00DE789C">
        <w:tblPrEx>
          <w:tblW w:w="8940" w:type="dxa"/>
          <w:tblLayout w:type="fixed"/>
          <w:tblPrExChange w:id="1101" w:author="Mai Ngoc Ngo" w:date="2024-10-23T17:08:00Z" w16du:dateUtc="2024-10-23T10:08:00Z">
            <w:tblPrEx>
              <w:tblW w:w="8940" w:type="dxa"/>
              <w:tblLayout w:type="fixed"/>
            </w:tblPrEx>
          </w:tblPrExChange>
        </w:tblPrEx>
        <w:trPr>
          <w:cantSplit/>
          <w:trPrChange w:id="1102" w:author="Mai Ngoc Ngo" w:date="2024-10-23T17:08:00Z" w16du:dateUtc="2024-10-23T10:08:00Z">
            <w:trPr>
              <w:cantSplit/>
            </w:trPr>
          </w:trPrChange>
        </w:trPr>
        <w:tc>
          <w:tcPr>
            <w:tcW w:w="4320" w:type="dxa"/>
            <w:tcBorders>
              <w:top w:val="nil"/>
              <w:left w:val="nil"/>
              <w:right w:val="nil"/>
            </w:tcBorders>
            <w:shd w:val="clear" w:color="auto" w:fill="auto"/>
            <w:noWrap/>
            <w:vAlign w:val="bottom"/>
            <w:hideMark/>
            <w:tcPrChange w:id="1103" w:author="Mai Ngoc Ngo" w:date="2024-10-23T17:08:00Z" w16du:dateUtc="2024-10-23T10:08:00Z">
              <w:tcPr>
                <w:tcW w:w="4320" w:type="dxa"/>
                <w:tcBorders>
                  <w:top w:val="nil"/>
                  <w:left w:val="nil"/>
                  <w:right w:val="nil"/>
                </w:tcBorders>
                <w:shd w:val="clear" w:color="auto" w:fill="auto"/>
                <w:noWrap/>
                <w:vAlign w:val="bottom"/>
                <w:hideMark/>
              </w:tcPr>
            </w:tcPrChange>
          </w:tcPr>
          <w:p w14:paraId="312CE0C3" w14:textId="77777777" w:rsidR="00E63F9D" w:rsidRPr="00826313" w:rsidRDefault="00E63F9D" w:rsidP="00E63F9D">
            <w:pPr>
              <w:overflowPunct/>
              <w:autoSpaceDE/>
              <w:autoSpaceDN/>
              <w:adjustRightInd/>
              <w:spacing w:before="120"/>
              <w:ind w:left="-108"/>
              <w:textAlignment w:val="auto"/>
              <w:rPr>
                <w:rFonts w:ascii="Arial" w:hAnsi="Arial" w:cs="Arial"/>
                <w:b/>
                <w:bCs/>
                <w:sz w:val="20"/>
              </w:rPr>
            </w:pPr>
            <w:r w:rsidRPr="00826313">
              <w:rPr>
                <w:rFonts w:ascii="Arial" w:hAnsi="Arial" w:cs="Arial"/>
                <w:b/>
                <w:bCs/>
                <w:sz w:val="20"/>
              </w:rPr>
              <w:t>Total assets</w:t>
            </w:r>
          </w:p>
        </w:tc>
        <w:tc>
          <w:tcPr>
            <w:tcW w:w="720" w:type="dxa"/>
            <w:tcBorders>
              <w:top w:val="nil"/>
              <w:left w:val="nil"/>
              <w:right w:val="nil"/>
            </w:tcBorders>
            <w:shd w:val="clear" w:color="auto" w:fill="auto"/>
            <w:noWrap/>
            <w:vAlign w:val="bottom"/>
            <w:tcPrChange w:id="1104" w:author="Mai Ngoc Ngo" w:date="2024-10-23T17:08:00Z" w16du:dateUtc="2024-10-23T10:08:00Z">
              <w:tcPr>
                <w:tcW w:w="720" w:type="dxa"/>
                <w:tcBorders>
                  <w:top w:val="nil"/>
                  <w:left w:val="nil"/>
                  <w:right w:val="nil"/>
                </w:tcBorders>
                <w:shd w:val="clear" w:color="auto" w:fill="auto"/>
                <w:noWrap/>
                <w:vAlign w:val="bottom"/>
              </w:tcPr>
            </w:tcPrChange>
          </w:tcPr>
          <w:p w14:paraId="21B77168" w14:textId="77777777" w:rsidR="00E63F9D" w:rsidRPr="00826313" w:rsidRDefault="00E63F9D" w:rsidP="00E63F9D">
            <w:pPr>
              <w:overflowPunct/>
              <w:autoSpaceDE/>
              <w:autoSpaceDN/>
              <w:adjustRightInd/>
              <w:spacing w:before="120"/>
              <w:ind w:right="-85"/>
              <w:jc w:val="center"/>
              <w:textAlignment w:val="auto"/>
              <w:rPr>
                <w:rFonts w:ascii="Arial" w:hAnsi="Arial" w:cs="Arial"/>
                <w:caps/>
                <w:sz w:val="20"/>
              </w:rPr>
            </w:pPr>
          </w:p>
        </w:tc>
        <w:tc>
          <w:tcPr>
            <w:tcW w:w="1980" w:type="dxa"/>
            <w:tcBorders>
              <w:top w:val="nil"/>
              <w:left w:val="nil"/>
              <w:right w:val="nil"/>
            </w:tcBorders>
            <w:shd w:val="clear" w:color="auto" w:fill="auto"/>
            <w:noWrap/>
            <w:vAlign w:val="bottom"/>
            <w:tcPrChange w:id="1105" w:author="Mai Ngoc Ngo" w:date="2024-10-23T17:08:00Z" w16du:dateUtc="2024-10-23T10:08:00Z">
              <w:tcPr>
                <w:tcW w:w="1980" w:type="dxa"/>
                <w:tcBorders>
                  <w:top w:val="nil"/>
                  <w:left w:val="nil"/>
                  <w:right w:val="nil"/>
                </w:tcBorders>
                <w:shd w:val="clear" w:color="auto" w:fill="auto"/>
                <w:noWrap/>
                <w:vAlign w:val="bottom"/>
              </w:tcPr>
            </w:tcPrChange>
          </w:tcPr>
          <w:p w14:paraId="15867116" w14:textId="14D6DD28" w:rsidR="00E63F9D" w:rsidRPr="00826313" w:rsidRDefault="00407448" w:rsidP="00E63F9D">
            <w:pPr>
              <w:pBdr>
                <w:bottom w:val="double" w:sz="4" w:space="1" w:color="auto"/>
              </w:pBdr>
              <w:overflowPunct/>
              <w:autoSpaceDE/>
              <w:autoSpaceDN/>
              <w:adjustRightInd/>
              <w:spacing w:before="120"/>
              <w:ind w:left="57" w:right="-85"/>
              <w:jc w:val="right"/>
              <w:textAlignment w:val="auto"/>
              <w:rPr>
                <w:rFonts w:ascii="Arial" w:hAnsi="Arial" w:cs="Arial"/>
                <w:b/>
                <w:bCs/>
                <w:sz w:val="20"/>
              </w:rPr>
            </w:pPr>
            <w:ins w:id="1106" w:author="Hai Quang Le" w:date="2025-01-03T17:20:00Z" w16du:dateUtc="2025-01-03T10:20:00Z">
              <w:r w:rsidRPr="00407448">
                <w:rPr>
                  <w:rFonts w:ascii="Arial" w:hAnsi="Arial" w:cs="Arial"/>
                  <w:b/>
                  <w:sz w:val="20"/>
                </w:rPr>
                <w:t xml:space="preserve">2,638,937,833,037 </w:t>
              </w:r>
            </w:ins>
            <w:ins w:id="1107" w:author="Mai Ngoc Ngo" w:date="2024-10-23T17:08:00Z" w16du:dateUtc="2024-10-23T10:08:00Z">
              <w:del w:id="1108" w:author="Hai Quang Le" w:date="2025-01-03T17:20:00Z" w16du:dateUtc="2025-01-03T10:20:00Z">
                <w:r w:rsidR="00E63F9D" w:rsidRPr="00E34A2A" w:rsidDel="00CF5B9A">
                  <w:rPr>
                    <w:rFonts w:ascii="Arial" w:hAnsi="Arial" w:cs="Arial"/>
                    <w:sz w:val="20"/>
                    <w:rPrChange w:id="1109" w:author="Mai Ngoc Ngo" w:date="2024-10-23T17:09:00Z" w16du:dateUtc="2024-10-23T10:09:00Z">
                      <w:rPr/>
                    </w:rPrChange>
                  </w:rPr>
                  <w:delText xml:space="preserve"> 79,479,449,123 </w:delText>
                </w:r>
              </w:del>
            </w:ins>
          </w:p>
        </w:tc>
        <w:tc>
          <w:tcPr>
            <w:tcW w:w="1920" w:type="dxa"/>
            <w:tcBorders>
              <w:top w:val="nil"/>
              <w:left w:val="nil"/>
              <w:right w:val="nil"/>
            </w:tcBorders>
            <w:vAlign w:val="bottom"/>
            <w:tcPrChange w:id="1110" w:author="Mai Ngoc Ngo" w:date="2024-10-23T17:08:00Z" w16du:dateUtc="2024-10-23T10:08:00Z">
              <w:tcPr>
                <w:tcW w:w="1920" w:type="dxa"/>
                <w:tcBorders>
                  <w:top w:val="nil"/>
                  <w:left w:val="nil"/>
                  <w:right w:val="nil"/>
                </w:tcBorders>
                <w:vAlign w:val="bottom"/>
              </w:tcPr>
            </w:tcPrChange>
          </w:tcPr>
          <w:p w14:paraId="68107693" w14:textId="31A849C1" w:rsidR="00E63F9D" w:rsidRPr="00826313" w:rsidRDefault="00E63F9D" w:rsidP="00E63F9D">
            <w:pPr>
              <w:pBdr>
                <w:bottom w:val="double" w:sz="4" w:space="1" w:color="auto"/>
              </w:pBdr>
              <w:overflowPunct/>
              <w:autoSpaceDE/>
              <w:autoSpaceDN/>
              <w:adjustRightInd/>
              <w:spacing w:before="120"/>
              <w:ind w:left="57" w:right="-85"/>
              <w:jc w:val="right"/>
              <w:textAlignment w:val="auto"/>
              <w:rPr>
                <w:rFonts w:ascii="Arial" w:hAnsi="Arial" w:cs="Arial"/>
                <w:b/>
                <w:bCs/>
                <w:sz w:val="20"/>
              </w:rPr>
            </w:pPr>
            <w:ins w:id="1111" w:author="Hai Quang Le" w:date="2025-01-03T17:20:00Z" w16du:dateUtc="2025-01-03T10:20:00Z">
              <w:r w:rsidRPr="005D4834">
                <w:rPr>
                  <w:rFonts w:ascii="Arial" w:hAnsi="Arial" w:cs="Arial"/>
                  <w:b/>
                  <w:sz w:val="20"/>
                </w:rPr>
                <w:t xml:space="preserve"> 2,469,778,094,879 </w:t>
              </w:r>
            </w:ins>
            <w:ins w:id="1112" w:author="Mai Ngoc Ngo" w:date="2024-10-23T17:08:00Z" w16du:dateUtc="2024-10-23T10:08:00Z">
              <w:del w:id="1113" w:author="Hai Quang Le" w:date="2025-01-03T17:20:00Z" w16du:dateUtc="2025-01-03T10:20:00Z">
                <w:r w:rsidRPr="00E34A2A" w:rsidDel="00CF5B9A">
                  <w:rPr>
                    <w:rFonts w:ascii="Arial" w:hAnsi="Arial" w:cs="Arial"/>
                    <w:sz w:val="20"/>
                    <w:rPrChange w:id="1114" w:author="Mai Ngoc Ngo" w:date="2024-10-23T17:09:00Z" w16du:dateUtc="2024-10-23T10:09:00Z">
                      <w:rPr/>
                    </w:rPrChange>
                  </w:rPr>
                  <w:delText xml:space="preserve"> 32,190,113,501 </w:delText>
                </w:r>
              </w:del>
            </w:ins>
            <w:ins w:id="1115" w:author="An Phuc Cao" w:date="2024-09-26T15:22:00Z" w16du:dateUtc="2024-09-26T08:22:00Z">
              <w:del w:id="1116" w:author="Hai Quang Le" w:date="2025-01-03T17:20:00Z" w16du:dateUtc="2025-01-03T10:20:00Z">
                <w:r w:rsidRPr="00F15939" w:rsidDel="00CF5B9A">
                  <w:rPr>
                    <w:rFonts w:ascii="Arial" w:hAnsi="Arial" w:cs="Arial"/>
                    <w:sz w:val="20"/>
                  </w:rPr>
                  <w:delText xml:space="preserve">32,190,113,501 </w:delText>
                </w:r>
              </w:del>
            </w:ins>
            <w:del w:id="1117" w:author="Hai Quang Le" w:date="2025-01-03T17:20:00Z" w16du:dateUtc="2025-01-03T10:20:00Z">
              <w:r w:rsidDel="00CF5B9A">
                <w:rPr>
                  <w:rFonts w:ascii="Arial" w:hAnsi="Arial" w:cs="Arial"/>
                  <w:b/>
                  <w:bCs/>
                  <w:color w:val="000000"/>
                  <w:sz w:val="20"/>
                </w:rPr>
                <w:delText>2,493,642,560,887</w:delText>
              </w:r>
            </w:del>
          </w:p>
        </w:tc>
      </w:tr>
      <w:tr w:rsidR="005568E6" w:rsidRPr="00826313" w14:paraId="40F1E997" w14:textId="77777777" w:rsidTr="00DE789C">
        <w:tblPrEx>
          <w:tblW w:w="8940" w:type="dxa"/>
          <w:tblLayout w:type="fixed"/>
          <w:tblPrExChange w:id="1118" w:author="Mai Ngoc Ngo" w:date="2024-10-23T17:08:00Z" w16du:dateUtc="2024-10-23T10:08:00Z">
            <w:tblPrEx>
              <w:tblW w:w="8940" w:type="dxa"/>
              <w:tblLayout w:type="fixed"/>
            </w:tblPrEx>
          </w:tblPrExChange>
        </w:tblPrEx>
        <w:trPr>
          <w:cantSplit/>
          <w:trPrChange w:id="1119" w:author="Mai Ngoc Ngo" w:date="2024-10-23T17:08:00Z" w16du:dateUtc="2024-10-23T10:08:00Z">
            <w:trPr>
              <w:cantSplit/>
            </w:trPr>
          </w:trPrChange>
        </w:trPr>
        <w:tc>
          <w:tcPr>
            <w:tcW w:w="4320" w:type="dxa"/>
            <w:tcBorders>
              <w:top w:val="nil"/>
              <w:left w:val="nil"/>
              <w:bottom w:val="nil"/>
              <w:right w:val="nil"/>
            </w:tcBorders>
            <w:shd w:val="clear" w:color="auto" w:fill="auto"/>
            <w:noWrap/>
            <w:vAlign w:val="bottom"/>
            <w:hideMark/>
            <w:tcPrChange w:id="1120" w:author="Mai Ngoc Ngo" w:date="2024-10-23T17:08:00Z" w16du:dateUtc="2024-10-23T10:08:00Z">
              <w:tcPr>
                <w:tcW w:w="4320" w:type="dxa"/>
                <w:tcBorders>
                  <w:top w:val="nil"/>
                  <w:left w:val="nil"/>
                  <w:bottom w:val="nil"/>
                  <w:right w:val="nil"/>
                </w:tcBorders>
                <w:shd w:val="clear" w:color="auto" w:fill="auto"/>
                <w:noWrap/>
                <w:vAlign w:val="bottom"/>
                <w:hideMark/>
              </w:tcPr>
            </w:tcPrChange>
          </w:tcPr>
          <w:p w14:paraId="024EA37C" w14:textId="091A1A48" w:rsidR="005568E6" w:rsidRPr="00826313" w:rsidRDefault="005568E6" w:rsidP="005568E6">
            <w:pPr>
              <w:overflowPunct/>
              <w:autoSpaceDE/>
              <w:autoSpaceDN/>
              <w:adjustRightInd/>
              <w:ind w:left="-108"/>
              <w:textAlignment w:val="auto"/>
              <w:rPr>
                <w:rFonts w:ascii="Arial" w:hAnsi="Arial" w:cs="Arial"/>
                <w:b/>
                <w:bCs/>
                <w:sz w:val="20"/>
              </w:rPr>
            </w:pPr>
          </w:p>
        </w:tc>
        <w:tc>
          <w:tcPr>
            <w:tcW w:w="720" w:type="dxa"/>
            <w:tcBorders>
              <w:top w:val="nil"/>
              <w:left w:val="nil"/>
              <w:bottom w:val="nil"/>
              <w:right w:val="nil"/>
            </w:tcBorders>
            <w:shd w:val="clear" w:color="auto" w:fill="auto"/>
            <w:noWrap/>
            <w:vAlign w:val="bottom"/>
            <w:tcPrChange w:id="1121" w:author="Mai Ngoc Ngo" w:date="2024-10-23T17:08:00Z" w16du:dateUtc="2024-10-23T10:08:00Z">
              <w:tcPr>
                <w:tcW w:w="720" w:type="dxa"/>
                <w:tcBorders>
                  <w:top w:val="nil"/>
                  <w:left w:val="nil"/>
                  <w:bottom w:val="nil"/>
                  <w:right w:val="nil"/>
                </w:tcBorders>
                <w:shd w:val="clear" w:color="auto" w:fill="auto"/>
                <w:noWrap/>
                <w:vAlign w:val="bottom"/>
              </w:tcPr>
            </w:tcPrChange>
          </w:tcPr>
          <w:p w14:paraId="1DE276AF" w14:textId="77777777" w:rsidR="005568E6" w:rsidRPr="00826313" w:rsidRDefault="005568E6" w:rsidP="005568E6">
            <w:pPr>
              <w:overflowPunct/>
              <w:autoSpaceDE/>
              <w:autoSpaceDN/>
              <w:adjustRightInd/>
              <w:ind w:right="-85"/>
              <w:jc w:val="center"/>
              <w:textAlignment w:val="auto"/>
              <w:rPr>
                <w:rFonts w:ascii="Arial" w:hAnsi="Arial" w:cs="Arial"/>
                <w:caps/>
                <w:sz w:val="20"/>
              </w:rPr>
            </w:pPr>
          </w:p>
        </w:tc>
        <w:tc>
          <w:tcPr>
            <w:tcW w:w="1980" w:type="dxa"/>
            <w:tcBorders>
              <w:top w:val="nil"/>
              <w:left w:val="nil"/>
              <w:bottom w:val="nil"/>
              <w:right w:val="nil"/>
            </w:tcBorders>
            <w:shd w:val="clear" w:color="auto" w:fill="auto"/>
            <w:noWrap/>
            <w:vAlign w:val="bottom"/>
            <w:tcPrChange w:id="1122" w:author="Mai Ngoc Ngo" w:date="2024-10-23T17:08:00Z" w16du:dateUtc="2024-10-23T10:08:00Z">
              <w:tcPr>
                <w:tcW w:w="1980" w:type="dxa"/>
                <w:tcBorders>
                  <w:top w:val="nil"/>
                  <w:left w:val="nil"/>
                  <w:bottom w:val="nil"/>
                  <w:right w:val="nil"/>
                </w:tcBorders>
                <w:shd w:val="clear" w:color="auto" w:fill="auto"/>
                <w:noWrap/>
                <w:vAlign w:val="bottom"/>
              </w:tcPr>
            </w:tcPrChange>
          </w:tcPr>
          <w:p w14:paraId="13EFD89E" w14:textId="7F59C071" w:rsidR="005568E6" w:rsidRPr="00E34A2A" w:rsidRDefault="002E0103" w:rsidP="005568E6">
            <w:pPr>
              <w:overflowPunct/>
              <w:autoSpaceDE/>
              <w:autoSpaceDN/>
              <w:adjustRightInd/>
              <w:ind w:left="57" w:right="-85"/>
              <w:jc w:val="right"/>
              <w:textAlignment w:val="auto"/>
              <w:rPr>
                <w:rFonts w:ascii="Arial" w:hAnsi="Arial" w:cs="Arial"/>
                <w:b/>
                <w:sz w:val="20"/>
                <w:rPrChange w:id="1123" w:author="Mai Ngoc Ngo" w:date="2024-10-23T17:09:00Z" w16du:dateUtc="2024-10-23T10:09:00Z">
                  <w:rPr>
                    <w:rFonts w:ascii="Arial" w:hAnsi="Arial" w:cs="Arial"/>
                    <w:sz w:val="20"/>
                  </w:rPr>
                </w:rPrChange>
              </w:rPr>
            </w:pPr>
            <w:ins w:id="1124" w:author="Mai Ngoc Ngo" w:date="2024-10-23T17:08:00Z" w16du:dateUtc="2024-10-23T10:08:00Z">
              <w:del w:id="1125" w:author="Hai Quang Le" w:date="2025-01-03T17:20:00Z" w16du:dateUtc="2025-01-03T10:20:00Z">
                <w:r w:rsidRPr="00E34A2A" w:rsidDel="00E63F9D">
                  <w:rPr>
                    <w:rFonts w:ascii="Arial" w:hAnsi="Arial" w:cs="Arial"/>
                    <w:b/>
                    <w:sz w:val="20"/>
                    <w:rPrChange w:id="1126" w:author="Mai Ngoc Ngo" w:date="2024-10-23T17:09:00Z" w16du:dateUtc="2024-10-23T10:09:00Z">
                      <w:rPr/>
                    </w:rPrChange>
                  </w:rPr>
                  <w:delText xml:space="preserve"> 2,627,877,400,618 </w:delText>
                </w:r>
              </w:del>
            </w:ins>
          </w:p>
        </w:tc>
        <w:tc>
          <w:tcPr>
            <w:tcW w:w="1920" w:type="dxa"/>
            <w:tcBorders>
              <w:top w:val="nil"/>
              <w:left w:val="nil"/>
              <w:bottom w:val="nil"/>
              <w:right w:val="nil"/>
            </w:tcBorders>
            <w:vAlign w:val="bottom"/>
            <w:tcPrChange w:id="1127" w:author="Mai Ngoc Ngo" w:date="2024-10-23T17:08:00Z" w16du:dateUtc="2024-10-23T10:08:00Z">
              <w:tcPr>
                <w:tcW w:w="1920" w:type="dxa"/>
                <w:tcBorders>
                  <w:top w:val="nil"/>
                  <w:left w:val="nil"/>
                  <w:bottom w:val="nil"/>
                  <w:right w:val="nil"/>
                </w:tcBorders>
                <w:vAlign w:val="bottom"/>
              </w:tcPr>
            </w:tcPrChange>
          </w:tcPr>
          <w:p w14:paraId="0E994C81" w14:textId="72FA1738" w:rsidR="005568E6" w:rsidRPr="00E34A2A" w:rsidRDefault="002E0103" w:rsidP="005568E6">
            <w:pPr>
              <w:overflowPunct/>
              <w:autoSpaceDE/>
              <w:autoSpaceDN/>
              <w:adjustRightInd/>
              <w:ind w:left="57" w:right="-85"/>
              <w:jc w:val="right"/>
              <w:textAlignment w:val="auto"/>
              <w:rPr>
                <w:rFonts w:ascii="Arial" w:hAnsi="Arial" w:cs="Arial"/>
                <w:b/>
                <w:sz w:val="20"/>
                <w:rPrChange w:id="1128" w:author="Mai Ngoc Ngo" w:date="2024-10-23T17:09:00Z" w16du:dateUtc="2024-10-23T10:09:00Z">
                  <w:rPr>
                    <w:rFonts w:ascii="Arial" w:hAnsi="Arial" w:cs="Arial"/>
                    <w:sz w:val="20"/>
                  </w:rPr>
                </w:rPrChange>
              </w:rPr>
            </w:pPr>
            <w:ins w:id="1129" w:author="Mai Ngoc Ngo" w:date="2024-10-23T17:08:00Z" w16du:dateUtc="2024-10-23T10:08:00Z">
              <w:del w:id="1130" w:author="Hai Quang Le" w:date="2025-01-03T17:20:00Z" w16du:dateUtc="2025-01-03T10:20:00Z">
                <w:r w:rsidRPr="00E34A2A" w:rsidDel="00E63F9D">
                  <w:rPr>
                    <w:rFonts w:ascii="Arial" w:hAnsi="Arial" w:cs="Arial"/>
                    <w:b/>
                    <w:sz w:val="20"/>
                    <w:rPrChange w:id="1131" w:author="Mai Ngoc Ngo" w:date="2024-10-23T17:09:00Z" w16du:dateUtc="2024-10-23T10:09:00Z">
                      <w:rPr/>
                    </w:rPrChange>
                  </w:rPr>
                  <w:delText xml:space="preserve"> 2,469,778,094,879 </w:delText>
                </w:r>
              </w:del>
            </w:ins>
            <w:ins w:id="1132" w:author="An Phuc Cao" w:date="2024-09-26T15:22:00Z" w16du:dateUtc="2024-09-26T08:22:00Z">
              <w:del w:id="1133" w:author="Hai Quang Le" w:date="2025-01-03T17:20:00Z" w16du:dateUtc="2025-01-03T10:20:00Z">
                <w:r w:rsidR="005568E6" w:rsidRPr="00F15939" w:rsidDel="00E63F9D">
                  <w:rPr>
                    <w:rFonts w:ascii="Arial" w:hAnsi="Arial" w:cs="Arial"/>
                    <w:b/>
                    <w:bCs/>
                    <w:sz w:val="20"/>
                  </w:rPr>
                  <w:delText xml:space="preserve">2,471,240,100,162 </w:delText>
                </w:r>
              </w:del>
            </w:ins>
          </w:p>
        </w:tc>
      </w:tr>
      <w:tr w:rsidR="005568E6" w:rsidRPr="00826313" w14:paraId="296BD2B3" w14:textId="77777777" w:rsidTr="00DE789C">
        <w:tblPrEx>
          <w:tblW w:w="8940" w:type="dxa"/>
          <w:tblLayout w:type="fixed"/>
          <w:tblPrExChange w:id="1134" w:author="Mai Ngoc Ngo" w:date="2024-10-23T17:19:00Z" w16du:dateUtc="2024-10-23T10:19:00Z">
            <w:tblPrEx>
              <w:tblW w:w="8940" w:type="dxa"/>
              <w:tblLayout w:type="fixed"/>
            </w:tblPrEx>
          </w:tblPrExChange>
        </w:tblPrEx>
        <w:trPr>
          <w:cantSplit/>
          <w:trPrChange w:id="1135" w:author="Mai Ngoc Ngo" w:date="2024-10-23T17:19:00Z" w16du:dateUtc="2024-10-23T10:19:00Z">
            <w:trPr>
              <w:cantSplit/>
            </w:trPr>
          </w:trPrChange>
        </w:trPr>
        <w:tc>
          <w:tcPr>
            <w:tcW w:w="4320" w:type="dxa"/>
            <w:tcBorders>
              <w:top w:val="nil"/>
              <w:left w:val="nil"/>
              <w:bottom w:val="nil"/>
              <w:right w:val="nil"/>
            </w:tcBorders>
            <w:shd w:val="clear" w:color="auto" w:fill="auto"/>
            <w:noWrap/>
            <w:vAlign w:val="bottom"/>
            <w:tcPrChange w:id="1136" w:author="Mai Ngoc Ngo" w:date="2024-10-23T17:19:00Z" w16du:dateUtc="2024-10-23T10:19:00Z">
              <w:tcPr>
                <w:tcW w:w="4320" w:type="dxa"/>
                <w:tcBorders>
                  <w:top w:val="nil"/>
                  <w:left w:val="nil"/>
                  <w:bottom w:val="nil"/>
                  <w:right w:val="nil"/>
                </w:tcBorders>
                <w:shd w:val="clear" w:color="auto" w:fill="auto"/>
                <w:noWrap/>
                <w:vAlign w:val="bottom"/>
              </w:tcPr>
            </w:tcPrChange>
          </w:tcPr>
          <w:p w14:paraId="40EF50FA" w14:textId="4FE6EA1D" w:rsidR="005568E6" w:rsidRPr="00826313" w:rsidRDefault="005568E6" w:rsidP="005568E6">
            <w:pPr>
              <w:overflowPunct/>
              <w:autoSpaceDE/>
              <w:autoSpaceDN/>
              <w:adjustRightInd/>
              <w:ind w:left="-108"/>
              <w:textAlignment w:val="auto"/>
              <w:rPr>
                <w:rFonts w:ascii="Arial" w:hAnsi="Arial" w:cs="Arial"/>
                <w:b/>
                <w:bCs/>
                <w:sz w:val="20"/>
              </w:rPr>
            </w:pPr>
            <w:r w:rsidRPr="00826313">
              <w:rPr>
                <w:rFonts w:ascii="Arial" w:hAnsi="Arial" w:cs="Arial"/>
                <w:b/>
                <w:bCs/>
                <w:sz w:val="20"/>
              </w:rPr>
              <w:t>Liabilities</w:t>
            </w:r>
          </w:p>
        </w:tc>
        <w:tc>
          <w:tcPr>
            <w:tcW w:w="720" w:type="dxa"/>
            <w:tcBorders>
              <w:top w:val="nil"/>
              <w:left w:val="nil"/>
              <w:bottom w:val="nil"/>
              <w:right w:val="nil"/>
            </w:tcBorders>
            <w:shd w:val="clear" w:color="auto" w:fill="auto"/>
            <w:noWrap/>
            <w:vAlign w:val="bottom"/>
            <w:tcPrChange w:id="1137" w:author="Mai Ngoc Ngo" w:date="2024-10-23T17:19:00Z" w16du:dateUtc="2024-10-23T10:19:00Z">
              <w:tcPr>
                <w:tcW w:w="720" w:type="dxa"/>
                <w:tcBorders>
                  <w:top w:val="nil"/>
                  <w:left w:val="nil"/>
                  <w:bottom w:val="nil"/>
                  <w:right w:val="nil"/>
                </w:tcBorders>
                <w:shd w:val="clear" w:color="auto" w:fill="auto"/>
                <w:noWrap/>
                <w:vAlign w:val="bottom"/>
              </w:tcPr>
            </w:tcPrChange>
          </w:tcPr>
          <w:p w14:paraId="380270D8" w14:textId="77777777" w:rsidR="005568E6" w:rsidRPr="00826313" w:rsidRDefault="005568E6" w:rsidP="005568E6">
            <w:pPr>
              <w:overflowPunct/>
              <w:autoSpaceDE/>
              <w:autoSpaceDN/>
              <w:adjustRightInd/>
              <w:ind w:right="-85"/>
              <w:jc w:val="center"/>
              <w:textAlignment w:val="auto"/>
              <w:rPr>
                <w:rFonts w:ascii="Arial" w:hAnsi="Arial" w:cs="Arial"/>
                <w:caps/>
                <w:sz w:val="20"/>
              </w:rPr>
            </w:pPr>
          </w:p>
        </w:tc>
        <w:tc>
          <w:tcPr>
            <w:tcW w:w="1980" w:type="dxa"/>
            <w:tcBorders>
              <w:top w:val="nil"/>
              <w:left w:val="nil"/>
              <w:bottom w:val="nil"/>
              <w:right w:val="nil"/>
            </w:tcBorders>
            <w:shd w:val="clear" w:color="auto" w:fill="auto"/>
            <w:noWrap/>
            <w:vAlign w:val="bottom"/>
            <w:tcPrChange w:id="1138" w:author="Mai Ngoc Ngo" w:date="2024-10-23T17:19:00Z" w16du:dateUtc="2024-10-23T10:19:00Z">
              <w:tcPr>
                <w:tcW w:w="1980" w:type="dxa"/>
                <w:tcBorders>
                  <w:top w:val="nil"/>
                  <w:left w:val="nil"/>
                  <w:bottom w:val="nil"/>
                  <w:right w:val="nil"/>
                </w:tcBorders>
                <w:shd w:val="clear" w:color="auto" w:fill="auto"/>
                <w:noWrap/>
                <w:vAlign w:val="bottom"/>
              </w:tcPr>
            </w:tcPrChange>
          </w:tcPr>
          <w:p w14:paraId="50AFE922" w14:textId="77777777" w:rsidR="005568E6" w:rsidRPr="00826313" w:rsidRDefault="005568E6" w:rsidP="005568E6">
            <w:pPr>
              <w:overflowPunct/>
              <w:autoSpaceDE/>
              <w:autoSpaceDN/>
              <w:adjustRightInd/>
              <w:ind w:left="57" w:right="-85"/>
              <w:jc w:val="right"/>
              <w:textAlignment w:val="auto"/>
              <w:rPr>
                <w:rFonts w:ascii="Arial" w:hAnsi="Arial" w:cs="Arial"/>
                <w:sz w:val="20"/>
              </w:rPr>
            </w:pPr>
          </w:p>
        </w:tc>
        <w:tc>
          <w:tcPr>
            <w:tcW w:w="1920" w:type="dxa"/>
            <w:tcBorders>
              <w:top w:val="nil"/>
              <w:left w:val="nil"/>
              <w:bottom w:val="nil"/>
              <w:right w:val="nil"/>
            </w:tcBorders>
            <w:vAlign w:val="bottom"/>
            <w:tcPrChange w:id="1139" w:author="Mai Ngoc Ngo" w:date="2024-10-23T17:19:00Z" w16du:dateUtc="2024-10-23T10:19:00Z">
              <w:tcPr>
                <w:tcW w:w="1920" w:type="dxa"/>
                <w:tcBorders>
                  <w:top w:val="nil"/>
                  <w:left w:val="nil"/>
                  <w:bottom w:val="nil"/>
                  <w:right w:val="nil"/>
                </w:tcBorders>
                <w:vAlign w:val="bottom"/>
              </w:tcPr>
            </w:tcPrChange>
          </w:tcPr>
          <w:p w14:paraId="0DB3374D" w14:textId="77777777" w:rsidR="005568E6" w:rsidRPr="00826313" w:rsidRDefault="005568E6" w:rsidP="005568E6">
            <w:pPr>
              <w:overflowPunct/>
              <w:autoSpaceDE/>
              <w:autoSpaceDN/>
              <w:adjustRightInd/>
              <w:ind w:left="57" w:right="-85"/>
              <w:jc w:val="right"/>
              <w:textAlignment w:val="auto"/>
              <w:rPr>
                <w:rFonts w:ascii="Arial" w:hAnsi="Arial" w:cs="Arial"/>
                <w:sz w:val="20"/>
              </w:rPr>
            </w:pPr>
          </w:p>
        </w:tc>
      </w:tr>
      <w:tr w:rsidR="005568E6" w:rsidRPr="00826313" w14:paraId="368414C5" w14:textId="77777777" w:rsidTr="00DE789C">
        <w:tblPrEx>
          <w:tblW w:w="8940" w:type="dxa"/>
          <w:tblLayout w:type="fixed"/>
          <w:tblPrExChange w:id="1140" w:author="Mai Ngoc Ngo" w:date="2024-10-23T17:10:00Z" w16du:dateUtc="2024-10-23T10:10:00Z">
            <w:tblPrEx>
              <w:tblW w:w="8940" w:type="dxa"/>
              <w:tblLayout w:type="fixed"/>
            </w:tblPrEx>
          </w:tblPrExChange>
        </w:tblPrEx>
        <w:trPr>
          <w:cantSplit/>
          <w:trPrChange w:id="1141" w:author="Mai Ngoc Ngo" w:date="2024-10-23T17:10:00Z" w16du:dateUtc="2024-10-23T10:10:00Z">
            <w:trPr>
              <w:cantSplit/>
            </w:trPr>
          </w:trPrChange>
        </w:trPr>
        <w:tc>
          <w:tcPr>
            <w:tcW w:w="4320" w:type="dxa"/>
            <w:tcBorders>
              <w:top w:val="nil"/>
              <w:left w:val="nil"/>
              <w:bottom w:val="nil"/>
              <w:right w:val="nil"/>
            </w:tcBorders>
            <w:shd w:val="clear" w:color="auto" w:fill="auto"/>
            <w:noWrap/>
            <w:vAlign w:val="bottom"/>
            <w:tcPrChange w:id="1142" w:author="Mai Ngoc Ngo" w:date="2024-10-23T17:10:00Z" w16du:dateUtc="2024-10-23T10:10:00Z">
              <w:tcPr>
                <w:tcW w:w="4320" w:type="dxa"/>
                <w:tcBorders>
                  <w:top w:val="nil"/>
                  <w:left w:val="nil"/>
                  <w:bottom w:val="nil"/>
                  <w:right w:val="nil"/>
                </w:tcBorders>
                <w:shd w:val="clear" w:color="auto" w:fill="auto"/>
                <w:noWrap/>
                <w:vAlign w:val="bottom"/>
              </w:tcPr>
            </w:tcPrChange>
          </w:tcPr>
          <w:p w14:paraId="174D83A6" w14:textId="53276AE2" w:rsidR="005568E6" w:rsidRPr="00826313" w:rsidRDefault="005568E6" w:rsidP="005568E6">
            <w:pPr>
              <w:overflowPunct/>
              <w:autoSpaceDE/>
              <w:autoSpaceDN/>
              <w:adjustRightInd/>
              <w:ind w:left="-108" w:right="-80"/>
              <w:textAlignment w:val="auto"/>
              <w:rPr>
                <w:rFonts w:ascii="Arial" w:hAnsi="Arial" w:cs="Arial"/>
                <w:sz w:val="20"/>
              </w:rPr>
            </w:pPr>
            <w:r w:rsidRPr="00826313">
              <w:rPr>
                <w:rFonts w:ascii="Arial" w:hAnsi="Arial" w:cs="Arial"/>
                <w:sz w:val="20"/>
              </w:rPr>
              <w:t>Financial liabilities at fair value through profit or loss</w:t>
            </w:r>
          </w:p>
        </w:tc>
        <w:tc>
          <w:tcPr>
            <w:tcW w:w="720" w:type="dxa"/>
            <w:tcBorders>
              <w:top w:val="nil"/>
              <w:left w:val="nil"/>
              <w:bottom w:val="nil"/>
              <w:right w:val="nil"/>
            </w:tcBorders>
            <w:shd w:val="clear" w:color="auto" w:fill="auto"/>
            <w:noWrap/>
            <w:vAlign w:val="bottom"/>
            <w:tcPrChange w:id="1143" w:author="Mai Ngoc Ngo" w:date="2024-10-23T17:10:00Z" w16du:dateUtc="2024-10-23T10:10:00Z">
              <w:tcPr>
                <w:tcW w:w="720" w:type="dxa"/>
                <w:tcBorders>
                  <w:top w:val="nil"/>
                  <w:left w:val="nil"/>
                  <w:bottom w:val="nil"/>
                  <w:right w:val="nil"/>
                </w:tcBorders>
                <w:shd w:val="clear" w:color="auto" w:fill="auto"/>
                <w:noWrap/>
                <w:vAlign w:val="bottom"/>
              </w:tcPr>
            </w:tcPrChange>
          </w:tcPr>
          <w:p w14:paraId="13C031E7" w14:textId="2E0CA7B5" w:rsidR="005568E6" w:rsidRPr="00826313" w:rsidRDefault="005568E6" w:rsidP="005568E6">
            <w:pPr>
              <w:overflowPunct/>
              <w:autoSpaceDE/>
              <w:autoSpaceDN/>
              <w:adjustRightInd/>
              <w:ind w:right="-85"/>
              <w:jc w:val="center"/>
              <w:textAlignment w:val="auto"/>
              <w:rPr>
                <w:rFonts w:ascii="Arial" w:hAnsi="Arial" w:cs="Arial"/>
                <w:caps/>
                <w:sz w:val="20"/>
              </w:rPr>
            </w:pPr>
            <w:r w:rsidRPr="00826313">
              <w:rPr>
                <w:rFonts w:ascii="Arial" w:hAnsi="Arial" w:cs="Arial"/>
                <w:caps/>
                <w:sz w:val="20"/>
              </w:rPr>
              <w:t>22</w:t>
            </w:r>
          </w:p>
        </w:tc>
        <w:tc>
          <w:tcPr>
            <w:tcW w:w="1980" w:type="dxa"/>
            <w:tcBorders>
              <w:top w:val="nil"/>
              <w:left w:val="nil"/>
              <w:bottom w:val="nil"/>
              <w:right w:val="nil"/>
            </w:tcBorders>
            <w:shd w:val="clear" w:color="auto" w:fill="auto"/>
            <w:noWrap/>
            <w:vAlign w:val="bottom"/>
            <w:tcPrChange w:id="1144" w:author="Mai Ngoc Ngo" w:date="2024-10-23T17:10:00Z" w16du:dateUtc="2024-10-23T10:10:00Z">
              <w:tcPr>
                <w:tcW w:w="1980" w:type="dxa"/>
                <w:tcBorders>
                  <w:top w:val="nil"/>
                  <w:left w:val="nil"/>
                  <w:bottom w:val="nil"/>
                  <w:right w:val="nil"/>
                </w:tcBorders>
                <w:shd w:val="clear" w:color="auto" w:fill="auto"/>
                <w:noWrap/>
                <w:vAlign w:val="bottom"/>
              </w:tcPr>
            </w:tcPrChange>
          </w:tcPr>
          <w:p w14:paraId="4F47200B" w14:textId="0C6A5D16" w:rsidR="005568E6" w:rsidRPr="00826313" w:rsidRDefault="007B288A" w:rsidP="005568E6">
            <w:pPr>
              <w:overflowPunct/>
              <w:autoSpaceDE/>
              <w:autoSpaceDN/>
              <w:adjustRightInd/>
              <w:ind w:left="57" w:right="-85"/>
              <w:jc w:val="right"/>
              <w:textAlignment w:val="auto"/>
              <w:rPr>
                <w:rFonts w:ascii="Arial" w:hAnsi="Arial" w:cs="Arial"/>
                <w:sz w:val="20"/>
              </w:rPr>
            </w:pPr>
            <w:ins w:id="1145" w:author="Mai Ngoc Ngo" w:date="2024-10-23T17:09:00Z" w16du:dateUtc="2024-10-23T10:09:00Z">
              <w:r w:rsidRPr="007B288A">
                <w:rPr>
                  <w:rFonts w:ascii="Arial" w:hAnsi="Arial" w:cs="Arial"/>
                  <w:sz w:val="20"/>
                  <w:rPrChange w:id="1146" w:author="Mai Ngoc Ngo" w:date="2024-10-23T17:09:00Z" w16du:dateUtc="2024-10-23T10:09:00Z">
                    <w:rPr/>
                  </w:rPrChange>
                </w:rPr>
                <w:t xml:space="preserve"> 235,869,012,920 </w:t>
              </w:r>
            </w:ins>
          </w:p>
        </w:tc>
        <w:tc>
          <w:tcPr>
            <w:tcW w:w="1920" w:type="dxa"/>
            <w:tcBorders>
              <w:top w:val="nil"/>
              <w:left w:val="nil"/>
              <w:bottom w:val="nil"/>
              <w:right w:val="nil"/>
            </w:tcBorders>
            <w:vAlign w:val="bottom"/>
            <w:tcPrChange w:id="1147" w:author="Mai Ngoc Ngo" w:date="2024-10-23T17:10:00Z" w16du:dateUtc="2024-10-23T10:10:00Z">
              <w:tcPr>
                <w:tcW w:w="1920" w:type="dxa"/>
                <w:tcBorders>
                  <w:top w:val="nil"/>
                  <w:left w:val="nil"/>
                  <w:bottom w:val="nil"/>
                  <w:right w:val="nil"/>
                </w:tcBorders>
                <w:vAlign w:val="bottom"/>
              </w:tcPr>
            </w:tcPrChange>
          </w:tcPr>
          <w:p w14:paraId="3039C959" w14:textId="774268CA" w:rsidR="005568E6" w:rsidRPr="00826313" w:rsidRDefault="007B288A" w:rsidP="005568E6">
            <w:pPr>
              <w:overflowPunct/>
              <w:autoSpaceDE/>
              <w:autoSpaceDN/>
              <w:adjustRightInd/>
              <w:ind w:left="57" w:right="-85"/>
              <w:jc w:val="right"/>
              <w:textAlignment w:val="auto"/>
              <w:rPr>
                <w:rFonts w:ascii="Arial" w:hAnsi="Arial" w:cs="Arial"/>
                <w:sz w:val="20"/>
              </w:rPr>
            </w:pPr>
            <w:ins w:id="1148" w:author="Mai Ngoc Ngo" w:date="2024-10-23T17:09:00Z" w16du:dateUtc="2024-10-23T10:09:00Z">
              <w:r w:rsidRPr="007B288A">
                <w:rPr>
                  <w:rFonts w:ascii="Arial" w:hAnsi="Arial" w:cs="Arial"/>
                  <w:sz w:val="20"/>
                  <w:rPrChange w:id="1149" w:author="Mai Ngoc Ngo" w:date="2024-10-23T17:09:00Z" w16du:dateUtc="2024-10-23T10:09:00Z">
                    <w:rPr/>
                  </w:rPrChange>
                </w:rPr>
                <w:t xml:space="preserve"> 307,726,174,355 </w:t>
              </w:r>
            </w:ins>
            <w:del w:id="1150" w:author="Mai Ngoc Ngo" w:date="2024-10-23T17:09:00Z" w16du:dateUtc="2024-10-23T10:09:00Z">
              <w:r w:rsidR="005568E6" w:rsidDel="00776B20">
                <w:rPr>
                  <w:rFonts w:ascii="Arial" w:hAnsi="Arial" w:cs="Arial"/>
                  <w:sz w:val="20"/>
                </w:rPr>
                <w:delText>531,184,044,465</w:delText>
              </w:r>
            </w:del>
          </w:p>
        </w:tc>
      </w:tr>
      <w:tr w:rsidR="005568E6" w:rsidRPr="00826313" w14:paraId="1A12C335" w14:textId="77777777" w:rsidTr="00DE789C">
        <w:tblPrEx>
          <w:tblW w:w="8940" w:type="dxa"/>
          <w:tblLayout w:type="fixed"/>
          <w:tblPrExChange w:id="1151" w:author="Mai Ngoc Ngo" w:date="2024-10-23T17:10:00Z" w16du:dateUtc="2024-10-23T10:10:00Z">
            <w:tblPrEx>
              <w:tblW w:w="8940" w:type="dxa"/>
              <w:tblLayout w:type="fixed"/>
            </w:tblPrEx>
          </w:tblPrExChange>
        </w:tblPrEx>
        <w:trPr>
          <w:cantSplit/>
          <w:trPrChange w:id="1152" w:author="Mai Ngoc Ngo" w:date="2024-10-23T17:10:00Z" w16du:dateUtc="2024-10-23T10:10:00Z">
            <w:trPr>
              <w:cantSplit/>
            </w:trPr>
          </w:trPrChange>
        </w:trPr>
        <w:tc>
          <w:tcPr>
            <w:tcW w:w="4320" w:type="dxa"/>
            <w:tcBorders>
              <w:top w:val="nil"/>
              <w:left w:val="nil"/>
              <w:bottom w:val="nil"/>
              <w:right w:val="nil"/>
            </w:tcBorders>
            <w:shd w:val="clear" w:color="auto" w:fill="auto"/>
            <w:noWrap/>
            <w:vAlign w:val="bottom"/>
            <w:tcPrChange w:id="1153" w:author="Mai Ngoc Ngo" w:date="2024-10-23T17:10:00Z" w16du:dateUtc="2024-10-23T10:10:00Z">
              <w:tcPr>
                <w:tcW w:w="4320" w:type="dxa"/>
                <w:tcBorders>
                  <w:top w:val="nil"/>
                  <w:left w:val="nil"/>
                  <w:bottom w:val="nil"/>
                  <w:right w:val="nil"/>
                </w:tcBorders>
                <w:shd w:val="clear" w:color="auto" w:fill="auto"/>
                <w:noWrap/>
                <w:vAlign w:val="bottom"/>
              </w:tcPr>
            </w:tcPrChange>
          </w:tcPr>
          <w:p w14:paraId="33EE978F" w14:textId="28D1D44C" w:rsidR="005568E6" w:rsidRPr="00826313" w:rsidRDefault="005568E6" w:rsidP="005568E6">
            <w:pPr>
              <w:overflowPunct/>
              <w:autoSpaceDE/>
              <w:autoSpaceDN/>
              <w:adjustRightInd/>
              <w:ind w:left="-108" w:right="-80"/>
              <w:textAlignment w:val="auto"/>
              <w:rPr>
                <w:rFonts w:ascii="Arial" w:hAnsi="Arial" w:cs="Arial"/>
                <w:sz w:val="20"/>
              </w:rPr>
            </w:pPr>
            <w:r w:rsidRPr="00826313">
              <w:rPr>
                <w:rFonts w:ascii="Arial" w:hAnsi="Arial" w:cs="Arial"/>
                <w:sz w:val="20"/>
              </w:rPr>
              <w:t>Financial liabilities at amortized cost</w:t>
            </w:r>
          </w:p>
        </w:tc>
        <w:tc>
          <w:tcPr>
            <w:tcW w:w="720" w:type="dxa"/>
            <w:tcBorders>
              <w:top w:val="nil"/>
              <w:left w:val="nil"/>
              <w:bottom w:val="nil"/>
              <w:right w:val="nil"/>
            </w:tcBorders>
            <w:shd w:val="clear" w:color="auto" w:fill="auto"/>
            <w:noWrap/>
            <w:vAlign w:val="bottom"/>
            <w:tcPrChange w:id="1154" w:author="Mai Ngoc Ngo" w:date="2024-10-23T17:10:00Z" w16du:dateUtc="2024-10-23T10:10:00Z">
              <w:tcPr>
                <w:tcW w:w="720" w:type="dxa"/>
                <w:tcBorders>
                  <w:top w:val="nil"/>
                  <w:left w:val="nil"/>
                  <w:bottom w:val="nil"/>
                  <w:right w:val="nil"/>
                </w:tcBorders>
                <w:shd w:val="clear" w:color="auto" w:fill="auto"/>
                <w:noWrap/>
                <w:vAlign w:val="bottom"/>
              </w:tcPr>
            </w:tcPrChange>
          </w:tcPr>
          <w:p w14:paraId="63390EB5" w14:textId="7FBC6E2E" w:rsidR="005568E6" w:rsidRPr="00826313" w:rsidRDefault="005568E6" w:rsidP="005568E6">
            <w:pPr>
              <w:overflowPunct/>
              <w:autoSpaceDE/>
              <w:autoSpaceDN/>
              <w:adjustRightInd/>
              <w:ind w:right="-85"/>
              <w:jc w:val="center"/>
              <w:textAlignment w:val="auto"/>
              <w:rPr>
                <w:rFonts w:ascii="Arial" w:hAnsi="Arial" w:cs="Arial"/>
                <w:caps/>
                <w:sz w:val="20"/>
              </w:rPr>
            </w:pPr>
            <w:r w:rsidRPr="00826313">
              <w:rPr>
                <w:rFonts w:ascii="Arial" w:hAnsi="Arial" w:cs="Arial"/>
                <w:caps/>
                <w:sz w:val="20"/>
              </w:rPr>
              <w:t>23</w:t>
            </w:r>
          </w:p>
        </w:tc>
        <w:tc>
          <w:tcPr>
            <w:tcW w:w="1980" w:type="dxa"/>
            <w:tcBorders>
              <w:top w:val="nil"/>
              <w:left w:val="nil"/>
              <w:bottom w:val="nil"/>
              <w:right w:val="nil"/>
            </w:tcBorders>
            <w:shd w:val="clear" w:color="auto" w:fill="auto"/>
            <w:noWrap/>
            <w:vAlign w:val="bottom"/>
            <w:tcPrChange w:id="1155" w:author="Mai Ngoc Ngo" w:date="2024-10-23T17:10:00Z" w16du:dateUtc="2024-10-23T10:10:00Z">
              <w:tcPr>
                <w:tcW w:w="1980" w:type="dxa"/>
                <w:tcBorders>
                  <w:top w:val="nil"/>
                  <w:left w:val="nil"/>
                  <w:bottom w:val="nil"/>
                  <w:right w:val="nil"/>
                </w:tcBorders>
                <w:shd w:val="clear" w:color="auto" w:fill="auto"/>
                <w:noWrap/>
                <w:vAlign w:val="bottom"/>
              </w:tcPr>
            </w:tcPrChange>
          </w:tcPr>
          <w:p w14:paraId="1EF613B7" w14:textId="49BB159A" w:rsidR="005568E6" w:rsidRPr="00826313" w:rsidRDefault="007B288A" w:rsidP="005568E6">
            <w:pPr>
              <w:overflowPunct/>
              <w:autoSpaceDE/>
              <w:autoSpaceDN/>
              <w:adjustRightInd/>
              <w:ind w:left="57" w:right="-85"/>
              <w:jc w:val="right"/>
              <w:textAlignment w:val="auto"/>
              <w:rPr>
                <w:rFonts w:ascii="Arial" w:hAnsi="Arial" w:cs="Arial"/>
                <w:sz w:val="20"/>
              </w:rPr>
            </w:pPr>
            <w:ins w:id="1156" w:author="Mai Ngoc Ngo" w:date="2024-10-23T17:09:00Z" w16du:dateUtc="2024-10-23T10:09:00Z">
              <w:r w:rsidRPr="007B288A">
                <w:rPr>
                  <w:rFonts w:ascii="Arial" w:hAnsi="Arial" w:cs="Arial"/>
                  <w:sz w:val="20"/>
                  <w:rPrChange w:id="1157" w:author="Mai Ngoc Ngo" w:date="2024-10-23T17:09:00Z" w16du:dateUtc="2024-10-23T10:09:00Z">
                    <w:rPr/>
                  </w:rPrChange>
                </w:rPr>
                <w:t xml:space="preserve"> 1,727,854,352,004 </w:t>
              </w:r>
            </w:ins>
          </w:p>
        </w:tc>
        <w:tc>
          <w:tcPr>
            <w:tcW w:w="1920" w:type="dxa"/>
            <w:tcBorders>
              <w:top w:val="nil"/>
              <w:left w:val="nil"/>
              <w:bottom w:val="nil"/>
              <w:right w:val="nil"/>
            </w:tcBorders>
            <w:vAlign w:val="bottom"/>
            <w:tcPrChange w:id="1158" w:author="Mai Ngoc Ngo" w:date="2024-10-23T17:10:00Z" w16du:dateUtc="2024-10-23T10:10:00Z">
              <w:tcPr>
                <w:tcW w:w="1920" w:type="dxa"/>
                <w:tcBorders>
                  <w:top w:val="nil"/>
                  <w:left w:val="nil"/>
                  <w:bottom w:val="nil"/>
                  <w:right w:val="nil"/>
                </w:tcBorders>
                <w:vAlign w:val="bottom"/>
              </w:tcPr>
            </w:tcPrChange>
          </w:tcPr>
          <w:p w14:paraId="5560A04F" w14:textId="61860901" w:rsidR="005568E6" w:rsidRPr="00826313" w:rsidRDefault="007B288A" w:rsidP="005568E6">
            <w:pPr>
              <w:overflowPunct/>
              <w:autoSpaceDE/>
              <w:autoSpaceDN/>
              <w:adjustRightInd/>
              <w:ind w:left="57" w:right="-85"/>
              <w:jc w:val="right"/>
              <w:textAlignment w:val="auto"/>
              <w:rPr>
                <w:rFonts w:ascii="Arial" w:hAnsi="Arial" w:cs="Arial"/>
                <w:sz w:val="20"/>
              </w:rPr>
            </w:pPr>
            <w:ins w:id="1159" w:author="Mai Ngoc Ngo" w:date="2024-10-23T17:09:00Z" w16du:dateUtc="2024-10-23T10:09:00Z">
              <w:r w:rsidRPr="007B288A">
                <w:rPr>
                  <w:rFonts w:ascii="Arial" w:hAnsi="Arial" w:cs="Arial"/>
                  <w:sz w:val="20"/>
                  <w:rPrChange w:id="1160" w:author="Mai Ngoc Ngo" w:date="2024-10-23T17:09:00Z" w16du:dateUtc="2024-10-23T10:09:00Z">
                    <w:rPr/>
                  </w:rPrChange>
                </w:rPr>
                <w:t xml:space="preserve"> 1,651,458,298,938 </w:t>
              </w:r>
            </w:ins>
            <w:ins w:id="1161" w:author="An Phuc Cao" w:date="2024-09-26T15:22:00Z" w16du:dateUtc="2024-09-26T08:22:00Z">
              <w:del w:id="1162" w:author="Mai Ngoc Ngo" w:date="2024-10-23T17:09:00Z" w16du:dateUtc="2024-10-23T10:09:00Z">
                <w:r w:rsidR="005568E6" w:rsidRPr="00F15939">
                  <w:rPr>
                    <w:rFonts w:ascii="Arial" w:hAnsi="Arial" w:cs="Arial"/>
                    <w:sz w:val="20"/>
                  </w:rPr>
                  <w:delText xml:space="preserve">307,726,174,355 </w:delText>
                </w:r>
              </w:del>
            </w:ins>
            <w:del w:id="1163" w:author="Mai Ngoc Ngo" w:date="2024-10-23T17:09:00Z" w16du:dateUtc="2024-10-23T10:09:00Z">
              <w:r w:rsidR="005568E6" w:rsidDel="00776B20">
                <w:rPr>
                  <w:rFonts w:ascii="Arial" w:hAnsi="Arial" w:cs="Arial"/>
                  <w:sz w:val="20"/>
                </w:rPr>
                <w:delText>1,440,221,315,723</w:delText>
              </w:r>
            </w:del>
          </w:p>
        </w:tc>
      </w:tr>
      <w:tr w:rsidR="005568E6" w:rsidRPr="00826313" w14:paraId="484AFDF6" w14:textId="77777777" w:rsidTr="00DE789C">
        <w:tblPrEx>
          <w:tblW w:w="8940" w:type="dxa"/>
          <w:tblLayout w:type="fixed"/>
          <w:tblPrExChange w:id="1164" w:author="Mai Ngoc Ngo" w:date="2024-10-23T17:10:00Z" w16du:dateUtc="2024-10-23T10:10:00Z">
            <w:tblPrEx>
              <w:tblW w:w="8940" w:type="dxa"/>
              <w:tblLayout w:type="fixed"/>
            </w:tblPrEx>
          </w:tblPrExChange>
        </w:tblPrEx>
        <w:trPr>
          <w:cantSplit/>
          <w:trPrChange w:id="1165" w:author="Mai Ngoc Ngo" w:date="2024-10-23T17:10:00Z" w16du:dateUtc="2024-10-23T10:10:00Z">
            <w:trPr>
              <w:cantSplit/>
            </w:trPr>
          </w:trPrChange>
        </w:trPr>
        <w:tc>
          <w:tcPr>
            <w:tcW w:w="4320" w:type="dxa"/>
            <w:tcBorders>
              <w:top w:val="nil"/>
              <w:left w:val="nil"/>
              <w:bottom w:val="nil"/>
              <w:right w:val="nil"/>
            </w:tcBorders>
            <w:shd w:val="clear" w:color="auto" w:fill="auto"/>
            <w:noWrap/>
            <w:vAlign w:val="bottom"/>
            <w:tcPrChange w:id="1166" w:author="Mai Ngoc Ngo" w:date="2024-10-23T17:10:00Z" w16du:dateUtc="2024-10-23T10:10:00Z">
              <w:tcPr>
                <w:tcW w:w="4320" w:type="dxa"/>
                <w:tcBorders>
                  <w:top w:val="nil"/>
                  <w:left w:val="nil"/>
                  <w:bottom w:val="nil"/>
                  <w:right w:val="nil"/>
                </w:tcBorders>
                <w:shd w:val="clear" w:color="auto" w:fill="auto"/>
                <w:noWrap/>
                <w:vAlign w:val="bottom"/>
              </w:tcPr>
            </w:tcPrChange>
          </w:tcPr>
          <w:p w14:paraId="3B83F095" w14:textId="3F46A1B1" w:rsidR="005568E6" w:rsidRPr="00826313" w:rsidRDefault="005568E6" w:rsidP="005568E6">
            <w:pPr>
              <w:overflowPunct/>
              <w:autoSpaceDE/>
              <w:autoSpaceDN/>
              <w:adjustRightInd/>
              <w:ind w:left="-108" w:right="-80"/>
              <w:textAlignment w:val="auto"/>
              <w:rPr>
                <w:rFonts w:ascii="Arial" w:hAnsi="Arial" w:cs="Arial"/>
                <w:sz w:val="20"/>
              </w:rPr>
            </w:pPr>
            <w:r w:rsidRPr="00826313">
              <w:rPr>
                <w:rFonts w:ascii="Arial" w:hAnsi="Arial" w:cs="Arial"/>
                <w:sz w:val="20"/>
              </w:rPr>
              <w:t>Deferred tax liabilities</w:t>
            </w:r>
          </w:p>
        </w:tc>
        <w:tc>
          <w:tcPr>
            <w:tcW w:w="720" w:type="dxa"/>
            <w:tcBorders>
              <w:top w:val="nil"/>
              <w:left w:val="nil"/>
              <w:bottom w:val="nil"/>
              <w:right w:val="nil"/>
            </w:tcBorders>
            <w:shd w:val="clear" w:color="auto" w:fill="auto"/>
            <w:noWrap/>
            <w:vAlign w:val="bottom"/>
            <w:tcPrChange w:id="1167" w:author="Mai Ngoc Ngo" w:date="2024-10-23T17:10:00Z" w16du:dateUtc="2024-10-23T10:10:00Z">
              <w:tcPr>
                <w:tcW w:w="720" w:type="dxa"/>
                <w:tcBorders>
                  <w:top w:val="nil"/>
                  <w:left w:val="nil"/>
                  <w:bottom w:val="nil"/>
                  <w:right w:val="nil"/>
                </w:tcBorders>
                <w:shd w:val="clear" w:color="auto" w:fill="auto"/>
                <w:noWrap/>
                <w:vAlign w:val="bottom"/>
              </w:tcPr>
            </w:tcPrChange>
          </w:tcPr>
          <w:p w14:paraId="4FB150DB" w14:textId="37CC9E51" w:rsidR="005568E6" w:rsidRPr="00826313" w:rsidRDefault="005568E6" w:rsidP="005568E6">
            <w:pPr>
              <w:overflowPunct/>
              <w:autoSpaceDE/>
              <w:autoSpaceDN/>
              <w:adjustRightInd/>
              <w:ind w:right="-85"/>
              <w:jc w:val="center"/>
              <w:textAlignment w:val="auto"/>
              <w:rPr>
                <w:rFonts w:ascii="Arial" w:hAnsi="Arial" w:cs="Arial"/>
                <w:caps/>
                <w:sz w:val="20"/>
              </w:rPr>
            </w:pPr>
            <w:r w:rsidRPr="004328D0">
              <w:rPr>
                <w:rFonts w:ascii="Arial" w:hAnsi="Arial" w:cs="Arial"/>
                <w:caps/>
                <w:sz w:val="20"/>
                <w:highlight w:val="yellow"/>
              </w:rPr>
              <w:t>14.3</w:t>
            </w:r>
          </w:p>
        </w:tc>
        <w:tc>
          <w:tcPr>
            <w:tcW w:w="1980" w:type="dxa"/>
            <w:tcBorders>
              <w:top w:val="nil"/>
              <w:left w:val="nil"/>
              <w:bottom w:val="nil"/>
              <w:right w:val="nil"/>
            </w:tcBorders>
            <w:shd w:val="clear" w:color="auto" w:fill="auto"/>
            <w:noWrap/>
            <w:vAlign w:val="bottom"/>
            <w:tcPrChange w:id="1168" w:author="Mai Ngoc Ngo" w:date="2024-10-23T17:10:00Z" w16du:dateUtc="2024-10-23T10:10:00Z">
              <w:tcPr>
                <w:tcW w:w="1980" w:type="dxa"/>
                <w:tcBorders>
                  <w:top w:val="nil"/>
                  <w:left w:val="nil"/>
                  <w:bottom w:val="nil"/>
                  <w:right w:val="nil"/>
                </w:tcBorders>
                <w:shd w:val="clear" w:color="auto" w:fill="auto"/>
                <w:noWrap/>
                <w:vAlign w:val="bottom"/>
              </w:tcPr>
            </w:tcPrChange>
          </w:tcPr>
          <w:p w14:paraId="6077BB65" w14:textId="6E14651F" w:rsidR="005568E6" w:rsidRPr="00826313" w:rsidRDefault="007B288A" w:rsidP="005568E6">
            <w:pPr>
              <w:overflowPunct/>
              <w:autoSpaceDE/>
              <w:autoSpaceDN/>
              <w:adjustRightInd/>
              <w:ind w:left="57" w:right="-85"/>
              <w:jc w:val="right"/>
              <w:textAlignment w:val="auto"/>
              <w:rPr>
                <w:rFonts w:ascii="Arial" w:hAnsi="Arial" w:cs="Arial"/>
                <w:sz w:val="20"/>
              </w:rPr>
            </w:pPr>
            <w:ins w:id="1169" w:author="Mai Ngoc Ngo" w:date="2024-10-23T17:09:00Z" w16du:dateUtc="2024-10-23T10:09:00Z">
              <w:r w:rsidRPr="007B288A">
                <w:rPr>
                  <w:rFonts w:ascii="Arial" w:hAnsi="Arial" w:cs="Arial"/>
                  <w:sz w:val="20"/>
                  <w:rPrChange w:id="1170" w:author="Mai Ngoc Ngo" w:date="2024-10-23T17:09:00Z" w16du:dateUtc="2024-10-23T10:09:00Z">
                    <w:rPr/>
                  </w:rPrChange>
                </w:rPr>
                <w:t xml:space="preserve"> 26,447,669,681 </w:t>
              </w:r>
            </w:ins>
          </w:p>
        </w:tc>
        <w:tc>
          <w:tcPr>
            <w:tcW w:w="1920" w:type="dxa"/>
            <w:tcBorders>
              <w:top w:val="nil"/>
              <w:left w:val="nil"/>
              <w:bottom w:val="nil"/>
              <w:right w:val="nil"/>
            </w:tcBorders>
            <w:vAlign w:val="bottom"/>
            <w:tcPrChange w:id="1171" w:author="Mai Ngoc Ngo" w:date="2024-10-23T17:10:00Z" w16du:dateUtc="2024-10-23T10:10:00Z">
              <w:tcPr>
                <w:tcW w:w="1920" w:type="dxa"/>
                <w:tcBorders>
                  <w:top w:val="nil"/>
                  <w:left w:val="nil"/>
                  <w:bottom w:val="nil"/>
                  <w:right w:val="nil"/>
                </w:tcBorders>
                <w:vAlign w:val="bottom"/>
              </w:tcPr>
            </w:tcPrChange>
          </w:tcPr>
          <w:p w14:paraId="5E7BB5AE" w14:textId="497CABFE" w:rsidR="005568E6" w:rsidRPr="00826313" w:rsidRDefault="007B288A" w:rsidP="005568E6">
            <w:pPr>
              <w:overflowPunct/>
              <w:autoSpaceDE/>
              <w:autoSpaceDN/>
              <w:adjustRightInd/>
              <w:ind w:left="57" w:right="-85"/>
              <w:jc w:val="right"/>
              <w:textAlignment w:val="auto"/>
              <w:rPr>
                <w:rFonts w:ascii="Arial" w:hAnsi="Arial" w:cs="Arial"/>
                <w:sz w:val="20"/>
              </w:rPr>
            </w:pPr>
            <w:ins w:id="1172" w:author="Mai Ngoc Ngo" w:date="2024-10-23T17:09:00Z" w16du:dateUtc="2024-10-23T10:09:00Z">
              <w:r w:rsidRPr="007B288A">
                <w:rPr>
                  <w:rFonts w:ascii="Arial" w:hAnsi="Arial" w:cs="Arial"/>
                  <w:sz w:val="20"/>
                  <w:rPrChange w:id="1173" w:author="Mai Ngoc Ngo" w:date="2024-10-23T17:09:00Z" w16du:dateUtc="2024-10-23T10:09:00Z">
                    <w:rPr/>
                  </w:rPrChange>
                </w:rPr>
                <w:t xml:space="preserve"> 23,707,444,713 </w:t>
              </w:r>
            </w:ins>
            <w:ins w:id="1174" w:author="An Phuc Cao" w:date="2024-09-26T15:22:00Z" w16du:dateUtc="2024-09-26T08:22:00Z">
              <w:del w:id="1175" w:author="Mai Ngoc Ngo" w:date="2024-10-23T17:09:00Z" w16du:dateUtc="2024-10-23T10:09:00Z">
                <w:r w:rsidR="005568E6" w:rsidRPr="00F15939">
                  <w:rPr>
                    <w:rFonts w:ascii="Arial" w:hAnsi="Arial" w:cs="Arial"/>
                    <w:sz w:val="20"/>
                  </w:rPr>
                  <w:delText xml:space="preserve">1,651,458,298,938 </w:delText>
                </w:r>
              </w:del>
            </w:ins>
            <w:del w:id="1176" w:author="Mai Ngoc Ngo" w:date="2024-10-23T17:09:00Z" w16du:dateUtc="2024-10-23T10:09:00Z">
              <w:r w:rsidR="005568E6" w:rsidDel="00776B20">
                <w:rPr>
                  <w:rFonts w:ascii="Arial" w:hAnsi="Arial" w:cs="Arial"/>
                  <w:sz w:val="20"/>
                </w:rPr>
                <w:delText>18,603,710,621</w:delText>
              </w:r>
            </w:del>
          </w:p>
        </w:tc>
      </w:tr>
      <w:tr w:rsidR="005568E6" w:rsidRPr="00826313" w14:paraId="3CEFD897" w14:textId="77777777" w:rsidTr="00DE789C">
        <w:tblPrEx>
          <w:tblW w:w="8940" w:type="dxa"/>
          <w:tblLayout w:type="fixed"/>
          <w:tblPrExChange w:id="1177" w:author="Mai Ngoc Ngo" w:date="2024-10-23T17:10:00Z" w16du:dateUtc="2024-10-23T10:10:00Z">
            <w:tblPrEx>
              <w:tblW w:w="8940" w:type="dxa"/>
              <w:tblLayout w:type="fixed"/>
            </w:tblPrEx>
          </w:tblPrExChange>
        </w:tblPrEx>
        <w:trPr>
          <w:cantSplit/>
          <w:trPrChange w:id="1178" w:author="Mai Ngoc Ngo" w:date="2024-10-23T17:10:00Z" w16du:dateUtc="2024-10-23T10:10:00Z">
            <w:trPr>
              <w:cantSplit/>
            </w:trPr>
          </w:trPrChange>
        </w:trPr>
        <w:tc>
          <w:tcPr>
            <w:tcW w:w="4320" w:type="dxa"/>
            <w:tcBorders>
              <w:top w:val="nil"/>
              <w:left w:val="nil"/>
              <w:bottom w:val="nil"/>
              <w:right w:val="nil"/>
            </w:tcBorders>
            <w:shd w:val="clear" w:color="auto" w:fill="auto"/>
            <w:noWrap/>
            <w:vAlign w:val="bottom"/>
            <w:tcPrChange w:id="1179" w:author="Mai Ngoc Ngo" w:date="2024-10-23T17:10:00Z" w16du:dateUtc="2024-10-23T10:10:00Z">
              <w:tcPr>
                <w:tcW w:w="4320" w:type="dxa"/>
                <w:tcBorders>
                  <w:top w:val="nil"/>
                  <w:left w:val="nil"/>
                  <w:bottom w:val="nil"/>
                  <w:right w:val="nil"/>
                </w:tcBorders>
                <w:shd w:val="clear" w:color="auto" w:fill="auto"/>
                <w:noWrap/>
                <w:vAlign w:val="bottom"/>
              </w:tcPr>
            </w:tcPrChange>
          </w:tcPr>
          <w:p w14:paraId="76DEDF76" w14:textId="5FA73996" w:rsidR="005568E6" w:rsidRPr="00826313" w:rsidRDefault="005568E6" w:rsidP="005568E6">
            <w:pPr>
              <w:overflowPunct/>
              <w:autoSpaceDE/>
              <w:autoSpaceDN/>
              <w:adjustRightInd/>
              <w:ind w:left="-108" w:right="-80"/>
              <w:textAlignment w:val="auto"/>
              <w:rPr>
                <w:rFonts w:ascii="Arial" w:hAnsi="Arial" w:cs="Arial"/>
                <w:sz w:val="20"/>
              </w:rPr>
            </w:pPr>
            <w:r w:rsidRPr="00826313">
              <w:rPr>
                <w:rFonts w:ascii="Arial" w:hAnsi="Arial" w:cs="Arial"/>
                <w:sz w:val="20"/>
              </w:rPr>
              <w:t>Lease liabilities</w:t>
            </w:r>
          </w:p>
        </w:tc>
        <w:tc>
          <w:tcPr>
            <w:tcW w:w="720" w:type="dxa"/>
            <w:tcBorders>
              <w:top w:val="nil"/>
              <w:left w:val="nil"/>
              <w:bottom w:val="nil"/>
              <w:right w:val="nil"/>
            </w:tcBorders>
            <w:shd w:val="clear" w:color="auto" w:fill="auto"/>
            <w:noWrap/>
            <w:vAlign w:val="bottom"/>
            <w:tcPrChange w:id="1180" w:author="Mai Ngoc Ngo" w:date="2024-10-23T17:10:00Z" w16du:dateUtc="2024-10-23T10:10:00Z">
              <w:tcPr>
                <w:tcW w:w="720" w:type="dxa"/>
                <w:tcBorders>
                  <w:top w:val="nil"/>
                  <w:left w:val="nil"/>
                  <w:bottom w:val="nil"/>
                  <w:right w:val="nil"/>
                </w:tcBorders>
                <w:shd w:val="clear" w:color="auto" w:fill="auto"/>
                <w:noWrap/>
                <w:vAlign w:val="bottom"/>
              </w:tcPr>
            </w:tcPrChange>
          </w:tcPr>
          <w:p w14:paraId="5F2FB30B" w14:textId="4C784D0C" w:rsidR="005568E6" w:rsidRPr="00826313" w:rsidRDefault="005568E6" w:rsidP="005568E6">
            <w:pPr>
              <w:overflowPunct/>
              <w:autoSpaceDE/>
              <w:autoSpaceDN/>
              <w:adjustRightInd/>
              <w:ind w:right="-85"/>
              <w:jc w:val="center"/>
              <w:textAlignment w:val="auto"/>
              <w:rPr>
                <w:rFonts w:ascii="Arial" w:hAnsi="Arial" w:cs="Arial"/>
                <w:caps/>
                <w:sz w:val="20"/>
              </w:rPr>
            </w:pPr>
            <w:r w:rsidRPr="00826313">
              <w:rPr>
                <w:rFonts w:ascii="Arial" w:hAnsi="Arial" w:cs="Arial"/>
                <w:caps/>
                <w:sz w:val="20"/>
              </w:rPr>
              <w:t>24</w:t>
            </w:r>
          </w:p>
        </w:tc>
        <w:tc>
          <w:tcPr>
            <w:tcW w:w="1980" w:type="dxa"/>
            <w:tcBorders>
              <w:top w:val="nil"/>
              <w:left w:val="nil"/>
              <w:bottom w:val="nil"/>
              <w:right w:val="nil"/>
            </w:tcBorders>
            <w:shd w:val="clear" w:color="auto" w:fill="auto"/>
            <w:noWrap/>
            <w:vAlign w:val="bottom"/>
            <w:tcPrChange w:id="1181" w:author="Mai Ngoc Ngo" w:date="2024-10-23T17:10:00Z" w16du:dateUtc="2024-10-23T10:10:00Z">
              <w:tcPr>
                <w:tcW w:w="1980" w:type="dxa"/>
                <w:tcBorders>
                  <w:top w:val="nil"/>
                  <w:left w:val="nil"/>
                  <w:bottom w:val="nil"/>
                  <w:right w:val="nil"/>
                </w:tcBorders>
                <w:shd w:val="clear" w:color="auto" w:fill="auto"/>
                <w:noWrap/>
                <w:vAlign w:val="bottom"/>
              </w:tcPr>
            </w:tcPrChange>
          </w:tcPr>
          <w:p w14:paraId="43F48C88" w14:textId="3E95BD05" w:rsidR="005568E6" w:rsidRPr="00826313" w:rsidRDefault="007B288A" w:rsidP="005568E6">
            <w:pPr>
              <w:overflowPunct/>
              <w:autoSpaceDE/>
              <w:autoSpaceDN/>
              <w:adjustRightInd/>
              <w:ind w:left="57" w:right="-85"/>
              <w:jc w:val="right"/>
              <w:textAlignment w:val="auto"/>
              <w:rPr>
                <w:rFonts w:ascii="Arial" w:hAnsi="Arial" w:cs="Arial"/>
                <w:sz w:val="20"/>
              </w:rPr>
            </w:pPr>
            <w:ins w:id="1182" w:author="Mai Ngoc Ngo" w:date="2024-10-23T17:09:00Z" w16du:dateUtc="2024-10-23T10:09:00Z">
              <w:r w:rsidRPr="007B288A">
                <w:rPr>
                  <w:rFonts w:ascii="Arial" w:hAnsi="Arial" w:cs="Arial"/>
                  <w:sz w:val="20"/>
                  <w:rPrChange w:id="1183" w:author="Mai Ngoc Ngo" w:date="2024-10-23T17:09:00Z" w16du:dateUtc="2024-10-23T10:09:00Z">
                    <w:rPr/>
                  </w:rPrChange>
                </w:rPr>
                <w:t xml:space="preserve"> </w:t>
              </w:r>
            </w:ins>
            <w:ins w:id="1184" w:author="Hai Quang Le" w:date="2025-01-06T09:28:00Z" w16du:dateUtc="2025-01-06T02:28:00Z">
              <w:r w:rsidR="00A12580" w:rsidRPr="00A12580">
                <w:rPr>
                  <w:rFonts w:ascii="Arial" w:hAnsi="Arial" w:cs="Arial"/>
                  <w:sz w:val="20"/>
                </w:rPr>
                <w:t xml:space="preserve"> 2,560,392,118 </w:t>
              </w:r>
            </w:ins>
            <w:ins w:id="1185" w:author="Mai Ngoc Ngo" w:date="2024-10-23T17:09:00Z" w16du:dateUtc="2024-10-23T10:09:00Z">
              <w:del w:id="1186" w:author="Hai Quang Le" w:date="2025-01-06T09:28:00Z" w16du:dateUtc="2025-01-06T02:28:00Z">
                <w:r w:rsidRPr="007B288A" w:rsidDel="00A12580">
                  <w:rPr>
                    <w:rFonts w:ascii="Arial" w:hAnsi="Arial" w:cs="Arial"/>
                    <w:sz w:val="20"/>
                    <w:rPrChange w:id="1187" w:author="Mai Ngoc Ngo" w:date="2024-10-23T17:09:00Z" w16du:dateUtc="2024-10-23T10:09:00Z">
                      <w:rPr/>
                    </w:rPrChange>
                  </w:rPr>
                  <w:delText>2,564,366,091</w:delText>
                </w:r>
              </w:del>
              <w:r w:rsidRPr="007B288A">
                <w:rPr>
                  <w:rFonts w:ascii="Arial" w:hAnsi="Arial" w:cs="Arial"/>
                  <w:sz w:val="20"/>
                  <w:rPrChange w:id="1188" w:author="Mai Ngoc Ngo" w:date="2024-10-23T17:09:00Z" w16du:dateUtc="2024-10-23T10:09:00Z">
                    <w:rPr/>
                  </w:rPrChange>
                </w:rPr>
                <w:t xml:space="preserve"> </w:t>
              </w:r>
            </w:ins>
          </w:p>
        </w:tc>
        <w:tc>
          <w:tcPr>
            <w:tcW w:w="1920" w:type="dxa"/>
            <w:tcBorders>
              <w:top w:val="nil"/>
              <w:left w:val="nil"/>
              <w:bottom w:val="nil"/>
              <w:right w:val="nil"/>
            </w:tcBorders>
            <w:vAlign w:val="bottom"/>
            <w:tcPrChange w:id="1189" w:author="Mai Ngoc Ngo" w:date="2024-10-23T17:10:00Z" w16du:dateUtc="2024-10-23T10:10:00Z">
              <w:tcPr>
                <w:tcW w:w="1920" w:type="dxa"/>
                <w:tcBorders>
                  <w:top w:val="nil"/>
                  <w:left w:val="nil"/>
                  <w:bottom w:val="nil"/>
                  <w:right w:val="nil"/>
                </w:tcBorders>
                <w:vAlign w:val="bottom"/>
              </w:tcPr>
            </w:tcPrChange>
          </w:tcPr>
          <w:p w14:paraId="4FCC6741" w14:textId="790AA7E9" w:rsidR="005568E6" w:rsidRPr="00826313" w:rsidRDefault="007B288A" w:rsidP="005568E6">
            <w:pPr>
              <w:overflowPunct/>
              <w:autoSpaceDE/>
              <w:autoSpaceDN/>
              <w:adjustRightInd/>
              <w:ind w:left="57" w:right="-85"/>
              <w:jc w:val="right"/>
              <w:textAlignment w:val="auto"/>
              <w:rPr>
                <w:rFonts w:ascii="Arial" w:hAnsi="Arial" w:cs="Arial"/>
                <w:sz w:val="20"/>
              </w:rPr>
            </w:pPr>
            <w:ins w:id="1190" w:author="Mai Ngoc Ngo" w:date="2024-10-23T17:09:00Z" w16du:dateUtc="2024-10-23T10:09:00Z">
              <w:r w:rsidRPr="007B288A">
                <w:rPr>
                  <w:rFonts w:ascii="Arial" w:hAnsi="Arial" w:cs="Arial"/>
                  <w:sz w:val="20"/>
                  <w:rPrChange w:id="1191" w:author="Mai Ngoc Ngo" w:date="2024-10-23T17:09:00Z" w16du:dateUtc="2024-10-23T10:09:00Z">
                    <w:rPr/>
                  </w:rPrChange>
                </w:rPr>
                <w:t xml:space="preserve"> 5,966,129,123 </w:t>
              </w:r>
            </w:ins>
            <w:ins w:id="1192" w:author="An Phuc Cao" w:date="2024-09-26T15:22:00Z" w16du:dateUtc="2024-09-26T08:22:00Z">
              <w:del w:id="1193" w:author="Mai Ngoc Ngo" w:date="2024-10-23T17:09:00Z" w16du:dateUtc="2024-10-23T10:09:00Z">
                <w:r w:rsidR="005568E6" w:rsidRPr="00F15939">
                  <w:rPr>
                    <w:rFonts w:ascii="Arial" w:hAnsi="Arial" w:cs="Arial"/>
                    <w:sz w:val="20"/>
                  </w:rPr>
                  <w:delText xml:space="preserve">23,999,845,770 </w:delText>
                </w:r>
              </w:del>
            </w:ins>
            <w:del w:id="1194" w:author="Mai Ngoc Ngo" w:date="2024-10-23T17:09:00Z" w16du:dateUtc="2024-10-23T10:09:00Z">
              <w:r w:rsidR="005568E6" w:rsidDel="00776B20">
                <w:rPr>
                  <w:rFonts w:ascii="Arial" w:hAnsi="Arial" w:cs="Arial"/>
                  <w:sz w:val="20"/>
                </w:rPr>
                <w:delText>12,242,497,453</w:delText>
              </w:r>
            </w:del>
          </w:p>
        </w:tc>
      </w:tr>
      <w:tr w:rsidR="005568E6" w:rsidRPr="00826313" w14:paraId="56B38943" w14:textId="77777777" w:rsidTr="00DE789C">
        <w:tblPrEx>
          <w:tblW w:w="8940" w:type="dxa"/>
          <w:tblLayout w:type="fixed"/>
          <w:tblPrExChange w:id="1195" w:author="Mai Ngoc Ngo" w:date="2024-10-23T17:10:00Z" w16du:dateUtc="2024-10-23T10:10:00Z">
            <w:tblPrEx>
              <w:tblW w:w="8940" w:type="dxa"/>
              <w:tblLayout w:type="fixed"/>
            </w:tblPrEx>
          </w:tblPrExChange>
        </w:tblPrEx>
        <w:trPr>
          <w:cantSplit/>
          <w:trPrChange w:id="1196" w:author="Mai Ngoc Ngo" w:date="2024-10-23T17:10:00Z" w16du:dateUtc="2024-10-23T10:10:00Z">
            <w:trPr>
              <w:cantSplit/>
            </w:trPr>
          </w:trPrChange>
        </w:trPr>
        <w:tc>
          <w:tcPr>
            <w:tcW w:w="4320" w:type="dxa"/>
            <w:tcBorders>
              <w:top w:val="nil"/>
              <w:left w:val="nil"/>
              <w:bottom w:val="nil"/>
              <w:right w:val="nil"/>
            </w:tcBorders>
            <w:shd w:val="clear" w:color="auto" w:fill="auto"/>
            <w:vAlign w:val="bottom"/>
            <w:tcPrChange w:id="1197" w:author="Mai Ngoc Ngo" w:date="2024-10-23T17:10:00Z" w16du:dateUtc="2024-10-23T10:10:00Z">
              <w:tcPr>
                <w:tcW w:w="4320" w:type="dxa"/>
                <w:tcBorders>
                  <w:top w:val="nil"/>
                  <w:left w:val="nil"/>
                  <w:bottom w:val="nil"/>
                  <w:right w:val="nil"/>
                </w:tcBorders>
                <w:shd w:val="clear" w:color="auto" w:fill="auto"/>
                <w:vAlign w:val="bottom"/>
              </w:tcPr>
            </w:tcPrChange>
          </w:tcPr>
          <w:p w14:paraId="08C9E628" w14:textId="6ACE5AF3" w:rsidR="005568E6" w:rsidRPr="00826313" w:rsidRDefault="005568E6" w:rsidP="005568E6">
            <w:pPr>
              <w:ind w:left="-108"/>
              <w:rPr>
                <w:rFonts w:ascii="Arial" w:hAnsi="Arial" w:cs="Arial"/>
                <w:bCs/>
                <w:sz w:val="20"/>
              </w:rPr>
            </w:pPr>
            <w:r w:rsidRPr="00826313">
              <w:rPr>
                <w:rFonts w:ascii="Arial" w:hAnsi="Arial" w:cs="Arial"/>
                <w:sz w:val="20"/>
              </w:rPr>
              <w:t>Other liabilities</w:t>
            </w:r>
          </w:p>
        </w:tc>
        <w:tc>
          <w:tcPr>
            <w:tcW w:w="720" w:type="dxa"/>
            <w:tcBorders>
              <w:top w:val="nil"/>
              <w:left w:val="nil"/>
              <w:bottom w:val="nil"/>
              <w:right w:val="nil"/>
            </w:tcBorders>
            <w:shd w:val="clear" w:color="auto" w:fill="auto"/>
            <w:noWrap/>
            <w:vAlign w:val="bottom"/>
            <w:tcPrChange w:id="1198" w:author="Mai Ngoc Ngo" w:date="2024-10-23T17:10:00Z" w16du:dateUtc="2024-10-23T10:10:00Z">
              <w:tcPr>
                <w:tcW w:w="720" w:type="dxa"/>
                <w:tcBorders>
                  <w:top w:val="nil"/>
                  <w:left w:val="nil"/>
                  <w:bottom w:val="nil"/>
                  <w:right w:val="nil"/>
                </w:tcBorders>
                <w:shd w:val="clear" w:color="auto" w:fill="auto"/>
                <w:noWrap/>
                <w:vAlign w:val="bottom"/>
              </w:tcPr>
            </w:tcPrChange>
          </w:tcPr>
          <w:p w14:paraId="448F50DE" w14:textId="6AD3D3A3" w:rsidR="005568E6" w:rsidRPr="00826313" w:rsidRDefault="005568E6" w:rsidP="005568E6">
            <w:pPr>
              <w:overflowPunct/>
              <w:autoSpaceDE/>
              <w:autoSpaceDN/>
              <w:adjustRightInd/>
              <w:ind w:right="-85"/>
              <w:jc w:val="center"/>
              <w:textAlignment w:val="auto"/>
              <w:rPr>
                <w:rFonts w:ascii="Arial" w:hAnsi="Arial" w:cs="Arial"/>
                <w:caps/>
                <w:sz w:val="20"/>
              </w:rPr>
            </w:pPr>
            <w:r w:rsidRPr="00826313">
              <w:rPr>
                <w:rFonts w:ascii="Arial" w:hAnsi="Arial" w:cs="Arial"/>
                <w:caps/>
                <w:sz w:val="20"/>
              </w:rPr>
              <w:t>25</w:t>
            </w:r>
          </w:p>
        </w:tc>
        <w:tc>
          <w:tcPr>
            <w:tcW w:w="1980" w:type="dxa"/>
            <w:tcBorders>
              <w:top w:val="nil"/>
              <w:left w:val="nil"/>
              <w:bottom w:val="nil"/>
              <w:right w:val="nil"/>
            </w:tcBorders>
            <w:shd w:val="clear" w:color="auto" w:fill="auto"/>
            <w:noWrap/>
            <w:vAlign w:val="bottom"/>
            <w:tcPrChange w:id="1199" w:author="Mai Ngoc Ngo" w:date="2024-10-23T17:10:00Z" w16du:dateUtc="2024-10-23T10:10:00Z">
              <w:tcPr>
                <w:tcW w:w="1980" w:type="dxa"/>
                <w:tcBorders>
                  <w:top w:val="nil"/>
                  <w:left w:val="nil"/>
                  <w:bottom w:val="nil"/>
                  <w:right w:val="nil"/>
                </w:tcBorders>
                <w:shd w:val="clear" w:color="auto" w:fill="auto"/>
                <w:noWrap/>
                <w:vAlign w:val="bottom"/>
              </w:tcPr>
            </w:tcPrChange>
          </w:tcPr>
          <w:p w14:paraId="491E214D" w14:textId="28D89001" w:rsidR="005568E6" w:rsidRPr="00826313" w:rsidRDefault="007B288A" w:rsidP="005568E6">
            <w:pPr>
              <w:pBdr>
                <w:bottom w:val="single" w:sz="4" w:space="1" w:color="auto"/>
              </w:pBdr>
              <w:ind w:left="57" w:right="-85"/>
              <w:jc w:val="right"/>
              <w:rPr>
                <w:rFonts w:ascii="Arial" w:hAnsi="Arial" w:cs="Arial"/>
                <w:color w:val="000000"/>
                <w:sz w:val="20"/>
              </w:rPr>
            </w:pPr>
            <w:ins w:id="1200" w:author="Mai Ngoc Ngo" w:date="2024-10-23T17:09:00Z" w16du:dateUtc="2024-10-23T10:09:00Z">
              <w:r w:rsidRPr="007B288A">
                <w:rPr>
                  <w:rFonts w:ascii="Arial" w:hAnsi="Arial" w:cs="Arial"/>
                  <w:sz w:val="20"/>
                  <w:rPrChange w:id="1201" w:author="Mai Ngoc Ngo" w:date="2024-10-23T17:09:00Z" w16du:dateUtc="2024-10-23T10:09:00Z">
                    <w:rPr/>
                  </w:rPrChange>
                </w:rPr>
                <w:t xml:space="preserve"> 44,273,147,291 </w:t>
              </w:r>
            </w:ins>
          </w:p>
        </w:tc>
        <w:tc>
          <w:tcPr>
            <w:tcW w:w="1920" w:type="dxa"/>
            <w:tcBorders>
              <w:top w:val="nil"/>
              <w:left w:val="nil"/>
              <w:bottom w:val="nil"/>
              <w:right w:val="nil"/>
            </w:tcBorders>
            <w:vAlign w:val="bottom"/>
            <w:tcPrChange w:id="1202" w:author="Mai Ngoc Ngo" w:date="2024-10-23T17:10:00Z" w16du:dateUtc="2024-10-23T10:10:00Z">
              <w:tcPr>
                <w:tcW w:w="1920" w:type="dxa"/>
                <w:tcBorders>
                  <w:top w:val="nil"/>
                  <w:left w:val="nil"/>
                  <w:bottom w:val="nil"/>
                  <w:right w:val="nil"/>
                </w:tcBorders>
                <w:vAlign w:val="bottom"/>
              </w:tcPr>
            </w:tcPrChange>
          </w:tcPr>
          <w:p w14:paraId="35C927DD" w14:textId="725AAAE9" w:rsidR="005568E6" w:rsidRPr="00826313" w:rsidRDefault="007B288A" w:rsidP="005568E6">
            <w:pPr>
              <w:pBdr>
                <w:bottom w:val="single" w:sz="4" w:space="1" w:color="auto"/>
              </w:pBdr>
              <w:ind w:left="57" w:right="-85"/>
              <w:jc w:val="right"/>
              <w:rPr>
                <w:rFonts w:ascii="Arial" w:hAnsi="Arial" w:cs="Arial"/>
                <w:sz w:val="20"/>
              </w:rPr>
            </w:pPr>
            <w:ins w:id="1203" w:author="Mai Ngoc Ngo" w:date="2024-10-23T17:09:00Z" w16du:dateUtc="2024-10-23T10:09:00Z">
              <w:r w:rsidRPr="007B288A">
                <w:rPr>
                  <w:rFonts w:ascii="Arial" w:hAnsi="Arial" w:cs="Arial"/>
                  <w:sz w:val="20"/>
                  <w:rPrChange w:id="1204" w:author="Mai Ngoc Ngo" w:date="2024-10-23T17:09:00Z" w16du:dateUtc="2024-10-23T10:09:00Z">
                    <w:rPr/>
                  </w:rPrChange>
                </w:rPr>
                <w:t xml:space="preserve"> 38,998,371,679 </w:t>
              </w:r>
            </w:ins>
            <w:ins w:id="1205" w:author="An Phuc Cao" w:date="2024-09-26T15:22:00Z" w16du:dateUtc="2024-09-26T08:22:00Z">
              <w:del w:id="1206" w:author="Mai Ngoc Ngo" w:date="2024-10-23T17:09:00Z" w16du:dateUtc="2024-10-23T10:09:00Z">
                <w:r w:rsidR="005568E6" w:rsidRPr="00F15939">
                  <w:rPr>
                    <w:rFonts w:ascii="Arial" w:hAnsi="Arial" w:cs="Arial"/>
                    <w:sz w:val="20"/>
                  </w:rPr>
                  <w:delText xml:space="preserve">5,966,129,123 </w:delText>
                </w:r>
              </w:del>
            </w:ins>
            <w:del w:id="1207" w:author="Mai Ngoc Ngo" w:date="2024-10-23T17:09:00Z" w16du:dateUtc="2024-10-23T10:09:00Z">
              <w:r w:rsidR="005568E6" w:rsidDel="00776B20">
                <w:rPr>
                  <w:rFonts w:ascii="Arial" w:hAnsi="Arial" w:cs="Arial"/>
                  <w:sz w:val="20"/>
                </w:rPr>
                <w:delText>40,778,105,991</w:delText>
              </w:r>
            </w:del>
          </w:p>
        </w:tc>
      </w:tr>
      <w:tr w:rsidR="005568E6" w:rsidRPr="00826313" w14:paraId="11CD9500" w14:textId="77777777" w:rsidTr="00DE789C">
        <w:tblPrEx>
          <w:tblW w:w="8940" w:type="dxa"/>
          <w:tblLayout w:type="fixed"/>
          <w:tblPrExChange w:id="1208" w:author="Mai Ngoc Ngo" w:date="2024-10-23T17:10:00Z" w16du:dateUtc="2024-10-23T10:10:00Z">
            <w:tblPrEx>
              <w:tblW w:w="8940" w:type="dxa"/>
              <w:tblLayout w:type="fixed"/>
            </w:tblPrEx>
          </w:tblPrExChange>
        </w:tblPrEx>
        <w:trPr>
          <w:cantSplit/>
          <w:trPrChange w:id="1209" w:author="Mai Ngoc Ngo" w:date="2024-10-23T17:10:00Z" w16du:dateUtc="2024-10-23T10:10:00Z">
            <w:trPr>
              <w:cantSplit/>
            </w:trPr>
          </w:trPrChange>
        </w:trPr>
        <w:tc>
          <w:tcPr>
            <w:tcW w:w="4320" w:type="dxa"/>
            <w:tcBorders>
              <w:top w:val="nil"/>
              <w:left w:val="nil"/>
              <w:right w:val="nil"/>
            </w:tcBorders>
            <w:shd w:val="clear" w:color="auto" w:fill="auto"/>
            <w:noWrap/>
            <w:vAlign w:val="bottom"/>
            <w:hideMark/>
            <w:tcPrChange w:id="1210" w:author="Mai Ngoc Ngo" w:date="2024-10-23T17:10:00Z" w16du:dateUtc="2024-10-23T10:10:00Z">
              <w:tcPr>
                <w:tcW w:w="4320" w:type="dxa"/>
                <w:tcBorders>
                  <w:top w:val="nil"/>
                  <w:left w:val="nil"/>
                  <w:right w:val="nil"/>
                </w:tcBorders>
                <w:shd w:val="clear" w:color="auto" w:fill="auto"/>
                <w:noWrap/>
                <w:vAlign w:val="bottom"/>
                <w:hideMark/>
              </w:tcPr>
            </w:tcPrChange>
          </w:tcPr>
          <w:p w14:paraId="4CE03D0B" w14:textId="77777777" w:rsidR="005568E6" w:rsidRPr="00826313" w:rsidRDefault="005568E6" w:rsidP="005568E6">
            <w:pPr>
              <w:overflowPunct/>
              <w:autoSpaceDE/>
              <w:autoSpaceDN/>
              <w:adjustRightInd/>
              <w:spacing w:before="120"/>
              <w:ind w:left="-108"/>
              <w:textAlignment w:val="auto"/>
              <w:rPr>
                <w:rFonts w:ascii="Arial" w:hAnsi="Arial" w:cs="Arial"/>
                <w:sz w:val="20"/>
              </w:rPr>
            </w:pPr>
            <w:r w:rsidRPr="00826313">
              <w:rPr>
                <w:rFonts w:ascii="Arial" w:hAnsi="Arial" w:cs="Arial"/>
                <w:b/>
                <w:sz w:val="20"/>
              </w:rPr>
              <w:t>Total liabilities</w:t>
            </w:r>
          </w:p>
        </w:tc>
        <w:tc>
          <w:tcPr>
            <w:tcW w:w="720" w:type="dxa"/>
            <w:tcBorders>
              <w:top w:val="nil"/>
              <w:left w:val="nil"/>
              <w:right w:val="nil"/>
            </w:tcBorders>
            <w:shd w:val="clear" w:color="auto" w:fill="auto"/>
            <w:noWrap/>
            <w:vAlign w:val="bottom"/>
            <w:hideMark/>
            <w:tcPrChange w:id="1211" w:author="Mai Ngoc Ngo" w:date="2024-10-23T17:10:00Z" w16du:dateUtc="2024-10-23T10:10:00Z">
              <w:tcPr>
                <w:tcW w:w="720" w:type="dxa"/>
                <w:tcBorders>
                  <w:top w:val="nil"/>
                  <w:left w:val="nil"/>
                  <w:right w:val="nil"/>
                </w:tcBorders>
                <w:shd w:val="clear" w:color="auto" w:fill="auto"/>
                <w:noWrap/>
                <w:vAlign w:val="bottom"/>
                <w:hideMark/>
              </w:tcPr>
            </w:tcPrChange>
          </w:tcPr>
          <w:p w14:paraId="5192B98B" w14:textId="77777777" w:rsidR="005568E6" w:rsidRPr="00826313" w:rsidRDefault="005568E6" w:rsidP="005568E6">
            <w:pPr>
              <w:overflowPunct/>
              <w:autoSpaceDE/>
              <w:autoSpaceDN/>
              <w:adjustRightInd/>
              <w:spacing w:before="120"/>
              <w:ind w:right="-85"/>
              <w:jc w:val="center"/>
              <w:textAlignment w:val="auto"/>
              <w:rPr>
                <w:rFonts w:ascii="Arial" w:hAnsi="Arial" w:cs="Arial"/>
                <w:caps/>
                <w:sz w:val="20"/>
              </w:rPr>
            </w:pPr>
          </w:p>
        </w:tc>
        <w:tc>
          <w:tcPr>
            <w:tcW w:w="1980" w:type="dxa"/>
            <w:tcBorders>
              <w:top w:val="nil"/>
              <w:left w:val="nil"/>
              <w:right w:val="nil"/>
            </w:tcBorders>
            <w:shd w:val="clear" w:color="auto" w:fill="auto"/>
            <w:noWrap/>
            <w:vAlign w:val="bottom"/>
            <w:tcPrChange w:id="1212" w:author="Mai Ngoc Ngo" w:date="2024-10-23T17:10:00Z" w16du:dateUtc="2024-10-23T10:10:00Z">
              <w:tcPr>
                <w:tcW w:w="1980" w:type="dxa"/>
                <w:tcBorders>
                  <w:top w:val="nil"/>
                  <w:left w:val="nil"/>
                  <w:right w:val="nil"/>
                </w:tcBorders>
                <w:shd w:val="clear" w:color="auto" w:fill="auto"/>
                <w:noWrap/>
                <w:vAlign w:val="bottom"/>
              </w:tcPr>
            </w:tcPrChange>
          </w:tcPr>
          <w:p w14:paraId="04E4EE94" w14:textId="1FE393AE" w:rsidR="005568E6" w:rsidRPr="00826313" w:rsidRDefault="007B288A" w:rsidP="005568E6">
            <w:pPr>
              <w:pBdr>
                <w:bottom w:val="single" w:sz="4" w:space="1" w:color="auto"/>
              </w:pBdr>
              <w:overflowPunct/>
              <w:autoSpaceDE/>
              <w:autoSpaceDN/>
              <w:adjustRightInd/>
              <w:spacing w:before="120"/>
              <w:ind w:left="57" w:right="-85"/>
              <w:jc w:val="right"/>
              <w:textAlignment w:val="auto"/>
              <w:rPr>
                <w:rFonts w:ascii="Arial" w:hAnsi="Arial" w:cs="Arial"/>
                <w:b/>
                <w:bCs/>
                <w:sz w:val="20"/>
              </w:rPr>
            </w:pPr>
            <w:ins w:id="1213" w:author="Mai Ngoc Ngo" w:date="2024-10-23T17:09:00Z" w16du:dateUtc="2024-10-23T10:09:00Z">
              <w:r w:rsidRPr="007B288A">
                <w:rPr>
                  <w:rFonts w:ascii="Arial" w:hAnsi="Arial" w:cs="Arial"/>
                  <w:b/>
                  <w:bCs/>
                  <w:sz w:val="20"/>
                  <w:rPrChange w:id="1214" w:author="Mai Ngoc Ngo" w:date="2024-10-23T17:09:00Z" w16du:dateUtc="2024-10-23T10:09:00Z">
                    <w:rPr/>
                  </w:rPrChange>
                </w:rPr>
                <w:t xml:space="preserve"> </w:t>
              </w:r>
            </w:ins>
            <w:ins w:id="1215" w:author="Hai Quang Le" w:date="2025-01-06T09:28:00Z" w16du:dateUtc="2025-01-06T02:28:00Z">
              <w:r w:rsidR="00A12580" w:rsidRPr="00A12580">
                <w:rPr>
                  <w:rFonts w:ascii="Arial" w:hAnsi="Arial" w:cs="Arial"/>
                  <w:b/>
                  <w:bCs/>
                  <w:sz w:val="20"/>
                </w:rPr>
                <w:t xml:space="preserve"> 2,171,599,074,014</w:t>
              </w:r>
            </w:ins>
            <w:ins w:id="1216" w:author="Mai Ngoc Ngo" w:date="2024-10-23T17:09:00Z" w16du:dateUtc="2024-10-23T10:09:00Z">
              <w:del w:id="1217" w:author="Hai Quang Le" w:date="2025-01-06T09:28:00Z" w16du:dateUtc="2025-01-06T02:28:00Z">
                <w:r w:rsidRPr="007B288A" w:rsidDel="00A12580">
                  <w:rPr>
                    <w:rFonts w:ascii="Arial" w:hAnsi="Arial" w:cs="Arial"/>
                    <w:b/>
                    <w:bCs/>
                    <w:sz w:val="20"/>
                    <w:rPrChange w:id="1218" w:author="Mai Ngoc Ngo" w:date="2024-10-23T17:09:00Z" w16du:dateUtc="2024-10-23T10:09:00Z">
                      <w:rPr/>
                    </w:rPrChange>
                  </w:rPr>
                  <w:delText xml:space="preserve">2,171,603,047,987 </w:delText>
                </w:r>
              </w:del>
            </w:ins>
          </w:p>
        </w:tc>
        <w:tc>
          <w:tcPr>
            <w:tcW w:w="1920" w:type="dxa"/>
            <w:tcBorders>
              <w:top w:val="nil"/>
              <w:left w:val="nil"/>
              <w:right w:val="nil"/>
            </w:tcBorders>
            <w:vAlign w:val="bottom"/>
            <w:tcPrChange w:id="1219" w:author="Mai Ngoc Ngo" w:date="2024-10-23T17:10:00Z" w16du:dateUtc="2024-10-23T10:10:00Z">
              <w:tcPr>
                <w:tcW w:w="1920" w:type="dxa"/>
                <w:tcBorders>
                  <w:top w:val="nil"/>
                  <w:left w:val="nil"/>
                  <w:right w:val="nil"/>
                </w:tcBorders>
                <w:vAlign w:val="bottom"/>
              </w:tcPr>
            </w:tcPrChange>
          </w:tcPr>
          <w:p w14:paraId="23945132" w14:textId="304D5324" w:rsidR="005568E6" w:rsidRPr="00826313" w:rsidRDefault="007B288A" w:rsidP="005568E6">
            <w:pPr>
              <w:pBdr>
                <w:bottom w:val="single" w:sz="4" w:space="1" w:color="auto"/>
              </w:pBdr>
              <w:overflowPunct/>
              <w:autoSpaceDE/>
              <w:autoSpaceDN/>
              <w:adjustRightInd/>
              <w:spacing w:before="120"/>
              <w:ind w:left="57" w:right="-85"/>
              <w:jc w:val="right"/>
              <w:textAlignment w:val="auto"/>
              <w:rPr>
                <w:rFonts w:ascii="Arial" w:hAnsi="Arial" w:cs="Arial"/>
                <w:b/>
                <w:bCs/>
                <w:sz w:val="20"/>
              </w:rPr>
            </w:pPr>
            <w:ins w:id="1220" w:author="Mai Ngoc Ngo" w:date="2024-10-23T17:09:00Z" w16du:dateUtc="2024-10-23T10:09:00Z">
              <w:r w:rsidRPr="007B288A">
                <w:rPr>
                  <w:rFonts w:ascii="Arial" w:hAnsi="Arial" w:cs="Arial"/>
                  <w:b/>
                  <w:bCs/>
                  <w:sz w:val="20"/>
                  <w:rPrChange w:id="1221" w:author="Mai Ngoc Ngo" w:date="2024-10-23T17:09:00Z" w16du:dateUtc="2024-10-23T10:09:00Z">
                    <w:rPr/>
                  </w:rPrChange>
                </w:rPr>
                <w:t xml:space="preserve"> 2,027,856,418,808 </w:t>
              </w:r>
            </w:ins>
            <w:ins w:id="1222" w:author="An Phuc Cao" w:date="2024-09-26T15:22:00Z" w16du:dateUtc="2024-09-26T08:22:00Z">
              <w:del w:id="1223" w:author="Mai Ngoc Ngo" w:date="2024-10-23T17:09:00Z" w16du:dateUtc="2024-10-23T10:09:00Z">
                <w:r w:rsidR="005568E6" w:rsidRPr="007B288A">
                  <w:rPr>
                    <w:rFonts w:ascii="Arial" w:hAnsi="Arial" w:cs="Arial"/>
                    <w:b/>
                    <w:sz w:val="20"/>
                    <w:rPrChange w:id="1224" w:author="Mai Ngoc Ngo" w:date="2024-10-23T17:10:00Z" w16du:dateUtc="2024-10-23T10:10:00Z">
                      <w:rPr>
                        <w:rFonts w:ascii="Arial" w:hAnsi="Arial" w:cs="Arial"/>
                        <w:sz w:val="20"/>
                      </w:rPr>
                    </w:rPrChange>
                  </w:rPr>
                  <w:delText xml:space="preserve">38,998,371,679 </w:delText>
                </w:r>
              </w:del>
            </w:ins>
            <w:del w:id="1225" w:author="Mai Ngoc Ngo" w:date="2024-10-23T17:09:00Z" w16du:dateUtc="2024-10-23T10:09:00Z">
              <w:r w:rsidR="005568E6" w:rsidDel="00776B20">
                <w:rPr>
                  <w:rFonts w:ascii="Arial" w:hAnsi="Arial" w:cs="Arial"/>
                  <w:b/>
                  <w:bCs/>
                  <w:sz w:val="20"/>
                </w:rPr>
                <w:delText>2,043,029,674,253</w:delText>
              </w:r>
            </w:del>
          </w:p>
        </w:tc>
      </w:tr>
      <w:tr w:rsidR="005568E6" w:rsidRPr="00826313" w14:paraId="4F0DAFED" w14:textId="77777777" w:rsidTr="00DE789C">
        <w:tblPrEx>
          <w:tblW w:w="8940" w:type="dxa"/>
          <w:tblLayout w:type="fixed"/>
          <w:tblPrExChange w:id="1226" w:author="Mai Ngoc Ngo" w:date="2024-10-23T17:19:00Z" w16du:dateUtc="2024-10-23T10:19:00Z">
            <w:tblPrEx>
              <w:tblW w:w="8940" w:type="dxa"/>
              <w:tblLayout w:type="fixed"/>
            </w:tblPrEx>
          </w:tblPrExChange>
        </w:tblPrEx>
        <w:trPr>
          <w:cantSplit/>
          <w:trPrChange w:id="1227" w:author="Mai Ngoc Ngo" w:date="2024-10-23T17:19:00Z" w16du:dateUtc="2024-10-23T10:19:00Z">
            <w:trPr>
              <w:cantSplit/>
            </w:trPr>
          </w:trPrChange>
        </w:trPr>
        <w:tc>
          <w:tcPr>
            <w:tcW w:w="4320" w:type="dxa"/>
            <w:tcBorders>
              <w:top w:val="nil"/>
              <w:left w:val="nil"/>
              <w:bottom w:val="nil"/>
              <w:right w:val="nil"/>
            </w:tcBorders>
            <w:shd w:val="clear" w:color="auto" w:fill="auto"/>
            <w:noWrap/>
            <w:vAlign w:val="bottom"/>
            <w:hideMark/>
            <w:tcPrChange w:id="1228" w:author="Mai Ngoc Ngo" w:date="2024-10-23T17:19:00Z" w16du:dateUtc="2024-10-23T10:19:00Z">
              <w:tcPr>
                <w:tcW w:w="4320" w:type="dxa"/>
                <w:tcBorders>
                  <w:top w:val="nil"/>
                  <w:left w:val="nil"/>
                  <w:bottom w:val="nil"/>
                  <w:right w:val="nil"/>
                </w:tcBorders>
                <w:shd w:val="clear" w:color="auto" w:fill="auto"/>
                <w:noWrap/>
                <w:vAlign w:val="bottom"/>
                <w:hideMark/>
              </w:tcPr>
            </w:tcPrChange>
          </w:tcPr>
          <w:p w14:paraId="16D9DAB3" w14:textId="77777777" w:rsidR="005568E6" w:rsidRPr="00826313" w:rsidRDefault="005568E6" w:rsidP="005568E6">
            <w:pPr>
              <w:overflowPunct/>
              <w:autoSpaceDE/>
              <w:autoSpaceDN/>
              <w:adjustRightInd/>
              <w:spacing w:before="120"/>
              <w:ind w:left="-108"/>
              <w:textAlignment w:val="auto"/>
              <w:rPr>
                <w:rFonts w:ascii="Arial" w:hAnsi="Arial" w:cs="Arial"/>
                <w:b/>
                <w:bCs/>
                <w:sz w:val="20"/>
              </w:rPr>
            </w:pPr>
            <w:r w:rsidRPr="00826313">
              <w:rPr>
                <w:rFonts w:ascii="Arial" w:hAnsi="Arial" w:cs="Arial"/>
                <w:b/>
                <w:sz w:val="20"/>
              </w:rPr>
              <w:t>Equity</w:t>
            </w:r>
          </w:p>
        </w:tc>
        <w:tc>
          <w:tcPr>
            <w:tcW w:w="720" w:type="dxa"/>
            <w:tcBorders>
              <w:top w:val="nil"/>
              <w:left w:val="nil"/>
              <w:bottom w:val="nil"/>
              <w:right w:val="nil"/>
            </w:tcBorders>
            <w:shd w:val="clear" w:color="auto" w:fill="auto"/>
            <w:noWrap/>
            <w:vAlign w:val="bottom"/>
            <w:hideMark/>
            <w:tcPrChange w:id="1229" w:author="Mai Ngoc Ngo" w:date="2024-10-23T17:19:00Z" w16du:dateUtc="2024-10-23T10:19:00Z">
              <w:tcPr>
                <w:tcW w:w="720" w:type="dxa"/>
                <w:tcBorders>
                  <w:top w:val="nil"/>
                  <w:left w:val="nil"/>
                  <w:bottom w:val="nil"/>
                  <w:right w:val="nil"/>
                </w:tcBorders>
                <w:shd w:val="clear" w:color="auto" w:fill="auto"/>
                <w:noWrap/>
                <w:vAlign w:val="bottom"/>
                <w:hideMark/>
              </w:tcPr>
            </w:tcPrChange>
          </w:tcPr>
          <w:p w14:paraId="3EA7B342" w14:textId="371883AD" w:rsidR="005568E6" w:rsidRPr="00826313" w:rsidRDefault="005568E6" w:rsidP="005568E6">
            <w:pPr>
              <w:overflowPunct/>
              <w:autoSpaceDE/>
              <w:autoSpaceDN/>
              <w:adjustRightInd/>
              <w:spacing w:before="120"/>
              <w:ind w:right="-85"/>
              <w:jc w:val="center"/>
              <w:textAlignment w:val="auto"/>
              <w:rPr>
                <w:rFonts w:ascii="Arial" w:hAnsi="Arial" w:cs="Arial"/>
                <w:caps/>
                <w:sz w:val="20"/>
              </w:rPr>
            </w:pPr>
          </w:p>
        </w:tc>
        <w:tc>
          <w:tcPr>
            <w:tcW w:w="1980" w:type="dxa"/>
            <w:tcBorders>
              <w:top w:val="nil"/>
              <w:left w:val="nil"/>
              <w:bottom w:val="nil"/>
              <w:right w:val="nil"/>
            </w:tcBorders>
            <w:shd w:val="clear" w:color="auto" w:fill="auto"/>
            <w:noWrap/>
            <w:vAlign w:val="bottom"/>
            <w:tcPrChange w:id="1230" w:author="Mai Ngoc Ngo" w:date="2024-10-23T17:19:00Z" w16du:dateUtc="2024-10-23T10:19:00Z">
              <w:tcPr>
                <w:tcW w:w="1980" w:type="dxa"/>
                <w:tcBorders>
                  <w:top w:val="nil"/>
                  <w:left w:val="nil"/>
                  <w:bottom w:val="nil"/>
                  <w:right w:val="nil"/>
                </w:tcBorders>
                <w:shd w:val="clear" w:color="auto" w:fill="auto"/>
                <w:noWrap/>
                <w:vAlign w:val="bottom"/>
              </w:tcPr>
            </w:tcPrChange>
          </w:tcPr>
          <w:p w14:paraId="4294C797" w14:textId="235A4BE6" w:rsidR="005568E6" w:rsidRPr="00826313" w:rsidRDefault="005568E6" w:rsidP="005568E6">
            <w:pPr>
              <w:overflowPunct/>
              <w:autoSpaceDE/>
              <w:autoSpaceDN/>
              <w:adjustRightInd/>
              <w:spacing w:before="120"/>
              <w:ind w:left="57" w:right="-85"/>
              <w:jc w:val="right"/>
              <w:textAlignment w:val="auto"/>
              <w:rPr>
                <w:rFonts w:ascii="Arial" w:hAnsi="Arial" w:cs="Arial"/>
                <w:sz w:val="20"/>
              </w:rPr>
            </w:pPr>
          </w:p>
        </w:tc>
        <w:tc>
          <w:tcPr>
            <w:tcW w:w="1920" w:type="dxa"/>
            <w:tcBorders>
              <w:top w:val="nil"/>
              <w:left w:val="nil"/>
              <w:bottom w:val="nil"/>
              <w:right w:val="nil"/>
            </w:tcBorders>
            <w:vAlign w:val="bottom"/>
            <w:tcPrChange w:id="1231" w:author="Mai Ngoc Ngo" w:date="2024-10-23T17:19:00Z" w16du:dateUtc="2024-10-23T10:19:00Z">
              <w:tcPr>
                <w:tcW w:w="1920" w:type="dxa"/>
                <w:tcBorders>
                  <w:top w:val="nil"/>
                  <w:left w:val="nil"/>
                  <w:bottom w:val="nil"/>
                  <w:right w:val="nil"/>
                </w:tcBorders>
                <w:vAlign w:val="bottom"/>
              </w:tcPr>
            </w:tcPrChange>
          </w:tcPr>
          <w:p w14:paraId="515D7B98" w14:textId="4CB87B76" w:rsidR="005568E6" w:rsidRPr="00826313" w:rsidRDefault="005568E6" w:rsidP="005568E6">
            <w:pPr>
              <w:overflowPunct/>
              <w:autoSpaceDE/>
              <w:autoSpaceDN/>
              <w:adjustRightInd/>
              <w:spacing w:before="120"/>
              <w:ind w:left="57" w:right="-85"/>
              <w:jc w:val="right"/>
              <w:textAlignment w:val="auto"/>
              <w:rPr>
                <w:rFonts w:ascii="Arial" w:hAnsi="Arial" w:cs="Arial"/>
                <w:sz w:val="20"/>
              </w:rPr>
            </w:pPr>
            <w:ins w:id="1232" w:author="An Phuc Cao" w:date="2024-09-26T15:22:00Z" w16du:dateUtc="2024-09-26T08:22:00Z">
              <w:del w:id="1233" w:author="Mai Ngoc Ngo" w:date="2024-10-23T17:09:00Z" w16du:dateUtc="2024-10-23T10:09:00Z">
                <w:r w:rsidRPr="00FB137C">
                  <w:rPr>
                    <w:rFonts w:ascii="Arial" w:hAnsi="Arial" w:cs="Arial"/>
                    <w:b/>
                    <w:bCs/>
                    <w:sz w:val="20"/>
                  </w:rPr>
                  <w:delText xml:space="preserve">2,028,148,819,865 </w:delText>
                </w:r>
              </w:del>
            </w:ins>
          </w:p>
        </w:tc>
      </w:tr>
      <w:tr w:rsidR="005568E6" w:rsidRPr="00826313" w14:paraId="73A4CFB4" w14:textId="77777777" w:rsidTr="00DE789C">
        <w:tblPrEx>
          <w:tblW w:w="8940" w:type="dxa"/>
          <w:tblLayout w:type="fixed"/>
          <w:tblPrExChange w:id="1234" w:author="Mai Ngoc Ngo" w:date="2024-10-23T17:19:00Z" w16du:dateUtc="2024-10-23T10:19:00Z">
            <w:tblPrEx>
              <w:tblW w:w="8940" w:type="dxa"/>
              <w:tblLayout w:type="fixed"/>
            </w:tblPrEx>
          </w:tblPrExChange>
        </w:tblPrEx>
        <w:trPr>
          <w:cantSplit/>
          <w:trPrChange w:id="1235" w:author="Mai Ngoc Ngo" w:date="2024-10-23T17:19:00Z" w16du:dateUtc="2024-10-23T10:19:00Z">
            <w:trPr>
              <w:cantSplit/>
            </w:trPr>
          </w:trPrChange>
        </w:trPr>
        <w:tc>
          <w:tcPr>
            <w:tcW w:w="4320" w:type="dxa"/>
            <w:tcBorders>
              <w:top w:val="nil"/>
              <w:left w:val="nil"/>
              <w:bottom w:val="nil"/>
              <w:right w:val="nil"/>
            </w:tcBorders>
            <w:shd w:val="clear" w:color="auto" w:fill="auto"/>
            <w:noWrap/>
            <w:vAlign w:val="bottom"/>
            <w:tcPrChange w:id="1236" w:author="Mai Ngoc Ngo" w:date="2024-10-23T17:19:00Z" w16du:dateUtc="2024-10-23T10:19:00Z">
              <w:tcPr>
                <w:tcW w:w="4320" w:type="dxa"/>
                <w:tcBorders>
                  <w:top w:val="nil"/>
                  <w:left w:val="nil"/>
                  <w:bottom w:val="nil"/>
                  <w:right w:val="nil"/>
                </w:tcBorders>
                <w:shd w:val="clear" w:color="auto" w:fill="auto"/>
                <w:noWrap/>
                <w:vAlign w:val="bottom"/>
              </w:tcPr>
            </w:tcPrChange>
          </w:tcPr>
          <w:p w14:paraId="5B22F32F" w14:textId="50BFA78C" w:rsidR="005568E6" w:rsidRPr="00826313" w:rsidRDefault="005568E6" w:rsidP="005568E6">
            <w:pPr>
              <w:overflowPunct/>
              <w:autoSpaceDE/>
              <w:autoSpaceDN/>
              <w:adjustRightInd/>
              <w:ind w:left="-108" w:right="-80"/>
              <w:textAlignment w:val="auto"/>
              <w:rPr>
                <w:rFonts w:ascii="Arial" w:hAnsi="Arial" w:cs="Arial"/>
                <w:sz w:val="20"/>
              </w:rPr>
            </w:pPr>
            <w:r w:rsidRPr="00826313">
              <w:rPr>
                <w:rFonts w:ascii="Arial" w:hAnsi="Arial" w:cs="Arial"/>
                <w:sz w:val="20"/>
              </w:rPr>
              <w:t>Share capital</w:t>
            </w:r>
          </w:p>
        </w:tc>
        <w:tc>
          <w:tcPr>
            <w:tcW w:w="720" w:type="dxa"/>
            <w:tcBorders>
              <w:top w:val="nil"/>
              <w:left w:val="nil"/>
              <w:bottom w:val="nil"/>
              <w:right w:val="nil"/>
            </w:tcBorders>
            <w:shd w:val="clear" w:color="auto" w:fill="auto"/>
            <w:noWrap/>
            <w:vAlign w:val="bottom"/>
            <w:tcPrChange w:id="1237" w:author="Mai Ngoc Ngo" w:date="2024-10-23T17:19:00Z" w16du:dateUtc="2024-10-23T10:19:00Z">
              <w:tcPr>
                <w:tcW w:w="720" w:type="dxa"/>
                <w:tcBorders>
                  <w:top w:val="nil"/>
                  <w:left w:val="nil"/>
                  <w:bottom w:val="nil"/>
                  <w:right w:val="nil"/>
                </w:tcBorders>
                <w:shd w:val="clear" w:color="auto" w:fill="auto"/>
                <w:noWrap/>
                <w:vAlign w:val="bottom"/>
              </w:tcPr>
            </w:tcPrChange>
          </w:tcPr>
          <w:p w14:paraId="66D834FA" w14:textId="138F3B01" w:rsidR="005568E6" w:rsidRPr="00826313" w:rsidRDefault="005568E6" w:rsidP="005568E6">
            <w:pPr>
              <w:overflowPunct/>
              <w:autoSpaceDE/>
              <w:autoSpaceDN/>
              <w:adjustRightInd/>
              <w:ind w:right="-85"/>
              <w:jc w:val="center"/>
              <w:textAlignment w:val="auto"/>
              <w:rPr>
                <w:rFonts w:ascii="Arial" w:hAnsi="Arial" w:cs="Arial"/>
                <w:caps/>
                <w:sz w:val="20"/>
              </w:rPr>
            </w:pPr>
          </w:p>
        </w:tc>
        <w:tc>
          <w:tcPr>
            <w:tcW w:w="1980" w:type="dxa"/>
            <w:tcBorders>
              <w:top w:val="nil"/>
              <w:left w:val="nil"/>
              <w:bottom w:val="nil"/>
              <w:right w:val="nil"/>
            </w:tcBorders>
            <w:shd w:val="clear" w:color="auto" w:fill="auto"/>
            <w:noWrap/>
            <w:vAlign w:val="bottom"/>
            <w:tcPrChange w:id="1238" w:author="Mai Ngoc Ngo" w:date="2024-10-23T17:19:00Z" w16du:dateUtc="2024-10-23T10:19:00Z">
              <w:tcPr>
                <w:tcW w:w="1980" w:type="dxa"/>
                <w:tcBorders>
                  <w:top w:val="nil"/>
                  <w:left w:val="nil"/>
                  <w:bottom w:val="nil"/>
                  <w:right w:val="nil"/>
                </w:tcBorders>
                <w:shd w:val="clear" w:color="auto" w:fill="auto"/>
                <w:noWrap/>
                <w:vAlign w:val="bottom"/>
              </w:tcPr>
            </w:tcPrChange>
          </w:tcPr>
          <w:p w14:paraId="0F755209" w14:textId="24EBA437" w:rsidR="005568E6" w:rsidRPr="00826313" w:rsidRDefault="00484032" w:rsidP="005568E6">
            <w:pPr>
              <w:overflowPunct/>
              <w:autoSpaceDE/>
              <w:autoSpaceDN/>
              <w:adjustRightInd/>
              <w:ind w:left="57" w:right="-85"/>
              <w:jc w:val="right"/>
              <w:textAlignment w:val="auto"/>
              <w:rPr>
                <w:rFonts w:ascii="Arial" w:hAnsi="Arial" w:cs="Arial"/>
                <w:sz w:val="20"/>
              </w:rPr>
            </w:pPr>
            <w:ins w:id="1239" w:author="Mai Ngoc Ngo" w:date="2024-10-23T17:12:00Z" w16du:dateUtc="2024-10-23T10:12:00Z">
              <w:r w:rsidRPr="00606E66">
                <w:rPr>
                  <w:rFonts w:ascii="Arial" w:hAnsi="Arial" w:cs="Arial"/>
                  <w:sz w:val="20"/>
                  <w:rPrChange w:id="1240" w:author="Mai Ngoc Ngo" w:date="2024-10-23T17:18:00Z" w16du:dateUtc="2024-10-23T10:18:00Z">
                    <w:rPr>
                      <w:rFonts w:ascii="Arial" w:hAnsi="Arial" w:cs="Arial"/>
                      <w:color w:val="000000"/>
                      <w:sz w:val="20"/>
                    </w:rPr>
                  </w:rPrChange>
                </w:rPr>
                <w:t xml:space="preserve"> 134,641,110,000 </w:t>
              </w:r>
            </w:ins>
          </w:p>
        </w:tc>
        <w:tc>
          <w:tcPr>
            <w:tcW w:w="1920" w:type="dxa"/>
            <w:tcBorders>
              <w:top w:val="nil"/>
              <w:left w:val="nil"/>
              <w:bottom w:val="nil"/>
              <w:right w:val="nil"/>
            </w:tcBorders>
            <w:vAlign w:val="bottom"/>
            <w:tcPrChange w:id="1241" w:author="Mai Ngoc Ngo" w:date="2024-10-23T17:19:00Z" w16du:dateUtc="2024-10-23T10:19:00Z">
              <w:tcPr>
                <w:tcW w:w="1920" w:type="dxa"/>
                <w:tcBorders>
                  <w:top w:val="nil"/>
                  <w:left w:val="nil"/>
                  <w:bottom w:val="nil"/>
                  <w:right w:val="nil"/>
                </w:tcBorders>
                <w:vAlign w:val="bottom"/>
              </w:tcPr>
            </w:tcPrChange>
          </w:tcPr>
          <w:p w14:paraId="6B05BDA3" w14:textId="6240C104" w:rsidR="005568E6" w:rsidRPr="00826313" w:rsidRDefault="00484032" w:rsidP="005568E6">
            <w:pPr>
              <w:overflowPunct/>
              <w:autoSpaceDE/>
              <w:autoSpaceDN/>
              <w:adjustRightInd/>
              <w:ind w:left="57" w:right="-85"/>
              <w:jc w:val="right"/>
              <w:textAlignment w:val="auto"/>
              <w:rPr>
                <w:rFonts w:ascii="Arial" w:hAnsi="Arial" w:cs="Arial"/>
                <w:sz w:val="20"/>
              </w:rPr>
            </w:pPr>
            <w:ins w:id="1242" w:author="Mai Ngoc Ngo" w:date="2024-10-23T17:12:00Z" w16du:dateUtc="2024-10-23T10:12:00Z">
              <w:r w:rsidRPr="00606E66">
                <w:rPr>
                  <w:rFonts w:ascii="Arial" w:hAnsi="Arial" w:cs="Arial"/>
                  <w:sz w:val="20"/>
                  <w:rPrChange w:id="1243" w:author="Mai Ngoc Ngo" w:date="2024-10-23T17:18:00Z" w16du:dateUtc="2024-10-23T10:18:00Z">
                    <w:rPr>
                      <w:rFonts w:ascii="Arial" w:hAnsi="Arial" w:cs="Arial"/>
                      <w:color w:val="000000"/>
                      <w:sz w:val="20"/>
                    </w:rPr>
                  </w:rPrChange>
                </w:rPr>
                <w:t xml:space="preserve"> 134,641,110,000 </w:t>
              </w:r>
            </w:ins>
            <w:del w:id="1244" w:author="Mai Ngoc Ngo" w:date="2024-10-23T17:12:00Z" w16du:dateUtc="2024-10-23T10:12:00Z">
              <w:r w:rsidR="005568E6" w:rsidDel="00776B20">
                <w:rPr>
                  <w:rFonts w:ascii="Arial" w:hAnsi="Arial" w:cs="Arial"/>
                  <w:sz w:val="20"/>
                </w:rPr>
                <w:delText>133,524,690,000</w:delText>
              </w:r>
            </w:del>
          </w:p>
        </w:tc>
      </w:tr>
      <w:tr w:rsidR="005568E6" w:rsidRPr="00826313" w14:paraId="2C30552A" w14:textId="77777777">
        <w:tblPrEx>
          <w:tblW w:w="8940" w:type="dxa"/>
          <w:tblLayout w:type="fixed"/>
          <w:tblPrExChange w:id="1245" w:author="Mai Ngoc Ngo" w:date="2024-10-23T17:11:00Z" w16du:dateUtc="2024-10-23T10:11:00Z">
            <w:tblPrEx>
              <w:tblW w:w="8940" w:type="dxa"/>
              <w:tblLayout w:type="fixed"/>
            </w:tblPrEx>
          </w:tblPrExChange>
        </w:tblPrEx>
        <w:trPr>
          <w:cantSplit/>
          <w:trPrChange w:id="1246" w:author="Mai Ngoc Ngo" w:date="2024-10-23T17:11:00Z" w16du:dateUtc="2024-10-23T10:11:00Z">
            <w:trPr>
              <w:cantSplit/>
            </w:trPr>
          </w:trPrChange>
        </w:trPr>
        <w:tc>
          <w:tcPr>
            <w:tcW w:w="4320" w:type="dxa"/>
            <w:tcBorders>
              <w:top w:val="nil"/>
              <w:left w:val="nil"/>
              <w:bottom w:val="nil"/>
              <w:right w:val="nil"/>
            </w:tcBorders>
            <w:shd w:val="clear" w:color="auto" w:fill="auto"/>
            <w:noWrap/>
            <w:vAlign w:val="bottom"/>
            <w:tcPrChange w:id="1247" w:author="Mai Ngoc Ngo" w:date="2024-10-23T17:11:00Z" w16du:dateUtc="2024-10-23T10:11:00Z">
              <w:tcPr>
                <w:tcW w:w="4320" w:type="dxa"/>
                <w:tcBorders>
                  <w:top w:val="nil"/>
                  <w:left w:val="nil"/>
                  <w:bottom w:val="nil"/>
                  <w:right w:val="nil"/>
                </w:tcBorders>
                <w:shd w:val="clear" w:color="auto" w:fill="auto"/>
                <w:noWrap/>
                <w:vAlign w:val="bottom"/>
              </w:tcPr>
            </w:tcPrChange>
          </w:tcPr>
          <w:p w14:paraId="532FD2E6" w14:textId="4CDA2B57" w:rsidR="005568E6" w:rsidRPr="00826313" w:rsidRDefault="005568E6" w:rsidP="005568E6">
            <w:pPr>
              <w:overflowPunct/>
              <w:autoSpaceDE/>
              <w:autoSpaceDN/>
              <w:adjustRightInd/>
              <w:ind w:left="-108" w:right="-80"/>
              <w:textAlignment w:val="auto"/>
              <w:rPr>
                <w:rFonts w:ascii="Arial" w:hAnsi="Arial" w:cs="Arial"/>
                <w:sz w:val="20"/>
              </w:rPr>
            </w:pPr>
            <w:r w:rsidRPr="00826313">
              <w:rPr>
                <w:rFonts w:ascii="Arial" w:hAnsi="Arial" w:cs="Arial"/>
                <w:sz w:val="20"/>
              </w:rPr>
              <w:t>Share premium</w:t>
            </w:r>
          </w:p>
        </w:tc>
        <w:tc>
          <w:tcPr>
            <w:tcW w:w="720" w:type="dxa"/>
            <w:tcBorders>
              <w:top w:val="nil"/>
              <w:left w:val="nil"/>
              <w:bottom w:val="nil"/>
              <w:right w:val="nil"/>
            </w:tcBorders>
            <w:shd w:val="clear" w:color="auto" w:fill="auto"/>
            <w:noWrap/>
            <w:vAlign w:val="bottom"/>
            <w:tcPrChange w:id="1248" w:author="Mai Ngoc Ngo" w:date="2024-10-23T17:11:00Z" w16du:dateUtc="2024-10-23T10:11:00Z">
              <w:tcPr>
                <w:tcW w:w="720" w:type="dxa"/>
                <w:tcBorders>
                  <w:top w:val="nil"/>
                  <w:left w:val="nil"/>
                  <w:bottom w:val="nil"/>
                  <w:right w:val="nil"/>
                </w:tcBorders>
                <w:shd w:val="clear" w:color="auto" w:fill="auto"/>
                <w:noWrap/>
                <w:vAlign w:val="bottom"/>
              </w:tcPr>
            </w:tcPrChange>
          </w:tcPr>
          <w:p w14:paraId="6CBAB637" w14:textId="77777777" w:rsidR="005568E6" w:rsidRPr="00826313" w:rsidRDefault="005568E6" w:rsidP="005568E6">
            <w:pPr>
              <w:overflowPunct/>
              <w:autoSpaceDE/>
              <w:autoSpaceDN/>
              <w:adjustRightInd/>
              <w:ind w:right="-85"/>
              <w:jc w:val="center"/>
              <w:textAlignment w:val="auto"/>
              <w:rPr>
                <w:rFonts w:ascii="Arial" w:hAnsi="Arial" w:cs="Arial"/>
                <w:caps/>
                <w:sz w:val="20"/>
              </w:rPr>
            </w:pPr>
          </w:p>
        </w:tc>
        <w:tc>
          <w:tcPr>
            <w:tcW w:w="1980" w:type="dxa"/>
            <w:tcBorders>
              <w:top w:val="nil"/>
              <w:left w:val="nil"/>
              <w:bottom w:val="nil"/>
              <w:right w:val="nil"/>
            </w:tcBorders>
            <w:shd w:val="clear" w:color="auto" w:fill="auto"/>
            <w:noWrap/>
            <w:vAlign w:val="bottom"/>
            <w:tcPrChange w:id="1249" w:author="Mai Ngoc Ngo" w:date="2024-10-23T17:11:00Z" w16du:dateUtc="2024-10-23T10:11:00Z">
              <w:tcPr>
                <w:tcW w:w="1980" w:type="dxa"/>
                <w:tcBorders>
                  <w:top w:val="nil"/>
                  <w:left w:val="nil"/>
                  <w:bottom w:val="nil"/>
                  <w:right w:val="nil"/>
                </w:tcBorders>
                <w:shd w:val="clear" w:color="auto" w:fill="auto"/>
                <w:noWrap/>
                <w:vAlign w:val="bottom"/>
              </w:tcPr>
            </w:tcPrChange>
          </w:tcPr>
          <w:p w14:paraId="51ED5510" w14:textId="603360FC" w:rsidR="005568E6" w:rsidRPr="00826313" w:rsidRDefault="00484032" w:rsidP="005568E6">
            <w:pPr>
              <w:overflowPunct/>
              <w:autoSpaceDE/>
              <w:autoSpaceDN/>
              <w:adjustRightInd/>
              <w:ind w:left="57" w:right="-85"/>
              <w:jc w:val="right"/>
              <w:textAlignment w:val="auto"/>
              <w:rPr>
                <w:rFonts w:ascii="Arial" w:hAnsi="Arial" w:cs="Arial"/>
                <w:sz w:val="20"/>
              </w:rPr>
            </w:pPr>
            <w:ins w:id="1250" w:author="Mai Ngoc Ngo" w:date="2024-10-23T17:12:00Z" w16du:dateUtc="2024-10-23T10:12:00Z">
              <w:r w:rsidRPr="00606E66">
                <w:rPr>
                  <w:rFonts w:ascii="Arial" w:hAnsi="Arial" w:cs="Arial"/>
                  <w:sz w:val="20"/>
                  <w:rPrChange w:id="1251" w:author="Mai Ngoc Ngo" w:date="2024-10-23T17:18:00Z" w16du:dateUtc="2024-10-23T10:18:00Z">
                    <w:rPr>
                      <w:rFonts w:ascii="Arial" w:hAnsi="Arial" w:cs="Arial"/>
                      <w:color w:val="000000"/>
                      <w:sz w:val="20"/>
                    </w:rPr>
                  </w:rPrChange>
                </w:rPr>
                <w:t xml:space="preserve"> 515,310,808,868 </w:t>
              </w:r>
            </w:ins>
          </w:p>
        </w:tc>
        <w:tc>
          <w:tcPr>
            <w:tcW w:w="1920" w:type="dxa"/>
            <w:tcBorders>
              <w:top w:val="nil"/>
              <w:left w:val="nil"/>
              <w:bottom w:val="nil"/>
              <w:right w:val="nil"/>
            </w:tcBorders>
            <w:vAlign w:val="bottom"/>
            <w:tcPrChange w:id="1252" w:author="Mai Ngoc Ngo" w:date="2024-10-23T17:11:00Z" w16du:dateUtc="2024-10-23T10:11:00Z">
              <w:tcPr>
                <w:tcW w:w="1920" w:type="dxa"/>
                <w:tcBorders>
                  <w:top w:val="nil"/>
                  <w:left w:val="nil"/>
                  <w:bottom w:val="nil"/>
                  <w:right w:val="nil"/>
                </w:tcBorders>
                <w:vAlign w:val="bottom"/>
              </w:tcPr>
            </w:tcPrChange>
          </w:tcPr>
          <w:p w14:paraId="49BD7D59" w14:textId="1A13A1D3" w:rsidR="005568E6" w:rsidRPr="00826313" w:rsidRDefault="00484032" w:rsidP="005568E6">
            <w:pPr>
              <w:overflowPunct/>
              <w:autoSpaceDE/>
              <w:autoSpaceDN/>
              <w:adjustRightInd/>
              <w:ind w:left="57" w:right="-85"/>
              <w:jc w:val="right"/>
              <w:textAlignment w:val="auto"/>
              <w:rPr>
                <w:rFonts w:ascii="Arial" w:hAnsi="Arial" w:cs="Arial"/>
                <w:sz w:val="20"/>
              </w:rPr>
            </w:pPr>
            <w:ins w:id="1253" w:author="Mai Ngoc Ngo" w:date="2024-10-23T17:12:00Z" w16du:dateUtc="2024-10-23T10:12:00Z">
              <w:r w:rsidRPr="00606E66">
                <w:rPr>
                  <w:rFonts w:ascii="Arial" w:hAnsi="Arial" w:cs="Arial"/>
                  <w:sz w:val="20"/>
                  <w:rPrChange w:id="1254" w:author="Mai Ngoc Ngo" w:date="2024-10-23T17:18:00Z" w16du:dateUtc="2024-10-23T10:18:00Z">
                    <w:rPr>
                      <w:rFonts w:ascii="Arial" w:hAnsi="Arial" w:cs="Arial"/>
                      <w:color w:val="000000"/>
                      <w:sz w:val="20"/>
                    </w:rPr>
                  </w:rPrChange>
                </w:rPr>
                <w:t xml:space="preserve"> 515,310,808,868 </w:t>
              </w:r>
            </w:ins>
            <w:ins w:id="1255" w:author="An Phuc Cao" w:date="2024-09-26T15:22:00Z" w16du:dateUtc="2024-09-26T08:22:00Z">
              <w:del w:id="1256" w:author="Mai Ngoc Ngo" w:date="2024-10-23T17:10:00Z" w16du:dateUtc="2024-10-23T10:10:00Z">
                <w:r w:rsidR="005568E6" w:rsidRPr="00F15939">
                  <w:rPr>
                    <w:rFonts w:ascii="Arial" w:hAnsi="Arial" w:cs="Arial"/>
                    <w:sz w:val="20"/>
                  </w:rPr>
                  <w:delText xml:space="preserve">134,641,110,000 </w:delText>
                </w:r>
              </w:del>
            </w:ins>
            <w:del w:id="1257" w:author="Mai Ngoc Ngo" w:date="2024-10-23T17:10:00Z" w16du:dateUtc="2024-10-23T10:10:00Z">
              <w:r w:rsidR="005568E6" w:rsidDel="00776B20">
                <w:rPr>
                  <w:rFonts w:ascii="Arial" w:hAnsi="Arial" w:cs="Arial"/>
                  <w:sz w:val="20"/>
                </w:rPr>
                <w:delText>515,310,808,868</w:delText>
              </w:r>
            </w:del>
          </w:p>
        </w:tc>
      </w:tr>
      <w:tr w:rsidR="005568E6" w:rsidRPr="00826313" w14:paraId="0F2F3B4B" w14:textId="77777777">
        <w:tblPrEx>
          <w:tblW w:w="8940" w:type="dxa"/>
          <w:tblLayout w:type="fixed"/>
          <w:tblPrExChange w:id="1258" w:author="Mai Ngoc Ngo" w:date="2024-10-23T17:11:00Z" w16du:dateUtc="2024-10-23T10:11:00Z">
            <w:tblPrEx>
              <w:tblW w:w="8940" w:type="dxa"/>
              <w:tblLayout w:type="fixed"/>
            </w:tblPrEx>
          </w:tblPrExChange>
        </w:tblPrEx>
        <w:trPr>
          <w:cantSplit/>
          <w:trPrChange w:id="1259" w:author="Mai Ngoc Ngo" w:date="2024-10-23T17:11:00Z" w16du:dateUtc="2024-10-23T10:11:00Z">
            <w:trPr>
              <w:cantSplit/>
            </w:trPr>
          </w:trPrChange>
        </w:trPr>
        <w:tc>
          <w:tcPr>
            <w:tcW w:w="4320" w:type="dxa"/>
            <w:tcBorders>
              <w:top w:val="nil"/>
              <w:left w:val="nil"/>
              <w:bottom w:val="nil"/>
              <w:right w:val="nil"/>
            </w:tcBorders>
            <w:shd w:val="clear" w:color="auto" w:fill="auto"/>
            <w:noWrap/>
            <w:vAlign w:val="bottom"/>
            <w:tcPrChange w:id="1260" w:author="Mai Ngoc Ngo" w:date="2024-10-23T17:11:00Z" w16du:dateUtc="2024-10-23T10:11:00Z">
              <w:tcPr>
                <w:tcW w:w="4320" w:type="dxa"/>
                <w:tcBorders>
                  <w:top w:val="nil"/>
                  <w:left w:val="nil"/>
                  <w:bottom w:val="nil"/>
                  <w:right w:val="nil"/>
                </w:tcBorders>
                <w:shd w:val="clear" w:color="auto" w:fill="auto"/>
                <w:noWrap/>
                <w:vAlign w:val="bottom"/>
              </w:tcPr>
            </w:tcPrChange>
          </w:tcPr>
          <w:p w14:paraId="4BCAEAD5" w14:textId="4CD89370" w:rsidR="005568E6" w:rsidRPr="00826313" w:rsidRDefault="005568E6" w:rsidP="005568E6">
            <w:pPr>
              <w:overflowPunct/>
              <w:autoSpaceDE/>
              <w:autoSpaceDN/>
              <w:adjustRightInd/>
              <w:ind w:left="-108" w:right="-80"/>
              <w:textAlignment w:val="auto"/>
              <w:rPr>
                <w:rFonts w:ascii="Arial" w:hAnsi="Arial" w:cs="Arial"/>
                <w:sz w:val="20"/>
              </w:rPr>
            </w:pPr>
            <w:r w:rsidRPr="00826313">
              <w:rPr>
                <w:rFonts w:ascii="Arial" w:hAnsi="Arial" w:cs="Arial"/>
                <w:sz w:val="20"/>
              </w:rPr>
              <w:t>Revaluation reserves</w:t>
            </w:r>
          </w:p>
        </w:tc>
        <w:tc>
          <w:tcPr>
            <w:tcW w:w="720" w:type="dxa"/>
            <w:tcBorders>
              <w:top w:val="nil"/>
              <w:left w:val="nil"/>
              <w:bottom w:val="nil"/>
              <w:right w:val="nil"/>
            </w:tcBorders>
            <w:shd w:val="clear" w:color="auto" w:fill="auto"/>
            <w:noWrap/>
            <w:vAlign w:val="bottom"/>
            <w:tcPrChange w:id="1261" w:author="Mai Ngoc Ngo" w:date="2024-10-23T17:11:00Z" w16du:dateUtc="2024-10-23T10:11:00Z">
              <w:tcPr>
                <w:tcW w:w="720" w:type="dxa"/>
                <w:tcBorders>
                  <w:top w:val="nil"/>
                  <w:left w:val="nil"/>
                  <w:bottom w:val="nil"/>
                  <w:right w:val="nil"/>
                </w:tcBorders>
                <w:shd w:val="clear" w:color="auto" w:fill="auto"/>
                <w:noWrap/>
                <w:vAlign w:val="bottom"/>
              </w:tcPr>
            </w:tcPrChange>
          </w:tcPr>
          <w:p w14:paraId="429FD754" w14:textId="6FE341F3" w:rsidR="005568E6" w:rsidRPr="00826313" w:rsidRDefault="005568E6" w:rsidP="005568E6">
            <w:pPr>
              <w:overflowPunct/>
              <w:autoSpaceDE/>
              <w:autoSpaceDN/>
              <w:adjustRightInd/>
              <w:ind w:right="-85"/>
              <w:textAlignment w:val="auto"/>
              <w:rPr>
                <w:rFonts w:ascii="Arial" w:hAnsi="Arial" w:cs="Arial"/>
                <w:caps/>
                <w:sz w:val="20"/>
              </w:rPr>
            </w:pPr>
          </w:p>
        </w:tc>
        <w:tc>
          <w:tcPr>
            <w:tcW w:w="1980" w:type="dxa"/>
            <w:tcBorders>
              <w:top w:val="nil"/>
              <w:left w:val="nil"/>
              <w:bottom w:val="nil"/>
              <w:right w:val="nil"/>
            </w:tcBorders>
            <w:shd w:val="clear" w:color="auto" w:fill="auto"/>
            <w:noWrap/>
            <w:vAlign w:val="bottom"/>
            <w:tcPrChange w:id="1262" w:author="Mai Ngoc Ngo" w:date="2024-10-23T17:11:00Z" w16du:dateUtc="2024-10-23T10:11:00Z">
              <w:tcPr>
                <w:tcW w:w="1980" w:type="dxa"/>
                <w:tcBorders>
                  <w:top w:val="nil"/>
                  <w:left w:val="nil"/>
                  <w:bottom w:val="nil"/>
                  <w:right w:val="nil"/>
                </w:tcBorders>
                <w:shd w:val="clear" w:color="auto" w:fill="auto"/>
                <w:noWrap/>
                <w:vAlign w:val="bottom"/>
              </w:tcPr>
            </w:tcPrChange>
          </w:tcPr>
          <w:p w14:paraId="09148537" w14:textId="292EFA3F" w:rsidR="005568E6" w:rsidRPr="00826313" w:rsidRDefault="00484032" w:rsidP="005568E6">
            <w:pPr>
              <w:overflowPunct/>
              <w:autoSpaceDE/>
              <w:autoSpaceDN/>
              <w:adjustRightInd/>
              <w:ind w:left="57" w:right="-85"/>
              <w:jc w:val="right"/>
              <w:textAlignment w:val="auto"/>
              <w:rPr>
                <w:rFonts w:ascii="Arial" w:hAnsi="Arial" w:cs="Arial"/>
                <w:sz w:val="20"/>
              </w:rPr>
            </w:pPr>
            <w:ins w:id="1263" w:author="Mai Ngoc Ngo" w:date="2024-10-23T17:12:00Z" w16du:dateUtc="2024-10-23T10:12:00Z">
              <w:r w:rsidRPr="00606E66">
                <w:rPr>
                  <w:rFonts w:ascii="Arial" w:hAnsi="Arial" w:cs="Arial"/>
                  <w:sz w:val="20"/>
                  <w:rPrChange w:id="1264" w:author="Mai Ngoc Ngo" w:date="2024-10-23T17:18:00Z" w16du:dateUtc="2024-10-23T10:18:00Z">
                    <w:rPr>
                      <w:rFonts w:ascii="Arial" w:hAnsi="Arial" w:cs="Arial"/>
                      <w:color w:val="000000"/>
                      <w:sz w:val="20"/>
                    </w:rPr>
                  </w:rPrChange>
                </w:rPr>
                <w:t xml:space="preserve"> </w:t>
              </w:r>
            </w:ins>
            <w:ins w:id="1265" w:author="Hai Quang Le" w:date="2025-01-06T09:32:00Z" w16du:dateUtc="2025-01-06T02:32:00Z">
              <w:r w:rsidR="00B32566" w:rsidRPr="00B32566">
                <w:rPr>
                  <w:rFonts w:ascii="Arial" w:hAnsi="Arial" w:cs="Arial"/>
                  <w:sz w:val="20"/>
                </w:rPr>
                <w:t xml:space="preserve"> 13,119,181,273</w:t>
              </w:r>
            </w:ins>
            <w:ins w:id="1266" w:author="Mai Ngoc Ngo" w:date="2024-10-23T17:12:00Z" w16du:dateUtc="2024-10-23T10:12:00Z">
              <w:del w:id="1267" w:author="Hai Quang Le" w:date="2025-01-06T09:32:00Z" w16du:dateUtc="2025-01-06T02:32:00Z">
                <w:r w:rsidRPr="00606E66" w:rsidDel="00B32566">
                  <w:rPr>
                    <w:rFonts w:ascii="Arial" w:hAnsi="Arial" w:cs="Arial"/>
                    <w:sz w:val="20"/>
                    <w:rPrChange w:id="1268" w:author="Mai Ngoc Ngo" w:date="2024-10-23T17:18:00Z" w16du:dateUtc="2024-10-23T10:18:00Z">
                      <w:rPr>
                        <w:rFonts w:ascii="Arial" w:hAnsi="Arial" w:cs="Arial"/>
                        <w:color w:val="000000"/>
                        <w:sz w:val="20"/>
                      </w:rPr>
                    </w:rPrChange>
                  </w:rPr>
                  <w:delText xml:space="preserve">6,992,558,543 </w:delText>
                </w:r>
              </w:del>
            </w:ins>
          </w:p>
        </w:tc>
        <w:tc>
          <w:tcPr>
            <w:tcW w:w="1920" w:type="dxa"/>
            <w:tcBorders>
              <w:top w:val="nil"/>
              <w:left w:val="nil"/>
              <w:bottom w:val="nil"/>
              <w:right w:val="nil"/>
            </w:tcBorders>
            <w:vAlign w:val="bottom"/>
            <w:tcPrChange w:id="1269" w:author="Mai Ngoc Ngo" w:date="2024-10-23T17:11:00Z" w16du:dateUtc="2024-10-23T10:11:00Z">
              <w:tcPr>
                <w:tcW w:w="1920" w:type="dxa"/>
                <w:tcBorders>
                  <w:top w:val="nil"/>
                  <w:left w:val="nil"/>
                  <w:bottom w:val="nil"/>
                  <w:right w:val="nil"/>
                </w:tcBorders>
                <w:vAlign w:val="bottom"/>
              </w:tcPr>
            </w:tcPrChange>
          </w:tcPr>
          <w:p w14:paraId="62ECB3FE" w14:textId="36BB1988" w:rsidR="005568E6" w:rsidRPr="00826313" w:rsidRDefault="00484032" w:rsidP="005568E6">
            <w:pPr>
              <w:overflowPunct/>
              <w:autoSpaceDE/>
              <w:autoSpaceDN/>
              <w:adjustRightInd/>
              <w:ind w:left="57" w:right="-85"/>
              <w:jc w:val="right"/>
              <w:textAlignment w:val="auto"/>
              <w:rPr>
                <w:rFonts w:ascii="Arial" w:hAnsi="Arial" w:cs="Arial"/>
                <w:sz w:val="20"/>
              </w:rPr>
            </w:pPr>
            <w:ins w:id="1270" w:author="Mai Ngoc Ngo" w:date="2024-10-23T17:12:00Z" w16du:dateUtc="2024-10-23T10:12:00Z">
              <w:r w:rsidRPr="00606E66">
                <w:rPr>
                  <w:rFonts w:ascii="Arial" w:hAnsi="Arial" w:cs="Arial"/>
                  <w:sz w:val="20"/>
                  <w:rPrChange w:id="1271" w:author="Mai Ngoc Ngo" w:date="2024-10-23T17:18:00Z" w16du:dateUtc="2024-10-23T10:18:00Z">
                    <w:rPr>
                      <w:rFonts w:ascii="Arial" w:hAnsi="Arial" w:cs="Arial"/>
                      <w:color w:val="000000"/>
                      <w:sz w:val="20"/>
                    </w:rPr>
                  </w:rPrChange>
                </w:rPr>
                <w:t xml:space="preserve"> 4,265,709,937 </w:t>
              </w:r>
            </w:ins>
            <w:ins w:id="1272" w:author="An Phuc Cao" w:date="2024-09-26T15:22:00Z" w16du:dateUtc="2024-09-26T08:22:00Z">
              <w:del w:id="1273" w:author="Mai Ngoc Ngo" w:date="2024-10-23T17:10:00Z" w16du:dateUtc="2024-10-23T10:10:00Z">
                <w:r w:rsidR="005568E6" w:rsidRPr="00F15939">
                  <w:rPr>
                    <w:rFonts w:ascii="Arial" w:hAnsi="Arial" w:cs="Arial"/>
                    <w:sz w:val="20"/>
                  </w:rPr>
                  <w:delText xml:space="preserve">515,310,808,868 </w:delText>
                </w:r>
              </w:del>
            </w:ins>
            <w:del w:id="1274" w:author="Mai Ngoc Ngo" w:date="2024-10-23T17:10:00Z" w16du:dateUtc="2024-10-23T10:10:00Z">
              <w:r w:rsidR="005568E6" w:rsidDel="00776B20">
                <w:rPr>
                  <w:rFonts w:ascii="Arial" w:hAnsi="Arial" w:cs="Arial"/>
                  <w:sz w:val="20"/>
                </w:rPr>
                <w:delText>8,384,262,644</w:delText>
              </w:r>
            </w:del>
          </w:p>
        </w:tc>
      </w:tr>
      <w:tr w:rsidR="005568E6" w:rsidRPr="00826313" w14:paraId="58E90D25" w14:textId="77777777">
        <w:tblPrEx>
          <w:tblW w:w="8940" w:type="dxa"/>
          <w:tblLayout w:type="fixed"/>
          <w:tblPrExChange w:id="1275" w:author="Mai Ngoc Ngo" w:date="2024-10-23T17:11:00Z" w16du:dateUtc="2024-10-23T10:11:00Z">
            <w:tblPrEx>
              <w:tblW w:w="8940" w:type="dxa"/>
              <w:tblLayout w:type="fixed"/>
            </w:tblPrEx>
          </w:tblPrExChange>
        </w:tblPrEx>
        <w:trPr>
          <w:cantSplit/>
          <w:trPrChange w:id="1276" w:author="Mai Ngoc Ngo" w:date="2024-10-23T17:11:00Z" w16du:dateUtc="2024-10-23T10:11:00Z">
            <w:trPr>
              <w:cantSplit/>
            </w:trPr>
          </w:trPrChange>
        </w:trPr>
        <w:tc>
          <w:tcPr>
            <w:tcW w:w="4320" w:type="dxa"/>
            <w:tcBorders>
              <w:top w:val="nil"/>
              <w:left w:val="nil"/>
              <w:bottom w:val="nil"/>
              <w:right w:val="nil"/>
            </w:tcBorders>
            <w:shd w:val="clear" w:color="auto" w:fill="auto"/>
            <w:noWrap/>
            <w:vAlign w:val="bottom"/>
            <w:tcPrChange w:id="1277" w:author="Mai Ngoc Ngo" w:date="2024-10-23T17:11:00Z" w16du:dateUtc="2024-10-23T10:11:00Z">
              <w:tcPr>
                <w:tcW w:w="4320" w:type="dxa"/>
                <w:tcBorders>
                  <w:top w:val="nil"/>
                  <w:left w:val="nil"/>
                  <w:bottom w:val="nil"/>
                  <w:right w:val="nil"/>
                </w:tcBorders>
                <w:shd w:val="clear" w:color="auto" w:fill="auto"/>
                <w:noWrap/>
                <w:vAlign w:val="bottom"/>
              </w:tcPr>
            </w:tcPrChange>
          </w:tcPr>
          <w:p w14:paraId="184A1E24" w14:textId="1DBDD058" w:rsidR="005568E6" w:rsidRPr="00826313" w:rsidRDefault="005568E6" w:rsidP="005568E6">
            <w:pPr>
              <w:overflowPunct/>
              <w:autoSpaceDE/>
              <w:autoSpaceDN/>
              <w:adjustRightInd/>
              <w:ind w:left="-108"/>
              <w:textAlignment w:val="auto"/>
              <w:rPr>
                <w:rFonts w:ascii="Arial" w:hAnsi="Arial" w:cs="Arial"/>
                <w:sz w:val="20"/>
              </w:rPr>
            </w:pPr>
            <w:r w:rsidRPr="00826313">
              <w:rPr>
                <w:rFonts w:ascii="Arial" w:hAnsi="Arial" w:cs="Arial"/>
                <w:sz w:val="20"/>
              </w:rPr>
              <w:t>Accumulated losses</w:t>
            </w:r>
          </w:p>
        </w:tc>
        <w:tc>
          <w:tcPr>
            <w:tcW w:w="720" w:type="dxa"/>
            <w:tcBorders>
              <w:top w:val="nil"/>
              <w:left w:val="nil"/>
              <w:bottom w:val="nil"/>
              <w:right w:val="nil"/>
            </w:tcBorders>
            <w:shd w:val="clear" w:color="auto" w:fill="auto"/>
            <w:noWrap/>
            <w:vAlign w:val="bottom"/>
            <w:hideMark/>
            <w:tcPrChange w:id="1278" w:author="Mai Ngoc Ngo" w:date="2024-10-23T17:11:00Z" w16du:dateUtc="2024-10-23T10:11:00Z">
              <w:tcPr>
                <w:tcW w:w="720" w:type="dxa"/>
                <w:tcBorders>
                  <w:top w:val="nil"/>
                  <w:left w:val="nil"/>
                  <w:bottom w:val="nil"/>
                  <w:right w:val="nil"/>
                </w:tcBorders>
                <w:shd w:val="clear" w:color="auto" w:fill="auto"/>
                <w:noWrap/>
                <w:vAlign w:val="bottom"/>
                <w:hideMark/>
              </w:tcPr>
            </w:tcPrChange>
          </w:tcPr>
          <w:p w14:paraId="6E72FBEE" w14:textId="77777777" w:rsidR="005568E6" w:rsidRPr="00826313" w:rsidRDefault="005568E6" w:rsidP="005568E6">
            <w:pPr>
              <w:overflowPunct/>
              <w:autoSpaceDE/>
              <w:autoSpaceDN/>
              <w:adjustRightInd/>
              <w:ind w:right="-85"/>
              <w:jc w:val="center"/>
              <w:textAlignment w:val="auto"/>
              <w:rPr>
                <w:rFonts w:ascii="Arial" w:hAnsi="Arial" w:cs="Arial"/>
                <w:caps/>
                <w:sz w:val="20"/>
              </w:rPr>
            </w:pPr>
          </w:p>
        </w:tc>
        <w:tc>
          <w:tcPr>
            <w:tcW w:w="1980" w:type="dxa"/>
            <w:tcBorders>
              <w:top w:val="nil"/>
              <w:left w:val="nil"/>
              <w:bottom w:val="nil"/>
              <w:right w:val="nil"/>
            </w:tcBorders>
            <w:shd w:val="clear" w:color="auto" w:fill="auto"/>
            <w:noWrap/>
            <w:vAlign w:val="bottom"/>
            <w:tcPrChange w:id="1279" w:author="Mai Ngoc Ngo" w:date="2024-10-23T17:11:00Z" w16du:dateUtc="2024-10-23T10:11:00Z">
              <w:tcPr>
                <w:tcW w:w="1980" w:type="dxa"/>
                <w:tcBorders>
                  <w:top w:val="nil"/>
                  <w:left w:val="nil"/>
                  <w:bottom w:val="nil"/>
                  <w:right w:val="nil"/>
                </w:tcBorders>
                <w:shd w:val="clear" w:color="auto" w:fill="auto"/>
                <w:noWrap/>
                <w:vAlign w:val="bottom"/>
              </w:tcPr>
            </w:tcPrChange>
          </w:tcPr>
          <w:p w14:paraId="4C37C3C9" w14:textId="5F25EB72" w:rsidR="005568E6" w:rsidRPr="00826313" w:rsidRDefault="005C0EF1" w:rsidP="005568E6">
            <w:pPr>
              <w:pBdr>
                <w:bottom w:val="single" w:sz="4" w:space="1" w:color="auto"/>
              </w:pBdr>
              <w:ind w:left="57" w:right="-85"/>
              <w:jc w:val="right"/>
              <w:rPr>
                <w:rFonts w:ascii="Arial" w:hAnsi="Arial" w:cs="Arial"/>
                <w:sz w:val="20"/>
              </w:rPr>
            </w:pPr>
            <w:ins w:id="1280" w:author="Hai Quang Le" w:date="2025-01-06T09:32:00Z" w16du:dateUtc="2025-01-06T02:32:00Z">
              <w:r w:rsidRPr="005C0EF1">
                <w:rPr>
                  <w:rFonts w:ascii="Arial" w:hAnsi="Arial" w:cs="Arial"/>
                  <w:sz w:val="20"/>
                </w:rPr>
                <w:t>(196,798,717,236)</w:t>
              </w:r>
            </w:ins>
            <w:ins w:id="1281" w:author="Mai Ngoc Ngo" w:date="2024-10-23T17:12:00Z" w16du:dateUtc="2024-10-23T10:12:00Z">
              <w:del w:id="1282" w:author="Hai Quang Le" w:date="2025-01-06T09:32:00Z" w16du:dateUtc="2025-01-06T02:32:00Z">
                <w:r w:rsidR="00484032" w:rsidRPr="00606E66" w:rsidDel="005C0EF1">
                  <w:rPr>
                    <w:rFonts w:ascii="Arial" w:hAnsi="Arial" w:cs="Arial"/>
                    <w:sz w:val="20"/>
                    <w:rPrChange w:id="1283" w:author="Mai Ngoc Ngo" w:date="2024-10-23T17:18:00Z" w16du:dateUtc="2024-10-23T10:18:00Z">
                      <w:rPr>
                        <w:rFonts w:ascii="Arial" w:hAnsi="Arial" w:cs="Arial"/>
                        <w:color w:val="FF0000"/>
                        <w:sz w:val="20"/>
                      </w:rPr>
                    </w:rPrChange>
                  </w:rPr>
                  <w:delText xml:space="preserve"> (201,736,500,898)</w:delText>
                </w:r>
              </w:del>
            </w:ins>
          </w:p>
        </w:tc>
        <w:tc>
          <w:tcPr>
            <w:tcW w:w="1920" w:type="dxa"/>
            <w:tcBorders>
              <w:top w:val="nil"/>
              <w:left w:val="nil"/>
              <w:bottom w:val="nil"/>
              <w:right w:val="nil"/>
            </w:tcBorders>
            <w:vAlign w:val="bottom"/>
            <w:tcPrChange w:id="1284" w:author="Mai Ngoc Ngo" w:date="2024-10-23T17:11:00Z" w16du:dateUtc="2024-10-23T10:11:00Z">
              <w:tcPr>
                <w:tcW w:w="1920" w:type="dxa"/>
                <w:tcBorders>
                  <w:top w:val="nil"/>
                  <w:left w:val="nil"/>
                  <w:bottom w:val="nil"/>
                  <w:right w:val="nil"/>
                </w:tcBorders>
                <w:vAlign w:val="bottom"/>
              </w:tcPr>
            </w:tcPrChange>
          </w:tcPr>
          <w:p w14:paraId="0864E802" w14:textId="6DE50DF9" w:rsidR="005568E6" w:rsidRPr="00826313" w:rsidRDefault="00484032" w:rsidP="005568E6">
            <w:pPr>
              <w:pBdr>
                <w:bottom w:val="single" w:sz="4" w:space="1" w:color="auto"/>
              </w:pBdr>
              <w:ind w:left="57" w:right="-85"/>
              <w:jc w:val="right"/>
              <w:rPr>
                <w:rFonts w:ascii="Arial" w:hAnsi="Arial" w:cs="Arial"/>
                <w:sz w:val="20"/>
              </w:rPr>
            </w:pPr>
            <w:ins w:id="1285" w:author="Mai Ngoc Ngo" w:date="2024-10-23T17:12:00Z" w16du:dateUtc="2024-10-23T10:12:00Z">
              <w:r w:rsidRPr="00606E66">
                <w:rPr>
                  <w:rFonts w:ascii="Arial" w:hAnsi="Arial" w:cs="Arial"/>
                  <w:sz w:val="20"/>
                  <w:rPrChange w:id="1286" w:author="Mai Ngoc Ngo" w:date="2024-10-23T17:18:00Z" w16du:dateUtc="2024-10-23T10:18:00Z">
                    <w:rPr>
                      <w:rFonts w:ascii="Arial" w:hAnsi="Arial" w:cs="Arial"/>
                      <w:color w:val="FF0000"/>
                      <w:sz w:val="20"/>
                    </w:rPr>
                  </w:rPrChange>
                </w:rPr>
                <w:t xml:space="preserve"> (213,421,225,318)</w:t>
              </w:r>
            </w:ins>
            <w:ins w:id="1287" w:author="An Phuc Cao" w:date="2024-09-26T15:22:00Z" w16du:dateUtc="2024-09-26T08:22:00Z">
              <w:del w:id="1288" w:author="Mai Ngoc Ngo" w:date="2024-10-23T17:10:00Z" w16du:dateUtc="2024-10-23T10:10:00Z">
                <w:r w:rsidR="005568E6" w:rsidRPr="00F15939">
                  <w:rPr>
                    <w:rFonts w:ascii="Arial" w:hAnsi="Arial" w:cs="Arial"/>
                    <w:sz w:val="20"/>
                  </w:rPr>
                  <w:delText xml:space="preserve">4,265,709,937 </w:delText>
                </w:r>
              </w:del>
            </w:ins>
            <w:del w:id="1289" w:author="Mai Ngoc Ngo" w:date="2024-10-23T17:10:00Z" w16du:dateUtc="2024-10-23T10:10:00Z">
              <w:r w:rsidR="005568E6" w:rsidDel="00776B20">
                <w:rPr>
                  <w:rFonts w:ascii="Arial" w:hAnsi="Arial" w:cs="Arial"/>
                  <w:sz w:val="20"/>
                </w:rPr>
                <w:delText>(209,226,080,745)</w:delText>
              </w:r>
            </w:del>
          </w:p>
        </w:tc>
      </w:tr>
      <w:tr w:rsidR="005568E6" w:rsidRPr="00826313" w14:paraId="49C51C9F" w14:textId="77777777">
        <w:tblPrEx>
          <w:tblW w:w="8940" w:type="dxa"/>
          <w:tblLayout w:type="fixed"/>
          <w:tblPrExChange w:id="1290" w:author="Mai Ngoc Ngo" w:date="2024-10-23T17:11:00Z" w16du:dateUtc="2024-10-23T10:11:00Z">
            <w:tblPrEx>
              <w:tblW w:w="8940" w:type="dxa"/>
              <w:tblLayout w:type="fixed"/>
            </w:tblPrEx>
          </w:tblPrExChange>
        </w:tblPrEx>
        <w:trPr>
          <w:cantSplit/>
          <w:trPrChange w:id="1291" w:author="Mai Ngoc Ngo" w:date="2024-10-23T17:11:00Z" w16du:dateUtc="2024-10-23T10:11:00Z">
            <w:trPr>
              <w:cantSplit/>
            </w:trPr>
          </w:trPrChange>
        </w:trPr>
        <w:tc>
          <w:tcPr>
            <w:tcW w:w="4320" w:type="dxa"/>
            <w:tcBorders>
              <w:top w:val="nil"/>
              <w:left w:val="nil"/>
              <w:bottom w:val="nil"/>
              <w:right w:val="nil"/>
            </w:tcBorders>
            <w:shd w:val="clear" w:color="auto" w:fill="auto"/>
            <w:noWrap/>
            <w:vAlign w:val="bottom"/>
            <w:tcPrChange w:id="1292" w:author="Mai Ngoc Ngo" w:date="2024-10-23T17:11:00Z" w16du:dateUtc="2024-10-23T10:11:00Z">
              <w:tcPr>
                <w:tcW w:w="4320" w:type="dxa"/>
                <w:tcBorders>
                  <w:top w:val="nil"/>
                  <w:left w:val="nil"/>
                  <w:bottom w:val="nil"/>
                  <w:right w:val="nil"/>
                </w:tcBorders>
                <w:shd w:val="clear" w:color="auto" w:fill="auto"/>
                <w:noWrap/>
                <w:vAlign w:val="bottom"/>
              </w:tcPr>
            </w:tcPrChange>
          </w:tcPr>
          <w:p w14:paraId="620397D4" w14:textId="0EF98C74" w:rsidR="005568E6" w:rsidRPr="00826313" w:rsidRDefault="005568E6" w:rsidP="005568E6">
            <w:pPr>
              <w:overflowPunct/>
              <w:autoSpaceDE/>
              <w:autoSpaceDN/>
              <w:adjustRightInd/>
              <w:ind w:left="-108"/>
              <w:textAlignment w:val="auto"/>
              <w:rPr>
                <w:rFonts w:ascii="Arial" w:hAnsi="Arial" w:cs="Arial"/>
                <w:sz w:val="20"/>
              </w:rPr>
            </w:pPr>
            <w:r w:rsidRPr="00826313">
              <w:rPr>
                <w:rFonts w:ascii="Arial" w:hAnsi="Arial" w:cs="Arial"/>
                <w:sz w:val="20"/>
              </w:rPr>
              <w:t>Total equity attributable to parent</w:t>
            </w:r>
          </w:p>
        </w:tc>
        <w:tc>
          <w:tcPr>
            <w:tcW w:w="720" w:type="dxa"/>
            <w:tcBorders>
              <w:top w:val="nil"/>
              <w:left w:val="nil"/>
              <w:bottom w:val="nil"/>
              <w:right w:val="nil"/>
            </w:tcBorders>
            <w:shd w:val="clear" w:color="auto" w:fill="auto"/>
            <w:noWrap/>
            <w:vAlign w:val="bottom"/>
            <w:tcPrChange w:id="1293" w:author="Mai Ngoc Ngo" w:date="2024-10-23T17:11:00Z" w16du:dateUtc="2024-10-23T10:11:00Z">
              <w:tcPr>
                <w:tcW w:w="720" w:type="dxa"/>
                <w:tcBorders>
                  <w:top w:val="nil"/>
                  <w:left w:val="nil"/>
                  <w:bottom w:val="nil"/>
                  <w:right w:val="nil"/>
                </w:tcBorders>
                <w:shd w:val="clear" w:color="auto" w:fill="auto"/>
                <w:noWrap/>
                <w:vAlign w:val="bottom"/>
              </w:tcPr>
            </w:tcPrChange>
          </w:tcPr>
          <w:p w14:paraId="3EE4888A" w14:textId="77777777" w:rsidR="005568E6" w:rsidRPr="00826313" w:rsidRDefault="005568E6" w:rsidP="005568E6">
            <w:pPr>
              <w:overflowPunct/>
              <w:autoSpaceDE/>
              <w:autoSpaceDN/>
              <w:adjustRightInd/>
              <w:ind w:right="-85"/>
              <w:jc w:val="center"/>
              <w:textAlignment w:val="auto"/>
              <w:rPr>
                <w:rFonts w:ascii="Arial" w:hAnsi="Arial" w:cs="Arial"/>
                <w:caps/>
                <w:sz w:val="20"/>
              </w:rPr>
            </w:pPr>
          </w:p>
        </w:tc>
        <w:tc>
          <w:tcPr>
            <w:tcW w:w="1980" w:type="dxa"/>
            <w:tcBorders>
              <w:top w:val="nil"/>
              <w:left w:val="nil"/>
              <w:bottom w:val="nil"/>
              <w:right w:val="nil"/>
            </w:tcBorders>
            <w:shd w:val="clear" w:color="auto" w:fill="auto"/>
            <w:noWrap/>
            <w:vAlign w:val="bottom"/>
            <w:tcPrChange w:id="1294" w:author="Mai Ngoc Ngo" w:date="2024-10-23T17:11:00Z" w16du:dateUtc="2024-10-23T10:11:00Z">
              <w:tcPr>
                <w:tcW w:w="1980" w:type="dxa"/>
                <w:tcBorders>
                  <w:top w:val="nil"/>
                  <w:left w:val="nil"/>
                  <w:bottom w:val="nil"/>
                  <w:right w:val="nil"/>
                </w:tcBorders>
                <w:shd w:val="clear" w:color="auto" w:fill="auto"/>
                <w:noWrap/>
                <w:vAlign w:val="bottom"/>
              </w:tcPr>
            </w:tcPrChange>
          </w:tcPr>
          <w:p w14:paraId="6056FEE2" w14:textId="11C34889" w:rsidR="005568E6" w:rsidRPr="00826313" w:rsidRDefault="00484032" w:rsidP="005568E6">
            <w:pPr>
              <w:ind w:left="57" w:right="-85"/>
              <w:jc w:val="right"/>
              <w:rPr>
                <w:rFonts w:ascii="Arial" w:hAnsi="Arial" w:cs="Arial"/>
                <w:sz w:val="20"/>
              </w:rPr>
            </w:pPr>
            <w:ins w:id="1295" w:author="Mai Ngoc Ngo" w:date="2024-10-23T17:12:00Z" w16du:dateUtc="2024-10-23T10:12:00Z">
              <w:r w:rsidRPr="00606E66">
                <w:rPr>
                  <w:rFonts w:ascii="Arial" w:hAnsi="Arial" w:cs="Arial"/>
                  <w:sz w:val="20"/>
                  <w:rPrChange w:id="1296" w:author="Mai Ngoc Ngo" w:date="2024-10-23T17:18:00Z" w16du:dateUtc="2024-10-23T10:18:00Z">
                    <w:rPr>
                      <w:rFonts w:ascii="Arial" w:hAnsi="Arial" w:cs="Arial"/>
                      <w:color w:val="000000"/>
                      <w:sz w:val="20"/>
                    </w:rPr>
                  </w:rPrChange>
                </w:rPr>
                <w:t xml:space="preserve"> </w:t>
              </w:r>
            </w:ins>
            <w:ins w:id="1297" w:author="Hai Quang Le" w:date="2025-01-06T09:32:00Z" w16du:dateUtc="2025-01-06T02:32:00Z">
              <w:r w:rsidR="005C0EF1" w:rsidRPr="005C0EF1">
                <w:rPr>
                  <w:rFonts w:ascii="Arial" w:hAnsi="Arial" w:cs="Arial"/>
                  <w:sz w:val="20"/>
                </w:rPr>
                <w:t xml:space="preserve"> 466,272,382,905</w:t>
              </w:r>
            </w:ins>
            <w:ins w:id="1298" w:author="Mai Ngoc Ngo" w:date="2024-10-23T17:12:00Z" w16du:dateUtc="2024-10-23T10:12:00Z">
              <w:del w:id="1299" w:author="Hai Quang Le" w:date="2025-01-06T09:32:00Z" w16du:dateUtc="2025-01-06T02:32:00Z">
                <w:r w:rsidRPr="00606E66" w:rsidDel="005C0EF1">
                  <w:rPr>
                    <w:rFonts w:ascii="Arial" w:hAnsi="Arial" w:cs="Arial"/>
                    <w:sz w:val="20"/>
                    <w:rPrChange w:id="1300" w:author="Mai Ngoc Ngo" w:date="2024-10-23T17:18:00Z" w16du:dateUtc="2024-10-23T10:18:00Z">
                      <w:rPr>
                        <w:rFonts w:ascii="Arial" w:hAnsi="Arial" w:cs="Arial"/>
                        <w:color w:val="000000"/>
                        <w:sz w:val="20"/>
                      </w:rPr>
                    </w:rPrChange>
                  </w:rPr>
                  <w:delText xml:space="preserve">455,207,976,513 </w:delText>
                </w:r>
              </w:del>
            </w:ins>
          </w:p>
        </w:tc>
        <w:tc>
          <w:tcPr>
            <w:tcW w:w="1920" w:type="dxa"/>
            <w:tcBorders>
              <w:top w:val="nil"/>
              <w:left w:val="nil"/>
              <w:bottom w:val="nil"/>
              <w:right w:val="nil"/>
            </w:tcBorders>
            <w:vAlign w:val="bottom"/>
            <w:tcPrChange w:id="1301" w:author="Mai Ngoc Ngo" w:date="2024-10-23T17:11:00Z" w16du:dateUtc="2024-10-23T10:11:00Z">
              <w:tcPr>
                <w:tcW w:w="1920" w:type="dxa"/>
                <w:tcBorders>
                  <w:top w:val="nil"/>
                  <w:left w:val="nil"/>
                  <w:bottom w:val="nil"/>
                  <w:right w:val="nil"/>
                </w:tcBorders>
                <w:vAlign w:val="bottom"/>
              </w:tcPr>
            </w:tcPrChange>
          </w:tcPr>
          <w:p w14:paraId="0A0AF32E" w14:textId="12FD04D8" w:rsidR="005568E6" w:rsidRPr="00826313" w:rsidRDefault="00484032" w:rsidP="005568E6">
            <w:pPr>
              <w:ind w:left="57" w:right="-85"/>
              <w:jc w:val="right"/>
              <w:rPr>
                <w:rFonts w:ascii="Arial" w:hAnsi="Arial" w:cs="Arial"/>
                <w:sz w:val="20"/>
              </w:rPr>
            </w:pPr>
            <w:ins w:id="1302" w:author="Mai Ngoc Ngo" w:date="2024-10-23T17:12:00Z" w16du:dateUtc="2024-10-23T10:12:00Z">
              <w:r w:rsidRPr="00606E66">
                <w:rPr>
                  <w:rFonts w:ascii="Arial" w:hAnsi="Arial" w:cs="Arial"/>
                  <w:sz w:val="20"/>
                  <w:rPrChange w:id="1303" w:author="Mai Ngoc Ngo" w:date="2024-10-23T17:18:00Z" w16du:dateUtc="2024-10-23T10:18:00Z">
                    <w:rPr>
                      <w:rFonts w:ascii="Arial" w:hAnsi="Arial" w:cs="Arial"/>
                      <w:color w:val="000000"/>
                      <w:sz w:val="20"/>
                    </w:rPr>
                  </w:rPrChange>
                </w:rPr>
                <w:t xml:space="preserve"> 440,796,403,487 </w:t>
              </w:r>
            </w:ins>
            <w:ins w:id="1304" w:author="An Phuc Cao" w:date="2024-09-26T15:22:00Z" w16du:dateUtc="2024-09-26T08:22:00Z">
              <w:del w:id="1305" w:author="Mai Ngoc Ngo" w:date="2024-10-23T17:10:00Z" w16du:dateUtc="2024-10-23T10:10:00Z">
                <w:r w:rsidR="005568E6" w:rsidRPr="00F15939">
                  <w:rPr>
                    <w:rFonts w:ascii="Arial" w:hAnsi="Arial" w:cs="Arial"/>
                    <w:sz w:val="20"/>
                  </w:rPr>
                  <w:delText>(212,251,621,092)</w:delText>
                </w:r>
              </w:del>
            </w:ins>
            <w:del w:id="1306" w:author="Mai Ngoc Ngo" w:date="2024-10-23T17:10:00Z" w16du:dateUtc="2024-10-23T10:10:00Z">
              <w:r w:rsidR="005568E6" w:rsidDel="00776B20">
                <w:rPr>
                  <w:rFonts w:ascii="Arial" w:hAnsi="Arial" w:cs="Arial"/>
                  <w:sz w:val="20"/>
                </w:rPr>
                <w:delText>447,993,680,767</w:delText>
              </w:r>
            </w:del>
          </w:p>
        </w:tc>
      </w:tr>
      <w:tr w:rsidR="005568E6" w:rsidRPr="00826313" w14:paraId="26BD91CD" w14:textId="77777777">
        <w:tblPrEx>
          <w:tblW w:w="8940" w:type="dxa"/>
          <w:tblLayout w:type="fixed"/>
          <w:tblPrExChange w:id="1307" w:author="Mai Ngoc Ngo" w:date="2024-10-23T17:11:00Z" w16du:dateUtc="2024-10-23T10:11:00Z">
            <w:tblPrEx>
              <w:tblW w:w="8940" w:type="dxa"/>
              <w:tblLayout w:type="fixed"/>
            </w:tblPrEx>
          </w:tblPrExChange>
        </w:tblPrEx>
        <w:trPr>
          <w:cantSplit/>
          <w:trPrChange w:id="1308" w:author="Mai Ngoc Ngo" w:date="2024-10-23T17:11:00Z" w16du:dateUtc="2024-10-23T10:11:00Z">
            <w:trPr>
              <w:cantSplit/>
            </w:trPr>
          </w:trPrChange>
        </w:trPr>
        <w:tc>
          <w:tcPr>
            <w:tcW w:w="4320" w:type="dxa"/>
            <w:tcBorders>
              <w:top w:val="nil"/>
              <w:left w:val="nil"/>
              <w:bottom w:val="nil"/>
              <w:right w:val="nil"/>
            </w:tcBorders>
            <w:shd w:val="clear" w:color="auto" w:fill="auto"/>
            <w:noWrap/>
            <w:vAlign w:val="bottom"/>
            <w:tcPrChange w:id="1309" w:author="Mai Ngoc Ngo" w:date="2024-10-23T17:11:00Z" w16du:dateUtc="2024-10-23T10:11:00Z">
              <w:tcPr>
                <w:tcW w:w="4320" w:type="dxa"/>
                <w:tcBorders>
                  <w:top w:val="nil"/>
                  <w:left w:val="nil"/>
                  <w:bottom w:val="nil"/>
                  <w:right w:val="nil"/>
                </w:tcBorders>
                <w:shd w:val="clear" w:color="auto" w:fill="auto"/>
                <w:noWrap/>
                <w:vAlign w:val="bottom"/>
              </w:tcPr>
            </w:tcPrChange>
          </w:tcPr>
          <w:p w14:paraId="4BCF1F88" w14:textId="168E0759" w:rsidR="005568E6" w:rsidRPr="00826313" w:rsidRDefault="005568E6" w:rsidP="005568E6">
            <w:pPr>
              <w:overflowPunct/>
              <w:autoSpaceDE/>
              <w:autoSpaceDN/>
              <w:adjustRightInd/>
              <w:ind w:left="-108"/>
              <w:textAlignment w:val="auto"/>
              <w:rPr>
                <w:rFonts w:ascii="Arial" w:hAnsi="Arial" w:cs="Arial"/>
                <w:sz w:val="20"/>
              </w:rPr>
            </w:pPr>
            <w:r w:rsidRPr="00826313">
              <w:rPr>
                <w:rFonts w:ascii="Arial" w:hAnsi="Arial" w:cs="Arial"/>
                <w:sz w:val="20"/>
              </w:rPr>
              <w:t>Total equity attributable to non-controlling interests</w:t>
            </w:r>
          </w:p>
        </w:tc>
        <w:tc>
          <w:tcPr>
            <w:tcW w:w="720" w:type="dxa"/>
            <w:tcBorders>
              <w:top w:val="nil"/>
              <w:left w:val="nil"/>
              <w:bottom w:val="nil"/>
              <w:right w:val="nil"/>
            </w:tcBorders>
            <w:shd w:val="clear" w:color="auto" w:fill="auto"/>
            <w:noWrap/>
            <w:vAlign w:val="bottom"/>
            <w:tcPrChange w:id="1310" w:author="Mai Ngoc Ngo" w:date="2024-10-23T17:11:00Z" w16du:dateUtc="2024-10-23T10:11:00Z">
              <w:tcPr>
                <w:tcW w:w="720" w:type="dxa"/>
                <w:tcBorders>
                  <w:top w:val="nil"/>
                  <w:left w:val="nil"/>
                  <w:bottom w:val="nil"/>
                  <w:right w:val="nil"/>
                </w:tcBorders>
                <w:shd w:val="clear" w:color="auto" w:fill="auto"/>
                <w:noWrap/>
                <w:vAlign w:val="bottom"/>
              </w:tcPr>
            </w:tcPrChange>
          </w:tcPr>
          <w:p w14:paraId="63F980CA" w14:textId="77777777" w:rsidR="005568E6" w:rsidRPr="00826313" w:rsidRDefault="005568E6" w:rsidP="005568E6">
            <w:pPr>
              <w:overflowPunct/>
              <w:autoSpaceDE/>
              <w:autoSpaceDN/>
              <w:adjustRightInd/>
              <w:ind w:right="-85"/>
              <w:jc w:val="center"/>
              <w:textAlignment w:val="auto"/>
              <w:rPr>
                <w:rFonts w:ascii="Arial" w:hAnsi="Arial" w:cs="Arial"/>
                <w:caps/>
                <w:sz w:val="20"/>
              </w:rPr>
            </w:pPr>
          </w:p>
        </w:tc>
        <w:tc>
          <w:tcPr>
            <w:tcW w:w="1980" w:type="dxa"/>
            <w:tcBorders>
              <w:top w:val="nil"/>
              <w:left w:val="nil"/>
              <w:bottom w:val="nil"/>
              <w:right w:val="nil"/>
            </w:tcBorders>
            <w:shd w:val="clear" w:color="auto" w:fill="auto"/>
            <w:noWrap/>
            <w:vAlign w:val="bottom"/>
            <w:tcPrChange w:id="1311" w:author="Mai Ngoc Ngo" w:date="2024-10-23T17:11:00Z" w16du:dateUtc="2024-10-23T10:11:00Z">
              <w:tcPr>
                <w:tcW w:w="1980" w:type="dxa"/>
                <w:tcBorders>
                  <w:top w:val="nil"/>
                  <w:left w:val="nil"/>
                  <w:bottom w:val="nil"/>
                  <w:right w:val="nil"/>
                </w:tcBorders>
                <w:shd w:val="clear" w:color="auto" w:fill="auto"/>
                <w:noWrap/>
                <w:vAlign w:val="bottom"/>
              </w:tcPr>
            </w:tcPrChange>
          </w:tcPr>
          <w:p w14:paraId="75CEC429" w14:textId="5CBDBA8F" w:rsidR="005568E6" w:rsidRPr="00826313" w:rsidRDefault="00484032" w:rsidP="005568E6">
            <w:pPr>
              <w:pBdr>
                <w:bottom w:val="single" w:sz="4" w:space="1" w:color="auto"/>
              </w:pBdr>
              <w:ind w:left="57" w:right="-85"/>
              <w:jc w:val="right"/>
              <w:rPr>
                <w:rFonts w:ascii="Arial" w:hAnsi="Arial" w:cs="Arial"/>
                <w:sz w:val="20"/>
              </w:rPr>
            </w:pPr>
            <w:ins w:id="1312" w:author="Mai Ngoc Ngo" w:date="2024-10-23T17:12:00Z" w16du:dateUtc="2024-10-23T10:12:00Z">
              <w:r w:rsidRPr="00606E66">
                <w:rPr>
                  <w:rFonts w:ascii="Arial" w:hAnsi="Arial" w:cs="Arial"/>
                  <w:sz w:val="20"/>
                  <w:rPrChange w:id="1313" w:author="Mai Ngoc Ngo" w:date="2024-10-23T17:18:00Z" w16du:dateUtc="2024-10-23T10:18:00Z">
                    <w:rPr>
                      <w:rFonts w:ascii="Arial" w:hAnsi="Arial" w:cs="Arial"/>
                      <w:color w:val="000000"/>
                      <w:sz w:val="20"/>
                    </w:rPr>
                  </w:rPrChange>
                </w:rPr>
                <w:t xml:space="preserve"> 1,066,376,118 </w:t>
              </w:r>
            </w:ins>
          </w:p>
        </w:tc>
        <w:tc>
          <w:tcPr>
            <w:tcW w:w="1920" w:type="dxa"/>
            <w:tcBorders>
              <w:top w:val="nil"/>
              <w:left w:val="nil"/>
              <w:bottom w:val="nil"/>
              <w:right w:val="nil"/>
            </w:tcBorders>
            <w:vAlign w:val="bottom"/>
            <w:tcPrChange w:id="1314" w:author="Mai Ngoc Ngo" w:date="2024-10-23T17:11:00Z" w16du:dateUtc="2024-10-23T10:11:00Z">
              <w:tcPr>
                <w:tcW w:w="1920" w:type="dxa"/>
                <w:tcBorders>
                  <w:top w:val="nil"/>
                  <w:left w:val="nil"/>
                  <w:bottom w:val="nil"/>
                  <w:right w:val="nil"/>
                </w:tcBorders>
                <w:vAlign w:val="bottom"/>
              </w:tcPr>
            </w:tcPrChange>
          </w:tcPr>
          <w:p w14:paraId="1F7CDDB5" w14:textId="366F0C2F" w:rsidR="005568E6" w:rsidRPr="00826313" w:rsidRDefault="00484032" w:rsidP="005568E6">
            <w:pPr>
              <w:pBdr>
                <w:bottom w:val="single" w:sz="4" w:space="1" w:color="auto"/>
              </w:pBdr>
              <w:ind w:left="57" w:right="-85"/>
              <w:jc w:val="right"/>
              <w:rPr>
                <w:rFonts w:ascii="Arial" w:hAnsi="Arial" w:cs="Arial"/>
                <w:sz w:val="20"/>
              </w:rPr>
            </w:pPr>
            <w:ins w:id="1315" w:author="Mai Ngoc Ngo" w:date="2024-10-23T17:12:00Z" w16du:dateUtc="2024-10-23T10:12:00Z">
              <w:r w:rsidRPr="00606E66">
                <w:rPr>
                  <w:rFonts w:ascii="Arial" w:hAnsi="Arial" w:cs="Arial"/>
                  <w:sz w:val="20"/>
                  <w:rPrChange w:id="1316" w:author="Mai Ngoc Ngo" w:date="2024-10-23T17:18:00Z" w16du:dateUtc="2024-10-23T10:18:00Z">
                    <w:rPr>
                      <w:rFonts w:ascii="Arial" w:hAnsi="Arial" w:cs="Arial"/>
                      <w:color w:val="000000"/>
                      <w:sz w:val="20"/>
                    </w:rPr>
                  </w:rPrChange>
                </w:rPr>
                <w:t xml:space="preserve"> 1,125,272,584 </w:t>
              </w:r>
            </w:ins>
            <w:ins w:id="1317" w:author="An Phuc Cao" w:date="2024-09-26T15:22:00Z" w16du:dateUtc="2024-09-26T08:22:00Z">
              <w:del w:id="1318" w:author="Mai Ngoc Ngo" w:date="2024-10-23T17:10:00Z" w16du:dateUtc="2024-10-23T10:10:00Z">
                <w:r w:rsidR="005568E6" w:rsidRPr="00F15939">
                  <w:rPr>
                    <w:rFonts w:ascii="Arial" w:hAnsi="Arial" w:cs="Arial"/>
                    <w:sz w:val="20"/>
                  </w:rPr>
                  <w:delText xml:space="preserve">441,966,007,713 </w:delText>
                </w:r>
              </w:del>
            </w:ins>
            <w:del w:id="1319" w:author="Mai Ngoc Ngo" w:date="2024-10-23T17:10:00Z" w16du:dateUtc="2024-10-23T10:10:00Z">
              <w:r w:rsidR="005568E6" w:rsidDel="00776B20">
                <w:rPr>
                  <w:rFonts w:ascii="Arial" w:hAnsi="Arial" w:cs="Arial"/>
                  <w:sz w:val="20"/>
                </w:rPr>
                <w:delText>2,619,205,867</w:delText>
              </w:r>
            </w:del>
          </w:p>
        </w:tc>
      </w:tr>
      <w:tr w:rsidR="005568E6" w:rsidRPr="00826313" w14:paraId="42E4011C" w14:textId="77777777">
        <w:tblPrEx>
          <w:tblW w:w="8940" w:type="dxa"/>
          <w:tblLayout w:type="fixed"/>
          <w:tblPrExChange w:id="1320" w:author="Mai Ngoc Ngo" w:date="2024-10-23T17:11:00Z" w16du:dateUtc="2024-10-23T10:11:00Z">
            <w:tblPrEx>
              <w:tblW w:w="8940" w:type="dxa"/>
              <w:tblLayout w:type="fixed"/>
            </w:tblPrEx>
          </w:tblPrExChange>
        </w:tblPrEx>
        <w:trPr>
          <w:cantSplit/>
          <w:trPrChange w:id="1321" w:author="Mai Ngoc Ngo" w:date="2024-10-23T17:11:00Z" w16du:dateUtc="2024-10-23T10:11:00Z">
            <w:trPr>
              <w:cantSplit/>
            </w:trPr>
          </w:trPrChange>
        </w:trPr>
        <w:tc>
          <w:tcPr>
            <w:tcW w:w="4320" w:type="dxa"/>
            <w:tcBorders>
              <w:top w:val="nil"/>
              <w:left w:val="nil"/>
              <w:bottom w:val="nil"/>
              <w:right w:val="nil"/>
            </w:tcBorders>
            <w:shd w:val="clear" w:color="auto" w:fill="auto"/>
            <w:noWrap/>
            <w:vAlign w:val="bottom"/>
            <w:hideMark/>
            <w:tcPrChange w:id="1322" w:author="Mai Ngoc Ngo" w:date="2024-10-23T17:11:00Z" w16du:dateUtc="2024-10-23T10:11:00Z">
              <w:tcPr>
                <w:tcW w:w="4320" w:type="dxa"/>
                <w:tcBorders>
                  <w:top w:val="nil"/>
                  <w:left w:val="nil"/>
                  <w:bottom w:val="nil"/>
                  <w:right w:val="nil"/>
                </w:tcBorders>
                <w:shd w:val="clear" w:color="auto" w:fill="auto"/>
                <w:noWrap/>
                <w:vAlign w:val="bottom"/>
                <w:hideMark/>
              </w:tcPr>
            </w:tcPrChange>
          </w:tcPr>
          <w:p w14:paraId="7FAA3A9A" w14:textId="77777777" w:rsidR="005568E6" w:rsidRPr="00826313" w:rsidRDefault="005568E6" w:rsidP="005568E6">
            <w:pPr>
              <w:overflowPunct/>
              <w:autoSpaceDE/>
              <w:autoSpaceDN/>
              <w:adjustRightInd/>
              <w:spacing w:before="120"/>
              <w:ind w:left="-108"/>
              <w:textAlignment w:val="auto"/>
              <w:rPr>
                <w:rFonts w:ascii="Arial" w:hAnsi="Arial" w:cs="Arial"/>
                <w:sz w:val="20"/>
              </w:rPr>
            </w:pPr>
            <w:r w:rsidRPr="00826313">
              <w:rPr>
                <w:rFonts w:ascii="Arial" w:hAnsi="Arial" w:cs="Arial"/>
                <w:b/>
                <w:bCs/>
                <w:sz w:val="20"/>
              </w:rPr>
              <w:t>Total equity</w:t>
            </w:r>
          </w:p>
        </w:tc>
        <w:tc>
          <w:tcPr>
            <w:tcW w:w="720" w:type="dxa"/>
            <w:tcBorders>
              <w:top w:val="nil"/>
              <w:left w:val="nil"/>
              <w:bottom w:val="nil"/>
              <w:right w:val="nil"/>
            </w:tcBorders>
            <w:shd w:val="clear" w:color="auto" w:fill="auto"/>
            <w:noWrap/>
            <w:vAlign w:val="bottom"/>
            <w:hideMark/>
            <w:tcPrChange w:id="1323" w:author="Mai Ngoc Ngo" w:date="2024-10-23T17:11:00Z" w16du:dateUtc="2024-10-23T10:11:00Z">
              <w:tcPr>
                <w:tcW w:w="720" w:type="dxa"/>
                <w:tcBorders>
                  <w:top w:val="nil"/>
                  <w:left w:val="nil"/>
                  <w:bottom w:val="nil"/>
                  <w:right w:val="nil"/>
                </w:tcBorders>
                <w:shd w:val="clear" w:color="auto" w:fill="auto"/>
                <w:noWrap/>
                <w:vAlign w:val="bottom"/>
                <w:hideMark/>
              </w:tcPr>
            </w:tcPrChange>
          </w:tcPr>
          <w:p w14:paraId="409710F1" w14:textId="1699F305" w:rsidR="005568E6" w:rsidRPr="00826313" w:rsidRDefault="005568E6" w:rsidP="005568E6">
            <w:pPr>
              <w:overflowPunct/>
              <w:autoSpaceDE/>
              <w:autoSpaceDN/>
              <w:adjustRightInd/>
              <w:spacing w:before="120"/>
              <w:ind w:right="-85"/>
              <w:jc w:val="center"/>
              <w:textAlignment w:val="auto"/>
              <w:rPr>
                <w:rFonts w:ascii="Arial" w:hAnsi="Arial" w:cs="Arial"/>
                <w:b/>
                <w:caps/>
                <w:sz w:val="20"/>
              </w:rPr>
            </w:pPr>
            <w:r w:rsidRPr="00826313">
              <w:rPr>
                <w:rFonts w:ascii="Arial" w:hAnsi="Arial" w:cs="Arial"/>
                <w:b/>
                <w:caps/>
                <w:sz w:val="20"/>
              </w:rPr>
              <w:t>27</w:t>
            </w:r>
          </w:p>
        </w:tc>
        <w:tc>
          <w:tcPr>
            <w:tcW w:w="1980" w:type="dxa"/>
            <w:tcBorders>
              <w:top w:val="nil"/>
              <w:left w:val="nil"/>
              <w:right w:val="nil"/>
            </w:tcBorders>
            <w:shd w:val="clear" w:color="auto" w:fill="auto"/>
            <w:noWrap/>
            <w:vAlign w:val="bottom"/>
            <w:tcPrChange w:id="1324" w:author="Mai Ngoc Ngo" w:date="2024-10-23T17:11:00Z" w16du:dateUtc="2024-10-23T10:11:00Z">
              <w:tcPr>
                <w:tcW w:w="1980" w:type="dxa"/>
                <w:tcBorders>
                  <w:top w:val="nil"/>
                  <w:left w:val="nil"/>
                  <w:right w:val="nil"/>
                </w:tcBorders>
                <w:shd w:val="clear" w:color="auto" w:fill="auto"/>
                <w:noWrap/>
                <w:vAlign w:val="center"/>
              </w:tcPr>
            </w:tcPrChange>
          </w:tcPr>
          <w:p w14:paraId="7E71D612" w14:textId="102BB045" w:rsidR="005568E6" w:rsidRPr="00826313" w:rsidRDefault="00484032" w:rsidP="005568E6">
            <w:pPr>
              <w:pBdr>
                <w:bottom w:val="single" w:sz="4" w:space="1" w:color="auto"/>
              </w:pBdr>
              <w:spacing w:before="120"/>
              <w:ind w:left="57" w:right="-85"/>
              <w:jc w:val="right"/>
              <w:rPr>
                <w:rFonts w:ascii="Arial" w:hAnsi="Arial" w:cs="Arial"/>
                <w:b/>
                <w:bCs/>
                <w:sz w:val="20"/>
              </w:rPr>
            </w:pPr>
            <w:ins w:id="1325" w:author="Mai Ngoc Ngo" w:date="2024-10-23T17:12:00Z" w16du:dateUtc="2024-10-23T10:12:00Z">
              <w:r w:rsidRPr="00DE789C">
                <w:rPr>
                  <w:rFonts w:ascii="Arial" w:hAnsi="Arial" w:cs="Arial"/>
                  <w:sz w:val="20"/>
                  <w:rPrChange w:id="1326" w:author="Mai Ngoc Ngo" w:date="2024-10-23T17:18:00Z" w16du:dateUtc="2024-10-23T10:18:00Z">
                    <w:rPr>
                      <w:rFonts w:ascii="Arial" w:hAnsi="Arial" w:cs="Arial"/>
                      <w:b/>
                      <w:bCs/>
                      <w:color w:val="000000"/>
                      <w:sz w:val="20"/>
                    </w:rPr>
                  </w:rPrChange>
                </w:rPr>
                <w:t xml:space="preserve"> </w:t>
              </w:r>
            </w:ins>
            <w:ins w:id="1327" w:author="Hai Quang Le" w:date="2025-01-06T09:32:00Z" w16du:dateUtc="2025-01-06T02:32:00Z">
              <w:r w:rsidR="005C0EF1" w:rsidRPr="005C0EF1">
                <w:rPr>
                  <w:rFonts w:ascii="Arial" w:hAnsi="Arial" w:cs="Arial"/>
                  <w:sz w:val="20"/>
                </w:rPr>
                <w:t xml:space="preserve"> 467,338,759,023</w:t>
              </w:r>
            </w:ins>
            <w:ins w:id="1328" w:author="Mai Ngoc Ngo" w:date="2024-10-23T17:12:00Z" w16du:dateUtc="2024-10-23T10:12:00Z">
              <w:del w:id="1329" w:author="Hai Quang Le" w:date="2025-01-06T09:32:00Z" w16du:dateUtc="2025-01-06T02:32:00Z">
                <w:r w:rsidRPr="00DE789C" w:rsidDel="005C0EF1">
                  <w:rPr>
                    <w:rFonts w:ascii="Arial" w:hAnsi="Arial" w:cs="Arial"/>
                    <w:sz w:val="20"/>
                    <w:rPrChange w:id="1330" w:author="Mai Ngoc Ngo" w:date="2024-10-23T17:18:00Z" w16du:dateUtc="2024-10-23T10:18:00Z">
                      <w:rPr>
                        <w:rFonts w:ascii="Arial" w:hAnsi="Arial" w:cs="Arial"/>
                        <w:b/>
                        <w:bCs/>
                        <w:color w:val="000000"/>
                        <w:sz w:val="20"/>
                      </w:rPr>
                    </w:rPrChange>
                  </w:rPr>
                  <w:delText xml:space="preserve">456,274,352,631 </w:delText>
                </w:r>
              </w:del>
            </w:ins>
          </w:p>
        </w:tc>
        <w:tc>
          <w:tcPr>
            <w:tcW w:w="1920" w:type="dxa"/>
            <w:tcBorders>
              <w:top w:val="nil"/>
              <w:left w:val="nil"/>
              <w:right w:val="nil"/>
            </w:tcBorders>
            <w:vAlign w:val="bottom"/>
            <w:tcPrChange w:id="1331" w:author="Mai Ngoc Ngo" w:date="2024-10-23T17:11:00Z" w16du:dateUtc="2024-10-23T10:11:00Z">
              <w:tcPr>
                <w:tcW w:w="1920" w:type="dxa"/>
                <w:tcBorders>
                  <w:top w:val="nil"/>
                  <w:left w:val="nil"/>
                  <w:right w:val="nil"/>
                </w:tcBorders>
                <w:vAlign w:val="bottom"/>
              </w:tcPr>
            </w:tcPrChange>
          </w:tcPr>
          <w:p w14:paraId="2D1A74B8" w14:textId="50A9FA4F" w:rsidR="005568E6" w:rsidRPr="00826313" w:rsidRDefault="00484032" w:rsidP="005568E6">
            <w:pPr>
              <w:pBdr>
                <w:bottom w:val="single" w:sz="4" w:space="1" w:color="auto"/>
              </w:pBdr>
              <w:spacing w:before="120"/>
              <w:ind w:left="57" w:right="-85"/>
              <w:jc w:val="right"/>
              <w:rPr>
                <w:rFonts w:ascii="Arial" w:hAnsi="Arial" w:cs="Arial"/>
                <w:b/>
                <w:bCs/>
                <w:sz w:val="20"/>
              </w:rPr>
            </w:pPr>
            <w:ins w:id="1332" w:author="Mai Ngoc Ngo" w:date="2024-10-23T17:12:00Z" w16du:dateUtc="2024-10-23T10:12:00Z">
              <w:r w:rsidRPr="00DE789C">
                <w:rPr>
                  <w:rFonts w:ascii="Arial" w:hAnsi="Arial" w:cs="Arial"/>
                  <w:sz w:val="20"/>
                  <w:rPrChange w:id="1333" w:author="Mai Ngoc Ngo" w:date="2024-10-23T17:18:00Z" w16du:dateUtc="2024-10-23T10:18:00Z">
                    <w:rPr>
                      <w:rFonts w:ascii="Arial" w:hAnsi="Arial" w:cs="Arial"/>
                      <w:b/>
                      <w:bCs/>
                      <w:color w:val="000000"/>
                      <w:sz w:val="20"/>
                    </w:rPr>
                  </w:rPrChange>
                </w:rPr>
                <w:t xml:space="preserve"> 441,921,676,071 </w:t>
              </w:r>
            </w:ins>
            <w:ins w:id="1334" w:author="An Phuc Cao" w:date="2024-09-26T15:22:00Z" w16du:dateUtc="2024-09-26T08:22:00Z">
              <w:del w:id="1335" w:author="Mai Ngoc Ngo" w:date="2024-10-23T17:10:00Z" w16du:dateUtc="2024-10-23T10:10:00Z">
                <w:r w:rsidR="005568E6" w:rsidRPr="00310F78">
                  <w:rPr>
                    <w:rFonts w:ascii="Arial" w:hAnsi="Arial" w:cs="Arial"/>
                    <w:sz w:val="20"/>
                  </w:rPr>
                  <w:delText xml:space="preserve">1,125,272,584 </w:delText>
                </w:r>
              </w:del>
            </w:ins>
            <w:del w:id="1336" w:author="Mai Ngoc Ngo" w:date="2024-10-23T17:10:00Z" w16du:dateUtc="2024-10-23T10:10:00Z">
              <w:r w:rsidR="005568E6" w:rsidRPr="00310F78" w:rsidDel="00776B20">
                <w:rPr>
                  <w:rFonts w:ascii="Arial" w:hAnsi="Arial" w:cs="Arial"/>
                  <w:b/>
                  <w:sz w:val="20"/>
                  <w:rPrChange w:id="1337" w:author="Mai Ngoc Ngo" w:date="2024-10-23T17:11:00Z" w16du:dateUtc="2024-10-23T10:11:00Z">
                    <w:rPr>
                      <w:rFonts w:ascii="Calibri" w:hAnsi="Calibri" w:cs="Calibri"/>
                      <w:b/>
                      <w:bCs/>
                      <w:sz w:val="22"/>
                      <w:szCs w:val="22"/>
                    </w:rPr>
                  </w:rPrChange>
                </w:rPr>
                <w:delText>450,612,886,634</w:delText>
              </w:r>
            </w:del>
          </w:p>
        </w:tc>
      </w:tr>
      <w:tr w:rsidR="005568E6" w:rsidRPr="00826313" w14:paraId="1B3B26B9" w14:textId="77777777" w:rsidTr="00DE789C">
        <w:tblPrEx>
          <w:tblW w:w="8940" w:type="dxa"/>
          <w:tblLayout w:type="fixed"/>
          <w:tblPrExChange w:id="1338" w:author="Mai Ngoc Ngo" w:date="2024-10-23T17:11:00Z" w16du:dateUtc="2024-10-23T10:11:00Z">
            <w:tblPrEx>
              <w:tblW w:w="8940" w:type="dxa"/>
              <w:tblLayout w:type="fixed"/>
            </w:tblPrEx>
          </w:tblPrExChange>
        </w:tblPrEx>
        <w:trPr>
          <w:cantSplit/>
          <w:trPrChange w:id="1339" w:author="Mai Ngoc Ngo" w:date="2024-10-23T17:11:00Z" w16du:dateUtc="2024-10-23T10:11:00Z">
            <w:trPr>
              <w:cantSplit/>
            </w:trPr>
          </w:trPrChange>
        </w:trPr>
        <w:tc>
          <w:tcPr>
            <w:tcW w:w="4320" w:type="dxa"/>
            <w:tcBorders>
              <w:top w:val="nil"/>
              <w:left w:val="nil"/>
              <w:bottom w:val="nil"/>
              <w:right w:val="nil"/>
            </w:tcBorders>
            <w:shd w:val="clear" w:color="auto" w:fill="auto"/>
            <w:vAlign w:val="bottom"/>
            <w:hideMark/>
            <w:tcPrChange w:id="1340" w:author="Mai Ngoc Ngo" w:date="2024-10-23T17:11:00Z" w16du:dateUtc="2024-10-23T10:11:00Z">
              <w:tcPr>
                <w:tcW w:w="4320" w:type="dxa"/>
                <w:tcBorders>
                  <w:top w:val="nil"/>
                  <w:left w:val="nil"/>
                  <w:bottom w:val="nil"/>
                  <w:right w:val="nil"/>
                </w:tcBorders>
                <w:shd w:val="clear" w:color="auto" w:fill="auto"/>
                <w:vAlign w:val="bottom"/>
                <w:hideMark/>
              </w:tcPr>
            </w:tcPrChange>
          </w:tcPr>
          <w:p w14:paraId="400B681D" w14:textId="77777777" w:rsidR="005568E6" w:rsidRPr="00826313" w:rsidRDefault="005568E6" w:rsidP="005568E6">
            <w:pPr>
              <w:overflowPunct/>
              <w:autoSpaceDE/>
              <w:autoSpaceDN/>
              <w:adjustRightInd/>
              <w:spacing w:before="120"/>
              <w:ind w:left="-108"/>
              <w:textAlignment w:val="auto"/>
              <w:rPr>
                <w:rFonts w:ascii="Arial" w:hAnsi="Arial" w:cs="Arial"/>
                <w:b/>
                <w:bCs/>
                <w:sz w:val="20"/>
              </w:rPr>
            </w:pPr>
            <w:r w:rsidRPr="00826313">
              <w:rPr>
                <w:rFonts w:ascii="Arial" w:hAnsi="Arial" w:cs="Arial"/>
                <w:b/>
                <w:bCs/>
                <w:sz w:val="20"/>
              </w:rPr>
              <w:t>Total liabilities and equity</w:t>
            </w:r>
          </w:p>
        </w:tc>
        <w:tc>
          <w:tcPr>
            <w:tcW w:w="720" w:type="dxa"/>
            <w:tcBorders>
              <w:top w:val="nil"/>
              <w:left w:val="nil"/>
              <w:bottom w:val="nil"/>
              <w:right w:val="nil"/>
            </w:tcBorders>
            <w:shd w:val="clear" w:color="auto" w:fill="auto"/>
            <w:noWrap/>
            <w:vAlign w:val="bottom"/>
            <w:hideMark/>
            <w:tcPrChange w:id="1341" w:author="Mai Ngoc Ngo" w:date="2024-10-23T17:11:00Z" w16du:dateUtc="2024-10-23T10:11:00Z">
              <w:tcPr>
                <w:tcW w:w="720" w:type="dxa"/>
                <w:tcBorders>
                  <w:top w:val="nil"/>
                  <w:left w:val="nil"/>
                  <w:bottom w:val="nil"/>
                  <w:right w:val="nil"/>
                </w:tcBorders>
                <w:shd w:val="clear" w:color="auto" w:fill="auto"/>
                <w:noWrap/>
                <w:vAlign w:val="bottom"/>
                <w:hideMark/>
              </w:tcPr>
            </w:tcPrChange>
          </w:tcPr>
          <w:p w14:paraId="10A5EB51" w14:textId="77777777" w:rsidR="005568E6" w:rsidRPr="00826313" w:rsidRDefault="005568E6" w:rsidP="005568E6">
            <w:pPr>
              <w:overflowPunct/>
              <w:autoSpaceDE/>
              <w:autoSpaceDN/>
              <w:adjustRightInd/>
              <w:spacing w:before="120"/>
              <w:ind w:right="-85"/>
              <w:textAlignment w:val="auto"/>
              <w:rPr>
                <w:rFonts w:ascii="Arial" w:hAnsi="Arial" w:cs="Arial"/>
                <w:caps/>
                <w:sz w:val="20"/>
              </w:rPr>
            </w:pPr>
          </w:p>
        </w:tc>
        <w:tc>
          <w:tcPr>
            <w:tcW w:w="1980" w:type="dxa"/>
            <w:tcBorders>
              <w:top w:val="nil"/>
              <w:left w:val="nil"/>
              <w:right w:val="nil"/>
            </w:tcBorders>
            <w:shd w:val="clear" w:color="auto" w:fill="auto"/>
            <w:noWrap/>
            <w:vAlign w:val="bottom"/>
            <w:tcPrChange w:id="1342" w:author="Mai Ngoc Ngo" w:date="2024-10-23T17:11:00Z" w16du:dateUtc="2024-10-23T10:11:00Z">
              <w:tcPr>
                <w:tcW w:w="1980" w:type="dxa"/>
                <w:tcBorders>
                  <w:top w:val="nil"/>
                  <w:left w:val="nil"/>
                  <w:right w:val="nil"/>
                </w:tcBorders>
                <w:shd w:val="clear" w:color="auto" w:fill="auto"/>
                <w:noWrap/>
                <w:vAlign w:val="center"/>
              </w:tcPr>
            </w:tcPrChange>
          </w:tcPr>
          <w:p w14:paraId="4841408B" w14:textId="78A586E4" w:rsidR="005568E6" w:rsidRPr="00826313" w:rsidRDefault="005C0EF1" w:rsidP="005568E6">
            <w:pPr>
              <w:pBdr>
                <w:bottom w:val="double" w:sz="4" w:space="1" w:color="auto"/>
              </w:pBdr>
              <w:overflowPunct/>
              <w:autoSpaceDE/>
              <w:autoSpaceDN/>
              <w:adjustRightInd/>
              <w:spacing w:before="120"/>
              <w:ind w:left="57" w:right="-85"/>
              <w:jc w:val="right"/>
              <w:textAlignment w:val="auto"/>
              <w:rPr>
                <w:rFonts w:ascii="Arial" w:hAnsi="Arial" w:cs="Arial"/>
                <w:b/>
                <w:bCs/>
                <w:sz w:val="20"/>
              </w:rPr>
            </w:pPr>
            <w:ins w:id="1343" w:author="Hai Quang Le" w:date="2025-01-06T09:32:00Z" w16du:dateUtc="2025-01-06T02:32:00Z">
              <w:r w:rsidRPr="005C0EF1">
                <w:rPr>
                  <w:rFonts w:ascii="Arial" w:hAnsi="Arial" w:cs="Arial"/>
                  <w:b/>
                  <w:bCs/>
                  <w:sz w:val="20"/>
                </w:rPr>
                <w:t>2,638,937,833,037</w:t>
              </w:r>
            </w:ins>
            <w:ins w:id="1344" w:author="Mai Ngoc Ngo" w:date="2024-10-23T17:17:00Z" w16du:dateUtc="2024-10-23T10:17:00Z">
              <w:del w:id="1345" w:author="Hai Quang Le" w:date="2025-01-06T09:32:00Z" w16du:dateUtc="2025-01-06T02:32:00Z">
                <w:r w:rsidR="005C4294" w:rsidRPr="005C4294" w:rsidDel="005C0EF1">
                  <w:rPr>
                    <w:rFonts w:ascii="Arial" w:hAnsi="Arial" w:cs="Arial"/>
                    <w:b/>
                    <w:bCs/>
                    <w:sz w:val="20"/>
                    <w:rPrChange w:id="1346" w:author="Mai Ngoc Ngo" w:date="2024-10-23T17:17:00Z" w16du:dateUtc="2024-10-23T10:17:00Z">
                      <w:rPr/>
                    </w:rPrChange>
                  </w:rPr>
                  <w:delText xml:space="preserve"> 2,627,877,400,618 </w:delText>
                </w:r>
              </w:del>
            </w:ins>
          </w:p>
        </w:tc>
        <w:tc>
          <w:tcPr>
            <w:tcW w:w="1920" w:type="dxa"/>
            <w:tcBorders>
              <w:top w:val="nil"/>
              <w:left w:val="nil"/>
              <w:right w:val="nil"/>
            </w:tcBorders>
            <w:vAlign w:val="bottom"/>
            <w:tcPrChange w:id="1347" w:author="Mai Ngoc Ngo" w:date="2024-10-23T17:11:00Z" w16du:dateUtc="2024-10-23T10:11:00Z">
              <w:tcPr>
                <w:tcW w:w="1920" w:type="dxa"/>
                <w:tcBorders>
                  <w:top w:val="nil"/>
                  <w:left w:val="nil"/>
                  <w:right w:val="nil"/>
                </w:tcBorders>
                <w:vAlign w:val="bottom"/>
              </w:tcPr>
            </w:tcPrChange>
          </w:tcPr>
          <w:p w14:paraId="745BD15C" w14:textId="0E2420A9" w:rsidR="005568E6" w:rsidRPr="00826313" w:rsidRDefault="005C4294" w:rsidP="005568E6">
            <w:pPr>
              <w:pBdr>
                <w:bottom w:val="double" w:sz="4" w:space="1" w:color="auto"/>
              </w:pBdr>
              <w:overflowPunct/>
              <w:autoSpaceDE/>
              <w:autoSpaceDN/>
              <w:adjustRightInd/>
              <w:spacing w:before="120"/>
              <w:ind w:left="57" w:right="-85"/>
              <w:jc w:val="right"/>
              <w:textAlignment w:val="auto"/>
              <w:rPr>
                <w:rFonts w:ascii="Arial" w:hAnsi="Arial" w:cs="Arial"/>
                <w:b/>
                <w:bCs/>
                <w:sz w:val="20"/>
              </w:rPr>
            </w:pPr>
            <w:ins w:id="1348" w:author="Mai Ngoc Ngo" w:date="2024-10-23T17:17:00Z" w16du:dateUtc="2024-10-23T10:17:00Z">
              <w:r w:rsidRPr="005C4294">
                <w:rPr>
                  <w:rFonts w:ascii="Arial" w:hAnsi="Arial" w:cs="Arial"/>
                  <w:b/>
                  <w:bCs/>
                  <w:sz w:val="20"/>
                  <w:rPrChange w:id="1349" w:author="Mai Ngoc Ngo" w:date="2024-10-23T17:17:00Z" w16du:dateUtc="2024-10-23T10:17:00Z">
                    <w:rPr/>
                  </w:rPrChange>
                </w:rPr>
                <w:t xml:space="preserve"> 2,469,778,094,879 </w:t>
              </w:r>
            </w:ins>
            <w:ins w:id="1350" w:author="An Phuc Cao" w:date="2024-09-26T15:22:00Z" w16du:dateUtc="2024-09-26T08:22:00Z">
              <w:del w:id="1351" w:author="Mai Ngoc Ngo" w:date="2024-10-23T17:10:00Z" w16du:dateUtc="2024-10-23T10:10:00Z">
                <w:r w:rsidR="005568E6" w:rsidRPr="00F15939">
                  <w:rPr>
                    <w:rFonts w:ascii="Arial" w:hAnsi="Arial" w:cs="Arial"/>
                    <w:b/>
                    <w:bCs/>
                    <w:sz w:val="20"/>
                  </w:rPr>
                  <w:delText xml:space="preserve">443,091,280,297 </w:delText>
                </w:r>
              </w:del>
            </w:ins>
            <w:del w:id="1352" w:author="Mai Ngoc Ngo" w:date="2024-10-23T17:10:00Z" w16du:dateUtc="2024-10-23T10:10:00Z">
              <w:r w:rsidR="005568E6" w:rsidDel="00776B20">
                <w:rPr>
                  <w:rFonts w:ascii="Arial" w:hAnsi="Arial" w:cs="Arial"/>
                  <w:b/>
                  <w:bCs/>
                  <w:sz w:val="20"/>
                </w:rPr>
                <w:delText>2,493,642,560,887</w:delText>
              </w:r>
            </w:del>
          </w:p>
        </w:tc>
      </w:tr>
      <w:tr w:rsidR="005568E6" w:rsidRPr="00826313" w14:paraId="66BE7D86" w14:textId="77777777">
        <w:tblPrEx>
          <w:tblW w:w="8940" w:type="dxa"/>
          <w:tblLayout w:type="fixed"/>
          <w:tblPrExChange w:id="1353" w:author="Mai Ngoc Ngo" w:date="2024-10-23T17:11:00Z" w16du:dateUtc="2024-10-23T10:11:00Z">
            <w:tblPrEx>
              <w:tblW w:w="8940" w:type="dxa"/>
              <w:tblLayout w:type="fixed"/>
            </w:tblPrEx>
          </w:tblPrExChange>
        </w:tblPrEx>
        <w:trPr>
          <w:cantSplit/>
          <w:ins w:id="1354" w:author="An Phuc Cao" w:date="2024-09-26T15:22:00Z"/>
          <w:del w:id="1355" w:author="Mai Ngoc Ngo" w:date="2024-10-23T17:17:00Z"/>
          <w:trPrChange w:id="1356" w:author="Mai Ngoc Ngo" w:date="2024-10-23T17:11:00Z" w16du:dateUtc="2024-10-23T10:11:00Z">
            <w:trPr>
              <w:cantSplit/>
            </w:trPr>
          </w:trPrChange>
        </w:trPr>
        <w:tc>
          <w:tcPr>
            <w:tcW w:w="4320" w:type="dxa"/>
            <w:tcBorders>
              <w:top w:val="nil"/>
              <w:left w:val="nil"/>
              <w:bottom w:val="nil"/>
              <w:right w:val="nil"/>
            </w:tcBorders>
            <w:shd w:val="clear" w:color="auto" w:fill="auto"/>
            <w:vAlign w:val="bottom"/>
            <w:tcPrChange w:id="1357" w:author="Mai Ngoc Ngo" w:date="2024-10-23T17:11:00Z" w16du:dateUtc="2024-10-23T10:11:00Z">
              <w:tcPr>
                <w:tcW w:w="4320" w:type="dxa"/>
                <w:tcBorders>
                  <w:top w:val="nil"/>
                  <w:left w:val="nil"/>
                  <w:bottom w:val="nil"/>
                  <w:right w:val="nil"/>
                </w:tcBorders>
                <w:shd w:val="clear" w:color="auto" w:fill="auto"/>
                <w:vAlign w:val="bottom"/>
              </w:tcPr>
            </w:tcPrChange>
          </w:tcPr>
          <w:p w14:paraId="61093FF1" w14:textId="77777777" w:rsidR="005568E6" w:rsidRPr="00826313" w:rsidRDefault="005568E6" w:rsidP="005568E6">
            <w:pPr>
              <w:overflowPunct/>
              <w:autoSpaceDE/>
              <w:autoSpaceDN/>
              <w:adjustRightInd/>
              <w:spacing w:before="120"/>
              <w:ind w:left="-108"/>
              <w:textAlignment w:val="auto"/>
              <w:rPr>
                <w:ins w:id="1358" w:author="An Phuc Cao" w:date="2024-09-26T15:22:00Z" w16du:dateUtc="2024-09-26T08:22:00Z"/>
                <w:del w:id="1359" w:author="Mai Ngoc Ngo" w:date="2024-10-23T17:17:00Z" w16du:dateUtc="2024-10-23T10:17:00Z"/>
                <w:rFonts w:ascii="Arial" w:hAnsi="Arial" w:cs="Arial"/>
                <w:b/>
                <w:bCs/>
                <w:sz w:val="20"/>
              </w:rPr>
            </w:pPr>
          </w:p>
        </w:tc>
        <w:tc>
          <w:tcPr>
            <w:tcW w:w="720" w:type="dxa"/>
            <w:tcBorders>
              <w:top w:val="nil"/>
              <w:left w:val="nil"/>
              <w:bottom w:val="nil"/>
              <w:right w:val="nil"/>
            </w:tcBorders>
            <w:shd w:val="clear" w:color="auto" w:fill="auto"/>
            <w:noWrap/>
            <w:vAlign w:val="bottom"/>
            <w:tcPrChange w:id="1360" w:author="Mai Ngoc Ngo" w:date="2024-10-23T17:11:00Z" w16du:dateUtc="2024-10-23T10:11:00Z">
              <w:tcPr>
                <w:tcW w:w="720" w:type="dxa"/>
                <w:tcBorders>
                  <w:top w:val="nil"/>
                  <w:left w:val="nil"/>
                  <w:bottom w:val="nil"/>
                  <w:right w:val="nil"/>
                </w:tcBorders>
                <w:shd w:val="clear" w:color="auto" w:fill="auto"/>
                <w:noWrap/>
                <w:vAlign w:val="bottom"/>
              </w:tcPr>
            </w:tcPrChange>
          </w:tcPr>
          <w:p w14:paraId="3AE6D9A4" w14:textId="77777777" w:rsidR="005568E6" w:rsidRPr="00826313" w:rsidRDefault="005568E6" w:rsidP="005568E6">
            <w:pPr>
              <w:overflowPunct/>
              <w:autoSpaceDE/>
              <w:autoSpaceDN/>
              <w:adjustRightInd/>
              <w:spacing w:before="120"/>
              <w:ind w:right="-85"/>
              <w:textAlignment w:val="auto"/>
              <w:rPr>
                <w:ins w:id="1361" w:author="An Phuc Cao" w:date="2024-09-26T15:22:00Z" w16du:dateUtc="2024-09-26T08:22:00Z"/>
                <w:del w:id="1362" w:author="Mai Ngoc Ngo" w:date="2024-10-23T17:17:00Z" w16du:dateUtc="2024-10-23T10:17:00Z"/>
                <w:rFonts w:ascii="Arial" w:hAnsi="Arial" w:cs="Arial"/>
                <w:caps/>
                <w:sz w:val="20"/>
              </w:rPr>
            </w:pPr>
          </w:p>
        </w:tc>
        <w:tc>
          <w:tcPr>
            <w:tcW w:w="1980" w:type="dxa"/>
            <w:tcBorders>
              <w:top w:val="nil"/>
              <w:left w:val="nil"/>
              <w:right w:val="nil"/>
            </w:tcBorders>
            <w:shd w:val="clear" w:color="auto" w:fill="auto"/>
            <w:noWrap/>
            <w:vAlign w:val="bottom"/>
            <w:tcPrChange w:id="1363" w:author="Mai Ngoc Ngo" w:date="2024-10-23T17:11:00Z" w16du:dateUtc="2024-10-23T10:11:00Z">
              <w:tcPr>
                <w:tcW w:w="1980" w:type="dxa"/>
                <w:tcBorders>
                  <w:top w:val="nil"/>
                  <w:left w:val="nil"/>
                  <w:right w:val="nil"/>
                </w:tcBorders>
                <w:shd w:val="clear" w:color="auto" w:fill="auto"/>
                <w:noWrap/>
                <w:vAlign w:val="center"/>
              </w:tcPr>
            </w:tcPrChange>
          </w:tcPr>
          <w:p w14:paraId="4538414B" w14:textId="120CEF91" w:rsidR="005568E6" w:rsidRPr="00826313" w:rsidRDefault="005568E6" w:rsidP="005568E6">
            <w:pPr>
              <w:pBdr>
                <w:bottom w:val="double" w:sz="4" w:space="1" w:color="auto"/>
              </w:pBdr>
              <w:overflowPunct/>
              <w:autoSpaceDE/>
              <w:autoSpaceDN/>
              <w:adjustRightInd/>
              <w:spacing w:before="120"/>
              <w:ind w:left="57" w:right="-85"/>
              <w:jc w:val="right"/>
              <w:textAlignment w:val="auto"/>
              <w:rPr>
                <w:ins w:id="1364" w:author="An Phuc Cao" w:date="2024-09-26T15:22:00Z" w16du:dateUtc="2024-09-26T08:22:00Z"/>
                <w:del w:id="1365" w:author="Mai Ngoc Ngo" w:date="2024-10-23T17:17:00Z" w16du:dateUtc="2024-10-23T10:17:00Z"/>
                <w:rFonts w:ascii="Arial" w:hAnsi="Arial" w:cs="Arial"/>
                <w:b/>
                <w:bCs/>
                <w:sz w:val="20"/>
              </w:rPr>
            </w:pPr>
          </w:p>
        </w:tc>
        <w:tc>
          <w:tcPr>
            <w:tcW w:w="1920" w:type="dxa"/>
            <w:tcBorders>
              <w:top w:val="nil"/>
              <w:left w:val="nil"/>
              <w:right w:val="nil"/>
            </w:tcBorders>
            <w:vAlign w:val="bottom"/>
            <w:tcPrChange w:id="1366" w:author="Mai Ngoc Ngo" w:date="2024-10-23T17:11:00Z" w16du:dateUtc="2024-10-23T10:11:00Z">
              <w:tcPr>
                <w:tcW w:w="1920" w:type="dxa"/>
                <w:tcBorders>
                  <w:top w:val="nil"/>
                  <w:left w:val="nil"/>
                  <w:right w:val="nil"/>
                </w:tcBorders>
                <w:vAlign w:val="bottom"/>
              </w:tcPr>
            </w:tcPrChange>
          </w:tcPr>
          <w:p w14:paraId="1A2DB67C" w14:textId="203450D0" w:rsidR="005568E6" w:rsidRPr="00F15939" w:rsidRDefault="005568E6" w:rsidP="005568E6">
            <w:pPr>
              <w:pBdr>
                <w:bottom w:val="double" w:sz="4" w:space="1" w:color="auto"/>
              </w:pBdr>
              <w:overflowPunct/>
              <w:autoSpaceDE/>
              <w:autoSpaceDN/>
              <w:adjustRightInd/>
              <w:spacing w:before="120"/>
              <w:ind w:left="57" w:right="-85"/>
              <w:jc w:val="right"/>
              <w:textAlignment w:val="auto"/>
              <w:rPr>
                <w:ins w:id="1367" w:author="An Phuc Cao" w:date="2024-09-26T15:22:00Z" w16du:dateUtc="2024-09-26T08:22:00Z"/>
                <w:del w:id="1368" w:author="Mai Ngoc Ngo" w:date="2024-10-23T17:17:00Z" w16du:dateUtc="2024-10-23T10:17:00Z"/>
                <w:rFonts w:ascii="Arial" w:hAnsi="Arial" w:cs="Arial"/>
                <w:b/>
                <w:bCs/>
                <w:sz w:val="20"/>
              </w:rPr>
            </w:pPr>
            <w:ins w:id="1369" w:author="An Phuc Cao" w:date="2024-09-26T15:22:00Z" w16du:dateUtc="2024-09-26T08:22:00Z">
              <w:del w:id="1370" w:author="Mai Ngoc Ngo" w:date="2024-10-23T17:10:00Z" w16du:dateUtc="2024-10-23T10:10:00Z">
                <w:r w:rsidRPr="00F15939">
                  <w:rPr>
                    <w:rFonts w:ascii="Arial" w:hAnsi="Arial" w:cs="Arial"/>
                    <w:b/>
                    <w:bCs/>
                    <w:sz w:val="20"/>
                  </w:rPr>
                  <w:delText xml:space="preserve">2,471,240,100,162 </w:delText>
                </w:r>
              </w:del>
            </w:ins>
          </w:p>
        </w:tc>
      </w:tr>
    </w:tbl>
    <w:p w14:paraId="30C0A5B9" w14:textId="77777777" w:rsidR="00E87D09" w:rsidRPr="00826313" w:rsidRDefault="00E87D09">
      <w:pPr>
        <w:tabs>
          <w:tab w:val="left" w:pos="2410"/>
          <w:tab w:val="left" w:pos="4500"/>
        </w:tabs>
        <w:ind w:right="318"/>
        <w:rPr>
          <w:rFonts w:ascii="Arial" w:hAnsi="Arial" w:cs="Arial"/>
          <w:sz w:val="20"/>
        </w:rPr>
      </w:pPr>
    </w:p>
    <w:p w14:paraId="51EC4F5E" w14:textId="77777777" w:rsidR="001424C3" w:rsidRPr="00826313" w:rsidRDefault="001424C3">
      <w:pPr>
        <w:tabs>
          <w:tab w:val="left" w:pos="2410"/>
          <w:tab w:val="left" w:pos="4500"/>
        </w:tabs>
        <w:ind w:right="318"/>
        <w:rPr>
          <w:rFonts w:ascii="Arial" w:hAnsi="Arial" w:cs="Arial"/>
          <w:sz w:val="20"/>
        </w:rPr>
      </w:pPr>
    </w:p>
    <w:p w14:paraId="48511EBF" w14:textId="795946B4" w:rsidR="002D5B05" w:rsidRPr="00826313" w:rsidRDefault="002D5B05" w:rsidP="001424C3">
      <w:pPr>
        <w:tabs>
          <w:tab w:val="left" w:pos="2410"/>
          <w:tab w:val="left" w:pos="4500"/>
        </w:tabs>
        <w:ind w:right="318"/>
        <w:rPr>
          <w:rFonts w:ascii="Arial" w:hAnsi="Arial" w:cs="Arial"/>
          <w:sz w:val="20"/>
        </w:rPr>
      </w:pPr>
    </w:p>
    <w:p w14:paraId="70FA5C93" w14:textId="005AADDC" w:rsidR="00B86729" w:rsidRPr="00826313" w:rsidRDefault="00B86729" w:rsidP="001424C3">
      <w:pPr>
        <w:tabs>
          <w:tab w:val="left" w:pos="2410"/>
          <w:tab w:val="left" w:pos="4500"/>
        </w:tabs>
        <w:ind w:right="318"/>
        <w:rPr>
          <w:rFonts w:ascii="Arial" w:hAnsi="Arial" w:cs="Arial"/>
          <w:sz w:val="20"/>
        </w:rPr>
      </w:pPr>
    </w:p>
    <w:p w14:paraId="31CC8F90" w14:textId="77777777" w:rsidR="00B86729" w:rsidRPr="00826313" w:rsidRDefault="00B86729" w:rsidP="001424C3">
      <w:pPr>
        <w:tabs>
          <w:tab w:val="left" w:pos="2410"/>
          <w:tab w:val="left" w:pos="4500"/>
        </w:tabs>
        <w:ind w:right="318"/>
        <w:rPr>
          <w:rFonts w:ascii="Arial" w:hAnsi="Arial" w:cs="Arial"/>
          <w:sz w:val="20"/>
        </w:rPr>
      </w:pPr>
    </w:p>
    <w:p w14:paraId="4B7D0B43" w14:textId="77777777" w:rsidR="00416F66" w:rsidRPr="00826313" w:rsidRDefault="00416F66" w:rsidP="001424C3">
      <w:pPr>
        <w:tabs>
          <w:tab w:val="left" w:pos="2410"/>
          <w:tab w:val="left" w:pos="4500"/>
        </w:tabs>
        <w:ind w:right="318"/>
        <w:rPr>
          <w:rFonts w:ascii="Arial" w:hAnsi="Arial" w:cs="Arial"/>
          <w:sz w:val="20"/>
        </w:rPr>
      </w:pPr>
    </w:p>
    <w:p w14:paraId="4978D3A2" w14:textId="77777777" w:rsidR="00B86729" w:rsidRPr="00826313" w:rsidRDefault="00B86729" w:rsidP="00B86729">
      <w:pPr>
        <w:tabs>
          <w:tab w:val="left" w:pos="2410"/>
          <w:tab w:val="left" w:pos="4500"/>
        </w:tabs>
        <w:ind w:right="318"/>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3064"/>
        <w:gridCol w:w="2922"/>
      </w:tblGrid>
      <w:tr w:rsidR="000E1669" w:rsidRPr="00826313" w14:paraId="322ABA85" w14:textId="77777777" w:rsidTr="003675DC">
        <w:tc>
          <w:tcPr>
            <w:tcW w:w="2901" w:type="dxa"/>
          </w:tcPr>
          <w:p w14:paraId="66F3FA01" w14:textId="77777777" w:rsidR="000E1669" w:rsidRPr="00826313" w:rsidRDefault="000E1669" w:rsidP="002A4167">
            <w:pPr>
              <w:tabs>
                <w:tab w:val="center" w:pos="5387"/>
                <w:tab w:val="left" w:pos="6300"/>
                <w:tab w:val="decimal" w:pos="7380"/>
                <w:tab w:val="left" w:pos="7740"/>
                <w:tab w:val="decimal" w:pos="8820"/>
              </w:tabs>
              <w:jc w:val="both"/>
              <w:rPr>
                <w:rFonts w:ascii="Arial" w:hAnsi="Arial" w:cs="Arial"/>
                <w:b/>
                <w:sz w:val="20"/>
              </w:rPr>
            </w:pPr>
          </w:p>
        </w:tc>
        <w:tc>
          <w:tcPr>
            <w:tcW w:w="3064" w:type="dxa"/>
          </w:tcPr>
          <w:p w14:paraId="38CAD87F" w14:textId="77777777" w:rsidR="000E1669" w:rsidRPr="00826313" w:rsidRDefault="000E1669" w:rsidP="002A4167">
            <w:pPr>
              <w:tabs>
                <w:tab w:val="center" w:pos="5387"/>
                <w:tab w:val="left" w:pos="6300"/>
                <w:tab w:val="decimal" w:pos="7380"/>
                <w:tab w:val="left" w:pos="7740"/>
                <w:tab w:val="decimal" w:pos="8820"/>
              </w:tabs>
              <w:jc w:val="both"/>
              <w:rPr>
                <w:rFonts w:ascii="Arial" w:hAnsi="Arial" w:cs="Arial"/>
                <w:b/>
                <w:sz w:val="20"/>
              </w:rPr>
            </w:pPr>
          </w:p>
        </w:tc>
        <w:tc>
          <w:tcPr>
            <w:tcW w:w="2922" w:type="dxa"/>
          </w:tcPr>
          <w:p w14:paraId="58E05BB3" w14:textId="77777777" w:rsidR="000E1669" w:rsidRPr="00826313" w:rsidRDefault="000E1669" w:rsidP="002A4167">
            <w:pPr>
              <w:tabs>
                <w:tab w:val="center" w:pos="5387"/>
                <w:tab w:val="left" w:pos="6300"/>
                <w:tab w:val="decimal" w:pos="7380"/>
                <w:tab w:val="left" w:pos="7740"/>
                <w:tab w:val="decimal" w:pos="8820"/>
              </w:tabs>
              <w:jc w:val="both"/>
              <w:rPr>
                <w:rFonts w:ascii="Arial" w:hAnsi="Arial" w:cs="Arial"/>
                <w:b/>
                <w:sz w:val="20"/>
              </w:rPr>
            </w:pPr>
          </w:p>
        </w:tc>
      </w:tr>
      <w:tr w:rsidR="000E1669" w:rsidRPr="00826313" w14:paraId="0A3EDC4D" w14:textId="77777777" w:rsidTr="003675DC">
        <w:tc>
          <w:tcPr>
            <w:tcW w:w="2901" w:type="dxa"/>
          </w:tcPr>
          <w:p w14:paraId="2C4247A6" w14:textId="77777777" w:rsidR="000E1669" w:rsidRPr="00826313" w:rsidRDefault="000E1669" w:rsidP="002A4167">
            <w:pPr>
              <w:pBdr>
                <w:bottom w:val="single" w:sz="4" w:space="1" w:color="auto"/>
              </w:pBdr>
              <w:tabs>
                <w:tab w:val="center" w:pos="5387"/>
                <w:tab w:val="left" w:pos="6300"/>
                <w:tab w:val="decimal" w:pos="7380"/>
                <w:tab w:val="left" w:pos="7740"/>
                <w:tab w:val="decimal" w:pos="8820"/>
              </w:tabs>
              <w:ind w:left="-110" w:right="192"/>
              <w:jc w:val="both"/>
              <w:rPr>
                <w:rFonts w:ascii="Arial" w:hAnsi="Arial" w:cs="Arial"/>
                <w:b/>
                <w:sz w:val="20"/>
              </w:rPr>
            </w:pPr>
          </w:p>
        </w:tc>
        <w:tc>
          <w:tcPr>
            <w:tcW w:w="3064" w:type="dxa"/>
          </w:tcPr>
          <w:p w14:paraId="05C38227" w14:textId="77777777" w:rsidR="000E1669" w:rsidRPr="00826313" w:rsidRDefault="000E1669" w:rsidP="002A4167">
            <w:pPr>
              <w:pBdr>
                <w:bottom w:val="single" w:sz="4" w:space="1" w:color="auto"/>
              </w:pBdr>
              <w:tabs>
                <w:tab w:val="center" w:pos="5387"/>
                <w:tab w:val="left" w:pos="6300"/>
                <w:tab w:val="decimal" w:pos="7380"/>
                <w:tab w:val="left" w:pos="7740"/>
                <w:tab w:val="decimal" w:pos="8820"/>
              </w:tabs>
              <w:ind w:right="192"/>
              <w:jc w:val="both"/>
              <w:rPr>
                <w:rFonts w:ascii="Arial" w:hAnsi="Arial" w:cs="Arial"/>
                <w:b/>
                <w:sz w:val="20"/>
              </w:rPr>
            </w:pPr>
          </w:p>
        </w:tc>
        <w:tc>
          <w:tcPr>
            <w:tcW w:w="2922" w:type="dxa"/>
          </w:tcPr>
          <w:p w14:paraId="3864B349" w14:textId="77777777" w:rsidR="000E1669" w:rsidRPr="00826313" w:rsidRDefault="000E1669" w:rsidP="002A4167">
            <w:pPr>
              <w:pBdr>
                <w:bottom w:val="single" w:sz="4" w:space="1" w:color="auto"/>
              </w:pBdr>
              <w:tabs>
                <w:tab w:val="center" w:pos="5387"/>
                <w:tab w:val="left" w:pos="6300"/>
                <w:tab w:val="decimal" w:pos="7380"/>
                <w:tab w:val="left" w:pos="7740"/>
                <w:tab w:val="decimal" w:pos="8820"/>
              </w:tabs>
              <w:ind w:right="192"/>
              <w:jc w:val="both"/>
              <w:rPr>
                <w:rFonts w:ascii="Arial" w:hAnsi="Arial" w:cs="Arial"/>
                <w:b/>
                <w:sz w:val="20"/>
              </w:rPr>
            </w:pPr>
          </w:p>
        </w:tc>
      </w:tr>
      <w:tr w:rsidR="003675DC" w:rsidRPr="00826313" w14:paraId="4CA35CCD" w14:textId="77777777" w:rsidTr="003675DC">
        <w:tc>
          <w:tcPr>
            <w:tcW w:w="2901" w:type="dxa"/>
          </w:tcPr>
          <w:p w14:paraId="395BD8B4" w14:textId="77777777" w:rsidR="003675DC" w:rsidRPr="00826313" w:rsidRDefault="003675DC" w:rsidP="003675DC">
            <w:pPr>
              <w:tabs>
                <w:tab w:val="center" w:pos="5387"/>
                <w:tab w:val="left" w:pos="6300"/>
                <w:tab w:val="decimal" w:pos="7380"/>
                <w:tab w:val="left" w:pos="7740"/>
                <w:tab w:val="decimal" w:pos="8820"/>
              </w:tabs>
              <w:ind w:left="-110"/>
              <w:jc w:val="both"/>
              <w:rPr>
                <w:ins w:id="1371" w:author="An Phuc Cao" w:date="2024-09-26T15:31:00Z" w16du:dateUtc="2024-09-26T08:31:00Z"/>
                <w:rFonts w:ascii="Arial" w:hAnsi="Arial" w:cs="Arial"/>
                <w:sz w:val="20"/>
              </w:rPr>
            </w:pPr>
            <w:ins w:id="1372" w:author="An Phuc Cao" w:date="2024-09-26T15:31:00Z" w16du:dateUtc="2024-09-26T08:31:00Z">
              <w:r w:rsidRPr="00826313">
                <w:rPr>
                  <w:rFonts w:ascii="Arial" w:hAnsi="Arial" w:cs="Arial"/>
                  <w:sz w:val="20"/>
                </w:rPr>
                <w:t>Preparer</w:t>
              </w:r>
            </w:ins>
          </w:p>
          <w:p w14:paraId="28963537" w14:textId="13954EFB" w:rsidR="003675DC" w:rsidRPr="00826313" w:rsidDel="00E82A96" w:rsidRDefault="003675DC" w:rsidP="003675DC">
            <w:pPr>
              <w:tabs>
                <w:tab w:val="center" w:pos="5387"/>
                <w:tab w:val="left" w:pos="6300"/>
                <w:tab w:val="decimal" w:pos="7380"/>
                <w:tab w:val="left" w:pos="7740"/>
                <w:tab w:val="decimal" w:pos="8820"/>
              </w:tabs>
              <w:ind w:left="-110"/>
              <w:jc w:val="both"/>
              <w:rPr>
                <w:del w:id="1373" w:author="An Phuc Cao" w:date="2024-09-26T15:31:00Z" w16du:dateUtc="2024-09-26T08:31:00Z"/>
                <w:rFonts w:ascii="Arial" w:hAnsi="Arial" w:cs="Arial"/>
                <w:sz w:val="20"/>
              </w:rPr>
            </w:pPr>
            <w:ins w:id="1374" w:author="An Phuc Cao" w:date="2024-09-26T15:31:00Z" w16du:dateUtc="2024-09-26T08:31:00Z">
              <w:r w:rsidRPr="00656DDC">
                <w:rPr>
                  <w:rFonts w:ascii="Arial" w:hAnsi="Arial" w:cs="Arial"/>
                  <w:sz w:val="20"/>
                  <w:highlight w:val="yellow"/>
                </w:rPr>
                <w:t>Nguyen H</w:t>
              </w:r>
              <w:r>
                <w:rPr>
                  <w:rFonts w:ascii="Arial" w:hAnsi="Arial" w:cs="Arial"/>
                  <w:sz w:val="20"/>
                  <w:highlight w:val="yellow"/>
                </w:rPr>
                <w:t>uong Linh</w:t>
              </w:r>
            </w:ins>
            <w:del w:id="1375" w:author="An Phuc Cao" w:date="2024-09-26T15:31:00Z" w16du:dateUtc="2024-09-26T08:31:00Z">
              <w:r w:rsidRPr="00826313" w:rsidDel="00E82A96">
                <w:rPr>
                  <w:rFonts w:ascii="Arial" w:hAnsi="Arial" w:cs="Arial"/>
                  <w:sz w:val="20"/>
                </w:rPr>
                <w:delText>Preparer</w:delText>
              </w:r>
            </w:del>
          </w:p>
          <w:p w14:paraId="25843E26" w14:textId="31E856EF" w:rsidR="003675DC" w:rsidRPr="00826313" w:rsidRDefault="003675DC" w:rsidP="003675DC">
            <w:pPr>
              <w:tabs>
                <w:tab w:val="center" w:pos="5387"/>
                <w:tab w:val="left" w:pos="6300"/>
                <w:tab w:val="decimal" w:pos="7380"/>
                <w:tab w:val="left" w:pos="7740"/>
                <w:tab w:val="decimal" w:pos="8820"/>
              </w:tabs>
              <w:ind w:left="-110"/>
              <w:jc w:val="both"/>
              <w:rPr>
                <w:rFonts w:ascii="Arial" w:hAnsi="Arial" w:cs="Arial"/>
                <w:b/>
                <w:sz w:val="20"/>
              </w:rPr>
            </w:pPr>
            <w:del w:id="1376" w:author="An Phuc Cao" w:date="2024-09-26T15:31:00Z" w16du:dateUtc="2024-09-26T08:31:00Z">
              <w:r w:rsidRPr="003A3698" w:rsidDel="00E82A96">
                <w:rPr>
                  <w:rFonts w:ascii="Arial" w:hAnsi="Arial" w:cs="Arial"/>
                  <w:sz w:val="20"/>
                  <w:highlight w:val="yellow"/>
                </w:rPr>
                <w:delText>Nguyen Hong Phuong</w:delText>
              </w:r>
            </w:del>
          </w:p>
        </w:tc>
        <w:tc>
          <w:tcPr>
            <w:tcW w:w="3064" w:type="dxa"/>
          </w:tcPr>
          <w:p w14:paraId="62E4FFF2" w14:textId="77777777" w:rsidR="003675DC" w:rsidRPr="00826313" w:rsidRDefault="003675DC" w:rsidP="003675DC">
            <w:pPr>
              <w:tabs>
                <w:tab w:val="center" w:pos="5387"/>
                <w:tab w:val="left" w:pos="6300"/>
                <w:tab w:val="decimal" w:pos="7380"/>
                <w:tab w:val="left" w:pos="7740"/>
                <w:tab w:val="decimal" w:pos="8820"/>
              </w:tabs>
              <w:jc w:val="both"/>
              <w:rPr>
                <w:ins w:id="1377" w:author="An Phuc Cao" w:date="2024-09-26T15:31:00Z" w16du:dateUtc="2024-09-26T08:31:00Z"/>
                <w:rFonts w:ascii="Arial" w:hAnsi="Arial" w:cs="Arial"/>
                <w:sz w:val="20"/>
              </w:rPr>
            </w:pPr>
            <w:ins w:id="1378" w:author="An Phuc Cao" w:date="2024-09-26T15:31:00Z" w16du:dateUtc="2024-09-26T08:31:00Z">
              <w:r w:rsidRPr="00826313">
                <w:rPr>
                  <w:rFonts w:ascii="Arial" w:hAnsi="Arial" w:cs="Arial"/>
                  <w:sz w:val="20"/>
                </w:rPr>
                <w:t>Chief Accountant</w:t>
              </w:r>
            </w:ins>
          </w:p>
          <w:p w14:paraId="5D50F000" w14:textId="063BD8BC" w:rsidR="003675DC" w:rsidRPr="00826313" w:rsidDel="00E82A96" w:rsidRDefault="003675DC" w:rsidP="003675DC">
            <w:pPr>
              <w:tabs>
                <w:tab w:val="center" w:pos="5387"/>
                <w:tab w:val="left" w:pos="6300"/>
                <w:tab w:val="decimal" w:pos="7380"/>
                <w:tab w:val="left" w:pos="7740"/>
                <w:tab w:val="decimal" w:pos="8820"/>
              </w:tabs>
              <w:jc w:val="both"/>
              <w:rPr>
                <w:del w:id="1379" w:author="An Phuc Cao" w:date="2024-09-26T15:31:00Z" w16du:dateUtc="2024-09-26T08:31:00Z"/>
                <w:rFonts w:ascii="Arial" w:hAnsi="Arial" w:cs="Arial"/>
                <w:sz w:val="20"/>
              </w:rPr>
            </w:pPr>
            <w:ins w:id="1380" w:author="An Phuc Cao" w:date="2024-09-26T15:31:00Z" w16du:dateUtc="2024-09-26T08:31:00Z">
              <w:r>
                <w:rPr>
                  <w:rFonts w:ascii="Arial" w:hAnsi="Arial" w:cs="Arial"/>
                  <w:sz w:val="20"/>
                  <w:highlight w:val="yellow"/>
                </w:rPr>
                <w:t>Nguyen Huong Linh</w:t>
              </w:r>
            </w:ins>
            <w:del w:id="1381" w:author="An Phuc Cao" w:date="2024-09-26T15:31:00Z" w16du:dateUtc="2024-09-26T08:31:00Z">
              <w:r w:rsidRPr="00826313" w:rsidDel="00E82A96">
                <w:rPr>
                  <w:rFonts w:ascii="Arial" w:hAnsi="Arial" w:cs="Arial"/>
                  <w:sz w:val="20"/>
                </w:rPr>
                <w:delText>Chief Accountant</w:delText>
              </w:r>
            </w:del>
          </w:p>
          <w:p w14:paraId="051412AF" w14:textId="06C58752" w:rsidR="003675DC" w:rsidRPr="00826313" w:rsidRDefault="003675DC" w:rsidP="003675DC">
            <w:pPr>
              <w:tabs>
                <w:tab w:val="center" w:pos="5387"/>
                <w:tab w:val="left" w:pos="6300"/>
                <w:tab w:val="decimal" w:pos="7380"/>
                <w:tab w:val="left" w:pos="7740"/>
                <w:tab w:val="decimal" w:pos="8820"/>
              </w:tabs>
              <w:jc w:val="both"/>
              <w:rPr>
                <w:rFonts w:ascii="Arial" w:hAnsi="Arial" w:cs="Arial"/>
                <w:b/>
                <w:sz w:val="20"/>
              </w:rPr>
            </w:pPr>
            <w:del w:id="1382" w:author="An Phuc Cao" w:date="2024-09-26T15:31:00Z" w16du:dateUtc="2024-09-26T08:31:00Z">
              <w:r w:rsidRPr="003A3698" w:rsidDel="00E82A96">
                <w:rPr>
                  <w:rFonts w:ascii="Arial" w:hAnsi="Arial" w:cs="Arial"/>
                  <w:sz w:val="20"/>
                  <w:highlight w:val="yellow"/>
                </w:rPr>
                <w:delText>Nguyen Hong Phuong</w:delText>
              </w:r>
            </w:del>
          </w:p>
        </w:tc>
        <w:tc>
          <w:tcPr>
            <w:tcW w:w="2922" w:type="dxa"/>
          </w:tcPr>
          <w:p w14:paraId="6E1D7F84" w14:textId="09B9D6D8" w:rsidR="003675DC" w:rsidRPr="00826313" w:rsidRDefault="003675DC" w:rsidP="003675DC">
            <w:pPr>
              <w:tabs>
                <w:tab w:val="center" w:pos="5387"/>
                <w:tab w:val="left" w:pos="6300"/>
                <w:tab w:val="decimal" w:pos="7380"/>
                <w:tab w:val="left" w:pos="7740"/>
                <w:tab w:val="decimal" w:pos="8820"/>
              </w:tabs>
              <w:jc w:val="both"/>
              <w:rPr>
                <w:rFonts w:ascii="Arial" w:hAnsi="Arial" w:cs="Arial"/>
                <w:sz w:val="20"/>
              </w:rPr>
            </w:pPr>
            <w:r w:rsidRPr="00826313">
              <w:rPr>
                <w:rFonts w:ascii="Arial" w:hAnsi="Arial" w:cs="Arial"/>
                <w:sz w:val="20"/>
              </w:rPr>
              <w:t>General Director</w:t>
            </w:r>
          </w:p>
          <w:p w14:paraId="7CB1D0C7" w14:textId="77777777" w:rsidR="003675DC" w:rsidRPr="00826313" w:rsidRDefault="003675DC" w:rsidP="003675DC">
            <w:pPr>
              <w:tabs>
                <w:tab w:val="center" w:pos="5387"/>
                <w:tab w:val="left" w:pos="6300"/>
                <w:tab w:val="decimal" w:pos="7380"/>
                <w:tab w:val="left" w:pos="7740"/>
                <w:tab w:val="decimal" w:pos="8820"/>
              </w:tabs>
              <w:jc w:val="both"/>
              <w:rPr>
                <w:rFonts w:ascii="Arial" w:hAnsi="Arial" w:cs="Arial"/>
                <w:b/>
                <w:sz w:val="20"/>
              </w:rPr>
            </w:pPr>
            <w:r w:rsidRPr="00826313">
              <w:rPr>
                <w:rFonts w:ascii="Arial" w:hAnsi="Arial" w:cs="Arial"/>
                <w:sz w:val="20"/>
              </w:rPr>
              <w:t>Nghiem Xuan Huy</w:t>
            </w:r>
          </w:p>
        </w:tc>
      </w:tr>
    </w:tbl>
    <w:p w14:paraId="2317F3CA" w14:textId="77777777" w:rsidR="000E1669" w:rsidRPr="00826313" w:rsidRDefault="000E1669" w:rsidP="00B86729">
      <w:pPr>
        <w:tabs>
          <w:tab w:val="right" w:pos="2700"/>
          <w:tab w:val="left" w:pos="2970"/>
          <w:tab w:val="right" w:pos="5387"/>
          <w:tab w:val="left" w:pos="5760"/>
          <w:tab w:val="right" w:pos="8820"/>
        </w:tabs>
        <w:rPr>
          <w:rFonts w:ascii="Arial" w:hAnsi="Arial" w:cs="Arial"/>
          <w:iCs/>
          <w:sz w:val="20"/>
        </w:rPr>
      </w:pPr>
    </w:p>
    <w:p w14:paraId="1979A9B6" w14:textId="77777777" w:rsidR="0002013D" w:rsidRPr="00826313" w:rsidRDefault="0002013D" w:rsidP="00B86729">
      <w:pPr>
        <w:tabs>
          <w:tab w:val="left" w:pos="2410"/>
          <w:tab w:val="left" w:pos="4500"/>
        </w:tabs>
        <w:ind w:right="318"/>
        <w:rPr>
          <w:rFonts w:ascii="Arial" w:hAnsi="Arial" w:cs="Arial"/>
          <w:sz w:val="20"/>
        </w:rPr>
      </w:pPr>
    </w:p>
    <w:p w14:paraId="734DF582" w14:textId="67A5378E" w:rsidR="001424C3" w:rsidRPr="00826313" w:rsidRDefault="001424C3" w:rsidP="001424C3">
      <w:pPr>
        <w:tabs>
          <w:tab w:val="left" w:pos="2410"/>
          <w:tab w:val="left" w:pos="4500"/>
        </w:tabs>
        <w:ind w:right="318"/>
        <w:rPr>
          <w:rFonts w:ascii="Arial" w:hAnsi="Arial" w:cs="Arial"/>
          <w:sz w:val="20"/>
        </w:rPr>
      </w:pPr>
      <w:r w:rsidRPr="00826313">
        <w:rPr>
          <w:rFonts w:ascii="Arial" w:hAnsi="Arial" w:cs="Arial"/>
          <w:sz w:val="20"/>
        </w:rPr>
        <w:t>Hanoi, Vietnam</w:t>
      </w:r>
    </w:p>
    <w:p w14:paraId="35D60702" w14:textId="77777777" w:rsidR="00086101" w:rsidRPr="00826313" w:rsidRDefault="00086101" w:rsidP="001424C3">
      <w:pPr>
        <w:tabs>
          <w:tab w:val="left" w:pos="2410"/>
          <w:tab w:val="left" w:pos="4500"/>
        </w:tabs>
        <w:ind w:right="318"/>
        <w:rPr>
          <w:rFonts w:ascii="Arial" w:hAnsi="Arial" w:cs="Arial"/>
          <w:sz w:val="20"/>
        </w:rPr>
      </w:pPr>
    </w:p>
    <w:p w14:paraId="59B60781" w14:textId="36B968EF" w:rsidR="001424C3" w:rsidRPr="00826313" w:rsidRDefault="003675DC">
      <w:pPr>
        <w:tabs>
          <w:tab w:val="left" w:pos="2410"/>
          <w:tab w:val="left" w:pos="4500"/>
        </w:tabs>
        <w:ind w:right="318"/>
        <w:rPr>
          <w:rFonts w:ascii="Arial" w:hAnsi="Arial" w:cs="Arial"/>
          <w:sz w:val="20"/>
        </w:rPr>
        <w:sectPr w:rsidR="001424C3" w:rsidRPr="00826313" w:rsidSect="00D32BF0">
          <w:headerReference w:type="default" r:id="rId41"/>
          <w:pgSz w:w="11909" w:h="16834" w:code="9"/>
          <w:pgMar w:top="1440" w:right="1440" w:bottom="862" w:left="1582" w:header="720" w:footer="578" w:gutter="0"/>
          <w:cols w:space="720"/>
          <w:docGrid w:linePitch="326"/>
        </w:sectPr>
      </w:pPr>
      <w:ins w:id="1385" w:author="An Phuc Cao" w:date="2024-09-26T15:30:00Z" w16du:dateUtc="2024-09-26T08:30:00Z">
        <w:r>
          <w:rPr>
            <w:rFonts w:ascii="Arial" w:hAnsi="Arial" w:cs="Arial"/>
            <w:sz w:val="20"/>
            <w:highlight w:val="yellow"/>
          </w:rPr>
          <w:t>xx</w:t>
        </w:r>
      </w:ins>
      <w:del w:id="1386" w:author="An Phuc Cao" w:date="2024-09-26T15:30:00Z" w16du:dateUtc="2024-09-26T08:30:00Z">
        <w:r w:rsidR="00E97E6A" w:rsidRPr="003A3698" w:rsidDel="003675DC">
          <w:rPr>
            <w:rFonts w:ascii="Arial" w:hAnsi="Arial" w:cs="Arial"/>
            <w:sz w:val="20"/>
            <w:highlight w:val="yellow"/>
          </w:rPr>
          <w:delText>2</w:delText>
        </w:r>
        <w:r w:rsidR="00687992" w:rsidRPr="003A3698" w:rsidDel="003675DC">
          <w:rPr>
            <w:rFonts w:ascii="Arial" w:hAnsi="Arial" w:cs="Arial"/>
            <w:sz w:val="20"/>
            <w:highlight w:val="yellow"/>
          </w:rPr>
          <w:delText>3</w:delText>
        </w:r>
      </w:del>
      <w:r w:rsidR="00C06DDD" w:rsidRPr="003A3698">
        <w:rPr>
          <w:rFonts w:ascii="Arial" w:hAnsi="Arial" w:cs="Arial"/>
          <w:sz w:val="20"/>
          <w:highlight w:val="yellow"/>
        </w:rPr>
        <w:t xml:space="preserve"> </w:t>
      </w:r>
      <w:r w:rsidR="00C01006" w:rsidRPr="003A3698">
        <w:rPr>
          <w:rFonts w:ascii="Arial" w:hAnsi="Arial" w:cs="Arial"/>
          <w:sz w:val="20"/>
          <w:highlight w:val="yellow"/>
        </w:rPr>
        <w:t>August</w:t>
      </w:r>
      <w:r w:rsidR="00C01006" w:rsidRPr="00826313" w:rsidDel="00783B8E">
        <w:rPr>
          <w:rFonts w:ascii="Arial" w:hAnsi="Arial" w:cs="Arial"/>
          <w:sz w:val="20"/>
        </w:rPr>
        <w:t xml:space="preserve"> </w:t>
      </w:r>
      <w:r w:rsidR="00BC0024" w:rsidRPr="00826313">
        <w:rPr>
          <w:rFonts w:ascii="Arial" w:hAnsi="Arial" w:cs="Arial"/>
          <w:sz w:val="20"/>
        </w:rPr>
        <w:t>202</w:t>
      </w:r>
      <w:ins w:id="1387" w:author="An Phuc Cao" w:date="2024-09-26T15:30:00Z" w16du:dateUtc="2024-09-26T08:30:00Z">
        <w:r>
          <w:rPr>
            <w:rFonts w:ascii="Arial" w:hAnsi="Arial" w:cs="Arial"/>
            <w:sz w:val="20"/>
          </w:rPr>
          <w:t>x</w:t>
        </w:r>
      </w:ins>
      <w:del w:id="1388" w:author="An Phuc Cao" w:date="2024-09-26T15:30:00Z" w16du:dateUtc="2024-09-26T08:30:00Z">
        <w:r w:rsidR="003A3698" w:rsidDel="003675DC">
          <w:rPr>
            <w:rFonts w:ascii="Arial" w:hAnsi="Arial" w:cs="Arial"/>
            <w:sz w:val="20"/>
          </w:rPr>
          <w:delText>3</w:delText>
        </w:r>
      </w:del>
    </w:p>
    <w:p w14:paraId="32F76055" w14:textId="77777777" w:rsidR="00E87D09" w:rsidRPr="00826313" w:rsidRDefault="00E87D09">
      <w:pPr>
        <w:tabs>
          <w:tab w:val="left" w:pos="2410"/>
          <w:tab w:val="left" w:pos="4500"/>
        </w:tabs>
        <w:ind w:right="318"/>
        <w:rPr>
          <w:rFonts w:ascii="Arial" w:hAnsi="Arial" w:cs="Arial"/>
          <w:sz w:val="20"/>
        </w:rPr>
      </w:pPr>
    </w:p>
    <w:tbl>
      <w:tblPr>
        <w:tblW w:w="14175" w:type="dxa"/>
        <w:tblInd w:w="709" w:type="dxa"/>
        <w:tblLayout w:type="fixed"/>
        <w:tblLook w:val="04A0" w:firstRow="1" w:lastRow="0" w:firstColumn="1" w:lastColumn="0" w:noHBand="0" w:noVBand="1"/>
      </w:tblPr>
      <w:tblGrid>
        <w:gridCol w:w="2551"/>
        <w:gridCol w:w="1558"/>
        <w:gridCol w:w="1648"/>
        <w:gridCol w:w="53"/>
        <w:gridCol w:w="1701"/>
        <w:gridCol w:w="51"/>
        <w:gridCol w:w="1651"/>
        <w:gridCol w:w="1771"/>
        <w:gridCol w:w="1532"/>
        <w:gridCol w:w="1659"/>
        <w:tblGridChange w:id="1389">
          <w:tblGrid>
            <w:gridCol w:w="2551"/>
            <w:gridCol w:w="1"/>
            <w:gridCol w:w="1557"/>
            <w:gridCol w:w="2"/>
            <w:gridCol w:w="151"/>
            <w:gridCol w:w="1495"/>
            <w:gridCol w:w="55"/>
            <w:gridCol w:w="101"/>
            <w:gridCol w:w="1598"/>
            <w:gridCol w:w="53"/>
            <w:gridCol w:w="1649"/>
            <w:gridCol w:w="2"/>
            <w:gridCol w:w="1651"/>
            <w:gridCol w:w="118"/>
            <w:gridCol w:w="1532"/>
            <w:gridCol w:w="2"/>
            <w:gridCol w:w="1657"/>
          </w:tblGrid>
        </w:tblGridChange>
      </w:tblGrid>
      <w:tr w:rsidR="00596949" w:rsidRPr="00F560F6" w14:paraId="0176B409" w14:textId="611C575F" w:rsidTr="00596949">
        <w:trPr>
          <w:cantSplit/>
        </w:trPr>
        <w:tc>
          <w:tcPr>
            <w:tcW w:w="2552" w:type="dxa"/>
            <w:shd w:val="clear" w:color="auto" w:fill="auto"/>
            <w:noWrap/>
            <w:vAlign w:val="bottom"/>
            <w:hideMark/>
          </w:tcPr>
          <w:p w14:paraId="022DCF1F" w14:textId="77777777" w:rsidR="0075320A" w:rsidRPr="00F560F6" w:rsidRDefault="0075320A" w:rsidP="005A526B">
            <w:pPr>
              <w:overflowPunct/>
              <w:autoSpaceDE/>
              <w:autoSpaceDN/>
              <w:adjustRightInd/>
              <w:ind w:left="-108"/>
              <w:textAlignment w:val="auto"/>
              <w:rPr>
                <w:rFonts w:ascii="Arial" w:hAnsi="Arial" w:cs="Arial"/>
                <w:b/>
                <w:bCs/>
                <w:color w:val="000000"/>
                <w:sz w:val="18"/>
                <w:szCs w:val="18"/>
              </w:rPr>
            </w:pPr>
          </w:p>
        </w:tc>
        <w:tc>
          <w:tcPr>
            <w:tcW w:w="1559" w:type="dxa"/>
            <w:shd w:val="clear" w:color="auto" w:fill="auto"/>
            <w:vAlign w:val="bottom"/>
            <w:hideMark/>
          </w:tcPr>
          <w:p w14:paraId="326F8585" w14:textId="77777777" w:rsidR="0075320A" w:rsidRPr="00F560F6" w:rsidRDefault="0075320A" w:rsidP="0002013D">
            <w:pPr>
              <w:ind w:right="-85"/>
              <w:jc w:val="right"/>
              <w:rPr>
                <w:rFonts w:ascii="Arial" w:hAnsi="Arial" w:cs="Arial"/>
                <w:i/>
                <w:sz w:val="18"/>
                <w:szCs w:val="18"/>
              </w:rPr>
            </w:pPr>
            <w:r w:rsidRPr="00F560F6">
              <w:rPr>
                <w:rFonts w:ascii="Arial" w:hAnsi="Arial" w:cs="Arial"/>
                <w:i/>
                <w:sz w:val="18"/>
                <w:szCs w:val="18"/>
              </w:rPr>
              <w:t>Share capital</w:t>
            </w:r>
          </w:p>
        </w:tc>
        <w:tc>
          <w:tcPr>
            <w:tcW w:w="1648" w:type="dxa"/>
            <w:vAlign w:val="bottom"/>
          </w:tcPr>
          <w:p w14:paraId="68C7F10B" w14:textId="19D9FC76" w:rsidR="0075320A" w:rsidRPr="00F560F6" w:rsidRDefault="0075320A" w:rsidP="0002013D">
            <w:pPr>
              <w:ind w:right="-85"/>
              <w:jc w:val="right"/>
              <w:rPr>
                <w:rFonts w:ascii="Arial" w:hAnsi="Arial" w:cs="Arial"/>
                <w:i/>
                <w:sz w:val="18"/>
                <w:szCs w:val="18"/>
              </w:rPr>
            </w:pPr>
            <w:r w:rsidRPr="00F560F6">
              <w:rPr>
                <w:rFonts w:ascii="Arial" w:hAnsi="Arial" w:cs="Arial"/>
                <w:i/>
                <w:sz w:val="18"/>
                <w:szCs w:val="18"/>
              </w:rPr>
              <w:t>Share</w:t>
            </w:r>
            <w:r w:rsidR="00B80779" w:rsidRPr="00F560F6">
              <w:rPr>
                <w:rFonts w:ascii="Arial" w:hAnsi="Arial" w:cs="Arial"/>
                <w:i/>
                <w:sz w:val="18"/>
                <w:szCs w:val="18"/>
              </w:rPr>
              <w:t xml:space="preserve"> </w:t>
            </w:r>
            <w:r w:rsidRPr="00F560F6">
              <w:rPr>
                <w:rFonts w:ascii="Arial" w:hAnsi="Arial" w:cs="Arial"/>
                <w:i/>
                <w:sz w:val="18"/>
                <w:szCs w:val="18"/>
              </w:rPr>
              <w:t>premium</w:t>
            </w:r>
          </w:p>
        </w:tc>
        <w:tc>
          <w:tcPr>
            <w:tcW w:w="1754" w:type="dxa"/>
            <w:gridSpan w:val="2"/>
            <w:shd w:val="clear" w:color="auto" w:fill="auto"/>
            <w:vAlign w:val="bottom"/>
          </w:tcPr>
          <w:p w14:paraId="720215D5" w14:textId="7FFB7EEB" w:rsidR="0075320A" w:rsidRPr="00F560F6" w:rsidRDefault="0075320A" w:rsidP="0002013D">
            <w:pPr>
              <w:ind w:right="-85"/>
              <w:jc w:val="right"/>
              <w:rPr>
                <w:rFonts w:ascii="Arial" w:hAnsi="Arial" w:cs="Arial"/>
                <w:i/>
                <w:sz w:val="18"/>
                <w:szCs w:val="18"/>
              </w:rPr>
            </w:pPr>
            <w:r w:rsidRPr="00F560F6">
              <w:rPr>
                <w:rFonts w:ascii="Arial" w:hAnsi="Arial" w:cs="Arial"/>
                <w:i/>
                <w:sz w:val="18"/>
                <w:szCs w:val="18"/>
              </w:rPr>
              <w:t>Revaluation reserves</w:t>
            </w:r>
          </w:p>
        </w:tc>
        <w:tc>
          <w:tcPr>
            <w:tcW w:w="1702" w:type="dxa"/>
            <w:gridSpan w:val="2"/>
            <w:vAlign w:val="bottom"/>
          </w:tcPr>
          <w:p w14:paraId="254BF3CB" w14:textId="5F42F7B9" w:rsidR="0075320A" w:rsidRPr="00F560F6" w:rsidRDefault="0075320A" w:rsidP="0002013D">
            <w:pPr>
              <w:ind w:right="-85"/>
              <w:jc w:val="right"/>
              <w:rPr>
                <w:rFonts w:ascii="Arial" w:hAnsi="Arial" w:cs="Arial"/>
                <w:i/>
                <w:sz w:val="18"/>
                <w:szCs w:val="18"/>
              </w:rPr>
            </w:pPr>
            <w:r w:rsidRPr="00F560F6">
              <w:rPr>
                <w:rFonts w:ascii="Arial" w:hAnsi="Arial" w:cs="Arial"/>
                <w:i/>
                <w:sz w:val="18"/>
                <w:szCs w:val="18"/>
              </w:rPr>
              <w:t>Accumulated losses</w:t>
            </w:r>
          </w:p>
        </w:tc>
        <w:tc>
          <w:tcPr>
            <w:tcW w:w="1771" w:type="dxa"/>
            <w:vAlign w:val="bottom"/>
          </w:tcPr>
          <w:p w14:paraId="6C0B0731" w14:textId="4FF3089B" w:rsidR="0075320A" w:rsidRPr="00F560F6" w:rsidRDefault="00C13CD6" w:rsidP="0002013D">
            <w:pPr>
              <w:ind w:right="-85"/>
              <w:jc w:val="right"/>
              <w:rPr>
                <w:rFonts w:ascii="Arial" w:hAnsi="Arial" w:cs="Arial"/>
                <w:i/>
                <w:sz w:val="18"/>
                <w:szCs w:val="18"/>
              </w:rPr>
            </w:pPr>
            <w:r w:rsidRPr="00F560F6">
              <w:rPr>
                <w:rFonts w:ascii="Arial" w:hAnsi="Arial" w:cs="Arial"/>
                <w:i/>
                <w:sz w:val="18"/>
                <w:szCs w:val="18"/>
              </w:rPr>
              <w:t>Total attributable to equity holders of the parent</w:t>
            </w:r>
          </w:p>
        </w:tc>
        <w:tc>
          <w:tcPr>
            <w:tcW w:w="1530" w:type="dxa"/>
            <w:vAlign w:val="bottom"/>
          </w:tcPr>
          <w:p w14:paraId="4BF16DFE" w14:textId="2F22706B" w:rsidR="0075320A" w:rsidRPr="00F560F6" w:rsidRDefault="009353F9">
            <w:pPr>
              <w:ind w:right="-85"/>
              <w:jc w:val="right"/>
              <w:rPr>
                <w:rFonts w:ascii="Arial" w:hAnsi="Arial" w:cs="Arial"/>
                <w:i/>
                <w:sz w:val="18"/>
                <w:szCs w:val="18"/>
              </w:rPr>
            </w:pPr>
            <w:r w:rsidRPr="00F560F6">
              <w:rPr>
                <w:rFonts w:ascii="Arial" w:hAnsi="Arial" w:cs="Arial"/>
                <w:i/>
                <w:sz w:val="18"/>
                <w:szCs w:val="18"/>
              </w:rPr>
              <w:t>Non-controlling interests</w:t>
            </w:r>
          </w:p>
        </w:tc>
        <w:tc>
          <w:tcPr>
            <w:tcW w:w="1659" w:type="dxa"/>
            <w:vAlign w:val="bottom"/>
          </w:tcPr>
          <w:p w14:paraId="1750BB78" w14:textId="598FD7F0" w:rsidR="0075320A" w:rsidRPr="00F560F6" w:rsidRDefault="00C13CD6">
            <w:pPr>
              <w:ind w:right="-85"/>
              <w:jc w:val="right"/>
              <w:rPr>
                <w:rFonts w:ascii="Arial" w:hAnsi="Arial" w:cs="Arial"/>
                <w:i/>
                <w:sz w:val="18"/>
                <w:szCs w:val="18"/>
              </w:rPr>
            </w:pPr>
            <w:r w:rsidRPr="00F560F6">
              <w:rPr>
                <w:rFonts w:ascii="Arial" w:hAnsi="Arial" w:cs="Arial"/>
                <w:i/>
                <w:sz w:val="18"/>
                <w:szCs w:val="18"/>
              </w:rPr>
              <w:t>Total equity</w:t>
            </w:r>
          </w:p>
        </w:tc>
      </w:tr>
      <w:tr w:rsidR="00596949" w:rsidRPr="00F560F6" w14:paraId="1B31CFC9" w14:textId="77BB4DBA" w:rsidTr="00596949">
        <w:trPr>
          <w:cantSplit/>
        </w:trPr>
        <w:tc>
          <w:tcPr>
            <w:tcW w:w="2552" w:type="dxa"/>
            <w:shd w:val="clear" w:color="auto" w:fill="auto"/>
            <w:noWrap/>
            <w:vAlign w:val="bottom"/>
          </w:tcPr>
          <w:p w14:paraId="1BC4B2E8" w14:textId="77777777" w:rsidR="00C13CD6" w:rsidRPr="00F560F6" w:rsidRDefault="00C13CD6" w:rsidP="00C13CD6">
            <w:pPr>
              <w:overflowPunct/>
              <w:autoSpaceDE/>
              <w:autoSpaceDN/>
              <w:adjustRightInd/>
              <w:ind w:left="-108"/>
              <w:textAlignment w:val="auto"/>
              <w:rPr>
                <w:rFonts w:ascii="Arial" w:hAnsi="Arial" w:cs="Arial"/>
                <w:b/>
                <w:bCs/>
                <w:color w:val="000000"/>
                <w:sz w:val="18"/>
                <w:szCs w:val="18"/>
              </w:rPr>
            </w:pPr>
          </w:p>
        </w:tc>
        <w:tc>
          <w:tcPr>
            <w:tcW w:w="1559" w:type="dxa"/>
            <w:shd w:val="clear" w:color="auto" w:fill="auto"/>
            <w:vAlign w:val="bottom"/>
          </w:tcPr>
          <w:p w14:paraId="6410366F" w14:textId="5E864F19" w:rsidR="00C13CD6" w:rsidRPr="00F560F6" w:rsidRDefault="00C13CD6" w:rsidP="008A401B">
            <w:pPr>
              <w:pBdr>
                <w:bottom w:val="single" w:sz="4" w:space="1" w:color="auto"/>
              </w:pBdr>
              <w:ind w:left="-170" w:right="-85"/>
              <w:jc w:val="right"/>
              <w:rPr>
                <w:rFonts w:ascii="Arial" w:hAnsi="Arial" w:cs="Arial"/>
                <w:i/>
                <w:sz w:val="18"/>
                <w:szCs w:val="18"/>
              </w:rPr>
            </w:pPr>
            <w:r w:rsidRPr="00F560F6">
              <w:rPr>
                <w:rFonts w:ascii="Arial" w:hAnsi="Arial" w:cs="Arial"/>
                <w:bCs/>
                <w:i/>
                <w:sz w:val="18"/>
                <w:szCs w:val="18"/>
              </w:rPr>
              <w:t>VND</w:t>
            </w:r>
          </w:p>
        </w:tc>
        <w:tc>
          <w:tcPr>
            <w:tcW w:w="1648" w:type="dxa"/>
            <w:vAlign w:val="bottom"/>
          </w:tcPr>
          <w:p w14:paraId="4B4A9057" w14:textId="1CBE7A4A" w:rsidR="00C13CD6" w:rsidRPr="00F560F6" w:rsidRDefault="00C13CD6" w:rsidP="00C13CD6">
            <w:pPr>
              <w:pBdr>
                <w:bottom w:val="single" w:sz="4" w:space="1" w:color="auto"/>
              </w:pBdr>
              <w:ind w:right="-85"/>
              <w:jc w:val="right"/>
              <w:rPr>
                <w:rFonts w:ascii="Arial" w:hAnsi="Arial" w:cs="Arial"/>
                <w:bCs/>
                <w:i/>
                <w:sz w:val="18"/>
                <w:szCs w:val="18"/>
              </w:rPr>
            </w:pPr>
            <w:r w:rsidRPr="00F560F6">
              <w:rPr>
                <w:rFonts w:ascii="Arial" w:hAnsi="Arial" w:cs="Arial"/>
                <w:bCs/>
                <w:i/>
                <w:sz w:val="18"/>
                <w:szCs w:val="18"/>
              </w:rPr>
              <w:t>VND</w:t>
            </w:r>
          </w:p>
        </w:tc>
        <w:tc>
          <w:tcPr>
            <w:tcW w:w="1754" w:type="dxa"/>
            <w:gridSpan w:val="2"/>
            <w:shd w:val="clear" w:color="auto" w:fill="auto"/>
            <w:vAlign w:val="bottom"/>
          </w:tcPr>
          <w:p w14:paraId="5D053D74" w14:textId="54BD3ADA" w:rsidR="00C13CD6" w:rsidRPr="00F560F6" w:rsidRDefault="00C13CD6" w:rsidP="00C13CD6">
            <w:pPr>
              <w:pBdr>
                <w:bottom w:val="single" w:sz="4" w:space="1" w:color="auto"/>
              </w:pBdr>
              <w:ind w:right="-85"/>
              <w:jc w:val="right"/>
              <w:rPr>
                <w:rFonts w:ascii="Arial" w:hAnsi="Arial" w:cs="Arial"/>
                <w:i/>
                <w:sz w:val="18"/>
                <w:szCs w:val="18"/>
              </w:rPr>
            </w:pPr>
            <w:r w:rsidRPr="00F560F6">
              <w:rPr>
                <w:rFonts w:ascii="Arial" w:hAnsi="Arial" w:cs="Arial"/>
                <w:i/>
                <w:sz w:val="18"/>
                <w:szCs w:val="18"/>
              </w:rPr>
              <w:t>VND</w:t>
            </w:r>
          </w:p>
        </w:tc>
        <w:tc>
          <w:tcPr>
            <w:tcW w:w="1702" w:type="dxa"/>
            <w:gridSpan w:val="2"/>
            <w:vAlign w:val="bottom"/>
          </w:tcPr>
          <w:p w14:paraId="7BA6C45F" w14:textId="27265923" w:rsidR="00C13CD6" w:rsidRPr="00F560F6" w:rsidRDefault="00C13CD6" w:rsidP="00C13CD6">
            <w:pPr>
              <w:pBdr>
                <w:bottom w:val="single" w:sz="4" w:space="1" w:color="auto"/>
              </w:pBdr>
              <w:ind w:right="-85"/>
              <w:jc w:val="right"/>
              <w:rPr>
                <w:rFonts w:ascii="Arial" w:hAnsi="Arial" w:cs="Arial"/>
                <w:i/>
                <w:sz w:val="18"/>
                <w:szCs w:val="18"/>
              </w:rPr>
            </w:pPr>
            <w:r w:rsidRPr="00F560F6">
              <w:rPr>
                <w:rFonts w:ascii="Arial" w:hAnsi="Arial" w:cs="Arial"/>
                <w:bCs/>
                <w:i/>
                <w:sz w:val="18"/>
                <w:szCs w:val="18"/>
              </w:rPr>
              <w:t>VND</w:t>
            </w:r>
          </w:p>
        </w:tc>
        <w:tc>
          <w:tcPr>
            <w:tcW w:w="1771" w:type="dxa"/>
            <w:vAlign w:val="bottom"/>
          </w:tcPr>
          <w:p w14:paraId="26961757" w14:textId="2FBC3D06" w:rsidR="00C13CD6" w:rsidRPr="00F560F6" w:rsidRDefault="00C13CD6" w:rsidP="00C13CD6">
            <w:pPr>
              <w:pBdr>
                <w:bottom w:val="single" w:sz="4" w:space="1" w:color="auto"/>
              </w:pBdr>
              <w:ind w:right="-85"/>
              <w:jc w:val="right"/>
              <w:rPr>
                <w:rFonts w:ascii="Arial" w:hAnsi="Arial" w:cs="Arial"/>
                <w:bCs/>
                <w:i/>
                <w:sz w:val="18"/>
                <w:szCs w:val="18"/>
              </w:rPr>
            </w:pPr>
            <w:r w:rsidRPr="00F560F6">
              <w:rPr>
                <w:rFonts w:ascii="Arial" w:hAnsi="Arial" w:cs="Arial"/>
                <w:bCs/>
                <w:i/>
                <w:sz w:val="18"/>
                <w:szCs w:val="18"/>
              </w:rPr>
              <w:t>VND</w:t>
            </w:r>
          </w:p>
        </w:tc>
        <w:tc>
          <w:tcPr>
            <w:tcW w:w="1530" w:type="dxa"/>
            <w:vAlign w:val="bottom"/>
          </w:tcPr>
          <w:p w14:paraId="729FFE85" w14:textId="109D7228" w:rsidR="00C13CD6" w:rsidRPr="00F560F6" w:rsidRDefault="00C13CD6">
            <w:pPr>
              <w:pBdr>
                <w:bottom w:val="single" w:sz="4" w:space="1" w:color="auto"/>
              </w:pBdr>
              <w:ind w:right="-85"/>
              <w:jc w:val="right"/>
              <w:rPr>
                <w:rFonts w:ascii="Arial" w:hAnsi="Arial" w:cs="Arial"/>
                <w:bCs/>
                <w:i/>
                <w:sz w:val="18"/>
                <w:szCs w:val="18"/>
              </w:rPr>
            </w:pPr>
            <w:r w:rsidRPr="00F560F6">
              <w:rPr>
                <w:rFonts w:ascii="Arial" w:hAnsi="Arial" w:cs="Arial"/>
                <w:bCs/>
                <w:i/>
                <w:sz w:val="18"/>
                <w:szCs w:val="18"/>
              </w:rPr>
              <w:t>VND</w:t>
            </w:r>
          </w:p>
        </w:tc>
        <w:tc>
          <w:tcPr>
            <w:tcW w:w="1659" w:type="dxa"/>
            <w:vAlign w:val="bottom"/>
          </w:tcPr>
          <w:p w14:paraId="67A1E210" w14:textId="0331241A" w:rsidR="00C13CD6" w:rsidRPr="00F560F6" w:rsidRDefault="00C13CD6">
            <w:pPr>
              <w:pBdr>
                <w:bottom w:val="single" w:sz="4" w:space="1" w:color="auto"/>
              </w:pBdr>
              <w:ind w:right="-85"/>
              <w:jc w:val="right"/>
              <w:rPr>
                <w:rFonts w:ascii="Arial" w:hAnsi="Arial" w:cs="Arial"/>
                <w:bCs/>
                <w:i/>
                <w:sz w:val="18"/>
                <w:szCs w:val="18"/>
              </w:rPr>
            </w:pPr>
            <w:r w:rsidRPr="00F560F6">
              <w:rPr>
                <w:rFonts w:ascii="Arial" w:hAnsi="Arial" w:cs="Arial"/>
                <w:bCs/>
                <w:i/>
                <w:sz w:val="18"/>
                <w:szCs w:val="18"/>
              </w:rPr>
              <w:t>VND</w:t>
            </w:r>
          </w:p>
        </w:tc>
      </w:tr>
      <w:tr w:rsidR="00A712EB" w:rsidRPr="00F560F6" w14:paraId="2A1AE2B1" w14:textId="51519A49" w:rsidTr="00596949">
        <w:tblPrEx>
          <w:tblW w:w="14175" w:type="dxa"/>
          <w:tblInd w:w="709" w:type="dxa"/>
          <w:tblLayout w:type="fixed"/>
          <w:tblPrExChange w:id="1390" w:author="Hai Quang Le" w:date="2025-01-06T09:44:00Z" w16du:dateUtc="2025-01-06T02:44:00Z">
            <w:tblPrEx>
              <w:tblW w:w="14175" w:type="dxa"/>
              <w:tblInd w:w="709" w:type="dxa"/>
              <w:tblLayout w:type="fixed"/>
            </w:tblPrEx>
          </w:tblPrExChange>
        </w:tblPrEx>
        <w:trPr>
          <w:cantSplit/>
          <w:trPrChange w:id="1391" w:author="Hai Quang Le" w:date="2025-01-06T09:44:00Z" w16du:dateUtc="2025-01-06T02:44:00Z">
            <w:trPr>
              <w:cantSplit/>
            </w:trPr>
          </w:trPrChange>
        </w:trPr>
        <w:tc>
          <w:tcPr>
            <w:tcW w:w="2552" w:type="dxa"/>
            <w:shd w:val="clear" w:color="auto" w:fill="auto"/>
            <w:noWrap/>
            <w:vAlign w:val="bottom"/>
            <w:hideMark/>
            <w:tcPrChange w:id="1392" w:author="Hai Quang Le" w:date="2025-01-06T09:44:00Z" w16du:dateUtc="2025-01-06T02:44:00Z">
              <w:tcPr>
                <w:tcW w:w="2552" w:type="dxa"/>
                <w:gridSpan w:val="2"/>
                <w:tcBorders>
                  <w:top w:val="nil"/>
                  <w:left w:val="nil"/>
                  <w:right w:val="nil"/>
                </w:tcBorders>
                <w:shd w:val="clear" w:color="auto" w:fill="auto"/>
                <w:noWrap/>
                <w:vAlign w:val="bottom"/>
                <w:hideMark/>
              </w:tcPr>
            </w:tcPrChange>
          </w:tcPr>
          <w:p w14:paraId="11EF930E" w14:textId="2B938EB7" w:rsidR="00A712EB" w:rsidRPr="00F560F6" w:rsidRDefault="00A712EB" w:rsidP="0069716B">
            <w:pPr>
              <w:overflowPunct/>
              <w:autoSpaceDE/>
              <w:autoSpaceDN/>
              <w:adjustRightInd/>
              <w:spacing w:beforeLines="60" w:before="144"/>
              <w:ind w:left="-108" w:right="-57"/>
              <w:textAlignment w:val="auto"/>
              <w:rPr>
                <w:rFonts w:ascii="Arial" w:hAnsi="Arial" w:cs="Arial"/>
                <w:b/>
                <w:bCs/>
                <w:color w:val="000000"/>
                <w:sz w:val="18"/>
                <w:szCs w:val="18"/>
              </w:rPr>
            </w:pPr>
            <w:r w:rsidRPr="00F560F6">
              <w:rPr>
                <w:rFonts w:ascii="Arial" w:hAnsi="Arial" w:cs="Arial"/>
                <w:b/>
                <w:bCs/>
                <w:color w:val="000000"/>
                <w:sz w:val="18"/>
                <w:szCs w:val="18"/>
              </w:rPr>
              <w:t>Balance as at 01 January 202</w:t>
            </w:r>
            <w:ins w:id="1393" w:author="An Phuc Cao" w:date="2024-09-26T15:23:00Z" w16du:dateUtc="2024-09-26T08:23:00Z">
              <w:r>
                <w:rPr>
                  <w:rFonts w:ascii="Arial" w:hAnsi="Arial" w:cs="Arial"/>
                  <w:b/>
                  <w:bCs/>
                  <w:color w:val="000000"/>
                  <w:sz w:val="18"/>
                  <w:szCs w:val="18"/>
                </w:rPr>
                <w:t>3</w:t>
              </w:r>
            </w:ins>
            <w:del w:id="1394" w:author="An Phuc Cao" w:date="2024-09-26T15:23:00Z" w16du:dateUtc="2024-09-26T08:23:00Z">
              <w:r w:rsidRPr="00F560F6" w:rsidDel="005568E6">
                <w:rPr>
                  <w:rFonts w:ascii="Arial" w:hAnsi="Arial" w:cs="Arial"/>
                  <w:b/>
                  <w:bCs/>
                  <w:color w:val="000000"/>
                  <w:sz w:val="18"/>
                  <w:szCs w:val="18"/>
                </w:rPr>
                <w:delText>2</w:delText>
              </w:r>
            </w:del>
          </w:p>
        </w:tc>
        <w:tc>
          <w:tcPr>
            <w:tcW w:w="1559" w:type="dxa"/>
            <w:shd w:val="clear" w:color="auto" w:fill="auto"/>
            <w:vAlign w:val="bottom"/>
            <w:tcPrChange w:id="1395" w:author="Hai Quang Le" w:date="2025-01-06T09:44:00Z" w16du:dateUtc="2025-01-06T02:44:00Z">
              <w:tcPr>
                <w:tcW w:w="1710" w:type="dxa"/>
                <w:gridSpan w:val="3"/>
                <w:tcBorders>
                  <w:top w:val="nil"/>
                  <w:left w:val="nil"/>
                  <w:right w:val="nil"/>
                </w:tcBorders>
                <w:shd w:val="clear" w:color="auto" w:fill="auto"/>
                <w:vAlign w:val="bottom"/>
              </w:tcPr>
            </w:tcPrChange>
          </w:tcPr>
          <w:p w14:paraId="2EE94D6A" w14:textId="2CFD8ED6" w:rsidR="00A712EB" w:rsidRPr="0069716B" w:rsidRDefault="000E0118" w:rsidP="0069716B">
            <w:pPr>
              <w:overflowPunct/>
              <w:autoSpaceDE/>
              <w:autoSpaceDN/>
              <w:adjustRightInd/>
              <w:spacing w:beforeLines="60" w:before="144"/>
              <w:ind w:right="-85"/>
              <w:jc w:val="right"/>
              <w:textAlignment w:val="auto"/>
              <w:rPr>
                <w:rFonts w:ascii="Arial" w:hAnsi="Arial" w:cs="Arial"/>
                <w:b/>
                <w:bCs/>
                <w:color w:val="000000"/>
                <w:sz w:val="18"/>
                <w:szCs w:val="18"/>
              </w:rPr>
            </w:pPr>
            <w:ins w:id="1396" w:author="Mai Ngoc Ngo" w:date="2024-10-24T13:51:00Z" w16du:dateUtc="2024-10-24T06:51:00Z">
              <w:r w:rsidRPr="009A1802">
                <w:rPr>
                  <w:rFonts w:ascii="Arial" w:hAnsi="Arial" w:cs="Arial"/>
                  <w:b/>
                  <w:bCs/>
                  <w:sz w:val="18"/>
                  <w:szCs w:val="18"/>
                  <w:rPrChange w:id="1397" w:author="An Phuc Cao" w:date="2024-10-25T11:03:00Z" w16du:dateUtc="2024-10-25T04:03:00Z">
                    <w:rPr/>
                  </w:rPrChange>
                </w:rPr>
                <w:t xml:space="preserve"> 133,524,690,000 </w:t>
              </w:r>
            </w:ins>
            <w:ins w:id="1398" w:author="An Phuc Cao" w:date="2024-09-26T15:29:00Z" w16du:dateUtc="2024-09-26T08:29:00Z">
              <w:del w:id="1399" w:author="Mai Ngoc Ngo" w:date="2024-10-24T13:51:00Z" w16du:dateUtc="2024-10-24T06:51:00Z">
                <w:r w:rsidR="00A712EB" w:rsidRPr="009A1802">
                  <w:rPr>
                    <w:rFonts w:ascii="Arial" w:hAnsi="Arial" w:cs="Arial"/>
                    <w:b/>
                    <w:bCs/>
                    <w:sz w:val="18"/>
                    <w:szCs w:val="18"/>
                    <w:rPrChange w:id="1400" w:author="An Phuc Cao" w:date="2024-10-25T11:03:00Z" w16du:dateUtc="2024-10-25T04:03:00Z">
                      <w:rPr>
                        <w:rFonts w:ascii="Arial" w:hAnsi="Arial" w:cs="Arial"/>
                        <w:b/>
                        <w:bCs/>
                        <w:sz w:val="17"/>
                        <w:szCs w:val="17"/>
                      </w:rPr>
                    </w:rPrChange>
                  </w:rPr>
                  <w:delText xml:space="preserve">133,524,690,000 </w:delText>
                </w:r>
              </w:del>
            </w:ins>
            <w:del w:id="1401" w:author="Mai Ngoc Ngo" w:date="2024-10-24T13:51:00Z" w16du:dateUtc="2024-10-24T06:51:00Z">
              <w:r w:rsidR="00A712EB" w:rsidRPr="0069716B" w:rsidDel="00B84F07">
                <w:rPr>
                  <w:rFonts w:ascii="Arial" w:hAnsi="Arial" w:cs="Arial"/>
                  <w:b/>
                  <w:bCs/>
                  <w:color w:val="000000"/>
                  <w:sz w:val="18"/>
                  <w:szCs w:val="18"/>
                </w:rPr>
                <w:delText>101,000,000,000</w:delText>
              </w:r>
            </w:del>
          </w:p>
        </w:tc>
        <w:tc>
          <w:tcPr>
            <w:tcW w:w="1701" w:type="dxa"/>
            <w:gridSpan w:val="2"/>
            <w:vAlign w:val="bottom"/>
            <w:tcPrChange w:id="1402" w:author="Hai Quang Le" w:date="2025-01-06T09:44:00Z" w16du:dateUtc="2025-01-06T02:44:00Z">
              <w:tcPr>
                <w:tcW w:w="1651" w:type="dxa"/>
                <w:gridSpan w:val="3"/>
                <w:tcBorders>
                  <w:top w:val="nil"/>
                  <w:left w:val="nil"/>
                  <w:right w:val="nil"/>
                </w:tcBorders>
                <w:vAlign w:val="bottom"/>
              </w:tcPr>
            </w:tcPrChange>
          </w:tcPr>
          <w:p w14:paraId="58F424F8" w14:textId="7FDD1418" w:rsidR="00A712EB" w:rsidRPr="0069716B" w:rsidRDefault="000E0118" w:rsidP="0069716B">
            <w:pPr>
              <w:overflowPunct/>
              <w:autoSpaceDE/>
              <w:autoSpaceDN/>
              <w:adjustRightInd/>
              <w:spacing w:beforeLines="60" w:before="144"/>
              <w:ind w:right="-85"/>
              <w:jc w:val="right"/>
              <w:textAlignment w:val="auto"/>
              <w:rPr>
                <w:rFonts w:ascii="Arial" w:hAnsi="Arial" w:cs="Arial"/>
                <w:b/>
                <w:bCs/>
                <w:color w:val="000000"/>
                <w:sz w:val="18"/>
                <w:szCs w:val="18"/>
              </w:rPr>
            </w:pPr>
            <w:ins w:id="1403" w:author="Mai Ngoc Ngo" w:date="2024-10-24T13:51:00Z" w16du:dateUtc="2024-10-24T06:51:00Z">
              <w:r w:rsidRPr="009A1802">
                <w:rPr>
                  <w:rFonts w:ascii="Arial" w:hAnsi="Arial" w:cs="Arial"/>
                  <w:b/>
                  <w:bCs/>
                  <w:sz w:val="18"/>
                  <w:szCs w:val="18"/>
                  <w:rPrChange w:id="1404" w:author="An Phuc Cao" w:date="2024-10-25T11:03:00Z" w16du:dateUtc="2024-10-25T04:03:00Z">
                    <w:rPr/>
                  </w:rPrChange>
                </w:rPr>
                <w:t xml:space="preserve"> 515,310,808,868 </w:t>
              </w:r>
            </w:ins>
            <w:ins w:id="1405" w:author="An Phuc Cao" w:date="2024-09-26T15:29:00Z" w16du:dateUtc="2024-09-26T08:29:00Z">
              <w:del w:id="1406" w:author="Mai Ngoc Ngo" w:date="2024-10-24T13:51:00Z" w16du:dateUtc="2024-10-24T06:51:00Z">
                <w:r w:rsidR="00A712EB" w:rsidRPr="009A1802">
                  <w:rPr>
                    <w:rFonts w:ascii="Arial" w:hAnsi="Arial" w:cs="Arial"/>
                    <w:b/>
                    <w:bCs/>
                    <w:sz w:val="18"/>
                    <w:szCs w:val="18"/>
                    <w:rPrChange w:id="1407" w:author="An Phuc Cao" w:date="2024-10-25T11:03:00Z" w16du:dateUtc="2024-10-25T04:03:00Z">
                      <w:rPr>
                        <w:rFonts w:ascii="Arial" w:hAnsi="Arial" w:cs="Arial"/>
                        <w:b/>
                        <w:bCs/>
                        <w:sz w:val="17"/>
                        <w:szCs w:val="17"/>
                      </w:rPr>
                    </w:rPrChange>
                  </w:rPr>
                  <w:delText xml:space="preserve">515,310,808,868 </w:delText>
                </w:r>
              </w:del>
            </w:ins>
            <w:del w:id="1408" w:author="Mai Ngoc Ngo" w:date="2024-10-24T13:51:00Z" w16du:dateUtc="2024-10-24T06:51:00Z">
              <w:r w:rsidR="00A712EB" w:rsidRPr="0069716B" w:rsidDel="00B84F07">
                <w:rPr>
                  <w:rFonts w:ascii="Arial" w:hAnsi="Arial" w:cs="Arial"/>
                  <w:b/>
                  <w:bCs/>
                  <w:color w:val="000000"/>
                  <w:sz w:val="18"/>
                  <w:szCs w:val="18"/>
                </w:rPr>
                <w:delText>61,354,754,833</w:delText>
              </w:r>
            </w:del>
          </w:p>
        </w:tc>
        <w:tc>
          <w:tcPr>
            <w:tcW w:w="1752" w:type="dxa"/>
            <w:gridSpan w:val="2"/>
            <w:vAlign w:val="bottom"/>
            <w:tcPrChange w:id="1409" w:author="Hai Quang Le" w:date="2025-01-06T09:44:00Z" w16du:dateUtc="2025-01-06T02:44:00Z">
              <w:tcPr>
                <w:tcW w:w="1651" w:type="dxa"/>
                <w:gridSpan w:val="2"/>
                <w:tcBorders>
                  <w:top w:val="nil"/>
                  <w:left w:val="nil"/>
                  <w:right w:val="nil"/>
                </w:tcBorders>
                <w:vAlign w:val="bottom"/>
              </w:tcPr>
            </w:tcPrChange>
          </w:tcPr>
          <w:p w14:paraId="228BD35F" w14:textId="125C2A61" w:rsidR="00A712EB" w:rsidRPr="0069716B" w:rsidRDefault="000E0118" w:rsidP="0069716B">
            <w:pPr>
              <w:overflowPunct/>
              <w:autoSpaceDE/>
              <w:autoSpaceDN/>
              <w:adjustRightInd/>
              <w:spacing w:beforeLines="60" w:before="144"/>
              <w:ind w:right="-85"/>
              <w:jc w:val="right"/>
              <w:textAlignment w:val="auto"/>
              <w:rPr>
                <w:rFonts w:ascii="Arial" w:hAnsi="Arial" w:cs="Arial"/>
                <w:b/>
                <w:bCs/>
                <w:color w:val="000000"/>
                <w:sz w:val="18"/>
                <w:szCs w:val="18"/>
              </w:rPr>
            </w:pPr>
            <w:ins w:id="1410" w:author="Mai Ngoc Ngo" w:date="2024-10-24T13:51:00Z" w16du:dateUtc="2024-10-24T06:51:00Z">
              <w:r w:rsidRPr="009A1802">
                <w:rPr>
                  <w:rFonts w:ascii="Arial" w:hAnsi="Arial" w:cs="Arial"/>
                  <w:b/>
                  <w:bCs/>
                  <w:sz w:val="18"/>
                  <w:szCs w:val="18"/>
                  <w:rPrChange w:id="1411" w:author="An Phuc Cao" w:date="2024-10-25T11:03:00Z" w16du:dateUtc="2024-10-25T04:03:00Z">
                    <w:rPr/>
                  </w:rPrChange>
                </w:rPr>
                <w:t xml:space="preserve"> 8,384,262,644 </w:t>
              </w:r>
            </w:ins>
            <w:ins w:id="1412" w:author="An Phuc Cao" w:date="2024-09-26T15:29:00Z" w16du:dateUtc="2024-09-26T08:29:00Z">
              <w:del w:id="1413" w:author="Mai Ngoc Ngo" w:date="2024-10-24T13:51:00Z" w16du:dateUtc="2024-10-24T06:51:00Z">
                <w:r w:rsidR="00A712EB" w:rsidRPr="009A1802">
                  <w:rPr>
                    <w:rFonts w:ascii="Arial" w:hAnsi="Arial" w:cs="Arial"/>
                    <w:b/>
                    <w:bCs/>
                    <w:sz w:val="18"/>
                    <w:szCs w:val="18"/>
                    <w:rPrChange w:id="1414" w:author="An Phuc Cao" w:date="2024-10-25T11:03:00Z" w16du:dateUtc="2024-10-25T04:03:00Z">
                      <w:rPr>
                        <w:rFonts w:ascii="Arial" w:hAnsi="Arial" w:cs="Arial"/>
                        <w:b/>
                        <w:bCs/>
                        <w:sz w:val="17"/>
                        <w:szCs w:val="17"/>
                      </w:rPr>
                    </w:rPrChange>
                  </w:rPr>
                  <w:delText xml:space="preserve">8,384,262,644 </w:delText>
                </w:r>
              </w:del>
            </w:ins>
            <w:del w:id="1415" w:author="Mai Ngoc Ngo" w:date="2024-10-24T13:51:00Z" w16du:dateUtc="2024-10-24T06:51:00Z">
              <w:r w:rsidR="00A712EB" w:rsidRPr="0069716B" w:rsidDel="00B84F07">
                <w:rPr>
                  <w:rFonts w:ascii="Arial" w:hAnsi="Arial" w:cs="Arial"/>
                  <w:b/>
                  <w:bCs/>
                  <w:color w:val="000000"/>
                  <w:sz w:val="18"/>
                  <w:szCs w:val="18"/>
                </w:rPr>
                <w:delText>3,771,706,791</w:delText>
              </w:r>
            </w:del>
          </w:p>
        </w:tc>
        <w:tc>
          <w:tcPr>
            <w:tcW w:w="1651" w:type="dxa"/>
            <w:vAlign w:val="bottom"/>
            <w:tcPrChange w:id="1416" w:author="Hai Quang Le" w:date="2025-01-06T09:44:00Z" w16du:dateUtc="2025-01-06T02:44:00Z">
              <w:tcPr>
                <w:tcW w:w="1651" w:type="dxa"/>
                <w:gridSpan w:val="2"/>
                <w:tcBorders>
                  <w:top w:val="nil"/>
                  <w:left w:val="nil"/>
                  <w:right w:val="nil"/>
                </w:tcBorders>
                <w:vAlign w:val="bottom"/>
              </w:tcPr>
            </w:tcPrChange>
          </w:tcPr>
          <w:p w14:paraId="2B765C03" w14:textId="52FE7976" w:rsidR="00A712EB" w:rsidRPr="0069716B" w:rsidRDefault="000E0118" w:rsidP="0069716B">
            <w:pPr>
              <w:overflowPunct/>
              <w:autoSpaceDE/>
              <w:autoSpaceDN/>
              <w:adjustRightInd/>
              <w:spacing w:beforeLines="60" w:before="144"/>
              <w:ind w:right="-85"/>
              <w:jc w:val="right"/>
              <w:textAlignment w:val="auto"/>
              <w:rPr>
                <w:rFonts w:ascii="Arial" w:hAnsi="Arial" w:cs="Arial"/>
                <w:b/>
                <w:bCs/>
                <w:color w:val="000000"/>
                <w:sz w:val="18"/>
                <w:szCs w:val="18"/>
              </w:rPr>
            </w:pPr>
            <w:ins w:id="1417" w:author="Mai Ngoc Ngo" w:date="2024-10-24T13:51:00Z" w16du:dateUtc="2024-10-24T06:51:00Z">
              <w:r w:rsidRPr="009A1802">
                <w:rPr>
                  <w:rFonts w:ascii="Arial" w:hAnsi="Arial" w:cs="Arial"/>
                  <w:b/>
                  <w:bCs/>
                  <w:sz w:val="18"/>
                  <w:szCs w:val="18"/>
                  <w:rPrChange w:id="1418" w:author="An Phuc Cao" w:date="2024-10-25T11:03:00Z" w16du:dateUtc="2024-10-25T04:03:00Z">
                    <w:rPr/>
                  </w:rPrChange>
                </w:rPr>
                <w:t xml:space="preserve"> </w:t>
              </w:r>
              <w:r w:rsidR="00A712EB" w:rsidRPr="009A1802">
                <w:rPr>
                  <w:rFonts w:ascii="Arial" w:hAnsi="Arial" w:cs="Arial"/>
                  <w:b/>
                  <w:bCs/>
                  <w:sz w:val="18"/>
                  <w:szCs w:val="18"/>
                  <w:rPrChange w:id="1419" w:author="An Phuc Cao" w:date="2024-10-25T11:03:00Z" w16du:dateUtc="2024-10-25T04:03:00Z">
                    <w:rPr>
                      <w:rFonts w:ascii="Arial" w:hAnsi="Arial" w:cs="Arial"/>
                      <w:b/>
                      <w:bCs/>
                      <w:sz w:val="17"/>
                      <w:szCs w:val="17"/>
                    </w:rPr>
                  </w:rPrChange>
                </w:rPr>
                <w:t>(209,226,080,745)</w:t>
              </w:r>
            </w:ins>
            <w:ins w:id="1420" w:author="An Phuc Cao" w:date="2024-09-26T15:29:00Z" w16du:dateUtc="2024-09-26T08:29:00Z">
              <w:del w:id="1421" w:author="Mai Ngoc Ngo" w:date="2024-10-24T13:51:00Z" w16du:dateUtc="2024-10-24T06:51:00Z">
                <w:r w:rsidR="00A712EB" w:rsidRPr="009A1802" w:rsidDel="00B84F07">
                  <w:rPr>
                    <w:rFonts w:ascii="Arial" w:hAnsi="Arial" w:cs="Arial"/>
                    <w:b/>
                    <w:bCs/>
                    <w:sz w:val="18"/>
                    <w:szCs w:val="18"/>
                    <w:rPrChange w:id="1422" w:author="An Phuc Cao" w:date="2024-10-25T11:03:00Z" w16du:dateUtc="2024-10-25T04:03:00Z">
                      <w:rPr>
                        <w:rFonts w:ascii="Arial" w:hAnsi="Arial" w:cs="Arial"/>
                        <w:b/>
                        <w:bCs/>
                        <w:color w:val="000000"/>
                        <w:sz w:val="18"/>
                        <w:szCs w:val="18"/>
                      </w:rPr>
                    </w:rPrChange>
                  </w:rPr>
                  <w:delText>(</w:delText>
                </w:r>
                <w:r w:rsidRPr="009A1802" w:rsidDel="003C2B59">
                  <w:rPr>
                    <w:rFonts w:ascii="Arial" w:hAnsi="Arial" w:cs="Arial"/>
                    <w:b/>
                    <w:bCs/>
                    <w:sz w:val="18"/>
                    <w:szCs w:val="18"/>
                    <w:rPrChange w:id="1423" w:author="An Phuc Cao" w:date="2024-10-25T11:03:00Z" w16du:dateUtc="2024-10-25T04:03:00Z">
                      <w:rPr>
                        <w:rFonts w:ascii="Arial" w:hAnsi="Arial" w:cs="Arial"/>
                        <w:b/>
                        <w:bCs/>
                        <w:sz w:val="17"/>
                        <w:szCs w:val="17"/>
                      </w:rPr>
                    </w:rPrChange>
                  </w:rPr>
                  <w:delText>209,226,080,745)</w:delText>
                </w:r>
              </w:del>
            </w:ins>
            <w:del w:id="1424" w:author="Mai Ngoc Ngo" w:date="2024-10-24T13:51:00Z" w16du:dateUtc="2024-10-24T06:51:00Z">
              <w:r w:rsidRPr="0069716B" w:rsidDel="003C2B59">
                <w:rPr>
                  <w:rFonts w:ascii="Arial" w:hAnsi="Arial" w:cs="Arial"/>
                  <w:b/>
                  <w:bCs/>
                  <w:color w:val="000000"/>
                  <w:sz w:val="18"/>
                  <w:szCs w:val="18"/>
                </w:rPr>
                <w:delText>(</w:delText>
              </w:r>
              <w:r w:rsidR="00A712EB" w:rsidRPr="0069716B" w:rsidDel="00B84F07">
                <w:rPr>
                  <w:rFonts w:ascii="Arial" w:hAnsi="Arial" w:cs="Arial"/>
                  <w:b/>
                  <w:bCs/>
                  <w:color w:val="000000"/>
                  <w:sz w:val="18"/>
                  <w:szCs w:val="18"/>
                </w:rPr>
                <w:delText>65,255,123,926)</w:delText>
              </w:r>
            </w:del>
          </w:p>
        </w:tc>
        <w:tc>
          <w:tcPr>
            <w:tcW w:w="1771" w:type="dxa"/>
            <w:vAlign w:val="bottom"/>
            <w:tcPrChange w:id="1425" w:author="Hai Quang Le" w:date="2025-01-06T09:44:00Z" w16du:dateUtc="2025-01-06T02:44:00Z">
              <w:tcPr>
                <w:tcW w:w="1651" w:type="dxa"/>
                <w:tcBorders>
                  <w:top w:val="nil"/>
                  <w:left w:val="nil"/>
                  <w:right w:val="nil"/>
                </w:tcBorders>
                <w:vAlign w:val="bottom"/>
              </w:tcPr>
            </w:tcPrChange>
          </w:tcPr>
          <w:p w14:paraId="787C29AC" w14:textId="64018E59" w:rsidR="00A712EB" w:rsidRPr="0069716B" w:rsidRDefault="000E0118" w:rsidP="0069716B">
            <w:pPr>
              <w:overflowPunct/>
              <w:autoSpaceDE/>
              <w:autoSpaceDN/>
              <w:adjustRightInd/>
              <w:spacing w:beforeLines="60" w:before="144"/>
              <w:ind w:right="-85"/>
              <w:jc w:val="right"/>
              <w:textAlignment w:val="auto"/>
              <w:rPr>
                <w:rFonts w:ascii="Arial" w:hAnsi="Arial" w:cs="Arial"/>
                <w:b/>
                <w:bCs/>
                <w:color w:val="000000"/>
                <w:sz w:val="18"/>
                <w:szCs w:val="18"/>
              </w:rPr>
            </w:pPr>
            <w:ins w:id="1426" w:author="Mai Ngoc Ngo" w:date="2024-10-24T13:51:00Z" w16du:dateUtc="2024-10-24T06:51:00Z">
              <w:r w:rsidRPr="009A1802">
                <w:rPr>
                  <w:rFonts w:ascii="Arial" w:hAnsi="Arial" w:cs="Arial"/>
                  <w:b/>
                  <w:bCs/>
                  <w:sz w:val="18"/>
                  <w:szCs w:val="18"/>
                  <w:rPrChange w:id="1427" w:author="An Phuc Cao" w:date="2024-10-25T11:03:00Z" w16du:dateUtc="2024-10-25T04:03:00Z">
                    <w:rPr/>
                  </w:rPrChange>
                </w:rPr>
                <w:t xml:space="preserve"> 447,993,680,767 </w:t>
              </w:r>
            </w:ins>
            <w:ins w:id="1428" w:author="An Phuc Cao" w:date="2024-09-26T15:29:00Z" w16du:dateUtc="2024-09-26T08:29:00Z">
              <w:del w:id="1429" w:author="Mai Ngoc Ngo" w:date="2024-10-24T13:51:00Z" w16du:dateUtc="2024-10-24T06:51:00Z">
                <w:r w:rsidR="00A712EB" w:rsidRPr="009A1802">
                  <w:rPr>
                    <w:rFonts w:ascii="Arial" w:hAnsi="Arial" w:cs="Arial"/>
                    <w:b/>
                    <w:bCs/>
                    <w:sz w:val="18"/>
                    <w:szCs w:val="18"/>
                    <w:rPrChange w:id="1430" w:author="An Phuc Cao" w:date="2024-10-25T11:03:00Z" w16du:dateUtc="2024-10-25T04:03:00Z">
                      <w:rPr>
                        <w:rFonts w:ascii="Arial" w:hAnsi="Arial" w:cs="Arial"/>
                        <w:b/>
                        <w:bCs/>
                        <w:sz w:val="17"/>
                        <w:szCs w:val="17"/>
                      </w:rPr>
                    </w:rPrChange>
                  </w:rPr>
                  <w:delText xml:space="preserve">447,993,680,767 </w:delText>
                </w:r>
              </w:del>
            </w:ins>
            <w:del w:id="1431" w:author="Mai Ngoc Ngo" w:date="2024-10-24T13:51:00Z" w16du:dateUtc="2024-10-24T06:51:00Z">
              <w:r w:rsidR="00A712EB" w:rsidRPr="0069716B" w:rsidDel="00B84F07">
                <w:rPr>
                  <w:rFonts w:ascii="Arial" w:hAnsi="Arial" w:cs="Arial"/>
                  <w:b/>
                  <w:bCs/>
                  <w:color w:val="000000"/>
                  <w:sz w:val="18"/>
                  <w:szCs w:val="18"/>
                </w:rPr>
                <w:delText>100,871,337,698</w:delText>
              </w:r>
            </w:del>
          </w:p>
        </w:tc>
        <w:tc>
          <w:tcPr>
            <w:tcW w:w="1532" w:type="dxa"/>
            <w:vAlign w:val="bottom"/>
            <w:tcPrChange w:id="1432" w:author="Hai Quang Le" w:date="2025-01-06T09:44:00Z" w16du:dateUtc="2025-01-06T02:44:00Z">
              <w:tcPr>
                <w:tcW w:w="1652" w:type="dxa"/>
                <w:gridSpan w:val="3"/>
                <w:tcBorders>
                  <w:top w:val="nil"/>
                  <w:left w:val="nil"/>
                  <w:right w:val="nil"/>
                </w:tcBorders>
                <w:vAlign w:val="bottom"/>
              </w:tcPr>
            </w:tcPrChange>
          </w:tcPr>
          <w:p w14:paraId="380CAC78" w14:textId="56C3E72E" w:rsidR="00A712EB" w:rsidRPr="0069716B" w:rsidRDefault="000E0118" w:rsidP="0069716B">
            <w:pPr>
              <w:overflowPunct/>
              <w:autoSpaceDE/>
              <w:autoSpaceDN/>
              <w:adjustRightInd/>
              <w:spacing w:beforeLines="60" w:before="144"/>
              <w:ind w:right="-85"/>
              <w:jc w:val="right"/>
              <w:textAlignment w:val="auto"/>
              <w:rPr>
                <w:rFonts w:ascii="Arial" w:hAnsi="Arial" w:cs="Arial"/>
                <w:b/>
                <w:bCs/>
                <w:color w:val="000000"/>
                <w:sz w:val="18"/>
                <w:szCs w:val="18"/>
              </w:rPr>
            </w:pPr>
            <w:ins w:id="1433" w:author="Mai Ngoc Ngo" w:date="2024-10-24T13:51:00Z" w16du:dateUtc="2024-10-24T06:51:00Z">
              <w:r w:rsidRPr="009A1802">
                <w:rPr>
                  <w:rFonts w:ascii="Arial" w:hAnsi="Arial" w:cs="Arial"/>
                  <w:b/>
                  <w:bCs/>
                  <w:sz w:val="18"/>
                  <w:szCs w:val="18"/>
                  <w:rPrChange w:id="1434" w:author="An Phuc Cao" w:date="2024-10-25T11:03:00Z" w16du:dateUtc="2024-10-25T04:03:00Z">
                    <w:rPr/>
                  </w:rPrChange>
                </w:rPr>
                <w:t xml:space="preserve"> 2,619,205,867 </w:t>
              </w:r>
            </w:ins>
            <w:ins w:id="1435" w:author="An Phuc Cao" w:date="2024-09-26T15:29:00Z" w16du:dateUtc="2024-09-26T08:29:00Z">
              <w:del w:id="1436" w:author="Mai Ngoc Ngo" w:date="2024-10-24T13:51:00Z" w16du:dateUtc="2024-10-24T06:51:00Z">
                <w:r w:rsidR="00A712EB" w:rsidRPr="009A1802">
                  <w:rPr>
                    <w:rFonts w:ascii="Arial" w:hAnsi="Arial" w:cs="Arial"/>
                    <w:b/>
                    <w:bCs/>
                    <w:sz w:val="18"/>
                    <w:szCs w:val="18"/>
                    <w:rPrChange w:id="1437" w:author="An Phuc Cao" w:date="2024-10-25T11:03:00Z" w16du:dateUtc="2024-10-25T04:03:00Z">
                      <w:rPr>
                        <w:rFonts w:ascii="Arial" w:hAnsi="Arial" w:cs="Arial"/>
                        <w:b/>
                        <w:bCs/>
                        <w:sz w:val="17"/>
                        <w:szCs w:val="17"/>
                      </w:rPr>
                    </w:rPrChange>
                  </w:rPr>
                  <w:delText xml:space="preserve">2,619,205,867 </w:delText>
                </w:r>
              </w:del>
            </w:ins>
            <w:del w:id="1438" w:author="Mai Ngoc Ngo" w:date="2024-10-24T13:51:00Z" w16du:dateUtc="2024-10-24T06:51:00Z">
              <w:r w:rsidR="00A712EB" w:rsidRPr="0069716B" w:rsidDel="00B84F07">
                <w:rPr>
                  <w:rFonts w:ascii="Arial" w:hAnsi="Arial" w:cs="Arial"/>
                  <w:b/>
                  <w:bCs/>
                  <w:color w:val="000000"/>
                  <w:sz w:val="18"/>
                  <w:szCs w:val="18"/>
                </w:rPr>
                <w:delText>475,016,479</w:delText>
              </w:r>
            </w:del>
          </w:p>
        </w:tc>
        <w:tc>
          <w:tcPr>
            <w:tcW w:w="1657" w:type="dxa"/>
            <w:vAlign w:val="bottom"/>
            <w:tcPrChange w:id="1439" w:author="Hai Quang Le" w:date="2025-01-06T09:44:00Z" w16du:dateUtc="2025-01-06T02:44:00Z">
              <w:tcPr>
                <w:tcW w:w="1657" w:type="dxa"/>
                <w:tcBorders>
                  <w:top w:val="nil"/>
                  <w:left w:val="nil"/>
                  <w:right w:val="nil"/>
                </w:tcBorders>
                <w:vAlign w:val="bottom"/>
              </w:tcPr>
            </w:tcPrChange>
          </w:tcPr>
          <w:p w14:paraId="4298D5E9" w14:textId="358EDF2D" w:rsidR="00A712EB" w:rsidRPr="0069716B" w:rsidRDefault="000E0118" w:rsidP="0069716B">
            <w:pPr>
              <w:overflowPunct/>
              <w:autoSpaceDE/>
              <w:autoSpaceDN/>
              <w:adjustRightInd/>
              <w:spacing w:beforeLines="60" w:before="144"/>
              <w:ind w:right="-85"/>
              <w:jc w:val="right"/>
              <w:textAlignment w:val="auto"/>
              <w:rPr>
                <w:rFonts w:ascii="Arial" w:hAnsi="Arial" w:cs="Arial"/>
                <w:b/>
                <w:bCs/>
                <w:color w:val="000000"/>
                <w:sz w:val="18"/>
                <w:szCs w:val="18"/>
              </w:rPr>
            </w:pPr>
            <w:ins w:id="1440" w:author="Mai Ngoc Ngo" w:date="2024-10-24T13:51:00Z" w16du:dateUtc="2024-10-24T06:51:00Z">
              <w:r w:rsidRPr="009A1802">
                <w:rPr>
                  <w:rFonts w:ascii="Arial" w:hAnsi="Arial" w:cs="Arial"/>
                  <w:b/>
                  <w:bCs/>
                  <w:sz w:val="18"/>
                  <w:szCs w:val="18"/>
                  <w:rPrChange w:id="1441" w:author="An Phuc Cao" w:date="2024-10-25T11:03:00Z" w16du:dateUtc="2024-10-25T04:03:00Z">
                    <w:rPr/>
                  </w:rPrChange>
                </w:rPr>
                <w:t xml:space="preserve"> 450,612,886,634 </w:t>
              </w:r>
            </w:ins>
            <w:ins w:id="1442" w:author="An Phuc Cao" w:date="2024-09-26T15:29:00Z" w16du:dateUtc="2024-09-26T08:29:00Z">
              <w:del w:id="1443" w:author="Mai Ngoc Ngo" w:date="2024-10-24T13:51:00Z" w16du:dateUtc="2024-10-24T06:51:00Z">
                <w:r w:rsidR="00A712EB" w:rsidRPr="009A1802">
                  <w:rPr>
                    <w:rFonts w:ascii="Arial" w:hAnsi="Arial" w:cs="Arial"/>
                    <w:b/>
                    <w:bCs/>
                    <w:sz w:val="18"/>
                    <w:szCs w:val="18"/>
                    <w:rPrChange w:id="1444" w:author="An Phuc Cao" w:date="2024-10-25T11:03:00Z" w16du:dateUtc="2024-10-25T04:03:00Z">
                      <w:rPr>
                        <w:rFonts w:ascii="Arial" w:hAnsi="Arial" w:cs="Arial"/>
                        <w:b/>
                        <w:bCs/>
                        <w:sz w:val="17"/>
                        <w:szCs w:val="17"/>
                      </w:rPr>
                    </w:rPrChange>
                  </w:rPr>
                  <w:delText xml:space="preserve">450,612,886,634 </w:delText>
                </w:r>
              </w:del>
            </w:ins>
            <w:del w:id="1445" w:author="Mai Ngoc Ngo" w:date="2024-10-24T13:51:00Z" w16du:dateUtc="2024-10-24T06:51:00Z">
              <w:r w:rsidR="00A712EB" w:rsidRPr="0069716B" w:rsidDel="00B84F07">
                <w:rPr>
                  <w:rFonts w:ascii="Arial" w:hAnsi="Arial" w:cs="Arial"/>
                  <w:b/>
                  <w:bCs/>
                  <w:color w:val="000000"/>
                  <w:sz w:val="18"/>
                  <w:szCs w:val="18"/>
                </w:rPr>
                <w:delText>101,346,354,177</w:delText>
              </w:r>
            </w:del>
          </w:p>
        </w:tc>
      </w:tr>
      <w:tr w:rsidR="00E817AA" w:rsidRPr="00F560F6" w14:paraId="6B577CCD" w14:textId="6ACB9EB0" w:rsidTr="00596949">
        <w:tblPrEx>
          <w:tblW w:w="14175" w:type="dxa"/>
          <w:tblInd w:w="709" w:type="dxa"/>
          <w:tblLayout w:type="fixed"/>
          <w:tblPrExChange w:id="1446" w:author="Hai Quang Le" w:date="2025-01-06T09:44:00Z" w16du:dateUtc="2025-01-06T02:44:00Z">
            <w:tblPrEx>
              <w:tblW w:w="14175" w:type="dxa"/>
              <w:tblInd w:w="709" w:type="dxa"/>
              <w:tblLayout w:type="fixed"/>
            </w:tblPrEx>
          </w:tblPrExChange>
        </w:tblPrEx>
        <w:trPr>
          <w:cantSplit/>
          <w:trHeight w:val="108"/>
          <w:trPrChange w:id="1447" w:author="Hai Quang Le" w:date="2025-01-06T09:44:00Z" w16du:dateUtc="2025-01-06T02:44:00Z">
            <w:trPr>
              <w:cantSplit/>
              <w:trHeight w:val="108"/>
            </w:trPr>
          </w:trPrChange>
        </w:trPr>
        <w:tc>
          <w:tcPr>
            <w:tcW w:w="2552" w:type="dxa"/>
            <w:shd w:val="clear" w:color="auto" w:fill="auto"/>
            <w:noWrap/>
            <w:vAlign w:val="bottom"/>
            <w:tcPrChange w:id="1448" w:author="Hai Quang Le" w:date="2025-01-06T09:44:00Z" w16du:dateUtc="2025-01-06T02:44:00Z">
              <w:tcPr>
                <w:tcW w:w="2552" w:type="dxa"/>
                <w:gridSpan w:val="2"/>
                <w:tcBorders>
                  <w:top w:val="nil"/>
                  <w:left w:val="nil"/>
                  <w:bottom w:val="nil"/>
                  <w:right w:val="nil"/>
                </w:tcBorders>
                <w:shd w:val="clear" w:color="auto" w:fill="auto"/>
                <w:noWrap/>
                <w:vAlign w:val="bottom"/>
              </w:tcPr>
            </w:tcPrChange>
          </w:tcPr>
          <w:p w14:paraId="2C4C5B44" w14:textId="59D85967" w:rsidR="00E817AA" w:rsidRPr="00F560F6" w:rsidRDefault="00156573" w:rsidP="0069716B">
            <w:pPr>
              <w:overflowPunct/>
              <w:autoSpaceDE/>
              <w:autoSpaceDN/>
              <w:adjustRightInd/>
              <w:spacing w:before="120"/>
              <w:ind w:left="-108" w:right="-57"/>
              <w:textAlignment w:val="auto"/>
              <w:rPr>
                <w:rFonts w:ascii="Arial" w:hAnsi="Arial" w:cs="Arial"/>
                <w:color w:val="000000"/>
                <w:sz w:val="18"/>
                <w:szCs w:val="18"/>
              </w:rPr>
            </w:pPr>
            <w:ins w:id="1449" w:author="Mai Ngoc Ngo" w:date="2024-10-24T13:53:00Z" w16du:dateUtc="2024-10-24T06:53:00Z">
              <w:r w:rsidRPr="00156573">
                <w:rPr>
                  <w:rFonts w:ascii="Arial" w:hAnsi="Arial" w:cs="Arial"/>
                  <w:color w:val="000000"/>
                  <w:sz w:val="18"/>
                  <w:szCs w:val="18"/>
                  <w:rPrChange w:id="1450" w:author="Mai Ngoc Ngo" w:date="2024-10-24T13:53:00Z" w16du:dateUtc="2024-10-24T06:53:00Z">
                    <w:rPr>
                      <w:rFonts w:ascii="Arial" w:hAnsi="Arial" w:cs="Arial"/>
                      <w:color w:val="000000"/>
                      <w:sz w:val="20"/>
                    </w:rPr>
                  </w:rPrChange>
                </w:rPr>
                <w:t>Loss during the year</w:t>
              </w:r>
            </w:ins>
            <w:ins w:id="1451" w:author="An Phuc Cao" w:date="2024-09-26T15:24:00Z" w16du:dateUtc="2024-09-26T08:24:00Z">
              <w:del w:id="1452" w:author="Mai Ngoc Ngo" w:date="2024-10-24T13:53:00Z" w16du:dateUtc="2024-10-24T06:53:00Z">
                <w:r w:rsidR="00E817AA">
                  <w:rPr>
                    <w:rFonts w:ascii="Arial" w:hAnsi="Arial" w:cs="Arial"/>
                    <w:color w:val="000000"/>
                    <w:sz w:val="18"/>
                    <w:szCs w:val="18"/>
                  </w:rPr>
                  <w:delText>Profit</w:delText>
                </w:r>
              </w:del>
            </w:ins>
            <w:del w:id="1453" w:author="Mai Ngoc Ngo" w:date="2024-10-24T13:53:00Z" w16du:dateUtc="2024-10-24T06:53:00Z">
              <w:r w:rsidR="00E817AA" w:rsidRPr="00F560F6" w:rsidDel="00B84F07">
                <w:rPr>
                  <w:rFonts w:ascii="Arial" w:hAnsi="Arial" w:cs="Arial"/>
                  <w:color w:val="000000"/>
                  <w:sz w:val="18"/>
                  <w:szCs w:val="18"/>
                </w:rPr>
                <w:delText>Loss</w:delText>
              </w:r>
              <w:r w:rsidR="00E817AA" w:rsidRPr="00F560F6">
                <w:rPr>
                  <w:rFonts w:ascii="Arial" w:hAnsi="Arial" w:cs="Arial"/>
                  <w:color w:val="000000"/>
                  <w:sz w:val="18"/>
                  <w:szCs w:val="18"/>
                </w:rPr>
                <w:delText xml:space="preserve"> for the </w:delText>
              </w:r>
              <w:r w:rsidR="00E817AA" w:rsidRPr="00F560F6">
                <w:rPr>
                  <w:rFonts w:ascii="Arial" w:hAnsi="Arial" w:cs="Arial"/>
                  <w:sz w:val="18"/>
                  <w:szCs w:val="18"/>
                </w:rPr>
                <w:delText>year</w:delText>
              </w:r>
            </w:del>
          </w:p>
        </w:tc>
        <w:tc>
          <w:tcPr>
            <w:tcW w:w="1559" w:type="dxa"/>
            <w:shd w:val="clear" w:color="auto" w:fill="auto"/>
            <w:vAlign w:val="bottom"/>
            <w:tcPrChange w:id="1454" w:author="Hai Quang Le" w:date="2025-01-06T09:44:00Z" w16du:dateUtc="2025-01-06T02:44:00Z">
              <w:tcPr>
                <w:tcW w:w="1710" w:type="dxa"/>
                <w:gridSpan w:val="3"/>
                <w:tcBorders>
                  <w:top w:val="nil"/>
                  <w:left w:val="nil"/>
                  <w:right w:val="nil"/>
                </w:tcBorders>
                <w:shd w:val="clear" w:color="auto" w:fill="auto"/>
                <w:vAlign w:val="bottom"/>
              </w:tcPr>
            </w:tcPrChange>
          </w:tcPr>
          <w:p w14:paraId="085610EE" w14:textId="0E4AA260" w:rsidR="00E817AA" w:rsidRPr="00F560F6" w:rsidRDefault="000E0118" w:rsidP="0069716B">
            <w:pPr>
              <w:overflowPunct/>
              <w:autoSpaceDE/>
              <w:autoSpaceDN/>
              <w:adjustRightInd/>
              <w:spacing w:before="120"/>
              <w:ind w:right="-85"/>
              <w:jc w:val="right"/>
              <w:textAlignment w:val="auto"/>
              <w:rPr>
                <w:rFonts w:ascii="Arial" w:hAnsi="Arial" w:cs="Arial"/>
                <w:bCs/>
                <w:color w:val="000000"/>
                <w:sz w:val="18"/>
                <w:szCs w:val="18"/>
              </w:rPr>
            </w:pPr>
            <w:ins w:id="1455" w:author="Mai Ngoc Ngo" w:date="2024-10-24T13:51:00Z" w16du:dateUtc="2024-10-24T06:51:00Z">
              <w:r w:rsidRPr="000E0118">
                <w:rPr>
                  <w:rFonts w:ascii="Arial" w:hAnsi="Arial" w:cs="Arial"/>
                  <w:sz w:val="18"/>
                  <w:szCs w:val="18"/>
                  <w:rPrChange w:id="1456" w:author="Mai Ngoc Ngo" w:date="2024-10-24T13:52:00Z" w16du:dateUtc="2024-10-24T06:52:00Z">
                    <w:rPr/>
                  </w:rPrChange>
                </w:rPr>
                <w:t xml:space="preserve"> -   </w:t>
              </w:r>
            </w:ins>
            <w:ins w:id="1457" w:author="An Phuc Cao" w:date="2024-09-26T15:29:00Z" w16du:dateUtc="2024-09-26T08:29:00Z">
              <w:del w:id="1458" w:author="Mai Ngoc Ngo" w:date="2024-10-24T13:51:00Z" w16du:dateUtc="2024-10-24T06:51:00Z">
                <w:r w:rsidR="00E817AA" w:rsidRPr="000E0118">
                  <w:rPr>
                    <w:rFonts w:ascii="Arial" w:hAnsi="Arial" w:cs="Arial"/>
                    <w:sz w:val="18"/>
                    <w:szCs w:val="18"/>
                    <w:rPrChange w:id="1459" w:author="Mai Ngoc Ngo" w:date="2024-10-24T13:53:00Z" w16du:dateUtc="2024-10-24T06:53:00Z">
                      <w:rPr>
                        <w:rFonts w:ascii="Arial" w:hAnsi="Arial" w:cs="Arial"/>
                        <w:sz w:val="17"/>
                        <w:szCs w:val="17"/>
                      </w:rPr>
                    </w:rPrChange>
                  </w:rPr>
                  <w:delText xml:space="preserve">-   </w:delText>
                </w:r>
              </w:del>
            </w:ins>
            <w:del w:id="1460" w:author="Mai Ngoc Ngo" w:date="2024-10-24T13:51:00Z" w16du:dateUtc="2024-10-24T06:51:00Z">
              <w:r w:rsidR="00E817AA" w:rsidRPr="00F560F6" w:rsidDel="00B84F07">
                <w:rPr>
                  <w:rFonts w:ascii="Arial" w:hAnsi="Arial" w:cs="Arial"/>
                  <w:color w:val="000000"/>
                  <w:sz w:val="18"/>
                  <w:szCs w:val="18"/>
                </w:rPr>
                <w:delText>-</w:delText>
              </w:r>
            </w:del>
          </w:p>
        </w:tc>
        <w:tc>
          <w:tcPr>
            <w:tcW w:w="1701" w:type="dxa"/>
            <w:gridSpan w:val="2"/>
            <w:vAlign w:val="bottom"/>
            <w:tcPrChange w:id="1461" w:author="Hai Quang Le" w:date="2025-01-06T09:44:00Z" w16du:dateUtc="2025-01-06T02:44:00Z">
              <w:tcPr>
                <w:tcW w:w="1651" w:type="dxa"/>
                <w:gridSpan w:val="3"/>
                <w:tcBorders>
                  <w:top w:val="nil"/>
                  <w:left w:val="nil"/>
                  <w:right w:val="nil"/>
                </w:tcBorders>
                <w:vAlign w:val="bottom"/>
              </w:tcPr>
            </w:tcPrChange>
          </w:tcPr>
          <w:p w14:paraId="5D176637" w14:textId="2C73608F" w:rsidR="00E817AA" w:rsidRPr="00F560F6" w:rsidRDefault="000E0118" w:rsidP="0069716B">
            <w:pPr>
              <w:overflowPunct/>
              <w:autoSpaceDE/>
              <w:autoSpaceDN/>
              <w:adjustRightInd/>
              <w:spacing w:before="120"/>
              <w:ind w:right="-85"/>
              <w:jc w:val="right"/>
              <w:textAlignment w:val="auto"/>
              <w:rPr>
                <w:rFonts w:ascii="Arial" w:hAnsi="Arial" w:cs="Arial"/>
                <w:color w:val="000000"/>
                <w:sz w:val="18"/>
                <w:szCs w:val="18"/>
              </w:rPr>
            </w:pPr>
            <w:ins w:id="1462" w:author="Mai Ngoc Ngo" w:date="2024-10-24T13:51:00Z" w16du:dateUtc="2024-10-24T06:51:00Z">
              <w:r w:rsidRPr="000E0118">
                <w:rPr>
                  <w:rFonts w:ascii="Arial" w:hAnsi="Arial" w:cs="Arial"/>
                  <w:sz w:val="18"/>
                  <w:szCs w:val="18"/>
                  <w:rPrChange w:id="1463" w:author="Mai Ngoc Ngo" w:date="2024-10-24T13:52:00Z" w16du:dateUtc="2024-10-24T06:52:00Z">
                    <w:rPr/>
                  </w:rPrChange>
                </w:rPr>
                <w:t xml:space="preserve"> -   </w:t>
              </w:r>
            </w:ins>
            <w:ins w:id="1464" w:author="An Phuc Cao" w:date="2024-09-26T15:29:00Z" w16du:dateUtc="2024-09-26T08:29:00Z">
              <w:del w:id="1465" w:author="Mai Ngoc Ngo" w:date="2024-10-24T13:51:00Z" w16du:dateUtc="2024-10-24T06:51:00Z">
                <w:r w:rsidR="00E817AA" w:rsidRPr="000E0118">
                  <w:rPr>
                    <w:rFonts w:ascii="Arial" w:hAnsi="Arial" w:cs="Arial"/>
                    <w:sz w:val="18"/>
                    <w:szCs w:val="18"/>
                    <w:rPrChange w:id="1466" w:author="Mai Ngoc Ngo" w:date="2024-10-24T13:53:00Z" w16du:dateUtc="2024-10-24T06:53:00Z">
                      <w:rPr>
                        <w:rFonts w:ascii="Arial" w:hAnsi="Arial" w:cs="Arial"/>
                        <w:sz w:val="17"/>
                        <w:szCs w:val="17"/>
                      </w:rPr>
                    </w:rPrChange>
                  </w:rPr>
                  <w:delText xml:space="preserve">-   </w:delText>
                </w:r>
              </w:del>
            </w:ins>
            <w:del w:id="1467" w:author="Mai Ngoc Ngo" w:date="2024-10-24T13:51:00Z" w16du:dateUtc="2024-10-24T06:51:00Z">
              <w:r w:rsidR="00E817AA" w:rsidRPr="00F560F6" w:rsidDel="00B84F07">
                <w:rPr>
                  <w:rFonts w:ascii="Arial" w:hAnsi="Arial" w:cs="Arial"/>
                  <w:color w:val="000000"/>
                  <w:sz w:val="18"/>
                  <w:szCs w:val="18"/>
                </w:rPr>
                <w:delText>-</w:delText>
              </w:r>
            </w:del>
          </w:p>
        </w:tc>
        <w:tc>
          <w:tcPr>
            <w:tcW w:w="1752" w:type="dxa"/>
            <w:gridSpan w:val="2"/>
            <w:vAlign w:val="bottom"/>
            <w:tcPrChange w:id="1468" w:author="Hai Quang Le" w:date="2025-01-06T09:44:00Z" w16du:dateUtc="2025-01-06T02:44:00Z">
              <w:tcPr>
                <w:tcW w:w="1651" w:type="dxa"/>
                <w:gridSpan w:val="2"/>
                <w:tcBorders>
                  <w:top w:val="nil"/>
                  <w:left w:val="nil"/>
                  <w:right w:val="nil"/>
                </w:tcBorders>
                <w:vAlign w:val="bottom"/>
              </w:tcPr>
            </w:tcPrChange>
          </w:tcPr>
          <w:p w14:paraId="5A194BFF" w14:textId="56A95E82" w:rsidR="00E817AA" w:rsidRPr="00F560F6" w:rsidRDefault="000E0118" w:rsidP="0069716B">
            <w:pPr>
              <w:overflowPunct/>
              <w:autoSpaceDE/>
              <w:autoSpaceDN/>
              <w:adjustRightInd/>
              <w:spacing w:before="120"/>
              <w:ind w:right="-85"/>
              <w:jc w:val="right"/>
              <w:textAlignment w:val="auto"/>
              <w:rPr>
                <w:rFonts w:ascii="Arial" w:hAnsi="Arial" w:cs="Arial"/>
                <w:color w:val="000000"/>
                <w:sz w:val="18"/>
                <w:szCs w:val="18"/>
              </w:rPr>
            </w:pPr>
            <w:ins w:id="1469" w:author="Mai Ngoc Ngo" w:date="2024-10-24T13:51:00Z" w16du:dateUtc="2024-10-24T06:51:00Z">
              <w:r w:rsidRPr="000E0118">
                <w:rPr>
                  <w:rFonts w:ascii="Arial" w:hAnsi="Arial" w:cs="Arial"/>
                  <w:sz w:val="18"/>
                  <w:szCs w:val="18"/>
                  <w:rPrChange w:id="1470" w:author="Mai Ngoc Ngo" w:date="2024-10-24T13:52:00Z" w16du:dateUtc="2024-10-24T06:52:00Z">
                    <w:rPr/>
                  </w:rPrChange>
                </w:rPr>
                <w:t xml:space="preserve"> -   </w:t>
              </w:r>
            </w:ins>
            <w:ins w:id="1471" w:author="An Phuc Cao" w:date="2024-09-26T15:29:00Z" w16du:dateUtc="2024-09-26T08:29:00Z">
              <w:del w:id="1472" w:author="Mai Ngoc Ngo" w:date="2024-10-24T13:51:00Z" w16du:dateUtc="2024-10-24T06:51:00Z">
                <w:r w:rsidR="00E817AA" w:rsidRPr="000E0118">
                  <w:rPr>
                    <w:rFonts w:ascii="Arial" w:hAnsi="Arial" w:cs="Arial"/>
                    <w:sz w:val="18"/>
                    <w:szCs w:val="18"/>
                    <w:rPrChange w:id="1473" w:author="Mai Ngoc Ngo" w:date="2024-10-24T13:53:00Z" w16du:dateUtc="2024-10-24T06:53:00Z">
                      <w:rPr>
                        <w:rFonts w:ascii="Arial" w:hAnsi="Arial" w:cs="Arial"/>
                        <w:sz w:val="17"/>
                        <w:szCs w:val="17"/>
                      </w:rPr>
                    </w:rPrChange>
                  </w:rPr>
                  <w:delText xml:space="preserve">-   </w:delText>
                </w:r>
              </w:del>
            </w:ins>
            <w:del w:id="1474" w:author="Mai Ngoc Ngo" w:date="2024-10-24T13:51:00Z" w16du:dateUtc="2024-10-24T06:51:00Z">
              <w:r w:rsidR="00E817AA" w:rsidRPr="00F560F6" w:rsidDel="00B84F07">
                <w:rPr>
                  <w:rFonts w:ascii="Arial" w:hAnsi="Arial" w:cs="Arial"/>
                  <w:color w:val="000000"/>
                  <w:sz w:val="18"/>
                  <w:szCs w:val="18"/>
                </w:rPr>
                <w:delText>-</w:delText>
              </w:r>
            </w:del>
          </w:p>
        </w:tc>
        <w:tc>
          <w:tcPr>
            <w:tcW w:w="1651" w:type="dxa"/>
            <w:vAlign w:val="bottom"/>
            <w:tcPrChange w:id="1475" w:author="Hai Quang Le" w:date="2025-01-06T09:44:00Z" w16du:dateUtc="2025-01-06T02:44:00Z">
              <w:tcPr>
                <w:tcW w:w="1651" w:type="dxa"/>
                <w:gridSpan w:val="2"/>
                <w:tcBorders>
                  <w:top w:val="nil"/>
                  <w:left w:val="nil"/>
                  <w:right w:val="nil"/>
                </w:tcBorders>
                <w:vAlign w:val="bottom"/>
              </w:tcPr>
            </w:tcPrChange>
          </w:tcPr>
          <w:p w14:paraId="4AC04E2F" w14:textId="4A91D754" w:rsidR="00E817AA" w:rsidRPr="00F560F6" w:rsidRDefault="000E0118" w:rsidP="0069716B">
            <w:pPr>
              <w:overflowPunct/>
              <w:autoSpaceDE/>
              <w:autoSpaceDN/>
              <w:adjustRightInd/>
              <w:spacing w:before="120"/>
              <w:ind w:right="-85"/>
              <w:jc w:val="right"/>
              <w:textAlignment w:val="auto"/>
              <w:rPr>
                <w:rFonts w:ascii="Arial" w:hAnsi="Arial" w:cs="Arial"/>
                <w:color w:val="000000"/>
                <w:sz w:val="18"/>
                <w:szCs w:val="18"/>
              </w:rPr>
            </w:pPr>
            <w:ins w:id="1476" w:author="Mai Ngoc Ngo" w:date="2024-10-24T13:51:00Z" w16du:dateUtc="2024-10-24T06:51:00Z">
              <w:r w:rsidRPr="000E0118">
                <w:rPr>
                  <w:rFonts w:ascii="Arial" w:hAnsi="Arial" w:cs="Arial"/>
                  <w:sz w:val="18"/>
                  <w:szCs w:val="18"/>
                  <w:rPrChange w:id="1477" w:author="Mai Ngoc Ngo" w:date="2024-10-24T13:52:00Z" w16du:dateUtc="2024-10-24T06:52:00Z">
                    <w:rPr/>
                  </w:rPrChange>
                </w:rPr>
                <w:t xml:space="preserve"> (2,260,587,360)</w:t>
              </w:r>
            </w:ins>
            <w:ins w:id="1478" w:author="An Phuc Cao" w:date="2024-09-26T15:29:00Z" w16du:dateUtc="2024-09-26T08:29:00Z">
              <w:del w:id="1479" w:author="Mai Ngoc Ngo" w:date="2024-10-24T13:51:00Z" w16du:dateUtc="2024-10-24T06:51:00Z">
                <w:r w:rsidR="00E817AA" w:rsidRPr="000E0118">
                  <w:rPr>
                    <w:rFonts w:ascii="Arial" w:hAnsi="Arial" w:cs="Arial"/>
                    <w:sz w:val="18"/>
                    <w:szCs w:val="18"/>
                    <w:rPrChange w:id="1480" w:author="Mai Ngoc Ngo" w:date="2024-10-24T13:53:00Z" w16du:dateUtc="2024-10-24T06:53:00Z">
                      <w:rPr>
                        <w:rFonts w:ascii="Arial" w:hAnsi="Arial" w:cs="Arial"/>
                        <w:sz w:val="17"/>
                        <w:szCs w:val="17"/>
                      </w:rPr>
                    </w:rPrChange>
                  </w:rPr>
                  <w:delText>(1,090,983,134)</w:delText>
                </w:r>
              </w:del>
            </w:ins>
            <w:del w:id="1481" w:author="Mai Ngoc Ngo" w:date="2024-10-24T13:51:00Z" w16du:dateUtc="2024-10-24T06:51:00Z">
              <w:r w:rsidR="00E817AA" w:rsidRPr="00F560F6" w:rsidDel="00B84F07">
                <w:rPr>
                  <w:rFonts w:ascii="Arial" w:hAnsi="Arial" w:cs="Arial"/>
                  <w:color w:val="000000"/>
                  <w:sz w:val="18"/>
                  <w:szCs w:val="18"/>
                </w:rPr>
                <w:delText>(132,618,721,647)</w:delText>
              </w:r>
            </w:del>
          </w:p>
        </w:tc>
        <w:tc>
          <w:tcPr>
            <w:tcW w:w="1771" w:type="dxa"/>
            <w:vAlign w:val="bottom"/>
            <w:tcPrChange w:id="1482" w:author="Hai Quang Le" w:date="2025-01-06T09:44:00Z" w16du:dateUtc="2025-01-06T02:44:00Z">
              <w:tcPr>
                <w:tcW w:w="1651" w:type="dxa"/>
                <w:tcBorders>
                  <w:top w:val="nil"/>
                  <w:left w:val="nil"/>
                  <w:right w:val="nil"/>
                </w:tcBorders>
                <w:vAlign w:val="bottom"/>
              </w:tcPr>
            </w:tcPrChange>
          </w:tcPr>
          <w:p w14:paraId="6E10E0EA" w14:textId="624462D3" w:rsidR="00E817AA" w:rsidRPr="00F560F6" w:rsidRDefault="000E0118" w:rsidP="0069716B">
            <w:pPr>
              <w:overflowPunct/>
              <w:autoSpaceDE/>
              <w:autoSpaceDN/>
              <w:adjustRightInd/>
              <w:spacing w:before="120"/>
              <w:ind w:right="-85"/>
              <w:jc w:val="right"/>
              <w:textAlignment w:val="auto"/>
              <w:rPr>
                <w:rFonts w:ascii="Arial" w:hAnsi="Arial" w:cs="Arial"/>
                <w:color w:val="000000"/>
                <w:sz w:val="18"/>
                <w:szCs w:val="18"/>
              </w:rPr>
            </w:pPr>
            <w:ins w:id="1483" w:author="Mai Ngoc Ngo" w:date="2024-10-24T13:51:00Z" w16du:dateUtc="2024-10-24T06:51:00Z">
              <w:r w:rsidRPr="000E0118">
                <w:rPr>
                  <w:rFonts w:ascii="Arial" w:hAnsi="Arial" w:cs="Arial"/>
                  <w:sz w:val="18"/>
                  <w:szCs w:val="18"/>
                  <w:rPrChange w:id="1484" w:author="Mai Ngoc Ngo" w:date="2024-10-24T13:52:00Z" w16du:dateUtc="2024-10-24T06:52:00Z">
                    <w:rPr/>
                  </w:rPrChange>
                </w:rPr>
                <w:t xml:space="preserve"> (2,260,587,360)</w:t>
              </w:r>
            </w:ins>
            <w:ins w:id="1485" w:author="An Phuc Cao" w:date="2024-09-26T15:29:00Z" w16du:dateUtc="2024-09-26T08:29:00Z">
              <w:del w:id="1486" w:author="Mai Ngoc Ngo" w:date="2024-10-24T13:51:00Z" w16du:dateUtc="2024-10-24T06:51:00Z">
                <w:r w:rsidR="00E817AA" w:rsidRPr="000E0118">
                  <w:rPr>
                    <w:rFonts w:ascii="Arial" w:hAnsi="Arial" w:cs="Arial"/>
                    <w:sz w:val="18"/>
                    <w:szCs w:val="18"/>
                    <w:rPrChange w:id="1487" w:author="Mai Ngoc Ngo" w:date="2024-10-24T13:53:00Z" w16du:dateUtc="2024-10-24T06:53:00Z">
                      <w:rPr>
                        <w:rFonts w:ascii="Arial" w:hAnsi="Arial" w:cs="Arial"/>
                        <w:sz w:val="17"/>
                        <w:szCs w:val="17"/>
                      </w:rPr>
                    </w:rPrChange>
                  </w:rPr>
                  <w:delText>(1,090,983,134)</w:delText>
                </w:r>
              </w:del>
            </w:ins>
            <w:del w:id="1488" w:author="Mai Ngoc Ngo" w:date="2024-10-24T13:51:00Z" w16du:dateUtc="2024-10-24T06:51:00Z">
              <w:r w:rsidR="00E817AA" w:rsidRPr="00F560F6" w:rsidDel="00B84F07">
                <w:rPr>
                  <w:rFonts w:ascii="Arial" w:hAnsi="Arial" w:cs="Arial"/>
                  <w:color w:val="000000"/>
                  <w:sz w:val="18"/>
                  <w:szCs w:val="18"/>
                </w:rPr>
                <w:delText>(132,618,721,647)</w:delText>
              </w:r>
            </w:del>
          </w:p>
        </w:tc>
        <w:tc>
          <w:tcPr>
            <w:tcW w:w="1532" w:type="dxa"/>
            <w:vAlign w:val="bottom"/>
            <w:tcPrChange w:id="1489" w:author="Hai Quang Le" w:date="2025-01-06T09:44:00Z" w16du:dateUtc="2025-01-06T02:44:00Z">
              <w:tcPr>
                <w:tcW w:w="1652" w:type="dxa"/>
                <w:gridSpan w:val="3"/>
                <w:tcBorders>
                  <w:top w:val="nil"/>
                  <w:left w:val="nil"/>
                  <w:right w:val="nil"/>
                </w:tcBorders>
                <w:vAlign w:val="bottom"/>
              </w:tcPr>
            </w:tcPrChange>
          </w:tcPr>
          <w:p w14:paraId="45E6912F" w14:textId="21FC2955" w:rsidR="00E817AA" w:rsidRPr="00F560F6" w:rsidRDefault="000E0118" w:rsidP="0069716B">
            <w:pPr>
              <w:overflowPunct/>
              <w:autoSpaceDE/>
              <w:autoSpaceDN/>
              <w:adjustRightInd/>
              <w:spacing w:before="120"/>
              <w:ind w:right="-85"/>
              <w:jc w:val="right"/>
              <w:textAlignment w:val="auto"/>
              <w:rPr>
                <w:rFonts w:ascii="Arial" w:hAnsi="Arial" w:cs="Arial"/>
                <w:color w:val="000000"/>
                <w:sz w:val="18"/>
                <w:szCs w:val="18"/>
              </w:rPr>
            </w:pPr>
            <w:ins w:id="1490" w:author="Mai Ngoc Ngo" w:date="2024-10-24T13:51:00Z" w16du:dateUtc="2024-10-24T06:51:00Z">
              <w:r w:rsidRPr="000E0118">
                <w:rPr>
                  <w:rFonts w:ascii="Arial" w:hAnsi="Arial" w:cs="Arial"/>
                  <w:sz w:val="18"/>
                  <w:szCs w:val="18"/>
                  <w:rPrChange w:id="1491" w:author="Mai Ngoc Ngo" w:date="2024-10-24T13:52:00Z" w16du:dateUtc="2024-10-24T06:52:00Z">
                    <w:rPr/>
                  </w:rPrChange>
                </w:rPr>
                <w:t xml:space="preserve"> 21,509,504 </w:t>
              </w:r>
            </w:ins>
            <w:ins w:id="1492" w:author="An Phuc Cao" w:date="2024-09-26T15:29:00Z" w16du:dateUtc="2024-09-26T08:29:00Z">
              <w:del w:id="1493" w:author="Mai Ngoc Ngo" w:date="2024-10-24T13:51:00Z" w16du:dateUtc="2024-10-24T06:51:00Z">
                <w:r w:rsidR="00E817AA" w:rsidRPr="000E0118">
                  <w:rPr>
                    <w:rFonts w:ascii="Arial" w:hAnsi="Arial" w:cs="Arial"/>
                    <w:sz w:val="18"/>
                    <w:szCs w:val="18"/>
                    <w:rPrChange w:id="1494" w:author="Mai Ngoc Ngo" w:date="2024-10-24T13:53:00Z" w16du:dateUtc="2024-10-24T06:53:00Z">
                      <w:rPr>
                        <w:rFonts w:ascii="Arial" w:hAnsi="Arial" w:cs="Arial"/>
                        <w:sz w:val="17"/>
                        <w:szCs w:val="17"/>
                      </w:rPr>
                    </w:rPrChange>
                  </w:rPr>
                  <w:delText xml:space="preserve">21,509,504 </w:delText>
                </w:r>
              </w:del>
            </w:ins>
            <w:del w:id="1495" w:author="Mai Ngoc Ngo" w:date="2024-10-24T13:51:00Z" w16du:dateUtc="2024-10-24T06:51:00Z">
              <w:r w:rsidR="00E817AA" w:rsidRPr="00F560F6" w:rsidDel="00B84F07">
                <w:rPr>
                  <w:rFonts w:ascii="Arial" w:hAnsi="Arial" w:cs="Arial"/>
                  <w:color w:val="000000"/>
                  <w:sz w:val="18"/>
                  <w:szCs w:val="18"/>
                </w:rPr>
                <w:delText>86,660,629</w:delText>
              </w:r>
            </w:del>
          </w:p>
        </w:tc>
        <w:tc>
          <w:tcPr>
            <w:tcW w:w="1657" w:type="dxa"/>
            <w:vAlign w:val="bottom"/>
            <w:tcPrChange w:id="1496" w:author="Hai Quang Le" w:date="2025-01-06T09:44:00Z" w16du:dateUtc="2025-01-06T02:44:00Z">
              <w:tcPr>
                <w:tcW w:w="1657" w:type="dxa"/>
                <w:tcBorders>
                  <w:top w:val="nil"/>
                  <w:left w:val="nil"/>
                  <w:right w:val="nil"/>
                </w:tcBorders>
                <w:vAlign w:val="bottom"/>
              </w:tcPr>
            </w:tcPrChange>
          </w:tcPr>
          <w:p w14:paraId="2093BA61" w14:textId="11413A64" w:rsidR="00E817AA" w:rsidRPr="00F560F6" w:rsidRDefault="000E0118" w:rsidP="0069716B">
            <w:pPr>
              <w:overflowPunct/>
              <w:autoSpaceDE/>
              <w:autoSpaceDN/>
              <w:adjustRightInd/>
              <w:spacing w:before="120"/>
              <w:ind w:right="-85"/>
              <w:jc w:val="right"/>
              <w:textAlignment w:val="auto"/>
              <w:rPr>
                <w:rFonts w:ascii="Arial" w:hAnsi="Arial" w:cs="Arial"/>
                <w:color w:val="000000"/>
                <w:sz w:val="18"/>
                <w:szCs w:val="18"/>
              </w:rPr>
            </w:pPr>
            <w:ins w:id="1497" w:author="Mai Ngoc Ngo" w:date="2024-10-24T13:51:00Z" w16du:dateUtc="2024-10-24T06:51:00Z">
              <w:r w:rsidRPr="000E0118">
                <w:rPr>
                  <w:rFonts w:ascii="Arial" w:hAnsi="Arial" w:cs="Arial"/>
                  <w:sz w:val="18"/>
                  <w:szCs w:val="18"/>
                  <w:rPrChange w:id="1498" w:author="Mai Ngoc Ngo" w:date="2024-10-24T13:52:00Z" w16du:dateUtc="2024-10-24T06:52:00Z">
                    <w:rPr/>
                  </w:rPrChange>
                </w:rPr>
                <w:t xml:space="preserve"> (2,239,077,856)</w:t>
              </w:r>
            </w:ins>
            <w:ins w:id="1499" w:author="An Phuc Cao" w:date="2024-09-26T15:29:00Z" w16du:dateUtc="2024-09-26T08:29:00Z">
              <w:del w:id="1500" w:author="Mai Ngoc Ngo" w:date="2024-10-24T13:51:00Z" w16du:dateUtc="2024-10-24T06:51:00Z">
                <w:r w:rsidR="00E817AA" w:rsidRPr="000E0118">
                  <w:rPr>
                    <w:rFonts w:ascii="Arial" w:hAnsi="Arial" w:cs="Arial"/>
                    <w:sz w:val="18"/>
                    <w:szCs w:val="18"/>
                    <w:rPrChange w:id="1501" w:author="Mai Ngoc Ngo" w:date="2024-10-24T13:53:00Z" w16du:dateUtc="2024-10-24T06:53:00Z">
                      <w:rPr>
                        <w:rFonts w:ascii="Arial" w:hAnsi="Arial" w:cs="Arial"/>
                        <w:sz w:val="17"/>
                        <w:szCs w:val="17"/>
                      </w:rPr>
                    </w:rPrChange>
                  </w:rPr>
                  <w:delText>(1,069,473,630)</w:delText>
                </w:r>
              </w:del>
            </w:ins>
            <w:del w:id="1502" w:author="Mai Ngoc Ngo" w:date="2024-10-24T13:51:00Z" w16du:dateUtc="2024-10-24T06:51:00Z">
              <w:r w:rsidR="00E817AA" w:rsidRPr="00F560F6" w:rsidDel="00B84F07">
                <w:rPr>
                  <w:rFonts w:ascii="Arial" w:hAnsi="Arial" w:cs="Arial"/>
                  <w:color w:val="000000"/>
                  <w:sz w:val="18"/>
                  <w:szCs w:val="18"/>
                </w:rPr>
                <w:delText>(132,532,061,018)</w:delText>
              </w:r>
            </w:del>
          </w:p>
        </w:tc>
      </w:tr>
      <w:tr w:rsidR="00E817AA" w:rsidRPr="00F560F6" w14:paraId="6D571D6F" w14:textId="4247DE40" w:rsidTr="00596949">
        <w:tblPrEx>
          <w:tblW w:w="14175" w:type="dxa"/>
          <w:tblInd w:w="709" w:type="dxa"/>
          <w:tblLayout w:type="fixed"/>
          <w:tblPrExChange w:id="1503" w:author="Hai Quang Le" w:date="2025-01-06T09:44:00Z" w16du:dateUtc="2025-01-06T02:44:00Z">
            <w:tblPrEx>
              <w:tblW w:w="14175" w:type="dxa"/>
              <w:tblInd w:w="709" w:type="dxa"/>
              <w:tblLayout w:type="fixed"/>
            </w:tblPrEx>
          </w:tblPrExChange>
        </w:tblPrEx>
        <w:trPr>
          <w:cantSplit/>
          <w:trHeight w:val="108"/>
          <w:trPrChange w:id="1504" w:author="Hai Quang Le" w:date="2025-01-06T09:44:00Z" w16du:dateUtc="2025-01-06T02:44:00Z">
            <w:trPr>
              <w:cantSplit/>
              <w:trHeight w:val="108"/>
            </w:trPr>
          </w:trPrChange>
        </w:trPr>
        <w:tc>
          <w:tcPr>
            <w:tcW w:w="2552" w:type="dxa"/>
            <w:shd w:val="clear" w:color="auto" w:fill="auto"/>
            <w:noWrap/>
            <w:vAlign w:val="bottom"/>
            <w:tcPrChange w:id="1505" w:author="Hai Quang Le" w:date="2025-01-06T09:44:00Z" w16du:dateUtc="2025-01-06T02:44:00Z">
              <w:tcPr>
                <w:tcW w:w="2552" w:type="dxa"/>
                <w:gridSpan w:val="2"/>
                <w:tcBorders>
                  <w:top w:val="nil"/>
                  <w:left w:val="nil"/>
                  <w:bottom w:val="nil"/>
                  <w:right w:val="nil"/>
                </w:tcBorders>
                <w:shd w:val="clear" w:color="auto" w:fill="auto"/>
                <w:noWrap/>
                <w:vAlign w:val="bottom"/>
              </w:tcPr>
            </w:tcPrChange>
          </w:tcPr>
          <w:p w14:paraId="1EC2A64E" w14:textId="12AF4425" w:rsidR="00E817AA" w:rsidRPr="00F560F6" w:rsidRDefault="00156573" w:rsidP="0069716B">
            <w:pPr>
              <w:overflowPunct/>
              <w:autoSpaceDE/>
              <w:autoSpaceDN/>
              <w:adjustRightInd/>
              <w:ind w:left="-108" w:right="-57"/>
              <w:textAlignment w:val="auto"/>
              <w:rPr>
                <w:rFonts w:ascii="Arial" w:hAnsi="Arial" w:cs="Arial"/>
                <w:color w:val="000000"/>
                <w:sz w:val="18"/>
                <w:szCs w:val="18"/>
              </w:rPr>
            </w:pPr>
            <w:ins w:id="1506" w:author="Mai Ngoc Ngo" w:date="2024-10-24T13:53:00Z" w16du:dateUtc="2024-10-24T06:53:00Z">
              <w:r w:rsidRPr="00156573">
                <w:rPr>
                  <w:rFonts w:ascii="Arial" w:hAnsi="Arial" w:cs="Arial"/>
                  <w:color w:val="000000"/>
                  <w:sz w:val="18"/>
                  <w:szCs w:val="18"/>
                  <w:rPrChange w:id="1507" w:author="Mai Ngoc Ngo" w:date="2024-10-24T13:53:00Z" w16du:dateUtc="2024-10-24T06:53:00Z">
                    <w:rPr>
                      <w:rFonts w:ascii="Arial" w:hAnsi="Arial" w:cs="Arial"/>
                      <w:color w:val="000000"/>
                      <w:sz w:val="20"/>
                    </w:rPr>
                  </w:rPrChange>
                </w:rPr>
                <w:t>Contributed capital during the year</w:t>
              </w:r>
            </w:ins>
            <w:del w:id="1508" w:author="Mai Ngoc Ngo" w:date="2024-10-24T13:53:00Z" w16du:dateUtc="2024-10-24T06:53:00Z">
              <w:r w:rsidR="00E817AA" w:rsidRPr="00F560F6">
                <w:rPr>
                  <w:rFonts w:ascii="Arial" w:hAnsi="Arial" w:cs="Arial"/>
                  <w:color w:val="000000"/>
                  <w:sz w:val="18"/>
                  <w:szCs w:val="18"/>
                </w:rPr>
                <w:delText xml:space="preserve">Capital </w:delText>
              </w:r>
              <w:r w:rsidR="00E817AA" w:rsidRPr="00F560F6" w:rsidDel="00896E6A">
                <w:rPr>
                  <w:rFonts w:ascii="Arial" w:hAnsi="Arial" w:cs="Arial"/>
                  <w:color w:val="000000"/>
                  <w:sz w:val="18"/>
                  <w:szCs w:val="18"/>
                </w:rPr>
                <w:delText>increase</w:delText>
              </w:r>
            </w:del>
            <w:ins w:id="1509" w:author="An Phuc Cao" w:date="2024-09-26T15:24:00Z" w16du:dateUtc="2024-09-26T08:24:00Z">
              <w:del w:id="1510" w:author="Mai Ngoc Ngo" w:date="2024-10-24T13:53:00Z" w16du:dateUtc="2024-10-24T06:53:00Z">
                <w:r w:rsidR="00E817AA">
                  <w:rPr>
                    <w:rFonts w:ascii="Arial" w:hAnsi="Arial" w:cs="Arial"/>
                    <w:color w:val="000000"/>
                    <w:sz w:val="18"/>
                    <w:szCs w:val="18"/>
                  </w:rPr>
                  <w:delText>contributed</w:delText>
                </w:r>
              </w:del>
            </w:ins>
          </w:p>
        </w:tc>
        <w:tc>
          <w:tcPr>
            <w:tcW w:w="1559" w:type="dxa"/>
            <w:shd w:val="clear" w:color="auto" w:fill="auto"/>
            <w:vAlign w:val="bottom"/>
            <w:tcPrChange w:id="1511" w:author="Hai Quang Le" w:date="2025-01-06T09:44:00Z" w16du:dateUtc="2025-01-06T02:44:00Z">
              <w:tcPr>
                <w:tcW w:w="1710" w:type="dxa"/>
                <w:gridSpan w:val="3"/>
                <w:tcBorders>
                  <w:top w:val="nil"/>
                  <w:left w:val="nil"/>
                  <w:right w:val="nil"/>
                </w:tcBorders>
                <w:shd w:val="clear" w:color="auto" w:fill="auto"/>
                <w:vAlign w:val="bottom"/>
              </w:tcPr>
            </w:tcPrChange>
          </w:tcPr>
          <w:p w14:paraId="2C72C78B" w14:textId="70F3F2CF" w:rsidR="00E817AA" w:rsidRPr="00F560F6" w:rsidRDefault="000E0118" w:rsidP="0069716B">
            <w:pPr>
              <w:overflowPunct/>
              <w:autoSpaceDE/>
              <w:autoSpaceDN/>
              <w:adjustRightInd/>
              <w:ind w:right="-85"/>
              <w:jc w:val="right"/>
              <w:textAlignment w:val="auto"/>
              <w:rPr>
                <w:rFonts w:ascii="Arial" w:hAnsi="Arial" w:cs="Arial"/>
                <w:bCs/>
                <w:color w:val="000000"/>
                <w:sz w:val="18"/>
                <w:szCs w:val="18"/>
              </w:rPr>
            </w:pPr>
            <w:ins w:id="1512" w:author="Mai Ngoc Ngo" w:date="2024-10-24T13:51:00Z" w16du:dateUtc="2024-10-24T06:51:00Z">
              <w:r w:rsidRPr="000E0118">
                <w:rPr>
                  <w:rFonts w:ascii="Arial" w:hAnsi="Arial" w:cs="Arial"/>
                  <w:sz w:val="18"/>
                  <w:szCs w:val="18"/>
                  <w:rPrChange w:id="1513" w:author="Mai Ngoc Ngo" w:date="2024-10-24T13:52:00Z" w16du:dateUtc="2024-10-24T06:52:00Z">
                    <w:rPr/>
                  </w:rPrChange>
                </w:rPr>
                <w:t xml:space="preserve"> 1,116,420,000 </w:t>
              </w:r>
            </w:ins>
            <w:ins w:id="1514" w:author="An Phuc Cao" w:date="2024-09-26T15:29:00Z" w16du:dateUtc="2024-09-26T08:29:00Z">
              <w:del w:id="1515" w:author="Mai Ngoc Ngo" w:date="2024-10-24T13:51:00Z" w16du:dateUtc="2024-10-24T06:51:00Z">
                <w:r w:rsidR="00E817AA" w:rsidRPr="000E0118">
                  <w:rPr>
                    <w:rFonts w:ascii="Arial" w:hAnsi="Arial" w:cs="Arial"/>
                    <w:sz w:val="18"/>
                    <w:szCs w:val="18"/>
                    <w:rPrChange w:id="1516" w:author="Mai Ngoc Ngo" w:date="2024-10-24T13:53:00Z" w16du:dateUtc="2024-10-24T06:53:00Z">
                      <w:rPr>
                        <w:rFonts w:ascii="Arial" w:hAnsi="Arial" w:cs="Arial"/>
                        <w:sz w:val="17"/>
                        <w:szCs w:val="17"/>
                      </w:rPr>
                    </w:rPrChange>
                  </w:rPr>
                  <w:delText xml:space="preserve">1,116,420,000 </w:delText>
                </w:r>
              </w:del>
            </w:ins>
            <w:del w:id="1517" w:author="Mai Ngoc Ngo" w:date="2024-10-24T13:51:00Z" w16du:dateUtc="2024-10-24T06:51:00Z">
              <w:r w:rsidR="00E817AA" w:rsidRPr="00F560F6" w:rsidDel="00B84F07">
                <w:rPr>
                  <w:rFonts w:ascii="Arial" w:hAnsi="Arial" w:cs="Arial"/>
                  <w:color w:val="000000"/>
                  <w:sz w:val="18"/>
                  <w:szCs w:val="18"/>
                </w:rPr>
                <w:delText>32,524,690,000</w:delText>
              </w:r>
            </w:del>
          </w:p>
        </w:tc>
        <w:tc>
          <w:tcPr>
            <w:tcW w:w="1701" w:type="dxa"/>
            <w:gridSpan w:val="2"/>
            <w:vAlign w:val="bottom"/>
            <w:tcPrChange w:id="1518" w:author="Hai Quang Le" w:date="2025-01-06T09:44:00Z" w16du:dateUtc="2025-01-06T02:44:00Z">
              <w:tcPr>
                <w:tcW w:w="1651" w:type="dxa"/>
                <w:gridSpan w:val="3"/>
                <w:tcBorders>
                  <w:top w:val="nil"/>
                  <w:left w:val="nil"/>
                  <w:right w:val="nil"/>
                </w:tcBorders>
                <w:vAlign w:val="bottom"/>
              </w:tcPr>
            </w:tcPrChange>
          </w:tcPr>
          <w:p w14:paraId="4A5DE4BB" w14:textId="0C509CA0" w:rsidR="00E817AA" w:rsidRPr="00F560F6" w:rsidRDefault="000E0118" w:rsidP="0069716B">
            <w:pPr>
              <w:overflowPunct/>
              <w:autoSpaceDE/>
              <w:autoSpaceDN/>
              <w:adjustRightInd/>
              <w:ind w:right="-85"/>
              <w:jc w:val="right"/>
              <w:textAlignment w:val="auto"/>
              <w:rPr>
                <w:rFonts w:ascii="Arial" w:hAnsi="Arial" w:cs="Arial"/>
                <w:color w:val="000000"/>
                <w:sz w:val="18"/>
                <w:szCs w:val="18"/>
              </w:rPr>
            </w:pPr>
            <w:ins w:id="1519" w:author="Mai Ngoc Ngo" w:date="2024-10-24T13:51:00Z" w16du:dateUtc="2024-10-24T06:51:00Z">
              <w:r w:rsidRPr="000E0118">
                <w:rPr>
                  <w:rFonts w:ascii="Arial" w:hAnsi="Arial" w:cs="Arial"/>
                  <w:sz w:val="18"/>
                  <w:szCs w:val="18"/>
                  <w:rPrChange w:id="1520" w:author="Mai Ngoc Ngo" w:date="2024-10-24T13:52:00Z" w16du:dateUtc="2024-10-24T06:52:00Z">
                    <w:rPr/>
                  </w:rPrChange>
                </w:rPr>
                <w:t xml:space="preserve"> -   </w:t>
              </w:r>
            </w:ins>
            <w:ins w:id="1521" w:author="An Phuc Cao" w:date="2024-09-26T15:29:00Z" w16du:dateUtc="2024-09-26T08:29:00Z">
              <w:del w:id="1522" w:author="Mai Ngoc Ngo" w:date="2024-10-24T13:51:00Z" w16du:dateUtc="2024-10-24T06:51:00Z">
                <w:r w:rsidR="00E817AA" w:rsidRPr="000E0118">
                  <w:rPr>
                    <w:rFonts w:ascii="Arial" w:hAnsi="Arial" w:cs="Arial"/>
                    <w:sz w:val="18"/>
                    <w:szCs w:val="18"/>
                    <w:rPrChange w:id="1523" w:author="Mai Ngoc Ngo" w:date="2024-10-24T13:53:00Z" w16du:dateUtc="2024-10-24T06:53:00Z">
                      <w:rPr>
                        <w:rFonts w:ascii="Arial" w:hAnsi="Arial" w:cs="Arial"/>
                        <w:sz w:val="17"/>
                        <w:szCs w:val="17"/>
                      </w:rPr>
                    </w:rPrChange>
                  </w:rPr>
                  <w:delText xml:space="preserve">-   </w:delText>
                </w:r>
              </w:del>
            </w:ins>
            <w:del w:id="1524" w:author="Mai Ngoc Ngo" w:date="2024-10-24T13:51:00Z" w16du:dateUtc="2024-10-24T06:51:00Z">
              <w:r w:rsidR="00E817AA" w:rsidRPr="00F560F6" w:rsidDel="00B84F07">
                <w:rPr>
                  <w:rFonts w:ascii="Arial" w:hAnsi="Arial" w:cs="Arial"/>
                  <w:color w:val="000000"/>
                  <w:sz w:val="18"/>
                  <w:szCs w:val="18"/>
                </w:rPr>
                <w:delText>453,956,054,035</w:delText>
              </w:r>
            </w:del>
          </w:p>
        </w:tc>
        <w:tc>
          <w:tcPr>
            <w:tcW w:w="1752" w:type="dxa"/>
            <w:gridSpan w:val="2"/>
            <w:vAlign w:val="bottom"/>
            <w:tcPrChange w:id="1525" w:author="Hai Quang Le" w:date="2025-01-06T09:44:00Z" w16du:dateUtc="2025-01-06T02:44:00Z">
              <w:tcPr>
                <w:tcW w:w="1651" w:type="dxa"/>
                <w:gridSpan w:val="2"/>
                <w:tcBorders>
                  <w:top w:val="nil"/>
                  <w:left w:val="nil"/>
                  <w:right w:val="nil"/>
                </w:tcBorders>
                <w:vAlign w:val="bottom"/>
              </w:tcPr>
            </w:tcPrChange>
          </w:tcPr>
          <w:p w14:paraId="0F1CAD7B" w14:textId="6B1BDC34" w:rsidR="00E817AA" w:rsidRPr="00F560F6" w:rsidRDefault="000E0118" w:rsidP="0069716B">
            <w:pPr>
              <w:overflowPunct/>
              <w:autoSpaceDE/>
              <w:autoSpaceDN/>
              <w:adjustRightInd/>
              <w:ind w:right="-85"/>
              <w:jc w:val="right"/>
              <w:textAlignment w:val="auto"/>
              <w:rPr>
                <w:rFonts w:ascii="Arial" w:hAnsi="Arial" w:cs="Arial"/>
                <w:color w:val="000000"/>
                <w:sz w:val="18"/>
                <w:szCs w:val="18"/>
              </w:rPr>
            </w:pPr>
            <w:ins w:id="1526" w:author="Mai Ngoc Ngo" w:date="2024-10-24T13:51:00Z" w16du:dateUtc="2024-10-24T06:51:00Z">
              <w:r w:rsidRPr="000E0118">
                <w:rPr>
                  <w:rFonts w:ascii="Arial" w:hAnsi="Arial" w:cs="Arial"/>
                  <w:sz w:val="18"/>
                  <w:szCs w:val="18"/>
                  <w:rPrChange w:id="1527" w:author="Mai Ngoc Ngo" w:date="2024-10-24T13:52:00Z" w16du:dateUtc="2024-10-24T06:52:00Z">
                    <w:rPr/>
                  </w:rPrChange>
                </w:rPr>
                <w:t xml:space="preserve"> -   </w:t>
              </w:r>
            </w:ins>
            <w:ins w:id="1528" w:author="An Phuc Cao" w:date="2024-09-26T15:29:00Z" w16du:dateUtc="2024-09-26T08:29:00Z">
              <w:del w:id="1529" w:author="Mai Ngoc Ngo" w:date="2024-10-24T13:51:00Z" w16du:dateUtc="2024-10-24T06:51:00Z">
                <w:r w:rsidR="00E817AA" w:rsidRPr="000E0118">
                  <w:rPr>
                    <w:rFonts w:ascii="Arial" w:hAnsi="Arial" w:cs="Arial"/>
                    <w:sz w:val="18"/>
                    <w:szCs w:val="18"/>
                    <w:rPrChange w:id="1530" w:author="Mai Ngoc Ngo" w:date="2024-10-24T13:53:00Z" w16du:dateUtc="2024-10-24T06:53:00Z">
                      <w:rPr>
                        <w:rFonts w:ascii="Arial" w:hAnsi="Arial" w:cs="Arial"/>
                        <w:sz w:val="17"/>
                        <w:szCs w:val="17"/>
                      </w:rPr>
                    </w:rPrChange>
                  </w:rPr>
                  <w:delText xml:space="preserve">-   </w:delText>
                </w:r>
              </w:del>
            </w:ins>
            <w:del w:id="1531" w:author="Mai Ngoc Ngo" w:date="2024-10-24T13:51:00Z" w16du:dateUtc="2024-10-24T06:51:00Z">
              <w:r w:rsidR="00E817AA" w:rsidRPr="00F560F6" w:rsidDel="00B84F07">
                <w:rPr>
                  <w:rFonts w:ascii="Arial" w:hAnsi="Arial" w:cs="Arial"/>
                  <w:color w:val="000000"/>
                  <w:sz w:val="18"/>
                  <w:szCs w:val="18"/>
                </w:rPr>
                <w:delText>-</w:delText>
              </w:r>
            </w:del>
          </w:p>
        </w:tc>
        <w:tc>
          <w:tcPr>
            <w:tcW w:w="1651" w:type="dxa"/>
            <w:vAlign w:val="bottom"/>
            <w:tcPrChange w:id="1532" w:author="Hai Quang Le" w:date="2025-01-06T09:44:00Z" w16du:dateUtc="2025-01-06T02:44:00Z">
              <w:tcPr>
                <w:tcW w:w="1651" w:type="dxa"/>
                <w:gridSpan w:val="2"/>
                <w:tcBorders>
                  <w:top w:val="nil"/>
                  <w:left w:val="nil"/>
                  <w:right w:val="nil"/>
                </w:tcBorders>
                <w:vAlign w:val="bottom"/>
              </w:tcPr>
            </w:tcPrChange>
          </w:tcPr>
          <w:p w14:paraId="5A380F77" w14:textId="7A6C2C74" w:rsidR="00E817AA" w:rsidRPr="00F560F6" w:rsidRDefault="000E0118" w:rsidP="0069716B">
            <w:pPr>
              <w:overflowPunct/>
              <w:autoSpaceDE/>
              <w:autoSpaceDN/>
              <w:adjustRightInd/>
              <w:ind w:right="-85"/>
              <w:jc w:val="right"/>
              <w:textAlignment w:val="auto"/>
              <w:rPr>
                <w:rFonts w:ascii="Arial" w:hAnsi="Arial" w:cs="Arial"/>
                <w:color w:val="000000"/>
                <w:sz w:val="18"/>
                <w:szCs w:val="18"/>
              </w:rPr>
            </w:pPr>
            <w:ins w:id="1533" w:author="Mai Ngoc Ngo" w:date="2024-10-24T13:51:00Z" w16du:dateUtc="2024-10-24T06:51:00Z">
              <w:r w:rsidRPr="000E0118">
                <w:rPr>
                  <w:rFonts w:ascii="Arial" w:hAnsi="Arial" w:cs="Arial"/>
                  <w:sz w:val="18"/>
                  <w:szCs w:val="18"/>
                  <w:rPrChange w:id="1534" w:author="Mai Ngoc Ngo" w:date="2024-10-24T13:52:00Z" w16du:dateUtc="2024-10-24T06:52:00Z">
                    <w:rPr/>
                  </w:rPrChange>
                </w:rPr>
                <w:t xml:space="preserve"> -   </w:t>
              </w:r>
            </w:ins>
            <w:ins w:id="1535" w:author="An Phuc Cao" w:date="2024-09-26T15:29:00Z" w16du:dateUtc="2024-09-26T08:29:00Z">
              <w:del w:id="1536" w:author="Mai Ngoc Ngo" w:date="2024-10-24T13:51:00Z" w16du:dateUtc="2024-10-24T06:51:00Z">
                <w:r w:rsidR="00E817AA" w:rsidRPr="000E0118">
                  <w:rPr>
                    <w:rFonts w:ascii="Arial" w:hAnsi="Arial" w:cs="Arial"/>
                    <w:sz w:val="18"/>
                    <w:szCs w:val="18"/>
                    <w:rPrChange w:id="1537" w:author="Mai Ngoc Ngo" w:date="2024-10-24T13:53:00Z" w16du:dateUtc="2024-10-24T06:53:00Z">
                      <w:rPr>
                        <w:rFonts w:ascii="Arial" w:hAnsi="Arial" w:cs="Arial"/>
                        <w:sz w:val="17"/>
                        <w:szCs w:val="17"/>
                      </w:rPr>
                    </w:rPrChange>
                  </w:rPr>
                  <w:delText xml:space="preserve">-   </w:delText>
                </w:r>
              </w:del>
            </w:ins>
            <w:del w:id="1538" w:author="Mai Ngoc Ngo" w:date="2024-10-24T13:51:00Z" w16du:dateUtc="2024-10-24T06:51:00Z">
              <w:r w:rsidR="00E817AA" w:rsidRPr="00F560F6" w:rsidDel="00B84F07">
                <w:rPr>
                  <w:rFonts w:ascii="Arial" w:hAnsi="Arial" w:cs="Arial"/>
                  <w:color w:val="000000"/>
                  <w:sz w:val="18"/>
                  <w:szCs w:val="18"/>
                </w:rPr>
                <w:delText>-</w:delText>
              </w:r>
            </w:del>
          </w:p>
        </w:tc>
        <w:tc>
          <w:tcPr>
            <w:tcW w:w="1771" w:type="dxa"/>
            <w:vAlign w:val="bottom"/>
            <w:tcPrChange w:id="1539" w:author="Hai Quang Le" w:date="2025-01-06T09:44:00Z" w16du:dateUtc="2025-01-06T02:44:00Z">
              <w:tcPr>
                <w:tcW w:w="1651" w:type="dxa"/>
                <w:tcBorders>
                  <w:top w:val="nil"/>
                  <w:left w:val="nil"/>
                  <w:right w:val="nil"/>
                </w:tcBorders>
                <w:vAlign w:val="bottom"/>
              </w:tcPr>
            </w:tcPrChange>
          </w:tcPr>
          <w:p w14:paraId="33B62285" w14:textId="3249882D" w:rsidR="00E817AA" w:rsidRPr="00F560F6" w:rsidRDefault="000E0118" w:rsidP="0069716B">
            <w:pPr>
              <w:overflowPunct/>
              <w:autoSpaceDE/>
              <w:autoSpaceDN/>
              <w:adjustRightInd/>
              <w:ind w:right="-85"/>
              <w:jc w:val="right"/>
              <w:textAlignment w:val="auto"/>
              <w:rPr>
                <w:rFonts w:ascii="Arial" w:hAnsi="Arial" w:cs="Arial"/>
                <w:color w:val="000000"/>
                <w:sz w:val="18"/>
                <w:szCs w:val="18"/>
              </w:rPr>
            </w:pPr>
            <w:ins w:id="1540" w:author="Mai Ngoc Ngo" w:date="2024-10-24T13:51:00Z" w16du:dateUtc="2024-10-24T06:51:00Z">
              <w:r w:rsidRPr="000E0118">
                <w:rPr>
                  <w:rFonts w:ascii="Arial" w:hAnsi="Arial" w:cs="Arial"/>
                  <w:sz w:val="18"/>
                  <w:szCs w:val="18"/>
                  <w:rPrChange w:id="1541" w:author="Mai Ngoc Ngo" w:date="2024-10-24T13:52:00Z" w16du:dateUtc="2024-10-24T06:52:00Z">
                    <w:rPr/>
                  </w:rPrChange>
                </w:rPr>
                <w:t xml:space="preserve"> 1,116,420,000 </w:t>
              </w:r>
            </w:ins>
            <w:ins w:id="1542" w:author="An Phuc Cao" w:date="2024-09-26T15:29:00Z" w16du:dateUtc="2024-09-26T08:29:00Z">
              <w:del w:id="1543" w:author="Mai Ngoc Ngo" w:date="2024-10-24T13:51:00Z" w16du:dateUtc="2024-10-24T06:51:00Z">
                <w:r w:rsidR="00E817AA" w:rsidRPr="000E0118">
                  <w:rPr>
                    <w:rFonts w:ascii="Arial" w:hAnsi="Arial" w:cs="Arial"/>
                    <w:sz w:val="18"/>
                    <w:szCs w:val="18"/>
                    <w:rPrChange w:id="1544" w:author="Mai Ngoc Ngo" w:date="2024-10-24T13:53:00Z" w16du:dateUtc="2024-10-24T06:53:00Z">
                      <w:rPr>
                        <w:rFonts w:ascii="Arial" w:hAnsi="Arial" w:cs="Arial"/>
                        <w:sz w:val="17"/>
                        <w:szCs w:val="17"/>
                      </w:rPr>
                    </w:rPrChange>
                  </w:rPr>
                  <w:delText xml:space="preserve">1,116,420,000 </w:delText>
                </w:r>
              </w:del>
            </w:ins>
            <w:del w:id="1545" w:author="Mai Ngoc Ngo" w:date="2024-10-24T13:51:00Z" w16du:dateUtc="2024-10-24T06:51:00Z">
              <w:r w:rsidR="00E817AA" w:rsidRPr="00F560F6" w:rsidDel="00B84F07">
                <w:rPr>
                  <w:rFonts w:ascii="Arial" w:hAnsi="Arial" w:cs="Arial"/>
                  <w:color w:val="000000"/>
                  <w:sz w:val="18"/>
                  <w:szCs w:val="18"/>
                </w:rPr>
                <w:delText>486,480,744,035</w:delText>
              </w:r>
            </w:del>
          </w:p>
        </w:tc>
        <w:tc>
          <w:tcPr>
            <w:tcW w:w="1532" w:type="dxa"/>
            <w:vAlign w:val="bottom"/>
            <w:tcPrChange w:id="1546" w:author="Hai Quang Le" w:date="2025-01-06T09:44:00Z" w16du:dateUtc="2025-01-06T02:44:00Z">
              <w:tcPr>
                <w:tcW w:w="1652" w:type="dxa"/>
                <w:gridSpan w:val="3"/>
                <w:tcBorders>
                  <w:top w:val="nil"/>
                  <w:left w:val="nil"/>
                  <w:right w:val="nil"/>
                </w:tcBorders>
                <w:vAlign w:val="bottom"/>
              </w:tcPr>
            </w:tcPrChange>
          </w:tcPr>
          <w:p w14:paraId="0D89465A" w14:textId="192A273F" w:rsidR="00E817AA" w:rsidRPr="00F560F6" w:rsidRDefault="000E0118" w:rsidP="0069716B">
            <w:pPr>
              <w:overflowPunct/>
              <w:autoSpaceDE/>
              <w:autoSpaceDN/>
              <w:adjustRightInd/>
              <w:ind w:right="-85"/>
              <w:jc w:val="right"/>
              <w:textAlignment w:val="auto"/>
              <w:rPr>
                <w:rFonts w:ascii="Arial" w:hAnsi="Arial" w:cs="Arial"/>
                <w:color w:val="000000"/>
                <w:sz w:val="18"/>
                <w:szCs w:val="18"/>
              </w:rPr>
            </w:pPr>
            <w:ins w:id="1547" w:author="Mai Ngoc Ngo" w:date="2024-10-24T13:51:00Z" w16du:dateUtc="2024-10-24T06:51:00Z">
              <w:r w:rsidRPr="000E0118">
                <w:rPr>
                  <w:rFonts w:ascii="Arial" w:hAnsi="Arial" w:cs="Arial"/>
                  <w:sz w:val="18"/>
                  <w:szCs w:val="18"/>
                  <w:rPrChange w:id="1548" w:author="Mai Ngoc Ngo" w:date="2024-10-24T13:52:00Z" w16du:dateUtc="2024-10-24T06:52:00Z">
                    <w:rPr/>
                  </w:rPrChange>
                </w:rPr>
                <w:t xml:space="preserve"> -   </w:t>
              </w:r>
            </w:ins>
            <w:ins w:id="1549" w:author="An Phuc Cao" w:date="2024-09-26T15:29:00Z" w16du:dateUtc="2024-09-26T08:29:00Z">
              <w:del w:id="1550" w:author="Mai Ngoc Ngo" w:date="2024-10-24T13:51:00Z" w16du:dateUtc="2024-10-24T06:51:00Z">
                <w:r w:rsidR="00E817AA" w:rsidRPr="000E0118">
                  <w:rPr>
                    <w:rFonts w:ascii="Arial" w:hAnsi="Arial" w:cs="Arial"/>
                    <w:sz w:val="18"/>
                    <w:szCs w:val="18"/>
                    <w:rPrChange w:id="1551" w:author="Mai Ngoc Ngo" w:date="2024-10-24T13:53:00Z" w16du:dateUtc="2024-10-24T06:53:00Z">
                      <w:rPr>
                        <w:rFonts w:ascii="Arial" w:hAnsi="Arial" w:cs="Arial"/>
                        <w:sz w:val="17"/>
                        <w:szCs w:val="17"/>
                      </w:rPr>
                    </w:rPrChange>
                  </w:rPr>
                  <w:delText xml:space="preserve">-   </w:delText>
                </w:r>
              </w:del>
            </w:ins>
            <w:del w:id="1552" w:author="Mai Ngoc Ngo" w:date="2024-10-24T13:51:00Z" w16du:dateUtc="2024-10-24T06:51:00Z">
              <w:r w:rsidR="00E817AA" w:rsidRPr="00F560F6" w:rsidDel="00B84F07">
                <w:rPr>
                  <w:rFonts w:ascii="Arial" w:hAnsi="Arial" w:cs="Arial"/>
                  <w:color w:val="000000"/>
                  <w:sz w:val="18"/>
                  <w:szCs w:val="18"/>
                </w:rPr>
                <w:delText>6,000,000</w:delText>
              </w:r>
            </w:del>
          </w:p>
        </w:tc>
        <w:tc>
          <w:tcPr>
            <w:tcW w:w="1657" w:type="dxa"/>
            <w:vAlign w:val="bottom"/>
            <w:tcPrChange w:id="1553" w:author="Hai Quang Le" w:date="2025-01-06T09:44:00Z" w16du:dateUtc="2025-01-06T02:44:00Z">
              <w:tcPr>
                <w:tcW w:w="1657" w:type="dxa"/>
                <w:tcBorders>
                  <w:top w:val="nil"/>
                  <w:left w:val="nil"/>
                  <w:right w:val="nil"/>
                </w:tcBorders>
                <w:vAlign w:val="bottom"/>
              </w:tcPr>
            </w:tcPrChange>
          </w:tcPr>
          <w:p w14:paraId="5A2619A3" w14:textId="743B104B" w:rsidR="00E817AA" w:rsidRPr="00F560F6" w:rsidRDefault="000E0118" w:rsidP="0069716B">
            <w:pPr>
              <w:overflowPunct/>
              <w:autoSpaceDE/>
              <w:autoSpaceDN/>
              <w:adjustRightInd/>
              <w:ind w:right="-85"/>
              <w:jc w:val="right"/>
              <w:textAlignment w:val="auto"/>
              <w:rPr>
                <w:rFonts w:ascii="Arial" w:hAnsi="Arial" w:cs="Arial"/>
                <w:color w:val="000000"/>
                <w:sz w:val="18"/>
                <w:szCs w:val="18"/>
              </w:rPr>
            </w:pPr>
            <w:ins w:id="1554" w:author="Mai Ngoc Ngo" w:date="2024-10-24T13:51:00Z" w16du:dateUtc="2024-10-24T06:51:00Z">
              <w:r w:rsidRPr="000E0118">
                <w:rPr>
                  <w:rFonts w:ascii="Arial" w:hAnsi="Arial" w:cs="Arial"/>
                  <w:sz w:val="18"/>
                  <w:szCs w:val="18"/>
                  <w:rPrChange w:id="1555" w:author="Mai Ngoc Ngo" w:date="2024-10-24T13:52:00Z" w16du:dateUtc="2024-10-24T06:52:00Z">
                    <w:rPr/>
                  </w:rPrChange>
                </w:rPr>
                <w:t xml:space="preserve"> 1,116,420,000 </w:t>
              </w:r>
            </w:ins>
            <w:ins w:id="1556" w:author="An Phuc Cao" w:date="2024-09-26T15:29:00Z" w16du:dateUtc="2024-09-26T08:29:00Z">
              <w:del w:id="1557" w:author="Mai Ngoc Ngo" w:date="2024-10-24T13:51:00Z" w16du:dateUtc="2024-10-24T06:51:00Z">
                <w:r w:rsidR="00E817AA" w:rsidRPr="000E0118">
                  <w:rPr>
                    <w:rFonts w:ascii="Arial" w:hAnsi="Arial" w:cs="Arial"/>
                    <w:sz w:val="18"/>
                    <w:szCs w:val="18"/>
                    <w:rPrChange w:id="1558" w:author="Mai Ngoc Ngo" w:date="2024-10-24T13:53:00Z" w16du:dateUtc="2024-10-24T06:53:00Z">
                      <w:rPr>
                        <w:rFonts w:ascii="Arial" w:hAnsi="Arial" w:cs="Arial"/>
                        <w:sz w:val="17"/>
                        <w:szCs w:val="17"/>
                      </w:rPr>
                    </w:rPrChange>
                  </w:rPr>
                  <w:delText xml:space="preserve">1,116,420,000 </w:delText>
                </w:r>
              </w:del>
            </w:ins>
            <w:del w:id="1559" w:author="Mai Ngoc Ngo" w:date="2024-10-24T13:51:00Z" w16du:dateUtc="2024-10-24T06:51:00Z">
              <w:r w:rsidR="00E817AA" w:rsidRPr="00F560F6" w:rsidDel="00B84F07">
                <w:rPr>
                  <w:rFonts w:ascii="Arial" w:hAnsi="Arial" w:cs="Arial"/>
                  <w:color w:val="000000"/>
                  <w:sz w:val="18"/>
                  <w:szCs w:val="18"/>
                </w:rPr>
                <w:delText>486,486,744,035</w:delText>
              </w:r>
            </w:del>
          </w:p>
        </w:tc>
      </w:tr>
      <w:tr w:rsidR="006960C7" w:rsidRPr="00F560F6" w:rsidDel="00045144" w14:paraId="77CBA7A4" w14:textId="77777777" w:rsidTr="00596949">
        <w:tblPrEx>
          <w:tblW w:w="14175" w:type="dxa"/>
          <w:tblInd w:w="709" w:type="dxa"/>
          <w:tblLayout w:type="fixed"/>
          <w:tblPrExChange w:id="1560" w:author="Hai Quang Le" w:date="2025-01-06T09:44:00Z" w16du:dateUtc="2025-01-06T02:44:00Z">
            <w:tblPrEx>
              <w:tblW w:w="14175" w:type="dxa"/>
              <w:tblInd w:w="709" w:type="dxa"/>
              <w:tblLayout w:type="fixed"/>
            </w:tblPrEx>
          </w:tblPrExChange>
        </w:tblPrEx>
        <w:trPr>
          <w:cantSplit/>
          <w:trHeight w:val="108"/>
          <w:del w:id="1561" w:author="An Phuc Cao" w:date="2024-09-26T15:25:00Z"/>
          <w:trPrChange w:id="1562" w:author="Hai Quang Le" w:date="2025-01-06T09:44:00Z" w16du:dateUtc="2025-01-06T02:44:00Z">
            <w:trPr>
              <w:cantSplit/>
              <w:trHeight w:val="108"/>
            </w:trPr>
          </w:trPrChange>
        </w:trPr>
        <w:tc>
          <w:tcPr>
            <w:tcW w:w="2552" w:type="dxa"/>
            <w:shd w:val="clear" w:color="auto" w:fill="auto"/>
            <w:noWrap/>
            <w:vAlign w:val="bottom"/>
            <w:tcPrChange w:id="1563" w:author="Hai Quang Le" w:date="2025-01-06T09:44:00Z" w16du:dateUtc="2025-01-06T02:44:00Z">
              <w:tcPr>
                <w:tcW w:w="2552" w:type="dxa"/>
                <w:gridSpan w:val="2"/>
                <w:tcBorders>
                  <w:top w:val="nil"/>
                  <w:left w:val="nil"/>
                  <w:bottom w:val="nil"/>
                  <w:right w:val="nil"/>
                </w:tcBorders>
                <w:shd w:val="clear" w:color="auto" w:fill="auto"/>
                <w:noWrap/>
                <w:vAlign w:val="bottom"/>
              </w:tcPr>
            </w:tcPrChange>
          </w:tcPr>
          <w:p w14:paraId="052AE0A4" w14:textId="7627CCC2" w:rsidR="00156573" w:rsidRPr="00156573" w:rsidDel="00045144" w:rsidRDefault="00156573">
            <w:pPr>
              <w:overflowPunct/>
              <w:autoSpaceDE/>
              <w:autoSpaceDN/>
              <w:adjustRightInd/>
              <w:ind w:left="-108" w:right="-57"/>
              <w:textAlignment w:val="auto"/>
              <w:rPr>
                <w:del w:id="1564" w:author="An Phuc Cao" w:date="2024-09-26T15:25:00Z" w16du:dateUtc="2024-09-26T08:25:00Z"/>
                <w:rFonts w:ascii="Arial" w:hAnsi="Arial" w:cs="Arial"/>
                <w:color w:val="000000"/>
                <w:sz w:val="18"/>
                <w:szCs w:val="18"/>
              </w:rPr>
            </w:pPr>
            <w:ins w:id="1565" w:author="Mai Ngoc Ngo" w:date="2024-10-24T13:53:00Z" w16du:dateUtc="2024-10-24T06:53:00Z">
              <w:r w:rsidRPr="00156573">
                <w:rPr>
                  <w:rFonts w:ascii="Arial" w:hAnsi="Arial" w:cs="Arial"/>
                  <w:color w:val="000000"/>
                  <w:sz w:val="18"/>
                  <w:szCs w:val="18"/>
                  <w:rPrChange w:id="1566" w:author="Mai Ngoc Ngo" w:date="2024-10-24T13:53:00Z" w16du:dateUtc="2024-10-24T06:53:00Z">
                    <w:rPr>
                      <w:rFonts w:ascii="Arial" w:hAnsi="Arial" w:cs="Arial"/>
                      <w:color w:val="000000"/>
                      <w:sz w:val="20"/>
                    </w:rPr>
                  </w:rPrChange>
                </w:rPr>
                <w:t>Change in fair value of financial assets at FVTOCI</w:t>
              </w:r>
            </w:ins>
            <w:del w:id="1567" w:author="Mai Ngoc Ngo" w:date="2024-10-24T13:53:00Z" w16du:dateUtc="2024-10-24T06:53:00Z">
              <w:r w:rsidRPr="00156573" w:rsidDel="00F44660">
                <w:rPr>
                  <w:rFonts w:ascii="Arial" w:hAnsi="Arial" w:cs="Arial"/>
                  <w:color w:val="000000"/>
                  <w:sz w:val="18"/>
                  <w:szCs w:val="18"/>
                </w:rPr>
                <w:delText>Acquisition of business</w:delText>
              </w:r>
            </w:del>
          </w:p>
        </w:tc>
        <w:tc>
          <w:tcPr>
            <w:tcW w:w="1559" w:type="dxa"/>
            <w:shd w:val="clear" w:color="auto" w:fill="auto"/>
            <w:vAlign w:val="bottom"/>
            <w:tcPrChange w:id="1568" w:author="Hai Quang Le" w:date="2025-01-06T09:44:00Z" w16du:dateUtc="2025-01-06T02:44:00Z">
              <w:tcPr>
                <w:tcW w:w="1559" w:type="dxa"/>
                <w:gridSpan w:val="2"/>
                <w:tcBorders>
                  <w:top w:val="nil"/>
                  <w:left w:val="nil"/>
                  <w:right w:val="nil"/>
                </w:tcBorders>
                <w:shd w:val="clear" w:color="auto" w:fill="auto"/>
                <w:vAlign w:val="bottom"/>
              </w:tcPr>
            </w:tcPrChange>
          </w:tcPr>
          <w:p w14:paraId="58F89AB1" w14:textId="581E72A0" w:rsidR="00156573" w:rsidRPr="000E0118" w:rsidDel="00045144" w:rsidRDefault="00156573">
            <w:pPr>
              <w:overflowPunct/>
              <w:autoSpaceDE/>
              <w:autoSpaceDN/>
              <w:adjustRightInd/>
              <w:ind w:right="-85"/>
              <w:textAlignment w:val="auto"/>
              <w:rPr>
                <w:del w:id="1569" w:author="An Phuc Cao" w:date="2024-09-26T15:25:00Z" w16du:dateUtc="2024-09-26T08:25:00Z"/>
                <w:rFonts w:ascii="Arial" w:hAnsi="Arial" w:cs="Arial"/>
                <w:bCs/>
                <w:color w:val="000000"/>
                <w:sz w:val="18"/>
                <w:szCs w:val="18"/>
              </w:rPr>
              <w:pPrChange w:id="1570" w:author="An Phuc Cao" w:date="2024-10-25T11:03:00Z" w16du:dateUtc="2024-10-25T04:03:00Z">
                <w:pPr>
                  <w:overflowPunct/>
                  <w:autoSpaceDE/>
                  <w:autoSpaceDN/>
                  <w:adjustRightInd/>
                  <w:ind w:right="-85"/>
                  <w:jc w:val="right"/>
                  <w:textAlignment w:val="auto"/>
                </w:pPr>
              </w:pPrChange>
            </w:pPr>
            <w:ins w:id="1571" w:author="Mai Ngoc Ngo" w:date="2024-10-24T13:51:00Z" w16du:dateUtc="2024-10-24T06:51:00Z">
              <w:r w:rsidRPr="000E0118">
                <w:rPr>
                  <w:rFonts w:ascii="Arial" w:hAnsi="Arial" w:cs="Arial"/>
                  <w:sz w:val="18"/>
                  <w:szCs w:val="18"/>
                  <w:rPrChange w:id="1572" w:author="Mai Ngoc Ngo" w:date="2024-10-24T13:52:00Z" w16du:dateUtc="2024-10-24T06:52:00Z">
                    <w:rPr/>
                  </w:rPrChange>
                </w:rPr>
                <w:t xml:space="preserve"> -   </w:t>
              </w:r>
            </w:ins>
            <w:del w:id="1573" w:author="Mai Ngoc Ngo" w:date="2024-10-24T13:51:00Z" w16du:dateUtc="2024-10-24T06:51:00Z">
              <w:r w:rsidRPr="000E0118" w:rsidDel="003C2B59">
                <w:rPr>
                  <w:rFonts w:ascii="Arial" w:hAnsi="Arial" w:cs="Arial"/>
                  <w:color w:val="000000"/>
                  <w:sz w:val="18"/>
                  <w:szCs w:val="18"/>
                </w:rPr>
                <w:delText>-</w:delText>
              </w:r>
            </w:del>
          </w:p>
        </w:tc>
        <w:tc>
          <w:tcPr>
            <w:tcW w:w="1701" w:type="dxa"/>
            <w:gridSpan w:val="2"/>
            <w:vAlign w:val="bottom"/>
            <w:tcPrChange w:id="1574" w:author="Hai Quang Le" w:date="2025-01-06T09:44:00Z" w16du:dateUtc="2025-01-06T02:44:00Z">
              <w:tcPr>
                <w:tcW w:w="1701" w:type="dxa"/>
                <w:gridSpan w:val="3"/>
                <w:tcBorders>
                  <w:top w:val="nil"/>
                  <w:left w:val="nil"/>
                  <w:right w:val="nil"/>
                </w:tcBorders>
                <w:vAlign w:val="bottom"/>
              </w:tcPr>
            </w:tcPrChange>
          </w:tcPr>
          <w:p w14:paraId="54534B18" w14:textId="28ED07C6" w:rsidR="00156573" w:rsidRPr="000E0118" w:rsidDel="00045144" w:rsidRDefault="00156573">
            <w:pPr>
              <w:overflowPunct/>
              <w:autoSpaceDE/>
              <w:autoSpaceDN/>
              <w:adjustRightInd/>
              <w:ind w:right="-85"/>
              <w:textAlignment w:val="auto"/>
              <w:rPr>
                <w:del w:id="1575" w:author="An Phuc Cao" w:date="2024-09-26T15:25:00Z" w16du:dateUtc="2024-09-26T08:25:00Z"/>
                <w:rFonts w:ascii="Arial" w:hAnsi="Arial" w:cs="Arial"/>
                <w:color w:val="000000"/>
                <w:sz w:val="18"/>
                <w:szCs w:val="18"/>
              </w:rPr>
              <w:pPrChange w:id="1576" w:author="An Phuc Cao" w:date="2024-10-25T11:03:00Z" w16du:dateUtc="2024-10-25T04:03:00Z">
                <w:pPr>
                  <w:overflowPunct/>
                  <w:autoSpaceDE/>
                  <w:autoSpaceDN/>
                  <w:adjustRightInd/>
                  <w:ind w:right="-85"/>
                  <w:jc w:val="right"/>
                  <w:textAlignment w:val="auto"/>
                </w:pPr>
              </w:pPrChange>
            </w:pPr>
            <w:ins w:id="1577" w:author="Mai Ngoc Ngo" w:date="2024-10-24T13:51:00Z" w16du:dateUtc="2024-10-24T06:51:00Z">
              <w:r w:rsidRPr="000E0118">
                <w:rPr>
                  <w:rFonts w:ascii="Arial" w:hAnsi="Arial" w:cs="Arial"/>
                  <w:sz w:val="18"/>
                  <w:szCs w:val="18"/>
                  <w:rPrChange w:id="1578" w:author="Mai Ngoc Ngo" w:date="2024-10-24T13:52:00Z" w16du:dateUtc="2024-10-24T06:52:00Z">
                    <w:rPr/>
                  </w:rPrChange>
                </w:rPr>
                <w:t xml:space="preserve"> -   </w:t>
              </w:r>
            </w:ins>
            <w:del w:id="1579" w:author="Mai Ngoc Ngo" w:date="2024-10-24T13:51:00Z" w16du:dateUtc="2024-10-24T06:51:00Z">
              <w:r w:rsidRPr="000E0118" w:rsidDel="003C2B59">
                <w:rPr>
                  <w:rFonts w:ascii="Arial" w:hAnsi="Arial" w:cs="Arial"/>
                  <w:color w:val="000000"/>
                  <w:sz w:val="18"/>
                  <w:szCs w:val="18"/>
                </w:rPr>
                <w:delText>-</w:delText>
              </w:r>
            </w:del>
          </w:p>
        </w:tc>
        <w:tc>
          <w:tcPr>
            <w:tcW w:w="1752" w:type="dxa"/>
            <w:gridSpan w:val="2"/>
            <w:vAlign w:val="bottom"/>
            <w:tcPrChange w:id="1580" w:author="Hai Quang Le" w:date="2025-01-06T09:44:00Z" w16du:dateUtc="2025-01-06T02:44:00Z">
              <w:tcPr>
                <w:tcW w:w="1752" w:type="dxa"/>
                <w:gridSpan w:val="3"/>
                <w:tcBorders>
                  <w:top w:val="nil"/>
                  <w:left w:val="nil"/>
                  <w:right w:val="nil"/>
                </w:tcBorders>
                <w:vAlign w:val="bottom"/>
              </w:tcPr>
            </w:tcPrChange>
          </w:tcPr>
          <w:p w14:paraId="1A74CCE9" w14:textId="1DF73CE9" w:rsidR="00156573" w:rsidRPr="000E0118" w:rsidDel="00045144" w:rsidRDefault="00156573">
            <w:pPr>
              <w:overflowPunct/>
              <w:autoSpaceDE/>
              <w:autoSpaceDN/>
              <w:adjustRightInd/>
              <w:ind w:right="-85"/>
              <w:textAlignment w:val="auto"/>
              <w:rPr>
                <w:del w:id="1581" w:author="An Phuc Cao" w:date="2024-09-26T15:25:00Z" w16du:dateUtc="2024-09-26T08:25:00Z"/>
                <w:rFonts w:ascii="Arial" w:hAnsi="Arial" w:cs="Arial"/>
                <w:color w:val="000000"/>
                <w:sz w:val="18"/>
                <w:szCs w:val="18"/>
              </w:rPr>
              <w:pPrChange w:id="1582" w:author="An Phuc Cao" w:date="2024-10-25T11:03:00Z" w16du:dateUtc="2024-10-25T04:03:00Z">
                <w:pPr>
                  <w:overflowPunct/>
                  <w:autoSpaceDE/>
                  <w:autoSpaceDN/>
                  <w:adjustRightInd/>
                  <w:ind w:right="-85"/>
                  <w:jc w:val="right"/>
                  <w:textAlignment w:val="auto"/>
                </w:pPr>
              </w:pPrChange>
            </w:pPr>
            <w:ins w:id="1583" w:author="Mai Ngoc Ngo" w:date="2024-10-24T13:51:00Z" w16du:dateUtc="2024-10-24T06:51:00Z">
              <w:r w:rsidRPr="000E0118">
                <w:rPr>
                  <w:rFonts w:ascii="Arial" w:hAnsi="Arial" w:cs="Arial"/>
                  <w:sz w:val="18"/>
                  <w:szCs w:val="18"/>
                  <w:rPrChange w:id="1584" w:author="Mai Ngoc Ngo" w:date="2024-10-24T13:52:00Z" w16du:dateUtc="2024-10-24T06:52:00Z">
                    <w:rPr/>
                  </w:rPrChange>
                </w:rPr>
                <w:t xml:space="preserve"> 1,293,431,498 </w:t>
              </w:r>
            </w:ins>
            <w:del w:id="1585" w:author="Mai Ngoc Ngo" w:date="2024-10-24T13:51:00Z" w16du:dateUtc="2024-10-24T06:51:00Z">
              <w:r w:rsidRPr="000E0118" w:rsidDel="003C2B59">
                <w:rPr>
                  <w:rFonts w:ascii="Arial" w:hAnsi="Arial" w:cs="Arial"/>
                  <w:color w:val="000000"/>
                  <w:sz w:val="18"/>
                  <w:szCs w:val="18"/>
                </w:rPr>
                <w:delText>-</w:delText>
              </w:r>
            </w:del>
          </w:p>
        </w:tc>
        <w:tc>
          <w:tcPr>
            <w:tcW w:w="1651" w:type="dxa"/>
            <w:vAlign w:val="bottom"/>
            <w:tcPrChange w:id="1586" w:author="Hai Quang Le" w:date="2025-01-06T09:44:00Z" w16du:dateUtc="2025-01-06T02:44:00Z">
              <w:tcPr>
                <w:tcW w:w="1651" w:type="dxa"/>
                <w:gridSpan w:val="2"/>
                <w:tcBorders>
                  <w:top w:val="nil"/>
                  <w:left w:val="nil"/>
                  <w:right w:val="nil"/>
                </w:tcBorders>
                <w:vAlign w:val="bottom"/>
              </w:tcPr>
            </w:tcPrChange>
          </w:tcPr>
          <w:p w14:paraId="0DE5BD6C" w14:textId="6280734C" w:rsidR="00156573" w:rsidRPr="000E0118" w:rsidDel="00045144" w:rsidRDefault="00156573">
            <w:pPr>
              <w:overflowPunct/>
              <w:autoSpaceDE/>
              <w:autoSpaceDN/>
              <w:adjustRightInd/>
              <w:ind w:right="-85"/>
              <w:textAlignment w:val="auto"/>
              <w:rPr>
                <w:del w:id="1587" w:author="An Phuc Cao" w:date="2024-09-26T15:25:00Z" w16du:dateUtc="2024-09-26T08:25:00Z"/>
                <w:rFonts w:ascii="Arial" w:hAnsi="Arial" w:cs="Arial"/>
                <w:color w:val="000000"/>
                <w:sz w:val="18"/>
                <w:szCs w:val="18"/>
              </w:rPr>
              <w:pPrChange w:id="1588" w:author="An Phuc Cao" w:date="2024-10-25T11:03:00Z" w16du:dateUtc="2024-10-25T04:03:00Z">
                <w:pPr>
                  <w:overflowPunct/>
                  <w:autoSpaceDE/>
                  <w:autoSpaceDN/>
                  <w:adjustRightInd/>
                  <w:ind w:right="-85"/>
                  <w:jc w:val="right"/>
                  <w:textAlignment w:val="auto"/>
                </w:pPr>
              </w:pPrChange>
            </w:pPr>
            <w:ins w:id="1589" w:author="Mai Ngoc Ngo" w:date="2024-10-24T13:51:00Z" w16du:dateUtc="2024-10-24T06:51:00Z">
              <w:r w:rsidRPr="000E0118">
                <w:rPr>
                  <w:rFonts w:ascii="Arial" w:hAnsi="Arial" w:cs="Arial"/>
                  <w:sz w:val="18"/>
                  <w:szCs w:val="18"/>
                  <w:rPrChange w:id="1590" w:author="Mai Ngoc Ngo" w:date="2024-10-24T13:52:00Z" w16du:dateUtc="2024-10-24T06:52:00Z">
                    <w:rPr/>
                  </w:rPrChange>
                </w:rPr>
                <w:t xml:space="preserve"> -   </w:t>
              </w:r>
            </w:ins>
            <w:del w:id="1591" w:author="Mai Ngoc Ngo" w:date="2024-10-24T13:51:00Z" w16du:dateUtc="2024-10-24T06:51:00Z">
              <w:r w:rsidRPr="000E0118" w:rsidDel="003C2B59">
                <w:rPr>
                  <w:rFonts w:ascii="Arial" w:hAnsi="Arial" w:cs="Arial"/>
                  <w:color w:val="000000"/>
                  <w:sz w:val="18"/>
                  <w:szCs w:val="18"/>
                </w:rPr>
                <w:delText>-</w:delText>
              </w:r>
            </w:del>
          </w:p>
        </w:tc>
        <w:tc>
          <w:tcPr>
            <w:tcW w:w="1771" w:type="dxa"/>
            <w:vAlign w:val="bottom"/>
            <w:tcPrChange w:id="1592" w:author="Hai Quang Le" w:date="2025-01-06T09:44:00Z" w16du:dateUtc="2025-01-06T02:44:00Z">
              <w:tcPr>
                <w:tcW w:w="1651" w:type="dxa"/>
                <w:tcBorders>
                  <w:top w:val="nil"/>
                  <w:left w:val="nil"/>
                  <w:right w:val="nil"/>
                </w:tcBorders>
                <w:vAlign w:val="bottom"/>
              </w:tcPr>
            </w:tcPrChange>
          </w:tcPr>
          <w:p w14:paraId="41A0833E" w14:textId="08EBB137" w:rsidR="00156573" w:rsidRPr="000E0118" w:rsidDel="00045144" w:rsidRDefault="00156573">
            <w:pPr>
              <w:overflowPunct/>
              <w:autoSpaceDE/>
              <w:autoSpaceDN/>
              <w:adjustRightInd/>
              <w:ind w:right="-85"/>
              <w:textAlignment w:val="auto"/>
              <w:rPr>
                <w:del w:id="1593" w:author="An Phuc Cao" w:date="2024-09-26T15:25:00Z" w16du:dateUtc="2024-09-26T08:25:00Z"/>
                <w:rFonts w:ascii="Arial" w:hAnsi="Arial" w:cs="Arial"/>
                <w:color w:val="000000"/>
                <w:sz w:val="18"/>
                <w:szCs w:val="18"/>
              </w:rPr>
              <w:pPrChange w:id="1594" w:author="An Phuc Cao" w:date="2024-10-25T11:03:00Z" w16du:dateUtc="2024-10-25T04:03:00Z">
                <w:pPr>
                  <w:overflowPunct/>
                  <w:autoSpaceDE/>
                  <w:autoSpaceDN/>
                  <w:adjustRightInd/>
                  <w:ind w:right="-85"/>
                  <w:jc w:val="right"/>
                  <w:textAlignment w:val="auto"/>
                </w:pPr>
              </w:pPrChange>
            </w:pPr>
            <w:ins w:id="1595" w:author="Mai Ngoc Ngo" w:date="2024-10-24T13:51:00Z" w16du:dateUtc="2024-10-24T06:51:00Z">
              <w:r w:rsidRPr="000E0118">
                <w:rPr>
                  <w:rFonts w:ascii="Arial" w:hAnsi="Arial" w:cs="Arial"/>
                  <w:sz w:val="18"/>
                  <w:szCs w:val="18"/>
                  <w:rPrChange w:id="1596" w:author="Mai Ngoc Ngo" w:date="2024-10-24T13:52:00Z" w16du:dateUtc="2024-10-24T06:52:00Z">
                    <w:rPr/>
                  </w:rPrChange>
                </w:rPr>
                <w:t xml:space="preserve"> 1,293,431,498 </w:t>
              </w:r>
            </w:ins>
            <w:del w:id="1597" w:author="Mai Ngoc Ngo" w:date="2024-10-24T13:51:00Z" w16du:dateUtc="2024-10-24T06:51:00Z">
              <w:r w:rsidRPr="000E0118" w:rsidDel="003C2B59">
                <w:rPr>
                  <w:rFonts w:ascii="Arial" w:hAnsi="Arial" w:cs="Arial"/>
                  <w:color w:val="000000"/>
                  <w:sz w:val="18"/>
                  <w:szCs w:val="18"/>
                </w:rPr>
                <w:delText>-</w:delText>
              </w:r>
            </w:del>
          </w:p>
        </w:tc>
        <w:tc>
          <w:tcPr>
            <w:tcW w:w="1532" w:type="dxa"/>
            <w:vAlign w:val="bottom"/>
            <w:tcPrChange w:id="1598" w:author="Hai Quang Le" w:date="2025-01-06T09:44:00Z" w16du:dateUtc="2025-01-06T02:44:00Z">
              <w:tcPr>
                <w:tcW w:w="1652" w:type="dxa"/>
                <w:gridSpan w:val="3"/>
                <w:tcBorders>
                  <w:top w:val="nil"/>
                  <w:left w:val="nil"/>
                  <w:right w:val="nil"/>
                </w:tcBorders>
                <w:vAlign w:val="bottom"/>
              </w:tcPr>
            </w:tcPrChange>
          </w:tcPr>
          <w:p w14:paraId="45D7C567" w14:textId="1EC7E55A" w:rsidR="00156573" w:rsidRPr="000E0118" w:rsidDel="00045144" w:rsidRDefault="00156573">
            <w:pPr>
              <w:overflowPunct/>
              <w:autoSpaceDE/>
              <w:autoSpaceDN/>
              <w:adjustRightInd/>
              <w:ind w:right="-85"/>
              <w:textAlignment w:val="auto"/>
              <w:rPr>
                <w:del w:id="1599" w:author="An Phuc Cao" w:date="2024-09-26T15:25:00Z" w16du:dateUtc="2024-09-26T08:25:00Z"/>
                <w:rFonts w:ascii="Arial" w:hAnsi="Arial" w:cs="Arial"/>
                <w:color w:val="000000"/>
                <w:sz w:val="18"/>
                <w:szCs w:val="18"/>
              </w:rPr>
              <w:pPrChange w:id="1600" w:author="An Phuc Cao" w:date="2024-10-25T11:03:00Z" w16du:dateUtc="2024-10-25T04:03:00Z">
                <w:pPr>
                  <w:overflowPunct/>
                  <w:autoSpaceDE/>
                  <w:autoSpaceDN/>
                  <w:adjustRightInd/>
                  <w:ind w:right="-85"/>
                  <w:jc w:val="right"/>
                  <w:textAlignment w:val="auto"/>
                </w:pPr>
              </w:pPrChange>
            </w:pPr>
            <w:ins w:id="1601" w:author="Mai Ngoc Ngo" w:date="2024-10-24T13:51:00Z" w16du:dateUtc="2024-10-24T06:51:00Z">
              <w:r w:rsidRPr="000E0118">
                <w:rPr>
                  <w:rFonts w:ascii="Arial" w:hAnsi="Arial" w:cs="Arial"/>
                  <w:sz w:val="18"/>
                  <w:szCs w:val="18"/>
                  <w:rPrChange w:id="1602" w:author="Mai Ngoc Ngo" w:date="2024-10-24T13:52:00Z" w16du:dateUtc="2024-10-24T06:52:00Z">
                    <w:rPr/>
                  </w:rPrChange>
                </w:rPr>
                <w:t xml:space="preserve"> -   </w:t>
              </w:r>
            </w:ins>
            <w:del w:id="1603" w:author="Mai Ngoc Ngo" w:date="2024-10-24T13:51:00Z" w16du:dateUtc="2024-10-24T06:51:00Z">
              <w:r w:rsidRPr="000E0118" w:rsidDel="003C2B59">
                <w:rPr>
                  <w:rFonts w:ascii="Arial" w:hAnsi="Arial" w:cs="Arial"/>
                  <w:color w:val="000000"/>
                  <w:sz w:val="18"/>
                  <w:szCs w:val="18"/>
                </w:rPr>
                <w:delText>2,051,528,759</w:delText>
              </w:r>
            </w:del>
          </w:p>
        </w:tc>
        <w:tc>
          <w:tcPr>
            <w:tcW w:w="1657" w:type="dxa"/>
            <w:vAlign w:val="bottom"/>
            <w:tcPrChange w:id="1604" w:author="Hai Quang Le" w:date="2025-01-06T09:44:00Z" w16du:dateUtc="2025-01-06T02:44:00Z">
              <w:tcPr>
                <w:tcW w:w="1657" w:type="dxa"/>
                <w:tcBorders>
                  <w:top w:val="nil"/>
                  <w:left w:val="nil"/>
                  <w:right w:val="nil"/>
                </w:tcBorders>
                <w:vAlign w:val="bottom"/>
              </w:tcPr>
            </w:tcPrChange>
          </w:tcPr>
          <w:p w14:paraId="01BCDF22" w14:textId="725E53C6" w:rsidR="00156573" w:rsidRPr="000E0118" w:rsidDel="00045144" w:rsidRDefault="00156573">
            <w:pPr>
              <w:overflowPunct/>
              <w:autoSpaceDE/>
              <w:autoSpaceDN/>
              <w:adjustRightInd/>
              <w:ind w:right="-85"/>
              <w:textAlignment w:val="auto"/>
              <w:rPr>
                <w:del w:id="1605" w:author="An Phuc Cao" w:date="2024-09-26T15:25:00Z" w16du:dateUtc="2024-09-26T08:25:00Z"/>
                <w:rFonts w:ascii="Arial" w:hAnsi="Arial" w:cs="Arial"/>
                <w:color w:val="000000"/>
                <w:sz w:val="18"/>
                <w:szCs w:val="18"/>
              </w:rPr>
              <w:pPrChange w:id="1606" w:author="An Phuc Cao" w:date="2024-10-25T11:03:00Z" w16du:dateUtc="2024-10-25T04:03:00Z">
                <w:pPr>
                  <w:overflowPunct/>
                  <w:autoSpaceDE/>
                  <w:autoSpaceDN/>
                  <w:adjustRightInd/>
                  <w:ind w:right="-85"/>
                  <w:jc w:val="right"/>
                  <w:textAlignment w:val="auto"/>
                </w:pPr>
              </w:pPrChange>
            </w:pPr>
            <w:ins w:id="1607" w:author="Mai Ngoc Ngo" w:date="2024-10-24T13:51:00Z" w16du:dateUtc="2024-10-24T06:51:00Z">
              <w:r w:rsidRPr="000E0118">
                <w:rPr>
                  <w:rFonts w:ascii="Arial" w:hAnsi="Arial" w:cs="Arial"/>
                  <w:sz w:val="18"/>
                  <w:szCs w:val="18"/>
                  <w:rPrChange w:id="1608" w:author="Mai Ngoc Ngo" w:date="2024-10-24T13:52:00Z" w16du:dateUtc="2024-10-24T06:52:00Z">
                    <w:rPr/>
                  </w:rPrChange>
                </w:rPr>
                <w:t xml:space="preserve"> 1,293,431,498 </w:t>
              </w:r>
            </w:ins>
            <w:del w:id="1609" w:author="Mai Ngoc Ngo" w:date="2024-10-24T13:51:00Z" w16du:dateUtc="2024-10-24T06:51:00Z">
              <w:r w:rsidRPr="000E0118" w:rsidDel="003C2B59">
                <w:rPr>
                  <w:rFonts w:ascii="Arial" w:hAnsi="Arial" w:cs="Arial"/>
                  <w:color w:val="000000"/>
                  <w:sz w:val="18"/>
                  <w:szCs w:val="18"/>
                </w:rPr>
                <w:delText>2,051,528,759</w:delText>
              </w:r>
            </w:del>
          </w:p>
        </w:tc>
      </w:tr>
      <w:tr w:rsidR="00FD77D9" w:rsidRPr="00F560F6" w14:paraId="167EC645" w14:textId="77777777" w:rsidTr="00596949">
        <w:tblPrEx>
          <w:tblW w:w="14175" w:type="dxa"/>
          <w:tblInd w:w="709" w:type="dxa"/>
          <w:tblLayout w:type="fixed"/>
          <w:tblPrExChange w:id="1610" w:author="Hai Quang Le" w:date="2025-01-06T09:44:00Z" w16du:dateUtc="2025-01-06T02:44:00Z">
            <w:tblPrEx>
              <w:tblW w:w="14175" w:type="dxa"/>
              <w:tblInd w:w="709" w:type="dxa"/>
              <w:tblLayout w:type="fixed"/>
            </w:tblPrEx>
          </w:tblPrExChange>
        </w:tblPrEx>
        <w:trPr>
          <w:cantSplit/>
          <w:trHeight w:val="108"/>
          <w:trPrChange w:id="1611" w:author="Hai Quang Le" w:date="2025-01-06T09:44:00Z" w16du:dateUtc="2025-01-06T02:44:00Z">
            <w:trPr>
              <w:cantSplit/>
              <w:trHeight w:val="108"/>
            </w:trPr>
          </w:trPrChange>
        </w:trPr>
        <w:tc>
          <w:tcPr>
            <w:tcW w:w="2552" w:type="dxa"/>
            <w:shd w:val="clear" w:color="auto" w:fill="auto"/>
            <w:noWrap/>
            <w:vAlign w:val="bottom"/>
            <w:tcPrChange w:id="1612" w:author="Hai Quang Le" w:date="2025-01-06T09:44:00Z" w16du:dateUtc="2025-01-06T02:44:00Z">
              <w:tcPr>
                <w:tcW w:w="2552" w:type="dxa"/>
                <w:gridSpan w:val="2"/>
                <w:tcBorders>
                  <w:top w:val="nil"/>
                  <w:left w:val="nil"/>
                  <w:bottom w:val="nil"/>
                  <w:right w:val="nil"/>
                </w:tcBorders>
                <w:shd w:val="clear" w:color="auto" w:fill="auto"/>
                <w:noWrap/>
                <w:vAlign w:val="bottom"/>
              </w:tcPr>
            </w:tcPrChange>
          </w:tcPr>
          <w:p w14:paraId="6D9EE471" w14:textId="03C16EC6" w:rsidR="00FD77D9" w:rsidRPr="00F560F6" w:rsidRDefault="00156573" w:rsidP="0069716B">
            <w:pPr>
              <w:overflowPunct/>
              <w:autoSpaceDE/>
              <w:autoSpaceDN/>
              <w:adjustRightInd/>
              <w:ind w:left="-108" w:right="-57"/>
              <w:textAlignment w:val="auto"/>
              <w:rPr>
                <w:rFonts w:ascii="Arial" w:hAnsi="Arial" w:cs="Arial"/>
                <w:color w:val="000000"/>
                <w:sz w:val="18"/>
                <w:szCs w:val="18"/>
              </w:rPr>
            </w:pPr>
            <w:ins w:id="1613" w:author="Mai Ngoc Ngo" w:date="2024-10-24T13:53:00Z" w16du:dateUtc="2024-10-24T06:53:00Z">
              <w:del w:id="1614" w:author="Hai Quang Le" w:date="2025-01-06T09:34:00Z" w16du:dateUtc="2025-01-06T02:34:00Z">
                <w:r w:rsidRPr="00156573" w:rsidDel="00DA4150">
                  <w:rPr>
                    <w:rFonts w:ascii="Arial" w:hAnsi="Arial" w:cs="Arial"/>
                    <w:color w:val="000000"/>
                    <w:sz w:val="18"/>
                    <w:szCs w:val="18"/>
                    <w:rPrChange w:id="1615" w:author="Mai Ngoc Ngo" w:date="2024-10-24T13:53:00Z" w16du:dateUtc="2024-10-24T06:53:00Z">
                      <w:rPr>
                        <w:rFonts w:ascii="Arial" w:hAnsi="Arial" w:cs="Arial"/>
                        <w:color w:val="000000"/>
                        <w:sz w:val="20"/>
                      </w:rPr>
                    </w:rPrChange>
                  </w:rPr>
                  <w:delText>Tax on OCI</w:delText>
                </w:r>
              </w:del>
            </w:ins>
            <w:ins w:id="1616" w:author="Hai Quang Le" w:date="2025-01-06T09:34:00Z" w16du:dateUtc="2025-01-06T02:34:00Z">
              <w:r w:rsidR="00DA4150">
                <w:rPr>
                  <w:rFonts w:ascii="Arial" w:hAnsi="Arial" w:cs="Arial"/>
                  <w:color w:val="000000"/>
                  <w:sz w:val="18"/>
                  <w:szCs w:val="18"/>
                </w:rPr>
                <w:t>Change in fair value of financial assets at FVTOCI</w:t>
              </w:r>
            </w:ins>
            <w:del w:id="1617" w:author="Mai Ngoc Ngo" w:date="2024-10-24T13:53:00Z" w16du:dateUtc="2024-10-24T06:53:00Z">
              <w:r w:rsidR="00FD77D9" w:rsidRPr="00F560F6">
                <w:rPr>
                  <w:rFonts w:ascii="Arial" w:hAnsi="Arial" w:cs="Arial"/>
                  <w:color w:val="000000"/>
                  <w:sz w:val="18"/>
                  <w:szCs w:val="18"/>
                </w:rPr>
                <w:delText>Net change in fair value of financial assets at FVTOCI</w:delText>
              </w:r>
            </w:del>
          </w:p>
        </w:tc>
        <w:tc>
          <w:tcPr>
            <w:tcW w:w="1559" w:type="dxa"/>
            <w:shd w:val="clear" w:color="auto" w:fill="auto"/>
            <w:vAlign w:val="bottom"/>
            <w:tcPrChange w:id="1618" w:author="Hai Quang Le" w:date="2025-01-06T09:44:00Z" w16du:dateUtc="2025-01-06T02:44:00Z">
              <w:tcPr>
                <w:tcW w:w="1710" w:type="dxa"/>
                <w:gridSpan w:val="3"/>
                <w:tcBorders>
                  <w:top w:val="nil"/>
                  <w:left w:val="nil"/>
                  <w:right w:val="nil"/>
                </w:tcBorders>
                <w:shd w:val="clear" w:color="auto" w:fill="auto"/>
                <w:vAlign w:val="bottom"/>
              </w:tcPr>
            </w:tcPrChange>
          </w:tcPr>
          <w:p w14:paraId="03AEAB5B" w14:textId="3E900B5D" w:rsidR="00FD77D9" w:rsidRPr="00F560F6" w:rsidRDefault="000E0118" w:rsidP="0069716B">
            <w:pPr>
              <w:overflowPunct/>
              <w:autoSpaceDE/>
              <w:autoSpaceDN/>
              <w:adjustRightInd/>
              <w:ind w:right="-85"/>
              <w:jc w:val="right"/>
              <w:textAlignment w:val="auto"/>
              <w:rPr>
                <w:rFonts w:ascii="Arial" w:hAnsi="Arial" w:cs="Arial"/>
                <w:bCs/>
                <w:color w:val="000000"/>
                <w:sz w:val="18"/>
                <w:szCs w:val="18"/>
              </w:rPr>
            </w:pPr>
            <w:ins w:id="1619" w:author="Mai Ngoc Ngo" w:date="2024-10-24T13:51:00Z" w16du:dateUtc="2024-10-24T06:51:00Z">
              <w:r w:rsidRPr="000E0118">
                <w:rPr>
                  <w:rFonts w:ascii="Arial" w:hAnsi="Arial" w:cs="Arial"/>
                  <w:sz w:val="18"/>
                  <w:szCs w:val="18"/>
                  <w:rPrChange w:id="1620" w:author="Mai Ngoc Ngo" w:date="2024-10-24T13:52:00Z" w16du:dateUtc="2024-10-24T06:52:00Z">
                    <w:rPr/>
                  </w:rPrChange>
                </w:rPr>
                <w:t xml:space="preserve"> -   </w:t>
              </w:r>
            </w:ins>
            <w:ins w:id="1621" w:author="An Phuc Cao" w:date="2024-09-26T15:30:00Z" w16du:dateUtc="2024-09-26T08:30:00Z">
              <w:del w:id="1622" w:author="Mai Ngoc Ngo" w:date="2024-10-24T13:51:00Z" w16du:dateUtc="2024-10-24T06:51:00Z">
                <w:r w:rsidR="00FD77D9" w:rsidRPr="000E0118">
                  <w:rPr>
                    <w:rFonts w:ascii="Arial" w:hAnsi="Arial" w:cs="Arial"/>
                    <w:sz w:val="18"/>
                    <w:szCs w:val="18"/>
                    <w:rPrChange w:id="1623" w:author="Mai Ngoc Ngo" w:date="2024-10-24T13:53:00Z" w16du:dateUtc="2024-10-24T06:53:00Z">
                      <w:rPr>
                        <w:rFonts w:ascii="Arial" w:hAnsi="Arial" w:cs="Arial"/>
                        <w:sz w:val="17"/>
                        <w:szCs w:val="17"/>
                      </w:rPr>
                    </w:rPrChange>
                  </w:rPr>
                  <w:delText xml:space="preserve">-   </w:delText>
                </w:r>
              </w:del>
            </w:ins>
            <w:del w:id="1624" w:author="Mai Ngoc Ngo" w:date="2024-10-24T13:51:00Z" w16du:dateUtc="2024-10-24T06:51:00Z">
              <w:r w:rsidR="00FD77D9" w:rsidRPr="00F560F6" w:rsidDel="00B84F07">
                <w:rPr>
                  <w:rFonts w:ascii="Arial" w:hAnsi="Arial" w:cs="Arial"/>
                  <w:color w:val="000000"/>
                  <w:sz w:val="18"/>
                  <w:szCs w:val="18"/>
                </w:rPr>
                <w:delText>-</w:delText>
              </w:r>
            </w:del>
          </w:p>
        </w:tc>
        <w:tc>
          <w:tcPr>
            <w:tcW w:w="1701" w:type="dxa"/>
            <w:gridSpan w:val="2"/>
            <w:vAlign w:val="bottom"/>
            <w:tcPrChange w:id="1625" w:author="Hai Quang Le" w:date="2025-01-06T09:44:00Z" w16du:dateUtc="2025-01-06T02:44:00Z">
              <w:tcPr>
                <w:tcW w:w="1651" w:type="dxa"/>
                <w:gridSpan w:val="3"/>
                <w:tcBorders>
                  <w:top w:val="nil"/>
                  <w:left w:val="nil"/>
                  <w:right w:val="nil"/>
                </w:tcBorders>
                <w:vAlign w:val="bottom"/>
              </w:tcPr>
            </w:tcPrChange>
          </w:tcPr>
          <w:p w14:paraId="5EF06F8A" w14:textId="41743028"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626" w:author="Mai Ngoc Ngo" w:date="2024-10-24T13:51:00Z" w16du:dateUtc="2024-10-24T06:51:00Z">
              <w:r w:rsidRPr="000E0118">
                <w:rPr>
                  <w:rFonts w:ascii="Arial" w:hAnsi="Arial" w:cs="Arial"/>
                  <w:sz w:val="18"/>
                  <w:szCs w:val="18"/>
                  <w:rPrChange w:id="1627" w:author="Mai Ngoc Ngo" w:date="2024-10-24T13:52:00Z" w16du:dateUtc="2024-10-24T06:52:00Z">
                    <w:rPr/>
                  </w:rPrChange>
                </w:rPr>
                <w:t xml:space="preserve"> -   </w:t>
              </w:r>
            </w:ins>
            <w:ins w:id="1628" w:author="An Phuc Cao" w:date="2024-09-26T15:30:00Z" w16du:dateUtc="2024-09-26T08:30:00Z">
              <w:del w:id="1629" w:author="Mai Ngoc Ngo" w:date="2024-10-24T13:51:00Z" w16du:dateUtc="2024-10-24T06:51:00Z">
                <w:r w:rsidR="00FD77D9" w:rsidRPr="000E0118">
                  <w:rPr>
                    <w:rFonts w:ascii="Arial" w:hAnsi="Arial" w:cs="Arial"/>
                    <w:sz w:val="18"/>
                    <w:szCs w:val="18"/>
                    <w:rPrChange w:id="1630" w:author="Mai Ngoc Ngo" w:date="2024-10-24T13:53:00Z" w16du:dateUtc="2024-10-24T06:53:00Z">
                      <w:rPr>
                        <w:rFonts w:ascii="Arial" w:hAnsi="Arial" w:cs="Arial"/>
                        <w:sz w:val="17"/>
                        <w:szCs w:val="17"/>
                      </w:rPr>
                    </w:rPrChange>
                  </w:rPr>
                  <w:delText xml:space="preserve">-   </w:delText>
                </w:r>
              </w:del>
            </w:ins>
            <w:del w:id="1631" w:author="Mai Ngoc Ngo" w:date="2024-10-24T13:51:00Z" w16du:dateUtc="2024-10-24T06:51:00Z">
              <w:r w:rsidR="00FD77D9" w:rsidRPr="00F560F6" w:rsidDel="00B84F07">
                <w:rPr>
                  <w:rFonts w:ascii="Arial" w:hAnsi="Arial" w:cs="Arial"/>
                  <w:color w:val="000000"/>
                  <w:sz w:val="18"/>
                  <w:szCs w:val="18"/>
                </w:rPr>
                <w:delText>-</w:delText>
              </w:r>
            </w:del>
          </w:p>
        </w:tc>
        <w:tc>
          <w:tcPr>
            <w:tcW w:w="1752" w:type="dxa"/>
            <w:gridSpan w:val="2"/>
            <w:vAlign w:val="bottom"/>
            <w:tcPrChange w:id="1632" w:author="Hai Quang Le" w:date="2025-01-06T09:44:00Z" w16du:dateUtc="2025-01-06T02:44:00Z">
              <w:tcPr>
                <w:tcW w:w="1651" w:type="dxa"/>
                <w:gridSpan w:val="2"/>
                <w:tcBorders>
                  <w:top w:val="nil"/>
                  <w:left w:val="nil"/>
                  <w:right w:val="nil"/>
                </w:tcBorders>
                <w:vAlign w:val="bottom"/>
              </w:tcPr>
            </w:tcPrChange>
          </w:tcPr>
          <w:p w14:paraId="48F3E4CA" w14:textId="7E589EEC"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633" w:author="Mai Ngoc Ngo" w:date="2024-10-24T13:51:00Z" w16du:dateUtc="2024-10-24T06:51:00Z">
              <w:r w:rsidRPr="000E0118">
                <w:rPr>
                  <w:rFonts w:ascii="Arial" w:hAnsi="Arial" w:cs="Arial"/>
                  <w:sz w:val="18"/>
                  <w:szCs w:val="18"/>
                  <w:rPrChange w:id="1634" w:author="Mai Ngoc Ngo" w:date="2024-10-24T13:52:00Z" w16du:dateUtc="2024-10-24T06:52:00Z">
                    <w:rPr/>
                  </w:rPrChange>
                </w:rPr>
                <w:t xml:space="preserve"> </w:t>
              </w:r>
            </w:ins>
            <w:ins w:id="1635" w:author="Hai Quang Le" w:date="2025-01-06T09:36:00Z" w16du:dateUtc="2025-01-06T02:36:00Z">
              <w:r w:rsidR="00834286" w:rsidRPr="00834286">
                <w:rPr>
                  <w:rFonts w:ascii="Arial" w:hAnsi="Arial" w:cs="Arial"/>
                  <w:sz w:val="18"/>
                  <w:szCs w:val="18"/>
                </w:rPr>
                <w:t xml:space="preserve"> 1,293,431,498 </w:t>
              </w:r>
            </w:ins>
            <w:ins w:id="1636" w:author="Mai Ngoc Ngo" w:date="2024-10-24T13:51:00Z" w16du:dateUtc="2024-10-24T06:51:00Z">
              <w:del w:id="1637" w:author="Hai Quang Le" w:date="2025-01-06T09:36:00Z" w16du:dateUtc="2025-01-06T02:36:00Z">
                <w:r w:rsidRPr="000E0118" w:rsidDel="00834286">
                  <w:rPr>
                    <w:rFonts w:ascii="Arial" w:hAnsi="Arial" w:cs="Arial"/>
                    <w:sz w:val="18"/>
                    <w:szCs w:val="18"/>
                    <w:rPrChange w:id="1638" w:author="Mai Ngoc Ngo" w:date="2024-10-24T13:52:00Z" w16du:dateUtc="2024-10-24T06:52:00Z">
                      <w:rPr/>
                    </w:rPrChange>
                  </w:rPr>
                  <w:delText>(258,686,300)</w:delText>
                </w:r>
              </w:del>
            </w:ins>
            <w:ins w:id="1639" w:author="An Phuc Cao" w:date="2024-09-26T15:30:00Z" w16du:dateUtc="2024-09-26T08:30:00Z">
              <w:del w:id="1640" w:author="Mai Ngoc Ngo" w:date="2024-10-24T13:51:00Z" w16du:dateUtc="2024-10-24T06:51:00Z">
                <w:r w:rsidR="00FD77D9" w:rsidRPr="000E0118">
                  <w:rPr>
                    <w:rFonts w:ascii="Arial" w:hAnsi="Arial" w:cs="Arial"/>
                    <w:sz w:val="18"/>
                    <w:szCs w:val="18"/>
                    <w:rPrChange w:id="1641" w:author="Mai Ngoc Ngo" w:date="2024-10-24T13:53:00Z" w16du:dateUtc="2024-10-24T06:53:00Z">
                      <w:rPr>
                        <w:rFonts w:ascii="Arial" w:hAnsi="Arial" w:cs="Arial"/>
                        <w:sz w:val="17"/>
                        <w:szCs w:val="17"/>
                      </w:rPr>
                    </w:rPrChange>
                  </w:rPr>
                  <w:delText xml:space="preserve">1,293,431,498 </w:delText>
                </w:r>
              </w:del>
            </w:ins>
            <w:del w:id="1642" w:author="Mai Ngoc Ngo" w:date="2024-10-24T13:51:00Z" w16du:dateUtc="2024-10-24T06:51:00Z">
              <w:r w:rsidR="00FD77D9" w:rsidRPr="00F560F6" w:rsidDel="00B84F07">
                <w:rPr>
                  <w:rFonts w:ascii="Arial" w:hAnsi="Arial" w:cs="Arial"/>
                  <w:color w:val="000000"/>
                  <w:sz w:val="18"/>
                  <w:szCs w:val="18"/>
                </w:rPr>
                <w:delText>5,765,694,816</w:delText>
              </w:r>
            </w:del>
          </w:p>
        </w:tc>
        <w:tc>
          <w:tcPr>
            <w:tcW w:w="1651" w:type="dxa"/>
            <w:vAlign w:val="bottom"/>
            <w:tcPrChange w:id="1643" w:author="Hai Quang Le" w:date="2025-01-06T09:44:00Z" w16du:dateUtc="2025-01-06T02:44:00Z">
              <w:tcPr>
                <w:tcW w:w="1651" w:type="dxa"/>
                <w:gridSpan w:val="2"/>
                <w:tcBorders>
                  <w:top w:val="nil"/>
                  <w:left w:val="nil"/>
                  <w:right w:val="nil"/>
                </w:tcBorders>
                <w:vAlign w:val="bottom"/>
              </w:tcPr>
            </w:tcPrChange>
          </w:tcPr>
          <w:p w14:paraId="4F9CE330" w14:textId="5D8C0152"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644" w:author="Mai Ngoc Ngo" w:date="2024-10-24T13:51:00Z" w16du:dateUtc="2024-10-24T06:51:00Z">
              <w:r w:rsidRPr="000E0118">
                <w:rPr>
                  <w:rFonts w:ascii="Arial" w:hAnsi="Arial" w:cs="Arial"/>
                  <w:sz w:val="18"/>
                  <w:szCs w:val="18"/>
                  <w:rPrChange w:id="1645" w:author="Mai Ngoc Ngo" w:date="2024-10-24T13:52:00Z" w16du:dateUtc="2024-10-24T06:52:00Z">
                    <w:rPr/>
                  </w:rPrChange>
                </w:rPr>
                <w:t xml:space="preserve"> -   </w:t>
              </w:r>
            </w:ins>
            <w:ins w:id="1646" w:author="An Phuc Cao" w:date="2024-09-26T15:30:00Z" w16du:dateUtc="2024-09-26T08:30:00Z">
              <w:del w:id="1647" w:author="Mai Ngoc Ngo" w:date="2024-10-24T13:51:00Z" w16du:dateUtc="2024-10-24T06:51:00Z">
                <w:r w:rsidR="00FD77D9" w:rsidRPr="000E0118">
                  <w:rPr>
                    <w:rFonts w:ascii="Arial" w:hAnsi="Arial" w:cs="Arial"/>
                    <w:sz w:val="18"/>
                    <w:szCs w:val="18"/>
                    <w:rPrChange w:id="1648" w:author="Mai Ngoc Ngo" w:date="2024-10-24T13:53:00Z" w16du:dateUtc="2024-10-24T06:53:00Z">
                      <w:rPr>
                        <w:rFonts w:ascii="Arial" w:hAnsi="Arial" w:cs="Arial"/>
                        <w:sz w:val="17"/>
                        <w:szCs w:val="17"/>
                      </w:rPr>
                    </w:rPrChange>
                  </w:rPr>
                  <w:delText xml:space="preserve">-   </w:delText>
                </w:r>
              </w:del>
            </w:ins>
            <w:del w:id="1649" w:author="Mai Ngoc Ngo" w:date="2024-10-24T13:51:00Z" w16du:dateUtc="2024-10-24T06:51:00Z">
              <w:r w:rsidR="00FD77D9" w:rsidRPr="00F560F6" w:rsidDel="00B84F07">
                <w:rPr>
                  <w:rFonts w:ascii="Arial" w:hAnsi="Arial" w:cs="Arial"/>
                  <w:color w:val="000000"/>
                  <w:sz w:val="18"/>
                  <w:szCs w:val="18"/>
                </w:rPr>
                <w:delText>-</w:delText>
              </w:r>
            </w:del>
          </w:p>
        </w:tc>
        <w:tc>
          <w:tcPr>
            <w:tcW w:w="1771" w:type="dxa"/>
            <w:vAlign w:val="bottom"/>
            <w:tcPrChange w:id="1650" w:author="Hai Quang Le" w:date="2025-01-06T09:44:00Z" w16du:dateUtc="2025-01-06T02:44:00Z">
              <w:tcPr>
                <w:tcW w:w="1651" w:type="dxa"/>
                <w:tcBorders>
                  <w:top w:val="nil"/>
                  <w:left w:val="nil"/>
                  <w:right w:val="nil"/>
                </w:tcBorders>
                <w:vAlign w:val="bottom"/>
              </w:tcPr>
            </w:tcPrChange>
          </w:tcPr>
          <w:p w14:paraId="50C47F0E" w14:textId="29D85EBC" w:rsidR="00FD77D9" w:rsidRPr="00F560F6" w:rsidRDefault="00791632" w:rsidP="0069716B">
            <w:pPr>
              <w:overflowPunct/>
              <w:autoSpaceDE/>
              <w:autoSpaceDN/>
              <w:adjustRightInd/>
              <w:ind w:right="-85"/>
              <w:jc w:val="right"/>
              <w:textAlignment w:val="auto"/>
              <w:rPr>
                <w:rFonts w:ascii="Arial" w:hAnsi="Arial" w:cs="Arial"/>
                <w:color w:val="000000"/>
                <w:sz w:val="18"/>
                <w:szCs w:val="18"/>
              </w:rPr>
            </w:pPr>
            <w:ins w:id="1651" w:author="Hai Quang Le" w:date="2025-01-06T09:42:00Z" w16du:dateUtc="2025-01-06T02:42:00Z">
              <w:r w:rsidRPr="00791632">
                <w:rPr>
                  <w:rFonts w:ascii="Arial" w:hAnsi="Arial" w:cs="Arial"/>
                  <w:sz w:val="18"/>
                  <w:szCs w:val="18"/>
                </w:rPr>
                <w:t xml:space="preserve">1,293,431,498 </w:t>
              </w:r>
            </w:ins>
            <w:ins w:id="1652" w:author="Mai Ngoc Ngo" w:date="2024-10-24T13:51:00Z" w16du:dateUtc="2024-10-24T06:51:00Z">
              <w:del w:id="1653" w:author="Hai Quang Le" w:date="2025-01-06T09:42:00Z" w16du:dateUtc="2025-01-06T02:42:00Z">
                <w:r w:rsidR="000E0118" w:rsidRPr="000E0118" w:rsidDel="00791632">
                  <w:rPr>
                    <w:rFonts w:ascii="Arial" w:hAnsi="Arial" w:cs="Arial"/>
                    <w:sz w:val="18"/>
                    <w:szCs w:val="18"/>
                    <w:rPrChange w:id="1654" w:author="Mai Ngoc Ngo" w:date="2024-10-24T13:52:00Z" w16du:dateUtc="2024-10-24T06:52:00Z">
                      <w:rPr/>
                    </w:rPrChange>
                  </w:rPr>
                  <w:delText xml:space="preserve"> (258,686,300)</w:delText>
                </w:r>
              </w:del>
            </w:ins>
            <w:ins w:id="1655" w:author="An Phuc Cao" w:date="2024-09-26T15:30:00Z" w16du:dateUtc="2024-09-26T08:30:00Z">
              <w:del w:id="1656" w:author="Mai Ngoc Ngo" w:date="2024-10-24T13:51:00Z" w16du:dateUtc="2024-10-24T06:51:00Z">
                <w:r w:rsidR="00FD77D9" w:rsidRPr="000E0118">
                  <w:rPr>
                    <w:rFonts w:ascii="Arial" w:hAnsi="Arial" w:cs="Arial"/>
                    <w:sz w:val="18"/>
                    <w:szCs w:val="18"/>
                    <w:rPrChange w:id="1657" w:author="Mai Ngoc Ngo" w:date="2024-10-24T13:53:00Z" w16du:dateUtc="2024-10-24T06:53:00Z">
                      <w:rPr>
                        <w:rFonts w:ascii="Arial" w:hAnsi="Arial" w:cs="Arial"/>
                        <w:sz w:val="17"/>
                        <w:szCs w:val="17"/>
                      </w:rPr>
                    </w:rPrChange>
                  </w:rPr>
                  <w:delText xml:space="preserve">1,293,431,498 </w:delText>
                </w:r>
              </w:del>
            </w:ins>
            <w:del w:id="1658" w:author="Mai Ngoc Ngo" w:date="2024-10-24T13:51:00Z" w16du:dateUtc="2024-10-24T06:51:00Z">
              <w:r w:rsidR="00FD77D9" w:rsidRPr="00F560F6" w:rsidDel="00B84F07">
                <w:rPr>
                  <w:rFonts w:ascii="Arial" w:hAnsi="Arial" w:cs="Arial"/>
                  <w:color w:val="000000"/>
                  <w:sz w:val="18"/>
                  <w:szCs w:val="18"/>
                </w:rPr>
                <w:delText>5,765,694,816</w:delText>
              </w:r>
            </w:del>
          </w:p>
        </w:tc>
        <w:tc>
          <w:tcPr>
            <w:tcW w:w="1532" w:type="dxa"/>
            <w:vAlign w:val="bottom"/>
            <w:tcPrChange w:id="1659" w:author="Hai Quang Le" w:date="2025-01-06T09:44:00Z" w16du:dateUtc="2025-01-06T02:44:00Z">
              <w:tcPr>
                <w:tcW w:w="1652" w:type="dxa"/>
                <w:gridSpan w:val="3"/>
                <w:tcBorders>
                  <w:top w:val="nil"/>
                  <w:left w:val="nil"/>
                  <w:right w:val="nil"/>
                </w:tcBorders>
                <w:vAlign w:val="bottom"/>
              </w:tcPr>
            </w:tcPrChange>
          </w:tcPr>
          <w:p w14:paraId="1D4B1507" w14:textId="79B24AD1"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660" w:author="Mai Ngoc Ngo" w:date="2024-10-24T13:51:00Z" w16du:dateUtc="2024-10-24T06:51:00Z">
              <w:r w:rsidRPr="000E0118">
                <w:rPr>
                  <w:rFonts w:ascii="Arial" w:hAnsi="Arial" w:cs="Arial"/>
                  <w:sz w:val="18"/>
                  <w:szCs w:val="18"/>
                  <w:rPrChange w:id="1661" w:author="Mai Ngoc Ngo" w:date="2024-10-24T13:52:00Z" w16du:dateUtc="2024-10-24T06:52:00Z">
                    <w:rPr/>
                  </w:rPrChange>
                </w:rPr>
                <w:t xml:space="preserve"> -   </w:t>
              </w:r>
            </w:ins>
            <w:ins w:id="1662" w:author="An Phuc Cao" w:date="2024-09-26T15:30:00Z" w16du:dateUtc="2024-09-26T08:30:00Z">
              <w:del w:id="1663" w:author="Mai Ngoc Ngo" w:date="2024-10-24T13:51:00Z" w16du:dateUtc="2024-10-24T06:51:00Z">
                <w:r w:rsidR="00FD77D9" w:rsidRPr="000E0118">
                  <w:rPr>
                    <w:rFonts w:ascii="Arial" w:hAnsi="Arial" w:cs="Arial"/>
                    <w:sz w:val="18"/>
                    <w:szCs w:val="18"/>
                    <w:rPrChange w:id="1664" w:author="Mai Ngoc Ngo" w:date="2024-10-24T13:53:00Z" w16du:dateUtc="2024-10-24T06:53:00Z">
                      <w:rPr>
                        <w:rFonts w:ascii="Arial" w:hAnsi="Arial" w:cs="Arial"/>
                        <w:sz w:val="17"/>
                        <w:szCs w:val="17"/>
                      </w:rPr>
                    </w:rPrChange>
                  </w:rPr>
                  <w:delText xml:space="preserve">-   </w:delText>
                </w:r>
              </w:del>
            </w:ins>
            <w:del w:id="1665" w:author="Mai Ngoc Ngo" w:date="2024-10-24T13:51:00Z" w16du:dateUtc="2024-10-24T06:51:00Z">
              <w:r w:rsidR="00FD77D9" w:rsidRPr="00F560F6" w:rsidDel="00B84F07">
                <w:rPr>
                  <w:rFonts w:ascii="Arial" w:hAnsi="Arial" w:cs="Arial"/>
                  <w:b/>
                  <w:bCs/>
                  <w:color w:val="000000"/>
                  <w:sz w:val="18"/>
                  <w:szCs w:val="18"/>
                </w:rPr>
                <w:delText>-</w:delText>
              </w:r>
            </w:del>
          </w:p>
        </w:tc>
        <w:tc>
          <w:tcPr>
            <w:tcW w:w="1657" w:type="dxa"/>
            <w:vAlign w:val="bottom"/>
            <w:tcPrChange w:id="1666" w:author="Hai Quang Le" w:date="2025-01-06T09:44:00Z" w16du:dateUtc="2025-01-06T02:44:00Z">
              <w:tcPr>
                <w:tcW w:w="1657" w:type="dxa"/>
                <w:tcBorders>
                  <w:top w:val="nil"/>
                  <w:left w:val="nil"/>
                  <w:right w:val="nil"/>
                </w:tcBorders>
                <w:vAlign w:val="bottom"/>
              </w:tcPr>
            </w:tcPrChange>
          </w:tcPr>
          <w:p w14:paraId="64727852" w14:textId="6A86CE55"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667" w:author="Mai Ngoc Ngo" w:date="2024-10-24T13:51:00Z" w16du:dateUtc="2024-10-24T06:51:00Z">
              <w:r w:rsidRPr="000E0118">
                <w:rPr>
                  <w:rFonts w:ascii="Arial" w:hAnsi="Arial" w:cs="Arial"/>
                  <w:sz w:val="18"/>
                  <w:szCs w:val="18"/>
                  <w:rPrChange w:id="1668" w:author="Mai Ngoc Ngo" w:date="2024-10-24T13:52:00Z" w16du:dateUtc="2024-10-24T06:52:00Z">
                    <w:rPr/>
                  </w:rPrChange>
                </w:rPr>
                <w:t xml:space="preserve"> </w:t>
              </w:r>
            </w:ins>
            <w:ins w:id="1669" w:author="Hai Quang Le" w:date="2025-01-06T09:46:00Z" w16du:dateUtc="2025-01-06T02:46:00Z">
              <w:r w:rsidR="001569DF" w:rsidRPr="001569DF">
                <w:rPr>
                  <w:rFonts w:ascii="Arial" w:hAnsi="Arial" w:cs="Arial"/>
                  <w:sz w:val="18"/>
                  <w:szCs w:val="18"/>
                </w:rPr>
                <w:t xml:space="preserve">1,293,431,498 </w:t>
              </w:r>
            </w:ins>
            <w:ins w:id="1670" w:author="Mai Ngoc Ngo" w:date="2024-10-24T13:51:00Z" w16du:dateUtc="2024-10-24T06:51:00Z">
              <w:del w:id="1671" w:author="Hai Quang Le" w:date="2025-01-06T09:46:00Z" w16du:dateUtc="2025-01-06T02:46:00Z">
                <w:r w:rsidRPr="000E0118" w:rsidDel="001569DF">
                  <w:rPr>
                    <w:rFonts w:ascii="Arial" w:hAnsi="Arial" w:cs="Arial"/>
                    <w:sz w:val="18"/>
                    <w:szCs w:val="18"/>
                    <w:rPrChange w:id="1672" w:author="Mai Ngoc Ngo" w:date="2024-10-24T13:52:00Z" w16du:dateUtc="2024-10-24T06:52:00Z">
                      <w:rPr/>
                    </w:rPrChange>
                  </w:rPr>
                  <w:delText>(258,686,300)</w:delText>
                </w:r>
              </w:del>
            </w:ins>
            <w:ins w:id="1673" w:author="An Phuc Cao" w:date="2024-09-26T15:30:00Z" w16du:dateUtc="2024-09-26T08:30:00Z">
              <w:del w:id="1674" w:author="Mai Ngoc Ngo" w:date="2024-10-24T13:51:00Z" w16du:dateUtc="2024-10-24T06:51:00Z">
                <w:r w:rsidR="00FD77D9" w:rsidRPr="000E0118">
                  <w:rPr>
                    <w:rFonts w:ascii="Arial" w:hAnsi="Arial" w:cs="Arial"/>
                    <w:sz w:val="18"/>
                    <w:szCs w:val="18"/>
                    <w:rPrChange w:id="1675" w:author="Mai Ngoc Ngo" w:date="2024-10-24T13:53:00Z" w16du:dateUtc="2024-10-24T06:53:00Z">
                      <w:rPr>
                        <w:rFonts w:ascii="Arial" w:hAnsi="Arial" w:cs="Arial"/>
                        <w:sz w:val="17"/>
                        <w:szCs w:val="17"/>
                      </w:rPr>
                    </w:rPrChange>
                  </w:rPr>
                  <w:delText xml:space="preserve">1,293,431,498 </w:delText>
                </w:r>
              </w:del>
            </w:ins>
            <w:del w:id="1676" w:author="Mai Ngoc Ngo" w:date="2024-10-24T13:51:00Z" w16du:dateUtc="2024-10-24T06:51:00Z">
              <w:r w:rsidR="00FD77D9" w:rsidRPr="00F560F6" w:rsidDel="00B84F07">
                <w:rPr>
                  <w:rFonts w:ascii="Arial" w:hAnsi="Arial" w:cs="Arial"/>
                  <w:color w:val="000000"/>
                  <w:sz w:val="18"/>
                  <w:szCs w:val="18"/>
                </w:rPr>
                <w:delText>5,765,694,816</w:delText>
              </w:r>
            </w:del>
          </w:p>
        </w:tc>
      </w:tr>
      <w:tr w:rsidR="00FD77D9" w:rsidRPr="00F560F6" w14:paraId="5FC1F571" w14:textId="77777777" w:rsidTr="00596949">
        <w:tblPrEx>
          <w:tblW w:w="14175" w:type="dxa"/>
          <w:tblInd w:w="709" w:type="dxa"/>
          <w:tblLayout w:type="fixed"/>
          <w:tblPrExChange w:id="1677" w:author="Hai Quang Le" w:date="2025-01-06T09:44:00Z" w16du:dateUtc="2025-01-06T02:44:00Z">
            <w:tblPrEx>
              <w:tblW w:w="14175" w:type="dxa"/>
              <w:tblInd w:w="709" w:type="dxa"/>
              <w:tblLayout w:type="fixed"/>
            </w:tblPrEx>
          </w:tblPrExChange>
        </w:tblPrEx>
        <w:trPr>
          <w:cantSplit/>
          <w:trHeight w:val="108"/>
          <w:trPrChange w:id="1678" w:author="Hai Quang Le" w:date="2025-01-06T09:44:00Z" w16du:dateUtc="2025-01-06T02:44:00Z">
            <w:trPr>
              <w:cantSplit/>
              <w:trHeight w:val="108"/>
            </w:trPr>
          </w:trPrChange>
        </w:trPr>
        <w:tc>
          <w:tcPr>
            <w:tcW w:w="2552" w:type="dxa"/>
            <w:shd w:val="clear" w:color="auto" w:fill="auto"/>
            <w:noWrap/>
            <w:vAlign w:val="bottom"/>
            <w:tcPrChange w:id="1679" w:author="Hai Quang Le" w:date="2025-01-06T09:44:00Z" w16du:dateUtc="2025-01-06T02:44:00Z">
              <w:tcPr>
                <w:tcW w:w="2552" w:type="dxa"/>
                <w:gridSpan w:val="2"/>
                <w:tcBorders>
                  <w:top w:val="nil"/>
                  <w:left w:val="nil"/>
                  <w:bottom w:val="nil"/>
                  <w:right w:val="nil"/>
                </w:tcBorders>
                <w:shd w:val="clear" w:color="auto" w:fill="auto"/>
                <w:noWrap/>
                <w:vAlign w:val="bottom"/>
              </w:tcPr>
            </w:tcPrChange>
          </w:tcPr>
          <w:p w14:paraId="6EFDF5CB" w14:textId="751312A1" w:rsidR="00FD77D9" w:rsidRPr="00F560F6" w:rsidRDefault="00156573" w:rsidP="0069716B">
            <w:pPr>
              <w:overflowPunct/>
              <w:autoSpaceDE/>
              <w:autoSpaceDN/>
              <w:adjustRightInd/>
              <w:ind w:left="-108" w:right="-57"/>
              <w:textAlignment w:val="auto"/>
              <w:rPr>
                <w:rFonts w:ascii="Arial" w:hAnsi="Arial" w:cs="Arial"/>
                <w:color w:val="000000"/>
                <w:sz w:val="18"/>
                <w:szCs w:val="18"/>
              </w:rPr>
            </w:pPr>
            <w:ins w:id="1680" w:author="Mai Ngoc Ngo" w:date="2024-10-24T13:53:00Z" w16du:dateUtc="2024-10-24T06:53:00Z">
              <w:r w:rsidRPr="00156573">
                <w:rPr>
                  <w:rFonts w:ascii="Arial" w:hAnsi="Arial" w:cs="Arial"/>
                  <w:color w:val="000000"/>
                  <w:sz w:val="18"/>
                  <w:szCs w:val="18"/>
                  <w:rPrChange w:id="1681" w:author="Mai Ngoc Ngo" w:date="2024-10-24T13:53:00Z" w16du:dateUtc="2024-10-24T06:53:00Z">
                    <w:rPr>
                      <w:rFonts w:ascii="Arial" w:hAnsi="Arial" w:cs="Arial"/>
                      <w:color w:val="000000"/>
                      <w:sz w:val="20"/>
                    </w:rPr>
                  </w:rPrChange>
                </w:rPr>
                <w:t>Increase of NCI due to additional capital investment</w:t>
              </w:r>
            </w:ins>
            <w:del w:id="1682" w:author="Mai Ngoc Ngo" w:date="2024-10-24T13:53:00Z" w16du:dateUtc="2024-10-24T06:53:00Z">
              <w:r w:rsidRPr="00156573" w:rsidDel="00F44660">
                <w:rPr>
                  <w:rFonts w:ascii="Arial" w:hAnsi="Arial" w:cs="Arial"/>
                  <w:color w:val="000000"/>
                  <w:sz w:val="18"/>
                  <w:szCs w:val="18"/>
                </w:rPr>
                <w:delText>Tax on OCI</w:delText>
              </w:r>
            </w:del>
          </w:p>
        </w:tc>
        <w:tc>
          <w:tcPr>
            <w:tcW w:w="1559" w:type="dxa"/>
            <w:shd w:val="clear" w:color="auto" w:fill="auto"/>
            <w:vAlign w:val="bottom"/>
            <w:tcPrChange w:id="1683" w:author="Hai Quang Le" w:date="2025-01-06T09:44:00Z" w16du:dateUtc="2025-01-06T02:44:00Z">
              <w:tcPr>
                <w:tcW w:w="1710" w:type="dxa"/>
                <w:gridSpan w:val="3"/>
                <w:tcBorders>
                  <w:top w:val="nil"/>
                  <w:left w:val="nil"/>
                  <w:right w:val="nil"/>
                </w:tcBorders>
                <w:shd w:val="clear" w:color="auto" w:fill="auto"/>
                <w:vAlign w:val="bottom"/>
              </w:tcPr>
            </w:tcPrChange>
          </w:tcPr>
          <w:p w14:paraId="1FCB71BF" w14:textId="6A8DE531" w:rsidR="00FD77D9" w:rsidRPr="00F560F6" w:rsidRDefault="000E0118" w:rsidP="0069716B">
            <w:pPr>
              <w:overflowPunct/>
              <w:autoSpaceDE/>
              <w:autoSpaceDN/>
              <w:adjustRightInd/>
              <w:ind w:right="-85"/>
              <w:jc w:val="right"/>
              <w:textAlignment w:val="auto"/>
              <w:rPr>
                <w:rFonts w:ascii="Arial" w:hAnsi="Arial" w:cs="Arial"/>
                <w:bCs/>
                <w:color w:val="000000"/>
                <w:sz w:val="18"/>
                <w:szCs w:val="18"/>
              </w:rPr>
            </w:pPr>
            <w:ins w:id="1684" w:author="Mai Ngoc Ngo" w:date="2024-10-24T13:51:00Z" w16du:dateUtc="2024-10-24T06:51:00Z">
              <w:r w:rsidRPr="000E0118">
                <w:rPr>
                  <w:rFonts w:ascii="Arial" w:hAnsi="Arial" w:cs="Arial"/>
                  <w:sz w:val="18"/>
                  <w:szCs w:val="18"/>
                  <w:rPrChange w:id="1685" w:author="Mai Ngoc Ngo" w:date="2024-10-24T13:52:00Z" w16du:dateUtc="2024-10-24T06:52:00Z">
                    <w:rPr/>
                  </w:rPrChange>
                </w:rPr>
                <w:t xml:space="preserve"> -   </w:t>
              </w:r>
            </w:ins>
            <w:ins w:id="1686" w:author="An Phuc Cao" w:date="2024-09-26T15:30:00Z" w16du:dateUtc="2024-09-26T08:30:00Z">
              <w:del w:id="1687" w:author="Mai Ngoc Ngo" w:date="2024-10-24T13:51:00Z" w16du:dateUtc="2024-10-24T06:51:00Z">
                <w:r w:rsidR="00FD77D9" w:rsidRPr="000E0118">
                  <w:rPr>
                    <w:rFonts w:ascii="Arial" w:hAnsi="Arial" w:cs="Arial"/>
                    <w:sz w:val="18"/>
                    <w:szCs w:val="18"/>
                    <w:rPrChange w:id="1688" w:author="Mai Ngoc Ngo" w:date="2024-10-24T13:53:00Z" w16du:dateUtc="2024-10-24T06:53:00Z">
                      <w:rPr>
                        <w:rFonts w:ascii="Arial" w:hAnsi="Arial" w:cs="Arial"/>
                        <w:sz w:val="17"/>
                        <w:szCs w:val="17"/>
                      </w:rPr>
                    </w:rPrChange>
                  </w:rPr>
                  <w:delText xml:space="preserve">-   </w:delText>
                </w:r>
              </w:del>
            </w:ins>
            <w:del w:id="1689" w:author="Mai Ngoc Ngo" w:date="2024-10-24T13:51:00Z" w16du:dateUtc="2024-10-24T06:51:00Z">
              <w:r w:rsidR="00FD77D9" w:rsidRPr="00F560F6" w:rsidDel="00B84F07">
                <w:rPr>
                  <w:rFonts w:ascii="Arial" w:hAnsi="Arial" w:cs="Arial"/>
                  <w:color w:val="000000"/>
                  <w:sz w:val="18"/>
                  <w:szCs w:val="18"/>
                </w:rPr>
                <w:delText>-</w:delText>
              </w:r>
            </w:del>
          </w:p>
        </w:tc>
        <w:tc>
          <w:tcPr>
            <w:tcW w:w="1701" w:type="dxa"/>
            <w:gridSpan w:val="2"/>
            <w:vAlign w:val="bottom"/>
            <w:tcPrChange w:id="1690" w:author="Hai Quang Le" w:date="2025-01-06T09:44:00Z" w16du:dateUtc="2025-01-06T02:44:00Z">
              <w:tcPr>
                <w:tcW w:w="1651" w:type="dxa"/>
                <w:gridSpan w:val="3"/>
                <w:tcBorders>
                  <w:top w:val="nil"/>
                  <w:left w:val="nil"/>
                  <w:right w:val="nil"/>
                </w:tcBorders>
                <w:vAlign w:val="bottom"/>
              </w:tcPr>
            </w:tcPrChange>
          </w:tcPr>
          <w:p w14:paraId="5AD76FBF" w14:textId="280247F2"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691" w:author="Mai Ngoc Ngo" w:date="2024-10-24T13:51:00Z" w16du:dateUtc="2024-10-24T06:51:00Z">
              <w:r w:rsidRPr="000E0118">
                <w:rPr>
                  <w:rFonts w:ascii="Arial" w:hAnsi="Arial" w:cs="Arial"/>
                  <w:sz w:val="18"/>
                  <w:szCs w:val="18"/>
                  <w:rPrChange w:id="1692" w:author="Mai Ngoc Ngo" w:date="2024-10-24T13:52:00Z" w16du:dateUtc="2024-10-24T06:52:00Z">
                    <w:rPr/>
                  </w:rPrChange>
                </w:rPr>
                <w:t xml:space="preserve"> -   </w:t>
              </w:r>
            </w:ins>
            <w:ins w:id="1693" w:author="An Phuc Cao" w:date="2024-09-26T15:30:00Z" w16du:dateUtc="2024-09-26T08:30:00Z">
              <w:del w:id="1694" w:author="Mai Ngoc Ngo" w:date="2024-10-24T13:51:00Z" w16du:dateUtc="2024-10-24T06:51:00Z">
                <w:r w:rsidR="00FD77D9" w:rsidRPr="000E0118">
                  <w:rPr>
                    <w:rFonts w:ascii="Arial" w:hAnsi="Arial" w:cs="Arial"/>
                    <w:sz w:val="18"/>
                    <w:szCs w:val="18"/>
                    <w:rPrChange w:id="1695" w:author="Mai Ngoc Ngo" w:date="2024-10-24T13:53:00Z" w16du:dateUtc="2024-10-24T06:53:00Z">
                      <w:rPr>
                        <w:rFonts w:ascii="Arial" w:hAnsi="Arial" w:cs="Arial"/>
                        <w:sz w:val="17"/>
                        <w:szCs w:val="17"/>
                      </w:rPr>
                    </w:rPrChange>
                  </w:rPr>
                  <w:delText xml:space="preserve">-   </w:delText>
                </w:r>
              </w:del>
            </w:ins>
            <w:del w:id="1696" w:author="Mai Ngoc Ngo" w:date="2024-10-24T13:51:00Z" w16du:dateUtc="2024-10-24T06:51:00Z">
              <w:r w:rsidR="00FD77D9" w:rsidRPr="00F560F6" w:rsidDel="00B84F07">
                <w:rPr>
                  <w:rFonts w:ascii="Arial" w:hAnsi="Arial" w:cs="Arial"/>
                  <w:color w:val="000000"/>
                  <w:sz w:val="18"/>
                  <w:szCs w:val="18"/>
                </w:rPr>
                <w:delText>-</w:delText>
              </w:r>
            </w:del>
          </w:p>
        </w:tc>
        <w:tc>
          <w:tcPr>
            <w:tcW w:w="1752" w:type="dxa"/>
            <w:gridSpan w:val="2"/>
            <w:vAlign w:val="bottom"/>
            <w:tcPrChange w:id="1697" w:author="Hai Quang Le" w:date="2025-01-06T09:44:00Z" w16du:dateUtc="2025-01-06T02:44:00Z">
              <w:tcPr>
                <w:tcW w:w="1651" w:type="dxa"/>
                <w:gridSpan w:val="2"/>
                <w:tcBorders>
                  <w:top w:val="nil"/>
                  <w:left w:val="nil"/>
                  <w:right w:val="nil"/>
                </w:tcBorders>
                <w:vAlign w:val="bottom"/>
              </w:tcPr>
            </w:tcPrChange>
          </w:tcPr>
          <w:p w14:paraId="15E6D78B" w14:textId="54411D5F"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698" w:author="Mai Ngoc Ngo" w:date="2024-10-24T13:51:00Z" w16du:dateUtc="2024-10-24T06:51:00Z">
              <w:r w:rsidRPr="000E0118">
                <w:rPr>
                  <w:rFonts w:ascii="Arial" w:hAnsi="Arial" w:cs="Arial"/>
                  <w:sz w:val="18"/>
                  <w:szCs w:val="18"/>
                  <w:rPrChange w:id="1699" w:author="Mai Ngoc Ngo" w:date="2024-10-24T13:52:00Z" w16du:dateUtc="2024-10-24T06:52:00Z">
                    <w:rPr/>
                  </w:rPrChange>
                </w:rPr>
                <w:t xml:space="preserve"> </w:t>
              </w:r>
            </w:ins>
            <w:ins w:id="1700" w:author="Hai Quang Le" w:date="2025-01-06T09:36:00Z" w16du:dateUtc="2025-01-06T02:36:00Z">
              <w:r w:rsidR="00834286" w:rsidRPr="00834286">
                <w:rPr>
                  <w:rFonts w:ascii="Arial" w:hAnsi="Arial" w:cs="Arial"/>
                  <w:sz w:val="18"/>
                  <w:szCs w:val="18"/>
                </w:rPr>
                <w:t xml:space="preserve"> (258,686,300)</w:t>
              </w:r>
              <w:r w:rsidR="00834286" w:rsidRPr="00834286" w:rsidDel="00834286">
                <w:rPr>
                  <w:rFonts w:ascii="Arial" w:hAnsi="Arial" w:cs="Arial"/>
                  <w:sz w:val="18"/>
                  <w:szCs w:val="18"/>
                </w:rPr>
                <w:t xml:space="preserve"> </w:t>
              </w:r>
            </w:ins>
            <w:ins w:id="1701" w:author="Mai Ngoc Ngo" w:date="2024-10-24T13:51:00Z" w16du:dateUtc="2024-10-24T06:51:00Z">
              <w:del w:id="1702" w:author="Hai Quang Le" w:date="2025-01-06T09:36:00Z" w16du:dateUtc="2025-01-06T02:36:00Z">
                <w:r w:rsidRPr="000E0118" w:rsidDel="00834286">
                  <w:rPr>
                    <w:rFonts w:ascii="Arial" w:hAnsi="Arial" w:cs="Arial"/>
                    <w:sz w:val="18"/>
                    <w:szCs w:val="18"/>
                    <w:rPrChange w:id="1703" w:author="Mai Ngoc Ngo" w:date="2024-10-24T13:52:00Z" w16du:dateUtc="2024-10-24T06:52:00Z">
                      <w:rPr/>
                    </w:rPrChange>
                  </w:rPr>
                  <w:delText>(5,153,297,905)</w:delText>
                </w:r>
              </w:del>
            </w:ins>
            <w:ins w:id="1704" w:author="An Phuc Cao" w:date="2024-09-26T15:30:00Z" w16du:dateUtc="2024-09-26T08:30:00Z">
              <w:del w:id="1705" w:author="Mai Ngoc Ngo" w:date="2024-10-24T13:51:00Z" w16du:dateUtc="2024-10-24T06:51:00Z">
                <w:r w:rsidR="00FD77D9" w:rsidRPr="000E0118">
                  <w:rPr>
                    <w:rFonts w:ascii="Arial" w:hAnsi="Arial" w:cs="Arial"/>
                    <w:sz w:val="18"/>
                    <w:szCs w:val="18"/>
                    <w:rPrChange w:id="1706" w:author="Mai Ngoc Ngo" w:date="2024-10-24T13:53:00Z" w16du:dateUtc="2024-10-24T06:53:00Z">
                      <w:rPr>
                        <w:rFonts w:ascii="Arial" w:hAnsi="Arial" w:cs="Arial"/>
                        <w:sz w:val="17"/>
                        <w:szCs w:val="17"/>
                      </w:rPr>
                    </w:rPrChange>
                  </w:rPr>
                  <w:delText>(258,686,300)</w:delText>
                </w:r>
              </w:del>
            </w:ins>
            <w:del w:id="1707" w:author="Mai Ngoc Ngo" w:date="2024-10-24T13:51:00Z" w16du:dateUtc="2024-10-24T06:51:00Z">
              <w:r w:rsidR="00FD77D9" w:rsidRPr="00F560F6" w:rsidDel="00B84F07">
                <w:rPr>
                  <w:rFonts w:ascii="Arial" w:hAnsi="Arial" w:cs="Arial"/>
                  <w:color w:val="000000"/>
                  <w:sz w:val="18"/>
                  <w:szCs w:val="18"/>
                </w:rPr>
                <w:delText>(1,153,138,963)</w:delText>
              </w:r>
            </w:del>
          </w:p>
        </w:tc>
        <w:tc>
          <w:tcPr>
            <w:tcW w:w="1651" w:type="dxa"/>
            <w:vAlign w:val="bottom"/>
            <w:tcPrChange w:id="1708" w:author="Hai Quang Le" w:date="2025-01-06T09:44:00Z" w16du:dateUtc="2025-01-06T02:44:00Z">
              <w:tcPr>
                <w:tcW w:w="1651" w:type="dxa"/>
                <w:gridSpan w:val="2"/>
                <w:tcBorders>
                  <w:top w:val="nil"/>
                  <w:left w:val="nil"/>
                  <w:right w:val="nil"/>
                </w:tcBorders>
                <w:vAlign w:val="bottom"/>
              </w:tcPr>
            </w:tcPrChange>
          </w:tcPr>
          <w:p w14:paraId="53E7AB37" w14:textId="6EB3C61B"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709" w:author="Mai Ngoc Ngo" w:date="2024-10-24T13:51:00Z" w16du:dateUtc="2024-10-24T06:51:00Z">
              <w:r w:rsidRPr="000E0118">
                <w:rPr>
                  <w:rFonts w:ascii="Arial" w:hAnsi="Arial" w:cs="Arial"/>
                  <w:sz w:val="18"/>
                  <w:szCs w:val="18"/>
                  <w:rPrChange w:id="1710" w:author="Mai Ngoc Ngo" w:date="2024-10-24T13:52:00Z" w16du:dateUtc="2024-10-24T06:52:00Z">
                    <w:rPr/>
                  </w:rPrChange>
                </w:rPr>
                <w:t xml:space="preserve"> </w:t>
              </w:r>
              <w:del w:id="1711" w:author="Hai Quang Le" w:date="2025-01-06T09:40:00Z" w16du:dateUtc="2025-01-06T02:40:00Z">
                <w:r w:rsidRPr="000E0118" w:rsidDel="00297FF7">
                  <w:rPr>
                    <w:rFonts w:ascii="Arial" w:hAnsi="Arial" w:cs="Arial"/>
                    <w:sz w:val="18"/>
                    <w:szCs w:val="18"/>
                    <w:rPrChange w:id="1712" w:author="Mai Ngoc Ngo" w:date="2024-10-24T13:52:00Z" w16du:dateUtc="2024-10-24T06:52:00Z">
                      <w:rPr/>
                    </w:rPrChange>
                  </w:rPr>
                  <w:delText>(1,934,557,213)</w:delText>
                </w:r>
              </w:del>
            </w:ins>
            <w:ins w:id="1713" w:author="Hai Quang Le" w:date="2025-01-06T09:40:00Z" w16du:dateUtc="2025-01-06T02:40:00Z">
              <w:r w:rsidR="00297FF7">
                <w:rPr>
                  <w:rFonts w:ascii="Arial" w:hAnsi="Arial" w:cs="Arial"/>
                  <w:sz w:val="18"/>
                  <w:szCs w:val="18"/>
                </w:rPr>
                <w:t>-</w:t>
              </w:r>
            </w:ins>
            <w:ins w:id="1714" w:author="An Phuc Cao" w:date="2024-09-26T15:30:00Z" w16du:dateUtc="2024-09-26T08:30:00Z">
              <w:del w:id="1715" w:author="Mai Ngoc Ngo" w:date="2024-10-24T13:51:00Z" w16du:dateUtc="2024-10-24T06:51:00Z">
                <w:r w:rsidRPr="000E0118" w:rsidDel="003C2B59">
                  <w:rPr>
                    <w:rFonts w:ascii="Arial" w:hAnsi="Arial" w:cs="Arial"/>
                    <w:sz w:val="18"/>
                    <w:szCs w:val="18"/>
                    <w:rPrChange w:id="1716" w:author="Mai Ngoc Ngo" w:date="2024-10-24T13:52:00Z" w16du:dateUtc="2024-10-24T06:52:00Z">
                      <w:rPr>
                        <w:rFonts w:ascii="Arial" w:hAnsi="Arial" w:cs="Arial"/>
                        <w:sz w:val="17"/>
                        <w:szCs w:val="17"/>
                      </w:rPr>
                    </w:rPrChange>
                  </w:rPr>
                  <w:delText xml:space="preserve">-   </w:delText>
                </w:r>
              </w:del>
            </w:ins>
            <w:del w:id="1717" w:author="Mai Ngoc Ngo" w:date="2024-10-24T13:51:00Z" w16du:dateUtc="2024-10-24T06:51:00Z">
              <w:r w:rsidRPr="000E0118" w:rsidDel="003C2B59">
                <w:rPr>
                  <w:rFonts w:ascii="Arial" w:hAnsi="Arial" w:cs="Arial"/>
                  <w:color w:val="000000"/>
                  <w:sz w:val="18"/>
                  <w:szCs w:val="18"/>
                </w:rPr>
                <w:delText>-</w:delText>
              </w:r>
            </w:del>
          </w:p>
        </w:tc>
        <w:tc>
          <w:tcPr>
            <w:tcW w:w="1771" w:type="dxa"/>
            <w:vAlign w:val="bottom"/>
            <w:tcPrChange w:id="1718" w:author="Hai Quang Le" w:date="2025-01-06T09:44:00Z" w16du:dateUtc="2025-01-06T02:44:00Z">
              <w:tcPr>
                <w:tcW w:w="1651" w:type="dxa"/>
                <w:tcBorders>
                  <w:top w:val="nil"/>
                  <w:left w:val="nil"/>
                  <w:right w:val="nil"/>
                </w:tcBorders>
                <w:vAlign w:val="bottom"/>
              </w:tcPr>
            </w:tcPrChange>
          </w:tcPr>
          <w:p w14:paraId="79A02DE6" w14:textId="3D1A231F"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719" w:author="Mai Ngoc Ngo" w:date="2024-10-24T13:51:00Z" w16du:dateUtc="2024-10-24T06:51:00Z">
              <w:r w:rsidRPr="000E0118">
                <w:rPr>
                  <w:rFonts w:ascii="Arial" w:hAnsi="Arial" w:cs="Arial"/>
                  <w:sz w:val="18"/>
                  <w:szCs w:val="18"/>
                  <w:rPrChange w:id="1720" w:author="Mai Ngoc Ngo" w:date="2024-10-24T13:52:00Z" w16du:dateUtc="2024-10-24T06:52:00Z">
                    <w:rPr/>
                  </w:rPrChange>
                </w:rPr>
                <w:t xml:space="preserve"> </w:t>
              </w:r>
            </w:ins>
            <w:ins w:id="1721" w:author="Hai Quang Le" w:date="2025-01-06T09:42:00Z" w16du:dateUtc="2025-01-06T02:42:00Z">
              <w:r w:rsidR="00791632" w:rsidRPr="00791632">
                <w:rPr>
                  <w:rFonts w:ascii="Arial" w:hAnsi="Arial" w:cs="Arial"/>
                  <w:sz w:val="18"/>
                  <w:szCs w:val="18"/>
                </w:rPr>
                <w:t>(258,686,300)</w:t>
              </w:r>
              <w:r w:rsidR="00791632" w:rsidRPr="00791632" w:rsidDel="00791632">
                <w:rPr>
                  <w:rFonts w:ascii="Arial" w:hAnsi="Arial" w:cs="Arial"/>
                  <w:sz w:val="18"/>
                  <w:szCs w:val="18"/>
                </w:rPr>
                <w:t xml:space="preserve"> </w:t>
              </w:r>
            </w:ins>
            <w:ins w:id="1722" w:author="Mai Ngoc Ngo" w:date="2024-10-24T13:51:00Z" w16du:dateUtc="2024-10-24T06:51:00Z">
              <w:del w:id="1723" w:author="Hai Quang Le" w:date="2025-01-06T09:42:00Z" w16du:dateUtc="2025-01-06T02:42:00Z">
                <w:r w:rsidRPr="000E0118" w:rsidDel="00791632">
                  <w:rPr>
                    <w:rFonts w:ascii="Arial" w:hAnsi="Arial" w:cs="Arial"/>
                    <w:sz w:val="18"/>
                    <w:szCs w:val="18"/>
                    <w:rPrChange w:id="1724" w:author="Mai Ngoc Ngo" w:date="2024-10-24T13:52:00Z" w16du:dateUtc="2024-10-24T06:52:00Z">
                      <w:rPr/>
                    </w:rPrChange>
                  </w:rPr>
                  <w:delText>(7,087,855,118)</w:delText>
                </w:r>
              </w:del>
            </w:ins>
            <w:ins w:id="1725" w:author="An Phuc Cao" w:date="2024-09-26T15:30:00Z" w16du:dateUtc="2024-09-26T08:30:00Z">
              <w:del w:id="1726" w:author="Mai Ngoc Ngo" w:date="2024-10-24T13:51:00Z" w16du:dateUtc="2024-10-24T06:51:00Z">
                <w:r w:rsidR="00FD77D9" w:rsidRPr="000E0118">
                  <w:rPr>
                    <w:rFonts w:ascii="Arial" w:hAnsi="Arial" w:cs="Arial"/>
                    <w:sz w:val="18"/>
                    <w:szCs w:val="18"/>
                    <w:rPrChange w:id="1727" w:author="Mai Ngoc Ngo" w:date="2024-10-24T13:53:00Z" w16du:dateUtc="2024-10-24T06:53:00Z">
                      <w:rPr>
                        <w:rFonts w:ascii="Arial" w:hAnsi="Arial" w:cs="Arial"/>
                        <w:sz w:val="17"/>
                        <w:szCs w:val="17"/>
                      </w:rPr>
                    </w:rPrChange>
                  </w:rPr>
                  <w:delText>(258,686,300)</w:delText>
                </w:r>
              </w:del>
            </w:ins>
            <w:del w:id="1728" w:author="Mai Ngoc Ngo" w:date="2024-10-24T13:51:00Z" w16du:dateUtc="2024-10-24T06:51:00Z">
              <w:r w:rsidR="00FD77D9" w:rsidRPr="00F560F6" w:rsidDel="00B84F07">
                <w:rPr>
                  <w:rFonts w:ascii="Arial" w:hAnsi="Arial" w:cs="Arial"/>
                  <w:color w:val="000000"/>
                  <w:sz w:val="18"/>
                  <w:szCs w:val="18"/>
                </w:rPr>
                <w:delText>(1,153,138,963)</w:delText>
              </w:r>
            </w:del>
          </w:p>
        </w:tc>
        <w:tc>
          <w:tcPr>
            <w:tcW w:w="1532" w:type="dxa"/>
            <w:vAlign w:val="bottom"/>
            <w:tcPrChange w:id="1729" w:author="Hai Quang Le" w:date="2025-01-06T09:44:00Z" w16du:dateUtc="2025-01-06T02:44:00Z">
              <w:tcPr>
                <w:tcW w:w="1652" w:type="dxa"/>
                <w:gridSpan w:val="3"/>
                <w:tcBorders>
                  <w:top w:val="nil"/>
                  <w:left w:val="nil"/>
                  <w:right w:val="nil"/>
                </w:tcBorders>
                <w:vAlign w:val="bottom"/>
              </w:tcPr>
            </w:tcPrChange>
          </w:tcPr>
          <w:p w14:paraId="110DD75B" w14:textId="1BCBF44E"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730" w:author="Mai Ngoc Ngo" w:date="2024-10-24T13:51:00Z" w16du:dateUtc="2024-10-24T06:51:00Z">
              <w:r w:rsidRPr="000E0118">
                <w:rPr>
                  <w:rFonts w:ascii="Arial" w:hAnsi="Arial" w:cs="Arial"/>
                  <w:sz w:val="18"/>
                  <w:szCs w:val="18"/>
                  <w:rPrChange w:id="1731" w:author="Mai Ngoc Ngo" w:date="2024-10-24T13:52:00Z" w16du:dateUtc="2024-10-24T06:52:00Z">
                    <w:rPr/>
                  </w:rPrChange>
                </w:rPr>
                <w:t xml:space="preserve"> </w:t>
              </w:r>
              <w:del w:id="1732" w:author="Hai Quang Le" w:date="2025-01-06T09:45:00Z" w16du:dateUtc="2025-01-06T02:45:00Z">
                <w:r w:rsidRPr="000E0118" w:rsidDel="007242D9">
                  <w:rPr>
                    <w:rFonts w:ascii="Arial" w:hAnsi="Arial" w:cs="Arial"/>
                    <w:sz w:val="18"/>
                    <w:szCs w:val="18"/>
                    <w:rPrChange w:id="1733" w:author="Mai Ngoc Ngo" w:date="2024-10-24T13:52:00Z" w16du:dateUtc="2024-10-24T06:52:00Z">
                      <w:rPr/>
                    </w:rPrChange>
                  </w:rPr>
                  <w:delText>(1,515,442,787)</w:delText>
                </w:r>
              </w:del>
            </w:ins>
            <w:ins w:id="1734" w:author="Hai Quang Le" w:date="2025-01-06T09:45:00Z" w16du:dateUtc="2025-01-06T02:45:00Z">
              <w:r w:rsidR="007242D9">
                <w:rPr>
                  <w:rFonts w:ascii="Arial" w:hAnsi="Arial" w:cs="Arial"/>
                  <w:sz w:val="18"/>
                  <w:szCs w:val="18"/>
                </w:rPr>
                <w:t>-</w:t>
              </w:r>
            </w:ins>
            <w:ins w:id="1735" w:author="An Phuc Cao" w:date="2024-09-26T15:30:00Z" w16du:dateUtc="2024-09-26T08:30:00Z">
              <w:del w:id="1736" w:author="Mai Ngoc Ngo" w:date="2024-10-24T13:51:00Z" w16du:dateUtc="2024-10-24T06:51:00Z">
                <w:r w:rsidRPr="000E0118" w:rsidDel="003C2B59">
                  <w:rPr>
                    <w:rFonts w:ascii="Arial" w:hAnsi="Arial" w:cs="Arial"/>
                    <w:sz w:val="18"/>
                    <w:szCs w:val="18"/>
                    <w:rPrChange w:id="1737" w:author="Mai Ngoc Ngo" w:date="2024-10-24T13:52:00Z" w16du:dateUtc="2024-10-24T06:52:00Z">
                      <w:rPr>
                        <w:rFonts w:ascii="Arial" w:hAnsi="Arial" w:cs="Arial"/>
                        <w:sz w:val="17"/>
                        <w:szCs w:val="17"/>
                      </w:rPr>
                    </w:rPrChange>
                  </w:rPr>
                  <w:delText xml:space="preserve">-   </w:delText>
                </w:r>
              </w:del>
            </w:ins>
            <w:del w:id="1738" w:author="Mai Ngoc Ngo" w:date="2024-10-24T13:51:00Z" w16du:dateUtc="2024-10-24T06:51:00Z">
              <w:r w:rsidRPr="000E0118" w:rsidDel="003C2B59">
                <w:rPr>
                  <w:rFonts w:ascii="Arial" w:hAnsi="Arial" w:cs="Arial"/>
                  <w:b/>
                  <w:bCs/>
                  <w:color w:val="000000"/>
                  <w:sz w:val="18"/>
                  <w:szCs w:val="18"/>
                </w:rPr>
                <w:delText>-</w:delText>
              </w:r>
            </w:del>
          </w:p>
        </w:tc>
        <w:tc>
          <w:tcPr>
            <w:tcW w:w="1657" w:type="dxa"/>
            <w:vAlign w:val="bottom"/>
            <w:tcPrChange w:id="1739" w:author="Hai Quang Le" w:date="2025-01-06T09:44:00Z" w16du:dateUtc="2025-01-06T02:44:00Z">
              <w:tcPr>
                <w:tcW w:w="1657" w:type="dxa"/>
                <w:tcBorders>
                  <w:top w:val="nil"/>
                  <w:left w:val="nil"/>
                  <w:right w:val="nil"/>
                </w:tcBorders>
                <w:vAlign w:val="bottom"/>
              </w:tcPr>
            </w:tcPrChange>
          </w:tcPr>
          <w:p w14:paraId="5B0B68D7" w14:textId="7B609835" w:rsidR="00FD77D9" w:rsidRPr="00F560F6" w:rsidRDefault="000E0118" w:rsidP="0069716B">
            <w:pPr>
              <w:overflowPunct/>
              <w:autoSpaceDE/>
              <w:autoSpaceDN/>
              <w:adjustRightInd/>
              <w:ind w:right="-85"/>
              <w:jc w:val="right"/>
              <w:textAlignment w:val="auto"/>
              <w:rPr>
                <w:rFonts w:ascii="Arial" w:hAnsi="Arial" w:cs="Arial"/>
                <w:color w:val="000000"/>
                <w:sz w:val="18"/>
                <w:szCs w:val="18"/>
              </w:rPr>
            </w:pPr>
            <w:ins w:id="1740" w:author="Mai Ngoc Ngo" w:date="2024-10-24T13:51:00Z" w16du:dateUtc="2024-10-24T06:51:00Z">
              <w:r w:rsidRPr="000E0118">
                <w:rPr>
                  <w:rFonts w:ascii="Arial" w:hAnsi="Arial" w:cs="Arial"/>
                  <w:sz w:val="18"/>
                  <w:szCs w:val="18"/>
                  <w:rPrChange w:id="1741" w:author="Mai Ngoc Ngo" w:date="2024-10-24T13:52:00Z" w16du:dateUtc="2024-10-24T06:52:00Z">
                    <w:rPr/>
                  </w:rPrChange>
                </w:rPr>
                <w:t xml:space="preserve"> </w:t>
              </w:r>
            </w:ins>
            <w:ins w:id="1742" w:author="Hai Quang Le" w:date="2025-01-06T09:46:00Z" w16du:dateUtc="2025-01-06T02:46:00Z">
              <w:r w:rsidR="001569DF" w:rsidRPr="005A3A3C">
                <w:rPr>
                  <w:rFonts w:ascii="Arial" w:hAnsi="Arial" w:cs="Arial"/>
                  <w:sz w:val="18"/>
                  <w:szCs w:val="18"/>
                </w:rPr>
                <w:t>(258,686,300)</w:t>
              </w:r>
              <w:r w:rsidR="001569DF" w:rsidRPr="001569DF" w:rsidDel="001569DF">
                <w:rPr>
                  <w:rFonts w:ascii="Arial" w:hAnsi="Arial" w:cs="Arial"/>
                  <w:sz w:val="18"/>
                  <w:szCs w:val="18"/>
                </w:rPr>
                <w:t xml:space="preserve"> </w:t>
              </w:r>
            </w:ins>
            <w:ins w:id="1743" w:author="Mai Ngoc Ngo" w:date="2024-10-24T13:51:00Z" w16du:dateUtc="2024-10-24T06:51:00Z">
              <w:del w:id="1744" w:author="Hai Quang Le" w:date="2025-01-06T09:46:00Z" w16du:dateUtc="2025-01-06T02:46:00Z">
                <w:r w:rsidRPr="000E0118" w:rsidDel="001569DF">
                  <w:rPr>
                    <w:rFonts w:ascii="Arial" w:hAnsi="Arial" w:cs="Arial"/>
                    <w:sz w:val="18"/>
                    <w:szCs w:val="18"/>
                    <w:rPrChange w:id="1745" w:author="Mai Ngoc Ngo" w:date="2024-10-24T13:52:00Z" w16du:dateUtc="2024-10-24T06:52:00Z">
                      <w:rPr/>
                    </w:rPrChange>
                  </w:rPr>
                  <w:delText>(8,603,297,905)</w:delText>
                </w:r>
              </w:del>
            </w:ins>
            <w:ins w:id="1746" w:author="An Phuc Cao" w:date="2024-09-26T15:30:00Z" w16du:dateUtc="2024-09-26T08:30:00Z">
              <w:del w:id="1747" w:author="Mai Ngoc Ngo" w:date="2024-10-24T13:51:00Z" w16du:dateUtc="2024-10-24T06:51:00Z">
                <w:r w:rsidR="00FD77D9" w:rsidRPr="000E0118">
                  <w:rPr>
                    <w:rFonts w:ascii="Arial" w:hAnsi="Arial" w:cs="Arial"/>
                    <w:sz w:val="18"/>
                    <w:szCs w:val="18"/>
                    <w:rPrChange w:id="1748" w:author="Mai Ngoc Ngo" w:date="2024-10-24T13:53:00Z" w16du:dateUtc="2024-10-24T06:53:00Z">
                      <w:rPr>
                        <w:rFonts w:ascii="Arial" w:hAnsi="Arial" w:cs="Arial"/>
                        <w:sz w:val="17"/>
                        <w:szCs w:val="17"/>
                      </w:rPr>
                    </w:rPrChange>
                  </w:rPr>
                  <w:delText>(258,686,300)</w:delText>
                </w:r>
              </w:del>
            </w:ins>
            <w:del w:id="1749" w:author="Mai Ngoc Ngo" w:date="2024-10-24T13:51:00Z" w16du:dateUtc="2024-10-24T06:51:00Z">
              <w:r w:rsidR="00FD77D9" w:rsidRPr="00F560F6" w:rsidDel="00B84F07">
                <w:rPr>
                  <w:rFonts w:ascii="Arial" w:hAnsi="Arial" w:cs="Arial"/>
                  <w:color w:val="000000"/>
                  <w:sz w:val="18"/>
                  <w:szCs w:val="18"/>
                </w:rPr>
                <w:delText>(1,153,138,963)</w:delText>
              </w:r>
            </w:del>
          </w:p>
        </w:tc>
      </w:tr>
      <w:tr w:rsidR="006960C7" w:rsidRPr="00F560F6" w:rsidDel="00F43AF0" w14:paraId="1A06D62B" w14:textId="77777777" w:rsidTr="00596949">
        <w:tblPrEx>
          <w:tblW w:w="14175" w:type="dxa"/>
          <w:tblInd w:w="709" w:type="dxa"/>
          <w:tblLayout w:type="fixed"/>
          <w:tblPrExChange w:id="1750" w:author="Hai Quang Le" w:date="2025-01-06T09:44:00Z" w16du:dateUtc="2025-01-06T02:44:00Z">
            <w:tblPrEx>
              <w:tblW w:w="14175" w:type="dxa"/>
              <w:tblInd w:w="709" w:type="dxa"/>
              <w:tblLayout w:type="fixed"/>
            </w:tblPrEx>
          </w:tblPrExChange>
        </w:tblPrEx>
        <w:trPr>
          <w:cantSplit/>
          <w:trHeight w:val="108"/>
          <w:del w:id="1751" w:author="Mai Ngoc Ngo" w:date="2024-10-24T13:51:00Z"/>
          <w:trPrChange w:id="1752" w:author="Hai Quang Le" w:date="2025-01-06T09:44:00Z" w16du:dateUtc="2025-01-06T02:44:00Z">
            <w:trPr>
              <w:cantSplit/>
              <w:trHeight w:val="108"/>
            </w:trPr>
          </w:trPrChange>
        </w:trPr>
        <w:tc>
          <w:tcPr>
            <w:tcW w:w="2552" w:type="dxa"/>
            <w:shd w:val="clear" w:color="auto" w:fill="auto"/>
            <w:noWrap/>
            <w:vAlign w:val="bottom"/>
            <w:tcPrChange w:id="1753" w:author="Hai Quang Le" w:date="2025-01-06T09:44:00Z" w16du:dateUtc="2025-01-06T02:44:00Z">
              <w:tcPr>
                <w:tcW w:w="2552" w:type="dxa"/>
                <w:gridSpan w:val="2"/>
                <w:tcBorders>
                  <w:top w:val="nil"/>
                  <w:left w:val="nil"/>
                  <w:bottom w:val="nil"/>
                  <w:right w:val="nil"/>
                </w:tcBorders>
                <w:shd w:val="clear" w:color="auto" w:fill="auto"/>
                <w:noWrap/>
                <w:vAlign w:val="bottom"/>
              </w:tcPr>
            </w:tcPrChange>
          </w:tcPr>
          <w:p w14:paraId="7CED3AEF" w14:textId="77BE9901" w:rsidR="00156573" w:rsidRPr="00156573" w:rsidDel="00F43AF0" w:rsidRDefault="00156573">
            <w:pPr>
              <w:overflowPunct/>
              <w:autoSpaceDE/>
              <w:autoSpaceDN/>
              <w:adjustRightInd/>
              <w:ind w:left="-108" w:right="-57"/>
              <w:textAlignment w:val="auto"/>
              <w:rPr>
                <w:del w:id="1754" w:author="Mai Ngoc Ngo" w:date="2024-10-24T13:51:00Z" w16du:dateUtc="2024-10-24T06:51:00Z"/>
                <w:rFonts w:ascii="Arial" w:hAnsi="Arial" w:cs="Arial"/>
                <w:color w:val="000000"/>
                <w:sz w:val="18"/>
                <w:szCs w:val="18"/>
              </w:rPr>
            </w:pPr>
            <w:ins w:id="1755" w:author="Mai Ngoc Ngo" w:date="2024-10-24T13:53:00Z" w16du:dateUtc="2024-10-24T06:53:00Z">
              <w:r w:rsidRPr="00156573">
                <w:rPr>
                  <w:rFonts w:ascii="Arial" w:hAnsi="Arial" w:cs="Arial"/>
                  <w:color w:val="000000"/>
                  <w:sz w:val="18"/>
                  <w:szCs w:val="18"/>
                  <w:rPrChange w:id="1756" w:author="Mai Ngoc Ngo" w:date="2024-10-24T13:53:00Z" w16du:dateUtc="2024-10-24T06:53:00Z">
                    <w:rPr>
                      <w:rFonts w:ascii="Arial" w:hAnsi="Arial" w:cs="Arial"/>
                      <w:color w:val="000000"/>
                      <w:sz w:val="20"/>
                    </w:rPr>
                  </w:rPrChange>
                </w:rPr>
                <w:t>Loss during the year</w:t>
              </w:r>
            </w:ins>
            <w:ins w:id="1757" w:author="An Phuc Cao" w:date="2024-09-26T15:27:00Z" w16du:dateUtc="2024-09-26T08:27:00Z">
              <w:del w:id="1758" w:author="Mai Ngoc Ngo" w:date="2024-10-24T13:51:00Z" w16du:dateUtc="2024-10-24T06:51:00Z">
                <w:r w:rsidRPr="00156573" w:rsidDel="00F43AF0">
                  <w:rPr>
                    <w:rFonts w:ascii="Arial" w:hAnsi="Arial" w:cs="Arial"/>
                    <w:color w:val="000000"/>
                    <w:sz w:val="18"/>
                    <w:szCs w:val="18"/>
                  </w:rPr>
                  <w:delText>De</w:delText>
                </w:r>
              </w:del>
            </w:ins>
            <w:del w:id="1759" w:author="Mai Ngoc Ngo" w:date="2024-10-24T13:51:00Z" w16du:dateUtc="2024-10-24T06:51:00Z">
              <w:r w:rsidRPr="00156573" w:rsidDel="00F43AF0">
                <w:rPr>
                  <w:rFonts w:ascii="Arial" w:hAnsi="Arial" w:cs="Arial"/>
                  <w:color w:val="000000"/>
                  <w:sz w:val="18"/>
                  <w:szCs w:val="18"/>
                </w:rPr>
                <w:delText>Increase</w:delText>
              </w:r>
            </w:del>
            <w:ins w:id="1760" w:author="An Phuc Cao" w:date="2024-09-26T15:27:00Z" w16du:dateUtc="2024-09-26T08:27:00Z">
              <w:del w:id="1761" w:author="Mai Ngoc Ngo" w:date="2024-10-24T13:51:00Z" w16du:dateUtc="2024-10-24T06:51:00Z">
                <w:r w:rsidRPr="00156573" w:rsidDel="00F43AF0">
                  <w:rPr>
                    <w:rFonts w:ascii="Arial" w:hAnsi="Arial" w:cs="Arial"/>
                    <w:color w:val="000000"/>
                    <w:sz w:val="18"/>
                    <w:szCs w:val="18"/>
                  </w:rPr>
                  <w:delText xml:space="preserve"> reserve on</w:delText>
                </w:r>
              </w:del>
            </w:ins>
            <w:del w:id="1762" w:author="Mai Ngoc Ngo" w:date="2024-10-24T13:51:00Z" w16du:dateUtc="2024-10-24T06:51:00Z">
              <w:r w:rsidRPr="00156573" w:rsidDel="00F43AF0">
                <w:rPr>
                  <w:rFonts w:ascii="Arial" w:hAnsi="Arial" w:cs="Arial"/>
                  <w:color w:val="000000"/>
                  <w:sz w:val="18"/>
                  <w:szCs w:val="18"/>
                </w:rPr>
                <w:delText xml:space="preserve"> of N</w:delText>
              </w:r>
            </w:del>
            <w:ins w:id="1763" w:author="An Phuc Cao" w:date="2024-09-26T15:27:00Z" w16du:dateUtc="2024-09-26T08:27:00Z">
              <w:del w:id="1764" w:author="Mai Ngoc Ngo" w:date="2024-10-24T13:51:00Z" w16du:dateUtc="2024-10-24T06:51:00Z">
                <w:r w:rsidRPr="00156573" w:rsidDel="00F43AF0">
                  <w:rPr>
                    <w:rFonts w:ascii="Arial" w:hAnsi="Arial" w:cs="Arial"/>
                    <w:color w:val="000000"/>
                    <w:sz w:val="18"/>
                    <w:szCs w:val="18"/>
                  </w:rPr>
                  <w:delText>E</w:delText>
                </w:r>
              </w:del>
            </w:ins>
            <w:del w:id="1765" w:author="Mai Ngoc Ngo" w:date="2024-10-24T13:51:00Z" w16du:dateUtc="2024-10-24T06:51:00Z">
              <w:r w:rsidRPr="00156573" w:rsidDel="00F43AF0">
                <w:rPr>
                  <w:rFonts w:ascii="Arial" w:hAnsi="Arial" w:cs="Arial"/>
                  <w:color w:val="000000"/>
                  <w:sz w:val="18"/>
                  <w:szCs w:val="18"/>
                </w:rPr>
                <w:delText>CI</w:delText>
              </w:r>
            </w:del>
            <w:ins w:id="1766" w:author="An Phuc Cao" w:date="2024-09-26T15:27:00Z" w16du:dateUtc="2024-09-26T08:27:00Z">
              <w:del w:id="1767" w:author="Mai Ngoc Ngo" w:date="2024-10-24T13:51:00Z" w16du:dateUtc="2024-10-24T06:51:00Z">
                <w:r w:rsidRPr="00156573" w:rsidDel="00F43AF0">
                  <w:rPr>
                    <w:rFonts w:ascii="Arial" w:hAnsi="Arial" w:cs="Arial"/>
                    <w:color w:val="000000"/>
                    <w:sz w:val="18"/>
                    <w:szCs w:val="18"/>
                  </w:rPr>
                  <w:delText>L</w:delText>
                </w:r>
              </w:del>
            </w:ins>
          </w:p>
        </w:tc>
        <w:tc>
          <w:tcPr>
            <w:tcW w:w="1559" w:type="dxa"/>
            <w:shd w:val="clear" w:color="auto" w:fill="auto"/>
            <w:vAlign w:val="bottom"/>
            <w:tcPrChange w:id="1768" w:author="Hai Quang Le" w:date="2025-01-06T09:44:00Z" w16du:dateUtc="2025-01-06T02:44:00Z">
              <w:tcPr>
                <w:tcW w:w="1559" w:type="dxa"/>
                <w:gridSpan w:val="2"/>
                <w:tcBorders>
                  <w:top w:val="nil"/>
                  <w:left w:val="nil"/>
                  <w:right w:val="nil"/>
                </w:tcBorders>
                <w:shd w:val="clear" w:color="auto" w:fill="auto"/>
                <w:vAlign w:val="bottom"/>
              </w:tcPr>
            </w:tcPrChange>
          </w:tcPr>
          <w:p w14:paraId="33FACBE0" w14:textId="21BC077D" w:rsidR="00156573" w:rsidRPr="000E0118" w:rsidDel="00F43AF0" w:rsidRDefault="00156573">
            <w:pPr>
              <w:overflowPunct/>
              <w:autoSpaceDE/>
              <w:autoSpaceDN/>
              <w:adjustRightInd/>
              <w:ind w:right="-85"/>
              <w:textAlignment w:val="auto"/>
              <w:rPr>
                <w:del w:id="1769" w:author="Mai Ngoc Ngo" w:date="2024-10-24T13:51:00Z" w16du:dateUtc="2024-10-24T06:51:00Z"/>
                <w:rFonts w:ascii="Arial" w:hAnsi="Arial" w:cs="Arial"/>
                <w:color w:val="000000"/>
                <w:sz w:val="18"/>
                <w:szCs w:val="18"/>
              </w:rPr>
              <w:pPrChange w:id="1770" w:author="An Phuc Cao" w:date="2024-10-25T11:03:00Z" w16du:dateUtc="2024-10-25T04:03:00Z">
                <w:pPr>
                  <w:overflowPunct/>
                  <w:autoSpaceDE/>
                  <w:autoSpaceDN/>
                  <w:adjustRightInd/>
                  <w:ind w:right="-85"/>
                  <w:jc w:val="right"/>
                  <w:textAlignment w:val="auto"/>
                </w:pPr>
              </w:pPrChange>
            </w:pPr>
            <w:ins w:id="1771" w:author="Mai Ngoc Ngo" w:date="2024-10-24T13:51:00Z" w16du:dateUtc="2024-10-24T06:51:00Z">
              <w:r w:rsidRPr="000E0118">
                <w:rPr>
                  <w:rFonts w:ascii="Arial" w:hAnsi="Arial" w:cs="Arial"/>
                  <w:sz w:val="18"/>
                  <w:szCs w:val="18"/>
                  <w:rPrChange w:id="1772" w:author="Mai Ngoc Ngo" w:date="2024-10-24T13:52:00Z" w16du:dateUtc="2024-10-24T06:52:00Z">
                    <w:rPr/>
                  </w:rPrChange>
                </w:rPr>
                <w:t xml:space="preserve"> 134,641,110,000 </w:t>
              </w:r>
            </w:ins>
            <w:ins w:id="1773" w:author="An Phuc Cao" w:date="2024-09-26T15:30:00Z" w16du:dateUtc="2024-09-26T08:30:00Z">
              <w:del w:id="1774" w:author="Mai Ngoc Ngo" w:date="2024-10-24T13:51:00Z" w16du:dateUtc="2024-10-24T06:51:00Z">
                <w:r w:rsidRPr="000E0118" w:rsidDel="00F43AF0">
                  <w:rPr>
                    <w:rFonts w:ascii="Arial" w:hAnsi="Arial" w:cs="Arial"/>
                    <w:sz w:val="18"/>
                    <w:szCs w:val="18"/>
                    <w:rPrChange w:id="1775" w:author="Mai Ngoc Ngo" w:date="2024-10-24T13:52:00Z" w16du:dateUtc="2024-10-24T06:52:00Z">
                      <w:rPr>
                        <w:rFonts w:ascii="Arial" w:hAnsi="Arial" w:cs="Arial"/>
                        <w:sz w:val="17"/>
                        <w:szCs w:val="17"/>
                      </w:rPr>
                    </w:rPrChange>
                  </w:rPr>
                  <w:delText xml:space="preserve">-   </w:delText>
                </w:r>
              </w:del>
            </w:ins>
            <w:del w:id="1776" w:author="Mai Ngoc Ngo" w:date="2024-10-24T13:51:00Z" w16du:dateUtc="2024-10-24T06:51:00Z">
              <w:r w:rsidRPr="000E0118" w:rsidDel="00F43AF0">
                <w:rPr>
                  <w:rFonts w:ascii="Arial" w:hAnsi="Arial" w:cs="Arial"/>
                  <w:color w:val="000000"/>
                  <w:sz w:val="18"/>
                  <w:szCs w:val="18"/>
                </w:rPr>
                <w:delText>-</w:delText>
              </w:r>
            </w:del>
          </w:p>
        </w:tc>
        <w:tc>
          <w:tcPr>
            <w:tcW w:w="1701" w:type="dxa"/>
            <w:gridSpan w:val="2"/>
            <w:vAlign w:val="bottom"/>
            <w:tcPrChange w:id="1777" w:author="Hai Quang Le" w:date="2025-01-06T09:44:00Z" w16du:dateUtc="2025-01-06T02:44:00Z">
              <w:tcPr>
                <w:tcW w:w="1701" w:type="dxa"/>
                <w:gridSpan w:val="3"/>
                <w:tcBorders>
                  <w:top w:val="nil"/>
                  <w:left w:val="nil"/>
                  <w:right w:val="nil"/>
                </w:tcBorders>
                <w:vAlign w:val="bottom"/>
              </w:tcPr>
            </w:tcPrChange>
          </w:tcPr>
          <w:p w14:paraId="376C1D54" w14:textId="45781C5A" w:rsidR="00156573" w:rsidRPr="000E0118" w:rsidDel="00F43AF0" w:rsidRDefault="00156573">
            <w:pPr>
              <w:overflowPunct/>
              <w:autoSpaceDE/>
              <w:autoSpaceDN/>
              <w:adjustRightInd/>
              <w:ind w:right="-85"/>
              <w:textAlignment w:val="auto"/>
              <w:rPr>
                <w:del w:id="1778" w:author="Mai Ngoc Ngo" w:date="2024-10-24T13:51:00Z" w16du:dateUtc="2024-10-24T06:51:00Z"/>
                <w:rFonts w:ascii="Arial" w:hAnsi="Arial" w:cs="Arial"/>
                <w:color w:val="000000"/>
                <w:sz w:val="18"/>
                <w:szCs w:val="18"/>
              </w:rPr>
              <w:pPrChange w:id="1779" w:author="An Phuc Cao" w:date="2024-10-25T11:03:00Z" w16du:dateUtc="2024-10-25T04:03:00Z">
                <w:pPr>
                  <w:overflowPunct/>
                  <w:autoSpaceDE/>
                  <w:autoSpaceDN/>
                  <w:adjustRightInd/>
                  <w:ind w:right="-85"/>
                  <w:jc w:val="right"/>
                  <w:textAlignment w:val="auto"/>
                </w:pPr>
              </w:pPrChange>
            </w:pPr>
            <w:ins w:id="1780" w:author="Mai Ngoc Ngo" w:date="2024-10-24T13:51:00Z" w16du:dateUtc="2024-10-24T06:51:00Z">
              <w:r w:rsidRPr="000E0118">
                <w:rPr>
                  <w:rFonts w:ascii="Arial" w:hAnsi="Arial" w:cs="Arial"/>
                  <w:sz w:val="18"/>
                  <w:szCs w:val="18"/>
                  <w:rPrChange w:id="1781" w:author="Mai Ngoc Ngo" w:date="2024-10-24T13:52:00Z" w16du:dateUtc="2024-10-24T06:52:00Z">
                    <w:rPr/>
                  </w:rPrChange>
                </w:rPr>
                <w:t xml:space="preserve"> 515,310,808,868 </w:t>
              </w:r>
            </w:ins>
            <w:ins w:id="1782" w:author="An Phuc Cao" w:date="2024-09-26T15:30:00Z" w16du:dateUtc="2024-09-26T08:30:00Z">
              <w:del w:id="1783" w:author="Mai Ngoc Ngo" w:date="2024-10-24T13:51:00Z" w16du:dateUtc="2024-10-24T06:51:00Z">
                <w:r w:rsidRPr="000E0118" w:rsidDel="00F43AF0">
                  <w:rPr>
                    <w:rFonts w:ascii="Arial" w:hAnsi="Arial" w:cs="Arial"/>
                    <w:sz w:val="18"/>
                    <w:szCs w:val="18"/>
                    <w:rPrChange w:id="1784" w:author="Mai Ngoc Ngo" w:date="2024-10-24T13:52:00Z" w16du:dateUtc="2024-10-24T06:52:00Z">
                      <w:rPr>
                        <w:rFonts w:ascii="Arial" w:hAnsi="Arial" w:cs="Arial"/>
                        <w:sz w:val="17"/>
                        <w:szCs w:val="17"/>
                      </w:rPr>
                    </w:rPrChange>
                  </w:rPr>
                  <w:delText xml:space="preserve">-   </w:delText>
                </w:r>
              </w:del>
            </w:ins>
            <w:del w:id="1785" w:author="Mai Ngoc Ngo" w:date="2024-10-24T13:51:00Z" w16du:dateUtc="2024-10-24T06:51:00Z">
              <w:r w:rsidRPr="000E0118" w:rsidDel="00F43AF0">
                <w:rPr>
                  <w:rFonts w:ascii="Arial" w:hAnsi="Arial" w:cs="Arial"/>
                  <w:color w:val="000000"/>
                  <w:sz w:val="18"/>
                  <w:szCs w:val="18"/>
                </w:rPr>
                <w:delText>-</w:delText>
              </w:r>
            </w:del>
          </w:p>
        </w:tc>
        <w:tc>
          <w:tcPr>
            <w:tcW w:w="1752" w:type="dxa"/>
            <w:gridSpan w:val="2"/>
            <w:vAlign w:val="bottom"/>
            <w:tcPrChange w:id="1786" w:author="Hai Quang Le" w:date="2025-01-06T09:44:00Z" w16du:dateUtc="2025-01-06T02:44:00Z">
              <w:tcPr>
                <w:tcW w:w="1752" w:type="dxa"/>
                <w:gridSpan w:val="3"/>
                <w:tcBorders>
                  <w:top w:val="nil"/>
                  <w:left w:val="nil"/>
                  <w:right w:val="nil"/>
                </w:tcBorders>
                <w:vAlign w:val="bottom"/>
              </w:tcPr>
            </w:tcPrChange>
          </w:tcPr>
          <w:p w14:paraId="49ADE7E5" w14:textId="2BE48FA6" w:rsidR="00156573" w:rsidRPr="000E0118" w:rsidDel="00F43AF0" w:rsidRDefault="00156573">
            <w:pPr>
              <w:overflowPunct/>
              <w:autoSpaceDE/>
              <w:autoSpaceDN/>
              <w:adjustRightInd/>
              <w:ind w:right="-85"/>
              <w:textAlignment w:val="auto"/>
              <w:rPr>
                <w:del w:id="1787" w:author="Mai Ngoc Ngo" w:date="2024-10-24T13:51:00Z" w16du:dateUtc="2024-10-24T06:51:00Z"/>
                <w:rFonts w:ascii="Arial" w:hAnsi="Arial" w:cs="Arial"/>
                <w:color w:val="000000"/>
                <w:sz w:val="18"/>
                <w:szCs w:val="18"/>
              </w:rPr>
              <w:pPrChange w:id="1788" w:author="An Phuc Cao" w:date="2024-10-25T11:03:00Z" w16du:dateUtc="2024-10-25T04:03:00Z">
                <w:pPr>
                  <w:overflowPunct/>
                  <w:autoSpaceDE/>
                  <w:autoSpaceDN/>
                  <w:adjustRightInd/>
                  <w:ind w:right="-85"/>
                  <w:jc w:val="right"/>
                  <w:textAlignment w:val="auto"/>
                </w:pPr>
              </w:pPrChange>
            </w:pPr>
            <w:ins w:id="1789" w:author="Mai Ngoc Ngo" w:date="2024-10-24T13:51:00Z" w16du:dateUtc="2024-10-24T06:51:00Z">
              <w:r w:rsidRPr="000E0118">
                <w:rPr>
                  <w:rFonts w:ascii="Arial" w:hAnsi="Arial" w:cs="Arial"/>
                  <w:sz w:val="18"/>
                  <w:szCs w:val="18"/>
                  <w:rPrChange w:id="1790" w:author="Mai Ngoc Ngo" w:date="2024-10-24T13:52:00Z" w16du:dateUtc="2024-10-24T06:52:00Z">
                    <w:rPr/>
                  </w:rPrChange>
                </w:rPr>
                <w:t xml:space="preserve"> 4,265,709,937 </w:t>
              </w:r>
            </w:ins>
            <w:ins w:id="1791" w:author="An Phuc Cao" w:date="2024-09-26T15:30:00Z" w16du:dateUtc="2024-09-26T08:30:00Z">
              <w:del w:id="1792" w:author="Mai Ngoc Ngo" w:date="2024-10-24T13:51:00Z" w16du:dateUtc="2024-10-24T06:51:00Z">
                <w:r w:rsidRPr="000E0118" w:rsidDel="00F43AF0">
                  <w:rPr>
                    <w:rFonts w:ascii="Arial" w:hAnsi="Arial" w:cs="Arial"/>
                    <w:sz w:val="18"/>
                    <w:szCs w:val="18"/>
                    <w:rPrChange w:id="1793" w:author="Mai Ngoc Ngo" w:date="2024-10-24T13:52:00Z" w16du:dateUtc="2024-10-24T06:52:00Z">
                      <w:rPr>
                        <w:rFonts w:ascii="Arial" w:hAnsi="Arial" w:cs="Arial"/>
                        <w:sz w:val="17"/>
                        <w:szCs w:val="17"/>
                      </w:rPr>
                    </w:rPrChange>
                  </w:rPr>
                  <w:delText>(5,153,297,905)</w:delText>
                </w:r>
              </w:del>
            </w:ins>
            <w:del w:id="1794" w:author="Mai Ngoc Ngo" w:date="2024-10-24T13:51:00Z" w16du:dateUtc="2024-10-24T06:51:00Z">
              <w:r w:rsidRPr="000E0118" w:rsidDel="00F43AF0">
                <w:rPr>
                  <w:rFonts w:ascii="Arial" w:hAnsi="Arial" w:cs="Arial"/>
                  <w:color w:val="000000"/>
                  <w:sz w:val="18"/>
                  <w:szCs w:val="18"/>
                </w:rPr>
                <w:delText>-</w:delText>
              </w:r>
            </w:del>
          </w:p>
        </w:tc>
        <w:tc>
          <w:tcPr>
            <w:tcW w:w="1651" w:type="dxa"/>
            <w:vAlign w:val="bottom"/>
            <w:tcPrChange w:id="1795" w:author="Hai Quang Le" w:date="2025-01-06T09:44:00Z" w16du:dateUtc="2025-01-06T02:44:00Z">
              <w:tcPr>
                <w:tcW w:w="1651" w:type="dxa"/>
                <w:gridSpan w:val="2"/>
                <w:tcBorders>
                  <w:top w:val="nil"/>
                  <w:left w:val="nil"/>
                  <w:right w:val="nil"/>
                </w:tcBorders>
                <w:vAlign w:val="bottom"/>
              </w:tcPr>
            </w:tcPrChange>
          </w:tcPr>
          <w:p w14:paraId="2FA627DD" w14:textId="7A679CCE" w:rsidR="00156573" w:rsidRPr="000E0118" w:rsidDel="00F43AF0" w:rsidRDefault="00156573">
            <w:pPr>
              <w:overflowPunct/>
              <w:autoSpaceDE/>
              <w:autoSpaceDN/>
              <w:adjustRightInd/>
              <w:ind w:right="-85"/>
              <w:textAlignment w:val="auto"/>
              <w:rPr>
                <w:del w:id="1796" w:author="Mai Ngoc Ngo" w:date="2024-10-24T13:51:00Z" w16du:dateUtc="2024-10-24T06:51:00Z"/>
                <w:rFonts w:ascii="Arial" w:hAnsi="Arial" w:cs="Arial"/>
                <w:color w:val="000000"/>
                <w:sz w:val="18"/>
                <w:szCs w:val="18"/>
              </w:rPr>
              <w:pPrChange w:id="1797" w:author="An Phuc Cao" w:date="2024-10-25T11:03:00Z" w16du:dateUtc="2024-10-25T04:03:00Z">
                <w:pPr>
                  <w:overflowPunct/>
                  <w:autoSpaceDE/>
                  <w:autoSpaceDN/>
                  <w:adjustRightInd/>
                  <w:ind w:right="-85"/>
                  <w:jc w:val="right"/>
                  <w:textAlignment w:val="auto"/>
                </w:pPr>
              </w:pPrChange>
            </w:pPr>
            <w:ins w:id="1798" w:author="Mai Ngoc Ngo" w:date="2024-10-24T13:51:00Z" w16du:dateUtc="2024-10-24T06:51:00Z">
              <w:r w:rsidRPr="000E0118">
                <w:rPr>
                  <w:rFonts w:ascii="Arial" w:hAnsi="Arial" w:cs="Arial"/>
                  <w:sz w:val="18"/>
                  <w:szCs w:val="18"/>
                  <w:rPrChange w:id="1799" w:author="Mai Ngoc Ngo" w:date="2024-10-24T13:52:00Z" w16du:dateUtc="2024-10-24T06:52:00Z">
                    <w:rPr/>
                  </w:rPrChange>
                </w:rPr>
                <w:t xml:space="preserve"> (213,421,225,318)</w:t>
              </w:r>
            </w:ins>
            <w:ins w:id="1800" w:author="An Phuc Cao" w:date="2024-09-26T15:30:00Z" w16du:dateUtc="2024-09-26T08:30:00Z">
              <w:del w:id="1801" w:author="Mai Ngoc Ngo" w:date="2024-10-24T13:51:00Z" w16du:dateUtc="2024-10-24T06:51:00Z">
                <w:r w:rsidRPr="000E0118" w:rsidDel="00F43AF0">
                  <w:rPr>
                    <w:rFonts w:ascii="Arial" w:hAnsi="Arial" w:cs="Arial"/>
                    <w:sz w:val="18"/>
                    <w:szCs w:val="18"/>
                    <w:rPrChange w:id="1802" w:author="Mai Ngoc Ngo" w:date="2024-10-24T13:52:00Z" w16du:dateUtc="2024-10-24T06:52:00Z">
                      <w:rPr>
                        <w:rFonts w:ascii="Arial" w:hAnsi="Arial" w:cs="Arial"/>
                        <w:sz w:val="17"/>
                        <w:szCs w:val="17"/>
                      </w:rPr>
                    </w:rPrChange>
                  </w:rPr>
                  <w:delText xml:space="preserve">-   </w:delText>
                </w:r>
              </w:del>
            </w:ins>
            <w:del w:id="1803" w:author="Mai Ngoc Ngo" w:date="2024-10-24T13:51:00Z" w16du:dateUtc="2024-10-24T06:51:00Z">
              <w:r w:rsidRPr="000E0118" w:rsidDel="00F43AF0">
                <w:rPr>
                  <w:rFonts w:ascii="Arial" w:hAnsi="Arial" w:cs="Arial"/>
                  <w:color w:val="000000"/>
                  <w:sz w:val="18"/>
                  <w:szCs w:val="18"/>
                </w:rPr>
                <w:delText>(9,751,528,758)</w:delText>
              </w:r>
            </w:del>
          </w:p>
        </w:tc>
        <w:tc>
          <w:tcPr>
            <w:tcW w:w="1771" w:type="dxa"/>
            <w:vAlign w:val="bottom"/>
            <w:tcPrChange w:id="1804" w:author="Hai Quang Le" w:date="2025-01-06T09:44:00Z" w16du:dateUtc="2025-01-06T02:44:00Z">
              <w:tcPr>
                <w:tcW w:w="1651" w:type="dxa"/>
                <w:tcBorders>
                  <w:top w:val="nil"/>
                  <w:left w:val="nil"/>
                  <w:right w:val="nil"/>
                </w:tcBorders>
                <w:vAlign w:val="bottom"/>
              </w:tcPr>
            </w:tcPrChange>
          </w:tcPr>
          <w:p w14:paraId="145423CD" w14:textId="73F7924E" w:rsidR="00156573" w:rsidRPr="000E0118" w:rsidDel="00F43AF0" w:rsidRDefault="00156573">
            <w:pPr>
              <w:overflowPunct/>
              <w:autoSpaceDE/>
              <w:autoSpaceDN/>
              <w:adjustRightInd/>
              <w:ind w:right="-85"/>
              <w:textAlignment w:val="auto"/>
              <w:rPr>
                <w:del w:id="1805" w:author="Mai Ngoc Ngo" w:date="2024-10-24T13:51:00Z" w16du:dateUtc="2024-10-24T06:51:00Z"/>
                <w:rFonts w:ascii="Arial" w:hAnsi="Arial" w:cs="Arial"/>
                <w:color w:val="000000"/>
                <w:sz w:val="18"/>
                <w:szCs w:val="18"/>
              </w:rPr>
              <w:pPrChange w:id="1806" w:author="An Phuc Cao" w:date="2024-10-25T11:03:00Z" w16du:dateUtc="2024-10-25T04:03:00Z">
                <w:pPr>
                  <w:overflowPunct/>
                  <w:autoSpaceDE/>
                  <w:autoSpaceDN/>
                  <w:adjustRightInd/>
                  <w:ind w:right="-85"/>
                  <w:jc w:val="right"/>
                  <w:textAlignment w:val="auto"/>
                </w:pPr>
              </w:pPrChange>
            </w:pPr>
            <w:ins w:id="1807" w:author="Mai Ngoc Ngo" w:date="2024-10-24T13:51:00Z" w16du:dateUtc="2024-10-24T06:51:00Z">
              <w:r w:rsidRPr="000E0118">
                <w:rPr>
                  <w:rFonts w:ascii="Arial" w:hAnsi="Arial" w:cs="Arial"/>
                  <w:sz w:val="18"/>
                  <w:szCs w:val="18"/>
                  <w:rPrChange w:id="1808" w:author="Mai Ngoc Ngo" w:date="2024-10-24T13:52:00Z" w16du:dateUtc="2024-10-24T06:52:00Z">
                    <w:rPr/>
                  </w:rPrChange>
                </w:rPr>
                <w:t xml:space="preserve"> 440,796,403,487 </w:t>
              </w:r>
            </w:ins>
            <w:ins w:id="1809" w:author="An Phuc Cao" w:date="2024-09-26T15:30:00Z" w16du:dateUtc="2024-09-26T08:30:00Z">
              <w:del w:id="1810" w:author="Mai Ngoc Ngo" w:date="2024-10-24T13:51:00Z" w16du:dateUtc="2024-10-24T06:51:00Z">
                <w:r w:rsidRPr="000E0118" w:rsidDel="00F43AF0">
                  <w:rPr>
                    <w:rFonts w:ascii="Arial" w:hAnsi="Arial" w:cs="Arial"/>
                    <w:sz w:val="18"/>
                    <w:szCs w:val="18"/>
                    <w:rPrChange w:id="1811" w:author="Mai Ngoc Ngo" w:date="2024-10-24T13:52:00Z" w16du:dateUtc="2024-10-24T06:52:00Z">
                      <w:rPr>
                        <w:rFonts w:ascii="Arial" w:hAnsi="Arial" w:cs="Arial"/>
                        <w:sz w:val="17"/>
                        <w:szCs w:val="17"/>
                      </w:rPr>
                    </w:rPrChange>
                  </w:rPr>
                  <w:delText>(5,153,297,905)</w:delText>
                </w:r>
              </w:del>
            </w:ins>
            <w:del w:id="1812" w:author="Mai Ngoc Ngo" w:date="2024-10-24T13:51:00Z" w16du:dateUtc="2024-10-24T06:51:00Z">
              <w:r w:rsidRPr="000E0118" w:rsidDel="00F43AF0">
                <w:rPr>
                  <w:rFonts w:ascii="Arial" w:hAnsi="Arial" w:cs="Arial"/>
                  <w:color w:val="000000"/>
                  <w:sz w:val="18"/>
                  <w:szCs w:val="18"/>
                </w:rPr>
                <w:delText>(9,751,528,758)</w:delText>
              </w:r>
            </w:del>
          </w:p>
        </w:tc>
        <w:tc>
          <w:tcPr>
            <w:tcW w:w="1532" w:type="dxa"/>
            <w:vAlign w:val="bottom"/>
            <w:tcPrChange w:id="1813" w:author="Hai Quang Le" w:date="2025-01-06T09:44:00Z" w16du:dateUtc="2025-01-06T02:44:00Z">
              <w:tcPr>
                <w:tcW w:w="1652" w:type="dxa"/>
                <w:gridSpan w:val="3"/>
                <w:tcBorders>
                  <w:top w:val="nil"/>
                  <w:left w:val="nil"/>
                  <w:right w:val="nil"/>
                </w:tcBorders>
                <w:vAlign w:val="bottom"/>
              </w:tcPr>
            </w:tcPrChange>
          </w:tcPr>
          <w:p w14:paraId="7AEE3321" w14:textId="7BB4A3C2" w:rsidR="00156573" w:rsidRPr="000E0118" w:rsidDel="00F43AF0" w:rsidRDefault="00156573">
            <w:pPr>
              <w:overflowPunct/>
              <w:autoSpaceDE/>
              <w:autoSpaceDN/>
              <w:adjustRightInd/>
              <w:ind w:right="-85"/>
              <w:textAlignment w:val="auto"/>
              <w:rPr>
                <w:del w:id="1814" w:author="Mai Ngoc Ngo" w:date="2024-10-24T13:51:00Z" w16du:dateUtc="2024-10-24T06:51:00Z"/>
                <w:rFonts w:ascii="Arial" w:hAnsi="Arial" w:cs="Arial"/>
                <w:color w:val="000000"/>
                <w:sz w:val="18"/>
                <w:szCs w:val="18"/>
              </w:rPr>
              <w:pPrChange w:id="1815" w:author="An Phuc Cao" w:date="2024-10-25T11:03:00Z" w16du:dateUtc="2024-10-25T04:03:00Z">
                <w:pPr>
                  <w:overflowPunct/>
                  <w:autoSpaceDE/>
                  <w:autoSpaceDN/>
                  <w:adjustRightInd/>
                  <w:ind w:right="-85"/>
                  <w:jc w:val="right"/>
                  <w:textAlignment w:val="auto"/>
                </w:pPr>
              </w:pPrChange>
            </w:pPr>
            <w:ins w:id="1816" w:author="Mai Ngoc Ngo" w:date="2024-10-24T13:51:00Z" w16du:dateUtc="2024-10-24T06:51:00Z">
              <w:r w:rsidRPr="000E0118">
                <w:rPr>
                  <w:rFonts w:ascii="Arial" w:hAnsi="Arial" w:cs="Arial"/>
                  <w:sz w:val="18"/>
                  <w:szCs w:val="18"/>
                  <w:rPrChange w:id="1817" w:author="Mai Ngoc Ngo" w:date="2024-10-24T13:52:00Z" w16du:dateUtc="2024-10-24T06:52:00Z">
                    <w:rPr/>
                  </w:rPrChange>
                </w:rPr>
                <w:t xml:space="preserve"> 1,125,272,584 </w:t>
              </w:r>
            </w:ins>
            <w:ins w:id="1818" w:author="An Phuc Cao" w:date="2024-09-26T15:30:00Z" w16du:dateUtc="2024-09-26T08:30:00Z">
              <w:del w:id="1819" w:author="Mai Ngoc Ngo" w:date="2024-10-24T13:51:00Z" w16du:dateUtc="2024-10-24T06:51:00Z">
                <w:r w:rsidRPr="000E0118" w:rsidDel="00F43AF0">
                  <w:rPr>
                    <w:rFonts w:ascii="Arial" w:hAnsi="Arial" w:cs="Arial"/>
                    <w:sz w:val="18"/>
                    <w:szCs w:val="18"/>
                    <w:rPrChange w:id="1820" w:author="Mai Ngoc Ngo" w:date="2024-10-24T13:52:00Z" w16du:dateUtc="2024-10-24T06:52:00Z">
                      <w:rPr>
                        <w:rFonts w:ascii="Arial" w:hAnsi="Arial" w:cs="Arial"/>
                        <w:sz w:val="17"/>
                        <w:szCs w:val="17"/>
                      </w:rPr>
                    </w:rPrChange>
                  </w:rPr>
                  <w:delText xml:space="preserve">-   </w:delText>
                </w:r>
              </w:del>
            </w:ins>
            <w:del w:id="1821" w:author="Mai Ngoc Ngo" w:date="2024-10-24T13:51:00Z" w16du:dateUtc="2024-10-24T06:51:00Z">
              <w:r w:rsidRPr="000E0118" w:rsidDel="00F43AF0">
                <w:rPr>
                  <w:rFonts w:ascii="Arial" w:hAnsi="Arial" w:cs="Arial"/>
                  <w:b/>
                  <w:bCs/>
                  <w:color w:val="000000"/>
                  <w:sz w:val="18"/>
                  <w:szCs w:val="18"/>
                </w:rPr>
                <w:delText>-</w:delText>
              </w:r>
            </w:del>
          </w:p>
        </w:tc>
        <w:tc>
          <w:tcPr>
            <w:tcW w:w="1657" w:type="dxa"/>
            <w:vAlign w:val="bottom"/>
            <w:tcPrChange w:id="1822" w:author="Hai Quang Le" w:date="2025-01-06T09:44:00Z" w16du:dateUtc="2025-01-06T02:44:00Z">
              <w:tcPr>
                <w:tcW w:w="1657" w:type="dxa"/>
                <w:tcBorders>
                  <w:top w:val="nil"/>
                  <w:left w:val="nil"/>
                  <w:right w:val="nil"/>
                </w:tcBorders>
                <w:vAlign w:val="bottom"/>
              </w:tcPr>
            </w:tcPrChange>
          </w:tcPr>
          <w:p w14:paraId="1F2C7A04" w14:textId="5BFB3931" w:rsidR="00156573" w:rsidRPr="000E0118" w:rsidDel="00F43AF0" w:rsidRDefault="00156573">
            <w:pPr>
              <w:overflowPunct/>
              <w:autoSpaceDE/>
              <w:autoSpaceDN/>
              <w:adjustRightInd/>
              <w:ind w:right="-85"/>
              <w:textAlignment w:val="auto"/>
              <w:rPr>
                <w:del w:id="1823" w:author="Mai Ngoc Ngo" w:date="2024-10-24T13:51:00Z" w16du:dateUtc="2024-10-24T06:51:00Z"/>
                <w:rFonts w:ascii="Arial" w:hAnsi="Arial" w:cs="Arial"/>
                <w:color w:val="000000"/>
                <w:sz w:val="18"/>
                <w:szCs w:val="18"/>
              </w:rPr>
              <w:pPrChange w:id="1824" w:author="An Phuc Cao" w:date="2024-10-25T11:03:00Z" w16du:dateUtc="2024-10-25T04:03:00Z">
                <w:pPr>
                  <w:overflowPunct/>
                  <w:autoSpaceDE/>
                  <w:autoSpaceDN/>
                  <w:adjustRightInd/>
                  <w:ind w:right="-85"/>
                  <w:jc w:val="right"/>
                  <w:textAlignment w:val="auto"/>
                </w:pPr>
              </w:pPrChange>
            </w:pPr>
            <w:ins w:id="1825" w:author="Mai Ngoc Ngo" w:date="2024-10-24T13:51:00Z" w16du:dateUtc="2024-10-24T06:51:00Z">
              <w:r w:rsidRPr="000E0118">
                <w:rPr>
                  <w:rFonts w:ascii="Arial" w:hAnsi="Arial" w:cs="Arial"/>
                  <w:sz w:val="18"/>
                  <w:szCs w:val="18"/>
                  <w:rPrChange w:id="1826" w:author="Mai Ngoc Ngo" w:date="2024-10-24T13:52:00Z" w16du:dateUtc="2024-10-24T06:52:00Z">
                    <w:rPr/>
                  </w:rPrChange>
                </w:rPr>
                <w:t xml:space="preserve"> 441,921,676,071 </w:t>
              </w:r>
            </w:ins>
            <w:ins w:id="1827" w:author="An Phuc Cao" w:date="2024-09-26T15:30:00Z" w16du:dateUtc="2024-09-26T08:30:00Z">
              <w:del w:id="1828" w:author="Mai Ngoc Ngo" w:date="2024-10-24T13:51:00Z" w16du:dateUtc="2024-10-24T06:51:00Z">
                <w:r w:rsidRPr="000E0118" w:rsidDel="00F43AF0">
                  <w:rPr>
                    <w:rFonts w:ascii="Arial" w:hAnsi="Arial" w:cs="Arial"/>
                    <w:sz w:val="18"/>
                    <w:szCs w:val="18"/>
                    <w:rPrChange w:id="1829" w:author="Mai Ngoc Ngo" w:date="2024-10-24T13:52:00Z" w16du:dateUtc="2024-10-24T06:52:00Z">
                      <w:rPr>
                        <w:rFonts w:ascii="Arial" w:hAnsi="Arial" w:cs="Arial"/>
                        <w:sz w:val="17"/>
                        <w:szCs w:val="17"/>
                      </w:rPr>
                    </w:rPrChange>
                  </w:rPr>
                  <w:delText>(5,153,297,905)</w:delText>
                </w:r>
              </w:del>
            </w:ins>
            <w:del w:id="1830" w:author="Mai Ngoc Ngo" w:date="2024-10-24T13:51:00Z" w16du:dateUtc="2024-10-24T06:51:00Z">
              <w:r w:rsidRPr="000E0118" w:rsidDel="00F43AF0">
                <w:rPr>
                  <w:rFonts w:ascii="Arial" w:hAnsi="Arial" w:cs="Arial"/>
                  <w:color w:val="000000"/>
                  <w:sz w:val="18"/>
                  <w:szCs w:val="18"/>
                </w:rPr>
                <w:delText>(9,751,528,758)</w:delText>
              </w:r>
            </w:del>
          </w:p>
        </w:tc>
      </w:tr>
      <w:tr w:rsidR="00F75903" w:rsidRPr="00F560F6" w14:paraId="4CEF1692" w14:textId="670D4DF2" w:rsidTr="00596949">
        <w:tblPrEx>
          <w:tblW w:w="14175" w:type="dxa"/>
          <w:tblInd w:w="709" w:type="dxa"/>
          <w:tblLayout w:type="fixed"/>
          <w:tblPrExChange w:id="1831" w:author="Hai Quang Le" w:date="2025-01-06T09:44:00Z" w16du:dateUtc="2025-01-06T02:44:00Z">
            <w:tblPrEx>
              <w:tblW w:w="14175" w:type="dxa"/>
              <w:tblInd w:w="709" w:type="dxa"/>
              <w:tblLayout w:type="fixed"/>
            </w:tblPrEx>
          </w:tblPrExChange>
        </w:tblPrEx>
        <w:trPr>
          <w:cantSplit/>
          <w:trHeight w:val="108"/>
          <w:trPrChange w:id="1832" w:author="Hai Quang Le" w:date="2025-01-06T09:44:00Z" w16du:dateUtc="2025-01-06T02:44:00Z">
            <w:trPr>
              <w:cantSplit/>
              <w:trHeight w:val="108"/>
            </w:trPr>
          </w:trPrChange>
        </w:trPr>
        <w:tc>
          <w:tcPr>
            <w:tcW w:w="2552" w:type="dxa"/>
            <w:shd w:val="clear" w:color="auto" w:fill="auto"/>
            <w:noWrap/>
            <w:vAlign w:val="bottom"/>
            <w:tcPrChange w:id="1833" w:author="Hai Quang Le" w:date="2025-01-06T09:44:00Z" w16du:dateUtc="2025-01-06T02:44:00Z">
              <w:tcPr>
                <w:tcW w:w="2552" w:type="dxa"/>
                <w:gridSpan w:val="2"/>
                <w:tcBorders>
                  <w:top w:val="nil"/>
                  <w:left w:val="nil"/>
                  <w:bottom w:val="nil"/>
                  <w:right w:val="nil"/>
                </w:tcBorders>
                <w:shd w:val="clear" w:color="auto" w:fill="auto"/>
                <w:noWrap/>
                <w:vAlign w:val="bottom"/>
              </w:tcPr>
            </w:tcPrChange>
          </w:tcPr>
          <w:p w14:paraId="7A631A29" w14:textId="59FC905B" w:rsidR="00F75903" w:rsidRPr="00F560F6" w:rsidRDefault="00156573" w:rsidP="0069716B">
            <w:pPr>
              <w:overflowPunct/>
              <w:autoSpaceDE/>
              <w:autoSpaceDN/>
              <w:adjustRightInd/>
              <w:ind w:left="-108" w:right="-57"/>
              <w:textAlignment w:val="auto"/>
              <w:rPr>
                <w:rFonts w:ascii="Arial" w:hAnsi="Arial" w:cs="Arial"/>
                <w:color w:val="000000"/>
                <w:sz w:val="18"/>
                <w:szCs w:val="18"/>
              </w:rPr>
            </w:pPr>
            <w:ins w:id="1834" w:author="Mai Ngoc Ngo" w:date="2024-10-24T13:53:00Z" w16du:dateUtc="2024-10-24T06:53:00Z">
              <w:r w:rsidRPr="00156573">
                <w:rPr>
                  <w:rFonts w:ascii="Arial" w:hAnsi="Arial" w:cs="Arial"/>
                  <w:color w:val="000000"/>
                  <w:sz w:val="18"/>
                  <w:szCs w:val="18"/>
                  <w:rPrChange w:id="1835" w:author="Mai Ngoc Ngo" w:date="2024-10-24T13:53:00Z" w16du:dateUtc="2024-10-24T06:53:00Z">
                    <w:rPr>
                      <w:rFonts w:ascii="Arial" w:hAnsi="Arial" w:cs="Arial"/>
                      <w:color w:val="000000"/>
                      <w:sz w:val="20"/>
                    </w:rPr>
                  </w:rPrChange>
                </w:rPr>
                <w:t>Contributed capital during the year</w:t>
              </w:r>
            </w:ins>
            <w:ins w:id="1836" w:author="An Phuc Cao" w:date="2024-09-26T15:27:00Z" w16du:dateUtc="2024-09-26T08:27:00Z">
              <w:del w:id="1837" w:author="Mai Ngoc Ngo" w:date="2024-10-24T13:53:00Z" w16du:dateUtc="2024-10-24T06:53:00Z">
                <w:r w:rsidR="00F75903">
                  <w:rPr>
                    <w:rFonts w:ascii="Arial" w:hAnsi="Arial" w:cs="Arial"/>
                    <w:color w:val="000000"/>
                    <w:sz w:val="18"/>
                    <w:szCs w:val="18"/>
                  </w:rPr>
                  <w:delText>Net de</w:delText>
                </w:r>
                <w:r w:rsidR="00F75903" w:rsidRPr="00F560F6">
                  <w:rPr>
                    <w:rFonts w:ascii="Arial" w:hAnsi="Arial" w:cs="Arial"/>
                    <w:color w:val="000000"/>
                    <w:sz w:val="18"/>
                    <w:szCs w:val="18"/>
                  </w:rPr>
                  <w:delText>crease of NCI</w:delText>
                </w:r>
                <w:r w:rsidR="00F75903" w:rsidRPr="00F560F6" w:rsidDel="00F92B45">
                  <w:rPr>
                    <w:rFonts w:ascii="Arial" w:hAnsi="Arial" w:cs="Arial"/>
                    <w:color w:val="000000"/>
                    <w:sz w:val="18"/>
                    <w:szCs w:val="18"/>
                  </w:rPr>
                  <w:delText xml:space="preserve"> </w:delText>
                </w:r>
              </w:del>
            </w:ins>
            <w:del w:id="1838" w:author="Mai Ngoc Ngo" w:date="2024-10-24T13:53:00Z" w16du:dateUtc="2024-10-24T06:53:00Z">
              <w:r w:rsidR="00F75903" w:rsidRPr="00F560F6" w:rsidDel="00F92B45">
                <w:rPr>
                  <w:rFonts w:ascii="Arial" w:hAnsi="Arial" w:cs="Arial"/>
                  <w:color w:val="000000"/>
                  <w:sz w:val="18"/>
                  <w:szCs w:val="18"/>
                </w:rPr>
                <w:delText>Tax penalty</w:delText>
              </w:r>
            </w:del>
          </w:p>
        </w:tc>
        <w:tc>
          <w:tcPr>
            <w:tcW w:w="1559" w:type="dxa"/>
            <w:shd w:val="clear" w:color="auto" w:fill="auto"/>
            <w:vAlign w:val="bottom"/>
            <w:tcPrChange w:id="1839" w:author="Hai Quang Le" w:date="2025-01-06T09:44:00Z" w16du:dateUtc="2025-01-06T02:44:00Z">
              <w:tcPr>
                <w:tcW w:w="1710" w:type="dxa"/>
                <w:gridSpan w:val="3"/>
                <w:tcBorders>
                  <w:top w:val="nil"/>
                  <w:left w:val="nil"/>
                  <w:right w:val="nil"/>
                </w:tcBorders>
                <w:shd w:val="clear" w:color="auto" w:fill="auto"/>
                <w:vAlign w:val="bottom"/>
              </w:tcPr>
            </w:tcPrChange>
          </w:tcPr>
          <w:p w14:paraId="46EF9D17" w14:textId="021896DC" w:rsidR="00F75903" w:rsidRPr="00F560F6" w:rsidRDefault="000E0118" w:rsidP="0069716B">
            <w:pPr>
              <w:pBdr>
                <w:bottom w:val="single" w:sz="4" w:space="1" w:color="auto"/>
              </w:pBdr>
              <w:overflowPunct/>
              <w:autoSpaceDE/>
              <w:autoSpaceDN/>
              <w:adjustRightInd/>
              <w:ind w:left="-170" w:right="-85"/>
              <w:jc w:val="right"/>
              <w:textAlignment w:val="auto"/>
              <w:rPr>
                <w:rFonts w:ascii="Arial" w:hAnsi="Arial" w:cs="Arial"/>
                <w:bCs/>
                <w:color w:val="000000"/>
                <w:sz w:val="18"/>
                <w:szCs w:val="18"/>
              </w:rPr>
            </w:pPr>
            <w:ins w:id="1840" w:author="Mai Ngoc Ngo" w:date="2024-10-24T13:51:00Z" w16du:dateUtc="2024-10-24T06:51:00Z">
              <w:r w:rsidRPr="000E0118">
                <w:rPr>
                  <w:rFonts w:ascii="Arial" w:hAnsi="Arial" w:cs="Arial"/>
                  <w:sz w:val="18"/>
                  <w:szCs w:val="18"/>
                  <w:rPrChange w:id="1841" w:author="Mai Ngoc Ngo" w:date="2024-10-24T13:52:00Z" w16du:dateUtc="2024-10-24T06:52:00Z">
                    <w:rPr/>
                  </w:rPrChange>
                </w:rPr>
                <w:t xml:space="preserve"> </w:t>
              </w:r>
              <w:del w:id="1842" w:author="Hai Quang Le" w:date="2025-01-06T09:35:00Z" w16du:dateUtc="2025-01-06T02:35:00Z">
                <w:r w:rsidRPr="000E0118" w:rsidDel="00B4603C">
                  <w:rPr>
                    <w:rFonts w:ascii="Arial" w:hAnsi="Arial" w:cs="Arial"/>
                    <w:sz w:val="18"/>
                    <w:szCs w:val="18"/>
                    <w:rPrChange w:id="1843" w:author="Mai Ngoc Ngo" w:date="2024-10-24T13:52:00Z" w16du:dateUtc="2024-10-24T06:52:00Z">
                      <w:rPr/>
                    </w:rPrChange>
                  </w:rPr>
                  <w:delText>133,524,690,000</w:delText>
                </w:r>
              </w:del>
            </w:ins>
            <w:ins w:id="1844" w:author="Hai Quang Le" w:date="2025-01-06T09:35:00Z" w16du:dateUtc="2025-01-06T02:35:00Z">
              <w:r w:rsidR="00B4603C">
                <w:rPr>
                  <w:rFonts w:ascii="Arial" w:hAnsi="Arial" w:cs="Arial"/>
                  <w:sz w:val="18"/>
                  <w:szCs w:val="18"/>
                </w:rPr>
                <w:t>-</w:t>
              </w:r>
            </w:ins>
            <w:ins w:id="1845" w:author="Mai Ngoc Ngo" w:date="2024-10-24T13:51:00Z" w16du:dateUtc="2024-10-24T06:51:00Z">
              <w:r w:rsidRPr="000E0118">
                <w:rPr>
                  <w:rFonts w:ascii="Arial" w:hAnsi="Arial" w:cs="Arial"/>
                  <w:sz w:val="18"/>
                  <w:szCs w:val="18"/>
                  <w:rPrChange w:id="1846" w:author="Mai Ngoc Ngo" w:date="2024-10-24T13:52:00Z" w16du:dateUtc="2024-10-24T06:52:00Z">
                    <w:rPr/>
                  </w:rPrChange>
                </w:rPr>
                <w:t xml:space="preserve"> </w:t>
              </w:r>
            </w:ins>
            <w:ins w:id="1847" w:author="An Phuc Cao" w:date="2024-09-26T15:30:00Z" w16du:dateUtc="2024-09-26T08:30:00Z">
              <w:del w:id="1848" w:author="Mai Ngoc Ngo" w:date="2024-10-24T13:51:00Z" w16du:dateUtc="2024-10-24T06:51:00Z">
                <w:r w:rsidRPr="000E0118" w:rsidDel="003C2B59">
                  <w:rPr>
                    <w:rFonts w:ascii="Arial" w:hAnsi="Arial" w:cs="Arial"/>
                    <w:sz w:val="18"/>
                    <w:szCs w:val="18"/>
                    <w:rPrChange w:id="1849" w:author="Mai Ngoc Ngo" w:date="2024-10-24T13:52:00Z" w16du:dateUtc="2024-10-24T06:52:00Z">
                      <w:rPr>
                        <w:rFonts w:ascii="Arial" w:hAnsi="Arial" w:cs="Arial"/>
                        <w:sz w:val="17"/>
                        <w:szCs w:val="17"/>
                      </w:rPr>
                    </w:rPrChange>
                  </w:rPr>
                  <w:delText xml:space="preserve">-   </w:delText>
                </w:r>
              </w:del>
            </w:ins>
            <w:del w:id="1850" w:author="Mai Ngoc Ngo" w:date="2024-10-24T13:51:00Z" w16du:dateUtc="2024-10-24T06:51:00Z">
              <w:r w:rsidRPr="000E0118" w:rsidDel="003C2B59">
                <w:rPr>
                  <w:rFonts w:ascii="Arial" w:hAnsi="Arial" w:cs="Arial"/>
                  <w:color w:val="000000"/>
                  <w:sz w:val="18"/>
                  <w:szCs w:val="18"/>
                </w:rPr>
                <w:delText>-</w:delText>
              </w:r>
            </w:del>
          </w:p>
        </w:tc>
        <w:tc>
          <w:tcPr>
            <w:tcW w:w="1701" w:type="dxa"/>
            <w:gridSpan w:val="2"/>
            <w:vAlign w:val="bottom"/>
            <w:tcPrChange w:id="1851" w:author="Hai Quang Le" w:date="2025-01-06T09:44:00Z" w16du:dateUtc="2025-01-06T02:44:00Z">
              <w:tcPr>
                <w:tcW w:w="1651" w:type="dxa"/>
                <w:gridSpan w:val="3"/>
                <w:tcBorders>
                  <w:top w:val="nil"/>
                  <w:left w:val="nil"/>
                  <w:right w:val="nil"/>
                </w:tcBorders>
                <w:vAlign w:val="bottom"/>
              </w:tcPr>
            </w:tcPrChange>
          </w:tcPr>
          <w:p w14:paraId="716A617B" w14:textId="3C4D364D" w:rsidR="00F75903" w:rsidRPr="00F560F6" w:rsidRDefault="000E0118"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1852" w:author="Mai Ngoc Ngo" w:date="2024-10-24T13:51:00Z" w16du:dateUtc="2024-10-24T06:51:00Z">
              <w:del w:id="1853" w:author="Hai Quang Le" w:date="2025-01-06T09:36:00Z" w16du:dateUtc="2025-01-06T02:36:00Z">
                <w:r w:rsidRPr="000E0118" w:rsidDel="00B4603C">
                  <w:rPr>
                    <w:rFonts w:ascii="Arial" w:hAnsi="Arial" w:cs="Arial"/>
                    <w:sz w:val="18"/>
                    <w:szCs w:val="18"/>
                    <w:rPrChange w:id="1854" w:author="Mai Ngoc Ngo" w:date="2024-10-24T13:52:00Z" w16du:dateUtc="2024-10-24T06:52:00Z">
                      <w:rPr/>
                    </w:rPrChange>
                  </w:rPr>
                  <w:delText xml:space="preserve"> 515,310,808,868 </w:delText>
                </w:r>
              </w:del>
            </w:ins>
            <w:ins w:id="1855" w:author="An Phuc Cao" w:date="2024-09-26T15:30:00Z" w16du:dateUtc="2024-09-26T08:30:00Z">
              <w:del w:id="1856" w:author="Hai Quang Le" w:date="2025-01-06T09:36:00Z" w16du:dateUtc="2025-01-06T02:36:00Z">
                <w:r w:rsidRPr="000E0118" w:rsidDel="00B4603C">
                  <w:rPr>
                    <w:rFonts w:ascii="Arial" w:hAnsi="Arial" w:cs="Arial"/>
                    <w:sz w:val="18"/>
                    <w:szCs w:val="18"/>
                    <w:rPrChange w:id="1857" w:author="Mai Ngoc Ngo" w:date="2024-10-24T13:52:00Z" w16du:dateUtc="2024-10-24T06:52:00Z">
                      <w:rPr>
                        <w:rFonts w:ascii="Arial" w:hAnsi="Arial" w:cs="Arial"/>
                        <w:sz w:val="17"/>
                        <w:szCs w:val="17"/>
                      </w:rPr>
                    </w:rPrChange>
                  </w:rPr>
                  <w:delText xml:space="preserve">-   </w:delText>
                </w:r>
              </w:del>
            </w:ins>
            <w:del w:id="1858" w:author="Hai Quang Le" w:date="2025-01-06T09:36:00Z" w16du:dateUtc="2025-01-06T02:36:00Z">
              <w:r w:rsidRPr="000E0118" w:rsidDel="00B4603C">
                <w:rPr>
                  <w:rFonts w:ascii="Arial" w:hAnsi="Arial" w:cs="Arial"/>
                  <w:color w:val="000000"/>
                  <w:sz w:val="18"/>
                  <w:szCs w:val="18"/>
                </w:rPr>
                <w:delText>-</w:delText>
              </w:r>
            </w:del>
            <w:ins w:id="1859" w:author="Hai Quang Le" w:date="2025-01-06T09:36:00Z" w16du:dateUtc="2025-01-06T02:36:00Z">
              <w:r w:rsidR="00B4603C">
                <w:rPr>
                  <w:rFonts w:ascii="Arial" w:hAnsi="Arial" w:cs="Arial"/>
                  <w:sz w:val="18"/>
                  <w:szCs w:val="18"/>
                </w:rPr>
                <w:t>-</w:t>
              </w:r>
            </w:ins>
          </w:p>
        </w:tc>
        <w:tc>
          <w:tcPr>
            <w:tcW w:w="1752" w:type="dxa"/>
            <w:gridSpan w:val="2"/>
            <w:vAlign w:val="bottom"/>
            <w:tcPrChange w:id="1860" w:author="Hai Quang Le" w:date="2025-01-06T09:44:00Z" w16du:dateUtc="2025-01-06T02:44:00Z">
              <w:tcPr>
                <w:tcW w:w="1651" w:type="dxa"/>
                <w:gridSpan w:val="2"/>
                <w:tcBorders>
                  <w:top w:val="nil"/>
                  <w:left w:val="nil"/>
                  <w:right w:val="nil"/>
                </w:tcBorders>
                <w:vAlign w:val="bottom"/>
              </w:tcPr>
            </w:tcPrChange>
          </w:tcPr>
          <w:p w14:paraId="192A9BA1" w14:textId="524BF13C" w:rsidR="00F75903" w:rsidRPr="00F560F6" w:rsidRDefault="00D760F3"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1861" w:author="Hai Quang Le" w:date="2025-01-06T09:37:00Z" w16du:dateUtc="2025-01-06T02:37:00Z">
              <w:r w:rsidRPr="00D760F3">
                <w:rPr>
                  <w:rFonts w:ascii="Arial" w:hAnsi="Arial" w:cs="Arial"/>
                  <w:sz w:val="18"/>
                  <w:szCs w:val="18"/>
                </w:rPr>
                <w:t>(5,153,297,905)</w:t>
              </w:r>
            </w:ins>
            <w:ins w:id="1862" w:author="Mai Ngoc Ngo" w:date="2024-10-24T13:51:00Z" w16du:dateUtc="2024-10-24T06:51:00Z">
              <w:del w:id="1863" w:author="Hai Quang Le" w:date="2025-01-06T09:37:00Z" w16du:dateUtc="2025-01-06T02:37:00Z">
                <w:r w:rsidR="000E0118" w:rsidRPr="000E0118" w:rsidDel="00D760F3">
                  <w:rPr>
                    <w:rFonts w:ascii="Arial" w:hAnsi="Arial" w:cs="Arial"/>
                    <w:sz w:val="18"/>
                    <w:szCs w:val="18"/>
                    <w:rPrChange w:id="1864" w:author="Mai Ngoc Ngo" w:date="2024-10-24T13:52:00Z" w16du:dateUtc="2024-10-24T06:52:00Z">
                      <w:rPr/>
                    </w:rPrChange>
                  </w:rPr>
                  <w:delText xml:space="preserve"> 8,384,262,644 </w:delText>
                </w:r>
              </w:del>
            </w:ins>
            <w:ins w:id="1865" w:author="An Phuc Cao" w:date="2024-09-26T15:30:00Z" w16du:dateUtc="2024-09-26T08:30:00Z">
              <w:del w:id="1866" w:author="Mai Ngoc Ngo" w:date="2024-10-24T13:51:00Z" w16du:dateUtc="2024-10-24T06:51:00Z">
                <w:r w:rsidR="000E0118" w:rsidRPr="000E0118" w:rsidDel="003C2B59">
                  <w:rPr>
                    <w:rFonts w:ascii="Arial" w:hAnsi="Arial" w:cs="Arial"/>
                    <w:sz w:val="18"/>
                    <w:szCs w:val="18"/>
                    <w:rPrChange w:id="1867" w:author="Mai Ngoc Ngo" w:date="2024-10-24T13:52:00Z" w16du:dateUtc="2024-10-24T06:52:00Z">
                      <w:rPr>
                        <w:rFonts w:ascii="Arial" w:hAnsi="Arial" w:cs="Arial"/>
                        <w:sz w:val="17"/>
                        <w:szCs w:val="17"/>
                      </w:rPr>
                    </w:rPrChange>
                  </w:rPr>
                  <w:delText xml:space="preserve">-   </w:delText>
                </w:r>
              </w:del>
            </w:ins>
            <w:del w:id="1868" w:author="Mai Ngoc Ngo" w:date="2024-10-24T13:51:00Z" w16du:dateUtc="2024-10-24T06:51:00Z">
              <w:r w:rsidR="000E0118" w:rsidRPr="000E0118" w:rsidDel="003C2B59">
                <w:rPr>
                  <w:rFonts w:ascii="Arial" w:hAnsi="Arial" w:cs="Arial"/>
                  <w:color w:val="000000"/>
                  <w:sz w:val="18"/>
                  <w:szCs w:val="18"/>
                </w:rPr>
                <w:delText>-</w:delText>
              </w:r>
            </w:del>
          </w:p>
        </w:tc>
        <w:tc>
          <w:tcPr>
            <w:tcW w:w="1651" w:type="dxa"/>
            <w:vAlign w:val="bottom"/>
            <w:tcPrChange w:id="1869" w:author="Hai Quang Le" w:date="2025-01-06T09:44:00Z" w16du:dateUtc="2025-01-06T02:44:00Z">
              <w:tcPr>
                <w:tcW w:w="1651" w:type="dxa"/>
                <w:gridSpan w:val="2"/>
                <w:tcBorders>
                  <w:top w:val="nil"/>
                  <w:left w:val="nil"/>
                  <w:right w:val="nil"/>
                </w:tcBorders>
                <w:vAlign w:val="bottom"/>
              </w:tcPr>
            </w:tcPrChange>
          </w:tcPr>
          <w:p w14:paraId="5B3AF49A" w14:textId="7F3714E6" w:rsidR="00F75903" w:rsidRPr="00F560F6" w:rsidRDefault="000E0118"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1870" w:author="Mai Ngoc Ngo" w:date="2024-10-24T13:51:00Z" w16du:dateUtc="2024-10-24T06:51:00Z">
              <w:r w:rsidRPr="000E0118">
                <w:rPr>
                  <w:rFonts w:ascii="Arial" w:hAnsi="Arial" w:cs="Arial"/>
                  <w:sz w:val="18"/>
                  <w:szCs w:val="18"/>
                  <w:rPrChange w:id="1871" w:author="Mai Ngoc Ngo" w:date="2024-10-24T13:52:00Z" w16du:dateUtc="2024-10-24T06:52:00Z">
                    <w:rPr/>
                  </w:rPrChange>
                </w:rPr>
                <w:t xml:space="preserve"> </w:t>
              </w:r>
            </w:ins>
            <w:ins w:id="1872" w:author="Hai Quang Le" w:date="2025-01-06T09:40:00Z" w16du:dateUtc="2025-01-06T02:40:00Z">
              <w:r w:rsidR="00297FF7" w:rsidRPr="00297FF7">
                <w:rPr>
                  <w:rFonts w:ascii="Arial" w:hAnsi="Arial" w:cs="Arial"/>
                  <w:sz w:val="18"/>
                  <w:szCs w:val="18"/>
                </w:rPr>
                <w:t xml:space="preserve"> (1,934,557,213)</w:t>
              </w:r>
              <w:r w:rsidR="00297FF7" w:rsidRPr="00297FF7" w:rsidDel="00297FF7">
                <w:rPr>
                  <w:rFonts w:ascii="Arial" w:hAnsi="Arial" w:cs="Arial"/>
                  <w:sz w:val="18"/>
                  <w:szCs w:val="18"/>
                </w:rPr>
                <w:t xml:space="preserve"> </w:t>
              </w:r>
            </w:ins>
            <w:ins w:id="1873" w:author="Mai Ngoc Ngo" w:date="2024-10-24T13:51:00Z" w16du:dateUtc="2024-10-24T06:51:00Z">
              <w:del w:id="1874" w:author="Hai Quang Le" w:date="2025-01-06T09:40:00Z" w16du:dateUtc="2025-01-06T02:40:00Z">
                <w:r w:rsidRPr="000E0118" w:rsidDel="00297FF7">
                  <w:rPr>
                    <w:rFonts w:ascii="Arial" w:hAnsi="Arial" w:cs="Arial"/>
                    <w:sz w:val="18"/>
                    <w:szCs w:val="18"/>
                    <w:rPrChange w:id="1875" w:author="Mai Ngoc Ngo" w:date="2024-10-24T13:52:00Z" w16du:dateUtc="2024-10-24T06:52:00Z">
                      <w:rPr/>
                    </w:rPrChange>
                  </w:rPr>
                  <w:delText>(209,226,080,745)</w:delText>
                </w:r>
              </w:del>
            </w:ins>
            <w:ins w:id="1876" w:author="An Phuc Cao" w:date="2024-09-26T15:30:00Z" w16du:dateUtc="2024-09-26T08:30:00Z">
              <w:del w:id="1877" w:author="Mai Ngoc Ngo" w:date="2024-10-24T13:51:00Z" w16du:dateUtc="2024-10-24T06:51:00Z">
                <w:r w:rsidR="00F75903" w:rsidRPr="000E0118">
                  <w:rPr>
                    <w:rFonts w:ascii="Arial" w:hAnsi="Arial" w:cs="Arial"/>
                    <w:sz w:val="18"/>
                    <w:szCs w:val="18"/>
                    <w:rPrChange w:id="1878" w:author="Mai Ngoc Ngo" w:date="2024-10-24T13:53:00Z" w16du:dateUtc="2024-10-24T06:53:00Z">
                      <w:rPr>
                        <w:rFonts w:ascii="Arial" w:hAnsi="Arial" w:cs="Arial"/>
                        <w:sz w:val="17"/>
                        <w:szCs w:val="17"/>
                      </w:rPr>
                    </w:rPrChange>
                  </w:rPr>
                  <w:delText>(1,934,557,213)</w:delText>
                </w:r>
              </w:del>
            </w:ins>
            <w:del w:id="1879" w:author="Mai Ngoc Ngo" w:date="2024-10-24T13:51:00Z" w16du:dateUtc="2024-10-24T06:51:00Z">
              <w:r w:rsidR="00F75903" w:rsidRPr="00F560F6" w:rsidDel="00B84F07">
                <w:rPr>
                  <w:rFonts w:ascii="Arial" w:hAnsi="Arial" w:cs="Arial"/>
                  <w:color w:val="000000"/>
                  <w:sz w:val="18"/>
                  <w:szCs w:val="18"/>
                </w:rPr>
                <w:delText>(1,600,706,414)</w:delText>
              </w:r>
            </w:del>
          </w:p>
        </w:tc>
        <w:tc>
          <w:tcPr>
            <w:tcW w:w="1771" w:type="dxa"/>
            <w:vAlign w:val="bottom"/>
            <w:tcPrChange w:id="1880" w:author="Hai Quang Le" w:date="2025-01-06T09:44:00Z" w16du:dateUtc="2025-01-06T02:44:00Z">
              <w:tcPr>
                <w:tcW w:w="1651" w:type="dxa"/>
                <w:tcBorders>
                  <w:top w:val="nil"/>
                  <w:left w:val="nil"/>
                  <w:right w:val="nil"/>
                </w:tcBorders>
                <w:vAlign w:val="bottom"/>
              </w:tcPr>
            </w:tcPrChange>
          </w:tcPr>
          <w:p w14:paraId="166AB777" w14:textId="644C6622" w:rsidR="00F75903" w:rsidRPr="00F560F6" w:rsidRDefault="00FA09A2"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1881" w:author="Hai Quang Le" w:date="2025-01-06T09:42:00Z" w16du:dateUtc="2025-01-06T02:42:00Z">
              <w:r w:rsidRPr="00FA09A2">
                <w:rPr>
                  <w:rFonts w:ascii="Arial" w:hAnsi="Arial" w:cs="Arial"/>
                  <w:sz w:val="18"/>
                  <w:szCs w:val="18"/>
                </w:rPr>
                <w:t>(7,087,855,118)</w:t>
              </w:r>
              <w:r w:rsidRPr="00FA09A2" w:rsidDel="00FA09A2">
                <w:rPr>
                  <w:rFonts w:ascii="Arial" w:hAnsi="Arial" w:cs="Arial"/>
                  <w:sz w:val="18"/>
                  <w:szCs w:val="18"/>
                </w:rPr>
                <w:t xml:space="preserve"> </w:t>
              </w:r>
            </w:ins>
            <w:ins w:id="1882" w:author="Mai Ngoc Ngo" w:date="2024-10-24T13:51:00Z" w16du:dateUtc="2024-10-24T06:51:00Z">
              <w:del w:id="1883" w:author="Hai Quang Le" w:date="2025-01-06T09:42:00Z" w16du:dateUtc="2025-01-06T02:42:00Z">
                <w:r w:rsidR="000E0118" w:rsidRPr="000E0118" w:rsidDel="00FA09A2">
                  <w:rPr>
                    <w:rFonts w:ascii="Arial" w:hAnsi="Arial" w:cs="Arial"/>
                    <w:sz w:val="18"/>
                    <w:szCs w:val="18"/>
                    <w:rPrChange w:id="1884" w:author="Mai Ngoc Ngo" w:date="2024-10-24T13:52:00Z" w16du:dateUtc="2024-10-24T06:52:00Z">
                      <w:rPr/>
                    </w:rPrChange>
                  </w:rPr>
                  <w:delText xml:space="preserve"> 447,993,680,767 </w:delText>
                </w:r>
              </w:del>
            </w:ins>
            <w:ins w:id="1885" w:author="An Phuc Cao" w:date="2024-09-26T15:30:00Z" w16du:dateUtc="2024-09-26T08:30:00Z">
              <w:del w:id="1886" w:author="Mai Ngoc Ngo" w:date="2024-10-24T13:51:00Z" w16du:dateUtc="2024-10-24T06:51:00Z">
                <w:r w:rsidR="00F75903" w:rsidRPr="000E0118">
                  <w:rPr>
                    <w:rFonts w:ascii="Arial" w:hAnsi="Arial" w:cs="Arial"/>
                    <w:sz w:val="18"/>
                    <w:szCs w:val="18"/>
                    <w:rPrChange w:id="1887" w:author="Mai Ngoc Ngo" w:date="2024-10-24T13:53:00Z" w16du:dateUtc="2024-10-24T06:53:00Z">
                      <w:rPr>
                        <w:rFonts w:ascii="Arial" w:hAnsi="Arial" w:cs="Arial"/>
                        <w:sz w:val="17"/>
                        <w:szCs w:val="17"/>
                      </w:rPr>
                    </w:rPrChange>
                  </w:rPr>
                  <w:delText>(1,934,557,213)</w:delText>
                </w:r>
              </w:del>
            </w:ins>
            <w:del w:id="1888" w:author="Mai Ngoc Ngo" w:date="2024-10-24T13:51:00Z" w16du:dateUtc="2024-10-24T06:51:00Z">
              <w:r w:rsidR="00F75903" w:rsidRPr="00F560F6" w:rsidDel="00B84F07">
                <w:rPr>
                  <w:rFonts w:ascii="Arial" w:hAnsi="Arial" w:cs="Arial"/>
                  <w:color w:val="000000"/>
                  <w:sz w:val="18"/>
                  <w:szCs w:val="18"/>
                </w:rPr>
                <w:delText>(1,600,706,414)</w:delText>
              </w:r>
            </w:del>
          </w:p>
        </w:tc>
        <w:tc>
          <w:tcPr>
            <w:tcW w:w="1532" w:type="dxa"/>
            <w:vAlign w:val="bottom"/>
            <w:tcPrChange w:id="1889" w:author="Hai Quang Le" w:date="2025-01-06T09:44:00Z" w16du:dateUtc="2025-01-06T02:44:00Z">
              <w:tcPr>
                <w:tcW w:w="1652" w:type="dxa"/>
                <w:gridSpan w:val="3"/>
                <w:tcBorders>
                  <w:top w:val="nil"/>
                  <w:left w:val="nil"/>
                  <w:right w:val="nil"/>
                </w:tcBorders>
                <w:vAlign w:val="bottom"/>
              </w:tcPr>
            </w:tcPrChange>
          </w:tcPr>
          <w:p w14:paraId="7D40AF49" w14:textId="010F57DB" w:rsidR="00F75903" w:rsidRPr="00F560F6" w:rsidRDefault="000E0118"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1890" w:author="Mai Ngoc Ngo" w:date="2024-10-24T13:51:00Z" w16du:dateUtc="2024-10-24T06:51:00Z">
              <w:r w:rsidRPr="000E0118">
                <w:rPr>
                  <w:rFonts w:ascii="Arial" w:hAnsi="Arial" w:cs="Arial"/>
                  <w:sz w:val="18"/>
                  <w:szCs w:val="18"/>
                  <w:rPrChange w:id="1891" w:author="Mai Ngoc Ngo" w:date="2024-10-24T13:52:00Z" w16du:dateUtc="2024-10-24T06:52:00Z">
                    <w:rPr/>
                  </w:rPrChange>
                </w:rPr>
                <w:t xml:space="preserve"> </w:t>
              </w:r>
            </w:ins>
            <w:ins w:id="1892" w:author="Hai Quang Le" w:date="2025-01-06T09:45:00Z" w16du:dateUtc="2025-01-06T02:45:00Z">
              <w:r w:rsidR="007242D9" w:rsidRPr="005A3A3C">
                <w:rPr>
                  <w:rFonts w:ascii="Arial" w:hAnsi="Arial" w:cs="Arial"/>
                  <w:sz w:val="18"/>
                  <w:szCs w:val="18"/>
                </w:rPr>
                <w:t>(1,515,442,787)</w:t>
              </w:r>
              <w:r w:rsidR="007242D9" w:rsidRPr="007242D9" w:rsidDel="007242D9">
                <w:rPr>
                  <w:rFonts w:ascii="Arial" w:hAnsi="Arial" w:cs="Arial"/>
                  <w:sz w:val="18"/>
                  <w:szCs w:val="18"/>
                </w:rPr>
                <w:t xml:space="preserve"> </w:t>
              </w:r>
            </w:ins>
            <w:ins w:id="1893" w:author="Mai Ngoc Ngo" w:date="2024-10-24T13:51:00Z" w16du:dateUtc="2024-10-24T06:51:00Z">
              <w:del w:id="1894" w:author="Hai Quang Le" w:date="2025-01-06T09:45:00Z" w16du:dateUtc="2025-01-06T02:45:00Z">
                <w:r w:rsidRPr="000E0118" w:rsidDel="007242D9">
                  <w:rPr>
                    <w:rFonts w:ascii="Arial" w:hAnsi="Arial" w:cs="Arial"/>
                    <w:sz w:val="18"/>
                    <w:szCs w:val="18"/>
                    <w:rPrChange w:id="1895" w:author="Mai Ngoc Ngo" w:date="2024-10-24T13:52:00Z" w16du:dateUtc="2024-10-24T06:52:00Z">
                      <w:rPr/>
                    </w:rPrChange>
                  </w:rPr>
                  <w:delText xml:space="preserve">2,619,205,867 </w:delText>
                </w:r>
              </w:del>
            </w:ins>
            <w:ins w:id="1896" w:author="An Phuc Cao" w:date="2024-09-26T15:30:00Z" w16du:dateUtc="2024-09-26T08:30:00Z">
              <w:del w:id="1897" w:author="Mai Ngoc Ngo" w:date="2024-10-24T13:51:00Z" w16du:dateUtc="2024-10-24T06:51:00Z">
                <w:r w:rsidR="00F75903" w:rsidRPr="000E0118">
                  <w:rPr>
                    <w:rFonts w:ascii="Arial" w:hAnsi="Arial" w:cs="Arial"/>
                    <w:sz w:val="18"/>
                    <w:szCs w:val="18"/>
                    <w:rPrChange w:id="1898" w:author="Mai Ngoc Ngo" w:date="2024-10-24T13:53:00Z" w16du:dateUtc="2024-10-24T06:53:00Z">
                      <w:rPr>
                        <w:rFonts w:ascii="Arial" w:hAnsi="Arial" w:cs="Arial"/>
                        <w:sz w:val="17"/>
                        <w:szCs w:val="17"/>
                      </w:rPr>
                    </w:rPrChange>
                  </w:rPr>
                  <w:delText>(1,515,442,787)</w:delText>
                </w:r>
              </w:del>
            </w:ins>
            <w:del w:id="1899" w:author="Mai Ngoc Ngo" w:date="2024-10-24T13:51:00Z" w16du:dateUtc="2024-10-24T06:51:00Z">
              <w:r w:rsidR="00F75903" w:rsidRPr="00F560F6" w:rsidDel="00B84F07">
                <w:rPr>
                  <w:rFonts w:ascii="Arial" w:hAnsi="Arial" w:cs="Arial"/>
                  <w:b/>
                  <w:bCs/>
                  <w:color w:val="000000"/>
                  <w:sz w:val="18"/>
                  <w:szCs w:val="18"/>
                </w:rPr>
                <w:delText>-</w:delText>
              </w:r>
            </w:del>
          </w:p>
        </w:tc>
        <w:tc>
          <w:tcPr>
            <w:tcW w:w="1657" w:type="dxa"/>
            <w:vAlign w:val="bottom"/>
            <w:tcPrChange w:id="1900" w:author="Hai Quang Le" w:date="2025-01-06T09:44:00Z" w16du:dateUtc="2025-01-06T02:44:00Z">
              <w:tcPr>
                <w:tcW w:w="1657" w:type="dxa"/>
                <w:tcBorders>
                  <w:top w:val="nil"/>
                  <w:left w:val="nil"/>
                  <w:right w:val="nil"/>
                </w:tcBorders>
                <w:vAlign w:val="bottom"/>
              </w:tcPr>
            </w:tcPrChange>
          </w:tcPr>
          <w:p w14:paraId="04741B07" w14:textId="5943FC91" w:rsidR="00F75903" w:rsidRPr="00F560F6" w:rsidRDefault="000E0118"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1901" w:author="Mai Ngoc Ngo" w:date="2024-10-24T13:51:00Z" w16du:dateUtc="2024-10-24T06:51:00Z">
              <w:r w:rsidRPr="000E0118">
                <w:rPr>
                  <w:rFonts w:ascii="Arial" w:hAnsi="Arial" w:cs="Arial"/>
                  <w:sz w:val="18"/>
                  <w:szCs w:val="18"/>
                  <w:rPrChange w:id="1902" w:author="Mai Ngoc Ngo" w:date="2024-10-24T13:52:00Z" w16du:dateUtc="2024-10-24T06:52:00Z">
                    <w:rPr/>
                  </w:rPrChange>
                </w:rPr>
                <w:t xml:space="preserve"> </w:t>
              </w:r>
            </w:ins>
            <w:ins w:id="1903" w:author="Hai Quang Le" w:date="2025-01-06T09:47:00Z" w16du:dateUtc="2025-01-06T02:47:00Z">
              <w:r w:rsidR="00560414" w:rsidRPr="00560414">
                <w:rPr>
                  <w:rFonts w:ascii="Arial" w:hAnsi="Arial" w:cs="Arial"/>
                  <w:sz w:val="18"/>
                  <w:szCs w:val="18"/>
                </w:rPr>
                <w:t xml:space="preserve"> (8,603,297,905)</w:t>
              </w:r>
              <w:r w:rsidR="00560414" w:rsidRPr="00560414" w:rsidDel="00560414">
                <w:rPr>
                  <w:rFonts w:ascii="Arial" w:hAnsi="Arial" w:cs="Arial"/>
                  <w:sz w:val="18"/>
                  <w:szCs w:val="18"/>
                </w:rPr>
                <w:t xml:space="preserve"> </w:t>
              </w:r>
            </w:ins>
            <w:ins w:id="1904" w:author="Mai Ngoc Ngo" w:date="2024-10-24T13:51:00Z" w16du:dateUtc="2024-10-24T06:51:00Z">
              <w:del w:id="1905" w:author="Hai Quang Le" w:date="2025-01-06T09:47:00Z" w16du:dateUtc="2025-01-06T02:47:00Z">
                <w:r w:rsidRPr="000E0118" w:rsidDel="00560414">
                  <w:rPr>
                    <w:rFonts w:ascii="Arial" w:hAnsi="Arial" w:cs="Arial"/>
                    <w:sz w:val="18"/>
                    <w:szCs w:val="18"/>
                    <w:rPrChange w:id="1906" w:author="Mai Ngoc Ngo" w:date="2024-10-24T13:52:00Z" w16du:dateUtc="2024-10-24T06:52:00Z">
                      <w:rPr/>
                    </w:rPrChange>
                  </w:rPr>
                  <w:delText xml:space="preserve">450,612,886,634 </w:delText>
                </w:r>
              </w:del>
            </w:ins>
            <w:ins w:id="1907" w:author="An Phuc Cao" w:date="2024-09-26T15:30:00Z" w16du:dateUtc="2024-09-26T08:30:00Z">
              <w:del w:id="1908" w:author="Mai Ngoc Ngo" w:date="2024-10-24T13:51:00Z" w16du:dateUtc="2024-10-24T06:51:00Z">
                <w:r w:rsidR="00F75903" w:rsidRPr="000E0118">
                  <w:rPr>
                    <w:rFonts w:ascii="Arial" w:hAnsi="Arial" w:cs="Arial"/>
                    <w:sz w:val="18"/>
                    <w:szCs w:val="18"/>
                    <w:rPrChange w:id="1909" w:author="Mai Ngoc Ngo" w:date="2024-10-24T13:53:00Z" w16du:dateUtc="2024-10-24T06:53:00Z">
                      <w:rPr>
                        <w:rFonts w:ascii="Arial" w:hAnsi="Arial" w:cs="Arial"/>
                        <w:sz w:val="17"/>
                        <w:szCs w:val="17"/>
                      </w:rPr>
                    </w:rPrChange>
                  </w:rPr>
                  <w:delText>(3,450,000,000)</w:delText>
                </w:r>
              </w:del>
            </w:ins>
            <w:del w:id="1910" w:author="Mai Ngoc Ngo" w:date="2024-10-24T13:51:00Z" w16du:dateUtc="2024-10-24T06:51:00Z">
              <w:r w:rsidR="00F75903" w:rsidRPr="00F560F6" w:rsidDel="00B84F07">
                <w:rPr>
                  <w:rFonts w:ascii="Arial" w:hAnsi="Arial" w:cs="Arial"/>
                  <w:color w:val="000000"/>
                  <w:sz w:val="18"/>
                  <w:szCs w:val="18"/>
                </w:rPr>
                <w:delText>(1,600,706,414)</w:delText>
              </w:r>
            </w:del>
          </w:p>
        </w:tc>
      </w:tr>
      <w:tr w:rsidR="003675DC" w:rsidRPr="00F560F6" w14:paraId="2411E05B" w14:textId="27495114" w:rsidTr="00596949">
        <w:tblPrEx>
          <w:tblW w:w="14175" w:type="dxa"/>
          <w:tblInd w:w="709" w:type="dxa"/>
          <w:tblLayout w:type="fixed"/>
          <w:tblPrExChange w:id="1911" w:author="Hai Quang Le" w:date="2025-01-06T09:44:00Z" w16du:dateUtc="2025-01-06T02:44:00Z">
            <w:tblPrEx>
              <w:tblW w:w="14175" w:type="dxa"/>
              <w:tblInd w:w="709" w:type="dxa"/>
              <w:tblLayout w:type="fixed"/>
            </w:tblPrEx>
          </w:tblPrExChange>
        </w:tblPrEx>
        <w:trPr>
          <w:cantSplit/>
          <w:trHeight w:val="75"/>
          <w:trPrChange w:id="1912" w:author="Hai Quang Le" w:date="2025-01-06T09:44:00Z" w16du:dateUtc="2025-01-06T02:44:00Z">
            <w:trPr>
              <w:cantSplit/>
              <w:trHeight w:val="75"/>
            </w:trPr>
          </w:trPrChange>
        </w:trPr>
        <w:tc>
          <w:tcPr>
            <w:tcW w:w="2552" w:type="dxa"/>
            <w:shd w:val="clear" w:color="auto" w:fill="auto"/>
            <w:noWrap/>
            <w:vAlign w:val="bottom"/>
            <w:hideMark/>
            <w:tcPrChange w:id="1913" w:author="Hai Quang Le" w:date="2025-01-06T09:44:00Z" w16du:dateUtc="2025-01-06T02:44:00Z">
              <w:tcPr>
                <w:tcW w:w="2552" w:type="dxa"/>
                <w:gridSpan w:val="2"/>
                <w:tcBorders>
                  <w:top w:val="nil"/>
                  <w:left w:val="nil"/>
                  <w:bottom w:val="nil"/>
                  <w:right w:val="nil"/>
                </w:tcBorders>
                <w:shd w:val="clear" w:color="auto" w:fill="auto"/>
                <w:noWrap/>
                <w:vAlign w:val="bottom"/>
                <w:hideMark/>
              </w:tcPr>
            </w:tcPrChange>
          </w:tcPr>
          <w:p w14:paraId="2682D4B1" w14:textId="1F3A5598" w:rsidR="003675DC" w:rsidRPr="00F560F6" w:rsidRDefault="003675DC" w:rsidP="0069716B">
            <w:pPr>
              <w:overflowPunct/>
              <w:autoSpaceDE/>
              <w:autoSpaceDN/>
              <w:adjustRightInd/>
              <w:spacing w:before="120"/>
              <w:ind w:left="-108" w:right="-57"/>
              <w:textAlignment w:val="auto"/>
              <w:rPr>
                <w:rFonts w:ascii="Arial" w:hAnsi="Arial" w:cs="Arial"/>
                <w:b/>
                <w:bCs/>
                <w:color w:val="000000"/>
                <w:sz w:val="18"/>
                <w:szCs w:val="18"/>
              </w:rPr>
            </w:pPr>
            <w:r w:rsidRPr="00F560F6">
              <w:rPr>
                <w:rFonts w:ascii="Arial" w:hAnsi="Arial" w:cs="Arial"/>
                <w:b/>
                <w:bCs/>
                <w:color w:val="000000"/>
                <w:sz w:val="18"/>
                <w:szCs w:val="18"/>
              </w:rPr>
              <w:t>Balance as at 31 December 202</w:t>
            </w:r>
            <w:ins w:id="1914" w:author="An Phuc Cao" w:date="2024-09-26T15:23:00Z" w16du:dateUtc="2024-09-26T08:23:00Z">
              <w:r>
                <w:rPr>
                  <w:rFonts w:ascii="Arial" w:hAnsi="Arial" w:cs="Arial"/>
                  <w:b/>
                  <w:bCs/>
                  <w:color w:val="000000"/>
                  <w:sz w:val="18"/>
                  <w:szCs w:val="18"/>
                </w:rPr>
                <w:t>3</w:t>
              </w:r>
            </w:ins>
            <w:del w:id="1915" w:author="An Phuc Cao" w:date="2024-09-26T15:23:00Z" w16du:dateUtc="2024-09-26T08:23:00Z">
              <w:r w:rsidRPr="00F560F6" w:rsidDel="005568E6">
                <w:rPr>
                  <w:rFonts w:ascii="Arial" w:hAnsi="Arial" w:cs="Arial"/>
                  <w:b/>
                  <w:bCs/>
                  <w:color w:val="000000"/>
                  <w:sz w:val="18"/>
                  <w:szCs w:val="18"/>
                </w:rPr>
                <w:delText>2</w:delText>
              </w:r>
            </w:del>
          </w:p>
        </w:tc>
        <w:tc>
          <w:tcPr>
            <w:tcW w:w="1559" w:type="dxa"/>
            <w:shd w:val="clear" w:color="auto" w:fill="auto"/>
            <w:vAlign w:val="bottom"/>
            <w:tcPrChange w:id="1916" w:author="Hai Quang Le" w:date="2025-01-06T09:44:00Z" w16du:dateUtc="2025-01-06T02:44:00Z">
              <w:tcPr>
                <w:tcW w:w="1710" w:type="dxa"/>
                <w:gridSpan w:val="3"/>
                <w:tcBorders>
                  <w:left w:val="nil"/>
                  <w:right w:val="nil"/>
                </w:tcBorders>
                <w:shd w:val="clear" w:color="auto" w:fill="auto"/>
                <w:vAlign w:val="bottom"/>
              </w:tcPr>
            </w:tcPrChange>
          </w:tcPr>
          <w:p w14:paraId="042650AA" w14:textId="058EE415" w:rsidR="003675DC" w:rsidRPr="00B4603C" w:rsidRDefault="000E0118" w:rsidP="0069716B">
            <w:pPr>
              <w:pBdr>
                <w:bottom w:val="single" w:sz="4" w:space="1" w:color="auto"/>
              </w:pBdr>
              <w:overflowPunct/>
              <w:autoSpaceDE/>
              <w:autoSpaceDN/>
              <w:adjustRightInd/>
              <w:spacing w:before="120"/>
              <w:ind w:right="-85" w:hanging="177"/>
              <w:jc w:val="right"/>
              <w:textAlignment w:val="auto"/>
              <w:rPr>
                <w:rFonts w:ascii="Arial" w:hAnsi="Arial" w:cs="Arial"/>
                <w:b/>
                <w:bCs/>
                <w:color w:val="000000"/>
                <w:sz w:val="18"/>
                <w:szCs w:val="18"/>
              </w:rPr>
            </w:pPr>
            <w:ins w:id="1917" w:author="Mai Ngoc Ngo" w:date="2024-10-24T13:51:00Z" w16du:dateUtc="2024-10-24T06:51:00Z">
              <w:r w:rsidRPr="009A1802">
                <w:rPr>
                  <w:rFonts w:ascii="Arial" w:hAnsi="Arial" w:cs="Arial"/>
                  <w:b/>
                  <w:bCs/>
                  <w:sz w:val="18"/>
                  <w:szCs w:val="18"/>
                  <w:rPrChange w:id="1918" w:author="An Phuc Cao" w:date="2024-10-25T11:03:00Z" w16du:dateUtc="2024-10-25T04:03:00Z">
                    <w:rPr/>
                  </w:rPrChange>
                </w:rPr>
                <w:t xml:space="preserve"> </w:t>
              </w:r>
            </w:ins>
            <w:ins w:id="1919" w:author="Hai Quang Le" w:date="2025-01-06T09:35:00Z" w16du:dateUtc="2025-01-06T02:35:00Z">
              <w:r w:rsidR="00A746A1" w:rsidRPr="00B4603C">
                <w:rPr>
                  <w:rFonts w:ascii="Arial" w:hAnsi="Arial" w:cs="Arial"/>
                  <w:b/>
                  <w:bCs/>
                  <w:sz w:val="18"/>
                  <w:szCs w:val="18"/>
                  <w:rPrChange w:id="1920" w:author="Hai Quang Le" w:date="2025-01-06T09:36:00Z" w16du:dateUtc="2025-01-06T02:36:00Z">
                    <w:rPr>
                      <w:rFonts w:ascii="Arial" w:hAnsi="Arial" w:cs="Arial"/>
                      <w:sz w:val="18"/>
                      <w:szCs w:val="18"/>
                    </w:rPr>
                  </w:rPrChange>
                </w:rPr>
                <w:t>13</w:t>
              </w:r>
              <w:r w:rsidR="00A746A1" w:rsidRPr="00B4603C">
                <w:rPr>
                  <w:rFonts w:ascii="Arial" w:hAnsi="Arial" w:cs="Arial"/>
                  <w:b/>
                  <w:bCs/>
                  <w:sz w:val="18"/>
                  <w:szCs w:val="18"/>
                  <w:rPrChange w:id="1921" w:author="Hai Quang Le" w:date="2025-01-06T09:36:00Z" w16du:dateUtc="2025-01-06T02:36:00Z">
                    <w:rPr>
                      <w:rFonts w:ascii="Arial" w:hAnsi="Arial" w:cs="Arial"/>
                      <w:sz w:val="18"/>
                      <w:szCs w:val="18"/>
                    </w:rPr>
                  </w:rPrChange>
                </w:rPr>
                <w:t>4</w:t>
              </w:r>
              <w:r w:rsidR="00A746A1" w:rsidRPr="00B4603C">
                <w:rPr>
                  <w:rFonts w:ascii="Arial" w:hAnsi="Arial" w:cs="Arial"/>
                  <w:b/>
                  <w:bCs/>
                  <w:sz w:val="18"/>
                  <w:szCs w:val="18"/>
                  <w:rPrChange w:id="1922" w:author="Hai Quang Le" w:date="2025-01-06T09:36:00Z" w16du:dateUtc="2025-01-06T02:36:00Z">
                    <w:rPr>
                      <w:rFonts w:ascii="Arial" w:hAnsi="Arial" w:cs="Arial"/>
                      <w:sz w:val="18"/>
                      <w:szCs w:val="18"/>
                    </w:rPr>
                  </w:rPrChange>
                </w:rPr>
                <w:t>,</w:t>
              </w:r>
              <w:r w:rsidR="00A746A1" w:rsidRPr="00B4603C">
                <w:rPr>
                  <w:rFonts w:ascii="Arial" w:hAnsi="Arial" w:cs="Arial"/>
                  <w:b/>
                  <w:bCs/>
                  <w:sz w:val="18"/>
                  <w:szCs w:val="18"/>
                  <w:rPrChange w:id="1923" w:author="Hai Quang Le" w:date="2025-01-06T09:36:00Z" w16du:dateUtc="2025-01-06T02:36:00Z">
                    <w:rPr>
                      <w:rFonts w:ascii="Arial" w:hAnsi="Arial" w:cs="Arial"/>
                      <w:sz w:val="18"/>
                      <w:szCs w:val="18"/>
                    </w:rPr>
                  </w:rPrChange>
                </w:rPr>
                <w:t>641</w:t>
              </w:r>
              <w:r w:rsidR="00A746A1" w:rsidRPr="00B4603C">
                <w:rPr>
                  <w:rFonts w:ascii="Arial" w:hAnsi="Arial" w:cs="Arial"/>
                  <w:b/>
                  <w:bCs/>
                  <w:sz w:val="18"/>
                  <w:szCs w:val="18"/>
                  <w:rPrChange w:id="1924" w:author="Hai Quang Le" w:date="2025-01-06T09:36:00Z" w16du:dateUtc="2025-01-06T02:36:00Z">
                    <w:rPr>
                      <w:rFonts w:ascii="Arial" w:hAnsi="Arial" w:cs="Arial"/>
                      <w:sz w:val="18"/>
                      <w:szCs w:val="18"/>
                    </w:rPr>
                  </w:rPrChange>
                </w:rPr>
                <w:t>,</w:t>
              </w:r>
              <w:r w:rsidR="00A746A1" w:rsidRPr="00B4603C">
                <w:rPr>
                  <w:rFonts w:ascii="Arial" w:hAnsi="Arial" w:cs="Arial"/>
                  <w:b/>
                  <w:bCs/>
                  <w:sz w:val="18"/>
                  <w:szCs w:val="18"/>
                  <w:rPrChange w:id="1925" w:author="Hai Quang Le" w:date="2025-01-06T09:36:00Z" w16du:dateUtc="2025-01-06T02:36:00Z">
                    <w:rPr>
                      <w:rFonts w:ascii="Arial" w:hAnsi="Arial" w:cs="Arial"/>
                      <w:sz w:val="18"/>
                      <w:szCs w:val="18"/>
                    </w:rPr>
                  </w:rPrChange>
                </w:rPr>
                <w:t>110</w:t>
              </w:r>
              <w:r w:rsidR="00A746A1" w:rsidRPr="00B4603C">
                <w:rPr>
                  <w:rFonts w:ascii="Arial" w:hAnsi="Arial" w:cs="Arial"/>
                  <w:b/>
                  <w:bCs/>
                  <w:sz w:val="18"/>
                  <w:szCs w:val="18"/>
                  <w:rPrChange w:id="1926" w:author="Hai Quang Le" w:date="2025-01-06T09:36:00Z" w16du:dateUtc="2025-01-06T02:36:00Z">
                    <w:rPr>
                      <w:rFonts w:ascii="Arial" w:hAnsi="Arial" w:cs="Arial"/>
                      <w:sz w:val="18"/>
                      <w:szCs w:val="18"/>
                    </w:rPr>
                  </w:rPrChange>
                </w:rPr>
                <w:t xml:space="preserve">,000 </w:t>
              </w:r>
            </w:ins>
            <w:ins w:id="1927" w:author="Mai Ngoc Ngo" w:date="2024-10-24T13:51:00Z" w16du:dateUtc="2024-10-24T06:51:00Z">
              <w:del w:id="1928" w:author="Hai Quang Le" w:date="2025-01-06T09:35:00Z" w16du:dateUtc="2025-01-06T02:35:00Z">
                <w:r w:rsidRPr="00B4603C" w:rsidDel="00A746A1">
                  <w:rPr>
                    <w:rFonts w:ascii="Arial" w:hAnsi="Arial" w:cs="Arial"/>
                    <w:b/>
                    <w:bCs/>
                    <w:sz w:val="18"/>
                    <w:szCs w:val="18"/>
                    <w:rPrChange w:id="1929" w:author="Hai Quang Le" w:date="2025-01-06T09:36:00Z" w16du:dateUtc="2025-01-06T02:36:00Z">
                      <w:rPr/>
                    </w:rPrChange>
                  </w:rPr>
                  <w:delText>-</w:delText>
                </w:r>
              </w:del>
              <w:r w:rsidRPr="00B4603C">
                <w:rPr>
                  <w:rFonts w:ascii="Arial" w:hAnsi="Arial" w:cs="Arial"/>
                  <w:b/>
                  <w:bCs/>
                  <w:sz w:val="18"/>
                  <w:szCs w:val="18"/>
                  <w:rPrChange w:id="1930" w:author="Hai Quang Le" w:date="2025-01-06T09:36:00Z" w16du:dateUtc="2025-01-06T02:36:00Z">
                    <w:rPr/>
                  </w:rPrChange>
                </w:rPr>
                <w:t xml:space="preserve">   </w:t>
              </w:r>
            </w:ins>
            <w:ins w:id="1931" w:author="An Phuc Cao" w:date="2024-09-26T15:30:00Z" w16du:dateUtc="2024-09-26T08:30:00Z">
              <w:del w:id="1932" w:author="Mai Ngoc Ngo" w:date="2024-10-24T13:51:00Z" w16du:dateUtc="2024-10-24T06:51:00Z">
                <w:r w:rsidR="003675DC" w:rsidRPr="00B4603C">
                  <w:rPr>
                    <w:rFonts w:ascii="Arial" w:hAnsi="Arial" w:cs="Arial"/>
                    <w:b/>
                    <w:bCs/>
                    <w:sz w:val="18"/>
                    <w:szCs w:val="18"/>
                    <w:rPrChange w:id="1933" w:author="Hai Quang Le" w:date="2025-01-06T09:36:00Z" w16du:dateUtc="2025-01-06T02:36:00Z">
                      <w:rPr>
                        <w:rFonts w:ascii="Arial" w:hAnsi="Arial" w:cs="Arial"/>
                        <w:b/>
                        <w:bCs/>
                        <w:sz w:val="17"/>
                        <w:szCs w:val="17"/>
                      </w:rPr>
                    </w:rPrChange>
                  </w:rPr>
                  <w:delText xml:space="preserve">134,641,110,000 </w:delText>
                </w:r>
              </w:del>
            </w:ins>
            <w:del w:id="1934" w:author="Mai Ngoc Ngo" w:date="2024-10-24T13:51:00Z" w16du:dateUtc="2024-10-24T06:51:00Z">
              <w:r w:rsidR="003675DC" w:rsidRPr="00B4603C" w:rsidDel="00B84F07">
                <w:rPr>
                  <w:rFonts w:ascii="Arial" w:hAnsi="Arial" w:cs="Arial"/>
                  <w:b/>
                  <w:bCs/>
                  <w:color w:val="000000"/>
                  <w:sz w:val="18"/>
                  <w:szCs w:val="18"/>
                </w:rPr>
                <w:delText>133,524,690,000</w:delText>
              </w:r>
            </w:del>
          </w:p>
        </w:tc>
        <w:tc>
          <w:tcPr>
            <w:tcW w:w="1701" w:type="dxa"/>
            <w:gridSpan w:val="2"/>
            <w:vAlign w:val="bottom"/>
            <w:tcPrChange w:id="1935" w:author="Hai Quang Le" w:date="2025-01-06T09:44:00Z" w16du:dateUtc="2025-01-06T02:44:00Z">
              <w:tcPr>
                <w:tcW w:w="1651" w:type="dxa"/>
                <w:gridSpan w:val="3"/>
                <w:tcBorders>
                  <w:left w:val="nil"/>
                  <w:right w:val="nil"/>
                </w:tcBorders>
                <w:vAlign w:val="bottom"/>
              </w:tcPr>
            </w:tcPrChange>
          </w:tcPr>
          <w:p w14:paraId="0EACCFC5" w14:textId="7D1B106C" w:rsidR="003675DC" w:rsidRPr="0069716B" w:rsidRDefault="00B4603C" w:rsidP="0069716B">
            <w:pPr>
              <w:pBdr>
                <w:bottom w:val="single" w:sz="4" w:space="1" w:color="auto"/>
              </w:pBdr>
              <w:overflowPunct/>
              <w:autoSpaceDE/>
              <w:autoSpaceDN/>
              <w:adjustRightInd/>
              <w:spacing w:before="120"/>
              <w:ind w:right="-85"/>
              <w:jc w:val="right"/>
              <w:textAlignment w:val="auto"/>
              <w:rPr>
                <w:rFonts w:ascii="Arial" w:hAnsi="Arial" w:cs="Arial"/>
                <w:b/>
                <w:bCs/>
                <w:color w:val="000000"/>
                <w:sz w:val="18"/>
                <w:szCs w:val="18"/>
              </w:rPr>
            </w:pPr>
            <w:ins w:id="1936" w:author="Hai Quang Le" w:date="2025-01-06T09:35:00Z" w16du:dateUtc="2025-01-06T02:35:00Z">
              <w:r w:rsidRPr="00B4603C">
                <w:rPr>
                  <w:rFonts w:ascii="Arial" w:hAnsi="Arial" w:cs="Arial"/>
                  <w:b/>
                  <w:bCs/>
                  <w:sz w:val="18"/>
                  <w:szCs w:val="18"/>
                </w:rPr>
                <w:t xml:space="preserve">515,310,808,868 </w:t>
              </w:r>
            </w:ins>
            <w:ins w:id="1937" w:author="Mai Ngoc Ngo" w:date="2024-10-24T13:51:00Z" w16du:dateUtc="2024-10-24T06:51:00Z">
              <w:del w:id="1938" w:author="Hai Quang Le" w:date="2025-01-06T09:35:00Z" w16du:dateUtc="2025-01-06T02:35:00Z">
                <w:r w:rsidR="000E0118" w:rsidRPr="009A1802" w:rsidDel="00B4603C">
                  <w:rPr>
                    <w:rFonts w:ascii="Arial" w:hAnsi="Arial" w:cs="Arial"/>
                    <w:b/>
                    <w:bCs/>
                    <w:sz w:val="18"/>
                    <w:szCs w:val="18"/>
                    <w:rPrChange w:id="1939" w:author="An Phuc Cao" w:date="2024-10-25T11:03:00Z" w16du:dateUtc="2024-10-25T04:03:00Z">
                      <w:rPr/>
                    </w:rPrChange>
                  </w:rPr>
                  <w:delText xml:space="preserve"> -</w:delText>
                </w:r>
              </w:del>
              <w:r w:rsidR="000E0118" w:rsidRPr="009A1802">
                <w:rPr>
                  <w:rFonts w:ascii="Arial" w:hAnsi="Arial" w:cs="Arial"/>
                  <w:b/>
                  <w:bCs/>
                  <w:sz w:val="18"/>
                  <w:szCs w:val="18"/>
                  <w:rPrChange w:id="1940" w:author="An Phuc Cao" w:date="2024-10-25T11:03:00Z" w16du:dateUtc="2024-10-25T04:03:00Z">
                    <w:rPr/>
                  </w:rPrChange>
                </w:rPr>
                <w:t xml:space="preserve">   </w:t>
              </w:r>
            </w:ins>
            <w:ins w:id="1941" w:author="An Phuc Cao" w:date="2024-09-26T15:30:00Z" w16du:dateUtc="2024-09-26T08:30:00Z">
              <w:del w:id="1942" w:author="Mai Ngoc Ngo" w:date="2024-10-24T13:51:00Z" w16du:dateUtc="2024-10-24T06:51:00Z">
                <w:r w:rsidR="003675DC" w:rsidRPr="009A1802">
                  <w:rPr>
                    <w:rFonts w:ascii="Arial" w:hAnsi="Arial" w:cs="Arial"/>
                    <w:b/>
                    <w:bCs/>
                    <w:sz w:val="18"/>
                    <w:szCs w:val="18"/>
                    <w:rPrChange w:id="1943" w:author="An Phuc Cao" w:date="2024-10-25T11:03:00Z" w16du:dateUtc="2024-10-25T04:03:00Z">
                      <w:rPr>
                        <w:rFonts w:ascii="Arial" w:hAnsi="Arial" w:cs="Arial"/>
                        <w:b/>
                        <w:bCs/>
                        <w:sz w:val="17"/>
                        <w:szCs w:val="17"/>
                      </w:rPr>
                    </w:rPrChange>
                  </w:rPr>
                  <w:delText xml:space="preserve">515,310,808,868 </w:delText>
                </w:r>
              </w:del>
            </w:ins>
            <w:del w:id="1944" w:author="Mai Ngoc Ngo" w:date="2024-10-24T13:51:00Z" w16du:dateUtc="2024-10-24T06:51:00Z">
              <w:r w:rsidR="003675DC" w:rsidRPr="0069716B" w:rsidDel="00B84F07">
                <w:rPr>
                  <w:rFonts w:ascii="Arial" w:hAnsi="Arial" w:cs="Arial"/>
                  <w:b/>
                  <w:bCs/>
                  <w:color w:val="000000"/>
                  <w:sz w:val="18"/>
                  <w:szCs w:val="18"/>
                </w:rPr>
                <w:delText>515,310,808,868</w:delText>
              </w:r>
            </w:del>
          </w:p>
        </w:tc>
        <w:tc>
          <w:tcPr>
            <w:tcW w:w="1752" w:type="dxa"/>
            <w:gridSpan w:val="2"/>
            <w:vAlign w:val="bottom"/>
            <w:tcPrChange w:id="1945" w:author="Hai Quang Le" w:date="2025-01-06T09:44:00Z" w16du:dateUtc="2025-01-06T02:44:00Z">
              <w:tcPr>
                <w:tcW w:w="1651" w:type="dxa"/>
                <w:gridSpan w:val="2"/>
                <w:tcBorders>
                  <w:left w:val="nil"/>
                  <w:right w:val="nil"/>
                </w:tcBorders>
                <w:vAlign w:val="bottom"/>
              </w:tcPr>
            </w:tcPrChange>
          </w:tcPr>
          <w:p w14:paraId="4953DB95" w14:textId="7818D1F6" w:rsidR="003675DC" w:rsidRPr="0069716B" w:rsidRDefault="00D760F3" w:rsidP="0069716B">
            <w:pPr>
              <w:pBdr>
                <w:bottom w:val="single" w:sz="4" w:space="1" w:color="auto"/>
              </w:pBdr>
              <w:overflowPunct/>
              <w:autoSpaceDE/>
              <w:autoSpaceDN/>
              <w:adjustRightInd/>
              <w:spacing w:before="120"/>
              <w:ind w:right="-85"/>
              <w:jc w:val="right"/>
              <w:textAlignment w:val="auto"/>
              <w:rPr>
                <w:rFonts w:ascii="Arial" w:hAnsi="Arial" w:cs="Arial"/>
                <w:b/>
                <w:bCs/>
                <w:color w:val="000000"/>
                <w:sz w:val="18"/>
                <w:szCs w:val="18"/>
              </w:rPr>
            </w:pPr>
            <w:ins w:id="1946" w:author="Hai Quang Le" w:date="2025-01-06T09:37:00Z" w16du:dateUtc="2025-01-06T02:37:00Z">
              <w:r w:rsidRPr="00D760F3">
                <w:rPr>
                  <w:rFonts w:ascii="Arial" w:hAnsi="Arial" w:cs="Arial"/>
                  <w:b/>
                  <w:bCs/>
                  <w:sz w:val="18"/>
                  <w:szCs w:val="18"/>
                </w:rPr>
                <w:t xml:space="preserve">4,265,709,937 </w:t>
              </w:r>
            </w:ins>
            <w:ins w:id="1947" w:author="Mai Ngoc Ngo" w:date="2024-10-24T13:51:00Z" w16du:dateUtc="2024-10-24T06:51:00Z">
              <w:del w:id="1948" w:author="Hai Quang Le" w:date="2025-01-06T09:37:00Z" w16du:dateUtc="2025-01-06T02:37:00Z">
                <w:r w:rsidR="000E0118" w:rsidRPr="009A1802" w:rsidDel="00D760F3">
                  <w:rPr>
                    <w:rFonts w:ascii="Arial" w:hAnsi="Arial" w:cs="Arial"/>
                    <w:b/>
                    <w:bCs/>
                    <w:sz w:val="18"/>
                    <w:szCs w:val="18"/>
                    <w:rPrChange w:id="1949" w:author="An Phuc Cao" w:date="2024-10-25T11:03:00Z" w16du:dateUtc="2024-10-25T04:03:00Z">
                      <w:rPr/>
                    </w:rPrChange>
                  </w:rPr>
                  <w:delText xml:space="preserve"> -</w:delText>
                </w:r>
              </w:del>
              <w:r w:rsidR="000E0118" w:rsidRPr="009A1802">
                <w:rPr>
                  <w:rFonts w:ascii="Arial" w:hAnsi="Arial" w:cs="Arial"/>
                  <w:b/>
                  <w:bCs/>
                  <w:sz w:val="18"/>
                  <w:szCs w:val="18"/>
                  <w:rPrChange w:id="1950" w:author="An Phuc Cao" w:date="2024-10-25T11:03:00Z" w16du:dateUtc="2024-10-25T04:03:00Z">
                    <w:rPr/>
                  </w:rPrChange>
                </w:rPr>
                <w:t xml:space="preserve">   </w:t>
              </w:r>
            </w:ins>
            <w:ins w:id="1951" w:author="An Phuc Cao" w:date="2024-09-26T15:30:00Z" w16du:dateUtc="2024-09-26T08:30:00Z">
              <w:del w:id="1952" w:author="Mai Ngoc Ngo" w:date="2024-10-24T13:51:00Z" w16du:dateUtc="2024-10-24T06:51:00Z">
                <w:r w:rsidR="003675DC" w:rsidRPr="009A1802">
                  <w:rPr>
                    <w:rFonts w:ascii="Arial" w:hAnsi="Arial" w:cs="Arial"/>
                    <w:b/>
                    <w:bCs/>
                    <w:sz w:val="18"/>
                    <w:szCs w:val="18"/>
                    <w:rPrChange w:id="1953" w:author="An Phuc Cao" w:date="2024-10-25T11:03:00Z" w16du:dateUtc="2024-10-25T04:03:00Z">
                      <w:rPr>
                        <w:rFonts w:ascii="Arial" w:hAnsi="Arial" w:cs="Arial"/>
                        <w:b/>
                        <w:bCs/>
                        <w:sz w:val="17"/>
                        <w:szCs w:val="17"/>
                      </w:rPr>
                    </w:rPrChange>
                  </w:rPr>
                  <w:delText xml:space="preserve">4,265,709,937 </w:delText>
                </w:r>
              </w:del>
            </w:ins>
            <w:del w:id="1954" w:author="Mai Ngoc Ngo" w:date="2024-10-24T13:51:00Z" w16du:dateUtc="2024-10-24T06:51:00Z">
              <w:r w:rsidR="003675DC" w:rsidRPr="0069716B" w:rsidDel="00B84F07">
                <w:rPr>
                  <w:rFonts w:ascii="Arial" w:hAnsi="Arial" w:cs="Arial"/>
                  <w:b/>
                  <w:bCs/>
                  <w:color w:val="000000"/>
                  <w:sz w:val="18"/>
                  <w:szCs w:val="18"/>
                </w:rPr>
                <w:delText>8,384,262,644</w:delText>
              </w:r>
            </w:del>
          </w:p>
        </w:tc>
        <w:tc>
          <w:tcPr>
            <w:tcW w:w="1651" w:type="dxa"/>
            <w:vAlign w:val="bottom"/>
            <w:tcPrChange w:id="1955" w:author="Hai Quang Le" w:date="2025-01-06T09:44:00Z" w16du:dateUtc="2025-01-06T02:44:00Z">
              <w:tcPr>
                <w:tcW w:w="1651" w:type="dxa"/>
                <w:gridSpan w:val="2"/>
                <w:tcBorders>
                  <w:left w:val="nil"/>
                  <w:right w:val="nil"/>
                </w:tcBorders>
                <w:vAlign w:val="bottom"/>
              </w:tcPr>
            </w:tcPrChange>
          </w:tcPr>
          <w:p w14:paraId="0CB9136D" w14:textId="79D70B09" w:rsidR="003675DC" w:rsidRPr="0069716B" w:rsidRDefault="000E0118" w:rsidP="0069716B">
            <w:pPr>
              <w:pBdr>
                <w:bottom w:val="single" w:sz="4" w:space="1" w:color="auto"/>
              </w:pBdr>
              <w:overflowPunct/>
              <w:autoSpaceDE/>
              <w:autoSpaceDN/>
              <w:adjustRightInd/>
              <w:spacing w:before="120"/>
              <w:ind w:right="-85"/>
              <w:jc w:val="right"/>
              <w:textAlignment w:val="auto"/>
              <w:rPr>
                <w:rFonts w:ascii="Arial" w:hAnsi="Arial" w:cs="Arial"/>
                <w:b/>
                <w:bCs/>
                <w:color w:val="000000"/>
                <w:sz w:val="18"/>
                <w:szCs w:val="18"/>
              </w:rPr>
            </w:pPr>
            <w:ins w:id="1956" w:author="Mai Ngoc Ngo" w:date="2024-10-24T13:51:00Z" w16du:dateUtc="2024-10-24T06:51:00Z">
              <w:r w:rsidRPr="009A1802">
                <w:rPr>
                  <w:rFonts w:ascii="Arial" w:hAnsi="Arial" w:cs="Arial"/>
                  <w:b/>
                  <w:bCs/>
                  <w:sz w:val="18"/>
                  <w:szCs w:val="18"/>
                  <w:rPrChange w:id="1957" w:author="An Phuc Cao" w:date="2024-10-25T11:03:00Z" w16du:dateUtc="2024-10-25T04:03:00Z">
                    <w:rPr/>
                  </w:rPrChange>
                </w:rPr>
                <w:t xml:space="preserve"> </w:t>
              </w:r>
            </w:ins>
            <w:ins w:id="1958" w:author="Hai Quang Le" w:date="2025-01-06T09:41:00Z" w16du:dateUtc="2025-01-06T02:41:00Z">
              <w:r w:rsidR="009C308B" w:rsidRPr="009C308B">
                <w:rPr>
                  <w:rFonts w:ascii="Arial" w:hAnsi="Arial" w:cs="Arial"/>
                  <w:b/>
                  <w:bCs/>
                  <w:sz w:val="18"/>
                  <w:szCs w:val="18"/>
                </w:rPr>
                <w:t xml:space="preserve"> (213,421,225,318)</w:t>
              </w:r>
              <w:r w:rsidR="009C308B" w:rsidRPr="009C308B" w:rsidDel="00297FF7">
                <w:rPr>
                  <w:rFonts w:ascii="Arial" w:hAnsi="Arial" w:cs="Arial"/>
                  <w:b/>
                  <w:bCs/>
                  <w:sz w:val="18"/>
                  <w:szCs w:val="18"/>
                </w:rPr>
                <w:t xml:space="preserve"> </w:t>
              </w:r>
            </w:ins>
            <w:ins w:id="1959" w:author="Mai Ngoc Ngo" w:date="2024-10-24T13:51:00Z" w16du:dateUtc="2024-10-24T06:51:00Z">
              <w:del w:id="1960" w:author="Hai Quang Le" w:date="2025-01-06T09:40:00Z" w16du:dateUtc="2025-01-06T02:40:00Z">
                <w:r w:rsidRPr="009A1802" w:rsidDel="00297FF7">
                  <w:rPr>
                    <w:rFonts w:ascii="Arial" w:hAnsi="Arial" w:cs="Arial"/>
                    <w:b/>
                    <w:bCs/>
                    <w:sz w:val="18"/>
                    <w:szCs w:val="18"/>
                    <w:rPrChange w:id="1961" w:author="An Phuc Cao" w:date="2024-10-25T11:03:00Z" w16du:dateUtc="2024-10-25T04:03:00Z">
                      <w:rPr/>
                    </w:rPrChange>
                  </w:rPr>
                  <w:delText>(2,260,587,360)</w:delText>
                </w:r>
              </w:del>
            </w:ins>
            <w:ins w:id="1962" w:author="An Phuc Cao" w:date="2024-09-26T15:30:00Z" w16du:dateUtc="2024-09-26T08:30:00Z">
              <w:del w:id="1963" w:author="Mai Ngoc Ngo" w:date="2024-10-24T13:51:00Z" w16du:dateUtc="2024-10-24T06:51:00Z">
                <w:r w:rsidR="003675DC" w:rsidRPr="009A1802">
                  <w:rPr>
                    <w:rFonts w:ascii="Arial" w:hAnsi="Arial" w:cs="Arial"/>
                    <w:b/>
                    <w:bCs/>
                    <w:sz w:val="18"/>
                    <w:szCs w:val="18"/>
                    <w:rPrChange w:id="1964" w:author="An Phuc Cao" w:date="2024-10-25T11:03:00Z" w16du:dateUtc="2024-10-25T04:03:00Z">
                      <w:rPr>
                        <w:rFonts w:ascii="Arial" w:hAnsi="Arial" w:cs="Arial"/>
                        <w:b/>
                        <w:bCs/>
                        <w:sz w:val="17"/>
                        <w:szCs w:val="17"/>
                      </w:rPr>
                    </w:rPrChange>
                  </w:rPr>
                  <w:delText>(212,251,621,092)</w:delText>
                </w:r>
              </w:del>
            </w:ins>
            <w:del w:id="1965" w:author="Mai Ngoc Ngo" w:date="2024-10-24T13:51:00Z" w16du:dateUtc="2024-10-24T06:51:00Z">
              <w:r w:rsidR="003675DC" w:rsidRPr="0069716B" w:rsidDel="00B84F07">
                <w:rPr>
                  <w:rFonts w:ascii="Arial" w:hAnsi="Arial" w:cs="Arial"/>
                  <w:b/>
                  <w:bCs/>
                  <w:color w:val="000000"/>
                  <w:sz w:val="18"/>
                  <w:szCs w:val="18"/>
                </w:rPr>
                <w:delText>(209,226,080,745)</w:delText>
              </w:r>
            </w:del>
          </w:p>
        </w:tc>
        <w:tc>
          <w:tcPr>
            <w:tcW w:w="1771" w:type="dxa"/>
            <w:vAlign w:val="bottom"/>
            <w:tcPrChange w:id="1966" w:author="Hai Quang Le" w:date="2025-01-06T09:44:00Z" w16du:dateUtc="2025-01-06T02:44:00Z">
              <w:tcPr>
                <w:tcW w:w="1651" w:type="dxa"/>
                <w:tcBorders>
                  <w:left w:val="nil"/>
                  <w:right w:val="nil"/>
                </w:tcBorders>
                <w:vAlign w:val="bottom"/>
              </w:tcPr>
            </w:tcPrChange>
          </w:tcPr>
          <w:p w14:paraId="5A3B43E7" w14:textId="4700CF91" w:rsidR="003675DC" w:rsidRPr="0069716B" w:rsidRDefault="000E0118" w:rsidP="0069716B">
            <w:pPr>
              <w:pBdr>
                <w:bottom w:val="single" w:sz="4" w:space="1" w:color="auto"/>
              </w:pBdr>
              <w:overflowPunct/>
              <w:autoSpaceDE/>
              <w:autoSpaceDN/>
              <w:adjustRightInd/>
              <w:spacing w:before="120"/>
              <w:ind w:right="-85"/>
              <w:jc w:val="right"/>
              <w:textAlignment w:val="auto"/>
              <w:rPr>
                <w:rFonts w:ascii="Arial" w:hAnsi="Arial" w:cs="Arial"/>
                <w:b/>
                <w:bCs/>
                <w:color w:val="000000"/>
                <w:sz w:val="18"/>
                <w:szCs w:val="18"/>
              </w:rPr>
            </w:pPr>
            <w:ins w:id="1967" w:author="Mai Ngoc Ngo" w:date="2024-10-24T13:51:00Z" w16du:dateUtc="2024-10-24T06:51:00Z">
              <w:r w:rsidRPr="009A1802">
                <w:rPr>
                  <w:rFonts w:ascii="Arial" w:hAnsi="Arial" w:cs="Arial"/>
                  <w:b/>
                  <w:bCs/>
                  <w:sz w:val="18"/>
                  <w:szCs w:val="18"/>
                  <w:rPrChange w:id="1968" w:author="An Phuc Cao" w:date="2024-10-25T11:03:00Z" w16du:dateUtc="2024-10-25T04:03:00Z">
                    <w:rPr/>
                  </w:rPrChange>
                </w:rPr>
                <w:t xml:space="preserve"> </w:t>
              </w:r>
            </w:ins>
            <w:ins w:id="1969" w:author="Hai Quang Le" w:date="2025-01-06T09:42:00Z" w16du:dateUtc="2025-01-06T02:42:00Z">
              <w:r w:rsidR="00FA09A2" w:rsidRPr="00FA09A2">
                <w:rPr>
                  <w:rFonts w:ascii="Arial" w:hAnsi="Arial" w:cs="Arial"/>
                  <w:b/>
                  <w:bCs/>
                  <w:sz w:val="18"/>
                  <w:szCs w:val="18"/>
                </w:rPr>
                <w:t xml:space="preserve"> 440,796,403,487 </w:t>
              </w:r>
            </w:ins>
            <w:ins w:id="1970" w:author="Mai Ngoc Ngo" w:date="2024-10-24T13:51:00Z" w16du:dateUtc="2024-10-24T06:51:00Z">
              <w:del w:id="1971" w:author="Hai Quang Le" w:date="2025-01-06T09:42:00Z" w16du:dateUtc="2025-01-06T02:42:00Z">
                <w:r w:rsidRPr="009A1802" w:rsidDel="00FA09A2">
                  <w:rPr>
                    <w:rFonts w:ascii="Arial" w:hAnsi="Arial" w:cs="Arial"/>
                    <w:b/>
                    <w:bCs/>
                    <w:sz w:val="18"/>
                    <w:szCs w:val="18"/>
                    <w:rPrChange w:id="1972" w:author="An Phuc Cao" w:date="2024-10-25T11:03:00Z" w16du:dateUtc="2024-10-25T04:03:00Z">
                      <w:rPr/>
                    </w:rPrChange>
                  </w:rPr>
                  <w:delText>(2,260,587,360)</w:delText>
                </w:r>
              </w:del>
            </w:ins>
            <w:ins w:id="1973" w:author="An Phuc Cao" w:date="2024-09-26T15:30:00Z" w16du:dateUtc="2024-09-26T08:30:00Z">
              <w:del w:id="1974" w:author="Mai Ngoc Ngo" w:date="2024-10-24T13:51:00Z" w16du:dateUtc="2024-10-24T06:51:00Z">
                <w:r w:rsidR="003675DC" w:rsidRPr="009A1802">
                  <w:rPr>
                    <w:rFonts w:ascii="Arial" w:hAnsi="Arial" w:cs="Arial"/>
                    <w:b/>
                    <w:bCs/>
                    <w:sz w:val="18"/>
                    <w:szCs w:val="18"/>
                    <w:rPrChange w:id="1975" w:author="An Phuc Cao" w:date="2024-10-25T11:03:00Z" w16du:dateUtc="2024-10-25T04:03:00Z">
                      <w:rPr>
                        <w:rFonts w:ascii="Arial" w:hAnsi="Arial" w:cs="Arial"/>
                        <w:b/>
                        <w:bCs/>
                        <w:sz w:val="17"/>
                        <w:szCs w:val="17"/>
                      </w:rPr>
                    </w:rPrChange>
                  </w:rPr>
                  <w:delText xml:space="preserve">441,966,007,713 </w:delText>
                </w:r>
              </w:del>
            </w:ins>
            <w:del w:id="1976" w:author="Mai Ngoc Ngo" w:date="2024-10-24T13:51:00Z" w16du:dateUtc="2024-10-24T06:51:00Z">
              <w:r w:rsidR="003675DC" w:rsidRPr="0069716B" w:rsidDel="00B84F07">
                <w:rPr>
                  <w:rFonts w:ascii="Arial" w:hAnsi="Arial" w:cs="Arial"/>
                  <w:b/>
                  <w:bCs/>
                  <w:color w:val="000000"/>
                  <w:sz w:val="18"/>
                  <w:szCs w:val="18"/>
                </w:rPr>
                <w:delText>447,993,680,767</w:delText>
              </w:r>
            </w:del>
          </w:p>
        </w:tc>
        <w:tc>
          <w:tcPr>
            <w:tcW w:w="1532" w:type="dxa"/>
            <w:vAlign w:val="bottom"/>
            <w:tcPrChange w:id="1977" w:author="Hai Quang Le" w:date="2025-01-06T09:44:00Z" w16du:dateUtc="2025-01-06T02:44:00Z">
              <w:tcPr>
                <w:tcW w:w="1652" w:type="dxa"/>
                <w:gridSpan w:val="3"/>
                <w:tcBorders>
                  <w:left w:val="nil"/>
                  <w:right w:val="nil"/>
                </w:tcBorders>
                <w:vAlign w:val="bottom"/>
              </w:tcPr>
            </w:tcPrChange>
          </w:tcPr>
          <w:p w14:paraId="5AFDC9D6" w14:textId="68368AF4" w:rsidR="003675DC" w:rsidRPr="0069716B" w:rsidRDefault="007242D9" w:rsidP="0069716B">
            <w:pPr>
              <w:pBdr>
                <w:bottom w:val="single" w:sz="4" w:space="1" w:color="auto"/>
              </w:pBdr>
              <w:overflowPunct/>
              <w:autoSpaceDE/>
              <w:autoSpaceDN/>
              <w:adjustRightInd/>
              <w:spacing w:before="120"/>
              <w:ind w:right="-85"/>
              <w:jc w:val="right"/>
              <w:textAlignment w:val="auto"/>
              <w:rPr>
                <w:rFonts w:ascii="Arial" w:hAnsi="Arial" w:cs="Arial"/>
                <w:b/>
                <w:bCs/>
                <w:color w:val="000000"/>
                <w:sz w:val="18"/>
                <w:szCs w:val="18"/>
              </w:rPr>
            </w:pPr>
            <w:ins w:id="1978" w:author="Hai Quang Le" w:date="2025-01-06T09:46:00Z" w16du:dateUtc="2025-01-06T02:46:00Z">
              <w:r w:rsidRPr="007242D9">
                <w:rPr>
                  <w:rFonts w:ascii="Arial" w:hAnsi="Arial" w:cs="Arial"/>
                  <w:b/>
                  <w:bCs/>
                  <w:sz w:val="18"/>
                  <w:szCs w:val="18"/>
                </w:rPr>
                <w:t xml:space="preserve">1,125,272,584 </w:t>
              </w:r>
            </w:ins>
            <w:ins w:id="1979" w:author="Mai Ngoc Ngo" w:date="2024-10-24T13:51:00Z" w16du:dateUtc="2024-10-24T06:51:00Z">
              <w:del w:id="1980" w:author="Hai Quang Le" w:date="2025-01-06T09:46:00Z" w16du:dateUtc="2025-01-06T02:46:00Z">
                <w:r w:rsidR="000E0118" w:rsidRPr="009A1802" w:rsidDel="007242D9">
                  <w:rPr>
                    <w:rFonts w:ascii="Arial" w:hAnsi="Arial" w:cs="Arial"/>
                    <w:b/>
                    <w:bCs/>
                    <w:sz w:val="18"/>
                    <w:szCs w:val="18"/>
                    <w:rPrChange w:id="1981" w:author="An Phuc Cao" w:date="2024-10-25T11:03:00Z" w16du:dateUtc="2024-10-25T04:03:00Z">
                      <w:rPr/>
                    </w:rPrChange>
                  </w:rPr>
                  <w:delText xml:space="preserve"> 21,509,504 </w:delText>
                </w:r>
              </w:del>
            </w:ins>
            <w:ins w:id="1982" w:author="An Phuc Cao" w:date="2024-09-26T15:30:00Z" w16du:dateUtc="2024-09-26T08:30:00Z">
              <w:del w:id="1983" w:author="Mai Ngoc Ngo" w:date="2024-10-24T13:51:00Z" w16du:dateUtc="2024-10-24T06:51:00Z">
                <w:r w:rsidR="003675DC" w:rsidRPr="009A1802">
                  <w:rPr>
                    <w:rFonts w:ascii="Arial" w:hAnsi="Arial" w:cs="Arial"/>
                    <w:b/>
                    <w:bCs/>
                    <w:sz w:val="18"/>
                    <w:szCs w:val="18"/>
                    <w:rPrChange w:id="1984" w:author="An Phuc Cao" w:date="2024-10-25T11:03:00Z" w16du:dateUtc="2024-10-25T04:03:00Z">
                      <w:rPr>
                        <w:rFonts w:ascii="Arial" w:hAnsi="Arial" w:cs="Arial"/>
                        <w:b/>
                        <w:bCs/>
                        <w:sz w:val="17"/>
                        <w:szCs w:val="17"/>
                      </w:rPr>
                    </w:rPrChange>
                  </w:rPr>
                  <w:delText xml:space="preserve">1,125,272,584 </w:delText>
                </w:r>
              </w:del>
            </w:ins>
            <w:del w:id="1985" w:author="Mai Ngoc Ngo" w:date="2024-10-24T13:51:00Z" w16du:dateUtc="2024-10-24T06:51:00Z">
              <w:r w:rsidR="003675DC" w:rsidRPr="0069716B" w:rsidDel="00B84F07">
                <w:rPr>
                  <w:rFonts w:ascii="Arial" w:hAnsi="Arial" w:cs="Arial"/>
                  <w:b/>
                  <w:bCs/>
                  <w:color w:val="000000"/>
                  <w:sz w:val="18"/>
                  <w:szCs w:val="18"/>
                </w:rPr>
                <w:delText>2,619,205,867</w:delText>
              </w:r>
            </w:del>
          </w:p>
        </w:tc>
        <w:tc>
          <w:tcPr>
            <w:tcW w:w="1657" w:type="dxa"/>
            <w:vAlign w:val="bottom"/>
            <w:tcPrChange w:id="1986" w:author="Hai Quang Le" w:date="2025-01-06T09:44:00Z" w16du:dateUtc="2025-01-06T02:44:00Z">
              <w:tcPr>
                <w:tcW w:w="1657" w:type="dxa"/>
                <w:tcBorders>
                  <w:left w:val="nil"/>
                  <w:right w:val="nil"/>
                </w:tcBorders>
                <w:vAlign w:val="bottom"/>
              </w:tcPr>
            </w:tcPrChange>
          </w:tcPr>
          <w:p w14:paraId="42B83D0A" w14:textId="1C40C533" w:rsidR="003675DC" w:rsidRPr="0069716B" w:rsidRDefault="00560414" w:rsidP="0069716B">
            <w:pPr>
              <w:pBdr>
                <w:bottom w:val="single" w:sz="4" w:space="1" w:color="auto"/>
              </w:pBdr>
              <w:overflowPunct/>
              <w:autoSpaceDE/>
              <w:autoSpaceDN/>
              <w:adjustRightInd/>
              <w:spacing w:before="120"/>
              <w:ind w:right="-85"/>
              <w:jc w:val="right"/>
              <w:textAlignment w:val="auto"/>
              <w:rPr>
                <w:rFonts w:ascii="Arial" w:hAnsi="Arial" w:cs="Arial"/>
                <w:b/>
                <w:bCs/>
                <w:color w:val="000000"/>
                <w:sz w:val="18"/>
                <w:szCs w:val="18"/>
              </w:rPr>
            </w:pPr>
            <w:ins w:id="1987" w:author="Hai Quang Le" w:date="2025-01-06T09:47:00Z" w16du:dateUtc="2025-01-06T02:47:00Z">
              <w:r w:rsidRPr="00560414">
                <w:rPr>
                  <w:rFonts w:ascii="Arial" w:hAnsi="Arial" w:cs="Arial"/>
                  <w:b/>
                  <w:bCs/>
                  <w:sz w:val="18"/>
                  <w:szCs w:val="18"/>
                </w:rPr>
                <w:t xml:space="preserve">441,921,676,071 </w:t>
              </w:r>
            </w:ins>
            <w:ins w:id="1988" w:author="Mai Ngoc Ngo" w:date="2024-10-24T13:51:00Z" w16du:dateUtc="2024-10-24T06:51:00Z">
              <w:del w:id="1989" w:author="Hai Quang Le" w:date="2025-01-06T09:47:00Z" w16du:dateUtc="2025-01-06T02:47:00Z">
                <w:r w:rsidR="000E0118" w:rsidRPr="009A1802" w:rsidDel="00560414">
                  <w:rPr>
                    <w:rFonts w:ascii="Arial" w:hAnsi="Arial" w:cs="Arial"/>
                    <w:b/>
                    <w:bCs/>
                    <w:sz w:val="18"/>
                    <w:szCs w:val="18"/>
                    <w:rPrChange w:id="1990" w:author="An Phuc Cao" w:date="2024-10-25T11:03:00Z" w16du:dateUtc="2024-10-25T04:03:00Z">
                      <w:rPr/>
                    </w:rPrChange>
                  </w:rPr>
                  <w:delText xml:space="preserve"> (2,239,077,856)</w:delText>
                </w:r>
              </w:del>
            </w:ins>
            <w:ins w:id="1991" w:author="An Phuc Cao" w:date="2024-09-26T15:30:00Z" w16du:dateUtc="2024-09-26T08:30:00Z">
              <w:del w:id="1992" w:author="Mai Ngoc Ngo" w:date="2024-10-24T13:51:00Z" w16du:dateUtc="2024-10-24T06:51:00Z">
                <w:r w:rsidR="003675DC" w:rsidRPr="009A1802">
                  <w:rPr>
                    <w:rFonts w:ascii="Arial" w:hAnsi="Arial" w:cs="Arial"/>
                    <w:b/>
                    <w:bCs/>
                    <w:sz w:val="18"/>
                    <w:szCs w:val="18"/>
                    <w:rPrChange w:id="1993" w:author="An Phuc Cao" w:date="2024-10-25T11:03:00Z" w16du:dateUtc="2024-10-25T04:03:00Z">
                      <w:rPr>
                        <w:rFonts w:ascii="Arial" w:hAnsi="Arial" w:cs="Arial"/>
                        <w:b/>
                        <w:bCs/>
                        <w:sz w:val="17"/>
                        <w:szCs w:val="17"/>
                      </w:rPr>
                    </w:rPrChange>
                  </w:rPr>
                  <w:delText xml:space="preserve">443,091,280,297 </w:delText>
                </w:r>
              </w:del>
            </w:ins>
            <w:del w:id="1994" w:author="Mai Ngoc Ngo" w:date="2024-10-24T13:51:00Z" w16du:dateUtc="2024-10-24T06:51:00Z">
              <w:r w:rsidR="003675DC" w:rsidRPr="0069716B" w:rsidDel="00B84F07">
                <w:rPr>
                  <w:rFonts w:ascii="Arial" w:hAnsi="Arial" w:cs="Arial"/>
                  <w:b/>
                  <w:bCs/>
                  <w:color w:val="000000"/>
                  <w:sz w:val="18"/>
                  <w:szCs w:val="18"/>
                </w:rPr>
                <w:delText>450,612,886,634</w:delText>
              </w:r>
            </w:del>
          </w:p>
        </w:tc>
      </w:tr>
      <w:tr w:rsidR="00596949" w:rsidRPr="00F560F6" w14:paraId="3ABD2308" w14:textId="77777777" w:rsidTr="00596949">
        <w:trPr>
          <w:cantSplit/>
          <w:trHeight w:val="75"/>
        </w:trPr>
        <w:tc>
          <w:tcPr>
            <w:tcW w:w="2552" w:type="dxa"/>
            <w:shd w:val="clear" w:color="auto" w:fill="auto"/>
            <w:noWrap/>
            <w:vAlign w:val="bottom"/>
          </w:tcPr>
          <w:p w14:paraId="76CE2C50" w14:textId="65470D26" w:rsidR="003675DC" w:rsidRPr="00F560F6" w:rsidRDefault="00283ADB" w:rsidP="0069716B">
            <w:pPr>
              <w:overflowPunct/>
              <w:autoSpaceDE/>
              <w:autoSpaceDN/>
              <w:adjustRightInd/>
              <w:spacing w:before="120"/>
              <w:ind w:left="-108" w:right="-57"/>
              <w:textAlignment w:val="auto"/>
              <w:rPr>
                <w:rFonts w:ascii="Arial" w:hAnsi="Arial" w:cs="Arial"/>
                <w:color w:val="000000"/>
                <w:sz w:val="18"/>
                <w:szCs w:val="18"/>
              </w:rPr>
            </w:pPr>
            <w:ins w:id="1995" w:author="Mai Ngoc Ngo" w:date="2024-10-24T14:03:00Z" w16du:dateUtc="2024-10-24T07:03:00Z">
              <w:r w:rsidRPr="00283ADB">
                <w:rPr>
                  <w:rFonts w:ascii="Arial" w:hAnsi="Arial" w:cs="Arial"/>
                  <w:sz w:val="18"/>
                  <w:szCs w:val="18"/>
                  <w:rPrChange w:id="1996" w:author="Mai Ngoc Ngo" w:date="2024-10-24T14:03:00Z" w16du:dateUtc="2024-10-24T07:03:00Z">
                    <w:rPr/>
                  </w:rPrChange>
                </w:rPr>
                <w:t>Loss during the year</w:t>
              </w:r>
            </w:ins>
            <w:del w:id="1997" w:author="Mai Ngoc Ngo" w:date="2024-10-24T14:03:00Z" w16du:dateUtc="2024-10-24T07:03:00Z">
              <w:r w:rsidR="003675DC" w:rsidRPr="00F560F6">
                <w:rPr>
                  <w:rFonts w:ascii="Arial" w:hAnsi="Arial" w:cs="Arial"/>
                  <w:color w:val="000000"/>
                  <w:sz w:val="18"/>
                  <w:szCs w:val="18"/>
                </w:rPr>
                <w:delText>Loss for the period</w:delText>
              </w:r>
            </w:del>
          </w:p>
        </w:tc>
        <w:tc>
          <w:tcPr>
            <w:tcW w:w="1559" w:type="dxa"/>
            <w:shd w:val="clear" w:color="auto" w:fill="auto"/>
            <w:vAlign w:val="bottom"/>
          </w:tcPr>
          <w:p w14:paraId="5E86FC2F" w14:textId="31878834" w:rsidR="003675DC" w:rsidRPr="00F560F6" w:rsidRDefault="00B46A3C" w:rsidP="0069716B">
            <w:pPr>
              <w:overflowPunct/>
              <w:autoSpaceDE/>
              <w:autoSpaceDN/>
              <w:adjustRightInd/>
              <w:spacing w:before="120"/>
              <w:ind w:right="-85" w:hanging="177"/>
              <w:jc w:val="right"/>
              <w:textAlignment w:val="auto"/>
              <w:rPr>
                <w:rFonts w:ascii="Arial" w:hAnsi="Arial" w:cs="Arial"/>
                <w:color w:val="000000"/>
                <w:sz w:val="18"/>
                <w:szCs w:val="18"/>
              </w:rPr>
            </w:pPr>
            <w:ins w:id="1998" w:author="Mai Ngoc Ngo" w:date="2024-10-24T13:58:00Z" w16du:dateUtc="2024-10-24T06:58:00Z">
              <w:r w:rsidRPr="003A7C50">
                <w:rPr>
                  <w:rFonts w:ascii="Arial" w:hAnsi="Arial" w:cs="Arial"/>
                  <w:sz w:val="18"/>
                  <w:szCs w:val="18"/>
                  <w:rPrChange w:id="1999" w:author="Mai Ngoc Ngo" w:date="2024-10-24T14:01:00Z" w16du:dateUtc="2024-10-24T07:01:00Z">
                    <w:rPr/>
                  </w:rPrChange>
                </w:rPr>
                <w:t xml:space="preserve"> -   </w:t>
              </w:r>
            </w:ins>
          </w:p>
        </w:tc>
        <w:tc>
          <w:tcPr>
            <w:tcW w:w="1648" w:type="dxa"/>
            <w:vAlign w:val="bottom"/>
          </w:tcPr>
          <w:p w14:paraId="7B85927A" w14:textId="3780F940" w:rsidR="003675DC" w:rsidRPr="00F560F6" w:rsidRDefault="00B46A3C" w:rsidP="0069716B">
            <w:pPr>
              <w:overflowPunct/>
              <w:autoSpaceDE/>
              <w:autoSpaceDN/>
              <w:adjustRightInd/>
              <w:spacing w:before="120"/>
              <w:ind w:right="-85"/>
              <w:jc w:val="right"/>
              <w:textAlignment w:val="auto"/>
              <w:rPr>
                <w:rFonts w:ascii="Arial" w:hAnsi="Arial" w:cs="Arial"/>
                <w:color w:val="000000"/>
                <w:sz w:val="18"/>
                <w:szCs w:val="18"/>
              </w:rPr>
            </w:pPr>
            <w:ins w:id="2000" w:author="Mai Ngoc Ngo" w:date="2024-10-24T13:58:00Z" w16du:dateUtc="2024-10-24T06:58:00Z">
              <w:r w:rsidRPr="003A7C50">
                <w:rPr>
                  <w:rFonts w:ascii="Arial" w:hAnsi="Arial" w:cs="Arial"/>
                  <w:sz w:val="18"/>
                  <w:szCs w:val="18"/>
                  <w:rPrChange w:id="2001" w:author="Mai Ngoc Ngo" w:date="2024-10-24T14:01:00Z" w16du:dateUtc="2024-10-24T07:01:00Z">
                    <w:rPr/>
                  </w:rPrChange>
                </w:rPr>
                <w:t xml:space="preserve"> -   </w:t>
              </w:r>
            </w:ins>
          </w:p>
        </w:tc>
        <w:tc>
          <w:tcPr>
            <w:tcW w:w="1754" w:type="dxa"/>
            <w:gridSpan w:val="2"/>
            <w:vAlign w:val="bottom"/>
          </w:tcPr>
          <w:p w14:paraId="4E5158BE" w14:textId="69E6D53A" w:rsidR="003675DC" w:rsidRPr="00F560F6" w:rsidRDefault="00B46A3C" w:rsidP="0069716B">
            <w:pPr>
              <w:overflowPunct/>
              <w:autoSpaceDE/>
              <w:autoSpaceDN/>
              <w:adjustRightInd/>
              <w:spacing w:before="120"/>
              <w:ind w:right="-85"/>
              <w:jc w:val="right"/>
              <w:textAlignment w:val="auto"/>
              <w:rPr>
                <w:rFonts w:ascii="Arial" w:hAnsi="Arial" w:cs="Arial"/>
                <w:color w:val="000000"/>
                <w:sz w:val="18"/>
                <w:szCs w:val="18"/>
              </w:rPr>
            </w:pPr>
            <w:ins w:id="2002" w:author="Mai Ngoc Ngo" w:date="2024-10-24T13:58:00Z" w16du:dateUtc="2024-10-24T06:58:00Z">
              <w:r w:rsidRPr="003A7C50">
                <w:rPr>
                  <w:rFonts w:ascii="Arial" w:hAnsi="Arial" w:cs="Arial"/>
                  <w:sz w:val="18"/>
                  <w:szCs w:val="18"/>
                  <w:rPrChange w:id="2003" w:author="Mai Ngoc Ngo" w:date="2024-10-24T14:01:00Z" w16du:dateUtc="2024-10-24T07:01:00Z">
                    <w:rPr/>
                  </w:rPrChange>
                </w:rPr>
                <w:t xml:space="preserve"> -   </w:t>
              </w:r>
            </w:ins>
          </w:p>
        </w:tc>
        <w:tc>
          <w:tcPr>
            <w:tcW w:w="1702" w:type="dxa"/>
            <w:gridSpan w:val="2"/>
            <w:vAlign w:val="bottom"/>
          </w:tcPr>
          <w:p w14:paraId="21C645C5" w14:textId="62631E3D" w:rsidR="003675DC" w:rsidRPr="00F560F6" w:rsidRDefault="00B46A3C" w:rsidP="0069716B">
            <w:pPr>
              <w:overflowPunct/>
              <w:autoSpaceDE/>
              <w:autoSpaceDN/>
              <w:adjustRightInd/>
              <w:spacing w:before="120"/>
              <w:ind w:left="-107" w:right="-102" w:hanging="108"/>
              <w:jc w:val="right"/>
              <w:textAlignment w:val="auto"/>
              <w:rPr>
                <w:rFonts w:ascii="Arial" w:hAnsi="Arial" w:cs="Arial"/>
                <w:color w:val="000000"/>
                <w:sz w:val="18"/>
                <w:szCs w:val="18"/>
              </w:rPr>
            </w:pPr>
            <w:ins w:id="2004" w:author="Mai Ngoc Ngo" w:date="2024-10-24T13:58:00Z" w16du:dateUtc="2024-10-24T06:58:00Z">
              <w:r w:rsidRPr="003A7C50">
                <w:rPr>
                  <w:rFonts w:ascii="Arial" w:hAnsi="Arial" w:cs="Arial"/>
                  <w:sz w:val="18"/>
                  <w:szCs w:val="18"/>
                  <w:rPrChange w:id="2005" w:author="Mai Ngoc Ngo" w:date="2024-10-24T14:01:00Z" w16du:dateUtc="2024-10-24T07:01:00Z">
                    <w:rPr/>
                  </w:rPrChange>
                </w:rPr>
                <w:t xml:space="preserve"> </w:t>
              </w:r>
            </w:ins>
            <w:ins w:id="2006" w:author="Hai Quang Le" w:date="2025-01-06T09:41:00Z" w16du:dateUtc="2025-01-06T02:41:00Z">
              <w:r w:rsidR="009C308B" w:rsidRPr="009C308B">
                <w:rPr>
                  <w:rFonts w:ascii="Arial" w:hAnsi="Arial" w:cs="Arial"/>
                  <w:sz w:val="18"/>
                  <w:szCs w:val="18"/>
                </w:rPr>
                <w:t xml:space="preserve"> 17,222,429,388</w:t>
              </w:r>
            </w:ins>
            <w:ins w:id="2007" w:author="Mai Ngoc Ngo" w:date="2024-10-24T13:58:00Z" w16du:dateUtc="2024-10-24T06:58:00Z">
              <w:del w:id="2008" w:author="Hai Quang Le" w:date="2025-01-06T09:41:00Z" w16du:dateUtc="2025-01-06T02:41:00Z">
                <w:r w:rsidRPr="003A7C50" w:rsidDel="009C308B">
                  <w:rPr>
                    <w:rFonts w:ascii="Arial" w:hAnsi="Arial" w:cs="Arial"/>
                    <w:sz w:val="18"/>
                    <w:szCs w:val="18"/>
                    <w:rPrChange w:id="2009" w:author="Mai Ngoc Ngo" w:date="2024-10-24T14:01:00Z" w16du:dateUtc="2024-10-24T07:01:00Z">
                      <w:rPr/>
                    </w:rPrChange>
                  </w:rPr>
                  <w:delText xml:space="preserve">12,284,645,726 </w:delText>
                </w:r>
              </w:del>
            </w:ins>
          </w:p>
        </w:tc>
        <w:tc>
          <w:tcPr>
            <w:tcW w:w="1771" w:type="dxa"/>
            <w:vAlign w:val="bottom"/>
          </w:tcPr>
          <w:p w14:paraId="4E6F5AC0" w14:textId="4044C92E" w:rsidR="003675DC" w:rsidRPr="00F560F6" w:rsidRDefault="00637B60" w:rsidP="0069716B">
            <w:pPr>
              <w:overflowPunct/>
              <w:autoSpaceDE/>
              <w:autoSpaceDN/>
              <w:adjustRightInd/>
              <w:spacing w:before="120"/>
              <w:ind w:right="-85"/>
              <w:jc w:val="right"/>
              <w:textAlignment w:val="auto"/>
              <w:rPr>
                <w:rFonts w:ascii="Arial" w:hAnsi="Arial" w:cs="Arial"/>
                <w:color w:val="000000"/>
                <w:sz w:val="18"/>
                <w:szCs w:val="18"/>
              </w:rPr>
            </w:pPr>
            <w:ins w:id="2010" w:author="Hai Quang Le" w:date="2025-01-06T09:44:00Z" w16du:dateUtc="2025-01-06T02:44:00Z">
              <w:r w:rsidRPr="00637B60">
                <w:rPr>
                  <w:rFonts w:ascii="Arial" w:hAnsi="Arial" w:cs="Arial"/>
                  <w:sz w:val="18"/>
                  <w:szCs w:val="18"/>
                </w:rPr>
                <w:t>17,222,429,388</w:t>
              </w:r>
            </w:ins>
            <w:ins w:id="2011" w:author="Mai Ngoc Ngo" w:date="2024-10-24T13:58:00Z" w16du:dateUtc="2024-10-24T06:58:00Z">
              <w:del w:id="2012" w:author="Hai Quang Le" w:date="2025-01-06T09:42:00Z" w16du:dateUtc="2025-01-06T02:42:00Z">
                <w:r w:rsidR="00B46A3C" w:rsidRPr="003A7C50" w:rsidDel="00FA09A2">
                  <w:rPr>
                    <w:rFonts w:ascii="Arial" w:hAnsi="Arial" w:cs="Arial"/>
                    <w:sz w:val="18"/>
                    <w:szCs w:val="18"/>
                    <w:rPrChange w:id="2013" w:author="Mai Ngoc Ngo" w:date="2024-10-24T14:01:00Z" w16du:dateUtc="2024-10-24T07:01:00Z">
                      <w:rPr/>
                    </w:rPrChange>
                  </w:rPr>
                  <w:delText xml:space="preserve"> </w:delText>
                </w:r>
              </w:del>
              <w:del w:id="2014" w:author="Hai Quang Le" w:date="2025-01-06T09:44:00Z" w16du:dateUtc="2025-01-06T02:44:00Z">
                <w:r w:rsidR="00B46A3C" w:rsidRPr="003A7C50" w:rsidDel="00637B60">
                  <w:rPr>
                    <w:rFonts w:ascii="Arial" w:hAnsi="Arial" w:cs="Arial"/>
                    <w:sz w:val="18"/>
                    <w:szCs w:val="18"/>
                    <w:rPrChange w:id="2015" w:author="Mai Ngoc Ngo" w:date="2024-10-24T14:01:00Z" w16du:dateUtc="2024-10-24T07:01:00Z">
                      <w:rPr/>
                    </w:rPrChange>
                  </w:rPr>
                  <w:delText xml:space="preserve">12,284,645,726 </w:delText>
                </w:r>
              </w:del>
            </w:ins>
          </w:p>
        </w:tc>
        <w:tc>
          <w:tcPr>
            <w:tcW w:w="1530" w:type="dxa"/>
            <w:vAlign w:val="bottom"/>
          </w:tcPr>
          <w:p w14:paraId="20F95CD5" w14:textId="1E54346E" w:rsidR="003675DC" w:rsidRPr="00F560F6" w:rsidRDefault="00B46A3C" w:rsidP="0069716B">
            <w:pPr>
              <w:overflowPunct/>
              <w:autoSpaceDE/>
              <w:autoSpaceDN/>
              <w:adjustRightInd/>
              <w:spacing w:before="120"/>
              <w:ind w:right="-85"/>
              <w:jc w:val="right"/>
              <w:textAlignment w:val="auto"/>
              <w:rPr>
                <w:rFonts w:ascii="Arial" w:hAnsi="Arial" w:cs="Arial"/>
                <w:color w:val="000000"/>
                <w:sz w:val="18"/>
                <w:szCs w:val="18"/>
              </w:rPr>
            </w:pPr>
            <w:ins w:id="2016" w:author="Mai Ngoc Ngo" w:date="2024-10-24T13:58:00Z" w16du:dateUtc="2024-10-24T06:58:00Z">
              <w:r w:rsidRPr="003A7C50">
                <w:rPr>
                  <w:rFonts w:ascii="Arial" w:hAnsi="Arial" w:cs="Arial"/>
                  <w:sz w:val="18"/>
                  <w:szCs w:val="18"/>
                  <w:rPrChange w:id="2017" w:author="Mai Ngoc Ngo" w:date="2024-10-24T14:01:00Z" w16du:dateUtc="2024-10-24T07:01:00Z">
                    <w:rPr/>
                  </w:rPrChange>
                </w:rPr>
                <w:t xml:space="preserve"> (58,817,771)</w:t>
              </w:r>
            </w:ins>
          </w:p>
        </w:tc>
        <w:tc>
          <w:tcPr>
            <w:tcW w:w="1659" w:type="dxa"/>
            <w:vAlign w:val="bottom"/>
          </w:tcPr>
          <w:p w14:paraId="196B0C22" w14:textId="0C30DB01" w:rsidR="003675DC" w:rsidRPr="00F560F6" w:rsidRDefault="00B46A3C" w:rsidP="0069716B">
            <w:pPr>
              <w:overflowPunct/>
              <w:autoSpaceDE/>
              <w:autoSpaceDN/>
              <w:adjustRightInd/>
              <w:spacing w:before="120"/>
              <w:ind w:right="-85"/>
              <w:jc w:val="right"/>
              <w:textAlignment w:val="auto"/>
              <w:rPr>
                <w:rFonts w:ascii="Arial" w:hAnsi="Arial" w:cs="Arial"/>
                <w:color w:val="000000"/>
                <w:sz w:val="18"/>
                <w:szCs w:val="18"/>
              </w:rPr>
            </w:pPr>
            <w:ins w:id="2018" w:author="Mai Ngoc Ngo" w:date="2024-10-24T13:58:00Z" w16du:dateUtc="2024-10-24T06:58:00Z">
              <w:r w:rsidRPr="003A7C50">
                <w:rPr>
                  <w:rFonts w:ascii="Arial" w:hAnsi="Arial" w:cs="Arial"/>
                  <w:sz w:val="18"/>
                  <w:szCs w:val="18"/>
                  <w:rPrChange w:id="2019" w:author="Mai Ngoc Ngo" w:date="2024-10-24T14:01:00Z" w16du:dateUtc="2024-10-24T07:01:00Z">
                    <w:rPr/>
                  </w:rPrChange>
                </w:rPr>
                <w:t xml:space="preserve"> </w:t>
              </w:r>
            </w:ins>
            <w:ins w:id="2020" w:author="Hai Quang Le" w:date="2025-01-06T09:47:00Z" w16du:dateUtc="2025-01-06T02:47:00Z">
              <w:r w:rsidR="00560414" w:rsidRPr="00560414">
                <w:rPr>
                  <w:rFonts w:ascii="Arial" w:hAnsi="Arial" w:cs="Arial"/>
                  <w:sz w:val="18"/>
                  <w:szCs w:val="18"/>
                </w:rPr>
                <w:t xml:space="preserve"> 17,163,611,617</w:t>
              </w:r>
            </w:ins>
            <w:ins w:id="2021" w:author="Mai Ngoc Ngo" w:date="2024-10-24T13:58:00Z" w16du:dateUtc="2024-10-24T06:58:00Z">
              <w:del w:id="2022" w:author="Hai Quang Le" w:date="2025-01-06T09:47:00Z" w16du:dateUtc="2025-01-06T02:47:00Z">
                <w:r w:rsidRPr="003A7C50" w:rsidDel="00560414">
                  <w:rPr>
                    <w:rFonts w:ascii="Arial" w:hAnsi="Arial" w:cs="Arial"/>
                    <w:sz w:val="18"/>
                    <w:szCs w:val="18"/>
                    <w:rPrChange w:id="2023" w:author="Mai Ngoc Ngo" w:date="2024-10-24T14:01:00Z" w16du:dateUtc="2024-10-24T07:01:00Z">
                      <w:rPr/>
                    </w:rPrChange>
                  </w:rPr>
                  <w:delText xml:space="preserve">12,225,827,955 </w:delText>
                </w:r>
              </w:del>
            </w:ins>
          </w:p>
        </w:tc>
      </w:tr>
      <w:tr w:rsidR="00596949" w:rsidRPr="00F560F6" w14:paraId="629BC72E" w14:textId="77777777" w:rsidTr="00596949">
        <w:trPr>
          <w:cantSplit/>
          <w:trHeight w:val="75"/>
        </w:trPr>
        <w:tc>
          <w:tcPr>
            <w:tcW w:w="2552" w:type="dxa"/>
            <w:shd w:val="clear" w:color="auto" w:fill="auto"/>
            <w:noWrap/>
            <w:vAlign w:val="bottom"/>
          </w:tcPr>
          <w:p w14:paraId="48E1EC7C" w14:textId="538B4E8C" w:rsidR="003675DC" w:rsidRPr="00F560F6" w:rsidRDefault="00283ADB" w:rsidP="0069716B">
            <w:pPr>
              <w:overflowPunct/>
              <w:autoSpaceDE/>
              <w:autoSpaceDN/>
              <w:adjustRightInd/>
              <w:ind w:left="-108" w:right="-57"/>
              <w:textAlignment w:val="auto"/>
              <w:rPr>
                <w:rFonts w:ascii="Arial" w:hAnsi="Arial" w:cs="Arial"/>
                <w:color w:val="000000"/>
                <w:sz w:val="18"/>
                <w:szCs w:val="18"/>
              </w:rPr>
            </w:pPr>
            <w:ins w:id="2024" w:author="Mai Ngoc Ngo" w:date="2024-10-24T14:03:00Z" w16du:dateUtc="2024-10-24T07:03:00Z">
              <w:r w:rsidRPr="00283ADB">
                <w:rPr>
                  <w:rFonts w:ascii="Arial" w:hAnsi="Arial" w:cs="Arial"/>
                  <w:sz w:val="18"/>
                  <w:szCs w:val="18"/>
                  <w:rPrChange w:id="2025" w:author="Mai Ngoc Ngo" w:date="2024-10-24T14:03:00Z" w16du:dateUtc="2024-10-24T07:03:00Z">
                    <w:rPr/>
                  </w:rPrChange>
                </w:rPr>
                <w:t>Change in fair value</w:t>
              </w:r>
            </w:ins>
            <w:del w:id="2026" w:author="Mai Ngoc Ngo" w:date="2024-10-24T14:03:00Z" w16du:dateUtc="2024-10-24T07:03:00Z">
              <w:r w:rsidR="003675DC" w:rsidRPr="00F560F6">
                <w:rPr>
                  <w:rFonts w:ascii="Arial" w:hAnsi="Arial" w:cs="Arial"/>
                  <w:color w:val="000000"/>
                  <w:sz w:val="18"/>
                  <w:szCs w:val="18"/>
                </w:rPr>
                <w:delText xml:space="preserve">Capital </w:delText>
              </w:r>
            </w:del>
            <w:ins w:id="2027" w:author="An Phuc Cao" w:date="2024-09-26T15:24:00Z" w16du:dateUtc="2024-09-26T08:24:00Z">
              <w:del w:id="2028" w:author="Mai Ngoc Ngo" w:date="2024-10-24T14:03:00Z" w16du:dateUtc="2024-10-24T07:03:00Z">
                <w:r w:rsidR="003675DC">
                  <w:rPr>
                    <w:rFonts w:ascii="Arial" w:hAnsi="Arial" w:cs="Arial"/>
                    <w:color w:val="000000"/>
                    <w:sz w:val="18"/>
                    <w:szCs w:val="18"/>
                  </w:rPr>
                  <w:delText>contributed</w:delText>
                </w:r>
              </w:del>
            </w:ins>
            <w:del w:id="2029" w:author="Mai Ngoc Ngo" w:date="2024-10-24T14:03:00Z" w16du:dateUtc="2024-10-24T07:03:00Z">
              <w:r w:rsidR="003675DC" w:rsidRPr="00F560F6" w:rsidDel="00896E6A">
                <w:rPr>
                  <w:rFonts w:ascii="Arial" w:hAnsi="Arial" w:cs="Arial"/>
                  <w:color w:val="000000"/>
                  <w:sz w:val="18"/>
                  <w:szCs w:val="18"/>
                </w:rPr>
                <w:delText>increase</w:delText>
              </w:r>
            </w:del>
          </w:p>
        </w:tc>
        <w:tc>
          <w:tcPr>
            <w:tcW w:w="1559" w:type="dxa"/>
            <w:shd w:val="clear" w:color="auto" w:fill="auto"/>
            <w:vAlign w:val="bottom"/>
          </w:tcPr>
          <w:p w14:paraId="1E3A33A8" w14:textId="11D90E5A" w:rsidR="003675DC" w:rsidRPr="00F560F6" w:rsidRDefault="00B46A3C" w:rsidP="0069716B">
            <w:pPr>
              <w:overflowPunct/>
              <w:autoSpaceDE/>
              <w:autoSpaceDN/>
              <w:adjustRightInd/>
              <w:ind w:right="-85" w:hanging="177"/>
              <w:jc w:val="right"/>
              <w:textAlignment w:val="auto"/>
              <w:rPr>
                <w:rFonts w:ascii="Arial" w:hAnsi="Arial" w:cs="Arial"/>
                <w:color w:val="000000"/>
                <w:sz w:val="18"/>
                <w:szCs w:val="18"/>
              </w:rPr>
            </w:pPr>
            <w:ins w:id="2030" w:author="Mai Ngoc Ngo" w:date="2024-10-24T13:58:00Z" w16du:dateUtc="2024-10-24T06:58:00Z">
              <w:r w:rsidRPr="003A7C50">
                <w:rPr>
                  <w:rFonts w:ascii="Arial" w:hAnsi="Arial" w:cs="Arial"/>
                  <w:sz w:val="18"/>
                  <w:szCs w:val="18"/>
                  <w:rPrChange w:id="2031" w:author="Mai Ngoc Ngo" w:date="2024-10-24T14:01:00Z" w16du:dateUtc="2024-10-24T07:01:00Z">
                    <w:rPr/>
                  </w:rPrChange>
                </w:rPr>
                <w:t xml:space="preserve"> -   </w:t>
              </w:r>
            </w:ins>
          </w:p>
        </w:tc>
        <w:tc>
          <w:tcPr>
            <w:tcW w:w="1648" w:type="dxa"/>
            <w:vAlign w:val="bottom"/>
          </w:tcPr>
          <w:p w14:paraId="39DC6902" w14:textId="4F084DBD" w:rsidR="003675DC" w:rsidRPr="00F560F6" w:rsidRDefault="00B46A3C" w:rsidP="0069716B">
            <w:pPr>
              <w:overflowPunct/>
              <w:autoSpaceDE/>
              <w:autoSpaceDN/>
              <w:adjustRightInd/>
              <w:ind w:right="-85" w:hanging="137"/>
              <w:jc w:val="right"/>
              <w:textAlignment w:val="auto"/>
              <w:rPr>
                <w:rFonts w:ascii="Arial" w:hAnsi="Arial" w:cs="Arial"/>
                <w:color w:val="000000"/>
                <w:sz w:val="18"/>
                <w:szCs w:val="18"/>
              </w:rPr>
            </w:pPr>
            <w:ins w:id="2032" w:author="Mai Ngoc Ngo" w:date="2024-10-24T13:58:00Z" w16du:dateUtc="2024-10-24T06:58:00Z">
              <w:r w:rsidRPr="003A7C50">
                <w:rPr>
                  <w:rFonts w:ascii="Arial" w:hAnsi="Arial" w:cs="Arial"/>
                  <w:sz w:val="18"/>
                  <w:szCs w:val="18"/>
                  <w:rPrChange w:id="2033" w:author="Mai Ngoc Ngo" w:date="2024-10-24T14:01:00Z" w16du:dateUtc="2024-10-24T07:01:00Z">
                    <w:rPr/>
                  </w:rPrChange>
                </w:rPr>
                <w:t xml:space="preserve"> -   </w:t>
              </w:r>
            </w:ins>
          </w:p>
        </w:tc>
        <w:tc>
          <w:tcPr>
            <w:tcW w:w="1754" w:type="dxa"/>
            <w:gridSpan w:val="2"/>
            <w:vAlign w:val="bottom"/>
          </w:tcPr>
          <w:p w14:paraId="57B53550" w14:textId="7550E288" w:rsidR="003675DC" w:rsidRPr="00F560F6" w:rsidRDefault="00B46A3C" w:rsidP="0069716B">
            <w:pPr>
              <w:overflowPunct/>
              <w:autoSpaceDE/>
              <w:autoSpaceDN/>
              <w:adjustRightInd/>
              <w:ind w:right="-85"/>
              <w:jc w:val="right"/>
              <w:textAlignment w:val="auto"/>
              <w:rPr>
                <w:rFonts w:ascii="Arial" w:hAnsi="Arial" w:cs="Arial"/>
                <w:color w:val="000000"/>
                <w:sz w:val="18"/>
                <w:szCs w:val="18"/>
              </w:rPr>
            </w:pPr>
            <w:ins w:id="2034" w:author="Mai Ngoc Ngo" w:date="2024-10-24T13:58:00Z" w16du:dateUtc="2024-10-24T06:58:00Z">
              <w:r w:rsidRPr="003A7C50">
                <w:rPr>
                  <w:rFonts w:ascii="Arial" w:hAnsi="Arial" w:cs="Arial"/>
                  <w:sz w:val="18"/>
                  <w:szCs w:val="18"/>
                  <w:rPrChange w:id="2035" w:author="Mai Ngoc Ngo" w:date="2024-10-24T14:01:00Z" w16du:dateUtc="2024-10-24T07:01:00Z">
                    <w:rPr/>
                  </w:rPrChange>
                </w:rPr>
                <w:t xml:space="preserve"> </w:t>
              </w:r>
            </w:ins>
            <w:ins w:id="2036" w:author="Hai Quang Le" w:date="2025-01-06T09:39:00Z" w16du:dateUtc="2025-01-06T02:39:00Z">
              <w:r w:rsidR="006D31FB" w:rsidRPr="006D31FB">
                <w:rPr>
                  <w:rFonts w:ascii="Arial" w:hAnsi="Arial" w:cs="Arial"/>
                  <w:sz w:val="18"/>
                  <w:szCs w:val="18"/>
                </w:rPr>
                <w:t xml:space="preserve"> 11,066,839,170</w:t>
              </w:r>
            </w:ins>
            <w:ins w:id="2037" w:author="Mai Ngoc Ngo" w:date="2024-10-24T13:58:00Z" w16du:dateUtc="2024-10-24T06:58:00Z">
              <w:del w:id="2038" w:author="Hai Quang Le" w:date="2025-01-06T09:39:00Z" w16du:dateUtc="2025-01-06T02:39:00Z">
                <w:r w:rsidRPr="003A7C50" w:rsidDel="006D31FB">
                  <w:rPr>
                    <w:rFonts w:ascii="Arial" w:hAnsi="Arial" w:cs="Arial"/>
                    <w:sz w:val="18"/>
                    <w:szCs w:val="18"/>
                    <w:rPrChange w:id="2039" w:author="Mai Ngoc Ngo" w:date="2024-10-24T14:01:00Z" w16du:dateUtc="2024-10-24T07:01:00Z">
                      <w:rPr/>
                    </w:rPrChange>
                  </w:rPr>
                  <w:delText xml:space="preserve">3,408,560,758 </w:delText>
                </w:r>
              </w:del>
            </w:ins>
          </w:p>
        </w:tc>
        <w:tc>
          <w:tcPr>
            <w:tcW w:w="1702" w:type="dxa"/>
            <w:gridSpan w:val="2"/>
            <w:vAlign w:val="bottom"/>
          </w:tcPr>
          <w:p w14:paraId="5DCB11C2" w14:textId="37BDE861" w:rsidR="003675DC" w:rsidRPr="00F560F6" w:rsidRDefault="00B46A3C" w:rsidP="0069716B">
            <w:pPr>
              <w:overflowPunct/>
              <w:autoSpaceDE/>
              <w:autoSpaceDN/>
              <w:adjustRightInd/>
              <w:ind w:right="-85"/>
              <w:jc w:val="right"/>
              <w:textAlignment w:val="auto"/>
              <w:rPr>
                <w:rFonts w:ascii="Arial" w:hAnsi="Arial" w:cs="Arial"/>
                <w:color w:val="000000"/>
                <w:sz w:val="18"/>
                <w:szCs w:val="18"/>
              </w:rPr>
            </w:pPr>
            <w:ins w:id="2040" w:author="Mai Ngoc Ngo" w:date="2024-10-24T13:58:00Z" w16du:dateUtc="2024-10-24T06:58:00Z">
              <w:r w:rsidRPr="003A7C50">
                <w:rPr>
                  <w:rFonts w:ascii="Arial" w:hAnsi="Arial" w:cs="Arial"/>
                  <w:sz w:val="18"/>
                  <w:szCs w:val="18"/>
                  <w:rPrChange w:id="2041" w:author="Mai Ngoc Ngo" w:date="2024-10-24T14:01:00Z" w16du:dateUtc="2024-10-24T07:01:00Z">
                    <w:rPr/>
                  </w:rPrChange>
                </w:rPr>
                <w:t xml:space="preserve"> -   </w:t>
              </w:r>
            </w:ins>
          </w:p>
        </w:tc>
        <w:tc>
          <w:tcPr>
            <w:tcW w:w="1771" w:type="dxa"/>
            <w:vAlign w:val="bottom"/>
          </w:tcPr>
          <w:p w14:paraId="52751532" w14:textId="3F41260E" w:rsidR="003675DC" w:rsidRPr="00F560F6" w:rsidRDefault="00B46A3C" w:rsidP="0069716B">
            <w:pPr>
              <w:overflowPunct/>
              <w:autoSpaceDE/>
              <w:autoSpaceDN/>
              <w:adjustRightInd/>
              <w:ind w:right="-85"/>
              <w:jc w:val="right"/>
              <w:textAlignment w:val="auto"/>
              <w:rPr>
                <w:rFonts w:ascii="Arial" w:hAnsi="Arial" w:cs="Arial"/>
                <w:color w:val="000000"/>
                <w:sz w:val="18"/>
                <w:szCs w:val="18"/>
              </w:rPr>
            </w:pPr>
            <w:ins w:id="2042" w:author="Mai Ngoc Ngo" w:date="2024-10-24T13:58:00Z" w16du:dateUtc="2024-10-24T06:58:00Z">
              <w:r w:rsidRPr="003A7C50">
                <w:rPr>
                  <w:rFonts w:ascii="Arial" w:hAnsi="Arial" w:cs="Arial"/>
                  <w:sz w:val="18"/>
                  <w:szCs w:val="18"/>
                  <w:rPrChange w:id="2043" w:author="Mai Ngoc Ngo" w:date="2024-10-24T14:01:00Z" w16du:dateUtc="2024-10-24T07:01:00Z">
                    <w:rPr/>
                  </w:rPrChange>
                </w:rPr>
                <w:t xml:space="preserve"> </w:t>
              </w:r>
            </w:ins>
            <w:ins w:id="2044" w:author="Hai Quang Le" w:date="2025-01-06T09:44:00Z" w16du:dateUtc="2025-01-06T02:44:00Z">
              <w:r w:rsidR="00637B60" w:rsidRPr="00637B60">
                <w:rPr>
                  <w:rFonts w:ascii="Arial" w:hAnsi="Arial" w:cs="Arial"/>
                  <w:sz w:val="18"/>
                  <w:szCs w:val="18"/>
                </w:rPr>
                <w:t xml:space="preserve"> 11,066,839,170</w:t>
              </w:r>
            </w:ins>
            <w:ins w:id="2045" w:author="Mai Ngoc Ngo" w:date="2024-10-24T13:58:00Z" w16du:dateUtc="2024-10-24T06:58:00Z">
              <w:del w:id="2046" w:author="Hai Quang Le" w:date="2025-01-06T09:44:00Z" w16du:dateUtc="2025-01-06T02:44:00Z">
                <w:r w:rsidRPr="003A7C50" w:rsidDel="00637B60">
                  <w:rPr>
                    <w:rFonts w:ascii="Arial" w:hAnsi="Arial" w:cs="Arial"/>
                    <w:sz w:val="18"/>
                    <w:szCs w:val="18"/>
                    <w:rPrChange w:id="2047" w:author="Mai Ngoc Ngo" w:date="2024-10-24T14:01:00Z" w16du:dateUtc="2024-10-24T07:01:00Z">
                      <w:rPr/>
                    </w:rPrChange>
                  </w:rPr>
                  <w:delText xml:space="preserve">3,408,560,758 </w:delText>
                </w:r>
              </w:del>
            </w:ins>
          </w:p>
        </w:tc>
        <w:tc>
          <w:tcPr>
            <w:tcW w:w="1530" w:type="dxa"/>
            <w:vAlign w:val="bottom"/>
          </w:tcPr>
          <w:p w14:paraId="70BAF135" w14:textId="134644E4" w:rsidR="003675DC" w:rsidRPr="00F560F6" w:rsidRDefault="00B46A3C" w:rsidP="0069716B">
            <w:pPr>
              <w:overflowPunct/>
              <w:autoSpaceDE/>
              <w:autoSpaceDN/>
              <w:adjustRightInd/>
              <w:ind w:right="-85"/>
              <w:jc w:val="right"/>
              <w:textAlignment w:val="auto"/>
              <w:rPr>
                <w:rFonts w:ascii="Arial" w:hAnsi="Arial" w:cs="Arial"/>
                <w:color w:val="000000"/>
                <w:sz w:val="18"/>
                <w:szCs w:val="18"/>
              </w:rPr>
            </w:pPr>
            <w:ins w:id="2048" w:author="Mai Ngoc Ngo" w:date="2024-10-24T13:58:00Z" w16du:dateUtc="2024-10-24T06:58:00Z">
              <w:r w:rsidRPr="003A7C50">
                <w:rPr>
                  <w:rFonts w:ascii="Arial" w:hAnsi="Arial" w:cs="Arial"/>
                  <w:sz w:val="18"/>
                  <w:szCs w:val="18"/>
                  <w:rPrChange w:id="2049" w:author="Mai Ngoc Ngo" w:date="2024-10-24T14:01:00Z" w16du:dateUtc="2024-10-24T07:01:00Z">
                    <w:rPr/>
                  </w:rPrChange>
                </w:rPr>
                <w:t xml:space="preserve"> -   </w:t>
              </w:r>
            </w:ins>
          </w:p>
        </w:tc>
        <w:tc>
          <w:tcPr>
            <w:tcW w:w="1659" w:type="dxa"/>
            <w:vAlign w:val="bottom"/>
          </w:tcPr>
          <w:p w14:paraId="4EC47A7C" w14:textId="6635EF67" w:rsidR="003675DC" w:rsidRPr="00F560F6" w:rsidRDefault="00B46A3C" w:rsidP="0069716B">
            <w:pPr>
              <w:overflowPunct/>
              <w:autoSpaceDE/>
              <w:autoSpaceDN/>
              <w:adjustRightInd/>
              <w:ind w:right="-85"/>
              <w:jc w:val="right"/>
              <w:textAlignment w:val="auto"/>
              <w:rPr>
                <w:rFonts w:ascii="Arial" w:hAnsi="Arial" w:cs="Arial"/>
                <w:color w:val="000000"/>
                <w:sz w:val="18"/>
                <w:szCs w:val="18"/>
              </w:rPr>
            </w:pPr>
            <w:ins w:id="2050" w:author="Mai Ngoc Ngo" w:date="2024-10-24T13:58:00Z" w16du:dateUtc="2024-10-24T06:58:00Z">
              <w:r w:rsidRPr="003A7C50">
                <w:rPr>
                  <w:rFonts w:ascii="Arial" w:hAnsi="Arial" w:cs="Arial"/>
                  <w:sz w:val="18"/>
                  <w:szCs w:val="18"/>
                  <w:rPrChange w:id="2051" w:author="Mai Ngoc Ngo" w:date="2024-10-24T14:01:00Z" w16du:dateUtc="2024-10-24T07:01:00Z">
                    <w:rPr/>
                  </w:rPrChange>
                </w:rPr>
                <w:t xml:space="preserve"> </w:t>
              </w:r>
            </w:ins>
            <w:ins w:id="2052" w:author="Hai Quang Le" w:date="2025-01-06T09:48:00Z" w16du:dateUtc="2025-01-06T02:48:00Z">
              <w:r w:rsidR="00DA7E4D" w:rsidRPr="00637B60">
                <w:rPr>
                  <w:rFonts w:ascii="Arial" w:hAnsi="Arial" w:cs="Arial"/>
                  <w:sz w:val="18"/>
                  <w:szCs w:val="18"/>
                </w:rPr>
                <w:t>11,066,839,170</w:t>
              </w:r>
            </w:ins>
            <w:ins w:id="2053" w:author="Mai Ngoc Ngo" w:date="2024-10-24T13:58:00Z" w16du:dateUtc="2024-10-24T06:58:00Z">
              <w:del w:id="2054" w:author="Hai Quang Le" w:date="2025-01-06T09:48:00Z" w16du:dateUtc="2025-01-06T02:48:00Z">
                <w:r w:rsidRPr="003A7C50" w:rsidDel="00DA7E4D">
                  <w:rPr>
                    <w:rFonts w:ascii="Arial" w:hAnsi="Arial" w:cs="Arial"/>
                    <w:sz w:val="18"/>
                    <w:szCs w:val="18"/>
                    <w:rPrChange w:id="2055" w:author="Mai Ngoc Ngo" w:date="2024-10-24T14:01:00Z" w16du:dateUtc="2024-10-24T07:01:00Z">
                      <w:rPr/>
                    </w:rPrChange>
                  </w:rPr>
                  <w:delText xml:space="preserve">3,408,560,758 </w:delText>
                </w:r>
              </w:del>
            </w:ins>
          </w:p>
        </w:tc>
      </w:tr>
      <w:tr w:rsidR="00596949" w:rsidRPr="00F560F6" w14:paraId="46F1CD5B" w14:textId="77777777" w:rsidTr="00596949">
        <w:trPr>
          <w:cantSplit/>
          <w:trHeight w:val="75"/>
        </w:trPr>
        <w:tc>
          <w:tcPr>
            <w:tcW w:w="2552" w:type="dxa"/>
            <w:shd w:val="clear" w:color="auto" w:fill="auto"/>
            <w:noWrap/>
            <w:vAlign w:val="bottom"/>
          </w:tcPr>
          <w:p w14:paraId="2BD3A66A" w14:textId="4FD3E6A9" w:rsidR="003675DC" w:rsidRPr="00F560F6" w:rsidRDefault="00283ADB" w:rsidP="0069716B">
            <w:pPr>
              <w:overflowPunct/>
              <w:autoSpaceDE/>
              <w:autoSpaceDN/>
              <w:adjustRightInd/>
              <w:ind w:left="-108" w:right="-57"/>
              <w:textAlignment w:val="auto"/>
              <w:rPr>
                <w:rFonts w:ascii="Arial" w:hAnsi="Arial" w:cs="Arial"/>
                <w:color w:val="000000"/>
                <w:sz w:val="18"/>
                <w:szCs w:val="18"/>
              </w:rPr>
            </w:pPr>
            <w:ins w:id="2056" w:author="Mai Ngoc Ngo" w:date="2024-10-24T14:03:00Z" w16du:dateUtc="2024-10-24T07:03:00Z">
              <w:r w:rsidRPr="00283ADB">
                <w:rPr>
                  <w:rFonts w:ascii="Arial" w:hAnsi="Arial" w:cs="Arial"/>
                  <w:sz w:val="18"/>
                  <w:szCs w:val="18"/>
                  <w:rPrChange w:id="2057" w:author="Mai Ngoc Ngo" w:date="2024-10-24T14:03:00Z" w16du:dateUtc="2024-10-24T07:03:00Z">
                    <w:rPr/>
                  </w:rPrChange>
                </w:rPr>
                <w:t>Tax on OCI</w:t>
              </w:r>
            </w:ins>
            <w:del w:id="2058" w:author="Mai Ngoc Ngo" w:date="2024-10-24T14:03:00Z" w16du:dateUtc="2024-10-24T07:03:00Z">
              <w:r w:rsidR="003675DC" w:rsidRPr="00F560F6">
                <w:rPr>
                  <w:rFonts w:ascii="Arial" w:hAnsi="Arial" w:cs="Arial"/>
                  <w:color w:val="000000"/>
                  <w:sz w:val="18"/>
                  <w:szCs w:val="18"/>
                </w:rPr>
                <w:delText>Net change in fair value of financial assets at FVTOCI</w:delText>
              </w:r>
            </w:del>
          </w:p>
        </w:tc>
        <w:tc>
          <w:tcPr>
            <w:tcW w:w="1559" w:type="dxa"/>
            <w:shd w:val="clear" w:color="auto" w:fill="auto"/>
            <w:vAlign w:val="bottom"/>
          </w:tcPr>
          <w:p w14:paraId="71A3E960" w14:textId="30B17225" w:rsidR="003675DC" w:rsidRPr="00F560F6" w:rsidRDefault="00B46A3C" w:rsidP="0069716B">
            <w:pPr>
              <w:overflowPunct/>
              <w:autoSpaceDE/>
              <w:autoSpaceDN/>
              <w:adjustRightInd/>
              <w:ind w:right="-85" w:hanging="177"/>
              <w:jc w:val="right"/>
              <w:textAlignment w:val="auto"/>
              <w:rPr>
                <w:rFonts w:ascii="Arial" w:hAnsi="Arial" w:cs="Arial"/>
                <w:color w:val="000000"/>
                <w:sz w:val="18"/>
                <w:szCs w:val="18"/>
              </w:rPr>
            </w:pPr>
            <w:ins w:id="2059" w:author="Mai Ngoc Ngo" w:date="2024-10-24T13:58:00Z" w16du:dateUtc="2024-10-24T06:58:00Z">
              <w:r w:rsidRPr="003A7C50">
                <w:rPr>
                  <w:rFonts w:ascii="Arial" w:hAnsi="Arial" w:cs="Arial"/>
                  <w:sz w:val="18"/>
                  <w:szCs w:val="18"/>
                  <w:rPrChange w:id="2060" w:author="Mai Ngoc Ngo" w:date="2024-10-24T14:01:00Z" w16du:dateUtc="2024-10-24T07:01:00Z">
                    <w:rPr/>
                  </w:rPrChange>
                </w:rPr>
                <w:t xml:space="preserve"> -   </w:t>
              </w:r>
            </w:ins>
          </w:p>
        </w:tc>
        <w:tc>
          <w:tcPr>
            <w:tcW w:w="1648" w:type="dxa"/>
            <w:vAlign w:val="bottom"/>
          </w:tcPr>
          <w:p w14:paraId="383D02E8" w14:textId="2274BC40" w:rsidR="003675DC" w:rsidRPr="00F560F6" w:rsidRDefault="00B46A3C" w:rsidP="0069716B">
            <w:pPr>
              <w:overflowPunct/>
              <w:autoSpaceDE/>
              <w:autoSpaceDN/>
              <w:adjustRightInd/>
              <w:ind w:right="-85"/>
              <w:jc w:val="right"/>
              <w:textAlignment w:val="auto"/>
              <w:rPr>
                <w:rFonts w:ascii="Arial" w:hAnsi="Arial" w:cs="Arial"/>
                <w:color w:val="000000"/>
                <w:sz w:val="18"/>
                <w:szCs w:val="18"/>
              </w:rPr>
            </w:pPr>
            <w:ins w:id="2061" w:author="Mai Ngoc Ngo" w:date="2024-10-24T13:58:00Z" w16du:dateUtc="2024-10-24T06:58:00Z">
              <w:r w:rsidRPr="003A7C50">
                <w:rPr>
                  <w:rFonts w:ascii="Arial" w:hAnsi="Arial" w:cs="Arial"/>
                  <w:sz w:val="18"/>
                  <w:szCs w:val="18"/>
                  <w:rPrChange w:id="2062" w:author="Mai Ngoc Ngo" w:date="2024-10-24T14:01:00Z" w16du:dateUtc="2024-10-24T07:01:00Z">
                    <w:rPr/>
                  </w:rPrChange>
                </w:rPr>
                <w:t xml:space="preserve"> -   </w:t>
              </w:r>
            </w:ins>
          </w:p>
        </w:tc>
        <w:tc>
          <w:tcPr>
            <w:tcW w:w="1754" w:type="dxa"/>
            <w:gridSpan w:val="2"/>
            <w:vAlign w:val="bottom"/>
          </w:tcPr>
          <w:p w14:paraId="17A56203" w14:textId="367775FD" w:rsidR="003675DC" w:rsidRPr="00F560F6" w:rsidRDefault="006D31FB" w:rsidP="0069716B">
            <w:pPr>
              <w:overflowPunct/>
              <w:autoSpaceDE/>
              <w:autoSpaceDN/>
              <w:adjustRightInd/>
              <w:ind w:right="-85"/>
              <w:jc w:val="right"/>
              <w:textAlignment w:val="auto"/>
              <w:rPr>
                <w:rFonts w:ascii="Arial" w:hAnsi="Arial" w:cs="Arial"/>
                <w:color w:val="000000"/>
                <w:sz w:val="18"/>
                <w:szCs w:val="18"/>
              </w:rPr>
            </w:pPr>
            <w:ins w:id="2063" w:author="Hai Quang Le" w:date="2025-01-06T09:39:00Z" w16du:dateUtc="2025-01-06T02:39:00Z">
              <w:r w:rsidRPr="006D31FB">
                <w:rPr>
                  <w:rFonts w:ascii="Arial" w:hAnsi="Arial" w:cs="Arial"/>
                  <w:sz w:val="18"/>
                  <w:szCs w:val="18"/>
                </w:rPr>
                <w:t>(2,213,367,834)</w:t>
              </w:r>
            </w:ins>
            <w:ins w:id="2064" w:author="Mai Ngoc Ngo" w:date="2024-10-24T13:58:00Z" w16du:dateUtc="2024-10-24T06:58:00Z">
              <w:del w:id="2065" w:author="Hai Quang Le" w:date="2025-01-06T09:39:00Z" w16du:dateUtc="2025-01-06T02:39:00Z">
                <w:r w:rsidR="00B46A3C" w:rsidRPr="003A7C50" w:rsidDel="006D31FB">
                  <w:rPr>
                    <w:rFonts w:ascii="Arial" w:hAnsi="Arial" w:cs="Arial"/>
                    <w:sz w:val="18"/>
                    <w:szCs w:val="18"/>
                    <w:rPrChange w:id="2066" w:author="Mai Ngoc Ngo" w:date="2024-10-24T14:01:00Z" w16du:dateUtc="2024-10-24T07:01:00Z">
                      <w:rPr/>
                    </w:rPrChange>
                  </w:rPr>
                  <w:delText xml:space="preserve"> (681,712,152)</w:delText>
                </w:r>
              </w:del>
            </w:ins>
          </w:p>
        </w:tc>
        <w:tc>
          <w:tcPr>
            <w:tcW w:w="1702" w:type="dxa"/>
            <w:gridSpan w:val="2"/>
            <w:vAlign w:val="bottom"/>
          </w:tcPr>
          <w:p w14:paraId="3EADDDDD" w14:textId="456E642D" w:rsidR="003675DC" w:rsidRPr="00F560F6" w:rsidRDefault="00B46A3C" w:rsidP="0069716B">
            <w:pPr>
              <w:overflowPunct/>
              <w:autoSpaceDE/>
              <w:autoSpaceDN/>
              <w:adjustRightInd/>
              <w:ind w:right="-85"/>
              <w:jc w:val="right"/>
              <w:textAlignment w:val="auto"/>
              <w:rPr>
                <w:rFonts w:ascii="Arial" w:hAnsi="Arial" w:cs="Arial"/>
                <w:color w:val="000000"/>
                <w:sz w:val="18"/>
                <w:szCs w:val="18"/>
              </w:rPr>
            </w:pPr>
            <w:ins w:id="2067" w:author="Mai Ngoc Ngo" w:date="2024-10-24T13:58:00Z" w16du:dateUtc="2024-10-24T06:58:00Z">
              <w:r w:rsidRPr="003A7C50">
                <w:rPr>
                  <w:rFonts w:ascii="Arial" w:hAnsi="Arial" w:cs="Arial"/>
                  <w:sz w:val="18"/>
                  <w:szCs w:val="18"/>
                  <w:rPrChange w:id="2068" w:author="Mai Ngoc Ngo" w:date="2024-10-24T14:01:00Z" w16du:dateUtc="2024-10-24T07:01:00Z">
                    <w:rPr/>
                  </w:rPrChange>
                </w:rPr>
                <w:t xml:space="preserve"> -   </w:t>
              </w:r>
            </w:ins>
          </w:p>
        </w:tc>
        <w:tc>
          <w:tcPr>
            <w:tcW w:w="1771" w:type="dxa"/>
            <w:vAlign w:val="bottom"/>
          </w:tcPr>
          <w:p w14:paraId="2F2539C8" w14:textId="747A1770" w:rsidR="003675DC" w:rsidRPr="00F560F6" w:rsidRDefault="00E81571" w:rsidP="0069716B">
            <w:pPr>
              <w:overflowPunct/>
              <w:autoSpaceDE/>
              <w:autoSpaceDN/>
              <w:adjustRightInd/>
              <w:ind w:right="-85"/>
              <w:jc w:val="right"/>
              <w:textAlignment w:val="auto"/>
              <w:rPr>
                <w:rFonts w:ascii="Arial" w:hAnsi="Arial" w:cs="Arial"/>
                <w:color w:val="000000"/>
                <w:sz w:val="18"/>
                <w:szCs w:val="18"/>
              </w:rPr>
            </w:pPr>
            <w:ins w:id="2069" w:author="Hai Quang Le" w:date="2025-01-06T09:45:00Z" w16du:dateUtc="2025-01-06T02:45:00Z">
              <w:r w:rsidRPr="00E81571">
                <w:rPr>
                  <w:rFonts w:ascii="Arial" w:hAnsi="Arial" w:cs="Arial"/>
                  <w:sz w:val="18"/>
                  <w:szCs w:val="18"/>
                </w:rPr>
                <w:t>(2,213,367,834)</w:t>
              </w:r>
            </w:ins>
            <w:ins w:id="2070" w:author="Mai Ngoc Ngo" w:date="2024-10-24T13:58:00Z" w16du:dateUtc="2024-10-24T06:58:00Z">
              <w:del w:id="2071" w:author="Hai Quang Le" w:date="2025-01-06T09:45:00Z" w16du:dateUtc="2025-01-06T02:45:00Z">
                <w:r w:rsidR="00B46A3C" w:rsidRPr="003A7C50" w:rsidDel="00E81571">
                  <w:rPr>
                    <w:rFonts w:ascii="Arial" w:hAnsi="Arial" w:cs="Arial"/>
                    <w:sz w:val="18"/>
                    <w:szCs w:val="18"/>
                    <w:rPrChange w:id="2072" w:author="Mai Ngoc Ngo" w:date="2024-10-24T14:01:00Z" w16du:dateUtc="2024-10-24T07:01:00Z">
                      <w:rPr/>
                    </w:rPrChange>
                  </w:rPr>
                  <w:delText xml:space="preserve"> (681,712,152)</w:delText>
                </w:r>
              </w:del>
            </w:ins>
          </w:p>
        </w:tc>
        <w:tc>
          <w:tcPr>
            <w:tcW w:w="1530" w:type="dxa"/>
            <w:vAlign w:val="bottom"/>
          </w:tcPr>
          <w:p w14:paraId="422686F9" w14:textId="7A84B09F" w:rsidR="003675DC" w:rsidRPr="00F560F6" w:rsidRDefault="00B46A3C" w:rsidP="0069716B">
            <w:pPr>
              <w:overflowPunct/>
              <w:autoSpaceDE/>
              <w:autoSpaceDN/>
              <w:adjustRightInd/>
              <w:ind w:right="-85"/>
              <w:jc w:val="right"/>
              <w:textAlignment w:val="auto"/>
              <w:rPr>
                <w:rFonts w:ascii="Arial" w:hAnsi="Arial" w:cs="Arial"/>
                <w:color w:val="000000"/>
                <w:sz w:val="18"/>
                <w:szCs w:val="18"/>
              </w:rPr>
            </w:pPr>
            <w:ins w:id="2073" w:author="Mai Ngoc Ngo" w:date="2024-10-24T13:58:00Z" w16du:dateUtc="2024-10-24T06:58:00Z">
              <w:r w:rsidRPr="003A7C50">
                <w:rPr>
                  <w:rFonts w:ascii="Arial" w:hAnsi="Arial" w:cs="Arial"/>
                  <w:sz w:val="18"/>
                  <w:szCs w:val="18"/>
                  <w:rPrChange w:id="2074" w:author="Mai Ngoc Ngo" w:date="2024-10-24T14:01:00Z" w16du:dateUtc="2024-10-24T07:01:00Z">
                    <w:rPr/>
                  </w:rPrChange>
                </w:rPr>
                <w:t xml:space="preserve"> -   </w:t>
              </w:r>
            </w:ins>
          </w:p>
        </w:tc>
        <w:tc>
          <w:tcPr>
            <w:tcW w:w="1659" w:type="dxa"/>
            <w:vAlign w:val="bottom"/>
          </w:tcPr>
          <w:p w14:paraId="5B14C5B6" w14:textId="1414E3D6" w:rsidR="003675DC" w:rsidRPr="00F560F6" w:rsidRDefault="00DA7E4D" w:rsidP="0069716B">
            <w:pPr>
              <w:overflowPunct/>
              <w:autoSpaceDE/>
              <w:autoSpaceDN/>
              <w:adjustRightInd/>
              <w:ind w:right="-85"/>
              <w:jc w:val="right"/>
              <w:textAlignment w:val="auto"/>
              <w:rPr>
                <w:rFonts w:ascii="Arial" w:hAnsi="Arial" w:cs="Arial"/>
                <w:color w:val="000000"/>
                <w:sz w:val="18"/>
                <w:szCs w:val="18"/>
              </w:rPr>
            </w:pPr>
            <w:ins w:id="2075" w:author="Hai Quang Le" w:date="2025-01-06T09:48:00Z" w16du:dateUtc="2025-01-06T02:48:00Z">
              <w:r w:rsidRPr="00E81571">
                <w:rPr>
                  <w:rFonts w:ascii="Arial" w:hAnsi="Arial" w:cs="Arial"/>
                  <w:sz w:val="18"/>
                  <w:szCs w:val="18"/>
                </w:rPr>
                <w:t>(2,213,367,834)</w:t>
              </w:r>
            </w:ins>
            <w:ins w:id="2076" w:author="Mai Ngoc Ngo" w:date="2024-10-24T13:58:00Z" w16du:dateUtc="2024-10-24T06:58:00Z">
              <w:del w:id="2077" w:author="Hai Quang Le" w:date="2025-01-06T09:48:00Z" w16du:dateUtc="2025-01-06T02:48:00Z">
                <w:r w:rsidR="00B46A3C" w:rsidRPr="003A7C50" w:rsidDel="00DA7E4D">
                  <w:rPr>
                    <w:rFonts w:ascii="Arial" w:hAnsi="Arial" w:cs="Arial"/>
                    <w:sz w:val="18"/>
                    <w:szCs w:val="18"/>
                    <w:rPrChange w:id="2078" w:author="Mai Ngoc Ngo" w:date="2024-10-24T14:01:00Z" w16du:dateUtc="2024-10-24T07:01:00Z">
                      <w:rPr/>
                    </w:rPrChange>
                  </w:rPr>
                  <w:delText xml:space="preserve"> (681,712,152)</w:delText>
                </w:r>
              </w:del>
            </w:ins>
          </w:p>
        </w:tc>
      </w:tr>
      <w:tr w:rsidR="00596949" w:rsidRPr="00F560F6" w14:paraId="5EB3A0E8" w14:textId="77777777" w:rsidTr="00596949">
        <w:trPr>
          <w:cantSplit/>
          <w:trHeight w:val="75"/>
          <w:del w:id="2079" w:author="Mai Ngoc Ngo" w:date="2024-10-24T13:58:00Z"/>
        </w:trPr>
        <w:tc>
          <w:tcPr>
            <w:tcW w:w="2552" w:type="dxa"/>
            <w:shd w:val="clear" w:color="auto" w:fill="auto"/>
            <w:noWrap/>
            <w:vAlign w:val="bottom"/>
          </w:tcPr>
          <w:p w14:paraId="7A62BA80" w14:textId="0F44D264" w:rsidR="003675DC" w:rsidRPr="00F560F6" w:rsidRDefault="00283ADB">
            <w:pPr>
              <w:overflowPunct/>
              <w:autoSpaceDE/>
              <w:autoSpaceDN/>
              <w:adjustRightInd/>
              <w:ind w:left="-108" w:right="-57"/>
              <w:textAlignment w:val="auto"/>
              <w:rPr>
                <w:del w:id="2080" w:author="Mai Ngoc Ngo" w:date="2024-10-24T13:58:00Z" w16du:dateUtc="2024-10-24T06:58:00Z"/>
                <w:rFonts w:ascii="Arial" w:hAnsi="Arial" w:cs="Arial"/>
                <w:color w:val="000000"/>
                <w:sz w:val="18"/>
                <w:szCs w:val="18"/>
              </w:rPr>
            </w:pPr>
            <w:ins w:id="2081" w:author="Mai Ngoc Ngo" w:date="2024-10-24T14:03:00Z" w16du:dateUtc="2024-10-24T07:03:00Z">
              <w:r w:rsidRPr="00283ADB">
                <w:rPr>
                  <w:rFonts w:ascii="Arial" w:hAnsi="Arial" w:cs="Arial"/>
                  <w:sz w:val="18"/>
                  <w:szCs w:val="18"/>
                  <w:rPrChange w:id="2082" w:author="Mai Ngoc Ngo" w:date="2024-10-24T14:03:00Z" w16du:dateUtc="2024-10-24T07:03:00Z">
                    <w:rPr/>
                  </w:rPrChange>
                </w:rPr>
                <w:t>Decrease of NCI due to capital transaction between subsidiary and NCI</w:t>
              </w:r>
            </w:ins>
            <w:del w:id="2083" w:author="Mai Ngoc Ngo" w:date="2024-10-24T13:58:00Z" w16du:dateUtc="2024-10-24T06:58:00Z">
              <w:r w:rsidRPr="00283ADB" w:rsidDel="009D6B98">
                <w:rPr>
                  <w:rFonts w:ascii="Arial" w:hAnsi="Arial" w:cs="Arial"/>
                  <w:color w:val="000000"/>
                  <w:sz w:val="18"/>
                  <w:szCs w:val="18"/>
                </w:rPr>
                <w:delText>Change in allowances for ECL</w:delText>
              </w:r>
            </w:del>
          </w:p>
        </w:tc>
        <w:tc>
          <w:tcPr>
            <w:tcW w:w="1559" w:type="dxa"/>
            <w:shd w:val="clear" w:color="auto" w:fill="auto"/>
            <w:vAlign w:val="bottom"/>
          </w:tcPr>
          <w:p w14:paraId="3899BB02" w14:textId="66C36F52" w:rsidR="003675DC" w:rsidRPr="00F560F6" w:rsidRDefault="00B46A3C">
            <w:pPr>
              <w:overflowPunct/>
              <w:autoSpaceDE/>
              <w:autoSpaceDN/>
              <w:adjustRightInd/>
              <w:ind w:right="-85" w:hanging="177"/>
              <w:textAlignment w:val="auto"/>
              <w:rPr>
                <w:del w:id="2084" w:author="Mai Ngoc Ngo" w:date="2024-10-24T13:58:00Z" w16du:dateUtc="2024-10-24T06:58:00Z"/>
                <w:rFonts w:ascii="Arial" w:hAnsi="Arial" w:cs="Arial"/>
                <w:color w:val="000000"/>
                <w:sz w:val="18"/>
                <w:szCs w:val="18"/>
              </w:rPr>
              <w:pPrChange w:id="2085" w:author="An Phuc Cao" w:date="2024-10-25T11:03:00Z" w16du:dateUtc="2024-10-25T04:03:00Z">
                <w:pPr>
                  <w:overflowPunct/>
                  <w:autoSpaceDE/>
                  <w:autoSpaceDN/>
                  <w:adjustRightInd/>
                  <w:ind w:right="-85" w:hanging="177"/>
                  <w:jc w:val="right"/>
                  <w:textAlignment w:val="auto"/>
                </w:pPr>
              </w:pPrChange>
            </w:pPr>
            <w:ins w:id="2086" w:author="Mai Ngoc Ngo" w:date="2024-10-24T13:58:00Z" w16du:dateUtc="2024-10-24T06:58:00Z">
              <w:r w:rsidRPr="003A7C50">
                <w:rPr>
                  <w:rFonts w:ascii="Arial" w:hAnsi="Arial" w:cs="Arial"/>
                  <w:sz w:val="18"/>
                  <w:szCs w:val="18"/>
                  <w:rPrChange w:id="2087" w:author="Mai Ngoc Ngo" w:date="2024-10-24T14:01:00Z" w16du:dateUtc="2024-10-24T07:01:00Z">
                    <w:rPr/>
                  </w:rPrChange>
                </w:rPr>
                <w:t xml:space="preserve"> -   </w:t>
              </w:r>
            </w:ins>
          </w:p>
        </w:tc>
        <w:tc>
          <w:tcPr>
            <w:tcW w:w="1648" w:type="dxa"/>
            <w:vAlign w:val="bottom"/>
          </w:tcPr>
          <w:p w14:paraId="7CA814F6" w14:textId="72928B15" w:rsidR="003675DC" w:rsidRPr="00F560F6" w:rsidRDefault="00B46A3C">
            <w:pPr>
              <w:overflowPunct/>
              <w:autoSpaceDE/>
              <w:autoSpaceDN/>
              <w:adjustRightInd/>
              <w:ind w:right="-85"/>
              <w:textAlignment w:val="auto"/>
              <w:rPr>
                <w:del w:id="2088" w:author="Mai Ngoc Ngo" w:date="2024-10-24T13:58:00Z" w16du:dateUtc="2024-10-24T06:58:00Z"/>
                <w:rFonts w:ascii="Arial" w:hAnsi="Arial" w:cs="Arial"/>
                <w:color w:val="000000"/>
                <w:sz w:val="18"/>
                <w:szCs w:val="18"/>
              </w:rPr>
              <w:pPrChange w:id="2089" w:author="An Phuc Cao" w:date="2024-10-25T11:03:00Z" w16du:dateUtc="2024-10-25T04:03:00Z">
                <w:pPr>
                  <w:overflowPunct/>
                  <w:autoSpaceDE/>
                  <w:autoSpaceDN/>
                  <w:adjustRightInd/>
                  <w:ind w:right="-85"/>
                  <w:jc w:val="right"/>
                  <w:textAlignment w:val="auto"/>
                </w:pPr>
              </w:pPrChange>
            </w:pPr>
            <w:ins w:id="2090" w:author="Mai Ngoc Ngo" w:date="2024-10-24T13:58:00Z" w16du:dateUtc="2024-10-24T06:58:00Z">
              <w:r w:rsidRPr="003A7C50">
                <w:rPr>
                  <w:rFonts w:ascii="Arial" w:hAnsi="Arial" w:cs="Arial"/>
                  <w:sz w:val="18"/>
                  <w:szCs w:val="18"/>
                  <w:rPrChange w:id="2091" w:author="Mai Ngoc Ngo" w:date="2024-10-24T14:01:00Z" w16du:dateUtc="2024-10-24T07:01:00Z">
                    <w:rPr/>
                  </w:rPrChange>
                </w:rPr>
                <w:t xml:space="preserve"> -   </w:t>
              </w:r>
            </w:ins>
          </w:p>
        </w:tc>
        <w:tc>
          <w:tcPr>
            <w:tcW w:w="1754" w:type="dxa"/>
            <w:gridSpan w:val="2"/>
            <w:vAlign w:val="bottom"/>
          </w:tcPr>
          <w:p w14:paraId="57392E62" w14:textId="7AEE8CDA" w:rsidR="003675DC" w:rsidRPr="00F560F6" w:rsidRDefault="00B46A3C">
            <w:pPr>
              <w:overflowPunct/>
              <w:autoSpaceDE/>
              <w:autoSpaceDN/>
              <w:adjustRightInd/>
              <w:ind w:right="-85"/>
              <w:textAlignment w:val="auto"/>
              <w:rPr>
                <w:del w:id="2092" w:author="Mai Ngoc Ngo" w:date="2024-10-24T13:58:00Z" w16du:dateUtc="2024-10-24T06:58:00Z"/>
                <w:rFonts w:ascii="Arial" w:hAnsi="Arial" w:cs="Arial"/>
                <w:color w:val="000000"/>
                <w:sz w:val="18"/>
                <w:szCs w:val="18"/>
              </w:rPr>
              <w:pPrChange w:id="2093" w:author="An Phuc Cao" w:date="2024-10-25T11:03:00Z" w16du:dateUtc="2024-10-25T04:03:00Z">
                <w:pPr>
                  <w:overflowPunct/>
                  <w:autoSpaceDE/>
                  <w:autoSpaceDN/>
                  <w:adjustRightInd/>
                  <w:ind w:right="-85"/>
                  <w:jc w:val="right"/>
                  <w:textAlignment w:val="auto"/>
                </w:pPr>
              </w:pPrChange>
            </w:pPr>
            <w:ins w:id="2094" w:author="Mai Ngoc Ngo" w:date="2024-10-24T13:58:00Z" w16du:dateUtc="2024-10-24T06:58:00Z">
              <w:r w:rsidRPr="003A7C50">
                <w:rPr>
                  <w:rFonts w:ascii="Arial" w:hAnsi="Arial" w:cs="Arial"/>
                  <w:sz w:val="18"/>
                  <w:szCs w:val="18"/>
                  <w:rPrChange w:id="2095" w:author="Mai Ngoc Ngo" w:date="2024-10-24T14:01:00Z" w16du:dateUtc="2024-10-24T07:01:00Z">
                    <w:rPr/>
                  </w:rPrChange>
                </w:rPr>
                <w:t xml:space="preserve"> -   </w:t>
              </w:r>
            </w:ins>
          </w:p>
        </w:tc>
        <w:tc>
          <w:tcPr>
            <w:tcW w:w="1702" w:type="dxa"/>
            <w:gridSpan w:val="2"/>
            <w:vAlign w:val="bottom"/>
          </w:tcPr>
          <w:p w14:paraId="47B539BF" w14:textId="2C9E7A83" w:rsidR="003675DC" w:rsidRPr="00F560F6" w:rsidRDefault="00B46A3C">
            <w:pPr>
              <w:overflowPunct/>
              <w:autoSpaceDE/>
              <w:autoSpaceDN/>
              <w:adjustRightInd/>
              <w:ind w:right="-85"/>
              <w:textAlignment w:val="auto"/>
              <w:rPr>
                <w:del w:id="2096" w:author="Mai Ngoc Ngo" w:date="2024-10-24T13:58:00Z" w16du:dateUtc="2024-10-24T06:58:00Z"/>
                <w:rFonts w:ascii="Arial" w:hAnsi="Arial" w:cs="Arial"/>
                <w:color w:val="000000"/>
                <w:sz w:val="18"/>
                <w:szCs w:val="18"/>
              </w:rPr>
              <w:pPrChange w:id="2097" w:author="An Phuc Cao" w:date="2024-10-25T11:03:00Z" w16du:dateUtc="2024-10-25T04:03:00Z">
                <w:pPr>
                  <w:overflowPunct/>
                  <w:autoSpaceDE/>
                  <w:autoSpaceDN/>
                  <w:adjustRightInd/>
                  <w:ind w:right="-85"/>
                  <w:jc w:val="right"/>
                  <w:textAlignment w:val="auto"/>
                </w:pPr>
              </w:pPrChange>
            </w:pPr>
            <w:ins w:id="2098" w:author="Mai Ngoc Ngo" w:date="2024-10-24T13:58:00Z" w16du:dateUtc="2024-10-24T06:58:00Z">
              <w:r w:rsidRPr="003A7C50">
                <w:rPr>
                  <w:rFonts w:ascii="Arial" w:hAnsi="Arial" w:cs="Arial"/>
                  <w:sz w:val="18"/>
                  <w:szCs w:val="18"/>
                  <w:rPrChange w:id="2099" w:author="Mai Ngoc Ngo" w:date="2024-10-24T14:01:00Z" w16du:dateUtc="2024-10-24T07:01:00Z">
                    <w:rPr/>
                  </w:rPrChange>
                </w:rPr>
                <w:t xml:space="preserve"> (599,921,304)</w:t>
              </w:r>
            </w:ins>
          </w:p>
        </w:tc>
        <w:tc>
          <w:tcPr>
            <w:tcW w:w="1771" w:type="dxa"/>
            <w:vAlign w:val="bottom"/>
          </w:tcPr>
          <w:p w14:paraId="0E752D8E" w14:textId="56CEBC0B" w:rsidR="003675DC" w:rsidRPr="00F560F6" w:rsidRDefault="00B46A3C">
            <w:pPr>
              <w:overflowPunct/>
              <w:autoSpaceDE/>
              <w:autoSpaceDN/>
              <w:adjustRightInd/>
              <w:ind w:right="-85"/>
              <w:textAlignment w:val="auto"/>
              <w:rPr>
                <w:del w:id="2100" w:author="Mai Ngoc Ngo" w:date="2024-10-24T13:58:00Z" w16du:dateUtc="2024-10-24T06:58:00Z"/>
                <w:rFonts w:ascii="Arial" w:hAnsi="Arial" w:cs="Arial"/>
                <w:color w:val="000000"/>
                <w:sz w:val="18"/>
                <w:szCs w:val="18"/>
              </w:rPr>
              <w:pPrChange w:id="2101" w:author="An Phuc Cao" w:date="2024-10-25T11:03:00Z" w16du:dateUtc="2024-10-25T04:03:00Z">
                <w:pPr>
                  <w:overflowPunct/>
                  <w:autoSpaceDE/>
                  <w:autoSpaceDN/>
                  <w:adjustRightInd/>
                  <w:ind w:right="-85"/>
                  <w:jc w:val="right"/>
                  <w:textAlignment w:val="auto"/>
                </w:pPr>
              </w:pPrChange>
            </w:pPr>
            <w:ins w:id="2102" w:author="Mai Ngoc Ngo" w:date="2024-10-24T13:58:00Z" w16du:dateUtc="2024-10-24T06:58:00Z">
              <w:r w:rsidRPr="003A7C50">
                <w:rPr>
                  <w:rFonts w:ascii="Arial" w:hAnsi="Arial" w:cs="Arial"/>
                  <w:sz w:val="18"/>
                  <w:szCs w:val="18"/>
                  <w:rPrChange w:id="2103" w:author="Mai Ngoc Ngo" w:date="2024-10-24T14:01:00Z" w16du:dateUtc="2024-10-24T07:01:00Z">
                    <w:rPr/>
                  </w:rPrChange>
                </w:rPr>
                <w:t xml:space="preserve"> (599,921,304)</w:t>
              </w:r>
            </w:ins>
          </w:p>
        </w:tc>
        <w:tc>
          <w:tcPr>
            <w:tcW w:w="1530" w:type="dxa"/>
            <w:vAlign w:val="bottom"/>
          </w:tcPr>
          <w:p w14:paraId="406159E8" w14:textId="5410E4A3" w:rsidR="003675DC" w:rsidRPr="00F560F6" w:rsidRDefault="00B46A3C">
            <w:pPr>
              <w:overflowPunct/>
              <w:autoSpaceDE/>
              <w:autoSpaceDN/>
              <w:adjustRightInd/>
              <w:ind w:right="-85"/>
              <w:textAlignment w:val="auto"/>
              <w:rPr>
                <w:del w:id="2104" w:author="Mai Ngoc Ngo" w:date="2024-10-24T13:58:00Z" w16du:dateUtc="2024-10-24T06:58:00Z"/>
                <w:rFonts w:ascii="Arial" w:hAnsi="Arial" w:cs="Arial"/>
                <w:color w:val="000000"/>
                <w:sz w:val="18"/>
                <w:szCs w:val="18"/>
              </w:rPr>
              <w:pPrChange w:id="2105" w:author="An Phuc Cao" w:date="2024-10-25T11:03:00Z" w16du:dateUtc="2024-10-25T04:03:00Z">
                <w:pPr>
                  <w:overflowPunct/>
                  <w:autoSpaceDE/>
                  <w:autoSpaceDN/>
                  <w:adjustRightInd/>
                  <w:ind w:right="-85"/>
                  <w:jc w:val="right"/>
                  <w:textAlignment w:val="auto"/>
                </w:pPr>
              </w:pPrChange>
            </w:pPr>
            <w:ins w:id="2106" w:author="Mai Ngoc Ngo" w:date="2024-10-24T13:58:00Z" w16du:dateUtc="2024-10-24T06:58:00Z">
              <w:r w:rsidRPr="003A7C50">
                <w:rPr>
                  <w:rFonts w:ascii="Arial" w:hAnsi="Arial" w:cs="Arial"/>
                  <w:sz w:val="18"/>
                  <w:szCs w:val="18"/>
                  <w:rPrChange w:id="2107" w:author="Mai Ngoc Ngo" w:date="2024-10-24T14:01:00Z" w16du:dateUtc="2024-10-24T07:01:00Z">
                    <w:rPr/>
                  </w:rPrChange>
                </w:rPr>
                <w:t xml:space="preserve"> (78,695)</w:t>
              </w:r>
            </w:ins>
          </w:p>
        </w:tc>
        <w:tc>
          <w:tcPr>
            <w:tcW w:w="1659" w:type="dxa"/>
            <w:vAlign w:val="bottom"/>
          </w:tcPr>
          <w:p w14:paraId="71C2F165" w14:textId="2720179C" w:rsidR="003675DC" w:rsidRPr="00F560F6" w:rsidRDefault="00B46A3C">
            <w:pPr>
              <w:overflowPunct/>
              <w:autoSpaceDE/>
              <w:autoSpaceDN/>
              <w:adjustRightInd/>
              <w:ind w:right="-85"/>
              <w:textAlignment w:val="auto"/>
              <w:rPr>
                <w:del w:id="2108" w:author="Mai Ngoc Ngo" w:date="2024-10-24T13:58:00Z" w16du:dateUtc="2024-10-24T06:58:00Z"/>
                <w:rFonts w:ascii="Arial" w:hAnsi="Arial" w:cs="Arial"/>
                <w:color w:val="000000"/>
                <w:sz w:val="18"/>
                <w:szCs w:val="18"/>
              </w:rPr>
              <w:pPrChange w:id="2109" w:author="An Phuc Cao" w:date="2024-10-25T11:03:00Z" w16du:dateUtc="2024-10-25T04:03:00Z">
                <w:pPr>
                  <w:overflowPunct/>
                  <w:autoSpaceDE/>
                  <w:autoSpaceDN/>
                  <w:adjustRightInd/>
                  <w:ind w:right="-85"/>
                  <w:jc w:val="right"/>
                  <w:textAlignment w:val="auto"/>
                </w:pPr>
              </w:pPrChange>
            </w:pPr>
            <w:ins w:id="2110" w:author="Mai Ngoc Ngo" w:date="2024-10-24T13:58:00Z" w16du:dateUtc="2024-10-24T06:58:00Z">
              <w:r w:rsidRPr="003A7C50">
                <w:rPr>
                  <w:rFonts w:ascii="Arial" w:hAnsi="Arial" w:cs="Arial"/>
                  <w:sz w:val="18"/>
                  <w:szCs w:val="18"/>
                  <w:rPrChange w:id="2111" w:author="Mai Ngoc Ngo" w:date="2024-10-24T14:01:00Z" w16du:dateUtc="2024-10-24T07:01:00Z">
                    <w:rPr/>
                  </w:rPrChange>
                </w:rPr>
                <w:t xml:space="preserve"> (599,999,999)</w:t>
              </w:r>
            </w:ins>
          </w:p>
        </w:tc>
      </w:tr>
      <w:tr w:rsidR="00596949" w:rsidRPr="00F560F6" w14:paraId="4A28A7E2" w14:textId="77777777" w:rsidTr="00596949">
        <w:trPr>
          <w:cantSplit/>
          <w:trHeight w:val="75"/>
        </w:trPr>
        <w:tc>
          <w:tcPr>
            <w:tcW w:w="2552" w:type="dxa"/>
            <w:shd w:val="clear" w:color="auto" w:fill="auto"/>
            <w:noWrap/>
            <w:vAlign w:val="bottom"/>
          </w:tcPr>
          <w:p w14:paraId="7AE08449" w14:textId="4AEFB238" w:rsidR="003675DC" w:rsidRPr="00F560F6" w:rsidRDefault="00786E61" w:rsidP="0069716B">
            <w:pPr>
              <w:overflowPunct/>
              <w:autoSpaceDE/>
              <w:autoSpaceDN/>
              <w:adjustRightInd/>
              <w:ind w:left="-108" w:right="-57"/>
              <w:textAlignment w:val="auto"/>
              <w:rPr>
                <w:rFonts w:ascii="Arial" w:hAnsi="Arial" w:cs="Arial"/>
                <w:color w:val="000000"/>
                <w:sz w:val="18"/>
                <w:szCs w:val="18"/>
              </w:rPr>
            </w:pPr>
            <w:ins w:id="2112" w:author="Hai Quang Le" w:date="2025-01-06T09:38:00Z" w16du:dateUtc="2025-01-06T02:38:00Z">
              <w:r w:rsidRPr="00786E61">
                <w:rPr>
                  <w:rFonts w:ascii="Arial" w:hAnsi="Arial" w:cs="Arial"/>
                  <w:sz w:val="18"/>
                  <w:szCs w:val="18"/>
                </w:rPr>
                <w:t>Decrease of NCI due to capital transaction between subsidiary and NCI</w:t>
              </w:r>
            </w:ins>
            <w:ins w:id="2113" w:author="Mai Ngoc Ngo" w:date="2024-10-24T14:03:00Z" w16du:dateUtc="2024-10-24T07:03:00Z">
              <w:del w:id="2114" w:author="Hai Quang Le" w:date="2025-01-06T09:38:00Z" w16du:dateUtc="2025-01-06T02:38:00Z">
                <w:r w:rsidR="00283ADB" w:rsidRPr="00283ADB" w:rsidDel="00786E61">
                  <w:rPr>
                    <w:rFonts w:ascii="Arial" w:hAnsi="Arial" w:cs="Arial"/>
                    <w:sz w:val="18"/>
                    <w:szCs w:val="18"/>
                    <w:rPrChange w:id="2115" w:author="Mai Ngoc Ngo" w:date="2024-10-24T14:03:00Z" w16du:dateUtc="2024-10-24T07:03:00Z">
                      <w:rPr/>
                    </w:rPrChange>
                  </w:rPr>
                  <w:delText>Loss during the year</w:delText>
                </w:r>
              </w:del>
            </w:ins>
            <w:del w:id="2116" w:author="Mai Ngoc Ngo" w:date="2024-10-24T14:03:00Z" w16du:dateUtc="2024-10-24T07:03:00Z">
              <w:r w:rsidR="00283ADB" w:rsidRPr="00283ADB" w:rsidDel="00346024">
                <w:rPr>
                  <w:rFonts w:ascii="Arial" w:hAnsi="Arial" w:cs="Arial"/>
                  <w:color w:val="000000"/>
                  <w:sz w:val="18"/>
                  <w:szCs w:val="18"/>
                </w:rPr>
                <w:delText>Tax on OCI</w:delText>
              </w:r>
            </w:del>
          </w:p>
        </w:tc>
        <w:tc>
          <w:tcPr>
            <w:tcW w:w="1559" w:type="dxa"/>
            <w:shd w:val="clear" w:color="auto" w:fill="auto"/>
            <w:vAlign w:val="bottom"/>
          </w:tcPr>
          <w:p w14:paraId="123FE0D4" w14:textId="00E3A4EE" w:rsidR="003675DC" w:rsidRPr="00F560F6" w:rsidRDefault="00B46A3C" w:rsidP="0069716B">
            <w:pPr>
              <w:pBdr>
                <w:bottom w:val="single" w:sz="4" w:space="1" w:color="auto"/>
              </w:pBdr>
              <w:overflowPunct/>
              <w:autoSpaceDE/>
              <w:autoSpaceDN/>
              <w:adjustRightInd/>
              <w:ind w:right="-85" w:hanging="177"/>
              <w:jc w:val="right"/>
              <w:textAlignment w:val="auto"/>
              <w:rPr>
                <w:rFonts w:ascii="Arial" w:hAnsi="Arial" w:cs="Arial"/>
                <w:color w:val="000000"/>
                <w:sz w:val="18"/>
                <w:szCs w:val="18"/>
              </w:rPr>
            </w:pPr>
            <w:ins w:id="2117" w:author="Mai Ngoc Ngo" w:date="2024-10-24T13:58:00Z" w16du:dateUtc="2024-10-24T06:58:00Z">
              <w:r w:rsidRPr="003A7C50">
                <w:rPr>
                  <w:rFonts w:ascii="Arial" w:hAnsi="Arial" w:cs="Arial"/>
                  <w:sz w:val="18"/>
                  <w:szCs w:val="18"/>
                  <w:rPrChange w:id="2118" w:author="Mai Ngoc Ngo" w:date="2024-10-24T14:01:00Z" w16du:dateUtc="2024-10-24T07:01:00Z">
                    <w:rPr/>
                  </w:rPrChange>
                </w:rPr>
                <w:t xml:space="preserve"> </w:t>
              </w:r>
              <w:del w:id="2119" w:author="Hai Quang Le" w:date="2025-01-06T09:39:00Z" w16du:dateUtc="2025-01-06T02:39:00Z">
                <w:r w:rsidRPr="003A7C50" w:rsidDel="00786E61">
                  <w:rPr>
                    <w:rFonts w:ascii="Arial" w:hAnsi="Arial" w:cs="Arial"/>
                    <w:sz w:val="18"/>
                    <w:szCs w:val="18"/>
                    <w:rPrChange w:id="2120" w:author="Mai Ngoc Ngo" w:date="2024-10-24T14:01:00Z" w16du:dateUtc="2024-10-24T07:01:00Z">
                      <w:rPr/>
                    </w:rPrChange>
                  </w:rPr>
                  <w:delText>134,641,110,000</w:delText>
                </w:r>
              </w:del>
            </w:ins>
            <w:ins w:id="2121" w:author="Hai Quang Le" w:date="2025-01-06T09:39:00Z" w16du:dateUtc="2025-01-06T02:39:00Z">
              <w:r w:rsidR="00786E61">
                <w:rPr>
                  <w:rFonts w:ascii="Arial" w:hAnsi="Arial" w:cs="Arial"/>
                  <w:sz w:val="18"/>
                  <w:szCs w:val="18"/>
                </w:rPr>
                <w:t>-</w:t>
              </w:r>
            </w:ins>
            <w:ins w:id="2122" w:author="Mai Ngoc Ngo" w:date="2024-10-24T13:58:00Z" w16du:dateUtc="2024-10-24T06:58:00Z">
              <w:r w:rsidRPr="003A7C50">
                <w:rPr>
                  <w:rFonts w:ascii="Arial" w:hAnsi="Arial" w:cs="Arial"/>
                  <w:sz w:val="18"/>
                  <w:szCs w:val="18"/>
                  <w:rPrChange w:id="2123" w:author="Mai Ngoc Ngo" w:date="2024-10-24T14:01:00Z" w16du:dateUtc="2024-10-24T07:01:00Z">
                    <w:rPr/>
                  </w:rPrChange>
                </w:rPr>
                <w:t xml:space="preserve"> </w:t>
              </w:r>
            </w:ins>
          </w:p>
        </w:tc>
        <w:tc>
          <w:tcPr>
            <w:tcW w:w="1648" w:type="dxa"/>
            <w:vAlign w:val="bottom"/>
          </w:tcPr>
          <w:p w14:paraId="37A0E5AE" w14:textId="3BC42043" w:rsidR="003675DC" w:rsidRPr="00F560F6" w:rsidRDefault="00B46A3C"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2124" w:author="Mai Ngoc Ngo" w:date="2024-10-24T13:58:00Z" w16du:dateUtc="2024-10-24T06:58:00Z">
              <w:r w:rsidRPr="003A7C50">
                <w:rPr>
                  <w:rFonts w:ascii="Arial" w:hAnsi="Arial" w:cs="Arial"/>
                  <w:sz w:val="18"/>
                  <w:szCs w:val="18"/>
                  <w:rPrChange w:id="2125" w:author="Mai Ngoc Ngo" w:date="2024-10-24T14:01:00Z" w16du:dateUtc="2024-10-24T07:01:00Z">
                    <w:rPr/>
                  </w:rPrChange>
                </w:rPr>
                <w:t xml:space="preserve"> </w:t>
              </w:r>
              <w:del w:id="2126" w:author="Hai Quang Le" w:date="2025-01-06T09:39:00Z" w16du:dateUtc="2025-01-06T02:39:00Z">
                <w:r w:rsidRPr="003A7C50" w:rsidDel="00786E61">
                  <w:rPr>
                    <w:rFonts w:ascii="Arial" w:hAnsi="Arial" w:cs="Arial"/>
                    <w:sz w:val="18"/>
                    <w:szCs w:val="18"/>
                    <w:rPrChange w:id="2127" w:author="Mai Ngoc Ngo" w:date="2024-10-24T14:01:00Z" w16du:dateUtc="2024-10-24T07:01:00Z">
                      <w:rPr/>
                    </w:rPrChange>
                  </w:rPr>
                  <w:delText>515,310,808,868</w:delText>
                </w:r>
              </w:del>
            </w:ins>
            <w:ins w:id="2128" w:author="Hai Quang Le" w:date="2025-01-06T09:39:00Z" w16du:dateUtc="2025-01-06T02:39:00Z">
              <w:r w:rsidR="00786E61">
                <w:rPr>
                  <w:rFonts w:ascii="Arial" w:hAnsi="Arial" w:cs="Arial"/>
                  <w:sz w:val="18"/>
                  <w:szCs w:val="18"/>
                </w:rPr>
                <w:t>-</w:t>
              </w:r>
            </w:ins>
            <w:ins w:id="2129" w:author="Mai Ngoc Ngo" w:date="2024-10-24T13:58:00Z" w16du:dateUtc="2024-10-24T06:58:00Z">
              <w:r w:rsidRPr="003A7C50">
                <w:rPr>
                  <w:rFonts w:ascii="Arial" w:hAnsi="Arial" w:cs="Arial"/>
                  <w:sz w:val="18"/>
                  <w:szCs w:val="18"/>
                  <w:rPrChange w:id="2130" w:author="Mai Ngoc Ngo" w:date="2024-10-24T14:01:00Z" w16du:dateUtc="2024-10-24T07:01:00Z">
                    <w:rPr/>
                  </w:rPrChange>
                </w:rPr>
                <w:t xml:space="preserve"> </w:t>
              </w:r>
            </w:ins>
          </w:p>
        </w:tc>
        <w:tc>
          <w:tcPr>
            <w:tcW w:w="1754" w:type="dxa"/>
            <w:gridSpan w:val="2"/>
            <w:vAlign w:val="bottom"/>
          </w:tcPr>
          <w:p w14:paraId="329814AF" w14:textId="5C7E9C1A" w:rsidR="003675DC" w:rsidRPr="00F560F6" w:rsidRDefault="00B46A3C"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2131" w:author="Mai Ngoc Ngo" w:date="2024-10-24T13:58:00Z" w16du:dateUtc="2024-10-24T06:58:00Z">
              <w:del w:id="2132" w:author="Hai Quang Le" w:date="2025-01-06T09:40:00Z" w16du:dateUtc="2025-01-06T02:40:00Z">
                <w:r w:rsidRPr="003A7C50" w:rsidDel="006D31FB">
                  <w:rPr>
                    <w:rFonts w:ascii="Arial" w:hAnsi="Arial" w:cs="Arial"/>
                    <w:sz w:val="18"/>
                    <w:szCs w:val="18"/>
                    <w:rPrChange w:id="2133" w:author="Mai Ngoc Ngo" w:date="2024-10-24T14:01:00Z" w16du:dateUtc="2024-10-24T07:01:00Z">
                      <w:rPr/>
                    </w:rPrChange>
                  </w:rPr>
                  <w:delText xml:space="preserve"> 6,992,558,543</w:delText>
                </w:r>
              </w:del>
            </w:ins>
            <w:ins w:id="2134" w:author="Hai Quang Le" w:date="2025-01-06T09:40:00Z" w16du:dateUtc="2025-01-06T02:40:00Z">
              <w:r w:rsidR="006D31FB">
                <w:rPr>
                  <w:rFonts w:ascii="Arial" w:hAnsi="Arial" w:cs="Arial"/>
                  <w:sz w:val="18"/>
                  <w:szCs w:val="18"/>
                </w:rPr>
                <w:t>-</w:t>
              </w:r>
            </w:ins>
            <w:ins w:id="2135" w:author="Mai Ngoc Ngo" w:date="2024-10-24T13:58:00Z" w16du:dateUtc="2024-10-24T06:58:00Z">
              <w:r w:rsidRPr="003A7C50">
                <w:rPr>
                  <w:rFonts w:ascii="Arial" w:hAnsi="Arial" w:cs="Arial"/>
                  <w:sz w:val="18"/>
                  <w:szCs w:val="18"/>
                  <w:rPrChange w:id="2136" w:author="Mai Ngoc Ngo" w:date="2024-10-24T14:01:00Z" w16du:dateUtc="2024-10-24T07:01:00Z">
                    <w:rPr/>
                  </w:rPrChange>
                </w:rPr>
                <w:t xml:space="preserve"> </w:t>
              </w:r>
            </w:ins>
          </w:p>
        </w:tc>
        <w:tc>
          <w:tcPr>
            <w:tcW w:w="1702" w:type="dxa"/>
            <w:gridSpan w:val="2"/>
            <w:vAlign w:val="bottom"/>
          </w:tcPr>
          <w:p w14:paraId="0F5E5A90" w14:textId="05BC44B4" w:rsidR="003675DC" w:rsidRPr="00F560F6" w:rsidRDefault="00B46A3C"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2137" w:author="Mai Ngoc Ngo" w:date="2024-10-24T13:58:00Z" w16du:dateUtc="2024-10-24T06:58:00Z">
              <w:r w:rsidRPr="003A7C50">
                <w:rPr>
                  <w:rFonts w:ascii="Arial" w:hAnsi="Arial" w:cs="Arial"/>
                  <w:sz w:val="18"/>
                  <w:szCs w:val="18"/>
                  <w:rPrChange w:id="2138" w:author="Mai Ngoc Ngo" w:date="2024-10-24T14:01:00Z" w16du:dateUtc="2024-10-24T07:01:00Z">
                    <w:rPr/>
                  </w:rPrChange>
                </w:rPr>
                <w:t xml:space="preserve"> </w:t>
              </w:r>
            </w:ins>
            <w:ins w:id="2139" w:author="Hai Quang Le" w:date="2025-01-06T09:41:00Z" w16du:dateUtc="2025-01-06T02:41:00Z">
              <w:r w:rsidR="009C308B" w:rsidRPr="009C308B">
                <w:rPr>
                  <w:rFonts w:ascii="Arial" w:hAnsi="Arial" w:cs="Arial"/>
                  <w:sz w:val="18"/>
                  <w:szCs w:val="18"/>
                </w:rPr>
                <w:t xml:space="preserve"> (599,921,304)</w:t>
              </w:r>
            </w:ins>
            <w:ins w:id="2140" w:author="Mai Ngoc Ngo" w:date="2024-10-24T13:58:00Z" w16du:dateUtc="2024-10-24T06:58:00Z">
              <w:del w:id="2141" w:author="Hai Quang Le" w:date="2025-01-06T09:41:00Z" w16du:dateUtc="2025-01-06T02:41:00Z">
                <w:r w:rsidRPr="003A7C50" w:rsidDel="009C308B">
                  <w:rPr>
                    <w:rFonts w:ascii="Arial" w:hAnsi="Arial" w:cs="Arial"/>
                    <w:sz w:val="18"/>
                    <w:szCs w:val="18"/>
                    <w:rPrChange w:id="2142" w:author="Mai Ngoc Ngo" w:date="2024-10-24T14:01:00Z" w16du:dateUtc="2024-10-24T07:01:00Z">
                      <w:rPr/>
                    </w:rPrChange>
                  </w:rPr>
                  <w:delText>(201,736,500,896)</w:delText>
                </w:r>
              </w:del>
            </w:ins>
          </w:p>
        </w:tc>
        <w:tc>
          <w:tcPr>
            <w:tcW w:w="1771" w:type="dxa"/>
            <w:vAlign w:val="bottom"/>
          </w:tcPr>
          <w:p w14:paraId="31C509C0" w14:textId="6605507C" w:rsidR="003675DC" w:rsidRPr="00F560F6" w:rsidRDefault="00B46A3C"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2143" w:author="Mai Ngoc Ngo" w:date="2024-10-24T13:58:00Z" w16du:dateUtc="2024-10-24T06:58:00Z">
              <w:r w:rsidRPr="003A7C50">
                <w:rPr>
                  <w:rFonts w:ascii="Arial" w:hAnsi="Arial" w:cs="Arial"/>
                  <w:sz w:val="18"/>
                  <w:szCs w:val="18"/>
                  <w:rPrChange w:id="2144" w:author="Mai Ngoc Ngo" w:date="2024-10-24T14:01:00Z" w16du:dateUtc="2024-10-24T07:01:00Z">
                    <w:rPr/>
                  </w:rPrChange>
                </w:rPr>
                <w:t xml:space="preserve"> </w:t>
              </w:r>
            </w:ins>
            <w:ins w:id="2145" w:author="Hai Quang Le" w:date="2025-01-06T09:45:00Z" w16du:dateUtc="2025-01-06T02:45:00Z">
              <w:r w:rsidR="00E81571" w:rsidRPr="00E81571">
                <w:rPr>
                  <w:rFonts w:ascii="Arial" w:hAnsi="Arial" w:cs="Arial"/>
                  <w:sz w:val="18"/>
                  <w:szCs w:val="18"/>
                </w:rPr>
                <w:t xml:space="preserve"> (599,921,304)</w:t>
              </w:r>
            </w:ins>
            <w:ins w:id="2146" w:author="Mai Ngoc Ngo" w:date="2024-10-24T13:58:00Z" w16du:dateUtc="2024-10-24T06:58:00Z">
              <w:del w:id="2147" w:author="Hai Quang Le" w:date="2025-01-06T09:45:00Z" w16du:dateUtc="2025-01-06T02:45:00Z">
                <w:r w:rsidRPr="003A7C50" w:rsidDel="00E81571">
                  <w:rPr>
                    <w:rFonts w:ascii="Arial" w:hAnsi="Arial" w:cs="Arial"/>
                    <w:sz w:val="18"/>
                    <w:szCs w:val="18"/>
                    <w:rPrChange w:id="2148" w:author="Mai Ngoc Ngo" w:date="2024-10-24T14:01:00Z" w16du:dateUtc="2024-10-24T07:01:00Z">
                      <w:rPr/>
                    </w:rPrChange>
                  </w:rPr>
                  <w:delText xml:space="preserve">455,207,976,515 </w:delText>
                </w:r>
              </w:del>
            </w:ins>
          </w:p>
        </w:tc>
        <w:tc>
          <w:tcPr>
            <w:tcW w:w="1530" w:type="dxa"/>
            <w:vAlign w:val="bottom"/>
          </w:tcPr>
          <w:p w14:paraId="6F13D081" w14:textId="62F21DC1" w:rsidR="003675DC" w:rsidRPr="00F560F6" w:rsidRDefault="00B46A3C"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2149" w:author="Mai Ngoc Ngo" w:date="2024-10-24T13:58:00Z" w16du:dateUtc="2024-10-24T06:58:00Z">
              <w:r w:rsidRPr="003A7C50">
                <w:rPr>
                  <w:rFonts w:ascii="Arial" w:hAnsi="Arial" w:cs="Arial"/>
                  <w:sz w:val="18"/>
                  <w:szCs w:val="18"/>
                  <w:rPrChange w:id="2150" w:author="Mai Ngoc Ngo" w:date="2024-10-24T14:01:00Z" w16du:dateUtc="2024-10-24T07:01:00Z">
                    <w:rPr/>
                  </w:rPrChange>
                </w:rPr>
                <w:t xml:space="preserve"> </w:t>
              </w:r>
            </w:ins>
            <w:ins w:id="2151" w:author="Hai Quang Le" w:date="2025-01-06T09:46:00Z" w16du:dateUtc="2025-01-06T02:46:00Z">
              <w:r w:rsidR="001569DF" w:rsidRPr="001569DF">
                <w:rPr>
                  <w:rFonts w:ascii="Arial" w:hAnsi="Arial" w:cs="Arial"/>
                  <w:sz w:val="18"/>
                  <w:szCs w:val="18"/>
                </w:rPr>
                <w:t xml:space="preserve"> (78,695)</w:t>
              </w:r>
            </w:ins>
            <w:ins w:id="2152" w:author="Mai Ngoc Ngo" w:date="2024-10-24T13:58:00Z" w16du:dateUtc="2024-10-24T06:58:00Z">
              <w:del w:id="2153" w:author="Hai Quang Le" w:date="2025-01-06T09:46:00Z" w16du:dateUtc="2025-01-06T02:46:00Z">
                <w:r w:rsidRPr="003A7C50" w:rsidDel="001569DF">
                  <w:rPr>
                    <w:rFonts w:ascii="Arial" w:hAnsi="Arial" w:cs="Arial"/>
                    <w:sz w:val="18"/>
                    <w:szCs w:val="18"/>
                    <w:rPrChange w:id="2154" w:author="Mai Ngoc Ngo" w:date="2024-10-24T14:01:00Z" w16du:dateUtc="2024-10-24T07:01:00Z">
                      <w:rPr/>
                    </w:rPrChange>
                  </w:rPr>
                  <w:delText xml:space="preserve">1,066,376,118 </w:delText>
                </w:r>
              </w:del>
            </w:ins>
          </w:p>
        </w:tc>
        <w:tc>
          <w:tcPr>
            <w:tcW w:w="1659" w:type="dxa"/>
            <w:vAlign w:val="bottom"/>
          </w:tcPr>
          <w:p w14:paraId="6632E92F" w14:textId="45E6C0A5" w:rsidR="003675DC" w:rsidRPr="00F560F6" w:rsidRDefault="00B46A3C" w:rsidP="0069716B">
            <w:pPr>
              <w:pBdr>
                <w:bottom w:val="single" w:sz="4" w:space="1" w:color="auto"/>
              </w:pBdr>
              <w:overflowPunct/>
              <w:autoSpaceDE/>
              <w:autoSpaceDN/>
              <w:adjustRightInd/>
              <w:ind w:right="-85"/>
              <w:jc w:val="right"/>
              <w:textAlignment w:val="auto"/>
              <w:rPr>
                <w:rFonts w:ascii="Arial" w:hAnsi="Arial" w:cs="Arial"/>
                <w:color w:val="000000"/>
                <w:sz w:val="18"/>
                <w:szCs w:val="18"/>
              </w:rPr>
            </w:pPr>
            <w:ins w:id="2155" w:author="Mai Ngoc Ngo" w:date="2024-10-24T13:58:00Z" w16du:dateUtc="2024-10-24T06:58:00Z">
              <w:r w:rsidRPr="003A7C50">
                <w:rPr>
                  <w:rFonts w:ascii="Arial" w:hAnsi="Arial" w:cs="Arial"/>
                  <w:sz w:val="18"/>
                  <w:szCs w:val="18"/>
                  <w:rPrChange w:id="2156" w:author="Mai Ngoc Ngo" w:date="2024-10-24T14:01:00Z" w16du:dateUtc="2024-10-24T07:01:00Z">
                    <w:rPr/>
                  </w:rPrChange>
                </w:rPr>
                <w:t xml:space="preserve"> </w:t>
              </w:r>
            </w:ins>
            <w:ins w:id="2157" w:author="Hai Quang Le" w:date="2025-01-06T09:48:00Z" w16du:dateUtc="2025-01-06T02:48:00Z">
              <w:r w:rsidR="000F75F5" w:rsidRPr="000F75F5">
                <w:rPr>
                  <w:rFonts w:ascii="Arial" w:hAnsi="Arial" w:cs="Arial"/>
                  <w:sz w:val="18"/>
                  <w:szCs w:val="18"/>
                </w:rPr>
                <w:t xml:space="preserve"> (599,999,999)</w:t>
              </w:r>
            </w:ins>
            <w:ins w:id="2158" w:author="Mai Ngoc Ngo" w:date="2024-10-24T13:58:00Z" w16du:dateUtc="2024-10-24T06:58:00Z">
              <w:del w:id="2159" w:author="Hai Quang Le" w:date="2025-01-06T09:48:00Z" w16du:dateUtc="2025-01-06T02:48:00Z">
                <w:r w:rsidRPr="003A7C50" w:rsidDel="000F75F5">
                  <w:rPr>
                    <w:rFonts w:ascii="Arial" w:hAnsi="Arial" w:cs="Arial"/>
                    <w:sz w:val="18"/>
                    <w:szCs w:val="18"/>
                    <w:rPrChange w:id="2160" w:author="Mai Ngoc Ngo" w:date="2024-10-24T14:01:00Z" w16du:dateUtc="2024-10-24T07:01:00Z">
                      <w:rPr/>
                    </w:rPrChange>
                  </w:rPr>
                  <w:delText xml:space="preserve">456,274,352,633 </w:delText>
                </w:r>
              </w:del>
            </w:ins>
          </w:p>
        </w:tc>
      </w:tr>
      <w:tr w:rsidR="00596949" w:rsidRPr="00F560F6" w14:paraId="3BD7E3B7" w14:textId="77777777" w:rsidTr="00596949">
        <w:trPr>
          <w:cantSplit/>
          <w:trHeight w:val="75"/>
        </w:trPr>
        <w:tc>
          <w:tcPr>
            <w:tcW w:w="2552" w:type="dxa"/>
            <w:shd w:val="clear" w:color="auto" w:fill="auto"/>
            <w:noWrap/>
            <w:vAlign w:val="bottom"/>
          </w:tcPr>
          <w:p w14:paraId="6C92D286" w14:textId="50D1649C" w:rsidR="003675DC" w:rsidRPr="00F560F6" w:rsidRDefault="003675DC" w:rsidP="0069716B">
            <w:pPr>
              <w:overflowPunct/>
              <w:autoSpaceDE/>
              <w:autoSpaceDN/>
              <w:adjustRightInd/>
              <w:ind w:left="-108" w:right="-57"/>
              <w:textAlignment w:val="auto"/>
              <w:rPr>
                <w:rFonts w:ascii="Arial" w:hAnsi="Arial" w:cs="Arial"/>
                <w:b/>
                <w:bCs/>
                <w:color w:val="000000"/>
                <w:sz w:val="18"/>
                <w:szCs w:val="18"/>
              </w:rPr>
            </w:pPr>
            <w:r w:rsidRPr="00F560F6">
              <w:rPr>
                <w:rFonts w:ascii="Arial" w:hAnsi="Arial" w:cs="Arial"/>
                <w:b/>
                <w:bCs/>
                <w:color w:val="000000"/>
                <w:sz w:val="18"/>
                <w:szCs w:val="18"/>
              </w:rPr>
              <w:t>Balance as at 30 June 202</w:t>
            </w:r>
            <w:ins w:id="2161" w:author="An Phuc Cao" w:date="2024-09-26T15:22:00Z" w16du:dateUtc="2024-09-26T08:22:00Z">
              <w:r>
                <w:rPr>
                  <w:rFonts w:ascii="Arial" w:hAnsi="Arial" w:cs="Arial"/>
                  <w:b/>
                  <w:bCs/>
                  <w:color w:val="000000"/>
                  <w:sz w:val="18"/>
                  <w:szCs w:val="18"/>
                </w:rPr>
                <w:t>4</w:t>
              </w:r>
            </w:ins>
            <w:del w:id="2162" w:author="An Phuc Cao" w:date="2024-09-26T15:22:00Z" w16du:dateUtc="2024-09-26T08:22:00Z">
              <w:r w:rsidRPr="00F560F6" w:rsidDel="005568E6">
                <w:rPr>
                  <w:rFonts w:ascii="Arial" w:hAnsi="Arial" w:cs="Arial"/>
                  <w:b/>
                  <w:bCs/>
                  <w:color w:val="000000"/>
                  <w:sz w:val="18"/>
                  <w:szCs w:val="18"/>
                </w:rPr>
                <w:delText>2</w:delText>
              </w:r>
            </w:del>
          </w:p>
        </w:tc>
        <w:tc>
          <w:tcPr>
            <w:tcW w:w="1559" w:type="dxa"/>
            <w:shd w:val="clear" w:color="auto" w:fill="auto"/>
            <w:vAlign w:val="bottom"/>
          </w:tcPr>
          <w:p w14:paraId="57A3567D" w14:textId="0894E234" w:rsidR="003675DC" w:rsidRPr="0069716B" w:rsidRDefault="00786E61" w:rsidP="0069716B">
            <w:pPr>
              <w:pBdr>
                <w:bottom w:val="double" w:sz="4" w:space="1" w:color="auto"/>
              </w:pBdr>
              <w:overflowPunct/>
              <w:autoSpaceDE/>
              <w:autoSpaceDN/>
              <w:adjustRightInd/>
              <w:spacing w:before="120"/>
              <w:ind w:right="-85" w:hanging="177"/>
              <w:jc w:val="right"/>
              <w:textAlignment w:val="auto"/>
              <w:rPr>
                <w:rFonts w:ascii="Arial" w:hAnsi="Arial" w:cs="Arial"/>
                <w:b/>
                <w:bCs/>
                <w:color w:val="000000"/>
                <w:sz w:val="18"/>
                <w:szCs w:val="18"/>
              </w:rPr>
            </w:pPr>
            <w:ins w:id="2163" w:author="Hai Quang Le" w:date="2025-01-06T09:38:00Z" w16du:dateUtc="2025-01-06T02:38:00Z">
              <w:r w:rsidRPr="00786E61">
                <w:rPr>
                  <w:rFonts w:ascii="Arial" w:hAnsi="Arial" w:cs="Arial"/>
                  <w:b/>
                  <w:bCs/>
                  <w:sz w:val="18"/>
                  <w:szCs w:val="18"/>
                </w:rPr>
                <w:t xml:space="preserve">134,641,110,000 </w:t>
              </w:r>
            </w:ins>
            <w:ins w:id="2164" w:author="Mai Ngoc Ngo" w:date="2024-10-24T13:58:00Z" w16du:dateUtc="2024-10-24T06:58:00Z">
              <w:del w:id="2165" w:author="Hai Quang Le" w:date="2025-01-06T09:38:00Z" w16du:dateUtc="2025-01-06T02:38:00Z">
                <w:r w:rsidR="00B46A3C" w:rsidRPr="009A1802" w:rsidDel="00786E61">
                  <w:rPr>
                    <w:rFonts w:ascii="Arial" w:hAnsi="Arial" w:cs="Arial"/>
                    <w:b/>
                    <w:bCs/>
                    <w:sz w:val="18"/>
                    <w:szCs w:val="18"/>
                    <w:rPrChange w:id="2166" w:author="An Phuc Cao" w:date="2024-10-25T11:03:00Z" w16du:dateUtc="2024-10-25T04:03:00Z">
                      <w:rPr/>
                    </w:rPrChange>
                  </w:rPr>
                  <w:delText xml:space="preserve"> -</w:delText>
                </w:r>
              </w:del>
              <w:r w:rsidR="00B46A3C" w:rsidRPr="009A1802">
                <w:rPr>
                  <w:rFonts w:ascii="Arial" w:hAnsi="Arial" w:cs="Arial"/>
                  <w:b/>
                  <w:bCs/>
                  <w:sz w:val="18"/>
                  <w:szCs w:val="18"/>
                  <w:rPrChange w:id="2167" w:author="An Phuc Cao" w:date="2024-10-25T11:03:00Z" w16du:dateUtc="2024-10-25T04:03:00Z">
                    <w:rPr/>
                  </w:rPrChange>
                </w:rPr>
                <w:t xml:space="preserve">   </w:t>
              </w:r>
            </w:ins>
          </w:p>
        </w:tc>
        <w:tc>
          <w:tcPr>
            <w:tcW w:w="1648" w:type="dxa"/>
            <w:vAlign w:val="bottom"/>
          </w:tcPr>
          <w:p w14:paraId="3039E456" w14:textId="50310E0E" w:rsidR="003675DC" w:rsidRPr="0069716B" w:rsidRDefault="00B46A3C" w:rsidP="0069716B">
            <w:pPr>
              <w:pBdr>
                <w:bottom w:val="double" w:sz="4" w:space="1" w:color="auto"/>
              </w:pBdr>
              <w:overflowPunct/>
              <w:autoSpaceDE/>
              <w:autoSpaceDN/>
              <w:adjustRightInd/>
              <w:spacing w:before="120"/>
              <w:ind w:right="-85" w:hanging="19"/>
              <w:jc w:val="right"/>
              <w:textAlignment w:val="auto"/>
              <w:rPr>
                <w:rFonts w:ascii="Arial" w:hAnsi="Arial" w:cs="Arial"/>
                <w:b/>
                <w:bCs/>
                <w:color w:val="000000"/>
                <w:sz w:val="18"/>
                <w:szCs w:val="18"/>
              </w:rPr>
            </w:pPr>
            <w:ins w:id="2168" w:author="Mai Ngoc Ngo" w:date="2024-10-24T13:58:00Z" w16du:dateUtc="2024-10-24T06:58:00Z">
              <w:r w:rsidRPr="009A1802">
                <w:rPr>
                  <w:rFonts w:ascii="Arial" w:hAnsi="Arial" w:cs="Arial"/>
                  <w:b/>
                  <w:bCs/>
                  <w:sz w:val="18"/>
                  <w:szCs w:val="18"/>
                  <w:rPrChange w:id="2169" w:author="An Phuc Cao" w:date="2024-10-25T11:03:00Z" w16du:dateUtc="2024-10-25T04:03:00Z">
                    <w:rPr/>
                  </w:rPrChange>
                </w:rPr>
                <w:t xml:space="preserve"> </w:t>
              </w:r>
            </w:ins>
            <w:ins w:id="2170" w:author="Hai Quang Le" w:date="2025-01-06T09:39:00Z" w16du:dateUtc="2025-01-06T02:39:00Z">
              <w:r w:rsidR="00786E61" w:rsidRPr="00786E61">
                <w:rPr>
                  <w:rFonts w:ascii="Arial" w:hAnsi="Arial" w:cs="Arial"/>
                  <w:b/>
                  <w:bCs/>
                  <w:sz w:val="18"/>
                  <w:szCs w:val="18"/>
                </w:rPr>
                <w:t xml:space="preserve">515,310,808,868 </w:t>
              </w:r>
            </w:ins>
            <w:ins w:id="2171" w:author="Mai Ngoc Ngo" w:date="2024-10-24T13:58:00Z" w16du:dateUtc="2024-10-24T06:58:00Z">
              <w:del w:id="2172" w:author="Hai Quang Le" w:date="2025-01-06T09:39:00Z" w16du:dateUtc="2025-01-06T02:39:00Z">
                <w:r w:rsidRPr="009A1802" w:rsidDel="00786E61">
                  <w:rPr>
                    <w:rFonts w:ascii="Arial" w:hAnsi="Arial" w:cs="Arial"/>
                    <w:b/>
                    <w:bCs/>
                    <w:sz w:val="18"/>
                    <w:szCs w:val="18"/>
                    <w:rPrChange w:id="2173" w:author="An Phuc Cao" w:date="2024-10-25T11:03:00Z" w16du:dateUtc="2024-10-25T04:03:00Z">
                      <w:rPr/>
                    </w:rPrChange>
                  </w:rPr>
                  <w:delText>-</w:delText>
                </w:r>
              </w:del>
              <w:r w:rsidRPr="009A1802">
                <w:rPr>
                  <w:rFonts w:ascii="Arial" w:hAnsi="Arial" w:cs="Arial"/>
                  <w:b/>
                  <w:bCs/>
                  <w:sz w:val="18"/>
                  <w:szCs w:val="18"/>
                  <w:rPrChange w:id="2174" w:author="An Phuc Cao" w:date="2024-10-25T11:03:00Z" w16du:dateUtc="2024-10-25T04:03:00Z">
                    <w:rPr/>
                  </w:rPrChange>
                </w:rPr>
                <w:t xml:space="preserve">   </w:t>
              </w:r>
            </w:ins>
          </w:p>
        </w:tc>
        <w:tc>
          <w:tcPr>
            <w:tcW w:w="1754" w:type="dxa"/>
            <w:gridSpan w:val="2"/>
            <w:vAlign w:val="bottom"/>
          </w:tcPr>
          <w:p w14:paraId="37F97270" w14:textId="12EEF6EC" w:rsidR="003675DC" w:rsidRPr="0069716B" w:rsidRDefault="006D31FB" w:rsidP="0069716B">
            <w:pPr>
              <w:pBdr>
                <w:bottom w:val="double" w:sz="4" w:space="1" w:color="auto"/>
              </w:pBdr>
              <w:overflowPunct/>
              <w:autoSpaceDE/>
              <w:autoSpaceDN/>
              <w:adjustRightInd/>
              <w:spacing w:before="120"/>
              <w:ind w:right="-85"/>
              <w:jc w:val="right"/>
              <w:textAlignment w:val="auto"/>
              <w:rPr>
                <w:rFonts w:ascii="Arial" w:hAnsi="Arial" w:cs="Arial"/>
                <w:b/>
                <w:bCs/>
                <w:color w:val="000000"/>
                <w:sz w:val="18"/>
                <w:szCs w:val="18"/>
              </w:rPr>
            </w:pPr>
            <w:ins w:id="2175" w:author="Hai Quang Le" w:date="2025-01-06T09:40:00Z" w16du:dateUtc="2025-01-06T02:40:00Z">
              <w:r w:rsidRPr="006D31FB">
                <w:rPr>
                  <w:rFonts w:ascii="Arial" w:hAnsi="Arial" w:cs="Arial"/>
                  <w:b/>
                  <w:bCs/>
                  <w:sz w:val="18"/>
                  <w:szCs w:val="18"/>
                </w:rPr>
                <w:t xml:space="preserve">13,119,181,273 </w:t>
              </w:r>
            </w:ins>
            <w:ins w:id="2176" w:author="Mai Ngoc Ngo" w:date="2024-10-24T13:58:00Z" w16du:dateUtc="2024-10-24T06:58:00Z">
              <w:del w:id="2177" w:author="Hai Quang Le" w:date="2025-01-06T09:40:00Z" w16du:dateUtc="2025-01-06T02:40:00Z">
                <w:r w:rsidR="00B46A3C" w:rsidRPr="009A1802" w:rsidDel="006D31FB">
                  <w:rPr>
                    <w:rFonts w:ascii="Arial" w:hAnsi="Arial" w:cs="Arial"/>
                    <w:b/>
                    <w:bCs/>
                    <w:sz w:val="18"/>
                    <w:szCs w:val="18"/>
                    <w:rPrChange w:id="2178" w:author="An Phuc Cao" w:date="2024-10-25T11:03:00Z" w16du:dateUtc="2024-10-25T04:03:00Z">
                      <w:rPr/>
                    </w:rPrChange>
                  </w:rPr>
                  <w:delText xml:space="preserve"> -</w:delText>
                </w:r>
              </w:del>
              <w:r w:rsidR="00B46A3C" w:rsidRPr="009A1802">
                <w:rPr>
                  <w:rFonts w:ascii="Arial" w:hAnsi="Arial" w:cs="Arial"/>
                  <w:b/>
                  <w:bCs/>
                  <w:sz w:val="18"/>
                  <w:szCs w:val="18"/>
                  <w:rPrChange w:id="2179" w:author="An Phuc Cao" w:date="2024-10-25T11:03:00Z" w16du:dateUtc="2024-10-25T04:03:00Z">
                    <w:rPr/>
                  </w:rPrChange>
                </w:rPr>
                <w:t xml:space="preserve">   </w:t>
              </w:r>
            </w:ins>
          </w:p>
        </w:tc>
        <w:tc>
          <w:tcPr>
            <w:tcW w:w="1702" w:type="dxa"/>
            <w:gridSpan w:val="2"/>
            <w:vAlign w:val="bottom"/>
          </w:tcPr>
          <w:p w14:paraId="77A7F931" w14:textId="2F898EAB" w:rsidR="003675DC" w:rsidRPr="0069716B" w:rsidRDefault="00B46A3C" w:rsidP="0069716B">
            <w:pPr>
              <w:pBdr>
                <w:bottom w:val="double" w:sz="4" w:space="1" w:color="auto"/>
              </w:pBdr>
              <w:overflowPunct/>
              <w:autoSpaceDE/>
              <w:autoSpaceDN/>
              <w:adjustRightInd/>
              <w:spacing w:before="120"/>
              <w:ind w:right="-85"/>
              <w:jc w:val="right"/>
              <w:textAlignment w:val="auto"/>
              <w:rPr>
                <w:rFonts w:ascii="Arial" w:hAnsi="Arial" w:cs="Arial"/>
                <w:b/>
                <w:bCs/>
                <w:color w:val="000000"/>
                <w:sz w:val="18"/>
                <w:szCs w:val="18"/>
              </w:rPr>
            </w:pPr>
            <w:ins w:id="2180" w:author="Mai Ngoc Ngo" w:date="2024-10-24T13:58:00Z" w16du:dateUtc="2024-10-24T06:58:00Z">
              <w:r w:rsidRPr="009A1802">
                <w:rPr>
                  <w:rFonts w:ascii="Arial" w:hAnsi="Arial" w:cs="Arial"/>
                  <w:b/>
                  <w:bCs/>
                  <w:sz w:val="18"/>
                  <w:szCs w:val="18"/>
                  <w:rPrChange w:id="2181" w:author="An Phuc Cao" w:date="2024-10-25T11:03:00Z" w16du:dateUtc="2024-10-25T04:03:00Z">
                    <w:rPr/>
                  </w:rPrChange>
                </w:rPr>
                <w:t xml:space="preserve"> </w:t>
              </w:r>
            </w:ins>
            <w:ins w:id="2182" w:author="Hai Quang Le" w:date="2025-01-06T09:41:00Z" w16du:dateUtc="2025-01-06T02:41:00Z">
              <w:r w:rsidR="009C308B" w:rsidRPr="009C308B">
                <w:rPr>
                  <w:rFonts w:ascii="Arial" w:hAnsi="Arial" w:cs="Arial"/>
                  <w:b/>
                  <w:bCs/>
                  <w:sz w:val="18"/>
                  <w:szCs w:val="18"/>
                </w:rPr>
                <w:t xml:space="preserve"> (196,798,717,234)</w:t>
              </w:r>
            </w:ins>
            <w:ins w:id="2183" w:author="Mai Ngoc Ngo" w:date="2024-10-24T13:58:00Z" w16du:dateUtc="2024-10-24T06:58:00Z">
              <w:del w:id="2184" w:author="Hai Quang Le" w:date="2025-01-06T09:41:00Z" w16du:dateUtc="2025-01-06T02:41:00Z">
                <w:r w:rsidRPr="009A1802" w:rsidDel="009C308B">
                  <w:rPr>
                    <w:rFonts w:ascii="Arial" w:hAnsi="Arial" w:cs="Arial"/>
                    <w:b/>
                    <w:bCs/>
                    <w:sz w:val="18"/>
                    <w:szCs w:val="18"/>
                    <w:rPrChange w:id="2185" w:author="An Phuc Cao" w:date="2024-10-25T11:03:00Z" w16du:dateUtc="2024-10-25T04:03:00Z">
                      <w:rPr/>
                    </w:rPrChange>
                  </w:rPr>
                  <w:delText xml:space="preserve">12,284,645,726 </w:delText>
                </w:r>
              </w:del>
            </w:ins>
          </w:p>
        </w:tc>
        <w:tc>
          <w:tcPr>
            <w:tcW w:w="1771" w:type="dxa"/>
            <w:vAlign w:val="bottom"/>
          </w:tcPr>
          <w:p w14:paraId="020FCA16" w14:textId="04963B7D" w:rsidR="003675DC" w:rsidRPr="0069716B" w:rsidRDefault="00E81571" w:rsidP="0069716B">
            <w:pPr>
              <w:pBdr>
                <w:bottom w:val="double" w:sz="4" w:space="1" w:color="auto"/>
              </w:pBdr>
              <w:overflowPunct/>
              <w:autoSpaceDE/>
              <w:autoSpaceDN/>
              <w:adjustRightInd/>
              <w:spacing w:before="120"/>
              <w:ind w:right="-85"/>
              <w:jc w:val="right"/>
              <w:textAlignment w:val="auto"/>
              <w:rPr>
                <w:rFonts w:ascii="Arial" w:hAnsi="Arial" w:cs="Arial"/>
                <w:b/>
                <w:bCs/>
                <w:color w:val="000000"/>
                <w:sz w:val="18"/>
                <w:szCs w:val="18"/>
              </w:rPr>
            </w:pPr>
            <w:ins w:id="2186" w:author="Hai Quang Le" w:date="2025-01-06T09:45:00Z" w16du:dateUtc="2025-01-06T02:45:00Z">
              <w:r w:rsidRPr="00E81571">
                <w:rPr>
                  <w:rFonts w:ascii="Arial" w:hAnsi="Arial" w:cs="Arial"/>
                  <w:b/>
                  <w:bCs/>
                  <w:sz w:val="18"/>
                  <w:szCs w:val="18"/>
                </w:rPr>
                <w:t>466,272,382,907</w:t>
              </w:r>
            </w:ins>
            <w:ins w:id="2187" w:author="Mai Ngoc Ngo" w:date="2024-10-24T13:58:00Z" w16du:dateUtc="2024-10-24T06:58:00Z">
              <w:del w:id="2188" w:author="Hai Quang Le" w:date="2025-01-06T09:45:00Z" w16du:dateUtc="2025-01-06T02:45:00Z">
                <w:r w:rsidR="00B46A3C" w:rsidRPr="009A1802" w:rsidDel="00E81571">
                  <w:rPr>
                    <w:rFonts w:ascii="Arial" w:hAnsi="Arial" w:cs="Arial"/>
                    <w:b/>
                    <w:bCs/>
                    <w:sz w:val="18"/>
                    <w:szCs w:val="18"/>
                    <w:rPrChange w:id="2189" w:author="An Phuc Cao" w:date="2024-10-25T11:03:00Z" w16du:dateUtc="2024-10-25T04:03:00Z">
                      <w:rPr/>
                    </w:rPrChange>
                  </w:rPr>
                  <w:delText xml:space="preserve"> 12,284,645,726 </w:delText>
                </w:r>
              </w:del>
            </w:ins>
          </w:p>
        </w:tc>
        <w:tc>
          <w:tcPr>
            <w:tcW w:w="1530" w:type="dxa"/>
            <w:vAlign w:val="bottom"/>
          </w:tcPr>
          <w:p w14:paraId="32C85614" w14:textId="3A0DC52F" w:rsidR="003675DC" w:rsidRPr="0069716B" w:rsidRDefault="00B46A3C" w:rsidP="0069716B">
            <w:pPr>
              <w:pBdr>
                <w:bottom w:val="double" w:sz="4" w:space="1" w:color="auto"/>
              </w:pBdr>
              <w:overflowPunct/>
              <w:autoSpaceDE/>
              <w:autoSpaceDN/>
              <w:adjustRightInd/>
              <w:spacing w:before="120"/>
              <w:ind w:right="-85"/>
              <w:jc w:val="right"/>
              <w:textAlignment w:val="auto"/>
              <w:rPr>
                <w:rFonts w:ascii="Arial" w:hAnsi="Arial" w:cs="Arial"/>
                <w:b/>
                <w:bCs/>
                <w:color w:val="000000"/>
                <w:sz w:val="18"/>
                <w:szCs w:val="18"/>
              </w:rPr>
            </w:pPr>
            <w:ins w:id="2190" w:author="Mai Ngoc Ngo" w:date="2024-10-24T13:58:00Z" w16du:dateUtc="2024-10-24T06:58:00Z">
              <w:r w:rsidRPr="009A1802">
                <w:rPr>
                  <w:rFonts w:ascii="Arial" w:hAnsi="Arial" w:cs="Arial"/>
                  <w:b/>
                  <w:bCs/>
                  <w:sz w:val="18"/>
                  <w:szCs w:val="18"/>
                  <w:rPrChange w:id="2191" w:author="An Phuc Cao" w:date="2024-10-25T11:03:00Z" w16du:dateUtc="2024-10-25T04:03:00Z">
                    <w:rPr/>
                  </w:rPrChange>
                </w:rPr>
                <w:t xml:space="preserve"> </w:t>
              </w:r>
            </w:ins>
            <w:ins w:id="2192" w:author="Hai Quang Le" w:date="2025-01-06T09:46:00Z" w16du:dateUtc="2025-01-06T02:46:00Z">
              <w:r w:rsidR="001569DF" w:rsidRPr="001569DF">
                <w:rPr>
                  <w:rFonts w:ascii="Arial" w:hAnsi="Arial" w:cs="Arial"/>
                  <w:b/>
                  <w:bCs/>
                  <w:sz w:val="18"/>
                  <w:szCs w:val="18"/>
                </w:rPr>
                <w:t xml:space="preserve"> 1,066,376,118</w:t>
              </w:r>
            </w:ins>
            <w:ins w:id="2193" w:author="Mai Ngoc Ngo" w:date="2024-10-24T13:58:00Z" w16du:dateUtc="2024-10-24T06:58:00Z">
              <w:del w:id="2194" w:author="Hai Quang Le" w:date="2025-01-06T09:46:00Z" w16du:dateUtc="2025-01-06T02:46:00Z">
                <w:r w:rsidRPr="009A1802" w:rsidDel="001569DF">
                  <w:rPr>
                    <w:rFonts w:ascii="Arial" w:hAnsi="Arial" w:cs="Arial"/>
                    <w:b/>
                    <w:bCs/>
                    <w:sz w:val="18"/>
                    <w:szCs w:val="18"/>
                    <w:rPrChange w:id="2195" w:author="An Phuc Cao" w:date="2024-10-25T11:03:00Z" w16du:dateUtc="2024-10-25T04:03:00Z">
                      <w:rPr/>
                    </w:rPrChange>
                  </w:rPr>
                  <w:delText>(58,817,771)</w:delText>
                </w:r>
              </w:del>
            </w:ins>
          </w:p>
        </w:tc>
        <w:tc>
          <w:tcPr>
            <w:tcW w:w="1659" w:type="dxa"/>
            <w:vAlign w:val="bottom"/>
          </w:tcPr>
          <w:p w14:paraId="4A9B1DED" w14:textId="3DE78B23" w:rsidR="003675DC" w:rsidRPr="0069716B" w:rsidRDefault="000F75F5" w:rsidP="0069716B">
            <w:pPr>
              <w:pBdr>
                <w:bottom w:val="double" w:sz="4" w:space="1" w:color="auto"/>
              </w:pBdr>
              <w:overflowPunct/>
              <w:autoSpaceDE/>
              <w:autoSpaceDN/>
              <w:adjustRightInd/>
              <w:spacing w:before="120"/>
              <w:ind w:right="-85"/>
              <w:jc w:val="right"/>
              <w:textAlignment w:val="auto"/>
              <w:rPr>
                <w:rFonts w:ascii="Arial" w:hAnsi="Arial" w:cs="Arial"/>
                <w:b/>
                <w:bCs/>
                <w:color w:val="000000"/>
                <w:sz w:val="18"/>
                <w:szCs w:val="18"/>
              </w:rPr>
            </w:pPr>
            <w:ins w:id="2196" w:author="Hai Quang Le" w:date="2025-01-06T09:48:00Z" w16du:dateUtc="2025-01-06T02:48:00Z">
              <w:r w:rsidRPr="000F75F5">
                <w:rPr>
                  <w:rFonts w:ascii="Arial" w:hAnsi="Arial" w:cs="Arial"/>
                  <w:b/>
                  <w:bCs/>
                  <w:sz w:val="18"/>
                  <w:szCs w:val="18"/>
                </w:rPr>
                <w:t>467,338,759,025</w:t>
              </w:r>
            </w:ins>
            <w:ins w:id="2197" w:author="Mai Ngoc Ngo" w:date="2024-10-24T13:58:00Z" w16du:dateUtc="2024-10-24T06:58:00Z">
              <w:del w:id="2198" w:author="Hai Quang Le" w:date="2025-01-06T09:48:00Z" w16du:dateUtc="2025-01-06T02:48:00Z">
                <w:r w:rsidR="00B46A3C" w:rsidRPr="009A1802" w:rsidDel="000F75F5">
                  <w:rPr>
                    <w:rFonts w:ascii="Arial" w:hAnsi="Arial" w:cs="Arial"/>
                    <w:b/>
                    <w:bCs/>
                    <w:sz w:val="18"/>
                    <w:szCs w:val="18"/>
                    <w:rPrChange w:id="2199" w:author="An Phuc Cao" w:date="2024-10-25T11:03:00Z" w16du:dateUtc="2024-10-25T04:03:00Z">
                      <w:rPr/>
                    </w:rPrChange>
                  </w:rPr>
                  <w:delText xml:space="preserve"> 12,225,827,955 </w:delText>
                </w:r>
              </w:del>
            </w:ins>
          </w:p>
        </w:tc>
      </w:tr>
    </w:tbl>
    <w:p w14:paraId="2DD81FC9" w14:textId="77777777" w:rsidR="0038078D" w:rsidRPr="00826313" w:rsidRDefault="0038078D">
      <w:pPr>
        <w:jc w:val="both"/>
        <w:rPr>
          <w:rFonts w:ascii="Arial" w:hAnsi="Arial" w:cs="Arial"/>
          <w:b/>
          <w:sz w:val="20"/>
        </w:rPr>
      </w:pPr>
    </w:p>
    <w:p w14:paraId="199E32B9" w14:textId="449F1886" w:rsidR="0030756C" w:rsidRPr="00826313" w:rsidRDefault="0030756C">
      <w:pPr>
        <w:jc w:val="both"/>
        <w:rPr>
          <w:rFonts w:ascii="Arial" w:hAnsi="Arial" w:cs="Arial"/>
          <w:b/>
          <w:sz w:val="20"/>
        </w:rPr>
      </w:pPr>
    </w:p>
    <w:p w14:paraId="267C9B82" w14:textId="15668101" w:rsidR="000E1669" w:rsidRPr="00826313" w:rsidRDefault="000E1669">
      <w:pPr>
        <w:jc w:val="both"/>
        <w:rPr>
          <w:rFonts w:ascii="Arial" w:hAnsi="Arial" w:cs="Arial"/>
          <w:b/>
          <w:sz w:val="20"/>
        </w:rPr>
      </w:pPr>
    </w:p>
    <w:p w14:paraId="186FAE60" w14:textId="77777777" w:rsidR="000E1669" w:rsidRPr="00826313" w:rsidRDefault="000E1669">
      <w:pPr>
        <w:jc w:val="both"/>
        <w:rPr>
          <w:rFonts w:ascii="Arial" w:hAnsi="Arial" w:cs="Arial"/>
          <w:b/>
          <w:sz w:val="20"/>
        </w:rPr>
      </w:pPr>
    </w:p>
    <w:p w14:paraId="1467668C" w14:textId="41AC3C3E" w:rsidR="0030756C" w:rsidRPr="00826313" w:rsidDel="000F75F5" w:rsidRDefault="0030756C" w:rsidP="00917190">
      <w:pPr>
        <w:ind w:left="709"/>
        <w:jc w:val="both"/>
        <w:rPr>
          <w:del w:id="2200" w:author="Hai Quang Le" w:date="2025-01-06T09:48:00Z" w16du:dateUtc="2025-01-06T02:48:00Z"/>
          <w:rFonts w:ascii="Arial" w:hAnsi="Arial" w:cs="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0"/>
        <w:gridCol w:w="4841"/>
        <w:gridCol w:w="4841"/>
      </w:tblGrid>
      <w:tr w:rsidR="00557326" w:rsidRPr="00826313" w14:paraId="2C80ACEB" w14:textId="77777777" w:rsidTr="003A0D5E">
        <w:tc>
          <w:tcPr>
            <w:tcW w:w="4840" w:type="dxa"/>
          </w:tcPr>
          <w:p w14:paraId="7EC2D1B8" w14:textId="4D396DD6" w:rsidR="00484F8F" w:rsidRPr="00826313" w:rsidRDefault="00484F8F" w:rsidP="00917190">
            <w:pPr>
              <w:tabs>
                <w:tab w:val="center" w:pos="5387"/>
                <w:tab w:val="left" w:pos="6300"/>
                <w:tab w:val="decimal" w:pos="7380"/>
                <w:tab w:val="left" w:pos="7740"/>
                <w:tab w:val="decimal" w:pos="8820"/>
              </w:tabs>
              <w:ind w:left="709"/>
              <w:jc w:val="both"/>
              <w:rPr>
                <w:rFonts w:ascii="Arial" w:hAnsi="Arial" w:cs="Arial"/>
                <w:b/>
                <w:sz w:val="20"/>
              </w:rPr>
            </w:pPr>
          </w:p>
        </w:tc>
        <w:tc>
          <w:tcPr>
            <w:tcW w:w="4841" w:type="dxa"/>
          </w:tcPr>
          <w:p w14:paraId="12F483A5" w14:textId="77777777" w:rsidR="00557326" w:rsidRPr="00826313" w:rsidRDefault="00557326" w:rsidP="00917190">
            <w:pPr>
              <w:tabs>
                <w:tab w:val="center" w:pos="5387"/>
                <w:tab w:val="left" w:pos="6300"/>
                <w:tab w:val="decimal" w:pos="7380"/>
                <w:tab w:val="left" w:pos="7740"/>
                <w:tab w:val="decimal" w:pos="8820"/>
              </w:tabs>
              <w:ind w:left="709"/>
              <w:jc w:val="both"/>
              <w:rPr>
                <w:rFonts w:ascii="Arial" w:hAnsi="Arial" w:cs="Arial"/>
                <w:b/>
                <w:sz w:val="20"/>
              </w:rPr>
            </w:pPr>
          </w:p>
        </w:tc>
        <w:tc>
          <w:tcPr>
            <w:tcW w:w="4841" w:type="dxa"/>
          </w:tcPr>
          <w:p w14:paraId="496B17E6" w14:textId="77777777" w:rsidR="00557326" w:rsidRPr="00826313" w:rsidRDefault="00557326" w:rsidP="00917190">
            <w:pPr>
              <w:tabs>
                <w:tab w:val="center" w:pos="5387"/>
                <w:tab w:val="left" w:pos="6300"/>
                <w:tab w:val="decimal" w:pos="7380"/>
                <w:tab w:val="left" w:pos="7740"/>
                <w:tab w:val="decimal" w:pos="8820"/>
              </w:tabs>
              <w:ind w:left="709"/>
              <w:jc w:val="both"/>
              <w:rPr>
                <w:rFonts w:ascii="Arial" w:hAnsi="Arial" w:cs="Arial"/>
                <w:b/>
                <w:sz w:val="20"/>
              </w:rPr>
            </w:pPr>
          </w:p>
        </w:tc>
      </w:tr>
      <w:tr w:rsidR="00557326" w:rsidRPr="00826313" w14:paraId="204393BD" w14:textId="77777777" w:rsidTr="003A0D5E">
        <w:tc>
          <w:tcPr>
            <w:tcW w:w="4840" w:type="dxa"/>
          </w:tcPr>
          <w:p w14:paraId="06384494" w14:textId="77777777" w:rsidR="00557326" w:rsidRPr="00826313" w:rsidRDefault="00557326" w:rsidP="009B6C93">
            <w:pPr>
              <w:pBdr>
                <w:bottom w:val="single" w:sz="4" w:space="1" w:color="auto"/>
              </w:pBdr>
              <w:tabs>
                <w:tab w:val="center" w:pos="5387"/>
                <w:tab w:val="left" w:pos="6300"/>
                <w:tab w:val="decimal" w:pos="7380"/>
                <w:tab w:val="left" w:pos="7740"/>
                <w:tab w:val="decimal" w:pos="8820"/>
              </w:tabs>
              <w:ind w:left="601" w:right="192"/>
              <w:jc w:val="both"/>
              <w:rPr>
                <w:rFonts w:ascii="Arial" w:hAnsi="Arial" w:cs="Arial"/>
                <w:b/>
                <w:sz w:val="20"/>
              </w:rPr>
            </w:pPr>
          </w:p>
          <w:p w14:paraId="5F768F75" w14:textId="5D1EEB5D" w:rsidR="009B6C93" w:rsidRPr="00826313" w:rsidRDefault="009B6C93" w:rsidP="00917190">
            <w:pPr>
              <w:pBdr>
                <w:bottom w:val="single" w:sz="4" w:space="1" w:color="auto"/>
              </w:pBdr>
              <w:tabs>
                <w:tab w:val="center" w:pos="5387"/>
                <w:tab w:val="left" w:pos="6300"/>
                <w:tab w:val="decimal" w:pos="7380"/>
                <w:tab w:val="left" w:pos="7740"/>
                <w:tab w:val="decimal" w:pos="8820"/>
              </w:tabs>
              <w:ind w:left="601" w:right="192"/>
              <w:jc w:val="both"/>
              <w:rPr>
                <w:rFonts w:ascii="Arial" w:hAnsi="Arial" w:cs="Arial"/>
                <w:b/>
                <w:sz w:val="20"/>
              </w:rPr>
            </w:pPr>
          </w:p>
        </w:tc>
        <w:tc>
          <w:tcPr>
            <w:tcW w:w="4841" w:type="dxa"/>
          </w:tcPr>
          <w:p w14:paraId="677B64F2" w14:textId="77777777" w:rsidR="00557326" w:rsidRPr="00826313" w:rsidRDefault="00557326" w:rsidP="00917190">
            <w:pPr>
              <w:pBdr>
                <w:bottom w:val="single" w:sz="4" w:space="1" w:color="auto"/>
              </w:pBdr>
              <w:tabs>
                <w:tab w:val="center" w:pos="5387"/>
                <w:tab w:val="left" w:pos="6300"/>
                <w:tab w:val="decimal" w:pos="7380"/>
                <w:tab w:val="left" w:pos="7740"/>
                <w:tab w:val="decimal" w:pos="8820"/>
              </w:tabs>
              <w:ind w:left="709" w:right="192"/>
              <w:jc w:val="both"/>
              <w:rPr>
                <w:rFonts w:ascii="Arial" w:hAnsi="Arial" w:cs="Arial"/>
                <w:b/>
                <w:sz w:val="20"/>
              </w:rPr>
            </w:pPr>
          </w:p>
          <w:p w14:paraId="626A5E68" w14:textId="008E2057" w:rsidR="00BE4641" w:rsidRPr="00826313" w:rsidRDefault="00BE4641" w:rsidP="00917190">
            <w:pPr>
              <w:pBdr>
                <w:bottom w:val="single" w:sz="4" w:space="1" w:color="auto"/>
              </w:pBdr>
              <w:tabs>
                <w:tab w:val="center" w:pos="5387"/>
                <w:tab w:val="left" w:pos="6300"/>
                <w:tab w:val="decimal" w:pos="7380"/>
                <w:tab w:val="left" w:pos="7740"/>
                <w:tab w:val="decimal" w:pos="8820"/>
              </w:tabs>
              <w:ind w:left="709" w:right="192"/>
              <w:jc w:val="both"/>
              <w:rPr>
                <w:rFonts w:ascii="Arial" w:hAnsi="Arial" w:cs="Arial"/>
                <w:b/>
                <w:sz w:val="20"/>
              </w:rPr>
            </w:pPr>
          </w:p>
        </w:tc>
        <w:tc>
          <w:tcPr>
            <w:tcW w:w="4841" w:type="dxa"/>
          </w:tcPr>
          <w:p w14:paraId="3FF59D59" w14:textId="77777777" w:rsidR="00557326" w:rsidRPr="00826313" w:rsidRDefault="00557326" w:rsidP="00917190">
            <w:pPr>
              <w:pBdr>
                <w:bottom w:val="single" w:sz="4" w:space="1" w:color="auto"/>
              </w:pBdr>
              <w:tabs>
                <w:tab w:val="center" w:pos="5387"/>
                <w:tab w:val="left" w:pos="6300"/>
                <w:tab w:val="decimal" w:pos="7380"/>
                <w:tab w:val="left" w:pos="7740"/>
                <w:tab w:val="decimal" w:pos="8820"/>
              </w:tabs>
              <w:ind w:left="709" w:right="95"/>
              <w:jc w:val="both"/>
              <w:rPr>
                <w:rFonts w:ascii="Arial" w:hAnsi="Arial" w:cs="Arial"/>
                <w:b/>
                <w:sz w:val="20"/>
              </w:rPr>
            </w:pPr>
          </w:p>
          <w:p w14:paraId="25B4B2FE" w14:textId="03DC92BA" w:rsidR="00BE4641" w:rsidRPr="00826313" w:rsidRDefault="00BE4641" w:rsidP="00917190">
            <w:pPr>
              <w:pBdr>
                <w:bottom w:val="single" w:sz="4" w:space="1" w:color="auto"/>
              </w:pBdr>
              <w:tabs>
                <w:tab w:val="center" w:pos="5387"/>
                <w:tab w:val="left" w:pos="6300"/>
                <w:tab w:val="decimal" w:pos="7380"/>
                <w:tab w:val="left" w:pos="7740"/>
                <w:tab w:val="decimal" w:pos="8820"/>
              </w:tabs>
              <w:ind w:left="709" w:right="95"/>
              <w:jc w:val="both"/>
              <w:rPr>
                <w:rFonts w:ascii="Arial" w:hAnsi="Arial" w:cs="Arial"/>
                <w:b/>
                <w:sz w:val="20"/>
              </w:rPr>
            </w:pPr>
          </w:p>
        </w:tc>
      </w:tr>
      <w:tr w:rsidR="00557326" w:rsidRPr="00826313" w14:paraId="5113B09A" w14:textId="77777777" w:rsidTr="003A0D5E">
        <w:tc>
          <w:tcPr>
            <w:tcW w:w="4840" w:type="dxa"/>
          </w:tcPr>
          <w:p w14:paraId="7D1B191D" w14:textId="77777777" w:rsidR="00557326" w:rsidRPr="00826313" w:rsidRDefault="00557326" w:rsidP="00917190">
            <w:pPr>
              <w:tabs>
                <w:tab w:val="center" w:pos="5387"/>
                <w:tab w:val="left" w:pos="6300"/>
                <w:tab w:val="decimal" w:pos="7380"/>
                <w:tab w:val="left" w:pos="7740"/>
                <w:tab w:val="decimal" w:pos="8820"/>
              </w:tabs>
              <w:ind w:left="601"/>
              <w:jc w:val="both"/>
              <w:rPr>
                <w:rFonts w:ascii="Arial" w:hAnsi="Arial" w:cs="Arial"/>
                <w:sz w:val="20"/>
              </w:rPr>
            </w:pPr>
            <w:r w:rsidRPr="00826313">
              <w:rPr>
                <w:rFonts w:ascii="Arial" w:hAnsi="Arial" w:cs="Arial"/>
                <w:sz w:val="20"/>
              </w:rPr>
              <w:t>Preparer</w:t>
            </w:r>
          </w:p>
          <w:p w14:paraId="5B878EDA" w14:textId="06F48CB6" w:rsidR="00557326" w:rsidRPr="00826313" w:rsidRDefault="002447FE" w:rsidP="00917190">
            <w:pPr>
              <w:tabs>
                <w:tab w:val="center" w:pos="5387"/>
                <w:tab w:val="left" w:pos="6300"/>
                <w:tab w:val="decimal" w:pos="7380"/>
                <w:tab w:val="left" w:pos="7740"/>
                <w:tab w:val="decimal" w:pos="8820"/>
              </w:tabs>
              <w:ind w:left="601"/>
              <w:jc w:val="both"/>
              <w:rPr>
                <w:rFonts w:ascii="Arial" w:hAnsi="Arial" w:cs="Arial"/>
                <w:b/>
                <w:sz w:val="20"/>
              </w:rPr>
            </w:pPr>
            <w:r w:rsidRPr="00067A98">
              <w:rPr>
                <w:rFonts w:ascii="Arial" w:hAnsi="Arial" w:cs="Arial"/>
                <w:sz w:val="20"/>
                <w:highlight w:val="yellow"/>
              </w:rPr>
              <w:t xml:space="preserve">Nguyen </w:t>
            </w:r>
            <w:r w:rsidR="003220F6" w:rsidRPr="00067A98">
              <w:rPr>
                <w:rFonts w:ascii="Arial" w:hAnsi="Arial" w:cs="Arial"/>
                <w:sz w:val="20"/>
                <w:highlight w:val="yellow"/>
              </w:rPr>
              <w:t>H</w:t>
            </w:r>
            <w:ins w:id="2201" w:author="An Phuc Cao" w:date="2024-09-26T15:31:00Z" w16du:dateUtc="2024-09-26T08:31:00Z">
              <w:r w:rsidR="003675DC">
                <w:rPr>
                  <w:rFonts w:ascii="Arial" w:hAnsi="Arial" w:cs="Arial"/>
                  <w:sz w:val="20"/>
                  <w:highlight w:val="yellow"/>
                </w:rPr>
                <w:t>uong</w:t>
              </w:r>
            </w:ins>
            <w:del w:id="2202" w:author="An Phuc Cao" w:date="2024-09-26T15:31:00Z" w16du:dateUtc="2024-09-26T08:31:00Z">
              <w:r w:rsidR="003220F6" w:rsidRPr="00067A98" w:rsidDel="003675DC">
                <w:rPr>
                  <w:rFonts w:ascii="Arial" w:hAnsi="Arial" w:cs="Arial"/>
                  <w:sz w:val="20"/>
                  <w:highlight w:val="yellow"/>
                </w:rPr>
                <w:delText>ong Ph</w:delText>
              </w:r>
              <w:r w:rsidR="00067A98" w:rsidRPr="00067A98" w:rsidDel="003675DC">
                <w:rPr>
                  <w:rFonts w:ascii="Arial" w:hAnsi="Arial" w:cs="Arial"/>
                  <w:sz w:val="20"/>
                  <w:highlight w:val="yellow"/>
                </w:rPr>
                <w:delText>uo</w:delText>
              </w:r>
            </w:del>
            <w:ins w:id="2203" w:author="An Phuc Cao" w:date="2024-09-26T15:31:00Z" w16du:dateUtc="2024-09-26T08:31:00Z">
              <w:r w:rsidR="003675DC">
                <w:rPr>
                  <w:rFonts w:ascii="Arial" w:hAnsi="Arial" w:cs="Arial"/>
                  <w:sz w:val="20"/>
                  <w:highlight w:val="yellow"/>
                </w:rPr>
                <w:t xml:space="preserve"> Linh</w:t>
              </w:r>
            </w:ins>
            <w:del w:id="2204" w:author="An Phuc Cao" w:date="2024-09-26T15:31:00Z" w16du:dateUtc="2024-09-26T08:31:00Z">
              <w:r w:rsidR="00067A98" w:rsidRPr="00067A98" w:rsidDel="003675DC">
                <w:rPr>
                  <w:rFonts w:ascii="Arial" w:hAnsi="Arial" w:cs="Arial"/>
                  <w:sz w:val="20"/>
                  <w:highlight w:val="yellow"/>
                </w:rPr>
                <w:delText>ng</w:delText>
              </w:r>
            </w:del>
          </w:p>
        </w:tc>
        <w:tc>
          <w:tcPr>
            <w:tcW w:w="4841" w:type="dxa"/>
          </w:tcPr>
          <w:p w14:paraId="42ADCC1F" w14:textId="77777777" w:rsidR="00557326" w:rsidRPr="00826313" w:rsidRDefault="00557326" w:rsidP="00917190">
            <w:pPr>
              <w:tabs>
                <w:tab w:val="center" w:pos="5387"/>
                <w:tab w:val="left" w:pos="6300"/>
                <w:tab w:val="decimal" w:pos="7380"/>
                <w:tab w:val="left" w:pos="7740"/>
                <w:tab w:val="decimal" w:pos="8820"/>
              </w:tabs>
              <w:ind w:left="709"/>
              <w:jc w:val="both"/>
              <w:rPr>
                <w:rFonts w:ascii="Arial" w:hAnsi="Arial" w:cs="Arial"/>
                <w:sz w:val="20"/>
              </w:rPr>
            </w:pPr>
            <w:r w:rsidRPr="00826313">
              <w:rPr>
                <w:rFonts w:ascii="Arial" w:hAnsi="Arial" w:cs="Arial"/>
                <w:sz w:val="20"/>
              </w:rPr>
              <w:t>Chief Accountant</w:t>
            </w:r>
          </w:p>
          <w:p w14:paraId="7A802F30" w14:textId="62D84813" w:rsidR="00557326" w:rsidRPr="00826313" w:rsidRDefault="00557326" w:rsidP="00917190">
            <w:pPr>
              <w:tabs>
                <w:tab w:val="center" w:pos="5387"/>
                <w:tab w:val="left" w:pos="6300"/>
                <w:tab w:val="decimal" w:pos="7380"/>
                <w:tab w:val="left" w:pos="7740"/>
                <w:tab w:val="decimal" w:pos="8820"/>
              </w:tabs>
              <w:ind w:left="709"/>
              <w:jc w:val="both"/>
              <w:rPr>
                <w:rFonts w:ascii="Arial" w:hAnsi="Arial" w:cs="Arial"/>
                <w:b/>
                <w:sz w:val="20"/>
              </w:rPr>
            </w:pPr>
            <w:r w:rsidRPr="00067A98">
              <w:rPr>
                <w:rFonts w:ascii="Arial" w:hAnsi="Arial" w:cs="Arial"/>
                <w:sz w:val="20"/>
                <w:highlight w:val="yellow"/>
              </w:rPr>
              <w:t xml:space="preserve">Nguyen </w:t>
            </w:r>
            <w:r w:rsidR="00067A98" w:rsidRPr="00067A98">
              <w:rPr>
                <w:rFonts w:ascii="Arial" w:hAnsi="Arial" w:cs="Arial"/>
                <w:sz w:val="20"/>
                <w:highlight w:val="yellow"/>
              </w:rPr>
              <w:t>H</w:t>
            </w:r>
            <w:ins w:id="2205" w:author="An Phuc Cao" w:date="2024-09-26T15:31:00Z" w16du:dateUtc="2024-09-26T08:31:00Z">
              <w:r w:rsidR="003675DC">
                <w:rPr>
                  <w:rFonts w:ascii="Arial" w:hAnsi="Arial" w:cs="Arial"/>
                  <w:sz w:val="20"/>
                  <w:highlight w:val="yellow"/>
                </w:rPr>
                <w:t>u</w:t>
              </w:r>
            </w:ins>
            <w:r w:rsidR="00067A98" w:rsidRPr="00067A98">
              <w:rPr>
                <w:rFonts w:ascii="Arial" w:hAnsi="Arial" w:cs="Arial"/>
                <w:sz w:val="20"/>
                <w:highlight w:val="yellow"/>
              </w:rPr>
              <w:t xml:space="preserve">ong </w:t>
            </w:r>
            <w:ins w:id="2206" w:author="An Phuc Cao" w:date="2024-09-26T15:31:00Z" w16du:dateUtc="2024-09-26T08:31:00Z">
              <w:r w:rsidR="003675DC">
                <w:rPr>
                  <w:rFonts w:ascii="Arial" w:hAnsi="Arial" w:cs="Arial"/>
                  <w:sz w:val="20"/>
                  <w:highlight w:val="yellow"/>
                </w:rPr>
                <w:t>Linh</w:t>
              </w:r>
            </w:ins>
            <w:del w:id="2207" w:author="An Phuc Cao" w:date="2024-09-26T15:32:00Z" w16du:dateUtc="2024-09-26T08:32:00Z">
              <w:r w:rsidR="00067A98" w:rsidRPr="00067A98" w:rsidDel="003675DC">
                <w:rPr>
                  <w:rFonts w:ascii="Arial" w:hAnsi="Arial" w:cs="Arial"/>
                  <w:sz w:val="20"/>
                  <w:highlight w:val="yellow"/>
                </w:rPr>
                <w:delText>Phuong</w:delText>
              </w:r>
            </w:del>
          </w:p>
        </w:tc>
        <w:tc>
          <w:tcPr>
            <w:tcW w:w="4841" w:type="dxa"/>
          </w:tcPr>
          <w:p w14:paraId="725E5677" w14:textId="308F6F28" w:rsidR="00557326" w:rsidRPr="00826313" w:rsidRDefault="00A05306" w:rsidP="00917190">
            <w:pPr>
              <w:tabs>
                <w:tab w:val="center" w:pos="5387"/>
                <w:tab w:val="left" w:pos="6300"/>
                <w:tab w:val="decimal" w:pos="7380"/>
                <w:tab w:val="left" w:pos="7740"/>
                <w:tab w:val="decimal" w:pos="8820"/>
              </w:tabs>
              <w:ind w:left="709"/>
              <w:jc w:val="both"/>
              <w:rPr>
                <w:rFonts w:ascii="Arial" w:hAnsi="Arial" w:cs="Arial"/>
                <w:sz w:val="20"/>
              </w:rPr>
            </w:pPr>
            <w:del w:id="2208" w:author="Hai Quang Le" w:date="2025-01-06T09:48:00Z" w16du:dateUtc="2025-01-06T02:48:00Z">
              <w:r w:rsidRPr="00826313" w:rsidDel="000F75F5">
                <w:rPr>
                  <w:rFonts w:ascii="Arial" w:hAnsi="Arial" w:cs="Arial"/>
                  <w:sz w:val="20"/>
                </w:rPr>
                <w:delText xml:space="preserve">General </w:delText>
              </w:r>
              <w:r w:rsidR="00557326" w:rsidRPr="00826313" w:rsidDel="000F75F5">
                <w:rPr>
                  <w:rFonts w:ascii="Arial" w:hAnsi="Arial" w:cs="Arial"/>
                  <w:sz w:val="20"/>
                </w:rPr>
                <w:delText>Director</w:delText>
              </w:r>
            </w:del>
            <w:ins w:id="2209" w:author="Hai Quang Le" w:date="2025-01-06T09:48:00Z" w16du:dateUtc="2025-01-06T02:48:00Z">
              <w:r w:rsidR="000F75F5">
                <w:rPr>
                  <w:rFonts w:ascii="Arial" w:hAnsi="Arial" w:cs="Arial"/>
                  <w:sz w:val="20"/>
                </w:rPr>
                <w:t>Chairman</w:t>
              </w:r>
            </w:ins>
          </w:p>
          <w:p w14:paraId="229F3728" w14:textId="28280247" w:rsidR="00557326" w:rsidRPr="00826313" w:rsidRDefault="00557326" w:rsidP="00917190">
            <w:pPr>
              <w:tabs>
                <w:tab w:val="center" w:pos="5387"/>
                <w:tab w:val="left" w:pos="6300"/>
                <w:tab w:val="decimal" w:pos="7380"/>
                <w:tab w:val="left" w:pos="7740"/>
                <w:tab w:val="decimal" w:pos="8820"/>
              </w:tabs>
              <w:ind w:left="709"/>
              <w:jc w:val="both"/>
              <w:rPr>
                <w:rFonts w:ascii="Arial" w:hAnsi="Arial" w:cs="Arial"/>
                <w:b/>
                <w:sz w:val="20"/>
              </w:rPr>
            </w:pPr>
            <w:r w:rsidRPr="00826313">
              <w:rPr>
                <w:rFonts w:ascii="Arial" w:hAnsi="Arial" w:cs="Arial"/>
                <w:sz w:val="20"/>
              </w:rPr>
              <w:t>Nghiem Xuan Huy</w:t>
            </w:r>
          </w:p>
        </w:tc>
      </w:tr>
    </w:tbl>
    <w:p w14:paraId="2A2E8CB9" w14:textId="4480EA1A" w:rsidR="00B86729" w:rsidRPr="00826313" w:rsidRDefault="00B86729" w:rsidP="00917190">
      <w:pPr>
        <w:tabs>
          <w:tab w:val="left" w:pos="2410"/>
          <w:tab w:val="left" w:pos="4500"/>
        </w:tabs>
        <w:ind w:left="709" w:right="318"/>
        <w:rPr>
          <w:rFonts w:ascii="Arial" w:hAnsi="Arial" w:cs="Arial"/>
          <w:sz w:val="20"/>
        </w:rPr>
      </w:pPr>
    </w:p>
    <w:p w14:paraId="367C01B3" w14:textId="6F478438" w:rsidR="00BB303E" w:rsidRPr="00826313" w:rsidRDefault="0009377F" w:rsidP="00917190">
      <w:pPr>
        <w:tabs>
          <w:tab w:val="left" w:pos="4500"/>
        </w:tabs>
        <w:ind w:left="709"/>
        <w:rPr>
          <w:rFonts w:ascii="Arial" w:hAnsi="Arial" w:cs="Arial"/>
          <w:sz w:val="20"/>
        </w:rPr>
      </w:pPr>
      <w:r w:rsidRPr="00826313">
        <w:rPr>
          <w:rFonts w:ascii="Arial" w:hAnsi="Arial" w:cs="Arial"/>
          <w:sz w:val="20"/>
        </w:rPr>
        <w:t>Hanoi, Vietnam</w:t>
      </w:r>
    </w:p>
    <w:p w14:paraId="25A84D02" w14:textId="77777777" w:rsidR="000E1669" w:rsidRPr="00826313" w:rsidRDefault="000E1669" w:rsidP="00917190">
      <w:pPr>
        <w:tabs>
          <w:tab w:val="left" w:pos="4500"/>
        </w:tabs>
        <w:ind w:left="709"/>
        <w:rPr>
          <w:rFonts w:ascii="Arial" w:hAnsi="Arial" w:cs="Arial"/>
          <w:sz w:val="20"/>
        </w:rPr>
      </w:pPr>
    </w:p>
    <w:p w14:paraId="22DD74B3" w14:textId="468ECE43" w:rsidR="00DC24EF" w:rsidRPr="00826313" w:rsidRDefault="003675DC" w:rsidP="00917190">
      <w:pPr>
        <w:tabs>
          <w:tab w:val="left" w:pos="4500"/>
        </w:tabs>
        <w:ind w:left="709"/>
        <w:rPr>
          <w:rFonts w:ascii="Arial" w:hAnsi="Arial" w:cs="Arial"/>
          <w:i/>
          <w:sz w:val="20"/>
        </w:rPr>
        <w:sectPr w:rsidR="00DC24EF" w:rsidRPr="00826313" w:rsidSect="002C2C84">
          <w:headerReference w:type="default" r:id="rId42"/>
          <w:footerReference w:type="default" r:id="rId43"/>
          <w:pgSz w:w="16834" w:h="11909" w:orient="landscape" w:code="9"/>
          <w:pgMar w:top="1582" w:right="1440" w:bottom="567" w:left="862" w:header="720" w:footer="578" w:gutter="0"/>
          <w:cols w:space="720"/>
          <w:docGrid w:linePitch="326"/>
        </w:sectPr>
      </w:pPr>
      <w:ins w:id="2216" w:author="An Phuc Cao" w:date="2024-09-26T15:30:00Z" w16du:dateUtc="2024-09-26T08:30:00Z">
        <w:r>
          <w:rPr>
            <w:rFonts w:ascii="Arial" w:hAnsi="Arial" w:cs="Arial"/>
            <w:sz w:val="20"/>
            <w:highlight w:val="yellow"/>
          </w:rPr>
          <w:t>xx</w:t>
        </w:r>
      </w:ins>
      <w:del w:id="2217" w:author="An Phuc Cao" w:date="2024-09-26T15:30:00Z" w16du:dateUtc="2024-09-26T08:30:00Z">
        <w:r w:rsidR="00E97E6A" w:rsidRPr="00067A98" w:rsidDel="003675DC">
          <w:rPr>
            <w:rFonts w:ascii="Arial" w:hAnsi="Arial" w:cs="Arial"/>
            <w:sz w:val="20"/>
            <w:highlight w:val="yellow"/>
          </w:rPr>
          <w:delText>2</w:delText>
        </w:r>
        <w:r w:rsidR="00687992" w:rsidRPr="00067A98" w:rsidDel="003675DC">
          <w:rPr>
            <w:rFonts w:ascii="Arial" w:hAnsi="Arial" w:cs="Arial"/>
            <w:sz w:val="20"/>
            <w:highlight w:val="yellow"/>
          </w:rPr>
          <w:delText>3</w:delText>
        </w:r>
      </w:del>
      <w:r w:rsidR="00767328" w:rsidRPr="00067A98">
        <w:rPr>
          <w:rFonts w:ascii="Arial" w:hAnsi="Arial" w:cs="Arial"/>
          <w:sz w:val="20"/>
          <w:highlight w:val="yellow"/>
        </w:rPr>
        <w:t xml:space="preserve"> August</w:t>
      </w:r>
      <w:r w:rsidR="00767328" w:rsidRPr="00826313">
        <w:rPr>
          <w:rFonts w:ascii="Arial" w:hAnsi="Arial" w:cs="Arial"/>
          <w:sz w:val="20"/>
        </w:rPr>
        <w:t xml:space="preserve"> </w:t>
      </w:r>
      <w:r w:rsidR="00BC0024" w:rsidRPr="00826313">
        <w:rPr>
          <w:rFonts w:ascii="Arial" w:hAnsi="Arial" w:cs="Arial"/>
          <w:sz w:val="20"/>
        </w:rPr>
        <w:t>202</w:t>
      </w:r>
      <w:ins w:id="2218" w:author="An Phuc Cao" w:date="2024-09-26T15:30:00Z" w16du:dateUtc="2024-09-26T08:30:00Z">
        <w:r>
          <w:rPr>
            <w:rFonts w:ascii="Arial" w:hAnsi="Arial" w:cs="Arial"/>
            <w:sz w:val="20"/>
          </w:rPr>
          <w:t>x</w:t>
        </w:r>
      </w:ins>
      <w:del w:id="2219" w:author="An Phuc Cao" w:date="2024-09-26T15:30:00Z" w16du:dateUtc="2024-09-26T08:30:00Z">
        <w:r w:rsidR="00067A98" w:rsidDel="003675DC">
          <w:rPr>
            <w:rFonts w:ascii="Arial" w:hAnsi="Arial" w:cs="Arial"/>
            <w:sz w:val="20"/>
          </w:rPr>
          <w:delText>3</w:delText>
        </w:r>
      </w:del>
    </w:p>
    <w:tbl>
      <w:tblPr>
        <w:tblW w:w="8946" w:type="dxa"/>
        <w:tblLayout w:type="fixed"/>
        <w:tblLook w:val="04A0" w:firstRow="1" w:lastRow="0" w:firstColumn="1" w:lastColumn="0" w:noHBand="0" w:noVBand="1"/>
      </w:tblPr>
      <w:tblGrid>
        <w:gridCol w:w="4536"/>
        <w:gridCol w:w="630"/>
        <w:gridCol w:w="1890"/>
        <w:gridCol w:w="1890"/>
        <w:tblGridChange w:id="2220">
          <w:tblGrid>
            <w:gridCol w:w="4536"/>
            <w:gridCol w:w="630"/>
            <w:gridCol w:w="1890"/>
            <w:gridCol w:w="1890"/>
          </w:tblGrid>
        </w:tblGridChange>
      </w:tblGrid>
      <w:tr w:rsidR="00C230F4" w:rsidRPr="00A934AD" w14:paraId="22867A78" w14:textId="77777777">
        <w:trPr>
          <w:ins w:id="2221" w:author="An Phuc Cao" w:date="2024-09-26T15:42:00Z"/>
        </w:trPr>
        <w:tc>
          <w:tcPr>
            <w:tcW w:w="4536" w:type="dxa"/>
            <w:noWrap/>
            <w:vAlign w:val="bottom"/>
            <w:hideMark/>
          </w:tcPr>
          <w:p w14:paraId="6096CA79" w14:textId="77777777" w:rsidR="00C230F4" w:rsidRPr="0069716B" w:rsidRDefault="00C230F4" w:rsidP="00C230F4">
            <w:pPr>
              <w:overflowPunct/>
              <w:autoSpaceDE/>
              <w:autoSpaceDN/>
              <w:adjustRightInd/>
              <w:textAlignment w:val="auto"/>
              <w:rPr>
                <w:ins w:id="2222" w:author="An Phuc Cao" w:date="2024-09-26T15:42:00Z" w16du:dateUtc="2024-09-26T08:42:00Z"/>
                <w:rFonts w:ascii="Times New Roman" w:hAnsi="Times New Roman" w:cs="Times New Roman"/>
                <w:sz w:val="19"/>
                <w:szCs w:val="19"/>
              </w:rPr>
            </w:pPr>
            <w:bookmarkStart w:id="2223" w:name="OLE_LINK7"/>
            <w:bookmarkStart w:id="2224" w:name="OLE_LINK8"/>
          </w:p>
        </w:tc>
        <w:tc>
          <w:tcPr>
            <w:tcW w:w="630" w:type="dxa"/>
            <w:vMerge w:val="restart"/>
            <w:noWrap/>
            <w:vAlign w:val="bottom"/>
            <w:hideMark/>
          </w:tcPr>
          <w:p w14:paraId="13E27913" w14:textId="77777777" w:rsidR="00C230F4" w:rsidRPr="0069716B" w:rsidRDefault="00C230F4" w:rsidP="00C230F4">
            <w:pPr>
              <w:ind w:left="-57" w:right="-57"/>
              <w:jc w:val="center"/>
              <w:rPr>
                <w:ins w:id="2225" w:author="An Phuc Cao" w:date="2024-09-26T15:42:00Z" w16du:dateUtc="2024-09-26T08:42:00Z"/>
                <w:rFonts w:ascii="Arial" w:hAnsi="Arial" w:cs="Arial"/>
                <w:i/>
                <w:sz w:val="19"/>
                <w:szCs w:val="19"/>
              </w:rPr>
            </w:pPr>
            <w:ins w:id="2226" w:author="An Phuc Cao" w:date="2024-09-26T15:42:00Z" w16du:dateUtc="2024-09-26T08:42:00Z">
              <w:r w:rsidRPr="0069716B">
                <w:rPr>
                  <w:rFonts w:ascii="Arial" w:hAnsi="Arial" w:cs="Arial"/>
                  <w:bCs/>
                  <w:i/>
                  <w:iCs/>
                  <w:color w:val="000000"/>
                  <w:sz w:val="19"/>
                  <w:szCs w:val="19"/>
                </w:rPr>
                <w:t>Notes</w:t>
              </w:r>
            </w:ins>
          </w:p>
        </w:tc>
        <w:tc>
          <w:tcPr>
            <w:tcW w:w="1890" w:type="dxa"/>
            <w:vAlign w:val="bottom"/>
            <w:hideMark/>
          </w:tcPr>
          <w:p w14:paraId="724B7DB4" w14:textId="6B910394" w:rsidR="00C230F4" w:rsidRPr="0069716B" w:rsidRDefault="00C230F4" w:rsidP="00C230F4">
            <w:pPr>
              <w:ind w:left="57" w:right="-85"/>
              <w:jc w:val="right"/>
              <w:rPr>
                <w:ins w:id="2227" w:author="An Phuc Cao" w:date="2024-09-26T15:42:00Z" w16du:dateUtc="2024-09-26T08:42:00Z"/>
                <w:rFonts w:ascii="Arial" w:hAnsi="Arial" w:cs="Arial"/>
                <w:bCs/>
                <w:i/>
                <w:sz w:val="19"/>
                <w:szCs w:val="19"/>
              </w:rPr>
            </w:pPr>
            <w:ins w:id="2228" w:author="An Phuc Cao" w:date="2024-09-30T15:37:00Z" w16du:dateUtc="2024-09-30T08:37:00Z">
              <w:r w:rsidRPr="00C64AF1">
                <w:rPr>
                  <w:rFonts w:ascii="Arial" w:hAnsi="Arial" w:cs="Arial"/>
                  <w:bCs/>
                  <w:i/>
                  <w:sz w:val="19"/>
                  <w:szCs w:val="19"/>
                  <w:rPrChange w:id="2229" w:author="An Phuc Cao" w:date="2024-10-25T11:10:00Z" w16du:dateUtc="2024-10-25T04:10:00Z">
                    <w:rPr>
                      <w:rFonts w:ascii="Arial" w:hAnsi="Arial" w:cs="Arial"/>
                      <w:bCs/>
                      <w:i/>
                      <w:sz w:val="20"/>
                    </w:rPr>
                  </w:rPrChange>
                </w:rPr>
                <w:t>For the six-month period then ended 30 June 2024</w:t>
              </w:r>
            </w:ins>
          </w:p>
        </w:tc>
        <w:tc>
          <w:tcPr>
            <w:tcW w:w="1890" w:type="dxa"/>
            <w:noWrap/>
            <w:vAlign w:val="bottom"/>
            <w:hideMark/>
          </w:tcPr>
          <w:p w14:paraId="55225E3F" w14:textId="1B285ACA" w:rsidR="00C230F4" w:rsidRPr="0069716B" w:rsidRDefault="00C230F4" w:rsidP="00C230F4">
            <w:pPr>
              <w:ind w:left="57" w:right="-85"/>
              <w:jc w:val="right"/>
              <w:rPr>
                <w:ins w:id="2230" w:author="An Phuc Cao" w:date="2024-09-26T15:42:00Z" w16du:dateUtc="2024-09-26T08:42:00Z"/>
                <w:rFonts w:ascii="Arial" w:hAnsi="Arial" w:cs="Arial"/>
                <w:bCs/>
                <w:i/>
                <w:sz w:val="19"/>
                <w:szCs w:val="19"/>
              </w:rPr>
            </w:pPr>
            <w:commentRangeStart w:id="2231"/>
            <w:commentRangeStart w:id="2232"/>
            <w:ins w:id="2233" w:author="An Phuc Cao" w:date="2024-09-30T15:37:00Z" w16du:dateUtc="2024-09-30T08:37:00Z">
              <w:r w:rsidRPr="00C64AF1">
                <w:rPr>
                  <w:rFonts w:ascii="Arial" w:hAnsi="Arial" w:cs="Arial"/>
                  <w:bCs/>
                  <w:i/>
                  <w:sz w:val="19"/>
                  <w:szCs w:val="19"/>
                  <w:rPrChange w:id="2234" w:author="An Phuc Cao" w:date="2024-10-25T11:10:00Z" w16du:dateUtc="2024-10-25T04:10:00Z">
                    <w:rPr>
                      <w:rFonts w:ascii="Arial" w:hAnsi="Arial" w:cs="Arial"/>
                      <w:bCs/>
                      <w:i/>
                      <w:sz w:val="20"/>
                    </w:rPr>
                  </w:rPrChange>
                </w:rPr>
                <w:t>For the six-month period then ended 30 June 2023</w:t>
              </w:r>
            </w:ins>
            <w:commentRangeEnd w:id="2231"/>
            <w:r w:rsidR="003D3917">
              <w:rPr>
                <w:rStyle w:val="CommentReference"/>
                <w:rFonts w:ascii="Times New Roman" w:hAnsi="Times New Roman"/>
              </w:rPr>
              <w:commentReference w:id="2231"/>
            </w:r>
            <w:commentRangeEnd w:id="2232"/>
            <w:r w:rsidR="005A3998">
              <w:rPr>
                <w:rStyle w:val="CommentReference"/>
                <w:rFonts w:ascii="Times New Roman" w:hAnsi="Times New Roman"/>
              </w:rPr>
              <w:commentReference w:id="2232"/>
            </w:r>
          </w:p>
        </w:tc>
      </w:tr>
      <w:tr w:rsidR="008642FB" w:rsidRPr="00A934AD" w14:paraId="2AFAA2C8" w14:textId="77777777">
        <w:trPr>
          <w:ins w:id="2235" w:author="An Phuc Cao" w:date="2024-09-26T15:42:00Z"/>
        </w:trPr>
        <w:tc>
          <w:tcPr>
            <w:tcW w:w="4536" w:type="dxa"/>
            <w:noWrap/>
            <w:vAlign w:val="bottom"/>
          </w:tcPr>
          <w:p w14:paraId="1C15106F" w14:textId="77777777" w:rsidR="008642FB" w:rsidRPr="0069716B" w:rsidRDefault="008642FB">
            <w:pPr>
              <w:overflowPunct/>
              <w:autoSpaceDE/>
              <w:adjustRightInd/>
              <w:ind w:left="-108"/>
              <w:rPr>
                <w:ins w:id="2236" w:author="An Phuc Cao" w:date="2024-09-26T15:42:00Z" w16du:dateUtc="2024-09-26T08:42:00Z"/>
                <w:rFonts w:ascii="Arial" w:hAnsi="Arial" w:cs="Arial"/>
                <w:sz w:val="19"/>
                <w:szCs w:val="19"/>
              </w:rPr>
            </w:pPr>
          </w:p>
        </w:tc>
        <w:tc>
          <w:tcPr>
            <w:tcW w:w="630" w:type="dxa"/>
            <w:vMerge/>
            <w:vAlign w:val="center"/>
            <w:hideMark/>
          </w:tcPr>
          <w:p w14:paraId="6F2426B2" w14:textId="77777777" w:rsidR="008642FB" w:rsidRPr="0069716B" w:rsidRDefault="008642FB">
            <w:pPr>
              <w:overflowPunct/>
              <w:autoSpaceDE/>
              <w:autoSpaceDN/>
              <w:adjustRightInd/>
              <w:rPr>
                <w:ins w:id="2237" w:author="An Phuc Cao" w:date="2024-09-26T15:42:00Z" w16du:dateUtc="2024-09-26T08:42:00Z"/>
                <w:rFonts w:ascii="Arial" w:hAnsi="Arial" w:cs="Arial"/>
                <w:i/>
                <w:sz w:val="19"/>
                <w:szCs w:val="19"/>
              </w:rPr>
            </w:pPr>
          </w:p>
        </w:tc>
        <w:tc>
          <w:tcPr>
            <w:tcW w:w="1890" w:type="dxa"/>
            <w:vAlign w:val="bottom"/>
            <w:hideMark/>
          </w:tcPr>
          <w:p w14:paraId="58ED7997" w14:textId="77777777" w:rsidR="008642FB" w:rsidRPr="0069716B" w:rsidRDefault="008642FB">
            <w:pPr>
              <w:pBdr>
                <w:bottom w:val="single" w:sz="4" w:space="1" w:color="auto"/>
              </w:pBdr>
              <w:ind w:left="57" w:right="-85"/>
              <w:jc w:val="right"/>
              <w:rPr>
                <w:ins w:id="2238" w:author="An Phuc Cao" w:date="2024-09-26T15:42:00Z" w16du:dateUtc="2024-09-26T08:42:00Z"/>
                <w:sz w:val="19"/>
                <w:szCs w:val="19"/>
              </w:rPr>
            </w:pPr>
            <w:ins w:id="2239" w:author="An Phuc Cao" w:date="2024-09-26T15:42:00Z" w16du:dateUtc="2024-09-26T08:42:00Z">
              <w:r w:rsidRPr="0069716B">
                <w:rPr>
                  <w:rFonts w:ascii="Arial" w:hAnsi="Arial" w:cs="Arial"/>
                  <w:bCs/>
                  <w:i/>
                  <w:sz w:val="19"/>
                  <w:szCs w:val="19"/>
                </w:rPr>
                <w:t>VND</w:t>
              </w:r>
            </w:ins>
          </w:p>
        </w:tc>
        <w:tc>
          <w:tcPr>
            <w:tcW w:w="1890" w:type="dxa"/>
            <w:noWrap/>
            <w:vAlign w:val="bottom"/>
            <w:hideMark/>
          </w:tcPr>
          <w:p w14:paraId="295E8AAC" w14:textId="77777777" w:rsidR="008642FB" w:rsidRPr="0069716B" w:rsidRDefault="008642FB">
            <w:pPr>
              <w:pBdr>
                <w:bottom w:val="single" w:sz="4" w:space="1" w:color="auto"/>
              </w:pBdr>
              <w:ind w:left="57" w:right="-85"/>
              <w:jc w:val="right"/>
              <w:rPr>
                <w:ins w:id="2240" w:author="An Phuc Cao" w:date="2024-09-26T15:42:00Z" w16du:dateUtc="2024-09-26T08:42:00Z"/>
                <w:sz w:val="19"/>
                <w:szCs w:val="19"/>
              </w:rPr>
            </w:pPr>
            <w:ins w:id="2241" w:author="An Phuc Cao" w:date="2024-09-26T15:42:00Z" w16du:dateUtc="2024-09-26T08:42:00Z">
              <w:r w:rsidRPr="0069716B">
                <w:rPr>
                  <w:rFonts w:ascii="Arial" w:hAnsi="Arial" w:cs="Arial"/>
                  <w:bCs/>
                  <w:i/>
                  <w:sz w:val="19"/>
                  <w:szCs w:val="19"/>
                </w:rPr>
                <w:t>VND</w:t>
              </w:r>
            </w:ins>
          </w:p>
        </w:tc>
      </w:tr>
      <w:tr w:rsidR="008642FB" w:rsidRPr="00A934AD" w14:paraId="6577A81A" w14:textId="77777777">
        <w:trPr>
          <w:ins w:id="2242" w:author="An Phuc Cao" w:date="2024-09-26T15:42:00Z"/>
        </w:trPr>
        <w:tc>
          <w:tcPr>
            <w:tcW w:w="4536" w:type="dxa"/>
            <w:noWrap/>
            <w:vAlign w:val="bottom"/>
            <w:hideMark/>
          </w:tcPr>
          <w:p w14:paraId="6C439245" w14:textId="77777777" w:rsidR="008642FB" w:rsidRPr="0069716B" w:rsidRDefault="008642FB">
            <w:pPr>
              <w:overflowPunct/>
              <w:autoSpaceDE/>
              <w:adjustRightInd/>
              <w:spacing w:before="120"/>
              <w:ind w:left="-115" w:right="-86"/>
              <w:rPr>
                <w:ins w:id="2243" w:author="An Phuc Cao" w:date="2024-09-26T15:42:00Z" w16du:dateUtc="2024-09-26T08:42:00Z"/>
                <w:rFonts w:ascii="Arial" w:hAnsi="Arial" w:cs="Arial"/>
                <w:b/>
                <w:bCs/>
                <w:sz w:val="19"/>
                <w:szCs w:val="19"/>
              </w:rPr>
            </w:pPr>
            <w:ins w:id="2244" w:author="An Phuc Cao" w:date="2024-09-26T15:42:00Z" w16du:dateUtc="2024-09-26T08:42:00Z">
              <w:r w:rsidRPr="0069716B">
                <w:rPr>
                  <w:rFonts w:ascii="Arial" w:hAnsi="Arial" w:cs="Arial"/>
                  <w:b/>
                  <w:bCs/>
                  <w:sz w:val="19"/>
                  <w:szCs w:val="19"/>
                </w:rPr>
                <w:t>OPERATING ACTIVITIES</w:t>
              </w:r>
            </w:ins>
          </w:p>
        </w:tc>
        <w:tc>
          <w:tcPr>
            <w:tcW w:w="630" w:type="dxa"/>
            <w:noWrap/>
            <w:vAlign w:val="bottom"/>
            <w:hideMark/>
          </w:tcPr>
          <w:p w14:paraId="774F4312" w14:textId="77777777" w:rsidR="008642FB" w:rsidRPr="0069716B" w:rsidRDefault="008642FB">
            <w:pPr>
              <w:spacing w:before="60"/>
              <w:rPr>
                <w:ins w:id="2245" w:author="An Phuc Cao" w:date="2024-09-26T15:42:00Z" w16du:dateUtc="2024-09-26T08:42:00Z"/>
                <w:rFonts w:ascii="Arial" w:hAnsi="Arial" w:cs="Arial"/>
                <w:b/>
                <w:bCs/>
                <w:sz w:val="19"/>
                <w:szCs w:val="19"/>
              </w:rPr>
            </w:pPr>
          </w:p>
        </w:tc>
        <w:tc>
          <w:tcPr>
            <w:tcW w:w="1890" w:type="dxa"/>
            <w:vAlign w:val="bottom"/>
          </w:tcPr>
          <w:p w14:paraId="36CCF9DC" w14:textId="77777777" w:rsidR="008642FB" w:rsidRPr="0069716B" w:rsidRDefault="008642FB">
            <w:pPr>
              <w:overflowPunct/>
              <w:autoSpaceDE/>
              <w:adjustRightInd/>
              <w:spacing w:before="60"/>
              <w:ind w:left="57" w:right="-85"/>
              <w:jc w:val="right"/>
              <w:rPr>
                <w:ins w:id="2246" w:author="An Phuc Cao" w:date="2024-09-26T15:42:00Z" w16du:dateUtc="2024-09-26T08:42:00Z"/>
                <w:rFonts w:ascii="Arial" w:hAnsi="Arial" w:cs="Arial"/>
                <w:b/>
                <w:bCs/>
                <w:sz w:val="19"/>
                <w:szCs w:val="19"/>
              </w:rPr>
            </w:pPr>
          </w:p>
        </w:tc>
        <w:tc>
          <w:tcPr>
            <w:tcW w:w="1890" w:type="dxa"/>
            <w:noWrap/>
            <w:vAlign w:val="bottom"/>
            <w:hideMark/>
          </w:tcPr>
          <w:p w14:paraId="709A2B2F" w14:textId="77777777" w:rsidR="008642FB" w:rsidRPr="0069716B" w:rsidRDefault="008642FB">
            <w:pPr>
              <w:spacing w:before="60"/>
              <w:rPr>
                <w:ins w:id="2247" w:author="An Phuc Cao" w:date="2024-09-26T15:42:00Z" w16du:dateUtc="2024-09-26T08:42:00Z"/>
                <w:rFonts w:ascii="Arial" w:hAnsi="Arial" w:cs="Arial"/>
                <w:b/>
                <w:bCs/>
                <w:sz w:val="19"/>
                <w:szCs w:val="19"/>
              </w:rPr>
            </w:pPr>
          </w:p>
        </w:tc>
      </w:tr>
      <w:bookmarkEnd w:id="2223"/>
      <w:bookmarkEnd w:id="2224"/>
      <w:tr w:rsidR="007B5F8C" w:rsidRPr="00A934AD" w14:paraId="4B1ED730" w14:textId="77777777" w:rsidTr="007B5F8C">
        <w:tblPrEx>
          <w:tblW w:w="8946" w:type="dxa"/>
          <w:tblLayout w:type="fixed"/>
          <w:tblPrExChange w:id="2248" w:author="An Phuc Cao" w:date="2024-10-25T11:08:00Z" w16du:dateUtc="2024-10-25T04:08:00Z">
            <w:tblPrEx>
              <w:tblW w:w="8946" w:type="dxa"/>
              <w:tblLayout w:type="fixed"/>
            </w:tblPrEx>
          </w:tblPrExChange>
        </w:tblPrEx>
        <w:trPr>
          <w:ins w:id="2249" w:author="An Phuc Cao" w:date="2024-09-26T15:42:00Z"/>
        </w:trPr>
        <w:tc>
          <w:tcPr>
            <w:tcW w:w="4536" w:type="dxa"/>
            <w:noWrap/>
            <w:vAlign w:val="bottom"/>
            <w:hideMark/>
            <w:tcPrChange w:id="2250" w:author="An Phuc Cao" w:date="2024-10-25T11:08:00Z" w16du:dateUtc="2024-10-25T04:08:00Z">
              <w:tcPr>
                <w:tcW w:w="4536" w:type="dxa"/>
                <w:noWrap/>
                <w:vAlign w:val="bottom"/>
                <w:hideMark/>
              </w:tcPr>
            </w:tcPrChange>
          </w:tcPr>
          <w:p w14:paraId="3A78DB5E" w14:textId="77777777" w:rsidR="007B5F8C" w:rsidRPr="0069716B" w:rsidRDefault="007B5F8C" w:rsidP="007B5F8C">
            <w:pPr>
              <w:overflowPunct/>
              <w:autoSpaceDE/>
              <w:adjustRightInd/>
              <w:ind w:left="-108" w:right="-85" w:firstLine="18"/>
              <w:jc w:val="both"/>
              <w:rPr>
                <w:ins w:id="2251" w:author="An Phuc Cao" w:date="2024-09-26T15:42:00Z" w16du:dateUtc="2024-09-26T08:42:00Z"/>
                <w:rFonts w:ascii="Arial" w:hAnsi="Arial" w:cs="Arial"/>
                <w:b/>
                <w:bCs/>
                <w:sz w:val="19"/>
                <w:szCs w:val="19"/>
              </w:rPr>
            </w:pPr>
            <w:ins w:id="2252" w:author="An Phuc Cao" w:date="2024-09-26T15:42:00Z" w16du:dateUtc="2024-09-26T08:42:00Z">
              <w:r w:rsidRPr="0069716B" w:rsidDel="00CC1EF3">
                <w:rPr>
                  <w:rFonts w:ascii="Arial" w:hAnsi="Arial" w:cs="Arial"/>
                  <w:b/>
                  <w:sz w:val="19"/>
                  <w:szCs w:val="19"/>
                </w:rPr>
                <w:t xml:space="preserve"> </w:t>
              </w:r>
              <w:r w:rsidRPr="0069716B">
                <w:rPr>
                  <w:rFonts w:ascii="Arial" w:hAnsi="Arial" w:cs="Arial"/>
                  <w:b/>
                  <w:sz w:val="19"/>
                  <w:szCs w:val="19"/>
                </w:rPr>
                <w:t>Loss after tax</w:t>
              </w:r>
            </w:ins>
          </w:p>
        </w:tc>
        <w:tc>
          <w:tcPr>
            <w:tcW w:w="630" w:type="dxa"/>
            <w:noWrap/>
            <w:vAlign w:val="bottom"/>
            <w:hideMark/>
            <w:tcPrChange w:id="2253" w:author="An Phuc Cao" w:date="2024-10-25T11:08:00Z" w16du:dateUtc="2024-10-25T04:08:00Z">
              <w:tcPr>
                <w:tcW w:w="630" w:type="dxa"/>
                <w:noWrap/>
                <w:vAlign w:val="bottom"/>
                <w:hideMark/>
              </w:tcPr>
            </w:tcPrChange>
          </w:tcPr>
          <w:p w14:paraId="49846A88" w14:textId="77777777" w:rsidR="007B5F8C" w:rsidRPr="0069716B" w:rsidRDefault="007B5F8C" w:rsidP="007B5F8C">
            <w:pPr>
              <w:rPr>
                <w:ins w:id="2254" w:author="An Phuc Cao" w:date="2024-09-26T15:42:00Z" w16du:dateUtc="2024-09-26T08:42:00Z"/>
                <w:rFonts w:ascii="Arial" w:hAnsi="Arial" w:cs="Arial"/>
                <w:b/>
                <w:bCs/>
                <w:sz w:val="19"/>
                <w:szCs w:val="19"/>
              </w:rPr>
            </w:pPr>
          </w:p>
        </w:tc>
        <w:tc>
          <w:tcPr>
            <w:tcW w:w="1890" w:type="dxa"/>
            <w:vAlign w:val="bottom"/>
            <w:tcPrChange w:id="2255" w:author="An Phuc Cao" w:date="2024-10-25T11:08:00Z" w16du:dateUtc="2024-10-25T04:08:00Z">
              <w:tcPr>
                <w:tcW w:w="1890" w:type="dxa"/>
                <w:vAlign w:val="bottom"/>
              </w:tcPr>
            </w:tcPrChange>
          </w:tcPr>
          <w:p w14:paraId="77F7C4E3" w14:textId="2426D20D" w:rsidR="007B5F8C" w:rsidRPr="0069716B" w:rsidRDefault="00F14439" w:rsidP="0069716B">
            <w:pPr>
              <w:overflowPunct/>
              <w:autoSpaceDE/>
              <w:adjustRightInd/>
              <w:ind w:left="57" w:right="-85"/>
              <w:jc w:val="right"/>
              <w:rPr>
                <w:ins w:id="2256" w:author="An Phuc Cao" w:date="2024-09-26T15:42:00Z" w16du:dateUtc="2024-09-26T08:42:00Z"/>
                <w:rFonts w:ascii="Arial" w:hAnsi="Arial" w:cs="Arial"/>
                <w:b/>
                <w:bCs/>
                <w:sz w:val="19"/>
                <w:szCs w:val="19"/>
              </w:rPr>
            </w:pPr>
            <w:ins w:id="2257" w:author="Hai Quang Le" w:date="2025-01-06T09:49:00Z" w16du:dateUtc="2025-01-06T02:49:00Z">
              <w:r w:rsidRPr="00F14439">
                <w:rPr>
                  <w:rFonts w:ascii="Arial" w:hAnsi="Arial" w:cs="Arial"/>
                  <w:b/>
                  <w:bCs/>
                  <w:sz w:val="19"/>
                  <w:szCs w:val="19"/>
                </w:rPr>
                <w:t>17,163,611,617</w:t>
              </w:r>
            </w:ins>
            <w:ins w:id="2258" w:author="An Phuc Cao" w:date="2024-10-25T11:07:00Z" w16du:dateUtc="2024-10-25T04:07:00Z">
              <w:del w:id="2259" w:author="Hai Quang Le" w:date="2024-12-11T15:57:00Z" w16du:dateUtc="2024-12-11T08:57:00Z">
                <w:r w:rsidR="007B5F8C" w:rsidRPr="00C64AF1" w:rsidDel="00C44969">
                  <w:rPr>
                    <w:rFonts w:ascii="Arial" w:hAnsi="Arial" w:cs="Arial"/>
                    <w:b/>
                    <w:bCs/>
                    <w:sz w:val="19"/>
                    <w:szCs w:val="19"/>
                    <w:rPrChange w:id="2260" w:author="An Phuc Cao" w:date="2024-10-25T11:10:00Z" w16du:dateUtc="2024-10-25T04:10:00Z">
                      <w:rPr/>
                    </w:rPrChange>
                  </w:rPr>
                  <w:delText xml:space="preserve"> 12,225,827,955 </w:delText>
                </w:r>
              </w:del>
            </w:ins>
          </w:p>
        </w:tc>
        <w:tc>
          <w:tcPr>
            <w:tcW w:w="1890" w:type="dxa"/>
            <w:noWrap/>
            <w:vAlign w:val="bottom"/>
            <w:tcPrChange w:id="2261" w:author="An Phuc Cao" w:date="2024-10-25T11:08:00Z" w16du:dateUtc="2024-10-25T04:08:00Z">
              <w:tcPr>
                <w:tcW w:w="1890" w:type="dxa"/>
                <w:noWrap/>
                <w:vAlign w:val="bottom"/>
              </w:tcPr>
            </w:tcPrChange>
          </w:tcPr>
          <w:p w14:paraId="77491E5D" w14:textId="0A69E957" w:rsidR="007B5F8C" w:rsidRPr="0069716B" w:rsidRDefault="007B5F8C" w:rsidP="0069716B">
            <w:pPr>
              <w:overflowPunct/>
              <w:autoSpaceDE/>
              <w:adjustRightInd/>
              <w:ind w:left="57" w:right="-85"/>
              <w:jc w:val="right"/>
              <w:rPr>
                <w:ins w:id="2262" w:author="An Phuc Cao" w:date="2024-09-26T15:42:00Z" w16du:dateUtc="2024-09-26T08:42:00Z"/>
                <w:rFonts w:ascii="Arial" w:hAnsi="Arial" w:cs="Arial"/>
                <w:b/>
                <w:bCs/>
                <w:sz w:val="19"/>
                <w:szCs w:val="19"/>
              </w:rPr>
            </w:pPr>
            <w:ins w:id="2263" w:author="An Phuc Cao" w:date="2024-10-25T11:07:00Z" w16du:dateUtc="2024-10-25T04:07:00Z">
              <w:r w:rsidRPr="00C64AF1">
                <w:rPr>
                  <w:rFonts w:ascii="Arial" w:hAnsi="Arial" w:cs="Arial"/>
                  <w:b/>
                  <w:bCs/>
                  <w:sz w:val="19"/>
                  <w:szCs w:val="19"/>
                  <w:rPrChange w:id="2264" w:author="An Phuc Cao" w:date="2024-10-25T11:10:00Z" w16du:dateUtc="2024-10-25T04:10:00Z">
                    <w:rPr/>
                  </w:rPrChange>
                </w:rPr>
                <w:t xml:space="preserve"> </w:t>
              </w:r>
            </w:ins>
            <w:ins w:id="2265" w:author="Hai Quang Le" w:date="2024-12-11T15:34:00Z" w16du:dateUtc="2024-12-11T08:34:00Z">
              <w:r w:rsidR="00725929" w:rsidRPr="00725929">
                <w:rPr>
                  <w:rFonts w:ascii="Arial" w:hAnsi="Arial" w:cs="Arial"/>
                  <w:b/>
                  <w:bCs/>
                  <w:sz w:val="19"/>
                  <w:szCs w:val="19"/>
                </w:rPr>
                <w:t xml:space="preserve"> 7,762,808,651</w:t>
              </w:r>
            </w:ins>
            <w:ins w:id="2266" w:author="An Phuc Cao" w:date="2024-10-25T11:07:00Z" w16du:dateUtc="2024-10-25T04:07:00Z">
              <w:del w:id="2267" w:author="Hai Quang Le" w:date="2024-12-11T15:34:00Z" w16du:dateUtc="2024-12-11T08:34:00Z">
                <w:r w:rsidRPr="00C64AF1" w:rsidDel="00725929">
                  <w:rPr>
                    <w:rFonts w:ascii="Arial" w:hAnsi="Arial" w:cs="Arial"/>
                    <w:b/>
                    <w:bCs/>
                    <w:sz w:val="19"/>
                    <w:szCs w:val="19"/>
                    <w:rPrChange w:id="2268" w:author="An Phuc Cao" w:date="2024-10-25T11:10:00Z" w16du:dateUtc="2024-10-25T04:10:00Z">
                      <w:rPr/>
                    </w:rPrChange>
                  </w:rPr>
                  <w:delText>(66,541,992,781)</w:delText>
                </w:r>
              </w:del>
            </w:ins>
          </w:p>
        </w:tc>
      </w:tr>
      <w:tr w:rsidR="008642FB" w:rsidRPr="00A934AD" w14:paraId="2695B5E2" w14:textId="77777777">
        <w:trPr>
          <w:ins w:id="2269" w:author="An Phuc Cao" w:date="2024-09-26T15:42:00Z"/>
        </w:trPr>
        <w:tc>
          <w:tcPr>
            <w:tcW w:w="4536" w:type="dxa"/>
            <w:noWrap/>
            <w:vAlign w:val="bottom"/>
            <w:hideMark/>
          </w:tcPr>
          <w:p w14:paraId="79321A96" w14:textId="77777777" w:rsidR="008642FB" w:rsidRPr="0069716B" w:rsidRDefault="008642FB">
            <w:pPr>
              <w:overflowPunct/>
              <w:autoSpaceDE/>
              <w:adjustRightInd/>
              <w:ind w:left="-108" w:right="-85"/>
              <w:rPr>
                <w:ins w:id="2270" w:author="An Phuc Cao" w:date="2024-09-26T15:42:00Z" w16du:dateUtc="2024-09-26T08:42:00Z"/>
                <w:rFonts w:ascii="Arial" w:hAnsi="Arial" w:cs="Arial"/>
                <w:b/>
                <w:bCs/>
                <w:sz w:val="19"/>
                <w:szCs w:val="19"/>
              </w:rPr>
            </w:pPr>
            <w:ins w:id="2271" w:author="An Phuc Cao" w:date="2024-09-26T15:42:00Z" w16du:dateUtc="2024-09-26T08:42:00Z">
              <w:r w:rsidRPr="0069716B">
                <w:rPr>
                  <w:rFonts w:ascii="Arial" w:hAnsi="Arial" w:cs="Arial"/>
                  <w:i/>
                  <w:sz w:val="19"/>
                  <w:szCs w:val="19"/>
                </w:rPr>
                <w:t>Adjustments for:</w:t>
              </w:r>
            </w:ins>
          </w:p>
        </w:tc>
        <w:tc>
          <w:tcPr>
            <w:tcW w:w="630" w:type="dxa"/>
            <w:noWrap/>
            <w:vAlign w:val="bottom"/>
            <w:hideMark/>
          </w:tcPr>
          <w:p w14:paraId="1232D7A5" w14:textId="77777777" w:rsidR="008642FB" w:rsidRPr="0069716B" w:rsidRDefault="008642FB">
            <w:pPr>
              <w:rPr>
                <w:ins w:id="2272" w:author="An Phuc Cao" w:date="2024-09-26T15:42:00Z" w16du:dateUtc="2024-09-26T08:42:00Z"/>
                <w:rFonts w:ascii="Arial" w:hAnsi="Arial" w:cs="Arial"/>
                <w:b/>
                <w:bCs/>
                <w:sz w:val="19"/>
                <w:szCs w:val="19"/>
              </w:rPr>
            </w:pPr>
          </w:p>
        </w:tc>
        <w:tc>
          <w:tcPr>
            <w:tcW w:w="1890" w:type="dxa"/>
            <w:vAlign w:val="bottom"/>
          </w:tcPr>
          <w:p w14:paraId="43877ED4" w14:textId="77777777" w:rsidR="008642FB" w:rsidRPr="0069716B" w:rsidRDefault="008642FB">
            <w:pPr>
              <w:overflowPunct/>
              <w:autoSpaceDE/>
              <w:adjustRightInd/>
              <w:ind w:left="57" w:right="-85"/>
              <w:jc w:val="right"/>
              <w:rPr>
                <w:ins w:id="2273" w:author="An Phuc Cao" w:date="2024-09-26T15:42:00Z" w16du:dateUtc="2024-09-26T08:42:00Z"/>
                <w:rFonts w:ascii="Arial" w:hAnsi="Arial" w:cs="Arial"/>
                <w:b/>
                <w:bCs/>
                <w:sz w:val="19"/>
                <w:szCs w:val="19"/>
              </w:rPr>
            </w:pPr>
          </w:p>
        </w:tc>
        <w:tc>
          <w:tcPr>
            <w:tcW w:w="1890" w:type="dxa"/>
            <w:noWrap/>
            <w:vAlign w:val="bottom"/>
          </w:tcPr>
          <w:p w14:paraId="40195319" w14:textId="77777777" w:rsidR="008642FB" w:rsidRPr="0069716B" w:rsidRDefault="008642FB">
            <w:pPr>
              <w:overflowPunct/>
              <w:autoSpaceDE/>
              <w:adjustRightInd/>
              <w:ind w:left="57" w:right="-85"/>
              <w:jc w:val="right"/>
              <w:rPr>
                <w:ins w:id="2274" w:author="An Phuc Cao" w:date="2024-09-26T15:42:00Z" w16du:dateUtc="2024-09-26T08:42:00Z"/>
                <w:rFonts w:ascii="Arial" w:hAnsi="Arial" w:cs="Arial"/>
                <w:b/>
                <w:bCs/>
                <w:sz w:val="19"/>
                <w:szCs w:val="19"/>
              </w:rPr>
            </w:pPr>
          </w:p>
        </w:tc>
      </w:tr>
      <w:tr w:rsidR="00F81A24" w:rsidRPr="00A934AD" w14:paraId="07D0ED08" w14:textId="77777777" w:rsidTr="00183B39">
        <w:tblPrEx>
          <w:tblW w:w="8946" w:type="dxa"/>
          <w:tblLayout w:type="fixed"/>
          <w:tblPrExChange w:id="2275" w:author="An Phuc Cao" w:date="2024-10-24T17:51:00Z" w16du:dateUtc="2024-10-24T10:51:00Z">
            <w:tblPrEx>
              <w:tblW w:w="8946" w:type="dxa"/>
              <w:tblLayout w:type="fixed"/>
            </w:tblPrEx>
          </w:tblPrExChange>
        </w:tblPrEx>
        <w:trPr>
          <w:ins w:id="2276" w:author="An Phuc Cao" w:date="2024-09-26T15:42:00Z"/>
        </w:trPr>
        <w:tc>
          <w:tcPr>
            <w:tcW w:w="4536" w:type="dxa"/>
            <w:noWrap/>
            <w:vAlign w:val="bottom"/>
            <w:hideMark/>
            <w:tcPrChange w:id="2277" w:author="An Phuc Cao" w:date="2024-10-24T17:51:00Z" w16du:dateUtc="2024-10-24T10:51:00Z">
              <w:tcPr>
                <w:tcW w:w="4536" w:type="dxa"/>
                <w:noWrap/>
                <w:vAlign w:val="bottom"/>
                <w:hideMark/>
              </w:tcPr>
            </w:tcPrChange>
          </w:tcPr>
          <w:p w14:paraId="586F63BC" w14:textId="5C2EAD85" w:rsidR="00F81A24" w:rsidRPr="0069716B" w:rsidRDefault="00F81A24" w:rsidP="00F81A24">
            <w:pPr>
              <w:overflowPunct/>
              <w:autoSpaceDE/>
              <w:adjustRightInd/>
              <w:ind w:left="342" w:right="-85"/>
              <w:rPr>
                <w:ins w:id="2278" w:author="An Phuc Cao" w:date="2024-09-26T15:42:00Z" w16du:dateUtc="2024-09-26T08:42:00Z"/>
                <w:rFonts w:ascii="Arial" w:hAnsi="Arial" w:cs="Arial"/>
                <w:b/>
                <w:bCs/>
                <w:sz w:val="19"/>
                <w:szCs w:val="19"/>
              </w:rPr>
            </w:pPr>
            <w:ins w:id="2279" w:author="An Phuc Cao" w:date="2024-10-24T17:49:00Z" w16du:dateUtc="2024-10-24T10:49:00Z">
              <w:r w:rsidRPr="00C64AF1">
                <w:rPr>
                  <w:rFonts w:ascii="Arial" w:hAnsi="Arial" w:cs="Arial"/>
                  <w:color w:val="000000"/>
                  <w:sz w:val="19"/>
                  <w:szCs w:val="19"/>
                  <w:rPrChange w:id="2280" w:author="An Phuc Cao" w:date="2024-10-25T11:10:00Z" w16du:dateUtc="2024-10-25T04:10:00Z">
                    <w:rPr>
                      <w:rFonts w:ascii="Arial" w:hAnsi="Arial" w:cs="Arial"/>
                      <w:color w:val="000000"/>
                      <w:sz w:val="20"/>
                    </w:rPr>
                  </w:rPrChange>
                </w:rPr>
                <w:t>Amortization and depreciation of fixed assets, right-of-use assets and goodwill</w:t>
              </w:r>
            </w:ins>
          </w:p>
        </w:tc>
        <w:tc>
          <w:tcPr>
            <w:tcW w:w="630" w:type="dxa"/>
            <w:noWrap/>
            <w:vAlign w:val="bottom"/>
            <w:hideMark/>
            <w:tcPrChange w:id="2281" w:author="An Phuc Cao" w:date="2024-10-24T17:51:00Z" w16du:dateUtc="2024-10-24T10:51:00Z">
              <w:tcPr>
                <w:tcW w:w="630" w:type="dxa"/>
                <w:noWrap/>
                <w:vAlign w:val="bottom"/>
                <w:hideMark/>
              </w:tcPr>
            </w:tcPrChange>
          </w:tcPr>
          <w:p w14:paraId="44520BD2" w14:textId="77777777" w:rsidR="00F81A24" w:rsidRPr="0069716B" w:rsidRDefault="00F81A24" w:rsidP="00F81A24">
            <w:pPr>
              <w:rPr>
                <w:ins w:id="2282" w:author="An Phuc Cao" w:date="2024-09-26T15:42:00Z" w16du:dateUtc="2024-09-26T08:42:00Z"/>
                <w:rFonts w:ascii="Arial" w:hAnsi="Arial" w:cs="Arial"/>
                <w:b/>
                <w:bCs/>
                <w:sz w:val="19"/>
                <w:szCs w:val="19"/>
              </w:rPr>
            </w:pPr>
          </w:p>
        </w:tc>
        <w:tc>
          <w:tcPr>
            <w:tcW w:w="1890" w:type="dxa"/>
            <w:vAlign w:val="bottom"/>
            <w:tcPrChange w:id="2283" w:author="An Phuc Cao" w:date="2024-10-24T17:51:00Z" w16du:dateUtc="2024-10-24T10:51:00Z">
              <w:tcPr>
                <w:tcW w:w="1890" w:type="dxa"/>
                <w:vAlign w:val="bottom"/>
              </w:tcPr>
            </w:tcPrChange>
          </w:tcPr>
          <w:p w14:paraId="1A9C600B" w14:textId="3B8E6D80" w:rsidR="00F81A24" w:rsidRPr="0069716B" w:rsidRDefault="00F81A24" w:rsidP="00183B39">
            <w:pPr>
              <w:overflowPunct/>
              <w:autoSpaceDE/>
              <w:adjustRightInd/>
              <w:ind w:left="57" w:right="-85"/>
              <w:jc w:val="right"/>
              <w:rPr>
                <w:ins w:id="2284" w:author="An Phuc Cao" w:date="2024-09-26T15:42:00Z" w16du:dateUtc="2024-09-26T08:42:00Z"/>
                <w:rFonts w:ascii="Arial" w:hAnsi="Arial" w:cs="Arial"/>
                <w:bCs/>
                <w:sz w:val="19"/>
                <w:szCs w:val="19"/>
              </w:rPr>
            </w:pPr>
            <w:ins w:id="2285" w:author="An Phuc Cao" w:date="2024-10-24T17:49:00Z" w16du:dateUtc="2024-10-24T10:49:00Z">
              <w:r w:rsidRPr="00C64AF1">
                <w:rPr>
                  <w:rFonts w:ascii="Arial" w:hAnsi="Arial" w:cs="Arial"/>
                  <w:sz w:val="19"/>
                  <w:szCs w:val="19"/>
                  <w:rPrChange w:id="2286" w:author="An Phuc Cao" w:date="2024-10-25T11:10:00Z" w16du:dateUtc="2024-10-25T04:10:00Z">
                    <w:rPr/>
                  </w:rPrChange>
                </w:rPr>
                <w:t xml:space="preserve"> </w:t>
              </w:r>
            </w:ins>
            <w:ins w:id="2287" w:author="Hai Quang Le" w:date="2024-12-11T15:58:00Z" w16du:dateUtc="2024-12-11T08:58:00Z">
              <w:r w:rsidR="00C44969" w:rsidRPr="00C44969">
                <w:rPr>
                  <w:rFonts w:ascii="Arial" w:hAnsi="Arial" w:cs="Arial"/>
                  <w:sz w:val="19"/>
                  <w:szCs w:val="19"/>
                </w:rPr>
                <w:t xml:space="preserve"> 5,641,160,938</w:t>
              </w:r>
            </w:ins>
            <w:ins w:id="2288" w:author="An Phuc Cao" w:date="2024-10-24T17:49:00Z" w16du:dateUtc="2024-10-24T10:49:00Z">
              <w:del w:id="2289" w:author="Hai Quang Le" w:date="2024-12-11T15:58:00Z" w16du:dateUtc="2024-12-11T08:58:00Z">
                <w:r w:rsidRPr="00C64AF1" w:rsidDel="00C44969">
                  <w:rPr>
                    <w:rFonts w:ascii="Arial" w:hAnsi="Arial" w:cs="Arial"/>
                    <w:sz w:val="19"/>
                    <w:szCs w:val="19"/>
                    <w:rPrChange w:id="2290" w:author="An Phuc Cao" w:date="2024-10-25T11:10:00Z" w16du:dateUtc="2024-10-25T04:10:00Z">
                      <w:rPr/>
                    </w:rPrChange>
                  </w:rPr>
                  <w:delText xml:space="preserve">5,653,991,463 </w:delText>
                </w:r>
              </w:del>
            </w:ins>
          </w:p>
        </w:tc>
        <w:tc>
          <w:tcPr>
            <w:tcW w:w="1890" w:type="dxa"/>
            <w:noWrap/>
            <w:vAlign w:val="bottom"/>
            <w:tcPrChange w:id="2291" w:author="An Phuc Cao" w:date="2024-10-24T17:51:00Z" w16du:dateUtc="2024-10-24T10:51:00Z">
              <w:tcPr>
                <w:tcW w:w="1890" w:type="dxa"/>
                <w:noWrap/>
                <w:vAlign w:val="bottom"/>
              </w:tcPr>
            </w:tcPrChange>
          </w:tcPr>
          <w:p w14:paraId="7C1D36EC" w14:textId="642CA3E3" w:rsidR="00F81A24" w:rsidRPr="0069716B" w:rsidRDefault="00F81A24" w:rsidP="00183B39">
            <w:pPr>
              <w:overflowPunct/>
              <w:autoSpaceDE/>
              <w:adjustRightInd/>
              <w:ind w:left="57" w:right="-85"/>
              <w:jc w:val="right"/>
              <w:rPr>
                <w:ins w:id="2292" w:author="An Phuc Cao" w:date="2024-09-26T15:42:00Z" w16du:dateUtc="2024-09-26T08:42:00Z"/>
                <w:rFonts w:ascii="Arial" w:hAnsi="Arial" w:cs="Arial"/>
                <w:bCs/>
                <w:sz w:val="19"/>
                <w:szCs w:val="19"/>
              </w:rPr>
            </w:pPr>
            <w:ins w:id="2293" w:author="An Phuc Cao" w:date="2024-10-24T17:49:00Z" w16du:dateUtc="2024-10-24T10:49:00Z">
              <w:r w:rsidRPr="00C64AF1">
                <w:rPr>
                  <w:rFonts w:ascii="Arial" w:hAnsi="Arial" w:cs="Arial"/>
                  <w:sz w:val="19"/>
                  <w:szCs w:val="19"/>
                  <w:rPrChange w:id="2294" w:author="An Phuc Cao" w:date="2024-10-25T11:10:00Z" w16du:dateUtc="2024-10-25T04:10:00Z">
                    <w:rPr/>
                  </w:rPrChange>
                </w:rPr>
                <w:t xml:space="preserve"> </w:t>
              </w:r>
            </w:ins>
            <w:ins w:id="2295" w:author="Hai Quang Le" w:date="2024-12-11T15:46:00Z" w16du:dateUtc="2024-12-11T08:46:00Z">
              <w:r w:rsidR="00DC1AC9" w:rsidRPr="00DC1AC9">
                <w:rPr>
                  <w:rFonts w:ascii="Arial" w:hAnsi="Arial" w:cs="Arial"/>
                  <w:sz w:val="19"/>
                  <w:szCs w:val="19"/>
                </w:rPr>
                <w:t xml:space="preserve"> 4,916,618,102</w:t>
              </w:r>
            </w:ins>
            <w:ins w:id="2296" w:author="An Phuc Cao" w:date="2024-10-24T17:49:00Z" w16du:dateUtc="2024-10-24T10:49:00Z">
              <w:del w:id="2297" w:author="Hai Quang Le" w:date="2024-12-11T15:46:00Z" w16du:dateUtc="2024-12-11T08:46:00Z">
                <w:r w:rsidRPr="00C64AF1" w:rsidDel="00DC1AC9">
                  <w:rPr>
                    <w:rFonts w:ascii="Arial" w:hAnsi="Arial" w:cs="Arial"/>
                    <w:sz w:val="19"/>
                    <w:szCs w:val="19"/>
                    <w:rPrChange w:id="2298" w:author="An Phuc Cao" w:date="2024-10-25T11:10:00Z" w16du:dateUtc="2024-10-25T04:10:00Z">
                      <w:rPr/>
                    </w:rPrChange>
                  </w:rPr>
                  <w:delText xml:space="preserve">1,666,024,152 </w:delText>
                </w:r>
              </w:del>
            </w:ins>
          </w:p>
        </w:tc>
      </w:tr>
      <w:tr w:rsidR="00F81A24" w:rsidRPr="00A934AD" w14:paraId="55084397" w14:textId="77777777" w:rsidTr="00183B39">
        <w:tblPrEx>
          <w:tblW w:w="8946" w:type="dxa"/>
          <w:tblLayout w:type="fixed"/>
          <w:tblPrExChange w:id="2299" w:author="An Phuc Cao" w:date="2024-10-24T17:51:00Z" w16du:dateUtc="2024-10-24T10:51:00Z">
            <w:tblPrEx>
              <w:tblW w:w="8946" w:type="dxa"/>
              <w:tblLayout w:type="fixed"/>
            </w:tblPrEx>
          </w:tblPrExChange>
        </w:tblPrEx>
        <w:trPr>
          <w:ins w:id="2300" w:author="An Phuc Cao" w:date="2024-09-26T15:42:00Z"/>
        </w:trPr>
        <w:tc>
          <w:tcPr>
            <w:tcW w:w="4536" w:type="dxa"/>
            <w:noWrap/>
            <w:vAlign w:val="bottom"/>
            <w:tcPrChange w:id="2301" w:author="An Phuc Cao" w:date="2024-10-24T17:51:00Z" w16du:dateUtc="2024-10-24T10:51:00Z">
              <w:tcPr>
                <w:tcW w:w="4536" w:type="dxa"/>
                <w:noWrap/>
                <w:vAlign w:val="bottom"/>
              </w:tcPr>
            </w:tcPrChange>
          </w:tcPr>
          <w:p w14:paraId="7521F198" w14:textId="13549AE5" w:rsidR="00F81A24" w:rsidRPr="0069716B" w:rsidRDefault="00F81A24" w:rsidP="00F81A24">
            <w:pPr>
              <w:overflowPunct/>
              <w:autoSpaceDE/>
              <w:adjustRightInd/>
              <w:ind w:left="342" w:right="-85"/>
              <w:rPr>
                <w:ins w:id="2302" w:author="An Phuc Cao" w:date="2024-09-26T15:42:00Z" w16du:dateUtc="2024-09-26T08:42:00Z"/>
                <w:rFonts w:ascii="Arial" w:hAnsi="Arial" w:cs="Arial"/>
                <w:sz w:val="19"/>
                <w:szCs w:val="19"/>
              </w:rPr>
            </w:pPr>
            <w:ins w:id="2303" w:author="An Phuc Cao" w:date="2024-10-24T17:49:00Z" w16du:dateUtc="2024-10-24T10:49:00Z">
              <w:r w:rsidRPr="00C64AF1">
                <w:rPr>
                  <w:rFonts w:ascii="Arial" w:hAnsi="Arial" w:cs="Arial"/>
                  <w:color w:val="000000"/>
                  <w:sz w:val="19"/>
                  <w:szCs w:val="19"/>
                  <w:rPrChange w:id="2304" w:author="An Phuc Cao" w:date="2024-10-25T11:10:00Z" w16du:dateUtc="2024-10-25T04:10:00Z">
                    <w:rPr>
                      <w:rFonts w:ascii="Arial" w:hAnsi="Arial" w:cs="Arial"/>
                      <w:color w:val="000000"/>
                      <w:sz w:val="20"/>
                    </w:rPr>
                  </w:rPrChange>
                </w:rPr>
                <w:t>Net (gain)/loss from revaluation of financial liabilities at FVTPL</w:t>
              </w:r>
            </w:ins>
          </w:p>
        </w:tc>
        <w:tc>
          <w:tcPr>
            <w:tcW w:w="630" w:type="dxa"/>
            <w:noWrap/>
            <w:vAlign w:val="bottom"/>
            <w:tcPrChange w:id="2305" w:author="An Phuc Cao" w:date="2024-10-24T17:51:00Z" w16du:dateUtc="2024-10-24T10:51:00Z">
              <w:tcPr>
                <w:tcW w:w="630" w:type="dxa"/>
                <w:noWrap/>
                <w:vAlign w:val="bottom"/>
              </w:tcPr>
            </w:tcPrChange>
          </w:tcPr>
          <w:p w14:paraId="323E3C12" w14:textId="77777777" w:rsidR="00F81A24" w:rsidRPr="0069716B" w:rsidRDefault="00F81A24" w:rsidP="00F81A24">
            <w:pPr>
              <w:rPr>
                <w:ins w:id="2306" w:author="An Phuc Cao" w:date="2024-09-26T15:42:00Z" w16du:dateUtc="2024-09-26T08:42:00Z"/>
                <w:rFonts w:ascii="Arial" w:hAnsi="Arial" w:cs="Arial"/>
                <w:b/>
                <w:bCs/>
                <w:sz w:val="19"/>
                <w:szCs w:val="19"/>
              </w:rPr>
            </w:pPr>
          </w:p>
        </w:tc>
        <w:tc>
          <w:tcPr>
            <w:tcW w:w="1890" w:type="dxa"/>
            <w:vAlign w:val="bottom"/>
            <w:tcPrChange w:id="2307" w:author="An Phuc Cao" w:date="2024-10-24T17:51:00Z" w16du:dateUtc="2024-10-24T10:51:00Z">
              <w:tcPr>
                <w:tcW w:w="1890" w:type="dxa"/>
                <w:vAlign w:val="bottom"/>
              </w:tcPr>
            </w:tcPrChange>
          </w:tcPr>
          <w:p w14:paraId="18934F17" w14:textId="63777EC3" w:rsidR="00F81A24" w:rsidRPr="0069716B" w:rsidRDefault="00F81A24" w:rsidP="00183B39">
            <w:pPr>
              <w:overflowPunct/>
              <w:autoSpaceDE/>
              <w:adjustRightInd/>
              <w:ind w:left="57" w:right="-85"/>
              <w:jc w:val="right"/>
              <w:rPr>
                <w:ins w:id="2308" w:author="An Phuc Cao" w:date="2024-09-26T15:42:00Z" w16du:dateUtc="2024-09-26T08:42:00Z"/>
                <w:rFonts w:ascii="Arial" w:hAnsi="Arial" w:cs="Arial"/>
                <w:bCs/>
                <w:sz w:val="19"/>
                <w:szCs w:val="19"/>
              </w:rPr>
            </w:pPr>
            <w:ins w:id="2309" w:author="An Phuc Cao" w:date="2024-10-24T17:49:00Z" w16du:dateUtc="2024-10-24T10:49:00Z">
              <w:r w:rsidRPr="00C64AF1">
                <w:rPr>
                  <w:rFonts w:ascii="Arial" w:hAnsi="Arial" w:cs="Arial"/>
                  <w:sz w:val="19"/>
                  <w:szCs w:val="19"/>
                  <w:rPrChange w:id="2310" w:author="An Phuc Cao" w:date="2024-10-25T11:10:00Z" w16du:dateUtc="2024-10-25T04:10:00Z">
                    <w:rPr/>
                  </w:rPrChange>
                </w:rPr>
                <w:t xml:space="preserve"> 46,937,421,075 </w:t>
              </w:r>
            </w:ins>
          </w:p>
        </w:tc>
        <w:tc>
          <w:tcPr>
            <w:tcW w:w="1890" w:type="dxa"/>
            <w:noWrap/>
            <w:vAlign w:val="bottom"/>
            <w:tcPrChange w:id="2311" w:author="An Phuc Cao" w:date="2024-10-24T17:51:00Z" w16du:dateUtc="2024-10-24T10:51:00Z">
              <w:tcPr>
                <w:tcW w:w="1890" w:type="dxa"/>
                <w:noWrap/>
                <w:vAlign w:val="bottom"/>
              </w:tcPr>
            </w:tcPrChange>
          </w:tcPr>
          <w:p w14:paraId="664DE2F2" w14:textId="16A742F7" w:rsidR="00F81A24" w:rsidRPr="0069716B" w:rsidRDefault="006E5D49" w:rsidP="00183B39">
            <w:pPr>
              <w:overflowPunct/>
              <w:autoSpaceDE/>
              <w:adjustRightInd/>
              <w:ind w:left="57" w:right="-85"/>
              <w:jc w:val="right"/>
              <w:rPr>
                <w:ins w:id="2312" w:author="An Phuc Cao" w:date="2024-09-26T15:42:00Z" w16du:dateUtc="2024-09-26T08:42:00Z"/>
                <w:rFonts w:ascii="Arial" w:hAnsi="Arial" w:cs="Arial"/>
                <w:bCs/>
                <w:sz w:val="19"/>
                <w:szCs w:val="19"/>
              </w:rPr>
            </w:pPr>
            <w:ins w:id="2313" w:author="Hai Quang Le" w:date="2024-12-11T15:46:00Z" w16du:dateUtc="2024-12-11T08:46:00Z">
              <w:r w:rsidRPr="006E5D49">
                <w:rPr>
                  <w:rFonts w:ascii="Arial" w:hAnsi="Arial" w:cs="Arial"/>
                  <w:sz w:val="19"/>
                  <w:szCs w:val="19"/>
                </w:rPr>
                <w:t>52,920,245,795</w:t>
              </w:r>
            </w:ins>
            <w:ins w:id="2314" w:author="An Phuc Cao" w:date="2024-10-24T17:49:00Z" w16du:dateUtc="2024-10-24T10:49:00Z">
              <w:del w:id="2315" w:author="Hai Quang Le" w:date="2024-12-11T15:46:00Z" w16du:dateUtc="2024-12-11T08:46:00Z">
                <w:r w:rsidR="00F81A24" w:rsidRPr="00C64AF1" w:rsidDel="006E5D49">
                  <w:rPr>
                    <w:rFonts w:ascii="Arial" w:hAnsi="Arial" w:cs="Arial"/>
                    <w:sz w:val="19"/>
                    <w:szCs w:val="19"/>
                    <w:rPrChange w:id="2316" w:author="An Phuc Cao" w:date="2024-10-25T11:10:00Z" w16du:dateUtc="2024-10-25T04:10:00Z">
                      <w:rPr/>
                    </w:rPrChange>
                  </w:rPr>
                  <w:delText xml:space="preserve"> (70,626,138,257)</w:delText>
                </w:r>
              </w:del>
            </w:ins>
          </w:p>
        </w:tc>
      </w:tr>
      <w:tr w:rsidR="00F81A24" w:rsidRPr="00A934AD" w14:paraId="343499F9" w14:textId="77777777" w:rsidTr="00183B39">
        <w:tblPrEx>
          <w:tblW w:w="8946" w:type="dxa"/>
          <w:tblLayout w:type="fixed"/>
          <w:tblPrExChange w:id="2317" w:author="An Phuc Cao" w:date="2024-10-24T17:51:00Z" w16du:dateUtc="2024-10-24T10:51:00Z">
            <w:tblPrEx>
              <w:tblW w:w="8946" w:type="dxa"/>
              <w:tblLayout w:type="fixed"/>
            </w:tblPrEx>
          </w:tblPrExChange>
        </w:tblPrEx>
        <w:trPr>
          <w:ins w:id="2318" w:author="An Phuc Cao" w:date="2024-09-26T15:42:00Z"/>
        </w:trPr>
        <w:tc>
          <w:tcPr>
            <w:tcW w:w="4536" w:type="dxa"/>
            <w:noWrap/>
            <w:vAlign w:val="bottom"/>
            <w:tcPrChange w:id="2319" w:author="An Phuc Cao" w:date="2024-10-24T17:51:00Z" w16du:dateUtc="2024-10-24T10:51:00Z">
              <w:tcPr>
                <w:tcW w:w="4536" w:type="dxa"/>
                <w:noWrap/>
                <w:vAlign w:val="bottom"/>
              </w:tcPr>
            </w:tcPrChange>
          </w:tcPr>
          <w:p w14:paraId="3915E45A" w14:textId="6104AE4A" w:rsidR="00F81A24" w:rsidRPr="0069716B" w:rsidRDefault="00F81A24" w:rsidP="00F81A24">
            <w:pPr>
              <w:overflowPunct/>
              <w:autoSpaceDE/>
              <w:adjustRightInd/>
              <w:ind w:left="342" w:right="-85"/>
              <w:rPr>
                <w:ins w:id="2320" w:author="An Phuc Cao" w:date="2024-09-26T15:42:00Z" w16du:dateUtc="2024-09-26T08:42:00Z"/>
                <w:rFonts w:ascii="Arial" w:hAnsi="Arial" w:cs="Arial"/>
                <w:sz w:val="19"/>
                <w:szCs w:val="19"/>
              </w:rPr>
            </w:pPr>
            <w:ins w:id="2321" w:author="An Phuc Cao" w:date="2024-10-24T17:49:00Z" w16du:dateUtc="2024-10-24T10:49:00Z">
              <w:r w:rsidRPr="00C64AF1">
                <w:rPr>
                  <w:rFonts w:ascii="Arial" w:hAnsi="Arial" w:cs="Arial"/>
                  <w:color w:val="000000"/>
                  <w:sz w:val="19"/>
                  <w:szCs w:val="19"/>
                  <w:rPrChange w:id="2322" w:author="An Phuc Cao" w:date="2024-10-25T11:10:00Z" w16du:dateUtc="2024-10-25T04:10:00Z">
                    <w:rPr>
                      <w:rFonts w:ascii="Arial" w:hAnsi="Arial" w:cs="Arial"/>
                      <w:color w:val="000000"/>
                      <w:sz w:val="20"/>
                    </w:rPr>
                  </w:rPrChange>
                </w:rPr>
                <w:t>Net (gain)/loss from revaluation of financial assets at FVTPL</w:t>
              </w:r>
            </w:ins>
          </w:p>
        </w:tc>
        <w:tc>
          <w:tcPr>
            <w:tcW w:w="630" w:type="dxa"/>
            <w:noWrap/>
            <w:vAlign w:val="bottom"/>
            <w:tcPrChange w:id="2323" w:author="An Phuc Cao" w:date="2024-10-24T17:51:00Z" w16du:dateUtc="2024-10-24T10:51:00Z">
              <w:tcPr>
                <w:tcW w:w="630" w:type="dxa"/>
                <w:noWrap/>
                <w:vAlign w:val="bottom"/>
              </w:tcPr>
            </w:tcPrChange>
          </w:tcPr>
          <w:p w14:paraId="17E62B23" w14:textId="77777777" w:rsidR="00F81A24" w:rsidRPr="0069716B" w:rsidRDefault="00F81A24" w:rsidP="00F81A24">
            <w:pPr>
              <w:rPr>
                <w:ins w:id="2324" w:author="An Phuc Cao" w:date="2024-09-26T15:42:00Z" w16du:dateUtc="2024-09-26T08:42:00Z"/>
                <w:rFonts w:ascii="Arial" w:hAnsi="Arial" w:cs="Arial"/>
                <w:b/>
                <w:bCs/>
                <w:sz w:val="19"/>
                <w:szCs w:val="19"/>
              </w:rPr>
            </w:pPr>
          </w:p>
        </w:tc>
        <w:tc>
          <w:tcPr>
            <w:tcW w:w="1890" w:type="dxa"/>
            <w:vAlign w:val="bottom"/>
            <w:tcPrChange w:id="2325" w:author="An Phuc Cao" w:date="2024-10-24T17:51:00Z" w16du:dateUtc="2024-10-24T10:51:00Z">
              <w:tcPr>
                <w:tcW w:w="1890" w:type="dxa"/>
                <w:vAlign w:val="bottom"/>
              </w:tcPr>
            </w:tcPrChange>
          </w:tcPr>
          <w:p w14:paraId="74119A67" w14:textId="0E62F550" w:rsidR="00F81A24" w:rsidRPr="0069716B" w:rsidRDefault="00F81A24" w:rsidP="00183B39">
            <w:pPr>
              <w:overflowPunct/>
              <w:autoSpaceDE/>
              <w:adjustRightInd/>
              <w:ind w:left="57" w:right="-85"/>
              <w:jc w:val="right"/>
              <w:rPr>
                <w:ins w:id="2326" w:author="An Phuc Cao" w:date="2024-09-26T15:42:00Z" w16du:dateUtc="2024-09-26T08:42:00Z"/>
                <w:rFonts w:ascii="Arial" w:hAnsi="Arial" w:cs="Arial"/>
                <w:bCs/>
                <w:sz w:val="19"/>
                <w:szCs w:val="19"/>
              </w:rPr>
            </w:pPr>
            <w:ins w:id="2327" w:author="An Phuc Cao" w:date="2024-10-24T17:49:00Z" w16du:dateUtc="2024-10-24T10:49:00Z">
              <w:r w:rsidRPr="00C64AF1">
                <w:rPr>
                  <w:rFonts w:ascii="Arial" w:hAnsi="Arial" w:cs="Arial"/>
                  <w:sz w:val="19"/>
                  <w:szCs w:val="19"/>
                  <w:rPrChange w:id="2328" w:author="An Phuc Cao" w:date="2024-10-25T11:10:00Z" w16du:dateUtc="2024-10-25T04:10:00Z">
                    <w:rPr/>
                  </w:rPrChange>
                </w:rPr>
                <w:t xml:space="preserve"> (59,948,254,150)</w:t>
              </w:r>
            </w:ins>
          </w:p>
        </w:tc>
        <w:tc>
          <w:tcPr>
            <w:tcW w:w="1890" w:type="dxa"/>
            <w:noWrap/>
            <w:vAlign w:val="bottom"/>
            <w:tcPrChange w:id="2329" w:author="An Phuc Cao" w:date="2024-10-24T17:51:00Z" w16du:dateUtc="2024-10-24T10:51:00Z">
              <w:tcPr>
                <w:tcW w:w="1890" w:type="dxa"/>
                <w:noWrap/>
                <w:vAlign w:val="bottom"/>
              </w:tcPr>
            </w:tcPrChange>
          </w:tcPr>
          <w:p w14:paraId="625D6690" w14:textId="172BEF8A" w:rsidR="00F81A24" w:rsidRPr="0069716B" w:rsidRDefault="00F81A24" w:rsidP="00183B39">
            <w:pPr>
              <w:overflowPunct/>
              <w:autoSpaceDE/>
              <w:adjustRightInd/>
              <w:ind w:left="57" w:right="-85"/>
              <w:jc w:val="right"/>
              <w:rPr>
                <w:ins w:id="2330" w:author="An Phuc Cao" w:date="2024-09-26T15:42:00Z" w16du:dateUtc="2024-09-26T08:42:00Z"/>
                <w:rFonts w:ascii="Arial" w:hAnsi="Arial" w:cs="Arial"/>
                <w:bCs/>
                <w:sz w:val="19"/>
                <w:szCs w:val="19"/>
              </w:rPr>
            </w:pPr>
            <w:ins w:id="2331" w:author="An Phuc Cao" w:date="2024-10-24T17:49:00Z" w16du:dateUtc="2024-10-24T10:49:00Z">
              <w:r w:rsidRPr="00C64AF1">
                <w:rPr>
                  <w:rFonts w:ascii="Arial" w:hAnsi="Arial" w:cs="Arial"/>
                  <w:sz w:val="19"/>
                  <w:szCs w:val="19"/>
                  <w:rPrChange w:id="2332" w:author="An Phuc Cao" w:date="2024-10-25T11:10:00Z" w16du:dateUtc="2024-10-25T04:10:00Z">
                    <w:rPr/>
                  </w:rPrChange>
                </w:rPr>
                <w:t xml:space="preserve"> </w:t>
              </w:r>
            </w:ins>
            <w:ins w:id="2333" w:author="Hai Quang Le" w:date="2024-12-11T15:46:00Z" w16du:dateUtc="2024-12-11T08:46:00Z">
              <w:r w:rsidR="006E5D49" w:rsidRPr="006E5D49">
                <w:rPr>
                  <w:rFonts w:ascii="Arial" w:hAnsi="Arial" w:cs="Arial"/>
                  <w:sz w:val="19"/>
                  <w:szCs w:val="19"/>
                </w:rPr>
                <w:t xml:space="preserve"> (79,265,038,119)</w:t>
              </w:r>
            </w:ins>
            <w:ins w:id="2334" w:author="An Phuc Cao" w:date="2024-10-24T17:49:00Z" w16du:dateUtc="2024-10-24T10:49:00Z">
              <w:del w:id="2335" w:author="Hai Quang Le" w:date="2024-12-11T15:46:00Z" w16du:dateUtc="2024-12-11T08:46:00Z">
                <w:r w:rsidRPr="00C64AF1" w:rsidDel="006E5D49">
                  <w:rPr>
                    <w:rFonts w:ascii="Arial" w:hAnsi="Arial" w:cs="Arial"/>
                    <w:sz w:val="19"/>
                    <w:szCs w:val="19"/>
                    <w:rPrChange w:id="2336" w:author="An Phuc Cao" w:date="2024-10-25T11:10:00Z" w16du:dateUtc="2024-10-25T04:10:00Z">
                      <w:rPr/>
                    </w:rPrChange>
                  </w:rPr>
                  <w:delText>(21,130,488,928)</w:delText>
                </w:r>
              </w:del>
            </w:ins>
          </w:p>
        </w:tc>
      </w:tr>
      <w:tr w:rsidR="00F81A24" w:rsidRPr="00A934AD" w14:paraId="159D8DE0" w14:textId="77777777" w:rsidTr="00183B39">
        <w:tblPrEx>
          <w:tblW w:w="8946" w:type="dxa"/>
          <w:tblLayout w:type="fixed"/>
          <w:tblPrExChange w:id="2337" w:author="An Phuc Cao" w:date="2024-10-24T17:51:00Z" w16du:dateUtc="2024-10-24T10:51:00Z">
            <w:tblPrEx>
              <w:tblW w:w="8946" w:type="dxa"/>
              <w:tblLayout w:type="fixed"/>
            </w:tblPrEx>
          </w:tblPrExChange>
        </w:tblPrEx>
        <w:trPr>
          <w:ins w:id="2338" w:author="An Phuc Cao" w:date="2024-09-26T15:42:00Z"/>
        </w:trPr>
        <w:tc>
          <w:tcPr>
            <w:tcW w:w="4536" w:type="dxa"/>
            <w:noWrap/>
            <w:vAlign w:val="bottom"/>
            <w:tcPrChange w:id="2339" w:author="An Phuc Cao" w:date="2024-10-24T17:51:00Z" w16du:dateUtc="2024-10-24T10:51:00Z">
              <w:tcPr>
                <w:tcW w:w="4536" w:type="dxa"/>
                <w:noWrap/>
                <w:vAlign w:val="bottom"/>
              </w:tcPr>
            </w:tcPrChange>
          </w:tcPr>
          <w:p w14:paraId="6103C25E" w14:textId="76497A19" w:rsidR="00F81A24" w:rsidRPr="0069716B" w:rsidRDefault="00F81A24" w:rsidP="00F81A24">
            <w:pPr>
              <w:overflowPunct/>
              <w:autoSpaceDE/>
              <w:adjustRightInd/>
              <w:ind w:left="342" w:right="-85"/>
              <w:rPr>
                <w:ins w:id="2340" w:author="An Phuc Cao" w:date="2024-09-26T15:42:00Z" w16du:dateUtc="2024-09-26T08:42:00Z"/>
                <w:rFonts w:ascii="Arial" w:hAnsi="Arial" w:cs="Arial"/>
                <w:sz w:val="19"/>
                <w:szCs w:val="19"/>
              </w:rPr>
            </w:pPr>
            <w:ins w:id="2341" w:author="An Phuc Cao" w:date="2024-10-24T17:49:00Z" w16du:dateUtc="2024-10-24T10:49:00Z">
              <w:r w:rsidRPr="00C64AF1">
                <w:rPr>
                  <w:rFonts w:ascii="Arial" w:hAnsi="Arial" w:cs="Arial"/>
                  <w:color w:val="000000"/>
                  <w:sz w:val="19"/>
                  <w:szCs w:val="19"/>
                  <w:rPrChange w:id="2342" w:author="An Phuc Cao" w:date="2024-10-25T11:10:00Z" w16du:dateUtc="2024-10-25T04:10:00Z">
                    <w:rPr>
                      <w:rFonts w:ascii="Arial" w:hAnsi="Arial" w:cs="Arial"/>
                      <w:color w:val="000000"/>
                      <w:sz w:val="20"/>
                    </w:rPr>
                  </w:rPrChange>
                </w:rPr>
                <w:t>Net movement of NCI</w:t>
              </w:r>
            </w:ins>
          </w:p>
        </w:tc>
        <w:tc>
          <w:tcPr>
            <w:tcW w:w="630" w:type="dxa"/>
            <w:noWrap/>
            <w:vAlign w:val="bottom"/>
            <w:tcPrChange w:id="2343" w:author="An Phuc Cao" w:date="2024-10-24T17:51:00Z" w16du:dateUtc="2024-10-24T10:51:00Z">
              <w:tcPr>
                <w:tcW w:w="630" w:type="dxa"/>
                <w:noWrap/>
                <w:vAlign w:val="bottom"/>
              </w:tcPr>
            </w:tcPrChange>
          </w:tcPr>
          <w:p w14:paraId="684472FA" w14:textId="77777777" w:rsidR="00F81A24" w:rsidRPr="0069716B" w:rsidRDefault="00F81A24" w:rsidP="00F81A24">
            <w:pPr>
              <w:rPr>
                <w:ins w:id="2344" w:author="An Phuc Cao" w:date="2024-09-26T15:42:00Z" w16du:dateUtc="2024-09-26T08:42:00Z"/>
                <w:rFonts w:ascii="Arial" w:hAnsi="Arial" w:cs="Arial"/>
                <w:b/>
                <w:bCs/>
                <w:sz w:val="19"/>
                <w:szCs w:val="19"/>
              </w:rPr>
            </w:pPr>
          </w:p>
        </w:tc>
        <w:tc>
          <w:tcPr>
            <w:tcW w:w="1890" w:type="dxa"/>
            <w:vAlign w:val="bottom"/>
            <w:tcPrChange w:id="2345" w:author="An Phuc Cao" w:date="2024-10-24T17:51:00Z" w16du:dateUtc="2024-10-24T10:51:00Z">
              <w:tcPr>
                <w:tcW w:w="1890" w:type="dxa"/>
                <w:vAlign w:val="bottom"/>
              </w:tcPr>
            </w:tcPrChange>
          </w:tcPr>
          <w:p w14:paraId="24FBD111" w14:textId="4379450C" w:rsidR="00F81A24" w:rsidRPr="0069716B" w:rsidRDefault="00F81A24" w:rsidP="00183B39">
            <w:pPr>
              <w:overflowPunct/>
              <w:autoSpaceDE/>
              <w:adjustRightInd/>
              <w:ind w:left="57" w:right="-85"/>
              <w:jc w:val="right"/>
              <w:rPr>
                <w:ins w:id="2346" w:author="An Phuc Cao" w:date="2024-09-26T15:42:00Z" w16du:dateUtc="2024-09-26T08:42:00Z"/>
                <w:rFonts w:ascii="Arial" w:hAnsi="Arial" w:cs="Arial"/>
                <w:bCs/>
                <w:sz w:val="19"/>
                <w:szCs w:val="19"/>
              </w:rPr>
            </w:pPr>
            <w:ins w:id="2347" w:author="An Phuc Cao" w:date="2024-10-24T17:49:00Z" w16du:dateUtc="2024-10-24T10:49:00Z">
              <w:r w:rsidRPr="00C64AF1">
                <w:rPr>
                  <w:rFonts w:ascii="Arial" w:hAnsi="Arial" w:cs="Arial"/>
                  <w:sz w:val="19"/>
                  <w:szCs w:val="19"/>
                  <w:rPrChange w:id="2348" w:author="An Phuc Cao" w:date="2024-10-25T11:10:00Z" w16du:dateUtc="2024-10-25T04:10:00Z">
                    <w:rPr/>
                  </w:rPrChange>
                </w:rPr>
                <w:t xml:space="preserve"> (599,921,306)</w:t>
              </w:r>
            </w:ins>
          </w:p>
        </w:tc>
        <w:tc>
          <w:tcPr>
            <w:tcW w:w="1890" w:type="dxa"/>
            <w:noWrap/>
            <w:vAlign w:val="bottom"/>
            <w:tcPrChange w:id="2349" w:author="An Phuc Cao" w:date="2024-10-24T17:51:00Z" w16du:dateUtc="2024-10-24T10:51:00Z">
              <w:tcPr>
                <w:tcW w:w="1890" w:type="dxa"/>
                <w:noWrap/>
                <w:vAlign w:val="bottom"/>
              </w:tcPr>
            </w:tcPrChange>
          </w:tcPr>
          <w:p w14:paraId="6B903065" w14:textId="661AFD5D" w:rsidR="00F81A24" w:rsidRPr="0069716B" w:rsidRDefault="00F81A24" w:rsidP="00183B39">
            <w:pPr>
              <w:overflowPunct/>
              <w:autoSpaceDE/>
              <w:adjustRightInd/>
              <w:ind w:left="57" w:right="-85"/>
              <w:jc w:val="right"/>
              <w:rPr>
                <w:ins w:id="2350" w:author="An Phuc Cao" w:date="2024-09-26T15:42:00Z" w16du:dateUtc="2024-09-26T08:42:00Z"/>
                <w:rFonts w:ascii="Arial" w:hAnsi="Arial" w:cs="Arial"/>
                <w:bCs/>
                <w:sz w:val="19"/>
                <w:szCs w:val="19"/>
              </w:rPr>
            </w:pPr>
            <w:ins w:id="2351" w:author="An Phuc Cao" w:date="2024-10-24T17:49:00Z" w16du:dateUtc="2024-10-24T10:49:00Z">
              <w:r w:rsidRPr="00C64AF1">
                <w:rPr>
                  <w:rFonts w:ascii="Arial" w:hAnsi="Arial" w:cs="Arial"/>
                  <w:sz w:val="19"/>
                  <w:szCs w:val="19"/>
                  <w:rPrChange w:id="2352" w:author="An Phuc Cao" w:date="2024-10-25T11:10:00Z" w16du:dateUtc="2024-10-25T04:10:00Z">
                    <w:rPr/>
                  </w:rPrChange>
                </w:rPr>
                <w:t xml:space="preserve"> </w:t>
              </w:r>
            </w:ins>
            <w:ins w:id="2353" w:author="Hai Quang Le" w:date="2024-12-11T15:46:00Z" w16du:dateUtc="2024-12-11T08:46:00Z">
              <w:r w:rsidR="006E5D49" w:rsidRPr="006E5D49">
                <w:rPr>
                  <w:rFonts w:ascii="Arial" w:hAnsi="Arial" w:cs="Arial"/>
                  <w:sz w:val="19"/>
                  <w:szCs w:val="19"/>
                </w:rPr>
                <w:t xml:space="preserve"> (967,278,607)</w:t>
              </w:r>
            </w:ins>
            <w:ins w:id="2354" w:author="An Phuc Cao" w:date="2024-10-24T17:49:00Z" w16du:dateUtc="2024-10-24T10:49:00Z">
              <w:del w:id="2355" w:author="Hai Quang Le" w:date="2024-12-11T15:46:00Z" w16du:dateUtc="2024-12-11T08:46:00Z">
                <w:r w:rsidRPr="00C64AF1" w:rsidDel="006E5D49">
                  <w:rPr>
                    <w:rFonts w:ascii="Arial" w:hAnsi="Arial" w:cs="Arial"/>
                    <w:sz w:val="19"/>
                    <w:szCs w:val="19"/>
                    <w:rPrChange w:id="2356" w:author="An Phuc Cao" w:date="2024-10-25T11:10:00Z" w16du:dateUtc="2024-10-25T04:10:00Z">
                      <w:rPr/>
                    </w:rPrChange>
                  </w:rPr>
                  <w:delText>(11,352,235,172)</w:delText>
                </w:r>
              </w:del>
            </w:ins>
          </w:p>
        </w:tc>
      </w:tr>
      <w:tr w:rsidR="00F81A24" w:rsidRPr="00A934AD" w14:paraId="21FF9C47" w14:textId="77777777" w:rsidTr="00183B39">
        <w:tblPrEx>
          <w:tblW w:w="8946" w:type="dxa"/>
          <w:tblLayout w:type="fixed"/>
          <w:tblPrExChange w:id="2357" w:author="An Phuc Cao" w:date="2024-10-24T17:51:00Z" w16du:dateUtc="2024-10-24T10:51:00Z">
            <w:tblPrEx>
              <w:tblW w:w="8946" w:type="dxa"/>
              <w:tblLayout w:type="fixed"/>
            </w:tblPrEx>
          </w:tblPrExChange>
        </w:tblPrEx>
        <w:trPr>
          <w:ins w:id="2358" w:author="An Phuc Cao" w:date="2024-09-26T15:42:00Z"/>
        </w:trPr>
        <w:tc>
          <w:tcPr>
            <w:tcW w:w="4536" w:type="dxa"/>
            <w:noWrap/>
            <w:vAlign w:val="bottom"/>
            <w:tcPrChange w:id="2359" w:author="An Phuc Cao" w:date="2024-10-24T17:51:00Z" w16du:dateUtc="2024-10-24T10:51:00Z">
              <w:tcPr>
                <w:tcW w:w="4536" w:type="dxa"/>
                <w:noWrap/>
                <w:vAlign w:val="bottom"/>
              </w:tcPr>
            </w:tcPrChange>
          </w:tcPr>
          <w:p w14:paraId="58589587" w14:textId="0DF7158D" w:rsidR="00F81A24" w:rsidRPr="0069716B" w:rsidRDefault="00F81A24" w:rsidP="00F81A24">
            <w:pPr>
              <w:overflowPunct/>
              <w:autoSpaceDE/>
              <w:adjustRightInd/>
              <w:ind w:left="342" w:right="-85"/>
              <w:rPr>
                <w:ins w:id="2360" w:author="An Phuc Cao" w:date="2024-09-26T15:42:00Z" w16du:dateUtc="2024-09-26T08:42:00Z"/>
                <w:rFonts w:ascii="Arial" w:hAnsi="Arial" w:cs="Arial"/>
                <w:sz w:val="19"/>
                <w:szCs w:val="19"/>
              </w:rPr>
            </w:pPr>
            <w:ins w:id="2361" w:author="An Phuc Cao" w:date="2024-10-24T17:49:00Z" w16du:dateUtc="2024-10-24T10:49:00Z">
              <w:r w:rsidRPr="00C64AF1">
                <w:rPr>
                  <w:rFonts w:ascii="Arial" w:hAnsi="Arial" w:cs="Arial"/>
                  <w:color w:val="000000"/>
                  <w:sz w:val="19"/>
                  <w:szCs w:val="19"/>
                  <w:rPrChange w:id="2362" w:author="An Phuc Cao" w:date="2024-10-25T11:10:00Z" w16du:dateUtc="2024-10-25T04:10:00Z">
                    <w:rPr>
                      <w:rFonts w:ascii="Arial" w:hAnsi="Arial" w:cs="Arial"/>
                      <w:color w:val="000000"/>
                      <w:sz w:val="20"/>
                    </w:rPr>
                  </w:rPrChange>
                </w:rPr>
                <w:t>Interest income</w:t>
              </w:r>
            </w:ins>
          </w:p>
        </w:tc>
        <w:tc>
          <w:tcPr>
            <w:tcW w:w="630" w:type="dxa"/>
            <w:noWrap/>
            <w:vAlign w:val="bottom"/>
            <w:tcPrChange w:id="2363" w:author="An Phuc Cao" w:date="2024-10-24T17:51:00Z" w16du:dateUtc="2024-10-24T10:51:00Z">
              <w:tcPr>
                <w:tcW w:w="630" w:type="dxa"/>
                <w:noWrap/>
                <w:vAlign w:val="bottom"/>
              </w:tcPr>
            </w:tcPrChange>
          </w:tcPr>
          <w:p w14:paraId="596D3D00" w14:textId="77777777" w:rsidR="00F81A24" w:rsidRPr="0069716B" w:rsidRDefault="00F81A24" w:rsidP="00F81A24">
            <w:pPr>
              <w:overflowPunct/>
              <w:autoSpaceDE/>
              <w:adjustRightInd/>
              <w:jc w:val="center"/>
              <w:rPr>
                <w:ins w:id="2364" w:author="An Phuc Cao" w:date="2024-09-26T15:42:00Z" w16du:dateUtc="2024-09-26T08:42:00Z"/>
                <w:rFonts w:ascii="Arial" w:hAnsi="Arial" w:cs="Arial"/>
                <w:bCs/>
                <w:sz w:val="19"/>
                <w:szCs w:val="19"/>
              </w:rPr>
            </w:pPr>
          </w:p>
        </w:tc>
        <w:tc>
          <w:tcPr>
            <w:tcW w:w="1890" w:type="dxa"/>
            <w:vAlign w:val="bottom"/>
            <w:tcPrChange w:id="2365" w:author="An Phuc Cao" w:date="2024-10-24T17:51:00Z" w16du:dateUtc="2024-10-24T10:51:00Z">
              <w:tcPr>
                <w:tcW w:w="1890" w:type="dxa"/>
                <w:vAlign w:val="bottom"/>
              </w:tcPr>
            </w:tcPrChange>
          </w:tcPr>
          <w:p w14:paraId="4ECA047D" w14:textId="05C15F60" w:rsidR="00F81A24" w:rsidRPr="0069716B" w:rsidRDefault="00BC7D78" w:rsidP="00183B39">
            <w:pPr>
              <w:overflowPunct/>
              <w:autoSpaceDE/>
              <w:adjustRightInd/>
              <w:ind w:left="57" w:right="-85"/>
              <w:jc w:val="right"/>
              <w:rPr>
                <w:ins w:id="2366" w:author="An Phuc Cao" w:date="2024-09-26T15:42:00Z" w16du:dateUtc="2024-09-26T08:42:00Z"/>
                <w:rFonts w:ascii="Arial" w:hAnsi="Arial" w:cs="Arial"/>
                <w:bCs/>
                <w:sz w:val="19"/>
                <w:szCs w:val="19"/>
              </w:rPr>
            </w:pPr>
            <w:ins w:id="2367" w:author="Hai Quang Le" w:date="2025-01-06T10:01:00Z" w16du:dateUtc="2025-01-06T03:01:00Z">
              <w:r w:rsidRPr="00BC7D78">
                <w:rPr>
                  <w:rFonts w:ascii="Arial" w:hAnsi="Arial" w:cs="Arial"/>
                  <w:sz w:val="19"/>
                  <w:szCs w:val="19"/>
                </w:rPr>
                <w:t>(61,370,476,945)</w:t>
              </w:r>
            </w:ins>
            <w:ins w:id="2368" w:author="An Phuc Cao" w:date="2024-10-24T17:49:00Z" w16du:dateUtc="2024-10-24T10:49:00Z">
              <w:del w:id="2369" w:author="Hai Quang Le" w:date="2024-12-11T15:58:00Z" w16du:dateUtc="2024-12-11T08:58:00Z">
                <w:r w:rsidR="00F81A24" w:rsidRPr="00C64AF1" w:rsidDel="00C44969">
                  <w:rPr>
                    <w:rFonts w:ascii="Arial" w:hAnsi="Arial" w:cs="Arial"/>
                    <w:sz w:val="19"/>
                    <w:szCs w:val="19"/>
                    <w:rPrChange w:id="2370" w:author="An Phuc Cao" w:date="2024-10-25T11:10:00Z" w16du:dateUtc="2024-10-25T04:10:00Z">
                      <w:rPr/>
                    </w:rPrChange>
                  </w:rPr>
                  <w:delText xml:space="preserve"> (57,961,916,187)</w:delText>
                </w:r>
              </w:del>
            </w:ins>
          </w:p>
        </w:tc>
        <w:tc>
          <w:tcPr>
            <w:tcW w:w="1890" w:type="dxa"/>
            <w:noWrap/>
            <w:vAlign w:val="bottom"/>
            <w:tcPrChange w:id="2371" w:author="An Phuc Cao" w:date="2024-10-24T17:51:00Z" w16du:dateUtc="2024-10-24T10:51:00Z">
              <w:tcPr>
                <w:tcW w:w="1890" w:type="dxa"/>
                <w:noWrap/>
                <w:vAlign w:val="bottom"/>
              </w:tcPr>
            </w:tcPrChange>
          </w:tcPr>
          <w:p w14:paraId="371B00EF" w14:textId="2533E131" w:rsidR="00F81A24" w:rsidRPr="0069716B" w:rsidRDefault="00F81A24" w:rsidP="00183B39">
            <w:pPr>
              <w:overflowPunct/>
              <w:autoSpaceDE/>
              <w:adjustRightInd/>
              <w:ind w:left="57" w:right="-85"/>
              <w:jc w:val="right"/>
              <w:rPr>
                <w:ins w:id="2372" w:author="An Phuc Cao" w:date="2024-09-26T15:42:00Z" w16du:dateUtc="2024-09-26T08:42:00Z"/>
                <w:rFonts w:ascii="Arial" w:hAnsi="Arial" w:cs="Arial"/>
                <w:bCs/>
                <w:sz w:val="19"/>
                <w:szCs w:val="19"/>
              </w:rPr>
            </w:pPr>
            <w:ins w:id="2373" w:author="An Phuc Cao" w:date="2024-10-24T17:49:00Z" w16du:dateUtc="2024-10-24T10:49:00Z">
              <w:r w:rsidRPr="00C64AF1">
                <w:rPr>
                  <w:rFonts w:ascii="Arial" w:hAnsi="Arial" w:cs="Arial"/>
                  <w:sz w:val="19"/>
                  <w:szCs w:val="19"/>
                  <w:rPrChange w:id="2374" w:author="An Phuc Cao" w:date="2024-10-25T11:10:00Z" w16du:dateUtc="2024-10-25T04:10:00Z">
                    <w:rPr/>
                  </w:rPrChange>
                </w:rPr>
                <w:t xml:space="preserve"> </w:t>
              </w:r>
            </w:ins>
            <w:ins w:id="2375" w:author="Hai Quang Le" w:date="2024-12-11T15:51:00Z" w16du:dateUtc="2024-12-11T08:51:00Z">
              <w:r w:rsidR="00A52445" w:rsidRPr="00A52445">
                <w:rPr>
                  <w:rFonts w:ascii="Arial" w:hAnsi="Arial" w:cs="Arial"/>
                  <w:sz w:val="19"/>
                  <w:szCs w:val="19"/>
                </w:rPr>
                <w:t xml:space="preserve"> (44,454,940,242)</w:t>
              </w:r>
            </w:ins>
            <w:ins w:id="2376" w:author="An Phuc Cao" w:date="2024-10-24T17:49:00Z" w16du:dateUtc="2024-10-24T10:49:00Z">
              <w:del w:id="2377" w:author="Hai Quang Le" w:date="2024-12-11T15:51:00Z" w16du:dateUtc="2024-12-11T08:51:00Z">
                <w:r w:rsidRPr="00C64AF1" w:rsidDel="00A52445">
                  <w:rPr>
                    <w:rFonts w:ascii="Arial" w:hAnsi="Arial" w:cs="Arial"/>
                    <w:sz w:val="19"/>
                    <w:szCs w:val="19"/>
                    <w:rPrChange w:id="2378" w:author="An Phuc Cao" w:date="2024-10-25T11:10:00Z" w16du:dateUtc="2024-10-25T04:10:00Z">
                      <w:rPr/>
                    </w:rPrChange>
                  </w:rPr>
                  <w:delText>(98,151,429,418)</w:delText>
                </w:r>
              </w:del>
            </w:ins>
          </w:p>
        </w:tc>
      </w:tr>
      <w:tr w:rsidR="00F81A24" w:rsidRPr="00A934AD" w14:paraId="753B9E59" w14:textId="77777777" w:rsidTr="00183B39">
        <w:tblPrEx>
          <w:tblW w:w="8946" w:type="dxa"/>
          <w:tblLayout w:type="fixed"/>
          <w:tblPrExChange w:id="2379" w:author="An Phuc Cao" w:date="2024-10-24T17:51:00Z" w16du:dateUtc="2024-10-24T10:51:00Z">
            <w:tblPrEx>
              <w:tblW w:w="8946" w:type="dxa"/>
              <w:tblLayout w:type="fixed"/>
            </w:tblPrEx>
          </w:tblPrExChange>
        </w:tblPrEx>
        <w:trPr>
          <w:ins w:id="2380" w:author="An Phuc Cao" w:date="2024-09-26T15:42:00Z"/>
        </w:trPr>
        <w:tc>
          <w:tcPr>
            <w:tcW w:w="4536" w:type="dxa"/>
            <w:noWrap/>
            <w:vAlign w:val="bottom"/>
            <w:hideMark/>
            <w:tcPrChange w:id="2381" w:author="An Phuc Cao" w:date="2024-10-24T17:51:00Z" w16du:dateUtc="2024-10-24T10:51:00Z">
              <w:tcPr>
                <w:tcW w:w="4536" w:type="dxa"/>
                <w:noWrap/>
                <w:vAlign w:val="bottom"/>
                <w:hideMark/>
              </w:tcPr>
            </w:tcPrChange>
          </w:tcPr>
          <w:p w14:paraId="661B2642" w14:textId="06CE7F2C" w:rsidR="00F81A24" w:rsidRPr="0069716B" w:rsidRDefault="00F81A24" w:rsidP="00F81A24">
            <w:pPr>
              <w:overflowPunct/>
              <w:autoSpaceDE/>
              <w:adjustRightInd/>
              <w:ind w:left="342" w:right="-85"/>
              <w:rPr>
                <w:ins w:id="2382" w:author="An Phuc Cao" w:date="2024-09-26T15:42:00Z" w16du:dateUtc="2024-09-26T08:42:00Z"/>
                <w:rFonts w:ascii="Arial" w:hAnsi="Arial" w:cs="Arial"/>
                <w:sz w:val="19"/>
                <w:szCs w:val="19"/>
              </w:rPr>
            </w:pPr>
            <w:ins w:id="2383" w:author="An Phuc Cao" w:date="2024-10-24T17:49:00Z" w16du:dateUtc="2024-10-24T10:49:00Z">
              <w:r w:rsidRPr="00C64AF1">
                <w:rPr>
                  <w:rFonts w:ascii="Arial" w:hAnsi="Arial" w:cs="Arial"/>
                  <w:color w:val="000000"/>
                  <w:sz w:val="19"/>
                  <w:szCs w:val="19"/>
                  <w:rPrChange w:id="2384" w:author="An Phuc Cao" w:date="2024-10-25T11:10:00Z" w16du:dateUtc="2024-10-25T04:10:00Z">
                    <w:rPr>
                      <w:rFonts w:ascii="Arial" w:hAnsi="Arial" w:cs="Arial"/>
                      <w:color w:val="000000"/>
                      <w:sz w:val="20"/>
                    </w:rPr>
                  </w:rPrChange>
                </w:rPr>
                <w:t>Interest expense</w:t>
              </w:r>
            </w:ins>
          </w:p>
        </w:tc>
        <w:tc>
          <w:tcPr>
            <w:tcW w:w="630" w:type="dxa"/>
            <w:noWrap/>
            <w:vAlign w:val="bottom"/>
            <w:tcPrChange w:id="2385" w:author="An Phuc Cao" w:date="2024-10-24T17:51:00Z" w16du:dateUtc="2024-10-24T10:51:00Z">
              <w:tcPr>
                <w:tcW w:w="630" w:type="dxa"/>
                <w:noWrap/>
                <w:vAlign w:val="bottom"/>
              </w:tcPr>
            </w:tcPrChange>
          </w:tcPr>
          <w:p w14:paraId="3A97A358" w14:textId="77777777" w:rsidR="00F81A24" w:rsidRPr="0069716B" w:rsidRDefault="00F81A24" w:rsidP="00F81A24">
            <w:pPr>
              <w:overflowPunct/>
              <w:autoSpaceDE/>
              <w:adjustRightInd/>
              <w:jc w:val="center"/>
              <w:rPr>
                <w:ins w:id="2386" w:author="An Phuc Cao" w:date="2024-09-26T15:42:00Z" w16du:dateUtc="2024-09-26T08:42:00Z"/>
                <w:rFonts w:ascii="Arial" w:hAnsi="Arial" w:cs="Arial"/>
                <w:bCs/>
                <w:sz w:val="19"/>
                <w:szCs w:val="19"/>
              </w:rPr>
            </w:pPr>
          </w:p>
        </w:tc>
        <w:tc>
          <w:tcPr>
            <w:tcW w:w="1890" w:type="dxa"/>
            <w:vAlign w:val="bottom"/>
            <w:tcPrChange w:id="2387" w:author="An Phuc Cao" w:date="2024-10-24T17:51:00Z" w16du:dateUtc="2024-10-24T10:51:00Z">
              <w:tcPr>
                <w:tcW w:w="1890" w:type="dxa"/>
                <w:vAlign w:val="bottom"/>
              </w:tcPr>
            </w:tcPrChange>
          </w:tcPr>
          <w:p w14:paraId="666239FD" w14:textId="2C5A5827" w:rsidR="00F81A24" w:rsidRPr="0069716B" w:rsidRDefault="00F81A24" w:rsidP="00183B39">
            <w:pPr>
              <w:pBdr>
                <w:bottom w:val="single" w:sz="4" w:space="1" w:color="auto"/>
              </w:pBdr>
              <w:overflowPunct/>
              <w:autoSpaceDE/>
              <w:adjustRightInd/>
              <w:ind w:left="57" w:right="-85"/>
              <w:jc w:val="right"/>
              <w:rPr>
                <w:ins w:id="2388" w:author="An Phuc Cao" w:date="2024-09-26T15:42:00Z" w16du:dateUtc="2024-09-26T08:42:00Z"/>
                <w:rFonts w:ascii="Arial" w:hAnsi="Arial" w:cs="Arial"/>
                <w:bCs/>
                <w:sz w:val="19"/>
                <w:szCs w:val="19"/>
              </w:rPr>
            </w:pPr>
            <w:ins w:id="2389" w:author="An Phuc Cao" w:date="2024-10-24T17:49:00Z" w16du:dateUtc="2024-10-24T10:49:00Z">
              <w:r w:rsidRPr="00C64AF1">
                <w:rPr>
                  <w:rFonts w:ascii="Arial" w:hAnsi="Arial" w:cs="Arial"/>
                  <w:sz w:val="19"/>
                  <w:szCs w:val="19"/>
                  <w:rPrChange w:id="2390" w:author="An Phuc Cao" w:date="2024-10-25T11:10:00Z" w16du:dateUtc="2024-10-25T04:10:00Z">
                    <w:rPr/>
                  </w:rPrChange>
                </w:rPr>
                <w:t xml:space="preserve"> 52,548,643,054 </w:t>
              </w:r>
            </w:ins>
          </w:p>
        </w:tc>
        <w:tc>
          <w:tcPr>
            <w:tcW w:w="1890" w:type="dxa"/>
            <w:noWrap/>
            <w:vAlign w:val="bottom"/>
            <w:tcPrChange w:id="2391" w:author="An Phuc Cao" w:date="2024-10-24T17:51:00Z" w16du:dateUtc="2024-10-24T10:51:00Z">
              <w:tcPr>
                <w:tcW w:w="1890" w:type="dxa"/>
                <w:noWrap/>
                <w:vAlign w:val="bottom"/>
              </w:tcPr>
            </w:tcPrChange>
          </w:tcPr>
          <w:p w14:paraId="615782A3" w14:textId="7C8390BA" w:rsidR="00F81A24" w:rsidRPr="0069716B" w:rsidRDefault="00E741CA" w:rsidP="00183B39">
            <w:pPr>
              <w:pBdr>
                <w:bottom w:val="single" w:sz="4" w:space="1" w:color="auto"/>
              </w:pBdr>
              <w:overflowPunct/>
              <w:autoSpaceDE/>
              <w:adjustRightInd/>
              <w:ind w:left="57" w:right="-85"/>
              <w:jc w:val="right"/>
              <w:rPr>
                <w:ins w:id="2392" w:author="An Phuc Cao" w:date="2024-09-26T15:42:00Z" w16du:dateUtc="2024-09-26T08:42:00Z"/>
                <w:rFonts w:ascii="Arial" w:hAnsi="Arial" w:cs="Arial"/>
                <w:bCs/>
                <w:sz w:val="19"/>
                <w:szCs w:val="19"/>
              </w:rPr>
            </w:pPr>
            <w:ins w:id="2393" w:author="Hai Quang Le" w:date="2024-12-11T15:51:00Z" w16du:dateUtc="2024-12-11T08:51:00Z">
              <w:r w:rsidRPr="00E741CA">
                <w:rPr>
                  <w:rFonts w:ascii="Arial" w:hAnsi="Arial" w:cs="Arial"/>
                  <w:sz w:val="19"/>
                  <w:szCs w:val="19"/>
                </w:rPr>
                <w:t>58,747,965,690</w:t>
              </w:r>
            </w:ins>
            <w:ins w:id="2394" w:author="An Phuc Cao" w:date="2024-10-24T17:49:00Z" w16du:dateUtc="2024-10-24T10:49:00Z">
              <w:del w:id="2395" w:author="Hai Quang Le" w:date="2024-12-11T15:51:00Z" w16du:dateUtc="2024-12-11T08:51:00Z">
                <w:r w:rsidR="00F81A24" w:rsidRPr="00C64AF1" w:rsidDel="00E741CA">
                  <w:rPr>
                    <w:rFonts w:ascii="Arial" w:hAnsi="Arial" w:cs="Arial"/>
                    <w:sz w:val="19"/>
                    <w:szCs w:val="19"/>
                    <w:rPrChange w:id="2396" w:author="An Phuc Cao" w:date="2024-10-25T11:10:00Z" w16du:dateUtc="2024-10-25T04:10:00Z">
                      <w:rPr/>
                    </w:rPrChange>
                  </w:rPr>
                  <w:delText xml:space="preserve"> 95,359,151,572 </w:delText>
                </w:r>
              </w:del>
            </w:ins>
          </w:p>
        </w:tc>
      </w:tr>
      <w:tr w:rsidR="00733421" w:rsidRPr="00A934AD" w14:paraId="75393795" w14:textId="77777777" w:rsidTr="00733421">
        <w:tblPrEx>
          <w:tblW w:w="8946" w:type="dxa"/>
          <w:tblLayout w:type="fixed"/>
          <w:tblPrExChange w:id="2397" w:author="An Phuc Cao" w:date="2024-10-24T17:52:00Z" w16du:dateUtc="2024-10-24T10:52:00Z">
            <w:tblPrEx>
              <w:tblW w:w="8946" w:type="dxa"/>
              <w:tblLayout w:type="fixed"/>
            </w:tblPrEx>
          </w:tblPrExChange>
        </w:tblPrEx>
        <w:trPr>
          <w:ins w:id="2398" w:author="An Phuc Cao" w:date="2024-09-26T15:42:00Z"/>
        </w:trPr>
        <w:tc>
          <w:tcPr>
            <w:tcW w:w="4536" w:type="dxa"/>
            <w:noWrap/>
            <w:vAlign w:val="bottom"/>
            <w:hideMark/>
            <w:tcPrChange w:id="2399" w:author="An Phuc Cao" w:date="2024-10-24T17:52:00Z" w16du:dateUtc="2024-10-24T10:52:00Z">
              <w:tcPr>
                <w:tcW w:w="4536" w:type="dxa"/>
                <w:noWrap/>
                <w:vAlign w:val="bottom"/>
                <w:hideMark/>
              </w:tcPr>
            </w:tcPrChange>
          </w:tcPr>
          <w:p w14:paraId="0B36B532" w14:textId="77777777" w:rsidR="00733421" w:rsidRPr="0069716B" w:rsidRDefault="00733421" w:rsidP="00733421">
            <w:pPr>
              <w:overflowPunct/>
              <w:autoSpaceDE/>
              <w:adjustRightInd/>
              <w:spacing w:before="60"/>
              <w:ind w:left="-108" w:right="-85"/>
              <w:rPr>
                <w:ins w:id="2400" w:author="An Phuc Cao" w:date="2024-09-26T15:42:00Z" w16du:dateUtc="2024-09-26T08:42:00Z"/>
                <w:rFonts w:ascii="Arial" w:hAnsi="Arial" w:cs="Arial"/>
                <w:b/>
                <w:bCs/>
                <w:sz w:val="19"/>
                <w:szCs w:val="19"/>
              </w:rPr>
            </w:pPr>
            <w:ins w:id="2401" w:author="An Phuc Cao" w:date="2024-09-26T15:42:00Z" w16du:dateUtc="2024-09-26T08:42:00Z">
              <w:r w:rsidRPr="0069716B">
                <w:rPr>
                  <w:rFonts w:ascii="Arial" w:hAnsi="Arial" w:cs="Arial"/>
                  <w:b/>
                  <w:sz w:val="19"/>
                  <w:szCs w:val="19"/>
                </w:rPr>
                <w:t>Net operating cash flows before changes in operating assets and liabilities</w:t>
              </w:r>
            </w:ins>
          </w:p>
        </w:tc>
        <w:tc>
          <w:tcPr>
            <w:tcW w:w="630" w:type="dxa"/>
            <w:noWrap/>
            <w:vAlign w:val="bottom"/>
            <w:hideMark/>
            <w:tcPrChange w:id="2402" w:author="An Phuc Cao" w:date="2024-10-24T17:52:00Z" w16du:dateUtc="2024-10-24T10:52:00Z">
              <w:tcPr>
                <w:tcW w:w="630" w:type="dxa"/>
                <w:noWrap/>
                <w:vAlign w:val="bottom"/>
                <w:hideMark/>
              </w:tcPr>
            </w:tcPrChange>
          </w:tcPr>
          <w:p w14:paraId="4CD1F231" w14:textId="77777777" w:rsidR="00733421" w:rsidRPr="0069716B" w:rsidRDefault="00733421" w:rsidP="00733421">
            <w:pPr>
              <w:spacing w:before="60"/>
              <w:rPr>
                <w:ins w:id="2403" w:author="An Phuc Cao" w:date="2024-09-26T15:42:00Z" w16du:dateUtc="2024-09-26T08:42:00Z"/>
                <w:rFonts w:ascii="Arial" w:hAnsi="Arial" w:cs="Arial"/>
                <w:b/>
                <w:bCs/>
                <w:sz w:val="19"/>
                <w:szCs w:val="19"/>
              </w:rPr>
            </w:pPr>
          </w:p>
        </w:tc>
        <w:tc>
          <w:tcPr>
            <w:tcW w:w="1890" w:type="dxa"/>
            <w:vAlign w:val="bottom"/>
            <w:tcPrChange w:id="2404" w:author="An Phuc Cao" w:date="2024-10-24T17:52:00Z" w16du:dateUtc="2024-10-24T10:52:00Z">
              <w:tcPr>
                <w:tcW w:w="1890" w:type="dxa"/>
                <w:vAlign w:val="bottom"/>
              </w:tcPr>
            </w:tcPrChange>
          </w:tcPr>
          <w:p w14:paraId="2D451007" w14:textId="64A80807" w:rsidR="00733421" w:rsidRPr="0069716B" w:rsidRDefault="00733421" w:rsidP="00733421">
            <w:pPr>
              <w:pBdr>
                <w:bottom w:val="single" w:sz="4" w:space="1" w:color="auto"/>
              </w:pBdr>
              <w:overflowPunct/>
              <w:autoSpaceDE/>
              <w:adjustRightInd/>
              <w:spacing w:before="60"/>
              <w:ind w:left="57" w:right="-85"/>
              <w:jc w:val="right"/>
              <w:rPr>
                <w:ins w:id="2405" w:author="An Phuc Cao" w:date="2024-09-26T15:42:00Z" w16du:dateUtc="2024-09-26T08:42:00Z"/>
                <w:rFonts w:ascii="Arial" w:hAnsi="Arial" w:cs="Arial"/>
                <w:b/>
                <w:bCs/>
                <w:sz w:val="19"/>
                <w:szCs w:val="19"/>
              </w:rPr>
            </w:pPr>
            <w:ins w:id="2406" w:author="An Phuc Cao" w:date="2024-10-24T17:52:00Z" w16du:dateUtc="2024-10-24T10:52:00Z">
              <w:r w:rsidRPr="00C64AF1">
                <w:rPr>
                  <w:rFonts w:ascii="Arial" w:hAnsi="Arial" w:cs="Arial"/>
                  <w:b/>
                  <w:bCs/>
                  <w:sz w:val="19"/>
                  <w:szCs w:val="19"/>
                  <w:rPrChange w:id="2407" w:author="An Phuc Cao" w:date="2024-10-25T11:10:00Z" w16du:dateUtc="2024-10-25T04:10:00Z">
                    <w:rPr/>
                  </w:rPrChange>
                </w:rPr>
                <w:t xml:space="preserve"> </w:t>
              </w:r>
            </w:ins>
            <w:ins w:id="2408" w:author="Hai Quang Le" w:date="2024-12-11T15:58:00Z" w16du:dateUtc="2024-12-11T08:58:00Z">
              <w:r w:rsidR="00B93CEA" w:rsidRPr="00B93CEA">
                <w:rPr>
                  <w:rFonts w:ascii="Arial" w:hAnsi="Arial" w:cs="Arial"/>
                  <w:b/>
                  <w:bCs/>
                  <w:sz w:val="19"/>
                  <w:szCs w:val="19"/>
                </w:rPr>
                <w:t xml:space="preserve"> 371,999,684</w:t>
              </w:r>
            </w:ins>
            <w:ins w:id="2409" w:author="An Phuc Cao" w:date="2024-10-24T17:52:00Z" w16du:dateUtc="2024-10-24T10:52:00Z">
              <w:del w:id="2410" w:author="Hai Quang Le" w:date="2024-12-11T15:58:00Z" w16du:dateUtc="2024-12-11T08:58:00Z">
                <w:r w:rsidRPr="00C64AF1" w:rsidDel="00B93CEA">
                  <w:rPr>
                    <w:rFonts w:ascii="Arial" w:hAnsi="Arial" w:cs="Arial"/>
                    <w:b/>
                    <w:bCs/>
                    <w:sz w:val="19"/>
                    <w:szCs w:val="19"/>
                    <w:rPrChange w:id="2411" w:author="An Phuc Cao" w:date="2024-10-25T11:10:00Z" w16du:dateUtc="2024-10-25T04:10:00Z">
                      <w:rPr/>
                    </w:rPrChange>
                  </w:rPr>
                  <w:delText>(1,144,208,096)</w:delText>
                </w:r>
              </w:del>
            </w:ins>
          </w:p>
        </w:tc>
        <w:tc>
          <w:tcPr>
            <w:tcW w:w="1890" w:type="dxa"/>
            <w:noWrap/>
            <w:vAlign w:val="bottom"/>
            <w:tcPrChange w:id="2412" w:author="An Phuc Cao" w:date="2024-10-24T17:52:00Z" w16du:dateUtc="2024-10-24T10:52:00Z">
              <w:tcPr>
                <w:tcW w:w="1890" w:type="dxa"/>
                <w:noWrap/>
                <w:vAlign w:val="bottom"/>
              </w:tcPr>
            </w:tcPrChange>
          </w:tcPr>
          <w:p w14:paraId="4D84A84C" w14:textId="6C43B65F" w:rsidR="00733421" w:rsidRPr="0069716B" w:rsidRDefault="00733421" w:rsidP="00733421">
            <w:pPr>
              <w:pBdr>
                <w:bottom w:val="single" w:sz="4" w:space="1" w:color="auto"/>
              </w:pBdr>
              <w:overflowPunct/>
              <w:autoSpaceDE/>
              <w:adjustRightInd/>
              <w:spacing w:before="60"/>
              <w:ind w:left="57" w:right="-85"/>
              <w:jc w:val="right"/>
              <w:rPr>
                <w:ins w:id="2413" w:author="An Phuc Cao" w:date="2024-09-26T15:42:00Z" w16du:dateUtc="2024-09-26T08:42:00Z"/>
                <w:rFonts w:ascii="Arial" w:hAnsi="Arial" w:cs="Arial"/>
                <w:b/>
                <w:bCs/>
                <w:sz w:val="19"/>
                <w:szCs w:val="19"/>
              </w:rPr>
            </w:pPr>
            <w:ins w:id="2414" w:author="An Phuc Cao" w:date="2024-10-24T17:52:00Z" w16du:dateUtc="2024-10-24T10:52:00Z">
              <w:r w:rsidRPr="00C64AF1">
                <w:rPr>
                  <w:rFonts w:ascii="Arial" w:hAnsi="Arial" w:cs="Arial"/>
                  <w:b/>
                  <w:bCs/>
                  <w:sz w:val="19"/>
                  <w:szCs w:val="19"/>
                  <w:rPrChange w:id="2415" w:author="An Phuc Cao" w:date="2024-10-25T11:10:00Z" w16du:dateUtc="2024-10-25T04:10:00Z">
                    <w:rPr/>
                  </w:rPrChange>
                </w:rPr>
                <w:t xml:space="preserve"> </w:t>
              </w:r>
            </w:ins>
            <w:ins w:id="2416" w:author="Hai Quang Le" w:date="2024-12-11T15:52:00Z" w16du:dateUtc="2024-12-11T08:52:00Z">
              <w:r w:rsidR="00E741CA" w:rsidRPr="00E741CA">
                <w:rPr>
                  <w:rFonts w:ascii="Arial" w:hAnsi="Arial" w:cs="Arial"/>
                  <w:b/>
                  <w:bCs/>
                  <w:sz w:val="19"/>
                  <w:szCs w:val="19"/>
                </w:rPr>
                <w:t xml:space="preserve"> (339,618,729)</w:t>
              </w:r>
            </w:ins>
            <w:ins w:id="2417" w:author="An Phuc Cao" w:date="2024-10-24T17:52:00Z" w16du:dateUtc="2024-10-24T10:52:00Z">
              <w:del w:id="2418" w:author="Hai Quang Le" w:date="2024-12-11T15:52:00Z" w16du:dateUtc="2024-12-11T08:52:00Z">
                <w:r w:rsidRPr="00C64AF1" w:rsidDel="00E741CA">
                  <w:rPr>
                    <w:rFonts w:ascii="Arial" w:hAnsi="Arial" w:cs="Arial"/>
                    <w:b/>
                    <w:bCs/>
                    <w:sz w:val="19"/>
                    <w:szCs w:val="19"/>
                    <w:rPrChange w:id="2419" w:author="An Phuc Cao" w:date="2024-10-25T11:10:00Z" w16du:dateUtc="2024-10-25T04:10:00Z">
                      <w:rPr/>
                    </w:rPrChange>
                  </w:rPr>
                  <w:delText>(236,767,177,068)</w:delText>
                </w:r>
              </w:del>
            </w:ins>
          </w:p>
        </w:tc>
      </w:tr>
      <w:tr w:rsidR="008642FB" w:rsidRPr="00A934AD" w14:paraId="0AF1AAFC" w14:textId="77777777" w:rsidTr="00183B39">
        <w:tblPrEx>
          <w:tblW w:w="8946" w:type="dxa"/>
          <w:tblLayout w:type="fixed"/>
          <w:tblPrExChange w:id="2420" w:author="An Phuc Cao" w:date="2024-10-24T17:51:00Z" w16du:dateUtc="2024-10-24T10:51:00Z">
            <w:tblPrEx>
              <w:tblW w:w="8946" w:type="dxa"/>
              <w:tblLayout w:type="fixed"/>
            </w:tblPrEx>
          </w:tblPrExChange>
        </w:tblPrEx>
        <w:trPr>
          <w:trHeight w:val="229"/>
          <w:ins w:id="2421" w:author="An Phuc Cao" w:date="2024-09-26T15:42:00Z"/>
          <w:trPrChange w:id="2422" w:author="An Phuc Cao" w:date="2024-10-24T17:51:00Z" w16du:dateUtc="2024-10-24T10:51:00Z">
            <w:trPr>
              <w:trHeight w:val="229"/>
            </w:trPr>
          </w:trPrChange>
        </w:trPr>
        <w:tc>
          <w:tcPr>
            <w:tcW w:w="4536" w:type="dxa"/>
            <w:noWrap/>
            <w:vAlign w:val="bottom"/>
            <w:hideMark/>
            <w:tcPrChange w:id="2423" w:author="An Phuc Cao" w:date="2024-10-24T17:51:00Z" w16du:dateUtc="2024-10-24T10:51:00Z">
              <w:tcPr>
                <w:tcW w:w="4536" w:type="dxa"/>
                <w:noWrap/>
                <w:vAlign w:val="bottom"/>
                <w:hideMark/>
              </w:tcPr>
            </w:tcPrChange>
          </w:tcPr>
          <w:p w14:paraId="2F165660" w14:textId="77777777" w:rsidR="008642FB" w:rsidRPr="0069716B" w:rsidRDefault="008642FB">
            <w:pPr>
              <w:overflowPunct/>
              <w:autoSpaceDE/>
              <w:adjustRightInd/>
              <w:ind w:left="-108" w:right="-85"/>
              <w:rPr>
                <w:ins w:id="2424" w:author="An Phuc Cao" w:date="2024-09-26T15:42:00Z" w16du:dateUtc="2024-09-26T08:42:00Z"/>
                <w:rFonts w:ascii="Arial" w:hAnsi="Arial" w:cs="Arial"/>
                <w:b/>
                <w:bCs/>
                <w:sz w:val="19"/>
                <w:szCs w:val="19"/>
              </w:rPr>
            </w:pPr>
            <w:ins w:id="2425" w:author="An Phuc Cao" w:date="2024-09-26T15:42:00Z" w16du:dateUtc="2024-09-26T08:42:00Z">
              <w:r w:rsidRPr="0069716B">
                <w:rPr>
                  <w:rFonts w:ascii="Arial" w:hAnsi="Arial" w:cs="Arial"/>
                  <w:b/>
                  <w:bCs/>
                  <w:color w:val="000000"/>
                  <w:spacing w:val="-2"/>
                  <w:sz w:val="19"/>
                  <w:szCs w:val="19"/>
                </w:rPr>
                <w:t>Changes in operating assets and liabilities</w:t>
              </w:r>
            </w:ins>
          </w:p>
        </w:tc>
        <w:tc>
          <w:tcPr>
            <w:tcW w:w="630" w:type="dxa"/>
            <w:noWrap/>
            <w:vAlign w:val="bottom"/>
            <w:hideMark/>
            <w:tcPrChange w:id="2426" w:author="An Phuc Cao" w:date="2024-10-24T17:51:00Z" w16du:dateUtc="2024-10-24T10:51:00Z">
              <w:tcPr>
                <w:tcW w:w="630" w:type="dxa"/>
                <w:noWrap/>
                <w:vAlign w:val="bottom"/>
                <w:hideMark/>
              </w:tcPr>
            </w:tcPrChange>
          </w:tcPr>
          <w:p w14:paraId="06FC7579" w14:textId="77777777" w:rsidR="008642FB" w:rsidRPr="0069716B" w:rsidRDefault="008642FB">
            <w:pPr>
              <w:spacing w:before="120"/>
              <w:rPr>
                <w:ins w:id="2427" w:author="An Phuc Cao" w:date="2024-09-26T15:42:00Z" w16du:dateUtc="2024-09-26T08:42:00Z"/>
                <w:rFonts w:ascii="Arial" w:hAnsi="Arial" w:cs="Arial"/>
                <w:b/>
                <w:bCs/>
                <w:sz w:val="19"/>
                <w:szCs w:val="19"/>
              </w:rPr>
            </w:pPr>
          </w:p>
        </w:tc>
        <w:tc>
          <w:tcPr>
            <w:tcW w:w="1890" w:type="dxa"/>
            <w:vAlign w:val="bottom"/>
            <w:tcPrChange w:id="2428" w:author="An Phuc Cao" w:date="2024-10-24T17:51:00Z" w16du:dateUtc="2024-10-24T10:51:00Z">
              <w:tcPr>
                <w:tcW w:w="1890" w:type="dxa"/>
                <w:vAlign w:val="bottom"/>
              </w:tcPr>
            </w:tcPrChange>
          </w:tcPr>
          <w:p w14:paraId="1E335935" w14:textId="77777777" w:rsidR="008642FB" w:rsidRPr="0069716B" w:rsidRDefault="008642FB" w:rsidP="00183B39">
            <w:pPr>
              <w:overflowPunct/>
              <w:autoSpaceDE/>
              <w:adjustRightInd/>
              <w:spacing w:before="120"/>
              <w:ind w:left="57" w:right="-85"/>
              <w:jc w:val="right"/>
              <w:rPr>
                <w:ins w:id="2429" w:author="An Phuc Cao" w:date="2024-09-26T15:42:00Z" w16du:dateUtc="2024-09-26T08:42:00Z"/>
                <w:rFonts w:ascii="Arial" w:hAnsi="Arial" w:cs="Arial"/>
                <w:b/>
                <w:bCs/>
                <w:sz w:val="19"/>
                <w:szCs w:val="19"/>
              </w:rPr>
            </w:pPr>
          </w:p>
        </w:tc>
        <w:tc>
          <w:tcPr>
            <w:tcW w:w="1890" w:type="dxa"/>
            <w:noWrap/>
            <w:vAlign w:val="bottom"/>
            <w:tcPrChange w:id="2430" w:author="An Phuc Cao" w:date="2024-10-24T17:51:00Z" w16du:dateUtc="2024-10-24T10:51:00Z">
              <w:tcPr>
                <w:tcW w:w="1890" w:type="dxa"/>
                <w:noWrap/>
                <w:vAlign w:val="bottom"/>
              </w:tcPr>
            </w:tcPrChange>
          </w:tcPr>
          <w:p w14:paraId="32F20D36" w14:textId="77777777" w:rsidR="008642FB" w:rsidRPr="0069716B" w:rsidRDefault="008642FB" w:rsidP="00183B39">
            <w:pPr>
              <w:overflowPunct/>
              <w:autoSpaceDE/>
              <w:adjustRightInd/>
              <w:spacing w:before="120"/>
              <w:ind w:left="57" w:right="-85"/>
              <w:jc w:val="right"/>
              <w:rPr>
                <w:ins w:id="2431" w:author="An Phuc Cao" w:date="2024-09-26T15:42:00Z" w16du:dateUtc="2024-09-26T08:42:00Z"/>
                <w:rFonts w:ascii="Arial" w:hAnsi="Arial" w:cs="Arial"/>
                <w:b/>
                <w:bCs/>
                <w:sz w:val="19"/>
                <w:szCs w:val="19"/>
              </w:rPr>
            </w:pPr>
          </w:p>
        </w:tc>
      </w:tr>
      <w:tr w:rsidR="008642FB" w:rsidRPr="00A934AD" w14:paraId="039683D2" w14:textId="77777777" w:rsidTr="00183B39">
        <w:tblPrEx>
          <w:tblW w:w="8946" w:type="dxa"/>
          <w:tblLayout w:type="fixed"/>
          <w:tblPrExChange w:id="2432" w:author="An Phuc Cao" w:date="2024-10-24T17:51:00Z" w16du:dateUtc="2024-10-24T10:51:00Z">
            <w:tblPrEx>
              <w:tblW w:w="8946" w:type="dxa"/>
              <w:tblLayout w:type="fixed"/>
            </w:tblPrEx>
          </w:tblPrExChange>
        </w:tblPrEx>
        <w:trPr>
          <w:ins w:id="2433" w:author="An Phuc Cao" w:date="2024-09-26T15:42:00Z"/>
        </w:trPr>
        <w:tc>
          <w:tcPr>
            <w:tcW w:w="4536" w:type="dxa"/>
            <w:noWrap/>
            <w:vAlign w:val="bottom"/>
            <w:tcPrChange w:id="2434" w:author="An Phuc Cao" w:date="2024-10-24T17:51:00Z" w16du:dateUtc="2024-10-24T10:51:00Z">
              <w:tcPr>
                <w:tcW w:w="4536" w:type="dxa"/>
                <w:noWrap/>
                <w:vAlign w:val="bottom"/>
              </w:tcPr>
            </w:tcPrChange>
          </w:tcPr>
          <w:p w14:paraId="74393B45" w14:textId="77777777" w:rsidR="008642FB" w:rsidRPr="0069716B" w:rsidRDefault="008642FB">
            <w:pPr>
              <w:overflowPunct/>
              <w:autoSpaceDE/>
              <w:adjustRightInd/>
              <w:ind w:left="-108" w:right="-85"/>
              <w:rPr>
                <w:ins w:id="2435" w:author="An Phuc Cao" w:date="2024-09-26T15:42:00Z" w16du:dateUtc="2024-09-26T08:42:00Z"/>
                <w:rFonts w:ascii="Arial" w:hAnsi="Arial" w:cs="Arial"/>
                <w:color w:val="000000"/>
                <w:spacing w:val="-2"/>
                <w:sz w:val="19"/>
                <w:szCs w:val="19"/>
              </w:rPr>
            </w:pPr>
            <w:ins w:id="2436" w:author="An Phuc Cao" w:date="2024-09-26T15:42:00Z" w16du:dateUtc="2024-09-26T08:42:00Z">
              <w:r w:rsidRPr="0069716B">
                <w:rPr>
                  <w:rFonts w:ascii="Arial" w:hAnsi="Arial" w:cs="Arial"/>
                  <w:color w:val="000000"/>
                  <w:spacing w:val="-2"/>
                  <w:sz w:val="19"/>
                  <w:szCs w:val="19"/>
                </w:rPr>
                <w:t>(Increase)/decrease in operating assets:</w:t>
              </w:r>
            </w:ins>
          </w:p>
        </w:tc>
        <w:tc>
          <w:tcPr>
            <w:tcW w:w="630" w:type="dxa"/>
            <w:noWrap/>
            <w:vAlign w:val="bottom"/>
            <w:tcPrChange w:id="2437" w:author="An Phuc Cao" w:date="2024-10-24T17:51:00Z" w16du:dateUtc="2024-10-24T10:51:00Z">
              <w:tcPr>
                <w:tcW w:w="630" w:type="dxa"/>
                <w:noWrap/>
                <w:vAlign w:val="bottom"/>
              </w:tcPr>
            </w:tcPrChange>
          </w:tcPr>
          <w:p w14:paraId="52A3A8F9" w14:textId="77777777" w:rsidR="008642FB" w:rsidRPr="0069716B" w:rsidRDefault="008642FB">
            <w:pPr>
              <w:rPr>
                <w:ins w:id="2438" w:author="An Phuc Cao" w:date="2024-09-26T15:42:00Z" w16du:dateUtc="2024-09-26T08:42:00Z"/>
                <w:rFonts w:ascii="Arial" w:hAnsi="Arial" w:cs="Arial"/>
                <w:b/>
                <w:bCs/>
                <w:sz w:val="19"/>
                <w:szCs w:val="19"/>
              </w:rPr>
            </w:pPr>
          </w:p>
        </w:tc>
        <w:tc>
          <w:tcPr>
            <w:tcW w:w="1890" w:type="dxa"/>
            <w:vAlign w:val="bottom"/>
            <w:tcPrChange w:id="2439" w:author="An Phuc Cao" w:date="2024-10-24T17:51:00Z" w16du:dateUtc="2024-10-24T10:51:00Z">
              <w:tcPr>
                <w:tcW w:w="1890" w:type="dxa"/>
                <w:vAlign w:val="bottom"/>
              </w:tcPr>
            </w:tcPrChange>
          </w:tcPr>
          <w:p w14:paraId="6B96294D" w14:textId="77777777" w:rsidR="008642FB" w:rsidRPr="0069716B" w:rsidRDefault="008642FB" w:rsidP="00183B39">
            <w:pPr>
              <w:overflowPunct/>
              <w:autoSpaceDE/>
              <w:adjustRightInd/>
              <w:ind w:left="57" w:right="-85"/>
              <w:jc w:val="right"/>
              <w:rPr>
                <w:ins w:id="2440" w:author="An Phuc Cao" w:date="2024-09-26T15:42:00Z" w16du:dateUtc="2024-09-26T08:42:00Z"/>
                <w:rFonts w:ascii="Arial" w:hAnsi="Arial" w:cs="Arial"/>
                <w:b/>
                <w:bCs/>
                <w:sz w:val="19"/>
                <w:szCs w:val="19"/>
              </w:rPr>
            </w:pPr>
          </w:p>
        </w:tc>
        <w:tc>
          <w:tcPr>
            <w:tcW w:w="1890" w:type="dxa"/>
            <w:noWrap/>
            <w:vAlign w:val="bottom"/>
            <w:tcPrChange w:id="2441" w:author="An Phuc Cao" w:date="2024-10-24T17:51:00Z" w16du:dateUtc="2024-10-24T10:51:00Z">
              <w:tcPr>
                <w:tcW w:w="1890" w:type="dxa"/>
                <w:noWrap/>
                <w:vAlign w:val="bottom"/>
              </w:tcPr>
            </w:tcPrChange>
          </w:tcPr>
          <w:p w14:paraId="7ABB6ECC" w14:textId="77777777" w:rsidR="008642FB" w:rsidRPr="0069716B" w:rsidRDefault="008642FB" w:rsidP="00183B39">
            <w:pPr>
              <w:overflowPunct/>
              <w:autoSpaceDE/>
              <w:adjustRightInd/>
              <w:ind w:left="57" w:right="-85"/>
              <w:jc w:val="right"/>
              <w:rPr>
                <w:ins w:id="2442" w:author="An Phuc Cao" w:date="2024-09-26T15:42:00Z" w16du:dateUtc="2024-09-26T08:42:00Z"/>
                <w:rFonts w:ascii="Arial" w:hAnsi="Arial" w:cs="Arial"/>
                <w:b/>
                <w:bCs/>
                <w:sz w:val="19"/>
                <w:szCs w:val="19"/>
              </w:rPr>
            </w:pPr>
          </w:p>
        </w:tc>
      </w:tr>
      <w:tr w:rsidR="0023244E" w:rsidRPr="00A934AD" w14:paraId="40DC100D" w14:textId="77777777" w:rsidTr="00183B39">
        <w:tblPrEx>
          <w:tblW w:w="8946" w:type="dxa"/>
          <w:tblLayout w:type="fixed"/>
          <w:tblPrExChange w:id="2443" w:author="An Phuc Cao" w:date="2024-10-24T17:51:00Z" w16du:dateUtc="2024-10-24T10:51:00Z">
            <w:tblPrEx>
              <w:tblW w:w="8946" w:type="dxa"/>
              <w:tblLayout w:type="fixed"/>
            </w:tblPrEx>
          </w:tblPrExChange>
        </w:tblPrEx>
        <w:trPr>
          <w:ins w:id="2444" w:author="An Phuc Cao" w:date="2024-09-26T15:42:00Z"/>
        </w:trPr>
        <w:tc>
          <w:tcPr>
            <w:tcW w:w="4536" w:type="dxa"/>
            <w:noWrap/>
            <w:vAlign w:val="bottom"/>
            <w:hideMark/>
            <w:tcPrChange w:id="2445" w:author="An Phuc Cao" w:date="2024-10-24T17:51:00Z" w16du:dateUtc="2024-10-24T10:51:00Z">
              <w:tcPr>
                <w:tcW w:w="4536" w:type="dxa"/>
                <w:noWrap/>
                <w:vAlign w:val="bottom"/>
                <w:hideMark/>
              </w:tcPr>
            </w:tcPrChange>
          </w:tcPr>
          <w:p w14:paraId="404BBE92" w14:textId="77777777" w:rsidR="0023244E" w:rsidRPr="0069716B" w:rsidRDefault="0023244E" w:rsidP="0023244E">
            <w:pPr>
              <w:overflowPunct/>
              <w:autoSpaceDE/>
              <w:adjustRightInd/>
              <w:ind w:left="318" w:right="-85"/>
              <w:rPr>
                <w:ins w:id="2446" w:author="An Phuc Cao" w:date="2024-09-26T15:42:00Z" w16du:dateUtc="2024-09-26T08:42:00Z"/>
                <w:rFonts w:ascii="Arial" w:hAnsi="Arial" w:cs="Arial"/>
                <w:color w:val="000000"/>
                <w:sz w:val="19"/>
                <w:szCs w:val="19"/>
              </w:rPr>
            </w:pPr>
            <w:ins w:id="2447" w:author="An Phuc Cao" w:date="2024-09-26T15:42:00Z" w16du:dateUtc="2024-09-26T08:42:00Z">
              <w:r w:rsidRPr="0069716B">
                <w:rPr>
                  <w:rFonts w:ascii="Arial" w:hAnsi="Arial" w:cs="Arial"/>
                  <w:sz w:val="19"/>
                  <w:szCs w:val="19"/>
                </w:rPr>
                <w:t>Due from banks</w:t>
              </w:r>
            </w:ins>
          </w:p>
        </w:tc>
        <w:tc>
          <w:tcPr>
            <w:tcW w:w="630" w:type="dxa"/>
            <w:noWrap/>
            <w:vAlign w:val="bottom"/>
            <w:tcPrChange w:id="2448" w:author="An Phuc Cao" w:date="2024-10-24T17:51:00Z" w16du:dateUtc="2024-10-24T10:51:00Z">
              <w:tcPr>
                <w:tcW w:w="630" w:type="dxa"/>
                <w:noWrap/>
                <w:vAlign w:val="bottom"/>
              </w:tcPr>
            </w:tcPrChange>
          </w:tcPr>
          <w:p w14:paraId="34DAB21E" w14:textId="77777777" w:rsidR="0023244E" w:rsidRPr="0069716B" w:rsidRDefault="0023244E" w:rsidP="0023244E">
            <w:pPr>
              <w:overflowPunct/>
              <w:autoSpaceDE/>
              <w:adjustRightInd/>
              <w:jc w:val="center"/>
              <w:rPr>
                <w:ins w:id="2449" w:author="An Phuc Cao" w:date="2024-09-26T15:42:00Z" w16du:dateUtc="2024-09-26T08:42:00Z"/>
                <w:rFonts w:ascii="Arial" w:hAnsi="Arial" w:cs="Arial"/>
                <w:bCs/>
                <w:sz w:val="19"/>
                <w:szCs w:val="19"/>
              </w:rPr>
            </w:pPr>
          </w:p>
        </w:tc>
        <w:tc>
          <w:tcPr>
            <w:tcW w:w="1890" w:type="dxa"/>
            <w:vAlign w:val="bottom"/>
            <w:tcPrChange w:id="2450" w:author="An Phuc Cao" w:date="2024-10-24T17:51:00Z" w16du:dateUtc="2024-10-24T10:51:00Z">
              <w:tcPr>
                <w:tcW w:w="1890" w:type="dxa"/>
                <w:vAlign w:val="bottom"/>
              </w:tcPr>
            </w:tcPrChange>
          </w:tcPr>
          <w:p w14:paraId="44F002E3" w14:textId="2D10E9FA" w:rsidR="0023244E" w:rsidRPr="0069716B" w:rsidRDefault="0023244E" w:rsidP="00183B39">
            <w:pPr>
              <w:overflowPunct/>
              <w:autoSpaceDE/>
              <w:adjustRightInd/>
              <w:ind w:left="57" w:right="-85"/>
              <w:jc w:val="right"/>
              <w:rPr>
                <w:ins w:id="2451" w:author="An Phuc Cao" w:date="2024-09-26T15:42:00Z" w16du:dateUtc="2024-09-26T08:42:00Z"/>
                <w:rFonts w:ascii="Arial" w:hAnsi="Arial" w:cs="Arial"/>
                <w:color w:val="000000"/>
                <w:sz w:val="19"/>
                <w:szCs w:val="19"/>
              </w:rPr>
            </w:pPr>
            <w:ins w:id="2452" w:author="An Phuc Cao" w:date="2024-10-24T17:50:00Z" w16du:dateUtc="2024-10-24T10:50:00Z">
              <w:r w:rsidRPr="00C64AF1">
                <w:rPr>
                  <w:rFonts w:ascii="Arial" w:hAnsi="Arial" w:cs="Arial"/>
                  <w:sz w:val="19"/>
                  <w:szCs w:val="19"/>
                  <w:rPrChange w:id="2453" w:author="An Phuc Cao" w:date="2024-10-25T11:10:00Z" w16du:dateUtc="2024-10-25T04:10:00Z">
                    <w:rPr/>
                  </w:rPrChange>
                </w:rPr>
                <w:t xml:space="preserve"> 138,330,640,263 </w:t>
              </w:r>
            </w:ins>
          </w:p>
        </w:tc>
        <w:tc>
          <w:tcPr>
            <w:tcW w:w="1890" w:type="dxa"/>
            <w:noWrap/>
            <w:vAlign w:val="bottom"/>
            <w:tcPrChange w:id="2454" w:author="An Phuc Cao" w:date="2024-10-24T17:51:00Z" w16du:dateUtc="2024-10-24T10:51:00Z">
              <w:tcPr>
                <w:tcW w:w="1890" w:type="dxa"/>
                <w:noWrap/>
                <w:vAlign w:val="bottom"/>
              </w:tcPr>
            </w:tcPrChange>
          </w:tcPr>
          <w:p w14:paraId="46AB9E13" w14:textId="1F6FDBA6" w:rsidR="0023244E" w:rsidRPr="0069716B" w:rsidRDefault="0023244E" w:rsidP="00183B39">
            <w:pPr>
              <w:overflowPunct/>
              <w:autoSpaceDE/>
              <w:adjustRightInd/>
              <w:ind w:left="57" w:right="-85"/>
              <w:jc w:val="right"/>
              <w:rPr>
                <w:ins w:id="2455" w:author="An Phuc Cao" w:date="2024-09-26T15:42:00Z" w16du:dateUtc="2024-09-26T08:42:00Z"/>
                <w:rFonts w:ascii="Arial" w:hAnsi="Arial" w:cs="Arial"/>
                <w:color w:val="000000"/>
                <w:sz w:val="19"/>
                <w:szCs w:val="19"/>
              </w:rPr>
            </w:pPr>
            <w:ins w:id="2456" w:author="An Phuc Cao" w:date="2024-10-24T17:50:00Z" w16du:dateUtc="2024-10-24T10:50:00Z">
              <w:r w:rsidRPr="00C64AF1">
                <w:rPr>
                  <w:rFonts w:ascii="Arial" w:hAnsi="Arial" w:cs="Arial"/>
                  <w:sz w:val="19"/>
                  <w:szCs w:val="19"/>
                  <w:rPrChange w:id="2457" w:author="An Phuc Cao" w:date="2024-10-25T11:10:00Z" w16du:dateUtc="2024-10-25T04:10:00Z">
                    <w:rPr/>
                  </w:rPrChange>
                </w:rPr>
                <w:t xml:space="preserve"> </w:t>
              </w:r>
            </w:ins>
            <w:ins w:id="2458" w:author="Hai Quang Le" w:date="2024-12-11T15:52:00Z" w16du:dateUtc="2024-12-11T08:52:00Z">
              <w:r w:rsidR="00E741CA" w:rsidRPr="00E741CA">
                <w:rPr>
                  <w:rFonts w:ascii="Arial" w:hAnsi="Arial" w:cs="Arial"/>
                  <w:sz w:val="19"/>
                  <w:szCs w:val="19"/>
                </w:rPr>
                <w:t xml:space="preserve"> (182,444,038,356)</w:t>
              </w:r>
            </w:ins>
            <w:ins w:id="2459" w:author="An Phuc Cao" w:date="2024-10-24T17:50:00Z" w16du:dateUtc="2024-10-24T10:50:00Z">
              <w:del w:id="2460" w:author="Hai Quang Le" w:date="2024-12-11T15:52:00Z" w16du:dateUtc="2024-12-11T08:52:00Z">
                <w:r w:rsidRPr="00C64AF1" w:rsidDel="00E741CA">
                  <w:rPr>
                    <w:rFonts w:ascii="Arial" w:hAnsi="Arial" w:cs="Arial"/>
                    <w:sz w:val="19"/>
                    <w:szCs w:val="19"/>
                    <w:rPrChange w:id="2461" w:author="An Phuc Cao" w:date="2024-10-25T11:10:00Z" w16du:dateUtc="2024-10-25T04:10:00Z">
                      <w:rPr/>
                    </w:rPrChange>
                  </w:rPr>
                  <w:delText>(209,581,019,180)</w:delText>
                </w:r>
              </w:del>
            </w:ins>
          </w:p>
        </w:tc>
      </w:tr>
      <w:tr w:rsidR="0023244E" w:rsidRPr="00A934AD" w14:paraId="4C1813C1" w14:textId="77777777" w:rsidTr="00183B39">
        <w:tblPrEx>
          <w:tblW w:w="8946" w:type="dxa"/>
          <w:tblLayout w:type="fixed"/>
          <w:tblPrExChange w:id="2462" w:author="An Phuc Cao" w:date="2024-10-24T17:51:00Z" w16du:dateUtc="2024-10-24T10:51:00Z">
            <w:tblPrEx>
              <w:tblW w:w="8946" w:type="dxa"/>
              <w:tblLayout w:type="fixed"/>
            </w:tblPrEx>
          </w:tblPrExChange>
        </w:tblPrEx>
        <w:trPr>
          <w:ins w:id="2463" w:author="An Phuc Cao" w:date="2024-09-26T15:42:00Z"/>
        </w:trPr>
        <w:tc>
          <w:tcPr>
            <w:tcW w:w="4536" w:type="dxa"/>
            <w:noWrap/>
            <w:vAlign w:val="bottom"/>
            <w:tcPrChange w:id="2464" w:author="An Phuc Cao" w:date="2024-10-24T17:51:00Z" w16du:dateUtc="2024-10-24T10:51:00Z">
              <w:tcPr>
                <w:tcW w:w="4536" w:type="dxa"/>
                <w:noWrap/>
                <w:vAlign w:val="bottom"/>
              </w:tcPr>
            </w:tcPrChange>
          </w:tcPr>
          <w:p w14:paraId="556091B2" w14:textId="77777777" w:rsidR="0023244E" w:rsidRPr="0069716B" w:rsidRDefault="0023244E" w:rsidP="0023244E">
            <w:pPr>
              <w:overflowPunct/>
              <w:autoSpaceDE/>
              <w:adjustRightInd/>
              <w:ind w:left="318" w:right="-85"/>
              <w:rPr>
                <w:ins w:id="2465" w:author="An Phuc Cao" w:date="2024-09-26T15:42:00Z" w16du:dateUtc="2024-09-26T08:42:00Z"/>
                <w:rFonts w:ascii="Arial" w:hAnsi="Arial" w:cs="Arial"/>
                <w:sz w:val="19"/>
                <w:szCs w:val="19"/>
              </w:rPr>
            </w:pPr>
            <w:ins w:id="2466" w:author="An Phuc Cao" w:date="2024-09-26T15:42:00Z" w16du:dateUtc="2024-09-26T08:42:00Z">
              <w:r w:rsidRPr="0069716B">
                <w:rPr>
                  <w:rFonts w:ascii="Arial" w:hAnsi="Arial" w:cs="Arial"/>
                  <w:sz w:val="19"/>
                  <w:szCs w:val="19"/>
                </w:rPr>
                <w:t>Financial assets at FVTPL</w:t>
              </w:r>
            </w:ins>
          </w:p>
        </w:tc>
        <w:tc>
          <w:tcPr>
            <w:tcW w:w="630" w:type="dxa"/>
            <w:noWrap/>
            <w:vAlign w:val="bottom"/>
            <w:tcPrChange w:id="2467" w:author="An Phuc Cao" w:date="2024-10-24T17:51:00Z" w16du:dateUtc="2024-10-24T10:51:00Z">
              <w:tcPr>
                <w:tcW w:w="630" w:type="dxa"/>
                <w:noWrap/>
                <w:vAlign w:val="bottom"/>
              </w:tcPr>
            </w:tcPrChange>
          </w:tcPr>
          <w:p w14:paraId="74C244BC" w14:textId="77777777" w:rsidR="0023244E" w:rsidRPr="0069716B" w:rsidRDefault="0023244E" w:rsidP="0023244E">
            <w:pPr>
              <w:overflowPunct/>
              <w:autoSpaceDE/>
              <w:adjustRightInd/>
              <w:jc w:val="center"/>
              <w:rPr>
                <w:ins w:id="2468" w:author="An Phuc Cao" w:date="2024-09-26T15:42:00Z" w16du:dateUtc="2024-09-26T08:42:00Z"/>
                <w:rFonts w:ascii="Arial" w:hAnsi="Arial" w:cs="Arial"/>
                <w:bCs/>
                <w:sz w:val="19"/>
                <w:szCs w:val="19"/>
              </w:rPr>
            </w:pPr>
          </w:p>
        </w:tc>
        <w:tc>
          <w:tcPr>
            <w:tcW w:w="1890" w:type="dxa"/>
            <w:vAlign w:val="bottom"/>
            <w:tcPrChange w:id="2469" w:author="An Phuc Cao" w:date="2024-10-24T17:51:00Z" w16du:dateUtc="2024-10-24T10:51:00Z">
              <w:tcPr>
                <w:tcW w:w="1890" w:type="dxa"/>
                <w:vAlign w:val="bottom"/>
              </w:tcPr>
            </w:tcPrChange>
          </w:tcPr>
          <w:p w14:paraId="5BD3CFCA" w14:textId="2526D948" w:rsidR="0023244E" w:rsidRPr="0069716B" w:rsidRDefault="0023244E" w:rsidP="00183B39">
            <w:pPr>
              <w:overflowPunct/>
              <w:autoSpaceDE/>
              <w:adjustRightInd/>
              <w:ind w:left="57" w:right="-85"/>
              <w:jc w:val="right"/>
              <w:rPr>
                <w:ins w:id="2470" w:author="An Phuc Cao" w:date="2024-09-26T15:42:00Z" w16du:dateUtc="2024-09-26T08:42:00Z"/>
                <w:rFonts w:ascii="Arial" w:hAnsi="Arial" w:cs="Arial"/>
                <w:color w:val="000000"/>
                <w:sz w:val="19"/>
                <w:szCs w:val="19"/>
              </w:rPr>
            </w:pPr>
            <w:ins w:id="2471" w:author="An Phuc Cao" w:date="2024-10-24T17:50:00Z" w16du:dateUtc="2024-10-24T10:50:00Z">
              <w:r w:rsidRPr="00C64AF1">
                <w:rPr>
                  <w:rFonts w:ascii="Arial" w:hAnsi="Arial" w:cs="Arial"/>
                  <w:sz w:val="19"/>
                  <w:szCs w:val="19"/>
                  <w:rPrChange w:id="2472" w:author="An Phuc Cao" w:date="2024-10-25T11:10:00Z" w16du:dateUtc="2024-10-25T04:10:00Z">
                    <w:rPr/>
                  </w:rPrChange>
                </w:rPr>
                <w:t xml:space="preserve"> 149,978,852,737 </w:t>
              </w:r>
            </w:ins>
          </w:p>
        </w:tc>
        <w:tc>
          <w:tcPr>
            <w:tcW w:w="1890" w:type="dxa"/>
            <w:noWrap/>
            <w:vAlign w:val="bottom"/>
            <w:tcPrChange w:id="2473" w:author="An Phuc Cao" w:date="2024-10-24T17:51:00Z" w16du:dateUtc="2024-10-24T10:51:00Z">
              <w:tcPr>
                <w:tcW w:w="1890" w:type="dxa"/>
                <w:noWrap/>
                <w:vAlign w:val="bottom"/>
              </w:tcPr>
            </w:tcPrChange>
          </w:tcPr>
          <w:p w14:paraId="67D75D02" w14:textId="7EC2BE8D" w:rsidR="0023244E" w:rsidRPr="0069716B" w:rsidRDefault="0023244E" w:rsidP="00183B39">
            <w:pPr>
              <w:overflowPunct/>
              <w:autoSpaceDE/>
              <w:adjustRightInd/>
              <w:ind w:left="57" w:right="-85"/>
              <w:jc w:val="right"/>
              <w:rPr>
                <w:ins w:id="2474" w:author="An Phuc Cao" w:date="2024-09-26T15:42:00Z" w16du:dateUtc="2024-09-26T08:42:00Z"/>
                <w:rFonts w:ascii="Arial" w:hAnsi="Arial" w:cs="Arial"/>
                <w:color w:val="000000"/>
                <w:sz w:val="19"/>
                <w:szCs w:val="19"/>
              </w:rPr>
            </w:pPr>
            <w:ins w:id="2475" w:author="An Phuc Cao" w:date="2024-10-24T17:50:00Z" w16du:dateUtc="2024-10-24T10:50:00Z">
              <w:r w:rsidRPr="00C64AF1">
                <w:rPr>
                  <w:rFonts w:ascii="Arial" w:hAnsi="Arial" w:cs="Arial"/>
                  <w:sz w:val="19"/>
                  <w:szCs w:val="19"/>
                  <w:rPrChange w:id="2476" w:author="An Phuc Cao" w:date="2024-10-25T11:10:00Z" w16du:dateUtc="2024-10-25T04:10:00Z">
                    <w:rPr/>
                  </w:rPrChange>
                </w:rPr>
                <w:t xml:space="preserve"> </w:t>
              </w:r>
            </w:ins>
            <w:ins w:id="2477" w:author="Hai Quang Le" w:date="2024-12-11T15:52:00Z" w16du:dateUtc="2024-12-11T08:52:00Z">
              <w:r w:rsidR="00B26A7B" w:rsidRPr="00B26A7B">
                <w:rPr>
                  <w:rFonts w:ascii="Arial" w:hAnsi="Arial" w:cs="Arial"/>
                  <w:sz w:val="19"/>
                  <w:szCs w:val="19"/>
                </w:rPr>
                <w:t xml:space="preserve"> 164,462,200,281</w:t>
              </w:r>
            </w:ins>
            <w:ins w:id="2478" w:author="An Phuc Cao" w:date="2024-10-24T17:50:00Z" w16du:dateUtc="2024-10-24T10:50:00Z">
              <w:del w:id="2479" w:author="Hai Quang Le" w:date="2024-12-11T15:52:00Z" w16du:dateUtc="2024-12-11T08:52:00Z">
                <w:r w:rsidRPr="00C64AF1" w:rsidDel="00B26A7B">
                  <w:rPr>
                    <w:rFonts w:ascii="Arial" w:hAnsi="Arial" w:cs="Arial"/>
                    <w:sz w:val="19"/>
                    <w:szCs w:val="19"/>
                    <w:rPrChange w:id="2480" w:author="An Phuc Cao" w:date="2024-10-25T11:10:00Z" w16du:dateUtc="2024-10-25T04:10:00Z">
                      <w:rPr/>
                    </w:rPrChange>
                  </w:rPr>
                  <w:delText xml:space="preserve">222,234,883,234 </w:delText>
                </w:r>
              </w:del>
            </w:ins>
          </w:p>
        </w:tc>
      </w:tr>
      <w:tr w:rsidR="0023244E" w:rsidRPr="00A934AD" w14:paraId="21F17635" w14:textId="77777777" w:rsidTr="00183B39">
        <w:tblPrEx>
          <w:tblW w:w="8946" w:type="dxa"/>
          <w:tblLayout w:type="fixed"/>
          <w:tblPrExChange w:id="2481" w:author="An Phuc Cao" w:date="2024-10-24T17:51:00Z" w16du:dateUtc="2024-10-24T10:51:00Z">
            <w:tblPrEx>
              <w:tblW w:w="8946" w:type="dxa"/>
              <w:tblLayout w:type="fixed"/>
            </w:tblPrEx>
          </w:tblPrExChange>
        </w:tblPrEx>
        <w:trPr>
          <w:ins w:id="2482" w:author="An Phuc Cao" w:date="2024-09-26T15:42:00Z"/>
        </w:trPr>
        <w:tc>
          <w:tcPr>
            <w:tcW w:w="4536" w:type="dxa"/>
            <w:noWrap/>
            <w:vAlign w:val="bottom"/>
            <w:tcPrChange w:id="2483" w:author="An Phuc Cao" w:date="2024-10-24T17:51:00Z" w16du:dateUtc="2024-10-24T10:51:00Z">
              <w:tcPr>
                <w:tcW w:w="4536" w:type="dxa"/>
                <w:noWrap/>
                <w:vAlign w:val="bottom"/>
              </w:tcPr>
            </w:tcPrChange>
          </w:tcPr>
          <w:p w14:paraId="52BAC0E2" w14:textId="77777777" w:rsidR="0023244E" w:rsidRPr="0069716B" w:rsidRDefault="0023244E" w:rsidP="0023244E">
            <w:pPr>
              <w:overflowPunct/>
              <w:autoSpaceDE/>
              <w:adjustRightInd/>
              <w:ind w:left="318" w:right="-85"/>
              <w:rPr>
                <w:ins w:id="2484" w:author="An Phuc Cao" w:date="2024-09-26T15:42:00Z" w16du:dateUtc="2024-09-26T08:42:00Z"/>
                <w:rFonts w:ascii="Arial" w:hAnsi="Arial" w:cs="Arial"/>
                <w:sz w:val="19"/>
                <w:szCs w:val="19"/>
              </w:rPr>
            </w:pPr>
            <w:ins w:id="2485" w:author="An Phuc Cao" w:date="2024-09-26T15:42:00Z" w16du:dateUtc="2024-09-26T08:42:00Z">
              <w:r w:rsidRPr="0069716B">
                <w:rPr>
                  <w:rFonts w:ascii="Arial" w:hAnsi="Arial" w:cs="Arial"/>
                  <w:sz w:val="19"/>
                  <w:szCs w:val="19"/>
                </w:rPr>
                <w:t>Financial assets at amortized cost</w:t>
              </w:r>
            </w:ins>
          </w:p>
        </w:tc>
        <w:tc>
          <w:tcPr>
            <w:tcW w:w="630" w:type="dxa"/>
            <w:noWrap/>
            <w:vAlign w:val="bottom"/>
            <w:tcPrChange w:id="2486" w:author="An Phuc Cao" w:date="2024-10-24T17:51:00Z" w16du:dateUtc="2024-10-24T10:51:00Z">
              <w:tcPr>
                <w:tcW w:w="630" w:type="dxa"/>
                <w:noWrap/>
                <w:vAlign w:val="bottom"/>
              </w:tcPr>
            </w:tcPrChange>
          </w:tcPr>
          <w:p w14:paraId="61867BE9" w14:textId="77777777" w:rsidR="0023244E" w:rsidRPr="0069716B" w:rsidRDefault="0023244E" w:rsidP="0023244E">
            <w:pPr>
              <w:overflowPunct/>
              <w:autoSpaceDE/>
              <w:adjustRightInd/>
              <w:jc w:val="center"/>
              <w:rPr>
                <w:ins w:id="2487" w:author="An Phuc Cao" w:date="2024-09-26T15:42:00Z" w16du:dateUtc="2024-09-26T08:42:00Z"/>
                <w:rFonts w:ascii="Arial" w:hAnsi="Arial" w:cs="Arial"/>
                <w:bCs/>
                <w:sz w:val="19"/>
                <w:szCs w:val="19"/>
              </w:rPr>
            </w:pPr>
          </w:p>
        </w:tc>
        <w:tc>
          <w:tcPr>
            <w:tcW w:w="1890" w:type="dxa"/>
            <w:vAlign w:val="bottom"/>
            <w:tcPrChange w:id="2488" w:author="An Phuc Cao" w:date="2024-10-24T17:51:00Z" w16du:dateUtc="2024-10-24T10:51:00Z">
              <w:tcPr>
                <w:tcW w:w="1890" w:type="dxa"/>
                <w:vAlign w:val="bottom"/>
              </w:tcPr>
            </w:tcPrChange>
          </w:tcPr>
          <w:p w14:paraId="7F4C835D" w14:textId="32FEBF59" w:rsidR="0023244E" w:rsidRPr="0069716B" w:rsidRDefault="0023244E" w:rsidP="00183B39">
            <w:pPr>
              <w:overflowPunct/>
              <w:autoSpaceDE/>
              <w:adjustRightInd/>
              <w:ind w:left="57" w:right="-85"/>
              <w:jc w:val="right"/>
              <w:rPr>
                <w:ins w:id="2489" w:author="An Phuc Cao" w:date="2024-09-26T15:42:00Z" w16du:dateUtc="2024-09-26T08:42:00Z"/>
                <w:rFonts w:ascii="Arial" w:hAnsi="Arial" w:cs="Arial"/>
                <w:sz w:val="19"/>
                <w:szCs w:val="19"/>
              </w:rPr>
            </w:pPr>
            <w:ins w:id="2490" w:author="An Phuc Cao" w:date="2024-10-24T17:50:00Z" w16du:dateUtc="2024-10-24T10:50:00Z">
              <w:r w:rsidRPr="00C64AF1">
                <w:rPr>
                  <w:rFonts w:ascii="Arial" w:hAnsi="Arial" w:cs="Arial"/>
                  <w:sz w:val="19"/>
                  <w:szCs w:val="19"/>
                  <w:rPrChange w:id="2491" w:author="An Phuc Cao" w:date="2024-10-25T11:10:00Z" w16du:dateUtc="2024-10-25T04:10:00Z">
                    <w:rPr/>
                  </w:rPrChange>
                </w:rPr>
                <w:t xml:space="preserve"> (45,204,821,290)</w:t>
              </w:r>
            </w:ins>
          </w:p>
        </w:tc>
        <w:tc>
          <w:tcPr>
            <w:tcW w:w="1890" w:type="dxa"/>
            <w:noWrap/>
            <w:vAlign w:val="bottom"/>
            <w:tcPrChange w:id="2492" w:author="An Phuc Cao" w:date="2024-10-24T17:51:00Z" w16du:dateUtc="2024-10-24T10:51:00Z">
              <w:tcPr>
                <w:tcW w:w="1890" w:type="dxa"/>
                <w:noWrap/>
                <w:vAlign w:val="bottom"/>
              </w:tcPr>
            </w:tcPrChange>
          </w:tcPr>
          <w:p w14:paraId="3558924D" w14:textId="21B2AF88" w:rsidR="0023244E" w:rsidRPr="0069716B" w:rsidRDefault="006D0FE1" w:rsidP="00183B39">
            <w:pPr>
              <w:overflowPunct/>
              <w:autoSpaceDE/>
              <w:adjustRightInd/>
              <w:ind w:left="57" w:right="-85"/>
              <w:jc w:val="right"/>
              <w:rPr>
                <w:ins w:id="2493" w:author="An Phuc Cao" w:date="2024-09-26T15:42:00Z" w16du:dateUtc="2024-09-26T08:42:00Z"/>
                <w:rFonts w:ascii="Arial" w:hAnsi="Arial" w:cs="Arial"/>
                <w:sz w:val="19"/>
                <w:szCs w:val="19"/>
              </w:rPr>
            </w:pPr>
            <w:ins w:id="2494" w:author="Hai Quang Le" w:date="2024-12-11T15:54:00Z" w16du:dateUtc="2024-12-11T08:54:00Z">
              <w:r w:rsidRPr="006D0FE1">
                <w:rPr>
                  <w:rFonts w:ascii="Arial" w:hAnsi="Arial" w:cs="Arial"/>
                  <w:sz w:val="19"/>
                  <w:szCs w:val="19"/>
                </w:rPr>
                <w:t>(31,446,408,148)</w:t>
              </w:r>
            </w:ins>
            <w:ins w:id="2495" w:author="An Phuc Cao" w:date="2024-10-24T17:50:00Z" w16du:dateUtc="2024-10-24T10:50:00Z">
              <w:del w:id="2496" w:author="Hai Quang Le" w:date="2024-12-11T15:54:00Z" w16du:dateUtc="2024-12-11T08:54:00Z">
                <w:r w:rsidR="0023244E" w:rsidRPr="00C64AF1" w:rsidDel="006D0FE1">
                  <w:rPr>
                    <w:rFonts w:ascii="Arial" w:hAnsi="Arial" w:cs="Arial"/>
                    <w:sz w:val="19"/>
                    <w:szCs w:val="19"/>
                    <w:rPrChange w:id="2497" w:author="An Phuc Cao" w:date="2024-10-25T11:10:00Z" w16du:dateUtc="2024-10-25T04:10:00Z">
                      <w:rPr/>
                    </w:rPrChange>
                  </w:rPr>
                  <w:delText xml:space="preserve"> -</w:delText>
                </w:r>
              </w:del>
              <w:r w:rsidR="0023244E" w:rsidRPr="00C64AF1">
                <w:rPr>
                  <w:rFonts w:ascii="Arial" w:hAnsi="Arial" w:cs="Arial"/>
                  <w:sz w:val="19"/>
                  <w:szCs w:val="19"/>
                  <w:rPrChange w:id="2498" w:author="An Phuc Cao" w:date="2024-10-25T11:10:00Z" w16du:dateUtc="2024-10-25T04:10:00Z">
                    <w:rPr/>
                  </w:rPrChange>
                </w:rPr>
                <w:t xml:space="preserve">   </w:t>
              </w:r>
            </w:ins>
          </w:p>
        </w:tc>
      </w:tr>
      <w:tr w:rsidR="0023244E" w:rsidRPr="00A934AD" w14:paraId="36A0A417" w14:textId="77777777" w:rsidTr="00183B39">
        <w:tblPrEx>
          <w:tblW w:w="8946" w:type="dxa"/>
          <w:tblLayout w:type="fixed"/>
          <w:tblPrExChange w:id="2499" w:author="An Phuc Cao" w:date="2024-10-24T17:51:00Z" w16du:dateUtc="2024-10-24T10:51:00Z">
            <w:tblPrEx>
              <w:tblW w:w="8946" w:type="dxa"/>
              <w:tblLayout w:type="fixed"/>
            </w:tblPrEx>
          </w:tblPrExChange>
        </w:tblPrEx>
        <w:trPr>
          <w:ins w:id="2500" w:author="An Phuc Cao" w:date="2024-09-26T15:42:00Z"/>
        </w:trPr>
        <w:tc>
          <w:tcPr>
            <w:tcW w:w="4536" w:type="dxa"/>
            <w:noWrap/>
            <w:vAlign w:val="bottom"/>
            <w:tcPrChange w:id="2501" w:author="An Phuc Cao" w:date="2024-10-24T17:51:00Z" w16du:dateUtc="2024-10-24T10:51:00Z">
              <w:tcPr>
                <w:tcW w:w="4536" w:type="dxa"/>
                <w:noWrap/>
                <w:vAlign w:val="bottom"/>
              </w:tcPr>
            </w:tcPrChange>
          </w:tcPr>
          <w:p w14:paraId="475087C0" w14:textId="77777777" w:rsidR="0023244E" w:rsidRPr="0069716B" w:rsidRDefault="0023244E" w:rsidP="0023244E">
            <w:pPr>
              <w:overflowPunct/>
              <w:autoSpaceDE/>
              <w:adjustRightInd/>
              <w:ind w:left="318" w:right="-85"/>
              <w:rPr>
                <w:ins w:id="2502" w:author="An Phuc Cao" w:date="2024-09-26T15:42:00Z" w16du:dateUtc="2024-09-26T08:42:00Z"/>
                <w:rFonts w:ascii="Arial" w:hAnsi="Arial" w:cs="Arial"/>
                <w:sz w:val="19"/>
                <w:szCs w:val="19"/>
              </w:rPr>
            </w:pPr>
            <w:ins w:id="2503" w:author="An Phuc Cao" w:date="2024-09-26T15:42:00Z" w16du:dateUtc="2024-09-26T08:42:00Z">
              <w:r w:rsidRPr="0069716B">
                <w:rPr>
                  <w:rFonts w:ascii="Arial" w:hAnsi="Arial" w:cs="Arial"/>
                  <w:sz w:val="19"/>
                  <w:szCs w:val="19"/>
                </w:rPr>
                <w:t>Financial assets at FVTOCI</w:t>
              </w:r>
            </w:ins>
          </w:p>
        </w:tc>
        <w:tc>
          <w:tcPr>
            <w:tcW w:w="630" w:type="dxa"/>
            <w:noWrap/>
            <w:vAlign w:val="bottom"/>
            <w:tcPrChange w:id="2504" w:author="An Phuc Cao" w:date="2024-10-24T17:51:00Z" w16du:dateUtc="2024-10-24T10:51:00Z">
              <w:tcPr>
                <w:tcW w:w="630" w:type="dxa"/>
                <w:noWrap/>
                <w:vAlign w:val="bottom"/>
              </w:tcPr>
            </w:tcPrChange>
          </w:tcPr>
          <w:p w14:paraId="7774A8F0" w14:textId="77777777" w:rsidR="0023244E" w:rsidRPr="0069716B" w:rsidRDefault="0023244E" w:rsidP="0023244E">
            <w:pPr>
              <w:overflowPunct/>
              <w:autoSpaceDE/>
              <w:adjustRightInd/>
              <w:jc w:val="center"/>
              <w:rPr>
                <w:ins w:id="2505" w:author="An Phuc Cao" w:date="2024-09-26T15:42:00Z" w16du:dateUtc="2024-09-26T08:42:00Z"/>
                <w:rFonts w:ascii="Arial" w:hAnsi="Arial" w:cs="Arial"/>
                <w:bCs/>
                <w:sz w:val="19"/>
                <w:szCs w:val="19"/>
                <w:highlight w:val="yellow"/>
              </w:rPr>
            </w:pPr>
          </w:p>
        </w:tc>
        <w:tc>
          <w:tcPr>
            <w:tcW w:w="1890" w:type="dxa"/>
            <w:vAlign w:val="bottom"/>
            <w:tcPrChange w:id="2506" w:author="An Phuc Cao" w:date="2024-10-24T17:51:00Z" w16du:dateUtc="2024-10-24T10:51:00Z">
              <w:tcPr>
                <w:tcW w:w="1890" w:type="dxa"/>
                <w:vAlign w:val="bottom"/>
              </w:tcPr>
            </w:tcPrChange>
          </w:tcPr>
          <w:p w14:paraId="5181F75F" w14:textId="2C717DCF" w:rsidR="0023244E" w:rsidRPr="0069716B" w:rsidRDefault="0023244E" w:rsidP="00183B39">
            <w:pPr>
              <w:overflowPunct/>
              <w:autoSpaceDE/>
              <w:adjustRightInd/>
              <w:ind w:left="57" w:right="-85"/>
              <w:jc w:val="right"/>
              <w:rPr>
                <w:ins w:id="2507" w:author="An Phuc Cao" w:date="2024-09-26T15:42:00Z" w16du:dateUtc="2024-09-26T08:42:00Z"/>
                <w:rFonts w:ascii="Arial" w:hAnsi="Arial" w:cs="Arial"/>
                <w:color w:val="000000"/>
                <w:sz w:val="19"/>
                <w:szCs w:val="19"/>
                <w:highlight w:val="yellow"/>
              </w:rPr>
            </w:pPr>
            <w:ins w:id="2508" w:author="An Phuc Cao" w:date="2024-10-24T17:50:00Z" w16du:dateUtc="2024-10-24T10:50:00Z">
              <w:r w:rsidRPr="00C64AF1">
                <w:rPr>
                  <w:rFonts w:ascii="Arial" w:hAnsi="Arial" w:cs="Arial"/>
                  <w:sz w:val="19"/>
                  <w:szCs w:val="19"/>
                  <w:rPrChange w:id="2509" w:author="An Phuc Cao" w:date="2024-10-25T11:10:00Z" w16du:dateUtc="2024-10-25T04:10:00Z">
                    <w:rPr/>
                  </w:rPrChange>
                </w:rPr>
                <w:t xml:space="preserve"> </w:t>
              </w:r>
            </w:ins>
            <w:ins w:id="2510" w:author="Hai Quang Le" w:date="2025-01-06T10:01:00Z" w16du:dateUtc="2025-01-06T03:01:00Z">
              <w:r w:rsidR="0050700E" w:rsidRPr="0050700E">
                <w:rPr>
                  <w:rFonts w:ascii="Arial" w:hAnsi="Arial" w:cs="Arial"/>
                  <w:sz w:val="19"/>
                  <w:szCs w:val="19"/>
                </w:rPr>
                <w:t xml:space="preserve"> (222,369,596,099)</w:t>
              </w:r>
            </w:ins>
            <w:ins w:id="2511" w:author="An Phuc Cao" w:date="2024-10-24T17:50:00Z" w16du:dateUtc="2024-10-24T10:50:00Z">
              <w:del w:id="2512" w:author="Hai Quang Le" w:date="2025-01-06T10:01:00Z" w16du:dateUtc="2025-01-06T03:01:00Z">
                <w:r w:rsidRPr="00C64AF1" w:rsidDel="0050700E">
                  <w:rPr>
                    <w:rFonts w:ascii="Arial" w:hAnsi="Arial" w:cs="Arial"/>
                    <w:sz w:val="19"/>
                    <w:szCs w:val="19"/>
                    <w:rPrChange w:id="2513" w:author="An Phuc Cao" w:date="2024-10-25T11:10:00Z" w16du:dateUtc="2024-10-25T04:10:00Z">
                      <w:rPr/>
                    </w:rPrChange>
                  </w:rPr>
                  <w:delText>(211,302,756,929)</w:delText>
                </w:r>
              </w:del>
            </w:ins>
          </w:p>
        </w:tc>
        <w:tc>
          <w:tcPr>
            <w:tcW w:w="1890" w:type="dxa"/>
            <w:noWrap/>
            <w:vAlign w:val="bottom"/>
            <w:tcPrChange w:id="2514" w:author="An Phuc Cao" w:date="2024-10-24T17:51:00Z" w16du:dateUtc="2024-10-24T10:51:00Z">
              <w:tcPr>
                <w:tcW w:w="1890" w:type="dxa"/>
                <w:noWrap/>
                <w:vAlign w:val="bottom"/>
              </w:tcPr>
            </w:tcPrChange>
          </w:tcPr>
          <w:p w14:paraId="01FBDED8" w14:textId="5486497A" w:rsidR="0023244E" w:rsidRPr="0069716B" w:rsidRDefault="0023244E" w:rsidP="00183B39">
            <w:pPr>
              <w:overflowPunct/>
              <w:autoSpaceDE/>
              <w:adjustRightInd/>
              <w:ind w:left="57" w:right="-85"/>
              <w:jc w:val="right"/>
              <w:rPr>
                <w:ins w:id="2515" w:author="An Phuc Cao" w:date="2024-09-26T15:42:00Z" w16du:dateUtc="2024-09-26T08:42:00Z"/>
                <w:rFonts w:ascii="Arial" w:hAnsi="Arial" w:cs="Arial"/>
                <w:color w:val="000000"/>
                <w:sz w:val="19"/>
                <w:szCs w:val="19"/>
                <w:highlight w:val="yellow"/>
              </w:rPr>
            </w:pPr>
            <w:ins w:id="2516" w:author="An Phuc Cao" w:date="2024-10-24T17:50:00Z" w16du:dateUtc="2024-10-24T10:50:00Z">
              <w:r w:rsidRPr="00C64AF1">
                <w:rPr>
                  <w:rFonts w:ascii="Arial" w:hAnsi="Arial" w:cs="Arial"/>
                  <w:sz w:val="19"/>
                  <w:szCs w:val="19"/>
                  <w:rPrChange w:id="2517" w:author="An Phuc Cao" w:date="2024-10-25T11:10:00Z" w16du:dateUtc="2024-10-25T04:10:00Z">
                    <w:rPr/>
                  </w:rPrChange>
                </w:rPr>
                <w:t xml:space="preserve"> </w:t>
              </w:r>
            </w:ins>
            <w:ins w:id="2518" w:author="Hai Quang Le" w:date="2024-12-11T15:54:00Z" w16du:dateUtc="2024-12-11T08:54:00Z">
              <w:r w:rsidR="00634620" w:rsidRPr="00634620">
                <w:rPr>
                  <w:rFonts w:ascii="Arial" w:hAnsi="Arial" w:cs="Arial"/>
                  <w:sz w:val="19"/>
                  <w:szCs w:val="19"/>
                </w:rPr>
                <w:t xml:space="preserve"> 484,959,179</w:t>
              </w:r>
            </w:ins>
            <w:ins w:id="2519" w:author="An Phuc Cao" w:date="2024-10-24T17:50:00Z" w16du:dateUtc="2024-10-24T10:50:00Z">
              <w:del w:id="2520" w:author="Hai Quang Le" w:date="2024-12-11T15:54:00Z" w16du:dateUtc="2024-12-11T08:54:00Z">
                <w:r w:rsidRPr="00C64AF1" w:rsidDel="00634620">
                  <w:rPr>
                    <w:rFonts w:ascii="Arial" w:hAnsi="Arial" w:cs="Arial"/>
                    <w:sz w:val="19"/>
                    <w:szCs w:val="19"/>
                    <w:rPrChange w:id="2521" w:author="An Phuc Cao" w:date="2024-10-25T11:10:00Z" w16du:dateUtc="2024-10-25T04:10:00Z">
                      <w:rPr/>
                    </w:rPrChange>
                  </w:rPr>
                  <w:delText xml:space="preserve">105,189,793,320 </w:delText>
                </w:r>
              </w:del>
            </w:ins>
          </w:p>
        </w:tc>
      </w:tr>
      <w:tr w:rsidR="0023244E" w:rsidRPr="00A934AD" w14:paraId="7260E415" w14:textId="77777777" w:rsidTr="00183B39">
        <w:tblPrEx>
          <w:tblW w:w="8946" w:type="dxa"/>
          <w:tblLayout w:type="fixed"/>
          <w:tblPrExChange w:id="2522" w:author="An Phuc Cao" w:date="2024-10-24T17:51:00Z" w16du:dateUtc="2024-10-24T10:51:00Z">
            <w:tblPrEx>
              <w:tblW w:w="8946" w:type="dxa"/>
              <w:tblLayout w:type="fixed"/>
            </w:tblPrEx>
          </w:tblPrExChange>
        </w:tblPrEx>
        <w:trPr>
          <w:ins w:id="2523" w:author="An Phuc Cao" w:date="2024-09-26T15:42:00Z"/>
        </w:trPr>
        <w:tc>
          <w:tcPr>
            <w:tcW w:w="4536" w:type="dxa"/>
            <w:noWrap/>
            <w:vAlign w:val="bottom"/>
            <w:tcPrChange w:id="2524" w:author="An Phuc Cao" w:date="2024-10-24T17:51:00Z" w16du:dateUtc="2024-10-24T10:51:00Z">
              <w:tcPr>
                <w:tcW w:w="4536" w:type="dxa"/>
                <w:noWrap/>
                <w:vAlign w:val="bottom"/>
              </w:tcPr>
            </w:tcPrChange>
          </w:tcPr>
          <w:p w14:paraId="4BC3D2DC" w14:textId="77777777" w:rsidR="0023244E" w:rsidRPr="0069716B" w:rsidRDefault="0023244E" w:rsidP="0023244E">
            <w:pPr>
              <w:overflowPunct/>
              <w:autoSpaceDE/>
              <w:adjustRightInd/>
              <w:ind w:left="318" w:right="-85"/>
              <w:rPr>
                <w:ins w:id="2525" w:author="An Phuc Cao" w:date="2024-09-26T15:42:00Z" w16du:dateUtc="2024-09-26T08:42:00Z"/>
                <w:rFonts w:ascii="Arial" w:hAnsi="Arial" w:cs="Arial"/>
                <w:sz w:val="19"/>
                <w:szCs w:val="19"/>
              </w:rPr>
            </w:pPr>
            <w:ins w:id="2526" w:author="An Phuc Cao" w:date="2024-09-26T15:42:00Z" w16du:dateUtc="2024-09-26T08:42:00Z">
              <w:r w:rsidRPr="0069716B">
                <w:rPr>
                  <w:rFonts w:ascii="Arial" w:hAnsi="Arial" w:cs="Arial"/>
                  <w:sz w:val="19"/>
                  <w:szCs w:val="19"/>
                </w:rPr>
                <w:t>Other assets</w:t>
              </w:r>
            </w:ins>
          </w:p>
        </w:tc>
        <w:tc>
          <w:tcPr>
            <w:tcW w:w="630" w:type="dxa"/>
            <w:noWrap/>
            <w:vAlign w:val="bottom"/>
            <w:tcPrChange w:id="2527" w:author="An Phuc Cao" w:date="2024-10-24T17:51:00Z" w16du:dateUtc="2024-10-24T10:51:00Z">
              <w:tcPr>
                <w:tcW w:w="630" w:type="dxa"/>
                <w:noWrap/>
                <w:vAlign w:val="bottom"/>
              </w:tcPr>
            </w:tcPrChange>
          </w:tcPr>
          <w:p w14:paraId="327D1DDC" w14:textId="77777777" w:rsidR="0023244E" w:rsidRPr="0069716B" w:rsidRDefault="0023244E" w:rsidP="0023244E">
            <w:pPr>
              <w:overflowPunct/>
              <w:autoSpaceDE/>
              <w:adjustRightInd/>
              <w:jc w:val="center"/>
              <w:rPr>
                <w:ins w:id="2528" w:author="An Phuc Cao" w:date="2024-09-26T15:42:00Z" w16du:dateUtc="2024-09-26T08:42:00Z"/>
                <w:rFonts w:ascii="Arial" w:hAnsi="Arial" w:cs="Arial"/>
                <w:bCs/>
                <w:sz w:val="19"/>
                <w:szCs w:val="19"/>
              </w:rPr>
            </w:pPr>
          </w:p>
        </w:tc>
        <w:tc>
          <w:tcPr>
            <w:tcW w:w="1890" w:type="dxa"/>
            <w:vAlign w:val="bottom"/>
            <w:tcPrChange w:id="2529" w:author="An Phuc Cao" w:date="2024-10-24T17:51:00Z" w16du:dateUtc="2024-10-24T10:51:00Z">
              <w:tcPr>
                <w:tcW w:w="1890" w:type="dxa"/>
                <w:vAlign w:val="bottom"/>
              </w:tcPr>
            </w:tcPrChange>
          </w:tcPr>
          <w:p w14:paraId="04EF55E5" w14:textId="377F9CBB" w:rsidR="0023244E" w:rsidRPr="0069716B" w:rsidRDefault="0023244E" w:rsidP="00183B39">
            <w:pPr>
              <w:overflowPunct/>
              <w:autoSpaceDE/>
              <w:adjustRightInd/>
              <w:ind w:left="57" w:right="-85"/>
              <w:jc w:val="right"/>
              <w:rPr>
                <w:ins w:id="2530" w:author="An Phuc Cao" w:date="2024-09-26T15:42:00Z" w16du:dateUtc="2024-09-26T08:42:00Z"/>
                <w:rFonts w:ascii="Arial" w:hAnsi="Arial" w:cs="Arial"/>
                <w:color w:val="000000"/>
                <w:sz w:val="19"/>
                <w:szCs w:val="19"/>
              </w:rPr>
            </w:pPr>
            <w:ins w:id="2531" w:author="An Phuc Cao" w:date="2024-10-24T17:50:00Z" w16du:dateUtc="2024-10-24T10:50:00Z">
              <w:r w:rsidRPr="00C64AF1">
                <w:rPr>
                  <w:rFonts w:ascii="Arial" w:hAnsi="Arial" w:cs="Arial"/>
                  <w:sz w:val="19"/>
                  <w:szCs w:val="19"/>
                  <w:rPrChange w:id="2532" w:author="An Phuc Cao" w:date="2024-10-25T11:10:00Z" w16du:dateUtc="2024-10-25T04:10:00Z">
                    <w:rPr/>
                  </w:rPrChange>
                </w:rPr>
                <w:t xml:space="preserve"> </w:t>
              </w:r>
            </w:ins>
            <w:ins w:id="2533" w:author="Hai Quang Le" w:date="2025-01-06T10:01:00Z" w16du:dateUtc="2025-01-06T03:01:00Z">
              <w:r w:rsidR="0050700E" w:rsidRPr="0050700E">
                <w:rPr>
                  <w:rFonts w:ascii="Arial" w:hAnsi="Arial" w:cs="Arial"/>
                  <w:sz w:val="19"/>
                  <w:szCs w:val="19"/>
                </w:rPr>
                <w:t xml:space="preserve"> (1,769,797,397)</w:t>
              </w:r>
            </w:ins>
            <w:ins w:id="2534" w:author="An Phuc Cao" w:date="2024-10-24T17:50:00Z" w16du:dateUtc="2024-10-24T10:50:00Z">
              <w:del w:id="2535" w:author="Hai Quang Le" w:date="2025-01-06T10:01:00Z" w16du:dateUtc="2025-01-06T03:01:00Z">
                <w:r w:rsidRPr="00C64AF1" w:rsidDel="0050700E">
                  <w:rPr>
                    <w:rFonts w:ascii="Arial" w:hAnsi="Arial" w:cs="Arial"/>
                    <w:sz w:val="19"/>
                    <w:szCs w:val="19"/>
                    <w:rPrChange w:id="2536" w:author="An Phuc Cao" w:date="2024-10-25T11:10:00Z" w16du:dateUtc="2024-10-25T04:10:00Z">
                      <w:rPr/>
                    </w:rPrChange>
                  </w:rPr>
                  <w:delText>(47,297,395,423)</w:delText>
                </w:r>
              </w:del>
            </w:ins>
          </w:p>
        </w:tc>
        <w:tc>
          <w:tcPr>
            <w:tcW w:w="1890" w:type="dxa"/>
            <w:noWrap/>
            <w:vAlign w:val="bottom"/>
            <w:tcPrChange w:id="2537" w:author="An Phuc Cao" w:date="2024-10-24T17:51:00Z" w16du:dateUtc="2024-10-24T10:51:00Z">
              <w:tcPr>
                <w:tcW w:w="1890" w:type="dxa"/>
                <w:noWrap/>
                <w:vAlign w:val="bottom"/>
              </w:tcPr>
            </w:tcPrChange>
          </w:tcPr>
          <w:p w14:paraId="6CBEE4EA" w14:textId="37DDFABF" w:rsidR="0023244E" w:rsidRPr="0069716B" w:rsidRDefault="0023244E" w:rsidP="00183B39">
            <w:pPr>
              <w:overflowPunct/>
              <w:autoSpaceDE/>
              <w:adjustRightInd/>
              <w:ind w:left="57" w:right="-85"/>
              <w:jc w:val="right"/>
              <w:rPr>
                <w:ins w:id="2538" w:author="An Phuc Cao" w:date="2024-09-26T15:42:00Z" w16du:dateUtc="2024-09-26T08:42:00Z"/>
                <w:rFonts w:ascii="Arial" w:hAnsi="Arial" w:cs="Arial"/>
                <w:color w:val="000000"/>
                <w:sz w:val="19"/>
                <w:szCs w:val="19"/>
              </w:rPr>
            </w:pPr>
            <w:ins w:id="2539" w:author="An Phuc Cao" w:date="2024-10-24T17:50:00Z" w16du:dateUtc="2024-10-24T10:50:00Z">
              <w:r w:rsidRPr="00C64AF1">
                <w:rPr>
                  <w:rFonts w:ascii="Arial" w:hAnsi="Arial" w:cs="Arial"/>
                  <w:sz w:val="19"/>
                  <w:szCs w:val="19"/>
                  <w:rPrChange w:id="2540" w:author="An Phuc Cao" w:date="2024-10-25T11:10:00Z" w16du:dateUtc="2024-10-25T04:10:00Z">
                    <w:rPr/>
                  </w:rPrChange>
                </w:rPr>
                <w:t xml:space="preserve"> </w:t>
              </w:r>
            </w:ins>
            <w:ins w:id="2541" w:author="Hai Quang Le" w:date="2024-12-11T15:55:00Z" w16du:dateUtc="2024-12-11T08:55:00Z">
              <w:r w:rsidR="00634620" w:rsidRPr="00634620">
                <w:rPr>
                  <w:rFonts w:ascii="Arial" w:hAnsi="Arial" w:cs="Arial"/>
                  <w:sz w:val="19"/>
                  <w:szCs w:val="19"/>
                </w:rPr>
                <w:t xml:space="preserve"> 7,950,362,261</w:t>
              </w:r>
            </w:ins>
            <w:ins w:id="2542" w:author="An Phuc Cao" w:date="2024-10-24T17:50:00Z" w16du:dateUtc="2024-10-24T10:50:00Z">
              <w:del w:id="2543" w:author="Hai Quang Le" w:date="2024-12-11T15:55:00Z" w16du:dateUtc="2024-12-11T08:55:00Z">
                <w:r w:rsidRPr="00C64AF1" w:rsidDel="00634620">
                  <w:rPr>
                    <w:rFonts w:ascii="Arial" w:hAnsi="Arial" w:cs="Arial"/>
                    <w:sz w:val="19"/>
                    <w:szCs w:val="19"/>
                    <w:rPrChange w:id="2544" w:author="An Phuc Cao" w:date="2024-10-25T11:10:00Z" w16du:dateUtc="2024-10-25T04:10:00Z">
                      <w:rPr/>
                    </w:rPrChange>
                  </w:rPr>
                  <w:delText>(17,042,237,720)</w:delText>
                </w:r>
              </w:del>
            </w:ins>
          </w:p>
        </w:tc>
      </w:tr>
      <w:tr w:rsidR="0023244E" w:rsidRPr="00A934AD" w14:paraId="2F66349B" w14:textId="77777777" w:rsidTr="00183B39">
        <w:tblPrEx>
          <w:tblW w:w="8946" w:type="dxa"/>
          <w:tblLayout w:type="fixed"/>
          <w:tblPrExChange w:id="2545" w:author="An Phuc Cao" w:date="2024-10-24T17:51:00Z" w16du:dateUtc="2024-10-24T10:51:00Z">
            <w:tblPrEx>
              <w:tblW w:w="8946" w:type="dxa"/>
              <w:tblLayout w:type="fixed"/>
            </w:tblPrEx>
          </w:tblPrExChange>
        </w:tblPrEx>
        <w:trPr>
          <w:ins w:id="2546" w:author="An Phuc Cao" w:date="2024-09-26T15:42:00Z"/>
        </w:trPr>
        <w:tc>
          <w:tcPr>
            <w:tcW w:w="4536" w:type="dxa"/>
            <w:noWrap/>
            <w:vAlign w:val="bottom"/>
            <w:tcPrChange w:id="2547" w:author="An Phuc Cao" w:date="2024-10-24T17:51:00Z" w16du:dateUtc="2024-10-24T10:51:00Z">
              <w:tcPr>
                <w:tcW w:w="4536" w:type="dxa"/>
                <w:noWrap/>
                <w:vAlign w:val="bottom"/>
              </w:tcPr>
            </w:tcPrChange>
          </w:tcPr>
          <w:p w14:paraId="0A1AFC3C" w14:textId="77777777" w:rsidR="0023244E" w:rsidRPr="0069716B" w:rsidRDefault="0023244E" w:rsidP="0023244E">
            <w:pPr>
              <w:overflowPunct/>
              <w:autoSpaceDE/>
              <w:adjustRightInd/>
              <w:ind w:left="-115" w:right="-86"/>
              <w:rPr>
                <w:ins w:id="2548" w:author="An Phuc Cao" w:date="2024-09-26T15:42:00Z" w16du:dateUtc="2024-09-26T08:42:00Z"/>
                <w:rFonts w:ascii="Arial" w:hAnsi="Arial" w:cs="Arial"/>
                <w:sz w:val="19"/>
                <w:szCs w:val="19"/>
              </w:rPr>
            </w:pPr>
            <w:ins w:id="2549" w:author="An Phuc Cao" w:date="2024-09-26T15:42:00Z" w16du:dateUtc="2024-09-26T08:42:00Z">
              <w:r w:rsidRPr="0069716B">
                <w:rPr>
                  <w:rFonts w:ascii="Arial" w:hAnsi="Arial" w:cs="Arial"/>
                  <w:color w:val="000000"/>
                  <w:spacing w:val="-2"/>
                  <w:sz w:val="19"/>
                  <w:szCs w:val="19"/>
                </w:rPr>
                <w:t>Increase/(decrease) in operating liabilities:</w:t>
              </w:r>
            </w:ins>
          </w:p>
        </w:tc>
        <w:tc>
          <w:tcPr>
            <w:tcW w:w="630" w:type="dxa"/>
            <w:noWrap/>
            <w:vAlign w:val="bottom"/>
            <w:tcPrChange w:id="2550" w:author="An Phuc Cao" w:date="2024-10-24T17:51:00Z" w16du:dateUtc="2024-10-24T10:51:00Z">
              <w:tcPr>
                <w:tcW w:w="630" w:type="dxa"/>
                <w:noWrap/>
                <w:vAlign w:val="bottom"/>
              </w:tcPr>
            </w:tcPrChange>
          </w:tcPr>
          <w:p w14:paraId="484B2DFD" w14:textId="77777777" w:rsidR="0023244E" w:rsidRPr="0069716B" w:rsidRDefault="0023244E" w:rsidP="0023244E">
            <w:pPr>
              <w:overflowPunct/>
              <w:autoSpaceDE/>
              <w:adjustRightInd/>
              <w:jc w:val="center"/>
              <w:rPr>
                <w:ins w:id="2551" w:author="An Phuc Cao" w:date="2024-09-26T15:42:00Z" w16du:dateUtc="2024-09-26T08:42:00Z"/>
                <w:rFonts w:ascii="Arial" w:hAnsi="Arial" w:cs="Arial"/>
                <w:bCs/>
                <w:sz w:val="19"/>
                <w:szCs w:val="19"/>
              </w:rPr>
            </w:pPr>
          </w:p>
        </w:tc>
        <w:tc>
          <w:tcPr>
            <w:tcW w:w="1890" w:type="dxa"/>
            <w:vAlign w:val="bottom"/>
            <w:tcPrChange w:id="2552" w:author="An Phuc Cao" w:date="2024-10-24T17:51:00Z" w16du:dateUtc="2024-10-24T10:51:00Z">
              <w:tcPr>
                <w:tcW w:w="1890" w:type="dxa"/>
                <w:vAlign w:val="bottom"/>
              </w:tcPr>
            </w:tcPrChange>
          </w:tcPr>
          <w:p w14:paraId="0730127D" w14:textId="77777777" w:rsidR="0023244E" w:rsidRPr="0069716B" w:rsidRDefault="0023244E" w:rsidP="00183B39">
            <w:pPr>
              <w:overflowPunct/>
              <w:autoSpaceDE/>
              <w:adjustRightInd/>
              <w:ind w:left="57" w:right="-85"/>
              <w:jc w:val="right"/>
              <w:rPr>
                <w:ins w:id="2553" w:author="An Phuc Cao" w:date="2024-09-26T15:42:00Z" w16du:dateUtc="2024-09-26T08:42:00Z"/>
                <w:rFonts w:ascii="Arial" w:hAnsi="Arial" w:cs="Arial"/>
                <w:color w:val="000000"/>
                <w:sz w:val="19"/>
                <w:szCs w:val="19"/>
              </w:rPr>
            </w:pPr>
          </w:p>
        </w:tc>
        <w:tc>
          <w:tcPr>
            <w:tcW w:w="1890" w:type="dxa"/>
            <w:noWrap/>
            <w:vAlign w:val="bottom"/>
            <w:tcPrChange w:id="2554" w:author="An Phuc Cao" w:date="2024-10-24T17:51:00Z" w16du:dateUtc="2024-10-24T10:51:00Z">
              <w:tcPr>
                <w:tcW w:w="1890" w:type="dxa"/>
                <w:noWrap/>
                <w:vAlign w:val="bottom"/>
              </w:tcPr>
            </w:tcPrChange>
          </w:tcPr>
          <w:p w14:paraId="5A41F523" w14:textId="77777777" w:rsidR="0023244E" w:rsidRPr="0069716B" w:rsidRDefault="0023244E" w:rsidP="00183B39">
            <w:pPr>
              <w:overflowPunct/>
              <w:autoSpaceDE/>
              <w:adjustRightInd/>
              <w:ind w:left="57" w:right="-85"/>
              <w:jc w:val="right"/>
              <w:rPr>
                <w:ins w:id="2555" w:author="An Phuc Cao" w:date="2024-09-26T15:42:00Z" w16du:dateUtc="2024-09-26T08:42:00Z"/>
                <w:rFonts w:ascii="Arial" w:hAnsi="Arial" w:cs="Arial"/>
                <w:color w:val="000000"/>
                <w:sz w:val="19"/>
                <w:szCs w:val="19"/>
              </w:rPr>
            </w:pPr>
          </w:p>
        </w:tc>
      </w:tr>
      <w:tr w:rsidR="0023244E" w:rsidRPr="00A934AD" w14:paraId="1AEB1279" w14:textId="77777777" w:rsidTr="00183B39">
        <w:tblPrEx>
          <w:tblW w:w="8946" w:type="dxa"/>
          <w:tblLayout w:type="fixed"/>
          <w:tblPrExChange w:id="2556" w:author="An Phuc Cao" w:date="2024-10-24T17:51:00Z" w16du:dateUtc="2024-10-24T10:51:00Z">
            <w:tblPrEx>
              <w:tblW w:w="8946" w:type="dxa"/>
              <w:tblLayout w:type="fixed"/>
            </w:tblPrEx>
          </w:tblPrExChange>
        </w:tblPrEx>
        <w:trPr>
          <w:ins w:id="2557" w:author="An Phuc Cao" w:date="2024-09-26T15:42:00Z"/>
        </w:trPr>
        <w:tc>
          <w:tcPr>
            <w:tcW w:w="4536" w:type="dxa"/>
            <w:noWrap/>
            <w:vAlign w:val="bottom"/>
            <w:tcPrChange w:id="2558" w:author="An Phuc Cao" w:date="2024-10-24T17:51:00Z" w16du:dateUtc="2024-10-24T10:51:00Z">
              <w:tcPr>
                <w:tcW w:w="4536" w:type="dxa"/>
                <w:noWrap/>
                <w:vAlign w:val="bottom"/>
              </w:tcPr>
            </w:tcPrChange>
          </w:tcPr>
          <w:p w14:paraId="7EFCDF91" w14:textId="77777777" w:rsidR="0023244E" w:rsidRPr="0069716B" w:rsidRDefault="0023244E" w:rsidP="0023244E">
            <w:pPr>
              <w:overflowPunct/>
              <w:autoSpaceDE/>
              <w:adjustRightInd/>
              <w:ind w:left="318" w:right="-85"/>
              <w:rPr>
                <w:ins w:id="2559" w:author="An Phuc Cao" w:date="2024-09-26T15:42:00Z" w16du:dateUtc="2024-09-26T08:42:00Z"/>
                <w:rFonts w:ascii="Arial" w:hAnsi="Arial" w:cs="Arial"/>
                <w:sz w:val="19"/>
                <w:szCs w:val="19"/>
              </w:rPr>
            </w:pPr>
            <w:ins w:id="2560" w:author="An Phuc Cao" w:date="2024-09-26T15:42:00Z" w16du:dateUtc="2024-09-26T08:42:00Z">
              <w:r w:rsidRPr="0069716B">
                <w:rPr>
                  <w:rFonts w:ascii="Arial" w:hAnsi="Arial" w:cs="Arial"/>
                  <w:sz w:val="19"/>
                  <w:szCs w:val="19"/>
                </w:rPr>
                <w:t>Financial liabilities at FVTPL</w:t>
              </w:r>
            </w:ins>
          </w:p>
        </w:tc>
        <w:tc>
          <w:tcPr>
            <w:tcW w:w="630" w:type="dxa"/>
            <w:noWrap/>
            <w:vAlign w:val="bottom"/>
            <w:tcPrChange w:id="2561" w:author="An Phuc Cao" w:date="2024-10-24T17:51:00Z" w16du:dateUtc="2024-10-24T10:51:00Z">
              <w:tcPr>
                <w:tcW w:w="630" w:type="dxa"/>
                <w:noWrap/>
                <w:vAlign w:val="bottom"/>
              </w:tcPr>
            </w:tcPrChange>
          </w:tcPr>
          <w:p w14:paraId="4619C5E5" w14:textId="77777777" w:rsidR="0023244E" w:rsidRPr="0069716B" w:rsidRDefault="0023244E" w:rsidP="0023244E">
            <w:pPr>
              <w:overflowPunct/>
              <w:autoSpaceDE/>
              <w:adjustRightInd/>
              <w:jc w:val="center"/>
              <w:rPr>
                <w:ins w:id="2562" w:author="An Phuc Cao" w:date="2024-09-26T15:42:00Z" w16du:dateUtc="2024-09-26T08:42:00Z"/>
                <w:rFonts w:ascii="Arial" w:hAnsi="Arial" w:cs="Arial"/>
                <w:bCs/>
                <w:sz w:val="19"/>
                <w:szCs w:val="19"/>
              </w:rPr>
            </w:pPr>
          </w:p>
        </w:tc>
        <w:tc>
          <w:tcPr>
            <w:tcW w:w="1890" w:type="dxa"/>
            <w:vAlign w:val="bottom"/>
            <w:tcPrChange w:id="2563" w:author="An Phuc Cao" w:date="2024-10-24T17:51:00Z" w16du:dateUtc="2024-10-24T10:51:00Z">
              <w:tcPr>
                <w:tcW w:w="1890" w:type="dxa"/>
                <w:vAlign w:val="bottom"/>
              </w:tcPr>
            </w:tcPrChange>
          </w:tcPr>
          <w:p w14:paraId="65C9C4B8" w14:textId="5A1717AB" w:rsidR="0023244E" w:rsidRPr="0069716B" w:rsidRDefault="0023244E" w:rsidP="00183B39">
            <w:pPr>
              <w:overflowPunct/>
              <w:autoSpaceDE/>
              <w:adjustRightInd/>
              <w:ind w:left="57" w:right="-85"/>
              <w:jc w:val="right"/>
              <w:rPr>
                <w:ins w:id="2564" w:author="An Phuc Cao" w:date="2024-09-26T15:42:00Z" w16du:dateUtc="2024-09-26T08:42:00Z"/>
                <w:rFonts w:ascii="Arial" w:hAnsi="Arial" w:cs="Arial"/>
                <w:color w:val="000000"/>
                <w:sz w:val="19"/>
                <w:szCs w:val="19"/>
              </w:rPr>
            </w:pPr>
            <w:ins w:id="2565" w:author="An Phuc Cao" w:date="2024-10-24T17:50:00Z" w16du:dateUtc="2024-10-24T10:50:00Z">
              <w:r w:rsidRPr="00C64AF1">
                <w:rPr>
                  <w:rFonts w:ascii="Arial" w:hAnsi="Arial" w:cs="Arial"/>
                  <w:sz w:val="19"/>
                  <w:szCs w:val="19"/>
                  <w:rPrChange w:id="2566" w:author="An Phuc Cao" w:date="2024-10-25T11:10:00Z" w16du:dateUtc="2024-10-25T04:10:00Z">
                    <w:rPr/>
                  </w:rPrChange>
                </w:rPr>
                <w:t xml:space="preserve"> (118,794,582,510)</w:t>
              </w:r>
            </w:ins>
          </w:p>
        </w:tc>
        <w:tc>
          <w:tcPr>
            <w:tcW w:w="1890" w:type="dxa"/>
            <w:noWrap/>
            <w:vAlign w:val="bottom"/>
            <w:tcPrChange w:id="2567" w:author="An Phuc Cao" w:date="2024-10-24T17:51:00Z" w16du:dateUtc="2024-10-24T10:51:00Z">
              <w:tcPr>
                <w:tcW w:w="1890" w:type="dxa"/>
                <w:noWrap/>
                <w:vAlign w:val="bottom"/>
              </w:tcPr>
            </w:tcPrChange>
          </w:tcPr>
          <w:p w14:paraId="088CC194" w14:textId="59CEF892" w:rsidR="0023244E" w:rsidRPr="0069716B" w:rsidRDefault="0023244E" w:rsidP="00183B39">
            <w:pPr>
              <w:overflowPunct/>
              <w:autoSpaceDE/>
              <w:adjustRightInd/>
              <w:ind w:left="57" w:right="-85"/>
              <w:jc w:val="right"/>
              <w:rPr>
                <w:ins w:id="2568" w:author="An Phuc Cao" w:date="2024-09-26T15:42:00Z" w16du:dateUtc="2024-09-26T08:42:00Z"/>
                <w:rFonts w:ascii="Arial" w:hAnsi="Arial" w:cs="Arial"/>
                <w:color w:val="000000"/>
                <w:sz w:val="19"/>
                <w:szCs w:val="19"/>
              </w:rPr>
            </w:pPr>
            <w:ins w:id="2569" w:author="An Phuc Cao" w:date="2024-10-24T17:50:00Z" w16du:dateUtc="2024-10-24T10:50:00Z">
              <w:r w:rsidRPr="00C64AF1">
                <w:rPr>
                  <w:rFonts w:ascii="Arial" w:hAnsi="Arial" w:cs="Arial"/>
                  <w:sz w:val="19"/>
                  <w:szCs w:val="19"/>
                  <w:rPrChange w:id="2570" w:author="An Phuc Cao" w:date="2024-10-25T11:10:00Z" w16du:dateUtc="2024-10-25T04:10:00Z">
                    <w:rPr/>
                  </w:rPrChange>
                </w:rPr>
                <w:t xml:space="preserve"> </w:t>
              </w:r>
            </w:ins>
            <w:ins w:id="2571" w:author="Hai Quang Le" w:date="2024-12-11T15:55:00Z" w16du:dateUtc="2024-12-11T08:55:00Z">
              <w:r w:rsidR="00634620" w:rsidRPr="00634620">
                <w:rPr>
                  <w:rFonts w:ascii="Arial" w:hAnsi="Arial" w:cs="Arial"/>
                  <w:sz w:val="19"/>
                  <w:szCs w:val="19"/>
                </w:rPr>
                <w:t xml:space="preserve"> (207,525,312,536)</w:t>
              </w:r>
            </w:ins>
            <w:ins w:id="2572" w:author="An Phuc Cao" w:date="2024-10-24T17:50:00Z" w16du:dateUtc="2024-10-24T10:50:00Z">
              <w:del w:id="2573" w:author="Hai Quang Le" w:date="2024-12-11T15:55:00Z" w16du:dateUtc="2024-12-11T08:55:00Z">
                <w:r w:rsidRPr="00C64AF1" w:rsidDel="00634620">
                  <w:rPr>
                    <w:rFonts w:ascii="Arial" w:hAnsi="Arial" w:cs="Arial"/>
                    <w:sz w:val="19"/>
                    <w:szCs w:val="19"/>
                    <w:rPrChange w:id="2574" w:author="An Phuc Cao" w:date="2024-10-25T11:10:00Z" w16du:dateUtc="2024-10-25T04:10:00Z">
                      <w:rPr/>
                    </w:rPrChange>
                  </w:rPr>
                  <w:delText>(158,132,766,142)</w:delText>
                </w:r>
              </w:del>
            </w:ins>
          </w:p>
        </w:tc>
      </w:tr>
      <w:tr w:rsidR="0023244E" w:rsidRPr="00A934AD" w14:paraId="439D6D24" w14:textId="77777777" w:rsidTr="00183B39">
        <w:tblPrEx>
          <w:tblW w:w="8946" w:type="dxa"/>
          <w:tblLayout w:type="fixed"/>
          <w:tblPrExChange w:id="2575" w:author="An Phuc Cao" w:date="2024-10-24T17:51:00Z" w16du:dateUtc="2024-10-24T10:51:00Z">
            <w:tblPrEx>
              <w:tblW w:w="8946" w:type="dxa"/>
              <w:tblLayout w:type="fixed"/>
            </w:tblPrEx>
          </w:tblPrExChange>
        </w:tblPrEx>
        <w:trPr>
          <w:ins w:id="2576" w:author="An Phuc Cao" w:date="2024-09-26T15:42:00Z"/>
        </w:trPr>
        <w:tc>
          <w:tcPr>
            <w:tcW w:w="4536" w:type="dxa"/>
            <w:noWrap/>
            <w:vAlign w:val="bottom"/>
            <w:tcPrChange w:id="2577" w:author="An Phuc Cao" w:date="2024-10-24T17:51:00Z" w16du:dateUtc="2024-10-24T10:51:00Z">
              <w:tcPr>
                <w:tcW w:w="4536" w:type="dxa"/>
                <w:noWrap/>
                <w:vAlign w:val="bottom"/>
              </w:tcPr>
            </w:tcPrChange>
          </w:tcPr>
          <w:p w14:paraId="47307F47" w14:textId="77777777" w:rsidR="0023244E" w:rsidRPr="0069716B" w:rsidRDefault="0023244E" w:rsidP="0023244E">
            <w:pPr>
              <w:overflowPunct/>
              <w:autoSpaceDE/>
              <w:adjustRightInd/>
              <w:ind w:left="318" w:right="-85"/>
              <w:rPr>
                <w:ins w:id="2578" w:author="An Phuc Cao" w:date="2024-09-26T15:42:00Z" w16du:dateUtc="2024-09-26T08:42:00Z"/>
                <w:rFonts w:ascii="Arial" w:hAnsi="Arial" w:cs="Arial"/>
                <w:sz w:val="19"/>
                <w:szCs w:val="19"/>
              </w:rPr>
            </w:pPr>
            <w:ins w:id="2579" w:author="An Phuc Cao" w:date="2024-09-26T15:42:00Z" w16du:dateUtc="2024-09-26T08:42:00Z">
              <w:r w:rsidRPr="0069716B">
                <w:rPr>
                  <w:rFonts w:ascii="Arial" w:hAnsi="Arial" w:cs="Arial"/>
                  <w:sz w:val="19"/>
                  <w:szCs w:val="19"/>
                </w:rPr>
                <w:t>Financial liabilities at amortised cost</w:t>
              </w:r>
            </w:ins>
          </w:p>
        </w:tc>
        <w:tc>
          <w:tcPr>
            <w:tcW w:w="630" w:type="dxa"/>
            <w:noWrap/>
            <w:vAlign w:val="bottom"/>
            <w:tcPrChange w:id="2580" w:author="An Phuc Cao" w:date="2024-10-24T17:51:00Z" w16du:dateUtc="2024-10-24T10:51:00Z">
              <w:tcPr>
                <w:tcW w:w="630" w:type="dxa"/>
                <w:noWrap/>
                <w:vAlign w:val="bottom"/>
              </w:tcPr>
            </w:tcPrChange>
          </w:tcPr>
          <w:p w14:paraId="2A8FA009" w14:textId="77777777" w:rsidR="0023244E" w:rsidRPr="0069716B" w:rsidRDefault="0023244E" w:rsidP="0023244E">
            <w:pPr>
              <w:overflowPunct/>
              <w:autoSpaceDE/>
              <w:adjustRightInd/>
              <w:jc w:val="center"/>
              <w:rPr>
                <w:ins w:id="2581" w:author="An Phuc Cao" w:date="2024-09-26T15:42:00Z" w16du:dateUtc="2024-09-26T08:42:00Z"/>
                <w:rFonts w:ascii="Arial" w:hAnsi="Arial" w:cs="Arial"/>
                <w:bCs/>
                <w:sz w:val="19"/>
                <w:szCs w:val="19"/>
                <w:highlight w:val="yellow"/>
              </w:rPr>
            </w:pPr>
          </w:p>
        </w:tc>
        <w:tc>
          <w:tcPr>
            <w:tcW w:w="1890" w:type="dxa"/>
            <w:vAlign w:val="bottom"/>
            <w:tcPrChange w:id="2582" w:author="An Phuc Cao" w:date="2024-10-24T17:51:00Z" w16du:dateUtc="2024-10-24T10:51:00Z">
              <w:tcPr>
                <w:tcW w:w="1890" w:type="dxa"/>
                <w:vAlign w:val="bottom"/>
              </w:tcPr>
            </w:tcPrChange>
          </w:tcPr>
          <w:p w14:paraId="62FB398E" w14:textId="21B8F676" w:rsidR="0023244E" w:rsidRPr="0069716B" w:rsidRDefault="0023244E" w:rsidP="00183B39">
            <w:pPr>
              <w:overflowPunct/>
              <w:autoSpaceDE/>
              <w:adjustRightInd/>
              <w:ind w:left="57" w:right="-85"/>
              <w:jc w:val="right"/>
              <w:rPr>
                <w:ins w:id="2583" w:author="An Phuc Cao" w:date="2024-09-26T15:42:00Z" w16du:dateUtc="2024-09-26T08:42:00Z"/>
                <w:rFonts w:ascii="Arial" w:hAnsi="Arial" w:cs="Arial"/>
                <w:color w:val="000000"/>
                <w:sz w:val="19"/>
                <w:szCs w:val="19"/>
                <w:highlight w:val="yellow"/>
              </w:rPr>
            </w:pPr>
            <w:ins w:id="2584" w:author="An Phuc Cao" w:date="2024-10-24T17:50:00Z" w16du:dateUtc="2024-10-24T10:50:00Z">
              <w:r w:rsidRPr="00C64AF1">
                <w:rPr>
                  <w:rFonts w:ascii="Arial" w:hAnsi="Arial" w:cs="Arial"/>
                  <w:sz w:val="19"/>
                  <w:szCs w:val="19"/>
                  <w:rPrChange w:id="2585" w:author="An Phuc Cao" w:date="2024-10-25T11:10:00Z" w16du:dateUtc="2024-10-25T04:10:00Z">
                    <w:rPr/>
                  </w:rPrChange>
                </w:rPr>
                <w:t xml:space="preserve"> 41,377,392,014 </w:t>
              </w:r>
            </w:ins>
          </w:p>
        </w:tc>
        <w:tc>
          <w:tcPr>
            <w:tcW w:w="1890" w:type="dxa"/>
            <w:noWrap/>
            <w:vAlign w:val="bottom"/>
            <w:tcPrChange w:id="2586" w:author="An Phuc Cao" w:date="2024-10-24T17:51:00Z" w16du:dateUtc="2024-10-24T10:51:00Z">
              <w:tcPr>
                <w:tcW w:w="1890" w:type="dxa"/>
                <w:noWrap/>
                <w:vAlign w:val="bottom"/>
              </w:tcPr>
            </w:tcPrChange>
          </w:tcPr>
          <w:p w14:paraId="5ADBF6F1" w14:textId="2EB946E0" w:rsidR="0023244E" w:rsidRPr="0069716B" w:rsidRDefault="0023244E" w:rsidP="00183B39">
            <w:pPr>
              <w:overflowPunct/>
              <w:autoSpaceDE/>
              <w:adjustRightInd/>
              <w:ind w:left="57" w:right="-85"/>
              <w:jc w:val="right"/>
              <w:rPr>
                <w:ins w:id="2587" w:author="An Phuc Cao" w:date="2024-09-26T15:42:00Z" w16du:dateUtc="2024-09-26T08:42:00Z"/>
                <w:rFonts w:ascii="Arial" w:hAnsi="Arial" w:cs="Arial"/>
                <w:color w:val="000000"/>
                <w:sz w:val="19"/>
                <w:szCs w:val="19"/>
                <w:highlight w:val="yellow"/>
              </w:rPr>
            </w:pPr>
            <w:ins w:id="2588" w:author="An Phuc Cao" w:date="2024-10-24T17:50:00Z" w16du:dateUtc="2024-10-24T10:50:00Z">
              <w:r w:rsidRPr="00C64AF1">
                <w:rPr>
                  <w:rFonts w:ascii="Arial" w:hAnsi="Arial" w:cs="Arial"/>
                  <w:sz w:val="19"/>
                  <w:szCs w:val="19"/>
                  <w:rPrChange w:id="2589" w:author="An Phuc Cao" w:date="2024-10-25T11:10:00Z" w16du:dateUtc="2024-10-25T04:10:00Z">
                    <w:rPr/>
                  </w:rPrChange>
                </w:rPr>
                <w:t xml:space="preserve"> </w:t>
              </w:r>
            </w:ins>
            <w:ins w:id="2590" w:author="Hai Quang Le" w:date="2024-12-11T15:55:00Z" w16du:dateUtc="2024-12-11T08:55:00Z">
              <w:r w:rsidR="00634620" w:rsidRPr="00634620">
                <w:rPr>
                  <w:rFonts w:ascii="Arial" w:hAnsi="Arial" w:cs="Arial"/>
                  <w:sz w:val="19"/>
                  <w:szCs w:val="19"/>
                </w:rPr>
                <w:t xml:space="preserve"> 88,109,161,082</w:t>
              </w:r>
            </w:ins>
            <w:ins w:id="2591" w:author="An Phuc Cao" w:date="2024-10-24T17:50:00Z" w16du:dateUtc="2024-10-24T10:50:00Z">
              <w:del w:id="2592" w:author="Hai Quang Le" w:date="2024-12-11T15:55:00Z" w16du:dateUtc="2024-12-11T08:55:00Z">
                <w:r w:rsidRPr="00C64AF1" w:rsidDel="00634620">
                  <w:rPr>
                    <w:rFonts w:ascii="Arial" w:hAnsi="Arial" w:cs="Arial"/>
                    <w:sz w:val="19"/>
                    <w:szCs w:val="19"/>
                    <w:rPrChange w:id="2593" w:author="An Phuc Cao" w:date="2024-10-25T11:10:00Z" w16du:dateUtc="2024-10-25T04:10:00Z">
                      <w:rPr/>
                    </w:rPrChange>
                  </w:rPr>
                  <w:delText xml:space="preserve">171,424,286,290 </w:delText>
                </w:r>
              </w:del>
            </w:ins>
          </w:p>
        </w:tc>
      </w:tr>
      <w:tr w:rsidR="0023244E" w:rsidRPr="00A934AD" w14:paraId="15524BED" w14:textId="77777777" w:rsidTr="00183B39">
        <w:tblPrEx>
          <w:tblW w:w="8946" w:type="dxa"/>
          <w:tblLayout w:type="fixed"/>
          <w:tblPrExChange w:id="2594" w:author="An Phuc Cao" w:date="2024-10-24T17:51:00Z" w16du:dateUtc="2024-10-24T10:51:00Z">
            <w:tblPrEx>
              <w:tblW w:w="8946" w:type="dxa"/>
              <w:tblLayout w:type="fixed"/>
            </w:tblPrEx>
          </w:tblPrExChange>
        </w:tblPrEx>
        <w:trPr>
          <w:ins w:id="2595" w:author="An Phuc Cao" w:date="2024-09-26T15:42:00Z"/>
        </w:trPr>
        <w:tc>
          <w:tcPr>
            <w:tcW w:w="4536" w:type="dxa"/>
            <w:noWrap/>
            <w:vAlign w:val="bottom"/>
            <w:tcPrChange w:id="2596" w:author="An Phuc Cao" w:date="2024-10-24T17:51:00Z" w16du:dateUtc="2024-10-24T10:51:00Z">
              <w:tcPr>
                <w:tcW w:w="4536" w:type="dxa"/>
                <w:noWrap/>
                <w:vAlign w:val="bottom"/>
              </w:tcPr>
            </w:tcPrChange>
          </w:tcPr>
          <w:p w14:paraId="0970E602" w14:textId="77777777" w:rsidR="0023244E" w:rsidRPr="0069716B" w:rsidRDefault="0023244E" w:rsidP="0023244E">
            <w:pPr>
              <w:overflowPunct/>
              <w:autoSpaceDE/>
              <w:adjustRightInd/>
              <w:ind w:left="318" w:right="-85"/>
              <w:rPr>
                <w:ins w:id="2597" w:author="An Phuc Cao" w:date="2024-09-26T15:42:00Z" w16du:dateUtc="2024-09-26T08:42:00Z"/>
                <w:rFonts w:ascii="Arial" w:hAnsi="Arial" w:cs="Arial"/>
                <w:sz w:val="19"/>
                <w:szCs w:val="19"/>
              </w:rPr>
            </w:pPr>
            <w:ins w:id="2598" w:author="An Phuc Cao" w:date="2024-09-26T15:42:00Z" w16du:dateUtc="2024-09-26T08:42:00Z">
              <w:r w:rsidRPr="0069716B">
                <w:rPr>
                  <w:rFonts w:ascii="Arial" w:hAnsi="Arial" w:cs="Arial"/>
                  <w:sz w:val="19"/>
                  <w:szCs w:val="19"/>
                </w:rPr>
                <w:t>Other liabilities</w:t>
              </w:r>
            </w:ins>
          </w:p>
        </w:tc>
        <w:tc>
          <w:tcPr>
            <w:tcW w:w="630" w:type="dxa"/>
            <w:noWrap/>
            <w:vAlign w:val="bottom"/>
            <w:tcPrChange w:id="2599" w:author="An Phuc Cao" w:date="2024-10-24T17:51:00Z" w16du:dateUtc="2024-10-24T10:51:00Z">
              <w:tcPr>
                <w:tcW w:w="630" w:type="dxa"/>
                <w:noWrap/>
                <w:vAlign w:val="bottom"/>
              </w:tcPr>
            </w:tcPrChange>
          </w:tcPr>
          <w:p w14:paraId="4B348BBB" w14:textId="77777777" w:rsidR="0023244E" w:rsidRPr="0069716B" w:rsidRDefault="0023244E" w:rsidP="0023244E">
            <w:pPr>
              <w:overflowPunct/>
              <w:autoSpaceDE/>
              <w:adjustRightInd/>
              <w:jc w:val="center"/>
              <w:rPr>
                <w:ins w:id="2600" w:author="An Phuc Cao" w:date="2024-09-26T15:42:00Z" w16du:dateUtc="2024-09-26T08:42:00Z"/>
                <w:rFonts w:ascii="Arial" w:hAnsi="Arial" w:cs="Arial"/>
                <w:bCs/>
                <w:sz w:val="19"/>
                <w:szCs w:val="19"/>
              </w:rPr>
            </w:pPr>
          </w:p>
        </w:tc>
        <w:tc>
          <w:tcPr>
            <w:tcW w:w="1890" w:type="dxa"/>
            <w:vAlign w:val="bottom"/>
            <w:tcPrChange w:id="2601" w:author="An Phuc Cao" w:date="2024-10-24T17:51:00Z" w16du:dateUtc="2024-10-24T10:51:00Z">
              <w:tcPr>
                <w:tcW w:w="1890" w:type="dxa"/>
                <w:vAlign w:val="bottom"/>
              </w:tcPr>
            </w:tcPrChange>
          </w:tcPr>
          <w:p w14:paraId="39E156D5" w14:textId="32AC3529" w:rsidR="0023244E" w:rsidRPr="0069716B" w:rsidRDefault="0023244E" w:rsidP="00183B39">
            <w:pPr>
              <w:overflowPunct/>
              <w:autoSpaceDE/>
              <w:adjustRightInd/>
              <w:ind w:left="57" w:right="-85"/>
              <w:jc w:val="right"/>
              <w:rPr>
                <w:ins w:id="2602" w:author="An Phuc Cao" w:date="2024-09-26T15:42:00Z" w16du:dateUtc="2024-09-26T08:42:00Z"/>
                <w:rFonts w:ascii="Arial" w:hAnsi="Arial" w:cs="Arial"/>
                <w:color w:val="000000"/>
                <w:sz w:val="19"/>
                <w:szCs w:val="19"/>
              </w:rPr>
            </w:pPr>
            <w:ins w:id="2603" w:author="An Phuc Cao" w:date="2024-10-24T17:50:00Z" w16du:dateUtc="2024-10-24T10:50:00Z">
              <w:r w:rsidRPr="00C64AF1">
                <w:rPr>
                  <w:rFonts w:ascii="Arial" w:hAnsi="Arial" w:cs="Arial"/>
                  <w:sz w:val="19"/>
                  <w:szCs w:val="19"/>
                  <w:rPrChange w:id="2604" w:author="An Phuc Cao" w:date="2024-10-25T11:10:00Z" w16du:dateUtc="2024-10-25T04:10:00Z">
                    <w:rPr/>
                  </w:rPrChange>
                </w:rPr>
                <w:t xml:space="preserve"> </w:t>
              </w:r>
            </w:ins>
            <w:ins w:id="2605" w:author="Hai Quang Le" w:date="2024-12-11T15:58:00Z" w16du:dateUtc="2024-12-11T08:58:00Z">
              <w:r w:rsidR="00B93CEA" w:rsidRPr="00B93CEA">
                <w:rPr>
                  <w:rFonts w:ascii="Arial" w:hAnsi="Arial" w:cs="Arial"/>
                  <w:sz w:val="19"/>
                  <w:szCs w:val="19"/>
                </w:rPr>
                <w:t xml:space="preserve"> 14,639,918,966</w:t>
              </w:r>
            </w:ins>
            <w:ins w:id="2606" w:author="An Phuc Cao" w:date="2024-10-24T17:50:00Z" w16du:dateUtc="2024-10-24T10:50:00Z">
              <w:del w:id="2607" w:author="Hai Quang Le" w:date="2024-12-11T15:58:00Z" w16du:dateUtc="2024-12-11T08:58:00Z">
                <w:r w:rsidRPr="00C64AF1" w:rsidDel="00B93CEA">
                  <w:rPr>
                    <w:rFonts w:ascii="Arial" w:hAnsi="Arial" w:cs="Arial"/>
                    <w:sz w:val="19"/>
                    <w:szCs w:val="19"/>
                    <w:rPrChange w:id="2608" w:author="An Phuc Cao" w:date="2024-10-25T11:10:00Z" w16du:dateUtc="2024-10-25T04:10:00Z">
                      <w:rPr/>
                    </w:rPrChange>
                  </w:rPr>
                  <w:delText xml:space="preserve">8,522,035,610 </w:delText>
                </w:r>
              </w:del>
            </w:ins>
          </w:p>
        </w:tc>
        <w:tc>
          <w:tcPr>
            <w:tcW w:w="1890" w:type="dxa"/>
            <w:noWrap/>
            <w:vAlign w:val="bottom"/>
            <w:tcPrChange w:id="2609" w:author="An Phuc Cao" w:date="2024-10-24T17:51:00Z" w16du:dateUtc="2024-10-24T10:51:00Z">
              <w:tcPr>
                <w:tcW w:w="1890" w:type="dxa"/>
                <w:noWrap/>
                <w:vAlign w:val="bottom"/>
              </w:tcPr>
            </w:tcPrChange>
          </w:tcPr>
          <w:p w14:paraId="14CCF150" w14:textId="6B4373EE" w:rsidR="0023244E" w:rsidRPr="0069716B" w:rsidRDefault="0023244E" w:rsidP="00183B39">
            <w:pPr>
              <w:overflowPunct/>
              <w:autoSpaceDE/>
              <w:adjustRightInd/>
              <w:ind w:left="57" w:right="-85"/>
              <w:jc w:val="right"/>
              <w:rPr>
                <w:ins w:id="2610" w:author="An Phuc Cao" w:date="2024-09-26T15:42:00Z" w16du:dateUtc="2024-09-26T08:42:00Z"/>
                <w:rFonts w:ascii="Arial" w:hAnsi="Arial" w:cs="Arial"/>
                <w:color w:val="000000"/>
                <w:sz w:val="19"/>
                <w:szCs w:val="19"/>
              </w:rPr>
            </w:pPr>
            <w:ins w:id="2611" w:author="An Phuc Cao" w:date="2024-10-24T17:50:00Z" w16du:dateUtc="2024-10-24T10:50:00Z">
              <w:r w:rsidRPr="00C64AF1">
                <w:rPr>
                  <w:rFonts w:ascii="Arial" w:hAnsi="Arial" w:cs="Arial"/>
                  <w:sz w:val="19"/>
                  <w:szCs w:val="19"/>
                  <w:rPrChange w:id="2612" w:author="An Phuc Cao" w:date="2024-10-25T11:10:00Z" w16du:dateUtc="2024-10-25T04:10:00Z">
                    <w:rPr/>
                  </w:rPrChange>
                </w:rPr>
                <w:t xml:space="preserve"> </w:t>
              </w:r>
            </w:ins>
            <w:ins w:id="2613" w:author="Hai Quang Le" w:date="2024-12-11T15:55:00Z" w16du:dateUtc="2024-12-11T08:55:00Z">
              <w:r w:rsidR="00A80D24" w:rsidRPr="00A80D24">
                <w:rPr>
                  <w:rFonts w:ascii="Arial" w:hAnsi="Arial" w:cs="Arial"/>
                  <w:sz w:val="19"/>
                  <w:szCs w:val="19"/>
                </w:rPr>
                <w:t xml:space="preserve"> (1,255,864,858)</w:t>
              </w:r>
            </w:ins>
            <w:ins w:id="2614" w:author="An Phuc Cao" w:date="2024-10-24T17:50:00Z" w16du:dateUtc="2024-10-24T10:50:00Z">
              <w:del w:id="2615" w:author="Hai Quang Le" w:date="2024-12-11T15:55:00Z" w16du:dateUtc="2024-12-11T08:55:00Z">
                <w:r w:rsidRPr="00C64AF1" w:rsidDel="00A80D24">
                  <w:rPr>
                    <w:rFonts w:ascii="Arial" w:hAnsi="Arial" w:cs="Arial"/>
                    <w:sz w:val="19"/>
                    <w:szCs w:val="19"/>
                    <w:rPrChange w:id="2616" w:author="An Phuc Cao" w:date="2024-10-25T11:10:00Z" w16du:dateUtc="2024-10-25T04:10:00Z">
                      <w:rPr/>
                    </w:rPrChange>
                  </w:rPr>
                  <w:delText>(99,905,687,725)</w:delText>
                </w:r>
              </w:del>
            </w:ins>
          </w:p>
        </w:tc>
      </w:tr>
      <w:tr w:rsidR="0023244E" w:rsidRPr="00A934AD" w14:paraId="2A2E73CD" w14:textId="77777777" w:rsidTr="00183B39">
        <w:tblPrEx>
          <w:tblW w:w="8946" w:type="dxa"/>
          <w:tblLayout w:type="fixed"/>
          <w:tblPrExChange w:id="2617" w:author="An Phuc Cao" w:date="2024-10-24T17:51:00Z" w16du:dateUtc="2024-10-24T10:51:00Z">
            <w:tblPrEx>
              <w:tblW w:w="8946" w:type="dxa"/>
              <w:tblLayout w:type="fixed"/>
            </w:tblPrEx>
          </w:tblPrExChange>
        </w:tblPrEx>
        <w:trPr>
          <w:ins w:id="2618" w:author="An Phuc Cao" w:date="2024-09-26T15:42:00Z"/>
        </w:trPr>
        <w:tc>
          <w:tcPr>
            <w:tcW w:w="4536" w:type="dxa"/>
            <w:noWrap/>
            <w:vAlign w:val="bottom"/>
            <w:tcPrChange w:id="2619" w:author="An Phuc Cao" w:date="2024-10-24T17:51:00Z" w16du:dateUtc="2024-10-24T10:51:00Z">
              <w:tcPr>
                <w:tcW w:w="4536" w:type="dxa"/>
                <w:noWrap/>
                <w:vAlign w:val="bottom"/>
              </w:tcPr>
            </w:tcPrChange>
          </w:tcPr>
          <w:p w14:paraId="11378FFA" w14:textId="77777777" w:rsidR="0023244E" w:rsidRPr="0069716B" w:rsidRDefault="0023244E" w:rsidP="0023244E">
            <w:pPr>
              <w:overflowPunct/>
              <w:autoSpaceDE/>
              <w:adjustRightInd/>
              <w:ind w:left="-115" w:right="-86"/>
              <w:rPr>
                <w:ins w:id="2620" w:author="An Phuc Cao" w:date="2024-09-26T15:42:00Z" w16du:dateUtc="2024-09-26T08:42:00Z"/>
                <w:rFonts w:ascii="Arial" w:hAnsi="Arial" w:cs="Arial"/>
                <w:sz w:val="19"/>
                <w:szCs w:val="19"/>
              </w:rPr>
            </w:pPr>
            <w:ins w:id="2621" w:author="An Phuc Cao" w:date="2024-09-26T15:42:00Z" w16du:dateUtc="2024-09-26T08:42:00Z">
              <w:r w:rsidRPr="0069716B">
                <w:rPr>
                  <w:rFonts w:ascii="Arial" w:hAnsi="Arial" w:cs="Arial"/>
                  <w:sz w:val="19"/>
                  <w:szCs w:val="19"/>
                </w:rPr>
                <w:t>Interest received</w:t>
              </w:r>
            </w:ins>
          </w:p>
        </w:tc>
        <w:tc>
          <w:tcPr>
            <w:tcW w:w="630" w:type="dxa"/>
            <w:noWrap/>
            <w:vAlign w:val="bottom"/>
            <w:tcPrChange w:id="2622" w:author="An Phuc Cao" w:date="2024-10-24T17:51:00Z" w16du:dateUtc="2024-10-24T10:51:00Z">
              <w:tcPr>
                <w:tcW w:w="630" w:type="dxa"/>
                <w:noWrap/>
                <w:vAlign w:val="bottom"/>
              </w:tcPr>
            </w:tcPrChange>
          </w:tcPr>
          <w:p w14:paraId="1B9B2B3C" w14:textId="77777777" w:rsidR="0023244E" w:rsidRPr="0069716B" w:rsidRDefault="0023244E" w:rsidP="0023244E">
            <w:pPr>
              <w:overflowPunct/>
              <w:autoSpaceDE/>
              <w:adjustRightInd/>
              <w:jc w:val="center"/>
              <w:rPr>
                <w:ins w:id="2623" w:author="An Phuc Cao" w:date="2024-09-26T15:42:00Z" w16du:dateUtc="2024-09-26T08:42:00Z"/>
                <w:rFonts w:ascii="Arial" w:hAnsi="Arial" w:cs="Arial"/>
                <w:bCs/>
                <w:sz w:val="19"/>
                <w:szCs w:val="19"/>
              </w:rPr>
            </w:pPr>
          </w:p>
        </w:tc>
        <w:tc>
          <w:tcPr>
            <w:tcW w:w="1890" w:type="dxa"/>
            <w:vAlign w:val="bottom"/>
            <w:tcPrChange w:id="2624" w:author="An Phuc Cao" w:date="2024-10-24T17:51:00Z" w16du:dateUtc="2024-10-24T10:51:00Z">
              <w:tcPr>
                <w:tcW w:w="1890" w:type="dxa"/>
                <w:vAlign w:val="bottom"/>
              </w:tcPr>
            </w:tcPrChange>
          </w:tcPr>
          <w:p w14:paraId="2AD6663A" w14:textId="2E02913D" w:rsidR="0023244E" w:rsidRPr="0069716B" w:rsidRDefault="009A298A" w:rsidP="00183B39">
            <w:pPr>
              <w:overflowPunct/>
              <w:autoSpaceDE/>
              <w:adjustRightInd/>
              <w:ind w:left="57" w:right="-85"/>
              <w:jc w:val="right"/>
              <w:rPr>
                <w:ins w:id="2625" w:author="An Phuc Cao" w:date="2024-09-26T15:42:00Z" w16du:dateUtc="2024-09-26T08:42:00Z"/>
                <w:rFonts w:ascii="Arial" w:hAnsi="Arial" w:cs="Arial"/>
                <w:color w:val="000000"/>
                <w:sz w:val="19"/>
                <w:szCs w:val="19"/>
              </w:rPr>
            </w:pPr>
            <w:ins w:id="2626" w:author="Hai Quang Le" w:date="2025-01-06T10:02:00Z" w16du:dateUtc="2025-01-06T03:02:00Z">
              <w:r w:rsidRPr="009A298A">
                <w:rPr>
                  <w:rFonts w:ascii="Arial" w:hAnsi="Arial" w:cs="Arial"/>
                  <w:sz w:val="19"/>
                  <w:szCs w:val="19"/>
                </w:rPr>
                <w:t>(5,165,102,778)</w:t>
              </w:r>
            </w:ins>
            <w:ins w:id="2627" w:author="An Phuc Cao" w:date="2024-10-24T17:50:00Z" w16du:dateUtc="2024-10-24T10:50:00Z">
              <w:del w:id="2628" w:author="Hai Quang Le" w:date="2024-12-11T15:58:00Z" w16du:dateUtc="2024-12-11T08:58:00Z">
                <w:r w:rsidR="0023244E" w:rsidRPr="00C64AF1" w:rsidDel="00B93CEA">
                  <w:rPr>
                    <w:rFonts w:ascii="Arial" w:hAnsi="Arial" w:cs="Arial"/>
                    <w:sz w:val="19"/>
                    <w:szCs w:val="19"/>
                    <w:rPrChange w:id="2629" w:author="An Phuc Cao" w:date="2024-10-25T11:10:00Z" w16du:dateUtc="2024-10-25T04:10:00Z">
                      <w:rPr/>
                    </w:rPrChange>
                  </w:rPr>
                  <w:delText xml:space="preserve"> (8,573,663,536)</w:delText>
                </w:r>
              </w:del>
            </w:ins>
          </w:p>
        </w:tc>
        <w:tc>
          <w:tcPr>
            <w:tcW w:w="1890" w:type="dxa"/>
            <w:noWrap/>
            <w:vAlign w:val="bottom"/>
            <w:tcPrChange w:id="2630" w:author="An Phuc Cao" w:date="2024-10-24T17:51:00Z" w16du:dateUtc="2024-10-24T10:51:00Z">
              <w:tcPr>
                <w:tcW w:w="1890" w:type="dxa"/>
                <w:noWrap/>
                <w:vAlign w:val="bottom"/>
              </w:tcPr>
            </w:tcPrChange>
          </w:tcPr>
          <w:p w14:paraId="7E1C9935" w14:textId="70B093FA" w:rsidR="0023244E" w:rsidRPr="0069716B" w:rsidRDefault="0023244E" w:rsidP="00183B39">
            <w:pPr>
              <w:overflowPunct/>
              <w:autoSpaceDE/>
              <w:adjustRightInd/>
              <w:ind w:left="57" w:right="-85"/>
              <w:jc w:val="right"/>
              <w:rPr>
                <w:ins w:id="2631" w:author="An Phuc Cao" w:date="2024-09-26T15:42:00Z" w16du:dateUtc="2024-09-26T08:42:00Z"/>
                <w:rFonts w:ascii="Arial" w:hAnsi="Arial" w:cs="Arial"/>
                <w:color w:val="000000"/>
                <w:sz w:val="19"/>
                <w:szCs w:val="19"/>
              </w:rPr>
            </w:pPr>
            <w:ins w:id="2632" w:author="An Phuc Cao" w:date="2024-10-24T17:50:00Z" w16du:dateUtc="2024-10-24T10:50:00Z">
              <w:r w:rsidRPr="00C64AF1">
                <w:rPr>
                  <w:rFonts w:ascii="Arial" w:hAnsi="Arial" w:cs="Arial"/>
                  <w:sz w:val="19"/>
                  <w:szCs w:val="19"/>
                  <w:rPrChange w:id="2633" w:author="An Phuc Cao" w:date="2024-10-25T11:10:00Z" w16du:dateUtc="2024-10-25T04:10:00Z">
                    <w:rPr/>
                  </w:rPrChange>
                </w:rPr>
                <w:t xml:space="preserve"> </w:t>
              </w:r>
            </w:ins>
            <w:ins w:id="2634" w:author="Hai Quang Le" w:date="2024-12-11T15:55:00Z" w16du:dateUtc="2024-12-11T08:55:00Z">
              <w:r w:rsidR="00A80D24" w:rsidRPr="00A80D24">
                <w:rPr>
                  <w:rFonts w:ascii="Arial" w:hAnsi="Arial" w:cs="Arial"/>
                  <w:sz w:val="19"/>
                  <w:szCs w:val="19"/>
                </w:rPr>
                <w:t xml:space="preserve"> 16,182,057,063</w:t>
              </w:r>
            </w:ins>
            <w:ins w:id="2635" w:author="An Phuc Cao" w:date="2024-10-24T17:50:00Z" w16du:dateUtc="2024-10-24T10:50:00Z">
              <w:del w:id="2636" w:author="Hai Quang Le" w:date="2024-12-11T15:55:00Z" w16du:dateUtc="2024-12-11T08:55:00Z">
                <w:r w:rsidRPr="00C64AF1" w:rsidDel="00A80D24">
                  <w:rPr>
                    <w:rFonts w:ascii="Arial" w:hAnsi="Arial" w:cs="Arial"/>
                    <w:sz w:val="19"/>
                    <w:szCs w:val="19"/>
                    <w:rPrChange w:id="2637" w:author="An Phuc Cao" w:date="2024-10-25T11:10:00Z" w16du:dateUtc="2024-10-25T04:10:00Z">
                      <w:rPr/>
                    </w:rPrChange>
                  </w:rPr>
                  <w:delText xml:space="preserve">98,151,429,418 </w:delText>
                </w:r>
              </w:del>
            </w:ins>
          </w:p>
        </w:tc>
      </w:tr>
      <w:tr w:rsidR="0023244E" w:rsidRPr="00A934AD" w14:paraId="4F7CF65B" w14:textId="77777777" w:rsidTr="00183B39">
        <w:tblPrEx>
          <w:tblW w:w="8946" w:type="dxa"/>
          <w:tblLayout w:type="fixed"/>
          <w:tblPrExChange w:id="2638" w:author="An Phuc Cao" w:date="2024-10-24T17:51:00Z" w16du:dateUtc="2024-10-24T10:51:00Z">
            <w:tblPrEx>
              <w:tblW w:w="8946" w:type="dxa"/>
              <w:tblLayout w:type="fixed"/>
            </w:tblPrEx>
          </w:tblPrExChange>
        </w:tblPrEx>
        <w:trPr>
          <w:ins w:id="2639" w:author="An Phuc Cao" w:date="2024-09-26T15:42:00Z"/>
        </w:trPr>
        <w:tc>
          <w:tcPr>
            <w:tcW w:w="4536" w:type="dxa"/>
            <w:noWrap/>
            <w:vAlign w:val="bottom"/>
            <w:tcPrChange w:id="2640" w:author="An Phuc Cao" w:date="2024-10-24T17:51:00Z" w16du:dateUtc="2024-10-24T10:51:00Z">
              <w:tcPr>
                <w:tcW w:w="4536" w:type="dxa"/>
                <w:noWrap/>
                <w:vAlign w:val="bottom"/>
              </w:tcPr>
            </w:tcPrChange>
          </w:tcPr>
          <w:p w14:paraId="531D4887" w14:textId="77777777" w:rsidR="0023244E" w:rsidRPr="0069716B" w:rsidRDefault="0023244E" w:rsidP="0023244E">
            <w:pPr>
              <w:overflowPunct/>
              <w:autoSpaceDE/>
              <w:adjustRightInd/>
              <w:ind w:left="-115" w:right="-86"/>
              <w:rPr>
                <w:ins w:id="2641" w:author="An Phuc Cao" w:date="2024-09-26T15:42:00Z" w16du:dateUtc="2024-09-26T08:42:00Z"/>
                <w:rFonts w:ascii="Arial" w:hAnsi="Arial" w:cs="Arial"/>
                <w:sz w:val="19"/>
                <w:szCs w:val="19"/>
              </w:rPr>
            </w:pPr>
            <w:ins w:id="2642" w:author="An Phuc Cao" w:date="2024-09-26T15:42:00Z" w16du:dateUtc="2024-09-26T08:42:00Z">
              <w:r w:rsidRPr="0069716B">
                <w:rPr>
                  <w:rFonts w:ascii="Arial" w:hAnsi="Arial" w:cs="Arial"/>
                  <w:sz w:val="19"/>
                  <w:szCs w:val="19"/>
                </w:rPr>
                <w:t>Interest paid</w:t>
              </w:r>
            </w:ins>
          </w:p>
        </w:tc>
        <w:tc>
          <w:tcPr>
            <w:tcW w:w="630" w:type="dxa"/>
            <w:noWrap/>
            <w:vAlign w:val="bottom"/>
            <w:tcPrChange w:id="2643" w:author="An Phuc Cao" w:date="2024-10-24T17:51:00Z" w16du:dateUtc="2024-10-24T10:51:00Z">
              <w:tcPr>
                <w:tcW w:w="630" w:type="dxa"/>
                <w:noWrap/>
                <w:vAlign w:val="bottom"/>
              </w:tcPr>
            </w:tcPrChange>
          </w:tcPr>
          <w:p w14:paraId="257440B5" w14:textId="77777777" w:rsidR="0023244E" w:rsidRPr="0069716B" w:rsidRDefault="0023244E" w:rsidP="0023244E">
            <w:pPr>
              <w:overflowPunct/>
              <w:autoSpaceDE/>
              <w:adjustRightInd/>
              <w:jc w:val="center"/>
              <w:rPr>
                <w:ins w:id="2644" w:author="An Phuc Cao" w:date="2024-09-26T15:42:00Z" w16du:dateUtc="2024-09-26T08:42:00Z"/>
                <w:rFonts w:ascii="Arial" w:hAnsi="Arial" w:cs="Arial"/>
                <w:bCs/>
                <w:sz w:val="19"/>
                <w:szCs w:val="19"/>
              </w:rPr>
            </w:pPr>
          </w:p>
        </w:tc>
        <w:tc>
          <w:tcPr>
            <w:tcW w:w="1890" w:type="dxa"/>
            <w:vAlign w:val="bottom"/>
            <w:tcPrChange w:id="2645" w:author="An Phuc Cao" w:date="2024-10-24T17:51:00Z" w16du:dateUtc="2024-10-24T10:51:00Z">
              <w:tcPr>
                <w:tcW w:w="1890" w:type="dxa"/>
                <w:vAlign w:val="bottom"/>
              </w:tcPr>
            </w:tcPrChange>
          </w:tcPr>
          <w:p w14:paraId="77E3152D" w14:textId="4430D797" w:rsidR="0023244E" w:rsidRPr="0069716B" w:rsidRDefault="0023244E" w:rsidP="00183B39">
            <w:pPr>
              <w:pBdr>
                <w:bottom w:val="single" w:sz="4" w:space="1" w:color="auto"/>
              </w:pBdr>
              <w:overflowPunct/>
              <w:autoSpaceDE/>
              <w:adjustRightInd/>
              <w:ind w:left="57" w:right="-85"/>
              <w:jc w:val="right"/>
              <w:rPr>
                <w:ins w:id="2646" w:author="An Phuc Cao" w:date="2024-09-26T15:42:00Z" w16du:dateUtc="2024-09-26T08:42:00Z"/>
                <w:rFonts w:ascii="Arial" w:hAnsi="Arial" w:cs="Arial"/>
                <w:color w:val="000000"/>
                <w:sz w:val="19"/>
                <w:szCs w:val="19"/>
              </w:rPr>
            </w:pPr>
            <w:ins w:id="2647" w:author="An Phuc Cao" w:date="2024-10-24T17:50:00Z" w16du:dateUtc="2024-10-24T10:50:00Z">
              <w:r w:rsidRPr="00C64AF1">
                <w:rPr>
                  <w:rFonts w:ascii="Arial" w:hAnsi="Arial" w:cs="Arial"/>
                  <w:sz w:val="19"/>
                  <w:szCs w:val="19"/>
                  <w:rPrChange w:id="2648" w:author="An Phuc Cao" w:date="2024-10-25T11:10:00Z" w16du:dateUtc="2024-10-25T04:10:00Z">
                    <w:rPr/>
                  </w:rPrChange>
                </w:rPr>
                <w:t xml:space="preserve"> (17,433,569,107)</w:t>
              </w:r>
            </w:ins>
          </w:p>
        </w:tc>
        <w:tc>
          <w:tcPr>
            <w:tcW w:w="1890" w:type="dxa"/>
            <w:noWrap/>
            <w:vAlign w:val="bottom"/>
            <w:tcPrChange w:id="2649" w:author="An Phuc Cao" w:date="2024-10-24T17:51:00Z" w16du:dateUtc="2024-10-24T10:51:00Z">
              <w:tcPr>
                <w:tcW w:w="1890" w:type="dxa"/>
                <w:noWrap/>
                <w:vAlign w:val="bottom"/>
              </w:tcPr>
            </w:tcPrChange>
          </w:tcPr>
          <w:p w14:paraId="5DB04CBE" w14:textId="59CD2A01" w:rsidR="0023244E" w:rsidRPr="0069716B" w:rsidRDefault="0023244E" w:rsidP="00183B39">
            <w:pPr>
              <w:pBdr>
                <w:bottom w:val="single" w:sz="4" w:space="1" w:color="auto"/>
              </w:pBdr>
              <w:overflowPunct/>
              <w:autoSpaceDE/>
              <w:adjustRightInd/>
              <w:ind w:left="57" w:right="-85"/>
              <w:jc w:val="right"/>
              <w:rPr>
                <w:ins w:id="2650" w:author="An Phuc Cao" w:date="2024-09-26T15:42:00Z" w16du:dateUtc="2024-09-26T08:42:00Z"/>
                <w:rFonts w:ascii="Arial" w:hAnsi="Arial" w:cs="Arial"/>
                <w:color w:val="000000"/>
                <w:sz w:val="19"/>
                <w:szCs w:val="19"/>
              </w:rPr>
            </w:pPr>
            <w:ins w:id="2651" w:author="An Phuc Cao" w:date="2024-10-24T17:50:00Z" w16du:dateUtc="2024-10-24T10:50:00Z">
              <w:r w:rsidRPr="00C64AF1">
                <w:rPr>
                  <w:rFonts w:ascii="Arial" w:hAnsi="Arial" w:cs="Arial"/>
                  <w:sz w:val="19"/>
                  <w:szCs w:val="19"/>
                  <w:rPrChange w:id="2652" w:author="An Phuc Cao" w:date="2024-10-25T11:10:00Z" w16du:dateUtc="2024-10-25T04:10:00Z">
                    <w:rPr/>
                  </w:rPrChange>
                </w:rPr>
                <w:t xml:space="preserve"> </w:t>
              </w:r>
            </w:ins>
            <w:ins w:id="2653" w:author="Hai Quang Le" w:date="2024-12-11T15:55:00Z" w16du:dateUtc="2024-12-11T08:55:00Z">
              <w:r w:rsidR="00A80D24" w:rsidRPr="00A80D24">
                <w:rPr>
                  <w:rFonts w:ascii="Arial" w:hAnsi="Arial" w:cs="Arial"/>
                  <w:sz w:val="19"/>
                  <w:szCs w:val="19"/>
                </w:rPr>
                <w:t xml:space="preserve"> (41,139,346,976)</w:t>
              </w:r>
            </w:ins>
            <w:ins w:id="2654" w:author="An Phuc Cao" w:date="2024-10-24T17:50:00Z" w16du:dateUtc="2024-10-24T10:50:00Z">
              <w:del w:id="2655" w:author="Hai Quang Le" w:date="2024-12-11T15:55:00Z" w16du:dateUtc="2024-12-11T08:55:00Z">
                <w:r w:rsidRPr="00C64AF1" w:rsidDel="00A80D24">
                  <w:rPr>
                    <w:rFonts w:ascii="Arial" w:hAnsi="Arial" w:cs="Arial"/>
                    <w:sz w:val="19"/>
                    <w:szCs w:val="19"/>
                    <w:rPrChange w:id="2656" w:author="An Phuc Cao" w:date="2024-10-25T11:10:00Z" w16du:dateUtc="2024-10-25T04:10:00Z">
                      <w:rPr/>
                    </w:rPrChange>
                  </w:rPr>
                  <w:delText>(94,678,383,605)</w:delText>
                </w:r>
              </w:del>
            </w:ins>
          </w:p>
        </w:tc>
      </w:tr>
      <w:tr w:rsidR="0023244E" w:rsidRPr="00A934AD" w14:paraId="7297863E" w14:textId="77777777" w:rsidTr="00183B39">
        <w:tblPrEx>
          <w:tblW w:w="8946" w:type="dxa"/>
          <w:tblLayout w:type="fixed"/>
          <w:tblPrExChange w:id="2657" w:author="An Phuc Cao" w:date="2024-10-24T17:51:00Z" w16du:dateUtc="2024-10-24T10:51:00Z">
            <w:tblPrEx>
              <w:tblW w:w="8946" w:type="dxa"/>
              <w:tblLayout w:type="fixed"/>
            </w:tblPrEx>
          </w:tblPrExChange>
        </w:tblPrEx>
        <w:trPr>
          <w:ins w:id="2658" w:author="An Phuc Cao" w:date="2024-09-26T15:42:00Z"/>
        </w:trPr>
        <w:tc>
          <w:tcPr>
            <w:tcW w:w="4536" w:type="dxa"/>
            <w:noWrap/>
            <w:vAlign w:val="bottom"/>
            <w:hideMark/>
            <w:tcPrChange w:id="2659" w:author="An Phuc Cao" w:date="2024-10-24T17:51:00Z" w16du:dateUtc="2024-10-24T10:51:00Z">
              <w:tcPr>
                <w:tcW w:w="4536" w:type="dxa"/>
                <w:noWrap/>
                <w:vAlign w:val="bottom"/>
                <w:hideMark/>
              </w:tcPr>
            </w:tcPrChange>
          </w:tcPr>
          <w:p w14:paraId="0803D907" w14:textId="77777777" w:rsidR="0023244E" w:rsidRPr="0069716B" w:rsidRDefault="0023244E" w:rsidP="0023244E">
            <w:pPr>
              <w:overflowPunct/>
              <w:autoSpaceDE/>
              <w:adjustRightInd/>
              <w:spacing w:before="120"/>
              <w:ind w:left="-113" w:right="-85"/>
              <w:rPr>
                <w:ins w:id="2660" w:author="An Phuc Cao" w:date="2024-09-26T15:42:00Z" w16du:dateUtc="2024-09-26T08:42:00Z"/>
                <w:rFonts w:ascii="Arial" w:hAnsi="Arial" w:cs="Arial"/>
                <w:sz w:val="19"/>
                <w:szCs w:val="19"/>
              </w:rPr>
            </w:pPr>
            <w:ins w:id="2661" w:author="An Phuc Cao" w:date="2024-09-26T15:42:00Z" w16du:dateUtc="2024-09-26T08:42:00Z">
              <w:r w:rsidRPr="0069716B">
                <w:rPr>
                  <w:rFonts w:ascii="Arial" w:hAnsi="Arial" w:cs="Arial"/>
                  <w:b/>
                  <w:bCs/>
                  <w:sz w:val="19"/>
                  <w:szCs w:val="19"/>
                </w:rPr>
                <w:t>Net cash flows used in operating activities</w:t>
              </w:r>
            </w:ins>
          </w:p>
        </w:tc>
        <w:tc>
          <w:tcPr>
            <w:tcW w:w="630" w:type="dxa"/>
            <w:noWrap/>
            <w:vAlign w:val="bottom"/>
            <w:tcPrChange w:id="2662" w:author="An Phuc Cao" w:date="2024-10-24T17:51:00Z" w16du:dateUtc="2024-10-24T10:51:00Z">
              <w:tcPr>
                <w:tcW w:w="630" w:type="dxa"/>
                <w:noWrap/>
                <w:vAlign w:val="bottom"/>
              </w:tcPr>
            </w:tcPrChange>
          </w:tcPr>
          <w:p w14:paraId="16A99E76" w14:textId="77777777" w:rsidR="0023244E" w:rsidRPr="0069716B" w:rsidRDefault="0023244E" w:rsidP="0023244E">
            <w:pPr>
              <w:overflowPunct/>
              <w:autoSpaceDE/>
              <w:adjustRightInd/>
              <w:spacing w:before="120"/>
              <w:jc w:val="center"/>
              <w:rPr>
                <w:ins w:id="2663" w:author="An Phuc Cao" w:date="2024-09-26T15:42:00Z" w16du:dateUtc="2024-09-26T08:42:00Z"/>
                <w:rFonts w:ascii="Arial" w:hAnsi="Arial" w:cs="Arial"/>
                <w:bCs/>
                <w:sz w:val="19"/>
                <w:szCs w:val="19"/>
              </w:rPr>
            </w:pPr>
          </w:p>
        </w:tc>
        <w:tc>
          <w:tcPr>
            <w:tcW w:w="1890" w:type="dxa"/>
            <w:vAlign w:val="bottom"/>
            <w:tcPrChange w:id="2664" w:author="An Phuc Cao" w:date="2024-10-24T17:51:00Z" w16du:dateUtc="2024-10-24T10:51:00Z">
              <w:tcPr>
                <w:tcW w:w="1890" w:type="dxa"/>
                <w:vAlign w:val="bottom"/>
              </w:tcPr>
            </w:tcPrChange>
          </w:tcPr>
          <w:p w14:paraId="0430E232" w14:textId="74670080" w:rsidR="0023244E" w:rsidRPr="0069716B" w:rsidRDefault="0023244E" w:rsidP="00183B39">
            <w:pPr>
              <w:pBdr>
                <w:bottom w:val="single" w:sz="4" w:space="1" w:color="auto"/>
              </w:pBdr>
              <w:overflowPunct/>
              <w:autoSpaceDE/>
              <w:adjustRightInd/>
              <w:spacing w:before="120"/>
              <w:ind w:left="57" w:right="-85"/>
              <w:jc w:val="right"/>
              <w:rPr>
                <w:ins w:id="2665" w:author="An Phuc Cao" w:date="2024-09-26T15:42:00Z" w16du:dateUtc="2024-09-26T08:42:00Z"/>
                <w:rFonts w:ascii="Arial" w:hAnsi="Arial" w:cs="Arial"/>
                <w:b/>
                <w:bCs/>
                <w:color w:val="000000"/>
                <w:sz w:val="19"/>
                <w:szCs w:val="19"/>
              </w:rPr>
            </w:pPr>
            <w:ins w:id="2666" w:author="An Phuc Cao" w:date="2024-10-24T17:50:00Z" w16du:dateUtc="2024-10-24T10:50:00Z">
              <w:r w:rsidRPr="00C64AF1">
                <w:rPr>
                  <w:rFonts w:ascii="Arial" w:hAnsi="Arial" w:cs="Arial"/>
                  <w:b/>
                  <w:bCs/>
                  <w:sz w:val="19"/>
                  <w:szCs w:val="19"/>
                  <w:rPrChange w:id="2667" w:author="An Phuc Cao" w:date="2024-10-25T11:10:00Z" w16du:dateUtc="2024-10-25T04:10:00Z">
                    <w:rPr/>
                  </w:rPrChange>
                </w:rPr>
                <w:t xml:space="preserve"> </w:t>
              </w:r>
            </w:ins>
            <w:ins w:id="2668" w:author="Hai Quang Le" w:date="2024-12-11T15:59:00Z" w16du:dateUtc="2024-12-11T08:59:00Z">
              <w:r w:rsidR="00696A02" w:rsidRPr="00696A02">
                <w:rPr>
                  <w:rFonts w:ascii="Arial" w:hAnsi="Arial" w:cs="Arial"/>
                  <w:b/>
                  <w:bCs/>
                  <w:sz w:val="19"/>
                  <w:szCs w:val="19"/>
                </w:rPr>
                <w:t xml:space="preserve"> (111,547,026,268)</w:t>
              </w:r>
            </w:ins>
            <w:ins w:id="2669" w:author="An Phuc Cao" w:date="2024-10-24T17:50:00Z" w16du:dateUtc="2024-10-24T10:50:00Z">
              <w:del w:id="2670" w:author="Hai Quang Le" w:date="2024-12-11T15:59:00Z" w16du:dateUtc="2024-12-11T08:59:00Z">
                <w:r w:rsidRPr="00C64AF1" w:rsidDel="00696A02">
                  <w:rPr>
                    <w:rFonts w:ascii="Arial" w:hAnsi="Arial" w:cs="Arial"/>
                    <w:b/>
                    <w:bCs/>
                    <w:sz w:val="19"/>
                    <w:szCs w:val="19"/>
                    <w:rPrChange w:id="2671" w:author="An Phuc Cao" w:date="2024-10-25T11:10:00Z" w16du:dateUtc="2024-10-25T04:10:00Z">
                      <w:rPr/>
                    </w:rPrChange>
                  </w:rPr>
                  <w:delText>(111,542,076,267)</w:delText>
                </w:r>
              </w:del>
            </w:ins>
          </w:p>
        </w:tc>
        <w:tc>
          <w:tcPr>
            <w:tcW w:w="1890" w:type="dxa"/>
            <w:noWrap/>
            <w:vAlign w:val="bottom"/>
            <w:tcPrChange w:id="2672" w:author="An Phuc Cao" w:date="2024-10-24T17:51:00Z" w16du:dateUtc="2024-10-24T10:51:00Z">
              <w:tcPr>
                <w:tcW w:w="1890" w:type="dxa"/>
                <w:noWrap/>
                <w:vAlign w:val="bottom"/>
              </w:tcPr>
            </w:tcPrChange>
          </w:tcPr>
          <w:p w14:paraId="62625D05" w14:textId="52813343" w:rsidR="0023244E" w:rsidRPr="0069716B" w:rsidRDefault="0023244E" w:rsidP="00183B39">
            <w:pPr>
              <w:pBdr>
                <w:bottom w:val="single" w:sz="4" w:space="1" w:color="auto"/>
              </w:pBdr>
              <w:overflowPunct/>
              <w:autoSpaceDE/>
              <w:adjustRightInd/>
              <w:spacing w:before="120"/>
              <w:ind w:left="57" w:right="-85"/>
              <w:jc w:val="right"/>
              <w:rPr>
                <w:ins w:id="2673" w:author="An Phuc Cao" w:date="2024-09-26T15:42:00Z" w16du:dateUtc="2024-09-26T08:42:00Z"/>
                <w:rFonts w:ascii="Arial" w:hAnsi="Arial" w:cs="Arial"/>
                <w:b/>
                <w:bCs/>
                <w:color w:val="000000"/>
                <w:sz w:val="19"/>
                <w:szCs w:val="19"/>
              </w:rPr>
            </w:pPr>
            <w:ins w:id="2674" w:author="An Phuc Cao" w:date="2024-10-24T17:50:00Z" w16du:dateUtc="2024-10-24T10:50:00Z">
              <w:r w:rsidRPr="00C64AF1">
                <w:rPr>
                  <w:rFonts w:ascii="Arial" w:hAnsi="Arial" w:cs="Arial"/>
                  <w:b/>
                  <w:bCs/>
                  <w:sz w:val="19"/>
                  <w:szCs w:val="19"/>
                  <w:rPrChange w:id="2675" w:author="An Phuc Cao" w:date="2024-10-25T11:10:00Z" w16du:dateUtc="2024-10-25T04:10:00Z">
                    <w:rPr/>
                  </w:rPrChange>
                </w:rPr>
                <w:t xml:space="preserve"> </w:t>
              </w:r>
            </w:ins>
            <w:ins w:id="2676" w:author="Hai Quang Le" w:date="2024-12-11T15:56:00Z" w16du:dateUtc="2024-12-11T08:56:00Z">
              <w:r w:rsidR="00A80D24" w:rsidRPr="00A80D24">
                <w:rPr>
                  <w:rFonts w:ascii="Arial" w:hAnsi="Arial" w:cs="Arial"/>
                  <w:b/>
                  <w:bCs/>
                  <w:sz w:val="19"/>
                  <w:szCs w:val="19"/>
                </w:rPr>
                <w:t xml:space="preserve"> (186,961,849,735)</w:t>
              </w:r>
            </w:ins>
            <w:ins w:id="2677" w:author="An Phuc Cao" w:date="2024-10-24T17:50:00Z" w16du:dateUtc="2024-10-24T10:50:00Z">
              <w:del w:id="2678" w:author="Hai Quang Le" w:date="2024-12-11T15:56:00Z" w16du:dateUtc="2024-12-11T08:56:00Z">
                <w:r w:rsidRPr="00C64AF1" w:rsidDel="00A80D24">
                  <w:rPr>
                    <w:rFonts w:ascii="Arial" w:hAnsi="Arial" w:cs="Arial"/>
                    <w:b/>
                    <w:bCs/>
                    <w:sz w:val="19"/>
                    <w:szCs w:val="19"/>
                    <w:rPrChange w:id="2679" w:author="An Phuc Cao" w:date="2024-10-25T11:10:00Z" w16du:dateUtc="2024-10-25T04:10:00Z">
                      <w:rPr/>
                    </w:rPrChange>
                  </w:rPr>
                  <w:delText>(219,106,879,178)</w:delText>
                </w:r>
              </w:del>
            </w:ins>
          </w:p>
        </w:tc>
      </w:tr>
      <w:tr w:rsidR="008642FB" w:rsidRPr="00A934AD" w14:paraId="2F301F4D" w14:textId="77777777" w:rsidTr="00183B39">
        <w:tblPrEx>
          <w:tblW w:w="8946" w:type="dxa"/>
          <w:tblLayout w:type="fixed"/>
          <w:tblPrExChange w:id="2680" w:author="An Phuc Cao" w:date="2024-10-24T17:51:00Z" w16du:dateUtc="2024-10-24T10:51:00Z">
            <w:tblPrEx>
              <w:tblW w:w="8946" w:type="dxa"/>
              <w:tblLayout w:type="fixed"/>
            </w:tblPrEx>
          </w:tblPrExChange>
        </w:tblPrEx>
        <w:trPr>
          <w:ins w:id="2681" w:author="An Phuc Cao" w:date="2024-09-26T15:42:00Z"/>
        </w:trPr>
        <w:tc>
          <w:tcPr>
            <w:tcW w:w="4536" w:type="dxa"/>
            <w:noWrap/>
            <w:vAlign w:val="bottom"/>
            <w:hideMark/>
            <w:tcPrChange w:id="2682" w:author="An Phuc Cao" w:date="2024-10-24T17:51:00Z" w16du:dateUtc="2024-10-24T10:51:00Z">
              <w:tcPr>
                <w:tcW w:w="4536" w:type="dxa"/>
                <w:noWrap/>
                <w:vAlign w:val="bottom"/>
                <w:hideMark/>
              </w:tcPr>
            </w:tcPrChange>
          </w:tcPr>
          <w:p w14:paraId="3A05FB46" w14:textId="77777777" w:rsidR="008642FB" w:rsidRPr="0069716B" w:rsidRDefault="008642FB">
            <w:pPr>
              <w:overflowPunct/>
              <w:autoSpaceDE/>
              <w:adjustRightInd/>
              <w:spacing w:before="60"/>
              <w:ind w:left="-115" w:right="-86"/>
              <w:rPr>
                <w:ins w:id="2683" w:author="An Phuc Cao" w:date="2024-09-26T15:42:00Z" w16du:dateUtc="2024-09-26T08:42:00Z"/>
                <w:rFonts w:ascii="Arial" w:hAnsi="Arial" w:cs="Arial"/>
                <w:b/>
                <w:bCs/>
                <w:sz w:val="19"/>
                <w:szCs w:val="19"/>
              </w:rPr>
            </w:pPr>
            <w:ins w:id="2684" w:author="An Phuc Cao" w:date="2024-09-26T15:42:00Z" w16du:dateUtc="2024-09-26T08:42:00Z">
              <w:r w:rsidRPr="0069716B">
                <w:rPr>
                  <w:rFonts w:ascii="Arial" w:hAnsi="Arial" w:cs="Arial"/>
                  <w:b/>
                  <w:bCs/>
                  <w:sz w:val="19"/>
                  <w:szCs w:val="19"/>
                </w:rPr>
                <w:t xml:space="preserve">INVESTING ACTIVITIES </w:t>
              </w:r>
            </w:ins>
          </w:p>
        </w:tc>
        <w:tc>
          <w:tcPr>
            <w:tcW w:w="630" w:type="dxa"/>
            <w:noWrap/>
            <w:vAlign w:val="bottom"/>
            <w:tcPrChange w:id="2685" w:author="An Phuc Cao" w:date="2024-10-24T17:51:00Z" w16du:dateUtc="2024-10-24T10:51:00Z">
              <w:tcPr>
                <w:tcW w:w="630" w:type="dxa"/>
                <w:noWrap/>
                <w:vAlign w:val="bottom"/>
              </w:tcPr>
            </w:tcPrChange>
          </w:tcPr>
          <w:p w14:paraId="128584EC" w14:textId="77777777" w:rsidR="008642FB" w:rsidRPr="0069716B" w:rsidRDefault="008642FB">
            <w:pPr>
              <w:spacing w:before="60"/>
              <w:rPr>
                <w:ins w:id="2686" w:author="An Phuc Cao" w:date="2024-09-26T15:42:00Z" w16du:dateUtc="2024-09-26T08:42:00Z"/>
                <w:rFonts w:ascii="Arial" w:hAnsi="Arial" w:cs="Arial"/>
                <w:b/>
                <w:bCs/>
                <w:sz w:val="19"/>
                <w:szCs w:val="19"/>
              </w:rPr>
            </w:pPr>
          </w:p>
        </w:tc>
        <w:tc>
          <w:tcPr>
            <w:tcW w:w="1890" w:type="dxa"/>
            <w:vAlign w:val="bottom"/>
            <w:tcPrChange w:id="2687" w:author="An Phuc Cao" w:date="2024-10-24T17:51:00Z" w16du:dateUtc="2024-10-24T10:51:00Z">
              <w:tcPr>
                <w:tcW w:w="1890" w:type="dxa"/>
                <w:vAlign w:val="bottom"/>
              </w:tcPr>
            </w:tcPrChange>
          </w:tcPr>
          <w:p w14:paraId="27491911" w14:textId="77777777" w:rsidR="008642FB" w:rsidRPr="0069716B" w:rsidRDefault="008642FB" w:rsidP="00183B39">
            <w:pPr>
              <w:overflowPunct/>
              <w:autoSpaceDE/>
              <w:adjustRightInd/>
              <w:spacing w:before="60"/>
              <w:ind w:left="57" w:right="-85"/>
              <w:jc w:val="right"/>
              <w:rPr>
                <w:ins w:id="2688" w:author="An Phuc Cao" w:date="2024-09-26T15:42:00Z" w16du:dateUtc="2024-09-26T08:42:00Z"/>
                <w:rFonts w:ascii="Arial" w:hAnsi="Arial" w:cs="Arial"/>
                <w:b/>
                <w:bCs/>
                <w:sz w:val="19"/>
                <w:szCs w:val="19"/>
              </w:rPr>
            </w:pPr>
          </w:p>
        </w:tc>
        <w:tc>
          <w:tcPr>
            <w:tcW w:w="1890" w:type="dxa"/>
            <w:noWrap/>
            <w:vAlign w:val="bottom"/>
            <w:tcPrChange w:id="2689" w:author="An Phuc Cao" w:date="2024-10-24T17:51:00Z" w16du:dateUtc="2024-10-24T10:51:00Z">
              <w:tcPr>
                <w:tcW w:w="1890" w:type="dxa"/>
                <w:noWrap/>
                <w:vAlign w:val="bottom"/>
              </w:tcPr>
            </w:tcPrChange>
          </w:tcPr>
          <w:p w14:paraId="3A537805" w14:textId="77777777" w:rsidR="008642FB" w:rsidRPr="0069716B" w:rsidRDefault="008642FB" w:rsidP="00183B39">
            <w:pPr>
              <w:overflowPunct/>
              <w:autoSpaceDE/>
              <w:adjustRightInd/>
              <w:spacing w:before="60"/>
              <w:ind w:left="57" w:right="-85"/>
              <w:jc w:val="right"/>
              <w:rPr>
                <w:ins w:id="2690" w:author="An Phuc Cao" w:date="2024-09-26T15:42:00Z" w16du:dateUtc="2024-09-26T08:42:00Z"/>
                <w:rFonts w:ascii="Arial" w:hAnsi="Arial" w:cs="Arial"/>
                <w:b/>
                <w:bCs/>
                <w:sz w:val="19"/>
                <w:szCs w:val="19"/>
              </w:rPr>
            </w:pPr>
          </w:p>
        </w:tc>
      </w:tr>
      <w:tr w:rsidR="0023244E" w:rsidRPr="00A934AD" w14:paraId="0FC34576" w14:textId="77777777" w:rsidTr="00183B39">
        <w:tblPrEx>
          <w:tblW w:w="8946" w:type="dxa"/>
          <w:tblLayout w:type="fixed"/>
          <w:tblPrExChange w:id="2691" w:author="An Phuc Cao" w:date="2024-10-24T17:51:00Z" w16du:dateUtc="2024-10-24T10:51:00Z">
            <w:tblPrEx>
              <w:tblW w:w="8946" w:type="dxa"/>
              <w:tblLayout w:type="fixed"/>
            </w:tblPrEx>
          </w:tblPrExChange>
        </w:tblPrEx>
        <w:trPr>
          <w:ins w:id="2692" w:author="An Phuc Cao" w:date="2024-09-26T15:42:00Z"/>
        </w:trPr>
        <w:tc>
          <w:tcPr>
            <w:tcW w:w="4536" w:type="dxa"/>
            <w:noWrap/>
            <w:vAlign w:val="bottom"/>
            <w:tcPrChange w:id="2693" w:author="An Phuc Cao" w:date="2024-10-24T17:51:00Z" w16du:dateUtc="2024-10-24T10:51:00Z">
              <w:tcPr>
                <w:tcW w:w="4536" w:type="dxa"/>
                <w:noWrap/>
                <w:vAlign w:val="bottom"/>
              </w:tcPr>
            </w:tcPrChange>
          </w:tcPr>
          <w:p w14:paraId="642D8B63" w14:textId="77777777" w:rsidR="0023244E" w:rsidRPr="0069716B" w:rsidRDefault="0023244E" w:rsidP="0023244E">
            <w:pPr>
              <w:overflowPunct/>
              <w:autoSpaceDE/>
              <w:adjustRightInd/>
              <w:ind w:left="-115" w:right="-86"/>
              <w:rPr>
                <w:ins w:id="2694" w:author="An Phuc Cao" w:date="2024-09-26T15:42:00Z" w16du:dateUtc="2024-09-26T08:42:00Z"/>
                <w:rFonts w:ascii="Arial" w:hAnsi="Arial" w:cs="Arial"/>
                <w:b/>
                <w:bCs/>
                <w:sz w:val="19"/>
                <w:szCs w:val="19"/>
              </w:rPr>
            </w:pPr>
            <w:ins w:id="2695" w:author="An Phuc Cao" w:date="2024-09-26T15:42:00Z" w16du:dateUtc="2024-09-26T08:42:00Z">
              <w:r w:rsidRPr="0069716B">
                <w:rPr>
                  <w:rFonts w:ascii="Arial" w:hAnsi="Arial" w:cs="Arial"/>
                  <w:sz w:val="19"/>
                  <w:szCs w:val="19"/>
                </w:rPr>
                <w:t>Purchase of intangible fixed assets</w:t>
              </w:r>
            </w:ins>
          </w:p>
        </w:tc>
        <w:tc>
          <w:tcPr>
            <w:tcW w:w="630" w:type="dxa"/>
            <w:noWrap/>
            <w:vAlign w:val="bottom"/>
            <w:tcPrChange w:id="2696" w:author="An Phuc Cao" w:date="2024-10-24T17:51:00Z" w16du:dateUtc="2024-10-24T10:51:00Z">
              <w:tcPr>
                <w:tcW w:w="630" w:type="dxa"/>
                <w:noWrap/>
                <w:vAlign w:val="bottom"/>
              </w:tcPr>
            </w:tcPrChange>
          </w:tcPr>
          <w:p w14:paraId="42493A91" w14:textId="77777777" w:rsidR="0023244E" w:rsidRPr="0069716B" w:rsidRDefault="0023244E" w:rsidP="0023244E">
            <w:pPr>
              <w:rPr>
                <w:ins w:id="2697" w:author="An Phuc Cao" w:date="2024-09-26T15:42:00Z" w16du:dateUtc="2024-09-26T08:42:00Z"/>
                <w:rFonts w:ascii="Arial" w:hAnsi="Arial" w:cs="Arial"/>
                <w:b/>
                <w:bCs/>
                <w:sz w:val="19"/>
                <w:szCs w:val="19"/>
              </w:rPr>
            </w:pPr>
          </w:p>
        </w:tc>
        <w:tc>
          <w:tcPr>
            <w:tcW w:w="1890" w:type="dxa"/>
            <w:vAlign w:val="bottom"/>
            <w:tcPrChange w:id="2698" w:author="An Phuc Cao" w:date="2024-10-24T17:51:00Z" w16du:dateUtc="2024-10-24T10:51:00Z">
              <w:tcPr>
                <w:tcW w:w="1890" w:type="dxa"/>
                <w:vAlign w:val="bottom"/>
              </w:tcPr>
            </w:tcPrChange>
          </w:tcPr>
          <w:p w14:paraId="0E58B235" w14:textId="2F472020" w:rsidR="0023244E" w:rsidRPr="0069716B" w:rsidRDefault="0023244E" w:rsidP="00183B39">
            <w:pPr>
              <w:overflowPunct/>
              <w:autoSpaceDE/>
              <w:adjustRightInd/>
              <w:ind w:left="57" w:right="-85"/>
              <w:jc w:val="right"/>
              <w:rPr>
                <w:ins w:id="2699" w:author="An Phuc Cao" w:date="2024-09-26T15:42:00Z" w16du:dateUtc="2024-09-26T08:42:00Z"/>
                <w:rFonts w:ascii="Arial" w:hAnsi="Arial" w:cs="Arial"/>
                <w:bCs/>
                <w:sz w:val="19"/>
                <w:szCs w:val="19"/>
              </w:rPr>
            </w:pPr>
            <w:ins w:id="2700" w:author="An Phuc Cao" w:date="2024-10-24T17:50:00Z" w16du:dateUtc="2024-10-24T10:50:00Z">
              <w:r w:rsidRPr="00C64AF1">
                <w:rPr>
                  <w:rFonts w:ascii="Arial" w:hAnsi="Arial" w:cs="Arial"/>
                  <w:sz w:val="19"/>
                  <w:szCs w:val="19"/>
                  <w:rPrChange w:id="2701" w:author="An Phuc Cao" w:date="2024-10-25T11:10:00Z" w16du:dateUtc="2024-10-25T04:10:00Z">
                    <w:rPr/>
                  </w:rPrChange>
                </w:rPr>
                <w:t xml:space="preserve"> (158,807,091)</w:t>
              </w:r>
            </w:ins>
          </w:p>
        </w:tc>
        <w:tc>
          <w:tcPr>
            <w:tcW w:w="1890" w:type="dxa"/>
            <w:noWrap/>
            <w:vAlign w:val="bottom"/>
            <w:tcPrChange w:id="2702" w:author="An Phuc Cao" w:date="2024-10-24T17:51:00Z" w16du:dateUtc="2024-10-24T10:51:00Z">
              <w:tcPr>
                <w:tcW w:w="1890" w:type="dxa"/>
                <w:noWrap/>
                <w:vAlign w:val="bottom"/>
              </w:tcPr>
            </w:tcPrChange>
          </w:tcPr>
          <w:p w14:paraId="7BB95372" w14:textId="208DC004" w:rsidR="0023244E" w:rsidRPr="0069716B" w:rsidRDefault="0023244E" w:rsidP="00183B39">
            <w:pPr>
              <w:overflowPunct/>
              <w:autoSpaceDE/>
              <w:adjustRightInd/>
              <w:ind w:left="57" w:right="-85"/>
              <w:jc w:val="right"/>
              <w:rPr>
                <w:ins w:id="2703" w:author="An Phuc Cao" w:date="2024-09-26T15:42:00Z" w16du:dateUtc="2024-09-26T08:42:00Z"/>
                <w:rFonts w:ascii="Arial" w:hAnsi="Arial" w:cs="Arial"/>
                <w:bCs/>
                <w:sz w:val="19"/>
                <w:szCs w:val="19"/>
              </w:rPr>
            </w:pPr>
            <w:ins w:id="2704" w:author="An Phuc Cao" w:date="2024-10-24T17:50:00Z" w16du:dateUtc="2024-10-24T10:50:00Z">
              <w:r w:rsidRPr="00C64AF1">
                <w:rPr>
                  <w:rFonts w:ascii="Arial" w:hAnsi="Arial" w:cs="Arial"/>
                  <w:sz w:val="19"/>
                  <w:szCs w:val="19"/>
                  <w:rPrChange w:id="2705" w:author="An Phuc Cao" w:date="2024-10-25T11:10:00Z" w16du:dateUtc="2024-10-25T04:10:00Z">
                    <w:rPr/>
                  </w:rPrChange>
                </w:rPr>
                <w:t xml:space="preserve"> </w:t>
              </w:r>
            </w:ins>
            <w:ins w:id="2706" w:author="Hai Quang Le" w:date="2024-12-11T15:56:00Z" w16du:dateUtc="2024-12-11T08:56:00Z">
              <w:r w:rsidR="002B07AF" w:rsidRPr="002B07AF">
                <w:rPr>
                  <w:rFonts w:ascii="Arial" w:hAnsi="Arial" w:cs="Arial"/>
                  <w:sz w:val="19"/>
                  <w:szCs w:val="19"/>
                </w:rPr>
                <w:t xml:space="preserve"> (1,380,090,141)</w:t>
              </w:r>
            </w:ins>
            <w:ins w:id="2707" w:author="An Phuc Cao" w:date="2024-10-24T17:50:00Z" w16du:dateUtc="2024-10-24T10:50:00Z">
              <w:del w:id="2708" w:author="Hai Quang Le" w:date="2024-12-11T15:56:00Z" w16du:dateUtc="2024-12-11T08:56:00Z">
                <w:r w:rsidRPr="00C64AF1" w:rsidDel="002B07AF">
                  <w:rPr>
                    <w:rFonts w:ascii="Arial" w:hAnsi="Arial" w:cs="Arial"/>
                    <w:sz w:val="19"/>
                    <w:szCs w:val="19"/>
                    <w:rPrChange w:id="2709" w:author="An Phuc Cao" w:date="2024-10-25T11:10:00Z" w16du:dateUtc="2024-10-25T04:10:00Z">
                      <w:rPr/>
                    </w:rPrChange>
                  </w:rPr>
                  <w:delText>(7,319,309,867)</w:delText>
                </w:r>
              </w:del>
            </w:ins>
          </w:p>
        </w:tc>
      </w:tr>
      <w:tr w:rsidR="0023244E" w:rsidRPr="00A934AD" w14:paraId="0CC9A98E" w14:textId="77777777" w:rsidTr="00183B39">
        <w:tblPrEx>
          <w:tblW w:w="8946" w:type="dxa"/>
          <w:tblLayout w:type="fixed"/>
          <w:tblPrExChange w:id="2710" w:author="An Phuc Cao" w:date="2024-10-24T17:51:00Z" w16du:dateUtc="2024-10-24T10:51:00Z">
            <w:tblPrEx>
              <w:tblW w:w="8946" w:type="dxa"/>
              <w:tblLayout w:type="fixed"/>
            </w:tblPrEx>
          </w:tblPrExChange>
        </w:tblPrEx>
        <w:trPr>
          <w:ins w:id="2711" w:author="An Phuc Cao" w:date="2024-09-26T15:42:00Z"/>
        </w:trPr>
        <w:tc>
          <w:tcPr>
            <w:tcW w:w="4536" w:type="dxa"/>
            <w:noWrap/>
            <w:vAlign w:val="bottom"/>
            <w:tcPrChange w:id="2712" w:author="An Phuc Cao" w:date="2024-10-24T17:51:00Z" w16du:dateUtc="2024-10-24T10:51:00Z">
              <w:tcPr>
                <w:tcW w:w="4536" w:type="dxa"/>
                <w:noWrap/>
                <w:vAlign w:val="bottom"/>
              </w:tcPr>
            </w:tcPrChange>
          </w:tcPr>
          <w:p w14:paraId="514C7BE2" w14:textId="77777777" w:rsidR="0023244E" w:rsidRPr="0069716B" w:rsidRDefault="0023244E" w:rsidP="0023244E">
            <w:pPr>
              <w:overflowPunct/>
              <w:autoSpaceDE/>
              <w:adjustRightInd/>
              <w:ind w:left="-115" w:right="-86"/>
              <w:rPr>
                <w:ins w:id="2713" w:author="An Phuc Cao" w:date="2024-09-26T15:42:00Z" w16du:dateUtc="2024-09-26T08:42:00Z"/>
                <w:rFonts w:ascii="Arial" w:hAnsi="Arial" w:cs="Arial"/>
                <w:sz w:val="19"/>
                <w:szCs w:val="19"/>
              </w:rPr>
            </w:pPr>
            <w:ins w:id="2714" w:author="An Phuc Cao" w:date="2024-09-26T15:42:00Z" w16du:dateUtc="2024-09-26T08:42:00Z">
              <w:r w:rsidRPr="0069716B">
                <w:rPr>
                  <w:rFonts w:ascii="Arial" w:hAnsi="Arial" w:cs="Arial"/>
                  <w:sz w:val="19"/>
                  <w:szCs w:val="19"/>
                </w:rPr>
                <w:t>Purchase of tangible fixed assets</w:t>
              </w:r>
            </w:ins>
          </w:p>
        </w:tc>
        <w:tc>
          <w:tcPr>
            <w:tcW w:w="630" w:type="dxa"/>
            <w:noWrap/>
            <w:vAlign w:val="bottom"/>
            <w:tcPrChange w:id="2715" w:author="An Phuc Cao" w:date="2024-10-24T17:51:00Z" w16du:dateUtc="2024-10-24T10:51:00Z">
              <w:tcPr>
                <w:tcW w:w="630" w:type="dxa"/>
                <w:noWrap/>
                <w:vAlign w:val="bottom"/>
              </w:tcPr>
            </w:tcPrChange>
          </w:tcPr>
          <w:p w14:paraId="7E3979E5" w14:textId="77777777" w:rsidR="0023244E" w:rsidRPr="0069716B" w:rsidRDefault="0023244E" w:rsidP="0023244E">
            <w:pPr>
              <w:rPr>
                <w:ins w:id="2716" w:author="An Phuc Cao" w:date="2024-09-26T15:42:00Z" w16du:dateUtc="2024-09-26T08:42:00Z"/>
                <w:rFonts w:ascii="Arial" w:hAnsi="Arial" w:cs="Arial"/>
                <w:b/>
                <w:bCs/>
                <w:sz w:val="19"/>
                <w:szCs w:val="19"/>
              </w:rPr>
            </w:pPr>
          </w:p>
        </w:tc>
        <w:tc>
          <w:tcPr>
            <w:tcW w:w="1890" w:type="dxa"/>
            <w:vAlign w:val="bottom"/>
            <w:tcPrChange w:id="2717" w:author="An Phuc Cao" w:date="2024-10-24T17:51:00Z" w16du:dateUtc="2024-10-24T10:51:00Z">
              <w:tcPr>
                <w:tcW w:w="1890" w:type="dxa"/>
                <w:vAlign w:val="bottom"/>
              </w:tcPr>
            </w:tcPrChange>
          </w:tcPr>
          <w:p w14:paraId="7E063C80" w14:textId="0DFF949E" w:rsidR="0023244E" w:rsidRPr="0069716B" w:rsidRDefault="0023244E" w:rsidP="00183B39">
            <w:pPr>
              <w:overflowPunct/>
              <w:autoSpaceDE/>
              <w:adjustRightInd/>
              <w:ind w:left="57" w:right="-85"/>
              <w:jc w:val="right"/>
              <w:rPr>
                <w:ins w:id="2718" w:author="An Phuc Cao" w:date="2024-09-26T15:42:00Z" w16du:dateUtc="2024-09-26T08:42:00Z"/>
                <w:rFonts w:ascii="Arial" w:hAnsi="Arial" w:cs="Arial"/>
                <w:sz w:val="19"/>
                <w:szCs w:val="19"/>
              </w:rPr>
            </w:pPr>
            <w:ins w:id="2719" w:author="An Phuc Cao" w:date="2024-10-24T17:50:00Z" w16du:dateUtc="2024-10-24T10:50:00Z">
              <w:r w:rsidRPr="00C64AF1">
                <w:rPr>
                  <w:rFonts w:ascii="Arial" w:hAnsi="Arial" w:cs="Arial"/>
                  <w:sz w:val="19"/>
                  <w:szCs w:val="19"/>
                  <w:rPrChange w:id="2720" w:author="An Phuc Cao" w:date="2024-10-25T11:10:00Z" w16du:dateUtc="2024-10-25T04:10:00Z">
                    <w:rPr/>
                  </w:rPrChange>
                </w:rPr>
                <w:t xml:space="preserve"> -   </w:t>
              </w:r>
            </w:ins>
          </w:p>
        </w:tc>
        <w:tc>
          <w:tcPr>
            <w:tcW w:w="1890" w:type="dxa"/>
            <w:noWrap/>
            <w:vAlign w:val="bottom"/>
            <w:tcPrChange w:id="2721" w:author="An Phuc Cao" w:date="2024-10-24T17:51:00Z" w16du:dateUtc="2024-10-24T10:51:00Z">
              <w:tcPr>
                <w:tcW w:w="1890" w:type="dxa"/>
                <w:noWrap/>
                <w:vAlign w:val="bottom"/>
              </w:tcPr>
            </w:tcPrChange>
          </w:tcPr>
          <w:p w14:paraId="504BF382" w14:textId="5BCBE96E" w:rsidR="0023244E" w:rsidRPr="0069716B" w:rsidRDefault="0023244E" w:rsidP="00183B39">
            <w:pPr>
              <w:overflowPunct/>
              <w:autoSpaceDE/>
              <w:adjustRightInd/>
              <w:ind w:left="57" w:right="-85"/>
              <w:jc w:val="right"/>
              <w:rPr>
                <w:ins w:id="2722" w:author="An Phuc Cao" w:date="2024-09-26T15:42:00Z" w16du:dateUtc="2024-09-26T08:42:00Z"/>
                <w:rFonts w:ascii="Arial" w:hAnsi="Arial" w:cs="Arial"/>
                <w:sz w:val="19"/>
                <w:szCs w:val="19"/>
              </w:rPr>
            </w:pPr>
            <w:ins w:id="2723" w:author="An Phuc Cao" w:date="2024-10-24T17:50:00Z" w16du:dateUtc="2024-10-24T10:50:00Z">
              <w:r w:rsidRPr="00C64AF1">
                <w:rPr>
                  <w:rFonts w:ascii="Arial" w:hAnsi="Arial" w:cs="Arial"/>
                  <w:sz w:val="19"/>
                  <w:szCs w:val="19"/>
                  <w:rPrChange w:id="2724" w:author="An Phuc Cao" w:date="2024-10-25T11:10:00Z" w16du:dateUtc="2024-10-25T04:10:00Z">
                    <w:rPr/>
                  </w:rPrChange>
                </w:rPr>
                <w:t xml:space="preserve"> </w:t>
              </w:r>
            </w:ins>
            <w:ins w:id="2725" w:author="Hai Quang Le" w:date="2024-12-11T15:56:00Z" w16du:dateUtc="2024-12-11T08:56:00Z">
              <w:r w:rsidR="002B07AF" w:rsidRPr="002B07AF">
                <w:rPr>
                  <w:rFonts w:ascii="Arial" w:hAnsi="Arial" w:cs="Arial"/>
                  <w:sz w:val="19"/>
                  <w:szCs w:val="19"/>
                </w:rPr>
                <w:t xml:space="preserve"> (3,870,198,604)</w:t>
              </w:r>
            </w:ins>
            <w:ins w:id="2726" w:author="An Phuc Cao" w:date="2024-10-24T17:50:00Z" w16du:dateUtc="2024-10-24T10:50:00Z">
              <w:del w:id="2727" w:author="Hai Quang Le" w:date="2024-12-11T15:56:00Z" w16du:dateUtc="2024-12-11T08:56:00Z">
                <w:r w:rsidRPr="00C64AF1" w:rsidDel="002B07AF">
                  <w:rPr>
                    <w:rFonts w:ascii="Arial" w:hAnsi="Arial" w:cs="Arial"/>
                    <w:sz w:val="19"/>
                    <w:szCs w:val="19"/>
                    <w:rPrChange w:id="2728" w:author="An Phuc Cao" w:date="2024-10-25T11:10:00Z" w16du:dateUtc="2024-10-25T04:10:00Z">
                      <w:rPr/>
                    </w:rPrChange>
                  </w:rPr>
                  <w:delText>(9,659,040,271)</w:delText>
                </w:r>
              </w:del>
            </w:ins>
          </w:p>
        </w:tc>
      </w:tr>
      <w:tr w:rsidR="0023244E" w:rsidRPr="00A934AD" w14:paraId="0F12F7E8" w14:textId="77777777" w:rsidTr="00183B39">
        <w:tblPrEx>
          <w:tblW w:w="8946" w:type="dxa"/>
          <w:tblLayout w:type="fixed"/>
          <w:tblPrExChange w:id="2729" w:author="An Phuc Cao" w:date="2024-10-24T17:51:00Z" w16du:dateUtc="2024-10-24T10:51:00Z">
            <w:tblPrEx>
              <w:tblW w:w="8946" w:type="dxa"/>
              <w:tblLayout w:type="fixed"/>
            </w:tblPrEx>
          </w:tblPrExChange>
        </w:tblPrEx>
        <w:trPr>
          <w:ins w:id="2730" w:author="An Phuc Cao" w:date="2024-09-26T15:42:00Z"/>
        </w:trPr>
        <w:tc>
          <w:tcPr>
            <w:tcW w:w="4536" w:type="dxa"/>
            <w:noWrap/>
            <w:vAlign w:val="bottom"/>
            <w:tcPrChange w:id="2731" w:author="An Phuc Cao" w:date="2024-10-24T17:51:00Z" w16du:dateUtc="2024-10-24T10:51:00Z">
              <w:tcPr>
                <w:tcW w:w="4536" w:type="dxa"/>
                <w:noWrap/>
                <w:vAlign w:val="bottom"/>
              </w:tcPr>
            </w:tcPrChange>
          </w:tcPr>
          <w:p w14:paraId="2F7A7292" w14:textId="77777777" w:rsidR="0023244E" w:rsidRPr="0069716B" w:rsidRDefault="0023244E" w:rsidP="0023244E">
            <w:pPr>
              <w:overflowPunct/>
              <w:autoSpaceDE/>
              <w:adjustRightInd/>
              <w:ind w:left="-115" w:right="-86"/>
              <w:rPr>
                <w:ins w:id="2732" w:author="An Phuc Cao" w:date="2024-09-26T15:42:00Z" w16du:dateUtc="2024-09-26T08:42:00Z"/>
                <w:rFonts w:ascii="Arial" w:hAnsi="Arial" w:cs="Arial"/>
                <w:sz w:val="19"/>
                <w:szCs w:val="19"/>
              </w:rPr>
            </w:pPr>
            <w:ins w:id="2733" w:author="An Phuc Cao" w:date="2024-09-26T15:42:00Z" w16du:dateUtc="2024-09-26T08:42:00Z">
              <w:r w:rsidRPr="0069716B">
                <w:rPr>
                  <w:rFonts w:ascii="Arial" w:hAnsi="Arial" w:cs="Arial"/>
                  <w:sz w:val="19"/>
                  <w:szCs w:val="19"/>
                </w:rPr>
                <w:t>Purchase and construction of fixed assets</w:t>
              </w:r>
            </w:ins>
          </w:p>
        </w:tc>
        <w:tc>
          <w:tcPr>
            <w:tcW w:w="630" w:type="dxa"/>
            <w:noWrap/>
            <w:vAlign w:val="bottom"/>
            <w:tcPrChange w:id="2734" w:author="An Phuc Cao" w:date="2024-10-24T17:51:00Z" w16du:dateUtc="2024-10-24T10:51:00Z">
              <w:tcPr>
                <w:tcW w:w="630" w:type="dxa"/>
                <w:noWrap/>
                <w:vAlign w:val="bottom"/>
              </w:tcPr>
            </w:tcPrChange>
          </w:tcPr>
          <w:p w14:paraId="078A178B" w14:textId="77777777" w:rsidR="0023244E" w:rsidRPr="0069716B" w:rsidRDefault="0023244E" w:rsidP="0023244E">
            <w:pPr>
              <w:rPr>
                <w:ins w:id="2735" w:author="An Phuc Cao" w:date="2024-09-26T15:42:00Z" w16du:dateUtc="2024-09-26T08:42:00Z"/>
                <w:rFonts w:ascii="Arial" w:hAnsi="Arial" w:cs="Arial"/>
                <w:b/>
                <w:bCs/>
                <w:sz w:val="19"/>
                <w:szCs w:val="19"/>
              </w:rPr>
            </w:pPr>
          </w:p>
        </w:tc>
        <w:tc>
          <w:tcPr>
            <w:tcW w:w="1890" w:type="dxa"/>
            <w:vAlign w:val="bottom"/>
            <w:tcPrChange w:id="2736" w:author="An Phuc Cao" w:date="2024-10-24T17:51:00Z" w16du:dateUtc="2024-10-24T10:51:00Z">
              <w:tcPr>
                <w:tcW w:w="1890" w:type="dxa"/>
                <w:vAlign w:val="bottom"/>
              </w:tcPr>
            </w:tcPrChange>
          </w:tcPr>
          <w:p w14:paraId="57B5F46E" w14:textId="76A301E8" w:rsidR="0023244E" w:rsidRPr="0069716B" w:rsidRDefault="0023244E" w:rsidP="00183B39">
            <w:pPr>
              <w:pBdr>
                <w:bottom w:val="single" w:sz="4" w:space="1" w:color="auto"/>
              </w:pBdr>
              <w:overflowPunct/>
              <w:autoSpaceDE/>
              <w:adjustRightInd/>
              <w:ind w:left="57" w:right="-85"/>
              <w:jc w:val="right"/>
              <w:rPr>
                <w:ins w:id="2737" w:author="An Phuc Cao" w:date="2024-09-26T15:42:00Z" w16du:dateUtc="2024-09-26T08:42:00Z"/>
                <w:rFonts w:ascii="Arial" w:hAnsi="Arial" w:cs="Arial"/>
                <w:bCs/>
                <w:sz w:val="19"/>
                <w:szCs w:val="19"/>
              </w:rPr>
            </w:pPr>
            <w:ins w:id="2738" w:author="An Phuc Cao" w:date="2024-10-24T17:50:00Z" w16du:dateUtc="2024-10-24T10:50:00Z">
              <w:r w:rsidRPr="00C64AF1">
                <w:rPr>
                  <w:rFonts w:ascii="Arial" w:hAnsi="Arial" w:cs="Arial"/>
                  <w:sz w:val="19"/>
                  <w:szCs w:val="19"/>
                  <w:rPrChange w:id="2739" w:author="An Phuc Cao" w:date="2024-10-25T11:10:00Z" w16du:dateUtc="2024-10-25T04:10:00Z">
                    <w:rPr/>
                  </w:rPrChange>
                </w:rPr>
                <w:t xml:space="preserve"> (5,471,944,093)</w:t>
              </w:r>
            </w:ins>
          </w:p>
        </w:tc>
        <w:tc>
          <w:tcPr>
            <w:tcW w:w="1890" w:type="dxa"/>
            <w:noWrap/>
            <w:vAlign w:val="bottom"/>
            <w:tcPrChange w:id="2740" w:author="An Phuc Cao" w:date="2024-10-24T17:51:00Z" w16du:dateUtc="2024-10-24T10:51:00Z">
              <w:tcPr>
                <w:tcW w:w="1890" w:type="dxa"/>
                <w:noWrap/>
                <w:vAlign w:val="bottom"/>
              </w:tcPr>
            </w:tcPrChange>
          </w:tcPr>
          <w:p w14:paraId="7A6EFDFE" w14:textId="2FB8BD1D" w:rsidR="0023244E" w:rsidRPr="0069716B" w:rsidDel="00BD7C73" w:rsidRDefault="0023244E" w:rsidP="00183B39">
            <w:pPr>
              <w:pBdr>
                <w:bottom w:val="single" w:sz="4" w:space="1" w:color="auto"/>
              </w:pBdr>
              <w:overflowPunct/>
              <w:autoSpaceDE/>
              <w:adjustRightInd/>
              <w:ind w:left="57" w:right="-85"/>
              <w:jc w:val="right"/>
              <w:rPr>
                <w:ins w:id="2741" w:author="An Phuc Cao" w:date="2024-09-26T15:42:00Z" w16du:dateUtc="2024-09-26T08:42:00Z"/>
                <w:rFonts w:ascii="Arial" w:hAnsi="Arial" w:cs="Arial"/>
                <w:bCs/>
                <w:sz w:val="19"/>
                <w:szCs w:val="19"/>
              </w:rPr>
            </w:pPr>
            <w:ins w:id="2742" w:author="An Phuc Cao" w:date="2024-10-24T17:50:00Z" w16du:dateUtc="2024-10-24T10:50:00Z">
              <w:r w:rsidRPr="00C64AF1">
                <w:rPr>
                  <w:rFonts w:ascii="Arial" w:hAnsi="Arial" w:cs="Arial"/>
                  <w:sz w:val="19"/>
                  <w:szCs w:val="19"/>
                  <w:rPrChange w:id="2743" w:author="An Phuc Cao" w:date="2024-10-25T11:10:00Z" w16du:dateUtc="2024-10-25T04:10:00Z">
                    <w:rPr/>
                  </w:rPrChange>
                </w:rPr>
                <w:t xml:space="preserve"> </w:t>
              </w:r>
            </w:ins>
            <w:ins w:id="2744" w:author="Hai Quang Le" w:date="2024-12-11T15:56:00Z" w16du:dateUtc="2024-12-11T08:56:00Z">
              <w:r w:rsidR="002B07AF" w:rsidRPr="002B07AF">
                <w:rPr>
                  <w:rFonts w:ascii="Arial" w:hAnsi="Arial" w:cs="Arial"/>
                  <w:sz w:val="19"/>
                  <w:szCs w:val="19"/>
                </w:rPr>
                <w:t xml:space="preserve"> (9,812,980,645)</w:t>
              </w:r>
            </w:ins>
            <w:ins w:id="2745" w:author="An Phuc Cao" w:date="2024-10-24T17:50:00Z" w16du:dateUtc="2024-10-24T10:50:00Z">
              <w:del w:id="2746" w:author="Hai Quang Le" w:date="2024-12-11T15:56:00Z" w16du:dateUtc="2024-12-11T08:56:00Z">
                <w:r w:rsidRPr="00C64AF1" w:rsidDel="002B07AF">
                  <w:rPr>
                    <w:rFonts w:ascii="Arial" w:hAnsi="Arial" w:cs="Arial"/>
                    <w:sz w:val="19"/>
                    <w:szCs w:val="19"/>
                    <w:rPrChange w:id="2747" w:author="An Phuc Cao" w:date="2024-10-25T11:10:00Z" w16du:dateUtc="2024-10-25T04:10:00Z">
                      <w:rPr/>
                    </w:rPrChange>
                  </w:rPr>
                  <w:delText>(5,590,702,515)</w:delText>
                </w:r>
              </w:del>
            </w:ins>
          </w:p>
        </w:tc>
      </w:tr>
      <w:tr w:rsidR="0023244E" w:rsidRPr="00A934AD" w14:paraId="68ECB4A7" w14:textId="77777777" w:rsidTr="00183B39">
        <w:tblPrEx>
          <w:tblW w:w="8946" w:type="dxa"/>
          <w:tblLayout w:type="fixed"/>
          <w:tblPrExChange w:id="2748" w:author="An Phuc Cao" w:date="2024-10-24T17:51:00Z" w16du:dateUtc="2024-10-24T10:51:00Z">
            <w:tblPrEx>
              <w:tblW w:w="8946" w:type="dxa"/>
              <w:tblLayout w:type="fixed"/>
            </w:tblPrEx>
          </w:tblPrExChange>
        </w:tblPrEx>
        <w:trPr>
          <w:ins w:id="2749" w:author="An Phuc Cao" w:date="2024-09-26T15:42:00Z"/>
        </w:trPr>
        <w:tc>
          <w:tcPr>
            <w:tcW w:w="4536" w:type="dxa"/>
            <w:noWrap/>
            <w:vAlign w:val="bottom"/>
            <w:hideMark/>
            <w:tcPrChange w:id="2750" w:author="An Phuc Cao" w:date="2024-10-24T17:51:00Z" w16du:dateUtc="2024-10-24T10:51:00Z">
              <w:tcPr>
                <w:tcW w:w="4536" w:type="dxa"/>
                <w:noWrap/>
                <w:vAlign w:val="bottom"/>
                <w:hideMark/>
              </w:tcPr>
            </w:tcPrChange>
          </w:tcPr>
          <w:p w14:paraId="65BD31DB" w14:textId="77777777" w:rsidR="0023244E" w:rsidRPr="0069716B" w:rsidRDefault="0023244E" w:rsidP="0023244E">
            <w:pPr>
              <w:overflowPunct/>
              <w:autoSpaceDE/>
              <w:adjustRightInd/>
              <w:spacing w:before="120"/>
              <w:ind w:left="-108"/>
              <w:rPr>
                <w:ins w:id="2751" w:author="An Phuc Cao" w:date="2024-09-26T15:42:00Z" w16du:dateUtc="2024-09-26T08:42:00Z"/>
                <w:rFonts w:ascii="Arial" w:hAnsi="Arial" w:cs="Arial"/>
                <w:sz w:val="19"/>
                <w:szCs w:val="19"/>
              </w:rPr>
            </w:pPr>
            <w:ins w:id="2752" w:author="An Phuc Cao" w:date="2024-09-26T15:42:00Z" w16du:dateUtc="2024-09-26T08:42:00Z">
              <w:r w:rsidRPr="0069716B">
                <w:rPr>
                  <w:rFonts w:ascii="Arial" w:hAnsi="Arial" w:cs="Arial"/>
                  <w:b/>
                  <w:bCs/>
                  <w:sz w:val="19"/>
                  <w:szCs w:val="19"/>
                </w:rPr>
                <w:t xml:space="preserve">Net cash flows used in investing activities </w:t>
              </w:r>
            </w:ins>
          </w:p>
        </w:tc>
        <w:tc>
          <w:tcPr>
            <w:tcW w:w="630" w:type="dxa"/>
            <w:noWrap/>
            <w:vAlign w:val="bottom"/>
            <w:tcPrChange w:id="2753" w:author="An Phuc Cao" w:date="2024-10-24T17:51:00Z" w16du:dateUtc="2024-10-24T10:51:00Z">
              <w:tcPr>
                <w:tcW w:w="630" w:type="dxa"/>
                <w:noWrap/>
                <w:vAlign w:val="bottom"/>
              </w:tcPr>
            </w:tcPrChange>
          </w:tcPr>
          <w:p w14:paraId="262E8FB4" w14:textId="77777777" w:rsidR="0023244E" w:rsidRPr="0069716B" w:rsidRDefault="0023244E" w:rsidP="0023244E">
            <w:pPr>
              <w:overflowPunct/>
              <w:autoSpaceDE/>
              <w:adjustRightInd/>
              <w:spacing w:before="120"/>
              <w:jc w:val="center"/>
              <w:rPr>
                <w:ins w:id="2754" w:author="An Phuc Cao" w:date="2024-09-26T15:42:00Z" w16du:dateUtc="2024-09-26T08:42:00Z"/>
                <w:rFonts w:ascii="Arial" w:hAnsi="Arial" w:cs="Arial"/>
                <w:sz w:val="19"/>
                <w:szCs w:val="19"/>
              </w:rPr>
            </w:pPr>
          </w:p>
        </w:tc>
        <w:tc>
          <w:tcPr>
            <w:tcW w:w="1890" w:type="dxa"/>
            <w:vAlign w:val="bottom"/>
            <w:tcPrChange w:id="2755" w:author="An Phuc Cao" w:date="2024-10-24T17:51:00Z" w16du:dateUtc="2024-10-24T10:51:00Z">
              <w:tcPr>
                <w:tcW w:w="1890" w:type="dxa"/>
                <w:vAlign w:val="bottom"/>
              </w:tcPr>
            </w:tcPrChange>
          </w:tcPr>
          <w:p w14:paraId="634BAA81" w14:textId="4F5BA304" w:rsidR="0023244E" w:rsidRPr="0069716B" w:rsidRDefault="0023244E" w:rsidP="00183B39">
            <w:pPr>
              <w:pBdr>
                <w:bottom w:val="single" w:sz="4" w:space="1" w:color="auto"/>
              </w:pBdr>
              <w:overflowPunct/>
              <w:autoSpaceDE/>
              <w:adjustRightInd/>
              <w:spacing w:before="120"/>
              <w:ind w:left="57" w:right="-85"/>
              <w:jc w:val="right"/>
              <w:rPr>
                <w:ins w:id="2756" w:author="An Phuc Cao" w:date="2024-09-26T15:42:00Z" w16du:dateUtc="2024-09-26T08:42:00Z"/>
                <w:rFonts w:ascii="Arial" w:hAnsi="Arial" w:cs="Arial"/>
                <w:b/>
                <w:bCs/>
                <w:sz w:val="19"/>
                <w:szCs w:val="19"/>
              </w:rPr>
            </w:pPr>
            <w:ins w:id="2757" w:author="An Phuc Cao" w:date="2024-10-24T17:50:00Z" w16du:dateUtc="2024-10-24T10:50:00Z">
              <w:r w:rsidRPr="00C64AF1">
                <w:rPr>
                  <w:rFonts w:ascii="Arial" w:hAnsi="Arial" w:cs="Arial"/>
                  <w:b/>
                  <w:bCs/>
                  <w:sz w:val="19"/>
                  <w:szCs w:val="19"/>
                  <w:rPrChange w:id="2758" w:author="An Phuc Cao" w:date="2024-10-25T11:10:00Z" w16du:dateUtc="2024-10-25T04:10:00Z">
                    <w:rPr/>
                  </w:rPrChange>
                </w:rPr>
                <w:t xml:space="preserve"> (5,630,751,184)</w:t>
              </w:r>
            </w:ins>
          </w:p>
        </w:tc>
        <w:tc>
          <w:tcPr>
            <w:tcW w:w="1890" w:type="dxa"/>
            <w:noWrap/>
            <w:vAlign w:val="bottom"/>
            <w:tcPrChange w:id="2759" w:author="An Phuc Cao" w:date="2024-10-24T17:51:00Z" w16du:dateUtc="2024-10-24T10:51:00Z">
              <w:tcPr>
                <w:tcW w:w="1890" w:type="dxa"/>
                <w:noWrap/>
                <w:vAlign w:val="bottom"/>
              </w:tcPr>
            </w:tcPrChange>
          </w:tcPr>
          <w:p w14:paraId="68D906F4" w14:textId="30E4081F" w:rsidR="0023244E" w:rsidRPr="0069716B" w:rsidRDefault="002B07AF" w:rsidP="00183B39">
            <w:pPr>
              <w:pBdr>
                <w:bottom w:val="single" w:sz="4" w:space="1" w:color="auto"/>
              </w:pBdr>
              <w:overflowPunct/>
              <w:autoSpaceDE/>
              <w:adjustRightInd/>
              <w:spacing w:before="120"/>
              <w:ind w:left="57" w:right="-85"/>
              <w:jc w:val="right"/>
              <w:rPr>
                <w:ins w:id="2760" w:author="An Phuc Cao" w:date="2024-09-26T15:42:00Z" w16du:dateUtc="2024-09-26T08:42:00Z"/>
                <w:rFonts w:ascii="Arial" w:hAnsi="Arial" w:cs="Arial"/>
                <w:b/>
                <w:bCs/>
                <w:sz w:val="19"/>
                <w:szCs w:val="19"/>
              </w:rPr>
            </w:pPr>
            <w:ins w:id="2761" w:author="Hai Quang Le" w:date="2024-12-11T15:56:00Z" w16du:dateUtc="2024-12-11T08:56:00Z">
              <w:r w:rsidRPr="002B07AF">
                <w:rPr>
                  <w:rFonts w:ascii="Arial" w:hAnsi="Arial" w:cs="Arial"/>
                  <w:b/>
                  <w:bCs/>
                  <w:sz w:val="19"/>
                  <w:szCs w:val="19"/>
                </w:rPr>
                <w:t>(15,063,269,390)</w:t>
              </w:r>
            </w:ins>
            <w:ins w:id="2762" w:author="An Phuc Cao" w:date="2024-10-24T17:50:00Z" w16du:dateUtc="2024-10-24T10:50:00Z">
              <w:del w:id="2763" w:author="Hai Quang Le" w:date="2024-12-11T15:56:00Z" w16du:dateUtc="2024-12-11T08:56:00Z">
                <w:r w:rsidR="0023244E" w:rsidRPr="00C64AF1" w:rsidDel="002B07AF">
                  <w:rPr>
                    <w:rFonts w:ascii="Arial" w:hAnsi="Arial" w:cs="Arial"/>
                    <w:b/>
                    <w:bCs/>
                    <w:sz w:val="19"/>
                    <w:szCs w:val="19"/>
                    <w:rPrChange w:id="2764" w:author="An Phuc Cao" w:date="2024-10-25T11:10:00Z" w16du:dateUtc="2024-10-25T04:10:00Z">
                      <w:rPr/>
                    </w:rPrChange>
                  </w:rPr>
                  <w:delText xml:space="preserve"> (22,569,052,653)</w:delText>
                </w:r>
              </w:del>
            </w:ins>
          </w:p>
        </w:tc>
      </w:tr>
      <w:tr w:rsidR="008642FB" w:rsidRPr="00A934AD" w14:paraId="752BB7B2" w14:textId="77777777" w:rsidTr="00183B39">
        <w:tblPrEx>
          <w:tblW w:w="8946" w:type="dxa"/>
          <w:tblLayout w:type="fixed"/>
          <w:tblPrExChange w:id="2765" w:author="An Phuc Cao" w:date="2024-10-24T17:51:00Z" w16du:dateUtc="2024-10-24T10:51:00Z">
            <w:tblPrEx>
              <w:tblW w:w="8946" w:type="dxa"/>
              <w:tblLayout w:type="fixed"/>
            </w:tblPrEx>
          </w:tblPrExChange>
        </w:tblPrEx>
        <w:trPr>
          <w:ins w:id="2766" w:author="An Phuc Cao" w:date="2024-09-26T15:42:00Z"/>
        </w:trPr>
        <w:tc>
          <w:tcPr>
            <w:tcW w:w="4536" w:type="dxa"/>
            <w:noWrap/>
            <w:vAlign w:val="bottom"/>
            <w:hideMark/>
            <w:tcPrChange w:id="2767" w:author="An Phuc Cao" w:date="2024-10-24T17:51:00Z" w16du:dateUtc="2024-10-24T10:51:00Z">
              <w:tcPr>
                <w:tcW w:w="4536" w:type="dxa"/>
                <w:noWrap/>
                <w:vAlign w:val="bottom"/>
                <w:hideMark/>
              </w:tcPr>
            </w:tcPrChange>
          </w:tcPr>
          <w:p w14:paraId="5BDB47BA" w14:textId="77777777" w:rsidR="008642FB" w:rsidRPr="0069716B" w:rsidRDefault="008642FB">
            <w:pPr>
              <w:overflowPunct/>
              <w:autoSpaceDE/>
              <w:adjustRightInd/>
              <w:spacing w:before="120"/>
              <w:ind w:left="-115"/>
              <w:rPr>
                <w:ins w:id="2768" w:author="An Phuc Cao" w:date="2024-09-26T15:42:00Z" w16du:dateUtc="2024-09-26T08:42:00Z"/>
                <w:rFonts w:ascii="Arial" w:hAnsi="Arial" w:cs="Arial"/>
                <w:b/>
                <w:bCs/>
                <w:sz w:val="19"/>
                <w:szCs w:val="19"/>
              </w:rPr>
            </w:pPr>
            <w:ins w:id="2769" w:author="An Phuc Cao" w:date="2024-09-26T15:42:00Z" w16du:dateUtc="2024-09-26T08:42:00Z">
              <w:r w:rsidRPr="0069716B">
                <w:rPr>
                  <w:rFonts w:ascii="Arial" w:hAnsi="Arial" w:cs="Arial"/>
                  <w:b/>
                  <w:bCs/>
                  <w:sz w:val="19"/>
                  <w:szCs w:val="19"/>
                </w:rPr>
                <w:t>FINANCING ACTIVITIES</w:t>
              </w:r>
            </w:ins>
          </w:p>
        </w:tc>
        <w:tc>
          <w:tcPr>
            <w:tcW w:w="630" w:type="dxa"/>
            <w:noWrap/>
            <w:vAlign w:val="bottom"/>
            <w:tcPrChange w:id="2770" w:author="An Phuc Cao" w:date="2024-10-24T17:51:00Z" w16du:dateUtc="2024-10-24T10:51:00Z">
              <w:tcPr>
                <w:tcW w:w="630" w:type="dxa"/>
                <w:noWrap/>
                <w:vAlign w:val="bottom"/>
              </w:tcPr>
            </w:tcPrChange>
          </w:tcPr>
          <w:p w14:paraId="065B9B57" w14:textId="77777777" w:rsidR="008642FB" w:rsidRPr="0069716B" w:rsidRDefault="008642FB">
            <w:pPr>
              <w:overflowPunct/>
              <w:autoSpaceDE/>
              <w:adjustRightInd/>
              <w:spacing w:before="60"/>
              <w:jc w:val="center"/>
              <w:rPr>
                <w:ins w:id="2771" w:author="An Phuc Cao" w:date="2024-09-26T15:42:00Z" w16du:dateUtc="2024-09-26T08:42:00Z"/>
                <w:rFonts w:ascii="Arial" w:hAnsi="Arial" w:cs="Arial"/>
                <w:b/>
                <w:bCs/>
                <w:sz w:val="19"/>
                <w:szCs w:val="19"/>
              </w:rPr>
            </w:pPr>
          </w:p>
        </w:tc>
        <w:tc>
          <w:tcPr>
            <w:tcW w:w="1890" w:type="dxa"/>
            <w:vAlign w:val="bottom"/>
            <w:tcPrChange w:id="2772" w:author="An Phuc Cao" w:date="2024-10-24T17:51:00Z" w16du:dateUtc="2024-10-24T10:51:00Z">
              <w:tcPr>
                <w:tcW w:w="1890" w:type="dxa"/>
                <w:vAlign w:val="bottom"/>
              </w:tcPr>
            </w:tcPrChange>
          </w:tcPr>
          <w:p w14:paraId="03631A3F" w14:textId="77777777" w:rsidR="008642FB" w:rsidRPr="0069716B" w:rsidRDefault="008642FB" w:rsidP="00183B39">
            <w:pPr>
              <w:overflowPunct/>
              <w:autoSpaceDE/>
              <w:adjustRightInd/>
              <w:spacing w:before="60"/>
              <w:ind w:left="72" w:right="-86"/>
              <w:jc w:val="right"/>
              <w:rPr>
                <w:ins w:id="2773" w:author="An Phuc Cao" w:date="2024-09-26T15:42:00Z" w16du:dateUtc="2024-09-26T08:42:00Z"/>
                <w:rFonts w:ascii="Arial" w:hAnsi="Arial" w:cs="Arial"/>
                <w:b/>
                <w:bCs/>
                <w:color w:val="000000"/>
                <w:sz w:val="19"/>
                <w:szCs w:val="19"/>
              </w:rPr>
            </w:pPr>
          </w:p>
        </w:tc>
        <w:tc>
          <w:tcPr>
            <w:tcW w:w="1890" w:type="dxa"/>
            <w:noWrap/>
            <w:vAlign w:val="bottom"/>
            <w:tcPrChange w:id="2774" w:author="An Phuc Cao" w:date="2024-10-24T17:51:00Z" w16du:dateUtc="2024-10-24T10:51:00Z">
              <w:tcPr>
                <w:tcW w:w="1890" w:type="dxa"/>
                <w:noWrap/>
                <w:vAlign w:val="bottom"/>
              </w:tcPr>
            </w:tcPrChange>
          </w:tcPr>
          <w:p w14:paraId="0BF29ADD" w14:textId="77777777" w:rsidR="008642FB" w:rsidRPr="0069716B" w:rsidRDefault="008642FB" w:rsidP="00183B39">
            <w:pPr>
              <w:overflowPunct/>
              <w:autoSpaceDE/>
              <w:adjustRightInd/>
              <w:spacing w:before="60"/>
              <w:ind w:left="72" w:right="-86"/>
              <w:jc w:val="right"/>
              <w:rPr>
                <w:ins w:id="2775" w:author="An Phuc Cao" w:date="2024-09-26T15:42:00Z" w16du:dateUtc="2024-09-26T08:42:00Z"/>
                <w:rFonts w:ascii="Arial" w:hAnsi="Arial" w:cs="Arial"/>
                <w:b/>
                <w:bCs/>
                <w:color w:val="000000"/>
                <w:sz w:val="19"/>
                <w:szCs w:val="19"/>
              </w:rPr>
            </w:pPr>
          </w:p>
        </w:tc>
      </w:tr>
      <w:tr w:rsidR="00183B39" w:rsidRPr="00A934AD" w14:paraId="0729A0CD" w14:textId="77777777" w:rsidTr="00183B39">
        <w:tblPrEx>
          <w:tblW w:w="8946" w:type="dxa"/>
          <w:tblLayout w:type="fixed"/>
          <w:tblPrExChange w:id="2776" w:author="An Phuc Cao" w:date="2024-10-24T17:51:00Z" w16du:dateUtc="2024-10-24T10:51:00Z">
            <w:tblPrEx>
              <w:tblW w:w="8946" w:type="dxa"/>
              <w:tblLayout w:type="fixed"/>
            </w:tblPrEx>
          </w:tblPrExChange>
        </w:tblPrEx>
        <w:trPr>
          <w:ins w:id="2777" w:author="An Phuc Cao" w:date="2024-09-26T15:42:00Z"/>
        </w:trPr>
        <w:tc>
          <w:tcPr>
            <w:tcW w:w="4536" w:type="dxa"/>
            <w:noWrap/>
            <w:vAlign w:val="bottom"/>
            <w:hideMark/>
            <w:tcPrChange w:id="2778" w:author="An Phuc Cao" w:date="2024-10-24T17:51:00Z" w16du:dateUtc="2024-10-24T10:51:00Z">
              <w:tcPr>
                <w:tcW w:w="4536" w:type="dxa"/>
                <w:noWrap/>
                <w:vAlign w:val="bottom"/>
                <w:hideMark/>
              </w:tcPr>
            </w:tcPrChange>
          </w:tcPr>
          <w:p w14:paraId="29331656" w14:textId="1B7B0C34" w:rsidR="00183B39" w:rsidRPr="0069716B" w:rsidRDefault="00183B39" w:rsidP="00183B39">
            <w:pPr>
              <w:overflowPunct/>
              <w:autoSpaceDE/>
              <w:adjustRightInd/>
              <w:ind w:left="-108"/>
              <w:rPr>
                <w:ins w:id="2779" w:author="An Phuc Cao" w:date="2024-09-26T15:42:00Z" w16du:dateUtc="2024-09-26T08:42:00Z"/>
                <w:rFonts w:ascii="Arial" w:hAnsi="Arial" w:cs="Arial"/>
                <w:bCs/>
                <w:sz w:val="19"/>
                <w:szCs w:val="19"/>
              </w:rPr>
            </w:pPr>
            <w:ins w:id="2780" w:author="An Phuc Cao" w:date="2024-10-24T17:51:00Z" w16du:dateUtc="2024-10-24T10:51:00Z">
              <w:r w:rsidRPr="00C64AF1">
                <w:rPr>
                  <w:rFonts w:ascii="Arial" w:hAnsi="Arial" w:cs="Arial"/>
                  <w:color w:val="000000"/>
                  <w:sz w:val="19"/>
                  <w:szCs w:val="19"/>
                  <w:rPrChange w:id="2781" w:author="An Phuc Cao" w:date="2024-10-25T11:10:00Z" w16du:dateUtc="2024-10-25T04:10:00Z">
                    <w:rPr>
                      <w:rFonts w:ascii="Arial" w:hAnsi="Arial" w:cs="Arial"/>
                      <w:color w:val="000000"/>
                      <w:sz w:val="20"/>
                    </w:rPr>
                  </w:rPrChange>
                </w:rPr>
                <w:t>Proceeds from issue of share capital</w:t>
              </w:r>
            </w:ins>
          </w:p>
        </w:tc>
        <w:tc>
          <w:tcPr>
            <w:tcW w:w="630" w:type="dxa"/>
            <w:noWrap/>
            <w:vAlign w:val="bottom"/>
            <w:tcPrChange w:id="2782" w:author="An Phuc Cao" w:date="2024-10-24T17:51:00Z" w16du:dateUtc="2024-10-24T10:51:00Z">
              <w:tcPr>
                <w:tcW w:w="630" w:type="dxa"/>
                <w:noWrap/>
                <w:vAlign w:val="bottom"/>
              </w:tcPr>
            </w:tcPrChange>
          </w:tcPr>
          <w:p w14:paraId="27EC9FA9" w14:textId="77777777" w:rsidR="00183B39" w:rsidRPr="0069716B" w:rsidRDefault="00183B39" w:rsidP="00183B39">
            <w:pPr>
              <w:overflowPunct/>
              <w:autoSpaceDE/>
              <w:adjustRightInd/>
              <w:jc w:val="center"/>
              <w:rPr>
                <w:ins w:id="2783" w:author="An Phuc Cao" w:date="2024-09-26T15:42:00Z" w16du:dateUtc="2024-09-26T08:42:00Z"/>
                <w:rFonts w:ascii="Arial" w:hAnsi="Arial" w:cs="Arial"/>
                <w:b/>
                <w:bCs/>
                <w:sz w:val="19"/>
                <w:szCs w:val="19"/>
              </w:rPr>
            </w:pPr>
          </w:p>
        </w:tc>
        <w:tc>
          <w:tcPr>
            <w:tcW w:w="1890" w:type="dxa"/>
            <w:vAlign w:val="bottom"/>
            <w:tcPrChange w:id="2784" w:author="An Phuc Cao" w:date="2024-10-24T17:51:00Z" w16du:dateUtc="2024-10-24T10:51:00Z">
              <w:tcPr>
                <w:tcW w:w="1890" w:type="dxa"/>
                <w:vAlign w:val="bottom"/>
              </w:tcPr>
            </w:tcPrChange>
          </w:tcPr>
          <w:p w14:paraId="3BB5D5A2" w14:textId="7B7068A1" w:rsidR="00183B39" w:rsidRPr="0069716B" w:rsidRDefault="00183B39" w:rsidP="00183B39">
            <w:pPr>
              <w:overflowPunct/>
              <w:autoSpaceDE/>
              <w:adjustRightInd/>
              <w:ind w:left="72" w:right="-86"/>
              <w:jc w:val="right"/>
              <w:rPr>
                <w:ins w:id="2785" w:author="An Phuc Cao" w:date="2024-09-26T15:42:00Z" w16du:dateUtc="2024-09-26T08:42:00Z"/>
                <w:rFonts w:ascii="Arial" w:hAnsi="Arial" w:cs="Arial"/>
                <w:bCs/>
                <w:color w:val="000000"/>
                <w:sz w:val="19"/>
                <w:szCs w:val="19"/>
              </w:rPr>
            </w:pPr>
            <w:ins w:id="2786" w:author="An Phuc Cao" w:date="2024-10-24T17:51:00Z" w16du:dateUtc="2024-10-24T10:51:00Z">
              <w:r w:rsidRPr="00C64AF1">
                <w:rPr>
                  <w:rFonts w:ascii="Arial" w:hAnsi="Arial" w:cs="Arial"/>
                  <w:sz w:val="19"/>
                  <w:szCs w:val="19"/>
                  <w:rPrChange w:id="2787" w:author="An Phuc Cao" w:date="2024-10-25T11:10:00Z" w16du:dateUtc="2024-10-25T04:10:00Z">
                    <w:rPr/>
                  </w:rPrChange>
                </w:rPr>
                <w:t xml:space="preserve"> -   </w:t>
              </w:r>
            </w:ins>
          </w:p>
        </w:tc>
        <w:tc>
          <w:tcPr>
            <w:tcW w:w="1890" w:type="dxa"/>
            <w:noWrap/>
            <w:vAlign w:val="bottom"/>
            <w:tcPrChange w:id="2788" w:author="An Phuc Cao" w:date="2024-10-24T17:51:00Z" w16du:dateUtc="2024-10-24T10:51:00Z">
              <w:tcPr>
                <w:tcW w:w="1890" w:type="dxa"/>
                <w:noWrap/>
                <w:vAlign w:val="bottom"/>
              </w:tcPr>
            </w:tcPrChange>
          </w:tcPr>
          <w:p w14:paraId="49D18D61" w14:textId="07DEA0BC" w:rsidR="00183B39" w:rsidRPr="0069716B" w:rsidRDefault="00183B39" w:rsidP="00183B39">
            <w:pPr>
              <w:overflowPunct/>
              <w:autoSpaceDE/>
              <w:adjustRightInd/>
              <w:ind w:left="72" w:right="-86"/>
              <w:jc w:val="right"/>
              <w:rPr>
                <w:ins w:id="2789" w:author="An Phuc Cao" w:date="2024-09-26T15:42:00Z" w16du:dateUtc="2024-09-26T08:42:00Z"/>
                <w:rFonts w:ascii="Arial" w:hAnsi="Arial" w:cs="Arial"/>
                <w:bCs/>
                <w:color w:val="000000"/>
                <w:sz w:val="19"/>
                <w:szCs w:val="19"/>
              </w:rPr>
            </w:pPr>
            <w:ins w:id="2790" w:author="An Phuc Cao" w:date="2024-10-24T17:51:00Z" w16du:dateUtc="2024-10-24T10:51:00Z">
              <w:r w:rsidRPr="00C64AF1">
                <w:rPr>
                  <w:rFonts w:ascii="Arial" w:hAnsi="Arial" w:cs="Arial"/>
                  <w:sz w:val="19"/>
                  <w:szCs w:val="19"/>
                  <w:rPrChange w:id="2791" w:author="An Phuc Cao" w:date="2024-10-25T11:10:00Z" w16du:dateUtc="2024-10-25T04:10:00Z">
                    <w:rPr/>
                  </w:rPrChange>
                </w:rPr>
                <w:t xml:space="preserve"> </w:t>
              </w:r>
              <w:del w:id="2792" w:author="Hai Quang Le" w:date="2024-12-11T15:56:00Z" w16du:dateUtc="2024-12-11T08:56:00Z">
                <w:r w:rsidRPr="00C64AF1" w:rsidDel="002B07AF">
                  <w:rPr>
                    <w:rFonts w:ascii="Arial" w:hAnsi="Arial" w:cs="Arial"/>
                    <w:sz w:val="19"/>
                    <w:szCs w:val="19"/>
                    <w:rPrChange w:id="2793" w:author="An Phuc Cao" w:date="2024-10-25T11:10:00Z" w16du:dateUtc="2024-10-25T04:10:00Z">
                      <w:rPr/>
                    </w:rPrChange>
                  </w:rPr>
                  <w:delText>486,480,744,035</w:delText>
                </w:r>
              </w:del>
            </w:ins>
            <w:ins w:id="2794" w:author="Hai Quang Le" w:date="2024-12-11T15:56:00Z" w16du:dateUtc="2024-12-11T08:56:00Z">
              <w:r w:rsidR="002B07AF">
                <w:rPr>
                  <w:rFonts w:ascii="Arial" w:hAnsi="Arial" w:cs="Arial"/>
                  <w:sz w:val="19"/>
                  <w:szCs w:val="19"/>
                </w:rPr>
                <w:t>-</w:t>
              </w:r>
            </w:ins>
            <w:ins w:id="2795" w:author="An Phuc Cao" w:date="2024-10-24T17:51:00Z" w16du:dateUtc="2024-10-24T10:51:00Z">
              <w:r w:rsidRPr="00C64AF1">
                <w:rPr>
                  <w:rFonts w:ascii="Arial" w:hAnsi="Arial" w:cs="Arial"/>
                  <w:sz w:val="19"/>
                  <w:szCs w:val="19"/>
                  <w:rPrChange w:id="2796" w:author="An Phuc Cao" w:date="2024-10-25T11:10:00Z" w16du:dateUtc="2024-10-25T04:10:00Z">
                    <w:rPr/>
                  </w:rPrChange>
                </w:rPr>
                <w:t xml:space="preserve"> </w:t>
              </w:r>
            </w:ins>
          </w:p>
        </w:tc>
      </w:tr>
      <w:tr w:rsidR="00183B39" w:rsidRPr="00A934AD" w14:paraId="115277A7" w14:textId="77777777" w:rsidTr="00183B39">
        <w:tblPrEx>
          <w:tblW w:w="8946" w:type="dxa"/>
          <w:tblLayout w:type="fixed"/>
          <w:tblPrExChange w:id="2797" w:author="An Phuc Cao" w:date="2024-10-24T17:51:00Z" w16du:dateUtc="2024-10-24T10:51:00Z">
            <w:tblPrEx>
              <w:tblW w:w="8946" w:type="dxa"/>
              <w:tblLayout w:type="fixed"/>
            </w:tblPrEx>
          </w:tblPrExChange>
        </w:tblPrEx>
        <w:trPr>
          <w:ins w:id="2798" w:author="An Phuc Cao" w:date="2024-10-24T17:50:00Z"/>
        </w:trPr>
        <w:tc>
          <w:tcPr>
            <w:tcW w:w="4536" w:type="dxa"/>
            <w:noWrap/>
            <w:vAlign w:val="bottom"/>
            <w:tcPrChange w:id="2799" w:author="An Phuc Cao" w:date="2024-10-24T17:51:00Z" w16du:dateUtc="2024-10-24T10:51:00Z">
              <w:tcPr>
                <w:tcW w:w="4536" w:type="dxa"/>
                <w:noWrap/>
                <w:vAlign w:val="bottom"/>
              </w:tcPr>
            </w:tcPrChange>
          </w:tcPr>
          <w:p w14:paraId="07B2872E" w14:textId="5A8FE561" w:rsidR="00183B39" w:rsidRPr="0069716B" w:rsidRDefault="00183B39" w:rsidP="00183B39">
            <w:pPr>
              <w:overflowPunct/>
              <w:autoSpaceDE/>
              <w:adjustRightInd/>
              <w:ind w:left="-108"/>
              <w:rPr>
                <w:ins w:id="2800" w:author="An Phuc Cao" w:date="2024-10-24T17:50:00Z" w16du:dateUtc="2024-10-24T10:50:00Z"/>
                <w:rFonts w:ascii="Arial" w:hAnsi="Arial" w:cs="Arial"/>
                <w:bCs/>
                <w:sz w:val="19"/>
                <w:szCs w:val="19"/>
              </w:rPr>
            </w:pPr>
            <w:ins w:id="2801" w:author="An Phuc Cao" w:date="2024-10-24T17:51:00Z" w16du:dateUtc="2024-10-24T10:51:00Z">
              <w:r w:rsidRPr="00C64AF1">
                <w:rPr>
                  <w:rFonts w:ascii="Arial" w:hAnsi="Arial" w:cs="Arial"/>
                  <w:color w:val="000000"/>
                  <w:sz w:val="19"/>
                  <w:szCs w:val="19"/>
                  <w:rPrChange w:id="2802" w:author="An Phuc Cao" w:date="2024-10-25T11:10:00Z" w16du:dateUtc="2024-10-25T04:10:00Z">
                    <w:rPr>
                      <w:rFonts w:ascii="Arial" w:hAnsi="Arial" w:cs="Arial"/>
                      <w:color w:val="000000"/>
                      <w:sz w:val="20"/>
                    </w:rPr>
                  </w:rPrChange>
                </w:rPr>
                <w:t>Proceeds from borrowings</w:t>
              </w:r>
            </w:ins>
          </w:p>
        </w:tc>
        <w:tc>
          <w:tcPr>
            <w:tcW w:w="630" w:type="dxa"/>
            <w:noWrap/>
            <w:vAlign w:val="bottom"/>
            <w:tcPrChange w:id="2803" w:author="An Phuc Cao" w:date="2024-10-24T17:51:00Z" w16du:dateUtc="2024-10-24T10:51:00Z">
              <w:tcPr>
                <w:tcW w:w="630" w:type="dxa"/>
                <w:noWrap/>
                <w:vAlign w:val="bottom"/>
              </w:tcPr>
            </w:tcPrChange>
          </w:tcPr>
          <w:p w14:paraId="66F895EC" w14:textId="77777777" w:rsidR="00183B39" w:rsidRPr="0069716B" w:rsidRDefault="00183B39" w:rsidP="00183B39">
            <w:pPr>
              <w:overflowPunct/>
              <w:autoSpaceDE/>
              <w:adjustRightInd/>
              <w:jc w:val="center"/>
              <w:rPr>
                <w:ins w:id="2804" w:author="An Phuc Cao" w:date="2024-10-24T17:50:00Z" w16du:dateUtc="2024-10-24T10:50:00Z"/>
                <w:rFonts w:ascii="Arial" w:hAnsi="Arial" w:cs="Arial"/>
                <w:b/>
                <w:bCs/>
                <w:sz w:val="19"/>
                <w:szCs w:val="19"/>
              </w:rPr>
            </w:pPr>
          </w:p>
        </w:tc>
        <w:tc>
          <w:tcPr>
            <w:tcW w:w="1890" w:type="dxa"/>
            <w:vAlign w:val="bottom"/>
            <w:tcPrChange w:id="2805" w:author="An Phuc Cao" w:date="2024-10-24T17:51:00Z" w16du:dateUtc="2024-10-24T10:51:00Z">
              <w:tcPr>
                <w:tcW w:w="1890" w:type="dxa"/>
                <w:vAlign w:val="bottom"/>
              </w:tcPr>
            </w:tcPrChange>
          </w:tcPr>
          <w:p w14:paraId="699C70FF" w14:textId="7BA13248" w:rsidR="00183B39" w:rsidRPr="0069716B" w:rsidRDefault="00183B39" w:rsidP="00183B39">
            <w:pPr>
              <w:overflowPunct/>
              <w:autoSpaceDE/>
              <w:adjustRightInd/>
              <w:ind w:left="72" w:right="-86"/>
              <w:jc w:val="right"/>
              <w:rPr>
                <w:ins w:id="2806" w:author="An Phuc Cao" w:date="2024-10-24T17:50:00Z" w16du:dateUtc="2024-10-24T10:50:00Z"/>
                <w:rFonts w:ascii="Arial" w:hAnsi="Arial" w:cs="Arial"/>
                <w:bCs/>
                <w:color w:val="000000"/>
                <w:sz w:val="19"/>
                <w:szCs w:val="19"/>
              </w:rPr>
            </w:pPr>
            <w:ins w:id="2807" w:author="An Phuc Cao" w:date="2024-10-24T17:51:00Z" w16du:dateUtc="2024-10-24T10:51:00Z">
              <w:r w:rsidRPr="00C64AF1">
                <w:rPr>
                  <w:rFonts w:ascii="Arial" w:hAnsi="Arial" w:cs="Arial"/>
                  <w:sz w:val="19"/>
                  <w:szCs w:val="19"/>
                  <w:rPrChange w:id="2808" w:author="An Phuc Cao" w:date="2024-10-25T11:10:00Z" w16du:dateUtc="2024-10-25T04:10:00Z">
                    <w:rPr/>
                  </w:rPrChange>
                </w:rPr>
                <w:t xml:space="preserve"> 134,594,500,000 </w:t>
              </w:r>
            </w:ins>
          </w:p>
        </w:tc>
        <w:tc>
          <w:tcPr>
            <w:tcW w:w="1890" w:type="dxa"/>
            <w:noWrap/>
            <w:vAlign w:val="bottom"/>
            <w:tcPrChange w:id="2809" w:author="An Phuc Cao" w:date="2024-10-24T17:51:00Z" w16du:dateUtc="2024-10-24T10:51:00Z">
              <w:tcPr>
                <w:tcW w:w="1890" w:type="dxa"/>
                <w:noWrap/>
                <w:vAlign w:val="bottom"/>
              </w:tcPr>
            </w:tcPrChange>
          </w:tcPr>
          <w:p w14:paraId="31A7E6EA" w14:textId="7212EEE3" w:rsidR="00183B39" w:rsidRPr="0069716B" w:rsidRDefault="00183B39" w:rsidP="00183B39">
            <w:pPr>
              <w:overflowPunct/>
              <w:autoSpaceDE/>
              <w:adjustRightInd/>
              <w:ind w:left="72" w:right="-86"/>
              <w:jc w:val="right"/>
              <w:rPr>
                <w:ins w:id="2810" w:author="An Phuc Cao" w:date="2024-10-24T17:50:00Z" w16du:dateUtc="2024-10-24T10:50:00Z"/>
                <w:rFonts w:ascii="Arial" w:hAnsi="Arial" w:cs="Arial"/>
                <w:bCs/>
                <w:color w:val="000000"/>
                <w:sz w:val="19"/>
                <w:szCs w:val="19"/>
              </w:rPr>
            </w:pPr>
            <w:ins w:id="2811" w:author="An Phuc Cao" w:date="2024-10-24T17:51:00Z" w16du:dateUtc="2024-10-24T10:51:00Z">
              <w:r w:rsidRPr="00C64AF1">
                <w:rPr>
                  <w:rFonts w:ascii="Arial" w:hAnsi="Arial" w:cs="Arial"/>
                  <w:sz w:val="19"/>
                  <w:szCs w:val="19"/>
                  <w:rPrChange w:id="2812" w:author="An Phuc Cao" w:date="2024-10-25T11:10:00Z" w16du:dateUtc="2024-10-25T04:10:00Z">
                    <w:rPr/>
                  </w:rPrChange>
                </w:rPr>
                <w:t xml:space="preserve"> -   </w:t>
              </w:r>
            </w:ins>
          </w:p>
        </w:tc>
      </w:tr>
      <w:tr w:rsidR="00183B39" w:rsidRPr="00A934AD" w14:paraId="0A665A75" w14:textId="77777777" w:rsidTr="00183B39">
        <w:tblPrEx>
          <w:tblW w:w="8946" w:type="dxa"/>
          <w:tblLayout w:type="fixed"/>
          <w:tblPrExChange w:id="2813" w:author="An Phuc Cao" w:date="2024-10-24T17:51:00Z" w16du:dateUtc="2024-10-24T10:51:00Z">
            <w:tblPrEx>
              <w:tblW w:w="8946" w:type="dxa"/>
              <w:tblLayout w:type="fixed"/>
            </w:tblPrEx>
          </w:tblPrExChange>
        </w:tblPrEx>
        <w:trPr>
          <w:ins w:id="2814" w:author="An Phuc Cao" w:date="2024-10-24T17:51:00Z"/>
        </w:trPr>
        <w:tc>
          <w:tcPr>
            <w:tcW w:w="4536" w:type="dxa"/>
            <w:noWrap/>
            <w:vAlign w:val="bottom"/>
            <w:tcPrChange w:id="2815" w:author="An Phuc Cao" w:date="2024-10-24T17:51:00Z" w16du:dateUtc="2024-10-24T10:51:00Z">
              <w:tcPr>
                <w:tcW w:w="4536" w:type="dxa"/>
                <w:noWrap/>
                <w:vAlign w:val="bottom"/>
              </w:tcPr>
            </w:tcPrChange>
          </w:tcPr>
          <w:p w14:paraId="067381D5" w14:textId="5D5FA6CF" w:rsidR="00183B39" w:rsidRPr="0069716B" w:rsidRDefault="00183B39" w:rsidP="00183B39">
            <w:pPr>
              <w:overflowPunct/>
              <w:autoSpaceDE/>
              <w:adjustRightInd/>
              <w:ind w:left="-108"/>
              <w:rPr>
                <w:ins w:id="2816" w:author="An Phuc Cao" w:date="2024-10-24T17:51:00Z" w16du:dateUtc="2024-10-24T10:51:00Z"/>
                <w:rFonts w:ascii="Arial" w:hAnsi="Arial" w:cs="Arial"/>
                <w:bCs/>
                <w:sz w:val="19"/>
                <w:szCs w:val="19"/>
              </w:rPr>
            </w:pPr>
            <w:ins w:id="2817" w:author="An Phuc Cao" w:date="2024-10-24T17:51:00Z" w16du:dateUtc="2024-10-24T10:51:00Z">
              <w:r w:rsidRPr="00C64AF1">
                <w:rPr>
                  <w:rFonts w:ascii="Arial" w:hAnsi="Arial" w:cs="Arial"/>
                  <w:color w:val="000000"/>
                  <w:sz w:val="19"/>
                  <w:szCs w:val="19"/>
                  <w:rPrChange w:id="2818" w:author="An Phuc Cao" w:date="2024-10-25T11:10:00Z" w16du:dateUtc="2024-10-25T04:10:00Z">
                    <w:rPr>
                      <w:rFonts w:ascii="Arial" w:hAnsi="Arial" w:cs="Arial"/>
                      <w:color w:val="000000"/>
                      <w:sz w:val="20"/>
                    </w:rPr>
                  </w:rPrChange>
                </w:rPr>
                <w:t>Repayment of borrowings</w:t>
              </w:r>
            </w:ins>
          </w:p>
        </w:tc>
        <w:tc>
          <w:tcPr>
            <w:tcW w:w="630" w:type="dxa"/>
            <w:noWrap/>
            <w:vAlign w:val="bottom"/>
            <w:tcPrChange w:id="2819" w:author="An Phuc Cao" w:date="2024-10-24T17:51:00Z" w16du:dateUtc="2024-10-24T10:51:00Z">
              <w:tcPr>
                <w:tcW w:w="630" w:type="dxa"/>
                <w:noWrap/>
                <w:vAlign w:val="bottom"/>
              </w:tcPr>
            </w:tcPrChange>
          </w:tcPr>
          <w:p w14:paraId="1848860C" w14:textId="77777777" w:rsidR="00183B39" w:rsidRPr="0069716B" w:rsidRDefault="00183B39" w:rsidP="00183B39">
            <w:pPr>
              <w:overflowPunct/>
              <w:autoSpaceDE/>
              <w:adjustRightInd/>
              <w:jc w:val="center"/>
              <w:rPr>
                <w:ins w:id="2820" w:author="An Phuc Cao" w:date="2024-10-24T17:51:00Z" w16du:dateUtc="2024-10-24T10:51:00Z"/>
                <w:rFonts w:ascii="Arial" w:hAnsi="Arial" w:cs="Arial"/>
                <w:b/>
                <w:bCs/>
                <w:sz w:val="19"/>
                <w:szCs w:val="19"/>
              </w:rPr>
            </w:pPr>
          </w:p>
        </w:tc>
        <w:tc>
          <w:tcPr>
            <w:tcW w:w="1890" w:type="dxa"/>
            <w:vAlign w:val="bottom"/>
            <w:tcPrChange w:id="2821" w:author="An Phuc Cao" w:date="2024-10-24T17:51:00Z" w16du:dateUtc="2024-10-24T10:51:00Z">
              <w:tcPr>
                <w:tcW w:w="1890" w:type="dxa"/>
                <w:vAlign w:val="bottom"/>
              </w:tcPr>
            </w:tcPrChange>
          </w:tcPr>
          <w:p w14:paraId="314B40A5" w14:textId="5B6368AF" w:rsidR="00183B39" w:rsidRPr="0069716B" w:rsidRDefault="00183B39" w:rsidP="00183B39">
            <w:pPr>
              <w:overflowPunct/>
              <w:autoSpaceDE/>
              <w:adjustRightInd/>
              <w:ind w:left="72" w:right="-86"/>
              <w:jc w:val="right"/>
              <w:rPr>
                <w:ins w:id="2822" w:author="An Phuc Cao" w:date="2024-10-24T17:51:00Z" w16du:dateUtc="2024-10-24T10:51:00Z"/>
                <w:rFonts w:ascii="Arial" w:hAnsi="Arial" w:cs="Arial"/>
                <w:bCs/>
                <w:color w:val="000000"/>
                <w:sz w:val="19"/>
                <w:szCs w:val="19"/>
              </w:rPr>
            </w:pPr>
            <w:ins w:id="2823" w:author="An Phuc Cao" w:date="2024-10-24T17:51:00Z" w16du:dateUtc="2024-10-24T10:51:00Z">
              <w:r w:rsidRPr="00C64AF1">
                <w:rPr>
                  <w:rFonts w:ascii="Arial" w:hAnsi="Arial" w:cs="Arial"/>
                  <w:sz w:val="19"/>
                  <w:szCs w:val="19"/>
                  <w:rPrChange w:id="2824" w:author="An Phuc Cao" w:date="2024-10-25T11:10:00Z" w16du:dateUtc="2024-10-25T04:10:00Z">
                    <w:rPr/>
                  </w:rPrChange>
                </w:rPr>
                <w:t xml:space="preserve"> -   </w:t>
              </w:r>
            </w:ins>
          </w:p>
        </w:tc>
        <w:tc>
          <w:tcPr>
            <w:tcW w:w="1890" w:type="dxa"/>
            <w:noWrap/>
            <w:vAlign w:val="bottom"/>
            <w:tcPrChange w:id="2825" w:author="An Phuc Cao" w:date="2024-10-24T17:51:00Z" w16du:dateUtc="2024-10-24T10:51:00Z">
              <w:tcPr>
                <w:tcW w:w="1890" w:type="dxa"/>
                <w:noWrap/>
                <w:vAlign w:val="bottom"/>
              </w:tcPr>
            </w:tcPrChange>
          </w:tcPr>
          <w:p w14:paraId="2EFBBBF4" w14:textId="0FB3E2E9" w:rsidR="00183B39" w:rsidRPr="0069716B" w:rsidRDefault="00183B39" w:rsidP="00183B39">
            <w:pPr>
              <w:overflowPunct/>
              <w:autoSpaceDE/>
              <w:adjustRightInd/>
              <w:ind w:left="72" w:right="-86"/>
              <w:jc w:val="right"/>
              <w:rPr>
                <w:ins w:id="2826" w:author="An Phuc Cao" w:date="2024-10-24T17:51:00Z" w16du:dateUtc="2024-10-24T10:51:00Z"/>
                <w:rFonts w:ascii="Arial" w:hAnsi="Arial" w:cs="Arial"/>
                <w:bCs/>
                <w:color w:val="000000"/>
                <w:sz w:val="19"/>
                <w:szCs w:val="19"/>
              </w:rPr>
            </w:pPr>
            <w:ins w:id="2827" w:author="An Phuc Cao" w:date="2024-10-24T17:51:00Z" w16du:dateUtc="2024-10-24T10:51:00Z">
              <w:r w:rsidRPr="00C64AF1">
                <w:rPr>
                  <w:rFonts w:ascii="Arial" w:hAnsi="Arial" w:cs="Arial"/>
                  <w:sz w:val="19"/>
                  <w:szCs w:val="19"/>
                  <w:rPrChange w:id="2828" w:author="An Phuc Cao" w:date="2024-10-25T11:10:00Z" w16du:dateUtc="2024-10-25T04:10:00Z">
                    <w:rPr/>
                  </w:rPrChange>
                </w:rPr>
                <w:t xml:space="preserve"> -   </w:t>
              </w:r>
            </w:ins>
          </w:p>
        </w:tc>
      </w:tr>
      <w:tr w:rsidR="00183B39" w:rsidRPr="00A934AD" w14:paraId="08429AA1" w14:textId="77777777" w:rsidTr="00183B39">
        <w:tblPrEx>
          <w:tblW w:w="8946" w:type="dxa"/>
          <w:tblLayout w:type="fixed"/>
          <w:tblPrExChange w:id="2829" w:author="An Phuc Cao" w:date="2024-10-24T17:51:00Z" w16du:dateUtc="2024-10-24T10:51:00Z">
            <w:tblPrEx>
              <w:tblW w:w="8946" w:type="dxa"/>
              <w:tblLayout w:type="fixed"/>
            </w:tblPrEx>
          </w:tblPrExChange>
        </w:tblPrEx>
        <w:trPr>
          <w:ins w:id="2830" w:author="An Phuc Cao" w:date="2024-09-26T15:42:00Z"/>
        </w:trPr>
        <w:tc>
          <w:tcPr>
            <w:tcW w:w="4536" w:type="dxa"/>
            <w:noWrap/>
            <w:vAlign w:val="bottom"/>
            <w:tcPrChange w:id="2831" w:author="An Phuc Cao" w:date="2024-10-24T17:51:00Z" w16du:dateUtc="2024-10-24T10:51:00Z">
              <w:tcPr>
                <w:tcW w:w="4536" w:type="dxa"/>
                <w:noWrap/>
                <w:vAlign w:val="bottom"/>
              </w:tcPr>
            </w:tcPrChange>
          </w:tcPr>
          <w:p w14:paraId="630A94CA" w14:textId="45E1FD3E" w:rsidR="00183B39" w:rsidRPr="0069716B" w:rsidRDefault="00183B39" w:rsidP="00183B39">
            <w:pPr>
              <w:overflowPunct/>
              <w:autoSpaceDE/>
              <w:adjustRightInd/>
              <w:ind w:left="-108"/>
              <w:rPr>
                <w:ins w:id="2832" w:author="An Phuc Cao" w:date="2024-09-26T15:42:00Z" w16du:dateUtc="2024-09-26T08:42:00Z"/>
                <w:rFonts w:ascii="Arial" w:hAnsi="Arial" w:cs="Arial"/>
                <w:bCs/>
                <w:sz w:val="19"/>
                <w:szCs w:val="19"/>
              </w:rPr>
            </w:pPr>
            <w:ins w:id="2833" w:author="An Phuc Cao" w:date="2024-10-24T17:51:00Z" w16du:dateUtc="2024-10-24T10:51:00Z">
              <w:r w:rsidRPr="00C64AF1">
                <w:rPr>
                  <w:rFonts w:ascii="Arial" w:hAnsi="Arial" w:cs="Arial"/>
                  <w:color w:val="000000"/>
                  <w:sz w:val="19"/>
                  <w:szCs w:val="19"/>
                  <w:rPrChange w:id="2834" w:author="An Phuc Cao" w:date="2024-10-25T11:10:00Z" w16du:dateUtc="2024-10-25T04:10:00Z">
                    <w:rPr>
                      <w:rFonts w:ascii="Arial" w:hAnsi="Arial" w:cs="Arial"/>
                      <w:color w:val="000000"/>
                      <w:sz w:val="20"/>
                    </w:rPr>
                  </w:rPrChange>
                </w:rPr>
                <w:t>Repayment of principal portion of lease liabilities</w:t>
              </w:r>
            </w:ins>
          </w:p>
        </w:tc>
        <w:tc>
          <w:tcPr>
            <w:tcW w:w="630" w:type="dxa"/>
            <w:noWrap/>
            <w:vAlign w:val="bottom"/>
            <w:tcPrChange w:id="2835" w:author="An Phuc Cao" w:date="2024-10-24T17:51:00Z" w16du:dateUtc="2024-10-24T10:51:00Z">
              <w:tcPr>
                <w:tcW w:w="630" w:type="dxa"/>
                <w:noWrap/>
                <w:vAlign w:val="bottom"/>
              </w:tcPr>
            </w:tcPrChange>
          </w:tcPr>
          <w:p w14:paraId="27FAEBB1" w14:textId="77777777" w:rsidR="00183B39" w:rsidRPr="0069716B" w:rsidRDefault="00183B39" w:rsidP="00183B39">
            <w:pPr>
              <w:overflowPunct/>
              <w:autoSpaceDE/>
              <w:adjustRightInd/>
              <w:jc w:val="center"/>
              <w:rPr>
                <w:ins w:id="2836" w:author="An Phuc Cao" w:date="2024-09-26T15:42:00Z" w16du:dateUtc="2024-09-26T08:42:00Z"/>
                <w:rFonts w:ascii="Arial" w:hAnsi="Arial" w:cs="Arial"/>
                <w:b/>
                <w:bCs/>
                <w:sz w:val="19"/>
                <w:szCs w:val="19"/>
              </w:rPr>
            </w:pPr>
          </w:p>
        </w:tc>
        <w:tc>
          <w:tcPr>
            <w:tcW w:w="1890" w:type="dxa"/>
            <w:vAlign w:val="bottom"/>
            <w:tcPrChange w:id="2837" w:author="An Phuc Cao" w:date="2024-10-24T17:51:00Z" w16du:dateUtc="2024-10-24T10:51:00Z">
              <w:tcPr>
                <w:tcW w:w="1890" w:type="dxa"/>
                <w:vAlign w:val="bottom"/>
              </w:tcPr>
            </w:tcPrChange>
          </w:tcPr>
          <w:p w14:paraId="6030A4C3" w14:textId="5F81BDF5" w:rsidR="00183B39" w:rsidRPr="0069716B" w:rsidRDefault="00183B39" w:rsidP="00183B39">
            <w:pPr>
              <w:pBdr>
                <w:bottom w:val="single" w:sz="4" w:space="1" w:color="auto"/>
              </w:pBdr>
              <w:overflowPunct/>
              <w:autoSpaceDE/>
              <w:adjustRightInd/>
              <w:ind w:left="72" w:right="-86"/>
              <w:jc w:val="right"/>
              <w:rPr>
                <w:ins w:id="2838" w:author="An Phuc Cao" w:date="2024-09-26T15:42:00Z" w16du:dateUtc="2024-09-26T08:42:00Z"/>
                <w:rFonts w:ascii="Arial" w:hAnsi="Arial" w:cs="Arial"/>
                <w:bCs/>
                <w:color w:val="000000"/>
                <w:sz w:val="19"/>
                <w:szCs w:val="19"/>
              </w:rPr>
            </w:pPr>
            <w:ins w:id="2839" w:author="An Phuc Cao" w:date="2024-10-24T17:51:00Z" w16du:dateUtc="2024-10-24T10:51:00Z">
              <w:r w:rsidRPr="00C64AF1">
                <w:rPr>
                  <w:rFonts w:ascii="Arial" w:hAnsi="Arial" w:cs="Arial"/>
                  <w:sz w:val="19"/>
                  <w:szCs w:val="19"/>
                  <w:rPrChange w:id="2840" w:author="An Phuc Cao" w:date="2024-10-25T11:10:00Z" w16du:dateUtc="2024-10-25T04:10:00Z">
                    <w:rPr/>
                  </w:rPrChange>
                </w:rPr>
                <w:t xml:space="preserve"> </w:t>
              </w:r>
            </w:ins>
            <w:ins w:id="2841" w:author="Hai Quang Le" w:date="2024-12-11T15:59:00Z" w16du:dateUtc="2024-12-11T08:59:00Z">
              <w:r w:rsidR="00696A02" w:rsidRPr="00696A02">
                <w:rPr>
                  <w:rFonts w:ascii="Arial" w:hAnsi="Arial" w:cs="Arial"/>
                  <w:sz w:val="19"/>
                  <w:szCs w:val="19"/>
                </w:rPr>
                <w:t xml:space="preserve"> (1,273,412,351)</w:t>
              </w:r>
            </w:ins>
            <w:ins w:id="2842" w:author="An Phuc Cao" w:date="2024-10-24T17:51:00Z" w16du:dateUtc="2024-10-24T10:51:00Z">
              <w:del w:id="2843" w:author="Hai Quang Le" w:date="2024-12-11T15:59:00Z" w16du:dateUtc="2024-12-11T08:59:00Z">
                <w:r w:rsidRPr="00C64AF1" w:rsidDel="00696A02">
                  <w:rPr>
                    <w:rFonts w:ascii="Arial" w:hAnsi="Arial" w:cs="Arial"/>
                    <w:sz w:val="19"/>
                    <w:szCs w:val="19"/>
                    <w:rPrChange w:id="2844" w:author="An Phuc Cao" w:date="2024-10-25T11:10:00Z" w16du:dateUtc="2024-10-25T04:10:00Z">
                      <w:rPr/>
                    </w:rPrChange>
                  </w:rPr>
                  <w:delText>(1,278,362,351)</w:delText>
                </w:r>
              </w:del>
            </w:ins>
          </w:p>
        </w:tc>
        <w:tc>
          <w:tcPr>
            <w:tcW w:w="1890" w:type="dxa"/>
            <w:noWrap/>
            <w:vAlign w:val="bottom"/>
            <w:tcPrChange w:id="2845" w:author="An Phuc Cao" w:date="2024-10-24T17:51:00Z" w16du:dateUtc="2024-10-24T10:51:00Z">
              <w:tcPr>
                <w:tcW w:w="1890" w:type="dxa"/>
                <w:noWrap/>
                <w:vAlign w:val="bottom"/>
              </w:tcPr>
            </w:tcPrChange>
          </w:tcPr>
          <w:p w14:paraId="452DC746" w14:textId="6414A0EF" w:rsidR="00183B39" w:rsidRPr="0069716B" w:rsidDel="00BD7C73" w:rsidRDefault="00183B39" w:rsidP="00183B39">
            <w:pPr>
              <w:pBdr>
                <w:bottom w:val="single" w:sz="4" w:space="1" w:color="auto"/>
              </w:pBdr>
              <w:overflowPunct/>
              <w:autoSpaceDE/>
              <w:adjustRightInd/>
              <w:ind w:left="72" w:right="-86"/>
              <w:jc w:val="right"/>
              <w:rPr>
                <w:ins w:id="2846" w:author="An Phuc Cao" w:date="2024-09-26T15:42:00Z" w16du:dateUtc="2024-09-26T08:42:00Z"/>
                <w:rFonts w:ascii="Arial" w:hAnsi="Arial" w:cs="Arial"/>
                <w:bCs/>
                <w:color w:val="000000"/>
                <w:sz w:val="19"/>
                <w:szCs w:val="19"/>
              </w:rPr>
            </w:pPr>
            <w:ins w:id="2847" w:author="An Phuc Cao" w:date="2024-10-24T17:51:00Z" w16du:dateUtc="2024-10-24T10:51:00Z">
              <w:r w:rsidRPr="00C64AF1">
                <w:rPr>
                  <w:rFonts w:ascii="Arial" w:hAnsi="Arial" w:cs="Arial"/>
                  <w:sz w:val="19"/>
                  <w:szCs w:val="19"/>
                  <w:rPrChange w:id="2848" w:author="An Phuc Cao" w:date="2024-10-25T11:10:00Z" w16du:dateUtc="2024-10-25T04:10:00Z">
                    <w:rPr/>
                  </w:rPrChange>
                </w:rPr>
                <w:t xml:space="preserve"> </w:t>
              </w:r>
            </w:ins>
            <w:ins w:id="2849" w:author="Hai Quang Le" w:date="2024-12-11T15:57:00Z" w16du:dateUtc="2024-12-11T08:57:00Z">
              <w:r w:rsidR="00BF25CA" w:rsidRPr="00BF25CA">
                <w:rPr>
                  <w:rFonts w:ascii="Arial" w:hAnsi="Arial" w:cs="Arial"/>
                  <w:sz w:val="19"/>
                  <w:szCs w:val="19"/>
                </w:rPr>
                <w:t xml:space="preserve"> (2,378,883,959)</w:t>
              </w:r>
            </w:ins>
            <w:ins w:id="2850" w:author="An Phuc Cao" w:date="2024-10-24T17:51:00Z" w16du:dateUtc="2024-10-24T10:51:00Z">
              <w:del w:id="2851" w:author="Hai Quang Le" w:date="2024-12-11T15:57:00Z" w16du:dateUtc="2024-12-11T08:57:00Z">
                <w:r w:rsidRPr="00C64AF1" w:rsidDel="00BF25CA">
                  <w:rPr>
                    <w:rFonts w:ascii="Arial" w:hAnsi="Arial" w:cs="Arial"/>
                    <w:sz w:val="19"/>
                    <w:szCs w:val="19"/>
                    <w:rPrChange w:id="2852" w:author="An Phuc Cao" w:date="2024-10-25T11:10:00Z" w16du:dateUtc="2024-10-25T04:10:00Z">
                      <w:rPr/>
                    </w:rPrChange>
                  </w:rPr>
                  <w:delText>(3,606,433,248)</w:delText>
                </w:r>
              </w:del>
            </w:ins>
          </w:p>
        </w:tc>
      </w:tr>
      <w:tr w:rsidR="00183B39" w:rsidRPr="00A934AD" w14:paraId="57A77C30" w14:textId="77777777" w:rsidTr="00183B39">
        <w:tblPrEx>
          <w:tblW w:w="8946" w:type="dxa"/>
          <w:tblLayout w:type="fixed"/>
          <w:tblPrExChange w:id="2853" w:author="An Phuc Cao" w:date="2024-10-24T17:51:00Z" w16du:dateUtc="2024-10-24T10:51:00Z">
            <w:tblPrEx>
              <w:tblW w:w="8946" w:type="dxa"/>
              <w:tblLayout w:type="fixed"/>
            </w:tblPrEx>
          </w:tblPrExChange>
        </w:tblPrEx>
        <w:trPr>
          <w:ins w:id="2854" w:author="An Phuc Cao" w:date="2024-09-26T15:42:00Z"/>
        </w:trPr>
        <w:tc>
          <w:tcPr>
            <w:tcW w:w="4536" w:type="dxa"/>
            <w:noWrap/>
            <w:vAlign w:val="bottom"/>
            <w:hideMark/>
            <w:tcPrChange w:id="2855" w:author="An Phuc Cao" w:date="2024-10-24T17:51:00Z" w16du:dateUtc="2024-10-24T10:51:00Z">
              <w:tcPr>
                <w:tcW w:w="4536" w:type="dxa"/>
                <w:noWrap/>
                <w:vAlign w:val="bottom"/>
                <w:hideMark/>
              </w:tcPr>
            </w:tcPrChange>
          </w:tcPr>
          <w:p w14:paraId="7E32CFED" w14:textId="77777777" w:rsidR="00183B39" w:rsidRPr="0069716B" w:rsidRDefault="00183B39" w:rsidP="00183B39">
            <w:pPr>
              <w:overflowPunct/>
              <w:autoSpaceDE/>
              <w:adjustRightInd/>
              <w:spacing w:before="120"/>
              <w:ind w:left="-108"/>
              <w:rPr>
                <w:ins w:id="2856" w:author="An Phuc Cao" w:date="2024-09-26T15:42:00Z" w16du:dateUtc="2024-09-26T08:42:00Z"/>
                <w:rFonts w:ascii="Arial" w:hAnsi="Arial" w:cs="Arial"/>
                <w:bCs/>
                <w:sz w:val="19"/>
                <w:szCs w:val="19"/>
              </w:rPr>
            </w:pPr>
            <w:ins w:id="2857" w:author="An Phuc Cao" w:date="2024-09-26T15:42:00Z" w16du:dateUtc="2024-09-26T08:42:00Z">
              <w:r w:rsidRPr="0069716B">
                <w:rPr>
                  <w:rFonts w:ascii="Arial" w:hAnsi="Arial" w:cs="Arial"/>
                  <w:b/>
                  <w:bCs/>
                  <w:sz w:val="19"/>
                  <w:szCs w:val="19"/>
                </w:rPr>
                <w:t>Net cash flows (used in)/from financing activities</w:t>
              </w:r>
            </w:ins>
          </w:p>
        </w:tc>
        <w:tc>
          <w:tcPr>
            <w:tcW w:w="630" w:type="dxa"/>
            <w:noWrap/>
            <w:vAlign w:val="bottom"/>
            <w:tcPrChange w:id="2858" w:author="An Phuc Cao" w:date="2024-10-24T17:51:00Z" w16du:dateUtc="2024-10-24T10:51:00Z">
              <w:tcPr>
                <w:tcW w:w="630" w:type="dxa"/>
                <w:noWrap/>
                <w:vAlign w:val="bottom"/>
              </w:tcPr>
            </w:tcPrChange>
          </w:tcPr>
          <w:p w14:paraId="7E5FB533" w14:textId="77777777" w:rsidR="00183B39" w:rsidRPr="0069716B" w:rsidRDefault="00183B39" w:rsidP="00183B39">
            <w:pPr>
              <w:overflowPunct/>
              <w:autoSpaceDE/>
              <w:adjustRightInd/>
              <w:spacing w:before="120"/>
              <w:jc w:val="center"/>
              <w:rPr>
                <w:ins w:id="2859" w:author="An Phuc Cao" w:date="2024-09-26T15:42:00Z" w16du:dateUtc="2024-09-26T08:42:00Z"/>
                <w:rFonts w:ascii="Arial" w:hAnsi="Arial" w:cs="Arial"/>
                <w:b/>
                <w:bCs/>
                <w:sz w:val="19"/>
                <w:szCs w:val="19"/>
              </w:rPr>
            </w:pPr>
          </w:p>
        </w:tc>
        <w:tc>
          <w:tcPr>
            <w:tcW w:w="1890" w:type="dxa"/>
            <w:vAlign w:val="bottom"/>
            <w:tcPrChange w:id="2860" w:author="An Phuc Cao" w:date="2024-10-24T17:51:00Z" w16du:dateUtc="2024-10-24T10:51:00Z">
              <w:tcPr>
                <w:tcW w:w="1890" w:type="dxa"/>
                <w:vAlign w:val="bottom"/>
              </w:tcPr>
            </w:tcPrChange>
          </w:tcPr>
          <w:p w14:paraId="38B75A57" w14:textId="1D166BE7" w:rsidR="00183B39" w:rsidRPr="0069716B" w:rsidRDefault="00183B39" w:rsidP="00183B39">
            <w:pPr>
              <w:pBdr>
                <w:bottom w:val="single" w:sz="4" w:space="1" w:color="auto"/>
              </w:pBdr>
              <w:overflowPunct/>
              <w:autoSpaceDE/>
              <w:adjustRightInd/>
              <w:spacing w:before="120"/>
              <w:ind w:left="72" w:right="-86"/>
              <w:jc w:val="right"/>
              <w:rPr>
                <w:ins w:id="2861" w:author="An Phuc Cao" w:date="2024-09-26T15:42:00Z" w16du:dateUtc="2024-09-26T08:42:00Z"/>
                <w:rFonts w:ascii="Arial" w:hAnsi="Arial" w:cs="Arial"/>
                <w:b/>
                <w:bCs/>
                <w:color w:val="000000"/>
                <w:sz w:val="19"/>
                <w:szCs w:val="19"/>
              </w:rPr>
            </w:pPr>
            <w:ins w:id="2862" w:author="An Phuc Cao" w:date="2024-10-24T17:51:00Z" w16du:dateUtc="2024-10-24T10:51:00Z">
              <w:r w:rsidRPr="00C64AF1">
                <w:rPr>
                  <w:rFonts w:ascii="Arial" w:hAnsi="Arial" w:cs="Arial"/>
                  <w:b/>
                  <w:bCs/>
                  <w:sz w:val="19"/>
                  <w:szCs w:val="19"/>
                  <w:rPrChange w:id="2863" w:author="An Phuc Cao" w:date="2024-10-25T11:10:00Z" w16du:dateUtc="2024-10-25T04:10:00Z">
                    <w:rPr/>
                  </w:rPrChange>
                </w:rPr>
                <w:t xml:space="preserve"> </w:t>
              </w:r>
            </w:ins>
            <w:ins w:id="2864" w:author="Hai Quang Le" w:date="2024-12-11T15:59:00Z" w16du:dateUtc="2024-12-11T08:59:00Z">
              <w:r w:rsidR="00696A02" w:rsidRPr="00696A02">
                <w:rPr>
                  <w:rFonts w:ascii="Arial" w:hAnsi="Arial" w:cs="Arial"/>
                  <w:b/>
                  <w:bCs/>
                  <w:sz w:val="19"/>
                  <w:szCs w:val="19"/>
                </w:rPr>
                <w:t xml:space="preserve"> 133,321,087,649</w:t>
              </w:r>
            </w:ins>
            <w:ins w:id="2865" w:author="An Phuc Cao" w:date="2024-10-24T17:51:00Z" w16du:dateUtc="2024-10-24T10:51:00Z">
              <w:del w:id="2866" w:author="Hai Quang Le" w:date="2024-12-11T15:59:00Z" w16du:dateUtc="2024-12-11T08:59:00Z">
                <w:r w:rsidRPr="00C64AF1" w:rsidDel="00696A02">
                  <w:rPr>
                    <w:rFonts w:ascii="Arial" w:hAnsi="Arial" w:cs="Arial"/>
                    <w:b/>
                    <w:bCs/>
                    <w:sz w:val="19"/>
                    <w:szCs w:val="19"/>
                    <w:rPrChange w:id="2867" w:author="An Phuc Cao" w:date="2024-10-25T11:10:00Z" w16du:dateUtc="2024-10-25T04:10:00Z">
                      <w:rPr/>
                    </w:rPrChange>
                  </w:rPr>
                  <w:delText xml:space="preserve">133,316,137,649 </w:delText>
                </w:r>
              </w:del>
            </w:ins>
          </w:p>
        </w:tc>
        <w:tc>
          <w:tcPr>
            <w:tcW w:w="1890" w:type="dxa"/>
            <w:noWrap/>
            <w:vAlign w:val="bottom"/>
            <w:tcPrChange w:id="2868" w:author="An Phuc Cao" w:date="2024-10-24T17:51:00Z" w16du:dateUtc="2024-10-24T10:51:00Z">
              <w:tcPr>
                <w:tcW w:w="1890" w:type="dxa"/>
                <w:noWrap/>
                <w:vAlign w:val="bottom"/>
              </w:tcPr>
            </w:tcPrChange>
          </w:tcPr>
          <w:p w14:paraId="6D119C56" w14:textId="45777B90" w:rsidR="00183B39" w:rsidRPr="0069716B" w:rsidRDefault="00183B39" w:rsidP="00183B39">
            <w:pPr>
              <w:pBdr>
                <w:bottom w:val="single" w:sz="4" w:space="1" w:color="auto"/>
              </w:pBdr>
              <w:overflowPunct/>
              <w:autoSpaceDE/>
              <w:adjustRightInd/>
              <w:spacing w:before="120"/>
              <w:ind w:left="72" w:right="-86"/>
              <w:jc w:val="right"/>
              <w:rPr>
                <w:ins w:id="2869" w:author="An Phuc Cao" w:date="2024-09-26T15:42:00Z" w16du:dateUtc="2024-09-26T08:42:00Z"/>
                <w:rFonts w:ascii="Arial" w:hAnsi="Arial" w:cs="Arial"/>
                <w:b/>
                <w:bCs/>
                <w:color w:val="000000"/>
                <w:sz w:val="19"/>
                <w:szCs w:val="19"/>
              </w:rPr>
            </w:pPr>
            <w:ins w:id="2870" w:author="An Phuc Cao" w:date="2024-10-24T17:51:00Z" w16du:dateUtc="2024-10-24T10:51:00Z">
              <w:r w:rsidRPr="00C64AF1">
                <w:rPr>
                  <w:rFonts w:ascii="Arial" w:hAnsi="Arial" w:cs="Arial"/>
                  <w:b/>
                  <w:bCs/>
                  <w:sz w:val="19"/>
                  <w:szCs w:val="19"/>
                  <w:rPrChange w:id="2871" w:author="An Phuc Cao" w:date="2024-10-25T11:10:00Z" w16du:dateUtc="2024-10-25T04:10:00Z">
                    <w:rPr/>
                  </w:rPrChange>
                </w:rPr>
                <w:t xml:space="preserve"> </w:t>
              </w:r>
            </w:ins>
            <w:ins w:id="2872" w:author="Hai Quang Le" w:date="2024-12-11T15:57:00Z" w16du:dateUtc="2024-12-11T08:57:00Z">
              <w:r w:rsidR="00BF25CA" w:rsidRPr="00BF25CA">
                <w:rPr>
                  <w:rFonts w:ascii="Arial" w:hAnsi="Arial" w:cs="Arial"/>
                  <w:b/>
                  <w:bCs/>
                  <w:sz w:val="19"/>
                  <w:szCs w:val="19"/>
                </w:rPr>
                <w:t xml:space="preserve"> (2,378,883,959)</w:t>
              </w:r>
            </w:ins>
            <w:ins w:id="2873" w:author="An Phuc Cao" w:date="2024-10-24T17:51:00Z" w16du:dateUtc="2024-10-24T10:51:00Z">
              <w:del w:id="2874" w:author="Hai Quang Le" w:date="2024-12-11T15:57:00Z" w16du:dateUtc="2024-12-11T08:57:00Z">
                <w:r w:rsidRPr="00C64AF1" w:rsidDel="00BF25CA">
                  <w:rPr>
                    <w:rFonts w:ascii="Arial" w:hAnsi="Arial" w:cs="Arial"/>
                    <w:b/>
                    <w:bCs/>
                    <w:sz w:val="19"/>
                    <w:szCs w:val="19"/>
                    <w:rPrChange w:id="2875" w:author="An Phuc Cao" w:date="2024-10-25T11:10:00Z" w16du:dateUtc="2024-10-25T04:10:00Z">
                      <w:rPr/>
                    </w:rPrChange>
                  </w:rPr>
                  <w:delText xml:space="preserve">482,874,310,787 </w:delText>
                </w:r>
              </w:del>
            </w:ins>
          </w:p>
        </w:tc>
      </w:tr>
      <w:tr w:rsidR="00183B39" w:rsidRPr="00A934AD" w14:paraId="60E7FD53" w14:textId="77777777" w:rsidTr="00183B39">
        <w:tblPrEx>
          <w:tblW w:w="8946" w:type="dxa"/>
          <w:tblLayout w:type="fixed"/>
          <w:tblPrExChange w:id="2876" w:author="An Phuc Cao" w:date="2024-10-24T17:51:00Z" w16du:dateUtc="2024-10-24T10:51:00Z">
            <w:tblPrEx>
              <w:tblW w:w="8946" w:type="dxa"/>
              <w:tblLayout w:type="fixed"/>
            </w:tblPrEx>
          </w:tblPrExChange>
        </w:tblPrEx>
        <w:trPr>
          <w:ins w:id="2877" w:author="An Phuc Cao" w:date="2024-09-26T15:42:00Z"/>
        </w:trPr>
        <w:tc>
          <w:tcPr>
            <w:tcW w:w="4536" w:type="dxa"/>
            <w:noWrap/>
            <w:vAlign w:val="bottom"/>
            <w:hideMark/>
            <w:tcPrChange w:id="2878" w:author="An Phuc Cao" w:date="2024-10-24T17:51:00Z" w16du:dateUtc="2024-10-24T10:51:00Z">
              <w:tcPr>
                <w:tcW w:w="4536" w:type="dxa"/>
                <w:noWrap/>
                <w:vAlign w:val="bottom"/>
                <w:hideMark/>
              </w:tcPr>
            </w:tcPrChange>
          </w:tcPr>
          <w:p w14:paraId="4F541B79" w14:textId="77777777" w:rsidR="00183B39" w:rsidRPr="0069716B" w:rsidRDefault="00183B39" w:rsidP="00183B39">
            <w:pPr>
              <w:overflowPunct/>
              <w:autoSpaceDE/>
              <w:adjustRightInd/>
              <w:spacing w:before="120"/>
              <w:ind w:left="-108"/>
              <w:rPr>
                <w:ins w:id="2879" w:author="An Phuc Cao" w:date="2024-09-26T15:42:00Z" w16du:dateUtc="2024-09-26T08:42:00Z"/>
                <w:rFonts w:ascii="Arial" w:hAnsi="Arial" w:cs="Arial"/>
                <w:b/>
                <w:bCs/>
                <w:sz w:val="19"/>
                <w:szCs w:val="19"/>
              </w:rPr>
            </w:pPr>
            <w:ins w:id="2880" w:author="An Phuc Cao" w:date="2024-09-26T15:42:00Z" w16du:dateUtc="2024-09-26T08:42:00Z">
              <w:r w:rsidRPr="0069716B">
                <w:rPr>
                  <w:rFonts w:ascii="Arial" w:hAnsi="Arial" w:cs="Arial"/>
                  <w:b/>
                  <w:bCs/>
                  <w:sz w:val="19"/>
                  <w:szCs w:val="19"/>
                </w:rPr>
                <w:t>Net change in cash and cash equivalents</w:t>
              </w:r>
            </w:ins>
          </w:p>
        </w:tc>
        <w:tc>
          <w:tcPr>
            <w:tcW w:w="630" w:type="dxa"/>
            <w:noWrap/>
            <w:vAlign w:val="bottom"/>
            <w:hideMark/>
            <w:tcPrChange w:id="2881" w:author="An Phuc Cao" w:date="2024-10-24T17:51:00Z" w16du:dateUtc="2024-10-24T10:51:00Z">
              <w:tcPr>
                <w:tcW w:w="630" w:type="dxa"/>
                <w:noWrap/>
                <w:vAlign w:val="bottom"/>
                <w:hideMark/>
              </w:tcPr>
            </w:tcPrChange>
          </w:tcPr>
          <w:p w14:paraId="68AEC938" w14:textId="77777777" w:rsidR="00183B39" w:rsidRPr="0069716B" w:rsidRDefault="00183B39" w:rsidP="00183B39">
            <w:pPr>
              <w:spacing w:before="120"/>
              <w:rPr>
                <w:ins w:id="2882" w:author="An Phuc Cao" w:date="2024-09-26T15:42:00Z" w16du:dateUtc="2024-09-26T08:42:00Z"/>
                <w:rFonts w:ascii="Arial" w:hAnsi="Arial" w:cs="Arial"/>
                <w:b/>
                <w:bCs/>
                <w:sz w:val="19"/>
                <w:szCs w:val="19"/>
              </w:rPr>
            </w:pPr>
          </w:p>
        </w:tc>
        <w:tc>
          <w:tcPr>
            <w:tcW w:w="1890" w:type="dxa"/>
            <w:vAlign w:val="bottom"/>
            <w:tcPrChange w:id="2883" w:author="An Phuc Cao" w:date="2024-10-24T17:51:00Z" w16du:dateUtc="2024-10-24T10:51:00Z">
              <w:tcPr>
                <w:tcW w:w="1890" w:type="dxa"/>
                <w:vAlign w:val="bottom"/>
              </w:tcPr>
            </w:tcPrChange>
          </w:tcPr>
          <w:p w14:paraId="146A6880" w14:textId="6057C37C" w:rsidR="00183B39" w:rsidRPr="0069716B" w:rsidRDefault="00183B39" w:rsidP="00183B39">
            <w:pPr>
              <w:overflowPunct/>
              <w:autoSpaceDE/>
              <w:adjustRightInd/>
              <w:spacing w:before="120"/>
              <w:ind w:left="72" w:right="-86"/>
              <w:jc w:val="right"/>
              <w:rPr>
                <w:ins w:id="2884" w:author="An Phuc Cao" w:date="2024-09-26T15:42:00Z" w16du:dateUtc="2024-09-26T08:42:00Z"/>
                <w:rFonts w:ascii="Arial" w:hAnsi="Arial" w:cs="Arial"/>
                <w:b/>
                <w:bCs/>
                <w:color w:val="000000"/>
                <w:sz w:val="19"/>
                <w:szCs w:val="19"/>
              </w:rPr>
            </w:pPr>
            <w:ins w:id="2885" w:author="An Phuc Cao" w:date="2024-10-24T17:51:00Z" w16du:dateUtc="2024-10-24T10:51:00Z">
              <w:r w:rsidRPr="00C64AF1">
                <w:rPr>
                  <w:rFonts w:ascii="Arial" w:hAnsi="Arial" w:cs="Arial"/>
                  <w:b/>
                  <w:bCs/>
                  <w:sz w:val="19"/>
                  <w:szCs w:val="19"/>
                  <w:rPrChange w:id="2886" w:author="An Phuc Cao" w:date="2024-10-25T11:10:00Z" w16du:dateUtc="2024-10-25T04:10:00Z">
                    <w:rPr/>
                  </w:rPrChange>
                </w:rPr>
                <w:t xml:space="preserve"> 16,143,310,198 </w:t>
              </w:r>
            </w:ins>
          </w:p>
        </w:tc>
        <w:tc>
          <w:tcPr>
            <w:tcW w:w="1890" w:type="dxa"/>
            <w:noWrap/>
            <w:vAlign w:val="bottom"/>
            <w:tcPrChange w:id="2887" w:author="An Phuc Cao" w:date="2024-10-24T17:51:00Z" w16du:dateUtc="2024-10-24T10:51:00Z">
              <w:tcPr>
                <w:tcW w:w="1890" w:type="dxa"/>
                <w:noWrap/>
                <w:vAlign w:val="bottom"/>
              </w:tcPr>
            </w:tcPrChange>
          </w:tcPr>
          <w:p w14:paraId="5137B357" w14:textId="2EE57A47" w:rsidR="00183B39" w:rsidRPr="0069716B" w:rsidRDefault="00183B39" w:rsidP="00183B39">
            <w:pPr>
              <w:overflowPunct/>
              <w:autoSpaceDE/>
              <w:adjustRightInd/>
              <w:spacing w:before="120"/>
              <w:ind w:left="72" w:right="-86"/>
              <w:jc w:val="right"/>
              <w:rPr>
                <w:ins w:id="2888" w:author="An Phuc Cao" w:date="2024-09-26T15:42:00Z" w16du:dateUtc="2024-09-26T08:42:00Z"/>
                <w:rFonts w:ascii="Arial" w:hAnsi="Arial" w:cs="Arial"/>
                <w:b/>
                <w:bCs/>
                <w:color w:val="000000"/>
                <w:sz w:val="19"/>
                <w:szCs w:val="19"/>
              </w:rPr>
            </w:pPr>
            <w:ins w:id="2889" w:author="An Phuc Cao" w:date="2024-10-24T17:51:00Z" w16du:dateUtc="2024-10-24T10:51:00Z">
              <w:r w:rsidRPr="00C64AF1">
                <w:rPr>
                  <w:rFonts w:ascii="Arial" w:hAnsi="Arial" w:cs="Arial"/>
                  <w:b/>
                  <w:bCs/>
                  <w:sz w:val="19"/>
                  <w:szCs w:val="19"/>
                  <w:rPrChange w:id="2890" w:author="An Phuc Cao" w:date="2024-10-25T11:10:00Z" w16du:dateUtc="2024-10-25T04:10:00Z">
                    <w:rPr/>
                  </w:rPrChange>
                </w:rPr>
                <w:t xml:space="preserve"> </w:t>
              </w:r>
            </w:ins>
            <w:ins w:id="2891" w:author="Hai Quang Le" w:date="2024-12-11T15:57:00Z" w16du:dateUtc="2024-12-11T08:57:00Z">
              <w:r w:rsidR="00BF25CA" w:rsidRPr="00BF25CA">
                <w:rPr>
                  <w:rFonts w:ascii="Arial" w:hAnsi="Arial" w:cs="Arial"/>
                  <w:b/>
                  <w:bCs/>
                  <w:sz w:val="19"/>
                  <w:szCs w:val="19"/>
                </w:rPr>
                <w:t xml:space="preserve"> (204,404,003,084)</w:t>
              </w:r>
            </w:ins>
            <w:ins w:id="2892" w:author="An Phuc Cao" w:date="2024-10-24T17:51:00Z" w16du:dateUtc="2024-10-24T10:51:00Z">
              <w:del w:id="2893" w:author="Hai Quang Le" w:date="2024-12-11T15:57:00Z" w16du:dateUtc="2024-12-11T08:57:00Z">
                <w:r w:rsidRPr="00C64AF1" w:rsidDel="00BF25CA">
                  <w:rPr>
                    <w:rFonts w:ascii="Arial" w:hAnsi="Arial" w:cs="Arial"/>
                    <w:b/>
                    <w:bCs/>
                    <w:sz w:val="19"/>
                    <w:szCs w:val="19"/>
                    <w:rPrChange w:id="2894" w:author="An Phuc Cao" w:date="2024-10-25T11:10:00Z" w16du:dateUtc="2024-10-25T04:10:00Z">
                      <w:rPr/>
                    </w:rPrChange>
                  </w:rPr>
                  <w:delText xml:space="preserve">241,198,378,955 </w:delText>
                </w:r>
              </w:del>
            </w:ins>
          </w:p>
        </w:tc>
      </w:tr>
      <w:tr w:rsidR="00183B39" w:rsidRPr="00A934AD" w14:paraId="746194F7" w14:textId="77777777" w:rsidTr="00183B39">
        <w:tblPrEx>
          <w:tblW w:w="8946" w:type="dxa"/>
          <w:tblLayout w:type="fixed"/>
          <w:tblPrExChange w:id="2895" w:author="An Phuc Cao" w:date="2024-10-24T17:51:00Z" w16du:dateUtc="2024-10-24T10:51:00Z">
            <w:tblPrEx>
              <w:tblW w:w="8946" w:type="dxa"/>
              <w:tblLayout w:type="fixed"/>
            </w:tblPrEx>
          </w:tblPrExChange>
        </w:tblPrEx>
        <w:trPr>
          <w:ins w:id="2896" w:author="An Phuc Cao" w:date="2024-09-26T15:42:00Z"/>
        </w:trPr>
        <w:tc>
          <w:tcPr>
            <w:tcW w:w="4536" w:type="dxa"/>
            <w:noWrap/>
            <w:vAlign w:val="bottom"/>
            <w:tcPrChange w:id="2897" w:author="An Phuc Cao" w:date="2024-10-24T17:51:00Z" w16du:dateUtc="2024-10-24T10:51:00Z">
              <w:tcPr>
                <w:tcW w:w="4536" w:type="dxa"/>
                <w:noWrap/>
                <w:vAlign w:val="bottom"/>
              </w:tcPr>
            </w:tcPrChange>
          </w:tcPr>
          <w:p w14:paraId="3EEE487F" w14:textId="77777777" w:rsidR="00183B39" w:rsidRPr="0069716B" w:rsidRDefault="00183B39" w:rsidP="00183B39">
            <w:pPr>
              <w:overflowPunct/>
              <w:autoSpaceDE/>
              <w:adjustRightInd/>
              <w:spacing w:before="120"/>
              <w:ind w:left="-108"/>
              <w:rPr>
                <w:ins w:id="2898" w:author="An Phuc Cao" w:date="2024-09-26T15:42:00Z" w16du:dateUtc="2024-09-26T08:42:00Z"/>
                <w:rFonts w:ascii="Arial" w:hAnsi="Arial" w:cs="Arial"/>
                <w:bCs/>
                <w:sz w:val="19"/>
                <w:szCs w:val="19"/>
              </w:rPr>
            </w:pPr>
            <w:ins w:id="2899" w:author="An Phuc Cao" w:date="2024-09-26T15:42:00Z" w16du:dateUtc="2024-09-26T08:42:00Z">
              <w:r w:rsidRPr="0069716B">
                <w:rPr>
                  <w:rFonts w:ascii="Arial" w:hAnsi="Arial" w:cs="Arial"/>
                  <w:bCs/>
                  <w:sz w:val="19"/>
                  <w:szCs w:val="19"/>
                </w:rPr>
                <w:t xml:space="preserve">Cash and cash equivalents at </w:t>
              </w:r>
              <w:r w:rsidRPr="0069716B">
                <w:rPr>
                  <w:rFonts w:ascii="Arial" w:hAnsi="Arial" w:cs="Arial"/>
                  <w:bCs/>
                  <w:sz w:val="19"/>
                  <w:szCs w:val="19"/>
                  <w:lang w:val="vi-VN"/>
                </w:rPr>
                <w:t xml:space="preserve">the </w:t>
              </w:r>
              <w:r w:rsidRPr="0069716B">
                <w:rPr>
                  <w:rFonts w:ascii="Arial" w:hAnsi="Arial" w:cs="Arial"/>
                  <w:bCs/>
                  <w:sz w:val="19"/>
                  <w:szCs w:val="19"/>
                </w:rPr>
                <w:t xml:space="preserve">beginning of </w:t>
              </w:r>
              <w:r w:rsidRPr="0069716B">
                <w:rPr>
                  <w:rFonts w:ascii="Arial" w:hAnsi="Arial" w:cs="Arial"/>
                  <w:sz w:val="19"/>
                  <w:szCs w:val="19"/>
                </w:rPr>
                <w:t>year</w:t>
              </w:r>
            </w:ins>
          </w:p>
        </w:tc>
        <w:tc>
          <w:tcPr>
            <w:tcW w:w="630" w:type="dxa"/>
            <w:noWrap/>
            <w:vAlign w:val="bottom"/>
            <w:tcPrChange w:id="2900" w:author="An Phuc Cao" w:date="2024-10-24T17:51:00Z" w16du:dateUtc="2024-10-24T10:51:00Z">
              <w:tcPr>
                <w:tcW w:w="630" w:type="dxa"/>
                <w:noWrap/>
                <w:vAlign w:val="bottom"/>
              </w:tcPr>
            </w:tcPrChange>
          </w:tcPr>
          <w:p w14:paraId="566006D4" w14:textId="77777777" w:rsidR="00183B39" w:rsidRPr="0069716B" w:rsidRDefault="00183B39" w:rsidP="00183B39">
            <w:pPr>
              <w:spacing w:before="120"/>
              <w:jc w:val="center"/>
              <w:rPr>
                <w:ins w:id="2901" w:author="An Phuc Cao" w:date="2024-09-26T15:42:00Z" w16du:dateUtc="2024-09-26T08:42:00Z"/>
                <w:rFonts w:ascii="Arial" w:hAnsi="Arial" w:cs="Arial"/>
                <w:bCs/>
                <w:sz w:val="19"/>
                <w:szCs w:val="19"/>
              </w:rPr>
            </w:pPr>
            <w:ins w:id="2902" w:author="An Phuc Cao" w:date="2024-09-26T15:42:00Z" w16du:dateUtc="2024-09-26T08:42:00Z">
              <w:r w:rsidRPr="0069716B">
                <w:rPr>
                  <w:rFonts w:ascii="Arial" w:hAnsi="Arial" w:cs="Arial"/>
                  <w:bCs/>
                  <w:sz w:val="19"/>
                  <w:szCs w:val="19"/>
                </w:rPr>
                <w:t>15</w:t>
              </w:r>
            </w:ins>
          </w:p>
        </w:tc>
        <w:tc>
          <w:tcPr>
            <w:tcW w:w="1890" w:type="dxa"/>
            <w:vAlign w:val="bottom"/>
            <w:tcPrChange w:id="2903" w:author="An Phuc Cao" w:date="2024-10-24T17:51:00Z" w16du:dateUtc="2024-10-24T10:51:00Z">
              <w:tcPr>
                <w:tcW w:w="1890" w:type="dxa"/>
                <w:vAlign w:val="bottom"/>
              </w:tcPr>
            </w:tcPrChange>
          </w:tcPr>
          <w:p w14:paraId="3CF2D2ED" w14:textId="0E6514C7" w:rsidR="00183B39" w:rsidRPr="0069716B" w:rsidRDefault="00183B39" w:rsidP="00183B39">
            <w:pPr>
              <w:pBdr>
                <w:bottom w:val="single" w:sz="4" w:space="1" w:color="auto"/>
              </w:pBdr>
              <w:overflowPunct/>
              <w:autoSpaceDE/>
              <w:adjustRightInd/>
              <w:spacing w:before="120"/>
              <w:ind w:left="72" w:right="-86"/>
              <w:jc w:val="right"/>
              <w:rPr>
                <w:ins w:id="2904" w:author="An Phuc Cao" w:date="2024-09-26T15:42:00Z" w16du:dateUtc="2024-09-26T08:42:00Z"/>
                <w:rFonts w:ascii="Arial" w:hAnsi="Arial" w:cs="Arial"/>
                <w:sz w:val="19"/>
                <w:szCs w:val="19"/>
              </w:rPr>
            </w:pPr>
            <w:ins w:id="2905" w:author="An Phuc Cao" w:date="2024-10-24T17:51:00Z" w16du:dateUtc="2024-10-24T10:51:00Z">
              <w:r w:rsidRPr="00C64AF1">
                <w:rPr>
                  <w:rFonts w:ascii="Arial" w:hAnsi="Arial" w:cs="Arial"/>
                  <w:sz w:val="19"/>
                  <w:szCs w:val="19"/>
                  <w:rPrChange w:id="2906" w:author="An Phuc Cao" w:date="2024-10-25T11:10:00Z" w16du:dateUtc="2024-10-25T04:10:00Z">
                    <w:rPr/>
                  </w:rPrChange>
                </w:rPr>
                <w:t xml:space="preserve"> 91,229,260,913 </w:t>
              </w:r>
            </w:ins>
          </w:p>
        </w:tc>
        <w:tc>
          <w:tcPr>
            <w:tcW w:w="1890" w:type="dxa"/>
            <w:noWrap/>
            <w:vAlign w:val="bottom"/>
            <w:tcPrChange w:id="2907" w:author="An Phuc Cao" w:date="2024-10-24T17:51:00Z" w16du:dateUtc="2024-10-24T10:51:00Z">
              <w:tcPr>
                <w:tcW w:w="1890" w:type="dxa"/>
                <w:noWrap/>
                <w:vAlign w:val="bottom"/>
              </w:tcPr>
            </w:tcPrChange>
          </w:tcPr>
          <w:p w14:paraId="4A9294C1" w14:textId="7760F1F1" w:rsidR="00183B39" w:rsidRPr="0069716B" w:rsidRDefault="00183B39" w:rsidP="00183B39">
            <w:pPr>
              <w:pBdr>
                <w:bottom w:val="single" w:sz="4" w:space="1" w:color="auto"/>
              </w:pBdr>
              <w:overflowPunct/>
              <w:autoSpaceDE/>
              <w:adjustRightInd/>
              <w:spacing w:before="120"/>
              <w:ind w:left="72" w:right="-86"/>
              <w:jc w:val="right"/>
              <w:rPr>
                <w:ins w:id="2908" w:author="An Phuc Cao" w:date="2024-09-26T15:42:00Z" w16du:dateUtc="2024-09-26T08:42:00Z"/>
                <w:rFonts w:ascii="Arial" w:hAnsi="Arial" w:cs="Arial"/>
                <w:sz w:val="19"/>
                <w:szCs w:val="19"/>
              </w:rPr>
            </w:pPr>
            <w:ins w:id="2909" w:author="An Phuc Cao" w:date="2024-10-24T17:51:00Z" w16du:dateUtc="2024-10-24T10:51:00Z">
              <w:r w:rsidRPr="00C64AF1">
                <w:rPr>
                  <w:rFonts w:ascii="Arial" w:hAnsi="Arial" w:cs="Arial"/>
                  <w:sz w:val="19"/>
                  <w:szCs w:val="19"/>
                  <w:rPrChange w:id="2910" w:author="An Phuc Cao" w:date="2024-10-25T11:10:00Z" w16du:dateUtc="2024-10-25T04:10:00Z">
                    <w:rPr/>
                  </w:rPrChange>
                </w:rPr>
                <w:t xml:space="preserve"> </w:t>
              </w:r>
            </w:ins>
            <w:ins w:id="2911" w:author="Hai Quang Le" w:date="2024-12-11T15:57:00Z" w16du:dateUtc="2024-12-11T08:57:00Z">
              <w:r w:rsidR="00BF25CA" w:rsidRPr="00BF25CA">
                <w:rPr>
                  <w:rFonts w:ascii="Arial" w:hAnsi="Arial" w:cs="Arial"/>
                  <w:sz w:val="19"/>
                  <w:szCs w:val="19"/>
                </w:rPr>
                <w:t xml:space="preserve"> 345,181,015,496</w:t>
              </w:r>
            </w:ins>
            <w:ins w:id="2912" w:author="An Phuc Cao" w:date="2024-10-24T17:51:00Z" w16du:dateUtc="2024-10-24T10:51:00Z">
              <w:del w:id="2913" w:author="Hai Quang Le" w:date="2024-12-11T15:57:00Z" w16du:dateUtc="2024-12-11T08:57:00Z">
                <w:r w:rsidRPr="00C64AF1" w:rsidDel="00BF25CA">
                  <w:rPr>
                    <w:rFonts w:ascii="Arial" w:hAnsi="Arial" w:cs="Arial"/>
                    <w:sz w:val="19"/>
                    <w:szCs w:val="19"/>
                    <w:rPrChange w:id="2914" w:author="An Phuc Cao" w:date="2024-10-25T11:10:00Z" w16du:dateUtc="2024-10-25T04:10:00Z">
                      <w:rPr/>
                    </w:rPrChange>
                  </w:rPr>
                  <w:delText xml:space="preserve">103,982,636,541 </w:delText>
                </w:r>
              </w:del>
            </w:ins>
          </w:p>
        </w:tc>
      </w:tr>
      <w:tr w:rsidR="00183B39" w:rsidRPr="00A934AD" w14:paraId="0AD49759" w14:textId="77777777" w:rsidTr="00183B39">
        <w:tblPrEx>
          <w:tblW w:w="8946" w:type="dxa"/>
          <w:tblLayout w:type="fixed"/>
          <w:tblPrExChange w:id="2915" w:author="An Phuc Cao" w:date="2024-10-24T17:51:00Z" w16du:dateUtc="2024-10-24T10:51:00Z">
            <w:tblPrEx>
              <w:tblW w:w="8946" w:type="dxa"/>
              <w:tblLayout w:type="fixed"/>
            </w:tblPrEx>
          </w:tblPrExChange>
        </w:tblPrEx>
        <w:trPr>
          <w:ins w:id="2916" w:author="An Phuc Cao" w:date="2024-09-26T15:42:00Z"/>
        </w:trPr>
        <w:tc>
          <w:tcPr>
            <w:tcW w:w="4536" w:type="dxa"/>
            <w:noWrap/>
            <w:vAlign w:val="bottom"/>
            <w:hideMark/>
            <w:tcPrChange w:id="2917" w:author="An Phuc Cao" w:date="2024-10-24T17:51:00Z" w16du:dateUtc="2024-10-24T10:51:00Z">
              <w:tcPr>
                <w:tcW w:w="4536" w:type="dxa"/>
                <w:noWrap/>
                <w:vAlign w:val="bottom"/>
                <w:hideMark/>
              </w:tcPr>
            </w:tcPrChange>
          </w:tcPr>
          <w:p w14:paraId="5E9CB44D" w14:textId="77777777" w:rsidR="00183B39" w:rsidRPr="0069716B" w:rsidRDefault="00183B39" w:rsidP="00183B39">
            <w:pPr>
              <w:overflowPunct/>
              <w:autoSpaceDE/>
              <w:adjustRightInd/>
              <w:spacing w:before="120"/>
              <w:ind w:left="-108"/>
              <w:rPr>
                <w:ins w:id="2918" w:author="An Phuc Cao" w:date="2024-09-26T15:42:00Z" w16du:dateUtc="2024-09-26T08:42:00Z"/>
                <w:rFonts w:ascii="Arial" w:hAnsi="Arial" w:cs="Arial"/>
                <w:b/>
                <w:bCs/>
                <w:sz w:val="19"/>
                <w:szCs w:val="19"/>
              </w:rPr>
            </w:pPr>
            <w:ins w:id="2919" w:author="An Phuc Cao" w:date="2024-09-26T15:42:00Z" w16du:dateUtc="2024-09-26T08:42:00Z">
              <w:r w:rsidRPr="0069716B">
                <w:rPr>
                  <w:rFonts w:ascii="Arial" w:hAnsi="Arial" w:cs="Arial"/>
                  <w:b/>
                  <w:bCs/>
                  <w:sz w:val="19"/>
                  <w:szCs w:val="19"/>
                </w:rPr>
                <w:t xml:space="preserve">Cash and cash equivalents at </w:t>
              </w:r>
              <w:r w:rsidRPr="0069716B">
                <w:rPr>
                  <w:rFonts w:ascii="Arial" w:hAnsi="Arial" w:cs="Arial"/>
                  <w:b/>
                  <w:bCs/>
                  <w:sz w:val="19"/>
                  <w:szCs w:val="19"/>
                  <w:lang w:val="vi-VN"/>
                </w:rPr>
                <w:t xml:space="preserve">the </w:t>
              </w:r>
              <w:r w:rsidRPr="0069716B">
                <w:rPr>
                  <w:rFonts w:ascii="Arial" w:hAnsi="Arial" w:cs="Arial"/>
                  <w:b/>
                  <w:bCs/>
                  <w:sz w:val="19"/>
                  <w:szCs w:val="19"/>
                </w:rPr>
                <w:t>end of year</w:t>
              </w:r>
            </w:ins>
          </w:p>
        </w:tc>
        <w:tc>
          <w:tcPr>
            <w:tcW w:w="630" w:type="dxa"/>
            <w:noWrap/>
            <w:vAlign w:val="bottom"/>
            <w:tcPrChange w:id="2920" w:author="An Phuc Cao" w:date="2024-10-24T17:51:00Z" w16du:dateUtc="2024-10-24T10:51:00Z">
              <w:tcPr>
                <w:tcW w:w="630" w:type="dxa"/>
                <w:noWrap/>
                <w:vAlign w:val="bottom"/>
              </w:tcPr>
            </w:tcPrChange>
          </w:tcPr>
          <w:p w14:paraId="3CBDCF74" w14:textId="77777777" w:rsidR="00183B39" w:rsidRPr="0069716B" w:rsidRDefault="00183B39" w:rsidP="00183B39">
            <w:pPr>
              <w:overflowPunct/>
              <w:autoSpaceDE/>
              <w:adjustRightInd/>
              <w:spacing w:before="120"/>
              <w:jc w:val="center"/>
              <w:rPr>
                <w:ins w:id="2921" w:author="An Phuc Cao" w:date="2024-09-26T15:42:00Z" w16du:dateUtc="2024-09-26T08:42:00Z"/>
                <w:rFonts w:ascii="Arial" w:hAnsi="Arial" w:cs="Arial"/>
                <w:b/>
                <w:bCs/>
                <w:sz w:val="19"/>
                <w:szCs w:val="19"/>
              </w:rPr>
            </w:pPr>
            <w:ins w:id="2922" w:author="An Phuc Cao" w:date="2024-09-26T15:42:00Z" w16du:dateUtc="2024-09-26T08:42:00Z">
              <w:r w:rsidRPr="0069716B">
                <w:rPr>
                  <w:rFonts w:ascii="Arial" w:hAnsi="Arial" w:cs="Arial"/>
                  <w:b/>
                  <w:bCs/>
                  <w:sz w:val="19"/>
                  <w:szCs w:val="19"/>
                </w:rPr>
                <w:t>15</w:t>
              </w:r>
            </w:ins>
          </w:p>
        </w:tc>
        <w:tc>
          <w:tcPr>
            <w:tcW w:w="1890" w:type="dxa"/>
            <w:vAlign w:val="bottom"/>
            <w:tcPrChange w:id="2923" w:author="An Phuc Cao" w:date="2024-10-24T17:51:00Z" w16du:dateUtc="2024-10-24T10:51:00Z">
              <w:tcPr>
                <w:tcW w:w="1890" w:type="dxa"/>
                <w:vAlign w:val="bottom"/>
              </w:tcPr>
            </w:tcPrChange>
          </w:tcPr>
          <w:p w14:paraId="58CC7B0B" w14:textId="20F46DD4" w:rsidR="00183B39" w:rsidRPr="0069716B" w:rsidRDefault="00183B39" w:rsidP="00183B39">
            <w:pPr>
              <w:pBdr>
                <w:bottom w:val="double" w:sz="4" w:space="1" w:color="auto"/>
              </w:pBdr>
              <w:overflowPunct/>
              <w:autoSpaceDE/>
              <w:adjustRightInd/>
              <w:spacing w:before="120"/>
              <w:ind w:left="72" w:right="-86"/>
              <w:jc w:val="right"/>
              <w:rPr>
                <w:ins w:id="2924" w:author="An Phuc Cao" w:date="2024-09-26T15:42:00Z" w16du:dateUtc="2024-09-26T08:42:00Z"/>
                <w:rFonts w:ascii="Arial" w:hAnsi="Arial" w:cs="Arial"/>
                <w:b/>
                <w:bCs/>
                <w:sz w:val="19"/>
                <w:szCs w:val="19"/>
              </w:rPr>
            </w:pPr>
            <w:ins w:id="2925" w:author="An Phuc Cao" w:date="2024-10-24T17:51:00Z" w16du:dateUtc="2024-10-24T10:51:00Z">
              <w:r w:rsidRPr="00C64AF1">
                <w:rPr>
                  <w:rFonts w:ascii="Arial" w:hAnsi="Arial" w:cs="Arial"/>
                  <w:b/>
                  <w:bCs/>
                  <w:sz w:val="19"/>
                  <w:szCs w:val="19"/>
                  <w:rPrChange w:id="2926" w:author="An Phuc Cao" w:date="2024-10-25T11:10:00Z" w16du:dateUtc="2024-10-25T04:10:00Z">
                    <w:rPr/>
                  </w:rPrChange>
                </w:rPr>
                <w:t xml:space="preserve"> 107,372,571,111 </w:t>
              </w:r>
            </w:ins>
          </w:p>
        </w:tc>
        <w:tc>
          <w:tcPr>
            <w:tcW w:w="1890" w:type="dxa"/>
            <w:noWrap/>
            <w:vAlign w:val="bottom"/>
            <w:tcPrChange w:id="2927" w:author="An Phuc Cao" w:date="2024-10-24T17:51:00Z" w16du:dateUtc="2024-10-24T10:51:00Z">
              <w:tcPr>
                <w:tcW w:w="1890" w:type="dxa"/>
                <w:noWrap/>
                <w:vAlign w:val="bottom"/>
              </w:tcPr>
            </w:tcPrChange>
          </w:tcPr>
          <w:p w14:paraId="37993009" w14:textId="2792CEF5" w:rsidR="00183B39" w:rsidRPr="0069716B" w:rsidRDefault="00183B39" w:rsidP="00183B39">
            <w:pPr>
              <w:pBdr>
                <w:bottom w:val="double" w:sz="4" w:space="1" w:color="auto"/>
              </w:pBdr>
              <w:overflowPunct/>
              <w:autoSpaceDE/>
              <w:adjustRightInd/>
              <w:spacing w:before="120"/>
              <w:ind w:left="72" w:right="-86"/>
              <w:jc w:val="right"/>
              <w:rPr>
                <w:ins w:id="2928" w:author="An Phuc Cao" w:date="2024-09-26T15:42:00Z" w16du:dateUtc="2024-09-26T08:42:00Z"/>
                <w:rFonts w:ascii="Arial" w:hAnsi="Arial" w:cs="Arial"/>
                <w:b/>
                <w:bCs/>
                <w:sz w:val="19"/>
                <w:szCs w:val="19"/>
              </w:rPr>
            </w:pPr>
            <w:ins w:id="2929" w:author="An Phuc Cao" w:date="2024-10-24T17:51:00Z" w16du:dateUtc="2024-10-24T10:51:00Z">
              <w:r w:rsidRPr="00C64AF1">
                <w:rPr>
                  <w:rFonts w:ascii="Arial" w:hAnsi="Arial" w:cs="Arial"/>
                  <w:b/>
                  <w:bCs/>
                  <w:sz w:val="19"/>
                  <w:szCs w:val="19"/>
                  <w:rPrChange w:id="2930" w:author="An Phuc Cao" w:date="2024-10-25T11:10:00Z" w16du:dateUtc="2024-10-25T04:10:00Z">
                    <w:rPr/>
                  </w:rPrChange>
                </w:rPr>
                <w:t xml:space="preserve"> </w:t>
              </w:r>
            </w:ins>
            <w:ins w:id="2931" w:author="Hai Quang Le" w:date="2024-12-11T15:57:00Z" w16du:dateUtc="2024-12-11T08:57:00Z">
              <w:r w:rsidR="00C44969" w:rsidRPr="00C44969">
                <w:rPr>
                  <w:rFonts w:ascii="Arial" w:hAnsi="Arial" w:cs="Arial"/>
                  <w:b/>
                  <w:bCs/>
                  <w:sz w:val="19"/>
                  <w:szCs w:val="19"/>
                </w:rPr>
                <w:t xml:space="preserve"> 140,777,012,413</w:t>
              </w:r>
            </w:ins>
            <w:ins w:id="2932" w:author="An Phuc Cao" w:date="2024-10-24T17:51:00Z" w16du:dateUtc="2024-10-24T10:51:00Z">
              <w:del w:id="2933" w:author="Hai Quang Le" w:date="2024-12-11T15:57:00Z" w16du:dateUtc="2024-12-11T08:57:00Z">
                <w:r w:rsidRPr="00C64AF1" w:rsidDel="00C44969">
                  <w:rPr>
                    <w:rFonts w:ascii="Arial" w:hAnsi="Arial" w:cs="Arial"/>
                    <w:b/>
                    <w:bCs/>
                    <w:sz w:val="19"/>
                    <w:szCs w:val="19"/>
                    <w:rPrChange w:id="2934" w:author="An Phuc Cao" w:date="2024-10-25T11:10:00Z" w16du:dateUtc="2024-10-25T04:10:00Z">
                      <w:rPr/>
                    </w:rPrChange>
                  </w:rPr>
                  <w:delText xml:space="preserve">345,181,015,496 </w:delText>
                </w:r>
              </w:del>
            </w:ins>
          </w:p>
        </w:tc>
      </w:tr>
    </w:tbl>
    <w:p w14:paraId="416DE254" w14:textId="77777777" w:rsidR="00AF3233" w:rsidRDefault="00AF3233" w:rsidP="008642FB">
      <w:pPr>
        <w:ind w:left="720" w:hanging="720"/>
        <w:rPr>
          <w:ins w:id="2935" w:author="An Phuc Cao" w:date="2024-09-26T15:42:00Z" w16du:dateUtc="2024-09-26T08:42:00Z"/>
          <w:rFonts w:ascii="Arial" w:hAnsi="Arial" w:cs="Arial"/>
          <w:iCs/>
          <w:sz w:val="20"/>
        </w:rPr>
      </w:pPr>
    </w:p>
    <w:p w14:paraId="409737CE" w14:textId="77777777" w:rsidR="008642FB" w:rsidRDefault="008642FB" w:rsidP="008642FB">
      <w:pPr>
        <w:tabs>
          <w:tab w:val="left" w:pos="2410"/>
          <w:tab w:val="left" w:pos="4500"/>
        </w:tabs>
        <w:ind w:right="318"/>
        <w:rPr>
          <w:ins w:id="2936" w:author="An Phuc Cao" w:date="2024-10-25T11:10:00Z" w16du:dateUtc="2024-10-25T04:10:00Z"/>
          <w:rFonts w:ascii="Arial" w:hAnsi="Arial" w:cs="Arial"/>
          <w:sz w:val="20"/>
        </w:rPr>
      </w:pPr>
    </w:p>
    <w:p w14:paraId="70605E9C" w14:textId="77777777" w:rsidR="00C64AF1" w:rsidRDefault="00C64AF1" w:rsidP="008642FB">
      <w:pPr>
        <w:tabs>
          <w:tab w:val="left" w:pos="2410"/>
          <w:tab w:val="left" w:pos="4500"/>
        </w:tabs>
        <w:ind w:right="318"/>
        <w:rPr>
          <w:ins w:id="2937" w:author="An Phuc Cao" w:date="2024-09-26T15:42:00Z" w16du:dateUtc="2024-09-26T08:42:00Z"/>
          <w:rFonts w:ascii="Arial" w:hAnsi="Arial" w:cs="Arial"/>
          <w:sz w:val="20"/>
        </w:rPr>
      </w:pPr>
    </w:p>
    <w:p w14:paraId="0444B22E" w14:textId="77777777" w:rsidR="008642FB" w:rsidRDefault="008642FB" w:rsidP="008642FB">
      <w:pPr>
        <w:tabs>
          <w:tab w:val="right" w:pos="2700"/>
          <w:tab w:val="left" w:pos="2970"/>
          <w:tab w:val="right" w:pos="5387"/>
          <w:tab w:val="left" w:pos="5760"/>
          <w:tab w:val="right" w:pos="8820"/>
        </w:tabs>
        <w:rPr>
          <w:ins w:id="2938" w:author="An Phuc Cao" w:date="2024-09-26T15:42:00Z" w16du:dateUtc="2024-09-26T08:42:00Z"/>
          <w:rFonts w:ascii="Arial" w:hAnsi="Arial" w:cs="Arial"/>
          <w:iCs/>
          <w:sz w:val="20"/>
          <w:u w:val="single"/>
        </w:rPr>
      </w:pPr>
    </w:p>
    <w:p w14:paraId="5A74481B" w14:textId="77777777" w:rsidR="008642FB" w:rsidRPr="00F4648F" w:rsidRDefault="008642FB" w:rsidP="008642FB">
      <w:pPr>
        <w:tabs>
          <w:tab w:val="right" w:pos="2700"/>
          <w:tab w:val="left" w:pos="2970"/>
          <w:tab w:val="right" w:pos="5387"/>
          <w:tab w:val="left" w:pos="5760"/>
          <w:tab w:val="right" w:pos="8820"/>
        </w:tabs>
        <w:rPr>
          <w:ins w:id="2939" w:author="An Phuc Cao" w:date="2024-09-26T15:42:00Z" w16du:dateUtc="2024-09-26T08:42:00Z"/>
          <w:rFonts w:ascii="Arial" w:hAnsi="Arial" w:cs="Arial"/>
          <w:iCs/>
          <w:sz w:val="20"/>
        </w:rPr>
      </w:pPr>
      <w:ins w:id="2940" w:author="An Phuc Cao" w:date="2024-09-26T15:42:00Z" w16du:dateUtc="2024-09-26T08:42:00Z">
        <w:r w:rsidRPr="00F4648F">
          <w:rPr>
            <w:rFonts w:ascii="Arial" w:hAnsi="Arial" w:cs="Arial"/>
            <w:iCs/>
            <w:sz w:val="20"/>
            <w:u w:val="single"/>
          </w:rPr>
          <w:tab/>
        </w:r>
        <w:r w:rsidRPr="00F4648F">
          <w:rPr>
            <w:rFonts w:ascii="Arial" w:hAnsi="Arial" w:cs="Arial"/>
            <w:iCs/>
            <w:sz w:val="20"/>
          </w:rPr>
          <w:tab/>
        </w:r>
        <w:r w:rsidRPr="00F4648F">
          <w:rPr>
            <w:rFonts w:ascii="Arial" w:hAnsi="Arial" w:cs="Arial"/>
            <w:iCs/>
            <w:sz w:val="20"/>
            <w:u w:val="single"/>
          </w:rPr>
          <w:tab/>
        </w:r>
        <w:r w:rsidRPr="00F4648F">
          <w:rPr>
            <w:rFonts w:ascii="Arial" w:hAnsi="Arial" w:cs="Arial"/>
            <w:iCs/>
            <w:sz w:val="20"/>
          </w:rPr>
          <w:tab/>
        </w:r>
        <w:r w:rsidRPr="00F4648F">
          <w:rPr>
            <w:rFonts w:ascii="Arial" w:hAnsi="Arial" w:cs="Arial"/>
            <w:iCs/>
            <w:sz w:val="20"/>
            <w:u w:val="single"/>
          </w:rPr>
          <w:tab/>
        </w:r>
      </w:ins>
    </w:p>
    <w:p w14:paraId="39FF12E5" w14:textId="2465813E" w:rsidR="008642FB" w:rsidRPr="00F4648F" w:rsidRDefault="008642FB" w:rsidP="008642FB">
      <w:pPr>
        <w:pStyle w:val="BodyText"/>
        <w:tabs>
          <w:tab w:val="right" w:pos="2268"/>
          <w:tab w:val="left" w:pos="2970"/>
          <w:tab w:val="right" w:pos="5387"/>
          <w:tab w:val="left" w:pos="5760"/>
          <w:tab w:val="right" w:pos="8820"/>
          <w:tab w:val="right" w:pos="8931"/>
        </w:tabs>
        <w:ind w:right="-46"/>
        <w:rPr>
          <w:ins w:id="2941" w:author="An Phuc Cao" w:date="2024-09-26T15:42:00Z" w16du:dateUtc="2024-09-26T08:42:00Z"/>
          <w:rFonts w:ascii="Arial" w:hAnsi="Arial" w:cs="Arial"/>
          <w:i w:val="0"/>
          <w:iCs/>
          <w:sz w:val="20"/>
        </w:rPr>
      </w:pPr>
      <w:ins w:id="2942" w:author="An Phuc Cao" w:date="2024-09-26T15:42:00Z" w16du:dateUtc="2024-09-26T08:42:00Z">
        <w:r>
          <w:rPr>
            <w:rFonts w:ascii="Arial" w:hAnsi="Arial" w:cs="Arial"/>
            <w:i w:val="0"/>
            <w:iCs/>
            <w:sz w:val="20"/>
          </w:rPr>
          <w:t>Preparer</w:t>
        </w:r>
        <w:r w:rsidRPr="00F4648F">
          <w:rPr>
            <w:rFonts w:ascii="Arial" w:hAnsi="Arial" w:cs="Arial"/>
            <w:i w:val="0"/>
            <w:iCs/>
            <w:sz w:val="20"/>
          </w:rPr>
          <w:tab/>
        </w:r>
        <w:r w:rsidRPr="00F4648F">
          <w:rPr>
            <w:rFonts w:ascii="Arial" w:hAnsi="Arial" w:cs="Arial"/>
            <w:i w:val="0"/>
            <w:iCs/>
            <w:sz w:val="20"/>
          </w:rPr>
          <w:tab/>
        </w:r>
        <w:r>
          <w:rPr>
            <w:rFonts w:ascii="Arial" w:hAnsi="Arial" w:cs="Arial"/>
            <w:i w:val="0"/>
            <w:iCs/>
            <w:sz w:val="20"/>
          </w:rPr>
          <w:t>Chief Accountant</w:t>
        </w:r>
        <w:r w:rsidRPr="00F4648F">
          <w:rPr>
            <w:rFonts w:ascii="Arial" w:hAnsi="Arial" w:cs="Arial"/>
            <w:i w:val="0"/>
            <w:iCs/>
            <w:sz w:val="20"/>
          </w:rPr>
          <w:tab/>
        </w:r>
        <w:r w:rsidRPr="00F4648F">
          <w:rPr>
            <w:rFonts w:ascii="Arial" w:hAnsi="Arial" w:cs="Arial"/>
            <w:i w:val="0"/>
            <w:iCs/>
            <w:sz w:val="20"/>
          </w:rPr>
          <w:tab/>
        </w:r>
        <w:del w:id="2943" w:author="Hai Quang Le" w:date="2025-01-06T10:03:00Z" w16du:dateUtc="2025-01-06T03:03:00Z">
          <w:r w:rsidDel="000000EB">
            <w:rPr>
              <w:rFonts w:ascii="Arial" w:hAnsi="Arial" w:cs="Arial"/>
              <w:i w:val="0"/>
              <w:iCs/>
              <w:sz w:val="20"/>
            </w:rPr>
            <w:delText>General Director</w:delText>
          </w:r>
        </w:del>
      </w:ins>
      <w:ins w:id="2944" w:author="Hai Quang Le" w:date="2025-01-06T10:03:00Z" w16du:dateUtc="2025-01-06T03:03:00Z">
        <w:r w:rsidR="000000EB">
          <w:rPr>
            <w:rFonts w:ascii="Arial" w:hAnsi="Arial" w:cs="Arial"/>
            <w:i w:val="0"/>
            <w:iCs/>
            <w:sz w:val="20"/>
          </w:rPr>
          <w:t>Chairman</w:t>
        </w:r>
      </w:ins>
    </w:p>
    <w:p w14:paraId="0984A1ED" w14:textId="77777777" w:rsidR="008642FB" w:rsidRPr="00501489" w:rsidRDefault="008642FB" w:rsidP="008642FB">
      <w:pPr>
        <w:pStyle w:val="BodyText"/>
        <w:tabs>
          <w:tab w:val="right" w:pos="2268"/>
          <w:tab w:val="left" w:pos="2970"/>
          <w:tab w:val="right" w:pos="5387"/>
          <w:tab w:val="left" w:pos="5760"/>
          <w:tab w:val="right" w:pos="8820"/>
          <w:tab w:val="right" w:pos="8931"/>
        </w:tabs>
        <w:ind w:right="-46"/>
        <w:rPr>
          <w:ins w:id="2945" w:author="An Phuc Cao" w:date="2024-09-26T15:42:00Z" w16du:dateUtc="2024-09-26T08:42:00Z"/>
          <w:rFonts w:ascii="Arial" w:hAnsi="Arial" w:cs="Arial"/>
          <w:i w:val="0"/>
          <w:iCs/>
          <w:sz w:val="20"/>
        </w:rPr>
      </w:pPr>
      <w:ins w:id="2946" w:author="An Phuc Cao" w:date="2024-09-26T15:42:00Z" w16du:dateUtc="2024-09-26T08:42:00Z">
        <w:r>
          <w:rPr>
            <w:rFonts w:ascii="Arial" w:hAnsi="Arial" w:cs="Arial"/>
            <w:i w:val="0"/>
            <w:iCs/>
            <w:sz w:val="20"/>
          </w:rPr>
          <w:t>Nguyen Huong Linh</w:t>
        </w:r>
        <w:r w:rsidRPr="00501489">
          <w:rPr>
            <w:rFonts w:ascii="Arial" w:hAnsi="Arial" w:cs="Arial"/>
            <w:i w:val="0"/>
            <w:iCs/>
            <w:sz w:val="20"/>
          </w:rPr>
          <w:tab/>
        </w:r>
        <w:r w:rsidRPr="00501489">
          <w:rPr>
            <w:rFonts w:ascii="Arial" w:hAnsi="Arial" w:cs="Arial"/>
            <w:i w:val="0"/>
            <w:iCs/>
            <w:sz w:val="20"/>
          </w:rPr>
          <w:tab/>
        </w:r>
        <w:r>
          <w:rPr>
            <w:rFonts w:ascii="Arial" w:hAnsi="Arial" w:cs="Arial"/>
            <w:i w:val="0"/>
            <w:iCs/>
            <w:sz w:val="20"/>
          </w:rPr>
          <w:t>Nguyen Huong Linh</w:t>
        </w:r>
        <w:r w:rsidDel="0007472F">
          <w:rPr>
            <w:rFonts w:ascii="Arial" w:hAnsi="Arial" w:cs="Arial"/>
            <w:i w:val="0"/>
            <w:iCs/>
            <w:sz w:val="20"/>
          </w:rPr>
          <w:t xml:space="preserve"> </w:t>
        </w:r>
        <w:r w:rsidRPr="00EC6676">
          <w:rPr>
            <w:rFonts w:ascii="Arial" w:hAnsi="Arial" w:cs="Arial"/>
            <w:i w:val="0"/>
            <w:iCs/>
            <w:sz w:val="20"/>
          </w:rPr>
          <w:tab/>
        </w:r>
        <w:r w:rsidRPr="00EC6676">
          <w:rPr>
            <w:rFonts w:ascii="Arial" w:hAnsi="Arial" w:cs="Arial"/>
            <w:i w:val="0"/>
            <w:iCs/>
            <w:sz w:val="20"/>
          </w:rPr>
          <w:tab/>
        </w:r>
        <w:r>
          <w:rPr>
            <w:rFonts w:ascii="Arial" w:hAnsi="Arial" w:cs="Arial"/>
            <w:i w:val="0"/>
            <w:iCs/>
            <w:sz w:val="20"/>
          </w:rPr>
          <w:t>Nghiem Xuan Huy</w:t>
        </w:r>
      </w:ins>
    </w:p>
    <w:p w14:paraId="4044C68E" w14:textId="77777777" w:rsidR="008642FB" w:rsidRPr="00501489" w:rsidRDefault="008642FB" w:rsidP="008642FB">
      <w:pPr>
        <w:pStyle w:val="BodyText"/>
        <w:tabs>
          <w:tab w:val="right" w:pos="2268"/>
          <w:tab w:val="left" w:pos="2970"/>
          <w:tab w:val="right" w:pos="5387"/>
          <w:tab w:val="left" w:pos="5760"/>
          <w:tab w:val="right" w:pos="8820"/>
          <w:tab w:val="right" w:pos="8931"/>
        </w:tabs>
        <w:ind w:right="-46"/>
        <w:rPr>
          <w:ins w:id="2947" w:author="An Phuc Cao" w:date="2024-09-26T15:42:00Z" w16du:dateUtc="2024-09-26T08:42:00Z"/>
          <w:rFonts w:ascii="Arial" w:hAnsi="Arial" w:cs="Arial"/>
          <w:sz w:val="20"/>
        </w:rPr>
      </w:pPr>
    </w:p>
    <w:p w14:paraId="29821E0A" w14:textId="77777777" w:rsidR="008642FB" w:rsidRDefault="008642FB" w:rsidP="008642FB">
      <w:pPr>
        <w:tabs>
          <w:tab w:val="left" w:pos="2410"/>
          <w:tab w:val="left" w:pos="4500"/>
        </w:tabs>
        <w:ind w:right="318"/>
        <w:rPr>
          <w:ins w:id="2948" w:author="An Phuc Cao" w:date="2024-09-26T15:42:00Z" w16du:dateUtc="2024-09-26T08:42:00Z"/>
          <w:rFonts w:ascii="Arial" w:hAnsi="Arial" w:cs="Arial"/>
          <w:sz w:val="20"/>
        </w:rPr>
      </w:pPr>
      <w:ins w:id="2949" w:author="An Phuc Cao" w:date="2024-09-26T15:42:00Z" w16du:dateUtc="2024-09-26T08:42:00Z">
        <w:r w:rsidRPr="00501489">
          <w:rPr>
            <w:rFonts w:ascii="Arial" w:hAnsi="Arial" w:cs="Arial"/>
            <w:sz w:val="20"/>
          </w:rPr>
          <w:t>Hanoi, Vietnam</w:t>
        </w:r>
      </w:ins>
    </w:p>
    <w:p w14:paraId="7FC7210C" w14:textId="77777777" w:rsidR="008642FB" w:rsidRPr="00863311" w:rsidRDefault="008642FB" w:rsidP="008642FB">
      <w:pPr>
        <w:tabs>
          <w:tab w:val="left" w:pos="2410"/>
          <w:tab w:val="left" w:pos="4500"/>
        </w:tabs>
        <w:ind w:right="318"/>
        <w:rPr>
          <w:ins w:id="2950" w:author="An Phuc Cao" w:date="2024-09-26T15:42:00Z" w16du:dateUtc="2024-09-26T08:42:00Z"/>
          <w:rFonts w:ascii="Arial" w:hAnsi="Arial" w:cs="Arial"/>
          <w:sz w:val="16"/>
          <w:szCs w:val="16"/>
        </w:rPr>
      </w:pPr>
    </w:p>
    <w:p w14:paraId="76ABBD7D" w14:textId="0F30D806" w:rsidR="008642FB" w:rsidRPr="008642FB" w:rsidRDefault="008642FB">
      <w:pPr>
        <w:ind w:left="720" w:hanging="720"/>
        <w:rPr>
          <w:rFonts w:ascii="Arial" w:hAnsi="Arial" w:cs="Arial"/>
          <w:iCs/>
          <w:sz w:val="20"/>
          <w:rPrChange w:id="2951" w:author="An Phuc Cao" w:date="2024-09-26T15:42:00Z" w16du:dateUtc="2024-09-26T08:42:00Z">
            <w:rPr>
              <w:rFonts w:ascii="Arial" w:hAnsi="Arial" w:cs="Arial"/>
              <w:i/>
              <w:sz w:val="20"/>
            </w:rPr>
          </w:rPrChange>
        </w:rPr>
        <w:pPrChange w:id="2952" w:author="An Phuc Cao" w:date="2024-09-26T15:42:00Z" w16du:dateUtc="2024-09-26T08:42:00Z">
          <w:pPr>
            <w:ind w:left="720" w:hanging="720"/>
            <w:jc w:val="center"/>
          </w:pPr>
        </w:pPrChange>
      </w:pPr>
      <w:ins w:id="2953" w:author="An Phuc Cao" w:date="2024-09-26T15:43:00Z" w16du:dateUtc="2024-09-26T08:43:00Z">
        <w:r>
          <w:rPr>
            <w:rFonts w:ascii="Arial" w:hAnsi="Arial" w:cs="Arial"/>
            <w:sz w:val="20"/>
            <w:highlight w:val="yellow"/>
          </w:rPr>
          <w:t>xx</w:t>
        </w:r>
      </w:ins>
      <w:ins w:id="2954" w:author="An Phuc Cao" w:date="2024-09-26T15:42:00Z" w16du:dateUtc="2024-09-26T08:42:00Z">
        <w:r w:rsidRPr="00602C81">
          <w:rPr>
            <w:rFonts w:ascii="Arial" w:hAnsi="Arial" w:cs="Arial"/>
            <w:sz w:val="20"/>
            <w:highlight w:val="yellow"/>
          </w:rPr>
          <w:t xml:space="preserve"> </w:t>
        </w:r>
        <w:r>
          <w:rPr>
            <w:rFonts w:ascii="Arial" w:hAnsi="Arial" w:cs="Arial"/>
            <w:sz w:val="20"/>
            <w:highlight w:val="yellow"/>
          </w:rPr>
          <w:t>August</w:t>
        </w:r>
        <w:r w:rsidRPr="003E5943">
          <w:rPr>
            <w:rFonts w:ascii="Arial" w:hAnsi="Arial" w:cs="Arial"/>
            <w:sz w:val="20"/>
          </w:rPr>
          <w:t xml:space="preserve"> </w:t>
        </w:r>
        <w:r>
          <w:rPr>
            <w:rFonts w:ascii="Arial" w:hAnsi="Arial" w:cs="Arial"/>
            <w:sz w:val="20"/>
          </w:rPr>
          <w:t>202x</w:t>
        </w:r>
      </w:ins>
    </w:p>
    <w:p w14:paraId="00864BEF" w14:textId="77777777" w:rsidR="00572011" w:rsidRPr="00826313" w:rsidRDefault="00572011">
      <w:pPr>
        <w:sectPr w:rsidR="00572011" w:rsidRPr="00826313" w:rsidSect="00863311">
          <w:headerReference w:type="default" r:id="rId44"/>
          <w:headerReference w:type="first" r:id="rId45"/>
          <w:pgSz w:w="11909" w:h="16834" w:code="9"/>
          <w:pgMar w:top="1440" w:right="1418" w:bottom="680" w:left="1582" w:header="720" w:footer="578" w:gutter="0"/>
          <w:cols w:space="720"/>
          <w:docGrid w:linePitch="326"/>
        </w:sectPr>
      </w:pPr>
    </w:p>
    <w:p w14:paraId="678CD670" w14:textId="6DA1B4EE" w:rsidR="00572011" w:rsidRPr="00826313" w:rsidDel="007E2E32" w:rsidRDefault="00572011">
      <w:pPr>
        <w:rPr>
          <w:del w:id="2961" w:author="An Phuc Cao" w:date="2024-09-26T15:46:00Z" w16du:dateUtc="2024-09-26T08:46:00Z"/>
        </w:rPr>
      </w:pPr>
    </w:p>
    <w:tbl>
      <w:tblPr>
        <w:tblW w:w="9026" w:type="dxa"/>
        <w:tblLayout w:type="fixed"/>
        <w:tblLook w:val="04A0" w:firstRow="1" w:lastRow="0" w:firstColumn="1" w:lastColumn="0" w:noHBand="0" w:noVBand="1"/>
      </w:tblPr>
      <w:tblGrid>
        <w:gridCol w:w="4395"/>
        <w:gridCol w:w="851"/>
        <w:gridCol w:w="1890"/>
        <w:gridCol w:w="1890"/>
      </w:tblGrid>
      <w:tr w:rsidR="00572011" w:rsidRPr="00826313" w:rsidDel="007E2E32" w14:paraId="5B24716C" w14:textId="045659B4" w:rsidTr="006A6A63">
        <w:trPr>
          <w:del w:id="2962" w:author="An Phuc Cao" w:date="2024-09-26T15:46:00Z"/>
        </w:trPr>
        <w:tc>
          <w:tcPr>
            <w:tcW w:w="4395" w:type="dxa"/>
            <w:noWrap/>
            <w:vAlign w:val="bottom"/>
          </w:tcPr>
          <w:p w14:paraId="391BF3FD" w14:textId="4FD66C6A" w:rsidR="00572011" w:rsidRPr="00826313" w:rsidDel="007E2E32" w:rsidRDefault="00572011" w:rsidP="00572011">
            <w:pPr>
              <w:overflowPunct/>
              <w:autoSpaceDE/>
              <w:adjustRightInd/>
              <w:spacing w:before="80"/>
              <w:ind w:left="-115"/>
              <w:rPr>
                <w:del w:id="2963" w:author="An Phuc Cao" w:date="2024-09-26T15:46:00Z" w16du:dateUtc="2024-09-26T08:46:00Z"/>
                <w:rFonts w:ascii="Arial" w:hAnsi="Arial" w:cs="Arial"/>
                <w:b/>
                <w:bCs/>
                <w:sz w:val="19"/>
                <w:szCs w:val="19"/>
              </w:rPr>
            </w:pPr>
          </w:p>
        </w:tc>
        <w:tc>
          <w:tcPr>
            <w:tcW w:w="851" w:type="dxa"/>
            <w:noWrap/>
            <w:vAlign w:val="bottom"/>
          </w:tcPr>
          <w:p w14:paraId="006BFAB8" w14:textId="700A0FA6" w:rsidR="00572011" w:rsidRPr="00826313" w:rsidDel="007E2E32" w:rsidRDefault="00572011">
            <w:pPr>
              <w:overflowPunct/>
              <w:autoSpaceDE/>
              <w:adjustRightInd/>
              <w:spacing w:before="80"/>
              <w:jc w:val="center"/>
              <w:rPr>
                <w:del w:id="2964" w:author="An Phuc Cao" w:date="2024-09-26T15:46:00Z" w16du:dateUtc="2024-09-26T08:46:00Z"/>
                <w:rFonts w:ascii="Arial" w:hAnsi="Arial" w:cs="Arial"/>
                <w:b/>
                <w:bCs/>
                <w:sz w:val="19"/>
                <w:szCs w:val="19"/>
              </w:rPr>
            </w:pPr>
          </w:p>
        </w:tc>
        <w:tc>
          <w:tcPr>
            <w:tcW w:w="1890" w:type="dxa"/>
            <w:vAlign w:val="bottom"/>
          </w:tcPr>
          <w:p w14:paraId="497E1519" w14:textId="2F77EC45" w:rsidR="00572011" w:rsidRPr="00826313" w:rsidDel="007E2E32" w:rsidRDefault="00572011">
            <w:pPr>
              <w:overflowPunct/>
              <w:autoSpaceDE/>
              <w:adjustRightInd/>
              <w:spacing w:before="80"/>
              <w:ind w:left="72" w:right="-86"/>
              <w:jc w:val="right"/>
              <w:rPr>
                <w:del w:id="2965" w:author="An Phuc Cao" w:date="2024-09-26T15:46:00Z" w16du:dateUtc="2024-09-26T08:46:00Z"/>
                <w:rFonts w:ascii="Arial" w:hAnsi="Arial" w:cs="Arial"/>
                <w:b/>
                <w:bCs/>
                <w:color w:val="000000"/>
                <w:sz w:val="19"/>
                <w:szCs w:val="19"/>
              </w:rPr>
            </w:pPr>
            <w:del w:id="2966" w:author="An Phuc Cao" w:date="2024-09-26T15:46:00Z" w16du:dateUtc="2024-09-26T08:46:00Z">
              <w:r w:rsidRPr="00826313" w:rsidDel="007E2E32">
                <w:rPr>
                  <w:rFonts w:ascii="Arial" w:hAnsi="Arial" w:cs="Arial"/>
                  <w:bCs/>
                  <w:i/>
                  <w:sz w:val="19"/>
                  <w:szCs w:val="19"/>
                </w:rPr>
                <w:delText>For the six-month period then ended 30 June 202</w:delText>
              </w:r>
              <w:r w:rsidR="00750D56" w:rsidDel="007E2E32">
                <w:rPr>
                  <w:rFonts w:ascii="Arial" w:hAnsi="Arial" w:cs="Arial"/>
                  <w:bCs/>
                  <w:i/>
                  <w:sz w:val="19"/>
                  <w:szCs w:val="19"/>
                </w:rPr>
                <w:delText>3</w:delText>
              </w:r>
            </w:del>
          </w:p>
        </w:tc>
        <w:tc>
          <w:tcPr>
            <w:tcW w:w="1890" w:type="dxa"/>
            <w:vAlign w:val="bottom"/>
          </w:tcPr>
          <w:p w14:paraId="748EA326" w14:textId="35A7E058" w:rsidR="00572011" w:rsidRPr="00826313" w:rsidDel="007E2E32" w:rsidRDefault="00572011">
            <w:pPr>
              <w:overflowPunct/>
              <w:autoSpaceDE/>
              <w:adjustRightInd/>
              <w:spacing w:before="80"/>
              <w:ind w:left="72" w:right="-86"/>
              <w:jc w:val="right"/>
              <w:rPr>
                <w:del w:id="2967" w:author="An Phuc Cao" w:date="2024-09-26T15:46:00Z" w16du:dateUtc="2024-09-26T08:46:00Z"/>
                <w:rFonts w:ascii="Arial" w:hAnsi="Arial" w:cs="Arial"/>
                <w:b/>
                <w:bCs/>
                <w:color w:val="000000"/>
                <w:sz w:val="19"/>
                <w:szCs w:val="19"/>
              </w:rPr>
            </w:pPr>
            <w:del w:id="2968" w:author="An Phuc Cao" w:date="2024-09-26T15:46:00Z" w16du:dateUtc="2024-09-26T08:46:00Z">
              <w:r w:rsidRPr="00826313" w:rsidDel="007E2E32">
                <w:rPr>
                  <w:rFonts w:ascii="Arial" w:hAnsi="Arial" w:cs="Arial"/>
                  <w:bCs/>
                  <w:i/>
                  <w:sz w:val="19"/>
                  <w:szCs w:val="19"/>
                </w:rPr>
                <w:delText>For the six-month period then ended 30 June 202</w:delText>
              </w:r>
              <w:r w:rsidR="00750D56" w:rsidDel="007E2E32">
                <w:rPr>
                  <w:rFonts w:ascii="Arial" w:hAnsi="Arial" w:cs="Arial"/>
                  <w:bCs/>
                  <w:i/>
                  <w:sz w:val="19"/>
                  <w:szCs w:val="19"/>
                </w:rPr>
                <w:delText>2</w:delText>
              </w:r>
            </w:del>
          </w:p>
        </w:tc>
      </w:tr>
      <w:tr w:rsidR="00572011" w:rsidRPr="00826313" w:rsidDel="007E2E32" w14:paraId="791315CE" w14:textId="06687EE4" w:rsidTr="006A6A63">
        <w:trPr>
          <w:del w:id="2969" w:author="An Phuc Cao" w:date="2024-09-26T15:46:00Z"/>
        </w:trPr>
        <w:tc>
          <w:tcPr>
            <w:tcW w:w="4395" w:type="dxa"/>
            <w:noWrap/>
            <w:vAlign w:val="bottom"/>
          </w:tcPr>
          <w:p w14:paraId="1E984B00" w14:textId="7FBBF7AC" w:rsidR="00572011" w:rsidRPr="00826313" w:rsidDel="007E2E32" w:rsidRDefault="00572011" w:rsidP="00572011">
            <w:pPr>
              <w:overflowPunct/>
              <w:autoSpaceDE/>
              <w:adjustRightInd/>
              <w:spacing w:before="80"/>
              <w:ind w:left="-115"/>
              <w:rPr>
                <w:del w:id="2970" w:author="An Phuc Cao" w:date="2024-09-26T15:46:00Z" w16du:dateUtc="2024-09-26T08:46:00Z"/>
                <w:rFonts w:ascii="Arial" w:hAnsi="Arial" w:cs="Arial"/>
                <w:b/>
                <w:bCs/>
                <w:sz w:val="19"/>
                <w:szCs w:val="19"/>
              </w:rPr>
            </w:pPr>
          </w:p>
        </w:tc>
        <w:tc>
          <w:tcPr>
            <w:tcW w:w="851" w:type="dxa"/>
            <w:noWrap/>
            <w:vAlign w:val="bottom"/>
          </w:tcPr>
          <w:p w14:paraId="53820369" w14:textId="130CA934" w:rsidR="00572011" w:rsidRPr="00826313" w:rsidDel="007E2E32" w:rsidRDefault="00572011" w:rsidP="006A6A63">
            <w:pPr>
              <w:overflowPunct/>
              <w:autoSpaceDE/>
              <w:adjustRightInd/>
              <w:jc w:val="center"/>
              <w:rPr>
                <w:del w:id="2971" w:author="An Phuc Cao" w:date="2024-09-26T15:46:00Z" w16du:dateUtc="2024-09-26T08:46:00Z"/>
                <w:rFonts w:ascii="Arial" w:hAnsi="Arial" w:cs="Arial"/>
                <w:b/>
                <w:bCs/>
                <w:sz w:val="19"/>
                <w:szCs w:val="19"/>
              </w:rPr>
            </w:pPr>
            <w:del w:id="2972" w:author="An Phuc Cao" w:date="2024-09-26T15:46:00Z" w16du:dateUtc="2024-09-26T08:46:00Z">
              <w:r w:rsidRPr="00826313" w:rsidDel="007E2E32">
                <w:rPr>
                  <w:rFonts w:ascii="Arial" w:hAnsi="Arial" w:cs="Arial"/>
                  <w:bCs/>
                  <w:i/>
                  <w:iCs/>
                  <w:color w:val="000000"/>
                  <w:sz w:val="19"/>
                  <w:szCs w:val="19"/>
                </w:rPr>
                <w:delText>Notes</w:delText>
              </w:r>
            </w:del>
          </w:p>
        </w:tc>
        <w:tc>
          <w:tcPr>
            <w:tcW w:w="1890" w:type="dxa"/>
            <w:vAlign w:val="bottom"/>
          </w:tcPr>
          <w:p w14:paraId="3DC9A6C4" w14:textId="5F6C9089" w:rsidR="00572011" w:rsidRPr="00826313" w:rsidDel="007E2E32" w:rsidRDefault="00572011" w:rsidP="006A6A63">
            <w:pPr>
              <w:pBdr>
                <w:bottom w:val="single" w:sz="4" w:space="1" w:color="auto"/>
              </w:pBdr>
              <w:overflowPunct/>
              <w:autoSpaceDE/>
              <w:adjustRightInd/>
              <w:spacing w:before="80"/>
              <w:ind w:left="72" w:right="-86"/>
              <w:jc w:val="right"/>
              <w:rPr>
                <w:del w:id="2973" w:author="An Phuc Cao" w:date="2024-09-26T15:46:00Z" w16du:dateUtc="2024-09-26T08:46:00Z"/>
                <w:rFonts w:ascii="Arial" w:hAnsi="Arial" w:cs="Arial"/>
                <w:b/>
                <w:bCs/>
                <w:color w:val="000000"/>
                <w:sz w:val="19"/>
                <w:szCs w:val="19"/>
              </w:rPr>
            </w:pPr>
            <w:del w:id="2974" w:author="An Phuc Cao" w:date="2024-09-26T15:46:00Z" w16du:dateUtc="2024-09-26T08:46:00Z">
              <w:r w:rsidRPr="00826313" w:rsidDel="007E2E32">
                <w:rPr>
                  <w:rFonts w:ascii="Arial" w:hAnsi="Arial" w:cs="Arial"/>
                  <w:bCs/>
                  <w:i/>
                  <w:sz w:val="19"/>
                  <w:szCs w:val="19"/>
                </w:rPr>
                <w:delText>VND</w:delText>
              </w:r>
            </w:del>
          </w:p>
        </w:tc>
        <w:tc>
          <w:tcPr>
            <w:tcW w:w="1890" w:type="dxa"/>
            <w:vAlign w:val="bottom"/>
          </w:tcPr>
          <w:p w14:paraId="7C0F7BF3" w14:textId="714530A8" w:rsidR="00572011" w:rsidRPr="00826313" w:rsidDel="007E2E32" w:rsidRDefault="00572011" w:rsidP="006A6A63">
            <w:pPr>
              <w:pBdr>
                <w:bottom w:val="single" w:sz="4" w:space="1" w:color="auto"/>
              </w:pBdr>
              <w:overflowPunct/>
              <w:autoSpaceDE/>
              <w:adjustRightInd/>
              <w:spacing w:before="80"/>
              <w:ind w:left="72" w:right="-86"/>
              <w:jc w:val="right"/>
              <w:rPr>
                <w:del w:id="2975" w:author="An Phuc Cao" w:date="2024-09-26T15:46:00Z" w16du:dateUtc="2024-09-26T08:46:00Z"/>
                <w:rFonts w:ascii="Arial" w:hAnsi="Arial" w:cs="Arial"/>
                <w:b/>
                <w:bCs/>
                <w:color w:val="000000"/>
                <w:sz w:val="19"/>
                <w:szCs w:val="19"/>
              </w:rPr>
            </w:pPr>
            <w:del w:id="2976" w:author="An Phuc Cao" w:date="2024-09-26T15:46:00Z" w16du:dateUtc="2024-09-26T08:46:00Z">
              <w:r w:rsidRPr="00826313" w:rsidDel="007E2E32">
                <w:rPr>
                  <w:rFonts w:ascii="Arial" w:hAnsi="Arial" w:cs="Arial"/>
                  <w:bCs/>
                  <w:i/>
                  <w:sz w:val="19"/>
                  <w:szCs w:val="19"/>
                </w:rPr>
                <w:delText>VND</w:delText>
              </w:r>
            </w:del>
          </w:p>
        </w:tc>
      </w:tr>
      <w:tr w:rsidR="00572011" w:rsidRPr="00826313" w:rsidDel="007E2E32" w14:paraId="2A0C666C" w14:textId="2B884AC5" w:rsidTr="002E72CE">
        <w:trPr>
          <w:trHeight w:val="68"/>
          <w:del w:id="2977" w:author="An Phuc Cao" w:date="2024-09-26T15:46:00Z"/>
        </w:trPr>
        <w:tc>
          <w:tcPr>
            <w:tcW w:w="4395" w:type="dxa"/>
            <w:noWrap/>
            <w:vAlign w:val="bottom"/>
          </w:tcPr>
          <w:p w14:paraId="78F15F66" w14:textId="20718702" w:rsidR="00572011" w:rsidRPr="00826313" w:rsidDel="007E2E32" w:rsidRDefault="00572011" w:rsidP="00572011">
            <w:pPr>
              <w:overflowPunct/>
              <w:autoSpaceDE/>
              <w:adjustRightInd/>
              <w:spacing w:before="80"/>
              <w:ind w:left="-115"/>
              <w:rPr>
                <w:del w:id="2978" w:author="An Phuc Cao" w:date="2024-09-26T15:46:00Z" w16du:dateUtc="2024-09-26T08:46:00Z"/>
                <w:rFonts w:ascii="Arial" w:hAnsi="Arial" w:cs="Arial"/>
                <w:b/>
                <w:bCs/>
                <w:sz w:val="19"/>
                <w:szCs w:val="19"/>
              </w:rPr>
            </w:pPr>
            <w:del w:id="2979" w:author="An Phuc Cao" w:date="2024-09-26T15:46:00Z" w16du:dateUtc="2024-09-26T08:46:00Z">
              <w:r w:rsidRPr="00826313" w:rsidDel="007E2E32">
                <w:rPr>
                  <w:rFonts w:ascii="Arial" w:hAnsi="Arial" w:cs="Arial"/>
                  <w:b/>
                  <w:bCs/>
                  <w:sz w:val="19"/>
                  <w:szCs w:val="19"/>
                </w:rPr>
                <w:delText>FINANCING ACTIVITIES</w:delText>
              </w:r>
            </w:del>
          </w:p>
        </w:tc>
        <w:tc>
          <w:tcPr>
            <w:tcW w:w="851" w:type="dxa"/>
            <w:noWrap/>
            <w:vAlign w:val="bottom"/>
          </w:tcPr>
          <w:p w14:paraId="5EE5D5C5" w14:textId="3E551F95" w:rsidR="00572011" w:rsidRPr="00826313" w:rsidDel="007E2E32" w:rsidRDefault="00572011" w:rsidP="00572011">
            <w:pPr>
              <w:overflowPunct/>
              <w:autoSpaceDE/>
              <w:adjustRightInd/>
              <w:jc w:val="center"/>
              <w:rPr>
                <w:del w:id="2980" w:author="An Phuc Cao" w:date="2024-09-26T15:46:00Z" w16du:dateUtc="2024-09-26T08:46:00Z"/>
                <w:rFonts w:ascii="Arial" w:hAnsi="Arial" w:cs="Arial"/>
                <w:bCs/>
                <w:i/>
                <w:iCs/>
                <w:color w:val="000000"/>
                <w:sz w:val="19"/>
                <w:szCs w:val="19"/>
              </w:rPr>
            </w:pPr>
          </w:p>
        </w:tc>
        <w:tc>
          <w:tcPr>
            <w:tcW w:w="1890" w:type="dxa"/>
            <w:vAlign w:val="bottom"/>
          </w:tcPr>
          <w:p w14:paraId="3246E160" w14:textId="62A97862" w:rsidR="00572011" w:rsidRPr="00826313" w:rsidDel="007E2E32" w:rsidRDefault="00572011" w:rsidP="00572011">
            <w:pPr>
              <w:overflowPunct/>
              <w:autoSpaceDE/>
              <w:adjustRightInd/>
              <w:spacing w:before="80"/>
              <w:ind w:left="72" w:right="-86"/>
              <w:jc w:val="right"/>
              <w:rPr>
                <w:del w:id="2981" w:author="An Phuc Cao" w:date="2024-09-26T15:46:00Z" w16du:dateUtc="2024-09-26T08:46:00Z"/>
                <w:rFonts w:ascii="Arial" w:hAnsi="Arial" w:cs="Arial"/>
                <w:bCs/>
                <w:i/>
                <w:sz w:val="19"/>
                <w:szCs w:val="19"/>
              </w:rPr>
            </w:pPr>
          </w:p>
        </w:tc>
        <w:tc>
          <w:tcPr>
            <w:tcW w:w="1890" w:type="dxa"/>
            <w:vAlign w:val="bottom"/>
          </w:tcPr>
          <w:p w14:paraId="6440EE8C" w14:textId="1A7C3EF7" w:rsidR="00572011" w:rsidRPr="00826313" w:rsidDel="007E2E32" w:rsidRDefault="00572011" w:rsidP="00572011">
            <w:pPr>
              <w:overflowPunct/>
              <w:autoSpaceDE/>
              <w:adjustRightInd/>
              <w:spacing w:before="80"/>
              <w:ind w:left="72" w:right="-86"/>
              <w:jc w:val="right"/>
              <w:rPr>
                <w:del w:id="2982" w:author="An Phuc Cao" w:date="2024-09-26T15:46:00Z" w16du:dateUtc="2024-09-26T08:46:00Z"/>
                <w:rFonts w:ascii="Arial" w:hAnsi="Arial" w:cs="Arial"/>
                <w:bCs/>
                <w:i/>
                <w:sz w:val="19"/>
                <w:szCs w:val="19"/>
              </w:rPr>
            </w:pPr>
          </w:p>
        </w:tc>
      </w:tr>
      <w:tr w:rsidR="00750D56" w:rsidRPr="00826313" w:rsidDel="007E2E32" w14:paraId="3F456B20" w14:textId="60F71562" w:rsidTr="006A6A63">
        <w:trPr>
          <w:del w:id="2983" w:author="An Phuc Cao" w:date="2024-09-26T15:46:00Z"/>
        </w:trPr>
        <w:tc>
          <w:tcPr>
            <w:tcW w:w="4395" w:type="dxa"/>
            <w:noWrap/>
            <w:vAlign w:val="bottom"/>
            <w:hideMark/>
          </w:tcPr>
          <w:p w14:paraId="202018B3" w14:textId="6406DFC1" w:rsidR="00750D56" w:rsidRPr="00826313" w:rsidDel="007E2E32" w:rsidRDefault="00750D56" w:rsidP="00750D56">
            <w:pPr>
              <w:overflowPunct/>
              <w:autoSpaceDE/>
              <w:adjustRightInd/>
              <w:ind w:left="-108"/>
              <w:rPr>
                <w:del w:id="2984" w:author="An Phuc Cao" w:date="2024-09-26T15:46:00Z" w16du:dateUtc="2024-09-26T08:46:00Z"/>
                <w:rFonts w:ascii="Arial" w:hAnsi="Arial" w:cs="Arial"/>
                <w:bCs/>
                <w:sz w:val="19"/>
                <w:szCs w:val="19"/>
              </w:rPr>
            </w:pPr>
            <w:del w:id="2985" w:author="An Phuc Cao" w:date="2024-09-26T15:46:00Z" w16du:dateUtc="2024-09-26T08:46:00Z">
              <w:r w:rsidRPr="00826313" w:rsidDel="007E2E32">
                <w:rPr>
                  <w:rFonts w:ascii="Arial" w:hAnsi="Arial" w:cs="Arial"/>
                  <w:bCs/>
                  <w:sz w:val="19"/>
                  <w:szCs w:val="19"/>
                </w:rPr>
                <w:delText xml:space="preserve">Proceeds from issue of share capital </w:delText>
              </w:r>
            </w:del>
          </w:p>
        </w:tc>
        <w:tc>
          <w:tcPr>
            <w:tcW w:w="851" w:type="dxa"/>
            <w:noWrap/>
            <w:vAlign w:val="bottom"/>
          </w:tcPr>
          <w:p w14:paraId="0A60440D" w14:textId="76C2D922" w:rsidR="00750D56" w:rsidRPr="00826313" w:rsidDel="007E2E32" w:rsidRDefault="00750D56" w:rsidP="00750D56">
            <w:pPr>
              <w:overflowPunct/>
              <w:autoSpaceDE/>
              <w:adjustRightInd/>
              <w:jc w:val="center"/>
              <w:rPr>
                <w:del w:id="2986" w:author="An Phuc Cao" w:date="2024-09-26T15:46:00Z" w16du:dateUtc="2024-09-26T08:46:00Z"/>
                <w:rFonts w:ascii="Arial" w:hAnsi="Arial" w:cs="Arial"/>
                <w:b/>
                <w:bCs/>
                <w:sz w:val="19"/>
                <w:szCs w:val="19"/>
              </w:rPr>
            </w:pPr>
          </w:p>
        </w:tc>
        <w:tc>
          <w:tcPr>
            <w:tcW w:w="1890" w:type="dxa"/>
            <w:vAlign w:val="bottom"/>
          </w:tcPr>
          <w:p w14:paraId="2A1F62F7" w14:textId="2C10EE61" w:rsidR="00750D56" w:rsidRPr="00826313" w:rsidDel="007E2E32" w:rsidRDefault="00750D56" w:rsidP="00750D56">
            <w:pPr>
              <w:overflowPunct/>
              <w:autoSpaceDE/>
              <w:adjustRightInd/>
              <w:ind w:left="72" w:right="-86"/>
              <w:jc w:val="right"/>
              <w:rPr>
                <w:del w:id="2987" w:author="An Phuc Cao" w:date="2024-09-26T15:46:00Z" w16du:dateUtc="2024-09-26T08:46:00Z"/>
                <w:rFonts w:ascii="Arial" w:hAnsi="Arial" w:cs="Arial"/>
                <w:bCs/>
                <w:color w:val="000000"/>
                <w:sz w:val="19"/>
                <w:szCs w:val="19"/>
              </w:rPr>
            </w:pPr>
          </w:p>
        </w:tc>
        <w:tc>
          <w:tcPr>
            <w:tcW w:w="1890" w:type="dxa"/>
            <w:vAlign w:val="bottom"/>
          </w:tcPr>
          <w:p w14:paraId="2445BE2C" w14:textId="2E7F33E8" w:rsidR="00750D56" w:rsidRPr="00826313" w:rsidDel="007E2E32" w:rsidRDefault="00750D56" w:rsidP="00750D56">
            <w:pPr>
              <w:overflowPunct/>
              <w:autoSpaceDE/>
              <w:adjustRightInd/>
              <w:ind w:left="72" w:right="-86"/>
              <w:jc w:val="right"/>
              <w:rPr>
                <w:del w:id="2988" w:author="An Phuc Cao" w:date="2024-09-26T15:46:00Z" w16du:dateUtc="2024-09-26T08:46:00Z"/>
                <w:rFonts w:ascii="Arial" w:hAnsi="Arial" w:cs="Arial"/>
                <w:sz w:val="19"/>
                <w:szCs w:val="19"/>
              </w:rPr>
            </w:pPr>
            <w:del w:id="2989" w:author="An Phuc Cao" w:date="2024-09-26T15:46:00Z" w16du:dateUtc="2024-09-26T08:46:00Z">
              <w:r w:rsidRPr="00826313" w:rsidDel="007E2E32">
                <w:rPr>
                  <w:rFonts w:ascii="Arial" w:hAnsi="Arial" w:cs="Arial"/>
                  <w:color w:val="000000"/>
                  <w:sz w:val="20"/>
                </w:rPr>
                <w:delText>286,391,153,896</w:delText>
              </w:r>
            </w:del>
          </w:p>
        </w:tc>
      </w:tr>
      <w:tr w:rsidR="00750D56" w:rsidRPr="00826313" w:rsidDel="007E2E32" w14:paraId="3F662C40" w14:textId="7AD31E58" w:rsidTr="006A6A63">
        <w:trPr>
          <w:del w:id="2990" w:author="An Phuc Cao" w:date="2024-09-26T15:46:00Z"/>
        </w:trPr>
        <w:tc>
          <w:tcPr>
            <w:tcW w:w="4395" w:type="dxa"/>
            <w:noWrap/>
            <w:vAlign w:val="bottom"/>
          </w:tcPr>
          <w:p w14:paraId="7E5DD5E9" w14:textId="45A6B82D" w:rsidR="00750D56" w:rsidRPr="00826313" w:rsidDel="007E2E32" w:rsidRDefault="00750D56" w:rsidP="00750D56">
            <w:pPr>
              <w:overflowPunct/>
              <w:autoSpaceDE/>
              <w:adjustRightInd/>
              <w:ind w:left="-108"/>
              <w:rPr>
                <w:del w:id="2991" w:author="An Phuc Cao" w:date="2024-09-26T15:46:00Z" w16du:dateUtc="2024-09-26T08:46:00Z"/>
                <w:rFonts w:ascii="Arial" w:hAnsi="Arial" w:cs="Arial"/>
                <w:bCs/>
                <w:sz w:val="19"/>
                <w:szCs w:val="19"/>
              </w:rPr>
            </w:pPr>
            <w:del w:id="2992" w:author="An Phuc Cao" w:date="2024-09-26T15:46:00Z" w16du:dateUtc="2024-09-26T08:46:00Z">
              <w:r w:rsidRPr="00826313" w:rsidDel="007E2E32">
                <w:rPr>
                  <w:rFonts w:ascii="Arial" w:hAnsi="Arial" w:cs="Arial"/>
                  <w:bCs/>
                  <w:sz w:val="19"/>
                  <w:szCs w:val="19"/>
                </w:rPr>
                <w:delText>Proceeds from borrowings</w:delText>
              </w:r>
            </w:del>
          </w:p>
        </w:tc>
        <w:tc>
          <w:tcPr>
            <w:tcW w:w="851" w:type="dxa"/>
            <w:noWrap/>
            <w:vAlign w:val="bottom"/>
          </w:tcPr>
          <w:p w14:paraId="70E44D31" w14:textId="27F462A1" w:rsidR="00750D56" w:rsidRPr="00826313" w:rsidDel="007E2E32" w:rsidRDefault="00750D56" w:rsidP="00750D56">
            <w:pPr>
              <w:overflowPunct/>
              <w:autoSpaceDE/>
              <w:adjustRightInd/>
              <w:jc w:val="center"/>
              <w:rPr>
                <w:del w:id="2993" w:author="An Phuc Cao" w:date="2024-09-26T15:46:00Z" w16du:dateUtc="2024-09-26T08:46:00Z"/>
                <w:rFonts w:ascii="Arial" w:hAnsi="Arial" w:cs="Arial"/>
                <w:b/>
                <w:bCs/>
                <w:sz w:val="19"/>
                <w:szCs w:val="19"/>
              </w:rPr>
            </w:pPr>
          </w:p>
        </w:tc>
        <w:tc>
          <w:tcPr>
            <w:tcW w:w="1890" w:type="dxa"/>
            <w:vAlign w:val="bottom"/>
          </w:tcPr>
          <w:p w14:paraId="01725341" w14:textId="65788185" w:rsidR="00750D56" w:rsidRPr="00826313" w:rsidDel="007E2E32" w:rsidRDefault="00750D56" w:rsidP="00750D56">
            <w:pPr>
              <w:overflowPunct/>
              <w:autoSpaceDE/>
              <w:adjustRightInd/>
              <w:ind w:left="72" w:right="-86"/>
              <w:jc w:val="right"/>
              <w:rPr>
                <w:del w:id="2994" w:author="An Phuc Cao" w:date="2024-09-26T15:46:00Z" w16du:dateUtc="2024-09-26T08:46:00Z"/>
                <w:rFonts w:ascii="Arial" w:hAnsi="Arial" w:cs="Arial"/>
                <w:bCs/>
                <w:color w:val="000000"/>
                <w:sz w:val="19"/>
                <w:szCs w:val="19"/>
              </w:rPr>
            </w:pPr>
          </w:p>
        </w:tc>
        <w:tc>
          <w:tcPr>
            <w:tcW w:w="1890" w:type="dxa"/>
            <w:vAlign w:val="bottom"/>
          </w:tcPr>
          <w:p w14:paraId="09957EAC" w14:textId="36A53445" w:rsidR="00750D56" w:rsidRPr="00826313" w:rsidDel="007E2E32" w:rsidRDefault="00750D56" w:rsidP="00750D56">
            <w:pPr>
              <w:overflowPunct/>
              <w:autoSpaceDE/>
              <w:adjustRightInd/>
              <w:ind w:left="72" w:right="-86"/>
              <w:jc w:val="right"/>
              <w:rPr>
                <w:del w:id="2995" w:author="An Phuc Cao" w:date="2024-09-26T15:46:00Z" w16du:dateUtc="2024-09-26T08:46:00Z"/>
                <w:rFonts w:ascii="Arial" w:hAnsi="Arial" w:cs="Arial"/>
                <w:sz w:val="19"/>
                <w:szCs w:val="19"/>
              </w:rPr>
            </w:pPr>
            <w:del w:id="2996" w:author="An Phuc Cao" w:date="2024-09-26T15:46:00Z" w16du:dateUtc="2024-09-26T08:46:00Z">
              <w:r w:rsidRPr="00826313" w:rsidDel="007E2E32">
                <w:rPr>
                  <w:rFonts w:ascii="Arial" w:hAnsi="Arial" w:cs="Arial"/>
                  <w:color w:val="000000"/>
                  <w:sz w:val="20"/>
                </w:rPr>
                <w:delText>91,774,000,000</w:delText>
              </w:r>
            </w:del>
          </w:p>
        </w:tc>
      </w:tr>
      <w:tr w:rsidR="00750D56" w:rsidRPr="00826313" w:rsidDel="007E2E32" w14:paraId="5E234CC5" w14:textId="1E6B98C0" w:rsidTr="006A6A63">
        <w:trPr>
          <w:del w:id="2997" w:author="An Phuc Cao" w:date="2024-09-26T15:46:00Z"/>
        </w:trPr>
        <w:tc>
          <w:tcPr>
            <w:tcW w:w="4395" w:type="dxa"/>
            <w:noWrap/>
            <w:vAlign w:val="bottom"/>
          </w:tcPr>
          <w:p w14:paraId="43FE8103" w14:textId="03BF5D42" w:rsidR="00750D56" w:rsidRPr="00826313" w:rsidDel="007E2E32" w:rsidRDefault="00750D56" w:rsidP="00750D56">
            <w:pPr>
              <w:overflowPunct/>
              <w:autoSpaceDE/>
              <w:adjustRightInd/>
              <w:ind w:left="-108"/>
              <w:rPr>
                <w:del w:id="2998" w:author="An Phuc Cao" w:date="2024-09-26T15:46:00Z" w16du:dateUtc="2024-09-26T08:46:00Z"/>
                <w:rFonts w:ascii="Arial" w:hAnsi="Arial" w:cs="Arial"/>
                <w:bCs/>
                <w:sz w:val="19"/>
                <w:szCs w:val="19"/>
              </w:rPr>
            </w:pPr>
            <w:del w:id="2999" w:author="An Phuc Cao" w:date="2024-09-26T15:46:00Z" w16du:dateUtc="2024-09-26T08:46:00Z">
              <w:r w:rsidRPr="00826313" w:rsidDel="007E2E32">
                <w:rPr>
                  <w:rFonts w:ascii="Arial" w:hAnsi="Arial" w:cs="Arial"/>
                  <w:bCs/>
                  <w:sz w:val="19"/>
                  <w:szCs w:val="19"/>
                </w:rPr>
                <w:delText>Repayment of borrowings</w:delText>
              </w:r>
            </w:del>
          </w:p>
        </w:tc>
        <w:tc>
          <w:tcPr>
            <w:tcW w:w="851" w:type="dxa"/>
            <w:noWrap/>
            <w:vAlign w:val="bottom"/>
          </w:tcPr>
          <w:p w14:paraId="15A83B77" w14:textId="5F695DAE" w:rsidR="00750D56" w:rsidRPr="00826313" w:rsidDel="007E2E32" w:rsidRDefault="00750D56" w:rsidP="00750D56">
            <w:pPr>
              <w:overflowPunct/>
              <w:autoSpaceDE/>
              <w:adjustRightInd/>
              <w:jc w:val="center"/>
              <w:rPr>
                <w:del w:id="3000" w:author="An Phuc Cao" w:date="2024-09-26T15:46:00Z" w16du:dateUtc="2024-09-26T08:46:00Z"/>
                <w:rFonts w:ascii="Arial" w:hAnsi="Arial" w:cs="Arial"/>
                <w:b/>
                <w:bCs/>
                <w:sz w:val="19"/>
                <w:szCs w:val="19"/>
              </w:rPr>
            </w:pPr>
          </w:p>
        </w:tc>
        <w:tc>
          <w:tcPr>
            <w:tcW w:w="1890" w:type="dxa"/>
            <w:vAlign w:val="bottom"/>
          </w:tcPr>
          <w:p w14:paraId="71FE02DE" w14:textId="683BB898" w:rsidR="00750D56" w:rsidRPr="00826313" w:rsidDel="007E2E32" w:rsidRDefault="00750D56" w:rsidP="00750D56">
            <w:pPr>
              <w:overflowPunct/>
              <w:autoSpaceDE/>
              <w:adjustRightInd/>
              <w:ind w:left="72" w:right="-86"/>
              <w:jc w:val="right"/>
              <w:rPr>
                <w:del w:id="3001" w:author="An Phuc Cao" w:date="2024-09-26T15:46:00Z" w16du:dateUtc="2024-09-26T08:46:00Z"/>
                <w:rFonts w:ascii="Arial" w:hAnsi="Arial" w:cs="Arial"/>
                <w:bCs/>
                <w:color w:val="000000"/>
                <w:sz w:val="19"/>
                <w:szCs w:val="19"/>
              </w:rPr>
            </w:pPr>
          </w:p>
        </w:tc>
        <w:tc>
          <w:tcPr>
            <w:tcW w:w="1890" w:type="dxa"/>
            <w:vAlign w:val="bottom"/>
          </w:tcPr>
          <w:p w14:paraId="126E0A3A" w14:textId="7C2B265C" w:rsidR="00750D56" w:rsidRPr="00826313" w:rsidDel="007E2E32" w:rsidRDefault="00750D56" w:rsidP="00750D56">
            <w:pPr>
              <w:overflowPunct/>
              <w:autoSpaceDE/>
              <w:adjustRightInd/>
              <w:ind w:left="72" w:right="-86"/>
              <w:jc w:val="right"/>
              <w:rPr>
                <w:del w:id="3002" w:author="An Phuc Cao" w:date="2024-09-26T15:46:00Z" w16du:dateUtc="2024-09-26T08:46:00Z"/>
                <w:rFonts w:ascii="Arial" w:hAnsi="Arial" w:cs="Arial"/>
                <w:sz w:val="19"/>
                <w:szCs w:val="19"/>
              </w:rPr>
            </w:pPr>
            <w:del w:id="3003" w:author="An Phuc Cao" w:date="2024-09-26T15:46:00Z" w16du:dateUtc="2024-09-26T08:46:00Z">
              <w:r w:rsidRPr="00826313" w:rsidDel="007E2E32">
                <w:rPr>
                  <w:rFonts w:ascii="Arial" w:hAnsi="Arial" w:cs="Arial"/>
                  <w:color w:val="000000"/>
                  <w:sz w:val="20"/>
                </w:rPr>
                <w:delText>-</w:delText>
              </w:r>
            </w:del>
          </w:p>
        </w:tc>
      </w:tr>
      <w:tr w:rsidR="00750D56" w:rsidRPr="00826313" w:rsidDel="007E2E32" w14:paraId="0856EEC1" w14:textId="58A57F8E" w:rsidTr="006A6A63">
        <w:trPr>
          <w:del w:id="3004" w:author="An Phuc Cao" w:date="2024-09-26T15:46:00Z"/>
        </w:trPr>
        <w:tc>
          <w:tcPr>
            <w:tcW w:w="4395" w:type="dxa"/>
            <w:noWrap/>
            <w:vAlign w:val="bottom"/>
          </w:tcPr>
          <w:p w14:paraId="6667632E" w14:textId="5DC5AD99" w:rsidR="00750D56" w:rsidRPr="00826313" w:rsidDel="007E2E32" w:rsidRDefault="00750D56" w:rsidP="00750D56">
            <w:pPr>
              <w:overflowPunct/>
              <w:autoSpaceDE/>
              <w:adjustRightInd/>
              <w:ind w:left="-108"/>
              <w:rPr>
                <w:del w:id="3005" w:author="An Phuc Cao" w:date="2024-09-26T15:46:00Z" w16du:dateUtc="2024-09-26T08:46:00Z"/>
                <w:rFonts w:ascii="Arial" w:hAnsi="Arial" w:cs="Arial"/>
                <w:bCs/>
                <w:sz w:val="19"/>
                <w:szCs w:val="19"/>
              </w:rPr>
            </w:pPr>
            <w:del w:id="3006" w:author="An Phuc Cao" w:date="2024-09-26T15:46:00Z" w16du:dateUtc="2024-09-26T08:46:00Z">
              <w:r w:rsidRPr="00826313" w:rsidDel="007E2E32">
                <w:rPr>
                  <w:rFonts w:ascii="Arial" w:hAnsi="Arial" w:cs="Arial"/>
                  <w:bCs/>
                  <w:sz w:val="19"/>
                  <w:szCs w:val="19"/>
                </w:rPr>
                <w:delText>Repayment of principal portion of lease liabilities</w:delText>
              </w:r>
            </w:del>
          </w:p>
        </w:tc>
        <w:tc>
          <w:tcPr>
            <w:tcW w:w="851" w:type="dxa"/>
            <w:noWrap/>
            <w:vAlign w:val="bottom"/>
          </w:tcPr>
          <w:p w14:paraId="2754C703" w14:textId="03A1B88D" w:rsidR="00750D56" w:rsidRPr="00826313" w:rsidDel="007E2E32" w:rsidRDefault="00750D56" w:rsidP="00750D56">
            <w:pPr>
              <w:overflowPunct/>
              <w:autoSpaceDE/>
              <w:adjustRightInd/>
              <w:jc w:val="center"/>
              <w:rPr>
                <w:del w:id="3007" w:author="An Phuc Cao" w:date="2024-09-26T15:46:00Z" w16du:dateUtc="2024-09-26T08:46:00Z"/>
                <w:rFonts w:ascii="Arial" w:hAnsi="Arial" w:cs="Arial"/>
                <w:b/>
                <w:bCs/>
                <w:sz w:val="19"/>
                <w:szCs w:val="19"/>
              </w:rPr>
            </w:pPr>
          </w:p>
        </w:tc>
        <w:tc>
          <w:tcPr>
            <w:tcW w:w="1890" w:type="dxa"/>
            <w:vAlign w:val="bottom"/>
          </w:tcPr>
          <w:p w14:paraId="7A6375C2" w14:textId="6E31B743" w:rsidR="00750D56" w:rsidRPr="00826313" w:rsidDel="007E2E32" w:rsidRDefault="00750D56" w:rsidP="00750D56">
            <w:pPr>
              <w:pBdr>
                <w:bottom w:val="single" w:sz="4" w:space="1" w:color="auto"/>
              </w:pBdr>
              <w:overflowPunct/>
              <w:autoSpaceDE/>
              <w:adjustRightInd/>
              <w:ind w:left="72" w:right="-86"/>
              <w:jc w:val="right"/>
              <w:rPr>
                <w:del w:id="3008" w:author="An Phuc Cao" w:date="2024-09-26T15:46:00Z" w16du:dateUtc="2024-09-26T08:46:00Z"/>
                <w:rFonts w:ascii="Arial" w:hAnsi="Arial" w:cs="Arial"/>
                <w:bCs/>
                <w:color w:val="000000"/>
                <w:sz w:val="19"/>
                <w:szCs w:val="19"/>
              </w:rPr>
            </w:pPr>
          </w:p>
        </w:tc>
        <w:tc>
          <w:tcPr>
            <w:tcW w:w="1890" w:type="dxa"/>
            <w:vAlign w:val="bottom"/>
          </w:tcPr>
          <w:p w14:paraId="4AF7157D" w14:textId="1CAA9F14" w:rsidR="00750D56" w:rsidRPr="00826313" w:rsidDel="007E2E32" w:rsidRDefault="00750D56" w:rsidP="00750D56">
            <w:pPr>
              <w:pBdr>
                <w:bottom w:val="single" w:sz="4" w:space="1" w:color="auto"/>
              </w:pBdr>
              <w:overflowPunct/>
              <w:autoSpaceDE/>
              <w:adjustRightInd/>
              <w:ind w:left="72" w:right="-86"/>
              <w:jc w:val="right"/>
              <w:rPr>
                <w:del w:id="3009" w:author="An Phuc Cao" w:date="2024-09-26T15:46:00Z" w16du:dateUtc="2024-09-26T08:46:00Z"/>
                <w:rFonts w:ascii="Arial" w:hAnsi="Arial" w:cs="Arial"/>
                <w:sz w:val="19"/>
                <w:szCs w:val="19"/>
              </w:rPr>
            </w:pPr>
            <w:del w:id="3010" w:author="An Phuc Cao" w:date="2024-09-26T15:46:00Z" w16du:dateUtc="2024-09-26T08:46:00Z">
              <w:r w:rsidRPr="00826313" w:rsidDel="007E2E32">
                <w:rPr>
                  <w:rFonts w:ascii="Arial" w:hAnsi="Arial" w:cs="Arial"/>
                  <w:color w:val="000000"/>
                  <w:sz w:val="20"/>
                </w:rPr>
                <w:delText>(1,950,589,640)</w:delText>
              </w:r>
            </w:del>
          </w:p>
        </w:tc>
      </w:tr>
      <w:tr w:rsidR="00750D56" w:rsidRPr="00826313" w:rsidDel="007E2E32" w14:paraId="6C7E5A0B" w14:textId="416AC8B3" w:rsidTr="006A6A63">
        <w:trPr>
          <w:del w:id="3011" w:author="An Phuc Cao" w:date="2024-09-26T15:46:00Z"/>
        </w:trPr>
        <w:tc>
          <w:tcPr>
            <w:tcW w:w="4395" w:type="dxa"/>
            <w:noWrap/>
            <w:vAlign w:val="bottom"/>
            <w:hideMark/>
          </w:tcPr>
          <w:p w14:paraId="0B0D8CDA" w14:textId="147574BC" w:rsidR="00750D56" w:rsidRPr="00826313" w:rsidDel="007E2E32" w:rsidRDefault="00750D56" w:rsidP="00750D56">
            <w:pPr>
              <w:overflowPunct/>
              <w:autoSpaceDE/>
              <w:adjustRightInd/>
              <w:spacing w:before="80"/>
              <w:ind w:left="-108"/>
              <w:rPr>
                <w:del w:id="3012" w:author="An Phuc Cao" w:date="2024-09-26T15:46:00Z" w16du:dateUtc="2024-09-26T08:46:00Z"/>
                <w:rFonts w:ascii="Arial" w:hAnsi="Arial" w:cs="Arial"/>
                <w:bCs/>
                <w:sz w:val="19"/>
                <w:szCs w:val="19"/>
              </w:rPr>
            </w:pPr>
            <w:del w:id="3013" w:author="An Phuc Cao" w:date="2024-09-26T15:46:00Z" w16du:dateUtc="2024-09-26T08:46:00Z">
              <w:r w:rsidRPr="00826313" w:rsidDel="007E2E32">
                <w:rPr>
                  <w:rFonts w:ascii="Arial" w:hAnsi="Arial" w:cs="Arial"/>
                  <w:b/>
                  <w:bCs/>
                  <w:sz w:val="19"/>
                  <w:szCs w:val="19"/>
                </w:rPr>
                <w:delText>Net cash flows from/(used in) financing activities</w:delText>
              </w:r>
            </w:del>
          </w:p>
        </w:tc>
        <w:tc>
          <w:tcPr>
            <w:tcW w:w="851" w:type="dxa"/>
            <w:noWrap/>
            <w:vAlign w:val="bottom"/>
          </w:tcPr>
          <w:p w14:paraId="21E13235" w14:textId="790C02DF" w:rsidR="00750D56" w:rsidRPr="00826313" w:rsidDel="007E2E32" w:rsidRDefault="00750D56" w:rsidP="00750D56">
            <w:pPr>
              <w:overflowPunct/>
              <w:autoSpaceDE/>
              <w:adjustRightInd/>
              <w:spacing w:before="80"/>
              <w:jc w:val="center"/>
              <w:rPr>
                <w:del w:id="3014" w:author="An Phuc Cao" w:date="2024-09-26T15:46:00Z" w16du:dateUtc="2024-09-26T08:46:00Z"/>
                <w:rFonts w:ascii="Arial" w:hAnsi="Arial" w:cs="Arial"/>
                <w:b/>
                <w:bCs/>
                <w:sz w:val="19"/>
                <w:szCs w:val="19"/>
              </w:rPr>
            </w:pPr>
          </w:p>
        </w:tc>
        <w:tc>
          <w:tcPr>
            <w:tcW w:w="1890" w:type="dxa"/>
            <w:vAlign w:val="bottom"/>
          </w:tcPr>
          <w:p w14:paraId="574FD8C5" w14:textId="5CD71627" w:rsidR="00750D56" w:rsidRPr="00826313" w:rsidDel="007E2E32" w:rsidRDefault="00750D56" w:rsidP="00750D56">
            <w:pPr>
              <w:pBdr>
                <w:bottom w:val="single" w:sz="4" w:space="1" w:color="auto"/>
              </w:pBdr>
              <w:overflowPunct/>
              <w:autoSpaceDE/>
              <w:adjustRightInd/>
              <w:spacing w:before="80"/>
              <w:ind w:left="72" w:right="-86"/>
              <w:jc w:val="right"/>
              <w:rPr>
                <w:del w:id="3015" w:author="An Phuc Cao" w:date="2024-09-26T15:46:00Z" w16du:dateUtc="2024-09-26T08:46:00Z"/>
                <w:rFonts w:ascii="Arial" w:hAnsi="Arial" w:cs="Arial"/>
                <w:b/>
                <w:bCs/>
                <w:color w:val="000000"/>
                <w:sz w:val="19"/>
                <w:szCs w:val="19"/>
              </w:rPr>
            </w:pPr>
          </w:p>
        </w:tc>
        <w:tc>
          <w:tcPr>
            <w:tcW w:w="1890" w:type="dxa"/>
            <w:vAlign w:val="bottom"/>
          </w:tcPr>
          <w:p w14:paraId="779C05F6" w14:textId="52FFFBC6" w:rsidR="00750D56" w:rsidRPr="00826313" w:rsidDel="007E2E32" w:rsidRDefault="00750D56" w:rsidP="00750D56">
            <w:pPr>
              <w:pBdr>
                <w:bottom w:val="single" w:sz="4" w:space="1" w:color="auto"/>
              </w:pBdr>
              <w:overflowPunct/>
              <w:autoSpaceDE/>
              <w:adjustRightInd/>
              <w:spacing w:before="80"/>
              <w:ind w:left="72" w:right="-86"/>
              <w:jc w:val="right"/>
              <w:rPr>
                <w:del w:id="3016" w:author="An Phuc Cao" w:date="2024-09-26T15:46:00Z" w16du:dateUtc="2024-09-26T08:46:00Z"/>
                <w:rFonts w:ascii="Arial" w:hAnsi="Arial" w:cs="Arial"/>
                <w:b/>
                <w:bCs/>
                <w:color w:val="000000"/>
                <w:sz w:val="19"/>
                <w:szCs w:val="19"/>
              </w:rPr>
            </w:pPr>
            <w:del w:id="3017" w:author="An Phuc Cao" w:date="2024-09-26T15:46:00Z" w16du:dateUtc="2024-09-26T08:46:00Z">
              <w:r w:rsidRPr="00826313" w:rsidDel="007E2E32">
                <w:rPr>
                  <w:rFonts w:ascii="Arial" w:hAnsi="Arial" w:cs="Arial"/>
                  <w:b/>
                  <w:bCs/>
                  <w:color w:val="000000"/>
                  <w:sz w:val="20"/>
                </w:rPr>
                <w:delText>376,214,564,256</w:delText>
              </w:r>
            </w:del>
          </w:p>
        </w:tc>
      </w:tr>
      <w:tr w:rsidR="00750D56" w:rsidRPr="00826313" w:rsidDel="007E2E32" w14:paraId="4594FBD9" w14:textId="1EB0728B" w:rsidTr="006A6A63">
        <w:trPr>
          <w:del w:id="3018" w:author="An Phuc Cao" w:date="2024-09-26T15:46:00Z"/>
        </w:trPr>
        <w:tc>
          <w:tcPr>
            <w:tcW w:w="4395" w:type="dxa"/>
            <w:noWrap/>
            <w:vAlign w:val="bottom"/>
            <w:hideMark/>
          </w:tcPr>
          <w:p w14:paraId="4651586C" w14:textId="22270163" w:rsidR="00750D56" w:rsidRPr="00826313" w:rsidDel="007E2E32" w:rsidRDefault="00750D56" w:rsidP="00750D56">
            <w:pPr>
              <w:overflowPunct/>
              <w:autoSpaceDE/>
              <w:adjustRightInd/>
              <w:spacing w:before="80"/>
              <w:ind w:left="-108"/>
              <w:rPr>
                <w:del w:id="3019" w:author="An Phuc Cao" w:date="2024-09-26T15:46:00Z" w16du:dateUtc="2024-09-26T08:46:00Z"/>
                <w:rFonts w:ascii="Arial" w:hAnsi="Arial" w:cs="Arial"/>
                <w:b/>
                <w:bCs/>
                <w:sz w:val="19"/>
                <w:szCs w:val="19"/>
              </w:rPr>
            </w:pPr>
            <w:del w:id="3020" w:author="An Phuc Cao" w:date="2024-09-26T15:46:00Z" w16du:dateUtc="2024-09-26T08:46:00Z">
              <w:r w:rsidRPr="00826313" w:rsidDel="007E2E32">
                <w:rPr>
                  <w:rFonts w:ascii="Arial" w:hAnsi="Arial" w:cs="Arial"/>
                  <w:b/>
                  <w:bCs/>
                  <w:sz w:val="19"/>
                  <w:szCs w:val="19"/>
                </w:rPr>
                <w:delText>Net change in cash and cash equivalents</w:delText>
              </w:r>
            </w:del>
          </w:p>
        </w:tc>
        <w:tc>
          <w:tcPr>
            <w:tcW w:w="851" w:type="dxa"/>
            <w:noWrap/>
            <w:vAlign w:val="bottom"/>
            <w:hideMark/>
          </w:tcPr>
          <w:p w14:paraId="39BA0DF6" w14:textId="4D6CEEAF" w:rsidR="00750D56" w:rsidRPr="00826313" w:rsidDel="007E2E32" w:rsidRDefault="00750D56" w:rsidP="00750D56">
            <w:pPr>
              <w:spacing w:before="80"/>
              <w:rPr>
                <w:del w:id="3021" w:author="An Phuc Cao" w:date="2024-09-26T15:46:00Z" w16du:dateUtc="2024-09-26T08:46:00Z"/>
                <w:rFonts w:ascii="Arial" w:hAnsi="Arial" w:cs="Arial"/>
                <w:b/>
                <w:bCs/>
                <w:sz w:val="19"/>
                <w:szCs w:val="19"/>
              </w:rPr>
            </w:pPr>
          </w:p>
        </w:tc>
        <w:tc>
          <w:tcPr>
            <w:tcW w:w="1890" w:type="dxa"/>
            <w:vAlign w:val="bottom"/>
          </w:tcPr>
          <w:p w14:paraId="31B67155" w14:textId="670D807F" w:rsidR="00750D56" w:rsidRPr="00826313" w:rsidDel="007E2E32" w:rsidRDefault="00750D56" w:rsidP="00750D56">
            <w:pPr>
              <w:pBdr>
                <w:bottom w:val="single" w:sz="4" w:space="1" w:color="auto"/>
              </w:pBdr>
              <w:overflowPunct/>
              <w:autoSpaceDE/>
              <w:adjustRightInd/>
              <w:spacing w:before="80"/>
              <w:ind w:left="72" w:right="-86"/>
              <w:jc w:val="right"/>
              <w:rPr>
                <w:del w:id="3022" w:author="An Phuc Cao" w:date="2024-09-26T15:46:00Z" w16du:dateUtc="2024-09-26T08:46:00Z"/>
                <w:rFonts w:ascii="Arial" w:hAnsi="Arial" w:cs="Arial"/>
                <w:b/>
                <w:bCs/>
                <w:color w:val="000000"/>
                <w:sz w:val="19"/>
                <w:szCs w:val="19"/>
              </w:rPr>
            </w:pPr>
          </w:p>
        </w:tc>
        <w:tc>
          <w:tcPr>
            <w:tcW w:w="1890" w:type="dxa"/>
            <w:vAlign w:val="bottom"/>
          </w:tcPr>
          <w:p w14:paraId="37C322D6" w14:textId="13437A1D" w:rsidR="00750D56" w:rsidRPr="00826313" w:rsidDel="007E2E32" w:rsidRDefault="00750D56" w:rsidP="00750D56">
            <w:pPr>
              <w:pBdr>
                <w:bottom w:val="single" w:sz="4" w:space="1" w:color="auto"/>
              </w:pBdr>
              <w:overflowPunct/>
              <w:autoSpaceDE/>
              <w:adjustRightInd/>
              <w:spacing w:before="80"/>
              <w:ind w:left="72" w:right="-86"/>
              <w:jc w:val="right"/>
              <w:rPr>
                <w:del w:id="3023" w:author="An Phuc Cao" w:date="2024-09-26T15:46:00Z" w16du:dateUtc="2024-09-26T08:46:00Z"/>
                <w:rFonts w:ascii="Arial" w:hAnsi="Arial" w:cs="Arial"/>
                <w:b/>
                <w:bCs/>
                <w:color w:val="000000"/>
                <w:sz w:val="19"/>
                <w:szCs w:val="19"/>
              </w:rPr>
            </w:pPr>
            <w:del w:id="3024" w:author="An Phuc Cao" w:date="2024-09-26T15:46:00Z" w16du:dateUtc="2024-09-26T08:46:00Z">
              <w:r w:rsidRPr="00826313" w:rsidDel="007E2E32">
                <w:rPr>
                  <w:rFonts w:ascii="Arial" w:hAnsi="Arial" w:cs="Arial"/>
                  <w:b/>
                  <w:bCs/>
                  <w:color w:val="000000"/>
                  <w:sz w:val="20"/>
                </w:rPr>
                <w:delText>260,199,204,299</w:delText>
              </w:r>
            </w:del>
          </w:p>
        </w:tc>
      </w:tr>
      <w:tr w:rsidR="00750D56" w:rsidRPr="00826313" w:rsidDel="007E2E32" w14:paraId="3F579161" w14:textId="10FCF189" w:rsidTr="006A6A63">
        <w:trPr>
          <w:del w:id="3025" w:author="An Phuc Cao" w:date="2024-09-26T15:46:00Z"/>
        </w:trPr>
        <w:tc>
          <w:tcPr>
            <w:tcW w:w="4395" w:type="dxa"/>
            <w:noWrap/>
            <w:vAlign w:val="bottom"/>
          </w:tcPr>
          <w:p w14:paraId="2A60D6C8" w14:textId="60713809" w:rsidR="00750D56" w:rsidRPr="00826313" w:rsidDel="007E2E32" w:rsidRDefault="00750D56" w:rsidP="00750D56">
            <w:pPr>
              <w:overflowPunct/>
              <w:autoSpaceDE/>
              <w:adjustRightInd/>
              <w:ind w:left="-108"/>
              <w:rPr>
                <w:del w:id="3026" w:author="An Phuc Cao" w:date="2024-09-26T15:46:00Z" w16du:dateUtc="2024-09-26T08:46:00Z"/>
                <w:rFonts w:ascii="Arial" w:hAnsi="Arial" w:cs="Arial"/>
                <w:bCs/>
                <w:sz w:val="19"/>
                <w:szCs w:val="19"/>
              </w:rPr>
            </w:pPr>
            <w:del w:id="3027" w:author="An Phuc Cao" w:date="2024-09-26T15:46:00Z" w16du:dateUtc="2024-09-26T08:46:00Z">
              <w:r w:rsidRPr="00826313" w:rsidDel="007E2E32">
                <w:rPr>
                  <w:rFonts w:ascii="Arial" w:hAnsi="Arial" w:cs="Arial"/>
                  <w:bCs/>
                  <w:sz w:val="19"/>
                  <w:szCs w:val="19"/>
                </w:rPr>
                <w:delText xml:space="preserve">Cash and cash equivalents at </w:delText>
              </w:r>
              <w:r w:rsidRPr="00826313" w:rsidDel="007E2E32">
                <w:rPr>
                  <w:rFonts w:ascii="Arial" w:hAnsi="Arial" w:cs="Arial"/>
                  <w:bCs/>
                  <w:sz w:val="19"/>
                  <w:szCs w:val="19"/>
                  <w:lang w:val="vi-VN"/>
                </w:rPr>
                <w:delText xml:space="preserve">the </w:delText>
              </w:r>
              <w:r w:rsidRPr="00826313" w:rsidDel="007E2E32">
                <w:rPr>
                  <w:rFonts w:ascii="Arial" w:hAnsi="Arial" w:cs="Arial"/>
                  <w:bCs/>
                  <w:sz w:val="19"/>
                  <w:szCs w:val="19"/>
                </w:rPr>
                <w:delText xml:space="preserve">beginning of </w:delText>
              </w:r>
              <w:r w:rsidRPr="00826313" w:rsidDel="007E2E32">
                <w:rPr>
                  <w:rFonts w:ascii="Arial" w:hAnsi="Arial" w:cs="Arial"/>
                  <w:sz w:val="19"/>
                  <w:szCs w:val="19"/>
                </w:rPr>
                <w:delText>period</w:delText>
              </w:r>
            </w:del>
          </w:p>
        </w:tc>
        <w:tc>
          <w:tcPr>
            <w:tcW w:w="851" w:type="dxa"/>
            <w:noWrap/>
            <w:vAlign w:val="bottom"/>
          </w:tcPr>
          <w:p w14:paraId="601C82EE" w14:textId="2552BCF4" w:rsidR="00750D56" w:rsidRPr="00826313" w:rsidDel="007E2E32" w:rsidRDefault="00750D56" w:rsidP="00750D56">
            <w:pPr>
              <w:jc w:val="center"/>
              <w:rPr>
                <w:del w:id="3028" w:author="An Phuc Cao" w:date="2024-09-26T15:46:00Z" w16du:dateUtc="2024-09-26T08:46:00Z"/>
                <w:rFonts w:ascii="Arial" w:hAnsi="Arial" w:cs="Arial"/>
                <w:bCs/>
                <w:sz w:val="19"/>
                <w:szCs w:val="19"/>
              </w:rPr>
            </w:pPr>
            <w:del w:id="3029" w:author="An Phuc Cao" w:date="2024-09-26T15:46:00Z" w16du:dateUtc="2024-09-26T08:46:00Z">
              <w:r w:rsidRPr="00826313" w:rsidDel="007E2E32">
                <w:rPr>
                  <w:rFonts w:ascii="Arial" w:hAnsi="Arial" w:cs="Arial"/>
                  <w:bCs/>
                  <w:sz w:val="19"/>
                  <w:szCs w:val="19"/>
                </w:rPr>
                <w:delText>15</w:delText>
              </w:r>
            </w:del>
          </w:p>
        </w:tc>
        <w:tc>
          <w:tcPr>
            <w:tcW w:w="1890" w:type="dxa"/>
            <w:vAlign w:val="bottom"/>
          </w:tcPr>
          <w:p w14:paraId="40D7E138" w14:textId="7227A3E5" w:rsidR="00750D56" w:rsidRPr="00826313" w:rsidDel="007E2E32" w:rsidRDefault="00750D56" w:rsidP="00750D56">
            <w:pPr>
              <w:pBdr>
                <w:bottom w:val="single" w:sz="4" w:space="1" w:color="auto"/>
              </w:pBdr>
              <w:overflowPunct/>
              <w:autoSpaceDE/>
              <w:adjustRightInd/>
              <w:ind w:left="72" w:right="-86"/>
              <w:jc w:val="right"/>
              <w:rPr>
                <w:del w:id="3030" w:author="An Phuc Cao" w:date="2024-09-26T15:46:00Z" w16du:dateUtc="2024-09-26T08:46:00Z"/>
                <w:rFonts w:ascii="Arial" w:hAnsi="Arial" w:cs="Arial"/>
                <w:bCs/>
                <w:sz w:val="19"/>
                <w:szCs w:val="19"/>
              </w:rPr>
            </w:pPr>
          </w:p>
        </w:tc>
        <w:tc>
          <w:tcPr>
            <w:tcW w:w="1890" w:type="dxa"/>
            <w:vAlign w:val="bottom"/>
          </w:tcPr>
          <w:p w14:paraId="5CF687AB" w14:textId="014A0DB8" w:rsidR="00750D56" w:rsidRPr="00826313" w:rsidDel="007E2E32" w:rsidRDefault="00750D56" w:rsidP="00750D56">
            <w:pPr>
              <w:pBdr>
                <w:bottom w:val="single" w:sz="4" w:space="1" w:color="auto"/>
              </w:pBdr>
              <w:overflowPunct/>
              <w:autoSpaceDE/>
              <w:adjustRightInd/>
              <w:ind w:left="72" w:right="-86"/>
              <w:jc w:val="right"/>
              <w:rPr>
                <w:del w:id="3031" w:author="An Phuc Cao" w:date="2024-09-26T15:46:00Z" w16du:dateUtc="2024-09-26T08:46:00Z"/>
                <w:rFonts w:ascii="Arial" w:hAnsi="Arial" w:cs="Arial"/>
                <w:bCs/>
                <w:sz w:val="19"/>
                <w:szCs w:val="19"/>
              </w:rPr>
            </w:pPr>
            <w:del w:id="3032" w:author="An Phuc Cao" w:date="2024-09-26T15:46:00Z" w16du:dateUtc="2024-09-26T08:46:00Z">
              <w:r w:rsidRPr="00826313" w:rsidDel="007E2E32">
                <w:rPr>
                  <w:rFonts w:ascii="Arial" w:hAnsi="Arial" w:cs="Arial"/>
                  <w:color w:val="000000"/>
                  <w:sz w:val="20"/>
                </w:rPr>
                <w:delText>103,982,636,541</w:delText>
              </w:r>
            </w:del>
          </w:p>
        </w:tc>
      </w:tr>
      <w:tr w:rsidR="00750D56" w:rsidRPr="00826313" w:rsidDel="007E2E32" w14:paraId="29BE6524" w14:textId="05C680C5" w:rsidTr="006A6A63">
        <w:trPr>
          <w:del w:id="3033" w:author="An Phuc Cao" w:date="2024-09-26T15:46:00Z"/>
        </w:trPr>
        <w:tc>
          <w:tcPr>
            <w:tcW w:w="4395" w:type="dxa"/>
            <w:noWrap/>
            <w:vAlign w:val="bottom"/>
            <w:hideMark/>
          </w:tcPr>
          <w:p w14:paraId="01EB2535" w14:textId="6879E0E6" w:rsidR="00750D56" w:rsidRPr="00826313" w:rsidDel="007E2E32" w:rsidRDefault="00750D56" w:rsidP="00750D56">
            <w:pPr>
              <w:overflowPunct/>
              <w:autoSpaceDE/>
              <w:adjustRightInd/>
              <w:spacing w:before="80"/>
              <w:ind w:left="-108"/>
              <w:rPr>
                <w:del w:id="3034" w:author="An Phuc Cao" w:date="2024-09-26T15:46:00Z" w16du:dateUtc="2024-09-26T08:46:00Z"/>
                <w:rFonts w:ascii="Arial" w:hAnsi="Arial" w:cs="Arial"/>
                <w:b/>
                <w:bCs/>
                <w:sz w:val="19"/>
                <w:szCs w:val="19"/>
              </w:rPr>
            </w:pPr>
            <w:del w:id="3035" w:author="An Phuc Cao" w:date="2024-09-26T15:46:00Z" w16du:dateUtc="2024-09-26T08:46:00Z">
              <w:r w:rsidRPr="00826313" w:rsidDel="007E2E32">
                <w:rPr>
                  <w:rFonts w:ascii="Arial" w:hAnsi="Arial" w:cs="Arial"/>
                  <w:b/>
                  <w:bCs/>
                  <w:sz w:val="19"/>
                  <w:szCs w:val="19"/>
                </w:rPr>
                <w:delText xml:space="preserve">Cash and cash equivalents at </w:delText>
              </w:r>
              <w:r w:rsidRPr="00826313" w:rsidDel="007E2E32">
                <w:rPr>
                  <w:rFonts w:ascii="Arial" w:hAnsi="Arial" w:cs="Arial"/>
                  <w:b/>
                  <w:bCs/>
                  <w:sz w:val="19"/>
                  <w:szCs w:val="19"/>
                  <w:lang w:val="vi-VN"/>
                </w:rPr>
                <w:delText xml:space="preserve">the </w:delText>
              </w:r>
              <w:r w:rsidRPr="00826313" w:rsidDel="007E2E32">
                <w:rPr>
                  <w:rFonts w:ascii="Arial" w:hAnsi="Arial" w:cs="Arial"/>
                  <w:b/>
                  <w:bCs/>
                  <w:sz w:val="19"/>
                  <w:szCs w:val="19"/>
                </w:rPr>
                <w:delText>end of period</w:delText>
              </w:r>
            </w:del>
          </w:p>
        </w:tc>
        <w:tc>
          <w:tcPr>
            <w:tcW w:w="851" w:type="dxa"/>
            <w:noWrap/>
            <w:vAlign w:val="bottom"/>
          </w:tcPr>
          <w:p w14:paraId="34FF204C" w14:textId="25C1C614" w:rsidR="00750D56" w:rsidRPr="00826313" w:rsidDel="007E2E32" w:rsidRDefault="00750D56" w:rsidP="00750D56">
            <w:pPr>
              <w:overflowPunct/>
              <w:autoSpaceDE/>
              <w:adjustRightInd/>
              <w:spacing w:before="80"/>
              <w:jc w:val="center"/>
              <w:rPr>
                <w:del w:id="3036" w:author="An Phuc Cao" w:date="2024-09-26T15:46:00Z" w16du:dateUtc="2024-09-26T08:46:00Z"/>
                <w:rFonts w:ascii="Arial" w:hAnsi="Arial" w:cs="Arial"/>
                <w:b/>
                <w:bCs/>
                <w:sz w:val="19"/>
                <w:szCs w:val="19"/>
              </w:rPr>
            </w:pPr>
            <w:del w:id="3037" w:author="An Phuc Cao" w:date="2024-09-26T15:46:00Z" w16du:dateUtc="2024-09-26T08:46:00Z">
              <w:r w:rsidRPr="00826313" w:rsidDel="007E2E32">
                <w:rPr>
                  <w:rFonts w:ascii="Arial" w:hAnsi="Arial" w:cs="Arial"/>
                  <w:b/>
                  <w:bCs/>
                  <w:sz w:val="19"/>
                  <w:szCs w:val="19"/>
                </w:rPr>
                <w:delText>15</w:delText>
              </w:r>
            </w:del>
          </w:p>
        </w:tc>
        <w:tc>
          <w:tcPr>
            <w:tcW w:w="1890" w:type="dxa"/>
            <w:vAlign w:val="bottom"/>
          </w:tcPr>
          <w:p w14:paraId="3A86C660" w14:textId="15D8AD1C" w:rsidR="00750D56" w:rsidRPr="00826313" w:rsidDel="007E2E32" w:rsidRDefault="00750D56" w:rsidP="00750D56">
            <w:pPr>
              <w:pBdr>
                <w:bottom w:val="double" w:sz="4" w:space="1" w:color="auto"/>
              </w:pBdr>
              <w:overflowPunct/>
              <w:autoSpaceDE/>
              <w:adjustRightInd/>
              <w:spacing w:before="80"/>
              <w:ind w:left="72" w:right="-86"/>
              <w:jc w:val="right"/>
              <w:rPr>
                <w:del w:id="3038" w:author="An Phuc Cao" w:date="2024-09-26T15:46:00Z" w16du:dateUtc="2024-09-26T08:46:00Z"/>
                <w:rFonts w:ascii="Arial" w:hAnsi="Arial" w:cs="Arial"/>
                <w:b/>
                <w:bCs/>
                <w:sz w:val="19"/>
                <w:szCs w:val="19"/>
              </w:rPr>
            </w:pPr>
          </w:p>
        </w:tc>
        <w:tc>
          <w:tcPr>
            <w:tcW w:w="1890" w:type="dxa"/>
            <w:vAlign w:val="bottom"/>
          </w:tcPr>
          <w:p w14:paraId="68C6A73B" w14:textId="22BB4804" w:rsidR="00750D56" w:rsidRPr="00826313" w:rsidDel="007E2E32" w:rsidRDefault="00750D56" w:rsidP="00750D56">
            <w:pPr>
              <w:pBdr>
                <w:bottom w:val="double" w:sz="4" w:space="1" w:color="auto"/>
              </w:pBdr>
              <w:overflowPunct/>
              <w:autoSpaceDE/>
              <w:adjustRightInd/>
              <w:spacing w:before="80"/>
              <w:ind w:left="72" w:right="-86"/>
              <w:jc w:val="right"/>
              <w:rPr>
                <w:del w:id="3039" w:author="An Phuc Cao" w:date="2024-09-26T15:46:00Z" w16du:dateUtc="2024-09-26T08:46:00Z"/>
                <w:rFonts w:ascii="Arial" w:hAnsi="Arial" w:cs="Arial"/>
                <w:b/>
                <w:bCs/>
                <w:sz w:val="19"/>
                <w:szCs w:val="19"/>
              </w:rPr>
            </w:pPr>
            <w:del w:id="3040" w:author="An Phuc Cao" w:date="2024-09-26T15:46:00Z" w16du:dateUtc="2024-09-26T08:46:00Z">
              <w:r w:rsidRPr="00826313" w:rsidDel="007E2E32">
                <w:rPr>
                  <w:rFonts w:ascii="Arial" w:hAnsi="Arial" w:cs="Arial"/>
                  <w:b/>
                  <w:bCs/>
                  <w:color w:val="000000"/>
                  <w:sz w:val="20"/>
                </w:rPr>
                <w:delText>364,181,840,840</w:delText>
              </w:r>
            </w:del>
          </w:p>
        </w:tc>
      </w:tr>
    </w:tbl>
    <w:p w14:paraId="4A0F5F7C" w14:textId="6FA71075" w:rsidR="00B86729" w:rsidRPr="00826313" w:rsidDel="007E2E32" w:rsidRDefault="00B86729" w:rsidP="00B86729">
      <w:pPr>
        <w:tabs>
          <w:tab w:val="right" w:pos="2700"/>
          <w:tab w:val="left" w:pos="2970"/>
          <w:tab w:val="right" w:pos="5387"/>
          <w:tab w:val="left" w:pos="5760"/>
          <w:tab w:val="right" w:pos="8820"/>
        </w:tabs>
        <w:rPr>
          <w:del w:id="3041" w:author="An Phuc Cao" w:date="2024-09-26T15:46:00Z" w16du:dateUtc="2024-09-26T08:46:00Z"/>
          <w:rFonts w:ascii="Arial" w:hAnsi="Arial" w:cs="Arial"/>
          <w:iCs/>
          <w:sz w:val="20"/>
        </w:rPr>
      </w:pPr>
    </w:p>
    <w:tbl>
      <w:tblPr>
        <w:tblStyle w:val="TableGrid"/>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0"/>
        <w:gridCol w:w="3186"/>
        <w:gridCol w:w="2926"/>
      </w:tblGrid>
      <w:tr w:rsidR="00B80779" w:rsidRPr="00826313" w:rsidDel="007E2E32" w14:paraId="1B47664A" w14:textId="253403EF" w:rsidTr="006A6A63">
        <w:trPr>
          <w:del w:id="3042" w:author="An Phuc Cao" w:date="2024-09-26T15:46:00Z"/>
        </w:trPr>
        <w:tc>
          <w:tcPr>
            <w:tcW w:w="2910" w:type="dxa"/>
          </w:tcPr>
          <w:p w14:paraId="78A0116D" w14:textId="772F5E66" w:rsidR="00B80779" w:rsidRPr="00826313" w:rsidDel="007E2E32" w:rsidRDefault="00B80779" w:rsidP="002A4167">
            <w:pPr>
              <w:tabs>
                <w:tab w:val="center" w:pos="5387"/>
                <w:tab w:val="left" w:pos="6300"/>
                <w:tab w:val="decimal" w:pos="7380"/>
                <w:tab w:val="left" w:pos="7740"/>
                <w:tab w:val="decimal" w:pos="8820"/>
              </w:tabs>
              <w:jc w:val="both"/>
              <w:rPr>
                <w:del w:id="3043" w:author="An Phuc Cao" w:date="2024-09-26T15:46:00Z" w16du:dateUtc="2024-09-26T08:46:00Z"/>
                <w:rFonts w:ascii="Arial" w:hAnsi="Arial" w:cs="Arial"/>
                <w:b/>
                <w:sz w:val="20"/>
              </w:rPr>
            </w:pPr>
          </w:p>
          <w:p w14:paraId="602A6A1D" w14:textId="6F455FAB" w:rsidR="00572011" w:rsidRPr="00826313" w:rsidDel="007E2E32" w:rsidRDefault="00572011" w:rsidP="002A4167">
            <w:pPr>
              <w:tabs>
                <w:tab w:val="center" w:pos="5387"/>
                <w:tab w:val="left" w:pos="6300"/>
                <w:tab w:val="decimal" w:pos="7380"/>
                <w:tab w:val="left" w:pos="7740"/>
                <w:tab w:val="decimal" w:pos="8820"/>
              </w:tabs>
              <w:jc w:val="both"/>
              <w:rPr>
                <w:del w:id="3044" w:author="An Phuc Cao" w:date="2024-09-26T15:46:00Z" w16du:dateUtc="2024-09-26T08:46:00Z"/>
                <w:rFonts w:ascii="Arial" w:hAnsi="Arial" w:cs="Arial"/>
                <w:b/>
                <w:sz w:val="20"/>
              </w:rPr>
            </w:pPr>
          </w:p>
          <w:p w14:paraId="6666AC42" w14:textId="5374239F" w:rsidR="00572011" w:rsidRPr="00826313" w:rsidDel="007E2E32" w:rsidRDefault="00572011" w:rsidP="002A4167">
            <w:pPr>
              <w:tabs>
                <w:tab w:val="center" w:pos="5387"/>
                <w:tab w:val="left" w:pos="6300"/>
                <w:tab w:val="decimal" w:pos="7380"/>
                <w:tab w:val="left" w:pos="7740"/>
                <w:tab w:val="decimal" w:pos="8820"/>
              </w:tabs>
              <w:jc w:val="both"/>
              <w:rPr>
                <w:del w:id="3045" w:author="An Phuc Cao" w:date="2024-09-26T15:46:00Z" w16du:dateUtc="2024-09-26T08:46:00Z"/>
                <w:rFonts w:ascii="Arial" w:hAnsi="Arial" w:cs="Arial"/>
                <w:b/>
                <w:sz w:val="20"/>
              </w:rPr>
            </w:pPr>
          </w:p>
          <w:p w14:paraId="5E9684BD" w14:textId="29877862" w:rsidR="00572011" w:rsidRPr="00826313" w:rsidDel="007E2E32" w:rsidRDefault="00572011" w:rsidP="002A4167">
            <w:pPr>
              <w:tabs>
                <w:tab w:val="center" w:pos="5387"/>
                <w:tab w:val="left" w:pos="6300"/>
                <w:tab w:val="decimal" w:pos="7380"/>
                <w:tab w:val="left" w:pos="7740"/>
                <w:tab w:val="decimal" w:pos="8820"/>
              </w:tabs>
              <w:jc w:val="both"/>
              <w:rPr>
                <w:del w:id="3046" w:author="An Phuc Cao" w:date="2024-09-26T15:46:00Z" w16du:dateUtc="2024-09-26T08:46:00Z"/>
                <w:rFonts w:ascii="Arial" w:hAnsi="Arial" w:cs="Arial"/>
                <w:b/>
                <w:sz w:val="20"/>
              </w:rPr>
            </w:pPr>
          </w:p>
          <w:p w14:paraId="74BD45FD" w14:textId="4D22177A" w:rsidR="00572011" w:rsidRPr="00826313" w:rsidDel="007E2E32" w:rsidRDefault="00572011" w:rsidP="002A4167">
            <w:pPr>
              <w:tabs>
                <w:tab w:val="center" w:pos="5387"/>
                <w:tab w:val="left" w:pos="6300"/>
                <w:tab w:val="decimal" w:pos="7380"/>
                <w:tab w:val="left" w:pos="7740"/>
                <w:tab w:val="decimal" w:pos="8820"/>
              </w:tabs>
              <w:jc w:val="both"/>
              <w:rPr>
                <w:del w:id="3047" w:author="An Phuc Cao" w:date="2024-09-26T15:46:00Z" w16du:dateUtc="2024-09-26T08:46:00Z"/>
                <w:rFonts w:ascii="Arial" w:hAnsi="Arial" w:cs="Arial"/>
                <w:b/>
                <w:sz w:val="20"/>
              </w:rPr>
            </w:pPr>
          </w:p>
          <w:p w14:paraId="69D2C4F9" w14:textId="2FEB6EED" w:rsidR="00572011" w:rsidRPr="00826313" w:rsidDel="007E2E32" w:rsidRDefault="00572011" w:rsidP="002A4167">
            <w:pPr>
              <w:tabs>
                <w:tab w:val="center" w:pos="5387"/>
                <w:tab w:val="left" w:pos="6300"/>
                <w:tab w:val="decimal" w:pos="7380"/>
                <w:tab w:val="left" w:pos="7740"/>
                <w:tab w:val="decimal" w:pos="8820"/>
              </w:tabs>
              <w:jc w:val="both"/>
              <w:rPr>
                <w:del w:id="3048" w:author="An Phuc Cao" w:date="2024-09-26T15:46:00Z" w16du:dateUtc="2024-09-26T08:46:00Z"/>
                <w:rFonts w:ascii="Arial" w:hAnsi="Arial" w:cs="Arial"/>
                <w:b/>
                <w:sz w:val="20"/>
              </w:rPr>
            </w:pPr>
          </w:p>
          <w:p w14:paraId="4B2BC62F" w14:textId="760B3823" w:rsidR="00572011" w:rsidRPr="00826313" w:rsidDel="007E2E32" w:rsidRDefault="00572011" w:rsidP="002A4167">
            <w:pPr>
              <w:tabs>
                <w:tab w:val="center" w:pos="5387"/>
                <w:tab w:val="left" w:pos="6300"/>
                <w:tab w:val="decimal" w:pos="7380"/>
                <w:tab w:val="left" w:pos="7740"/>
                <w:tab w:val="decimal" w:pos="8820"/>
              </w:tabs>
              <w:jc w:val="both"/>
              <w:rPr>
                <w:del w:id="3049" w:author="An Phuc Cao" w:date="2024-09-26T15:46:00Z" w16du:dateUtc="2024-09-26T08:46:00Z"/>
                <w:rFonts w:ascii="Arial" w:hAnsi="Arial" w:cs="Arial"/>
                <w:b/>
                <w:sz w:val="20"/>
              </w:rPr>
            </w:pPr>
          </w:p>
        </w:tc>
        <w:tc>
          <w:tcPr>
            <w:tcW w:w="3186" w:type="dxa"/>
          </w:tcPr>
          <w:p w14:paraId="695ECF04" w14:textId="27757FD7" w:rsidR="00B80779" w:rsidRPr="00826313" w:rsidDel="007E2E32" w:rsidRDefault="00B80779" w:rsidP="002A4167">
            <w:pPr>
              <w:tabs>
                <w:tab w:val="center" w:pos="5387"/>
                <w:tab w:val="left" w:pos="6300"/>
                <w:tab w:val="decimal" w:pos="7380"/>
                <w:tab w:val="left" w:pos="7740"/>
                <w:tab w:val="decimal" w:pos="8820"/>
              </w:tabs>
              <w:jc w:val="both"/>
              <w:rPr>
                <w:del w:id="3050" w:author="An Phuc Cao" w:date="2024-09-26T15:46:00Z" w16du:dateUtc="2024-09-26T08:46:00Z"/>
                <w:rFonts w:ascii="Arial" w:hAnsi="Arial" w:cs="Arial"/>
                <w:b/>
                <w:sz w:val="20"/>
              </w:rPr>
            </w:pPr>
          </w:p>
        </w:tc>
        <w:tc>
          <w:tcPr>
            <w:tcW w:w="2926" w:type="dxa"/>
          </w:tcPr>
          <w:p w14:paraId="7538B367" w14:textId="61B62EF3" w:rsidR="00B80779" w:rsidRPr="00826313" w:rsidDel="007E2E32" w:rsidRDefault="00B80779" w:rsidP="002A4167">
            <w:pPr>
              <w:tabs>
                <w:tab w:val="center" w:pos="5387"/>
                <w:tab w:val="left" w:pos="6300"/>
                <w:tab w:val="decimal" w:pos="7380"/>
                <w:tab w:val="left" w:pos="7740"/>
                <w:tab w:val="decimal" w:pos="8820"/>
              </w:tabs>
              <w:jc w:val="both"/>
              <w:rPr>
                <w:del w:id="3051" w:author="An Phuc Cao" w:date="2024-09-26T15:46:00Z" w16du:dateUtc="2024-09-26T08:46:00Z"/>
                <w:rFonts w:ascii="Arial" w:hAnsi="Arial" w:cs="Arial"/>
                <w:b/>
                <w:sz w:val="20"/>
              </w:rPr>
            </w:pPr>
          </w:p>
        </w:tc>
      </w:tr>
      <w:tr w:rsidR="00B80779" w:rsidRPr="00826313" w:rsidDel="007E2E32" w14:paraId="101B0945" w14:textId="7073C887" w:rsidTr="006A6A63">
        <w:trPr>
          <w:del w:id="3052" w:author="An Phuc Cao" w:date="2024-09-26T15:46:00Z"/>
        </w:trPr>
        <w:tc>
          <w:tcPr>
            <w:tcW w:w="2910" w:type="dxa"/>
          </w:tcPr>
          <w:p w14:paraId="1D2BDFB4" w14:textId="5787B1A1" w:rsidR="00B80779" w:rsidRPr="00826313" w:rsidDel="007E2E32" w:rsidRDefault="00B80779" w:rsidP="002A4167">
            <w:pPr>
              <w:pBdr>
                <w:bottom w:val="single" w:sz="4" w:space="1" w:color="auto"/>
              </w:pBdr>
              <w:tabs>
                <w:tab w:val="center" w:pos="5387"/>
                <w:tab w:val="left" w:pos="6300"/>
                <w:tab w:val="decimal" w:pos="7380"/>
                <w:tab w:val="left" w:pos="7740"/>
                <w:tab w:val="decimal" w:pos="8820"/>
              </w:tabs>
              <w:ind w:left="-110" w:right="192"/>
              <w:jc w:val="both"/>
              <w:rPr>
                <w:del w:id="3053" w:author="An Phuc Cao" w:date="2024-09-26T15:46:00Z" w16du:dateUtc="2024-09-26T08:46:00Z"/>
                <w:rFonts w:ascii="Arial" w:hAnsi="Arial" w:cs="Arial"/>
                <w:b/>
                <w:sz w:val="20"/>
              </w:rPr>
            </w:pPr>
          </w:p>
        </w:tc>
        <w:tc>
          <w:tcPr>
            <w:tcW w:w="3186" w:type="dxa"/>
          </w:tcPr>
          <w:p w14:paraId="3731C66C" w14:textId="0BB6441C" w:rsidR="00B80779" w:rsidRPr="00826313" w:rsidDel="007E2E32" w:rsidRDefault="00B80779" w:rsidP="002A4167">
            <w:pPr>
              <w:pBdr>
                <w:bottom w:val="single" w:sz="4" w:space="1" w:color="auto"/>
              </w:pBdr>
              <w:tabs>
                <w:tab w:val="center" w:pos="5387"/>
                <w:tab w:val="left" w:pos="6300"/>
                <w:tab w:val="decimal" w:pos="7380"/>
                <w:tab w:val="left" w:pos="7740"/>
                <w:tab w:val="decimal" w:pos="8820"/>
              </w:tabs>
              <w:ind w:right="192"/>
              <w:jc w:val="both"/>
              <w:rPr>
                <w:del w:id="3054" w:author="An Phuc Cao" w:date="2024-09-26T15:46:00Z" w16du:dateUtc="2024-09-26T08:46:00Z"/>
                <w:rFonts w:ascii="Arial" w:hAnsi="Arial" w:cs="Arial"/>
                <w:b/>
                <w:sz w:val="20"/>
              </w:rPr>
            </w:pPr>
          </w:p>
        </w:tc>
        <w:tc>
          <w:tcPr>
            <w:tcW w:w="2926" w:type="dxa"/>
          </w:tcPr>
          <w:p w14:paraId="0B95E266" w14:textId="6A5F98BF" w:rsidR="00B80779" w:rsidRPr="00826313" w:rsidDel="007E2E32" w:rsidRDefault="00B80779" w:rsidP="006A6A63">
            <w:pPr>
              <w:pBdr>
                <w:bottom w:val="single" w:sz="4" w:space="1" w:color="auto"/>
              </w:pBdr>
              <w:tabs>
                <w:tab w:val="center" w:pos="5387"/>
                <w:tab w:val="left" w:pos="6300"/>
                <w:tab w:val="decimal" w:pos="7380"/>
                <w:tab w:val="left" w:pos="7740"/>
                <w:tab w:val="decimal" w:pos="8820"/>
              </w:tabs>
              <w:ind w:right="-276"/>
              <w:jc w:val="both"/>
              <w:rPr>
                <w:del w:id="3055" w:author="An Phuc Cao" w:date="2024-09-26T15:46:00Z" w16du:dateUtc="2024-09-26T08:46:00Z"/>
                <w:rFonts w:ascii="Arial" w:hAnsi="Arial" w:cs="Arial"/>
                <w:b/>
                <w:sz w:val="20"/>
              </w:rPr>
            </w:pPr>
          </w:p>
        </w:tc>
      </w:tr>
      <w:tr w:rsidR="00B80779" w:rsidRPr="00826313" w:rsidDel="007E2E32" w14:paraId="0AD622E7" w14:textId="43D492A8" w:rsidTr="006A6A63">
        <w:trPr>
          <w:del w:id="3056" w:author="An Phuc Cao" w:date="2024-09-26T15:46:00Z"/>
        </w:trPr>
        <w:tc>
          <w:tcPr>
            <w:tcW w:w="2910" w:type="dxa"/>
          </w:tcPr>
          <w:p w14:paraId="783F67F7" w14:textId="5E53297C" w:rsidR="00B80779" w:rsidRPr="00826313" w:rsidDel="007E2E32" w:rsidRDefault="00B80779" w:rsidP="002A4167">
            <w:pPr>
              <w:tabs>
                <w:tab w:val="center" w:pos="5387"/>
                <w:tab w:val="left" w:pos="6300"/>
                <w:tab w:val="decimal" w:pos="7380"/>
                <w:tab w:val="left" w:pos="7740"/>
                <w:tab w:val="decimal" w:pos="8820"/>
              </w:tabs>
              <w:ind w:left="-110"/>
              <w:jc w:val="both"/>
              <w:rPr>
                <w:del w:id="3057" w:author="An Phuc Cao" w:date="2024-09-26T15:46:00Z" w16du:dateUtc="2024-09-26T08:46:00Z"/>
                <w:rFonts w:ascii="Arial" w:hAnsi="Arial" w:cs="Arial"/>
                <w:sz w:val="20"/>
              </w:rPr>
            </w:pPr>
            <w:del w:id="3058" w:author="An Phuc Cao" w:date="2024-09-26T15:46:00Z" w16du:dateUtc="2024-09-26T08:46:00Z">
              <w:r w:rsidRPr="00826313" w:rsidDel="007E2E32">
                <w:rPr>
                  <w:rFonts w:ascii="Arial" w:hAnsi="Arial" w:cs="Arial"/>
                  <w:sz w:val="20"/>
                </w:rPr>
                <w:delText>Preparer</w:delText>
              </w:r>
            </w:del>
          </w:p>
          <w:p w14:paraId="33846F02" w14:textId="159137CF" w:rsidR="00B80779" w:rsidRPr="00826313" w:rsidDel="007E2E32" w:rsidRDefault="002447FE" w:rsidP="002A4167">
            <w:pPr>
              <w:tabs>
                <w:tab w:val="center" w:pos="5387"/>
                <w:tab w:val="left" w:pos="6300"/>
                <w:tab w:val="decimal" w:pos="7380"/>
                <w:tab w:val="left" w:pos="7740"/>
                <w:tab w:val="decimal" w:pos="8820"/>
              </w:tabs>
              <w:ind w:left="-110"/>
              <w:jc w:val="both"/>
              <w:rPr>
                <w:del w:id="3059" w:author="An Phuc Cao" w:date="2024-09-26T15:46:00Z" w16du:dateUtc="2024-09-26T08:46:00Z"/>
                <w:rFonts w:ascii="Arial" w:hAnsi="Arial" w:cs="Arial"/>
                <w:b/>
                <w:sz w:val="20"/>
              </w:rPr>
            </w:pPr>
            <w:del w:id="3060" w:author="An Phuc Cao" w:date="2024-09-26T15:46:00Z" w16du:dateUtc="2024-09-26T08:46:00Z">
              <w:r w:rsidRPr="00750D56" w:rsidDel="007E2E32">
                <w:rPr>
                  <w:rFonts w:ascii="Arial" w:hAnsi="Arial" w:cs="Arial"/>
                  <w:sz w:val="20"/>
                  <w:highlight w:val="yellow"/>
                </w:rPr>
                <w:delText xml:space="preserve">Nguyen </w:delText>
              </w:r>
              <w:r w:rsidR="00750D56" w:rsidRPr="00750D56" w:rsidDel="007E2E32">
                <w:rPr>
                  <w:rFonts w:ascii="Arial" w:hAnsi="Arial" w:cs="Arial"/>
                  <w:sz w:val="20"/>
                  <w:highlight w:val="yellow"/>
                </w:rPr>
                <w:delText>Hong Phuong</w:delText>
              </w:r>
            </w:del>
          </w:p>
        </w:tc>
        <w:tc>
          <w:tcPr>
            <w:tcW w:w="3186" w:type="dxa"/>
          </w:tcPr>
          <w:p w14:paraId="7AA3785D" w14:textId="7B70152D" w:rsidR="00B80779" w:rsidRPr="00826313" w:rsidDel="007E2E32" w:rsidRDefault="00B80779" w:rsidP="002A4167">
            <w:pPr>
              <w:tabs>
                <w:tab w:val="center" w:pos="5387"/>
                <w:tab w:val="left" w:pos="6300"/>
                <w:tab w:val="decimal" w:pos="7380"/>
                <w:tab w:val="left" w:pos="7740"/>
                <w:tab w:val="decimal" w:pos="8820"/>
              </w:tabs>
              <w:jc w:val="both"/>
              <w:rPr>
                <w:del w:id="3061" w:author="An Phuc Cao" w:date="2024-09-26T15:46:00Z" w16du:dateUtc="2024-09-26T08:46:00Z"/>
                <w:rFonts w:ascii="Arial" w:hAnsi="Arial" w:cs="Arial"/>
                <w:sz w:val="20"/>
              </w:rPr>
            </w:pPr>
            <w:del w:id="3062" w:author="An Phuc Cao" w:date="2024-09-26T15:46:00Z" w16du:dateUtc="2024-09-26T08:46:00Z">
              <w:r w:rsidRPr="00826313" w:rsidDel="007E2E32">
                <w:rPr>
                  <w:rFonts w:ascii="Arial" w:hAnsi="Arial" w:cs="Arial"/>
                  <w:sz w:val="20"/>
                </w:rPr>
                <w:delText>Chief Accountant</w:delText>
              </w:r>
            </w:del>
          </w:p>
          <w:p w14:paraId="6C4D836A" w14:textId="5DF78DDA" w:rsidR="00B80779" w:rsidRPr="00826313" w:rsidDel="007E2E32" w:rsidRDefault="00B80779" w:rsidP="002A4167">
            <w:pPr>
              <w:tabs>
                <w:tab w:val="center" w:pos="5387"/>
                <w:tab w:val="left" w:pos="6300"/>
                <w:tab w:val="decimal" w:pos="7380"/>
                <w:tab w:val="left" w:pos="7740"/>
                <w:tab w:val="decimal" w:pos="8820"/>
              </w:tabs>
              <w:jc w:val="both"/>
              <w:rPr>
                <w:del w:id="3063" w:author="An Phuc Cao" w:date="2024-09-26T15:46:00Z" w16du:dateUtc="2024-09-26T08:46:00Z"/>
                <w:rFonts w:ascii="Arial" w:hAnsi="Arial" w:cs="Arial"/>
                <w:b/>
                <w:sz w:val="20"/>
              </w:rPr>
            </w:pPr>
            <w:del w:id="3064" w:author="An Phuc Cao" w:date="2024-09-26T15:46:00Z" w16du:dateUtc="2024-09-26T08:46:00Z">
              <w:r w:rsidRPr="00826313" w:rsidDel="007E2E32">
                <w:rPr>
                  <w:rFonts w:ascii="Arial" w:hAnsi="Arial" w:cs="Arial"/>
                  <w:sz w:val="20"/>
                </w:rPr>
                <w:delText xml:space="preserve"> </w:delText>
              </w:r>
              <w:r w:rsidRPr="00750D56" w:rsidDel="007E2E32">
                <w:rPr>
                  <w:rFonts w:ascii="Arial" w:hAnsi="Arial" w:cs="Arial"/>
                  <w:sz w:val="20"/>
                  <w:highlight w:val="yellow"/>
                </w:rPr>
                <w:delText xml:space="preserve">Nguyen </w:delText>
              </w:r>
              <w:r w:rsidR="00750D56" w:rsidRPr="00750D56" w:rsidDel="007E2E32">
                <w:rPr>
                  <w:rFonts w:ascii="Arial" w:hAnsi="Arial" w:cs="Arial"/>
                  <w:sz w:val="20"/>
                  <w:highlight w:val="yellow"/>
                </w:rPr>
                <w:delText>Hong Phuong</w:delText>
              </w:r>
            </w:del>
          </w:p>
        </w:tc>
        <w:tc>
          <w:tcPr>
            <w:tcW w:w="2926" w:type="dxa"/>
          </w:tcPr>
          <w:p w14:paraId="74B76E9E" w14:textId="2AC9B98C" w:rsidR="00B80779" w:rsidRPr="00826313" w:rsidDel="007E2E32" w:rsidRDefault="00A05306" w:rsidP="002A4167">
            <w:pPr>
              <w:tabs>
                <w:tab w:val="center" w:pos="5387"/>
                <w:tab w:val="left" w:pos="6300"/>
                <w:tab w:val="decimal" w:pos="7380"/>
                <w:tab w:val="left" w:pos="7740"/>
                <w:tab w:val="decimal" w:pos="8820"/>
              </w:tabs>
              <w:jc w:val="both"/>
              <w:rPr>
                <w:del w:id="3065" w:author="An Phuc Cao" w:date="2024-09-26T15:46:00Z" w16du:dateUtc="2024-09-26T08:46:00Z"/>
                <w:rFonts w:ascii="Arial" w:hAnsi="Arial" w:cs="Arial"/>
                <w:sz w:val="20"/>
              </w:rPr>
            </w:pPr>
            <w:del w:id="3066" w:author="An Phuc Cao" w:date="2024-09-26T15:46:00Z" w16du:dateUtc="2024-09-26T08:46:00Z">
              <w:r w:rsidRPr="00826313" w:rsidDel="007E2E32">
                <w:rPr>
                  <w:rFonts w:ascii="Arial" w:hAnsi="Arial" w:cs="Arial"/>
                  <w:sz w:val="20"/>
                </w:rPr>
                <w:delText xml:space="preserve">General </w:delText>
              </w:r>
              <w:r w:rsidR="00B80779" w:rsidRPr="00826313" w:rsidDel="007E2E32">
                <w:rPr>
                  <w:rFonts w:ascii="Arial" w:hAnsi="Arial" w:cs="Arial"/>
                  <w:sz w:val="20"/>
                </w:rPr>
                <w:delText>Director</w:delText>
              </w:r>
            </w:del>
          </w:p>
          <w:p w14:paraId="3C1BA001" w14:textId="05771105" w:rsidR="00B80779" w:rsidRPr="00826313" w:rsidDel="007E2E32" w:rsidRDefault="00B80779" w:rsidP="002A4167">
            <w:pPr>
              <w:tabs>
                <w:tab w:val="center" w:pos="5387"/>
                <w:tab w:val="left" w:pos="6300"/>
                <w:tab w:val="decimal" w:pos="7380"/>
                <w:tab w:val="left" w:pos="7740"/>
                <w:tab w:val="decimal" w:pos="8820"/>
              </w:tabs>
              <w:jc w:val="both"/>
              <w:rPr>
                <w:del w:id="3067" w:author="An Phuc Cao" w:date="2024-09-26T15:46:00Z" w16du:dateUtc="2024-09-26T08:46:00Z"/>
                <w:rFonts w:ascii="Arial" w:hAnsi="Arial" w:cs="Arial"/>
                <w:b/>
                <w:sz w:val="20"/>
              </w:rPr>
            </w:pPr>
            <w:del w:id="3068" w:author="An Phuc Cao" w:date="2024-09-26T15:46:00Z" w16du:dateUtc="2024-09-26T08:46:00Z">
              <w:r w:rsidRPr="00826313" w:rsidDel="007E2E32">
                <w:rPr>
                  <w:rFonts w:ascii="Arial" w:hAnsi="Arial" w:cs="Arial"/>
                  <w:sz w:val="20"/>
                </w:rPr>
                <w:delText>Nghiem Xuan Huy</w:delText>
              </w:r>
            </w:del>
          </w:p>
        </w:tc>
      </w:tr>
    </w:tbl>
    <w:p w14:paraId="347D4B80" w14:textId="4D0B0674" w:rsidR="0002013D" w:rsidRPr="00826313" w:rsidDel="007E2E32" w:rsidRDefault="0002013D" w:rsidP="00B86729">
      <w:pPr>
        <w:tabs>
          <w:tab w:val="left" w:pos="2410"/>
          <w:tab w:val="left" w:pos="4500"/>
        </w:tabs>
        <w:ind w:right="318"/>
        <w:rPr>
          <w:del w:id="3069" w:author="An Phuc Cao" w:date="2024-09-26T15:46:00Z" w16du:dateUtc="2024-09-26T08:46:00Z"/>
          <w:rFonts w:ascii="Arial" w:hAnsi="Arial" w:cs="Arial"/>
          <w:sz w:val="20"/>
        </w:rPr>
      </w:pPr>
    </w:p>
    <w:p w14:paraId="7B32FAEB" w14:textId="3B037EA9" w:rsidR="00746913" w:rsidRPr="00826313" w:rsidDel="007E2E32" w:rsidRDefault="00746913" w:rsidP="00F83838">
      <w:pPr>
        <w:tabs>
          <w:tab w:val="left" w:pos="2410"/>
          <w:tab w:val="left" w:pos="4500"/>
        </w:tabs>
        <w:ind w:right="318"/>
        <w:rPr>
          <w:del w:id="3070" w:author="An Phuc Cao" w:date="2024-09-26T15:46:00Z" w16du:dateUtc="2024-09-26T08:46:00Z"/>
          <w:rFonts w:ascii="Arial" w:hAnsi="Arial" w:cs="Arial"/>
          <w:sz w:val="20"/>
        </w:rPr>
      </w:pPr>
    </w:p>
    <w:p w14:paraId="39695CDD" w14:textId="0DF03BC6" w:rsidR="00196F6A" w:rsidRPr="00826313" w:rsidDel="007E2E32" w:rsidRDefault="00196F6A" w:rsidP="00F83838">
      <w:pPr>
        <w:tabs>
          <w:tab w:val="left" w:pos="2410"/>
          <w:tab w:val="left" w:pos="4500"/>
        </w:tabs>
        <w:ind w:right="318"/>
        <w:rPr>
          <w:del w:id="3071" w:author="An Phuc Cao" w:date="2024-09-26T15:46:00Z" w16du:dateUtc="2024-09-26T08:46:00Z"/>
          <w:rFonts w:ascii="Arial" w:hAnsi="Arial" w:cs="Arial"/>
          <w:sz w:val="20"/>
        </w:rPr>
      </w:pPr>
      <w:del w:id="3072" w:author="An Phuc Cao" w:date="2024-09-26T15:46:00Z" w16du:dateUtc="2024-09-26T08:46:00Z">
        <w:r w:rsidRPr="00826313" w:rsidDel="007E2E32">
          <w:rPr>
            <w:rFonts w:ascii="Arial" w:hAnsi="Arial" w:cs="Arial"/>
            <w:sz w:val="20"/>
          </w:rPr>
          <w:delText>Hanoi, Vietnam</w:delText>
        </w:r>
      </w:del>
    </w:p>
    <w:p w14:paraId="2ED572E3" w14:textId="5431DD77" w:rsidR="00B80779" w:rsidRPr="00826313" w:rsidDel="007E2E32" w:rsidRDefault="00B80779" w:rsidP="00F83838">
      <w:pPr>
        <w:tabs>
          <w:tab w:val="left" w:pos="2410"/>
          <w:tab w:val="left" w:pos="4500"/>
        </w:tabs>
        <w:ind w:right="318"/>
        <w:rPr>
          <w:del w:id="3073" w:author="An Phuc Cao" w:date="2024-09-26T15:46:00Z" w16du:dateUtc="2024-09-26T08:46:00Z"/>
          <w:rFonts w:ascii="Arial" w:hAnsi="Arial" w:cs="Arial"/>
          <w:sz w:val="20"/>
        </w:rPr>
      </w:pPr>
    </w:p>
    <w:p w14:paraId="4F482524" w14:textId="35963CF2" w:rsidR="00D51CF4" w:rsidRPr="00826313" w:rsidDel="007E2E32" w:rsidRDefault="00E97E6A" w:rsidP="00282346">
      <w:pPr>
        <w:ind w:right="-85"/>
        <w:rPr>
          <w:del w:id="3074" w:author="An Phuc Cao" w:date="2024-09-26T15:46:00Z" w16du:dateUtc="2024-09-26T08:46:00Z"/>
          <w:rFonts w:ascii="Arial" w:hAnsi="Arial" w:cs="Arial"/>
          <w:i/>
          <w:sz w:val="20"/>
        </w:rPr>
        <w:sectPr w:rsidR="00D51CF4" w:rsidRPr="00826313" w:rsidDel="007E2E32" w:rsidSect="00863311">
          <w:headerReference w:type="default" r:id="rId46"/>
          <w:pgSz w:w="11909" w:h="16834" w:code="9"/>
          <w:pgMar w:top="1440" w:right="1418" w:bottom="680" w:left="1582" w:header="720" w:footer="578" w:gutter="0"/>
          <w:cols w:space="720"/>
          <w:docGrid w:linePitch="326"/>
        </w:sectPr>
      </w:pPr>
      <w:del w:id="3081" w:author="An Phuc Cao" w:date="2024-09-26T15:46:00Z" w16du:dateUtc="2024-09-26T08:46:00Z">
        <w:r w:rsidRPr="00750D56" w:rsidDel="007E2E32">
          <w:rPr>
            <w:rFonts w:ascii="Arial" w:hAnsi="Arial" w:cs="Arial"/>
            <w:sz w:val="20"/>
            <w:highlight w:val="yellow"/>
          </w:rPr>
          <w:delText>2</w:delText>
        </w:r>
        <w:r w:rsidR="00687992" w:rsidRPr="00750D56" w:rsidDel="007E2E32">
          <w:rPr>
            <w:rFonts w:ascii="Arial" w:hAnsi="Arial" w:cs="Arial"/>
            <w:sz w:val="20"/>
            <w:highlight w:val="yellow"/>
          </w:rPr>
          <w:delText>3</w:delText>
        </w:r>
        <w:r w:rsidRPr="00750D56" w:rsidDel="007E2E32">
          <w:rPr>
            <w:rFonts w:ascii="Arial" w:hAnsi="Arial" w:cs="Arial"/>
            <w:sz w:val="20"/>
            <w:highlight w:val="yellow"/>
          </w:rPr>
          <w:delText xml:space="preserve"> </w:delText>
        </w:r>
        <w:r w:rsidR="00C01006" w:rsidRPr="00750D56" w:rsidDel="007E2E32">
          <w:rPr>
            <w:rFonts w:ascii="Arial" w:hAnsi="Arial" w:cs="Arial"/>
            <w:sz w:val="20"/>
            <w:highlight w:val="yellow"/>
          </w:rPr>
          <w:delText>August</w:delText>
        </w:r>
        <w:r w:rsidR="00C01006" w:rsidRPr="00826313" w:rsidDel="007E2E32">
          <w:rPr>
            <w:rFonts w:ascii="Arial" w:hAnsi="Arial" w:cs="Arial"/>
            <w:sz w:val="20"/>
          </w:rPr>
          <w:delText xml:space="preserve"> </w:delText>
        </w:r>
        <w:r w:rsidR="00BC0024" w:rsidRPr="00826313" w:rsidDel="007E2E32">
          <w:rPr>
            <w:rFonts w:ascii="Arial" w:hAnsi="Arial" w:cs="Arial"/>
            <w:sz w:val="20"/>
          </w:rPr>
          <w:delText>202</w:delText>
        </w:r>
        <w:r w:rsidR="00750D56" w:rsidDel="007E2E32">
          <w:rPr>
            <w:rFonts w:ascii="Arial" w:hAnsi="Arial" w:cs="Arial"/>
            <w:sz w:val="20"/>
          </w:rPr>
          <w:delText>3</w:delText>
        </w:r>
      </w:del>
    </w:p>
    <w:p w14:paraId="1DC5ABB9" w14:textId="77777777" w:rsidR="00511627" w:rsidRPr="00826313" w:rsidRDefault="00511627">
      <w:pPr>
        <w:ind w:left="720" w:hanging="720"/>
        <w:rPr>
          <w:rFonts w:ascii="Arial" w:hAnsi="Arial" w:cs="Arial"/>
          <w:i/>
          <w:sz w:val="20"/>
        </w:rPr>
      </w:pPr>
    </w:p>
    <w:p w14:paraId="4359A349" w14:textId="77777777" w:rsidR="007836D1" w:rsidRPr="00826313" w:rsidRDefault="007836D1" w:rsidP="002D1E5B">
      <w:pPr>
        <w:rPr>
          <w:rFonts w:ascii="Arial" w:hAnsi="Arial" w:cs="Arial"/>
          <w:b/>
          <w:sz w:val="20"/>
        </w:rPr>
      </w:pPr>
      <w:bookmarkStart w:id="3082" w:name="_Toc219135442"/>
    </w:p>
    <w:bookmarkEnd w:id="3082"/>
    <w:p w14:paraId="60DA0182" w14:textId="5C40FDE8" w:rsidR="00461B9F" w:rsidRPr="00826313" w:rsidRDefault="00227760" w:rsidP="00227760">
      <w:pPr>
        <w:jc w:val="both"/>
        <w:outlineLvl w:val="0"/>
        <w:rPr>
          <w:rFonts w:ascii="Arial" w:hAnsi="Arial" w:cs="Arial"/>
          <w:b/>
          <w:sz w:val="20"/>
        </w:rPr>
      </w:pPr>
      <w:r w:rsidRPr="00826313">
        <w:rPr>
          <w:rFonts w:ascii="Arial" w:hAnsi="Arial" w:cs="Arial"/>
          <w:b/>
          <w:sz w:val="20"/>
        </w:rPr>
        <w:t xml:space="preserve">1. </w:t>
      </w:r>
      <w:r w:rsidRPr="00826313">
        <w:rPr>
          <w:rFonts w:ascii="Arial" w:hAnsi="Arial" w:cs="Arial"/>
          <w:b/>
          <w:sz w:val="20"/>
        </w:rPr>
        <w:tab/>
      </w:r>
      <w:r w:rsidR="00A86660" w:rsidRPr="00826313">
        <w:rPr>
          <w:rFonts w:ascii="Arial" w:hAnsi="Arial" w:cs="Arial"/>
          <w:b/>
          <w:sz w:val="20"/>
        </w:rPr>
        <w:t xml:space="preserve">COMPANY </w:t>
      </w:r>
      <w:r w:rsidR="00461B9F" w:rsidRPr="00826313">
        <w:rPr>
          <w:rFonts w:ascii="Arial" w:hAnsi="Arial" w:cs="Arial"/>
          <w:b/>
          <w:sz w:val="20"/>
        </w:rPr>
        <w:t>INFORMATION</w:t>
      </w:r>
    </w:p>
    <w:p w14:paraId="2678B7D6" w14:textId="77777777" w:rsidR="00461B9F" w:rsidRPr="00826313" w:rsidRDefault="00461B9F" w:rsidP="00651DE5">
      <w:pPr>
        <w:ind w:left="720"/>
        <w:jc w:val="both"/>
        <w:rPr>
          <w:rFonts w:ascii="Arial" w:hAnsi="Arial" w:cs="Arial"/>
          <w:sz w:val="16"/>
          <w:szCs w:val="16"/>
        </w:rPr>
      </w:pPr>
    </w:p>
    <w:p w14:paraId="570B3214" w14:textId="54C96FAA" w:rsidR="005F54E5" w:rsidDel="007E2E32" w:rsidRDefault="007E2E32" w:rsidP="00651DE5">
      <w:pPr>
        <w:ind w:left="720"/>
        <w:jc w:val="both"/>
        <w:rPr>
          <w:del w:id="3083" w:author="An Phuc Cao" w:date="2024-09-26T15:51:00Z" w16du:dateUtc="2024-09-26T08:51:00Z"/>
          <w:rFonts w:ascii="Arial" w:hAnsi="Arial" w:cs="Arial"/>
          <w:sz w:val="20"/>
        </w:rPr>
      </w:pPr>
      <w:bookmarkStart w:id="3084" w:name="_Toc139682905"/>
      <w:ins w:id="3085" w:author="An Phuc Cao" w:date="2024-09-26T15:51:00Z" w16du:dateUtc="2024-09-26T08:51:00Z">
        <w:r w:rsidRPr="006B4904">
          <w:rPr>
            <w:rFonts w:ascii="Arial" w:hAnsi="Arial" w:cs="Arial"/>
            <w:sz w:val="20"/>
          </w:rPr>
          <w:t xml:space="preserve">Finhay </w:t>
        </w:r>
        <w:r w:rsidRPr="0002013D">
          <w:rPr>
            <w:rFonts w:ascii="Arial" w:hAnsi="Arial" w:cs="Arial"/>
            <w:sz w:val="20"/>
          </w:rPr>
          <w:t>Viet Nam Joint Stock Company (“the Company”) is a joint stock company established in Vietnam</w:t>
        </w:r>
        <w:r>
          <w:rPr>
            <w:rFonts w:ascii="Arial" w:hAnsi="Arial" w:cs="Arial"/>
            <w:sz w:val="20"/>
          </w:rPr>
          <w:t xml:space="preserve"> by</w:t>
        </w:r>
        <w:r w:rsidRPr="0002013D">
          <w:rPr>
            <w:rFonts w:ascii="Arial" w:hAnsi="Arial" w:cs="Arial"/>
            <w:sz w:val="20"/>
          </w:rPr>
          <w:t xml:space="preserve"> </w:t>
        </w:r>
        <w:r>
          <w:rPr>
            <w:rFonts w:ascii="Arial" w:hAnsi="Arial" w:cs="Arial"/>
            <w:sz w:val="20"/>
          </w:rPr>
          <w:t xml:space="preserve">changing entity’s </w:t>
        </w:r>
        <w:r w:rsidRPr="0002013D">
          <w:rPr>
            <w:rFonts w:ascii="Arial" w:hAnsi="Arial" w:cs="Arial"/>
            <w:sz w:val="20"/>
          </w:rPr>
          <w:t xml:space="preserve">ownership </w:t>
        </w:r>
        <w:r>
          <w:rPr>
            <w:rFonts w:ascii="Arial" w:hAnsi="Arial" w:cs="Arial"/>
            <w:sz w:val="20"/>
          </w:rPr>
          <w:t xml:space="preserve">type </w:t>
        </w:r>
        <w:r w:rsidRPr="0002013D">
          <w:rPr>
            <w:rFonts w:ascii="Arial" w:hAnsi="Arial" w:cs="Arial"/>
            <w:sz w:val="20"/>
          </w:rPr>
          <w:t xml:space="preserve">from Finhay Company Limited which was operating under the Corporate Law of Vietnam, Operating License No. 0107748373 issued by Ha Noi Department of Planning and Investment dated </w:t>
        </w:r>
        <w:r>
          <w:rPr>
            <w:rFonts w:ascii="Arial" w:hAnsi="Arial" w:cs="Arial"/>
            <w:sz w:val="20"/>
          </w:rPr>
          <w:t>0</w:t>
        </w:r>
        <w:r w:rsidRPr="0002013D">
          <w:rPr>
            <w:rFonts w:ascii="Arial" w:hAnsi="Arial" w:cs="Arial"/>
            <w:sz w:val="20"/>
          </w:rPr>
          <w:t xml:space="preserve">6 March 2017. </w:t>
        </w:r>
        <w:r>
          <w:rPr>
            <w:rFonts w:ascii="Arial" w:hAnsi="Arial" w:cs="Arial"/>
            <w:sz w:val="20"/>
          </w:rPr>
          <w:t>The Operating License was amended for the 14</w:t>
        </w:r>
        <w:r w:rsidRPr="00602C81">
          <w:rPr>
            <w:rFonts w:ascii="Arial" w:hAnsi="Arial" w:cs="Arial"/>
            <w:sz w:val="20"/>
            <w:vertAlign w:val="superscript"/>
          </w:rPr>
          <w:t>th</w:t>
        </w:r>
        <w:r>
          <w:rPr>
            <w:rFonts w:ascii="Arial" w:hAnsi="Arial" w:cs="Arial"/>
            <w:sz w:val="20"/>
          </w:rPr>
          <w:t xml:space="preserve"> on 27 February 2023.</w:t>
        </w:r>
        <w:r w:rsidRPr="0002013D">
          <w:rPr>
            <w:rFonts w:ascii="Arial" w:hAnsi="Arial" w:cs="Arial"/>
            <w:sz w:val="20"/>
          </w:rPr>
          <w:t xml:space="preserve"> As at 3</w:t>
        </w:r>
        <w:r>
          <w:rPr>
            <w:rFonts w:ascii="Arial" w:hAnsi="Arial" w:cs="Arial"/>
            <w:sz w:val="20"/>
          </w:rPr>
          <w:t>0</w:t>
        </w:r>
        <w:r w:rsidRPr="0002013D">
          <w:rPr>
            <w:rFonts w:ascii="Arial" w:hAnsi="Arial" w:cs="Arial"/>
            <w:sz w:val="20"/>
          </w:rPr>
          <w:t xml:space="preserve"> </w:t>
        </w:r>
        <w:r>
          <w:rPr>
            <w:rFonts w:ascii="Arial" w:hAnsi="Arial" w:cs="Arial"/>
            <w:sz w:val="20"/>
          </w:rPr>
          <w:t>June</w:t>
        </w:r>
        <w:r w:rsidRPr="0002013D">
          <w:rPr>
            <w:rFonts w:ascii="Arial" w:hAnsi="Arial" w:cs="Arial"/>
            <w:sz w:val="20"/>
          </w:rPr>
          <w:t xml:space="preserve"> 202</w:t>
        </w:r>
        <w:r>
          <w:rPr>
            <w:rFonts w:ascii="Arial" w:hAnsi="Arial" w:cs="Arial"/>
            <w:sz w:val="20"/>
          </w:rPr>
          <w:t>4</w:t>
        </w:r>
        <w:r w:rsidRPr="0002013D">
          <w:rPr>
            <w:rFonts w:ascii="Arial" w:hAnsi="Arial" w:cs="Arial"/>
            <w:sz w:val="20"/>
          </w:rPr>
          <w:t>, the domestic individuals an</w:t>
        </w:r>
        <w:r w:rsidRPr="009C1B69">
          <w:rPr>
            <w:rFonts w:ascii="Arial" w:hAnsi="Arial" w:cs="Arial"/>
            <w:sz w:val="20"/>
          </w:rPr>
          <w:t xml:space="preserve">d organizations own </w:t>
        </w:r>
        <w:r w:rsidRPr="007E2E32">
          <w:rPr>
            <w:rFonts w:ascii="Arial" w:hAnsi="Arial" w:cs="Arial"/>
            <w:sz w:val="20"/>
            <w:highlight w:val="yellow"/>
            <w:rPrChange w:id="3086" w:author="An Phuc Cao" w:date="2024-09-26T15:51:00Z" w16du:dateUtc="2024-09-26T08:51:00Z">
              <w:rPr>
                <w:rFonts w:ascii="Arial" w:hAnsi="Arial" w:cs="Arial"/>
                <w:sz w:val="20"/>
              </w:rPr>
            </w:rPrChange>
          </w:rPr>
          <w:t xml:space="preserve">52.17% </w:t>
        </w:r>
        <w:r w:rsidRPr="009C1B69">
          <w:rPr>
            <w:rFonts w:ascii="Arial" w:hAnsi="Arial" w:cs="Arial"/>
            <w:sz w:val="20"/>
          </w:rPr>
          <w:t xml:space="preserve">of the Company shares, and foreign shareholders own </w:t>
        </w:r>
        <w:r w:rsidRPr="007E2E32">
          <w:rPr>
            <w:rFonts w:ascii="Arial" w:hAnsi="Arial" w:cs="Arial"/>
            <w:sz w:val="20"/>
            <w:highlight w:val="yellow"/>
            <w:rPrChange w:id="3087" w:author="An Phuc Cao" w:date="2024-09-26T15:51:00Z" w16du:dateUtc="2024-09-26T08:51:00Z">
              <w:rPr>
                <w:rFonts w:ascii="Arial" w:hAnsi="Arial" w:cs="Arial"/>
                <w:sz w:val="20"/>
              </w:rPr>
            </w:rPrChange>
          </w:rPr>
          <w:t xml:space="preserve">47.83% </w:t>
        </w:r>
        <w:r w:rsidRPr="0002013D">
          <w:rPr>
            <w:rFonts w:ascii="Arial" w:hAnsi="Arial" w:cs="Arial"/>
            <w:sz w:val="20"/>
          </w:rPr>
          <w:t>of the Company's shares</w:t>
        </w:r>
      </w:ins>
      <w:ins w:id="3088" w:author="An Phuc Cao" w:date="2024-09-26T15:52:00Z" w16du:dateUtc="2024-09-26T08:52:00Z">
        <w:r>
          <w:rPr>
            <w:rFonts w:ascii="Arial" w:hAnsi="Arial" w:cs="Arial"/>
            <w:sz w:val="20"/>
          </w:rPr>
          <w:t>.</w:t>
        </w:r>
      </w:ins>
      <w:del w:id="3089" w:author="An Phuc Cao" w:date="2024-09-26T15:51:00Z" w16du:dateUtc="2024-09-26T08:51:00Z">
        <w:r w:rsidR="005F54E5" w:rsidRPr="00826313" w:rsidDel="007E2E32">
          <w:rPr>
            <w:rFonts w:ascii="Arial" w:hAnsi="Arial" w:cs="Arial"/>
            <w:sz w:val="20"/>
          </w:rPr>
          <w:delText xml:space="preserve">Finhay Viet Nam Joint Stock Company (“the Company”) is a joint stock company established in Vietnam, based on transforming type of ownership from Finhay Company Limited which was operating under the Corporate Law of Vietnam, Operating License No. 0107748373 issued by Ha Noi Department of Planning and Investment dated </w:delText>
        </w:r>
        <w:r w:rsidR="00537E40" w:rsidRPr="00826313" w:rsidDel="007E2E32">
          <w:rPr>
            <w:rFonts w:ascii="Arial" w:hAnsi="Arial" w:cs="Arial"/>
            <w:sz w:val="20"/>
          </w:rPr>
          <w:delText>0</w:delText>
        </w:r>
        <w:r w:rsidR="005F54E5" w:rsidRPr="00826313" w:rsidDel="007E2E32">
          <w:rPr>
            <w:rFonts w:ascii="Arial" w:hAnsi="Arial" w:cs="Arial"/>
            <w:sz w:val="20"/>
          </w:rPr>
          <w:delText>6 Ma</w:delText>
        </w:r>
        <w:r w:rsidR="0033188F" w:rsidRPr="00826313" w:rsidDel="007E2E32">
          <w:rPr>
            <w:rFonts w:ascii="Arial" w:hAnsi="Arial" w:cs="Arial"/>
            <w:sz w:val="20"/>
          </w:rPr>
          <w:delText>y</w:delText>
        </w:r>
        <w:r w:rsidR="005F54E5" w:rsidRPr="00826313" w:rsidDel="007E2E32">
          <w:rPr>
            <w:rFonts w:ascii="Arial" w:hAnsi="Arial" w:cs="Arial"/>
            <w:sz w:val="20"/>
          </w:rPr>
          <w:delText xml:space="preserve"> 20</w:delText>
        </w:r>
        <w:r w:rsidR="0033188F" w:rsidRPr="00826313" w:rsidDel="007E2E32">
          <w:rPr>
            <w:rFonts w:ascii="Arial" w:hAnsi="Arial" w:cs="Arial"/>
            <w:sz w:val="20"/>
          </w:rPr>
          <w:delText>22</w:delText>
        </w:r>
        <w:r w:rsidR="00034121" w:rsidRPr="00826313" w:rsidDel="007E2E32">
          <w:rPr>
            <w:rFonts w:ascii="Arial" w:hAnsi="Arial" w:cs="Arial"/>
            <w:sz w:val="20"/>
          </w:rPr>
          <w:delText>. As at</w:delText>
        </w:r>
        <w:r w:rsidR="00E8295C" w:rsidRPr="00826313" w:rsidDel="007E2E32">
          <w:rPr>
            <w:rFonts w:ascii="Arial" w:hAnsi="Arial" w:cs="Arial"/>
            <w:sz w:val="20"/>
          </w:rPr>
          <w:delText xml:space="preserve"> </w:delText>
        </w:r>
        <w:r w:rsidR="005D26E2" w:rsidRPr="00826313" w:rsidDel="007E2E32">
          <w:rPr>
            <w:rFonts w:ascii="Arial" w:hAnsi="Arial" w:cs="Arial"/>
            <w:sz w:val="20"/>
          </w:rPr>
          <w:delText>30 June 2022</w:delText>
        </w:r>
        <w:r w:rsidR="00034121" w:rsidRPr="00826313" w:rsidDel="007E2E32">
          <w:rPr>
            <w:rFonts w:ascii="Arial" w:hAnsi="Arial" w:cs="Arial"/>
            <w:sz w:val="20"/>
          </w:rPr>
          <w:delText xml:space="preserve">, the domestic individuals and organizations own </w:delText>
        </w:r>
        <w:r w:rsidR="00034121" w:rsidRPr="006C1B3C" w:rsidDel="007E2E32">
          <w:rPr>
            <w:rFonts w:ascii="Arial" w:hAnsi="Arial" w:cs="Arial"/>
            <w:sz w:val="20"/>
            <w:highlight w:val="yellow"/>
          </w:rPr>
          <w:delText>5</w:delText>
        </w:r>
        <w:r w:rsidR="008F00F9" w:rsidRPr="006C1B3C" w:rsidDel="007E2E32">
          <w:rPr>
            <w:rFonts w:ascii="Arial" w:hAnsi="Arial" w:cs="Arial"/>
            <w:sz w:val="20"/>
            <w:highlight w:val="yellow"/>
          </w:rPr>
          <w:delText>2.56</w:delText>
        </w:r>
        <w:r w:rsidR="00034121" w:rsidRPr="006C1B3C" w:rsidDel="007E2E32">
          <w:rPr>
            <w:rFonts w:ascii="Arial" w:hAnsi="Arial" w:cs="Arial"/>
            <w:sz w:val="20"/>
            <w:highlight w:val="yellow"/>
          </w:rPr>
          <w:delText>%</w:delText>
        </w:r>
        <w:r w:rsidR="00034121" w:rsidRPr="00826313" w:rsidDel="007E2E32">
          <w:rPr>
            <w:rFonts w:ascii="Arial" w:hAnsi="Arial" w:cs="Arial"/>
            <w:sz w:val="20"/>
          </w:rPr>
          <w:delText xml:space="preserve"> of the Company shares, and foreign shareholders own </w:delText>
        </w:r>
        <w:r w:rsidR="00034121" w:rsidRPr="006C1B3C" w:rsidDel="007E2E32">
          <w:rPr>
            <w:rFonts w:ascii="Arial" w:hAnsi="Arial" w:cs="Arial"/>
            <w:sz w:val="20"/>
            <w:highlight w:val="yellow"/>
          </w:rPr>
          <w:delText>4</w:delText>
        </w:r>
        <w:r w:rsidR="008F00F9" w:rsidRPr="006C1B3C" w:rsidDel="007E2E32">
          <w:rPr>
            <w:rFonts w:ascii="Arial" w:hAnsi="Arial" w:cs="Arial"/>
            <w:sz w:val="20"/>
            <w:highlight w:val="yellow"/>
          </w:rPr>
          <w:delText>7.44</w:delText>
        </w:r>
        <w:r w:rsidR="00034121" w:rsidRPr="006C1B3C" w:rsidDel="007E2E32">
          <w:rPr>
            <w:rFonts w:ascii="Arial" w:hAnsi="Arial" w:cs="Arial"/>
            <w:sz w:val="20"/>
            <w:highlight w:val="yellow"/>
          </w:rPr>
          <w:delText>%</w:delText>
        </w:r>
        <w:r w:rsidR="00034121" w:rsidRPr="00826313" w:rsidDel="007E2E32">
          <w:rPr>
            <w:rFonts w:ascii="Arial" w:hAnsi="Arial" w:cs="Arial"/>
            <w:sz w:val="20"/>
          </w:rPr>
          <w:delText xml:space="preserve"> of the Company</w:delText>
        </w:r>
        <w:r w:rsidR="005716A8" w:rsidRPr="00826313" w:rsidDel="007E2E32">
          <w:rPr>
            <w:rFonts w:ascii="Arial" w:hAnsi="Arial" w:cs="Arial"/>
            <w:sz w:val="20"/>
          </w:rPr>
          <w:delText>’</w:delText>
        </w:r>
        <w:r w:rsidR="00034121" w:rsidRPr="00826313" w:rsidDel="007E2E32">
          <w:rPr>
            <w:rFonts w:ascii="Arial" w:hAnsi="Arial" w:cs="Arial"/>
            <w:sz w:val="20"/>
          </w:rPr>
          <w:delText>s shares.</w:delText>
        </w:r>
      </w:del>
    </w:p>
    <w:p w14:paraId="4F0D7438" w14:textId="77777777" w:rsidR="007E2E32" w:rsidRPr="00826313" w:rsidRDefault="007E2E32" w:rsidP="00651DE5">
      <w:pPr>
        <w:ind w:left="720"/>
        <w:jc w:val="both"/>
        <w:rPr>
          <w:ins w:id="3090" w:author="An Phuc Cao" w:date="2024-09-26T15:52:00Z" w16du:dateUtc="2024-09-26T08:52:00Z"/>
          <w:rFonts w:ascii="Arial" w:hAnsi="Arial" w:cs="Arial"/>
          <w:sz w:val="20"/>
        </w:rPr>
      </w:pPr>
    </w:p>
    <w:p w14:paraId="638D18AF" w14:textId="77777777" w:rsidR="005F54E5" w:rsidRPr="00826313" w:rsidRDefault="005F54E5" w:rsidP="00651DE5">
      <w:pPr>
        <w:ind w:left="720"/>
        <w:jc w:val="both"/>
        <w:rPr>
          <w:rFonts w:ascii="Arial" w:hAnsi="Arial" w:cs="Arial"/>
          <w:sz w:val="20"/>
        </w:rPr>
      </w:pPr>
    </w:p>
    <w:p w14:paraId="36F8CF3C" w14:textId="006303C8" w:rsidR="005F54E5" w:rsidRPr="00826313" w:rsidRDefault="005F54E5">
      <w:pPr>
        <w:ind w:left="720"/>
        <w:jc w:val="both"/>
        <w:rPr>
          <w:rFonts w:ascii="Arial" w:hAnsi="Arial" w:cs="Arial"/>
          <w:sz w:val="20"/>
        </w:rPr>
      </w:pPr>
      <w:r w:rsidRPr="00826313">
        <w:rPr>
          <w:rFonts w:ascii="Arial" w:hAnsi="Arial" w:cs="Arial"/>
          <w:sz w:val="20"/>
        </w:rPr>
        <w:t xml:space="preserve">The initial registered capital of the Company was VND 200,000,000. As at </w:t>
      </w:r>
      <w:r w:rsidR="005D26E2" w:rsidRPr="00826313">
        <w:rPr>
          <w:rFonts w:ascii="Arial" w:hAnsi="Arial" w:cs="Arial"/>
          <w:sz w:val="20"/>
        </w:rPr>
        <w:t>30 June 202</w:t>
      </w:r>
      <w:del w:id="3091" w:author="An Phuc Cao" w:date="2024-09-26T15:52:00Z" w16du:dateUtc="2024-09-26T08:52:00Z">
        <w:r w:rsidR="00C31C65" w:rsidDel="007E2E32">
          <w:rPr>
            <w:rFonts w:ascii="Arial" w:hAnsi="Arial" w:cs="Arial"/>
            <w:sz w:val="20"/>
          </w:rPr>
          <w:delText>3</w:delText>
        </w:r>
      </w:del>
      <w:ins w:id="3092" w:author="An Phuc Cao" w:date="2024-09-26T15:52:00Z" w16du:dateUtc="2024-09-26T08:52:00Z">
        <w:r w:rsidR="007E2E32">
          <w:rPr>
            <w:rFonts w:ascii="Arial" w:hAnsi="Arial" w:cs="Arial"/>
            <w:sz w:val="20"/>
          </w:rPr>
          <w:t>4</w:t>
        </w:r>
      </w:ins>
      <w:r w:rsidRPr="00826313">
        <w:rPr>
          <w:rFonts w:ascii="Arial" w:hAnsi="Arial" w:cs="Arial"/>
          <w:sz w:val="20"/>
        </w:rPr>
        <w:t>, the Company’s charter capital is VND</w:t>
      </w:r>
      <w:r w:rsidR="00B85AF9" w:rsidRPr="00826313">
        <w:rPr>
          <w:rFonts w:ascii="Arial" w:hAnsi="Arial" w:cs="Arial"/>
          <w:sz w:val="20"/>
        </w:rPr>
        <w:t xml:space="preserve"> </w:t>
      </w:r>
      <w:r w:rsidR="00BA5073" w:rsidRPr="00BD1F3A">
        <w:rPr>
          <w:rFonts w:ascii="Arial" w:hAnsi="Arial" w:cs="Arial"/>
          <w:sz w:val="20"/>
          <w:highlight w:val="yellow"/>
        </w:rPr>
        <w:t>13</w:t>
      </w:r>
      <w:del w:id="3093" w:author="An Phuc Cao" w:date="2024-09-26T15:53:00Z" w16du:dateUtc="2024-09-26T08:53:00Z">
        <w:r w:rsidR="00BA5073" w:rsidRPr="00BD1F3A" w:rsidDel="007E2E32">
          <w:rPr>
            <w:rFonts w:ascii="Arial" w:hAnsi="Arial" w:cs="Arial"/>
            <w:sz w:val="20"/>
            <w:highlight w:val="yellow"/>
          </w:rPr>
          <w:delText>3</w:delText>
        </w:r>
      </w:del>
      <w:ins w:id="3094" w:author="An Phuc Cao" w:date="2024-09-26T15:53:00Z" w16du:dateUtc="2024-09-26T08:53:00Z">
        <w:r w:rsidR="007E2E32">
          <w:rPr>
            <w:rFonts w:ascii="Arial" w:hAnsi="Arial" w:cs="Arial"/>
            <w:sz w:val="20"/>
            <w:highlight w:val="yellow"/>
          </w:rPr>
          <w:t>4</w:t>
        </w:r>
      </w:ins>
      <w:r w:rsidR="00BA5073" w:rsidRPr="00BD1F3A">
        <w:rPr>
          <w:rFonts w:ascii="Arial" w:hAnsi="Arial" w:cs="Arial"/>
          <w:sz w:val="20"/>
          <w:highlight w:val="yellow"/>
        </w:rPr>
        <w:t>,</w:t>
      </w:r>
      <w:del w:id="3095" w:author="An Phuc Cao" w:date="2024-09-26T15:53:00Z" w16du:dateUtc="2024-09-26T08:53:00Z">
        <w:r w:rsidR="00BA5073" w:rsidRPr="00BD1F3A" w:rsidDel="007E2E32">
          <w:rPr>
            <w:rFonts w:ascii="Arial" w:hAnsi="Arial" w:cs="Arial"/>
            <w:sz w:val="20"/>
            <w:highlight w:val="yellow"/>
          </w:rPr>
          <w:delText>5</w:delText>
        </w:r>
      </w:del>
      <w:ins w:id="3096" w:author="An Phuc Cao" w:date="2024-09-26T15:53:00Z" w16du:dateUtc="2024-09-26T08:53:00Z">
        <w:r w:rsidR="007E2E32">
          <w:rPr>
            <w:rFonts w:ascii="Arial" w:hAnsi="Arial" w:cs="Arial"/>
            <w:sz w:val="20"/>
            <w:highlight w:val="yellow"/>
          </w:rPr>
          <w:t>6</w:t>
        </w:r>
      </w:ins>
      <w:del w:id="3097" w:author="An Phuc Cao" w:date="2024-09-26T15:53:00Z" w16du:dateUtc="2024-09-26T08:53:00Z">
        <w:r w:rsidR="00BA5073" w:rsidRPr="00BD1F3A" w:rsidDel="007E2E32">
          <w:rPr>
            <w:rFonts w:ascii="Arial" w:hAnsi="Arial" w:cs="Arial"/>
            <w:sz w:val="20"/>
            <w:highlight w:val="yellow"/>
          </w:rPr>
          <w:delText>2</w:delText>
        </w:r>
      </w:del>
      <w:r w:rsidR="00BA5073" w:rsidRPr="00BD1F3A">
        <w:rPr>
          <w:rFonts w:ascii="Arial" w:hAnsi="Arial" w:cs="Arial"/>
          <w:sz w:val="20"/>
          <w:highlight w:val="yellow"/>
        </w:rPr>
        <w:t>4</w:t>
      </w:r>
      <w:ins w:id="3098" w:author="An Phuc Cao" w:date="2024-09-26T15:53:00Z" w16du:dateUtc="2024-09-26T08:53:00Z">
        <w:r w:rsidR="007E2E32">
          <w:rPr>
            <w:rFonts w:ascii="Arial" w:hAnsi="Arial" w:cs="Arial"/>
            <w:sz w:val="20"/>
            <w:highlight w:val="yellow"/>
          </w:rPr>
          <w:t>1</w:t>
        </w:r>
      </w:ins>
      <w:r w:rsidR="00BA5073" w:rsidRPr="00BD1F3A">
        <w:rPr>
          <w:rFonts w:ascii="Arial" w:hAnsi="Arial" w:cs="Arial"/>
          <w:sz w:val="20"/>
          <w:highlight w:val="yellow"/>
        </w:rPr>
        <w:t>,</w:t>
      </w:r>
      <w:ins w:id="3099" w:author="An Phuc Cao" w:date="2024-09-26T15:53:00Z" w16du:dateUtc="2024-09-26T08:53:00Z">
        <w:r w:rsidR="007E2E32">
          <w:rPr>
            <w:rFonts w:ascii="Arial" w:hAnsi="Arial" w:cs="Arial"/>
            <w:sz w:val="20"/>
            <w:highlight w:val="yellow"/>
          </w:rPr>
          <w:t>11</w:t>
        </w:r>
      </w:ins>
      <w:del w:id="3100" w:author="An Phuc Cao" w:date="2024-09-26T15:53:00Z" w16du:dateUtc="2024-09-26T08:53:00Z">
        <w:r w:rsidR="00BA5073" w:rsidRPr="00BD1F3A" w:rsidDel="007E2E32">
          <w:rPr>
            <w:rFonts w:ascii="Arial" w:hAnsi="Arial" w:cs="Arial"/>
            <w:sz w:val="20"/>
            <w:highlight w:val="yellow"/>
          </w:rPr>
          <w:delText>69</w:delText>
        </w:r>
      </w:del>
      <w:r w:rsidR="00BA5073" w:rsidRPr="00BD1F3A">
        <w:rPr>
          <w:rFonts w:ascii="Arial" w:hAnsi="Arial" w:cs="Arial"/>
          <w:sz w:val="20"/>
          <w:highlight w:val="yellow"/>
        </w:rPr>
        <w:t>0</w:t>
      </w:r>
      <w:r w:rsidRPr="00BD1F3A">
        <w:rPr>
          <w:rFonts w:ascii="Arial" w:hAnsi="Arial" w:cs="Arial"/>
          <w:sz w:val="20"/>
          <w:highlight w:val="yellow"/>
        </w:rPr>
        <w:t>,00</w:t>
      </w:r>
      <w:r w:rsidR="00A112E7" w:rsidRPr="00BD1F3A">
        <w:rPr>
          <w:rFonts w:ascii="Arial" w:hAnsi="Arial" w:cs="Arial"/>
          <w:sz w:val="20"/>
          <w:highlight w:val="yellow"/>
        </w:rPr>
        <w:t>0</w:t>
      </w:r>
      <w:r w:rsidR="00BA5073" w:rsidRPr="00826313">
        <w:rPr>
          <w:rFonts w:ascii="Arial" w:hAnsi="Arial" w:cs="Arial"/>
          <w:sz w:val="20"/>
        </w:rPr>
        <w:t xml:space="preserve"> </w:t>
      </w:r>
      <w:r w:rsidRPr="00826313">
        <w:rPr>
          <w:rFonts w:ascii="Arial" w:hAnsi="Arial" w:cs="Arial"/>
          <w:sz w:val="20"/>
        </w:rPr>
        <w:t>(</w:t>
      </w:r>
      <w:r w:rsidR="000566B0" w:rsidRPr="00826313">
        <w:rPr>
          <w:rFonts w:ascii="Arial" w:hAnsi="Arial" w:cs="Arial"/>
          <w:sz w:val="20"/>
        </w:rPr>
        <w:t xml:space="preserve">as at </w:t>
      </w:r>
      <w:r w:rsidRPr="00826313">
        <w:rPr>
          <w:rFonts w:ascii="Arial" w:hAnsi="Arial" w:cs="Arial"/>
          <w:sz w:val="20"/>
        </w:rPr>
        <w:t>31 December 20</w:t>
      </w:r>
      <w:r w:rsidR="00551456" w:rsidRPr="00826313">
        <w:rPr>
          <w:rFonts w:ascii="Arial" w:hAnsi="Arial" w:cs="Arial"/>
          <w:sz w:val="20"/>
        </w:rPr>
        <w:t>2</w:t>
      </w:r>
      <w:del w:id="3101" w:author="An Phuc Cao" w:date="2024-09-26T15:52:00Z" w16du:dateUtc="2024-09-26T08:52:00Z">
        <w:r w:rsidR="00BD1F3A" w:rsidDel="007E2E32">
          <w:rPr>
            <w:rFonts w:ascii="Arial" w:hAnsi="Arial" w:cs="Arial"/>
            <w:sz w:val="20"/>
          </w:rPr>
          <w:delText>2</w:delText>
        </w:r>
      </w:del>
      <w:ins w:id="3102" w:author="An Phuc Cao" w:date="2024-09-26T15:52:00Z" w16du:dateUtc="2024-09-26T08:52:00Z">
        <w:r w:rsidR="007E2E32">
          <w:rPr>
            <w:rFonts w:ascii="Arial" w:hAnsi="Arial" w:cs="Arial"/>
            <w:sz w:val="20"/>
          </w:rPr>
          <w:t>3</w:t>
        </w:r>
      </w:ins>
      <w:r w:rsidR="00B85AF9" w:rsidRPr="00826313">
        <w:rPr>
          <w:rFonts w:ascii="Arial" w:hAnsi="Arial" w:cs="Arial"/>
          <w:sz w:val="20"/>
        </w:rPr>
        <w:t>:</w:t>
      </w:r>
      <w:r w:rsidR="00DA1F7B" w:rsidRPr="00826313">
        <w:rPr>
          <w:rFonts w:ascii="Arial" w:hAnsi="Arial" w:cs="Arial"/>
          <w:sz w:val="20"/>
        </w:rPr>
        <w:t xml:space="preserve"> </w:t>
      </w:r>
      <w:r w:rsidR="00551456" w:rsidRPr="00826313">
        <w:rPr>
          <w:rFonts w:ascii="Arial" w:hAnsi="Arial" w:cs="Arial"/>
          <w:sz w:val="20"/>
        </w:rPr>
        <w:t>VND</w:t>
      </w:r>
      <w:r w:rsidR="00B80779" w:rsidRPr="00826313">
        <w:rPr>
          <w:rFonts w:ascii="Arial" w:hAnsi="Arial" w:cs="Arial"/>
          <w:sz w:val="20"/>
        </w:rPr>
        <w:t xml:space="preserve"> </w:t>
      </w:r>
      <w:r w:rsidR="00BD1F3A" w:rsidRPr="00BD1F3A">
        <w:rPr>
          <w:rFonts w:ascii="Arial" w:hAnsi="Arial" w:cs="Arial"/>
          <w:sz w:val="20"/>
        </w:rPr>
        <w:t>13</w:t>
      </w:r>
      <w:del w:id="3103" w:author="An Phuc Cao" w:date="2024-09-26T15:52:00Z" w16du:dateUtc="2024-09-26T08:52:00Z">
        <w:r w:rsidR="00BD1F3A" w:rsidRPr="00BD1F3A" w:rsidDel="007E2E32">
          <w:rPr>
            <w:rFonts w:ascii="Arial" w:hAnsi="Arial" w:cs="Arial"/>
            <w:sz w:val="20"/>
          </w:rPr>
          <w:delText>3</w:delText>
        </w:r>
      </w:del>
      <w:ins w:id="3104" w:author="An Phuc Cao" w:date="2024-09-26T15:52:00Z" w16du:dateUtc="2024-09-26T08:52:00Z">
        <w:r w:rsidR="007E2E32">
          <w:rPr>
            <w:rFonts w:ascii="Arial" w:hAnsi="Arial" w:cs="Arial"/>
            <w:sz w:val="20"/>
          </w:rPr>
          <w:t>4</w:t>
        </w:r>
      </w:ins>
      <w:r w:rsidR="00BD1F3A" w:rsidRPr="00BD1F3A">
        <w:rPr>
          <w:rFonts w:ascii="Arial" w:hAnsi="Arial" w:cs="Arial"/>
          <w:sz w:val="20"/>
        </w:rPr>
        <w:t>,</w:t>
      </w:r>
      <w:ins w:id="3105" w:author="An Phuc Cao" w:date="2024-09-26T15:53:00Z" w16du:dateUtc="2024-09-26T08:53:00Z">
        <w:r w:rsidR="007E2E32">
          <w:rPr>
            <w:rFonts w:ascii="Arial" w:hAnsi="Arial" w:cs="Arial"/>
            <w:sz w:val="20"/>
          </w:rPr>
          <w:t>6</w:t>
        </w:r>
      </w:ins>
      <w:del w:id="3106" w:author="An Phuc Cao" w:date="2024-09-26T15:53:00Z" w16du:dateUtc="2024-09-26T08:53:00Z">
        <w:r w:rsidR="00BD1F3A" w:rsidRPr="00BD1F3A" w:rsidDel="007E2E32">
          <w:rPr>
            <w:rFonts w:ascii="Arial" w:hAnsi="Arial" w:cs="Arial"/>
            <w:sz w:val="20"/>
          </w:rPr>
          <w:delText>52</w:delText>
        </w:r>
      </w:del>
      <w:r w:rsidR="00BD1F3A" w:rsidRPr="00BD1F3A">
        <w:rPr>
          <w:rFonts w:ascii="Arial" w:hAnsi="Arial" w:cs="Arial"/>
          <w:sz w:val="20"/>
        </w:rPr>
        <w:t>4</w:t>
      </w:r>
      <w:ins w:id="3107" w:author="An Phuc Cao" w:date="2024-09-26T15:53:00Z" w16du:dateUtc="2024-09-26T08:53:00Z">
        <w:r w:rsidR="007E2E32">
          <w:rPr>
            <w:rFonts w:ascii="Arial" w:hAnsi="Arial" w:cs="Arial"/>
            <w:sz w:val="20"/>
          </w:rPr>
          <w:t>1</w:t>
        </w:r>
      </w:ins>
      <w:r w:rsidR="00BD1F3A" w:rsidRPr="00BD1F3A">
        <w:rPr>
          <w:rFonts w:ascii="Arial" w:hAnsi="Arial" w:cs="Arial"/>
          <w:sz w:val="20"/>
        </w:rPr>
        <w:t>,</w:t>
      </w:r>
      <w:del w:id="3108" w:author="An Phuc Cao" w:date="2024-09-26T15:53:00Z" w16du:dateUtc="2024-09-26T08:53:00Z">
        <w:r w:rsidR="00BD1F3A" w:rsidRPr="00BD1F3A" w:rsidDel="007E2E32">
          <w:rPr>
            <w:rFonts w:ascii="Arial" w:hAnsi="Arial" w:cs="Arial"/>
            <w:sz w:val="20"/>
          </w:rPr>
          <w:delText>69</w:delText>
        </w:r>
      </w:del>
      <w:ins w:id="3109" w:author="An Phuc Cao" w:date="2024-09-26T15:53:00Z" w16du:dateUtc="2024-09-26T08:53:00Z">
        <w:r w:rsidR="007E2E32">
          <w:rPr>
            <w:rFonts w:ascii="Arial" w:hAnsi="Arial" w:cs="Arial"/>
            <w:sz w:val="20"/>
          </w:rPr>
          <w:t>11</w:t>
        </w:r>
      </w:ins>
      <w:r w:rsidR="00BD1F3A" w:rsidRPr="00BD1F3A">
        <w:rPr>
          <w:rFonts w:ascii="Arial" w:hAnsi="Arial" w:cs="Arial"/>
          <w:sz w:val="20"/>
        </w:rPr>
        <w:t>0,000</w:t>
      </w:r>
      <w:r w:rsidRPr="00826313">
        <w:rPr>
          <w:rFonts w:ascii="Arial" w:hAnsi="Arial" w:cs="Arial"/>
          <w:sz w:val="20"/>
        </w:rPr>
        <w:t>).</w:t>
      </w:r>
    </w:p>
    <w:p w14:paraId="45284A4F" w14:textId="7EEE5BEA" w:rsidR="00270301" w:rsidRPr="00826313" w:rsidRDefault="00270301" w:rsidP="005B203C">
      <w:pPr>
        <w:spacing w:before="120"/>
        <w:ind w:left="720"/>
        <w:jc w:val="both"/>
        <w:rPr>
          <w:rFonts w:ascii="Arial" w:hAnsi="Arial" w:cs="Arial"/>
          <w:sz w:val="20"/>
        </w:rPr>
      </w:pPr>
      <w:r w:rsidRPr="00826313">
        <w:rPr>
          <w:rFonts w:ascii="Arial" w:hAnsi="Arial" w:cs="Arial"/>
          <w:sz w:val="20"/>
        </w:rPr>
        <w:t xml:space="preserve">The business activities of the Company according to its </w:t>
      </w:r>
      <w:r w:rsidR="004E0B29" w:rsidRPr="00826313">
        <w:rPr>
          <w:rFonts w:ascii="Arial" w:hAnsi="Arial" w:cs="Arial"/>
          <w:sz w:val="20"/>
        </w:rPr>
        <w:t xml:space="preserve">latest </w:t>
      </w:r>
      <w:r w:rsidRPr="00826313">
        <w:rPr>
          <w:rFonts w:ascii="Arial" w:hAnsi="Arial" w:cs="Arial"/>
          <w:sz w:val="20"/>
        </w:rPr>
        <w:t>Business Registration include:</w:t>
      </w:r>
    </w:p>
    <w:p w14:paraId="6702F2A5" w14:textId="75DE6FC0" w:rsidR="00800AB1" w:rsidRPr="00826313" w:rsidRDefault="00800AB1"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sz w:val="20"/>
          <w:szCs w:val="20"/>
        </w:rPr>
        <w:t>Activities auxiliary to financial service activities not elsewhere classified</w:t>
      </w:r>
      <w:r w:rsidR="00EF6A05" w:rsidRPr="00826313">
        <w:rPr>
          <w:rFonts w:ascii="Arial" w:hAnsi="Arial" w:cs="Arial"/>
          <w:sz w:val="20"/>
          <w:szCs w:val="20"/>
        </w:rPr>
        <w:t xml:space="preserve">. </w:t>
      </w:r>
      <w:r w:rsidRPr="00826313">
        <w:rPr>
          <w:rFonts w:ascii="Arial" w:hAnsi="Arial" w:cs="Arial"/>
          <w:sz w:val="20"/>
          <w:szCs w:val="20"/>
        </w:rPr>
        <w:t>Details: Investment consultancy activities (except financial, accounting and legal consultancy);</w:t>
      </w:r>
    </w:p>
    <w:p w14:paraId="7723880B" w14:textId="1F4E473D" w:rsidR="00800AB1" w:rsidRPr="00826313" w:rsidRDefault="00800AB1"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sz w:val="20"/>
          <w:szCs w:val="20"/>
        </w:rPr>
        <w:t>Computer programming activities</w:t>
      </w:r>
      <w:r w:rsidR="00DF43B8" w:rsidRPr="00826313">
        <w:rPr>
          <w:rFonts w:ascii="Arial" w:hAnsi="Arial" w:cs="Arial"/>
          <w:sz w:val="20"/>
          <w:szCs w:val="20"/>
        </w:rPr>
        <w:t>.</w:t>
      </w:r>
      <w:r w:rsidR="00DF43B8" w:rsidRPr="00826313">
        <w:rPr>
          <w:rFonts w:ascii="Arial" w:hAnsi="Arial" w:cs="Arial"/>
          <w:sz w:val="20"/>
        </w:rPr>
        <w:t xml:space="preserve"> Details: Software implementation services;</w:t>
      </w:r>
    </w:p>
    <w:p w14:paraId="2927019D" w14:textId="5041B6B8" w:rsidR="00800AB1" w:rsidRPr="00826313" w:rsidRDefault="00800AB1"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sz w:val="20"/>
          <w:szCs w:val="20"/>
        </w:rPr>
        <w:t>Computer consultancy and computer facilities management activities</w:t>
      </w:r>
      <w:r w:rsidR="00F30599" w:rsidRPr="00826313">
        <w:rPr>
          <w:rFonts w:ascii="Arial" w:hAnsi="Arial" w:cs="Arial"/>
          <w:sz w:val="20"/>
          <w:szCs w:val="20"/>
        </w:rPr>
        <w:t>.</w:t>
      </w:r>
      <w:r w:rsidR="00F30599" w:rsidRPr="00826313">
        <w:rPr>
          <w:rFonts w:ascii="Arial" w:hAnsi="Arial" w:cs="Arial"/>
          <w:sz w:val="20"/>
        </w:rPr>
        <w:t xml:space="preserve"> Details: Consulting services related to the installation of computer hardware systems</w:t>
      </w:r>
      <w:r w:rsidRPr="00826313">
        <w:rPr>
          <w:rFonts w:ascii="Arial" w:hAnsi="Arial" w:cs="Arial"/>
          <w:sz w:val="20"/>
          <w:szCs w:val="20"/>
        </w:rPr>
        <w:t>;</w:t>
      </w:r>
    </w:p>
    <w:p w14:paraId="5875A200" w14:textId="285E9380" w:rsidR="00800AB1" w:rsidRPr="00826313" w:rsidRDefault="00800AB1"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sz w:val="20"/>
          <w:szCs w:val="20"/>
        </w:rPr>
        <w:t>Data processing, hosting and related activities</w:t>
      </w:r>
      <w:r w:rsidR="00AC2D97" w:rsidRPr="00826313">
        <w:rPr>
          <w:rFonts w:ascii="Arial" w:hAnsi="Arial" w:cs="Arial"/>
          <w:sz w:val="20"/>
          <w:szCs w:val="20"/>
        </w:rPr>
        <w:t>.</w:t>
      </w:r>
      <w:r w:rsidR="00AC2D97" w:rsidRPr="00826313">
        <w:rPr>
          <w:rFonts w:ascii="Arial" w:hAnsi="Arial" w:cs="Arial"/>
          <w:sz w:val="20"/>
        </w:rPr>
        <w:t xml:space="preserve"> Details: Data processing services</w:t>
      </w:r>
      <w:r w:rsidRPr="00826313">
        <w:rPr>
          <w:rFonts w:ascii="Arial" w:hAnsi="Arial" w:cs="Arial"/>
          <w:sz w:val="20"/>
          <w:szCs w:val="20"/>
        </w:rPr>
        <w:t>;</w:t>
      </w:r>
    </w:p>
    <w:p w14:paraId="0343226D" w14:textId="717208EA" w:rsidR="00800AB1" w:rsidRPr="00826313" w:rsidRDefault="00800AB1"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sz w:val="20"/>
          <w:szCs w:val="20"/>
        </w:rPr>
        <w:t>Market research and public opinion polling</w:t>
      </w:r>
      <w:r w:rsidR="00EF6A05" w:rsidRPr="00826313">
        <w:rPr>
          <w:rFonts w:ascii="Arial" w:hAnsi="Arial" w:cs="Arial"/>
          <w:sz w:val="20"/>
          <w:szCs w:val="20"/>
        </w:rPr>
        <w:t xml:space="preserve">. </w:t>
      </w:r>
      <w:r w:rsidRPr="00826313">
        <w:rPr>
          <w:rFonts w:ascii="Arial" w:hAnsi="Arial" w:cs="Arial"/>
          <w:sz w:val="20"/>
          <w:szCs w:val="20"/>
        </w:rPr>
        <w:t>Details: Market research;</w:t>
      </w:r>
    </w:p>
    <w:p w14:paraId="42207D4F" w14:textId="0487DC67" w:rsidR="00800AB1" w:rsidRPr="00826313" w:rsidRDefault="00800AB1"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sz w:val="20"/>
          <w:szCs w:val="20"/>
        </w:rPr>
        <w:t>Management consultancy activities</w:t>
      </w:r>
      <w:r w:rsidR="00EF6A05" w:rsidRPr="00826313">
        <w:rPr>
          <w:rFonts w:ascii="Arial" w:hAnsi="Arial" w:cs="Arial"/>
          <w:sz w:val="20"/>
          <w:szCs w:val="20"/>
        </w:rPr>
        <w:t xml:space="preserve"> </w:t>
      </w:r>
      <w:r w:rsidR="00DE7EFC" w:rsidRPr="00826313">
        <w:rPr>
          <w:rFonts w:ascii="Arial" w:hAnsi="Arial" w:cs="Arial"/>
          <w:sz w:val="20"/>
          <w:szCs w:val="20"/>
        </w:rPr>
        <w:t>(</w:t>
      </w:r>
      <w:r w:rsidRPr="00826313">
        <w:rPr>
          <w:rFonts w:ascii="Arial" w:hAnsi="Arial" w:cs="Arial"/>
          <w:sz w:val="20"/>
          <w:szCs w:val="20"/>
        </w:rPr>
        <w:t>except</w:t>
      </w:r>
      <w:r w:rsidR="00E5505C" w:rsidRPr="00826313">
        <w:rPr>
          <w:rFonts w:ascii="Arial" w:hAnsi="Arial" w:cs="Arial"/>
          <w:sz w:val="20"/>
          <w:szCs w:val="20"/>
        </w:rPr>
        <w:t>:</w:t>
      </w:r>
      <w:r w:rsidRPr="00826313">
        <w:rPr>
          <w:rFonts w:ascii="Arial" w:hAnsi="Arial" w:cs="Arial"/>
          <w:sz w:val="20"/>
          <w:szCs w:val="20"/>
        </w:rPr>
        <w:t xml:space="preserve"> financial, accounting and legal consultancy);</w:t>
      </w:r>
    </w:p>
    <w:p w14:paraId="73741B2F" w14:textId="37146C7B" w:rsidR="00800AB1" w:rsidRPr="00826313" w:rsidRDefault="00800AB1"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sz w:val="20"/>
          <w:szCs w:val="20"/>
        </w:rPr>
        <w:t>Other information technology and computer service activities.</w:t>
      </w:r>
      <w:r w:rsidR="00B76F9D" w:rsidRPr="00826313">
        <w:rPr>
          <w:rFonts w:ascii="Arial" w:hAnsi="Arial" w:cs="Arial"/>
          <w:sz w:val="20"/>
          <w:szCs w:val="20"/>
        </w:rPr>
        <w:t xml:space="preserve"> </w:t>
      </w:r>
      <w:r w:rsidR="0035232A" w:rsidRPr="00826313">
        <w:rPr>
          <w:rFonts w:ascii="Arial" w:hAnsi="Arial" w:cs="Arial"/>
          <w:sz w:val="20"/>
          <w:szCs w:val="20"/>
        </w:rPr>
        <w:t>Details: Maintenance and maintenance services for office machines and equipment, including computers; other computer services.</w:t>
      </w:r>
    </w:p>
    <w:p w14:paraId="1C06074B" w14:textId="0551FB7B" w:rsidR="00D52F6E" w:rsidRPr="00826313" w:rsidRDefault="009168B6" w:rsidP="005B203C">
      <w:pPr>
        <w:spacing w:before="120"/>
        <w:ind w:left="720"/>
        <w:jc w:val="both"/>
        <w:rPr>
          <w:rFonts w:ascii="Arial" w:hAnsi="Arial" w:cs="Arial"/>
          <w:sz w:val="20"/>
        </w:rPr>
      </w:pPr>
      <w:r w:rsidRPr="00826313">
        <w:rPr>
          <w:rFonts w:ascii="Arial" w:hAnsi="Arial" w:cs="Arial"/>
          <w:sz w:val="20"/>
        </w:rPr>
        <w:t xml:space="preserve">The main activity of the Company during the period is to provide </w:t>
      </w:r>
      <w:r w:rsidR="00CA2B91" w:rsidRPr="00826313">
        <w:rPr>
          <w:rFonts w:ascii="Arial" w:hAnsi="Arial" w:cs="Arial"/>
          <w:sz w:val="20"/>
        </w:rPr>
        <w:t xml:space="preserve">the </w:t>
      </w:r>
      <w:r w:rsidRPr="00826313">
        <w:rPr>
          <w:rFonts w:ascii="Arial" w:hAnsi="Arial" w:cs="Arial"/>
          <w:sz w:val="20"/>
        </w:rPr>
        <w:t>following products</w:t>
      </w:r>
      <w:r w:rsidR="00CA2B91" w:rsidRPr="00826313">
        <w:rPr>
          <w:rFonts w:ascii="Arial" w:hAnsi="Arial" w:cs="Arial"/>
          <w:sz w:val="20"/>
        </w:rPr>
        <w:t xml:space="preserve"> via Finhay application</w:t>
      </w:r>
      <w:r w:rsidR="00974320" w:rsidRPr="00826313">
        <w:rPr>
          <w:rFonts w:ascii="Arial" w:hAnsi="Arial" w:cs="Arial"/>
          <w:sz w:val="20"/>
        </w:rPr>
        <w:t>:</w:t>
      </w:r>
    </w:p>
    <w:p w14:paraId="41FD918A" w14:textId="09772258" w:rsidR="00095B49" w:rsidRPr="00826313" w:rsidRDefault="00B0775B"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i/>
          <w:iCs/>
          <w:sz w:val="20"/>
          <w:szCs w:val="20"/>
        </w:rPr>
        <w:t xml:space="preserve">Finhay </w:t>
      </w:r>
      <w:r w:rsidR="00332909" w:rsidRPr="00826313">
        <w:rPr>
          <w:rFonts w:ascii="Arial" w:hAnsi="Arial" w:cs="Arial"/>
          <w:i/>
          <w:iCs/>
          <w:sz w:val="20"/>
          <w:szCs w:val="20"/>
        </w:rPr>
        <w:t>i</w:t>
      </w:r>
      <w:r w:rsidRPr="00826313">
        <w:rPr>
          <w:rFonts w:ascii="Arial" w:hAnsi="Arial" w:cs="Arial"/>
          <w:i/>
          <w:iCs/>
          <w:sz w:val="20"/>
          <w:szCs w:val="20"/>
        </w:rPr>
        <w:t>nvestment</w:t>
      </w:r>
      <w:r w:rsidR="00CA2B91" w:rsidRPr="00826313">
        <w:rPr>
          <w:rFonts w:ascii="Arial" w:hAnsi="Arial" w:cs="Arial"/>
          <w:i/>
          <w:iCs/>
          <w:sz w:val="20"/>
          <w:szCs w:val="20"/>
        </w:rPr>
        <w:t>:</w:t>
      </w:r>
      <w:r w:rsidRPr="00826313">
        <w:rPr>
          <w:rFonts w:ascii="Arial" w:hAnsi="Arial" w:cs="Arial"/>
          <w:sz w:val="20"/>
          <w:szCs w:val="20"/>
        </w:rPr>
        <w:t xml:space="preserve"> </w:t>
      </w:r>
      <w:r w:rsidR="00CA2B91" w:rsidRPr="00826313">
        <w:rPr>
          <w:rFonts w:ascii="Arial" w:hAnsi="Arial" w:cs="Arial"/>
          <w:sz w:val="20"/>
          <w:szCs w:val="20"/>
        </w:rPr>
        <w:t xml:space="preserve">This </w:t>
      </w:r>
      <w:r w:rsidRPr="00826313">
        <w:rPr>
          <w:rFonts w:ascii="Arial" w:hAnsi="Arial" w:cs="Arial"/>
          <w:sz w:val="20"/>
          <w:szCs w:val="20"/>
        </w:rPr>
        <w:t>is a product that helps users to invest in investment funds in Vietnam. Accordingly, after users deposit money into Finhay</w:t>
      </w:r>
      <w:r w:rsidR="00CA2B91" w:rsidRPr="00826313">
        <w:rPr>
          <w:rFonts w:ascii="Arial" w:hAnsi="Arial" w:cs="Arial"/>
          <w:sz w:val="20"/>
          <w:szCs w:val="20"/>
        </w:rPr>
        <w:t>’s account</w:t>
      </w:r>
      <w:r w:rsidRPr="00826313">
        <w:rPr>
          <w:rFonts w:ascii="Arial" w:hAnsi="Arial" w:cs="Arial"/>
          <w:sz w:val="20"/>
          <w:szCs w:val="20"/>
        </w:rPr>
        <w:t xml:space="preserve">, the system will automatically </w:t>
      </w:r>
      <w:r w:rsidR="00EB3850" w:rsidRPr="00826313">
        <w:rPr>
          <w:rFonts w:ascii="Arial" w:hAnsi="Arial" w:cs="Arial"/>
          <w:sz w:val="20"/>
          <w:szCs w:val="20"/>
        </w:rPr>
        <w:t>invest</w:t>
      </w:r>
      <w:r w:rsidRPr="00826313">
        <w:rPr>
          <w:rFonts w:ascii="Arial" w:hAnsi="Arial" w:cs="Arial"/>
          <w:sz w:val="20"/>
          <w:szCs w:val="20"/>
        </w:rPr>
        <w:t xml:space="preserve"> that amount </w:t>
      </w:r>
      <w:r w:rsidR="00CA2B91" w:rsidRPr="00826313">
        <w:rPr>
          <w:rFonts w:ascii="Arial" w:hAnsi="Arial" w:cs="Arial"/>
          <w:sz w:val="20"/>
          <w:szCs w:val="20"/>
        </w:rPr>
        <w:t xml:space="preserve">in </w:t>
      </w:r>
      <w:r w:rsidRPr="00826313">
        <w:rPr>
          <w:rFonts w:ascii="Arial" w:hAnsi="Arial" w:cs="Arial"/>
          <w:sz w:val="20"/>
          <w:szCs w:val="20"/>
        </w:rPr>
        <w:t>the investment funds in accordance with the proportion of the selected investment structure. Finhay does not hold user money nor make investments by itself. The volatility of users</w:t>
      </w:r>
      <w:r w:rsidR="005716A8" w:rsidRPr="00826313">
        <w:rPr>
          <w:rFonts w:ascii="Arial" w:hAnsi="Arial" w:cs="Arial"/>
          <w:sz w:val="20"/>
          <w:szCs w:val="20"/>
        </w:rPr>
        <w:t>’</w:t>
      </w:r>
      <w:r w:rsidRPr="00826313">
        <w:rPr>
          <w:rFonts w:ascii="Arial" w:hAnsi="Arial" w:cs="Arial"/>
          <w:sz w:val="20"/>
          <w:szCs w:val="20"/>
        </w:rPr>
        <w:t xml:space="preserve"> assets will depend on the market and the performance of the funds</w:t>
      </w:r>
      <w:r w:rsidR="00EB3850" w:rsidRPr="00826313">
        <w:rPr>
          <w:rFonts w:ascii="Arial" w:hAnsi="Arial" w:cs="Arial"/>
          <w:sz w:val="20"/>
          <w:szCs w:val="20"/>
        </w:rPr>
        <w:t>;</w:t>
      </w:r>
    </w:p>
    <w:p w14:paraId="37C52264" w14:textId="6758867F" w:rsidR="00095B49" w:rsidRPr="00826313" w:rsidRDefault="00987B17"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i/>
          <w:iCs/>
          <w:sz w:val="20"/>
          <w:szCs w:val="20"/>
        </w:rPr>
        <w:t xml:space="preserve">Finhay </w:t>
      </w:r>
      <w:ins w:id="3110" w:author="An Phuc Cao" w:date="2024-09-26T15:54:00Z" w16du:dateUtc="2024-09-26T08:54:00Z">
        <w:r w:rsidR="00156ECB">
          <w:rPr>
            <w:rFonts w:ascii="Arial" w:hAnsi="Arial" w:cs="Arial"/>
            <w:i/>
            <w:iCs/>
            <w:sz w:val="20"/>
            <w:szCs w:val="20"/>
          </w:rPr>
          <w:t>saving</w:t>
        </w:r>
      </w:ins>
      <w:del w:id="3111" w:author="An Phuc Cao" w:date="2024-09-26T15:54:00Z" w16du:dateUtc="2024-09-26T08:54:00Z">
        <w:r w:rsidR="00046532" w:rsidRPr="00826313" w:rsidDel="00156ECB">
          <w:rPr>
            <w:rFonts w:ascii="Arial" w:hAnsi="Arial" w:cs="Arial"/>
            <w:i/>
            <w:iCs/>
            <w:sz w:val="20"/>
            <w:szCs w:val="20"/>
          </w:rPr>
          <w:delText>accumulation</w:delText>
        </w:r>
      </w:del>
      <w:r w:rsidR="00CA2B91" w:rsidRPr="00826313">
        <w:rPr>
          <w:rFonts w:ascii="Arial" w:hAnsi="Arial" w:cs="Arial"/>
          <w:i/>
          <w:iCs/>
          <w:sz w:val="20"/>
          <w:szCs w:val="20"/>
        </w:rPr>
        <w:t>:</w:t>
      </w:r>
      <w:r w:rsidRPr="00826313">
        <w:rPr>
          <w:rFonts w:ascii="Arial" w:hAnsi="Arial" w:cs="Arial"/>
          <w:sz w:val="20"/>
          <w:szCs w:val="20"/>
        </w:rPr>
        <w:t xml:space="preserve"> </w:t>
      </w:r>
      <w:r w:rsidR="00CA2B91" w:rsidRPr="00826313">
        <w:rPr>
          <w:rFonts w:ascii="Arial" w:hAnsi="Arial" w:cs="Arial"/>
          <w:sz w:val="20"/>
          <w:szCs w:val="20"/>
        </w:rPr>
        <w:t xml:space="preserve">This </w:t>
      </w:r>
      <w:r w:rsidRPr="00826313">
        <w:rPr>
          <w:rFonts w:ascii="Arial" w:hAnsi="Arial" w:cs="Arial"/>
          <w:sz w:val="20"/>
          <w:szCs w:val="20"/>
        </w:rPr>
        <w:t>is a product in which users</w:t>
      </w:r>
      <w:r w:rsidR="005716A8" w:rsidRPr="00826313">
        <w:rPr>
          <w:rFonts w:ascii="Arial" w:hAnsi="Arial" w:cs="Arial"/>
          <w:sz w:val="20"/>
          <w:szCs w:val="20"/>
        </w:rPr>
        <w:t>’</w:t>
      </w:r>
      <w:r w:rsidRPr="00826313">
        <w:rPr>
          <w:rFonts w:ascii="Arial" w:hAnsi="Arial" w:cs="Arial"/>
          <w:sz w:val="20"/>
          <w:szCs w:val="20"/>
        </w:rPr>
        <w:t xml:space="preserve"> money is used to purchase financial </w:t>
      </w:r>
      <w:r w:rsidR="00D257C5" w:rsidRPr="00826313">
        <w:rPr>
          <w:rFonts w:ascii="Arial" w:hAnsi="Arial" w:cs="Arial"/>
          <w:sz w:val="20"/>
          <w:szCs w:val="20"/>
        </w:rPr>
        <w:t>assets</w:t>
      </w:r>
      <w:r w:rsidRPr="00826313">
        <w:rPr>
          <w:rFonts w:ascii="Arial" w:hAnsi="Arial" w:cs="Arial"/>
          <w:sz w:val="20"/>
          <w:szCs w:val="20"/>
        </w:rPr>
        <w:t xml:space="preserve"> such as certificates of deposit, </w:t>
      </w:r>
      <w:r w:rsidR="00981C51" w:rsidRPr="00826313">
        <w:rPr>
          <w:rFonts w:ascii="Arial" w:hAnsi="Arial" w:cs="Arial"/>
          <w:sz w:val="20"/>
          <w:szCs w:val="20"/>
        </w:rPr>
        <w:t xml:space="preserve">term </w:t>
      </w:r>
      <w:r w:rsidRPr="00826313">
        <w:rPr>
          <w:rFonts w:ascii="Arial" w:hAnsi="Arial" w:cs="Arial"/>
          <w:sz w:val="20"/>
          <w:szCs w:val="20"/>
        </w:rPr>
        <w:t>deposit</w:t>
      </w:r>
      <w:r w:rsidR="00981C51" w:rsidRPr="00826313">
        <w:rPr>
          <w:rFonts w:ascii="Arial" w:hAnsi="Arial" w:cs="Arial"/>
          <w:sz w:val="20"/>
          <w:szCs w:val="20"/>
        </w:rPr>
        <w:t>s</w:t>
      </w:r>
      <w:r w:rsidRPr="00826313">
        <w:rPr>
          <w:rFonts w:ascii="Arial" w:hAnsi="Arial" w:cs="Arial"/>
          <w:sz w:val="20"/>
          <w:szCs w:val="20"/>
        </w:rPr>
        <w:t xml:space="preserve">, bonds. Users receive interest on purchased </w:t>
      </w:r>
      <w:r w:rsidR="00046532" w:rsidRPr="00826313">
        <w:rPr>
          <w:rFonts w:ascii="Arial" w:hAnsi="Arial" w:cs="Arial"/>
          <w:sz w:val="20"/>
          <w:szCs w:val="20"/>
        </w:rPr>
        <w:t>a</w:t>
      </w:r>
      <w:r w:rsidRPr="00826313">
        <w:rPr>
          <w:rFonts w:ascii="Arial" w:hAnsi="Arial" w:cs="Arial"/>
          <w:sz w:val="20"/>
          <w:szCs w:val="20"/>
        </w:rPr>
        <w:t>ccumulation plans</w:t>
      </w:r>
      <w:r w:rsidR="00095B49" w:rsidRPr="00826313">
        <w:rPr>
          <w:rFonts w:ascii="Arial" w:hAnsi="Arial" w:cs="Arial"/>
          <w:sz w:val="20"/>
          <w:szCs w:val="20"/>
        </w:rPr>
        <w:t>;</w:t>
      </w:r>
    </w:p>
    <w:p w14:paraId="20C52634" w14:textId="3083FB6A" w:rsidR="00095B49" w:rsidRPr="00826313" w:rsidRDefault="00B709A0"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r w:rsidRPr="00826313">
        <w:rPr>
          <w:rFonts w:ascii="Arial" w:hAnsi="Arial" w:cs="Arial"/>
          <w:i/>
          <w:iCs/>
          <w:sz w:val="20"/>
          <w:szCs w:val="20"/>
        </w:rPr>
        <w:t>Protection</w:t>
      </w:r>
      <w:r w:rsidR="00CA2B91" w:rsidRPr="00826313">
        <w:rPr>
          <w:rFonts w:ascii="Arial" w:hAnsi="Arial" w:cs="Arial"/>
          <w:i/>
          <w:iCs/>
          <w:sz w:val="20"/>
          <w:szCs w:val="20"/>
        </w:rPr>
        <w:t>:</w:t>
      </w:r>
      <w:r w:rsidR="00CA2B91" w:rsidRPr="00826313">
        <w:rPr>
          <w:rFonts w:ascii="Arial" w:hAnsi="Arial" w:cs="Arial"/>
          <w:sz w:val="20"/>
          <w:szCs w:val="20"/>
        </w:rPr>
        <w:t xml:space="preserve"> This</w:t>
      </w:r>
      <w:r w:rsidRPr="00826313">
        <w:rPr>
          <w:rFonts w:ascii="Arial" w:hAnsi="Arial" w:cs="Arial"/>
          <w:sz w:val="20"/>
          <w:szCs w:val="20"/>
        </w:rPr>
        <w:t xml:space="preserve"> is a Finhay</w:t>
      </w:r>
      <w:r w:rsidR="002069E9" w:rsidRPr="00826313">
        <w:rPr>
          <w:rFonts w:ascii="Arial" w:hAnsi="Arial" w:cs="Arial"/>
          <w:sz w:val="20"/>
          <w:szCs w:val="20"/>
        </w:rPr>
        <w:t>’s</w:t>
      </w:r>
      <w:r w:rsidRPr="00826313">
        <w:rPr>
          <w:rFonts w:ascii="Arial" w:hAnsi="Arial" w:cs="Arial"/>
          <w:sz w:val="20"/>
          <w:szCs w:val="20"/>
        </w:rPr>
        <w:t xml:space="preserve"> product that helps users protect their assets from risks such as illness, accident... by offering non-life insurance packages in Vietnam.</w:t>
      </w:r>
      <w:r w:rsidR="00B84080" w:rsidRPr="00826313">
        <w:rPr>
          <w:rFonts w:ascii="Arial" w:hAnsi="Arial" w:cs="Arial"/>
          <w:sz w:val="20"/>
          <w:szCs w:val="20"/>
        </w:rPr>
        <w:t xml:space="preserve"> </w:t>
      </w:r>
    </w:p>
    <w:p w14:paraId="5250E5A7" w14:textId="1DE7D023" w:rsidR="008E1699" w:rsidRPr="00826313" w:rsidRDefault="003E2C70" w:rsidP="2D0D0A0A">
      <w:pPr>
        <w:pStyle w:val="ListParagraph"/>
        <w:numPr>
          <w:ilvl w:val="0"/>
          <w:numId w:val="9"/>
        </w:numPr>
        <w:spacing w:before="60" w:after="0" w:line="240" w:lineRule="auto"/>
        <w:ind w:left="1077" w:hanging="357"/>
        <w:jc w:val="both"/>
        <w:rPr>
          <w:rFonts w:ascii="Times New Roman" w:hAnsi="Times New Roman"/>
          <w:sz w:val="24"/>
          <w:szCs w:val="24"/>
        </w:rPr>
      </w:pPr>
      <w:r w:rsidRPr="00826313">
        <w:rPr>
          <w:rFonts w:ascii="Arial" w:hAnsi="Arial" w:cs="Arial"/>
          <w:i/>
          <w:sz w:val="20"/>
          <w:szCs w:val="20"/>
        </w:rPr>
        <w:t>Finhay sercurities:</w:t>
      </w:r>
      <w:r w:rsidRPr="00826313">
        <w:rPr>
          <w:rFonts w:ascii="Arial" w:hAnsi="Arial" w:cs="Arial"/>
          <w:sz w:val="20"/>
          <w:szCs w:val="20"/>
        </w:rPr>
        <w:t xml:space="preserve"> This is a cooperation product between Finhay and Thien Viet Securities Joint Stock Company (TVS), allowing users to invest in odd-lot leading stocks in Vietnam</w:t>
      </w:r>
      <w:r w:rsidR="005716A8" w:rsidRPr="00826313">
        <w:rPr>
          <w:rFonts w:ascii="Arial" w:hAnsi="Arial" w:cs="Arial"/>
          <w:sz w:val="20"/>
          <w:szCs w:val="20"/>
        </w:rPr>
        <w:t>’</w:t>
      </w:r>
      <w:r w:rsidRPr="00826313">
        <w:rPr>
          <w:rFonts w:ascii="Arial" w:hAnsi="Arial" w:cs="Arial"/>
          <w:sz w:val="20"/>
          <w:szCs w:val="20"/>
        </w:rPr>
        <w:t>s stock market. The users</w:t>
      </w:r>
      <w:r w:rsidR="005716A8" w:rsidRPr="00826313">
        <w:rPr>
          <w:rFonts w:ascii="Arial" w:hAnsi="Arial" w:cs="Arial"/>
          <w:sz w:val="20"/>
          <w:szCs w:val="20"/>
        </w:rPr>
        <w:t>’</w:t>
      </w:r>
      <w:r w:rsidRPr="00826313">
        <w:rPr>
          <w:rFonts w:ascii="Arial" w:hAnsi="Arial" w:cs="Arial"/>
          <w:sz w:val="20"/>
          <w:szCs w:val="20"/>
        </w:rPr>
        <w:t xml:space="preserve"> assets will be marked to the market every day.</w:t>
      </w:r>
      <w:r w:rsidRPr="00826313">
        <w:rPr>
          <w:rFonts w:ascii="Times New Roman" w:hAnsi="Times New Roman"/>
        </w:rPr>
        <w:t xml:space="preserve"> </w:t>
      </w:r>
    </w:p>
    <w:p w14:paraId="4E3F7959" w14:textId="6CC192BC" w:rsidR="00442560" w:rsidRPr="00826313" w:rsidRDefault="001459D4" w:rsidP="0002013D">
      <w:pPr>
        <w:pStyle w:val="ListParagraph"/>
        <w:numPr>
          <w:ilvl w:val="0"/>
          <w:numId w:val="9"/>
        </w:numPr>
        <w:spacing w:before="60" w:after="0" w:line="240" w:lineRule="auto"/>
        <w:ind w:left="1077" w:hanging="357"/>
        <w:contextualSpacing w:val="0"/>
        <w:jc w:val="both"/>
        <w:rPr>
          <w:rFonts w:ascii="Arial" w:hAnsi="Arial" w:cs="Arial"/>
          <w:sz w:val="20"/>
          <w:szCs w:val="20"/>
        </w:rPr>
      </w:pPr>
      <w:del w:id="3112" w:author="An Phuc Cao" w:date="2024-10-25T11:37:00Z" w16du:dateUtc="2024-10-25T04:37:00Z">
        <w:r w:rsidRPr="00826313" w:rsidDel="00A134AA">
          <w:rPr>
            <w:rFonts w:ascii="Arial" w:hAnsi="Arial" w:cs="Arial"/>
            <w:i/>
            <w:iCs/>
            <w:sz w:val="20"/>
            <w:szCs w:val="20"/>
          </w:rPr>
          <w:delText xml:space="preserve">Finhay </w:delText>
        </w:r>
      </w:del>
      <w:ins w:id="3113" w:author="An Phuc Cao" w:date="2024-10-25T11:37:00Z" w16du:dateUtc="2024-10-25T04:37:00Z">
        <w:r w:rsidR="00A134AA">
          <w:rPr>
            <w:rFonts w:ascii="Arial" w:hAnsi="Arial" w:cs="Arial"/>
            <w:i/>
            <w:iCs/>
            <w:sz w:val="20"/>
            <w:szCs w:val="20"/>
          </w:rPr>
          <w:t>HayBond</w:t>
        </w:r>
      </w:ins>
      <w:del w:id="3114" w:author="An Phuc Cao" w:date="2024-10-25T11:37:00Z" w16du:dateUtc="2024-10-25T04:37:00Z">
        <w:r w:rsidRPr="00826313" w:rsidDel="00A134AA">
          <w:rPr>
            <w:rFonts w:ascii="Arial" w:hAnsi="Arial" w:cs="Arial"/>
            <w:i/>
            <w:iCs/>
            <w:sz w:val="20"/>
            <w:szCs w:val="20"/>
          </w:rPr>
          <w:delText>Gold Jar</w:delText>
        </w:r>
      </w:del>
      <w:r w:rsidRPr="00826313">
        <w:rPr>
          <w:rFonts w:ascii="Arial" w:hAnsi="Arial" w:cs="Arial"/>
          <w:i/>
          <w:iCs/>
          <w:sz w:val="20"/>
          <w:szCs w:val="20"/>
        </w:rPr>
        <w:t>:</w:t>
      </w:r>
      <w:r w:rsidRPr="00826313">
        <w:rPr>
          <w:rFonts w:ascii="Arial" w:hAnsi="Arial" w:cs="Arial"/>
          <w:sz w:val="20"/>
          <w:szCs w:val="20"/>
        </w:rPr>
        <w:t xml:space="preserve"> </w:t>
      </w:r>
      <w:ins w:id="3115" w:author="An Phuc Cao" w:date="2024-10-25T11:37:00Z">
        <w:r w:rsidR="00A134AA" w:rsidRPr="00A134AA">
          <w:rPr>
            <w:rFonts w:ascii="Arial" w:hAnsi="Arial" w:cs="Arial"/>
            <w:sz w:val="20"/>
            <w:szCs w:val="20"/>
          </w:rPr>
          <w:t>This is a cumulative product with stable profit levels and flexible terms through the negotiated purchase form of 'Public Bonds - Bonds issued by reputable organizations, listed on the market and guaranteed by leading exchanges and enterprises in Vietnam.' Users will receive profits each time a cumulative package concludes</w:t>
        </w:r>
      </w:ins>
      <w:del w:id="3116" w:author="An Phuc Cao" w:date="2024-09-26T15:55:00Z" w16du:dateUtc="2024-09-26T08:55:00Z">
        <w:r w:rsidR="00F14C1B" w:rsidRPr="00826313" w:rsidDel="00156ECB">
          <w:rPr>
            <w:rFonts w:ascii="Arial" w:hAnsi="Arial" w:cs="Arial"/>
            <w:sz w:val="20"/>
            <w:szCs w:val="20"/>
          </w:rPr>
          <w:delText xml:space="preserve">This is a product of Finhay Vietnam Service and Distribution Co., Ltd., which let users trade and sell gold on Finhay software. This product supports users to buy and sell gold online; deposit gold without cost; receive </w:delText>
        </w:r>
        <w:r w:rsidR="00960BEE" w:rsidRPr="00826313" w:rsidDel="00156ECB">
          <w:rPr>
            <w:rFonts w:ascii="Arial" w:hAnsi="Arial" w:cs="Arial"/>
            <w:sz w:val="20"/>
            <w:szCs w:val="20"/>
          </w:rPr>
          <w:delText xml:space="preserve">physical </w:delText>
        </w:r>
        <w:r w:rsidR="00F14C1B" w:rsidRPr="00826313" w:rsidDel="00156ECB">
          <w:rPr>
            <w:rFonts w:ascii="Arial" w:hAnsi="Arial" w:cs="Arial"/>
            <w:sz w:val="20"/>
            <w:szCs w:val="20"/>
          </w:rPr>
          <w:delText xml:space="preserve">gold </w:delText>
        </w:r>
        <w:r w:rsidR="00A017C1" w:rsidRPr="00826313" w:rsidDel="00156ECB">
          <w:rPr>
            <w:rFonts w:ascii="Arial" w:hAnsi="Arial" w:cs="Arial"/>
            <w:sz w:val="20"/>
            <w:szCs w:val="20"/>
          </w:rPr>
          <w:delText>upon demand</w:delText>
        </w:r>
        <w:r w:rsidR="00F14C1B" w:rsidRPr="00826313" w:rsidDel="00156ECB">
          <w:rPr>
            <w:rFonts w:ascii="Arial" w:hAnsi="Arial" w:cs="Arial"/>
            <w:sz w:val="20"/>
            <w:szCs w:val="20"/>
          </w:rPr>
          <w:delText xml:space="preserve">. The type of gold for trading is 24K gold in the form of plain rings of 0.5 </w:delText>
        </w:r>
        <w:r w:rsidR="00221F91" w:rsidRPr="00826313" w:rsidDel="00156ECB">
          <w:rPr>
            <w:rFonts w:ascii="Arial" w:hAnsi="Arial" w:cs="Arial"/>
            <w:sz w:val="20"/>
            <w:szCs w:val="20"/>
          </w:rPr>
          <w:delText xml:space="preserve">Vietnam </w:delText>
        </w:r>
        <w:r w:rsidR="00F14C1B" w:rsidRPr="00826313" w:rsidDel="00156ECB">
          <w:rPr>
            <w:rFonts w:ascii="Arial" w:hAnsi="Arial" w:cs="Arial"/>
            <w:sz w:val="20"/>
            <w:szCs w:val="20"/>
          </w:rPr>
          <w:delText xml:space="preserve">mace and 01 </w:delText>
        </w:r>
        <w:r w:rsidR="00221F91" w:rsidRPr="00826313" w:rsidDel="00156ECB">
          <w:rPr>
            <w:rFonts w:ascii="Arial" w:hAnsi="Arial" w:cs="Arial"/>
            <w:sz w:val="20"/>
            <w:szCs w:val="20"/>
          </w:rPr>
          <w:delText xml:space="preserve">Vietnam </w:delText>
        </w:r>
        <w:r w:rsidR="00F14C1B" w:rsidRPr="00826313" w:rsidDel="00156ECB">
          <w:rPr>
            <w:rFonts w:ascii="Arial" w:hAnsi="Arial" w:cs="Arial"/>
            <w:sz w:val="20"/>
            <w:szCs w:val="20"/>
          </w:rPr>
          <w:delText>mace produced and provided by Phu Nhuan Jewelry Joint Stock Company (PNJ). After the customer</w:delText>
        </w:r>
        <w:r w:rsidR="00BA2EC5" w:rsidRPr="00826313" w:rsidDel="00156ECB">
          <w:rPr>
            <w:rFonts w:ascii="Arial" w:hAnsi="Arial" w:cs="Arial"/>
            <w:sz w:val="20"/>
            <w:szCs w:val="20"/>
          </w:rPr>
          <w:delText>s</w:delText>
        </w:r>
        <w:r w:rsidR="00F14C1B" w:rsidRPr="00826313" w:rsidDel="00156ECB">
          <w:rPr>
            <w:rFonts w:ascii="Arial" w:hAnsi="Arial" w:cs="Arial"/>
            <w:sz w:val="20"/>
            <w:szCs w:val="20"/>
          </w:rPr>
          <w:delText xml:space="preserve"> successfully buy gold and </w:delText>
        </w:r>
        <w:r w:rsidR="00BA2EC5" w:rsidRPr="00826313" w:rsidDel="00156ECB">
          <w:rPr>
            <w:rFonts w:ascii="Arial" w:hAnsi="Arial" w:cs="Arial"/>
            <w:sz w:val="20"/>
            <w:szCs w:val="20"/>
          </w:rPr>
          <w:delText>wish to put the gold under custody</w:delText>
        </w:r>
        <w:r w:rsidR="00F14C1B" w:rsidRPr="00826313" w:rsidDel="00156ECB">
          <w:rPr>
            <w:rFonts w:ascii="Arial" w:hAnsi="Arial" w:cs="Arial"/>
            <w:sz w:val="20"/>
            <w:szCs w:val="20"/>
          </w:rPr>
          <w:delText xml:space="preserve">, Finhay will automatically </w:delText>
        </w:r>
        <w:r w:rsidR="00907A5C" w:rsidRPr="00826313" w:rsidDel="00156ECB">
          <w:rPr>
            <w:rFonts w:ascii="Arial" w:hAnsi="Arial" w:cs="Arial"/>
            <w:sz w:val="20"/>
            <w:szCs w:val="20"/>
          </w:rPr>
          <w:delText xml:space="preserve">be authorized </w:delText>
        </w:r>
        <w:r w:rsidR="001636E2" w:rsidRPr="00826313" w:rsidDel="00156ECB">
          <w:rPr>
            <w:rFonts w:ascii="Arial" w:hAnsi="Arial" w:cs="Arial"/>
            <w:sz w:val="20"/>
            <w:szCs w:val="20"/>
          </w:rPr>
          <w:delText>to be the custodian of these gold</w:delText>
        </w:r>
        <w:r w:rsidRPr="00826313" w:rsidDel="00156ECB">
          <w:rPr>
            <w:rFonts w:ascii="Arial" w:hAnsi="Arial" w:cs="Arial"/>
            <w:sz w:val="20"/>
            <w:szCs w:val="20"/>
          </w:rPr>
          <w:delText>.</w:delText>
        </w:r>
      </w:del>
    </w:p>
    <w:p w14:paraId="6D198204" w14:textId="5E01D404" w:rsidR="00974320" w:rsidRPr="00826313" w:rsidRDefault="00974320" w:rsidP="00651DE5">
      <w:pPr>
        <w:ind w:left="720"/>
        <w:jc w:val="both"/>
        <w:rPr>
          <w:rFonts w:ascii="Arial" w:hAnsi="Arial" w:cs="Arial"/>
          <w:sz w:val="20"/>
        </w:rPr>
      </w:pPr>
    </w:p>
    <w:p w14:paraId="072F90FF" w14:textId="46DA3D8F" w:rsidR="00F81F06" w:rsidRPr="00826313" w:rsidRDefault="00F81F06" w:rsidP="00651DE5">
      <w:pPr>
        <w:ind w:left="720"/>
        <w:jc w:val="both"/>
        <w:rPr>
          <w:rFonts w:ascii="Arial" w:hAnsi="Arial" w:cs="Arial"/>
          <w:sz w:val="20"/>
        </w:rPr>
      </w:pPr>
    </w:p>
    <w:p w14:paraId="3D787642" w14:textId="1F175A07" w:rsidR="00F81F06" w:rsidRPr="00826313" w:rsidRDefault="00F81F06" w:rsidP="00651DE5">
      <w:pPr>
        <w:ind w:left="720"/>
        <w:jc w:val="both"/>
        <w:rPr>
          <w:rFonts w:ascii="Arial" w:hAnsi="Arial" w:cs="Arial"/>
          <w:sz w:val="20"/>
        </w:rPr>
      </w:pPr>
    </w:p>
    <w:p w14:paraId="082B4CDB" w14:textId="77777777" w:rsidR="001329F5" w:rsidRPr="00826313" w:rsidRDefault="001329F5" w:rsidP="00651DE5">
      <w:pPr>
        <w:ind w:left="720"/>
        <w:jc w:val="both"/>
        <w:rPr>
          <w:rFonts w:ascii="Arial" w:hAnsi="Arial" w:cs="Arial"/>
          <w:sz w:val="20"/>
        </w:rPr>
        <w:sectPr w:rsidR="001329F5" w:rsidRPr="00826313" w:rsidSect="0098658D">
          <w:headerReference w:type="default" r:id="rId47"/>
          <w:pgSz w:w="11909" w:h="16834"/>
          <w:pgMar w:top="1440" w:right="1440" w:bottom="862" w:left="1582" w:header="720" w:footer="578" w:gutter="0"/>
          <w:pgNumType w:start="11"/>
          <w:cols w:space="720"/>
        </w:sectPr>
      </w:pPr>
    </w:p>
    <w:p w14:paraId="5DE57338" w14:textId="67DF9A32" w:rsidR="00C129E7" w:rsidRPr="00826313" w:rsidRDefault="00C129E7" w:rsidP="00651DE5">
      <w:pPr>
        <w:ind w:left="720"/>
        <w:jc w:val="both"/>
        <w:rPr>
          <w:rFonts w:ascii="Arial" w:hAnsi="Arial" w:cs="Arial"/>
          <w:sz w:val="20"/>
        </w:rPr>
      </w:pPr>
    </w:p>
    <w:p w14:paraId="3F2F13A6" w14:textId="77777777" w:rsidR="00263FDE" w:rsidRPr="00826313" w:rsidRDefault="00263FDE" w:rsidP="00651DE5">
      <w:pPr>
        <w:ind w:left="720"/>
        <w:jc w:val="both"/>
        <w:rPr>
          <w:rFonts w:ascii="Arial" w:hAnsi="Arial" w:cs="Arial"/>
          <w:sz w:val="20"/>
        </w:rPr>
      </w:pPr>
    </w:p>
    <w:p w14:paraId="5299DB7F" w14:textId="0F650AC4" w:rsidR="00F81F06" w:rsidRPr="00826313" w:rsidRDefault="00227760">
      <w:pPr>
        <w:rPr>
          <w:rFonts w:ascii="Arial" w:hAnsi="Arial" w:cs="Arial"/>
          <w:b/>
          <w:sz w:val="20"/>
        </w:rPr>
        <w:pPrChange w:id="3119" w:author="An Phuc Cao" w:date="2024-10-24T14:09:00Z" w16du:dateUtc="2024-10-24T07:09:00Z">
          <w:pPr>
            <w:jc w:val="both"/>
            <w:outlineLvl w:val="0"/>
          </w:pPr>
        </w:pPrChange>
      </w:pPr>
      <w:r w:rsidRPr="00826313">
        <w:rPr>
          <w:rFonts w:ascii="Arial" w:hAnsi="Arial" w:cs="Arial"/>
          <w:b/>
          <w:sz w:val="20"/>
        </w:rPr>
        <w:t xml:space="preserve">1. </w:t>
      </w:r>
      <w:r w:rsidRPr="00826313">
        <w:rPr>
          <w:rFonts w:ascii="Arial" w:hAnsi="Arial" w:cs="Arial"/>
          <w:b/>
          <w:sz w:val="20"/>
        </w:rPr>
        <w:tab/>
      </w:r>
      <w:r w:rsidR="00F81F06" w:rsidRPr="00826313">
        <w:rPr>
          <w:rFonts w:ascii="Arial" w:hAnsi="Arial" w:cs="Arial"/>
          <w:b/>
          <w:sz w:val="20"/>
        </w:rPr>
        <w:t xml:space="preserve">COMPANY INFORMATION </w:t>
      </w:r>
      <w:r w:rsidR="00F81F06" w:rsidRPr="00826313">
        <w:rPr>
          <w:rFonts w:ascii="Arial" w:hAnsi="Arial" w:cs="Arial"/>
          <w:bCs/>
          <w:sz w:val="20"/>
        </w:rPr>
        <w:t>(continued)</w:t>
      </w:r>
    </w:p>
    <w:p w14:paraId="73E2B8FC" w14:textId="77777777" w:rsidR="00F81F06" w:rsidRPr="00826313" w:rsidRDefault="00F81F06" w:rsidP="00651DE5">
      <w:pPr>
        <w:ind w:left="720"/>
        <w:jc w:val="both"/>
        <w:rPr>
          <w:rFonts w:ascii="Arial" w:hAnsi="Arial" w:cs="Arial"/>
          <w:sz w:val="20"/>
        </w:rPr>
      </w:pPr>
    </w:p>
    <w:p w14:paraId="3EAC28DE" w14:textId="77777777" w:rsidR="00107763" w:rsidRPr="00826313" w:rsidRDefault="00107763" w:rsidP="00107763">
      <w:pPr>
        <w:pStyle w:val="ListParagraph"/>
        <w:numPr>
          <w:ilvl w:val="0"/>
          <w:numId w:val="9"/>
        </w:numPr>
        <w:spacing w:before="60" w:after="0" w:line="240" w:lineRule="auto"/>
        <w:ind w:left="1077" w:hanging="357"/>
        <w:contextualSpacing w:val="0"/>
        <w:jc w:val="both"/>
        <w:rPr>
          <w:ins w:id="3120" w:author="An Phuc Cao" w:date="2024-10-25T11:13:00Z" w16du:dateUtc="2024-10-25T04:13:00Z"/>
          <w:rFonts w:ascii="Arial" w:hAnsi="Arial" w:cs="Arial"/>
          <w:sz w:val="20"/>
          <w:szCs w:val="20"/>
        </w:rPr>
      </w:pPr>
      <w:ins w:id="3121" w:author="An Phuc Cao" w:date="2024-10-25T11:13:00Z" w16du:dateUtc="2024-10-25T04:13:00Z">
        <w:r w:rsidRPr="00826313">
          <w:rPr>
            <w:rFonts w:ascii="Arial" w:hAnsi="Arial" w:cs="Arial"/>
            <w:i/>
            <w:iCs/>
            <w:sz w:val="20"/>
            <w:szCs w:val="20"/>
          </w:rPr>
          <w:t>Finhay Gold Jar:</w:t>
        </w:r>
        <w:r w:rsidRPr="00826313">
          <w:rPr>
            <w:rFonts w:ascii="Arial" w:hAnsi="Arial" w:cs="Arial"/>
            <w:sz w:val="20"/>
            <w:szCs w:val="20"/>
          </w:rPr>
          <w:t xml:space="preserve"> </w:t>
        </w:r>
        <w:r w:rsidRPr="00445D0C">
          <w:rPr>
            <w:rFonts w:ascii="Arial" w:hAnsi="Arial" w:cs="Arial"/>
            <w:sz w:val="20"/>
            <w:szCs w:val="20"/>
          </w:rPr>
          <w:t>This is a product of Finhay Vietnam Service and Distribution Co., Ltd., which let users trade and sell gold on Finhay software. This product supports users to buy and sell gold online; deposit gold without cost; receive physical gold upon demand. The type of gold for trading is 24K gold in the form of plain rings of 0.5 Vietnam mace and 1 Vietnam mace produced and provided by Phu Nhuan Jewelry Joint Stock Company (PNJ). After the customers successfully buy gold and wish to put the gold under custody, Finhay will automatically be authorized to be the custodian of these gold.</w:t>
        </w:r>
      </w:ins>
    </w:p>
    <w:p w14:paraId="4669FFEF" w14:textId="77777777" w:rsidR="00107763" w:rsidRDefault="00107763" w:rsidP="00651DE5">
      <w:pPr>
        <w:ind w:left="720"/>
        <w:jc w:val="both"/>
        <w:rPr>
          <w:ins w:id="3122" w:author="An Phuc Cao" w:date="2024-10-25T11:12:00Z" w16du:dateUtc="2024-10-25T04:12:00Z"/>
          <w:rFonts w:ascii="Arial" w:hAnsi="Arial" w:cs="Arial"/>
          <w:sz w:val="20"/>
        </w:rPr>
      </w:pPr>
    </w:p>
    <w:p w14:paraId="621B4C9D" w14:textId="0B6896B3" w:rsidR="00E64B3B" w:rsidRPr="00826313" w:rsidRDefault="008A0A68" w:rsidP="00651DE5">
      <w:pPr>
        <w:ind w:left="720"/>
        <w:jc w:val="both"/>
        <w:rPr>
          <w:rFonts w:ascii="Arial" w:hAnsi="Arial" w:cs="Arial"/>
          <w:sz w:val="20"/>
        </w:rPr>
      </w:pPr>
      <w:r w:rsidRPr="00826313">
        <w:rPr>
          <w:rFonts w:ascii="Arial" w:hAnsi="Arial" w:cs="Arial"/>
          <w:sz w:val="20"/>
        </w:rPr>
        <w:t xml:space="preserve">The contract signed with the user for the Finhay </w:t>
      </w:r>
      <w:r w:rsidR="00E358DA" w:rsidRPr="00826313">
        <w:rPr>
          <w:rFonts w:ascii="Arial" w:hAnsi="Arial" w:cs="Arial"/>
          <w:sz w:val="20"/>
        </w:rPr>
        <w:t>i</w:t>
      </w:r>
      <w:r w:rsidRPr="00826313">
        <w:rPr>
          <w:rFonts w:ascii="Arial" w:hAnsi="Arial" w:cs="Arial"/>
          <w:sz w:val="20"/>
        </w:rPr>
        <w:t xml:space="preserve">nvestment </w:t>
      </w:r>
      <w:r w:rsidR="00AB036F" w:rsidRPr="00826313">
        <w:rPr>
          <w:rFonts w:ascii="Arial" w:hAnsi="Arial" w:cs="Arial"/>
          <w:sz w:val="20"/>
        </w:rPr>
        <w:t>product and</w:t>
      </w:r>
      <w:r w:rsidRPr="00826313">
        <w:rPr>
          <w:rFonts w:ascii="Arial" w:hAnsi="Arial" w:cs="Arial"/>
          <w:sz w:val="20"/>
        </w:rPr>
        <w:t xml:space="preserve"> Finhay</w:t>
      </w:r>
      <w:ins w:id="3123" w:author="An Phuc Cao" w:date="2024-09-26T15:58:00Z" w16du:dateUtc="2024-09-26T08:58:00Z">
        <w:r w:rsidR="00156ECB">
          <w:rPr>
            <w:rFonts w:ascii="Arial" w:hAnsi="Arial" w:cs="Arial"/>
            <w:sz w:val="20"/>
          </w:rPr>
          <w:t xml:space="preserve"> </w:t>
        </w:r>
      </w:ins>
      <w:del w:id="3124" w:author="An Phuc Cao" w:date="2024-09-26T15:58:00Z" w16du:dateUtc="2024-09-26T08:58:00Z">
        <w:r w:rsidRPr="00826313" w:rsidDel="00156ECB">
          <w:rPr>
            <w:rFonts w:ascii="Arial" w:hAnsi="Arial" w:cs="Arial"/>
            <w:sz w:val="20"/>
          </w:rPr>
          <w:delText xml:space="preserve"> </w:delText>
        </w:r>
        <w:r w:rsidR="00AB036F" w:rsidRPr="00826313" w:rsidDel="00156ECB">
          <w:rPr>
            <w:rFonts w:ascii="Arial" w:hAnsi="Arial" w:cs="Arial"/>
            <w:sz w:val="20"/>
          </w:rPr>
          <w:delText>a</w:delText>
        </w:r>
        <w:r w:rsidRPr="00826313" w:rsidDel="00156ECB">
          <w:rPr>
            <w:rFonts w:ascii="Arial" w:hAnsi="Arial" w:cs="Arial"/>
            <w:sz w:val="20"/>
          </w:rPr>
          <w:delText>ccumulation</w:delText>
        </w:r>
      </w:del>
      <w:ins w:id="3125" w:author="An Phuc Cao" w:date="2024-09-26T15:58:00Z" w16du:dateUtc="2024-09-26T08:58:00Z">
        <w:r w:rsidR="00156ECB">
          <w:rPr>
            <w:rFonts w:ascii="Arial" w:hAnsi="Arial" w:cs="Arial"/>
            <w:sz w:val="20"/>
          </w:rPr>
          <w:t>saving</w:t>
        </w:r>
      </w:ins>
      <w:r w:rsidRPr="00826313">
        <w:rPr>
          <w:rFonts w:ascii="Arial" w:hAnsi="Arial" w:cs="Arial"/>
          <w:sz w:val="20"/>
        </w:rPr>
        <w:t xml:space="preserve"> product is a business cooperation contract. For </w:t>
      </w:r>
      <w:r w:rsidR="008E1907" w:rsidRPr="00826313">
        <w:rPr>
          <w:rFonts w:ascii="Arial" w:hAnsi="Arial" w:cs="Arial"/>
          <w:sz w:val="20"/>
        </w:rPr>
        <w:t>p</w:t>
      </w:r>
      <w:r w:rsidRPr="00826313">
        <w:rPr>
          <w:rFonts w:ascii="Arial" w:hAnsi="Arial" w:cs="Arial"/>
          <w:sz w:val="20"/>
        </w:rPr>
        <w:t xml:space="preserve">rotection products, users </w:t>
      </w:r>
      <w:r w:rsidR="00343979" w:rsidRPr="00826313">
        <w:rPr>
          <w:rFonts w:ascii="Arial" w:hAnsi="Arial" w:cs="Arial"/>
          <w:sz w:val="20"/>
        </w:rPr>
        <w:t>receiv</w:t>
      </w:r>
      <w:r w:rsidRPr="00826313">
        <w:rPr>
          <w:rFonts w:ascii="Arial" w:hAnsi="Arial" w:cs="Arial"/>
          <w:sz w:val="20"/>
        </w:rPr>
        <w:t xml:space="preserve">e a Certificate of </w:t>
      </w:r>
      <w:r w:rsidR="009514DA" w:rsidRPr="00826313">
        <w:rPr>
          <w:rFonts w:ascii="Arial" w:hAnsi="Arial" w:cs="Arial"/>
          <w:sz w:val="20"/>
        </w:rPr>
        <w:t>i</w:t>
      </w:r>
      <w:r w:rsidRPr="00826313">
        <w:rPr>
          <w:rFonts w:ascii="Arial" w:hAnsi="Arial" w:cs="Arial"/>
          <w:sz w:val="20"/>
        </w:rPr>
        <w:t>nsurance</w:t>
      </w:r>
      <w:r w:rsidR="009514DA" w:rsidRPr="00826313">
        <w:rPr>
          <w:rFonts w:ascii="Arial" w:hAnsi="Arial" w:cs="Arial"/>
          <w:sz w:val="20"/>
        </w:rPr>
        <w:t>-</w:t>
      </w:r>
      <w:r w:rsidRPr="00826313">
        <w:rPr>
          <w:rFonts w:ascii="Arial" w:hAnsi="Arial" w:cs="Arial"/>
          <w:sz w:val="20"/>
        </w:rPr>
        <w:t>by</w:t>
      </w:r>
      <w:r w:rsidR="009514DA" w:rsidRPr="00826313">
        <w:rPr>
          <w:rFonts w:ascii="Arial" w:hAnsi="Arial" w:cs="Arial"/>
          <w:sz w:val="20"/>
        </w:rPr>
        <w:t>-</w:t>
      </w:r>
      <w:r w:rsidRPr="00826313">
        <w:rPr>
          <w:rFonts w:ascii="Arial" w:hAnsi="Arial" w:cs="Arial"/>
          <w:sz w:val="20"/>
        </w:rPr>
        <w:t>insurance companies.</w:t>
      </w:r>
      <w:r w:rsidR="005134C5" w:rsidRPr="00826313">
        <w:t xml:space="preserve"> </w:t>
      </w:r>
      <w:r w:rsidR="00121915" w:rsidRPr="00826313">
        <w:rPr>
          <w:rFonts w:ascii="Arial" w:hAnsi="Arial" w:cs="Arial"/>
          <w:sz w:val="20"/>
        </w:rPr>
        <w:t>In addition to the above products, through linking with e-commerce platforms, Finhay application also provides a cashback feature when users make purchases of goods and services on websites e-commerce associated with the application</w:t>
      </w:r>
      <w:r w:rsidRPr="00826313">
        <w:rPr>
          <w:rFonts w:ascii="Arial" w:hAnsi="Arial" w:cs="Arial"/>
          <w:sz w:val="20"/>
        </w:rPr>
        <w:t>.</w:t>
      </w:r>
    </w:p>
    <w:p w14:paraId="67B96467" w14:textId="6EC23B45" w:rsidR="00E64B3B" w:rsidRPr="00826313" w:rsidRDefault="00474078" w:rsidP="00651DE5">
      <w:pPr>
        <w:tabs>
          <w:tab w:val="left" w:pos="720"/>
        </w:tabs>
        <w:jc w:val="both"/>
        <w:rPr>
          <w:rFonts w:ascii="Arial" w:hAnsi="Arial" w:cs="Arial"/>
          <w:bCs/>
          <w:iCs/>
          <w:sz w:val="20"/>
        </w:rPr>
      </w:pPr>
      <w:r w:rsidRPr="00826313">
        <w:rPr>
          <w:rFonts w:ascii="Arial" w:hAnsi="Arial" w:cs="Arial"/>
          <w:b/>
          <w:i/>
          <w:sz w:val="20"/>
        </w:rPr>
        <w:tab/>
      </w:r>
    </w:p>
    <w:p w14:paraId="6D162FAD" w14:textId="077B940E" w:rsidR="00D72DC6" w:rsidRPr="00826313" w:rsidRDefault="003012DB" w:rsidP="00651DE5">
      <w:pPr>
        <w:ind w:left="720"/>
        <w:jc w:val="both"/>
        <w:rPr>
          <w:rFonts w:ascii="Arial" w:hAnsi="Arial" w:cs="Arial"/>
          <w:bCs/>
          <w:iCs/>
          <w:sz w:val="20"/>
        </w:rPr>
      </w:pPr>
      <w:r w:rsidRPr="00826313">
        <w:rPr>
          <w:rFonts w:ascii="Arial" w:hAnsi="Arial" w:cs="Arial"/>
          <w:bCs/>
          <w:iCs/>
          <w:sz w:val="20"/>
        </w:rPr>
        <w:t>The Head Office of the Company is located at 8</w:t>
      </w:r>
      <w:r w:rsidRPr="00826313">
        <w:rPr>
          <w:rFonts w:ascii="Arial" w:hAnsi="Arial" w:cs="Arial"/>
          <w:bCs/>
          <w:iCs/>
          <w:sz w:val="20"/>
          <w:vertAlign w:val="superscript"/>
        </w:rPr>
        <w:t>th</w:t>
      </w:r>
      <w:r w:rsidRPr="00826313">
        <w:rPr>
          <w:rFonts w:ascii="Arial" w:hAnsi="Arial" w:cs="Arial"/>
          <w:bCs/>
          <w:iCs/>
          <w:sz w:val="20"/>
        </w:rPr>
        <w:t xml:space="preserve"> floor, Capital Building, No.58 Kim Ma Street, Kim Ma Ward, Ba Dinh District, Hanoi City, Vietnam. As at </w:t>
      </w:r>
      <w:r w:rsidR="005D26E2" w:rsidRPr="00826313">
        <w:rPr>
          <w:rFonts w:ascii="Arial" w:hAnsi="Arial" w:cs="Arial"/>
          <w:bCs/>
          <w:iCs/>
          <w:sz w:val="20"/>
        </w:rPr>
        <w:t>30 June 202</w:t>
      </w:r>
      <w:del w:id="3126" w:author="An Phuc Cao" w:date="2024-09-26T16:03:00Z" w16du:dateUtc="2024-09-26T09:03:00Z">
        <w:r w:rsidR="001351EE" w:rsidDel="0051595F">
          <w:rPr>
            <w:rFonts w:ascii="Arial" w:hAnsi="Arial" w:cs="Arial"/>
            <w:bCs/>
            <w:iCs/>
            <w:sz w:val="20"/>
          </w:rPr>
          <w:delText>3</w:delText>
        </w:r>
      </w:del>
      <w:ins w:id="3127" w:author="An Phuc Cao" w:date="2024-09-26T16:03:00Z" w16du:dateUtc="2024-09-26T09:03:00Z">
        <w:r w:rsidR="0051595F">
          <w:rPr>
            <w:rFonts w:ascii="Arial" w:hAnsi="Arial" w:cs="Arial"/>
            <w:bCs/>
            <w:iCs/>
            <w:sz w:val="20"/>
          </w:rPr>
          <w:t>4</w:t>
        </w:r>
      </w:ins>
      <w:r w:rsidRPr="00826313">
        <w:rPr>
          <w:rFonts w:ascii="Arial" w:hAnsi="Arial" w:cs="Arial"/>
          <w:bCs/>
          <w:iCs/>
          <w:sz w:val="20"/>
        </w:rPr>
        <w:t xml:space="preserve">, the Company has </w:t>
      </w:r>
      <w:r w:rsidRPr="001351EE">
        <w:rPr>
          <w:rFonts w:ascii="Arial" w:hAnsi="Arial" w:cs="Arial"/>
          <w:bCs/>
          <w:iCs/>
          <w:sz w:val="20"/>
          <w:highlight w:val="yellow"/>
        </w:rPr>
        <w:t>one (</w:t>
      </w:r>
      <w:ins w:id="3128" w:author="An Phuc Cao" w:date="2024-09-26T16:03:00Z" w16du:dateUtc="2024-09-26T09:03:00Z">
        <w:r w:rsidR="0051595F">
          <w:rPr>
            <w:rFonts w:ascii="Arial" w:hAnsi="Arial" w:cs="Arial"/>
            <w:bCs/>
            <w:iCs/>
            <w:sz w:val="20"/>
            <w:highlight w:val="yellow"/>
          </w:rPr>
          <w:t>0</w:t>
        </w:r>
      </w:ins>
      <w:r w:rsidRPr="001351EE">
        <w:rPr>
          <w:rFonts w:ascii="Arial" w:hAnsi="Arial" w:cs="Arial"/>
          <w:bCs/>
          <w:iCs/>
          <w:sz w:val="20"/>
          <w:highlight w:val="yellow"/>
        </w:rPr>
        <w:t>1)</w:t>
      </w:r>
      <w:r w:rsidRPr="00826313">
        <w:rPr>
          <w:rFonts w:ascii="Arial" w:hAnsi="Arial" w:cs="Arial"/>
          <w:bCs/>
          <w:iCs/>
          <w:sz w:val="20"/>
        </w:rPr>
        <w:t xml:space="preserve"> Head Office and </w:t>
      </w:r>
      <w:r w:rsidRPr="001351EE">
        <w:rPr>
          <w:rFonts w:ascii="Arial" w:hAnsi="Arial" w:cs="Arial"/>
          <w:bCs/>
          <w:iCs/>
          <w:sz w:val="20"/>
          <w:highlight w:val="yellow"/>
        </w:rPr>
        <w:t>one (</w:t>
      </w:r>
      <w:ins w:id="3129" w:author="An Phuc Cao" w:date="2024-09-26T16:03:00Z" w16du:dateUtc="2024-09-26T09:03:00Z">
        <w:r w:rsidR="0051595F">
          <w:rPr>
            <w:rFonts w:ascii="Arial" w:hAnsi="Arial" w:cs="Arial"/>
            <w:bCs/>
            <w:iCs/>
            <w:sz w:val="20"/>
            <w:highlight w:val="yellow"/>
          </w:rPr>
          <w:t>0</w:t>
        </w:r>
      </w:ins>
      <w:r w:rsidRPr="001351EE">
        <w:rPr>
          <w:rFonts w:ascii="Arial" w:hAnsi="Arial" w:cs="Arial"/>
          <w:bCs/>
          <w:iCs/>
          <w:sz w:val="20"/>
          <w:highlight w:val="yellow"/>
        </w:rPr>
        <w:t>1)</w:t>
      </w:r>
      <w:r w:rsidRPr="00826313">
        <w:rPr>
          <w:rFonts w:ascii="Arial" w:hAnsi="Arial" w:cs="Arial"/>
          <w:bCs/>
          <w:iCs/>
          <w:sz w:val="20"/>
        </w:rPr>
        <w:t xml:space="preserve"> branch in Ho Chi Minh City</w:t>
      </w:r>
      <w:r w:rsidR="00D72DC6" w:rsidRPr="00826313">
        <w:rPr>
          <w:rFonts w:ascii="Arial" w:hAnsi="Arial" w:cs="Arial"/>
          <w:bCs/>
          <w:iCs/>
          <w:sz w:val="20"/>
        </w:rPr>
        <w:t>.</w:t>
      </w:r>
    </w:p>
    <w:p w14:paraId="2AFBA3AE" w14:textId="7FF672A0" w:rsidR="00D72DC6" w:rsidRPr="00826313" w:rsidRDefault="00D72DC6" w:rsidP="00EC6676">
      <w:pPr>
        <w:widowControl w:val="0"/>
        <w:tabs>
          <w:tab w:val="left" w:pos="720"/>
          <w:tab w:val="left" w:pos="1440"/>
          <w:tab w:val="left" w:pos="6720"/>
        </w:tabs>
        <w:spacing w:before="120"/>
        <w:ind w:left="720" w:hanging="720"/>
        <w:jc w:val="both"/>
        <w:rPr>
          <w:rFonts w:ascii="Arial" w:hAnsi="Arial" w:cs="Arial"/>
          <w:sz w:val="20"/>
        </w:rPr>
      </w:pPr>
      <w:r w:rsidRPr="00826313">
        <w:rPr>
          <w:rFonts w:ascii="Arial" w:hAnsi="Arial" w:cs="Arial"/>
          <w:sz w:val="20"/>
        </w:rPr>
        <w:tab/>
      </w:r>
      <w:r w:rsidR="00F678FF" w:rsidRPr="00826313">
        <w:rPr>
          <w:rFonts w:ascii="Arial" w:hAnsi="Arial" w:cs="Arial"/>
          <w:sz w:val="20"/>
        </w:rPr>
        <w:t xml:space="preserve">As at </w:t>
      </w:r>
      <w:r w:rsidR="005D26E2" w:rsidRPr="00826313">
        <w:rPr>
          <w:rFonts w:ascii="Arial" w:hAnsi="Arial" w:cs="Arial"/>
          <w:sz w:val="20"/>
        </w:rPr>
        <w:t>30 June 202</w:t>
      </w:r>
      <w:del w:id="3130" w:author="An Phuc Cao" w:date="2024-09-26T16:03:00Z" w16du:dateUtc="2024-09-26T09:03:00Z">
        <w:r w:rsidR="004300A0" w:rsidDel="00F8665A">
          <w:rPr>
            <w:rFonts w:ascii="Arial" w:hAnsi="Arial" w:cs="Arial"/>
            <w:sz w:val="20"/>
          </w:rPr>
          <w:delText>3</w:delText>
        </w:r>
      </w:del>
      <w:ins w:id="3131" w:author="An Phuc Cao" w:date="2024-09-26T16:03:00Z" w16du:dateUtc="2024-09-26T09:03:00Z">
        <w:r w:rsidR="00F8665A">
          <w:rPr>
            <w:rFonts w:ascii="Arial" w:hAnsi="Arial" w:cs="Arial"/>
            <w:sz w:val="20"/>
          </w:rPr>
          <w:t>4</w:t>
        </w:r>
      </w:ins>
      <w:r w:rsidRPr="00826313">
        <w:rPr>
          <w:rFonts w:ascii="Arial" w:hAnsi="Arial" w:cs="Arial"/>
          <w:sz w:val="20"/>
        </w:rPr>
        <w:t xml:space="preserve">, </w:t>
      </w:r>
      <w:r w:rsidR="006542C2" w:rsidRPr="00826313">
        <w:rPr>
          <w:rFonts w:ascii="Arial" w:hAnsi="Arial" w:cs="Arial"/>
          <w:sz w:val="20"/>
        </w:rPr>
        <w:t xml:space="preserve">the </w:t>
      </w:r>
      <w:r w:rsidRPr="00826313">
        <w:rPr>
          <w:rFonts w:ascii="Arial" w:hAnsi="Arial" w:cs="Arial"/>
          <w:sz w:val="20"/>
        </w:rPr>
        <w:t>total number of employees of the Company is</w:t>
      </w:r>
      <w:r w:rsidR="00945A12" w:rsidRPr="00826313">
        <w:rPr>
          <w:rFonts w:ascii="Arial" w:hAnsi="Arial" w:cs="Arial"/>
          <w:sz w:val="20"/>
        </w:rPr>
        <w:t xml:space="preserve"> </w:t>
      </w:r>
      <w:del w:id="3132" w:author="An Phuc Cao" w:date="2024-10-25T11:34:00Z" w16du:dateUtc="2024-10-25T04:34:00Z">
        <w:r w:rsidR="00E41E86" w:rsidRPr="004300A0" w:rsidDel="00EB65A4">
          <w:rPr>
            <w:rFonts w:ascii="Arial" w:hAnsi="Arial" w:cs="Arial"/>
            <w:sz w:val="20"/>
            <w:highlight w:val="yellow"/>
          </w:rPr>
          <w:delText>1</w:delText>
        </w:r>
      </w:del>
      <w:del w:id="3133" w:author="An Phuc Cao" w:date="2024-09-26T16:03:00Z" w16du:dateUtc="2024-09-26T09:03:00Z">
        <w:r w:rsidR="00E41E86" w:rsidRPr="004300A0" w:rsidDel="00984AC8">
          <w:rPr>
            <w:rFonts w:ascii="Arial" w:hAnsi="Arial" w:cs="Arial"/>
            <w:sz w:val="20"/>
            <w:highlight w:val="yellow"/>
          </w:rPr>
          <w:delText>2</w:delText>
        </w:r>
      </w:del>
      <w:ins w:id="3134" w:author="An Phuc Cao" w:date="2024-10-25T11:34:00Z" w16du:dateUtc="2024-10-25T04:34:00Z">
        <w:r w:rsidR="00EB65A4">
          <w:rPr>
            <w:rFonts w:ascii="Arial" w:hAnsi="Arial" w:cs="Arial"/>
            <w:sz w:val="20"/>
            <w:highlight w:val="yellow"/>
          </w:rPr>
          <w:t>38</w:t>
        </w:r>
      </w:ins>
      <w:del w:id="3135" w:author="An Phuc Cao" w:date="2024-10-25T11:34:00Z" w16du:dateUtc="2024-10-25T04:34:00Z">
        <w:r w:rsidR="00E41E86" w:rsidRPr="004300A0" w:rsidDel="00EB65A4">
          <w:rPr>
            <w:rFonts w:ascii="Arial" w:hAnsi="Arial" w:cs="Arial"/>
            <w:sz w:val="20"/>
            <w:highlight w:val="yellow"/>
          </w:rPr>
          <w:delText>2</w:delText>
        </w:r>
      </w:del>
      <w:r w:rsidR="00E41E86" w:rsidRPr="00826313">
        <w:rPr>
          <w:rFonts w:ascii="Arial" w:hAnsi="Arial" w:cs="Arial"/>
          <w:sz w:val="20"/>
        </w:rPr>
        <w:t xml:space="preserve"> </w:t>
      </w:r>
      <w:r w:rsidR="00B119B2" w:rsidRPr="00826313">
        <w:rPr>
          <w:rFonts w:ascii="Arial" w:hAnsi="Arial" w:cs="Arial"/>
          <w:sz w:val="20"/>
        </w:rPr>
        <w:t>people</w:t>
      </w:r>
      <w:r w:rsidR="00945A12" w:rsidRPr="00826313">
        <w:rPr>
          <w:rFonts w:ascii="Arial" w:hAnsi="Arial" w:cs="Arial"/>
          <w:sz w:val="20"/>
        </w:rPr>
        <w:t xml:space="preserve"> </w:t>
      </w:r>
      <w:r w:rsidRPr="00826313">
        <w:rPr>
          <w:rFonts w:ascii="Arial" w:hAnsi="Arial" w:cs="Arial"/>
          <w:sz w:val="20"/>
        </w:rPr>
        <w:t>(</w:t>
      </w:r>
      <w:r w:rsidR="00090897" w:rsidRPr="00826313">
        <w:rPr>
          <w:rFonts w:ascii="Arial" w:hAnsi="Arial" w:cs="Arial"/>
          <w:sz w:val="20"/>
          <w:lang w:val="vi-VN"/>
        </w:rPr>
        <w:t xml:space="preserve">as at </w:t>
      </w:r>
      <w:r w:rsidRPr="00826313">
        <w:rPr>
          <w:rFonts w:ascii="Arial" w:hAnsi="Arial" w:cs="Arial"/>
          <w:sz w:val="20"/>
        </w:rPr>
        <w:t>31 December 20</w:t>
      </w:r>
      <w:r w:rsidR="00D45616" w:rsidRPr="00826313">
        <w:rPr>
          <w:rFonts w:ascii="Arial" w:hAnsi="Arial" w:cs="Arial"/>
          <w:sz w:val="20"/>
        </w:rPr>
        <w:t>2</w:t>
      </w:r>
      <w:del w:id="3136" w:author="An Phuc Cao" w:date="2024-09-26T16:03:00Z" w16du:dateUtc="2024-09-26T09:03:00Z">
        <w:r w:rsidR="00391536" w:rsidDel="00F8665A">
          <w:rPr>
            <w:rFonts w:ascii="Arial" w:hAnsi="Arial" w:cs="Arial"/>
            <w:sz w:val="20"/>
          </w:rPr>
          <w:delText>2</w:delText>
        </w:r>
      </w:del>
      <w:ins w:id="3137" w:author="An Phuc Cao" w:date="2024-09-26T16:03:00Z" w16du:dateUtc="2024-09-26T09:03:00Z">
        <w:r w:rsidR="00F8665A">
          <w:rPr>
            <w:rFonts w:ascii="Arial" w:hAnsi="Arial" w:cs="Arial"/>
            <w:sz w:val="20"/>
          </w:rPr>
          <w:t>3</w:t>
        </w:r>
      </w:ins>
      <w:r w:rsidRPr="00826313">
        <w:rPr>
          <w:rFonts w:ascii="Arial" w:hAnsi="Arial" w:cs="Arial"/>
          <w:sz w:val="20"/>
        </w:rPr>
        <w:t xml:space="preserve">: </w:t>
      </w:r>
      <w:r w:rsidR="00F9427D">
        <w:rPr>
          <w:rFonts w:ascii="Arial" w:hAnsi="Arial" w:cs="Arial"/>
          <w:sz w:val="20"/>
        </w:rPr>
        <w:t>112</w:t>
      </w:r>
      <w:r w:rsidR="00090897" w:rsidRPr="00826313">
        <w:rPr>
          <w:rFonts w:ascii="Arial" w:hAnsi="Arial" w:cs="Arial"/>
          <w:sz w:val="20"/>
        </w:rPr>
        <w:t xml:space="preserve"> </w:t>
      </w:r>
      <w:r w:rsidR="00B119B2" w:rsidRPr="00826313">
        <w:rPr>
          <w:rFonts w:ascii="Arial" w:hAnsi="Arial" w:cs="Arial"/>
          <w:sz w:val="20"/>
        </w:rPr>
        <w:t>people</w:t>
      </w:r>
      <w:r w:rsidRPr="00826313">
        <w:rPr>
          <w:rFonts w:ascii="Arial" w:hAnsi="Arial" w:cs="Arial"/>
          <w:sz w:val="20"/>
        </w:rPr>
        <w:t>).</w:t>
      </w:r>
    </w:p>
    <w:p w14:paraId="51D63E1C" w14:textId="6565E344" w:rsidR="00E07715" w:rsidRDefault="00E07715">
      <w:pPr>
        <w:overflowPunct/>
        <w:autoSpaceDE/>
        <w:autoSpaceDN/>
        <w:adjustRightInd/>
        <w:textAlignment w:val="auto"/>
        <w:rPr>
          <w:ins w:id="3138" w:author="An Phuc Cao" w:date="2024-10-25T11:11:00Z" w16du:dateUtc="2024-10-25T04:11:00Z"/>
          <w:rFonts w:ascii="Arial" w:hAnsi="Arial" w:cs="Arial"/>
          <w:iCs/>
          <w:sz w:val="20"/>
        </w:rPr>
      </w:pPr>
      <w:ins w:id="3139" w:author="An Phuc Cao" w:date="2024-10-25T11:11:00Z" w16du:dateUtc="2024-10-25T04:11:00Z">
        <w:r>
          <w:rPr>
            <w:rFonts w:ascii="Arial" w:hAnsi="Arial" w:cs="Arial"/>
            <w:iCs/>
            <w:sz w:val="20"/>
          </w:rPr>
          <w:br w:type="page"/>
        </w:r>
      </w:ins>
    </w:p>
    <w:p w14:paraId="10CC940D" w14:textId="77777777" w:rsidR="0002013D" w:rsidRDefault="0002013D" w:rsidP="00050A7A">
      <w:pPr>
        <w:overflowPunct/>
        <w:autoSpaceDE/>
        <w:autoSpaceDN/>
        <w:adjustRightInd/>
        <w:textAlignment w:val="auto"/>
        <w:rPr>
          <w:ins w:id="3140" w:author="An Phuc Cao" w:date="2024-10-25T11:11:00Z" w16du:dateUtc="2024-10-25T04:11:00Z"/>
          <w:rFonts w:ascii="Arial" w:hAnsi="Arial" w:cs="Arial"/>
          <w:iCs/>
          <w:sz w:val="20"/>
        </w:rPr>
      </w:pPr>
    </w:p>
    <w:p w14:paraId="45AF0D01" w14:textId="77777777" w:rsidR="00E07715" w:rsidRDefault="00E07715" w:rsidP="00050A7A">
      <w:pPr>
        <w:overflowPunct/>
        <w:autoSpaceDE/>
        <w:autoSpaceDN/>
        <w:adjustRightInd/>
        <w:textAlignment w:val="auto"/>
        <w:rPr>
          <w:ins w:id="3141" w:author="An Phuc Cao" w:date="2024-10-25T11:11:00Z" w16du:dateUtc="2024-10-25T04:11:00Z"/>
          <w:rFonts w:ascii="Arial" w:hAnsi="Arial" w:cs="Arial"/>
          <w:iCs/>
          <w:sz w:val="20"/>
        </w:rPr>
      </w:pPr>
    </w:p>
    <w:p w14:paraId="6BEA3CE7" w14:textId="77777777" w:rsidR="00E07715" w:rsidRPr="00826313" w:rsidRDefault="00E07715" w:rsidP="00E07715">
      <w:pPr>
        <w:rPr>
          <w:ins w:id="3142" w:author="An Phuc Cao" w:date="2024-10-25T11:11:00Z" w16du:dateUtc="2024-10-25T04:11:00Z"/>
          <w:rFonts w:ascii="Arial" w:hAnsi="Arial" w:cs="Arial"/>
          <w:b/>
          <w:sz w:val="20"/>
        </w:rPr>
      </w:pPr>
      <w:ins w:id="3143" w:author="An Phuc Cao" w:date="2024-10-25T11:11:00Z" w16du:dateUtc="2024-10-25T04:11:00Z">
        <w:r w:rsidRPr="00826313">
          <w:rPr>
            <w:rFonts w:ascii="Arial" w:hAnsi="Arial" w:cs="Arial"/>
            <w:b/>
            <w:sz w:val="20"/>
          </w:rPr>
          <w:t xml:space="preserve">1. </w:t>
        </w:r>
        <w:r w:rsidRPr="00826313">
          <w:rPr>
            <w:rFonts w:ascii="Arial" w:hAnsi="Arial" w:cs="Arial"/>
            <w:b/>
            <w:sz w:val="20"/>
          </w:rPr>
          <w:tab/>
          <w:t xml:space="preserve">COMPANY INFORMATION </w:t>
        </w:r>
        <w:r w:rsidRPr="00826313">
          <w:rPr>
            <w:rFonts w:ascii="Arial" w:hAnsi="Arial" w:cs="Arial"/>
            <w:bCs/>
            <w:sz w:val="20"/>
          </w:rPr>
          <w:t>(continued)</w:t>
        </w:r>
      </w:ins>
    </w:p>
    <w:p w14:paraId="0378CA53" w14:textId="77777777" w:rsidR="00E07715" w:rsidRDefault="00E07715" w:rsidP="00050A7A">
      <w:pPr>
        <w:overflowPunct/>
        <w:autoSpaceDE/>
        <w:autoSpaceDN/>
        <w:adjustRightInd/>
        <w:textAlignment w:val="auto"/>
        <w:rPr>
          <w:ins w:id="3144" w:author="An Phuc Cao" w:date="2024-10-25T11:12:00Z" w16du:dateUtc="2024-10-25T04:12:00Z"/>
          <w:rFonts w:ascii="Arial" w:hAnsi="Arial" w:cs="Arial"/>
          <w:iCs/>
          <w:sz w:val="20"/>
        </w:rPr>
      </w:pPr>
    </w:p>
    <w:p w14:paraId="30B7BCEE" w14:textId="67C61A20" w:rsidR="00107763" w:rsidRPr="00107763" w:rsidRDefault="00107763">
      <w:pPr>
        <w:overflowPunct/>
        <w:autoSpaceDE/>
        <w:autoSpaceDN/>
        <w:adjustRightInd/>
        <w:ind w:left="360" w:firstLine="360"/>
        <w:textAlignment w:val="auto"/>
        <w:rPr>
          <w:ins w:id="3145" w:author="An Phuc Cao" w:date="2024-10-25T11:11:00Z" w16du:dateUtc="2024-10-25T04:11:00Z"/>
          <w:rFonts w:ascii="Arial" w:hAnsi="Arial" w:cs="Arial"/>
          <w:b/>
          <w:bCs/>
          <w:i/>
          <w:sz w:val="20"/>
          <w:rPrChange w:id="3146" w:author="An Phuc Cao" w:date="2024-10-25T11:12:00Z" w16du:dateUtc="2024-10-25T04:12:00Z">
            <w:rPr>
              <w:ins w:id="3147" w:author="An Phuc Cao" w:date="2024-10-25T11:11:00Z" w16du:dateUtc="2024-10-25T04:11:00Z"/>
              <w:rFonts w:ascii="Arial" w:hAnsi="Arial" w:cs="Arial"/>
              <w:iCs/>
              <w:sz w:val="20"/>
            </w:rPr>
          </w:rPrChange>
        </w:rPr>
        <w:pPrChange w:id="3148" w:author="An Phuc Cao" w:date="2024-10-25T11:12:00Z" w16du:dateUtc="2024-10-25T04:12:00Z">
          <w:pPr>
            <w:overflowPunct/>
            <w:autoSpaceDE/>
            <w:autoSpaceDN/>
            <w:adjustRightInd/>
            <w:textAlignment w:val="auto"/>
          </w:pPr>
        </w:pPrChange>
      </w:pPr>
      <w:ins w:id="3149" w:author="An Phuc Cao" w:date="2024-10-25T11:12:00Z" w16du:dateUtc="2024-10-25T04:12:00Z">
        <w:r w:rsidRPr="00107763">
          <w:rPr>
            <w:rFonts w:ascii="Arial" w:hAnsi="Arial" w:cs="Arial"/>
            <w:b/>
            <w:bCs/>
            <w:i/>
            <w:sz w:val="20"/>
            <w:rPrChange w:id="3150" w:author="An Phuc Cao" w:date="2024-10-25T11:12:00Z" w16du:dateUtc="2024-10-25T04:12:00Z">
              <w:rPr>
                <w:rFonts w:ascii="Arial" w:hAnsi="Arial" w:cs="Arial"/>
                <w:iCs/>
                <w:sz w:val="20"/>
              </w:rPr>
            </w:rPrChange>
          </w:rPr>
          <w:t>Subsudiary</w:t>
        </w:r>
      </w:ins>
    </w:p>
    <w:p w14:paraId="4B4904F8" w14:textId="77777777" w:rsidR="00E07715" w:rsidRPr="00826313" w:rsidRDefault="00E07715" w:rsidP="00050A7A">
      <w:pPr>
        <w:overflowPunct/>
        <w:autoSpaceDE/>
        <w:autoSpaceDN/>
        <w:adjustRightInd/>
        <w:textAlignment w:val="auto"/>
        <w:rPr>
          <w:rFonts w:ascii="Arial" w:hAnsi="Arial" w:cs="Arial"/>
          <w:iCs/>
          <w:sz w:val="20"/>
        </w:rPr>
      </w:pPr>
    </w:p>
    <w:p w14:paraId="760A362D" w14:textId="74E49812" w:rsidR="002012EC" w:rsidRPr="00826313" w:rsidRDefault="002012EC" w:rsidP="002012EC">
      <w:pPr>
        <w:widowControl w:val="0"/>
        <w:ind w:left="709"/>
        <w:jc w:val="both"/>
        <w:rPr>
          <w:rFonts w:ascii="Arial" w:hAnsi="Arial" w:cs="Arial"/>
          <w:iCs/>
          <w:sz w:val="20"/>
        </w:rPr>
      </w:pPr>
      <w:r w:rsidRPr="00826313">
        <w:rPr>
          <w:rFonts w:ascii="Arial" w:hAnsi="Arial" w:cs="Arial"/>
          <w:iCs/>
          <w:sz w:val="20"/>
        </w:rPr>
        <w:t xml:space="preserve">As at </w:t>
      </w:r>
      <w:r w:rsidR="005D26E2" w:rsidRPr="00826313">
        <w:rPr>
          <w:rFonts w:ascii="Arial" w:hAnsi="Arial" w:cs="Arial"/>
          <w:iCs/>
          <w:sz w:val="20"/>
        </w:rPr>
        <w:t>30 June 202</w:t>
      </w:r>
      <w:del w:id="3151" w:author="An Phuc Cao" w:date="2024-09-26T16:04:00Z" w16du:dateUtc="2024-09-26T09:04:00Z">
        <w:r w:rsidR="00F9427D" w:rsidDel="00F8665A">
          <w:rPr>
            <w:rFonts w:ascii="Arial" w:hAnsi="Arial" w:cs="Arial"/>
            <w:iCs/>
            <w:sz w:val="20"/>
          </w:rPr>
          <w:delText>3</w:delText>
        </w:r>
      </w:del>
      <w:ins w:id="3152" w:author="An Phuc Cao" w:date="2024-09-26T16:04:00Z" w16du:dateUtc="2024-09-26T09:04:00Z">
        <w:r w:rsidR="00F8665A">
          <w:rPr>
            <w:rFonts w:ascii="Arial" w:hAnsi="Arial" w:cs="Arial"/>
            <w:iCs/>
            <w:sz w:val="20"/>
          </w:rPr>
          <w:t>4</w:t>
        </w:r>
      </w:ins>
      <w:r w:rsidRPr="00826313">
        <w:rPr>
          <w:rFonts w:ascii="Arial" w:hAnsi="Arial" w:cs="Arial"/>
          <w:iCs/>
          <w:sz w:val="20"/>
        </w:rPr>
        <w:t xml:space="preserve">, the Company </w:t>
      </w:r>
      <w:r w:rsidR="00E374F8" w:rsidRPr="00826313">
        <w:rPr>
          <w:rFonts w:ascii="Arial" w:hAnsi="Arial" w:cs="Arial"/>
          <w:iCs/>
          <w:sz w:val="20"/>
        </w:rPr>
        <w:t xml:space="preserve">has </w:t>
      </w:r>
      <w:r w:rsidR="00F9427D" w:rsidRPr="00D57CA3">
        <w:rPr>
          <w:rFonts w:ascii="Arial" w:hAnsi="Arial" w:cs="Arial"/>
          <w:iCs/>
          <w:sz w:val="20"/>
          <w:highlight w:val="yellow"/>
        </w:rPr>
        <w:t>two</w:t>
      </w:r>
      <w:r w:rsidRPr="00D57CA3">
        <w:rPr>
          <w:rFonts w:ascii="Arial" w:hAnsi="Arial" w:cs="Arial"/>
          <w:iCs/>
          <w:sz w:val="20"/>
          <w:highlight w:val="yellow"/>
        </w:rPr>
        <w:t xml:space="preserve"> (0</w:t>
      </w:r>
      <w:r w:rsidR="00860467" w:rsidRPr="00D57CA3">
        <w:rPr>
          <w:rFonts w:ascii="Arial" w:hAnsi="Arial" w:cs="Arial"/>
          <w:iCs/>
          <w:sz w:val="20"/>
          <w:highlight w:val="yellow"/>
        </w:rPr>
        <w:t>2</w:t>
      </w:r>
      <w:r w:rsidRPr="00D57CA3">
        <w:rPr>
          <w:rFonts w:ascii="Arial" w:hAnsi="Arial" w:cs="Arial"/>
          <w:iCs/>
          <w:sz w:val="20"/>
          <w:highlight w:val="yellow"/>
        </w:rPr>
        <w:t>)</w:t>
      </w:r>
      <w:r w:rsidRPr="00826313">
        <w:rPr>
          <w:rFonts w:ascii="Arial" w:hAnsi="Arial" w:cs="Arial"/>
          <w:iCs/>
          <w:sz w:val="20"/>
        </w:rPr>
        <w:t xml:space="preserve"> directly owned </w:t>
      </w:r>
      <w:r w:rsidR="00E374F8" w:rsidRPr="00826313">
        <w:rPr>
          <w:rFonts w:ascii="Arial" w:hAnsi="Arial" w:cs="Arial"/>
          <w:iCs/>
          <w:sz w:val="20"/>
        </w:rPr>
        <w:t xml:space="preserve">subsidiary </w:t>
      </w:r>
      <w:r w:rsidRPr="00826313">
        <w:rPr>
          <w:rFonts w:ascii="Arial" w:hAnsi="Arial" w:cs="Arial"/>
          <w:iCs/>
          <w:sz w:val="20"/>
        </w:rPr>
        <w:t>as follow</w:t>
      </w:r>
      <w:r w:rsidR="00252BBB" w:rsidRPr="00826313">
        <w:rPr>
          <w:rFonts w:ascii="Arial" w:hAnsi="Arial" w:cs="Arial"/>
          <w:iCs/>
          <w:sz w:val="20"/>
        </w:rPr>
        <w:t>s</w:t>
      </w:r>
      <w:r w:rsidRPr="00826313">
        <w:rPr>
          <w:rFonts w:ascii="Arial" w:hAnsi="Arial" w:cs="Arial"/>
          <w:iCs/>
          <w:sz w:val="20"/>
        </w:rPr>
        <w:t>:</w:t>
      </w:r>
    </w:p>
    <w:p w14:paraId="00CD4C72" w14:textId="77777777" w:rsidR="002012EC" w:rsidRPr="00826313" w:rsidRDefault="002012EC" w:rsidP="002012EC">
      <w:pPr>
        <w:widowControl w:val="0"/>
        <w:ind w:left="709"/>
        <w:jc w:val="both"/>
        <w:rPr>
          <w:rFonts w:ascii="Arial" w:hAnsi="Arial" w:cs="Arial"/>
          <w:iCs/>
          <w:sz w:val="20"/>
        </w:rPr>
      </w:pPr>
    </w:p>
    <w:tbl>
      <w:tblPr>
        <w:tblStyle w:val="TableGrid"/>
        <w:tblW w:w="832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1929"/>
        <w:gridCol w:w="2266"/>
        <w:gridCol w:w="1716"/>
        <w:gridCol w:w="1152"/>
      </w:tblGrid>
      <w:tr w:rsidR="00B004FF" w:rsidRPr="00826313" w14:paraId="26832FD5" w14:textId="77777777" w:rsidTr="00D57CA3">
        <w:tc>
          <w:tcPr>
            <w:tcW w:w="1258" w:type="dxa"/>
            <w:vAlign w:val="bottom"/>
          </w:tcPr>
          <w:p w14:paraId="5EFA5AB3" w14:textId="77777777" w:rsidR="002012EC" w:rsidRPr="0078764F" w:rsidRDefault="002012EC" w:rsidP="00582F7F">
            <w:pPr>
              <w:pStyle w:val="BodyText"/>
              <w:pBdr>
                <w:bottom w:val="single" w:sz="4" w:space="1" w:color="auto"/>
              </w:pBdr>
              <w:ind w:left="-119"/>
              <w:jc w:val="left"/>
              <w:rPr>
                <w:rFonts w:ascii="Arial" w:hAnsi="Arial" w:cs="Arial"/>
                <w:sz w:val="20"/>
              </w:rPr>
            </w:pPr>
            <w:r w:rsidRPr="0078764F">
              <w:rPr>
                <w:rFonts w:ascii="Arial" w:hAnsi="Arial" w:cs="Arial"/>
                <w:sz w:val="20"/>
              </w:rPr>
              <w:t>Company name</w:t>
            </w:r>
          </w:p>
        </w:tc>
        <w:tc>
          <w:tcPr>
            <w:tcW w:w="1929" w:type="dxa"/>
            <w:vAlign w:val="bottom"/>
          </w:tcPr>
          <w:p w14:paraId="45766217" w14:textId="77777777" w:rsidR="002012EC" w:rsidRPr="0078764F" w:rsidRDefault="002012EC" w:rsidP="006C2AA0">
            <w:pPr>
              <w:pStyle w:val="BodyText"/>
              <w:pBdr>
                <w:bottom w:val="single" w:sz="4" w:space="1" w:color="auto"/>
              </w:pBdr>
              <w:ind w:left="-65"/>
              <w:jc w:val="left"/>
              <w:rPr>
                <w:rFonts w:ascii="Arial" w:hAnsi="Arial" w:cs="Arial"/>
                <w:sz w:val="20"/>
              </w:rPr>
            </w:pPr>
            <w:r w:rsidRPr="0078764F">
              <w:rPr>
                <w:rFonts w:ascii="Arial" w:hAnsi="Arial" w:cs="Arial"/>
                <w:sz w:val="20"/>
              </w:rPr>
              <w:t>Established under</w:t>
            </w:r>
          </w:p>
        </w:tc>
        <w:tc>
          <w:tcPr>
            <w:tcW w:w="2266" w:type="dxa"/>
            <w:vAlign w:val="bottom"/>
          </w:tcPr>
          <w:p w14:paraId="699DE239" w14:textId="77777777" w:rsidR="002012EC" w:rsidRPr="0078764F" w:rsidRDefault="002012EC" w:rsidP="006C2AA0">
            <w:pPr>
              <w:pStyle w:val="BodyText"/>
              <w:pBdr>
                <w:bottom w:val="single" w:sz="4" w:space="1" w:color="auto"/>
              </w:pBdr>
              <w:ind w:left="-65"/>
              <w:jc w:val="left"/>
              <w:rPr>
                <w:rFonts w:ascii="Arial" w:hAnsi="Arial" w:cs="Arial"/>
                <w:sz w:val="20"/>
              </w:rPr>
            </w:pPr>
            <w:r w:rsidRPr="0078764F">
              <w:rPr>
                <w:rFonts w:ascii="Arial" w:hAnsi="Arial" w:cs="Arial"/>
                <w:sz w:val="20"/>
              </w:rPr>
              <w:t>Business sector</w:t>
            </w:r>
          </w:p>
        </w:tc>
        <w:tc>
          <w:tcPr>
            <w:tcW w:w="1716" w:type="dxa"/>
            <w:vAlign w:val="bottom"/>
          </w:tcPr>
          <w:p w14:paraId="48AEF081" w14:textId="77777777" w:rsidR="00B004FF" w:rsidRDefault="002012EC" w:rsidP="00D57CA3">
            <w:pPr>
              <w:pStyle w:val="BodyText"/>
              <w:pBdr>
                <w:bottom w:val="single" w:sz="4" w:space="1" w:color="auto"/>
              </w:pBdr>
              <w:ind w:left="-65"/>
              <w:jc w:val="right"/>
              <w:rPr>
                <w:ins w:id="3153" w:author="An Phuc Cao" w:date="2024-09-26T16:07:00Z" w16du:dateUtc="2024-09-26T09:07:00Z"/>
                <w:rFonts w:ascii="Arial" w:hAnsi="Arial" w:cs="Arial"/>
                <w:sz w:val="20"/>
              </w:rPr>
            </w:pPr>
            <w:r w:rsidRPr="0078764F">
              <w:rPr>
                <w:rFonts w:ascii="Arial" w:hAnsi="Arial" w:cs="Arial"/>
                <w:sz w:val="20"/>
              </w:rPr>
              <w:t>Charter capital</w:t>
            </w:r>
          </w:p>
          <w:p w14:paraId="68FC84B0" w14:textId="63BBBB1A" w:rsidR="002012EC" w:rsidRPr="0078764F" w:rsidRDefault="00B004FF" w:rsidP="00D57CA3">
            <w:pPr>
              <w:pStyle w:val="BodyText"/>
              <w:pBdr>
                <w:bottom w:val="single" w:sz="4" w:space="1" w:color="auto"/>
              </w:pBdr>
              <w:ind w:left="-65"/>
              <w:jc w:val="right"/>
              <w:rPr>
                <w:rFonts w:ascii="Arial" w:hAnsi="Arial" w:cs="Arial"/>
                <w:sz w:val="20"/>
              </w:rPr>
            </w:pPr>
            <w:ins w:id="3154" w:author="An Phuc Cao" w:date="2024-09-26T16:07:00Z" w16du:dateUtc="2024-09-26T09:07:00Z">
              <w:r>
                <w:rPr>
                  <w:rFonts w:ascii="Arial" w:hAnsi="Arial" w:cs="Arial"/>
                  <w:sz w:val="20"/>
                </w:rPr>
                <w:t>VND</w:t>
              </w:r>
            </w:ins>
            <w:r w:rsidR="002012EC" w:rsidRPr="0078764F">
              <w:rPr>
                <w:rFonts w:ascii="Arial" w:hAnsi="Arial" w:cs="Arial"/>
                <w:sz w:val="20"/>
              </w:rPr>
              <w:t xml:space="preserve"> </w:t>
            </w:r>
          </w:p>
        </w:tc>
        <w:tc>
          <w:tcPr>
            <w:tcW w:w="1152" w:type="dxa"/>
            <w:vAlign w:val="bottom"/>
          </w:tcPr>
          <w:p w14:paraId="3A7B47ED" w14:textId="2D6DC57F" w:rsidR="002012EC" w:rsidRPr="003A62E0" w:rsidRDefault="0004168C" w:rsidP="00D57CA3">
            <w:pPr>
              <w:pStyle w:val="BodyText"/>
              <w:pBdr>
                <w:bottom w:val="single" w:sz="4" w:space="1" w:color="auto"/>
              </w:pBdr>
              <w:ind w:left="-65"/>
              <w:jc w:val="right"/>
              <w:rPr>
                <w:rFonts w:ascii="Arial" w:hAnsi="Arial" w:cs="Arial"/>
                <w:sz w:val="20"/>
              </w:rPr>
            </w:pPr>
            <w:ins w:id="3155" w:author="An Phuc Cao" w:date="2024-09-26T16:09:00Z" w16du:dateUtc="2024-09-26T09:09:00Z">
              <w:r w:rsidRPr="003A62E0">
                <w:rPr>
                  <w:rFonts w:ascii="Arial" w:hAnsi="Arial" w:cs="Arial"/>
                  <w:sz w:val="20"/>
                  <w:rPrChange w:id="3156" w:author="An Phuc Cao" w:date="2024-09-26T16:09:00Z" w16du:dateUtc="2024-09-26T09:09:00Z">
                    <w:rPr>
                      <w:rFonts w:ascii="Arial" w:hAnsi="Arial" w:cs="Arial"/>
                      <w:sz w:val="19"/>
                      <w:szCs w:val="19"/>
                    </w:rPr>
                  </w:rPrChange>
                </w:rPr>
                <w:t>% holding</w:t>
              </w:r>
              <w:r w:rsidRPr="003A62E0" w:rsidDel="0004168C">
                <w:rPr>
                  <w:rFonts w:ascii="Arial" w:hAnsi="Arial" w:cs="Arial"/>
                  <w:sz w:val="20"/>
                </w:rPr>
                <w:t xml:space="preserve"> </w:t>
              </w:r>
            </w:ins>
            <w:del w:id="3157" w:author="An Phuc Cao" w:date="2024-09-26T16:09:00Z" w16du:dateUtc="2024-09-26T09:09:00Z">
              <w:r w:rsidR="004D4D8A" w:rsidRPr="003A62E0" w:rsidDel="0004168C">
                <w:rPr>
                  <w:rFonts w:ascii="Arial" w:hAnsi="Arial" w:cs="Arial"/>
                  <w:sz w:val="20"/>
                </w:rPr>
                <w:delText>Owner</w:delText>
              </w:r>
            </w:del>
            <w:del w:id="3158" w:author="An Phuc Cao" w:date="2024-09-26T16:07:00Z" w16du:dateUtc="2024-09-26T09:07:00Z">
              <w:r w:rsidR="004D4D8A" w:rsidRPr="003A62E0" w:rsidDel="00B004FF">
                <w:rPr>
                  <w:rFonts w:ascii="Arial" w:hAnsi="Arial" w:cs="Arial"/>
                  <w:sz w:val="20"/>
                </w:rPr>
                <w:delText>ship percentage</w:delText>
              </w:r>
            </w:del>
          </w:p>
        </w:tc>
      </w:tr>
      <w:tr w:rsidR="00B004FF" w:rsidRPr="00826313" w14:paraId="400A15E5" w14:textId="77777777" w:rsidTr="00F23590">
        <w:tc>
          <w:tcPr>
            <w:tcW w:w="1258" w:type="dxa"/>
          </w:tcPr>
          <w:p w14:paraId="11CEC4F7" w14:textId="794193F8" w:rsidR="00CB225E" w:rsidRPr="00826313" w:rsidRDefault="00CB225E" w:rsidP="00CB225E">
            <w:pPr>
              <w:pStyle w:val="BodyText"/>
              <w:spacing w:before="120"/>
              <w:ind w:left="-119"/>
              <w:jc w:val="left"/>
              <w:rPr>
                <w:rFonts w:ascii="Arial" w:hAnsi="Arial" w:cs="Arial"/>
                <w:i w:val="0"/>
                <w:iCs/>
                <w:sz w:val="20"/>
              </w:rPr>
            </w:pPr>
            <w:r w:rsidRPr="00575F23">
              <w:rPr>
                <w:rFonts w:ascii="Arial" w:hAnsi="Arial" w:cs="Arial"/>
                <w:i w:val="0"/>
                <w:iCs/>
                <w:sz w:val="20"/>
              </w:rPr>
              <w:t>Finhay Viet Nam Service and Distribution Company Limited</w:t>
            </w:r>
          </w:p>
        </w:tc>
        <w:tc>
          <w:tcPr>
            <w:tcW w:w="1929" w:type="dxa"/>
          </w:tcPr>
          <w:p w14:paraId="4466EF41" w14:textId="3AEF9294" w:rsidR="00CB225E" w:rsidRPr="00826313" w:rsidRDefault="00CB225E" w:rsidP="00CB225E">
            <w:pPr>
              <w:pStyle w:val="BodyText"/>
              <w:spacing w:before="120"/>
              <w:jc w:val="left"/>
              <w:rPr>
                <w:rFonts w:ascii="Arial" w:hAnsi="Arial" w:cs="Arial"/>
                <w:i w:val="0"/>
                <w:iCs/>
                <w:sz w:val="20"/>
              </w:rPr>
            </w:pPr>
            <w:r w:rsidRPr="00B76088">
              <w:rPr>
                <w:rFonts w:ascii="Arial" w:hAnsi="Arial" w:cs="Arial"/>
                <w:i w:val="0"/>
                <w:iCs/>
                <w:sz w:val="20"/>
              </w:rPr>
              <w:t xml:space="preserve">Operating License No. 0109122447 issued by Hanoi Department of Planning and Investment dated </w:t>
            </w:r>
            <w:r>
              <w:rPr>
                <w:rFonts w:ascii="Arial" w:hAnsi="Arial" w:cs="Arial"/>
                <w:i w:val="0"/>
                <w:iCs/>
                <w:sz w:val="20"/>
              </w:rPr>
              <w:t>19 March 2022</w:t>
            </w:r>
          </w:p>
        </w:tc>
        <w:tc>
          <w:tcPr>
            <w:tcW w:w="2266" w:type="dxa"/>
          </w:tcPr>
          <w:p w14:paraId="3BF55AF1" w14:textId="3D2A14B7" w:rsidR="00CB225E" w:rsidRPr="00826313" w:rsidRDefault="00CB225E" w:rsidP="00CB225E">
            <w:pPr>
              <w:pStyle w:val="BodyText"/>
              <w:spacing w:before="120"/>
              <w:jc w:val="left"/>
              <w:rPr>
                <w:rFonts w:ascii="Arial" w:hAnsi="Arial" w:cs="Arial"/>
                <w:i w:val="0"/>
                <w:iCs/>
                <w:sz w:val="20"/>
              </w:rPr>
            </w:pPr>
            <w:r>
              <w:rPr>
                <w:rFonts w:ascii="Arial" w:hAnsi="Arial" w:cs="Arial"/>
                <w:i w:val="0"/>
                <w:iCs/>
                <w:sz w:val="20"/>
              </w:rPr>
              <w:t>I</w:t>
            </w:r>
            <w:r w:rsidRPr="00AE5EA0">
              <w:rPr>
                <w:rFonts w:ascii="Arial" w:hAnsi="Arial" w:cs="Arial"/>
                <w:i w:val="0"/>
                <w:iCs/>
                <w:sz w:val="20"/>
              </w:rPr>
              <w:t>nsurance agen</w:t>
            </w:r>
            <w:r>
              <w:rPr>
                <w:rFonts w:ascii="Arial" w:hAnsi="Arial" w:cs="Arial"/>
                <w:i w:val="0"/>
                <w:iCs/>
                <w:sz w:val="20"/>
              </w:rPr>
              <w:t xml:space="preserve">cy, </w:t>
            </w:r>
            <w:r w:rsidRPr="00AE5EA0">
              <w:rPr>
                <w:rFonts w:ascii="Arial" w:hAnsi="Arial" w:cs="Arial"/>
                <w:i w:val="0"/>
                <w:iCs/>
                <w:sz w:val="20"/>
              </w:rPr>
              <w:t>broker and gold trad</w:t>
            </w:r>
            <w:r>
              <w:rPr>
                <w:rFonts w:ascii="Arial" w:hAnsi="Arial" w:cs="Arial"/>
                <w:i w:val="0"/>
                <w:iCs/>
                <w:sz w:val="20"/>
              </w:rPr>
              <w:t>ing</w:t>
            </w:r>
          </w:p>
        </w:tc>
        <w:tc>
          <w:tcPr>
            <w:tcW w:w="1716" w:type="dxa"/>
          </w:tcPr>
          <w:p w14:paraId="4EAEB095" w14:textId="1AEF6CA3" w:rsidR="00CB225E" w:rsidRPr="00826313" w:rsidRDefault="00CB225E" w:rsidP="00F23590">
            <w:pPr>
              <w:pStyle w:val="BodyText"/>
              <w:spacing w:before="120"/>
              <w:ind w:left="-39"/>
              <w:jc w:val="right"/>
              <w:rPr>
                <w:rFonts w:ascii="Arial" w:hAnsi="Arial" w:cs="Arial"/>
                <w:i w:val="0"/>
                <w:iCs/>
                <w:sz w:val="20"/>
              </w:rPr>
            </w:pPr>
            <w:r>
              <w:rPr>
                <w:rFonts w:ascii="Arial" w:hAnsi="Arial" w:cs="Arial"/>
                <w:i w:val="0"/>
                <w:iCs/>
                <w:sz w:val="20"/>
              </w:rPr>
              <w:t>440,</w:t>
            </w:r>
            <w:r w:rsidRPr="007311B3">
              <w:rPr>
                <w:rFonts w:ascii="Arial" w:hAnsi="Arial" w:cs="Arial"/>
                <w:i w:val="0"/>
                <w:iCs/>
                <w:sz w:val="20"/>
              </w:rPr>
              <w:t>000</w:t>
            </w:r>
            <w:r>
              <w:rPr>
                <w:rFonts w:ascii="Arial" w:hAnsi="Arial" w:cs="Arial"/>
                <w:i w:val="0"/>
                <w:iCs/>
                <w:sz w:val="20"/>
              </w:rPr>
              <w:t>,</w:t>
            </w:r>
            <w:r w:rsidRPr="007311B3">
              <w:rPr>
                <w:rFonts w:ascii="Arial" w:hAnsi="Arial" w:cs="Arial"/>
                <w:i w:val="0"/>
                <w:iCs/>
                <w:sz w:val="20"/>
              </w:rPr>
              <w:t>000</w:t>
            </w:r>
            <w:r>
              <w:rPr>
                <w:rFonts w:ascii="Arial" w:hAnsi="Arial" w:cs="Arial"/>
                <w:i w:val="0"/>
                <w:iCs/>
                <w:sz w:val="20"/>
              </w:rPr>
              <w:t>,</w:t>
            </w:r>
            <w:r w:rsidRPr="007311B3">
              <w:rPr>
                <w:rFonts w:ascii="Arial" w:hAnsi="Arial" w:cs="Arial"/>
                <w:i w:val="0"/>
                <w:iCs/>
                <w:sz w:val="20"/>
              </w:rPr>
              <w:t>000</w:t>
            </w:r>
            <w:del w:id="3159" w:author="An Phuc Cao" w:date="2024-09-26T16:04:00Z" w16du:dateUtc="2024-09-26T09:04:00Z">
              <w:r w:rsidRPr="007311B3" w:rsidDel="001E4382">
                <w:rPr>
                  <w:rFonts w:ascii="Arial" w:hAnsi="Arial" w:cs="Arial"/>
                  <w:i w:val="0"/>
                  <w:iCs/>
                  <w:sz w:val="20"/>
                </w:rPr>
                <w:delText xml:space="preserve"> VND</w:delText>
              </w:r>
            </w:del>
          </w:p>
        </w:tc>
        <w:tc>
          <w:tcPr>
            <w:tcW w:w="1152" w:type="dxa"/>
          </w:tcPr>
          <w:p w14:paraId="1EB92696" w14:textId="53EDB56A" w:rsidR="00CB225E" w:rsidRPr="00826313" w:rsidRDefault="00CB225E" w:rsidP="00CB225E">
            <w:pPr>
              <w:pStyle w:val="BodyText"/>
              <w:spacing w:before="120"/>
              <w:ind w:left="-54"/>
              <w:jc w:val="right"/>
              <w:rPr>
                <w:rFonts w:ascii="Arial" w:hAnsi="Arial" w:cs="Arial"/>
                <w:i w:val="0"/>
                <w:iCs/>
                <w:sz w:val="20"/>
              </w:rPr>
            </w:pPr>
            <w:r w:rsidRPr="007311B3">
              <w:rPr>
                <w:rFonts w:ascii="Arial" w:hAnsi="Arial" w:cs="Arial"/>
                <w:i w:val="0"/>
                <w:iCs/>
                <w:sz w:val="20"/>
              </w:rPr>
              <w:t>100%</w:t>
            </w:r>
          </w:p>
        </w:tc>
      </w:tr>
      <w:tr w:rsidR="00B004FF" w:rsidRPr="00826313" w14:paraId="5F0E6CD4" w14:textId="77777777" w:rsidTr="00F23590">
        <w:tc>
          <w:tcPr>
            <w:tcW w:w="1258" w:type="dxa"/>
          </w:tcPr>
          <w:p w14:paraId="73DCEBFF" w14:textId="6155757A" w:rsidR="00CB225E" w:rsidRPr="00826313" w:rsidRDefault="00CB225E" w:rsidP="00CB225E">
            <w:pPr>
              <w:pStyle w:val="BodyText"/>
              <w:spacing w:before="120"/>
              <w:ind w:left="-119"/>
              <w:jc w:val="left"/>
              <w:rPr>
                <w:rFonts w:ascii="Arial" w:hAnsi="Arial" w:cs="Arial"/>
                <w:i w:val="0"/>
                <w:iCs/>
                <w:sz w:val="20"/>
              </w:rPr>
            </w:pPr>
            <w:r>
              <w:rPr>
                <w:rFonts w:ascii="Arial" w:hAnsi="Arial" w:cs="Arial"/>
                <w:i w:val="0"/>
                <w:iCs/>
                <w:sz w:val="20"/>
              </w:rPr>
              <w:t>KCG Vietnam Investment Company Limited</w:t>
            </w:r>
          </w:p>
        </w:tc>
        <w:tc>
          <w:tcPr>
            <w:tcW w:w="1929" w:type="dxa"/>
          </w:tcPr>
          <w:p w14:paraId="7D567E3C" w14:textId="2688BE96" w:rsidR="00CB225E" w:rsidRPr="00826313" w:rsidRDefault="00CB225E" w:rsidP="00CB225E">
            <w:pPr>
              <w:pStyle w:val="BodyText"/>
              <w:spacing w:before="120"/>
              <w:jc w:val="left"/>
              <w:rPr>
                <w:rFonts w:ascii="Arial" w:hAnsi="Arial" w:cs="Arial"/>
                <w:i w:val="0"/>
                <w:iCs/>
                <w:sz w:val="20"/>
              </w:rPr>
            </w:pPr>
            <w:r w:rsidRPr="00B76088">
              <w:rPr>
                <w:rFonts w:ascii="Arial" w:hAnsi="Arial" w:cs="Arial"/>
                <w:i w:val="0"/>
                <w:iCs/>
                <w:sz w:val="20"/>
              </w:rPr>
              <w:t>Operating License No. 01</w:t>
            </w:r>
            <w:r>
              <w:rPr>
                <w:rFonts w:ascii="Arial" w:hAnsi="Arial" w:cs="Arial"/>
                <w:i w:val="0"/>
                <w:iCs/>
                <w:sz w:val="20"/>
              </w:rPr>
              <w:t>10142624</w:t>
            </w:r>
            <w:r w:rsidRPr="00B76088">
              <w:rPr>
                <w:rFonts w:ascii="Arial" w:hAnsi="Arial" w:cs="Arial"/>
                <w:i w:val="0"/>
                <w:iCs/>
                <w:sz w:val="20"/>
              </w:rPr>
              <w:t xml:space="preserve"> issued by Hanoi Department of Planning and Investment dated </w:t>
            </w:r>
            <w:r>
              <w:rPr>
                <w:rFonts w:ascii="Arial" w:hAnsi="Arial" w:cs="Arial"/>
                <w:i w:val="0"/>
                <w:iCs/>
                <w:sz w:val="20"/>
              </w:rPr>
              <w:t>06 October 2022</w:t>
            </w:r>
          </w:p>
        </w:tc>
        <w:tc>
          <w:tcPr>
            <w:tcW w:w="2266" w:type="dxa"/>
          </w:tcPr>
          <w:p w14:paraId="7A35B383" w14:textId="67043E3B" w:rsidR="00CB225E" w:rsidRPr="00826313" w:rsidRDefault="00CB225E" w:rsidP="00CB225E">
            <w:pPr>
              <w:pStyle w:val="BodyText"/>
              <w:spacing w:before="120"/>
              <w:jc w:val="left"/>
              <w:rPr>
                <w:rFonts w:ascii="Arial" w:hAnsi="Arial" w:cs="Arial"/>
                <w:i w:val="0"/>
                <w:iCs/>
                <w:sz w:val="20"/>
              </w:rPr>
            </w:pPr>
            <w:r w:rsidRPr="006078E7">
              <w:rPr>
                <w:rFonts w:ascii="Arial" w:hAnsi="Arial" w:cs="Arial"/>
                <w:i w:val="0"/>
                <w:iCs/>
                <w:sz w:val="20"/>
              </w:rPr>
              <w:t>Insurance agency and brokerage activities according to regulations of the Ministry of Finance and the State Securities Commission</w:t>
            </w:r>
          </w:p>
        </w:tc>
        <w:tc>
          <w:tcPr>
            <w:tcW w:w="1716" w:type="dxa"/>
          </w:tcPr>
          <w:p w14:paraId="7934A232" w14:textId="1402FA29" w:rsidR="00CB225E" w:rsidRPr="00826313" w:rsidRDefault="001E4382" w:rsidP="00F23590">
            <w:pPr>
              <w:pStyle w:val="BodyText"/>
              <w:spacing w:before="120"/>
              <w:ind w:left="-39"/>
              <w:jc w:val="right"/>
              <w:rPr>
                <w:rFonts w:ascii="Arial" w:hAnsi="Arial" w:cs="Arial"/>
                <w:i w:val="0"/>
                <w:iCs/>
                <w:sz w:val="20"/>
              </w:rPr>
            </w:pPr>
            <w:ins w:id="3160" w:author="An Phuc Cao" w:date="2024-09-26T16:04:00Z" w16du:dateUtc="2024-09-26T09:04:00Z">
              <w:r>
                <w:rPr>
                  <w:rFonts w:ascii="Arial" w:hAnsi="Arial" w:cs="Arial"/>
                  <w:i w:val="0"/>
                  <w:iCs/>
                  <w:sz w:val="20"/>
                </w:rPr>
                <w:t>20</w:t>
              </w:r>
            </w:ins>
            <w:del w:id="3161" w:author="An Phuc Cao" w:date="2024-09-26T16:04:00Z" w16du:dateUtc="2024-09-26T09:04:00Z">
              <w:r w:rsidR="00CB225E" w:rsidDel="001E4382">
                <w:rPr>
                  <w:rFonts w:ascii="Arial" w:hAnsi="Arial" w:cs="Arial"/>
                  <w:i w:val="0"/>
                  <w:iCs/>
                  <w:sz w:val="20"/>
                </w:rPr>
                <w:delText>15</w:delText>
              </w:r>
            </w:del>
            <w:r w:rsidR="00CB225E">
              <w:rPr>
                <w:rFonts w:ascii="Arial" w:hAnsi="Arial" w:cs="Arial"/>
                <w:i w:val="0"/>
                <w:iCs/>
                <w:sz w:val="20"/>
              </w:rPr>
              <w:t>,000,000</w:t>
            </w:r>
            <w:del w:id="3162" w:author="An Phuc Cao" w:date="2024-09-26T16:04:00Z" w16du:dateUtc="2024-09-26T09:04:00Z">
              <w:r w:rsidR="00CB225E" w:rsidDel="001E4382">
                <w:rPr>
                  <w:rFonts w:ascii="Arial" w:hAnsi="Arial" w:cs="Arial"/>
                  <w:i w:val="0"/>
                  <w:iCs/>
                  <w:sz w:val="20"/>
                </w:rPr>
                <w:delText xml:space="preserve"> VND</w:delText>
              </w:r>
            </w:del>
          </w:p>
        </w:tc>
        <w:tc>
          <w:tcPr>
            <w:tcW w:w="1152" w:type="dxa"/>
          </w:tcPr>
          <w:p w14:paraId="733F50DF" w14:textId="74361D9C" w:rsidR="00CB225E" w:rsidRPr="00826313" w:rsidRDefault="00CB225E" w:rsidP="00CB225E">
            <w:pPr>
              <w:pStyle w:val="BodyText"/>
              <w:spacing w:before="120"/>
              <w:ind w:left="-54"/>
              <w:jc w:val="right"/>
              <w:rPr>
                <w:rFonts w:ascii="Arial" w:hAnsi="Arial" w:cs="Arial"/>
                <w:i w:val="0"/>
                <w:iCs/>
                <w:sz w:val="20"/>
              </w:rPr>
            </w:pPr>
            <w:r>
              <w:rPr>
                <w:rFonts w:ascii="Arial" w:hAnsi="Arial" w:cs="Arial"/>
                <w:i w:val="0"/>
                <w:iCs/>
                <w:sz w:val="20"/>
              </w:rPr>
              <w:t>75%</w:t>
            </w:r>
          </w:p>
        </w:tc>
      </w:tr>
    </w:tbl>
    <w:p w14:paraId="5DF6BE04" w14:textId="77777777" w:rsidR="002012EC" w:rsidRPr="00826313" w:rsidRDefault="002012EC" w:rsidP="002012EC"/>
    <w:p w14:paraId="1D3EE1D7" w14:textId="5DCC4C90" w:rsidR="002012EC" w:rsidRPr="00826313" w:rsidRDefault="00544BF3" w:rsidP="002012EC">
      <w:pPr>
        <w:widowControl w:val="0"/>
        <w:ind w:left="709"/>
        <w:jc w:val="both"/>
        <w:rPr>
          <w:rFonts w:ascii="Arial" w:hAnsi="Arial" w:cs="Arial"/>
          <w:iCs/>
          <w:sz w:val="20"/>
        </w:rPr>
      </w:pPr>
      <w:r w:rsidRPr="00826313">
        <w:rPr>
          <w:rFonts w:ascii="Arial" w:hAnsi="Arial" w:cs="Arial"/>
          <w:iCs/>
          <w:sz w:val="20"/>
        </w:rPr>
        <w:t>and</w:t>
      </w:r>
      <w:r w:rsidR="002012EC" w:rsidRPr="00826313">
        <w:rPr>
          <w:rFonts w:ascii="Arial" w:hAnsi="Arial" w:cs="Arial"/>
          <w:iCs/>
          <w:sz w:val="20"/>
        </w:rPr>
        <w:t xml:space="preserve"> </w:t>
      </w:r>
      <w:r w:rsidR="00F23590" w:rsidRPr="00D57CA3">
        <w:rPr>
          <w:rFonts w:ascii="Arial" w:hAnsi="Arial" w:cs="Arial"/>
          <w:iCs/>
          <w:sz w:val="20"/>
          <w:highlight w:val="yellow"/>
        </w:rPr>
        <w:t>two</w:t>
      </w:r>
      <w:r w:rsidR="002012EC" w:rsidRPr="00D57CA3">
        <w:rPr>
          <w:rFonts w:ascii="Arial" w:hAnsi="Arial" w:cs="Arial"/>
          <w:iCs/>
          <w:sz w:val="20"/>
          <w:highlight w:val="yellow"/>
        </w:rPr>
        <w:t xml:space="preserve"> (0</w:t>
      </w:r>
      <w:r w:rsidR="00F23590" w:rsidRPr="00D57CA3">
        <w:rPr>
          <w:rFonts w:ascii="Arial" w:hAnsi="Arial" w:cs="Arial"/>
          <w:iCs/>
          <w:sz w:val="20"/>
          <w:highlight w:val="yellow"/>
        </w:rPr>
        <w:t>2</w:t>
      </w:r>
      <w:r w:rsidR="002012EC" w:rsidRPr="00D57CA3">
        <w:rPr>
          <w:rFonts w:ascii="Arial" w:hAnsi="Arial" w:cs="Arial"/>
          <w:iCs/>
          <w:sz w:val="20"/>
          <w:highlight w:val="yellow"/>
        </w:rPr>
        <w:t>)</w:t>
      </w:r>
      <w:r w:rsidR="002012EC" w:rsidRPr="00826313">
        <w:rPr>
          <w:rFonts w:ascii="Arial" w:hAnsi="Arial" w:cs="Arial"/>
          <w:iCs/>
          <w:sz w:val="20"/>
        </w:rPr>
        <w:t xml:space="preserve"> indirectly owned </w:t>
      </w:r>
      <w:r w:rsidR="00D57CA3" w:rsidRPr="00826313">
        <w:rPr>
          <w:rFonts w:ascii="Arial" w:hAnsi="Arial" w:cs="Arial"/>
          <w:iCs/>
          <w:sz w:val="20"/>
        </w:rPr>
        <w:t>subsidiaries</w:t>
      </w:r>
      <w:r w:rsidRPr="00826313">
        <w:rPr>
          <w:rFonts w:ascii="Arial" w:hAnsi="Arial" w:cs="Arial"/>
          <w:iCs/>
          <w:sz w:val="20"/>
        </w:rPr>
        <w:t xml:space="preserve"> </w:t>
      </w:r>
      <w:r w:rsidR="0051553C" w:rsidRPr="00826313">
        <w:rPr>
          <w:rFonts w:ascii="Arial" w:hAnsi="Arial" w:cs="Arial"/>
          <w:iCs/>
          <w:sz w:val="20"/>
        </w:rPr>
        <w:t>via</w:t>
      </w:r>
      <w:r w:rsidR="002012EC" w:rsidRPr="00826313">
        <w:rPr>
          <w:rFonts w:ascii="Arial" w:hAnsi="Arial" w:cs="Arial"/>
          <w:iCs/>
          <w:sz w:val="20"/>
        </w:rPr>
        <w:t xml:space="preserve"> Finhay Viet Nam Service and Distribution Company Limited as follow</w:t>
      </w:r>
      <w:r w:rsidR="00252BBB" w:rsidRPr="00826313">
        <w:rPr>
          <w:rFonts w:ascii="Arial" w:hAnsi="Arial" w:cs="Arial"/>
          <w:iCs/>
          <w:sz w:val="20"/>
        </w:rPr>
        <w:t>s</w:t>
      </w:r>
      <w:r w:rsidR="002012EC" w:rsidRPr="00826313">
        <w:rPr>
          <w:rFonts w:ascii="Arial" w:hAnsi="Arial" w:cs="Arial"/>
          <w:iCs/>
          <w:sz w:val="20"/>
        </w:rPr>
        <w:t>:</w:t>
      </w:r>
    </w:p>
    <w:p w14:paraId="106AC73B" w14:textId="77777777" w:rsidR="002012EC" w:rsidRPr="00826313" w:rsidRDefault="002012EC" w:rsidP="002012EC"/>
    <w:tbl>
      <w:tblPr>
        <w:tblStyle w:val="TableGrid"/>
        <w:tblW w:w="821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3163" w:author="An Phuc Cao" w:date="2024-09-26T16:07:00Z" w16du:dateUtc="2024-09-26T09:07:00Z">
          <w:tblPr>
            <w:tblStyle w:val="TableGrid"/>
            <w:tblW w:w="821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123"/>
        <w:gridCol w:w="2268"/>
        <w:gridCol w:w="1739"/>
        <w:gridCol w:w="1805"/>
        <w:gridCol w:w="1276"/>
        <w:tblGridChange w:id="3164">
          <w:tblGrid>
            <w:gridCol w:w="1123"/>
            <w:gridCol w:w="2268"/>
            <w:gridCol w:w="1701"/>
            <w:gridCol w:w="38"/>
            <w:gridCol w:w="1805"/>
            <w:gridCol w:w="1276"/>
          </w:tblGrid>
        </w:tblGridChange>
      </w:tblGrid>
      <w:tr w:rsidR="002012EC" w:rsidRPr="003A62E0" w14:paraId="6B5F2E5F" w14:textId="77777777" w:rsidTr="00B004FF">
        <w:tc>
          <w:tcPr>
            <w:tcW w:w="1123" w:type="dxa"/>
            <w:vAlign w:val="bottom"/>
            <w:tcPrChange w:id="3165" w:author="An Phuc Cao" w:date="2024-09-26T16:07:00Z" w16du:dateUtc="2024-09-26T09:07:00Z">
              <w:tcPr>
                <w:tcW w:w="1123" w:type="dxa"/>
                <w:vAlign w:val="bottom"/>
              </w:tcPr>
            </w:tcPrChange>
          </w:tcPr>
          <w:p w14:paraId="6B69D8E7" w14:textId="77777777" w:rsidR="002012EC" w:rsidRPr="0078764F" w:rsidRDefault="002012EC" w:rsidP="00582F7F">
            <w:pPr>
              <w:pStyle w:val="BodyText"/>
              <w:pBdr>
                <w:bottom w:val="single" w:sz="4" w:space="1" w:color="auto"/>
              </w:pBdr>
              <w:ind w:left="-119"/>
              <w:jc w:val="left"/>
              <w:rPr>
                <w:rFonts w:ascii="Arial" w:hAnsi="Arial" w:cs="Arial"/>
                <w:sz w:val="20"/>
              </w:rPr>
            </w:pPr>
            <w:r w:rsidRPr="0078764F">
              <w:rPr>
                <w:rFonts w:ascii="Arial" w:hAnsi="Arial" w:cs="Arial"/>
                <w:sz w:val="20"/>
              </w:rPr>
              <w:t>Company name</w:t>
            </w:r>
          </w:p>
        </w:tc>
        <w:tc>
          <w:tcPr>
            <w:tcW w:w="2268" w:type="dxa"/>
            <w:vAlign w:val="bottom"/>
            <w:tcPrChange w:id="3166" w:author="An Phuc Cao" w:date="2024-09-26T16:07:00Z" w16du:dateUtc="2024-09-26T09:07:00Z">
              <w:tcPr>
                <w:tcW w:w="2268" w:type="dxa"/>
                <w:vAlign w:val="bottom"/>
              </w:tcPr>
            </w:tcPrChange>
          </w:tcPr>
          <w:p w14:paraId="56B31824" w14:textId="77777777" w:rsidR="002012EC" w:rsidRPr="0078764F" w:rsidRDefault="002012EC" w:rsidP="006C2AA0">
            <w:pPr>
              <w:pStyle w:val="BodyText"/>
              <w:pBdr>
                <w:bottom w:val="single" w:sz="4" w:space="1" w:color="auto"/>
              </w:pBdr>
              <w:jc w:val="left"/>
              <w:rPr>
                <w:rFonts w:ascii="Arial" w:hAnsi="Arial" w:cs="Arial"/>
                <w:sz w:val="20"/>
              </w:rPr>
            </w:pPr>
            <w:r w:rsidRPr="0078764F">
              <w:rPr>
                <w:rFonts w:ascii="Arial" w:hAnsi="Arial" w:cs="Arial"/>
                <w:sz w:val="20"/>
              </w:rPr>
              <w:t>Established under</w:t>
            </w:r>
          </w:p>
        </w:tc>
        <w:tc>
          <w:tcPr>
            <w:tcW w:w="1739" w:type="dxa"/>
            <w:vAlign w:val="bottom"/>
            <w:tcPrChange w:id="3167" w:author="An Phuc Cao" w:date="2024-09-26T16:07:00Z" w16du:dateUtc="2024-09-26T09:07:00Z">
              <w:tcPr>
                <w:tcW w:w="1701" w:type="dxa"/>
                <w:vAlign w:val="bottom"/>
              </w:tcPr>
            </w:tcPrChange>
          </w:tcPr>
          <w:p w14:paraId="2FB21198" w14:textId="77777777" w:rsidR="002012EC" w:rsidRPr="0078764F" w:rsidRDefault="002012EC" w:rsidP="006C2AA0">
            <w:pPr>
              <w:pStyle w:val="BodyText"/>
              <w:pBdr>
                <w:bottom w:val="single" w:sz="4" w:space="1" w:color="auto"/>
              </w:pBdr>
              <w:jc w:val="left"/>
              <w:rPr>
                <w:rFonts w:ascii="Arial" w:hAnsi="Arial" w:cs="Arial"/>
                <w:sz w:val="20"/>
              </w:rPr>
            </w:pPr>
            <w:r w:rsidRPr="0078764F">
              <w:rPr>
                <w:rFonts w:ascii="Arial" w:hAnsi="Arial" w:cs="Arial"/>
                <w:sz w:val="20"/>
              </w:rPr>
              <w:t>Business sector</w:t>
            </w:r>
          </w:p>
        </w:tc>
        <w:tc>
          <w:tcPr>
            <w:tcW w:w="1805" w:type="dxa"/>
            <w:vAlign w:val="bottom"/>
            <w:tcPrChange w:id="3168" w:author="An Phuc Cao" w:date="2024-09-26T16:07:00Z" w16du:dateUtc="2024-09-26T09:07:00Z">
              <w:tcPr>
                <w:tcW w:w="1843" w:type="dxa"/>
                <w:gridSpan w:val="2"/>
                <w:vAlign w:val="bottom"/>
              </w:tcPr>
            </w:tcPrChange>
          </w:tcPr>
          <w:p w14:paraId="1AEB6297" w14:textId="77777777" w:rsidR="00B004FF" w:rsidRDefault="002012EC" w:rsidP="005C3D4B">
            <w:pPr>
              <w:pStyle w:val="BodyText"/>
              <w:pBdr>
                <w:bottom w:val="single" w:sz="4" w:space="1" w:color="auto"/>
              </w:pBdr>
              <w:jc w:val="right"/>
              <w:rPr>
                <w:ins w:id="3169" w:author="An Phuc Cao" w:date="2024-09-26T16:07:00Z" w16du:dateUtc="2024-09-26T09:07:00Z"/>
                <w:rFonts w:ascii="Arial" w:hAnsi="Arial" w:cs="Arial"/>
                <w:sz w:val="20"/>
              </w:rPr>
            </w:pPr>
            <w:r w:rsidRPr="0078764F">
              <w:rPr>
                <w:rFonts w:ascii="Arial" w:hAnsi="Arial" w:cs="Arial"/>
                <w:sz w:val="20"/>
              </w:rPr>
              <w:t>Charter capital</w:t>
            </w:r>
          </w:p>
          <w:p w14:paraId="5D59B900" w14:textId="657F2C07" w:rsidR="002012EC" w:rsidRPr="0078764F" w:rsidRDefault="00B004FF" w:rsidP="005C3D4B">
            <w:pPr>
              <w:pStyle w:val="BodyText"/>
              <w:pBdr>
                <w:bottom w:val="single" w:sz="4" w:space="1" w:color="auto"/>
              </w:pBdr>
              <w:jc w:val="right"/>
              <w:rPr>
                <w:rFonts w:ascii="Arial" w:hAnsi="Arial" w:cs="Arial"/>
                <w:sz w:val="20"/>
              </w:rPr>
            </w:pPr>
            <w:ins w:id="3170" w:author="An Phuc Cao" w:date="2024-09-26T16:07:00Z" w16du:dateUtc="2024-09-26T09:07:00Z">
              <w:r>
                <w:rPr>
                  <w:rFonts w:ascii="Arial" w:hAnsi="Arial" w:cs="Arial"/>
                  <w:sz w:val="20"/>
                </w:rPr>
                <w:t>VND</w:t>
              </w:r>
            </w:ins>
            <w:r w:rsidR="002012EC" w:rsidRPr="0078764F">
              <w:rPr>
                <w:rFonts w:ascii="Arial" w:hAnsi="Arial" w:cs="Arial"/>
                <w:sz w:val="20"/>
              </w:rPr>
              <w:t xml:space="preserve"> </w:t>
            </w:r>
          </w:p>
        </w:tc>
        <w:tc>
          <w:tcPr>
            <w:tcW w:w="1276" w:type="dxa"/>
            <w:vAlign w:val="bottom"/>
            <w:tcPrChange w:id="3171" w:author="An Phuc Cao" w:date="2024-09-26T16:07:00Z" w16du:dateUtc="2024-09-26T09:07:00Z">
              <w:tcPr>
                <w:tcW w:w="1276" w:type="dxa"/>
                <w:vAlign w:val="bottom"/>
              </w:tcPr>
            </w:tcPrChange>
          </w:tcPr>
          <w:p w14:paraId="561B2B76" w14:textId="3DC9CDFF" w:rsidR="002012EC" w:rsidRPr="003A62E0" w:rsidRDefault="0004168C" w:rsidP="005C3D4B">
            <w:pPr>
              <w:pStyle w:val="BodyText"/>
              <w:pBdr>
                <w:bottom w:val="single" w:sz="4" w:space="1" w:color="auto"/>
              </w:pBdr>
              <w:jc w:val="right"/>
              <w:rPr>
                <w:rFonts w:ascii="Arial" w:hAnsi="Arial" w:cs="Arial"/>
                <w:sz w:val="20"/>
              </w:rPr>
            </w:pPr>
            <w:ins w:id="3172" w:author="An Phuc Cao" w:date="2024-09-26T16:09:00Z" w16du:dateUtc="2024-09-26T09:09:00Z">
              <w:r w:rsidRPr="003A62E0">
                <w:rPr>
                  <w:rFonts w:ascii="Arial" w:hAnsi="Arial" w:cs="Arial"/>
                  <w:sz w:val="20"/>
                  <w:rPrChange w:id="3173" w:author="An Phuc Cao" w:date="2024-09-26T16:09:00Z" w16du:dateUtc="2024-09-26T09:09:00Z">
                    <w:rPr>
                      <w:rFonts w:ascii="Arial" w:hAnsi="Arial" w:cs="Arial"/>
                      <w:sz w:val="19"/>
                      <w:szCs w:val="19"/>
                    </w:rPr>
                  </w:rPrChange>
                </w:rPr>
                <w:t>% holding</w:t>
              </w:r>
            </w:ins>
            <w:del w:id="3174" w:author="An Phuc Cao" w:date="2024-09-26T16:09:00Z" w16du:dateUtc="2024-09-26T09:09:00Z">
              <w:r w:rsidR="004D4D8A" w:rsidRPr="003A62E0" w:rsidDel="0004168C">
                <w:rPr>
                  <w:rFonts w:ascii="Arial" w:hAnsi="Arial" w:cs="Arial"/>
                  <w:sz w:val="20"/>
                </w:rPr>
                <w:delText>Ownership percentage</w:delText>
              </w:r>
            </w:del>
          </w:p>
        </w:tc>
      </w:tr>
      <w:tr w:rsidR="00F65A81" w:rsidRPr="00826313" w14:paraId="26419E0A" w14:textId="77777777" w:rsidTr="00B004FF">
        <w:tc>
          <w:tcPr>
            <w:tcW w:w="1123" w:type="dxa"/>
            <w:tcPrChange w:id="3175" w:author="An Phuc Cao" w:date="2024-09-26T16:07:00Z" w16du:dateUtc="2024-09-26T09:07:00Z">
              <w:tcPr>
                <w:tcW w:w="1123" w:type="dxa"/>
              </w:tcPr>
            </w:tcPrChange>
          </w:tcPr>
          <w:p w14:paraId="3D82F0EB" w14:textId="3F335548" w:rsidR="00F65A81" w:rsidRPr="00826313" w:rsidRDefault="00F65A81" w:rsidP="00F65A81">
            <w:pPr>
              <w:pStyle w:val="BodyText"/>
              <w:spacing w:before="120"/>
              <w:ind w:left="-119"/>
              <w:jc w:val="left"/>
              <w:rPr>
                <w:rFonts w:ascii="Arial" w:hAnsi="Arial" w:cs="Arial"/>
                <w:i w:val="0"/>
                <w:iCs/>
                <w:sz w:val="20"/>
              </w:rPr>
            </w:pPr>
            <w:r w:rsidRPr="0039234D">
              <w:rPr>
                <w:rFonts w:ascii="Arial" w:hAnsi="Arial" w:cs="Arial"/>
                <w:i w:val="0"/>
                <w:iCs/>
                <w:sz w:val="20"/>
              </w:rPr>
              <w:t>Vina Securities Joint Stock Company</w:t>
            </w:r>
          </w:p>
        </w:tc>
        <w:tc>
          <w:tcPr>
            <w:tcW w:w="2268" w:type="dxa"/>
            <w:tcPrChange w:id="3176" w:author="An Phuc Cao" w:date="2024-09-26T16:07:00Z" w16du:dateUtc="2024-09-26T09:07:00Z">
              <w:tcPr>
                <w:tcW w:w="2268" w:type="dxa"/>
              </w:tcPr>
            </w:tcPrChange>
          </w:tcPr>
          <w:p w14:paraId="63612B54" w14:textId="61ABA31B" w:rsidR="00F65A81" w:rsidRPr="00826313" w:rsidRDefault="00F65A81" w:rsidP="00F65A81">
            <w:pPr>
              <w:pStyle w:val="BodyText"/>
              <w:spacing w:before="120"/>
              <w:jc w:val="left"/>
              <w:rPr>
                <w:rFonts w:ascii="Arial" w:hAnsi="Arial" w:cs="Arial"/>
                <w:i w:val="0"/>
                <w:iCs/>
                <w:sz w:val="20"/>
              </w:rPr>
            </w:pPr>
            <w:r w:rsidRPr="0039234D">
              <w:rPr>
                <w:rFonts w:ascii="Arial" w:hAnsi="Arial" w:cs="Arial"/>
                <w:i w:val="0"/>
                <w:iCs/>
                <w:sz w:val="20"/>
              </w:rPr>
              <w:t>Operating License No. 0103015219 issued by Hanoi Department of Planning and Investment dated 26 December 2006</w:t>
            </w:r>
            <w:r>
              <w:rPr>
                <w:rFonts w:ascii="Arial" w:hAnsi="Arial" w:cs="Arial"/>
                <w:i w:val="0"/>
                <w:iCs/>
                <w:sz w:val="20"/>
              </w:rPr>
              <w:t xml:space="preserve"> and latest adjustment No 09/GPDC-UBCK dated 19 January 2022</w:t>
            </w:r>
          </w:p>
        </w:tc>
        <w:tc>
          <w:tcPr>
            <w:tcW w:w="1739" w:type="dxa"/>
            <w:tcPrChange w:id="3177" w:author="An Phuc Cao" w:date="2024-09-26T16:07:00Z" w16du:dateUtc="2024-09-26T09:07:00Z">
              <w:tcPr>
                <w:tcW w:w="1701" w:type="dxa"/>
              </w:tcPr>
            </w:tcPrChange>
          </w:tcPr>
          <w:p w14:paraId="21C82C0E" w14:textId="779D0FBF" w:rsidR="00F65A81" w:rsidRPr="00826313" w:rsidRDefault="00F65A81" w:rsidP="00F65A81">
            <w:pPr>
              <w:pStyle w:val="BodyText"/>
              <w:spacing w:before="120"/>
              <w:jc w:val="left"/>
              <w:rPr>
                <w:rFonts w:ascii="Arial" w:hAnsi="Arial" w:cs="Arial"/>
                <w:i w:val="0"/>
                <w:iCs/>
                <w:sz w:val="20"/>
              </w:rPr>
            </w:pPr>
            <w:r>
              <w:rPr>
                <w:rFonts w:ascii="Arial" w:hAnsi="Arial" w:cs="Arial"/>
                <w:i w:val="0"/>
                <w:iCs/>
                <w:sz w:val="20"/>
              </w:rPr>
              <w:t>S</w:t>
            </w:r>
            <w:r w:rsidRPr="0099790E">
              <w:rPr>
                <w:rFonts w:ascii="Arial" w:hAnsi="Arial" w:cs="Arial"/>
                <w:i w:val="0"/>
                <w:iCs/>
                <w:sz w:val="20"/>
              </w:rPr>
              <w:t>ecurities brokerage and securities investment consulting</w:t>
            </w:r>
            <w:r>
              <w:rPr>
                <w:rFonts w:ascii="Arial" w:hAnsi="Arial" w:cs="Arial"/>
                <w:i w:val="0"/>
                <w:iCs/>
                <w:sz w:val="20"/>
              </w:rPr>
              <w:t xml:space="preserve"> </w:t>
            </w:r>
            <w:r w:rsidRPr="0099790E">
              <w:rPr>
                <w:rFonts w:ascii="Arial" w:hAnsi="Arial" w:cs="Arial"/>
                <w:i w:val="0"/>
                <w:iCs/>
                <w:sz w:val="20"/>
              </w:rPr>
              <w:t>in accordance with the regulations of the Ministry of Finance and the State Securities Commission</w:t>
            </w:r>
          </w:p>
        </w:tc>
        <w:tc>
          <w:tcPr>
            <w:tcW w:w="1805" w:type="dxa"/>
            <w:tcPrChange w:id="3178" w:author="An Phuc Cao" w:date="2024-09-26T16:07:00Z" w16du:dateUtc="2024-09-26T09:07:00Z">
              <w:tcPr>
                <w:tcW w:w="1843" w:type="dxa"/>
                <w:gridSpan w:val="2"/>
              </w:tcPr>
            </w:tcPrChange>
          </w:tcPr>
          <w:p w14:paraId="174ED634" w14:textId="66533A44" w:rsidR="00F65A81" w:rsidRPr="00826313" w:rsidRDefault="00F65A81" w:rsidP="00F65A81">
            <w:pPr>
              <w:pStyle w:val="BodyText"/>
              <w:spacing w:before="120"/>
              <w:jc w:val="right"/>
              <w:rPr>
                <w:rFonts w:ascii="Arial" w:hAnsi="Arial" w:cs="Arial"/>
                <w:i w:val="0"/>
                <w:iCs/>
                <w:sz w:val="20"/>
              </w:rPr>
            </w:pPr>
            <w:r>
              <w:rPr>
                <w:rFonts w:ascii="Arial" w:hAnsi="Arial" w:cs="Arial"/>
                <w:i w:val="0"/>
                <w:iCs/>
                <w:sz w:val="20"/>
              </w:rPr>
              <w:t>55</w:t>
            </w:r>
            <w:ins w:id="3179" w:author="An Phuc Cao" w:date="2024-09-26T16:06:00Z" w16du:dateUtc="2024-09-26T09:06:00Z">
              <w:r w:rsidR="00B004FF">
                <w:rPr>
                  <w:rFonts w:ascii="Arial" w:hAnsi="Arial" w:cs="Arial"/>
                  <w:i w:val="0"/>
                  <w:iCs/>
                  <w:sz w:val="20"/>
                </w:rPr>
                <w:t>8</w:t>
              </w:r>
            </w:ins>
            <w:del w:id="3180" w:author="An Phuc Cao" w:date="2024-09-26T16:06:00Z" w16du:dateUtc="2024-09-26T09:06:00Z">
              <w:r w:rsidDel="00B004FF">
                <w:rPr>
                  <w:rFonts w:ascii="Arial" w:hAnsi="Arial" w:cs="Arial"/>
                  <w:i w:val="0"/>
                  <w:iCs/>
                  <w:sz w:val="20"/>
                </w:rPr>
                <w:delText>3</w:delText>
              </w:r>
            </w:del>
            <w:r>
              <w:rPr>
                <w:rFonts w:ascii="Arial" w:hAnsi="Arial" w:cs="Arial"/>
                <w:i w:val="0"/>
                <w:iCs/>
                <w:sz w:val="20"/>
              </w:rPr>
              <w:t>,</w:t>
            </w:r>
            <w:ins w:id="3181" w:author="An Phuc Cao" w:date="2024-09-26T16:06:00Z" w16du:dateUtc="2024-09-26T09:06:00Z">
              <w:r w:rsidR="00B004FF">
                <w:rPr>
                  <w:rFonts w:ascii="Arial" w:hAnsi="Arial" w:cs="Arial"/>
                  <w:i w:val="0"/>
                  <w:iCs/>
                  <w:sz w:val="20"/>
                </w:rPr>
                <w:t>59</w:t>
              </w:r>
            </w:ins>
            <w:ins w:id="3182" w:author="An Phuc Cao" w:date="2024-09-26T16:07:00Z" w16du:dateUtc="2024-09-26T09:07:00Z">
              <w:r w:rsidR="00B004FF">
                <w:rPr>
                  <w:rFonts w:ascii="Arial" w:hAnsi="Arial" w:cs="Arial"/>
                  <w:i w:val="0"/>
                  <w:iCs/>
                  <w:sz w:val="20"/>
                </w:rPr>
                <w:t>9</w:t>
              </w:r>
            </w:ins>
            <w:del w:id="3183" w:author="An Phuc Cao" w:date="2024-09-26T16:06:00Z" w16du:dateUtc="2024-09-26T09:06:00Z">
              <w:r w:rsidDel="00B004FF">
                <w:rPr>
                  <w:rFonts w:ascii="Arial" w:hAnsi="Arial" w:cs="Arial"/>
                  <w:i w:val="0"/>
                  <w:iCs/>
                  <w:sz w:val="20"/>
                </w:rPr>
                <w:delText>473</w:delText>
              </w:r>
            </w:del>
            <w:r>
              <w:rPr>
                <w:rFonts w:ascii="Arial" w:hAnsi="Arial" w:cs="Arial"/>
                <w:i w:val="0"/>
                <w:iCs/>
                <w:sz w:val="20"/>
              </w:rPr>
              <w:t>,</w:t>
            </w:r>
            <w:r w:rsidRPr="006020C4">
              <w:rPr>
                <w:rFonts w:ascii="Arial" w:hAnsi="Arial" w:cs="Arial"/>
                <w:i w:val="0"/>
                <w:iCs/>
                <w:sz w:val="20"/>
              </w:rPr>
              <w:t>980</w:t>
            </w:r>
            <w:r>
              <w:rPr>
                <w:rFonts w:ascii="Arial" w:hAnsi="Arial" w:cs="Arial"/>
                <w:i w:val="0"/>
                <w:iCs/>
                <w:sz w:val="20"/>
              </w:rPr>
              <w:t>,</w:t>
            </w:r>
            <w:r w:rsidRPr="006020C4">
              <w:rPr>
                <w:rFonts w:ascii="Arial" w:hAnsi="Arial" w:cs="Arial"/>
                <w:i w:val="0"/>
                <w:iCs/>
                <w:sz w:val="20"/>
              </w:rPr>
              <w:t>00</w:t>
            </w:r>
            <w:ins w:id="3184" w:author="An Phuc Cao" w:date="2024-09-26T16:07:00Z" w16du:dateUtc="2024-09-26T09:07:00Z">
              <w:r w:rsidR="00B004FF">
                <w:rPr>
                  <w:rFonts w:ascii="Arial" w:hAnsi="Arial" w:cs="Arial"/>
                  <w:i w:val="0"/>
                  <w:iCs/>
                  <w:sz w:val="20"/>
                </w:rPr>
                <w:t>0</w:t>
              </w:r>
            </w:ins>
            <w:del w:id="3185" w:author="An Phuc Cao" w:date="2024-09-26T16:07:00Z" w16du:dateUtc="2024-09-26T09:07:00Z">
              <w:r w:rsidRPr="006020C4" w:rsidDel="00B004FF">
                <w:rPr>
                  <w:rFonts w:ascii="Arial" w:hAnsi="Arial" w:cs="Arial"/>
                  <w:i w:val="0"/>
                  <w:iCs/>
                  <w:sz w:val="20"/>
                </w:rPr>
                <w:delText>0 VND</w:delText>
              </w:r>
            </w:del>
          </w:p>
        </w:tc>
        <w:tc>
          <w:tcPr>
            <w:tcW w:w="1276" w:type="dxa"/>
            <w:tcPrChange w:id="3186" w:author="An Phuc Cao" w:date="2024-09-26T16:07:00Z" w16du:dateUtc="2024-09-26T09:07:00Z">
              <w:tcPr>
                <w:tcW w:w="1276" w:type="dxa"/>
              </w:tcPr>
            </w:tcPrChange>
          </w:tcPr>
          <w:p w14:paraId="467C3672" w14:textId="0BD9F37B" w:rsidR="00F65A81" w:rsidRPr="00826313" w:rsidRDefault="00F65A81" w:rsidP="00F65A81">
            <w:pPr>
              <w:pStyle w:val="BodyText"/>
              <w:spacing w:before="120"/>
              <w:jc w:val="right"/>
              <w:rPr>
                <w:rFonts w:ascii="Arial" w:hAnsi="Arial" w:cs="Arial"/>
                <w:i w:val="0"/>
                <w:iCs/>
                <w:sz w:val="20"/>
              </w:rPr>
            </w:pPr>
            <w:r w:rsidRPr="00212883">
              <w:rPr>
                <w:rFonts w:ascii="Arial" w:hAnsi="Arial" w:cs="Arial"/>
                <w:i w:val="0"/>
                <w:iCs/>
                <w:sz w:val="20"/>
              </w:rPr>
              <w:t>9</w:t>
            </w:r>
            <w:r>
              <w:rPr>
                <w:rFonts w:ascii="Arial" w:hAnsi="Arial" w:cs="Arial"/>
                <w:i w:val="0"/>
                <w:iCs/>
                <w:sz w:val="20"/>
              </w:rPr>
              <w:t>9.</w:t>
            </w:r>
            <w:ins w:id="3187" w:author="An Phuc Cao" w:date="2024-09-26T16:06:00Z" w16du:dateUtc="2024-09-26T09:06:00Z">
              <w:r w:rsidR="00776702">
                <w:rPr>
                  <w:rFonts w:ascii="Arial" w:hAnsi="Arial" w:cs="Arial"/>
                  <w:i w:val="0"/>
                  <w:iCs/>
                  <w:sz w:val="20"/>
                </w:rPr>
                <w:t>49</w:t>
              </w:r>
            </w:ins>
            <w:del w:id="3188" w:author="An Phuc Cao" w:date="2024-09-26T16:06:00Z" w16du:dateUtc="2024-09-26T09:06:00Z">
              <w:r w:rsidDel="00776702">
                <w:rPr>
                  <w:rFonts w:ascii="Arial" w:hAnsi="Arial" w:cs="Arial"/>
                  <w:i w:val="0"/>
                  <w:iCs/>
                  <w:sz w:val="20"/>
                </w:rPr>
                <w:delText>08</w:delText>
              </w:r>
            </w:del>
            <w:r w:rsidRPr="00212883">
              <w:rPr>
                <w:rFonts w:ascii="Arial" w:hAnsi="Arial" w:cs="Arial"/>
                <w:i w:val="0"/>
                <w:iCs/>
                <w:sz w:val="20"/>
              </w:rPr>
              <w:t>%</w:t>
            </w:r>
          </w:p>
        </w:tc>
      </w:tr>
      <w:tr w:rsidR="00F65A81" w:rsidRPr="00826313" w14:paraId="11075E2B" w14:textId="77777777" w:rsidTr="00B004FF">
        <w:tc>
          <w:tcPr>
            <w:tcW w:w="1123" w:type="dxa"/>
            <w:tcPrChange w:id="3189" w:author="An Phuc Cao" w:date="2024-09-26T16:07:00Z" w16du:dateUtc="2024-09-26T09:07:00Z">
              <w:tcPr>
                <w:tcW w:w="1123" w:type="dxa"/>
              </w:tcPr>
            </w:tcPrChange>
          </w:tcPr>
          <w:p w14:paraId="6FA64703" w14:textId="02E695A7" w:rsidR="00F65A81" w:rsidRPr="00826313" w:rsidRDefault="00F65A81" w:rsidP="00F65A81">
            <w:pPr>
              <w:pStyle w:val="BodyText"/>
              <w:spacing w:before="120"/>
              <w:ind w:left="-119"/>
              <w:jc w:val="left"/>
              <w:rPr>
                <w:rFonts w:ascii="Arial" w:hAnsi="Arial" w:cs="Arial"/>
                <w:i w:val="0"/>
                <w:iCs/>
                <w:sz w:val="20"/>
              </w:rPr>
            </w:pPr>
            <w:r>
              <w:rPr>
                <w:rFonts w:ascii="Arial" w:hAnsi="Arial" w:cs="Arial"/>
                <w:i w:val="0"/>
                <w:iCs/>
                <w:sz w:val="20"/>
              </w:rPr>
              <w:t>XH Investment &amp; Services Joint Stock Company</w:t>
            </w:r>
          </w:p>
        </w:tc>
        <w:tc>
          <w:tcPr>
            <w:tcW w:w="2268" w:type="dxa"/>
            <w:tcPrChange w:id="3190" w:author="An Phuc Cao" w:date="2024-09-26T16:07:00Z" w16du:dateUtc="2024-09-26T09:07:00Z">
              <w:tcPr>
                <w:tcW w:w="2268" w:type="dxa"/>
              </w:tcPr>
            </w:tcPrChange>
          </w:tcPr>
          <w:p w14:paraId="58FF2D48" w14:textId="6307E5EE" w:rsidR="00F65A81" w:rsidRPr="00826313" w:rsidRDefault="00F65A81" w:rsidP="00F65A81">
            <w:pPr>
              <w:pStyle w:val="BodyText"/>
              <w:spacing w:before="120"/>
              <w:jc w:val="left"/>
              <w:rPr>
                <w:rFonts w:ascii="Arial" w:hAnsi="Arial" w:cs="Arial"/>
                <w:i w:val="0"/>
                <w:iCs/>
                <w:sz w:val="20"/>
              </w:rPr>
            </w:pPr>
            <w:r w:rsidRPr="0039234D">
              <w:rPr>
                <w:rFonts w:ascii="Arial" w:hAnsi="Arial" w:cs="Arial"/>
                <w:i w:val="0"/>
                <w:iCs/>
                <w:sz w:val="20"/>
              </w:rPr>
              <w:t xml:space="preserve">Operating License No. </w:t>
            </w:r>
            <w:r>
              <w:rPr>
                <w:rFonts w:ascii="Arial" w:hAnsi="Arial" w:cs="Arial"/>
                <w:i w:val="0"/>
                <w:iCs/>
                <w:sz w:val="20"/>
              </w:rPr>
              <w:t>0110137078</w:t>
            </w:r>
            <w:r w:rsidRPr="0039234D">
              <w:rPr>
                <w:rFonts w:ascii="Arial" w:hAnsi="Arial" w:cs="Arial"/>
                <w:i w:val="0"/>
                <w:iCs/>
                <w:sz w:val="20"/>
              </w:rPr>
              <w:t xml:space="preserve"> issued by Hanoi Department of Planning </w:t>
            </w:r>
            <w:r>
              <w:rPr>
                <w:rFonts w:ascii="Arial" w:hAnsi="Arial" w:cs="Arial"/>
                <w:i w:val="0"/>
                <w:iCs/>
                <w:sz w:val="20"/>
              </w:rPr>
              <w:t>&amp;</w:t>
            </w:r>
            <w:r w:rsidRPr="0039234D">
              <w:rPr>
                <w:rFonts w:ascii="Arial" w:hAnsi="Arial" w:cs="Arial"/>
                <w:i w:val="0"/>
                <w:iCs/>
                <w:sz w:val="20"/>
              </w:rPr>
              <w:t xml:space="preserve"> Investment dated </w:t>
            </w:r>
            <w:r>
              <w:rPr>
                <w:rFonts w:ascii="Arial" w:hAnsi="Arial" w:cs="Arial"/>
                <w:i w:val="0"/>
                <w:iCs/>
                <w:sz w:val="20"/>
              </w:rPr>
              <w:t>03</w:t>
            </w:r>
            <w:r w:rsidRPr="0039234D">
              <w:rPr>
                <w:rFonts w:ascii="Arial" w:hAnsi="Arial" w:cs="Arial"/>
                <w:i w:val="0"/>
                <w:iCs/>
                <w:sz w:val="20"/>
              </w:rPr>
              <w:t xml:space="preserve"> </w:t>
            </w:r>
            <w:r>
              <w:rPr>
                <w:rFonts w:ascii="Arial" w:hAnsi="Arial" w:cs="Arial"/>
                <w:i w:val="0"/>
                <w:iCs/>
                <w:sz w:val="20"/>
              </w:rPr>
              <w:t>October 2022</w:t>
            </w:r>
          </w:p>
        </w:tc>
        <w:tc>
          <w:tcPr>
            <w:tcW w:w="1739" w:type="dxa"/>
            <w:tcPrChange w:id="3191" w:author="An Phuc Cao" w:date="2024-09-26T16:07:00Z" w16du:dateUtc="2024-09-26T09:07:00Z">
              <w:tcPr>
                <w:tcW w:w="1701" w:type="dxa"/>
              </w:tcPr>
            </w:tcPrChange>
          </w:tcPr>
          <w:p w14:paraId="50791246" w14:textId="410CD97E" w:rsidR="00F65A81" w:rsidRPr="00826313" w:rsidRDefault="00F65A81" w:rsidP="00F65A81">
            <w:pPr>
              <w:pStyle w:val="BodyText"/>
              <w:spacing w:before="120"/>
              <w:jc w:val="left"/>
              <w:rPr>
                <w:rFonts w:ascii="Arial" w:hAnsi="Arial" w:cs="Arial"/>
                <w:i w:val="0"/>
                <w:iCs/>
                <w:sz w:val="20"/>
              </w:rPr>
            </w:pPr>
            <w:r>
              <w:rPr>
                <w:rFonts w:ascii="Arial" w:hAnsi="Arial" w:cs="Arial"/>
                <w:i w:val="0"/>
                <w:iCs/>
                <w:sz w:val="20"/>
              </w:rPr>
              <w:t>Other credit activities</w:t>
            </w:r>
          </w:p>
        </w:tc>
        <w:tc>
          <w:tcPr>
            <w:tcW w:w="1805" w:type="dxa"/>
            <w:tcPrChange w:id="3192" w:author="An Phuc Cao" w:date="2024-09-26T16:07:00Z" w16du:dateUtc="2024-09-26T09:07:00Z">
              <w:tcPr>
                <w:tcW w:w="1843" w:type="dxa"/>
                <w:gridSpan w:val="2"/>
              </w:tcPr>
            </w:tcPrChange>
          </w:tcPr>
          <w:p w14:paraId="4FBEEF94" w14:textId="57F39FE7" w:rsidR="00F65A81" w:rsidRPr="00826313" w:rsidRDefault="00776702" w:rsidP="00F65A81">
            <w:pPr>
              <w:pStyle w:val="BodyText"/>
              <w:spacing w:before="120"/>
              <w:jc w:val="right"/>
              <w:rPr>
                <w:rFonts w:ascii="Arial" w:hAnsi="Arial" w:cs="Arial"/>
                <w:i w:val="0"/>
                <w:iCs/>
                <w:sz w:val="20"/>
              </w:rPr>
            </w:pPr>
            <w:ins w:id="3193" w:author="An Phuc Cao" w:date="2024-09-26T16:06:00Z" w16du:dateUtc="2024-09-26T09:06:00Z">
              <w:r>
                <w:rPr>
                  <w:rFonts w:ascii="Arial" w:hAnsi="Arial" w:cs="Arial"/>
                  <w:i w:val="0"/>
                  <w:iCs/>
                  <w:sz w:val="20"/>
                </w:rPr>
                <w:t>2,500</w:t>
              </w:r>
            </w:ins>
            <w:del w:id="3194" w:author="An Phuc Cao" w:date="2024-09-26T16:06:00Z" w16du:dateUtc="2024-09-26T09:06:00Z">
              <w:r w:rsidR="00F65A81" w:rsidDel="00776702">
                <w:rPr>
                  <w:rFonts w:ascii="Arial" w:hAnsi="Arial" w:cs="Arial"/>
                  <w:i w:val="0"/>
                  <w:iCs/>
                  <w:sz w:val="20"/>
                </w:rPr>
                <w:delText>99</w:delText>
              </w:r>
            </w:del>
            <w:r w:rsidR="00F65A81">
              <w:rPr>
                <w:rFonts w:ascii="Arial" w:hAnsi="Arial" w:cs="Arial"/>
                <w:i w:val="0"/>
                <w:iCs/>
                <w:sz w:val="20"/>
              </w:rPr>
              <w:t>,000,000</w:t>
            </w:r>
            <w:del w:id="3195" w:author="An Phuc Cao" w:date="2024-09-26T16:06:00Z" w16du:dateUtc="2024-09-26T09:06:00Z">
              <w:r w:rsidR="00F65A81" w:rsidDel="00776702">
                <w:rPr>
                  <w:rFonts w:ascii="Arial" w:hAnsi="Arial" w:cs="Arial"/>
                  <w:i w:val="0"/>
                  <w:iCs/>
                  <w:sz w:val="20"/>
                </w:rPr>
                <w:delText xml:space="preserve"> VND</w:delText>
              </w:r>
            </w:del>
          </w:p>
        </w:tc>
        <w:tc>
          <w:tcPr>
            <w:tcW w:w="1276" w:type="dxa"/>
            <w:tcPrChange w:id="3196" w:author="An Phuc Cao" w:date="2024-09-26T16:07:00Z" w16du:dateUtc="2024-09-26T09:07:00Z">
              <w:tcPr>
                <w:tcW w:w="1276" w:type="dxa"/>
              </w:tcPr>
            </w:tcPrChange>
          </w:tcPr>
          <w:p w14:paraId="6AF9ED09" w14:textId="6AFFD3FC" w:rsidR="00F65A81" w:rsidRPr="00826313" w:rsidRDefault="00F65A81" w:rsidP="00F65A81">
            <w:pPr>
              <w:pStyle w:val="BodyText"/>
              <w:spacing w:before="120"/>
              <w:jc w:val="right"/>
              <w:rPr>
                <w:rFonts w:ascii="Arial" w:hAnsi="Arial" w:cs="Arial"/>
                <w:i w:val="0"/>
                <w:iCs/>
                <w:sz w:val="20"/>
              </w:rPr>
            </w:pPr>
            <w:r>
              <w:rPr>
                <w:rFonts w:ascii="Arial" w:hAnsi="Arial" w:cs="Arial"/>
                <w:i w:val="0"/>
                <w:iCs/>
                <w:sz w:val="20"/>
              </w:rPr>
              <w:t>99,</w:t>
            </w:r>
            <w:ins w:id="3197" w:author="An Phuc Cao" w:date="2024-09-26T16:06:00Z" w16du:dateUtc="2024-09-26T09:06:00Z">
              <w:r w:rsidR="00776702">
                <w:rPr>
                  <w:rFonts w:ascii="Arial" w:hAnsi="Arial" w:cs="Arial"/>
                  <w:i w:val="0"/>
                  <w:iCs/>
                  <w:sz w:val="20"/>
                </w:rPr>
                <w:t>92</w:t>
              </w:r>
            </w:ins>
            <w:del w:id="3198" w:author="An Phuc Cao" w:date="2024-09-26T16:06:00Z" w16du:dateUtc="2024-09-26T09:06:00Z">
              <w:r w:rsidDel="00776702">
                <w:rPr>
                  <w:rFonts w:ascii="Arial" w:hAnsi="Arial" w:cs="Arial"/>
                  <w:i w:val="0"/>
                  <w:iCs/>
                  <w:sz w:val="20"/>
                </w:rPr>
                <w:delText>00</w:delText>
              </w:r>
            </w:del>
            <w:r>
              <w:rPr>
                <w:rFonts w:ascii="Arial" w:hAnsi="Arial" w:cs="Arial"/>
                <w:i w:val="0"/>
                <w:iCs/>
                <w:sz w:val="20"/>
              </w:rPr>
              <w:t>%</w:t>
            </w:r>
          </w:p>
        </w:tc>
      </w:tr>
    </w:tbl>
    <w:p w14:paraId="442BCC21" w14:textId="5129E63D" w:rsidR="002012EC" w:rsidRPr="00826313" w:rsidRDefault="002012EC">
      <w:pPr>
        <w:overflowPunct/>
        <w:autoSpaceDE/>
        <w:autoSpaceDN/>
        <w:adjustRightInd/>
        <w:textAlignment w:val="auto"/>
        <w:rPr>
          <w:rFonts w:ascii="Arial" w:hAnsi="Arial" w:cs="Arial"/>
          <w:sz w:val="20"/>
        </w:rPr>
      </w:pPr>
      <w:r w:rsidRPr="00826313">
        <w:rPr>
          <w:rFonts w:ascii="Arial" w:hAnsi="Arial" w:cs="Arial"/>
          <w:sz w:val="20"/>
        </w:rPr>
        <w:br w:type="page"/>
      </w:r>
    </w:p>
    <w:p w14:paraId="4F729571" w14:textId="79DBDD60" w:rsidR="00ED7880" w:rsidRPr="00826313" w:rsidRDefault="00ED7880">
      <w:pPr>
        <w:overflowPunct/>
        <w:autoSpaceDE/>
        <w:autoSpaceDN/>
        <w:adjustRightInd/>
        <w:textAlignment w:val="auto"/>
        <w:rPr>
          <w:rFonts w:ascii="Arial" w:hAnsi="Arial" w:cs="Arial"/>
          <w:sz w:val="20"/>
        </w:rPr>
      </w:pPr>
    </w:p>
    <w:p w14:paraId="02C8971A" w14:textId="77777777" w:rsidR="002012EC" w:rsidRPr="00826313" w:rsidRDefault="002012EC">
      <w:pPr>
        <w:overflowPunct/>
        <w:autoSpaceDE/>
        <w:autoSpaceDN/>
        <w:adjustRightInd/>
        <w:textAlignment w:val="auto"/>
        <w:rPr>
          <w:rFonts w:ascii="Arial" w:hAnsi="Arial" w:cs="Arial"/>
          <w:sz w:val="20"/>
        </w:rPr>
      </w:pPr>
    </w:p>
    <w:p w14:paraId="34FCCBB0" w14:textId="29845806" w:rsidR="00224455" w:rsidRPr="00826313" w:rsidRDefault="00224455">
      <w:pPr>
        <w:pStyle w:val="ListParagraph"/>
        <w:numPr>
          <w:ilvl w:val="0"/>
          <w:numId w:val="5"/>
        </w:numPr>
        <w:tabs>
          <w:tab w:val="left" w:pos="3740"/>
        </w:tabs>
        <w:spacing w:after="0" w:line="240" w:lineRule="auto"/>
        <w:ind w:hanging="720"/>
        <w:contextualSpacing w:val="0"/>
        <w:outlineLvl w:val="0"/>
        <w:rPr>
          <w:rFonts w:ascii="Arial" w:hAnsi="Arial" w:cs="Arial"/>
          <w:b/>
          <w:sz w:val="20"/>
          <w:szCs w:val="20"/>
        </w:rPr>
        <w:pPrChange w:id="3199" w:author="An Phuc Cao" w:date="2024-10-24T14:09:00Z" w16du:dateUtc="2024-10-24T07:09:00Z">
          <w:pPr>
            <w:pStyle w:val="ListParagraph"/>
            <w:numPr>
              <w:numId w:val="5"/>
            </w:numPr>
            <w:tabs>
              <w:tab w:val="left" w:pos="3740"/>
            </w:tabs>
            <w:spacing w:after="0" w:line="240" w:lineRule="auto"/>
            <w:ind w:hanging="720"/>
            <w:contextualSpacing w:val="0"/>
          </w:pPr>
        </w:pPrChange>
      </w:pPr>
      <w:r w:rsidRPr="00826313">
        <w:rPr>
          <w:rFonts w:ascii="Arial" w:hAnsi="Arial" w:cs="Arial"/>
          <w:b/>
          <w:sz w:val="20"/>
          <w:szCs w:val="20"/>
        </w:rPr>
        <w:t xml:space="preserve">BASIS OF PREPARATION </w:t>
      </w:r>
    </w:p>
    <w:p w14:paraId="7C5512C8" w14:textId="77777777" w:rsidR="00224455" w:rsidRPr="00826313" w:rsidRDefault="00224455" w:rsidP="00A437B2">
      <w:pPr>
        <w:tabs>
          <w:tab w:val="left" w:pos="720"/>
        </w:tabs>
        <w:rPr>
          <w:rFonts w:ascii="Arial" w:hAnsi="Arial" w:cs="Arial"/>
          <w:b/>
          <w:i/>
          <w:sz w:val="20"/>
        </w:rPr>
      </w:pPr>
    </w:p>
    <w:p w14:paraId="6F0CF3E9" w14:textId="51FE6602" w:rsidR="00A40582" w:rsidRPr="00826313" w:rsidRDefault="00A40582">
      <w:pPr>
        <w:pStyle w:val="ListParagraph"/>
        <w:widowControl w:val="0"/>
        <w:overflowPunct w:val="0"/>
        <w:autoSpaceDE w:val="0"/>
        <w:autoSpaceDN w:val="0"/>
        <w:adjustRightInd w:val="0"/>
        <w:spacing w:after="0" w:line="240" w:lineRule="auto"/>
        <w:ind w:left="0"/>
        <w:contextualSpacing w:val="0"/>
        <w:jc w:val="both"/>
        <w:textAlignment w:val="baseline"/>
        <w:outlineLvl w:val="1"/>
        <w:rPr>
          <w:rFonts w:ascii="Arial" w:hAnsi="Arial" w:cs="Arial"/>
          <w:b/>
          <w:i/>
          <w:spacing w:val="-2"/>
          <w:sz w:val="20"/>
          <w:szCs w:val="20"/>
        </w:rPr>
        <w:pPrChange w:id="3200" w:author="An Phuc Cao" w:date="2024-10-24T14:09:00Z" w16du:dateUtc="2024-10-24T07:09:00Z">
          <w:pPr>
            <w:pStyle w:val="ListParagraph"/>
            <w:widowControl w:val="0"/>
            <w:overflowPunct w:val="0"/>
            <w:autoSpaceDE w:val="0"/>
            <w:autoSpaceDN w:val="0"/>
            <w:adjustRightInd w:val="0"/>
            <w:spacing w:after="0" w:line="240" w:lineRule="auto"/>
            <w:ind w:left="0"/>
            <w:contextualSpacing w:val="0"/>
            <w:jc w:val="both"/>
            <w:textAlignment w:val="baseline"/>
          </w:pPr>
        </w:pPrChange>
      </w:pPr>
      <w:r w:rsidRPr="00826313">
        <w:rPr>
          <w:rFonts w:ascii="Arial" w:hAnsi="Arial" w:cs="Arial"/>
          <w:b/>
          <w:i/>
          <w:spacing w:val="-2"/>
          <w:sz w:val="20"/>
          <w:szCs w:val="20"/>
        </w:rPr>
        <w:t>2.1</w:t>
      </w:r>
      <w:r w:rsidRPr="00826313">
        <w:rPr>
          <w:rFonts w:ascii="Arial" w:hAnsi="Arial" w:cs="Arial"/>
          <w:b/>
          <w:i/>
          <w:spacing w:val="-2"/>
          <w:sz w:val="20"/>
          <w:szCs w:val="20"/>
        </w:rPr>
        <w:tab/>
        <w:t xml:space="preserve">Statement of compliance </w:t>
      </w:r>
    </w:p>
    <w:p w14:paraId="0C63CFD4" w14:textId="308B5507" w:rsidR="00874721" w:rsidRPr="00826313" w:rsidRDefault="00293761" w:rsidP="00332504">
      <w:pPr>
        <w:pStyle w:val="ListParagraph"/>
        <w:widowControl w:val="0"/>
        <w:overflowPunct w:val="0"/>
        <w:autoSpaceDE w:val="0"/>
        <w:autoSpaceDN w:val="0"/>
        <w:adjustRightInd w:val="0"/>
        <w:spacing w:before="120" w:after="0" w:line="240" w:lineRule="auto"/>
        <w:contextualSpacing w:val="0"/>
        <w:jc w:val="both"/>
        <w:textAlignment w:val="baseline"/>
        <w:rPr>
          <w:rFonts w:ascii="Arial" w:hAnsi="Arial" w:cs="Arial"/>
          <w:spacing w:val="-2"/>
          <w:sz w:val="20"/>
          <w:szCs w:val="20"/>
        </w:rPr>
      </w:pPr>
      <w:r w:rsidRPr="00826313">
        <w:rPr>
          <w:rFonts w:ascii="Arial" w:hAnsi="Arial" w:cs="Arial"/>
          <w:spacing w:val="-2"/>
          <w:sz w:val="20"/>
          <w:szCs w:val="20"/>
        </w:rPr>
        <w:t xml:space="preserve">The </w:t>
      </w:r>
      <w:r w:rsidR="005D26E2" w:rsidRPr="00826313">
        <w:rPr>
          <w:rFonts w:ascii="Arial" w:hAnsi="Arial" w:cs="Arial"/>
          <w:spacing w:val="-2"/>
          <w:sz w:val="20"/>
          <w:szCs w:val="20"/>
        </w:rPr>
        <w:t xml:space="preserve">interim </w:t>
      </w:r>
      <w:r w:rsidR="008172E2" w:rsidRPr="00826313">
        <w:rPr>
          <w:rFonts w:ascii="Arial" w:hAnsi="Arial" w:cs="Arial"/>
          <w:spacing w:val="-2"/>
          <w:sz w:val="20"/>
          <w:szCs w:val="20"/>
        </w:rPr>
        <w:t xml:space="preserve">consolidated </w:t>
      </w:r>
      <w:r w:rsidRPr="00826313">
        <w:rPr>
          <w:rFonts w:ascii="Arial" w:hAnsi="Arial" w:cs="Arial"/>
          <w:spacing w:val="-2"/>
          <w:sz w:val="20"/>
          <w:szCs w:val="20"/>
        </w:rPr>
        <w:t xml:space="preserve">financial statements of </w:t>
      </w:r>
      <w:r w:rsidR="008879A4" w:rsidRPr="0002013D">
        <w:rPr>
          <w:rFonts w:ascii="Arial" w:hAnsi="Arial" w:cs="Arial"/>
          <w:spacing w:val="-2"/>
          <w:sz w:val="20"/>
          <w:szCs w:val="20"/>
        </w:rPr>
        <w:t xml:space="preserve">the </w:t>
      </w:r>
      <w:r w:rsidR="008879A4">
        <w:rPr>
          <w:rFonts w:ascii="Arial" w:hAnsi="Arial" w:cs="Arial"/>
          <w:spacing w:val="-2"/>
          <w:sz w:val="20"/>
          <w:szCs w:val="20"/>
        </w:rPr>
        <w:t>Company and its subsidiaries (“the Group</w:t>
      </w:r>
      <w:del w:id="3201" w:author="An Phuc Cao" w:date="2024-10-25T11:37:00Z" w16du:dateUtc="2024-10-25T04:37:00Z">
        <w:r w:rsidR="008879A4" w:rsidDel="005B3152">
          <w:rPr>
            <w:rFonts w:ascii="Arial" w:hAnsi="Arial" w:cs="Arial"/>
            <w:spacing w:val="-2"/>
            <w:sz w:val="20"/>
            <w:szCs w:val="20"/>
          </w:rPr>
          <w:delText>”)</w:delText>
        </w:r>
        <w:r w:rsidR="008879A4" w:rsidRPr="0002013D" w:rsidDel="005B3152">
          <w:rPr>
            <w:rFonts w:ascii="Arial" w:hAnsi="Arial" w:cs="Arial"/>
            <w:spacing w:val="-2"/>
            <w:sz w:val="20"/>
            <w:szCs w:val="20"/>
          </w:rPr>
          <w:delText xml:space="preserve"> </w:delText>
        </w:r>
        <w:r w:rsidRPr="00826313" w:rsidDel="005B3152">
          <w:rPr>
            <w:rFonts w:ascii="Arial" w:hAnsi="Arial" w:cs="Arial"/>
            <w:spacing w:val="-2"/>
            <w:sz w:val="20"/>
            <w:szCs w:val="20"/>
          </w:rPr>
          <w:delText xml:space="preserve"> have</w:delText>
        </w:r>
      </w:del>
      <w:ins w:id="3202" w:author="An Phuc Cao" w:date="2024-10-25T11:37:00Z" w16du:dateUtc="2024-10-25T04:37:00Z">
        <w:r w:rsidR="005B3152">
          <w:rPr>
            <w:rFonts w:ascii="Arial" w:hAnsi="Arial" w:cs="Arial"/>
            <w:spacing w:val="-2"/>
            <w:sz w:val="20"/>
            <w:szCs w:val="20"/>
          </w:rPr>
          <w:t>”)</w:t>
        </w:r>
        <w:r w:rsidR="005B3152" w:rsidRPr="0002013D">
          <w:rPr>
            <w:rFonts w:ascii="Arial" w:hAnsi="Arial" w:cs="Arial"/>
            <w:spacing w:val="-2"/>
            <w:sz w:val="20"/>
            <w:szCs w:val="20"/>
          </w:rPr>
          <w:t xml:space="preserve"> </w:t>
        </w:r>
        <w:r w:rsidR="005B3152" w:rsidRPr="00826313">
          <w:rPr>
            <w:rFonts w:ascii="Arial" w:hAnsi="Arial" w:cs="Arial"/>
            <w:spacing w:val="-2"/>
            <w:sz w:val="20"/>
            <w:szCs w:val="20"/>
          </w:rPr>
          <w:t>have</w:t>
        </w:r>
      </w:ins>
      <w:r w:rsidRPr="00826313">
        <w:rPr>
          <w:rFonts w:ascii="Arial" w:hAnsi="Arial" w:cs="Arial"/>
          <w:spacing w:val="-2"/>
          <w:sz w:val="20"/>
          <w:szCs w:val="20"/>
        </w:rPr>
        <w:t xml:space="preserve"> been prepared in accordance with International Financial Reporting Standards (“IFRS”) as issued by the </w:t>
      </w:r>
      <w:r w:rsidR="00AE009F" w:rsidRPr="00826313">
        <w:rPr>
          <w:rFonts w:ascii="Arial" w:hAnsi="Arial" w:cs="Arial"/>
          <w:spacing w:val="-2"/>
          <w:sz w:val="20"/>
          <w:szCs w:val="20"/>
        </w:rPr>
        <w:t>International Accounting Standards Board</w:t>
      </w:r>
      <w:r w:rsidRPr="00826313">
        <w:rPr>
          <w:rFonts w:ascii="Arial" w:hAnsi="Arial" w:cs="Arial"/>
          <w:spacing w:val="-2"/>
          <w:sz w:val="20"/>
          <w:szCs w:val="20"/>
        </w:rPr>
        <w:t>.</w:t>
      </w:r>
    </w:p>
    <w:p w14:paraId="7CD5C457" w14:textId="210BA3D4" w:rsidR="00777B6C" w:rsidRPr="00826313" w:rsidRDefault="00777B6C" w:rsidP="00332504">
      <w:pPr>
        <w:pStyle w:val="ListParagraph"/>
        <w:widowControl w:val="0"/>
        <w:overflowPunct w:val="0"/>
        <w:autoSpaceDE w:val="0"/>
        <w:autoSpaceDN w:val="0"/>
        <w:adjustRightInd w:val="0"/>
        <w:spacing w:before="120" w:after="0" w:line="240" w:lineRule="auto"/>
        <w:contextualSpacing w:val="0"/>
        <w:jc w:val="both"/>
        <w:textAlignment w:val="baseline"/>
        <w:rPr>
          <w:rFonts w:ascii="Arial" w:hAnsi="Arial" w:cs="Arial"/>
          <w:spacing w:val="-2"/>
          <w:sz w:val="20"/>
          <w:szCs w:val="20"/>
        </w:rPr>
      </w:pPr>
      <w:r w:rsidRPr="00826313">
        <w:rPr>
          <w:rFonts w:ascii="Arial" w:hAnsi="Arial" w:cs="Arial"/>
          <w:spacing w:val="-2"/>
          <w:sz w:val="20"/>
          <w:szCs w:val="20"/>
        </w:rPr>
        <w:t xml:space="preserve">The </w:t>
      </w:r>
      <w:r w:rsidR="00D54218" w:rsidRPr="00826313">
        <w:rPr>
          <w:rFonts w:ascii="Arial" w:hAnsi="Arial" w:cs="Arial"/>
          <w:spacing w:val="-2"/>
          <w:sz w:val="20"/>
          <w:szCs w:val="20"/>
        </w:rPr>
        <w:t>Group</w:t>
      </w:r>
      <w:r w:rsidRPr="00826313">
        <w:rPr>
          <w:rFonts w:ascii="Arial" w:hAnsi="Arial" w:cs="Arial"/>
          <w:spacing w:val="-2"/>
          <w:sz w:val="20"/>
          <w:szCs w:val="20"/>
        </w:rPr>
        <w:t xml:space="preserve"> maintains its accounting records in VND and prepares statutory financial statements in accordance with Vietnamese Enterprise Accounting System and Vietnamese Accounting Standards issued by the Ministry of Finance of Vietnam. The accompanying financial statements, which are prepared primarily to meet the reporting requirements of the </w:t>
      </w:r>
      <w:r w:rsidR="00D54218" w:rsidRPr="00826313">
        <w:rPr>
          <w:rFonts w:ascii="Arial" w:hAnsi="Arial" w:cs="Arial"/>
          <w:spacing w:val="-2"/>
          <w:sz w:val="20"/>
          <w:szCs w:val="20"/>
        </w:rPr>
        <w:t>Group</w:t>
      </w:r>
      <w:r w:rsidRPr="00826313">
        <w:rPr>
          <w:rFonts w:ascii="Arial" w:hAnsi="Arial" w:cs="Arial"/>
          <w:spacing w:val="-2"/>
          <w:sz w:val="20"/>
          <w:szCs w:val="20"/>
        </w:rPr>
        <w:t xml:space="preserve"> to its foreign owner, differ from the financial statements filed for statutory purposes in Vietnam in that they reflect adjustments appropriate to present the financial position, financial performance and cash flows in accordance with IFRS.</w:t>
      </w:r>
    </w:p>
    <w:p w14:paraId="0CD676BA" w14:textId="77777777" w:rsidR="008172E2" w:rsidRPr="00826313" w:rsidRDefault="008172E2" w:rsidP="00BD3704">
      <w:pPr>
        <w:pStyle w:val="ListParagraph"/>
        <w:widowControl w:val="0"/>
        <w:overflowPunct w:val="0"/>
        <w:autoSpaceDE w:val="0"/>
        <w:autoSpaceDN w:val="0"/>
        <w:adjustRightInd w:val="0"/>
        <w:spacing w:after="0" w:line="240" w:lineRule="auto"/>
        <w:contextualSpacing w:val="0"/>
        <w:jc w:val="both"/>
        <w:textAlignment w:val="baseline"/>
        <w:rPr>
          <w:rFonts w:ascii="Arial" w:hAnsi="Arial" w:cs="Arial"/>
          <w:spacing w:val="-2"/>
          <w:sz w:val="20"/>
          <w:szCs w:val="20"/>
        </w:rPr>
      </w:pPr>
    </w:p>
    <w:p w14:paraId="01F874ED" w14:textId="7B7B299A" w:rsidR="008172E2" w:rsidRPr="00826313" w:rsidRDefault="008172E2">
      <w:pPr>
        <w:pStyle w:val="ListParagraph"/>
        <w:widowControl w:val="0"/>
        <w:overflowPunct w:val="0"/>
        <w:autoSpaceDE w:val="0"/>
        <w:autoSpaceDN w:val="0"/>
        <w:adjustRightInd w:val="0"/>
        <w:spacing w:after="0" w:line="240" w:lineRule="auto"/>
        <w:ind w:left="0"/>
        <w:contextualSpacing w:val="0"/>
        <w:jc w:val="both"/>
        <w:textAlignment w:val="baseline"/>
        <w:outlineLvl w:val="1"/>
        <w:rPr>
          <w:rFonts w:ascii="Arial" w:hAnsi="Arial" w:cs="Arial"/>
          <w:b/>
          <w:i/>
          <w:spacing w:val="-2"/>
          <w:sz w:val="20"/>
          <w:szCs w:val="20"/>
        </w:rPr>
        <w:pPrChange w:id="3203" w:author="An Phuc Cao" w:date="2024-10-24T14:09:00Z" w16du:dateUtc="2024-10-24T07:09:00Z">
          <w:pPr>
            <w:pStyle w:val="ListParagraph"/>
            <w:widowControl w:val="0"/>
            <w:overflowPunct w:val="0"/>
            <w:autoSpaceDE w:val="0"/>
            <w:autoSpaceDN w:val="0"/>
            <w:adjustRightInd w:val="0"/>
            <w:spacing w:after="0" w:line="240" w:lineRule="auto"/>
            <w:ind w:left="0"/>
            <w:contextualSpacing w:val="0"/>
            <w:jc w:val="both"/>
            <w:textAlignment w:val="baseline"/>
          </w:pPr>
        </w:pPrChange>
      </w:pPr>
      <w:r w:rsidRPr="00826313">
        <w:rPr>
          <w:rFonts w:ascii="Arial" w:hAnsi="Arial" w:cs="Arial"/>
          <w:b/>
          <w:i/>
          <w:spacing w:val="-2"/>
          <w:sz w:val="20"/>
          <w:szCs w:val="20"/>
        </w:rPr>
        <w:t>2.2</w:t>
      </w:r>
      <w:r w:rsidRPr="00826313">
        <w:rPr>
          <w:rFonts w:ascii="Arial" w:hAnsi="Arial" w:cs="Arial"/>
          <w:b/>
          <w:i/>
          <w:spacing w:val="-2"/>
          <w:sz w:val="20"/>
          <w:szCs w:val="20"/>
        </w:rPr>
        <w:tab/>
        <w:t xml:space="preserve">Basis </w:t>
      </w:r>
      <w:r w:rsidR="00777B6C" w:rsidRPr="00826313">
        <w:rPr>
          <w:rFonts w:ascii="Arial" w:hAnsi="Arial" w:cs="Arial"/>
          <w:b/>
          <w:i/>
          <w:spacing w:val="-2"/>
          <w:sz w:val="20"/>
          <w:szCs w:val="20"/>
        </w:rPr>
        <w:t xml:space="preserve">for </w:t>
      </w:r>
      <w:r w:rsidRPr="00826313">
        <w:rPr>
          <w:rFonts w:ascii="Arial" w:hAnsi="Arial" w:cs="Arial"/>
          <w:b/>
          <w:i/>
          <w:spacing w:val="-2"/>
          <w:sz w:val="20"/>
          <w:szCs w:val="20"/>
        </w:rPr>
        <w:t>consolidation</w:t>
      </w:r>
    </w:p>
    <w:p w14:paraId="266E8BC6" w14:textId="77777777" w:rsidR="008172E2" w:rsidRPr="00826313" w:rsidRDefault="008172E2" w:rsidP="008172E2">
      <w:pPr>
        <w:pStyle w:val="ListParagraph"/>
        <w:widowControl w:val="0"/>
        <w:overflowPunct w:val="0"/>
        <w:autoSpaceDE w:val="0"/>
        <w:autoSpaceDN w:val="0"/>
        <w:adjustRightInd w:val="0"/>
        <w:spacing w:after="0" w:line="240" w:lineRule="auto"/>
        <w:ind w:left="0"/>
        <w:contextualSpacing w:val="0"/>
        <w:jc w:val="both"/>
        <w:textAlignment w:val="baseline"/>
        <w:rPr>
          <w:rFonts w:ascii="Arial" w:hAnsi="Arial" w:cs="Arial"/>
          <w:b/>
          <w:i/>
          <w:spacing w:val="-2"/>
          <w:sz w:val="20"/>
          <w:szCs w:val="20"/>
        </w:rPr>
      </w:pPr>
    </w:p>
    <w:p w14:paraId="24E7D59C" w14:textId="1F89E7EA" w:rsidR="008172E2" w:rsidRPr="00826313" w:rsidRDefault="008172E2" w:rsidP="008172E2">
      <w:pPr>
        <w:pStyle w:val="ListParagraph"/>
        <w:widowControl w:val="0"/>
        <w:overflowPunct w:val="0"/>
        <w:autoSpaceDE w:val="0"/>
        <w:autoSpaceDN w:val="0"/>
        <w:adjustRightInd w:val="0"/>
        <w:spacing w:after="0" w:line="240" w:lineRule="auto"/>
        <w:ind w:hanging="720"/>
        <w:contextualSpacing w:val="0"/>
        <w:jc w:val="both"/>
        <w:textAlignment w:val="baseline"/>
        <w:rPr>
          <w:rFonts w:ascii="Arial" w:hAnsi="Arial" w:cs="Arial"/>
          <w:spacing w:val="-2"/>
          <w:sz w:val="20"/>
          <w:szCs w:val="20"/>
        </w:rPr>
      </w:pPr>
      <w:r w:rsidRPr="00826313">
        <w:rPr>
          <w:rFonts w:ascii="Arial" w:hAnsi="Arial" w:cs="Arial"/>
          <w:spacing w:val="-2"/>
          <w:sz w:val="20"/>
          <w:szCs w:val="20"/>
        </w:rPr>
        <w:tab/>
        <w:t>The</w:t>
      </w:r>
      <w:r w:rsidR="00FD2286" w:rsidRPr="00826313">
        <w:rPr>
          <w:rFonts w:ascii="Arial" w:hAnsi="Arial" w:cs="Arial"/>
          <w:spacing w:val="-2"/>
          <w:sz w:val="20"/>
          <w:szCs w:val="20"/>
        </w:rPr>
        <w:t xml:space="preserve"> interim</w:t>
      </w:r>
      <w:r w:rsidRPr="00826313">
        <w:rPr>
          <w:rFonts w:ascii="Arial" w:hAnsi="Arial" w:cs="Arial"/>
          <w:spacing w:val="-2"/>
          <w:sz w:val="20"/>
          <w:szCs w:val="20"/>
        </w:rPr>
        <w:t xml:space="preserve"> consolidated financial statements comprise the financial statements of Finhay Viet Nam Joint Stock Company (</w:t>
      </w:r>
      <w:r w:rsidR="00C80BE5">
        <w:rPr>
          <w:rFonts w:ascii="Arial" w:hAnsi="Arial" w:cs="Arial"/>
          <w:spacing w:val="-2"/>
          <w:sz w:val="20"/>
          <w:szCs w:val="20"/>
        </w:rPr>
        <w:t>“</w:t>
      </w:r>
      <w:r w:rsidRPr="00826313">
        <w:rPr>
          <w:rFonts w:ascii="Arial" w:hAnsi="Arial" w:cs="Arial"/>
          <w:spacing w:val="-2"/>
          <w:sz w:val="20"/>
          <w:szCs w:val="20"/>
        </w:rPr>
        <w:t>the parent company</w:t>
      </w:r>
      <w:r w:rsidR="00C80BE5">
        <w:rPr>
          <w:rFonts w:ascii="Arial" w:hAnsi="Arial" w:cs="Arial"/>
          <w:spacing w:val="-2"/>
          <w:sz w:val="20"/>
          <w:szCs w:val="20"/>
        </w:rPr>
        <w:t>”</w:t>
      </w:r>
      <w:r w:rsidRPr="00826313">
        <w:rPr>
          <w:rFonts w:ascii="Arial" w:hAnsi="Arial" w:cs="Arial"/>
          <w:spacing w:val="-2"/>
          <w:sz w:val="20"/>
          <w:szCs w:val="20"/>
        </w:rPr>
        <w:t xml:space="preserve">) and its </w:t>
      </w:r>
      <w:r w:rsidR="00FD2286" w:rsidRPr="00826313">
        <w:rPr>
          <w:rFonts w:ascii="Arial" w:hAnsi="Arial" w:cs="Arial"/>
          <w:spacing w:val="-2"/>
          <w:sz w:val="20"/>
          <w:szCs w:val="20"/>
        </w:rPr>
        <w:t xml:space="preserve">subsidiaries </w:t>
      </w:r>
      <w:r w:rsidR="00F678FF" w:rsidRPr="00826313">
        <w:rPr>
          <w:rFonts w:ascii="Arial" w:hAnsi="Arial" w:cs="Arial"/>
          <w:spacing w:val="-2"/>
          <w:sz w:val="20"/>
          <w:szCs w:val="20"/>
        </w:rPr>
        <w:t>as at 3</w:t>
      </w:r>
      <w:r w:rsidR="005D26E2" w:rsidRPr="00826313">
        <w:rPr>
          <w:rFonts w:ascii="Arial" w:hAnsi="Arial" w:cs="Arial"/>
          <w:spacing w:val="-2"/>
          <w:sz w:val="20"/>
          <w:szCs w:val="20"/>
        </w:rPr>
        <w:t>0</w:t>
      </w:r>
      <w:r w:rsidR="00F678FF" w:rsidRPr="00826313">
        <w:rPr>
          <w:rFonts w:ascii="Arial" w:hAnsi="Arial" w:cs="Arial"/>
          <w:spacing w:val="-2"/>
          <w:sz w:val="20"/>
          <w:szCs w:val="20"/>
        </w:rPr>
        <w:t xml:space="preserve"> </w:t>
      </w:r>
      <w:r w:rsidR="005D26E2" w:rsidRPr="00826313">
        <w:rPr>
          <w:rFonts w:ascii="Arial" w:hAnsi="Arial" w:cs="Arial"/>
          <w:spacing w:val="-2"/>
          <w:sz w:val="20"/>
          <w:szCs w:val="20"/>
        </w:rPr>
        <w:t>June</w:t>
      </w:r>
      <w:r w:rsidR="00F678FF" w:rsidRPr="00826313">
        <w:rPr>
          <w:rFonts w:ascii="Arial" w:hAnsi="Arial" w:cs="Arial"/>
          <w:spacing w:val="-2"/>
          <w:sz w:val="20"/>
          <w:szCs w:val="20"/>
        </w:rPr>
        <w:t xml:space="preserve"> 202</w:t>
      </w:r>
      <w:del w:id="3204" w:author="An Phuc Cao" w:date="2024-09-26T16:11:00Z" w16du:dateUtc="2024-09-26T09:11:00Z">
        <w:r w:rsidR="00980BA1" w:rsidDel="00121CC1">
          <w:rPr>
            <w:rFonts w:ascii="Arial" w:hAnsi="Arial" w:cs="Arial"/>
            <w:spacing w:val="-2"/>
            <w:sz w:val="20"/>
            <w:szCs w:val="20"/>
          </w:rPr>
          <w:delText>3</w:delText>
        </w:r>
      </w:del>
      <w:ins w:id="3205" w:author="An Phuc Cao" w:date="2024-09-26T16:11:00Z" w16du:dateUtc="2024-09-26T09:11:00Z">
        <w:r w:rsidR="00121CC1">
          <w:rPr>
            <w:rFonts w:ascii="Arial" w:hAnsi="Arial" w:cs="Arial"/>
            <w:spacing w:val="-2"/>
            <w:sz w:val="20"/>
            <w:szCs w:val="20"/>
          </w:rPr>
          <w:t>4</w:t>
        </w:r>
      </w:ins>
      <w:r w:rsidRPr="00826313">
        <w:rPr>
          <w:rFonts w:ascii="Arial" w:hAnsi="Arial" w:cs="Arial"/>
          <w:spacing w:val="-2"/>
          <w:sz w:val="20"/>
          <w:szCs w:val="20"/>
        </w:rPr>
        <w:t>.</w:t>
      </w:r>
    </w:p>
    <w:p w14:paraId="60AC161F" w14:textId="77777777" w:rsidR="008172E2" w:rsidRPr="00826313" w:rsidRDefault="008172E2" w:rsidP="008172E2">
      <w:pPr>
        <w:pStyle w:val="ListParagraph"/>
        <w:widowControl w:val="0"/>
        <w:overflowPunct w:val="0"/>
        <w:autoSpaceDE w:val="0"/>
        <w:autoSpaceDN w:val="0"/>
        <w:adjustRightInd w:val="0"/>
        <w:spacing w:after="0" w:line="240" w:lineRule="auto"/>
        <w:ind w:hanging="720"/>
        <w:contextualSpacing w:val="0"/>
        <w:jc w:val="both"/>
        <w:textAlignment w:val="baseline"/>
        <w:rPr>
          <w:rFonts w:ascii="Arial" w:hAnsi="Arial" w:cs="Arial"/>
          <w:spacing w:val="-2"/>
          <w:sz w:val="20"/>
          <w:szCs w:val="20"/>
        </w:rPr>
      </w:pPr>
    </w:p>
    <w:p w14:paraId="397E3B44" w14:textId="4C4E5587" w:rsidR="008172E2" w:rsidRPr="00826313" w:rsidRDefault="008172E2" w:rsidP="008172E2">
      <w:pPr>
        <w:pStyle w:val="ListParagraph"/>
        <w:widowControl w:val="0"/>
        <w:overflowPunct w:val="0"/>
        <w:autoSpaceDE w:val="0"/>
        <w:autoSpaceDN w:val="0"/>
        <w:adjustRightInd w:val="0"/>
        <w:spacing w:after="0" w:line="240" w:lineRule="auto"/>
        <w:ind w:hanging="720"/>
        <w:contextualSpacing w:val="0"/>
        <w:jc w:val="both"/>
        <w:textAlignment w:val="baseline"/>
        <w:rPr>
          <w:rFonts w:ascii="Arial" w:hAnsi="Arial" w:cs="Arial"/>
          <w:spacing w:val="-2"/>
          <w:sz w:val="20"/>
          <w:szCs w:val="20"/>
        </w:rPr>
      </w:pPr>
      <w:r w:rsidRPr="00826313">
        <w:rPr>
          <w:rFonts w:ascii="Arial" w:hAnsi="Arial" w:cs="Arial"/>
          <w:spacing w:val="-2"/>
          <w:sz w:val="20"/>
          <w:szCs w:val="20"/>
        </w:rPr>
        <w:tab/>
        <w:t xml:space="preserve">The </w:t>
      </w:r>
      <w:r w:rsidR="005D26E2" w:rsidRPr="00826313">
        <w:rPr>
          <w:rFonts w:ascii="Arial" w:hAnsi="Arial" w:cs="Arial"/>
          <w:spacing w:val="-2"/>
          <w:sz w:val="20"/>
          <w:szCs w:val="20"/>
        </w:rPr>
        <w:t xml:space="preserve">interim </w:t>
      </w:r>
      <w:r w:rsidRPr="00826313">
        <w:rPr>
          <w:rFonts w:ascii="Arial" w:hAnsi="Arial" w:cs="Arial"/>
          <w:spacing w:val="-2"/>
          <w:sz w:val="20"/>
          <w:szCs w:val="20"/>
        </w:rPr>
        <w:t xml:space="preserve">financial statements of the parent company and </w:t>
      </w:r>
      <w:r w:rsidR="00FD2286" w:rsidRPr="00826313">
        <w:rPr>
          <w:rFonts w:ascii="Arial" w:hAnsi="Arial" w:cs="Arial"/>
          <w:spacing w:val="-2"/>
          <w:sz w:val="20"/>
          <w:szCs w:val="20"/>
        </w:rPr>
        <w:t xml:space="preserve">subsidiaries </w:t>
      </w:r>
      <w:r w:rsidRPr="00826313">
        <w:rPr>
          <w:rFonts w:ascii="Arial" w:hAnsi="Arial" w:cs="Arial"/>
          <w:spacing w:val="-2"/>
          <w:sz w:val="20"/>
          <w:szCs w:val="20"/>
        </w:rPr>
        <w:t>are prepared for the same reporting period using the consistent accounting policies.</w:t>
      </w:r>
    </w:p>
    <w:p w14:paraId="390C36A4" w14:textId="77777777" w:rsidR="008172E2" w:rsidRPr="00826313" w:rsidRDefault="008172E2" w:rsidP="008172E2">
      <w:pPr>
        <w:pStyle w:val="ListParagraph"/>
        <w:widowControl w:val="0"/>
        <w:overflowPunct w:val="0"/>
        <w:autoSpaceDE w:val="0"/>
        <w:autoSpaceDN w:val="0"/>
        <w:adjustRightInd w:val="0"/>
        <w:spacing w:after="0" w:line="240" w:lineRule="auto"/>
        <w:ind w:hanging="720"/>
        <w:contextualSpacing w:val="0"/>
        <w:jc w:val="both"/>
        <w:textAlignment w:val="baseline"/>
        <w:rPr>
          <w:rFonts w:ascii="Arial" w:hAnsi="Arial" w:cs="Arial"/>
          <w:spacing w:val="-2"/>
          <w:sz w:val="20"/>
          <w:szCs w:val="20"/>
        </w:rPr>
      </w:pPr>
    </w:p>
    <w:p w14:paraId="7B46D583" w14:textId="77777777" w:rsidR="008172E2" w:rsidRPr="00826313" w:rsidRDefault="008172E2" w:rsidP="008172E2">
      <w:pPr>
        <w:pStyle w:val="ListParagraph"/>
        <w:widowControl w:val="0"/>
        <w:overflowPunct w:val="0"/>
        <w:autoSpaceDE w:val="0"/>
        <w:autoSpaceDN w:val="0"/>
        <w:adjustRightInd w:val="0"/>
        <w:spacing w:after="0" w:line="240" w:lineRule="auto"/>
        <w:ind w:hanging="720"/>
        <w:contextualSpacing w:val="0"/>
        <w:jc w:val="both"/>
        <w:textAlignment w:val="baseline"/>
        <w:rPr>
          <w:rFonts w:ascii="Arial" w:hAnsi="Arial" w:cs="Arial"/>
          <w:spacing w:val="-2"/>
          <w:sz w:val="20"/>
          <w:szCs w:val="20"/>
        </w:rPr>
      </w:pPr>
      <w:r w:rsidRPr="00826313">
        <w:rPr>
          <w:rFonts w:ascii="Arial" w:hAnsi="Arial" w:cs="Arial"/>
          <w:spacing w:val="-2"/>
          <w:sz w:val="20"/>
          <w:szCs w:val="20"/>
        </w:rPr>
        <w:tab/>
        <w:t>All intra-company balances, incomes and expenses, and unrealized gains or losses resulting from intra-company transactions are eliminated in full.</w:t>
      </w:r>
    </w:p>
    <w:p w14:paraId="1287E667" w14:textId="77777777" w:rsidR="00293761" w:rsidRPr="00826313" w:rsidRDefault="00293761" w:rsidP="00A437B2">
      <w:pPr>
        <w:pStyle w:val="ListParagraph"/>
        <w:widowControl w:val="0"/>
        <w:overflowPunct w:val="0"/>
        <w:autoSpaceDE w:val="0"/>
        <w:autoSpaceDN w:val="0"/>
        <w:adjustRightInd w:val="0"/>
        <w:spacing w:after="0" w:line="240" w:lineRule="auto"/>
        <w:ind w:left="702" w:firstLine="22"/>
        <w:contextualSpacing w:val="0"/>
        <w:jc w:val="both"/>
        <w:textAlignment w:val="baseline"/>
        <w:rPr>
          <w:rFonts w:ascii="Arial" w:hAnsi="Arial" w:cs="Arial"/>
          <w:spacing w:val="-2"/>
          <w:sz w:val="20"/>
          <w:szCs w:val="20"/>
        </w:rPr>
      </w:pPr>
    </w:p>
    <w:p w14:paraId="1E308B6E" w14:textId="0B646B5C" w:rsidR="00A40582" w:rsidRPr="00826313" w:rsidRDefault="00A40582">
      <w:pPr>
        <w:pStyle w:val="ListParagraph"/>
        <w:widowControl w:val="0"/>
        <w:overflowPunct w:val="0"/>
        <w:autoSpaceDE w:val="0"/>
        <w:autoSpaceDN w:val="0"/>
        <w:adjustRightInd w:val="0"/>
        <w:spacing w:after="0" w:line="240" w:lineRule="auto"/>
        <w:ind w:left="0"/>
        <w:contextualSpacing w:val="0"/>
        <w:jc w:val="both"/>
        <w:textAlignment w:val="baseline"/>
        <w:outlineLvl w:val="1"/>
        <w:rPr>
          <w:rFonts w:ascii="Arial" w:hAnsi="Arial" w:cs="Arial"/>
          <w:b/>
          <w:i/>
          <w:spacing w:val="-2"/>
          <w:sz w:val="20"/>
          <w:szCs w:val="20"/>
        </w:rPr>
        <w:pPrChange w:id="3206" w:author="An Phuc Cao" w:date="2024-10-24T14:09:00Z" w16du:dateUtc="2024-10-24T07:09:00Z">
          <w:pPr>
            <w:pStyle w:val="ListParagraph"/>
            <w:widowControl w:val="0"/>
            <w:overflowPunct w:val="0"/>
            <w:autoSpaceDE w:val="0"/>
            <w:autoSpaceDN w:val="0"/>
            <w:adjustRightInd w:val="0"/>
            <w:spacing w:after="0" w:line="240" w:lineRule="auto"/>
            <w:ind w:left="0"/>
            <w:contextualSpacing w:val="0"/>
            <w:jc w:val="both"/>
            <w:textAlignment w:val="baseline"/>
          </w:pPr>
        </w:pPrChange>
      </w:pPr>
      <w:r w:rsidRPr="00826313">
        <w:rPr>
          <w:rFonts w:ascii="Arial" w:hAnsi="Arial" w:cs="Arial"/>
          <w:b/>
          <w:i/>
          <w:spacing w:val="-2"/>
          <w:sz w:val="20"/>
          <w:szCs w:val="20"/>
        </w:rPr>
        <w:t>2.</w:t>
      </w:r>
      <w:r w:rsidR="00EB7637" w:rsidRPr="00826313">
        <w:rPr>
          <w:rFonts w:ascii="Arial" w:hAnsi="Arial" w:cs="Arial"/>
          <w:b/>
          <w:i/>
          <w:spacing w:val="-2"/>
          <w:sz w:val="20"/>
          <w:szCs w:val="20"/>
        </w:rPr>
        <w:t>3</w:t>
      </w:r>
      <w:r w:rsidRPr="00826313">
        <w:rPr>
          <w:rFonts w:ascii="Arial" w:hAnsi="Arial" w:cs="Arial"/>
          <w:b/>
          <w:i/>
          <w:spacing w:val="-2"/>
          <w:sz w:val="20"/>
          <w:szCs w:val="20"/>
        </w:rPr>
        <w:tab/>
        <w:t>Functional and presentational currency</w:t>
      </w:r>
    </w:p>
    <w:p w14:paraId="7C9B1D6F" w14:textId="3F2611AE" w:rsidR="00A40582" w:rsidRPr="00826313" w:rsidRDefault="00A40582" w:rsidP="00332504">
      <w:pPr>
        <w:pStyle w:val="ListParagraph"/>
        <w:widowControl w:val="0"/>
        <w:overflowPunct w:val="0"/>
        <w:autoSpaceDE w:val="0"/>
        <w:autoSpaceDN w:val="0"/>
        <w:adjustRightInd w:val="0"/>
        <w:spacing w:before="120" w:after="0" w:line="240" w:lineRule="auto"/>
        <w:contextualSpacing w:val="0"/>
        <w:jc w:val="both"/>
        <w:textAlignment w:val="baseline"/>
        <w:rPr>
          <w:rFonts w:ascii="Arial" w:hAnsi="Arial" w:cs="Arial"/>
          <w:spacing w:val="-2"/>
          <w:sz w:val="20"/>
          <w:szCs w:val="20"/>
        </w:rPr>
      </w:pPr>
      <w:r w:rsidRPr="00826313">
        <w:rPr>
          <w:rFonts w:ascii="Arial" w:hAnsi="Arial" w:cs="Arial"/>
          <w:spacing w:val="-2"/>
          <w:sz w:val="20"/>
          <w:szCs w:val="20"/>
        </w:rPr>
        <w:t xml:space="preserve">The </w:t>
      </w:r>
      <w:r w:rsidR="008056CE" w:rsidRPr="00826313">
        <w:rPr>
          <w:rFonts w:ascii="Arial" w:hAnsi="Arial" w:cs="Arial"/>
          <w:spacing w:val="-2"/>
          <w:sz w:val="20"/>
          <w:szCs w:val="20"/>
        </w:rPr>
        <w:t>Group</w:t>
      </w:r>
      <w:r w:rsidRPr="00826313">
        <w:rPr>
          <w:rFonts w:ascii="Arial" w:hAnsi="Arial" w:cs="Arial"/>
          <w:spacing w:val="-2"/>
          <w:sz w:val="20"/>
          <w:szCs w:val="20"/>
        </w:rPr>
        <w:t xml:space="preserve"> maintains its accounting records in Vietnam Dong (VND) which is also its functional and presentation currency.</w:t>
      </w:r>
    </w:p>
    <w:p w14:paraId="3624A303" w14:textId="5440DFF1" w:rsidR="00A40582" w:rsidRPr="00826313" w:rsidRDefault="00A40582" w:rsidP="00050A7A">
      <w:pPr>
        <w:tabs>
          <w:tab w:val="left" w:pos="720"/>
        </w:tabs>
        <w:rPr>
          <w:rFonts w:ascii="Arial" w:hAnsi="Arial" w:cs="Arial"/>
          <w:b/>
          <w:i/>
          <w:sz w:val="20"/>
        </w:rPr>
      </w:pPr>
    </w:p>
    <w:p w14:paraId="2D441E73" w14:textId="4E4F1E3B" w:rsidR="00A40582" w:rsidRPr="00826313" w:rsidRDefault="00A40582">
      <w:pPr>
        <w:pStyle w:val="Heading2"/>
        <w:ind w:left="720" w:hanging="720"/>
        <w:rPr>
          <w:rFonts w:ascii="Arial" w:hAnsi="Arial" w:cs="Arial"/>
          <w:b/>
          <w:i/>
          <w:sz w:val="20"/>
        </w:rPr>
        <w:pPrChange w:id="3207" w:author="An Phuc Cao" w:date="2024-10-24T14:10:00Z" w16du:dateUtc="2024-10-24T07:10:00Z">
          <w:pPr>
            <w:tabs>
              <w:tab w:val="left" w:pos="720"/>
            </w:tabs>
          </w:pPr>
        </w:pPrChange>
      </w:pPr>
      <w:r w:rsidRPr="00826313">
        <w:rPr>
          <w:rFonts w:ascii="Arial" w:hAnsi="Arial" w:cs="Arial"/>
          <w:b/>
          <w:i/>
          <w:sz w:val="20"/>
        </w:rPr>
        <w:t>2.</w:t>
      </w:r>
      <w:r w:rsidR="00EB7637" w:rsidRPr="00826313">
        <w:rPr>
          <w:rFonts w:ascii="Arial" w:hAnsi="Arial" w:cs="Arial"/>
          <w:b/>
          <w:i/>
          <w:sz w:val="20"/>
        </w:rPr>
        <w:t>4</w:t>
      </w:r>
      <w:r w:rsidRPr="00826313">
        <w:rPr>
          <w:rFonts w:ascii="Arial" w:hAnsi="Arial" w:cs="Arial"/>
          <w:b/>
          <w:i/>
          <w:sz w:val="20"/>
        </w:rPr>
        <w:tab/>
        <w:t>Accounting period</w:t>
      </w:r>
    </w:p>
    <w:p w14:paraId="6258EA34" w14:textId="4BE4D693" w:rsidR="008172E2" w:rsidRPr="00826313" w:rsidRDefault="00224455" w:rsidP="00332504">
      <w:pPr>
        <w:pStyle w:val="ListParagraph"/>
        <w:widowControl w:val="0"/>
        <w:overflowPunct w:val="0"/>
        <w:autoSpaceDE w:val="0"/>
        <w:autoSpaceDN w:val="0"/>
        <w:adjustRightInd w:val="0"/>
        <w:spacing w:before="120" w:after="0" w:line="240" w:lineRule="auto"/>
        <w:contextualSpacing w:val="0"/>
        <w:jc w:val="both"/>
        <w:textAlignment w:val="baseline"/>
        <w:rPr>
          <w:rFonts w:ascii="Arial" w:hAnsi="Arial" w:cs="Arial"/>
          <w:spacing w:val="-2"/>
          <w:sz w:val="20"/>
          <w:szCs w:val="20"/>
        </w:rPr>
      </w:pPr>
      <w:r w:rsidRPr="00826313">
        <w:rPr>
          <w:rFonts w:ascii="Arial" w:hAnsi="Arial" w:cs="Arial"/>
          <w:spacing w:val="-2"/>
          <w:sz w:val="20"/>
          <w:szCs w:val="20"/>
        </w:rPr>
        <w:t xml:space="preserve">The </w:t>
      </w:r>
      <w:r w:rsidR="008056CE" w:rsidRPr="00826313">
        <w:rPr>
          <w:rFonts w:ascii="Arial" w:hAnsi="Arial" w:cs="Arial"/>
          <w:spacing w:val="-2"/>
          <w:sz w:val="20"/>
          <w:szCs w:val="20"/>
        </w:rPr>
        <w:t>Group</w:t>
      </w:r>
      <w:r w:rsidRPr="00826313">
        <w:rPr>
          <w:rFonts w:ascii="Arial" w:hAnsi="Arial" w:cs="Arial"/>
          <w:spacing w:val="-2"/>
          <w:sz w:val="20"/>
          <w:szCs w:val="20"/>
        </w:rPr>
        <w:t xml:space="preserve">’s fiscal year starts on </w:t>
      </w:r>
      <w:r w:rsidR="009737F1" w:rsidRPr="00826313">
        <w:rPr>
          <w:rFonts w:ascii="Arial" w:hAnsi="Arial" w:cs="Arial"/>
          <w:spacing w:val="-2"/>
          <w:sz w:val="20"/>
          <w:szCs w:val="20"/>
        </w:rPr>
        <w:t>0</w:t>
      </w:r>
      <w:r w:rsidRPr="00826313">
        <w:rPr>
          <w:rFonts w:ascii="Arial" w:hAnsi="Arial" w:cs="Arial"/>
          <w:spacing w:val="-2"/>
          <w:sz w:val="20"/>
          <w:szCs w:val="20"/>
        </w:rPr>
        <w:t>1 January and ends on 31 December.</w:t>
      </w:r>
    </w:p>
    <w:p w14:paraId="2BA691CE" w14:textId="2508AD68" w:rsidR="005D26E2" w:rsidRPr="00826313" w:rsidRDefault="005D26E2" w:rsidP="00332504">
      <w:pPr>
        <w:pStyle w:val="ListParagraph"/>
        <w:widowControl w:val="0"/>
        <w:overflowPunct w:val="0"/>
        <w:autoSpaceDE w:val="0"/>
        <w:autoSpaceDN w:val="0"/>
        <w:adjustRightInd w:val="0"/>
        <w:spacing w:before="120" w:after="0" w:line="240" w:lineRule="auto"/>
        <w:contextualSpacing w:val="0"/>
        <w:jc w:val="both"/>
        <w:textAlignment w:val="baseline"/>
        <w:rPr>
          <w:rFonts w:ascii="Arial" w:hAnsi="Arial" w:cs="Arial"/>
          <w:spacing w:val="-2"/>
          <w:sz w:val="20"/>
          <w:szCs w:val="20"/>
        </w:rPr>
      </w:pPr>
      <w:r w:rsidRPr="00826313">
        <w:rPr>
          <w:rFonts w:ascii="Arial" w:hAnsi="Arial" w:cs="Arial"/>
          <w:spacing w:val="-2"/>
          <w:sz w:val="20"/>
          <w:szCs w:val="20"/>
        </w:rPr>
        <w:t xml:space="preserve">The Group also prepares its interim consolidated </w:t>
      </w:r>
      <w:r w:rsidR="00EC33E6" w:rsidRPr="00826313">
        <w:rPr>
          <w:rFonts w:ascii="Arial" w:hAnsi="Arial" w:cs="Arial"/>
          <w:spacing w:val="-2"/>
          <w:sz w:val="20"/>
          <w:szCs w:val="20"/>
        </w:rPr>
        <w:t xml:space="preserve">financial statements for the six-month period from </w:t>
      </w:r>
      <w:r w:rsidR="009737F1" w:rsidRPr="00826313">
        <w:rPr>
          <w:rFonts w:ascii="Arial" w:hAnsi="Arial" w:cs="Arial"/>
          <w:spacing w:val="-2"/>
          <w:sz w:val="20"/>
          <w:szCs w:val="20"/>
        </w:rPr>
        <w:t>0</w:t>
      </w:r>
      <w:r w:rsidR="00EC33E6" w:rsidRPr="00826313">
        <w:rPr>
          <w:rFonts w:ascii="Arial" w:hAnsi="Arial" w:cs="Arial"/>
          <w:spacing w:val="-2"/>
          <w:sz w:val="20"/>
          <w:szCs w:val="20"/>
        </w:rPr>
        <w:t>1 January to 30 June each year.</w:t>
      </w:r>
    </w:p>
    <w:p w14:paraId="764CD1B0" w14:textId="77777777" w:rsidR="008172E2" w:rsidRPr="00826313" w:rsidRDefault="008172E2" w:rsidP="008172E2">
      <w:pPr>
        <w:pStyle w:val="ListParagraph"/>
        <w:widowControl w:val="0"/>
        <w:overflowPunct w:val="0"/>
        <w:autoSpaceDE w:val="0"/>
        <w:autoSpaceDN w:val="0"/>
        <w:adjustRightInd w:val="0"/>
        <w:spacing w:after="0" w:line="240" w:lineRule="auto"/>
        <w:contextualSpacing w:val="0"/>
        <w:jc w:val="both"/>
        <w:textAlignment w:val="baseline"/>
        <w:rPr>
          <w:rFonts w:ascii="Arial" w:hAnsi="Arial" w:cs="Arial"/>
          <w:spacing w:val="-2"/>
          <w:sz w:val="20"/>
          <w:szCs w:val="20"/>
        </w:rPr>
      </w:pPr>
    </w:p>
    <w:p w14:paraId="49882F14" w14:textId="77777777" w:rsidR="00D247AA" w:rsidRPr="00826313" w:rsidRDefault="00D247AA">
      <w:pPr>
        <w:pStyle w:val="ListParagraph"/>
        <w:widowControl w:val="0"/>
        <w:numPr>
          <w:ilvl w:val="0"/>
          <w:numId w:val="5"/>
        </w:numPr>
        <w:spacing w:after="0"/>
        <w:ind w:hanging="720"/>
        <w:jc w:val="both"/>
        <w:outlineLvl w:val="0"/>
        <w:rPr>
          <w:ins w:id="3208" w:author="An Phuc Cao" w:date="2024-09-26T16:10:00Z" w16du:dateUtc="2024-09-26T09:10:00Z"/>
          <w:rFonts w:ascii="Arial" w:hAnsi="Arial" w:cs="Arial"/>
          <w:b/>
          <w:sz w:val="20"/>
          <w:lang w:val="en-GB"/>
        </w:rPr>
        <w:pPrChange w:id="3209" w:author="An Phuc Cao" w:date="2024-10-24T14:10:00Z" w16du:dateUtc="2024-10-24T07:10:00Z">
          <w:pPr>
            <w:pStyle w:val="ListParagraph"/>
            <w:widowControl w:val="0"/>
            <w:numPr>
              <w:numId w:val="5"/>
            </w:numPr>
            <w:spacing w:after="0"/>
            <w:ind w:hanging="720"/>
            <w:jc w:val="both"/>
          </w:pPr>
        </w:pPrChange>
      </w:pPr>
      <w:ins w:id="3210" w:author="An Phuc Cao" w:date="2024-09-26T16:10:00Z" w16du:dateUtc="2024-09-26T09:10:00Z">
        <w:r w:rsidRPr="00826313">
          <w:rPr>
            <w:rFonts w:ascii="Arial" w:hAnsi="Arial" w:cs="Arial"/>
            <w:b/>
            <w:sz w:val="20"/>
          </w:rPr>
          <w:t>SUMMARY OF SIGNIFICANT ACCOUNTING POLICIES</w:t>
        </w:r>
      </w:ins>
    </w:p>
    <w:p w14:paraId="0882E78A" w14:textId="77777777" w:rsidR="00D247AA" w:rsidRPr="00826313" w:rsidRDefault="00D247AA" w:rsidP="00D247AA">
      <w:pPr>
        <w:widowControl w:val="0"/>
        <w:jc w:val="both"/>
        <w:rPr>
          <w:ins w:id="3211" w:author="An Phuc Cao" w:date="2024-09-26T16:10:00Z" w16du:dateUtc="2024-09-26T09:10:00Z"/>
          <w:rFonts w:ascii="Arial" w:hAnsi="Arial" w:cs="Arial"/>
          <w:b/>
          <w:i/>
          <w:sz w:val="20"/>
          <w:lang w:val="en-GB"/>
        </w:rPr>
      </w:pPr>
    </w:p>
    <w:p w14:paraId="20F9415F" w14:textId="77777777" w:rsidR="00D247AA" w:rsidRPr="00826313" w:rsidRDefault="00D247AA">
      <w:pPr>
        <w:pStyle w:val="Heading2"/>
        <w:ind w:left="540"/>
        <w:rPr>
          <w:ins w:id="3212" w:author="An Phuc Cao" w:date="2024-09-26T16:10:00Z" w16du:dateUtc="2024-09-26T09:10:00Z"/>
          <w:rFonts w:ascii="Arial" w:hAnsi="Arial" w:cs="Arial"/>
          <w:b/>
          <w:i/>
          <w:sz w:val="20"/>
        </w:rPr>
        <w:pPrChange w:id="3213" w:author="An Phuc Cao" w:date="2024-10-24T14:10:00Z" w16du:dateUtc="2024-10-24T07:10:00Z">
          <w:pPr>
            <w:widowControl w:val="0"/>
            <w:jc w:val="both"/>
          </w:pPr>
        </w:pPrChange>
      </w:pPr>
      <w:ins w:id="3214" w:author="An Phuc Cao" w:date="2024-09-26T16:10:00Z" w16du:dateUtc="2024-09-26T09:10:00Z">
        <w:r w:rsidRPr="00826313">
          <w:rPr>
            <w:rFonts w:ascii="Arial" w:hAnsi="Arial" w:cs="Arial"/>
            <w:b/>
            <w:i/>
            <w:sz w:val="20"/>
            <w:lang w:val="en-GB"/>
          </w:rPr>
          <w:t>3.1</w:t>
        </w:r>
        <w:r w:rsidRPr="00826313">
          <w:rPr>
            <w:rFonts w:ascii="Arial" w:hAnsi="Arial" w:cs="Arial"/>
            <w:b/>
            <w:i/>
            <w:sz w:val="20"/>
            <w:lang w:val="en-GB"/>
          </w:rPr>
          <w:tab/>
          <w:t xml:space="preserve">Changes in accounting policies and disclosures </w:t>
        </w:r>
      </w:ins>
    </w:p>
    <w:p w14:paraId="154DA1BF" w14:textId="35579F6D" w:rsidR="00D247AA" w:rsidRPr="00826313" w:rsidRDefault="00D247AA" w:rsidP="00D247AA">
      <w:pPr>
        <w:widowControl w:val="0"/>
        <w:spacing w:before="120"/>
        <w:ind w:left="720"/>
        <w:jc w:val="both"/>
        <w:rPr>
          <w:ins w:id="3215" w:author="An Phuc Cao" w:date="2024-09-26T16:10:00Z" w16du:dateUtc="2024-09-26T09:10:00Z"/>
          <w:rFonts w:ascii="Arial" w:hAnsi="Arial" w:cs="Arial"/>
          <w:noProof/>
          <w:sz w:val="20"/>
          <w:lang w:eastAsia="ja-JP"/>
        </w:rPr>
      </w:pPr>
      <w:ins w:id="3216" w:author="An Phuc Cao" w:date="2024-09-26T16:10:00Z" w16du:dateUtc="2024-09-26T09:10:00Z">
        <w:r w:rsidRPr="00826313">
          <w:rPr>
            <w:rFonts w:ascii="Arial" w:hAnsi="Arial" w:cs="Arial"/>
            <w:noProof/>
            <w:sz w:val="20"/>
            <w:lang w:eastAsia="ja-JP"/>
          </w:rPr>
          <w:t>The accounting policies adopted in the preparation of the interim</w:t>
        </w:r>
        <w:r w:rsidRPr="00826313">
          <w:rPr>
            <w:rFonts w:ascii="Arial" w:hAnsi="Arial" w:cs="Arial"/>
            <w:noProof/>
            <w:sz w:val="20"/>
            <w:lang w:val="vi-VN" w:eastAsia="ja-JP"/>
          </w:rPr>
          <w:t xml:space="preserve"> </w:t>
        </w:r>
        <w:r w:rsidRPr="00826313">
          <w:rPr>
            <w:rFonts w:ascii="Arial" w:hAnsi="Arial" w:cs="Arial"/>
            <w:noProof/>
            <w:sz w:val="20"/>
            <w:lang w:eastAsia="ja-JP"/>
          </w:rPr>
          <w:t>consolidated financial statements are consistent with those followed in the preparation of the Group’s consolidated financial statements for the year ended 31 December 202</w:t>
        </w:r>
      </w:ins>
      <w:ins w:id="3217" w:author="An Phuc Cao" w:date="2024-09-26T16:13:00Z" w16du:dateUtc="2024-09-26T09:13:00Z">
        <w:r w:rsidR="007E0EC4">
          <w:rPr>
            <w:rFonts w:ascii="Arial" w:hAnsi="Arial" w:cs="Arial"/>
            <w:noProof/>
            <w:sz w:val="20"/>
            <w:lang w:eastAsia="ja-JP"/>
          </w:rPr>
          <w:t>3</w:t>
        </w:r>
      </w:ins>
      <w:ins w:id="3218" w:author="An Phuc Cao" w:date="2024-09-26T16:10:00Z" w16du:dateUtc="2024-09-26T09:10:00Z">
        <w:r w:rsidRPr="00826313">
          <w:rPr>
            <w:rFonts w:ascii="Arial" w:hAnsi="Arial" w:cs="Arial"/>
            <w:noProof/>
            <w:sz w:val="20"/>
            <w:lang w:eastAsia="ja-JP"/>
          </w:rPr>
          <w:t xml:space="preserve"> and</w:t>
        </w:r>
        <w:r w:rsidRPr="00826313">
          <w:rPr>
            <w:rFonts w:ascii="Arial" w:hAnsi="Arial" w:cs="Arial"/>
            <w:noProof/>
            <w:sz w:val="20"/>
            <w:lang w:val="vi-VN" w:eastAsia="ja-JP"/>
          </w:rPr>
          <w:t xml:space="preserve"> </w:t>
        </w:r>
        <w:r w:rsidRPr="00826313">
          <w:rPr>
            <w:rFonts w:ascii="Arial" w:hAnsi="Arial" w:cs="Arial"/>
            <w:noProof/>
            <w:sz w:val="20"/>
            <w:lang w:eastAsia="ja-JP"/>
          </w:rPr>
          <w:t>interim consolidated financial statements for the six-month period ended 30 June 202</w:t>
        </w:r>
      </w:ins>
      <w:ins w:id="3219" w:author="An Phuc Cao" w:date="2024-09-26T16:14:00Z" w16du:dateUtc="2024-09-26T09:14:00Z">
        <w:r w:rsidR="007E0EC4">
          <w:rPr>
            <w:rFonts w:ascii="Arial" w:hAnsi="Arial" w:cs="Arial"/>
            <w:noProof/>
            <w:sz w:val="20"/>
            <w:lang w:eastAsia="ja-JP"/>
          </w:rPr>
          <w:t>4</w:t>
        </w:r>
      </w:ins>
      <w:ins w:id="3220" w:author="An Phuc Cao" w:date="2024-09-26T16:10:00Z" w16du:dateUtc="2024-09-26T09:10:00Z">
        <w:r w:rsidRPr="00826313">
          <w:rPr>
            <w:rFonts w:ascii="Arial" w:hAnsi="Arial" w:cs="Arial"/>
            <w:noProof/>
            <w:sz w:val="20"/>
            <w:lang w:eastAsia="ja-JP"/>
          </w:rPr>
          <w:t>.</w:t>
        </w:r>
      </w:ins>
    </w:p>
    <w:p w14:paraId="5E42D3C2" w14:textId="77777777" w:rsidR="00D247AA" w:rsidRPr="00826313" w:rsidRDefault="00D247AA" w:rsidP="00D247AA">
      <w:pPr>
        <w:overflowPunct/>
        <w:autoSpaceDE/>
        <w:autoSpaceDN/>
        <w:adjustRightInd/>
        <w:ind w:left="720"/>
        <w:jc w:val="both"/>
        <w:textAlignment w:val="auto"/>
        <w:rPr>
          <w:ins w:id="3221" w:author="An Phuc Cao" w:date="2024-09-26T16:10:00Z" w16du:dateUtc="2024-09-26T09:10:00Z"/>
          <w:rFonts w:ascii="Arial" w:hAnsi="Arial" w:cs="Arial"/>
          <w:b/>
          <w:i/>
          <w:sz w:val="20"/>
        </w:rPr>
      </w:pPr>
      <w:ins w:id="3222" w:author="An Phuc Cao" w:date="2024-09-26T16:10:00Z" w16du:dateUtc="2024-09-26T09:10:00Z">
        <w:r w:rsidRPr="00826313">
          <w:rPr>
            <w:rFonts w:ascii="Arial" w:hAnsi="Arial" w:cs="Arial"/>
            <w:b/>
            <w:i/>
            <w:sz w:val="20"/>
          </w:rPr>
          <w:tab/>
        </w:r>
      </w:ins>
    </w:p>
    <w:p w14:paraId="44C29C3B" w14:textId="77777777" w:rsidR="00D247AA" w:rsidRPr="00826313" w:rsidRDefault="00D247AA">
      <w:pPr>
        <w:pStyle w:val="Heading2"/>
        <w:ind w:left="540"/>
        <w:rPr>
          <w:ins w:id="3223" w:author="An Phuc Cao" w:date="2024-09-26T16:10:00Z" w16du:dateUtc="2024-09-26T09:10:00Z"/>
          <w:rFonts w:ascii="Arial" w:hAnsi="Arial" w:cs="Arial"/>
          <w:b/>
          <w:i/>
          <w:sz w:val="20"/>
        </w:rPr>
        <w:pPrChange w:id="3224" w:author="An Phuc Cao" w:date="2024-10-24T14:10:00Z" w16du:dateUtc="2024-10-24T07:10:00Z">
          <w:pPr>
            <w:widowControl w:val="0"/>
            <w:tabs>
              <w:tab w:val="left" w:pos="720"/>
            </w:tabs>
            <w:jc w:val="both"/>
          </w:pPr>
        </w:pPrChange>
      </w:pPr>
      <w:ins w:id="3225" w:author="An Phuc Cao" w:date="2024-09-26T16:10:00Z" w16du:dateUtc="2024-09-26T09:10:00Z">
        <w:r w:rsidRPr="00826313">
          <w:rPr>
            <w:rFonts w:ascii="Arial" w:hAnsi="Arial" w:cs="Arial"/>
            <w:b/>
            <w:i/>
            <w:sz w:val="20"/>
          </w:rPr>
          <w:t>3.2</w:t>
        </w:r>
        <w:r w:rsidRPr="00826313">
          <w:rPr>
            <w:rFonts w:ascii="Arial" w:hAnsi="Arial" w:cs="Arial"/>
            <w:b/>
            <w:i/>
            <w:sz w:val="20"/>
          </w:rPr>
          <w:tab/>
          <w:t>Recognition of interest income</w:t>
        </w:r>
      </w:ins>
    </w:p>
    <w:p w14:paraId="78F06CB4" w14:textId="77777777" w:rsidR="00D247AA" w:rsidRPr="00826313" w:rsidRDefault="00D247AA" w:rsidP="00D247AA">
      <w:pPr>
        <w:widowControl w:val="0"/>
        <w:tabs>
          <w:tab w:val="left" w:pos="720"/>
        </w:tabs>
        <w:jc w:val="both"/>
        <w:rPr>
          <w:ins w:id="3226" w:author="An Phuc Cao" w:date="2024-09-26T16:10:00Z" w16du:dateUtc="2024-09-26T09:10:00Z"/>
          <w:rFonts w:ascii="Arial" w:hAnsi="Arial" w:cs="Arial"/>
          <w:b/>
          <w:i/>
          <w:sz w:val="20"/>
        </w:rPr>
      </w:pPr>
    </w:p>
    <w:p w14:paraId="3A873D76" w14:textId="77777777" w:rsidR="00D247AA" w:rsidRPr="00826313" w:rsidRDefault="00D247AA" w:rsidP="00D247AA">
      <w:pPr>
        <w:widowControl w:val="0"/>
        <w:tabs>
          <w:tab w:val="left" w:pos="720"/>
        </w:tabs>
        <w:jc w:val="both"/>
        <w:rPr>
          <w:ins w:id="3227" w:author="An Phuc Cao" w:date="2024-09-26T16:10:00Z" w16du:dateUtc="2024-09-26T09:10:00Z"/>
          <w:rFonts w:ascii="Arial" w:hAnsi="Arial" w:cs="Arial"/>
          <w:b/>
          <w:i/>
          <w:sz w:val="20"/>
        </w:rPr>
      </w:pPr>
      <w:ins w:id="3228" w:author="An Phuc Cao" w:date="2024-09-26T16:10:00Z" w16du:dateUtc="2024-09-26T09:10:00Z">
        <w:r w:rsidRPr="00826313">
          <w:rPr>
            <w:rFonts w:ascii="Arial" w:hAnsi="Arial" w:cs="Arial"/>
            <w:b/>
            <w:i/>
            <w:sz w:val="20"/>
          </w:rPr>
          <w:t>3.2.1</w:t>
        </w:r>
        <w:r w:rsidRPr="00826313">
          <w:rPr>
            <w:rFonts w:ascii="Arial" w:hAnsi="Arial" w:cs="Arial"/>
            <w:b/>
            <w:i/>
            <w:sz w:val="20"/>
          </w:rPr>
          <w:tab/>
          <w:t>The effective interest rate method</w:t>
        </w:r>
      </w:ins>
    </w:p>
    <w:p w14:paraId="714DAC4F" w14:textId="77777777" w:rsidR="00D247AA" w:rsidRPr="00826313" w:rsidRDefault="00D247AA" w:rsidP="00D247AA">
      <w:pPr>
        <w:widowControl w:val="0"/>
        <w:tabs>
          <w:tab w:val="left" w:pos="720"/>
        </w:tabs>
        <w:jc w:val="both"/>
        <w:rPr>
          <w:ins w:id="3229" w:author="An Phuc Cao" w:date="2024-09-26T16:10:00Z" w16du:dateUtc="2024-09-26T09:10:00Z"/>
          <w:rFonts w:ascii="Arial" w:hAnsi="Arial" w:cs="Arial"/>
          <w:bCs/>
          <w:i/>
          <w:sz w:val="20"/>
        </w:rPr>
      </w:pPr>
    </w:p>
    <w:p w14:paraId="4BD847BD" w14:textId="77777777" w:rsidR="00D247AA" w:rsidRPr="00826313" w:rsidRDefault="00D247AA" w:rsidP="00D247AA">
      <w:pPr>
        <w:widowControl w:val="0"/>
        <w:tabs>
          <w:tab w:val="left" w:pos="720"/>
        </w:tabs>
        <w:ind w:left="720" w:hanging="720"/>
        <w:jc w:val="both"/>
        <w:rPr>
          <w:ins w:id="3230" w:author="An Phuc Cao" w:date="2024-09-26T16:10:00Z" w16du:dateUtc="2024-09-26T09:10:00Z"/>
          <w:rFonts w:ascii="Arial" w:hAnsi="Arial" w:cs="Arial"/>
          <w:bCs/>
          <w:iCs/>
          <w:sz w:val="20"/>
        </w:rPr>
      </w:pPr>
      <w:ins w:id="3231" w:author="An Phuc Cao" w:date="2024-09-26T16:10:00Z" w16du:dateUtc="2024-09-26T09:10:00Z">
        <w:r w:rsidRPr="00826313">
          <w:rPr>
            <w:rFonts w:ascii="Arial" w:hAnsi="Arial" w:cs="Arial"/>
            <w:bCs/>
            <w:iCs/>
            <w:sz w:val="20"/>
          </w:rPr>
          <w:tab/>
          <w:t>Under IFRS 9, interest income is recorded using the effective interest rate (“EIR”) method for all financial instruments measured at amortised cost. Interest expense is also calculated using the EIR method for all financial liabilities at amortised cost. The EIR is the rate that exactly discounts estimated future cash receipts through the expected life of the financial instrument or, when appropriate, a shorter period, to the gross carrying amount of the financial instrument.</w:t>
        </w:r>
      </w:ins>
    </w:p>
    <w:p w14:paraId="5BC3B2C2" w14:textId="352CD0CC" w:rsidR="00017D1A" w:rsidRPr="00826313" w:rsidDel="00F821F4" w:rsidRDefault="00D247AA">
      <w:pPr>
        <w:widowControl w:val="0"/>
        <w:tabs>
          <w:tab w:val="left" w:pos="720"/>
        </w:tabs>
        <w:ind w:left="720" w:hanging="720"/>
        <w:jc w:val="both"/>
        <w:rPr>
          <w:del w:id="3232" w:author="An Phuc Cao" w:date="2024-09-26T16:12:00Z" w16du:dateUtc="2024-09-26T09:12:00Z"/>
          <w:rFonts w:ascii="Arial" w:hAnsi="Arial" w:cs="Arial"/>
          <w:sz w:val="20"/>
        </w:rPr>
        <w:pPrChange w:id="3233" w:author="An Phuc Cao" w:date="2024-09-26T16:12:00Z" w16du:dateUtc="2024-09-26T09:12:00Z">
          <w:pPr>
            <w:pStyle w:val="ListParagraph"/>
            <w:widowControl w:val="0"/>
            <w:spacing w:after="0" w:line="240" w:lineRule="auto"/>
            <w:ind w:left="702" w:firstLine="22"/>
            <w:contextualSpacing w:val="0"/>
            <w:jc w:val="both"/>
          </w:pPr>
        </w:pPrChange>
      </w:pPr>
      <w:ins w:id="3234" w:author="An Phuc Cao" w:date="2024-09-26T16:10:00Z" w16du:dateUtc="2024-09-26T09:10:00Z">
        <w:r w:rsidRPr="00826313">
          <w:rPr>
            <w:rFonts w:ascii="Arial" w:hAnsi="Arial" w:cs="Arial"/>
            <w:bCs/>
            <w:iCs/>
            <w:sz w:val="20"/>
          </w:rPr>
          <w:tab/>
        </w:r>
      </w:ins>
    </w:p>
    <w:p w14:paraId="76AAF61D" w14:textId="77777777" w:rsidR="000C2316" w:rsidRPr="00826313" w:rsidRDefault="000C2316">
      <w:pPr>
        <w:widowControl w:val="0"/>
        <w:tabs>
          <w:tab w:val="left" w:pos="720"/>
        </w:tabs>
        <w:ind w:left="720" w:hanging="720"/>
        <w:jc w:val="both"/>
        <w:rPr>
          <w:rFonts w:ascii="Arial" w:hAnsi="Arial" w:cs="Arial"/>
          <w:sz w:val="20"/>
        </w:rPr>
        <w:pPrChange w:id="3235" w:author="An Phuc Cao" w:date="2024-09-26T16:12:00Z" w16du:dateUtc="2024-09-26T09:12:00Z">
          <w:pPr>
            <w:tabs>
              <w:tab w:val="left" w:pos="2175"/>
            </w:tabs>
            <w:ind w:left="720"/>
            <w:jc w:val="both"/>
          </w:pPr>
        </w:pPrChange>
      </w:pPr>
    </w:p>
    <w:p w14:paraId="0FB19C26" w14:textId="77777777" w:rsidR="0002013D" w:rsidRPr="00826313" w:rsidRDefault="0002013D">
      <w:pPr>
        <w:overflowPunct/>
        <w:autoSpaceDE/>
        <w:autoSpaceDN/>
        <w:adjustRightInd/>
        <w:textAlignment w:val="auto"/>
        <w:rPr>
          <w:rFonts w:ascii="Arial" w:hAnsi="Arial" w:cs="Arial"/>
          <w:b/>
          <w:sz w:val="20"/>
        </w:rPr>
      </w:pPr>
      <w:r w:rsidRPr="00826313">
        <w:rPr>
          <w:rFonts w:ascii="Arial" w:hAnsi="Arial" w:cs="Arial"/>
          <w:b/>
          <w:sz w:val="20"/>
        </w:rPr>
        <w:br w:type="page"/>
      </w:r>
    </w:p>
    <w:p w14:paraId="06015F30" w14:textId="77777777" w:rsidR="0002013D" w:rsidRPr="00826313" w:rsidRDefault="0002013D">
      <w:pPr>
        <w:widowControl w:val="0"/>
        <w:jc w:val="both"/>
        <w:rPr>
          <w:rFonts w:ascii="Arial" w:hAnsi="Arial" w:cs="Arial"/>
          <w:b/>
          <w:sz w:val="20"/>
        </w:rPr>
      </w:pPr>
    </w:p>
    <w:p w14:paraId="02C2B34D" w14:textId="77777777" w:rsidR="0002013D" w:rsidRPr="00826313" w:rsidRDefault="0002013D">
      <w:pPr>
        <w:widowControl w:val="0"/>
        <w:jc w:val="both"/>
        <w:rPr>
          <w:rFonts w:ascii="Arial" w:hAnsi="Arial" w:cs="Arial"/>
          <w:b/>
          <w:sz w:val="20"/>
        </w:rPr>
      </w:pPr>
    </w:p>
    <w:p w14:paraId="6CEEB6EF" w14:textId="69325103" w:rsidR="005C7B2A" w:rsidRPr="00F821F4" w:rsidRDefault="00F821F4">
      <w:pPr>
        <w:widowControl w:val="0"/>
        <w:jc w:val="both"/>
        <w:rPr>
          <w:rFonts w:ascii="Arial" w:hAnsi="Arial" w:cs="Arial"/>
          <w:b/>
          <w:sz w:val="20"/>
          <w:lang w:val="en-GB"/>
          <w:rPrChange w:id="3236" w:author="An Phuc Cao" w:date="2024-09-26T16:12:00Z" w16du:dateUtc="2024-09-26T09:12:00Z">
            <w:rPr>
              <w:lang w:val="en-GB"/>
            </w:rPr>
          </w:rPrChange>
        </w:rPr>
        <w:pPrChange w:id="3237" w:author="An Phuc Cao" w:date="2024-09-26T16:12:00Z" w16du:dateUtc="2024-09-26T09:12:00Z">
          <w:pPr>
            <w:pStyle w:val="ListParagraph"/>
            <w:widowControl w:val="0"/>
            <w:numPr>
              <w:numId w:val="5"/>
            </w:numPr>
            <w:spacing w:after="0"/>
            <w:ind w:hanging="720"/>
            <w:jc w:val="both"/>
          </w:pPr>
        </w:pPrChange>
      </w:pPr>
      <w:ins w:id="3238" w:author="An Phuc Cao" w:date="2024-09-26T16:12:00Z" w16du:dateUtc="2024-09-26T09:12:00Z">
        <w:r>
          <w:rPr>
            <w:rFonts w:ascii="Arial" w:hAnsi="Arial" w:cs="Arial"/>
            <w:b/>
            <w:sz w:val="20"/>
          </w:rPr>
          <w:t>3.</w:t>
        </w:r>
        <w:r>
          <w:rPr>
            <w:rFonts w:ascii="Arial" w:hAnsi="Arial" w:cs="Arial"/>
            <w:b/>
            <w:sz w:val="20"/>
          </w:rPr>
          <w:tab/>
          <w:t xml:space="preserve"> </w:t>
        </w:r>
      </w:ins>
      <w:r w:rsidR="005C7B2A" w:rsidRPr="00F821F4">
        <w:rPr>
          <w:rFonts w:ascii="Arial" w:hAnsi="Arial" w:cs="Arial"/>
          <w:b/>
          <w:sz w:val="20"/>
          <w:rPrChange w:id="3239" w:author="An Phuc Cao" w:date="2024-09-26T16:12:00Z" w16du:dateUtc="2024-09-26T09:12:00Z">
            <w:rPr/>
          </w:rPrChange>
        </w:rPr>
        <w:t>SUMMARY OF SIGNIFICANT ACCOUNTING POLICIES</w:t>
      </w:r>
      <w:ins w:id="3240" w:author="An Phuc Cao" w:date="2024-09-26T16:14:00Z" w16du:dateUtc="2024-09-26T09:14:00Z">
        <w:r w:rsidR="002F0828">
          <w:rPr>
            <w:rFonts w:ascii="Arial" w:hAnsi="Arial" w:cs="Arial"/>
            <w:b/>
            <w:sz w:val="20"/>
          </w:rPr>
          <w:t xml:space="preserve"> </w:t>
        </w:r>
        <w:r w:rsidR="002F0828" w:rsidRPr="002F0828">
          <w:rPr>
            <w:rFonts w:ascii="Arial" w:hAnsi="Arial" w:cs="Arial"/>
            <w:bCs/>
            <w:sz w:val="20"/>
            <w:rPrChange w:id="3241" w:author="An Phuc Cao" w:date="2024-09-26T16:14:00Z" w16du:dateUtc="2024-09-26T09:14:00Z">
              <w:rPr>
                <w:rFonts w:ascii="Arial" w:hAnsi="Arial" w:cs="Arial"/>
                <w:b/>
                <w:sz w:val="20"/>
              </w:rPr>
            </w:rPrChange>
          </w:rPr>
          <w:t>(continued)</w:t>
        </w:r>
      </w:ins>
    </w:p>
    <w:p w14:paraId="52600CB4" w14:textId="77777777" w:rsidR="00082001" w:rsidRPr="00826313" w:rsidRDefault="00082001">
      <w:pPr>
        <w:widowControl w:val="0"/>
        <w:jc w:val="both"/>
        <w:rPr>
          <w:rFonts w:ascii="Arial" w:hAnsi="Arial" w:cs="Arial"/>
          <w:b/>
          <w:i/>
          <w:sz w:val="20"/>
          <w:lang w:val="en-GB"/>
        </w:rPr>
      </w:pPr>
    </w:p>
    <w:p w14:paraId="1D4F0E8A" w14:textId="07CD6599" w:rsidR="00224455" w:rsidRPr="00826313" w:rsidDel="002F0828" w:rsidRDefault="005C7B2A">
      <w:pPr>
        <w:widowControl w:val="0"/>
        <w:jc w:val="both"/>
        <w:rPr>
          <w:del w:id="3242" w:author="An Phuc Cao" w:date="2024-09-26T16:14:00Z" w16du:dateUtc="2024-09-26T09:14:00Z"/>
          <w:rFonts w:ascii="Arial" w:hAnsi="Arial" w:cs="Arial"/>
          <w:b/>
          <w:i/>
          <w:sz w:val="20"/>
        </w:rPr>
      </w:pPr>
      <w:del w:id="3243" w:author="An Phuc Cao" w:date="2024-09-26T16:14:00Z" w16du:dateUtc="2024-09-26T09:14:00Z">
        <w:r w:rsidRPr="00826313" w:rsidDel="002F0828">
          <w:rPr>
            <w:rFonts w:ascii="Arial" w:hAnsi="Arial" w:cs="Arial"/>
            <w:b/>
            <w:i/>
            <w:sz w:val="20"/>
            <w:lang w:val="en-GB"/>
          </w:rPr>
          <w:delText>3.1</w:delText>
        </w:r>
        <w:r w:rsidRPr="00826313" w:rsidDel="002F0828">
          <w:rPr>
            <w:rFonts w:ascii="Arial" w:hAnsi="Arial" w:cs="Arial"/>
            <w:b/>
            <w:i/>
            <w:sz w:val="20"/>
            <w:lang w:val="en-GB"/>
          </w:rPr>
          <w:tab/>
          <w:delText xml:space="preserve">Changes in accounting policies and disclosures </w:delText>
        </w:r>
      </w:del>
    </w:p>
    <w:p w14:paraId="31447543" w14:textId="4AA65E34" w:rsidR="002D0280" w:rsidRPr="00826313" w:rsidDel="002F0828" w:rsidRDefault="005D2407" w:rsidP="00A22834">
      <w:pPr>
        <w:widowControl w:val="0"/>
        <w:spacing w:before="120"/>
        <w:ind w:left="720"/>
        <w:jc w:val="both"/>
        <w:rPr>
          <w:del w:id="3244" w:author="An Phuc Cao" w:date="2024-09-26T16:14:00Z" w16du:dateUtc="2024-09-26T09:14:00Z"/>
          <w:rFonts w:ascii="Arial" w:hAnsi="Arial" w:cs="Arial"/>
          <w:noProof/>
          <w:sz w:val="20"/>
          <w:lang w:eastAsia="ja-JP"/>
        </w:rPr>
      </w:pPr>
      <w:del w:id="3245" w:author="An Phuc Cao" w:date="2024-09-26T16:14:00Z" w16du:dateUtc="2024-09-26T09:14:00Z">
        <w:r w:rsidRPr="00826313" w:rsidDel="002F0828">
          <w:rPr>
            <w:rFonts w:ascii="Arial" w:hAnsi="Arial" w:cs="Arial"/>
            <w:noProof/>
            <w:sz w:val="20"/>
            <w:lang w:eastAsia="ja-JP"/>
          </w:rPr>
          <w:delText>The accounting policies adopted in the preparation of the</w:delText>
        </w:r>
        <w:r w:rsidR="006107C4" w:rsidRPr="00826313" w:rsidDel="002F0828">
          <w:rPr>
            <w:rFonts w:ascii="Arial" w:hAnsi="Arial" w:cs="Arial"/>
            <w:noProof/>
            <w:sz w:val="20"/>
            <w:lang w:eastAsia="ja-JP"/>
          </w:rPr>
          <w:delText xml:space="preserve"> interim</w:delText>
        </w:r>
        <w:r w:rsidR="003345E1" w:rsidRPr="00826313" w:rsidDel="002F0828">
          <w:rPr>
            <w:rFonts w:ascii="Arial" w:hAnsi="Arial" w:cs="Arial"/>
            <w:noProof/>
            <w:sz w:val="20"/>
            <w:lang w:val="vi-VN" w:eastAsia="ja-JP"/>
          </w:rPr>
          <w:delText xml:space="preserve"> </w:delText>
        </w:r>
        <w:r w:rsidR="006B4904" w:rsidRPr="00826313" w:rsidDel="002F0828">
          <w:rPr>
            <w:rFonts w:ascii="Arial" w:hAnsi="Arial" w:cs="Arial"/>
            <w:noProof/>
            <w:sz w:val="20"/>
            <w:lang w:eastAsia="ja-JP"/>
          </w:rPr>
          <w:delText xml:space="preserve">consolidated </w:delText>
        </w:r>
        <w:r w:rsidR="002E1911" w:rsidRPr="00826313" w:rsidDel="002F0828">
          <w:rPr>
            <w:rFonts w:ascii="Arial" w:hAnsi="Arial" w:cs="Arial"/>
            <w:noProof/>
            <w:sz w:val="20"/>
            <w:lang w:eastAsia="ja-JP"/>
          </w:rPr>
          <w:delText>financial statements</w:delText>
        </w:r>
        <w:r w:rsidRPr="00826313" w:rsidDel="002F0828">
          <w:rPr>
            <w:rFonts w:ascii="Arial" w:hAnsi="Arial" w:cs="Arial"/>
            <w:noProof/>
            <w:sz w:val="20"/>
            <w:lang w:eastAsia="ja-JP"/>
          </w:rPr>
          <w:delText xml:space="preserve"> are consistent with those followed in the preparation of the </w:delText>
        </w:r>
        <w:r w:rsidR="001A0F90" w:rsidRPr="00826313" w:rsidDel="002F0828">
          <w:rPr>
            <w:rFonts w:ascii="Arial" w:hAnsi="Arial" w:cs="Arial"/>
            <w:noProof/>
            <w:sz w:val="20"/>
            <w:lang w:eastAsia="ja-JP"/>
          </w:rPr>
          <w:delText>Group</w:delText>
        </w:r>
        <w:r w:rsidRPr="00826313" w:rsidDel="002F0828">
          <w:rPr>
            <w:rFonts w:ascii="Arial" w:hAnsi="Arial" w:cs="Arial"/>
            <w:noProof/>
            <w:sz w:val="20"/>
            <w:lang w:eastAsia="ja-JP"/>
          </w:rPr>
          <w:delText>’s</w:delText>
        </w:r>
        <w:r w:rsidR="001F0C36" w:rsidRPr="00826313" w:rsidDel="002F0828">
          <w:rPr>
            <w:rFonts w:ascii="Arial" w:hAnsi="Arial" w:cs="Arial"/>
            <w:noProof/>
            <w:sz w:val="20"/>
            <w:lang w:eastAsia="ja-JP"/>
          </w:rPr>
          <w:delText xml:space="preserve"> consolidated financial statements for the year ended 31 December 202</w:delText>
        </w:r>
        <w:r w:rsidR="009E329A" w:rsidDel="002F0828">
          <w:rPr>
            <w:rFonts w:ascii="Arial" w:hAnsi="Arial" w:cs="Arial"/>
            <w:noProof/>
            <w:sz w:val="20"/>
            <w:lang w:eastAsia="ja-JP"/>
          </w:rPr>
          <w:delText>2</w:delText>
        </w:r>
        <w:r w:rsidR="001F0C36" w:rsidRPr="00826313" w:rsidDel="002F0828">
          <w:rPr>
            <w:rFonts w:ascii="Arial" w:hAnsi="Arial" w:cs="Arial"/>
            <w:noProof/>
            <w:sz w:val="20"/>
            <w:lang w:eastAsia="ja-JP"/>
          </w:rPr>
          <w:delText xml:space="preserve"> and</w:delText>
        </w:r>
        <w:r w:rsidR="003345E1" w:rsidRPr="00826313" w:rsidDel="002F0828">
          <w:rPr>
            <w:rFonts w:ascii="Arial" w:hAnsi="Arial" w:cs="Arial"/>
            <w:noProof/>
            <w:sz w:val="20"/>
            <w:lang w:val="vi-VN" w:eastAsia="ja-JP"/>
          </w:rPr>
          <w:delText xml:space="preserve"> </w:delText>
        </w:r>
        <w:r w:rsidR="00EC33E6" w:rsidRPr="00826313" w:rsidDel="002F0828">
          <w:rPr>
            <w:rFonts w:ascii="Arial" w:hAnsi="Arial" w:cs="Arial"/>
            <w:noProof/>
            <w:sz w:val="20"/>
            <w:lang w:eastAsia="ja-JP"/>
          </w:rPr>
          <w:delText xml:space="preserve">interim </w:delText>
        </w:r>
        <w:r w:rsidR="006B4904" w:rsidRPr="00826313" w:rsidDel="002F0828">
          <w:rPr>
            <w:rFonts w:ascii="Arial" w:hAnsi="Arial" w:cs="Arial"/>
            <w:noProof/>
            <w:sz w:val="20"/>
            <w:lang w:eastAsia="ja-JP"/>
          </w:rPr>
          <w:delText xml:space="preserve">consolidated </w:delText>
        </w:r>
        <w:r w:rsidRPr="00826313" w:rsidDel="002F0828">
          <w:rPr>
            <w:rFonts w:ascii="Arial" w:hAnsi="Arial" w:cs="Arial"/>
            <w:noProof/>
            <w:sz w:val="20"/>
            <w:lang w:eastAsia="ja-JP"/>
          </w:rPr>
          <w:delText xml:space="preserve">financial statements </w:delText>
        </w:r>
        <w:r w:rsidR="003F476F" w:rsidRPr="00826313" w:rsidDel="002F0828">
          <w:rPr>
            <w:rFonts w:ascii="Arial" w:hAnsi="Arial" w:cs="Arial"/>
            <w:noProof/>
            <w:sz w:val="20"/>
            <w:lang w:eastAsia="ja-JP"/>
          </w:rPr>
          <w:delText xml:space="preserve">for the </w:delText>
        </w:r>
        <w:r w:rsidR="00EC33E6" w:rsidRPr="00826313" w:rsidDel="002F0828">
          <w:rPr>
            <w:rFonts w:ascii="Arial" w:hAnsi="Arial" w:cs="Arial"/>
            <w:noProof/>
            <w:sz w:val="20"/>
            <w:lang w:eastAsia="ja-JP"/>
          </w:rPr>
          <w:delText xml:space="preserve">six-month period </w:delText>
        </w:r>
        <w:r w:rsidR="003F476F" w:rsidRPr="00826313" w:rsidDel="002F0828">
          <w:rPr>
            <w:rFonts w:ascii="Arial" w:hAnsi="Arial" w:cs="Arial"/>
            <w:noProof/>
            <w:sz w:val="20"/>
            <w:lang w:eastAsia="ja-JP"/>
          </w:rPr>
          <w:delText xml:space="preserve">ended </w:delText>
        </w:r>
        <w:r w:rsidR="0071336E" w:rsidRPr="00826313" w:rsidDel="002F0828">
          <w:rPr>
            <w:rFonts w:ascii="Arial" w:hAnsi="Arial" w:cs="Arial"/>
            <w:noProof/>
            <w:sz w:val="20"/>
            <w:lang w:eastAsia="ja-JP"/>
          </w:rPr>
          <w:delText>30 June</w:delText>
        </w:r>
        <w:r w:rsidR="003F476F" w:rsidRPr="00826313" w:rsidDel="002F0828">
          <w:rPr>
            <w:rFonts w:ascii="Arial" w:hAnsi="Arial" w:cs="Arial"/>
            <w:noProof/>
            <w:sz w:val="20"/>
            <w:lang w:eastAsia="ja-JP"/>
          </w:rPr>
          <w:delText xml:space="preserve"> </w:delText>
        </w:r>
        <w:r w:rsidR="006107C4" w:rsidRPr="00826313" w:rsidDel="002F0828">
          <w:rPr>
            <w:rFonts w:ascii="Arial" w:hAnsi="Arial" w:cs="Arial"/>
            <w:noProof/>
            <w:sz w:val="20"/>
            <w:lang w:eastAsia="ja-JP"/>
          </w:rPr>
          <w:delText>202</w:delText>
        </w:r>
        <w:r w:rsidR="009E329A" w:rsidDel="002F0828">
          <w:rPr>
            <w:rFonts w:ascii="Arial" w:hAnsi="Arial" w:cs="Arial"/>
            <w:noProof/>
            <w:sz w:val="20"/>
            <w:lang w:eastAsia="ja-JP"/>
          </w:rPr>
          <w:delText>2</w:delText>
        </w:r>
        <w:r w:rsidR="003F476F" w:rsidRPr="00826313" w:rsidDel="002F0828">
          <w:rPr>
            <w:rFonts w:ascii="Arial" w:hAnsi="Arial" w:cs="Arial"/>
            <w:noProof/>
            <w:sz w:val="20"/>
            <w:lang w:eastAsia="ja-JP"/>
          </w:rPr>
          <w:delText>.</w:delText>
        </w:r>
      </w:del>
    </w:p>
    <w:p w14:paraId="34E4501A" w14:textId="2F558426" w:rsidR="005D2407" w:rsidRPr="00826313" w:rsidDel="002F0828" w:rsidRDefault="002D0280">
      <w:pPr>
        <w:overflowPunct/>
        <w:autoSpaceDE/>
        <w:autoSpaceDN/>
        <w:adjustRightInd/>
        <w:jc w:val="both"/>
        <w:textAlignment w:val="auto"/>
        <w:rPr>
          <w:del w:id="3246" w:author="An Phuc Cao" w:date="2024-09-26T16:14:00Z" w16du:dateUtc="2024-09-26T09:14:00Z"/>
          <w:rFonts w:ascii="Arial" w:hAnsi="Arial" w:cs="Arial"/>
          <w:b/>
          <w:i/>
          <w:sz w:val="20"/>
        </w:rPr>
        <w:pPrChange w:id="3247" w:author="An Phuc Cao" w:date="2024-09-26T16:14:00Z" w16du:dateUtc="2024-09-26T09:14:00Z">
          <w:pPr>
            <w:overflowPunct/>
            <w:autoSpaceDE/>
            <w:autoSpaceDN/>
            <w:adjustRightInd/>
            <w:ind w:left="720"/>
            <w:jc w:val="both"/>
            <w:textAlignment w:val="auto"/>
          </w:pPr>
        </w:pPrChange>
      </w:pPr>
      <w:del w:id="3248" w:author="An Phuc Cao" w:date="2024-09-26T16:14:00Z" w16du:dateUtc="2024-09-26T09:14:00Z">
        <w:r w:rsidRPr="00826313" w:rsidDel="002F0828">
          <w:rPr>
            <w:rFonts w:ascii="Arial" w:hAnsi="Arial" w:cs="Arial"/>
            <w:b/>
            <w:i/>
            <w:sz w:val="20"/>
          </w:rPr>
          <w:tab/>
        </w:r>
      </w:del>
    </w:p>
    <w:p w14:paraId="23109CF2" w14:textId="44590DC2" w:rsidR="00782EFA" w:rsidRPr="00826313" w:rsidRDefault="009C4691">
      <w:pPr>
        <w:overflowPunct/>
        <w:autoSpaceDE/>
        <w:autoSpaceDN/>
        <w:adjustRightInd/>
        <w:jc w:val="both"/>
        <w:textAlignment w:val="auto"/>
        <w:rPr>
          <w:rFonts w:ascii="Arial" w:hAnsi="Arial" w:cs="Arial"/>
          <w:b/>
          <w:i/>
          <w:sz w:val="20"/>
        </w:rPr>
        <w:pPrChange w:id="3249" w:author="An Phuc Cao" w:date="2024-09-26T16:14:00Z" w16du:dateUtc="2024-09-26T09:14:00Z">
          <w:pPr>
            <w:widowControl w:val="0"/>
            <w:tabs>
              <w:tab w:val="left" w:pos="720"/>
            </w:tabs>
            <w:jc w:val="both"/>
          </w:pPr>
        </w:pPrChange>
      </w:pPr>
      <w:r w:rsidRPr="00826313">
        <w:rPr>
          <w:rFonts w:ascii="Arial" w:hAnsi="Arial" w:cs="Arial"/>
          <w:b/>
          <w:i/>
          <w:sz w:val="20"/>
        </w:rPr>
        <w:t>3.2</w:t>
      </w:r>
      <w:r w:rsidRPr="00826313">
        <w:rPr>
          <w:rFonts w:ascii="Arial" w:hAnsi="Arial" w:cs="Arial"/>
          <w:b/>
          <w:i/>
          <w:sz w:val="20"/>
        </w:rPr>
        <w:tab/>
      </w:r>
      <w:r w:rsidR="007416E4" w:rsidRPr="00826313">
        <w:rPr>
          <w:rFonts w:ascii="Arial" w:hAnsi="Arial" w:cs="Arial"/>
          <w:b/>
          <w:i/>
          <w:sz w:val="20"/>
        </w:rPr>
        <w:t xml:space="preserve">Recognition of </w:t>
      </w:r>
      <w:r w:rsidR="00AF4064" w:rsidRPr="00826313">
        <w:rPr>
          <w:rFonts w:ascii="Arial" w:hAnsi="Arial" w:cs="Arial"/>
          <w:b/>
          <w:i/>
          <w:sz w:val="20"/>
        </w:rPr>
        <w:t>interest income</w:t>
      </w:r>
      <w:ins w:id="3250" w:author="An Phuc Cao" w:date="2024-09-26T16:14:00Z" w16du:dateUtc="2024-09-26T09:14:00Z">
        <w:r w:rsidR="002F0828">
          <w:rPr>
            <w:rFonts w:ascii="Arial" w:hAnsi="Arial" w:cs="Arial"/>
            <w:b/>
            <w:i/>
            <w:sz w:val="20"/>
          </w:rPr>
          <w:t xml:space="preserve"> </w:t>
        </w:r>
        <w:r w:rsidR="002F0828" w:rsidRPr="00F15939">
          <w:rPr>
            <w:rFonts w:ascii="Arial" w:hAnsi="Arial" w:cs="Arial"/>
            <w:bCs/>
            <w:sz w:val="20"/>
          </w:rPr>
          <w:t>(continued)</w:t>
        </w:r>
      </w:ins>
    </w:p>
    <w:p w14:paraId="7135F472" w14:textId="77777777" w:rsidR="00782EFA" w:rsidRPr="00826313" w:rsidRDefault="00782EFA" w:rsidP="009C4691">
      <w:pPr>
        <w:widowControl w:val="0"/>
        <w:tabs>
          <w:tab w:val="left" w:pos="720"/>
        </w:tabs>
        <w:jc w:val="both"/>
        <w:rPr>
          <w:rFonts w:ascii="Arial" w:hAnsi="Arial" w:cs="Arial"/>
          <w:b/>
          <w:i/>
          <w:sz w:val="20"/>
        </w:rPr>
      </w:pPr>
    </w:p>
    <w:p w14:paraId="58701942" w14:textId="13B2986C" w:rsidR="00F84C77" w:rsidRPr="00826313" w:rsidRDefault="0059281A" w:rsidP="009C4691">
      <w:pPr>
        <w:widowControl w:val="0"/>
        <w:tabs>
          <w:tab w:val="left" w:pos="720"/>
        </w:tabs>
        <w:jc w:val="both"/>
        <w:rPr>
          <w:rFonts w:ascii="Arial" w:hAnsi="Arial" w:cs="Arial"/>
          <w:b/>
          <w:i/>
          <w:sz w:val="20"/>
        </w:rPr>
      </w:pPr>
      <w:r w:rsidRPr="00826313">
        <w:rPr>
          <w:rFonts w:ascii="Arial" w:hAnsi="Arial" w:cs="Arial"/>
          <w:b/>
          <w:i/>
          <w:sz w:val="20"/>
        </w:rPr>
        <w:t>3.2.1</w:t>
      </w:r>
      <w:r w:rsidRPr="00826313">
        <w:rPr>
          <w:rFonts w:ascii="Arial" w:hAnsi="Arial" w:cs="Arial"/>
          <w:b/>
          <w:i/>
          <w:sz w:val="20"/>
        </w:rPr>
        <w:tab/>
      </w:r>
      <w:r w:rsidR="00F84C77" w:rsidRPr="00826313">
        <w:rPr>
          <w:rFonts w:ascii="Arial" w:hAnsi="Arial" w:cs="Arial"/>
          <w:b/>
          <w:i/>
          <w:sz w:val="20"/>
        </w:rPr>
        <w:t>The effective interest rate method</w:t>
      </w:r>
      <w:ins w:id="3251" w:author="An Phuc Cao" w:date="2024-09-26T16:14:00Z" w16du:dateUtc="2024-09-26T09:14:00Z">
        <w:r w:rsidR="002F0828">
          <w:rPr>
            <w:rFonts w:ascii="Arial" w:hAnsi="Arial" w:cs="Arial"/>
            <w:b/>
            <w:i/>
            <w:sz w:val="20"/>
          </w:rPr>
          <w:t xml:space="preserve"> </w:t>
        </w:r>
        <w:r w:rsidR="002F0828" w:rsidRPr="00F15939">
          <w:rPr>
            <w:rFonts w:ascii="Arial" w:hAnsi="Arial" w:cs="Arial"/>
            <w:bCs/>
            <w:sz w:val="20"/>
          </w:rPr>
          <w:t>(continued)</w:t>
        </w:r>
      </w:ins>
    </w:p>
    <w:p w14:paraId="2BA2115A" w14:textId="77777777" w:rsidR="00F84C77" w:rsidRPr="00826313" w:rsidRDefault="00F84C77" w:rsidP="009C4691">
      <w:pPr>
        <w:widowControl w:val="0"/>
        <w:tabs>
          <w:tab w:val="left" w:pos="720"/>
        </w:tabs>
        <w:jc w:val="both"/>
        <w:rPr>
          <w:rFonts w:ascii="Arial" w:hAnsi="Arial" w:cs="Arial"/>
          <w:bCs/>
          <w:i/>
          <w:sz w:val="20"/>
        </w:rPr>
      </w:pPr>
    </w:p>
    <w:p w14:paraId="11B5AAA2" w14:textId="0BD3F838" w:rsidR="000D55B7" w:rsidRPr="00826313" w:rsidDel="002F0828" w:rsidRDefault="00F84C77" w:rsidP="000D55B7">
      <w:pPr>
        <w:widowControl w:val="0"/>
        <w:tabs>
          <w:tab w:val="left" w:pos="720"/>
        </w:tabs>
        <w:ind w:left="720" w:hanging="720"/>
        <w:jc w:val="both"/>
        <w:rPr>
          <w:del w:id="3252" w:author="An Phuc Cao" w:date="2024-09-26T16:14:00Z" w16du:dateUtc="2024-09-26T09:14:00Z"/>
          <w:rFonts w:ascii="Arial" w:hAnsi="Arial" w:cs="Arial"/>
          <w:bCs/>
          <w:iCs/>
          <w:sz w:val="20"/>
        </w:rPr>
      </w:pPr>
      <w:del w:id="3253" w:author="An Phuc Cao" w:date="2024-09-26T16:14:00Z" w16du:dateUtc="2024-09-26T09:14:00Z">
        <w:r w:rsidRPr="00826313" w:rsidDel="002F0828">
          <w:rPr>
            <w:rFonts w:ascii="Arial" w:hAnsi="Arial" w:cs="Arial"/>
            <w:bCs/>
            <w:iCs/>
            <w:sz w:val="20"/>
          </w:rPr>
          <w:tab/>
        </w:r>
        <w:r w:rsidR="000D55B7" w:rsidRPr="00826313" w:rsidDel="002F0828">
          <w:rPr>
            <w:rFonts w:ascii="Arial" w:hAnsi="Arial" w:cs="Arial"/>
            <w:bCs/>
            <w:iCs/>
            <w:sz w:val="20"/>
          </w:rPr>
          <w:delText>Under IFRS 9,</w:delText>
        </w:r>
        <w:r w:rsidR="00501AAB" w:rsidRPr="00826313" w:rsidDel="002F0828">
          <w:rPr>
            <w:rFonts w:ascii="Arial" w:hAnsi="Arial" w:cs="Arial"/>
            <w:bCs/>
            <w:iCs/>
            <w:sz w:val="20"/>
          </w:rPr>
          <w:delText xml:space="preserve"> interest income </w:delText>
        </w:r>
        <w:r w:rsidR="000D55B7" w:rsidRPr="00826313" w:rsidDel="002F0828">
          <w:rPr>
            <w:rFonts w:ascii="Arial" w:hAnsi="Arial" w:cs="Arial"/>
            <w:bCs/>
            <w:iCs/>
            <w:sz w:val="20"/>
          </w:rPr>
          <w:delText>is recorded using the effective interest rate (“EIR”) method for all financial instruments measured at amortised cost. Interest expense is also calculated using the EIR method for all financial liabilities at amortised cost. The EIR is the rate that exactly discounts estimated future cash receipts through the expected life of the financial instrument or, when appropriate, a shorter period, to the gross carrying amount of the financial instrument.</w:delText>
        </w:r>
      </w:del>
    </w:p>
    <w:p w14:paraId="015FD0B6" w14:textId="53B6931A" w:rsidR="000D55B7" w:rsidRPr="00826313" w:rsidDel="002F0828" w:rsidRDefault="000D55B7" w:rsidP="000D55B7">
      <w:pPr>
        <w:widowControl w:val="0"/>
        <w:tabs>
          <w:tab w:val="left" w:pos="720"/>
        </w:tabs>
        <w:ind w:left="720" w:hanging="720"/>
        <w:jc w:val="both"/>
        <w:rPr>
          <w:del w:id="3254" w:author="An Phuc Cao" w:date="2024-09-26T16:14:00Z" w16du:dateUtc="2024-09-26T09:14:00Z"/>
          <w:rFonts w:ascii="Arial" w:hAnsi="Arial" w:cs="Arial"/>
          <w:bCs/>
          <w:iCs/>
          <w:sz w:val="20"/>
        </w:rPr>
      </w:pPr>
    </w:p>
    <w:p w14:paraId="53D69103" w14:textId="2B6822EE" w:rsidR="000D55B7" w:rsidRPr="00826313" w:rsidRDefault="000D55B7" w:rsidP="000D55B7">
      <w:pPr>
        <w:widowControl w:val="0"/>
        <w:tabs>
          <w:tab w:val="left" w:pos="720"/>
        </w:tabs>
        <w:ind w:left="720" w:hanging="720"/>
        <w:jc w:val="both"/>
        <w:rPr>
          <w:rFonts w:ascii="Arial" w:hAnsi="Arial" w:cs="Arial"/>
          <w:bCs/>
          <w:iCs/>
          <w:sz w:val="20"/>
        </w:rPr>
      </w:pPr>
      <w:r w:rsidRPr="00826313">
        <w:rPr>
          <w:rFonts w:ascii="Arial" w:hAnsi="Arial" w:cs="Arial"/>
          <w:bCs/>
          <w:iCs/>
          <w:sz w:val="20"/>
        </w:rPr>
        <w:tab/>
        <w:t xml:space="preserve">The EIR (and therefore, the amortised cost of the financial asset) is calculated by taking into account transaction costs, any discount or premium on the acquisition of the financial asset, as well as fees and costs that are an integral part of the EIR. The </w:t>
      </w:r>
      <w:r w:rsidR="0081437F" w:rsidRPr="00826313">
        <w:rPr>
          <w:rFonts w:ascii="Arial" w:hAnsi="Arial" w:cs="Arial"/>
          <w:bCs/>
          <w:iCs/>
          <w:sz w:val="20"/>
        </w:rPr>
        <w:t>Group</w:t>
      </w:r>
      <w:r w:rsidRPr="00826313">
        <w:rPr>
          <w:rFonts w:ascii="Arial" w:hAnsi="Arial" w:cs="Arial"/>
          <w:bCs/>
          <w:iCs/>
          <w:sz w:val="20"/>
        </w:rPr>
        <w:t xml:space="preserve"> </w:t>
      </w:r>
      <w:r w:rsidR="00D66791" w:rsidRPr="00826313">
        <w:rPr>
          <w:rFonts w:ascii="Arial" w:hAnsi="Arial" w:cs="Arial"/>
          <w:bCs/>
          <w:iCs/>
          <w:sz w:val="20"/>
        </w:rPr>
        <w:t>recognises</w:t>
      </w:r>
      <w:r w:rsidRPr="00826313">
        <w:rPr>
          <w:rFonts w:ascii="Arial" w:hAnsi="Arial" w:cs="Arial"/>
          <w:bCs/>
          <w:iCs/>
          <w:sz w:val="20"/>
        </w:rPr>
        <w:t xml:space="preserve"> interest income using a rate of return that represents the best estimate of a constant rate of return over the expected life of the loan. Hence, it </w:t>
      </w:r>
      <w:r w:rsidR="00D66791" w:rsidRPr="00826313">
        <w:rPr>
          <w:rFonts w:ascii="Arial" w:hAnsi="Arial" w:cs="Arial"/>
          <w:bCs/>
          <w:iCs/>
          <w:sz w:val="20"/>
        </w:rPr>
        <w:t>recognises</w:t>
      </w:r>
      <w:r w:rsidRPr="00826313">
        <w:rPr>
          <w:rFonts w:ascii="Arial" w:hAnsi="Arial" w:cs="Arial"/>
          <w:bCs/>
          <w:iCs/>
          <w:sz w:val="20"/>
        </w:rPr>
        <w:t xml:space="preserve"> the effect of potentially different interest rates charged at various stages, and other characteristics of the product life cycle (including prepayments, penalty interest and charges).</w:t>
      </w:r>
    </w:p>
    <w:p w14:paraId="6985F116" w14:textId="77777777" w:rsidR="000D55B7" w:rsidRPr="00826313" w:rsidRDefault="000D55B7" w:rsidP="000D55B7">
      <w:pPr>
        <w:widowControl w:val="0"/>
        <w:tabs>
          <w:tab w:val="left" w:pos="720"/>
        </w:tabs>
        <w:ind w:left="720" w:hanging="720"/>
        <w:jc w:val="both"/>
        <w:rPr>
          <w:rFonts w:ascii="Arial" w:hAnsi="Arial" w:cs="Arial"/>
          <w:bCs/>
          <w:iCs/>
          <w:sz w:val="20"/>
        </w:rPr>
      </w:pPr>
    </w:p>
    <w:p w14:paraId="0B002A7D" w14:textId="3675B8A2" w:rsidR="000D55B7" w:rsidRPr="00826313" w:rsidRDefault="000D55B7" w:rsidP="000D55B7">
      <w:pPr>
        <w:widowControl w:val="0"/>
        <w:ind w:left="720" w:hanging="720"/>
        <w:jc w:val="both"/>
        <w:rPr>
          <w:rFonts w:ascii="Arial" w:hAnsi="Arial" w:cs="Arial"/>
          <w:sz w:val="20"/>
          <w:lang w:val="en-GB"/>
        </w:rPr>
      </w:pPr>
      <w:r w:rsidRPr="00826313">
        <w:rPr>
          <w:rFonts w:ascii="Arial" w:hAnsi="Arial" w:cs="Arial"/>
          <w:sz w:val="20"/>
          <w:lang w:val="en-GB"/>
        </w:rPr>
        <w:tab/>
      </w:r>
      <w:r w:rsidRPr="00826313">
        <w:rPr>
          <w:rFonts w:ascii="Arial" w:hAnsi="Arial" w:cs="Arial"/>
          <w:bCs/>
          <w:iCs/>
          <w:sz w:val="20"/>
        </w:rPr>
        <w:t xml:space="preserve">If expectations regarding the cash flows on the fixed rate financial asset or liabilities are revised for reasons other than credit risk, then changes to future contractual cash flows are discounted at the original EIR with a consequential adjustment to the carrying amount. The adjustment is booked as a positive or negative adjustment to the carrying amount of the asset or liability in the balance sheet with an increase or decrease in interest income/expense calculated using the effective interest method. </w:t>
      </w:r>
      <w:r w:rsidRPr="00826313">
        <w:rPr>
          <w:rFonts w:ascii="Arial" w:hAnsi="Arial" w:cs="Arial"/>
          <w:b/>
          <w:i/>
          <w:sz w:val="20"/>
        </w:rPr>
        <w:t xml:space="preserve"> </w:t>
      </w:r>
    </w:p>
    <w:p w14:paraId="5D01FB4B" w14:textId="62B85910" w:rsidR="00602D20" w:rsidRPr="00826313" w:rsidRDefault="00602D20" w:rsidP="00602D20">
      <w:pPr>
        <w:widowControl w:val="0"/>
        <w:jc w:val="both"/>
        <w:rPr>
          <w:rFonts w:ascii="Arial" w:hAnsi="Arial" w:cs="Arial"/>
          <w:sz w:val="20"/>
          <w:lang w:val="en-GB"/>
        </w:rPr>
      </w:pPr>
    </w:p>
    <w:p w14:paraId="553D952D" w14:textId="25D10D22" w:rsidR="00602D20" w:rsidRPr="00826313" w:rsidRDefault="00602D20" w:rsidP="00602D20">
      <w:pPr>
        <w:widowControl w:val="0"/>
        <w:jc w:val="both"/>
        <w:rPr>
          <w:rFonts w:ascii="Arial" w:hAnsi="Arial" w:cs="Arial"/>
          <w:b/>
          <w:bCs/>
          <w:i/>
          <w:iCs/>
          <w:sz w:val="20"/>
          <w:lang w:val="en-GB"/>
        </w:rPr>
      </w:pPr>
      <w:r w:rsidRPr="00826313">
        <w:rPr>
          <w:rFonts w:ascii="Arial" w:hAnsi="Arial" w:cs="Arial"/>
          <w:b/>
          <w:bCs/>
          <w:i/>
          <w:iCs/>
          <w:sz w:val="20"/>
          <w:lang w:val="en-GB"/>
        </w:rPr>
        <w:t>3.2.2</w:t>
      </w:r>
      <w:r w:rsidRPr="00826313">
        <w:rPr>
          <w:rFonts w:ascii="Arial" w:hAnsi="Arial" w:cs="Arial"/>
          <w:b/>
          <w:bCs/>
          <w:i/>
          <w:iCs/>
          <w:sz w:val="20"/>
          <w:lang w:val="en-GB"/>
        </w:rPr>
        <w:tab/>
      </w:r>
      <w:r w:rsidR="00D07B55" w:rsidRPr="00826313">
        <w:rPr>
          <w:rFonts w:ascii="Arial" w:hAnsi="Arial" w:cs="Arial"/>
          <w:b/>
          <w:bCs/>
          <w:i/>
          <w:iCs/>
          <w:sz w:val="20"/>
          <w:lang w:val="en-GB"/>
        </w:rPr>
        <w:t>Interest and similar income/expense</w:t>
      </w:r>
    </w:p>
    <w:p w14:paraId="5FF1855A" w14:textId="4F95A9C8" w:rsidR="00D07B55" w:rsidRPr="00826313" w:rsidRDefault="00D07B55" w:rsidP="00602D20">
      <w:pPr>
        <w:widowControl w:val="0"/>
        <w:jc w:val="both"/>
        <w:rPr>
          <w:rFonts w:ascii="Arial" w:hAnsi="Arial" w:cs="Arial"/>
          <w:i/>
          <w:iCs/>
          <w:sz w:val="20"/>
          <w:lang w:val="en-GB"/>
        </w:rPr>
      </w:pPr>
    </w:p>
    <w:p w14:paraId="12D71B81" w14:textId="004857ED" w:rsidR="00A1152C" w:rsidRPr="00826313" w:rsidRDefault="00D07B55" w:rsidP="00A1152C">
      <w:pPr>
        <w:widowControl w:val="0"/>
        <w:ind w:left="720" w:hanging="720"/>
        <w:jc w:val="both"/>
        <w:rPr>
          <w:rFonts w:ascii="Arial" w:hAnsi="Arial" w:cs="Arial"/>
          <w:sz w:val="20"/>
          <w:lang w:val="en-GB"/>
        </w:rPr>
      </w:pPr>
      <w:r w:rsidRPr="00826313">
        <w:rPr>
          <w:rFonts w:ascii="Arial" w:hAnsi="Arial" w:cs="Arial"/>
          <w:sz w:val="20"/>
          <w:lang w:val="en-GB"/>
        </w:rPr>
        <w:tab/>
      </w:r>
      <w:r w:rsidR="00A1152C" w:rsidRPr="00826313">
        <w:rPr>
          <w:rFonts w:ascii="Arial" w:hAnsi="Arial" w:cs="Arial"/>
          <w:sz w:val="20"/>
          <w:lang w:val="en-GB"/>
        </w:rPr>
        <w:t>Net interest income comprises interest income and interest expense calculated using both the effective interest method and other methods. These are disclosed separately on the face of the income statement for both interest income and interest expense to provide symmetrical and comparable information.</w:t>
      </w:r>
    </w:p>
    <w:p w14:paraId="7261DFC3" w14:textId="77777777" w:rsidR="00D902ED" w:rsidRPr="00826313" w:rsidRDefault="00D902ED" w:rsidP="00A1152C">
      <w:pPr>
        <w:widowControl w:val="0"/>
        <w:ind w:left="720" w:hanging="720"/>
        <w:jc w:val="both"/>
        <w:rPr>
          <w:rFonts w:ascii="Arial" w:hAnsi="Arial" w:cs="Arial"/>
          <w:sz w:val="20"/>
          <w:lang w:val="en-GB"/>
        </w:rPr>
      </w:pPr>
    </w:p>
    <w:p w14:paraId="6146E86C" w14:textId="54ED39C2" w:rsidR="00A1152C" w:rsidRPr="00826313" w:rsidRDefault="00A1152C" w:rsidP="00A1152C">
      <w:pPr>
        <w:widowControl w:val="0"/>
        <w:ind w:left="720"/>
        <w:jc w:val="both"/>
        <w:rPr>
          <w:rFonts w:ascii="Arial" w:hAnsi="Arial" w:cs="Arial"/>
          <w:sz w:val="20"/>
          <w:lang w:val="en-GB"/>
        </w:rPr>
      </w:pPr>
      <w:r w:rsidRPr="00826313">
        <w:rPr>
          <w:rFonts w:ascii="Arial" w:hAnsi="Arial" w:cs="Arial"/>
          <w:sz w:val="20"/>
          <w:lang w:val="en-GB"/>
        </w:rPr>
        <w:t xml:space="preserve">In its </w:t>
      </w:r>
      <w:r w:rsidR="00C45059" w:rsidRPr="00826313">
        <w:rPr>
          <w:rFonts w:ascii="Arial" w:hAnsi="Arial" w:cs="Arial"/>
          <w:sz w:val="20"/>
          <w:lang w:val="en-GB"/>
        </w:rPr>
        <w:t>I</w:t>
      </w:r>
      <w:r w:rsidRPr="00826313">
        <w:rPr>
          <w:rFonts w:ascii="Arial" w:hAnsi="Arial" w:cs="Arial"/>
          <w:sz w:val="20"/>
          <w:lang w:val="en-GB"/>
        </w:rPr>
        <w:t xml:space="preserve">nterest income/expense calculated using the effective interest method, the Company only includes interest on those financial instruments that are set out in </w:t>
      </w:r>
      <w:r w:rsidRPr="00F17720">
        <w:rPr>
          <w:rFonts w:ascii="Arial" w:hAnsi="Arial" w:cs="Arial"/>
          <w:i/>
          <w:iCs/>
          <w:sz w:val="20"/>
          <w:highlight w:val="yellow"/>
          <w:lang w:val="en-GB"/>
          <w:rPrChange w:id="3255" w:author="An Phuc Cao" w:date="2024-09-30T11:17:00Z" w16du:dateUtc="2024-09-30T04:17:00Z">
            <w:rPr>
              <w:rFonts w:ascii="Arial" w:hAnsi="Arial" w:cs="Arial"/>
              <w:i/>
              <w:iCs/>
              <w:sz w:val="20"/>
              <w:lang w:val="en-GB"/>
            </w:rPr>
          </w:rPrChange>
        </w:rPr>
        <w:t xml:space="preserve">Note </w:t>
      </w:r>
      <w:r w:rsidR="0031675B" w:rsidRPr="00F17720">
        <w:rPr>
          <w:rFonts w:ascii="Arial" w:hAnsi="Arial" w:cs="Arial"/>
          <w:i/>
          <w:iCs/>
          <w:sz w:val="20"/>
          <w:highlight w:val="yellow"/>
          <w:lang w:val="en-GB"/>
          <w:rPrChange w:id="3256" w:author="An Phuc Cao" w:date="2024-09-30T11:17:00Z" w16du:dateUtc="2024-09-30T04:17:00Z">
            <w:rPr>
              <w:rFonts w:ascii="Arial" w:hAnsi="Arial" w:cs="Arial"/>
              <w:i/>
              <w:iCs/>
              <w:sz w:val="20"/>
              <w:lang w:val="en-GB"/>
            </w:rPr>
          </w:rPrChange>
        </w:rPr>
        <w:t>3</w:t>
      </w:r>
      <w:r w:rsidRPr="00F17720">
        <w:rPr>
          <w:rFonts w:ascii="Arial" w:hAnsi="Arial" w:cs="Arial"/>
          <w:i/>
          <w:iCs/>
          <w:sz w:val="20"/>
          <w:highlight w:val="yellow"/>
          <w:lang w:val="en-GB"/>
          <w:rPrChange w:id="3257" w:author="An Phuc Cao" w:date="2024-09-30T11:17:00Z" w16du:dateUtc="2024-09-30T04:17:00Z">
            <w:rPr>
              <w:rFonts w:ascii="Arial" w:hAnsi="Arial" w:cs="Arial"/>
              <w:i/>
              <w:iCs/>
              <w:sz w:val="20"/>
              <w:lang w:val="en-GB"/>
            </w:rPr>
          </w:rPrChange>
        </w:rPr>
        <w:t>.</w:t>
      </w:r>
      <w:r w:rsidR="00833F53" w:rsidRPr="00F17720">
        <w:rPr>
          <w:rFonts w:ascii="Arial" w:hAnsi="Arial" w:cs="Arial"/>
          <w:i/>
          <w:iCs/>
          <w:sz w:val="20"/>
          <w:highlight w:val="yellow"/>
          <w:lang w:val="en-GB"/>
          <w:rPrChange w:id="3258" w:author="An Phuc Cao" w:date="2024-09-30T11:17:00Z" w16du:dateUtc="2024-09-30T04:17:00Z">
            <w:rPr>
              <w:rFonts w:ascii="Arial" w:hAnsi="Arial" w:cs="Arial"/>
              <w:i/>
              <w:iCs/>
              <w:sz w:val="20"/>
              <w:lang w:val="en-GB"/>
            </w:rPr>
          </w:rPrChange>
        </w:rPr>
        <w:t>2</w:t>
      </w:r>
      <w:r w:rsidRPr="00F17720">
        <w:rPr>
          <w:rFonts w:ascii="Arial" w:hAnsi="Arial" w:cs="Arial"/>
          <w:i/>
          <w:iCs/>
          <w:sz w:val="20"/>
          <w:highlight w:val="yellow"/>
          <w:lang w:val="en-GB"/>
          <w:rPrChange w:id="3259" w:author="An Phuc Cao" w:date="2024-09-30T11:17:00Z" w16du:dateUtc="2024-09-30T04:17:00Z">
            <w:rPr>
              <w:rFonts w:ascii="Arial" w:hAnsi="Arial" w:cs="Arial"/>
              <w:i/>
              <w:iCs/>
              <w:sz w:val="20"/>
              <w:lang w:val="en-GB"/>
            </w:rPr>
          </w:rPrChange>
        </w:rPr>
        <w:t>.1</w:t>
      </w:r>
      <w:r w:rsidRPr="00826313">
        <w:rPr>
          <w:rFonts w:ascii="Arial" w:hAnsi="Arial" w:cs="Arial"/>
          <w:sz w:val="20"/>
          <w:lang w:val="en-GB"/>
        </w:rPr>
        <w:t xml:space="preserve"> above.</w:t>
      </w:r>
    </w:p>
    <w:p w14:paraId="6132AD4D" w14:textId="77777777" w:rsidR="00FF3B39" w:rsidRPr="00826313" w:rsidRDefault="00FF3B39" w:rsidP="00A1152C">
      <w:pPr>
        <w:widowControl w:val="0"/>
        <w:ind w:left="720"/>
        <w:jc w:val="both"/>
        <w:rPr>
          <w:rFonts w:ascii="Arial" w:hAnsi="Arial" w:cs="Arial"/>
          <w:sz w:val="20"/>
          <w:lang w:val="en-GB"/>
        </w:rPr>
      </w:pPr>
    </w:p>
    <w:p w14:paraId="784F58CA" w14:textId="6C6AE384" w:rsidR="00A1152C" w:rsidRPr="00826313" w:rsidRDefault="00A1152C" w:rsidP="00A1152C">
      <w:pPr>
        <w:widowControl w:val="0"/>
        <w:ind w:left="720"/>
        <w:jc w:val="both"/>
        <w:rPr>
          <w:rFonts w:ascii="Arial" w:hAnsi="Arial" w:cs="Arial"/>
          <w:sz w:val="20"/>
        </w:rPr>
      </w:pPr>
      <w:r w:rsidRPr="6BB815A5">
        <w:rPr>
          <w:rFonts w:ascii="Arial" w:hAnsi="Arial" w:cs="Arial"/>
          <w:sz w:val="20"/>
        </w:rPr>
        <w:t xml:space="preserve">Interest income/expense on all trading financial assets/liabilities is recognised as a part of the fair value change in </w:t>
      </w:r>
      <w:r w:rsidR="00CB6AAC" w:rsidRPr="6BB815A5">
        <w:rPr>
          <w:rFonts w:ascii="Arial" w:hAnsi="Arial" w:cs="Arial"/>
          <w:i/>
          <w:sz w:val="20"/>
        </w:rPr>
        <w:t>“</w:t>
      </w:r>
      <w:r w:rsidRPr="6BB815A5">
        <w:rPr>
          <w:rFonts w:ascii="Arial" w:hAnsi="Arial" w:cs="Arial"/>
          <w:i/>
          <w:sz w:val="20"/>
        </w:rPr>
        <w:t>Net trading income</w:t>
      </w:r>
      <w:r w:rsidR="00CB6AAC" w:rsidRPr="6BB815A5">
        <w:rPr>
          <w:rFonts w:ascii="Arial" w:hAnsi="Arial" w:cs="Arial"/>
          <w:i/>
          <w:sz w:val="20"/>
        </w:rPr>
        <w:t>”</w:t>
      </w:r>
      <w:r w:rsidRPr="6BB815A5">
        <w:rPr>
          <w:rFonts w:ascii="Arial" w:hAnsi="Arial" w:cs="Arial"/>
          <w:sz w:val="20"/>
        </w:rPr>
        <w:t>.</w:t>
      </w:r>
    </w:p>
    <w:p w14:paraId="629282D3" w14:textId="77777777" w:rsidR="00FF3B39" w:rsidRPr="00826313" w:rsidRDefault="00FF3B39" w:rsidP="00A1152C">
      <w:pPr>
        <w:widowControl w:val="0"/>
        <w:ind w:left="720"/>
        <w:jc w:val="both"/>
        <w:rPr>
          <w:rFonts w:ascii="Arial" w:hAnsi="Arial" w:cs="Arial"/>
          <w:sz w:val="20"/>
          <w:lang w:val="en-GB"/>
        </w:rPr>
      </w:pPr>
    </w:p>
    <w:p w14:paraId="3B9F4090" w14:textId="34552DEE" w:rsidR="00D07B55" w:rsidRPr="00826313" w:rsidRDefault="00A1152C" w:rsidP="00A1152C">
      <w:pPr>
        <w:widowControl w:val="0"/>
        <w:ind w:left="720"/>
        <w:jc w:val="both"/>
        <w:rPr>
          <w:rFonts w:ascii="Arial" w:hAnsi="Arial" w:cs="Arial"/>
          <w:sz w:val="20"/>
          <w:lang w:val="en-GB"/>
        </w:rPr>
      </w:pPr>
      <w:r w:rsidRPr="00826313">
        <w:rPr>
          <w:rFonts w:ascii="Arial" w:hAnsi="Arial" w:cs="Arial"/>
          <w:sz w:val="20"/>
          <w:lang w:val="en-GB"/>
        </w:rPr>
        <w:t xml:space="preserve">The </w:t>
      </w:r>
      <w:r w:rsidR="00EC33E6" w:rsidRPr="00826313">
        <w:rPr>
          <w:rFonts w:ascii="Arial" w:hAnsi="Arial" w:cs="Arial"/>
          <w:sz w:val="20"/>
          <w:lang w:val="en-GB"/>
        </w:rPr>
        <w:t>Group</w:t>
      </w:r>
      <w:r w:rsidRPr="00826313">
        <w:rPr>
          <w:rFonts w:ascii="Arial" w:hAnsi="Arial" w:cs="Arial"/>
          <w:sz w:val="20"/>
          <w:lang w:val="en-GB"/>
        </w:rPr>
        <w:t xml:space="preserve"> calculates interest income on financial assets, other than those considered credit-impaired, by applying the EIR to the gross carrying amount of the financial asset.</w:t>
      </w:r>
      <w:r w:rsidR="003F6536" w:rsidRPr="00826313">
        <w:rPr>
          <w:rFonts w:ascii="Arial" w:hAnsi="Arial" w:cs="Arial"/>
          <w:sz w:val="20"/>
          <w:lang w:val="en-GB"/>
        </w:rPr>
        <w:t xml:space="preserve"> </w:t>
      </w:r>
      <w:r w:rsidR="00D6286F" w:rsidRPr="00826313">
        <w:rPr>
          <w:rFonts w:ascii="Arial" w:hAnsi="Arial" w:cs="Arial"/>
          <w:sz w:val="20"/>
          <w:lang w:val="en-GB"/>
        </w:rPr>
        <w:t xml:space="preserve">The change in amortised cost is recorded as </w:t>
      </w:r>
      <w:r w:rsidR="00812A2B" w:rsidRPr="00826313">
        <w:rPr>
          <w:rFonts w:ascii="Arial" w:hAnsi="Arial" w:cs="Arial"/>
          <w:i/>
          <w:iCs/>
          <w:sz w:val="20"/>
          <w:lang w:val="en-GB"/>
        </w:rPr>
        <w:t>“Net interest income”</w:t>
      </w:r>
      <w:r w:rsidR="00812A2B" w:rsidRPr="00826313">
        <w:rPr>
          <w:rFonts w:ascii="Arial" w:hAnsi="Arial" w:cs="Arial"/>
          <w:sz w:val="20"/>
          <w:lang w:val="en-GB"/>
        </w:rPr>
        <w:t xml:space="preserve"> for financial assets.</w:t>
      </w:r>
    </w:p>
    <w:p w14:paraId="0D08B417" w14:textId="5802DA59" w:rsidR="00C2547D" w:rsidRPr="00826313" w:rsidRDefault="00C2547D" w:rsidP="00C2547D">
      <w:pPr>
        <w:widowControl w:val="0"/>
        <w:jc w:val="both"/>
        <w:rPr>
          <w:rFonts w:ascii="Arial" w:hAnsi="Arial" w:cs="Arial"/>
          <w:sz w:val="20"/>
          <w:lang w:val="en-GB"/>
        </w:rPr>
      </w:pPr>
    </w:p>
    <w:p w14:paraId="007F6399" w14:textId="3685E59E" w:rsidR="00C2547D" w:rsidRPr="00826313" w:rsidRDefault="00696717">
      <w:pPr>
        <w:pStyle w:val="Heading2"/>
        <w:ind w:left="720" w:hanging="720"/>
        <w:rPr>
          <w:rFonts w:ascii="Arial" w:hAnsi="Arial" w:cs="Arial"/>
          <w:b/>
          <w:bCs/>
          <w:i/>
          <w:iCs/>
          <w:sz w:val="20"/>
          <w:lang w:val="en-GB"/>
        </w:rPr>
        <w:pPrChange w:id="3260" w:author="An Phuc Cao" w:date="2024-10-24T14:11:00Z" w16du:dateUtc="2024-10-24T07:11:00Z">
          <w:pPr>
            <w:widowControl w:val="0"/>
            <w:jc w:val="both"/>
          </w:pPr>
        </w:pPrChange>
      </w:pPr>
      <w:r w:rsidRPr="00826313">
        <w:rPr>
          <w:rFonts w:ascii="Arial" w:hAnsi="Arial" w:cs="Arial"/>
          <w:b/>
          <w:bCs/>
          <w:i/>
          <w:iCs/>
          <w:sz w:val="20"/>
          <w:lang w:val="en-GB"/>
        </w:rPr>
        <w:t>3</w:t>
      </w:r>
      <w:r w:rsidR="006F3DD2" w:rsidRPr="00826313">
        <w:rPr>
          <w:rFonts w:ascii="Arial" w:hAnsi="Arial" w:cs="Arial"/>
          <w:b/>
          <w:bCs/>
          <w:i/>
          <w:iCs/>
          <w:sz w:val="20"/>
          <w:lang w:val="en-GB"/>
        </w:rPr>
        <w:t>.3</w:t>
      </w:r>
      <w:r w:rsidR="006F3DD2" w:rsidRPr="00826313">
        <w:rPr>
          <w:rFonts w:ascii="Arial" w:hAnsi="Arial" w:cs="Arial"/>
          <w:b/>
          <w:bCs/>
          <w:i/>
          <w:iCs/>
          <w:sz w:val="20"/>
          <w:lang w:val="en-GB"/>
        </w:rPr>
        <w:tab/>
      </w:r>
      <w:r w:rsidR="00395F8B" w:rsidRPr="00826313">
        <w:rPr>
          <w:rFonts w:ascii="Arial" w:hAnsi="Arial" w:cs="Arial"/>
          <w:b/>
          <w:bCs/>
          <w:i/>
          <w:iCs/>
          <w:sz w:val="20"/>
          <w:lang w:val="en-GB"/>
        </w:rPr>
        <w:t>Net loss on derecognition of financial assets measured at amortised cost</w:t>
      </w:r>
    </w:p>
    <w:p w14:paraId="3325B517" w14:textId="48A0FBE3" w:rsidR="00395F8B" w:rsidRPr="00826313" w:rsidRDefault="00395F8B" w:rsidP="00C2547D">
      <w:pPr>
        <w:widowControl w:val="0"/>
        <w:jc w:val="both"/>
        <w:rPr>
          <w:rFonts w:ascii="Arial" w:hAnsi="Arial" w:cs="Arial"/>
          <w:b/>
          <w:bCs/>
          <w:i/>
          <w:iCs/>
          <w:sz w:val="20"/>
          <w:lang w:val="en-GB"/>
        </w:rPr>
      </w:pPr>
    </w:p>
    <w:p w14:paraId="62EC06B5" w14:textId="03C39D25" w:rsidR="00395F8B" w:rsidRPr="00826313" w:rsidRDefault="00395F8B" w:rsidP="00C36C10">
      <w:pPr>
        <w:widowControl w:val="0"/>
        <w:ind w:left="720" w:hanging="720"/>
        <w:jc w:val="both"/>
        <w:rPr>
          <w:rFonts w:ascii="Arial" w:hAnsi="Arial" w:cs="Arial"/>
          <w:sz w:val="20"/>
          <w:lang w:val="en-GB"/>
        </w:rPr>
      </w:pPr>
      <w:r w:rsidRPr="00826313">
        <w:rPr>
          <w:rFonts w:ascii="Arial" w:hAnsi="Arial" w:cs="Arial"/>
          <w:sz w:val="20"/>
          <w:lang w:val="en-GB"/>
        </w:rPr>
        <w:tab/>
      </w:r>
      <w:r w:rsidR="00C36C10" w:rsidRPr="00826313">
        <w:rPr>
          <w:rFonts w:ascii="Arial" w:hAnsi="Arial" w:cs="Arial"/>
          <w:sz w:val="20"/>
          <w:lang w:val="en-GB"/>
        </w:rPr>
        <w:t>Net loss on derecognition of financial assets measured at amortised cost includes loss (or income) recognised on sale or derecognition of financial assets measured at amortised cost calculated as the difference between the book value (including impairment) and the proceeds received.</w:t>
      </w:r>
    </w:p>
    <w:p w14:paraId="02703723" w14:textId="77777777" w:rsidR="00C36C10" w:rsidRPr="00826313" w:rsidRDefault="00C36C10" w:rsidP="00C36C10">
      <w:pPr>
        <w:widowControl w:val="0"/>
        <w:ind w:left="720" w:hanging="720"/>
        <w:jc w:val="both"/>
        <w:rPr>
          <w:rFonts w:ascii="Arial" w:hAnsi="Arial" w:cs="Arial"/>
          <w:sz w:val="20"/>
          <w:lang w:val="en-GB"/>
        </w:rPr>
      </w:pPr>
    </w:p>
    <w:p w14:paraId="0D86224B" w14:textId="77777777" w:rsidR="00270BC5" w:rsidRPr="00826313" w:rsidRDefault="00270BC5">
      <w:pPr>
        <w:overflowPunct/>
        <w:autoSpaceDE/>
        <w:autoSpaceDN/>
        <w:adjustRightInd/>
        <w:textAlignment w:val="auto"/>
        <w:rPr>
          <w:rFonts w:ascii="Arial" w:hAnsi="Arial" w:cs="Arial"/>
          <w:b/>
          <w:i/>
          <w:sz w:val="20"/>
        </w:rPr>
      </w:pPr>
      <w:r w:rsidRPr="00826313">
        <w:rPr>
          <w:rFonts w:ascii="Arial" w:hAnsi="Arial" w:cs="Arial"/>
          <w:b/>
          <w:i/>
          <w:sz w:val="20"/>
        </w:rPr>
        <w:br w:type="page"/>
      </w:r>
    </w:p>
    <w:p w14:paraId="05DC7640" w14:textId="77777777" w:rsidR="00270BC5" w:rsidRPr="00826313" w:rsidRDefault="00270BC5" w:rsidP="00D32BF0">
      <w:pPr>
        <w:widowControl w:val="0"/>
        <w:tabs>
          <w:tab w:val="left" w:pos="720"/>
        </w:tabs>
        <w:jc w:val="both"/>
        <w:rPr>
          <w:rFonts w:ascii="Arial" w:hAnsi="Arial" w:cs="Arial"/>
          <w:b/>
          <w:i/>
          <w:sz w:val="20"/>
        </w:rPr>
      </w:pPr>
    </w:p>
    <w:p w14:paraId="298DEC92" w14:textId="77777777" w:rsidR="00270BC5" w:rsidRPr="00826313" w:rsidRDefault="00270BC5" w:rsidP="00D32BF0">
      <w:pPr>
        <w:widowControl w:val="0"/>
        <w:tabs>
          <w:tab w:val="left" w:pos="720"/>
        </w:tabs>
        <w:jc w:val="both"/>
        <w:rPr>
          <w:rFonts w:ascii="Arial" w:hAnsi="Arial" w:cs="Arial"/>
          <w:b/>
          <w:i/>
          <w:sz w:val="20"/>
        </w:rPr>
      </w:pPr>
    </w:p>
    <w:p w14:paraId="100A1D22" w14:textId="23329E80" w:rsidR="00270BC5" w:rsidRPr="00826313" w:rsidRDefault="004C2152" w:rsidP="00B32486">
      <w:pPr>
        <w:widowControl w:val="0"/>
        <w:jc w:val="both"/>
        <w:rPr>
          <w:rFonts w:ascii="Arial" w:eastAsia="Arial Unicode MS" w:hAnsi="Arial" w:cs="Arial"/>
          <w:b/>
          <w:i/>
          <w:color w:val="000000"/>
          <w:spacing w:val="-2"/>
          <w:sz w:val="20"/>
        </w:rPr>
      </w:pPr>
      <w:r w:rsidRPr="00826313">
        <w:rPr>
          <w:rFonts w:ascii="Arial" w:hAnsi="Arial" w:cs="Arial"/>
          <w:b/>
          <w:sz w:val="20"/>
          <w:lang w:val="en-GB"/>
        </w:rPr>
        <w:t xml:space="preserve">3. </w:t>
      </w:r>
      <w:r w:rsidRPr="00826313">
        <w:rPr>
          <w:rFonts w:ascii="Arial" w:hAnsi="Arial" w:cs="Arial"/>
          <w:b/>
          <w:sz w:val="20"/>
          <w:lang w:val="en-GB"/>
        </w:rPr>
        <w:tab/>
      </w:r>
      <w:r w:rsidR="00270BC5" w:rsidRPr="00826313">
        <w:rPr>
          <w:rFonts w:ascii="Arial" w:hAnsi="Arial" w:cs="Arial"/>
          <w:b/>
          <w:sz w:val="20"/>
          <w:lang w:val="en-GB"/>
        </w:rPr>
        <w:t xml:space="preserve">SUMMARY OF SIGNIFICANT ACCOUNTING POLICIES </w:t>
      </w:r>
      <w:r w:rsidR="00270BC5" w:rsidRPr="00826313">
        <w:rPr>
          <w:rFonts w:ascii="Arial" w:hAnsi="Arial" w:cs="Arial"/>
          <w:sz w:val="20"/>
          <w:lang w:val="en-GB"/>
        </w:rPr>
        <w:t>(continued)</w:t>
      </w:r>
    </w:p>
    <w:p w14:paraId="16F90B1B" w14:textId="77777777" w:rsidR="00270BC5" w:rsidRPr="00826313" w:rsidRDefault="00270BC5" w:rsidP="00D32BF0">
      <w:pPr>
        <w:widowControl w:val="0"/>
        <w:tabs>
          <w:tab w:val="left" w:pos="720"/>
        </w:tabs>
        <w:jc w:val="both"/>
        <w:rPr>
          <w:rFonts w:ascii="Arial" w:hAnsi="Arial" w:cs="Arial"/>
          <w:b/>
          <w:i/>
          <w:sz w:val="20"/>
        </w:rPr>
      </w:pPr>
    </w:p>
    <w:p w14:paraId="6457E82A" w14:textId="44B96233" w:rsidR="005C7B2A" w:rsidRPr="00826313" w:rsidRDefault="00CB13E5">
      <w:pPr>
        <w:pStyle w:val="Heading2"/>
        <w:spacing w:after="0"/>
        <w:ind w:left="533" w:hanging="562"/>
        <w:rPr>
          <w:rFonts w:ascii="Arial" w:hAnsi="Arial" w:cs="Arial"/>
          <w:b/>
          <w:i/>
          <w:sz w:val="20"/>
        </w:rPr>
        <w:pPrChange w:id="3261" w:author="An Phuc Cao" w:date="2024-10-24T14:14:00Z" w16du:dateUtc="2024-10-24T07:14:00Z">
          <w:pPr>
            <w:widowControl w:val="0"/>
            <w:tabs>
              <w:tab w:val="left" w:pos="720"/>
            </w:tabs>
            <w:jc w:val="both"/>
          </w:pPr>
        </w:pPrChange>
      </w:pPr>
      <w:r w:rsidRPr="00826313">
        <w:rPr>
          <w:rFonts w:ascii="Arial" w:hAnsi="Arial" w:cs="Arial"/>
          <w:b/>
          <w:i/>
          <w:sz w:val="20"/>
        </w:rPr>
        <w:t>3</w:t>
      </w:r>
      <w:r w:rsidR="00AA4BEA" w:rsidRPr="00826313">
        <w:rPr>
          <w:rFonts w:ascii="Arial" w:hAnsi="Arial" w:cs="Arial"/>
          <w:b/>
          <w:i/>
          <w:sz w:val="20"/>
        </w:rPr>
        <w:t>.</w:t>
      </w:r>
      <w:r w:rsidR="00696717" w:rsidRPr="00826313">
        <w:rPr>
          <w:rFonts w:ascii="Arial" w:hAnsi="Arial" w:cs="Arial"/>
          <w:b/>
          <w:i/>
          <w:sz w:val="20"/>
        </w:rPr>
        <w:t>4</w:t>
      </w:r>
      <w:r w:rsidR="00AA4BEA" w:rsidRPr="00826313">
        <w:rPr>
          <w:rFonts w:ascii="Arial" w:hAnsi="Arial" w:cs="Arial"/>
          <w:b/>
          <w:i/>
          <w:sz w:val="20"/>
        </w:rPr>
        <w:tab/>
      </w:r>
      <w:r w:rsidR="00696717" w:rsidRPr="00826313">
        <w:rPr>
          <w:rFonts w:ascii="Arial" w:hAnsi="Arial" w:cs="Arial"/>
          <w:b/>
          <w:i/>
          <w:sz w:val="20"/>
        </w:rPr>
        <w:t>Recognition of fee and commission</w:t>
      </w:r>
      <w:r w:rsidR="005C7B2A" w:rsidRPr="00826313">
        <w:rPr>
          <w:rFonts w:ascii="Arial" w:hAnsi="Arial" w:cs="Arial"/>
          <w:b/>
          <w:i/>
          <w:sz w:val="20"/>
        </w:rPr>
        <w:t xml:space="preserve"> </w:t>
      </w:r>
    </w:p>
    <w:p w14:paraId="47440D01" w14:textId="3C399051" w:rsidR="005C7B2A" w:rsidRPr="00826313" w:rsidRDefault="00325651" w:rsidP="00D32BF0">
      <w:pPr>
        <w:widowControl w:val="0"/>
        <w:tabs>
          <w:tab w:val="left" w:pos="720"/>
        </w:tabs>
        <w:jc w:val="both"/>
        <w:rPr>
          <w:rFonts w:ascii="Arial" w:hAnsi="Arial" w:cs="Arial"/>
          <w:b/>
          <w:i/>
          <w:sz w:val="20"/>
        </w:rPr>
      </w:pPr>
      <w:r w:rsidRPr="00826313">
        <w:rPr>
          <w:rFonts w:ascii="Arial" w:hAnsi="Arial" w:cs="Arial"/>
          <w:b/>
          <w:i/>
          <w:sz w:val="20"/>
        </w:rPr>
        <w:tab/>
      </w:r>
    </w:p>
    <w:p w14:paraId="49B3081A" w14:textId="209A0D5F" w:rsidR="00C716B4" w:rsidRPr="00826313" w:rsidRDefault="00325651" w:rsidP="00A23E66">
      <w:pPr>
        <w:widowControl w:val="0"/>
        <w:tabs>
          <w:tab w:val="left" w:pos="720"/>
        </w:tabs>
        <w:ind w:left="720" w:hanging="720"/>
        <w:jc w:val="both"/>
        <w:rPr>
          <w:rFonts w:ascii="Arial" w:hAnsi="Arial" w:cs="Arial"/>
          <w:sz w:val="20"/>
        </w:rPr>
      </w:pPr>
      <w:r w:rsidRPr="00826313">
        <w:rPr>
          <w:rFonts w:ascii="Arial" w:hAnsi="Arial" w:cs="Arial"/>
          <w:b/>
          <w:i/>
          <w:sz w:val="20"/>
        </w:rPr>
        <w:tab/>
      </w:r>
      <w:r w:rsidR="00C716B4" w:rsidRPr="00826313">
        <w:rPr>
          <w:rFonts w:ascii="Arial" w:hAnsi="Arial" w:cs="Arial"/>
          <w:sz w:val="20"/>
        </w:rPr>
        <w:t xml:space="preserve">The </w:t>
      </w:r>
      <w:r w:rsidR="00040428" w:rsidRPr="00826313">
        <w:rPr>
          <w:rFonts w:ascii="Arial" w:hAnsi="Arial" w:cs="Arial"/>
          <w:sz w:val="20"/>
        </w:rPr>
        <w:t>Group</w:t>
      </w:r>
      <w:r w:rsidR="00C716B4" w:rsidRPr="00826313">
        <w:rPr>
          <w:rFonts w:ascii="Arial" w:hAnsi="Arial" w:cs="Arial"/>
          <w:sz w:val="20"/>
        </w:rPr>
        <w:t xml:space="preserve"> earns fees and commission </w:t>
      </w:r>
      <w:r w:rsidR="009D6ADA" w:rsidRPr="00826313">
        <w:rPr>
          <w:rFonts w:ascii="Arial" w:hAnsi="Arial" w:cs="Arial"/>
          <w:sz w:val="20"/>
        </w:rPr>
        <w:t>revenue</w:t>
      </w:r>
      <w:r w:rsidR="00C716B4" w:rsidRPr="00826313">
        <w:rPr>
          <w:rFonts w:ascii="Arial" w:hAnsi="Arial" w:cs="Arial"/>
          <w:sz w:val="20"/>
        </w:rPr>
        <w:t xml:space="preserve"> from a diverse range of services it provides to its customers. Fee income can be divided into the following two categories:</w:t>
      </w:r>
      <w:r w:rsidR="00C716B4" w:rsidRPr="00826313" w:rsidDel="00C716B4">
        <w:rPr>
          <w:rFonts w:ascii="Arial" w:hAnsi="Arial" w:cs="Arial"/>
          <w:sz w:val="20"/>
        </w:rPr>
        <w:t xml:space="preserve"> </w:t>
      </w:r>
    </w:p>
    <w:p w14:paraId="7CC4E7A0" w14:textId="77777777" w:rsidR="007B597C" w:rsidRPr="00826313" w:rsidRDefault="007B597C" w:rsidP="00766073">
      <w:pPr>
        <w:widowControl w:val="0"/>
        <w:tabs>
          <w:tab w:val="left" w:pos="720"/>
        </w:tabs>
        <w:spacing w:before="120"/>
        <w:ind w:left="706"/>
        <w:contextualSpacing/>
        <w:jc w:val="both"/>
        <w:rPr>
          <w:rFonts w:ascii="Arial" w:hAnsi="Arial" w:cs="Arial"/>
          <w:i/>
          <w:sz w:val="20"/>
        </w:rPr>
      </w:pPr>
    </w:p>
    <w:p w14:paraId="6F22E161" w14:textId="63B3C334" w:rsidR="00C716B4" w:rsidRPr="00826313" w:rsidRDefault="00C716B4" w:rsidP="00A6475A">
      <w:pPr>
        <w:pStyle w:val="Style2"/>
        <w:spacing w:after="0"/>
        <w:ind w:left="720"/>
        <w:rPr>
          <w:rFonts w:ascii="Arial" w:hAnsi="Arial" w:cs="Arial"/>
          <w:lang w:val="en-GB"/>
        </w:rPr>
      </w:pPr>
      <w:r w:rsidRPr="00826313">
        <w:rPr>
          <w:rFonts w:ascii="Arial" w:hAnsi="Arial" w:cs="Arial"/>
        </w:rPr>
        <w:t xml:space="preserve">Fee and commission </w:t>
      </w:r>
      <w:r w:rsidR="009D6ADA" w:rsidRPr="00826313">
        <w:rPr>
          <w:rFonts w:ascii="Arial" w:hAnsi="Arial" w:cs="Arial"/>
        </w:rPr>
        <w:t>revenue</w:t>
      </w:r>
      <w:r w:rsidRPr="00826313">
        <w:rPr>
          <w:rFonts w:ascii="Arial" w:hAnsi="Arial" w:cs="Arial"/>
        </w:rPr>
        <w:t xml:space="preserve"> from services where performance obligations are satisfied over time</w:t>
      </w:r>
      <w:r w:rsidRPr="00826313" w:rsidDel="00C716B4">
        <w:rPr>
          <w:rFonts w:ascii="Arial" w:hAnsi="Arial" w:cs="Arial"/>
        </w:rPr>
        <w:t xml:space="preserve"> </w:t>
      </w:r>
    </w:p>
    <w:p w14:paraId="78B5D36C" w14:textId="7C16B72A" w:rsidR="007B597C" w:rsidRPr="00826313" w:rsidRDefault="00C716B4" w:rsidP="00332504">
      <w:pPr>
        <w:pStyle w:val="ListBullet2"/>
        <w:numPr>
          <w:ilvl w:val="0"/>
          <w:numId w:val="0"/>
        </w:numPr>
        <w:spacing w:before="120"/>
        <w:ind w:left="720"/>
        <w:jc w:val="both"/>
        <w:rPr>
          <w:rFonts w:ascii="Arial" w:hAnsi="Arial" w:cs="Arial"/>
        </w:rPr>
      </w:pPr>
      <w:r w:rsidRPr="00826313">
        <w:rPr>
          <w:rFonts w:ascii="Arial" w:hAnsi="Arial" w:cs="Arial"/>
          <w:sz w:val="20"/>
          <w:lang w:val="en-GB"/>
        </w:rPr>
        <w:t xml:space="preserve">Performance obligations satisfied over time include </w:t>
      </w:r>
      <w:r w:rsidR="00BB56D8" w:rsidRPr="00826313">
        <w:rPr>
          <w:rFonts w:ascii="Arial" w:hAnsi="Arial" w:cs="Arial"/>
          <w:sz w:val="20"/>
          <w:lang w:val="en-GB"/>
        </w:rPr>
        <w:t>assets</w:t>
      </w:r>
      <w:r w:rsidRPr="00826313">
        <w:rPr>
          <w:rFonts w:ascii="Arial" w:hAnsi="Arial" w:cs="Arial"/>
          <w:sz w:val="20"/>
          <w:lang w:val="en-GB"/>
        </w:rPr>
        <w:t xml:space="preserve"> management </w:t>
      </w:r>
      <w:r w:rsidR="00A6475A" w:rsidRPr="00826313">
        <w:rPr>
          <w:rFonts w:ascii="Arial" w:hAnsi="Arial" w:cs="Arial"/>
          <w:sz w:val="20"/>
          <w:lang w:val="en-GB"/>
        </w:rPr>
        <w:t>of users</w:t>
      </w:r>
      <w:r w:rsidRPr="00826313">
        <w:rPr>
          <w:rFonts w:ascii="Arial" w:hAnsi="Arial" w:cs="Arial"/>
          <w:sz w:val="20"/>
          <w:lang w:val="en-GB"/>
        </w:rPr>
        <w:t xml:space="preserve">, where the user of the Finhay application simultaneously receives and consumes the benefits provided by the </w:t>
      </w:r>
      <w:r w:rsidR="00040428" w:rsidRPr="00826313">
        <w:rPr>
          <w:rFonts w:ascii="Arial" w:hAnsi="Arial" w:cs="Arial"/>
          <w:sz w:val="20"/>
          <w:lang w:val="en-GB"/>
        </w:rPr>
        <w:t>Group</w:t>
      </w:r>
      <w:r w:rsidRPr="00826313">
        <w:rPr>
          <w:rFonts w:ascii="Arial" w:hAnsi="Arial" w:cs="Arial"/>
          <w:sz w:val="20"/>
          <w:lang w:val="en-GB"/>
        </w:rPr>
        <w:t xml:space="preserve">’s performance as the </w:t>
      </w:r>
      <w:r w:rsidR="00D6694D" w:rsidRPr="00826313">
        <w:rPr>
          <w:rFonts w:ascii="Arial" w:hAnsi="Arial" w:cs="Arial"/>
          <w:sz w:val="20"/>
          <w:lang w:val="en-GB"/>
        </w:rPr>
        <w:t>Group</w:t>
      </w:r>
      <w:r w:rsidRPr="00826313">
        <w:rPr>
          <w:rFonts w:ascii="Arial" w:hAnsi="Arial" w:cs="Arial"/>
          <w:sz w:val="20"/>
          <w:lang w:val="en-GB"/>
        </w:rPr>
        <w:t xml:space="preserve"> performs.</w:t>
      </w:r>
      <w:r w:rsidR="00A6475A" w:rsidRPr="00826313">
        <w:rPr>
          <w:rFonts w:ascii="Arial" w:hAnsi="Arial" w:cs="Arial"/>
          <w:sz w:val="20"/>
          <w:lang w:val="en-GB"/>
        </w:rPr>
        <w:t xml:space="preserve"> Therefore, fee and commission </w:t>
      </w:r>
      <w:r w:rsidR="009D6ADA" w:rsidRPr="00826313">
        <w:rPr>
          <w:rFonts w:ascii="Arial" w:hAnsi="Arial" w:cs="Arial"/>
          <w:sz w:val="20"/>
          <w:lang w:val="en-GB"/>
        </w:rPr>
        <w:t>revenue</w:t>
      </w:r>
      <w:r w:rsidR="00A6475A" w:rsidRPr="00826313">
        <w:rPr>
          <w:rFonts w:ascii="Arial" w:hAnsi="Arial" w:cs="Arial"/>
          <w:sz w:val="20"/>
          <w:lang w:val="en-GB"/>
        </w:rPr>
        <w:t xml:space="preserve"> from services where performance obligations are satisfied over time only include </w:t>
      </w:r>
      <w:r w:rsidR="00BB56D8" w:rsidRPr="00826313">
        <w:rPr>
          <w:rFonts w:ascii="Arial" w:hAnsi="Arial" w:cs="Arial"/>
          <w:sz w:val="20"/>
          <w:lang w:val="en-GB"/>
        </w:rPr>
        <w:t>assets</w:t>
      </w:r>
      <w:r w:rsidR="00A6475A" w:rsidRPr="00826313">
        <w:rPr>
          <w:rFonts w:ascii="Arial" w:hAnsi="Arial" w:cs="Arial"/>
          <w:sz w:val="20"/>
          <w:lang w:val="en-GB"/>
        </w:rPr>
        <w:t xml:space="preserve"> management fee.</w:t>
      </w:r>
    </w:p>
    <w:p w14:paraId="68005C51" w14:textId="70E28EF3" w:rsidR="00C716B4" w:rsidRPr="00826313" w:rsidRDefault="00C716B4" w:rsidP="00766073">
      <w:pPr>
        <w:pStyle w:val="Style2"/>
        <w:spacing w:after="0"/>
        <w:ind w:left="720"/>
        <w:rPr>
          <w:rFonts w:ascii="Arial" w:hAnsi="Arial" w:cs="Arial"/>
          <w:b/>
        </w:rPr>
      </w:pPr>
    </w:p>
    <w:p w14:paraId="3E930653" w14:textId="762A640E" w:rsidR="00C716B4" w:rsidRPr="00826313" w:rsidRDefault="00C716B4" w:rsidP="00766073">
      <w:pPr>
        <w:pStyle w:val="Style2"/>
        <w:spacing w:after="0"/>
        <w:ind w:left="720"/>
        <w:rPr>
          <w:rFonts w:ascii="Arial" w:hAnsi="Arial" w:cs="Arial"/>
        </w:rPr>
      </w:pPr>
      <w:r w:rsidRPr="00826313">
        <w:rPr>
          <w:rFonts w:ascii="Arial" w:hAnsi="Arial" w:cs="Arial"/>
        </w:rPr>
        <w:t xml:space="preserve">Fee and commission </w:t>
      </w:r>
      <w:r w:rsidR="009D6ADA" w:rsidRPr="00826313">
        <w:rPr>
          <w:rFonts w:ascii="Arial" w:hAnsi="Arial" w:cs="Arial"/>
        </w:rPr>
        <w:t>revenue</w:t>
      </w:r>
      <w:r w:rsidRPr="00826313">
        <w:rPr>
          <w:rFonts w:ascii="Arial" w:hAnsi="Arial" w:cs="Arial"/>
        </w:rPr>
        <w:t xml:space="preserve"> from providing services where performance obligations are satisfied at a point in time</w:t>
      </w:r>
    </w:p>
    <w:p w14:paraId="6430F4F2" w14:textId="4531E199" w:rsidR="00C716B4" w:rsidRPr="00826313" w:rsidRDefault="00C716B4" w:rsidP="00766073">
      <w:pPr>
        <w:pStyle w:val="Style2"/>
        <w:spacing w:after="0"/>
        <w:ind w:left="720"/>
        <w:rPr>
          <w:rFonts w:ascii="Arial" w:hAnsi="Arial" w:cs="Arial"/>
          <w:b/>
        </w:rPr>
      </w:pPr>
    </w:p>
    <w:p w14:paraId="047BDFE0" w14:textId="0E7DBA06" w:rsidR="00A6475A" w:rsidRPr="00826313" w:rsidRDefault="00C716B4" w:rsidP="00766073">
      <w:pPr>
        <w:pStyle w:val="Style2"/>
        <w:spacing w:after="0"/>
        <w:ind w:left="720"/>
        <w:rPr>
          <w:rFonts w:ascii="Arial" w:hAnsi="Arial" w:cs="Arial"/>
          <w:i w:val="0"/>
        </w:rPr>
      </w:pPr>
      <w:r w:rsidRPr="00826313">
        <w:rPr>
          <w:rFonts w:ascii="Arial" w:hAnsi="Arial" w:cs="Arial"/>
          <w:i w:val="0"/>
        </w:rPr>
        <w:t xml:space="preserve">Services provided where the </w:t>
      </w:r>
      <w:r w:rsidR="00D6694D" w:rsidRPr="00826313">
        <w:rPr>
          <w:rFonts w:ascii="Arial" w:hAnsi="Arial" w:cs="Arial"/>
          <w:i w:val="0"/>
        </w:rPr>
        <w:t>Group</w:t>
      </w:r>
      <w:r w:rsidRPr="00826313">
        <w:rPr>
          <w:rFonts w:ascii="Arial" w:hAnsi="Arial" w:cs="Arial"/>
          <w:i w:val="0"/>
        </w:rPr>
        <w:t>’s performance obligations are satisfied at a point in time are recogni</w:t>
      </w:r>
      <w:r w:rsidR="00AE2B79" w:rsidRPr="00826313">
        <w:rPr>
          <w:rFonts w:ascii="Arial" w:hAnsi="Arial" w:cs="Arial"/>
          <w:i w:val="0"/>
        </w:rPr>
        <w:t>z</w:t>
      </w:r>
      <w:r w:rsidRPr="00826313">
        <w:rPr>
          <w:rFonts w:ascii="Arial" w:hAnsi="Arial" w:cs="Arial"/>
          <w:i w:val="0"/>
        </w:rPr>
        <w:t>ed once control of the services is transferred to the customer. This is typically on completion of the underlying transaction or service or, for fees or components of fees that are linked to a certain performance, after fulfilling the corresponding performance criteria.</w:t>
      </w:r>
    </w:p>
    <w:p w14:paraId="33D69DE9" w14:textId="77777777" w:rsidR="00A6475A" w:rsidRPr="00826313" w:rsidRDefault="00A6475A" w:rsidP="00766073">
      <w:pPr>
        <w:pStyle w:val="Style2"/>
        <w:spacing w:after="0"/>
        <w:ind w:left="720"/>
        <w:rPr>
          <w:rFonts w:ascii="Arial" w:hAnsi="Arial" w:cs="Arial"/>
          <w:i w:val="0"/>
        </w:rPr>
      </w:pPr>
    </w:p>
    <w:p w14:paraId="5101ADDE" w14:textId="77777777" w:rsidR="00A11C80" w:rsidRPr="00826313" w:rsidRDefault="00DD5D87" w:rsidP="00A11C80">
      <w:pPr>
        <w:pStyle w:val="Style2"/>
        <w:spacing w:after="0"/>
        <w:ind w:left="720"/>
        <w:rPr>
          <w:ins w:id="3262" w:author="An Phuc Cao" w:date="2024-10-25T11:39:00Z" w16du:dateUtc="2024-10-25T04:39:00Z"/>
          <w:rFonts w:ascii="Arial" w:hAnsi="Arial" w:cs="Arial"/>
          <w:i w:val="0"/>
        </w:rPr>
      </w:pPr>
      <w:r w:rsidRPr="00826313">
        <w:rPr>
          <w:rFonts w:ascii="Arial" w:hAnsi="Arial" w:cs="Arial"/>
          <w:i w:val="0"/>
        </w:rPr>
        <w:t>These include the fees for withdrawing funded amount of business cooperation from users, fees for users’ money deposit withdrawal activities, fees for users’ balance verification</w:t>
      </w:r>
      <w:r w:rsidRPr="00826313" w:rsidDel="00BA121D">
        <w:rPr>
          <w:rFonts w:ascii="Arial" w:hAnsi="Arial" w:cs="Arial"/>
          <w:i w:val="0"/>
        </w:rPr>
        <w:t xml:space="preserve"> </w:t>
      </w:r>
      <w:r w:rsidRPr="00826313">
        <w:rPr>
          <w:rFonts w:ascii="Arial" w:hAnsi="Arial" w:cs="Arial"/>
          <w:i w:val="0"/>
        </w:rPr>
        <w:t>and service fees arising from third-party association activities such as intermediaries to refer client activities, insurance agency activities</w:t>
      </w:r>
      <w:r w:rsidR="00E97745" w:rsidRPr="00826313">
        <w:rPr>
          <w:rFonts w:ascii="Arial" w:hAnsi="Arial" w:cs="Arial"/>
          <w:i w:val="0"/>
        </w:rPr>
        <w:t>.</w:t>
      </w:r>
      <w:ins w:id="3263" w:author="An Phuc Cao" w:date="2024-10-25T11:39:00Z" w16du:dateUtc="2024-10-25T04:39:00Z">
        <w:r w:rsidR="00A11C80">
          <w:rPr>
            <w:rFonts w:ascii="Arial" w:hAnsi="Arial" w:cs="Arial"/>
            <w:i w:val="0"/>
          </w:rPr>
          <w:t xml:space="preserve"> </w:t>
        </w:r>
        <w:r w:rsidR="00A11C80" w:rsidRPr="00826313">
          <w:rPr>
            <w:rFonts w:ascii="Arial" w:hAnsi="Arial" w:cs="Arial"/>
            <w:i w:val="0"/>
          </w:rPr>
          <w:t xml:space="preserve">The Group typically has a single performance obligation with respect to these services, which is to successfully complete the transaction specified in the contract.  </w:t>
        </w:r>
      </w:ins>
    </w:p>
    <w:p w14:paraId="7C08DB83" w14:textId="4877F158" w:rsidR="00E97745" w:rsidRPr="00826313" w:rsidRDefault="00E97745" w:rsidP="00E97745">
      <w:pPr>
        <w:pStyle w:val="Style2"/>
        <w:spacing w:after="0"/>
        <w:ind w:left="720"/>
        <w:rPr>
          <w:rFonts w:ascii="Arial" w:hAnsi="Arial" w:cs="Arial"/>
          <w:i w:val="0"/>
        </w:rPr>
      </w:pPr>
    </w:p>
    <w:p w14:paraId="7ADA3CDA" w14:textId="12723BFD" w:rsidR="00E97745" w:rsidRPr="00826313" w:rsidDel="00A11C80" w:rsidRDefault="00E97745" w:rsidP="00E97745">
      <w:pPr>
        <w:pStyle w:val="Style2"/>
        <w:spacing w:after="0"/>
        <w:ind w:left="720"/>
        <w:rPr>
          <w:del w:id="3264" w:author="An Phuc Cao" w:date="2024-10-25T11:39:00Z" w16du:dateUtc="2024-10-25T04:39:00Z"/>
          <w:rFonts w:ascii="Arial" w:hAnsi="Arial" w:cs="Arial"/>
          <w:b/>
        </w:rPr>
      </w:pPr>
    </w:p>
    <w:p w14:paraId="215D7899" w14:textId="7BEB36C9" w:rsidR="00E97745" w:rsidRPr="00826313" w:rsidDel="00A11C80" w:rsidRDefault="00E97745" w:rsidP="00E97745">
      <w:pPr>
        <w:pStyle w:val="Style2"/>
        <w:spacing w:after="0"/>
        <w:ind w:left="720"/>
        <w:rPr>
          <w:del w:id="3265" w:author="An Phuc Cao" w:date="2024-10-25T11:39:00Z" w16du:dateUtc="2024-10-25T04:39:00Z"/>
          <w:rFonts w:ascii="Arial" w:hAnsi="Arial" w:cs="Arial"/>
          <w:i w:val="0"/>
        </w:rPr>
      </w:pPr>
      <w:del w:id="3266" w:author="An Phuc Cao" w:date="2024-10-25T11:39:00Z" w16du:dateUtc="2024-10-25T04:39:00Z">
        <w:r w:rsidRPr="00826313" w:rsidDel="00A11C80">
          <w:rPr>
            <w:rFonts w:ascii="Arial" w:hAnsi="Arial" w:cs="Arial"/>
            <w:i w:val="0"/>
          </w:rPr>
          <w:delText xml:space="preserve">The </w:delText>
        </w:r>
        <w:r w:rsidR="00D6694D" w:rsidRPr="00826313" w:rsidDel="00A11C80">
          <w:rPr>
            <w:rFonts w:ascii="Arial" w:hAnsi="Arial" w:cs="Arial"/>
            <w:i w:val="0"/>
          </w:rPr>
          <w:delText>Group</w:delText>
        </w:r>
        <w:r w:rsidRPr="00826313" w:rsidDel="00A11C80">
          <w:rPr>
            <w:rFonts w:ascii="Arial" w:hAnsi="Arial" w:cs="Arial"/>
            <w:i w:val="0"/>
          </w:rPr>
          <w:delText xml:space="preserve"> typically has a single performance obligation with respect to these services, which is to successfully complete the transaction specified in the contract.  </w:delText>
        </w:r>
      </w:del>
    </w:p>
    <w:p w14:paraId="029E1A3D" w14:textId="09A1A9F8" w:rsidR="00DB0C46" w:rsidRPr="00826313" w:rsidDel="00A11C80" w:rsidRDefault="00DB0C46" w:rsidP="00DB0C46">
      <w:pPr>
        <w:pStyle w:val="Style2"/>
        <w:spacing w:after="0"/>
        <w:rPr>
          <w:del w:id="3267" w:author="An Phuc Cao" w:date="2024-10-25T11:39:00Z" w16du:dateUtc="2024-10-25T04:39:00Z"/>
          <w:rFonts w:ascii="Arial" w:hAnsi="Arial" w:cs="Arial"/>
          <w:i w:val="0"/>
        </w:rPr>
      </w:pPr>
    </w:p>
    <w:p w14:paraId="5194DC34" w14:textId="26D76824" w:rsidR="00DB0C46" w:rsidRPr="00826313" w:rsidRDefault="00DB0C46">
      <w:pPr>
        <w:pStyle w:val="Heading2"/>
        <w:spacing w:after="0"/>
        <w:ind w:left="533" w:hanging="562"/>
        <w:contextualSpacing/>
        <w:rPr>
          <w:rFonts w:ascii="Arial" w:eastAsia="Arial Unicode MS" w:hAnsi="Arial" w:cs="Arial"/>
          <w:b/>
          <w:i/>
          <w:color w:val="000000"/>
          <w:spacing w:val="-2"/>
          <w:sz w:val="20"/>
        </w:rPr>
        <w:pPrChange w:id="3268" w:author="An Phuc Cao" w:date="2024-10-25T11:38:00Z" w16du:dateUtc="2024-10-25T04:38:00Z">
          <w:pPr>
            <w:widowControl w:val="0"/>
            <w:jc w:val="both"/>
          </w:pPr>
        </w:pPrChange>
      </w:pPr>
      <w:r w:rsidRPr="00826313">
        <w:rPr>
          <w:rFonts w:ascii="Arial" w:eastAsia="Arial Unicode MS" w:hAnsi="Arial" w:cs="Arial"/>
          <w:b/>
          <w:i/>
          <w:color w:val="000000"/>
          <w:spacing w:val="-2"/>
          <w:sz w:val="20"/>
        </w:rPr>
        <w:t>3.5</w:t>
      </w:r>
      <w:r w:rsidRPr="00826313">
        <w:rPr>
          <w:rFonts w:ascii="Arial" w:eastAsia="Arial Unicode MS" w:hAnsi="Arial" w:cs="Arial"/>
          <w:b/>
          <w:i/>
          <w:color w:val="000000"/>
          <w:spacing w:val="-2"/>
          <w:sz w:val="20"/>
        </w:rPr>
        <w:tab/>
        <w:t>Cash and cash equivalents</w:t>
      </w:r>
    </w:p>
    <w:p w14:paraId="56D0A8B5" w14:textId="77777777" w:rsidR="00DB0C46" w:rsidRPr="00826313" w:rsidRDefault="00DB0C46" w:rsidP="00DB0C46">
      <w:pPr>
        <w:widowControl w:val="0"/>
        <w:tabs>
          <w:tab w:val="left" w:pos="1008"/>
        </w:tabs>
        <w:ind w:left="720"/>
        <w:jc w:val="both"/>
        <w:rPr>
          <w:rFonts w:ascii="Arial" w:eastAsia="Arial Unicode MS" w:hAnsi="Arial" w:cs="Arial"/>
          <w:color w:val="000000"/>
          <w:spacing w:val="-1"/>
          <w:sz w:val="20"/>
        </w:rPr>
      </w:pPr>
    </w:p>
    <w:p w14:paraId="1DE4FE39" w14:textId="0EB750EB" w:rsidR="00DB0C46" w:rsidRPr="00826313" w:rsidRDefault="00EC5ECC" w:rsidP="00DB0C46">
      <w:pPr>
        <w:widowControl w:val="0"/>
        <w:tabs>
          <w:tab w:val="left" w:pos="1008"/>
        </w:tabs>
        <w:ind w:left="720"/>
        <w:jc w:val="both"/>
        <w:rPr>
          <w:rFonts w:ascii="Arial" w:eastAsia="Arial Unicode MS" w:hAnsi="Arial" w:cs="Arial"/>
          <w:color w:val="000000"/>
          <w:spacing w:val="-2"/>
          <w:sz w:val="20"/>
        </w:rPr>
      </w:pPr>
      <w:r w:rsidRPr="00826313">
        <w:rPr>
          <w:rFonts w:ascii="Arial" w:hAnsi="Arial" w:cs="Arial"/>
          <w:bCs/>
          <w:iCs/>
          <w:sz w:val="20"/>
        </w:rPr>
        <w:t xml:space="preserve">Cash and cash equivalents comprise </w:t>
      </w:r>
      <w:r w:rsidR="00876F3A" w:rsidRPr="00826313">
        <w:rPr>
          <w:rFonts w:ascii="Arial" w:hAnsi="Arial" w:cs="Arial"/>
          <w:bCs/>
          <w:iCs/>
          <w:sz w:val="20"/>
        </w:rPr>
        <w:t xml:space="preserve">of </w:t>
      </w:r>
      <w:r w:rsidRPr="00826313">
        <w:rPr>
          <w:rFonts w:ascii="Arial" w:hAnsi="Arial" w:cs="Arial"/>
          <w:bCs/>
          <w:iCs/>
          <w:sz w:val="20"/>
        </w:rPr>
        <w:t>cash on hand and amounts due from banks on demand or with an original maturity of three months or less</w:t>
      </w:r>
      <w:r w:rsidR="00DB0C46" w:rsidRPr="00826313">
        <w:rPr>
          <w:rFonts w:ascii="Arial" w:eastAsia="Arial Unicode MS" w:hAnsi="Arial" w:cs="Arial"/>
          <w:color w:val="000000"/>
          <w:spacing w:val="-2"/>
          <w:sz w:val="20"/>
        </w:rPr>
        <w:t>.</w:t>
      </w:r>
    </w:p>
    <w:p w14:paraId="7BE66A9C" w14:textId="77777777" w:rsidR="00DB0C46" w:rsidRPr="00826313" w:rsidRDefault="00DB0C46" w:rsidP="00DB0C46">
      <w:pPr>
        <w:pStyle w:val="Style2"/>
        <w:spacing w:after="0"/>
        <w:rPr>
          <w:rFonts w:ascii="Arial" w:hAnsi="Arial" w:cs="Arial"/>
          <w:i w:val="0"/>
        </w:rPr>
      </w:pPr>
    </w:p>
    <w:p w14:paraId="49FBA6FF" w14:textId="5DA87A29" w:rsidR="00CD769B" w:rsidDel="00A11C80" w:rsidRDefault="00CD769B" w:rsidP="00AC3296">
      <w:pPr>
        <w:pStyle w:val="Heading2"/>
        <w:spacing w:after="0"/>
        <w:ind w:left="533" w:hanging="562"/>
        <w:contextualSpacing/>
        <w:rPr>
          <w:del w:id="3269" w:author="An Phuc Cao" w:date="2024-10-24T14:11:00Z" w16du:dateUtc="2024-10-24T07:11:00Z"/>
          <w:rFonts w:ascii="Arial" w:hAnsi="Arial" w:cs="Arial"/>
          <w:b/>
          <w:bCs/>
          <w:i/>
          <w:sz w:val="20"/>
        </w:rPr>
      </w:pPr>
      <w:r w:rsidRPr="00826313">
        <w:rPr>
          <w:rFonts w:ascii="Arial" w:hAnsi="Arial" w:cs="Arial"/>
          <w:b/>
          <w:i/>
          <w:sz w:val="20"/>
        </w:rPr>
        <w:t>3.6</w:t>
      </w:r>
      <w:r w:rsidRPr="00826313">
        <w:rPr>
          <w:rFonts w:ascii="Arial" w:hAnsi="Arial" w:cs="Arial"/>
          <w:b/>
          <w:bCs/>
          <w:sz w:val="20"/>
        </w:rPr>
        <w:tab/>
      </w:r>
      <w:r w:rsidRPr="00826313">
        <w:rPr>
          <w:rFonts w:ascii="Arial" w:hAnsi="Arial" w:cs="Arial"/>
          <w:b/>
          <w:bCs/>
          <w:i/>
          <w:sz w:val="20"/>
        </w:rPr>
        <w:t>Financial instruments – initial recognition and subsequent measurement</w:t>
      </w:r>
    </w:p>
    <w:p w14:paraId="6461A577" w14:textId="77777777" w:rsidR="00A11C80" w:rsidRPr="00826313" w:rsidRDefault="00A11C80">
      <w:pPr>
        <w:pStyle w:val="Heading2"/>
        <w:spacing w:after="0"/>
        <w:ind w:left="533" w:hanging="562"/>
        <w:contextualSpacing/>
        <w:rPr>
          <w:ins w:id="3270" w:author="An Phuc Cao" w:date="2024-10-25T11:39:00Z" w16du:dateUtc="2024-10-25T04:39:00Z"/>
          <w:rFonts w:ascii="Arial" w:hAnsi="Arial" w:cs="Arial"/>
          <w:b/>
          <w:bCs/>
          <w:i/>
          <w:sz w:val="20"/>
        </w:rPr>
        <w:pPrChange w:id="3271" w:author="An Phuc Cao" w:date="2024-10-25T11:38:00Z" w16du:dateUtc="2024-10-25T04:38:00Z">
          <w:pPr>
            <w:jc w:val="both"/>
          </w:pPr>
        </w:pPrChange>
      </w:pPr>
    </w:p>
    <w:p w14:paraId="77067025" w14:textId="77777777" w:rsidR="001F3EB9" w:rsidRPr="00826313" w:rsidRDefault="001F3EB9">
      <w:pPr>
        <w:rPr>
          <w:rFonts w:ascii="Arial" w:hAnsi="Arial" w:cs="Arial"/>
          <w:b/>
          <w:bCs/>
          <w:sz w:val="20"/>
        </w:rPr>
        <w:pPrChange w:id="3272" w:author="An Phuc Cao" w:date="2024-10-25T11:39:00Z" w16du:dateUtc="2024-10-25T04:39:00Z">
          <w:pPr>
            <w:jc w:val="both"/>
          </w:pPr>
        </w:pPrChange>
      </w:pPr>
    </w:p>
    <w:p w14:paraId="4E261DD9" w14:textId="4D092624" w:rsidR="00CD769B" w:rsidRPr="00826313" w:rsidRDefault="00CD769B" w:rsidP="001F3EB9">
      <w:pPr>
        <w:overflowPunct/>
        <w:textAlignment w:val="auto"/>
        <w:rPr>
          <w:rFonts w:ascii="Arial" w:hAnsi="Arial" w:cs="Arial"/>
          <w:b/>
          <w:bCs/>
          <w:i/>
          <w:sz w:val="20"/>
        </w:rPr>
      </w:pPr>
      <w:r w:rsidRPr="00826313">
        <w:rPr>
          <w:rFonts w:ascii="Arial" w:hAnsi="Arial" w:cs="Arial"/>
          <w:b/>
          <w:bCs/>
          <w:i/>
          <w:sz w:val="20"/>
        </w:rPr>
        <w:t>3.6.1</w:t>
      </w:r>
      <w:r w:rsidRPr="00826313">
        <w:rPr>
          <w:rFonts w:ascii="Arial" w:hAnsi="Arial" w:cs="Arial"/>
          <w:b/>
          <w:bCs/>
          <w:i/>
          <w:sz w:val="20"/>
        </w:rPr>
        <w:tab/>
        <w:t>Financial assets</w:t>
      </w:r>
    </w:p>
    <w:p w14:paraId="7308FFBA" w14:textId="77777777" w:rsidR="001F3EB9" w:rsidRPr="00826313" w:rsidRDefault="001F3EB9" w:rsidP="001F3EB9">
      <w:pPr>
        <w:overflowPunct/>
        <w:textAlignment w:val="auto"/>
        <w:rPr>
          <w:rFonts w:ascii="Arial" w:hAnsi="Arial" w:cs="Arial"/>
          <w:b/>
          <w:bCs/>
          <w:i/>
          <w:sz w:val="20"/>
        </w:rPr>
      </w:pPr>
    </w:p>
    <w:p w14:paraId="5C891983" w14:textId="77777777" w:rsidR="00CD769B" w:rsidRPr="00826313" w:rsidRDefault="00CD769B" w:rsidP="001F3EB9">
      <w:pPr>
        <w:overflowPunct/>
        <w:ind w:left="720"/>
        <w:textAlignment w:val="auto"/>
        <w:rPr>
          <w:rFonts w:ascii="Arial" w:hAnsi="Arial" w:cs="Arial"/>
          <w:b/>
          <w:bCs/>
          <w:i/>
          <w:sz w:val="20"/>
        </w:rPr>
      </w:pPr>
      <w:r w:rsidRPr="00826313">
        <w:rPr>
          <w:rFonts w:ascii="Arial" w:hAnsi="Arial" w:cs="Arial"/>
          <w:b/>
          <w:bCs/>
          <w:i/>
          <w:sz w:val="20"/>
        </w:rPr>
        <w:t>Initial recognition and measurement</w:t>
      </w:r>
    </w:p>
    <w:p w14:paraId="12A49FB8" w14:textId="77777777" w:rsidR="00CD769B" w:rsidRPr="00826313" w:rsidRDefault="00CD769B" w:rsidP="00CD769B">
      <w:pPr>
        <w:pStyle w:val="BodyTextIndent"/>
        <w:rPr>
          <w:rFonts w:ascii="Arial" w:hAnsi="Arial" w:cs="Arial"/>
          <w:sz w:val="20"/>
        </w:rPr>
      </w:pPr>
    </w:p>
    <w:p w14:paraId="50900340" w14:textId="57C935D8" w:rsidR="00CD769B" w:rsidRPr="00826313" w:rsidRDefault="00CD769B" w:rsidP="00CD769B">
      <w:pPr>
        <w:pStyle w:val="BodyTextIndent"/>
        <w:rPr>
          <w:rFonts w:ascii="Arial" w:hAnsi="Arial" w:cs="Arial"/>
          <w:sz w:val="20"/>
        </w:rPr>
      </w:pPr>
      <w:r w:rsidRPr="00826313">
        <w:rPr>
          <w:rFonts w:ascii="Arial" w:hAnsi="Arial" w:cs="Arial"/>
          <w:sz w:val="20"/>
        </w:rPr>
        <w:tab/>
        <w:t>Financial assets are classified, at initial recognition, as subsequently measured at amorti</w:t>
      </w:r>
      <w:r w:rsidR="00AE2B79" w:rsidRPr="00826313">
        <w:rPr>
          <w:rFonts w:ascii="Arial" w:hAnsi="Arial" w:cs="Arial"/>
          <w:sz w:val="20"/>
        </w:rPr>
        <w:t>z</w:t>
      </w:r>
      <w:r w:rsidRPr="00826313">
        <w:rPr>
          <w:rFonts w:ascii="Arial" w:hAnsi="Arial" w:cs="Arial"/>
          <w:sz w:val="20"/>
        </w:rPr>
        <w:t>ed cost, fair value through other comprehensive income (</w:t>
      </w:r>
      <w:r w:rsidR="00CB6AAC" w:rsidRPr="00826313">
        <w:rPr>
          <w:rFonts w:ascii="Arial" w:hAnsi="Arial" w:cs="Arial"/>
          <w:sz w:val="20"/>
        </w:rPr>
        <w:t>“</w:t>
      </w:r>
      <w:r w:rsidRPr="00826313">
        <w:rPr>
          <w:rFonts w:ascii="Arial" w:hAnsi="Arial" w:cs="Arial"/>
          <w:sz w:val="20"/>
        </w:rPr>
        <w:t>OCI</w:t>
      </w:r>
      <w:r w:rsidR="00CB6AAC" w:rsidRPr="00826313">
        <w:rPr>
          <w:rFonts w:ascii="Arial" w:hAnsi="Arial" w:cs="Arial"/>
          <w:sz w:val="20"/>
        </w:rPr>
        <w:t>”</w:t>
      </w:r>
      <w:r w:rsidRPr="00826313">
        <w:rPr>
          <w:rFonts w:ascii="Arial" w:hAnsi="Arial" w:cs="Arial"/>
          <w:sz w:val="20"/>
        </w:rPr>
        <w:t>), and fair value through profit or loss.</w:t>
      </w:r>
    </w:p>
    <w:p w14:paraId="3FD98AF0" w14:textId="77777777" w:rsidR="00CD769B" w:rsidRPr="00826313" w:rsidRDefault="00CD769B" w:rsidP="00CD769B">
      <w:pPr>
        <w:pStyle w:val="BodyTextIndent"/>
        <w:rPr>
          <w:rFonts w:ascii="Arial" w:hAnsi="Arial" w:cs="Arial"/>
          <w:sz w:val="16"/>
          <w:szCs w:val="16"/>
        </w:rPr>
      </w:pPr>
    </w:p>
    <w:p w14:paraId="17B3E71E" w14:textId="4DA46F69" w:rsidR="00CD769B" w:rsidRPr="00826313" w:rsidRDefault="00CD769B" w:rsidP="00CD769B">
      <w:pPr>
        <w:pStyle w:val="BodyTextIndent"/>
        <w:rPr>
          <w:rFonts w:ascii="Arial" w:hAnsi="Arial" w:cs="Arial"/>
          <w:sz w:val="20"/>
        </w:rPr>
      </w:pPr>
      <w:r w:rsidRPr="00826313">
        <w:rPr>
          <w:rFonts w:ascii="Arial" w:hAnsi="Arial" w:cs="Arial"/>
          <w:sz w:val="20"/>
        </w:rPr>
        <w:tab/>
        <w:t xml:space="preserve">The classification of financial assets at initial recognition depends on the financial asset’s contractual cash flow characteristics and the </w:t>
      </w:r>
      <w:r w:rsidR="00D6694D" w:rsidRPr="00826313">
        <w:rPr>
          <w:rFonts w:ascii="Arial" w:hAnsi="Arial" w:cs="Arial"/>
          <w:sz w:val="20"/>
        </w:rPr>
        <w:t>Group</w:t>
      </w:r>
      <w:r w:rsidRPr="00826313">
        <w:rPr>
          <w:rFonts w:ascii="Arial" w:hAnsi="Arial" w:cs="Arial"/>
          <w:sz w:val="20"/>
        </w:rPr>
        <w:t xml:space="preserve">’s business model for managing them. With the exception of trade receivables that do not contain a significant financing component or for which the </w:t>
      </w:r>
      <w:r w:rsidR="00C510CD" w:rsidRPr="00826313">
        <w:rPr>
          <w:rFonts w:ascii="Arial" w:hAnsi="Arial" w:cs="Arial"/>
          <w:sz w:val="20"/>
        </w:rPr>
        <w:t>Group</w:t>
      </w:r>
      <w:r w:rsidRPr="00826313">
        <w:rPr>
          <w:rFonts w:ascii="Arial" w:hAnsi="Arial" w:cs="Arial"/>
          <w:sz w:val="20"/>
        </w:rPr>
        <w:t xml:space="preserve"> has applied the practical expedient, the </w:t>
      </w:r>
      <w:r w:rsidR="00C510CD" w:rsidRPr="00826313">
        <w:rPr>
          <w:rFonts w:ascii="Arial" w:hAnsi="Arial" w:cs="Arial"/>
          <w:sz w:val="20"/>
        </w:rPr>
        <w:t>Group</w:t>
      </w:r>
      <w:r w:rsidRPr="00826313">
        <w:rPr>
          <w:rFonts w:ascii="Arial" w:hAnsi="Arial" w:cs="Arial"/>
          <w:sz w:val="20"/>
        </w:rPr>
        <w:t xml:space="preserve"> initially measures a financial asset at its fair value plus, in the case of a financial asset not at fair value through profit or loss, transaction costs. Trade receivables that do not contain a significant financing component or for which the </w:t>
      </w:r>
      <w:r w:rsidR="00C510CD" w:rsidRPr="00826313">
        <w:rPr>
          <w:rFonts w:ascii="Arial" w:hAnsi="Arial" w:cs="Arial"/>
          <w:sz w:val="20"/>
        </w:rPr>
        <w:t>Group</w:t>
      </w:r>
      <w:r w:rsidRPr="00826313">
        <w:rPr>
          <w:rFonts w:ascii="Arial" w:hAnsi="Arial" w:cs="Arial"/>
          <w:sz w:val="20"/>
        </w:rPr>
        <w:t xml:space="preserve"> has applied the practical expedient are measured at the transaction price determined under IFRS 15. </w:t>
      </w:r>
    </w:p>
    <w:p w14:paraId="6BB619C6" w14:textId="77777777" w:rsidR="00CD769B" w:rsidRPr="00826313" w:rsidRDefault="00CD769B" w:rsidP="00CD769B">
      <w:pPr>
        <w:pStyle w:val="BodyTextIndent"/>
        <w:rPr>
          <w:rFonts w:ascii="Arial" w:hAnsi="Arial" w:cs="Arial"/>
          <w:sz w:val="20"/>
        </w:rPr>
      </w:pPr>
    </w:p>
    <w:p w14:paraId="4407C3C1" w14:textId="200F0927" w:rsidR="00CD769B" w:rsidRPr="00826313" w:rsidRDefault="00CD769B" w:rsidP="00CD769B">
      <w:pPr>
        <w:pStyle w:val="BodyTextIndent"/>
        <w:rPr>
          <w:rFonts w:ascii="Arial" w:hAnsi="Arial" w:cs="Arial"/>
          <w:sz w:val="20"/>
        </w:rPr>
      </w:pPr>
      <w:r w:rsidRPr="00826313">
        <w:rPr>
          <w:rFonts w:ascii="Arial" w:hAnsi="Arial" w:cs="Arial"/>
          <w:sz w:val="20"/>
        </w:rPr>
        <w:tab/>
        <w:t>In order for a financial asset to be classified and measured at amorti</w:t>
      </w:r>
      <w:r w:rsidR="00AE2B79" w:rsidRPr="00826313">
        <w:rPr>
          <w:rFonts w:ascii="Arial" w:hAnsi="Arial" w:cs="Arial"/>
          <w:sz w:val="20"/>
        </w:rPr>
        <w:t>z</w:t>
      </w:r>
      <w:r w:rsidRPr="00826313">
        <w:rPr>
          <w:rFonts w:ascii="Arial" w:hAnsi="Arial" w:cs="Arial"/>
          <w:sz w:val="20"/>
        </w:rPr>
        <w:t xml:space="preserve">ed cost or fair value through OCI, it needs to give rise to cash flows that are “solely payments of principal and interest (SPPI)” on the principal amount outstanding. This assessment is referred to as the SPPI test and is performed at an instrument level. </w:t>
      </w:r>
    </w:p>
    <w:p w14:paraId="78EDA2A5" w14:textId="77777777" w:rsidR="00CD769B" w:rsidRPr="00826313" w:rsidRDefault="00CD769B" w:rsidP="00CD769B">
      <w:pPr>
        <w:pStyle w:val="BodyTextIndent"/>
        <w:rPr>
          <w:rFonts w:ascii="Arial" w:hAnsi="Arial" w:cs="Arial"/>
          <w:sz w:val="20"/>
        </w:rPr>
      </w:pPr>
    </w:p>
    <w:p w14:paraId="64421267" w14:textId="77777777" w:rsidR="00293049" w:rsidRPr="00826313" w:rsidRDefault="00CD769B" w:rsidP="00CD769B">
      <w:pPr>
        <w:pStyle w:val="BodyTextIndent"/>
        <w:rPr>
          <w:rFonts w:ascii="Arial" w:hAnsi="Arial" w:cs="Arial"/>
          <w:sz w:val="20"/>
        </w:rPr>
      </w:pPr>
      <w:r w:rsidRPr="00826313">
        <w:rPr>
          <w:rFonts w:ascii="Arial" w:hAnsi="Arial" w:cs="Arial"/>
          <w:sz w:val="20"/>
        </w:rPr>
        <w:tab/>
      </w:r>
    </w:p>
    <w:p w14:paraId="78389E6F" w14:textId="67F75F47" w:rsidR="0040601B" w:rsidRPr="00826313" w:rsidRDefault="004C2152" w:rsidP="00B32486">
      <w:pPr>
        <w:widowControl w:val="0"/>
        <w:jc w:val="both"/>
        <w:rPr>
          <w:rFonts w:ascii="Arial" w:eastAsia="Arial Unicode MS" w:hAnsi="Arial" w:cs="Arial"/>
          <w:b/>
          <w:i/>
          <w:color w:val="000000"/>
          <w:spacing w:val="-2"/>
          <w:sz w:val="20"/>
        </w:rPr>
      </w:pPr>
      <w:r w:rsidRPr="00826313">
        <w:rPr>
          <w:rFonts w:ascii="Arial" w:hAnsi="Arial" w:cs="Arial"/>
          <w:b/>
          <w:sz w:val="20"/>
          <w:lang w:val="en-GB"/>
        </w:rPr>
        <w:t xml:space="preserve">3. </w:t>
      </w:r>
      <w:r w:rsidRPr="00826313">
        <w:rPr>
          <w:rFonts w:ascii="Arial" w:hAnsi="Arial" w:cs="Arial"/>
          <w:b/>
          <w:sz w:val="20"/>
          <w:lang w:val="en-GB"/>
        </w:rPr>
        <w:tab/>
      </w:r>
      <w:r w:rsidR="0040601B" w:rsidRPr="00826313">
        <w:rPr>
          <w:rFonts w:ascii="Arial" w:hAnsi="Arial" w:cs="Arial"/>
          <w:b/>
          <w:sz w:val="20"/>
          <w:lang w:val="en-GB"/>
        </w:rPr>
        <w:t xml:space="preserve">SUMMARY OF SIGNIFICANT ACCOUNTING POLICIES </w:t>
      </w:r>
      <w:r w:rsidR="0040601B" w:rsidRPr="00826313">
        <w:rPr>
          <w:rFonts w:ascii="Arial" w:hAnsi="Arial" w:cs="Arial"/>
          <w:sz w:val="20"/>
          <w:lang w:val="en-GB"/>
        </w:rPr>
        <w:t>(continued)</w:t>
      </w:r>
    </w:p>
    <w:p w14:paraId="2A389D60" w14:textId="63E7123B" w:rsidR="00293049" w:rsidRPr="00992188" w:rsidRDefault="00293049" w:rsidP="00CD769B">
      <w:pPr>
        <w:pStyle w:val="BodyTextIndent"/>
        <w:rPr>
          <w:rFonts w:ascii="Arial" w:hAnsi="Arial" w:cs="Arial"/>
          <w:sz w:val="16"/>
          <w:szCs w:val="16"/>
        </w:rPr>
      </w:pPr>
    </w:p>
    <w:p w14:paraId="22E147FD" w14:textId="77777777" w:rsidR="00D37DEF" w:rsidRPr="00826313" w:rsidRDefault="00D37DEF" w:rsidP="00D37DEF">
      <w:pPr>
        <w:jc w:val="both"/>
        <w:rPr>
          <w:rFonts w:ascii="Arial" w:hAnsi="Arial" w:cs="Arial"/>
          <w:bCs/>
          <w:sz w:val="20"/>
        </w:rPr>
      </w:pPr>
      <w:r w:rsidRPr="00826313">
        <w:rPr>
          <w:rFonts w:ascii="Arial" w:hAnsi="Arial" w:cs="Arial"/>
          <w:b/>
          <w:i/>
          <w:sz w:val="20"/>
        </w:rPr>
        <w:t>3.6</w:t>
      </w:r>
      <w:r w:rsidRPr="00826313">
        <w:rPr>
          <w:rFonts w:ascii="Arial" w:hAnsi="Arial" w:cs="Arial"/>
          <w:b/>
          <w:bCs/>
          <w:sz w:val="20"/>
        </w:rPr>
        <w:tab/>
      </w:r>
      <w:r w:rsidRPr="00826313">
        <w:rPr>
          <w:rFonts w:ascii="Arial" w:hAnsi="Arial" w:cs="Arial"/>
          <w:b/>
          <w:bCs/>
          <w:i/>
          <w:sz w:val="20"/>
        </w:rPr>
        <w:t xml:space="preserve">Financial instruments – initial recognition and subsequent measurement </w:t>
      </w:r>
      <w:r w:rsidRPr="00826313">
        <w:rPr>
          <w:rFonts w:ascii="Arial" w:hAnsi="Arial" w:cs="Arial"/>
          <w:bCs/>
          <w:sz w:val="20"/>
        </w:rPr>
        <w:t>(continued)</w:t>
      </w:r>
    </w:p>
    <w:p w14:paraId="32B34816" w14:textId="77777777" w:rsidR="00D37DEF" w:rsidRPr="00992188" w:rsidRDefault="00D37DEF" w:rsidP="00CD769B">
      <w:pPr>
        <w:pStyle w:val="BodyTextIndent"/>
        <w:rPr>
          <w:rFonts w:ascii="Arial" w:hAnsi="Arial" w:cs="Arial"/>
          <w:sz w:val="16"/>
          <w:szCs w:val="16"/>
        </w:rPr>
      </w:pPr>
    </w:p>
    <w:p w14:paraId="29265F83" w14:textId="077C40D4" w:rsidR="005F79DA" w:rsidRPr="00826313" w:rsidRDefault="005F79DA" w:rsidP="00CD769B">
      <w:pPr>
        <w:pStyle w:val="BodyTextIndent"/>
        <w:rPr>
          <w:rFonts w:ascii="Arial" w:hAnsi="Arial" w:cs="Arial"/>
          <w:iCs/>
          <w:sz w:val="20"/>
        </w:rPr>
      </w:pPr>
      <w:r w:rsidRPr="00826313">
        <w:rPr>
          <w:rFonts w:ascii="Arial" w:hAnsi="Arial" w:cs="Arial"/>
          <w:b/>
          <w:bCs/>
          <w:i/>
          <w:sz w:val="20"/>
        </w:rPr>
        <w:t>3.6.1</w:t>
      </w:r>
      <w:r w:rsidRPr="00826313">
        <w:rPr>
          <w:rFonts w:ascii="Arial" w:hAnsi="Arial" w:cs="Arial"/>
          <w:b/>
          <w:bCs/>
          <w:i/>
          <w:sz w:val="20"/>
        </w:rPr>
        <w:tab/>
        <w:t xml:space="preserve">Financial assets </w:t>
      </w:r>
      <w:r w:rsidRPr="00826313">
        <w:rPr>
          <w:rFonts w:ascii="Arial" w:hAnsi="Arial" w:cs="Arial"/>
          <w:iCs/>
          <w:sz w:val="20"/>
        </w:rPr>
        <w:t>(continued)</w:t>
      </w:r>
    </w:p>
    <w:p w14:paraId="0F3E099C" w14:textId="77777777" w:rsidR="00293049" w:rsidRPr="00992188" w:rsidRDefault="00293049" w:rsidP="00CD769B">
      <w:pPr>
        <w:pStyle w:val="BodyTextIndent"/>
        <w:rPr>
          <w:rFonts w:ascii="Arial" w:hAnsi="Arial" w:cs="Arial"/>
          <w:sz w:val="16"/>
          <w:szCs w:val="16"/>
        </w:rPr>
      </w:pPr>
    </w:p>
    <w:p w14:paraId="4F85847C" w14:textId="3852E1A4" w:rsidR="00CD769B" w:rsidRPr="00826313" w:rsidRDefault="00293049" w:rsidP="00CD769B">
      <w:pPr>
        <w:pStyle w:val="BodyTextIndent"/>
        <w:rPr>
          <w:rFonts w:ascii="Arial" w:hAnsi="Arial" w:cs="Arial"/>
          <w:sz w:val="20"/>
        </w:rPr>
      </w:pPr>
      <w:r w:rsidRPr="00826313">
        <w:rPr>
          <w:rFonts w:ascii="Arial" w:hAnsi="Arial" w:cs="Arial"/>
          <w:sz w:val="20"/>
        </w:rPr>
        <w:tab/>
      </w:r>
      <w:r w:rsidR="00CD769B" w:rsidRPr="00826313">
        <w:rPr>
          <w:rFonts w:ascii="Arial" w:hAnsi="Arial" w:cs="Arial"/>
          <w:sz w:val="20"/>
        </w:rPr>
        <w:t xml:space="preserve">The </w:t>
      </w:r>
      <w:r w:rsidR="00670B25" w:rsidRPr="00826313">
        <w:rPr>
          <w:rFonts w:ascii="Arial" w:hAnsi="Arial" w:cs="Arial"/>
          <w:sz w:val="20"/>
        </w:rPr>
        <w:t>Group</w:t>
      </w:r>
      <w:r w:rsidR="00CD769B" w:rsidRPr="00826313">
        <w:rPr>
          <w:rFonts w:ascii="Arial" w:hAnsi="Arial" w:cs="Arial"/>
          <w:sz w:val="20"/>
        </w:rPr>
        <w:t>’s business model for managing financial assets refers to how it manages its financial assets in order to generate cash flows. The business model determines whether cash flows will result from collecting contractual cash flows, selling the financial assets, or both.</w:t>
      </w:r>
    </w:p>
    <w:p w14:paraId="50385C4B" w14:textId="77777777" w:rsidR="00CD769B" w:rsidRPr="00826313" w:rsidRDefault="00CD769B" w:rsidP="00CD769B">
      <w:pPr>
        <w:pStyle w:val="BodyTextIndent"/>
        <w:rPr>
          <w:rFonts w:ascii="Arial" w:hAnsi="Arial" w:cs="Arial"/>
          <w:sz w:val="16"/>
          <w:szCs w:val="16"/>
        </w:rPr>
      </w:pPr>
    </w:p>
    <w:p w14:paraId="1D397B85" w14:textId="6886A571" w:rsidR="00CD769B" w:rsidRPr="00826313" w:rsidRDefault="00CD769B" w:rsidP="00CD769B">
      <w:pPr>
        <w:overflowPunct/>
        <w:autoSpaceDE/>
        <w:autoSpaceDN/>
        <w:adjustRightInd/>
        <w:ind w:left="720"/>
        <w:jc w:val="both"/>
        <w:textAlignment w:val="auto"/>
        <w:rPr>
          <w:rFonts w:ascii="Arial" w:hAnsi="Arial" w:cs="Arial"/>
          <w:sz w:val="20"/>
        </w:rPr>
      </w:pPr>
      <w:r w:rsidRPr="00826313">
        <w:rPr>
          <w:rFonts w:ascii="Arial" w:hAnsi="Arial" w:cs="Arial"/>
          <w:sz w:val="20"/>
        </w:rPr>
        <w:t xml:space="preserve">Purchases or sales of financial assets that require delivery of assets within a time frame established by regulation or convention in the </w:t>
      </w:r>
      <w:r w:rsidR="00EA7A3A" w:rsidRPr="00826313">
        <w:rPr>
          <w:rFonts w:ascii="Arial" w:hAnsi="Arial" w:cs="Arial"/>
          <w:sz w:val="20"/>
        </w:rPr>
        <w:t>marketplace</w:t>
      </w:r>
      <w:r w:rsidRPr="00826313">
        <w:rPr>
          <w:rFonts w:ascii="Arial" w:hAnsi="Arial" w:cs="Arial"/>
          <w:sz w:val="20"/>
        </w:rPr>
        <w:t xml:space="preserve"> (regular way trades) are recogni</w:t>
      </w:r>
      <w:r w:rsidR="00AE2B79" w:rsidRPr="00826313">
        <w:rPr>
          <w:rFonts w:ascii="Arial" w:hAnsi="Arial" w:cs="Arial"/>
          <w:sz w:val="20"/>
        </w:rPr>
        <w:t>z</w:t>
      </w:r>
      <w:r w:rsidRPr="00826313">
        <w:rPr>
          <w:rFonts w:ascii="Arial" w:hAnsi="Arial" w:cs="Arial"/>
          <w:sz w:val="20"/>
        </w:rPr>
        <w:t>ed on the trade date, i.e., the date that the Company commits to purchase or sell the asset.</w:t>
      </w:r>
    </w:p>
    <w:p w14:paraId="7765F030" w14:textId="3C5992A2" w:rsidR="00CD769B" w:rsidRPr="00826313" w:rsidRDefault="00CD769B" w:rsidP="00EC1E0E">
      <w:pPr>
        <w:overflowPunct/>
        <w:spacing w:before="120"/>
        <w:ind w:left="720"/>
        <w:jc w:val="both"/>
        <w:textAlignment w:val="auto"/>
        <w:rPr>
          <w:rFonts w:ascii="Arial" w:hAnsi="Arial" w:cs="Arial"/>
          <w:b/>
          <w:bCs/>
          <w:i/>
          <w:sz w:val="20"/>
        </w:rPr>
      </w:pPr>
      <w:r w:rsidRPr="00826313">
        <w:rPr>
          <w:rFonts w:ascii="Arial" w:hAnsi="Arial" w:cs="Arial"/>
          <w:b/>
          <w:bCs/>
          <w:i/>
          <w:sz w:val="20"/>
        </w:rPr>
        <w:t>Subsequent measurement</w:t>
      </w:r>
    </w:p>
    <w:p w14:paraId="535B3536" w14:textId="77777777" w:rsidR="00927209" w:rsidRPr="00826313" w:rsidRDefault="00927209" w:rsidP="005B227D">
      <w:pPr>
        <w:overflowPunct/>
        <w:ind w:left="720"/>
        <w:jc w:val="both"/>
        <w:textAlignment w:val="auto"/>
        <w:rPr>
          <w:rFonts w:ascii="Arial" w:hAnsi="Arial" w:cs="Arial"/>
          <w:b/>
          <w:bCs/>
          <w:sz w:val="10"/>
          <w:szCs w:val="10"/>
        </w:rPr>
      </w:pPr>
    </w:p>
    <w:p w14:paraId="00513578" w14:textId="4068F296" w:rsidR="00CD769B" w:rsidRPr="00826313" w:rsidRDefault="00CD769B" w:rsidP="00CD769B">
      <w:pPr>
        <w:pStyle w:val="BodyTextIndent"/>
        <w:rPr>
          <w:rFonts w:ascii="Arial" w:hAnsi="Arial" w:cs="Arial"/>
          <w:sz w:val="20"/>
        </w:rPr>
      </w:pPr>
      <w:r w:rsidRPr="00826313">
        <w:rPr>
          <w:rFonts w:ascii="Arial" w:hAnsi="Arial" w:cs="Arial"/>
          <w:sz w:val="20"/>
        </w:rPr>
        <w:tab/>
        <w:t>For purposes of subsequent measurement financial assets are classified in four categories:</w:t>
      </w:r>
    </w:p>
    <w:p w14:paraId="467CF2B1" w14:textId="72D4E44B" w:rsidR="00CD769B" w:rsidRPr="00826313" w:rsidRDefault="00CD769B" w:rsidP="00CD769B">
      <w:pPr>
        <w:numPr>
          <w:ilvl w:val="0"/>
          <w:numId w:val="15"/>
        </w:numPr>
        <w:overflowPunct/>
        <w:spacing w:before="120"/>
        <w:jc w:val="both"/>
        <w:textAlignment w:val="auto"/>
        <w:rPr>
          <w:rFonts w:ascii="Arial" w:hAnsi="Arial" w:cs="Arial"/>
          <w:color w:val="000000"/>
          <w:sz w:val="20"/>
        </w:rPr>
      </w:pPr>
      <w:r w:rsidRPr="00826313">
        <w:rPr>
          <w:rFonts w:ascii="Arial" w:hAnsi="Arial" w:cs="Arial"/>
          <w:color w:val="000000"/>
          <w:sz w:val="20"/>
        </w:rPr>
        <w:t>Financial assets at amorti</w:t>
      </w:r>
      <w:r w:rsidR="00AE2B79" w:rsidRPr="00826313">
        <w:rPr>
          <w:rFonts w:ascii="Arial" w:hAnsi="Arial" w:cs="Arial"/>
          <w:color w:val="000000"/>
          <w:sz w:val="20"/>
        </w:rPr>
        <w:t>z</w:t>
      </w:r>
      <w:r w:rsidRPr="00826313">
        <w:rPr>
          <w:rFonts w:ascii="Arial" w:hAnsi="Arial" w:cs="Arial"/>
          <w:color w:val="000000"/>
          <w:sz w:val="20"/>
        </w:rPr>
        <w:t>ed cost (debt instruments);</w:t>
      </w:r>
    </w:p>
    <w:p w14:paraId="42774FB0" w14:textId="77777777" w:rsidR="00CD769B" w:rsidRPr="00826313" w:rsidRDefault="00CD769B" w:rsidP="00CD769B">
      <w:pPr>
        <w:numPr>
          <w:ilvl w:val="0"/>
          <w:numId w:val="15"/>
        </w:numPr>
        <w:overflowPunct/>
        <w:spacing w:before="120"/>
        <w:jc w:val="both"/>
        <w:textAlignment w:val="auto"/>
        <w:rPr>
          <w:rFonts w:ascii="Arial" w:hAnsi="Arial" w:cs="Arial"/>
          <w:color w:val="000000"/>
          <w:sz w:val="20"/>
        </w:rPr>
      </w:pPr>
      <w:r w:rsidRPr="00826313">
        <w:rPr>
          <w:rFonts w:ascii="Arial" w:hAnsi="Arial" w:cs="Arial"/>
          <w:color w:val="000000"/>
          <w:sz w:val="20"/>
        </w:rPr>
        <w:t xml:space="preserve">Financial assets at fair value through OCI with recycling of cumulative gains and losses (debt instruments); </w:t>
      </w:r>
    </w:p>
    <w:p w14:paraId="7638DD90" w14:textId="77777777" w:rsidR="00CD769B" w:rsidRPr="00826313" w:rsidRDefault="00CD769B" w:rsidP="00CD769B">
      <w:pPr>
        <w:numPr>
          <w:ilvl w:val="0"/>
          <w:numId w:val="15"/>
        </w:numPr>
        <w:overflowPunct/>
        <w:spacing w:before="120"/>
        <w:jc w:val="both"/>
        <w:textAlignment w:val="auto"/>
        <w:rPr>
          <w:rFonts w:ascii="Arial" w:hAnsi="Arial" w:cs="Arial"/>
          <w:color w:val="000000"/>
          <w:sz w:val="20"/>
        </w:rPr>
      </w:pPr>
      <w:r w:rsidRPr="00826313">
        <w:rPr>
          <w:rFonts w:ascii="Arial" w:hAnsi="Arial" w:cs="Arial"/>
          <w:color w:val="000000"/>
          <w:sz w:val="20"/>
        </w:rPr>
        <w:t xml:space="preserve">Financial assets designated at fair value through OCI with no recycling of cumulative gains and losses upon derecognition (equity instruments); </w:t>
      </w:r>
    </w:p>
    <w:p w14:paraId="3B173C2D" w14:textId="1CDBAB8C" w:rsidR="00CD769B" w:rsidRPr="00826313" w:rsidRDefault="00CD769B" w:rsidP="0042017F">
      <w:pPr>
        <w:numPr>
          <w:ilvl w:val="0"/>
          <w:numId w:val="15"/>
        </w:numPr>
        <w:overflowPunct/>
        <w:spacing w:before="120"/>
        <w:jc w:val="both"/>
        <w:textAlignment w:val="auto"/>
        <w:rPr>
          <w:rFonts w:ascii="Arial" w:hAnsi="Arial" w:cs="Arial"/>
          <w:color w:val="000000"/>
          <w:sz w:val="20"/>
        </w:rPr>
      </w:pPr>
      <w:r w:rsidRPr="00826313">
        <w:rPr>
          <w:rFonts w:ascii="Arial" w:hAnsi="Arial" w:cs="Arial"/>
          <w:color w:val="000000"/>
          <w:sz w:val="20"/>
        </w:rPr>
        <w:t>Financial assets at fair value through profit or los</w:t>
      </w:r>
      <w:r w:rsidR="0042017F" w:rsidRPr="00826313">
        <w:rPr>
          <w:rFonts w:ascii="Arial" w:hAnsi="Arial" w:cs="Arial"/>
          <w:color w:val="000000"/>
          <w:sz w:val="20"/>
        </w:rPr>
        <w:t>s</w:t>
      </w:r>
      <w:r w:rsidR="00631F8A" w:rsidRPr="00826313">
        <w:rPr>
          <w:rFonts w:ascii="Arial" w:hAnsi="Arial" w:cs="Arial"/>
          <w:color w:val="000000"/>
          <w:sz w:val="20"/>
        </w:rPr>
        <w:t>.</w:t>
      </w:r>
    </w:p>
    <w:p w14:paraId="2692020C" w14:textId="77777777" w:rsidR="0042017F" w:rsidRPr="000D66EE" w:rsidRDefault="0042017F" w:rsidP="0002013D">
      <w:pPr>
        <w:overflowPunct/>
        <w:jc w:val="both"/>
        <w:textAlignment w:val="auto"/>
        <w:rPr>
          <w:rFonts w:ascii="Arial" w:hAnsi="Arial" w:cs="Arial"/>
          <w:color w:val="000000"/>
          <w:sz w:val="16"/>
          <w:szCs w:val="16"/>
        </w:rPr>
      </w:pPr>
    </w:p>
    <w:p w14:paraId="25ADC02B" w14:textId="350E01BE" w:rsidR="00CD769B" w:rsidRPr="00826313" w:rsidRDefault="00EE7A46" w:rsidP="00B32486">
      <w:pPr>
        <w:ind w:left="720"/>
        <w:jc w:val="both"/>
        <w:rPr>
          <w:rFonts w:ascii="Arial" w:hAnsi="Arial" w:cs="Arial"/>
          <w:bCs/>
          <w:i/>
          <w:sz w:val="20"/>
        </w:rPr>
      </w:pPr>
      <w:r w:rsidRPr="00826313">
        <w:rPr>
          <w:rFonts w:ascii="Arial" w:hAnsi="Arial" w:cs="Arial"/>
          <w:i/>
          <w:color w:val="000000"/>
          <w:sz w:val="20"/>
        </w:rPr>
        <w:t xml:space="preserve">(i) </w:t>
      </w:r>
      <w:r w:rsidR="00CD769B" w:rsidRPr="00826313">
        <w:rPr>
          <w:rFonts w:ascii="Arial" w:hAnsi="Arial" w:cs="Arial"/>
          <w:bCs/>
          <w:i/>
          <w:sz w:val="20"/>
        </w:rPr>
        <w:t>Financial assets at amorti</w:t>
      </w:r>
      <w:r w:rsidR="00AE2B79" w:rsidRPr="00826313">
        <w:rPr>
          <w:rFonts w:ascii="Arial" w:hAnsi="Arial" w:cs="Arial"/>
          <w:bCs/>
          <w:i/>
          <w:sz w:val="20"/>
        </w:rPr>
        <w:t>z</w:t>
      </w:r>
      <w:r w:rsidR="00CD769B" w:rsidRPr="00826313">
        <w:rPr>
          <w:rFonts w:ascii="Arial" w:hAnsi="Arial" w:cs="Arial"/>
          <w:bCs/>
          <w:i/>
          <w:sz w:val="20"/>
        </w:rPr>
        <w:t>ed cost (debt instruments)</w:t>
      </w:r>
    </w:p>
    <w:p w14:paraId="15B1F5A9" w14:textId="77777777" w:rsidR="00CD769B" w:rsidRPr="00826313" w:rsidRDefault="00CD769B" w:rsidP="00CD769B">
      <w:pPr>
        <w:pStyle w:val="BodyTextIndent"/>
        <w:ind w:left="0"/>
        <w:rPr>
          <w:rFonts w:ascii="Arial" w:hAnsi="Arial" w:cs="Arial"/>
          <w:b/>
          <w:i/>
          <w:sz w:val="16"/>
          <w:szCs w:val="16"/>
        </w:rPr>
      </w:pPr>
    </w:p>
    <w:p w14:paraId="672A052C" w14:textId="706793AC" w:rsidR="00CD769B" w:rsidRPr="00826313" w:rsidRDefault="00CD769B" w:rsidP="00CD769B">
      <w:pPr>
        <w:pStyle w:val="BodyTextIndent"/>
        <w:rPr>
          <w:rFonts w:ascii="Arial" w:hAnsi="Arial" w:cs="Arial"/>
          <w:sz w:val="20"/>
        </w:rPr>
      </w:pPr>
      <w:r w:rsidRPr="00826313">
        <w:rPr>
          <w:rFonts w:ascii="Arial" w:hAnsi="Arial" w:cs="Arial"/>
          <w:sz w:val="20"/>
        </w:rPr>
        <w:tab/>
        <w:t xml:space="preserve">The </w:t>
      </w:r>
      <w:r w:rsidR="008072B3" w:rsidRPr="00826313">
        <w:rPr>
          <w:rFonts w:ascii="Arial" w:hAnsi="Arial" w:cs="Arial"/>
          <w:sz w:val="20"/>
        </w:rPr>
        <w:t>Group</w:t>
      </w:r>
      <w:r w:rsidRPr="00826313">
        <w:rPr>
          <w:rFonts w:ascii="Arial" w:hAnsi="Arial" w:cs="Arial"/>
          <w:sz w:val="20"/>
        </w:rPr>
        <w:t xml:space="preserve"> measures financial assets at amorti</w:t>
      </w:r>
      <w:r w:rsidR="00AE2B79" w:rsidRPr="00826313">
        <w:rPr>
          <w:rFonts w:ascii="Arial" w:hAnsi="Arial" w:cs="Arial"/>
          <w:sz w:val="20"/>
        </w:rPr>
        <w:t>z</w:t>
      </w:r>
      <w:r w:rsidRPr="00826313">
        <w:rPr>
          <w:rFonts w:ascii="Arial" w:hAnsi="Arial" w:cs="Arial"/>
          <w:sz w:val="20"/>
        </w:rPr>
        <w:t xml:space="preserve">ed cost if both of the following conditions are met: </w:t>
      </w:r>
    </w:p>
    <w:p w14:paraId="52154C57" w14:textId="4298F21A" w:rsidR="00CD769B" w:rsidRPr="00826313" w:rsidRDefault="00CD769B" w:rsidP="00CD769B">
      <w:pPr>
        <w:numPr>
          <w:ilvl w:val="0"/>
          <w:numId w:val="14"/>
        </w:numPr>
        <w:overflowPunct/>
        <w:spacing w:before="120"/>
        <w:ind w:left="1066" w:hanging="357"/>
        <w:jc w:val="both"/>
        <w:textAlignment w:val="auto"/>
        <w:rPr>
          <w:rFonts w:ascii="Arial" w:hAnsi="Arial" w:cs="Arial"/>
          <w:color w:val="000000"/>
          <w:sz w:val="20"/>
        </w:rPr>
      </w:pPr>
      <w:r w:rsidRPr="00826313">
        <w:rPr>
          <w:rFonts w:ascii="Arial" w:hAnsi="Arial" w:cs="Arial"/>
          <w:color w:val="000000"/>
          <w:sz w:val="20"/>
        </w:rPr>
        <w:t xml:space="preserve">The financial asset is held within a business model with the objective to hold financial assets in order to collect contractual cash flows; and </w:t>
      </w:r>
    </w:p>
    <w:p w14:paraId="161E79E7" w14:textId="77777777" w:rsidR="00CD769B" w:rsidRPr="00826313" w:rsidRDefault="00CD769B" w:rsidP="00CD769B">
      <w:pPr>
        <w:numPr>
          <w:ilvl w:val="0"/>
          <w:numId w:val="14"/>
        </w:numPr>
        <w:overflowPunct/>
        <w:spacing w:before="120"/>
        <w:ind w:left="1066" w:hanging="357"/>
        <w:jc w:val="both"/>
        <w:textAlignment w:val="auto"/>
        <w:rPr>
          <w:rFonts w:ascii="Arial" w:hAnsi="Arial" w:cs="Arial"/>
          <w:color w:val="000000"/>
          <w:sz w:val="20"/>
        </w:rPr>
      </w:pPr>
      <w:r w:rsidRPr="00826313">
        <w:rPr>
          <w:rFonts w:ascii="Arial" w:hAnsi="Arial" w:cs="Arial"/>
          <w:color w:val="000000"/>
          <w:sz w:val="20"/>
        </w:rPr>
        <w:t xml:space="preserve">The contractual terms of the financial asset give rise on specified dates to cash flows that are solely payments of principal and interest on the principal amount outstanding. </w:t>
      </w:r>
    </w:p>
    <w:p w14:paraId="2A3753A8" w14:textId="77777777" w:rsidR="00CD769B" w:rsidRPr="00826313" w:rsidRDefault="00CD769B" w:rsidP="00CD769B">
      <w:pPr>
        <w:pStyle w:val="BodyTextIndent"/>
        <w:rPr>
          <w:rFonts w:ascii="Arial" w:hAnsi="Arial" w:cs="Arial"/>
          <w:sz w:val="16"/>
          <w:szCs w:val="16"/>
        </w:rPr>
      </w:pPr>
    </w:p>
    <w:p w14:paraId="27912B79" w14:textId="0CBC35B4" w:rsidR="00CD769B" w:rsidRPr="00826313" w:rsidRDefault="00CD769B" w:rsidP="00CD769B">
      <w:pPr>
        <w:pStyle w:val="BodyTextIndent"/>
        <w:rPr>
          <w:rFonts w:ascii="Arial" w:hAnsi="Arial" w:cs="Arial"/>
          <w:sz w:val="20"/>
        </w:rPr>
      </w:pPr>
      <w:r w:rsidRPr="00826313">
        <w:rPr>
          <w:rFonts w:ascii="Arial" w:hAnsi="Arial" w:cs="Arial"/>
          <w:sz w:val="20"/>
        </w:rPr>
        <w:tab/>
        <w:t>Financial assets at amorti</w:t>
      </w:r>
      <w:r w:rsidR="00AE2B79" w:rsidRPr="00826313">
        <w:rPr>
          <w:rFonts w:ascii="Arial" w:hAnsi="Arial" w:cs="Arial"/>
          <w:sz w:val="20"/>
        </w:rPr>
        <w:t>z</w:t>
      </w:r>
      <w:r w:rsidRPr="00826313">
        <w:rPr>
          <w:rFonts w:ascii="Arial" w:hAnsi="Arial" w:cs="Arial"/>
          <w:sz w:val="20"/>
        </w:rPr>
        <w:t>ed cost are subsequently measured using the effective interest (EIR) method and are subject to impairment. Gains and losses are recogni</w:t>
      </w:r>
      <w:r w:rsidR="00AE2B79" w:rsidRPr="00826313">
        <w:rPr>
          <w:rFonts w:ascii="Arial" w:hAnsi="Arial" w:cs="Arial"/>
          <w:sz w:val="20"/>
        </w:rPr>
        <w:t>z</w:t>
      </w:r>
      <w:r w:rsidRPr="00826313">
        <w:rPr>
          <w:rFonts w:ascii="Arial" w:hAnsi="Arial" w:cs="Arial"/>
          <w:sz w:val="20"/>
        </w:rPr>
        <w:t>ed in profit or loss when the asset is derecogni</w:t>
      </w:r>
      <w:r w:rsidR="00AE2B79" w:rsidRPr="00826313">
        <w:rPr>
          <w:rFonts w:ascii="Arial" w:hAnsi="Arial" w:cs="Arial"/>
          <w:sz w:val="20"/>
        </w:rPr>
        <w:t>z</w:t>
      </w:r>
      <w:r w:rsidRPr="00826313">
        <w:rPr>
          <w:rFonts w:ascii="Arial" w:hAnsi="Arial" w:cs="Arial"/>
          <w:sz w:val="20"/>
        </w:rPr>
        <w:t xml:space="preserve">ed, modified or impaired. </w:t>
      </w:r>
    </w:p>
    <w:p w14:paraId="073D99D3" w14:textId="77777777" w:rsidR="00CD769B" w:rsidRPr="00826313" w:rsidRDefault="00CD769B" w:rsidP="00CD769B">
      <w:pPr>
        <w:pStyle w:val="BodyTextIndent"/>
        <w:rPr>
          <w:rFonts w:ascii="Arial" w:hAnsi="Arial" w:cs="Arial"/>
          <w:sz w:val="20"/>
        </w:rPr>
      </w:pPr>
    </w:p>
    <w:p w14:paraId="6142F776" w14:textId="31AA2F1C" w:rsidR="00CD769B" w:rsidRPr="00826313" w:rsidRDefault="00CD769B" w:rsidP="00CD769B">
      <w:pPr>
        <w:pStyle w:val="BodyTextIndent"/>
        <w:rPr>
          <w:rFonts w:ascii="Arial" w:hAnsi="Arial" w:cs="Arial"/>
          <w:sz w:val="20"/>
        </w:rPr>
      </w:pPr>
      <w:r w:rsidRPr="00826313">
        <w:rPr>
          <w:rFonts w:ascii="Arial" w:hAnsi="Arial" w:cs="Arial"/>
          <w:sz w:val="20"/>
        </w:rPr>
        <w:tab/>
        <w:t xml:space="preserve">The </w:t>
      </w:r>
      <w:r w:rsidR="008072B3" w:rsidRPr="00826313">
        <w:rPr>
          <w:rFonts w:ascii="Arial" w:hAnsi="Arial" w:cs="Arial"/>
          <w:sz w:val="20"/>
        </w:rPr>
        <w:t>Group</w:t>
      </w:r>
      <w:r w:rsidRPr="00826313">
        <w:rPr>
          <w:rFonts w:ascii="Arial" w:hAnsi="Arial" w:cs="Arial"/>
          <w:sz w:val="20"/>
        </w:rPr>
        <w:t>’s financial assets at amorti</w:t>
      </w:r>
      <w:r w:rsidR="00AE2B79" w:rsidRPr="00826313">
        <w:rPr>
          <w:rFonts w:ascii="Arial" w:hAnsi="Arial" w:cs="Arial"/>
          <w:sz w:val="20"/>
        </w:rPr>
        <w:t>z</w:t>
      </w:r>
      <w:r w:rsidRPr="00826313">
        <w:rPr>
          <w:rFonts w:ascii="Arial" w:hAnsi="Arial" w:cs="Arial"/>
          <w:sz w:val="20"/>
        </w:rPr>
        <w:t>ed cost include</w:t>
      </w:r>
      <w:del w:id="3273" w:author="An Phuc Cao" w:date="2024-09-30T11:23:00Z" w16du:dateUtc="2024-09-30T04:23:00Z">
        <w:r w:rsidRPr="00826313" w:rsidDel="00BE14EB">
          <w:rPr>
            <w:rFonts w:ascii="Arial" w:hAnsi="Arial" w:cs="Arial"/>
            <w:sz w:val="20"/>
          </w:rPr>
          <w:delText xml:space="preserve"> </w:delText>
        </w:r>
      </w:del>
      <w:ins w:id="3274" w:author="An Phuc Cao" w:date="2024-09-30T11:23:00Z" w16du:dateUtc="2024-09-30T04:23:00Z">
        <w:r w:rsidR="00BE14EB">
          <w:rPr>
            <w:rFonts w:ascii="Arial" w:hAnsi="Arial" w:cs="Arial"/>
            <w:sz w:val="20"/>
          </w:rPr>
          <w:t xml:space="preserve"> loan to customers</w:t>
        </w:r>
      </w:ins>
      <w:del w:id="3275" w:author="An Phuc Cao" w:date="2024-09-30T11:23:00Z" w16du:dateUtc="2024-09-30T04:23:00Z">
        <w:r w:rsidR="0025162F" w:rsidRPr="00826313" w:rsidDel="00BE14EB">
          <w:rPr>
            <w:rFonts w:ascii="Arial" w:hAnsi="Arial" w:cs="Arial"/>
            <w:sz w:val="20"/>
          </w:rPr>
          <w:delText xml:space="preserve">term deposits, </w:delText>
        </w:r>
        <w:r w:rsidR="00EB71BB" w:rsidRPr="00826313" w:rsidDel="00BE14EB">
          <w:rPr>
            <w:rFonts w:ascii="Arial" w:hAnsi="Arial" w:cs="Arial"/>
            <w:sz w:val="20"/>
          </w:rPr>
          <w:delText xml:space="preserve">bonds, </w:delText>
        </w:r>
        <w:r w:rsidRPr="00826313" w:rsidDel="00BE14EB">
          <w:rPr>
            <w:rFonts w:ascii="Arial" w:hAnsi="Arial" w:cs="Arial"/>
            <w:sz w:val="20"/>
          </w:rPr>
          <w:delText>trade receivables</w:delText>
        </w:r>
        <w:r w:rsidR="0025162F" w:rsidRPr="00826313" w:rsidDel="00BE14EB">
          <w:rPr>
            <w:rFonts w:ascii="Arial" w:hAnsi="Arial" w:cs="Arial"/>
            <w:sz w:val="20"/>
          </w:rPr>
          <w:delText xml:space="preserve"> and other receivables</w:delText>
        </w:r>
      </w:del>
      <w:r w:rsidRPr="00826313">
        <w:rPr>
          <w:rFonts w:ascii="Arial" w:hAnsi="Arial" w:cs="Arial"/>
          <w:sz w:val="20"/>
        </w:rPr>
        <w:t>.</w:t>
      </w:r>
    </w:p>
    <w:p w14:paraId="611C5277" w14:textId="77777777" w:rsidR="00CD769B" w:rsidRPr="00826313" w:rsidRDefault="00CD769B" w:rsidP="00CD769B">
      <w:pPr>
        <w:pStyle w:val="BodyTextIndent"/>
        <w:rPr>
          <w:rFonts w:ascii="Arial" w:hAnsi="Arial" w:cs="Arial"/>
          <w:sz w:val="16"/>
          <w:szCs w:val="16"/>
        </w:rPr>
      </w:pPr>
    </w:p>
    <w:p w14:paraId="16948EF4" w14:textId="77777777" w:rsidR="00CD769B" w:rsidRPr="00826313" w:rsidRDefault="00CD769B" w:rsidP="00CD769B">
      <w:pPr>
        <w:ind w:left="709" w:firstLine="11"/>
        <w:jc w:val="both"/>
        <w:rPr>
          <w:rFonts w:ascii="Arial" w:hAnsi="Arial" w:cs="Arial"/>
          <w:i/>
          <w:color w:val="000000"/>
          <w:sz w:val="20"/>
        </w:rPr>
      </w:pPr>
      <w:r w:rsidRPr="00826313">
        <w:rPr>
          <w:rFonts w:ascii="Arial" w:hAnsi="Arial" w:cs="Arial"/>
          <w:i/>
          <w:color w:val="000000"/>
          <w:sz w:val="20"/>
        </w:rPr>
        <w:t>(ii) Financial assets at fair value through OCI (debt instruments)</w:t>
      </w:r>
    </w:p>
    <w:p w14:paraId="5C3CD372" w14:textId="77777777" w:rsidR="00CD769B" w:rsidRPr="00826313" w:rsidRDefault="00CD769B" w:rsidP="00CD769B">
      <w:pPr>
        <w:ind w:left="709" w:firstLine="11"/>
        <w:jc w:val="both"/>
        <w:rPr>
          <w:rFonts w:ascii="Arial" w:hAnsi="Arial" w:cs="Arial"/>
          <w:i/>
          <w:color w:val="000000"/>
          <w:sz w:val="16"/>
          <w:szCs w:val="16"/>
        </w:rPr>
      </w:pPr>
    </w:p>
    <w:p w14:paraId="2488AE15" w14:textId="2BAF7646"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The </w:t>
      </w:r>
      <w:r w:rsidR="008072B3" w:rsidRPr="00826313">
        <w:rPr>
          <w:rFonts w:ascii="Arial" w:hAnsi="Arial" w:cs="Arial"/>
          <w:color w:val="000000"/>
          <w:sz w:val="20"/>
        </w:rPr>
        <w:t>Group</w:t>
      </w:r>
      <w:r w:rsidRPr="00826313">
        <w:rPr>
          <w:rFonts w:ascii="Arial" w:hAnsi="Arial" w:cs="Arial"/>
          <w:color w:val="000000"/>
          <w:sz w:val="20"/>
        </w:rPr>
        <w:t xml:space="preserve"> measures debt instruments at fair value through OCI if both of the following conditions are met: </w:t>
      </w:r>
    </w:p>
    <w:p w14:paraId="2A8B2429" w14:textId="77777777" w:rsidR="00CD769B" w:rsidRPr="00826313" w:rsidRDefault="00CD769B" w:rsidP="00CD769B">
      <w:pPr>
        <w:numPr>
          <w:ilvl w:val="0"/>
          <w:numId w:val="14"/>
        </w:numPr>
        <w:overflowPunct/>
        <w:spacing w:before="120"/>
        <w:ind w:left="1066" w:hanging="357"/>
        <w:jc w:val="both"/>
        <w:textAlignment w:val="auto"/>
        <w:rPr>
          <w:rFonts w:ascii="Arial" w:hAnsi="Arial" w:cs="Arial"/>
          <w:color w:val="000000"/>
          <w:sz w:val="20"/>
        </w:rPr>
      </w:pPr>
      <w:r w:rsidRPr="00826313">
        <w:rPr>
          <w:rFonts w:ascii="Arial" w:hAnsi="Arial" w:cs="Arial"/>
          <w:color w:val="000000"/>
          <w:sz w:val="20"/>
        </w:rPr>
        <w:t xml:space="preserve">The financial asset is held within a business model with the objective of both holding to collect contractual cash flows and selling; and </w:t>
      </w:r>
    </w:p>
    <w:p w14:paraId="36F70C24" w14:textId="77777777" w:rsidR="00CD769B" w:rsidRPr="00826313" w:rsidRDefault="00CD769B" w:rsidP="00CD769B">
      <w:pPr>
        <w:numPr>
          <w:ilvl w:val="0"/>
          <w:numId w:val="14"/>
        </w:numPr>
        <w:overflowPunct/>
        <w:spacing w:before="120"/>
        <w:ind w:left="1066" w:hanging="357"/>
        <w:jc w:val="both"/>
        <w:textAlignment w:val="auto"/>
        <w:rPr>
          <w:rFonts w:ascii="Arial" w:hAnsi="Arial" w:cs="Arial"/>
          <w:color w:val="000000"/>
          <w:sz w:val="20"/>
        </w:rPr>
      </w:pPr>
      <w:r w:rsidRPr="00826313">
        <w:rPr>
          <w:rFonts w:ascii="Arial" w:hAnsi="Arial" w:cs="Arial"/>
          <w:color w:val="000000"/>
          <w:sz w:val="20"/>
        </w:rPr>
        <w:t xml:space="preserve">The contractual terms of the financial asset give rise on specified dates to cash flows that are solely payments of principal and interest on the principal amount outstanding. </w:t>
      </w:r>
    </w:p>
    <w:p w14:paraId="3E99935A" w14:textId="77777777" w:rsidR="00CD769B" w:rsidRPr="00826313" w:rsidRDefault="00CD769B" w:rsidP="00CD769B">
      <w:pPr>
        <w:ind w:left="709" w:firstLine="11"/>
        <w:jc w:val="both"/>
        <w:rPr>
          <w:rFonts w:ascii="Arial" w:hAnsi="Arial" w:cs="Arial"/>
          <w:color w:val="000000"/>
          <w:sz w:val="16"/>
          <w:szCs w:val="16"/>
        </w:rPr>
      </w:pPr>
    </w:p>
    <w:p w14:paraId="24B6A81B" w14:textId="2249EED5"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For debt instruments at fair value through OCI, interest income, foreign exchange revaluation and impairment losses or reversals are recogni</w:t>
      </w:r>
      <w:r w:rsidR="00AE2B79" w:rsidRPr="00826313">
        <w:rPr>
          <w:rFonts w:ascii="Arial" w:hAnsi="Arial" w:cs="Arial"/>
          <w:color w:val="000000"/>
          <w:sz w:val="20"/>
        </w:rPr>
        <w:t>z</w:t>
      </w:r>
      <w:r w:rsidRPr="00826313">
        <w:rPr>
          <w:rFonts w:ascii="Arial" w:hAnsi="Arial" w:cs="Arial"/>
          <w:color w:val="000000"/>
          <w:sz w:val="20"/>
        </w:rPr>
        <w:t>ed in the</w:t>
      </w:r>
      <w:r w:rsidR="00EC50C3" w:rsidRPr="00826313">
        <w:rPr>
          <w:rFonts w:ascii="Arial" w:hAnsi="Arial" w:cs="Arial"/>
          <w:color w:val="000000"/>
          <w:sz w:val="20"/>
        </w:rPr>
        <w:t xml:space="preserve"> interim consolidated</w:t>
      </w:r>
      <w:r w:rsidRPr="00826313">
        <w:rPr>
          <w:rFonts w:ascii="Arial" w:hAnsi="Arial" w:cs="Arial"/>
          <w:color w:val="000000"/>
          <w:sz w:val="20"/>
        </w:rPr>
        <w:t xml:space="preserve"> statement of profit or loss and computed in the same manner as for financial assets measured at amorti</w:t>
      </w:r>
      <w:r w:rsidR="00AE2B79" w:rsidRPr="00826313">
        <w:rPr>
          <w:rFonts w:ascii="Arial" w:hAnsi="Arial" w:cs="Arial"/>
          <w:color w:val="000000"/>
          <w:sz w:val="20"/>
        </w:rPr>
        <w:t>z</w:t>
      </w:r>
      <w:r w:rsidRPr="00826313">
        <w:rPr>
          <w:rFonts w:ascii="Arial" w:hAnsi="Arial" w:cs="Arial"/>
          <w:color w:val="000000"/>
          <w:sz w:val="20"/>
        </w:rPr>
        <w:t>ed cost. The remaining fair value changes are recogni</w:t>
      </w:r>
      <w:r w:rsidR="00AE2B79" w:rsidRPr="00826313">
        <w:rPr>
          <w:rFonts w:ascii="Arial" w:hAnsi="Arial" w:cs="Arial"/>
          <w:color w:val="000000"/>
          <w:sz w:val="20"/>
        </w:rPr>
        <w:t>z</w:t>
      </w:r>
      <w:r w:rsidRPr="00826313">
        <w:rPr>
          <w:rFonts w:ascii="Arial" w:hAnsi="Arial" w:cs="Arial"/>
          <w:color w:val="000000"/>
          <w:sz w:val="20"/>
        </w:rPr>
        <w:t>ed in OCI. Upon derecognition, the cumulative fair value change recogni</w:t>
      </w:r>
      <w:r w:rsidR="00AE2B79" w:rsidRPr="00826313">
        <w:rPr>
          <w:rFonts w:ascii="Arial" w:hAnsi="Arial" w:cs="Arial"/>
          <w:color w:val="000000"/>
          <w:sz w:val="20"/>
        </w:rPr>
        <w:t>z</w:t>
      </w:r>
      <w:r w:rsidRPr="00826313">
        <w:rPr>
          <w:rFonts w:ascii="Arial" w:hAnsi="Arial" w:cs="Arial"/>
          <w:color w:val="000000"/>
          <w:sz w:val="20"/>
        </w:rPr>
        <w:t xml:space="preserve">ed in OCI is recycled to profit or loss. </w:t>
      </w:r>
    </w:p>
    <w:p w14:paraId="0E5BE76F" w14:textId="77777777" w:rsidR="00CD769B" w:rsidRPr="00826313" w:rsidRDefault="00CD769B" w:rsidP="00CD769B">
      <w:pPr>
        <w:ind w:left="709" w:firstLine="11"/>
        <w:jc w:val="both"/>
        <w:rPr>
          <w:rFonts w:ascii="Arial" w:hAnsi="Arial" w:cs="Arial"/>
          <w:color w:val="000000"/>
          <w:sz w:val="10"/>
          <w:szCs w:val="10"/>
        </w:rPr>
      </w:pPr>
    </w:p>
    <w:p w14:paraId="76CA35B5" w14:textId="1C098B63" w:rsidR="00CD769B" w:rsidRPr="00826313" w:rsidRDefault="00BB6FBB" w:rsidP="00CD769B">
      <w:pPr>
        <w:ind w:left="709" w:firstLine="11"/>
        <w:jc w:val="both"/>
        <w:rPr>
          <w:rFonts w:ascii="Arial" w:hAnsi="Arial" w:cs="Arial"/>
          <w:color w:val="000000"/>
          <w:sz w:val="20"/>
        </w:rPr>
      </w:pPr>
      <w:r w:rsidRPr="00BB6FBB">
        <w:rPr>
          <w:rFonts w:ascii="Arial" w:hAnsi="Arial" w:cs="Arial"/>
          <w:color w:val="000000"/>
          <w:sz w:val="20"/>
        </w:rPr>
        <w:t>The Group’s financial assets at fair value through OCI (debt instruments) include bonds, certificates of deposits.</w:t>
      </w:r>
      <w:del w:id="3276" w:author="An Phuc Cao" w:date="2024-09-30T11:24:00Z" w16du:dateUtc="2024-09-30T04:24:00Z">
        <w:r w:rsidR="00CD769B" w:rsidRPr="00826313" w:rsidDel="001A40D2">
          <w:rPr>
            <w:rFonts w:ascii="Arial" w:hAnsi="Arial" w:cs="Arial"/>
            <w:color w:val="000000"/>
            <w:sz w:val="20"/>
          </w:rPr>
          <w:delText>.</w:delText>
        </w:r>
      </w:del>
    </w:p>
    <w:p w14:paraId="467B5D49" w14:textId="77777777" w:rsidR="00CD769B" w:rsidRPr="00826313" w:rsidRDefault="00CD769B" w:rsidP="00CD769B">
      <w:pPr>
        <w:overflowPunct/>
        <w:autoSpaceDE/>
        <w:autoSpaceDN/>
        <w:adjustRightInd/>
        <w:textAlignment w:val="auto"/>
        <w:rPr>
          <w:rFonts w:ascii="Arial" w:hAnsi="Arial" w:cs="Arial"/>
          <w:color w:val="000000"/>
          <w:sz w:val="20"/>
        </w:rPr>
      </w:pPr>
    </w:p>
    <w:p w14:paraId="46B694E3" w14:textId="3EA2E5E8" w:rsidR="00D15593" w:rsidRPr="00826313" w:rsidRDefault="00D15593" w:rsidP="00CD769B">
      <w:pPr>
        <w:ind w:left="709" w:firstLine="11"/>
        <w:jc w:val="both"/>
        <w:rPr>
          <w:rFonts w:ascii="Arial" w:hAnsi="Arial" w:cs="Arial"/>
          <w:i/>
          <w:color w:val="000000"/>
          <w:sz w:val="20"/>
        </w:rPr>
      </w:pPr>
    </w:p>
    <w:p w14:paraId="4E58841F" w14:textId="1430462A" w:rsidR="00D15593" w:rsidRPr="00826313" w:rsidRDefault="004C2152" w:rsidP="00B32486">
      <w:pPr>
        <w:pStyle w:val="Style1"/>
        <w:spacing w:after="0"/>
        <w:ind w:left="0"/>
        <w:rPr>
          <w:rFonts w:ascii="Arial" w:hAnsi="Arial" w:cs="Arial"/>
          <w:b w:val="0"/>
          <w:i w:val="0"/>
        </w:rPr>
      </w:pPr>
      <w:r w:rsidRPr="00826313">
        <w:rPr>
          <w:rFonts w:ascii="Arial" w:hAnsi="Arial" w:cs="Arial"/>
          <w:i w:val="0"/>
        </w:rPr>
        <w:t xml:space="preserve">3. </w:t>
      </w:r>
      <w:r w:rsidRPr="00826313">
        <w:rPr>
          <w:rFonts w:ascii="Arial" w:hAnsi="Arial" w:cs="Arial"/>
          <w:i w:val="0"/>
        </w:rPr>
        <w:tab/>
      </w:r>
      <w:r w:rsidR="00D15593" w:rsidRPr="00826313">
        <w:rPr>
          <w:rFonts w:ascii="Arial" w:hAnsi="Arial" w:cs="Arial"/>
          <w:i w:val="0"/>
        </w:rPr>
        <w:t xml:space="preserve">SUMMARY OF SIGNIFICANT ACCOUNTING POLICIES </w:t>
      </w:r>
      <w:r w:rsidR="00D15593" w:rsidRPr="00826313">
        <w:rPr>
          <w:rFonts w:ascii="Arial" w:hAnsi="Arial" w:cs="Arial"/>
          <w:b w:val="0"/>
          <w:i w:val="0"/>
          <w:caps/>
        </w:rPr>
        <w:t>(</w:t>
      </w:r>
      <w:r w:rsidR="00D15593" w:rsidRPr="00826313">
        <w:rPr>
          <w:rFonts w:ascii="Arial" w:hAnsi="Arial" w:cs="Arial"/>
          <w:b w:val="0"/>
          <w:i w:val="0"/>
        </w:rPr>
        <w:t>continued)</w:t>
      </w:r>
    </w:p>
    <w:p w14:paraId="34D17114" w14:textId="77777777" w:rsidR="00D15593" w:rsidRPr="00826313" w:rsidRDefault="00D15593" w:rsidP="00D15593">
      <w:pPr>
        <w:jc w:val="both"/>
        <w:rPr>
          <w:rFonts w:ascii="Arial" w:hAnsi="Arial" w:cs="Arial"/>
          <w:b/>
          <w:i/>
          <w:sz w:val="20"/>
        </w:rPr>
      </w:pPr>
    </w:p>
    <w:p w14:paraId="61EBE19B" w14:textId="77777777" w:rsidR="00D15593" w:rsidRPr="00826313" w:rsidRDefault="00D15593" w:rsidP="00D15593">
      <w:pPr>
        <w:jc w:val="both"/>
        <w:rPr>
          <w:rFonts w:ascii="Arial" w:hAnsi="Arial" w:cs="Arial"/>
          <w:bCs/>
          <w:sz w:val="20"/>
        </w:rPr>
      </w:pPr>
      <w:r w:rsidRPr="00826313">
        <w:rPr>
          <w:rFonts w:ascii="Arial" w:hAnsi="Arial" w:cs="Arial"/>
          <w:b/>
          <w:i/>
          <w:sz w:val="20"/>
        </w:rPr>
        <w:t>3.6</w:t>
      </w:r>
      <w:r w:rsidRPr="00826313">
        <w:rPr>
          <w:rFonts w:ascii="Arial" w:hAnsi="Arial" w:cs="Arial"/>
          <w:b/>
          <w:bCs/>
          <w:sz w:val="20"/>
        </w:rPr>
        <w:tab/>
      </w:r>
      <w:r w:rsidRPr="00826313">
        <w:rPr>
          <w:rFonts w:ascii="Arial" w:hAnsi="Arial" w:cs="Arial"/>
          <w:b/>
          <w:bCs/>
          <w:i/>
          <w:sz w:val="20"/>
        </w:rPr>
        <w:t xml:space="preserve">Financial instruments – initial recognition and subsequent measurement </w:t>
      </w:r>
      <w:r w:rsidRPr="00826313">
        <w:rPr>
          <w:rFonts w:ascii="Arial" w:hAnsi="Arial" w:cs="Arial"/>
          <w:bCs/>
          <w:sz w:val="20"/>
        </w:rPr>
        <w:t>(continued)</w:t>
      </w:r>
    </w:p>
    <w:p w14:paraId="313AF33E" w14:textId="77777777" w:rsidR="00D15593" w:rsidRPr="00826313" w:rsidRDefault="00D15593" w:rsidP="00D15593">
      <w:pPr>
        <w:jc w:val="both"/>
        <w:rPr>
          <w:rFonts w:ascii="Arial" w:hAnsi="Arial" w:cs="Arial"/>
          <w:b/>
          <w:bCs/>
          <w:sz w:val="16"/>
          <w:szCs w:val="16"/>
        </w:rPr>
      </w:pPr>
    </w:p>
    <w:p w14:paraId="3D9255A2" w14:textId="77777777" w:rsidR="00D15593" w:rsidRPr="00826313" w:rsidRDefault="00D15593" w:rsidP="00D15593">
      <w:pPr>
        <w:overflowPunct/>
        <w:textAlignment w:val="auto"/>
        <w:rPr>
          <w:rFonts w:ascii="Arial" w:hAnsi="Arial" w:cs="Arial"/>
          <w:bCs/>
          <w:sz w:val="20"/>
        </w:rPr>
      </w:pPr>
      <w:r w:rsidRPr="00826313">
        <w:rPr>
          <w:rFonts w:ascii="Arial" w:hAnsi="Arial" w:cs="Arial"/>
          <w:b/>
          <w:bCs/>
          <w:i/>
          <w:sz w:val="20"/>
        </w:rPr>
        <w:t>3.6.1</w:t>
      </w:r>
      <w:r w:rsidRPr="00826313">
        <w:rPr>
          <w:rFonts w:ascii="Arial" w:hAnsi="Arial" w:cs="Arial"/>
          <w:b/>
          <w:bCs/>
          <w:i/>
          <w:sz w:val="20"/>
        </w:rPr>
        <w:tab/>
        <w:t xml:space="preserve">Financial assets </w:t>
      </w:r>
      <w:r w:rsidRPr="00826313">
        <w:rPr>
          <w:rFonts w:ascii="Arial" w:hAnsi="Arial" w:cs="Arial"/>
          <w:bCs/>
          <w:sz w:val="20"/>
        </w:rPr>
        <w:t>(continued)</w:t>
      </w:r>
    </w:p>
    <w:p w14:paraId="31EC05F6" w14:textId="77777777" w:rsidR="00D15593" w:rsidRPr="00826313" w:rsidRDefault="00D15593" w:rsidP="00D15593">
      <w:pPr>
        <w:pStyle w:val="BodyTextIndent"/>
        <w:rPr>
          <w:rFonts w:ascii="Arial" w:hAnsi="Arial" w:cs="Arial"/>
          <w:sz w:val="16"/>
          <w:szCs w:val="16"/>
        </w:rPr>
      </w:pPr>
    </w:p>
    <w:p w14:paraId="46AD8D9A" w14:textId="77777777" w:rsidR="00D15593" w:rsidRPr="00826313" w:rsidRDefault="00D15593" w:rsidP="00D15593">
      <w:pPr>
        <w:overflowPunct/>
        <w:ind w:left="720"/>
        <w:jc w:val="both"/>
        <w:textAlignment w:val="auto"/>
        <w:rPr>
          <w:rFonts w:ascii="Arial" w:hAnsi="Arial" w:cs="Arial"/>
          <w:b/>
          <w:bCs/>
          <w:sz w:val="20"/>
        </w:rPr>
      </w:pPr>
      <w:r w:rsidRPr="00826313">
        <w:rPr>
          <w:rFonts w:ascii="Arial" w:hAnsi="Arial" w:cs="Arial"/>
          <w:b/>
          <w:bCs/>
          <w:i/>
          <w:sz w:val="20"/>
        </w:rPr>
        <w:t xml:space="preserve">Subsequent measurement </w:t>
      </w:r>
      <w:r w:rsidRPr="00826313">
        <w:rPr>
          <w:rFonts w:ascii="Arial" w:hAnsi="Arial" w:cs="Arial"/>
          <w:bCs/>
          <w:sz w:val="20"/>
        </w:rPr>
        <w:t>(continued)</w:t>
      </w:r>
    </w:p>
    <w:p w14:paraId="2E214B75" w14:textId="77777777" w:rsidR="00D15593" w:rsidRPr="00826313" w:rsidRDefault="00D15593" w:rsidP="00D15593">
      <w:pPr>
        <w:jc w:val="both"/>
        <w:rPr>
          <w:rFonts w:ascii="Arial" w:hAnsi="Arial" w:cs="Arial"/>
          <w:i/>
          <w:color w:val="000000"/>
          <w:sz w:val="20"/>
        </w:rPr>
      </w:pPr>
    </w:p>
    <w:p w14:paraId="05B68F2B" w14:textId="23393B3C" w:rsidR="00CD769B" w:rsidRPr="00826313" w:rsidRDefault="00197B23" w:rsidP="00CD769B">
      <w:pPr>
        <w:ind w:left="709" w:firstLine="11"/>
        <w:jc w:val="both"/>
        <w:rPr>
          <w:rFonts w:ascii="Arial" w:hAnsi="Arial" w:cs="Arial"/>
          <w:i/>
          <w:color w:val="000000"/>
          <w:sz w:val="20"/>
        </w:rPr>
      </w:pPr>
      <w:r w:rsidRPr="00826313">
        <w:rPr>
          <w:rFonts w:ascii="Arial" w:hAnsi="Arial" w:cs="Arial"/>
          <w:i/>
          <w:color w:val="000000"/>
          <w:sz w:val="20"/>
        </w:rPr>
        <w:t xml:space="preserve">(iii) </w:t>
      </w:r>
      <w:r w:rsidR="00CD769B" w:rsidRPr="00826313">
        <w:rPr>
          <w:rFonts w:ascii="Arial" w:hAnsi="Arial" w:cs="Arial"/>
          <w:i/>
          <w:color w:val="000000"/>
          <w:sz w:val="20"/>
        </w:rPr>
        <w:t xml:space="preserve">Financial assets designated at fair value through OCI (equity instruments) </w:t>
      </w:r>
    </w:p>
    <w:p w14:paraId="479F0956" w14:textId="77777777" w:rsidR="00CD769B" w:rsidRPr="00826313" w:rsidRDefault="00CD769B" w:rsidP="00CD769B">
      <w:pPr>
        <w:ind w:left="709" w:firstLine="11"/>
        <w:jc w:val="both"/>
        <w:rPr>
          <w:rFonts w:ascii="Arial" w:hAnsi="Arial" w:cs="Arial"/>
          <w:i/>
          <w:color w:val="000000"/>
          <w:sz w:val="16"/>
          <w:szCs w:val="16"/>
        </w:rPr>
      </w:pPr>
    </w:p>
    <w:p w14:paraId="3B36023B" w14:textId="7ECFF2B8"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Upon initial recognition, the </w:t>
      </w:r>
      <w:r w:rsidR="008072B3" w:rsidRPr="00826313">
        <w:rPr>
          <w:rFonts w:ascii="Arial" w:hAnsi="Arial" w:cs="Arial"/>
          <w:color w:val="000000"/>
          <w:sz w:val="20"/>
        </w:rPr>
        <w:t>Group</w:t>
      </w:r>
      <w:r w:rsidRPr="00826313">
        <w:rPr>
          <w:rFonts w:ascii="Arial" w:hAnsi="Arial" w:cs="Arial"/>
          <w:color w:val="000000"/>
          <w:sz w:val="20"/>
        </w:rPr>
        <w:t xml:space="preserve"> can elect to classify irrevocably its equity investments as equity instruments designated at fair value through OCI when they meet the definition of equity under IAS 32 Financial Instruments: Presentation and are not held for trading. The classification is determined on an instrument-by-instrument basis. </w:t>
      </w:r>
    </w:p>
    <w:p w14:paraId="2200710B" w14:textId="77777777" w:rsidR="00CD769B" w:rsidRPr="00826313" w:rsidRDefault="00CD769B" w:rsidP="00CD769B">
      <w:pPr>
        <w:ind w:left="709" w:firstLine="11"/>
        <w:jc w:val="both"/>
        <w:rPr>
          <w:rFonts w:ascii="Arial" w:hAnsi="Arial" w:cs="Arial"/>
          <w:color w:val="000000"/>
          <w:sz w:val="16"/>
          <w:szCs w:val="16"/>
        </w:rPr>
      </w:pPr>
    </w:p>
    <w:p w14:paraId="05FD8426" w14:textId="68BFA7EF"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Gains and losses on these financial assets are never recycled to profit or loss. Dividends are recogni</w:t>
      </w:r>
      <w:r w:rsidR="00AE2B79" w:rsidRPr="00826313">
        <w:rPr>
          <w:rFonts w:ascii="Arial" w:hAnsi="Arial" w:cs="Arial"/>
          <w:color w:val="000000"/>
          <w:sz w:val="20"/>
        </w:rPr>
        <w:t>z</w:t>
      </w:r>
      <w:r w:rsidRPr="00826313">
        <w:rPr>
          <w:rFonts w:ascii="Arial" w:hAnsi="Arial" w:cs="Arial"/>
          <w:color w:val="000000"/>
          <w:sz w:val="20"/>
        </w:rPr>
        <w:t>ed as other income in the</w:t>
      </w:r>
      <w:r w:rsidR="00B3057E" w:rsidRPr="00826313">
        <w:rPr>
          <w:rFonts w:ascii="Arial" w:hAnsi="Arial" w:cs="Arial"/>
          <w:color w:val="000000"/>
          <w:sz w:val="20"/>
        </w:rPr>
        <w:t xml:space="preserve"> interim</w:t>
      </w:r>
      <w:r w:rsidR="003345E1" w:rsidRPr="00826313">
        <w:rPr>
          <w:rFonts w:ascii="Arial" w:hAnsi="Arial" w:cs="Arial"/>
          <w:color w:val="000000"/>
          <w:sz w:val="20"/>
          <w:lang w:val="vi-VN"/>
        </w:rPr>
        <w:t xml:space="preserve"> </w:t>
      </w:r>
      <w:r w:rsidR="00294C67" w:rsidRPr="00826313">
        <w:rPr>
          <w:rFonts w:ascii="Arial" w:hAnsi="Arial" w:cs="Arial"/>
          <w:color w:val="000000"/>
          <w:sz w:val="20"/>
        </w:rPr>
        <w:t>consolidated</w:t>
      </w:r>
      <w:r w:rsidRPr="00826313">
        <w:rPr>
          <w:rFonts w:ascii="Arial" w:hAnsi="Arial" w:cs="Arial"/>
          <w:color w:val="000000"/>
          <w:sz w:val="20"/>
        </w:rPr>
        <w:t xml:space="preserve"> statement of profit or loss when the right of payment has been established, except when the </w:t>
      </w:r>
      <w:r w:rsidR="008072B3" w:rsidRPr="00826313">
        <w:rPr>
          <w:rFonts w:ascii="Arial" w:hAnsi="Arial" w:cs="Arial"/>
          <w:color w:val="000000"/>
          <w:sz w:val="20"/>
        </w:rPr>
        <w:t>Group</w:t>
      </w:r>
      <w:r w:rsidRPr="00826313">
        <w:rPr>
          <w:rFonts w:ascii="Arial" w:hAnsi="Arial" w:cs="Arial"/>
          <w:color w:val="000000"/>
          <w:sz w:val="20"/>
        </w:rPr>
        <w:t xml:space="preserve"> benefits from such proceeds as a recovery of part of the cost of the financial asset, in which case, such gains are recorded in OCI. Equity instruments designated at fair value through OCI are not subject to impairment assessment. </w:t>
      </w:r>
    </w:p>
    <w:p w14:paraId="69C34E6A" w14:textId="77777777" w:rsidR="00CD769B" w:rsidRPr="00826313" w:rsidRDefault="00CD769B" w:rsidP="00CD769B">
      <w:pPr>
        <w:ind w:left="709" w:firstLine="11"/>
        <w:jc w:val="both"/>
        <w:rPr>
          <w:rFonts w:ascii="Arial" w:hAnsi="Arial" w:cs="Arial"/>
          <w:color w:val="000000"/>
          <w:sz w:val="16"/>
          <w:szCs w:val="16"/>
        </w:rPr>
      </w:pPr>
    </w:p>
    <w:p w14:paraId="04A42396" w14:textId="21C3FB99"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The </w:t>
      </w:r>
      <w:r w:rsidR="002122D8" w:rsidRPr="00826313">
        <w:rPr>
          <w:rFonts w:ascii="Arial" w:hAnsi="Arial" w:cs="Arial"/>
          <w:color w:val="000000"/>
          <w:sz w:val="20"/>
        </w:rPr>
        <w:t>Group</w:t>
      </w:r>
      <w:r w:rsidRPr="00826313">
        <w:rPr>
          <w:rFonts w:ascii="Arial" w:hAnsi="Arial" w:cs="Arial"/>
          <w:color w:val="000000"/>
          <w:sz w:val="20"/>
        </w:rPr>
        <w:t xml:space="preserve"> elected to classify irrevocably its non-listed equity investments under this category.</w:t>
      </w:r>
    </w:p>
    <w:p w14:paraId="27F5D443" w14:textId="77777777" w:rsidR="00CD769B" w:rsidRPr="00826313" w:rsidRDefault="00CD769B" w:rsidP="00CD769B">
      <w:pPr>
        <w:ind w:left="709" w:firstLine="11"/>
        <w:jc w:val="both"/>
        <w:rPr>
          <w:rFonts w:ascii="Arial" w:hAnsi="Arial" w:cs="Arial"/>
          <w:color w:val="000000"/>
          <w:sz w:val="16"/>
          <w:szCs w:val="16"/>
        </w:rPr>
      </w:pPr>
    </w:p>
    <w:p w14:paraId="1CDCCC9C" w14:textId="7697D2AD" w:rsidR="00CD769B" w:rsidRPr="00826313" w:rsidRDefault="00CD769B" w:rsidP="00CD769B">
      <w:pPr>
        <w:ind w:left="709"/>
        <w:jc w:val="both"/>
        <w:rPr>
          <w:rFonts w:ascii="Arial" w:hAnsi="Arial" w:cs="Arial"/>
          <w:color w:val="000000"/>
          <w:sz w:val="20"/>
        </w:rPr>
      </w:pPr>
      <w:r w:rsidRPr="00826313">
        <w:rPr>
          <w:rFonts w:ascii="Arial" w:hAnsi="Arial" w:cs="Arial"/>
          <w:color w:val="000000"/>
          <w:sz w:val="20"/>
        </w:rPr>
        <w:t xml:space="preserve">The </w:t>
      </w:r>
      <w:r w:rsidR="002122D8" w:rsidRPr="00826313">
        <w:rPr>
          <w:rFonts w:ascii="Arial" w:hAnsi="Arial" w:cs="Arial"/>
          <w:color w:val="000000"/>
          <w:sz w:val="20"/>
        </w:rPr>
        <w:t>Group</w:t>
      </w:r>
      <w:r w:rsidRPr="00826313">
        <w:rPr>
          <w:rFonts w:ascii="Arial" w:hAnsi="Arial" w:cs="Arial"/>
          <w:color w:val="000000"/>
          <w:sz w:val="20"/>
        </w:rPr>
        <w:t xml:space="preserve"> did not have financial assets at fair value through OCI (equity instruments).</w:t>
      </w:r>
    </w:p>
    <w:p w14:paraId="5C49E3BB" w14:textId="2A8904FD" w:rsidR="00197B23" w:rsidRPr="00826313" w:rsidRDefault="00197B23" w:rsidP="00197B23">
      <w:pPr>
        <w:jc w:val="both"/>
        <w:rPr>
          <w:rFonts w:ascii="Arial" w:hAnsi="Arial" w:cs="Arial"/>
          <w:color w:val="000000"/>
          <w:sz w:val="20"/>
        </w:rPr>
      </w:pPr>
    </w:p>
    <w:p w14:paraId="06AEF6F4" w14:textId="68B042CA" w:rsidR="00CD769B" w:rsidRPr="00826313" w:rsidRDefault="00655ED8" w:rsidP="00CD769B">
      <w:pPr>
        <w:ind w:left="709" w:firstLine="11"/>
        <w:jc w:val="both"/>
        <w:rPr>
          <w:rFonts w:ascii="Arial" w:hAnsi="Arial" w:cs="Arial"/>
          <w:i/>
          <w:color w:val="000000"/>
          <w:sz w:val="20"/>
        </w:rPr>
      </w:pPr>
      <w:r w:rsidRPr="00826313">
        <w:rPr>
          <w:rFonts w:ascii="Arial" w:hAnsi="Arial" w:cs="Arial"/>
          <w:i/>
          <w:color w:val="000000"/>
          <w:sz w:val="20"/>
        </w:rPr>
        <w:t xml:space="preserve">(iv) </w:t>
      </w:r>
      <w:r w:rsidR="00CD769B" w:rsidRPr="00826313">
        <w:rPr>
          <w:rFonts w:ascii="Arial" w:hAnsi="Arial" w:cs="Arial"/>
          <w:i/>
          <w:color w:val="000000"/>
          <w:sz w:val="20"/>
        </w:rPr>
        <w:t xml:space="preserve">Financial assets at fair value through profit or loss </w:t>
      </w:r>
    </w:p>
    <w:p w14:paraId="01449528" w14:textId="77777777" w:rsidR="00CD769B" w:rsidRPr="00826313" w:rsidRDefault="00CD769B" w:rsidP="00CD769B">
      <w:pPr>
        <w:ind w:left="709" w:firstLine="11"/>
        <w:jc w:val="both"/>
        <w:rPr>
          <w:rFonts w:ascii="Arial" w:hAnsi="Arial" w:cs="Arial"/>
          <w:color w:val="000000"/>
          <w:sz w:val="20"/>
        </w:rPr>
      </w:pPr>
    </w:p>
    <w:p w14:paraId="3F1AE0F2" w14:textId="4986C1B0"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themeColor="text1"/>
          <w:sz w:val="20"/>
        </w:rPr>
        <w:t>Financial assets at fair value through profit or loss include financial assets held for trading, financial assets designated upon initial recognition at fair value through profit or loss, or financial assets mandatorily required to be measured at fair value. Financial assets are classified as held for trading if they are acquired for the purpose of selling or repurchasing in the near term. Derivatives, including separated embedded derivatives, are also classified as held for trading unless they are designated as effective hedging instruments. Financial assets with cash flows that are not sole payments of principal and interest are classified and measured at fair value through profit or loss, irrespective of the business model. Notwithstanding the criteria for debt instruments to be classified at amorti</w:t>
      </w:r>
      <w:r w:rsidR="00AE2B79" w:rsidRPr="00826313">
        <w:rPr>
          <w:rFonts w:ascii="Arial" w:hAnsi="Arial" w:cs="Arial"/>
          <w:color w:val="000000" w:themeColor="text1"/>
          <w:sz w:val="20"/>
        </w:rPr>
        <w:t>z</w:t>
      </w:r>
      <w:r w:rsidRPr="00826313">
        <w:rPr>
          <w:rFonts w:ascii="Arial" w:hAnsi="Arial" w:cs="Arial"/>
          <w:color w:val="000000" w:themeColor="text1"/>
          <w:sz w:val="20"/>
        </w:rPr>
        <w:t xml:space="preserve">ed cost or at fair value through OCI, as described above, debt instruments may be designated at fair value through profit or loss on initial recognition if doing so eliminates, or significantly reduces, an accounting mismatch. </w:t>
      </w:r>
    </w:p>
    <w:p w14:paraId="05346D59" w14:textId="77777777" w:rsidR="00CD769B" w:rsidRPr="00826313" w:rsidRDefault="00CD769B" w:rsidP="00CD769B">
      <w:pPr>
        <w:ind w:left="709" w:firstLine="11"/>
        <w:jc w:val="both"/>
        <w:rPr>
          <w:rFonts w:ascii="Arial" w:hAnsi="Arial" w:cs="Arial"/>
          <w:color w:val="000000"/>
          <w:sz w:val="20"/>
        </w:rPr>
      </w:pPr>
    </w:p>
    <w:p w14:paraId="4753AE92" w14:textId="282D5621"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themeColor="text1"/>
          <w:sz w:val="20"/>
        </w:rPr>
        <w:t>Financial assets at fair value through profit or loss are carried in the</w:t>
      </w:r>
      <w:r w:rsidR="009A3D11" w:rsidRPr="00826313">
        <w:rPr>
          <w:rFonts w:ascii="Arial" w:hAnsi="Arial" w:cs="Arial"/>
          <w:color w:val="000000" w:themeColor="text1"/>
          <w:sz w:val="20"/>
        </w:rPr>
        <w:t xml:space="preserve"> interim</w:t>
      </w:r>
      <w:r w:rsidR="003345E1" w:rsidRPr="00826313">
        <w:rPr>
          <w:rFonts w:ascii="Arial" w:hAnsi="Arial" w:cs="Arial"/>
          <w:color w:val="000000" w:themeColor="text1"/>
          <w:sz w:val="20"/>
          <w:lang w:val="vi-VN"/>
        </w:rPr>
        <w:t xml:space="preserve"> </w:t>
      </w:r>
      <w:r w:rsidRPr="00826313">
        <w:rPr>
          <w:rFonts w:ascii="Arial" w:hAnsi="Arial" w:cs="Arial"/>
          <w:color w:val="000000" w:themeColor="text1"/>
          <w:sz w:val="20"/>
        </w:rPr>
        <w:t>consolidated statement of financial position at fair value with net changes in fair value recogni</w:t>
      </w:r>
      <w:r w:rsidR="00AE2B79" w:rsidRPr="00826313">
        <w:rPr>
          <w:rFonts w:ascii="Arial" w:hAnsi="Arial" w:cs="Arial"/>
          <w:color w:val="000000" w:themeColor="text1"/>
          <w:sz w:val="20"/>
        </w:rPr>
        <w:t>z</w:t>
      </w:r>
      <w:r w:rsidRPr="00826313">
        <w:rPr>
          <w:rFonts w:ascii="Arial" w:hAnsi="Arial" w:cs="Arial"/>
          <w:color w:val="000000" w:themeColor="text1"/>
          <w:sz w:val="20"/>
        </w:rPr>
        <w:t>ed in the</w:t>
      </w:r>
      <w:r w:rsidR="00CA691C" w:rsidRPr="00826313">
        <w:rPr>
          <w:rFonts w:ascii="Arial" w:hAnsi="Arial" w:cs="Arial"/>
          <w:color w:val="000000" w:themeColor="text1"/>
          <w:sz w:val="20"/>
        </w:rPr>
        <w:t xml:space="preserve"> interim</w:t>
      </w:r>
      <w:r w:rsidR="003345E1" w:rsidRPr="00826313">
        <w:rPr>
          <w:rFonts w:ascii="Arial" w:hAnsi="Arial" w:cs="Arial"/>
          <w:color w:val="000000" w:themeColor="text1"/>
          <w:sz w:val="20"/>
          <w:lang w:val="vi-VN"/>
        </w:rPr>
        <w:t xml:space="preserve"> </w:t>
      </w:r>
      <w:r w:rsidR="003345E1" w:rsidRPr="00826313">
        <w:rPr>
          <w:rFonts w:ascii="Arial" w:hAnsi="Arial" w:cs="Arial"/>
          <w:color w:val="000000" w:themeColor="text1"/>
          <w:sz w:val="20"/>
        </w:rPr>
        <w:t>c</w:t>
      </w:r>
      <w:r w:rsidRPr="00826313">
        <w:rPr>
          <w:rFonts w:ascii="Arial" w:hAnsi="Arial" w:cs="Arial"/>
          <w:color w:val="000000" w:themeColor="text1"/>
          <w:sz w:val="20"/>
        </w:rPr>
        <w:t xml:space="preserve">onsolidated statement of profit or loss. </w:t>
      </w:r>
    </w:p>
    <w:p w14:paraId="705CFC90" w14:textId="77777777" w:rsidR="00CD769B" w:rsidRPr="00826313" w:rsidRDefault="00CD769B" w:rsidP="00CD769B">
      <w:pPr>
        <w:ind w:left="709" w:firstLine="11"/>
        <w:jc w:val="both"/>
        <w:rPr>
          <w:rFonts w:ascii="Arial" w:hAnsi="Arial" w:cs="Arial"/>
          <w:color w:val="000000"/>
          <w:sz w:val="20"/>
        </w:rPr>
      </w:pPr>
    </w:p>
    <w:p w14:paraId="3C27575E" w14:textId="77777777" w:rsidR="00CD769B" w:rsidRPr="00826313" w:rsidRDefault="00CD769B" w:rsidP="00CD769B">
      <w:pPr>
        <w:ind w:left="709" w:firstLine="11"/>
        <w:jc w:val="both"/>
        <w:rPr>
          <w:rFonts w:ascii="Arial" w:hAnsi="Arial" w:cs="Arial"/>
          <w:b/>
          <w:i/>
          <w:color w:val="000000"/>
          <w:sz w:val="20"/>
        </w:rPr>
      </w:pPr>
      <w:r w:rsidRPr="00826313">
        <w:rPr>
          <w:rFonts w:ascii="Arial" w:hAnsi="Arial" w:cs="Arial"/>
          <w:b/>
          <w:i/>
          <w:color w:val="000000"/>
          <w:sz w:val="20"/>
        </w:rPr>
        <w:t>Derecognition</w:t>
      </w:r>
    </w:p>
    <w:p w14:paraId="4C4F8EE2" w14:textId="77777777" w:rsidR="00CD769B" w:rsidRPr="00826313" w:rsidRDefault="00CD769B" w:rsidP="00CD769B">
      <w:pPr>
        <w:ind w:left="709" w:firstLine="11"/>
        <w:jc w:val="both"/>
        <w:rPr>
          <w:rFonts w:ascii="Arial" w:hAnsi="Arial" w:cs="Arial"/>
          <w:b/>
          <w:i/>
          <w:color w:val="000000"/>
          <w:sz w:val="20"/>
        </w:rPr>
      </w:pPr>
      <w:r w:rsidRPr="00826313">
        <w:rPr>
          <w:rFonts w:ascii="Arial" w:hAnsi="Arial" w:cs="Arial"/>
          <w:b/>
          <w:i/>
          <w:color w:val="000000"/>
          <w:sz w:val="20"/>
        </w:rPr>
        <w:t xml:space="preserve"> </w:t>
      </w:r>
    </w:p>
    <w:p w14:paraId="232956DC" w14:textId="6D7E524B"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A financial asset (or, where applicable, a part of a financial asset or part of a group of similar financial assets) is primarily derecogni</w:t>
      </w:r>
      <w:r w:rsidR="00AE2B79" w:rsidRPr="00826313">
        <w:rPr>
          <w:rFonts w:ascii="Arial" w:hAnsi="Arial" w:cs="Arial"/>
          <w:color w:val="000000"/>
          <w:sz w:val="20"/>
        </w:rPr>
        <w:t>z</w:t>
      </w:r>
      <w:r w:rsidRPr="00826313">
        <w:rPr>
          <w:rFonts w:ascii="Arial" w:hAnsi="Arial" w:cs="Arial"/>
          <w:color w:val="000000"/>
          <w:sz w:val="20"/>
        </w:rPr>
        <w:t xml:space="preserve">ed when: </w:t>
      </w:r>
    </w:p>
    <w:p w14:paraId="03F5F8D6" w14:textId="77777777" w:rsidR="00CD769B" w:rsidRPr="00826313" w:rsidRDefault="00CD769B" w:rsidP="005B203C">
      <w:pPr>
        <w:pStyle w:val="ListParagraph"/>
        <w:numPr>
          <w:ilvl w:val="0"/>
          <w:numId w:val="16"/>
        </w:numPr>
        <w:overflowPunct w:val="0"/>
        <w:autoSpaceDE w:val="0"/>
        <w:autoSpaceDN w:val="0"/>
        <w:adjustRightInd w:val="0"/>
        <w:spacing w:before="60" w:after="0" w:line="240" w:lineRule="auto"/>
        <w:ind w:left="1080"/>
        <w:contextualSpacing w:val="0"/>
        <w:jc w:val="both"/>
        <w:textAlignment w:val="baseline"/>
        <w:rPr>
          <w:rFonts w:ascii="Arial" w:hAnsi="Arial" w:cs="Arial"/>
          <w:color w:val="000000"/>
          <w:sz w:val="20"/>
          <w:szCs w:val="20"/>
        </w:rPr>
      </w:pPr>
      <w:r w:rsidRPr="00826313">
        <w:rPr>
          <w:rFonts w:ascii="Arial" w:hAnsi="Arial" w:cs="Arial"/>
          <w:color w:val="000000"/>
          <w:sz w:val="20"/>
          <w:szCs w:val="20"/>
        </w:rPr>
        <w:t xml:space="preserve">The rights to receive cash flows from the asset have expired; or </w:t>
      </w:r>
    </w:p>
    <w:p w14:paraId="0E57E517" w14:textId="657EDADC" w:rsidR="00CD769B" w:rsidRPr="00826313" w:rsidRDefault="00CD769B" w:rsidP="005B203C">
      <w:pPr>
        <w:pStyle w:val="ListParagraph"/>
        <w:numPr>
          <w:ilvl w:val="0"/>
          <w:numId w:val="16"/>
        </w:numPr>
        <w:overflowPunct w:val="0"/>
        <w:autoSpaceDE w:val="0"/>
        <w:autoSpaceDN w:val="0"/>
        <w:adjustRightInd w:val="0"/>
        <w:spacing w:before="60" w:after="0" w:line="240" w:lineRule="auto"/>
        <w:ind w:left="1080"/>
        <w:contextualSpacing w:val="0"/>
        <w:jc w:val="both"/>
        <w:textAlignment w:val="baseline"/>
        <w:rPr>
          <w:rFonts w:ascii="Arial" w:hAnsi="Arial" w:cs="Arial"/>
          <w:color w:val="000000"/>
          <w:sz w:val="20"/>
          <w:szCs w:val="20"/>
        </w:rPr>
      </w:pPr>
      <w:r w:rsidRPr="00826313">
        <w:rPr>
          <w:rFonts w:ascii="Arial" w:hAnsi="Arial" w:cs="Arial"/>
          <w:color w:val="000000"/>
          <w:sz w:val="20"/>
          <w:szCs w:val="20"/>
        </w:rPr>
        <w:t xml:space="preserve">The </w:t>
      </w:r>
      <w:r w:rsidR="00896BE6" w:rsidRPr="00826313">
        <w:rPr>
          <w:rFonts w:ascii="Arial" w:hAnsi="Arial" w:cs="Arial"/>
          <w:color w:val="000000"/>
          <w:sz w:val="20"/>
          <w:szCs w:val="20"/>
        </w:rPr>
        <w:t>Group</w:t>
      </w:r>
      <w:r w:rsidRPr="00826313">
        <w:rPr>
          <w:rFonts w:ascii="Arial" w:hAnsi="Arial" w:cs="Arial"/>
          <w:color w:val="000000"/>
          <w:sz w:val="20"/>
          <w:szCs w:val="20"/>
        </w:rPr>
        <w:t xml:space="preserve"> has transferred its rights to receive cash flows from the asset or has assumed an obligation to pay the received cash flows in full without material delay to a third party under a ‘pass-through’ arrangement; and either (a) the </w:t>
      </w:r>
      <w:r w:rsidR="00896BE6" w:rsidRPr="00826313">
        <w:rPr>
          <w:rFonts w:ascii="Arial" w:hAnsi="Arial" w:cs="Arial"/>
          <w:color w:val="000000"/>
          <w:sz w:val="20"/>
          <w:szCs w:val="20"/>
        </w:rPr>
        <w:t>Group</w:t>
      </w:r>
      <w:r w:rsidRPr="00826313">
        <w:rPr>
          <w:rFonts w:ascii="Arial" w:hAnsi="Arial" w:cs="Arial"/>
          <w:color w:val="000000"/>
          <w:sz w:val="20"/>
          <w:szCs w:val="20"/>
        </w:rPr>
        <w:t xml:space="preserve"> has transferred substantially all the risks and rewards of the asset, or (b) the </w:t>
      </w:r>
      <w:r w:rsidR="00896BE6" w:rsidRPr="00826313">
        <w:rPr>
          <w:rFonts w:ascii="Arial" w:hAnsi="Arial" w:cs="Arial"/>
          <w:color w:val="000000"/>
          <w:sz w:val="20"/>
          <w:szCs w:val="20"/>
        </w:rPr>
        <w:t>Group</w:t>
      </w:r>
      <w:r w:rsidRPr="00826313">
        <w:rPr>
          <w:rFonts w:ascii="Arial" w:hAnsi="Arial" w:cs="Arial"/>
          <w:color w:val="000000"/>
          <w:sz w:val="20"/>
          <w:szCs w:val="20"/>
        </w:rPr>
        <w:t xml:space="preserve"> has neither transferred nor retained substantially all the risks and rewards of the asset, but has transferred control of the asset.</w:t>
      </w:r>
    </w:p>
    <w:p w14:paraId="12D1CB11" w14:textId="77777777" w:rsidR="00197B23" w:rsidRPr="00826313" w:rsidRDefault="00197B23">
      <w:pPr>
        <w:overflowPunct/>
        <w:autoSpaceDE/>
        <w:autoSpaceDN/>
        <w:adjustRightInd/>
        <w:textAlignment w:val="auto"/>
        <w:rPr>
          <w:rFonts w:ascii="Arial" w:hAnsi="Arial" w:cs="Arial"/>
          <w:color w:val="000000"/>
          <w:sz w:val="20"/>
        </w:rPr>
      </w:pPr>
      <w:r w:rsidRPr="00826313">
        <w:rPr>
          <w:rFonts w:ascii="Arial" w:hAnsi="Arial" w:cs="Arial"/>
          <w:color w:val="000000"/>
          <w:sz w:val="20"/>
        </w:rPr>
        <w:br w:type="page"/>
      </w:r>
    </w:p>
    <w:p w14:paraId="51F19AB8" w14:textId="77777777" w:rsidR="00197B23" w:rsidRPr="00826313" w:rsidRDefault="00197B23" w:rsidP="00CD769B">
      <w:pPr>
        <w:ind w:left="709" w:firstLine="11"/>
        <w:jc w:val="both"/>
        <w:rPr>
          <w:rFonts w:ascii="Arial" w:hAnsi="Arial" w:cs="Arial"/>
          <w:color w:val="000000"/>
          <w:sz w:val="20"/>
        </w:rPr>
      </w:pPr>
    </w:p>
    <w:p w14:paraId="1425728B" w14:textId="7BA7F45E" w:rsidR="00197B23" w:rsidRPr="00826313" w:rsidRDefault="00197B23" w:rsidP="00197B23">
      <w:pPr>
        <w:jc w:val="both"/>
        <w:rPr>
          <w:rFonts w:ascii="Arial" w:hAnsi="Arial" w:cs="Arial"/>
          <w:color w:val="000000"/>
          <w:sz w:val="20"/>
        </w:rPr>
      </w:pPr>
    </w:p>
    <w:p w14:paraId="18EA9B08" w14:textId="1B00628C" w:rsidR="00197B23" w:rsidRPr="00826313" w:rsidRDefault="00CD4FFB" w:rsidP="00B32486">
      <w:pPr>
        <w:pStyle w:val="Style1"/>
        <w:spacing w:after="0"/>
        <w:ind w:left="0"/>
        <w:rPr>
          <w:rFonts w:ascii="Arial" w:hAnsi="Arial" w:cs="Arial"/>
          <w:b w:val="0"/>
          <w:i w:val="0"/>
        </w:rPr>
      </w:pPr>
      <w:r w:rsidRPr="00826313">
        <w:rPr>
          <w:rFonts w:ascii="Arial" w:hAnsi="Arial" w:cs="Arial"/>
          <w:i w:val="0"/>
        </w:rPr>
        <w:t xml:space="preserve">3. </w:t>
      </w:r>
      <w:r w:rsidRPr="00826313">
        <w:rPr>
          <w:rFonts w:ascii="Arial" w:hAnsi="Arial" w:cs="Arial"/>
          <w:i w:val="0"/>
        </w:rPr>
        <w:tab/>
      </w:r>
      <w:r w:rsidR="00197B23" w:rsidRPr="00826313">
        <w:rPr>
          <w:rFonts w:ascii="Arial" w:hAnsi="Arial" w:cs="Arial"/>
          <w:i w:val="0"/>
        </w:rPr>
        <w:t xml:space="preserve">SUMMARY OF SIGNIFICANT ACCOUNTING POLICIES </w:t>
      </w:r>
      <w:r w:rsidR="00197B23" w:rsidRPr="00826313">
        <w:rPr>
          <w:rFonts w:ascii="Arial" w:hAnsi="Arial" w:cs="Arial"/>
          <w:b w:val="0"/>
          <w:i w:val="0"/>
          <w:caps/>
        </w:rPr>
        <w:t>(</w:t>
      </w:r>
      <w:r w:rsidR="00197B23" w:rsidRPr="00826313">
        <w:rPr>
          <w:rFonts w:ascii="Arial" w:hAnsi="Arial" w:cs="Arial"/>
          <w:b w:val="0"/>
          <w:i w:val="0"/>
        </w:rPr>
        <w:t>continued)</w:t>
      </w:r>
    </w:p>
    <w:p w14:paraId="7B4A43C4" w14:textId="77777777" w:rsidR="00197B23" w:rsidRPr="00826313" w:rsidRDefault="00197B23" w:rsidP="00197B23">
      <w:pPr>
        <w:jc w:val="both"/>
        <w:rPr>
          <w:rFonts w:ascii="Arial" w:hAnsi="Arial" w:cs="Arial"/>
          <w:b/>
          <w:i/>
          <w:sz w:val="20"/>
        </w:rPr>
      </w:pPr>
    </w:p>
    <w:p w14:paraId="6B16A971" w14:textId="77777777" w:rsidR="00197B23" w:rsidRPr="00826313" w:rsidRDefault="00197B23" w:rsidP="00197B23">
      <w:pPr>
        <w:jc w:val="both"/>
        <w:rPr>
          <w:rFonts w:ascii="Arial" w:hAnsi="Arial" w:cs="Arial"/>
          <w:bCs/>
          <w:sz w:val="20"/>
        </w:rPr>
      </w:pPr>
      <w:r w:rsidRPr="00826313">
        <w:rPr>
          <w:rFonts w:ascii="Arial" w:hAnsi="Arial" w:cs="Arial"/>
          <w:b/>
          <w:i/>
          <w:sz w:val="20"/>
        </w:rPr>
        <w:t>3.6</w:t>
      </w:r>
      <w:r w:rsidRPr="00826313">
        <w:rPr>
          <w:rFonts w:ascii="Arial" w:hAnsi="Arial" w:cs="Arial"/>
          <w:b/>
          <w:bCs/>
          <w:sz w:val="20"/>
        </w:rPr>
        <w:tab/>
      </w:r>
      <w:r w:rsidRPr="00826313">
        <w:rPr>
          <w:rFonts w:ascii="Arial" w:hAnsi="Arial" w:cs="Arial"/>
          <w:b/>
          <w:bCs/>
          <w:i/>
          <w:sz w:val="20"/>
        </w:rPr>
        <w:t xml:space="preserve">Financial instruments – initial recognition and subsequent measurement </w:t>
      </w:r>
      <w:r w:rsidRPr="00826313">
        <w:rPr>
          <w:rFonts w:ascii="Arial" w:hAnsi="Arial" w:cs="Arial"/>
          <w:bCs/>
          <w:sz w:val="20"/>
        </w:rPr>
        <w:t>(continued)</w:t>
      </w:r>
    </w:p>
    <w:p w14:paraId="5F6F3BFA" w14:textId="77777777" w:rsidR="00197B23" w:rsidRPr="00826313" w:rsidRDefault="00197B23" w:rsidP="00197B23">
      <w:pPr>
        <w:jc w:val="both"/>
        <w:rPr>
          <w:rFonts w:ascii="Arial" w:hAnsi="Arial" w:cs="Arial"/>
          <w:b/>
          <w:bCs/>
          <w:sz w:val="20"/>
        </w:rPr>
      </w:pPr>
    </w:p>
    <w:p w14:paraId="495CBD43" w14:textId="77777777" w:rsidR="00197B23" w:rsidRPr="00826313" w:rsidRDefault="00197B23" w:rsidP="00197B23">
      <w:pPr>
        <w:overflowPunct/>
        <w:textAlignment w:val="auto"/>
        <w:rPr>
          <w:rFonts w:ascii="Arial" w:hAnsi="Arial" w:cs="Arial"/>
          <w:bCs/>
          <w:sz w:val="20"/>
        </w:rPr>
      </w:pPr>
      <w:r w:rsidRPr="00826313">
        <w:rPr>
          <w:rFonts w:ascii="Arial" w:hAnsi="Arial" w:cs="Arial"/>
          <w:b/>
          <w:bCs/>
          <w:i/>
          <w:sz w:val="20"/>
        </w:rPr>
        <w:t>3.6.1</w:t>
      </w:r>
      <w:r w:rsidRPr="00826313">
        <w:rPr>
          <w:rFonts w:ascii="Arial" w:hAnsi="Arial" w:cs="Arial"/>
          <w:b/>
          <w:bCs/>
          <w:i/>
          <w:sz w:val="20"/>
        </w:rPr>
        <w:tab/>
        <w:t xml:space="preserve">Financial assets </w:t>
      </w:r>
      <w:r w:rsidRPr="00826313">
        <w:rPr>
          <w:rFonts w:ascii="Arial" w:hAnsi="Arial" w:cs="Arial"/>
          <w:bCs/>
          <w:sz w:val="20"/>
        </w:rPr>
        <w:t>(continued)</w:t>
      </w:r>
    </w:p>
    <w:p w14:paraId="05D58C35" w14:textId="77777777" w:rsidR="00197B23" w:rsidRPr="00826313" w:rsidRDefault="00197B23" w:rsidP="00197B23">
      <w:pPr>
        <w:overflowPunct/>
        <w:ind w:left="720"/>
        <w:jc w:val="both"/>
        <w:textAlignment w:val="auto"/>
        <w:rPr>
          <w:rFonts w:ascii="Arial" w:hAnsi="Arial" w:cs="Arial"/>
          <w:b/>
          <w:bCs/>
          <w:sz w:val="20"/>
        </w:rPr>
      </w:pPr>
    </w:p>
    <w:p w14:paraId="6C709110" w14:textId="77777777" w:rsidR="00197B23" w:rsidRPr="00826313" w:rsidRDefault="00197B23" w:rsidP="00197B23">
      <w:pPr>
        <w:overflowPunct/>
        <w:ind w:left="720"/>
        <w:jc w:val="both"/>
        <w:textAlignment w:val="auto"/>
        <w:rPr>
          <w:rFonts w:ascii="Arial" w:hAnsi="Arial" w:cs="Arial"/>
          <w:bCs/>
          <w:sz w:val="20"/>
        </w:rPr>
      </w:pPr>
      <w:r w:rsidRPr="00826313">
        <w:rPr>
          <w:rFonts w:ascii="Arial" w:hAnsi="Arial" w:cs="Arial"/>
          <w:b/>
          <w:bCs/>
          <w:i/>
          <w:sz w:val="20"/>
        </w:rPr>
        <w:t>Subsequent measurement</w:t>
      </w:r>
      <w:r w:rsidRPr="00826313">
        <w:rPr>
          <w:rFonts w:ascii="Arial" w:hAnsi="Arial" w:cs="Arial"/>
          <w:b/>
          <w:bCs/>
          <w:sz w:val="20"/>
        </w:rPr>
        <w:t xml:space="preserve"> </w:t>
      </w:r>
      <w:r w:rsidRPr="00826313">
        <w:rPr>
          <w:rFonts w:ascii="Arial" w:hAnsi="Arial" w:cs="Arial"/>
          <w:bCs/>
          <w:sz w:val="20"/>
        </w:rPr>
        <w:t>(continued)</w:t>
      </w:r>
    </w:p>
    <w:p w14:paraId="7556AAFD" w14:textId="77777777" w:rsidR="00197B23" w:rsidRPr="00826313" w:rsidRDefault="00197B23" w:rsidP="00197B23">
      <w:pPr>
        <w:jc w:val="both"/>
        <w:rPr>
          <w:rFonts w:ascii="Arial" w:hAnsi="Arial" w:cs="Arial"/>
          <w:color w:val="000000"/>
          <w:sz w:val="20"/>
        </w:rPr>
      </w:pPr>
    </w:p>
    <w:p w14:paraId="5CFC516F" w14:textId="5B408075"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themeColor="text1"/>
          <w:sz w:val="20"/>
        </w:rPr>
        <w:t xml:space="preserve">When the </w:t>
      </w:r>
      <w:r w:rsidR="006F4CDB" w:rsidRPr="00826313">
        <w:rPr>
          <w:rFonts w:ascii="Arial" w:hAnsi="Arial" w:cs="Arial"/>
          <w:color w:val="000000" w:themeColor="text1"/>
          <w:sz w:val="20"/>
        </w:rPr>
        <w:t>Group</w:t>
      </w:r>
      <w:r w:rsidRPr="00826313">
        <w:rPr>
          <w:rFonts w:ascii="Arial" w:hAnsi="Arial" w:cs="Arial"/>
          <w:color w:val="000000" w:themeColor="text1"/>
          <w:sz w:val="20"/>
        </w:rPr>
        <w:t xml:space="preserve"> has transferred its rights to receive cash flows from an asset or has entered into a pass-through arrangement, it evaluates if, and to what extent, it has retained the risks and rewards of ownership. When it has neither transferred nor retained substantially all of the risks and rewards of the asset, nor transferred control of the asset, the </w:t>
      </w:r>
      <w:r w:rsidR="006F4CDB" w:rsidRPr="00826313">
        <w:rPr>
          <w:rFonts w:ascii="Arial" w:hAnsi="Arial" w:cs="Arial"/>
          <w:color w:val="000000" w:themeColor="text1"/>
          <w:sz w:val="20"/>
        </w:rPr>
        <w:t>Group</w:t>
      </w:r>
      <w:r w:rsidRPr="00826313">
        <w:rPr>
          <w:rFonts w:ascii="Arial" w:hAnsi="Arial" w:cs="Arial"/>
          <w:color w:val="000000" w:themeColor="text1"/>
          <w:sz w:val="20"/>
        </w:rPr>
        <w:t xml:space="preserve"> continues to recogni</w:t>
      </w:r>
      <w:r w:rsidR="00AE2B79" w:rsidRPr="00826313">
        <w:rPr>
          <w:rFonts w:ascii="Arial" w:hAnsi="Arial" w:cs="Arial"/>
          <w:color w:val="000000" w:themeColor="text1"/>
          <w:sz w:val="20"/>
        </w:rPr>
        <w:t>z</w:t>
      </w:r>
      <w:r w:rsidRPr="00826313">
        <w:rPr>
          <w:rFonts w:ascii="Arial" w:hAnsi="Arial" w:cs="Arial"/>
          <w:color w:val="000000" w:themeColor="text1"/>
          <w:sz w:val="20"/>
        </w:rPr>
        <w:t xml:space="preserve">e the transferred asset to the extent of its continuing involvement. In that case, the </w:t>
      </w:r>
      <w:r w:rsidR="006F4CDB" w:rsidRPr="00826313">
        <w:rPr>
          <w:rFonts w:ascii="Arial" w:hAnsi="Arial" w:cs="Arial"/>
          <w:color w:val="000000" w:themeColor="text1"/>
          <w:sz w:val="20"/>
        </w:rPr>
        <w:t>Group</w:t>
      </w:r>
      <w:r w:rsidRPr="00826313">
        <w:rPr>
          <w:rFonts w:ascii="Arial" w:hAnsi="Arial" w:cs="Arial"/>
          <w:color w:val="000000" w:themeColor="text1"/>
          <w:sz w:val="20"/>
        </w:rPr>
        <w:t xml:space="preserve"> also recogni</w:t>
      </w:r>
      <w:r w:rsidR="00AE2B79" w:rsidRPr="00826313">
        <w:rPr>
          <w:rFonts w:ascii="Arial" w:hAnsi="Arial" w:cs="Arial"/>
          <w:color w:val="000000" w:themeColor="text1"/>
          <w:sz w:val="20"/>
        </w:rPr>
        <w:t>z</w:t>
      </w:r>
      <w:r w:rsidRPr="00826313">
        <w:rPr>
          <w:rFonts w:ascii="Arial" w:hAnsi="Arial" w:cs="Arial"/>
          <w:color w:val="000000" w:themeColor="text1"/>
          <w:sz w:val="20"/>
        </w:rPr>
        <w:t xml:space="preserve">es an associated liability. The transferred assets and the associated liability are measured on a basis that reflects the rights and obligations that the </w:t>
      </w:r>
      <w:r w:rsidR="000C1C03" w:rsidRPr="00826313">
        <w:rPr>
          <w:rFonts w:ascii="Arial" w:hAnsi="Arial" w:cs="Arial"/>
          <w:color w:val="000000" w:themeColor="text1"/>
          <w:sz w:val="20"/>
        </w:rPr>
        <w:t>Group</w:t>
      </w:r>
      <w:r w:rsidRPr="00826313">
        <w:rPr>
          <w:rFonts w:ascii="Arial" w:hAnsi="Arial" w:cs="Arial"/>
          <w:color w:val="000000" w:themeColor="text1"/>
          <w:sz w:val="20"/>
        </w:rPr>
        <w:t xml:space="preserve"> has retained. </w:t>
      </w:r>
    </w:p>
    <w:p w14:paraId="56CD045C" w14:textId="77777777" w:rsidR="00CD769B" w:rsidRPr="00826313" w:rsidRDefault="00CD769B" w:rsidP="00CD769B">
      <w:pPr>
        <w:ind w:left="709" w:firstLine="11"/>
        <w:jc w:val="both"/>
        <w:rPr>
          <w:rFonts w:ascii="Arial" w:hAnsi="Arial" w:cs="Arial"/>
          <w:color w:val="000000"/>
          <w:sz w:val="20"/>
        </w:rPr>
      </w:pPr>
    </w:p>
    <w:p w14:paraId="122D32FD" w14:textId="111070F1"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Continuing involvement that takes the form of a guarantee over the transferred asset is measured at the lower of the original carrying amount of the asset and the maximum amount of consideration that the </w:t>
      </w:r>
      <w:r w:rsidR="000C1C03" w:rsidRPr="00826313">
        <w:rPr>
          <w:rFonts w:ascii="Arial" w:hAnsi="Arial" w:cs="Arial"/>
          <w:color w:val="000000"/>
          <w:sz w:val="20"/>
        </w:rPr>
        <w:t>Group</w:t>
      </w:r>
      <w:r w:rsidRPr="00826313">
        <w:rPr>
          <w:rFonts w:ascii="Arial" w:hAnsi="Arial" w:cs="Arial"/>
          <w:color w:val="000000"/>
          <w:sz w:val="20"/>
        </w:rPr>
        <w:t xml:space="preserve"> could be required to repay. </w:t>
      </w:r>
    </w:p>
    <w:p w14:paraId="6B09C729" w14:textId="77777777" w:rsidR="00CD769B" w:rsidRPr="00826313" w:rsidRDefault="00CD769B" w:rsidP="00CD769B">
      <w:pPr>
        <w:jc w:val="both"/>
        <w:rPr>
          <w:rFonts w:ascii="Arial" w:hAnsi="Arial" w:cs="Arial"/>
          <w:b/>
          <w:i/>
          <w:sz w:val="20"/>
        </w:rPr>
      </w:pPr>
    </w:p>
    <w:p w14:paraId="79951CB6" w14:textId="77777777" w:rsidR="00655ED8" w:rsidRPr="00826313" w:rsidRDefault="00655ED8" w:rsidP="00655ED8">
      <w:pPr>
        <w:ind w:left="709" w:firstLine="11"/>
        <w:jc w:val="both"/>
        <w:rPr>
          <w:rFonts w:ascii="Arial" w:hAnsi="Arial" w:cs="Arial"/>
          <w:b/>
          <w:i/>
          <w:color w:val="000000"/>
          <w:sz w:val="20"/>
        </w:rPr>
      </w:pPr>
      <w:r w:rsidRPr="006F479D">
        <w:rPr>
          <w:rFonts w:ascii="Arial" w:hAnsi="Arial" w:cs="Arial"/>
          <w:b/>
          <w:i/>
          <w:color w:val="000000"/>
          <w:sz w:val="20"/>
          <w:rPrChange w:id="3277" w:author="An Phuc Cao" w:date="2024-09-30T11:34:00Z" w16du:dateUtc="2024-09-30T04:34:00Z">
            <w:rPr>
              <w:rFonts w:ascii="Arial" w:hAnsi="Arial" w:cs="Arial"/>
              <w:b/>
              <w:i/>
              <w:color w:val="000000"/>
              <w:sz w:val="20"/>
              <w:highlight w:val="yellow"/>
            </w:rPr>
          </w:rPrChange>
        </w:rPr>
        <w:t>Impairment of financial assets</w:t>
      </w:r>
    </w:p>
    <w:p w14:paraId="687B7191" w14:textId="77777777" w:rsidR="00655ED8" w:rsidRPr="00826313" w:rsidRDefault="00655ED8" w:rsidP="00655ED8">
      <w:pPr>
        <w:ind w:left="709" w:firstLine="11"/>
        <w:jc w:val="both"/>
        <w:rPr>
          <w:rFonts w:ascii="Arial" w:hAnsi="Arial" w:cs="Arial"/>
          <w:color w:val="000000"/>
          <w:sz w:val="20"/>
        </w:rPr>
      </w:pPr>
    </w:p>
    <w:p w14:paraId="064D587B" w14:textId="5F4C3EAA" w:rsidR="00184A60" w:rsidRPr="00435C50" w:rsidDel="00357566" w:rsidRDefault="00184A60" w:rsidP="002C2C84">
      <w:pPr>
        <w:widowControl w:val="0"/>
        <w:ind w:left="720" w:hanging="11"/>
        <w:jc w:val="both"/>
        <w:rPr>
          <w:del w:id="3278" w:author="An Phuc Cao" w:date="2024-09-30T11:34:00Z" w16du:dateUtc="2024-09-30T04:34:00Z"/>
          <w:rFonts w:ascii="Arial" w:hAnsi="Arial" w:cs="Arial"/>
          <w:bCs/>
          <w:i/>
          <w:iCs/>
          <w:sz w:val="20"/>
          <w:highlight w:val="yellow"/>
        </w:rPr>
      </w:pPr>
      <w:del w:id="3279" w:author="An Phuc Cao" w:date="2024-09-30T11:34:00Z" w16du:dateUtc="2024-09-30T04:34:00Z">
        <w:r w:rsidRPr="00435C50" w:rsidDel="00357566">
          <w:rPr>
            <w:rFonts w:ascii="Arial" w:hAnsi="Arial" w:cs="Arial"/>
            <w:bCs/>
            <w:i/>
            <w:iCs/>
            <w:sz w:val="20"/>
            <w:highlight w:val="yellow"/>
          </w:rPr>
          <w:delText>Overview of the ECL principles</w:delText>
        </w:r>
      </w:del>
    </w:p>
    <w:p w14:paraId="60480C25" w14:textId="0B0CE06B" w:rsidR="00184A60" w:rsidRPr="00435C50" w:rsidDel="00357566" w:rsidRDefault="00184A60" w:rsidP="00184A60">
      <w:pPr>
        <w:widowControl w:val="0"/>
        <w:ind w:left="706"/>
        <w:jc w:val="both"/>
        <w:rPr>
          <w:del w:id="3280" w:author="An Phuc Cao" w:date="2024-09-30T11:34:00Z" w16du:dateUtc="2024-09-30T04:34:00Z"/>
          <w:rFonts w:ascii="Arial" w:eastAsia="Arial Unicode MS" w:hAnsi="Arial" w:cs="Arial"/>
          <w:color w:val="000000"/>
          <w:spacing w:val="-1"/>
          <w:sz w:val="20"/>
          <w:highlight w:val="yellow"/>
        </w:rPr>
      </w:pPr>
    </w:p>
    <w:p w14:paraId="4706E0C0" w14:textId="08BFFF0F" w:rsidR="00184A60" w:rsidRPr="00435C50" w:rsidDel="00357566" w:rsidRDefault="00184A60" w:rsidP="00184A60">
      <w:pPr>
        <w:widowControl w:val="0"/>
        <w:ind w:left="720"/>
        <w:jc w:val="both"/>
        <w:rPr>
          <w:del w:id="3281" w:author="An Phuc Cao" w:date="2024-09-30T11:34:00Z" w16du:dateUtc="2024-09-30T04:34:00Z"/>
          <w:rFonts w:ascii="Arial" w:eastAsia="Arial Unicode MS" w:hAnsi="Arial" w:cs="Arial"/>
          <w:color w:val="000000"/>
          <w:spacing w:val="-1"/>
          <w:sz w:val="20"/>
          <w:highlight w:val="yellow"/>
        </w:rPr>
      </w:pPr>
      <w:del w:id="3282" w:author="An Phuc Cao" w:date="2024-09-30T11:34:00Z" w16du:dateUtc="2024-09-30T04:34:00Z">
        <w:r w:rsidRPr="00435C50" w:rsidDel="00357566">
          <w:rPr>
            <w:rFonts w:ascii="Arial" w:eastAsia="Arial Unicode MS" w:hAnsi="Arial" w:cs="Arial"/>
            <w:color w:val="000000"/>
            <w:spacing w:val="-1"/>
            <w:sz w:val="20"/>
            <w:highlight w:val="yellow"/>
          </w:rPr>
          <w:delText>The Company has been recording the allowance for expected credit losses for all loans and other debt financial assets not held at FVPL in this section all referred to as “financial instruments”.</w:delText>
        </w:r>
      </w:del>
    </w:p>
    <w:p w14:paraId="6DE90282" w14:textId="48A8860A" w:rsidR="00184A60" w:rsidRPr="00435C50" w:rsidDel="00357566" w:rsidRDefault="00184A60" w:rsidP="00184A60">
      <w:pPr>
        <w:widowControl w:val="0"/>
        <w:ind w:left="720"/>
        <w:jc w:val="both"/>
        <w:rPr>
          <w:del w:id="3283" w:author="An Phuc Cao" w:date="2024-09-30T11:34:00Z" w16du:dateUtc="2024-09-30T04:34:00Z"/>
          <w:rFonts w:ascii="Arial" w:eastAsia="Arial Unicode MS" w:hAnsi="Arial" w:cs="Arial"/>
          <w:color w:val="000000"/>
          <w:spacing w:val="-1"/>
          <w:sz w:val="20"/>
          <w:highlight w:val="yellow"/>
        </w:rPr>
      </w:pPr>
    </w:p>
    <w:p w14:paraId="1F12307C" w14:textId="69BDE63E" w:rsidR="00184A60" w:rsidRPr="00435C50" w:rsidDel="00357566" w:rsidRDefault="00184A60" w:rsidP="00184A60">
      <w:pPr>
        <w:widowControl w:val="0"/>
        <w:ind w:left="720"/>
        <w:jc w:val="both"/>
        <w:rPr>
          <w:del w:id="3284" w:author="An Phuc Cao" w:date="2024-09-30T11:34:00Z" w16du:dateUtc="2024-09-30T04:34:00Z"/>
          <w:rFonts w:ascii="Arial" w:eastAsia="Arial Unicode MS" w:hAnsi="Arial" w:cs="Arial"/>
          <w:color w:val="000000"/>
          <w:spacing w:val="-1"/>
          <w:sz w:val="20"/>
          <w:highlight w:val="yellow"/>
        </w:rPr>
      </w:pPr>
      <w:del w:id="3285" w:author="An Phuc Cao" w:date="2024-09-30T11:34:00Z" w16du:dateUtc="2024-09-30T04:34:00Z">
        <w:r w:rsidRPr="00435C50" w:rsidDel="00357566">
          <w:rPr>
            <w:rFonts w:ascii="Arial" w:eastAsia="Arial Unicode MS" w:hAnsi="Arial" w:cs="Arial"/>
            <w:color w:val="000000"/>
            <w:spacing w:val="-1"/>
            <w:sz w:val="20"/>
            <w:highlight w:val="yellow"/>
          </w:rPr>
          <w:delText>The ECL allowance is based on the credit losses expected to arise over the life of the asset unless there has been no significant increase in credit risk since origination.</w:delText>
        </w:r>
      </w:del>
    </w:p>
    <w:p w14:paraId="17DAD73F" w14:textId="3536B5F6" w:rsidR="00184A60" w:rsidRPr="00435C50" w:rsidDel="00357566" w:rsidRDefault="00184A60" w:rsidP="00184A60">
      <w:pPr>
        <w:widowControl w:val="0"/>
        <w:ind w:left="720"/>
        <w:jc w:val="both"/>
        <w:rPr>
          <w:del w:id="3286" w:author="An Phuc Cao" w:date="2024-09-30T11:34:00Z" w16du:dateUtc="2024-09-30T04:34:00Z"/>
          <w:rFonts w:ascii="Arial" w:eastAsia="Arial Unicode MS" w:hAnsi="Arial" w:cs="Arial"/>
          <w:color w:val="000000"/>
          <w:spacing w:val="-1"/>
          <w:sz w:val="20"/>
          <w:highlight w:val="yellow"/>
        </w:rPr>
      </w:pPr>
    </w:p>
    <w:p w14:paraId="41804954" w14:textId="29CA2A02" w:rsidR="00184A60" w:rsidRPr="00435C50" w:rsidDel="00357566" w:rsidRDefault="00184A60" w:rsidP="00184A60">
      <w:pPr>
        <w:widowControl w:val="0"/>
        <w:ind w:left="720"/>
        <w:jc w:val="both"/>
        <w:rPr>
          <w:del w:id="3287" w:author="An Phuc Cao" w:date="2024-09-30T11:34:00Z" w16du:dateUtc="2024-09-30T04:34:00Z"/>
          <w:rFonts w:ascii="Arial" w:eastAsia="Arial Unicode MS" w:hAnsi="Arial" w:cs="Arial"/>
          <w:color w:val="000000"/>
          <w:spacing w:val="-1"/>
          <w:sz w:val="20"/>
          <w:highlight w:val="yellow"/>
        </w:rPr>
      </w:pPr>
      <w:del w:id="3288" w:author="An Phuc Cao" w:date="2024-09-30T11:34:00Z" w16du:dateUtc="2024-09-30T04:34:00Z">
        <w:r w:rsidRPr="00435C50" w:rsidDel="00357566">
          <w:rPr>
            <w:rFonts w:ascii="Arial" w:eastAsia="Arial Unicode MS" w:hAnsi="Arial" w:cs="Arial"/>
            <w:color w:val="000000"/>
            <w:spacing w:val="-1"/>
            <w:sz w:val="20"/>
            <w:highlight w:val="yellow"/>
          </w:rPr>
          <w:delText xml:space="preserve">The </w:delText>
        </w:r>
        <w:r w:rsidR="004D5786" w:rsidRPr="00435C50" w:rsidDel="00357566">
          <w:rPr>
            <w:rFonts w:ascii="Arial" w:eastAsia="Arial Unicode MS" w:hAnsi="Arial" w:cs="Arial"/>
            <w:color w:val="000000"/>
            <w:spacing w:val="-1"/>
            <w:sz w:val="20"/>
            <w:highlight w:val="yellow"/>
          </w:rPr>
          <w:delText>C</w:delText>
        </w:r>
        <w:r w:rsidRPr="00435C50" w:rsidDel="00357566">
          <w:rPr>
            <w:rFonts w:ascii="Arial" w:eastAsia="Arial Unicode MS" w:hAnsi="Arial" w:cs="Arial"/>
            <w:color w:val="000000"/>
            <w:spacing w:val="-1"/>
            <w:sz w:val="20"/>
            <w:highlight w:val="yellow"/>
          </w:rPr>
          <w:delText>ompany</w:delText>
        </w:r>
        <w:r w:rsidR="004D5786" w:rsidRPr="00435C50" w:rsidDel="00357566">
          <w:rPr>
            <w:rFonts w:ascii="Arial" w:eastAsia="Arial Unicode MS" w:hAnsi="Arial" w:cs="Arial"/>
            <w:color w:val="000000"/>
            <w:spacing w:val="-1"/>
            <w:sz w:val="20"/>
            <w:highlight w:val="yellow"/>
          </w:rPr>
          <w:delText xml:space="preserve"> </w:delText>
        </w:r>
        <w:r w:rsidR="00704948" w:rsidRPr="00435C50" w:rsidDel="00357566">
          <w:rPr>
            <w:rFonts w:ascii="Arial" w:eastAsia="Arial Unicode MS" w:hAnsi="Arial" w:cs="Arial"/>
            <w:color w:val="000000"/>
            <w:spacing w:val="-1"/>
            <w:sz w:val="20"/>
            <w:highlight w:val="yellow"/>
          </w:rPr>
          <w:delText xml:space="preserve">applies </w:delText>
        </w:r>
        <w:r w:rsidR="004D5786" w:rsidRPr="00435C50" w:rsidDel="00357566">
          <w:rPr>
            <w:rFonts w:ascii="Arial" w:eastAsia="Arial Unicode MS" w:hAnsi="Arial" w:cs="Arial"/>
            <w:color w:val="000000"/>
            <w:spacing w:val="-1"/>
            <w:sz w:val="20"/>
            <w:highlight w:val="yellow"/>
          </w:rPr>
          <w:delText>an individual approach for calculation ECL</w:delText>
        </w:r>
        <w:r w:rsidRPr="00435C50" w:rsidDel="00357566">
          <w:rPr>
            <w:rFonts w:ascii="Arial" w:eastAsia="Arial Unicode MS" w:hAnsi="Arial" w:cs="Arial"/>
            <w:color w:val="000000"/>
            <w:spacing w:val="-1"/>
            <w:sz w:val="20"/>
            <w:highlight w:val="yellow"/>
          </w:rPr>
          <w:delText xml:space="preserve">. The Company </w:delText>
        </w:r>
        <w:r w:rsidR="00C02193" w:rsidRPr="00435C50" w:rsidDel="00357566">
          <w:rPr>
            <w:rFonts w:ascii="Arial" w:eastAsia="Arial Unicode MS" w:hAnsi="Arial" w:cs="Arial"/>
            <w:color w:val="000000"/>
            <w:spacing w:val="-1"/>
            <w:sz w:val="20"/>
            <w:highlight w:val="yellow"/>
          </w:rPr>
          <w:delText xml:space="preserve">determines </w:delText>
        </w:r>
        <w:r w:rsidRPr="00435C50" w:rsidDel="00357566">
          <w:rPr>
            <w:rFonts w:ascii="Arial" w:eastAsia="Arial Unicode MS" w:hAnsi="Arial" w:cs="Arial"/>
            <w:color w:val="000000"/>
            <w:spacing w:val="-1"/>
            <w:sz w:val="20"/>
            <w:highlight w:val="yellow"/>
          </w:rPr>
          <w:delText xml:space="preserve">the PD </w:delText>
        </w:r>
        <w:r w:rsidR="004D5786" w:rsidRPr="00435C50" w:rsidDel="00357566">
          <w:rPr>
            <w:rFonts w:ascii="Arial" w:eastAsia="Arial Unicode MS" w:hAnsi="Arial" w:cs="Arial"/>
            <w:color w:val="000000"/>
            <w:spacing w:val="-1"/>
            <w:sz w:val="20"/>
            <w:highlight w:val="yellow"/>
          </w:rPr>
          <w:delText xml:space="preserve">rate </w:delText>
        </w:r>
        <w:r w:rsidRPr="00435C50" w:rsidDel="00357566">
          <w:rPr>
            <w:rFonts w:ascii="Arial" w:eastAsia="Arial Unicode MS" w:hAnsi="Arial" w:cs="Arial"/>
            <w:color w:val="000000"/>
            <w:spacing w:val="-1"/>
            <w:sz w:val="20"/>
            <w:highlight w:val="yellow"/>
          </w:rPr>
          <w:delText xml:space="preserve">for each </w:delText>
        </w:r>
        <w:r w:rsidR="004D5786" w:rsidRPr="00435C50" w:rsidDel="00357566">
          <w:rPr>
            <w:rFonts w:ascii="Arial" w:eastAsia="Arial Unicode MS" w:hAnsi="Arial" w:cs="Arial"/>
            <w:color w:val="000000"/>
            <w:spacing w:val="-1"/>
            <w:sz w:val="20"/>
            <w:highlight w:val="yellow"/>
          </w:rPr>
          <w:delText xml:space="preserve">financial asset </w:delText>
        </w:r>
        <w:r w:rsidRPr="00435C50" w:rsidDel="00357566">
          <w:rPr>
            <w:rFonts w:ascii="Arial" w:eastAsia="Arial Unicode MS" w:hAnsi="Arial" w:cs="Arial"/>
            <w:color w:val="000000"/>
            <w:spacing w:val="-1"/>
            <w:sz w:val="20"/>
            <w:highlight w:val="yellow"/>
          </w:rPr>
          <w:delText xml:space="preserve">and </w:delText>
        </w:r>
        <w:r w:rsidR="007B7F65" w:rsidRPr="00435C50" w:rsidDel="00357566">
          <w:rPr>
            <w:rFonts w:ascii="Arial" w:eastAsia="Arial Unicode MS" w:hAnsi="Arial" w:cs="Arial"/>
            <w:color w:val="000000"/>
            <w:spacing w:val="-1"/>
            <w:sz w:val="20"/>
            <w:highlight w:val="yellow"/>
          </w:rPr>
          <w:delText xml:space="preserve">discounts </w:delText>
        </w:r>
        <w:r w:rsidR="004D5786" w:rsidRPr="00435C50" w:rsidDel="00357566">
          <w:rPr>
            <w:rFonts w:ascii="Arial" w:eastAsia="Arial Unicode MS" w:hAnsi="Arial" w:cs="Arial"/>
            <w:color w:val="000000"/>
            <w:spacing w:val="-1"/>
            <w:sz w:val="20"/>
            <w:highlight w:val="yellow"/>
          </w:rPr>
          <w:delText xml:space="preserve">cash </w:delText>
        </w:r>
        <w:r w:rsidR="00B822DF" w:rsidRPr="00435C50" w:rsidDel="00357566">
          <w:rPr>
            <w:rFonts w:ascii="Arial" w:eastAsia="Arial Unicode MS" w:hAnsi="Arial" w:cs="Arial"/>
            <w:color w:val="000000"/>
            <w:spacing w:val="-1"/>
            <w:sz w:val="20"/>
            <w:highlight w:val="yellow"/>
          </w:rPr>
          <w:delText xml:space="preserve">flows </w:delText>
        </w:r>
        <w:r w:rsidRPr="00435C50" w:rsidDel="00357566">
          <w:rPr>
            <w:rFonts w:ascii="Arial" w:eastAsia="Arial Unicode MS" w:hAnsi="Arial" w:cs="Arial"/>
            <w:color w:val="000000"/>
            <w:spacing w:val="-1"/>
            <w:sz w:val="20"/>
            <w:highlight w:val="yellow"/>
          </w:rPr>
          <w:delText xml:space="preserve">by EIR to </w:delText>
        </w:r>
        <w:r w:rsidR="00C46C07" w:rsidRPr="00435C50" w:rsidDel="00357566">
          <w:rPr>
            <w:rFonts w:ascii="Arial" w:eastAsia="Arial Unicode MS" w:hAnsi="Arial" w:cs="Arial"/>
            <w:color w:val="000000"/>
            <w:spacing w:val="-1"/>
            <w:sz w:val="20"/>
            <w:highlight w:val="yellow"/>
          </w:rPr>
          <w:delText xml:space="preserve">the </w:delText>
        </w:r>
        <w:r w:rsidRPr="00435C50" w:rsidDel="00357566">
          <w:rPr>
            <w:rFonts w:ascii="Arial" w:eastAsia="Arial Unicode MS" w:hAnsi="Arial" w:cs="Arial"/>
            <w:color w:val="000000"/>
            <w:spacing w:val="-1"/>
            <w:sz w:val="20"/>
            <w:highlight w:val="yellow"/>
          </w:rPr>
          <w:delText xml:space="preserve">reporting date. </w:delText>
        </w:r>
      </w:del>
    </w:p>
    <w:p w14:paraId="7189F341" w14:textId="4BBA5409" w:rsidR="00184A60" w:rsidRPr="00435C50" w:rsidDel="00357566" w:rsidRDefault="00184A60" w:rsidP="00184A60">
      <w:pPr>
        <w:widowControl w:val="0"/>
        <w:ind w:left="720"/>
        <w:jc w:val="both"/>
        <w:rPr>
          <w:del w:id="3289" w:author="An Phuc Cao" w:date="2024-09-30T11:34:00Z" w16du:dateUtc="2024-09-30T04:34:00Z"/>
          <w:rFonts w:ascii="Arial" w:eastAsia="Arial Unicode MS" w:hAnsi="Arial" w:cs="Arial"/>
          <w:color w:val="000000"/>
          <w:spacing w:val="-1"/>
          <w:sz w:val="20"/>
          <w:highlight w:val="yellow"/>
        </w:rPr>
      </w:pPr>
    </w:p>
    <w:p w14:paraId="5445F95A" w14:textId="43D3A2E1" w:rsidR="00184A60" w:rsidRPr="00435C50" w:rsidDel="00357566" w:rsidRDefault="00184A60" w:rsidP="00184A60">
      <w:pPr>
        <w:widowControl w:val="0"/>
        <w:ind w:left="720"/>
        <w:jc w:val="both"/>
        <w:rPr>
          <w:del w:id="3290" w:author="An Phuc Cao" w:date="2024-09-30T11:34:00Z" w16du:dateUtc="2024-09-30T04:34:00Z"/>
          <w:rFonts w:ascii="Arial" w:eastAsia="Arial Unicode MS" w:hAnsi="Arial" w:cs="Arial"/>
          <w:color w:val="000000"/>
          <w:spacing w:val="-1"/>
          <w:sz w:val="20"/>
          <w:highlight w:val="yellow"/>
        </w:rPr>
      </w:pPr>
      <w:del w:id="3291" w:author="An Phuc Cao" w:date="2024-09-30T11:34:00Z" w16du:dateUtc="2024-09-30T04:34:00Z">
        <w:r w:rsidRPr="00435C50" w:rsidDel="00357566">
          <w:rPr>
            <w:rFonts w:ascii="Arial" w:eastAsia="Arial Unicode MS" w:hAnsi="Arial" w:cs="Arial"/>
            <w:color w:val="000000"/>
            <w:spacing w:val="-1"/>
            <w:sz w:val="20"/>
            <w:highlight w:val="yellow"/>
          </w:rPr>
          <w:delText xml:space="preserve">The Company has established a policy to perform an assessment, at the end of each reporting period, of whether a financial instrument’s credit risk has increased significantly since initial recognition. This is further explained in </w:delText>
        </w:r>
        <w:r w:rsidR="00357F34" w:rsidRPr="00435C50" w:rsidDel="00357566">
          <w:rPr>
            <w:rFonts w:ascii="Arial" w:eastAsia="Arial Unicode MS" w:hAnsi="Arial" w:cs="Arial"/>
            <w:i/>
            <w:iCs/>
            <w:color w:val="000000"/>
            <w:spacing w:val="-1"/>
            <w:sz w:val="20"/>
            <w:highlight w:val="yellow"/>
          </w:rPr>
          <w:delText xml:space="preserve">Note </w:delText>
        </w:r>
        <w:r w:rsidR="00486EF6" w:rsidRPr="00435C50" w:rsidDel="00357566">
          <w:rPr>
            <w:rFonts w:ascii="Arial" w:eastAsia="Arial Unicode MS" w:hAnsi="Arial" w:cs="Arial"/>
            <w:i/>
            <w:iCs/>
            <w:color w:val="000000"/>
            <w:spacing w:val="-1"/>
            <w:sz w:val="20"/>
            <w:highlight w:val="yellow"/>
          </w:rPr>
          <w:delText>31</w:delText>
        </w:r>
        <w:r w:rsidRPr="00435C50" w:rsidDel="00357566">
          <w:rPr>
            <w:rFonts w:ascii="Arial" w:eastAsia="Arial Unicode MS" w:hAnsi="Arial" w:cs="Arial"/>
            <w:i/>
            <w:iCs/>
            <w:color w:val="000000"/>
            <w:spacing w:val="-1"/>
            <w:sz w:val="20"/>
            <w:highlight w:val="yellow"/>
          </w:rPr>
          <w:delText>.</w:delText>
        </w:r>
      </w:del>
    </w:p>
    <w:p w14:paraId="1B7BCB89" w14:textId="291C6416" w:rsidR="00184A60" w:rsidRPr="00435C50" w:rsidDel="00357566" w:rsidRDefault="00184A60" w:rsidP="00184A60">
      <w:pPr>
        <w:widowControl w:val="0"/>
        <w:ind w:left="720"/>
        <w:jc w:val="both"/>
        <w:rPr>
          <w:del w:id="3292" w:author="An Phuc Cao" w:date="2024-09-30T11:34:00Z" w16du:dateUtc="2024-09-30T04:34:00Z"/>
          <w:rFonts w:ascii="Arial" w:eastAsia="Arial Unicode MS" w:hAnsi="Arial" w:cs="Arial"/>
          <w:color w:val="000000"/>
          <w:spacing w:val="-1"/>
          <w:sz w:val="20"/>
          <w:highlight w:val="yellow"/>
        </w:rPr>
      </w:pPr>
    </w:p>
    <w:p w14:paraId="773C1870" w14:textId="257C8DA1" w:rsidR="00184A60" w:rsidRPr="00435C50" w:rsidDel="00357566" w:rsidRDefault="00184A60" w:rsidP="00184A60">
      <w:pPr>
        <w:widowControl w:val="0"/>
        <w:ind w:left="720"/>
        <w:jc w:val="both"/>
        <w:rPr>
          <w:del w:id="3293" w:author="An Phuc Cao" w:date="2024-09-30T11:34:00Z" w16du:dateUtc="2024-09-30T04:34:00Z"/>
          <w:rFonts w:ascii="Arial" w:eastAsia="Arial Unicode MS" w:hAnsi="Arial" w:cs="Arial"/>
          <w:color w:val="000000"/>
          <w:spacing w:val="-1"/>
          <w:sz w:val="20"/>
          <w:highlight w:val="yellow"/>
        </w:rPr>
      </w:pPr>
      <w:del w:id="3294" w:author="An Phuc Cao" w:date="2024-09-30T11:34:00Z" w16du:dateUtc="2024-09-30T04:34:00Z">
        <w:r w:rsidRPr="00435C50" w:rsidDel="00357566">
          <w:rPr>
            <w:rFonts w:ascii="Arial" w:eastAsia="Arial Unicode MS" w:hAnsi="Arial" w:cs="Arial"/>
            <w:color w:val="000000"/>
            <w:spacing w:val="-1"/>
            <w:sz w:val="20"/>
            <w:highlight w:val="yellow"/>
          </w:rPr>
          <w:delText xml:space="preserve">Based on the above process, the Company groups its </w:delText>
        </w:r>
        <w:r w:rsidR="004D5786" w:rsidRPr="00435C50" w:rsidDel="00357566">
          <w:rPr>
            <w:rFonts w:ascii="Arial" w:eastAsia="Arial Unicode MS" w:hAnsi="Arial" w:cs="Arial"/>
            <w:color w:val="000000"/>
            <w:spacing w:val="-1"/>
            <w:sz w:val="20"/>
            <w:highlight w:val="yellow"/>
          </w:rPr>
          <w:delText>financial asset</w:delText>
        </w:r>
        <w:r w:rsidRPr="00435C50" w:rsidDel="00357566">
          <w:rPr>
            <w:rFonts w:ascii="Arial" w:eastAsia="Arial Unicode MS" w:hAnsi="Arial" w:cs="Arial"/>
            <w:color w:val="000000"/>
            <w:spacing w:val="-1"/>
            <w:sz w:val="20"/>
            <w:highlight w:val="yellow"/>
          </w:rPr>
          <w:delText>s into Stage 1, Stage 2 and Stage 3, as described below:</w:delText>
        </w:r>
      </w:del>
    </w:p>
    <w:p w14:paraId="57828070" w14:textId="36521A61" w:rsidR="00184A60" w:rsidRPr="00435C50" w:rsidDel="00357566" w:rsidRDefault="00184A60" w:rsidP="00184A60">
      <w:pPr>
        <w:pStyle w:val="BodyTextIndent"/>
        <w:rPr>
          <w:del w:id="3295" w:author="An Phuc Cao" w:date="2024-09-30T11:34:00Z" w16du:dateUtc="2024-09-30T04:34:00Z"/>
          <w:rFonts w:ascii="Arial" w:eastAsia="Batang" w:hAnsi="Arial" w:cs="Arial"/>
          <w:sz w:val="20"/>
          <w:highlight w:val="yellow"/>
        </w:rPr>
      </w:pPr>
    </w:p>
    <w:tbl>
      <w:tblPr>
        <w:tblStyle w:val="TableGrid"/>
        <w:tblW w:w="81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1"/>
        <w:gridCol w:w="6995"/>
      </w:tblGrid>
      <w:tr w:rsidR="00184A60" w:rsidRPr="00435C50" w:rsidDel="00357566" w14:paraId="46D468BA" w14:textId="12E85B18" w:rsidTr="006A69E0">
        <w:trPr>
          <w:del w:id="3296" w:author="An Phuc Cao" w:date="2024-09-30T11:34:00Z"/>
        </w:trPr>
        <w:tc>
          <w:tcPr>
            <w:tcW w:w="1181" w:type="dxa"/>
          </w:tcPr>
          <w:p w14:paraId="44863D5A" w14:textId="2A58203D" w:rsidR="00184A60" w:rsidRPr="00435C50" w:rsidDel="00357566" w:rsidRDefault="00184A60" w:rsidP="00184A60">
            <w:pPr>
              <w:pStyle w:val="ListParagraph"/>
              <w:widowControl w:val="0"/>
              <w:numPr>
                <w:ilvl w:val="0"/>
                <w:numId w:val="50"/>
              </w:numPr>
              <w:tabs>
                <w:tab w:val="left" w:pos="0"/>
              </w:tabs>
              <w:overflowPunct w:val="0"/>
              <w:autoSpaceDE w:val="0"/>
              <w:autoSpaceDN w:val="0"/>
              <w:adjustRightInd w:val="0"/>
              <w:spacing w:after="0" w:line="240" w:lineRule="auto"/>
              <w:ind w:left="247" w:right="-108"/>
              <w:contextualSpacing w:val="0"/>
              <w:jc w:val="both"/>
              <w:textAlignment w:val="baseline"/>
              <w:rPr>
                <w:del w:id="3297" w:author="An Phuc Cao" w:date="2024-09-30T11:34:00Z" w16du:dateUtc="2024-09-30T04:34:00Z"/>
                <w:rFonts w:ascii="Arial" w:hAnsi="Arial" w:cs="Arial"/>
                <w:sz w:val="20"/>
                <w:szCs w:val="20"/>
                <w:highlight w:val="yellow"/>
              </w:rPr>
            </w:pPr>
            <w:del w:id="3298" w:author="An Phuc Cao" w:date="2024-09-30T11:34:00Z" w16du:dateUtc="2024-09-30T04:34:00Z">
              <w:r w:rsidRPr="00435C50" w:rsidDel="00357566">
                <w:rPr>
                  <w:rFonts w:ascii="Arial" w:hAnsi="Arial" w:cs="Arial"/>
                  <w:sz w:val="20"/>
                  <w:szCs w:val="20"/>
                  <w:highlight w:val="yellow"/>
                </w:rPr>
                <w:delText>Stage 1</w:delText>
              </w:r>
            </w:del>
          </w:p>
        </w:tc>
        <w:tc>
          <w:tcPr>
            <w:tcW w:w="6995" w:type="dxa"/>
          </w:tcPr>
          <w:p w14:paraId="6CEC786A" w14:textId="1D59A3A9" w:rsidR="00184A60" w:rsidRPr="00435C50" w:rsidDel="00357566" w:rsidRDefault="00184A60" w:rsidP="006A69E0">
            <w:pPr>
              <w:tabs>
                <w:tab w:val="left" w:pos="0"/>
              </w:tabs>
              <w:ind w:right="-108"/>
              <w:jc w:val="both"/>
              <w:rPr>
                <w:del w:id="3299" w:author="An Phuc Cao" w:date="2024-09-30T11:34:00Z" w16du:dateUtc="2024-09-30T04:34:00Z"/>
                <w:rFonts w:ascii="Arial" w:hAnsi="Arial" w:cs="Arial"/>
                <w:spacing w:val="-3"/>
                <w:sz w:val="20"/>
                <w:highlight w:val="yellow"/>
              </w:rPr>
            </w:pPr>
            <w:del w:id="3300" w:author="An Phuc Cao" w:date="2024-09-30T11:34:00Z" w16du:dateUtc="2024-09-30T04:34:00Z">
              <w:r w:rsidRPr="00435C50" w:rsidDel="00357566">
                <w:rPr>
                  <w:rFonts w:ascii="Arial" w:hAnsi="Arial" w:cs="Arial"/>
                  <w:spacing w:val="-3"/>
                  <w:sz w:val="20"/>
                  <w:highlight w:val="yellow"/>
                </w:rPr>
                <w:delText xml:space="preserve">When </w:delText>
              </w:r>
              <w:r w:rsidR="004D5786" w:rsidRPr="00435C50" w:rsidDel="00357566">
                <w:rPr>
                  <w:rFonts w:ascii="Arial" w:hAnsi="Arial" w:cs="Arial"/>
                  <w:spacing w:val="-3"/>
                  <w:sz w:val="20"/>
                  <w:highlight w:val="yellow"/>
                </w:rPr>
                <w:delText>financial asset</w:delText>
              </w:r>
              <w:r w:rsidRPr="00435C50" w:rsidDel="00357566">
                <w:rPr>
                  <w:rFonts w:ascii="Arial" w:hAnsi="Arial" w:cs="Arial"/>
                  <w:spacing w:val="-3"/>
                  <w:sz w:val="20"/>
                  <w:highlight w:val="yellow"/>
                </w:rPr>
                <w:delText xml:space="preserve">s are first </w:delText>
              </w:r>
              <w:r w:rsidR="00D91BA1" w:rsidRPr="00435C50" w:rsidDel="00357566">
                <w:rPr>
                  <w:rFonts w:ascii="Arial" w:hAnsi="Arial" w:cs="Arial"/>
                  <w:spacing w:val="-3"/>
                  <w:sz w:val="20"/>
                  <w:highlight w:val="yellow"/>
                </w:rPr>
                <w:delText>recognised</w:delText>
              </w:r>
              <w:r w:rsidRPr="00435C50" w:rsidDel="00357566">
                <w:rPr>
                  <w:rFonts w:ascii="Arial" w:hAnsi="Arial" w:cs="Arial"/>
                  <w:spacing w:val="-3"/>
                  <w:sz w:val="20"/>
                  <w:highlight w:val="yellow"/>
                </w:rPr>
                <w:delText xml:space="preserve">, the Company </w:delText>
              </w:r>
              <w:r w:rsidR="00D91BA1" w:rsidRPr="00435C50" w:rsidDel="00357566">
                <w:rPr>
                  <w:rFonts w:ascii="Arial" w:hAnsi="Arial" w:cs="Arial"/>
                  <w:spacing w:val="-3"/>
                  <w:sz w:val="20"/>
                  <w:highlight w:val="yellow"/>
                </w:rPr>
                <w:delText>recognised</w:delText>
              </w:r>
              <w:r w:rsidRPr="00435C50" w:rsidDel="00357566">
                <w:rPr>
                  <w:rFonts w:ascii="Arial" w:hAnsi="Arial" w:cs="Arial"/>
                  <w:spacing w:val="-3"/>
                  <w:sz w:val="20"/>
                  <w:highlight w:val="yellow"/>
                </w:rPr>
                <w:delText xml:space="preserve"> an allowance based on ECLs. Stage 1 </w:delText>
              </w:r>
              <w:r w:rsidR="004D5786" w:rsidRPr="00435C50" w:rsidDel="00357566">
                <w:rPr>
                  <w:rFonts w:ascii="Arial" w:hAnsi="Arial" w:cs="Arial"/>
                  <w:spacing w:val="-3"/>
                  <w:sz w:val="20"/>
                  <w:highlight w:val="yellow"/>
                </w:rPr>
                <w:delText xml:space="preserve">financial assets </w:delText>
              </w:r>
              <w:r w:rsidRPr="00435C50" w:rsidDel="00357566">
                <w:rPr>
                  <w:rFonts w:ascii="Arial" w:hAnsi="Arial" w:cs="Arial"/>
                  <w:spacing w:val="-3"/>
                  <w:sz w:val="20"/>
                  <w:highlight w:val="yellow"/>
                </w:rPr>
                <w:delText>also include facilities where the credit risk has improved and the loan has been reclassified from Stage 2.</w:delText>
              </w:r>
            </w:del>
          </w:p>
        </w:tc>
      </w:tr>
      <w:tr w:rsidR="00184A60" w:rsidRPr="00435C50" w:rsidDel="00357566" w14:paraId="3AEF0A62" w14:textId="21043421" w:rsidTr="006A69E0">
        <w:trPr>
          <w:del w:id="3301" w:author="An Phuc Cao" w:date="2024-09-30T11:34:00Z"/>
        </w:trPr>
        <w:tc>
          <w:tcPr>
            <w:tcW w:w="1181" w:type="dxa"/>
          </w:tcPr>
          <w:p w14:paraId="5DC288E7" w14:textId="27811553" w:rsidR="00184A60" w:rsidRPr="00435C50" w:rsidDel="00357566" w:rsidRDefault="00184A60" w:rsidP="00184A60">
            <w:pPr>
              <w:pStyle w:val="ListParagraph"/>
              <w:widowControl w:val="0"/>
              <w:numPr>
                <w:ilvl w:val="0"/>
                <w:numId w:val="50"/>
              </w:numPr>
              <w:tabs>
                <w:tab w:val="left" w:pos="0"/>
              </w:tabs>
              <w:overflowPunct w:val="0"/>
              <w:autoSpaceDE w:val="0"/>
              <w:autoSpaceDN w:val="0"/>
              <w:adjustRightInd w:val="0"/>
              <w:spacing w:before="120" w:after="0" w:line="240" w:lineRule="auto"/>
              <w:ind w:left="247"/>
              <w:contextualSpacing w:val="0"/>
              <w:jc w:val="both"/>
              <w:textAlignment w:val="baseline"/>
              <w:rPr>
                <w:del w:id="3302" w:author="An Phuc Cao" w:date="2024-09-30T11:34:00Z" w16du:dateUtc="2024-09-30T04:34:00Z"/>
                <w:rFonts w:ascii="Arial" w:hAnsi="Arial" w:cs="Arial"/>
                <w:sz w:val="20"/>
                <w:szCs w:val="20"/>
                <w:highlight w:val="yellow"/>
              </w:rPr>
            </w:pPr>
            <w:del w:id="3303" w:author="An Phuc Cao" w:date="2024-09-30T11:34:00Z" w16du:dateUtc="2024-09-30T04:34:00Z">
              <w:r w:rsidRPr="00435C50" w:rsidDel="00357566">
                <w:rPr>
                  <w:rFonts w:ascii="Arial" w:hAnsi="Arial" w:cs="Arial"/>
                  <w:sz w:val="20"/>
                  <w:szCs w:val="20"/>
                  <w:highlight w:val="yellow"/>
                </w:rPr>
                <w:delText>Stage 2</w:delText>
              </w:r>
            </w:del>
          </w:p>
        </w:tc>
        <w:tc>
          <w:tcPr>
            <w:tcW w:w="6995" w:type="dxa"/>
          </w:tcPr>
          <w:p w14:paraId="0B0ADDE3" w14:textId="2FC12DBB" w:rsidR="00184A60" w:rsidRPr="00435C50" w:rsidDel="00357566" w:rsidRDefault="00184A60" w:rsidP="006A69E0">
            <w:pPr>
              <w:tabs>
                <w:tab w:val="left" w:pos="0"/>
              </w:tabs>
              <w:spacing w:before="120"/>
              <w:ind w:right="-108"/>
              <w:jc w:val="both"/>
              <w:rPr>
                <w:del w:id="3304" w:author="An Phuc Cao" w:date="2024-09-30T11:34:00Z" w16du:dateUtc="2024-09-30T04:34:00Z"/>
                <w:rFonts w:ascii="Arial" w:hAnsi="Arial" w:cs="Arial"/>
                <w:sz w:val="20"/>
                <w:highlight w:val="yellow"/>
              </w:rPr>
            </w:pPr>
            <w:del w:id="3305" w:author="An Phuc Cao" w:date="2024-09-30T11:34:00Z" w16du:dateUtc="2024-09-30T04:34:00Z">
              <w:r w:rsidRPr="00435C50" w:rsidDel="00357566">
                <w:rPr>
                  <w:rFonts w:ascii="Arial" w:hAnsi="Arial" w:cs="Arial"/>
                  <w:sz w:val="20"/>
                  <w:highlight w:val="yellow"/>
                </w:rPr>
                <w:delText xml:space="preserve">When a </w:delText>
              </w:r>
              <w:r w:rsidR="004D5786" w:rsidRPr="00435C50" w:rsidDel="00357566">
                <w:rPr>
                  <w:rFonts w:ascii="Arial" w:hAnsi="Arial" w:cs="Arial"/>
                  <w:spacing w:val="-3"/>
                  <w:sz w:val="20"/>
                  <w:highlight w:val="yellow"/>
                </w:rPr>
                <w:delText>financial asset</w:delText>
              </w:r>
              <w:r w:rsidRPr="00435C50" w:rsidDel="00357566">
                <w:rPr>
                  <w:rFonts w:ascii="Arial" w:hAnsi="Arial" w:cs="Arial"/>
                  <w:sz w:val="20"/>
                  <w:highlight w:val="yellow"/>
                </w:rPr>
                <w:delText xml:space="preserve"> has shown a significant increase in credit risk since origination, the Company records an allowance for the ECLs. Stage 2 </w:delText>
              </w:r>
              <w:r w:rsidR="004D5786" w:rsidRPr="00435C50" w:rsidDel="00357566">
                <w:rPr>
                  <w:rFonts w:ascii="Arial" w:hAnsi="Arial" w:cs="Arial"/>
                  <w:sz w:val="20"/>
                  <w:highlight w:val="yellow"/>
                </w:rPr>
                <w:delText>financial assets</w:delText>
              </w:r>
              <w:r w:rsidRPr="00435C50" w:rsidDel="00357566">
                <w:rPr>
                  <w:rFonts w:ascii="Arial" w:hAnsi="Arial" w:cs="Arial"/>
                  <w:sz w:val="20"/>
                  <w:highlight w:val="yellow"/>
                </w:rPr>
                <w:delText xml:space="preserve"> also include facilities, where the credit risk has improved, and the loan has been reclassified from Stage 3.</w:delText>
              </w:r>
            </w:del>
          </w:p>
        </w:tc>
      </w:tr>
      <w:tr w:rsidR="00184A60" w:rsidRPr="00435C50" w:rsidDel="00357566" w14:paraId="67C701EE" w14:textId="4B34EA01" w:rsidTr="006A69E0">
        <w:trPr>
          <w:del w:id="3306" w:author="An Phuc Cao" w:date="2024-09-30T11:34:00Z"/>
        </w:trPr>
        <w:tc>
          <w:tcPr>
            <w:tcW w:w="1181" w:type="dxa"/>
          </w:tcPr>
          <w:p w14:paraId="7F6E1EED" w14:textId="64BBA91D" w:rsidR="00184A60" w:rsidRPr="00435C50" w:rsidDel="00357566" w:rsidRDefault="00184A60" w:rsidP="00184A60">
            <w:pPr>
              <w:pStyle w:val="ListParagraph"/>
              <w:widowControl w:val="0"/>
              <w:numPr>
                <w:ilvl w:val="0"/>
                <w:numId w:val="50"/>
              </w:numPr>
              <w:tabs>
                <w:tab w:val="left" w:pos="0"/>
              </w:tabs>
              <w:overflowPunct w:val="0"/>
              <w:autoSpaceDE w:val="0"/>
              <w:autoSpaceDN w:val="0"/>
              <w:adjustRightInd w:val="0"/>
              <w:spacing w:before="120" w:after="0" w:line="240" w:lineRule="auto"/>
              <w:ind w:left="247"/>
              <w:contextualSpacing w:val="0"/>
              <w:jc w:val="both"/>
              <w:textAlignment w:val="baseline"/>
              <w:rPr>
                <w:del w:id="3307" w:author="An Phuc Cao" w:date="2024-09-30T11:34:00Z" w16du:dateUtc="2024-09-30T04:34:00Z"/>
                <w:rFonts w:ascii="Arial" w:hAnsi="Arial" w:cs="Arial"/>
                <w:sz w:val="20"/>
                <w:szCs w:val="20"/>
                <w:highlight w:val="yellow"/>
              </w:rPr>
            </w:pPr>
            <w:del w:id="3308" w:author="An Phuc Cao" w:date="2024-09-30T11:34:00Z" w16du:dateUtc="2024-09-30T04:34:00Z">
              <w:r w:rsidRPr="00435C50" w:rsidDel="00357566">
                <w:rPr>
                  <w:rFonts w:ascii="Arial" w:hAnsi="Arial" w:cs="Arial"/>
                  <w:sz w:val="20"/>
                  <w:szCs w:val="20"/>
                  <w:highlight w:val="yellow"/>
                </w:rPr>
                <w:delText>Stage 3</w:delText>
              </w:r>
            </w:del>
          </w:p>
        </w:tc>
        <w:tc>
          <w:tcPr>
            <w:tcW w:w="6995" w:type="dxa"/>
          </w:tcPr>
          <w:p w14:paraId="3EA55552" w14:textId="5BC5B81C" w:rsidR="00184A60" w:rsidRPr="00435C50" w:rsidDel="00357566" w:rsidRDefault="004D5786" w:rsidP="006A69E0">
            <w:pPr>
              <w:tabs>
                <w:tab w:val="left" w:pos="0"/>
              </w:tabs>
              <w:spacing w:before="120"/>
              <w:ind w:right="-108"/>
              <w:jc w:val="both"/>
              <w:rPr>
                <w:del w:id="3309" w:author="An Phuc Cao" w:date="2024-09-30T11:34:00Z" w16du:dateUtc="2024-09-30T04:34:00Z"/>
                <w:rFonts w:ascii="Arial" w:hAnsi="Arial" w:cs="Arial"/>
                <w:sz w:val="20"/>
                <w:highlight w:val="yellow"/>
              </w:rPr>
            </w:pPr>
            <w:del w:id="3310" w:author="An Phuc Cao" w:date="2024-09-30T11:34:00Z" w16du:dateUtc="2024-09-30T04:34:00Z">
              <w:r w:rsidRPr="00435C50" w:rsidDel="00357566">
                <w:rPr>
                  <w:rFonts w:ascii="Arial" w:hAnsi="Arial" w:cs="Arial"/>
                  <w:sz w:val="20"/>
                  <w:highlight w:val="yellow"/>
                </w:rPr>
                <w:delText xml:space="preserve">Financial assets </w:delText>
              </w:r>
              <w:r w:rsidR="00184A60" w:rsidRPr="00435C50" w:rsidDel="00357566">
                <w:rPr>
                  <w:rFonts w:ascii="Arial" w:hAnsi="Arial" w:cs="Arial"/>
                  <w:sz w:val="20"/>
                  <w:highlight w:val="yellow"/>
                </w:rPr>
                <w:delText>considered credit-impaired. The Company records an allowance for the ECLs.</w:delText>
              </w:r>
            </w:del>
          </w:p>
        </w:tc>
      </w:tr>
    </w:tbl>
    <w:p w14:paraId="58A1EAD1" w14:textId="11EFE17C" w:rsidR="00184A60" w:rsidRPr="00435C50" w:rsidDel="00357566" w:rsidRDefault="00184A60" w:rsidP="00184A60">
      <w:pPr>
        <w:pStyle w:val="BodyTextIndent"/>
        <w:rPr>
          <w:del w:id="3311" w:author="An Phuc Cao" w:date="2024-09-30T11:34:00Z" w16du:dateUtc="2024-09-30T04:34:00Z"/>
          <w:rFonts w:ascii="Arial" w:hAnsi="Arial" w:cs="Arial"/>
          <w:sz w:val="20"/>
          <w:highlight w:val="yellow"/>
        </w:rPr>
      </w:pPr>
      <w:del w:id="3312" w:author="An Phuc Cao" w:date="2024-09-30T11:34:00Z" w16du:dateUtc="2024-09-30T04:34:00Z">
        <w:r w:rsidRPr="00435C50" w:rsidDel="00357566">
          <w:rPr>
            <w:rFonts w:ascii="Arial" w:hAnsi="Arial" w:cs="Arial"/>
            <w:sz w:val="20"/>
            <w:highlight w:val="yellow"/>
          </w:rPr>
          <w:tab/>
        </w:r>
      </w:del>
    </w:p>
    <w:p w14:paraId="66BF468E" w14:textId="2A62F7AB" w:rsidR="00184A60" w:rsidRPr="00826313" w:rsidDel="00357566" w:rsidRDefault="00184A60" w:rsidP="00184A60">
      <w:pPr>
        <w:ind w:left="709" w:firstLine="11"/>
        <w:jc w:val="both"/>
        <w:rPr>
          <w:del w:id="3313" w:author="An Phuc Cao" w:date="2024-09-30T11:34:00Z" w16du:dateUtc="2024-09-30T04:34:00Z"/>
          <w:rFonts w:ascii="Arial" w:eastAsia="Arial Unicode MS" w:hAnsi="Arial" w:cs="Arial"/>
          <w:color w:val="000000"/>
          <w:spacing w:val="-1"/>
          <w:sz w:val="20"/>
        </w:rPr>
      </w:pPr>
      <w:del w:id="3314" w:author="An Phuc Cao" w:date="2024-09-30T11:34:00Z" w16du:dateUtc="2024-09-30T04:34:00Z">
        <w:r w:rsidRPr="00435C50" w:rsidDel="00357566">
          <w:rPr>
            <w:rFonts w:ascii="Arial" w:eastAsia="Arial Unicode MS" w:hAnsi="Arial" w:cs="Arial"/>
            <w:color w:val="000000"/>
            <w:spacing w:val="-1"/>
            <w:sz w:val="20"/>
            <w:highlight w:val="yellow"/>
          </w:rPr>
          <w:delText>For financial assets for which the Company has no reasonable expectations of recovering either the entire outstanding amount, or a proportion thereof, the gross carrying amount of the financial asset is reduced. This is considered a (partial) derecognition of the financial asset.</w:delText>
        </w:r>
      </w:del>
    </w:p>
    <w:p w14:paraId="1A3E9FA7" w14:textId="77777777" w:rsidR="006F479D" w:rsidRPr="00332504" w:rsidRDefault="006F479D" w:rsidP="006F479D">
      <w:pPr>
        <w:ind w:left="709" w:firstLine="11"/>
        <w:jc w:val="both"/>
        <w:rPr>
          <w:ins w:id="3315" w:author="An Phuc Cao" w:date="2024-09-30T11:34:00Z" w16du:dateUtc="2024-09-30T04:34:00Z"/>
          <w:rFonts w:ascii="Arial" w:hAnsi="Arial" w:cs="Arial"/>
          <w:color w:val="000000"/>
          <w:sz w:val="20"/>
        </w:rPr>
      </w:pPr>
      <w:ins w:id="3316" w:author="An Phuc Cao" w:date="2024-09-30T11:34:00Z" w16du:dateUtc="2024-09-30T04:34:00Z">
        <w:r w:rsidRPr="00332504">
          <w:rPr>
            <w:rFonts w:ascii="Arial" w:hAnsi="Arial" w:cs="Arial"/>
            <w:color w:val="000000"/>
            <w:sz w:val="20"/>
          </w:rPr>
          <w:t xml:space="preserve">The </w:t>
        </w:r>
        <w:r>
          <w:rPr>
            <w:rFonts w:ascii="Arial" w:hAnsi="Arial" w:cs="Arial"/>
            <w:color w:val="000000"/>
            <w:sz w:val="20"/>
          </w:rPr>
          <w:t>Group</w:t>
        </w:r>
        <w:r w:rsidRPr="00332504">
          <w:rPr>
            <w:rFonts w:ascii="Arial" w:hAnsi="Arial" w:cs="Arial"/>
            <w:color w:val="000000"/>
            <w:sz w:val="20"/>
          </w:rPr>
          <w:t xml:space="preserve"> recogni</w:t>
        </w:r>
        <w:r>
          <w:rPr>
            <w:rFonts w:ascii="Arial" w:hAnsi="Arial" w:cs="Arial"/>
            <w:color w:val="000000"/>
            <w:sz w:val="20"/>
          </w:rPr>
          <w:t>z</w:t>
        </w:r>
        <w:r w:rsidRPr="00332504">
          <w:rPr>
            <w:rFonts w:ascii="Arial" w:hAnsi="Arial" w:cs="Arial"/>
            <w:color w:val="000000"/>
            <w:sz w:val="20"/>
          </w:rPr>
          <w:t xml:space="preserve">es an allowance for expected credit losses (ECLs) for all debt instruments not held at fair value through profit or loss. ECLs are based on the difference between the contractual cash flows due in accordance with the contract and all the cash flows that the </w:t>
        </w:r>
        <w:r>
          <w:rPr>
            <w:rFonts w:ascii="Arial" w:hAnsi="Arial" w:cs="Arial"/>
            <w:color w:val="000000"/>
            <w:sz w:val="20"/>
          </w:rPr>
          <w:t>Group</w:t>
        </w:r>
        <w:r w:rsidRPr="00332504">
          <w:rPr>
            <w:rFonts w:ascii="Arial" w:hAnsi="Arial" w:cs="Arial"/>
            <w:color w:val="000000"/>
            <w:sz w:val="20"/>
          </w:rPr>
          <w:t xml:space="preserve"> expects to receive, discounted at an approximation of the original effective interest rate. The expected cash flows will include cash flows from the sale of collateral held or other credit enhancements that are integral to the contractual terms. </w:t>
        </w:r>
      </w:ins>
    </w:p>
    <w:p w14:paraId="6F7F87DB" w14:textId="77777777" w:rsidR="006F479D" w:rsidRPr="00332504" w:rsidRDefault="006F479D" w:rsidP="006F479D">
      <w:pPr>
        <w:overflowPunct/>
        <w:autoSpaceDE/>
        <w:autoSpaceDN/>
        <w:adjustRightInd/>
        <w:textAlignment w:val="auto"/>
        <w:rPr>
          <w:ins w:id="3317" w:author="An Phuc Cao" w:date="2024-09-30T11:34:00Z" w16du:dateUtc="2024-09-30T04:34:00Z"/>
          <w:rFonts w:ascii="Arial" w:hAnsi="Arial" w:cs="Arial"/>
          <w:b/>
          <w:i/>
          <w:color w:val="000000"/>
          <w:sz w:val="20"/>
        </w:rPr>
      </w:pPr>
    </w:p>
    <w:p w14:paraId="0A8BD3A0" w14:textId="65905656" w:rsidR="006F479D" w:rsidRPr="00332504" w:rsidRDefault="006F479D" w:rsidP="006F479D">
      <w:pPr>
        <w:ind w:left="709" w:firstLine="11"/>
        <w:jc w:val="both"/>
        <w:rPr>
          <w:ins w:id="3318" w:author="An Phuc Cao" w:date="2024-09-30T11:34:00Z" w16du:dateUtc="2024-09-30T04:34:00Z"/>
          <w:rFonts w:ascii="Arial" w:hAnsi="Arial" w:cs="Arial"/>
          <w:color w:val="000000"/>
          <w:sz w:val="20"/>
        </w:rPr>
      </w:pPr>
      <w:ins w:id="3319" w:author="An Phuc Cao" w:date="2024-09-30T11:34:00Z" w16du:dateUtc="2024-09-30T04:34:00Z">
        <w:r w:rsidRPr="00D8287C">
          <w:rPr>
            <w:rFonts w:ascii="Arial" w:hAnsi="Arial" w:cs="Arial"/>
            <w:color w:val="000000"/>
            <w:sz w:val="20"/>
            <w:highlight w:val="yellow"/>
            <w:rPrChange w:id="3320" w:author="An Phuc Cao" w:date="2024-09-30T11:36:00Z" w16du:dateUtc="2024-09-30T04:36:00Z">
              <w:rPr>
                <w:rFonts w:ascii="Arial" w:hAnsi="Arial" w:cs="Arial"/>
                <w:color w:val="000000"/>
                <w:sz w:val="20"/>
              </w:rPr>
            </w:rPrChange>
          </w:rPr>
          <w:t xml:space="preserve">ECLs are recognized in two stages. For credit exposures for which there has not been a significant increase in credit risk since initial recognition, ECLs are provided for credit losses that result from default events that are possible within the next </w:t>
        </w:r>
      </w:ins>
      <w:ins w:id="3321" w:author="An Phuc Cao" w:date="2024-09-30T11:35:00Z" w16du:dateUtc="2024-09-30T04:35:00Z">
        <w:r w:rsidR="00D8287C" w:rsidRPr="00D8287C">
          <w:rPr>
            <w:rFonts w:ascii="Arial" w:hAnsi="Arial" w:cs="Arial"/>
            <w:color w:val="000000"/>
            <w:sz w:val="20"/>
            <w:highlight w:val="yellow"/>
            <w:rPrChange w:id="3322" w:author="An Phuc Cao" w:date="2024-09-30T11:36:00Z" w16du:dateUtc="2024-09-30T04:36:00Z">
              <w:rPr>
                <w:rFonts w:ascii="Arial" w:hAnsi="Arial" w:cs="Arial"/>
                <w:color w:val="000000"/>
                <w:sz w:val="20"/>
              </w:rPr>
            </w:rPrChange>
          </w:rPr>
          <w:t>0</w:t>
        </w:r>
        <w:r w:rsidR="00C77689" w:rsidRPr="00D8287C">
          <w:rPr>
            <w:rFonts w:ascii="Arial" w:hAnsi="Arial" w:cs="Arial"/>
            <w:color w:val="000000"/>
            <w:sz w:val="20"/>
            <w:highlight w:val="yellow"/>
            <w:rPrChange w:id="3323" w:author="An Phuc Cao" w:date="2024-09-30T11:36:00Z" w16du:dateUtc="2024-09-30T04:36:00Z">
              <w:rPr>
                <w:rFonts w:ascii="Arial" w:hAnsi="Arial" w:cs="Arial"/>
                <w:color w:val="000000"/>
                <w:sz w:val="20"/>
              </w:rPr>
            </w:rPrChange>
          </w:rPr>
          <w:t>6</w:t>
        </w:r>
      </w:ins>
      <w:ins w:id="3324" w:author="An Phuc Cao" w:date="2024-09-30T11:34:00Z" w16du:dateUtc="2024-09-30T04:34:00Z">
        <w:r w:rsidRPr="00D8287C">
          <w:rPr>
            <w:rFonts w:ascii="Arial" w:hAnsi="Arial" w:cs="Arial"/>
            <w:color w:val="000000"/>
            <w:sz w:val="20"/>
            <w:highlight w:val="yellow"/>
            <w:rPrChange w:id="3325" w:author="An Phuc Cao" w:date="2024-09-30T11:36:00Z" w16du:dateUtc="2024-09-30T04:36:00Z">
              <w:rPr>
                <w:rFonts w:ascii="Arial" w:hAnsi="Arial" w:cs="Arial"/>
                <w:color w:val="000000"/>
                <w:sz w:val="20"/>
              </w:rPr>
            </w:rPrChange>
          </w:rPr>
          <w:t>-months (a 12-month ECL). For those credit exposures for which there has been a significant increase in credit risk since initial recognition, a loss allowance is required for credit losses expected over the remaining life of the exposure, irrespective of the timing of the default (a lifetime ECL).</w:t>
        </w:r>
        <w:r w:rsidRPr="00332504">
          <w:rPr>
            <w:rFonts w:ascii="Arial" w:hAnsi="Arial" w:cs="Arial"/>
            <w:color w:val="000000"/>
            <w:sz w:val="20"/>
          </w:rPr>
          <w:t xml:space="preserve"> </w:t>
        </w:r>
      </w:ins>
    </w:p>
    <w:p w14:paraId="3142465E" w14:textId="77777777" w:rsidR="006F479D" w:rsidRPr="00332504" w:rsidRDefault="006F479D" w:rsidP="006F479D">
      <w:pPr>
        <w:ind w:left="709" w:firstLine="11"/>
        <w:jc w:val="both"/>
        <w:rPr>
          <w:ins w:id="3326" w:author="An Phuc Cao" w:date="2024-09-30T11:34:00Z" w16du:dateUtc="2024-09-30T04:34:00Z"/>
          <w:rFonts w:ascii="Arial" w:hAnsi="Arial" w:cs="Arial"/>
          <w:color w:val="000000"/>
          <w:sz w:val="20"/>
        </w:rPr>
      </w:pPr>
    </w:p>
    <w:p w14:paraId="56924230" w14:textId="77777777" w:rsidR="006F479D" w:rsidRPr="00332504" w:rsidRDefault="006F479D" w:rsidP="006F479D">
      <w:pPr>
        <w:ind w:left="709" w:firstLine="11"/>
        <w:jc w:val="both"/>
        <w:rPr>
          <w:ins w:id="3327" w:author="An Phuc Cao" w:date="2024-09-30T11:34:00Z" w16du:dateUtc="2024-09-30T04:34:00Z"/>
          <w:rFonts w:ascii="Arial" w:hAnsi="Arial" w:cs="Arial"/>
          <w:color w:val="000000"/>
          <w:sz w:val="20"/>
        </w:rPr>
      </w:pPr>
      <w:ins w:id="3328" w:author="An Phuc Cao" w:date="2024-09-30T11:34:00Z" w16du:dateUtc="2024-09-30T04:34:00Z">
        <w:r w:rsidRPr="00332504">
          <w:rPr>
            <w:rFonts w:ascii="Arial" w:hAnsi="Arial" w:cs="Arial"/>
            <w:color w:val="000000"/>
            <w:sz w:val="20"/>
          </w:rPr>
          <w:t xml:space="preserve">For trade receivables and contract assets, the </w:t>
        </w:r>
        <w:r>
          <w:rPr>
            <w:rFonts w:ascii="Arial" w:hAnsi="Arial" w:cs="Arial"/>
            <w:color w:val="000000"/>
            <w:sz w:val="20"/>
          </w:rPr>
          <w:t>Group</w:t>
        </w:r>
        <w:r w:rsidRPr="00332504">
          <w:rPr>
            <w:rFonts w:ascii="Arial" w:hAnsi="Arial" w:cs="Arial"/>
            <w:color w:val="000000"/>
            <w:sz w:val="20"/>
          </w:rPr>
          <w:t xml:space="preserve"> applies a simplified approach in calculating ECLs. Therefore, the </w:t>
        </w:r>
        <w:r>
          <w:rPr>
            <w:rFonts w:ascii="Arial" w:hAnsi="Arial" w:cs="Arial"/>
            <w:color w:val="000000"/>
            <w:sz w:val="20"/>
          </w:rPr>
          <w:t>Group</w:t>
        </w:r>
        <w:r w:rsidRPr="00332504">
          <w:rPr>
            <w:rFonts w:ascii="Arial" w:hAnsi="Arial" w:cs="Arial"/>
            <w:color w:val="000000"/>
            <w:sz w:val="20"/>
          </w:rPr>
          <w:t xml:space="preserve"> does not track changes in credit risk, but instead recogni</w:t>
        </w:r>
        <w:r>
          <w:rPr>
            <w:rFonts w:ascii="Arial" w:hAnsi="Arial" w:cs="Arial"/>
            <w:color w:val="000000"/>
            <w:sz w:val="20"/>
          </w:rPr>
          <w:t>z</w:t>
        </w:r>
        <w:r w:rsidRPr="00332504">
          <w:rPr>
            <w:rFonts w:ascii="Arial" w:hAnsi="Arial" w:cs="Arial"/>
            <w:color w:val="000000"/>
            <w:sz w:val="20"/>
          </w:rPr>
          <w:t xml:space="preserve">es a loss allowance based on lifetime ECLs at each reporting date. The </w:t>
        </w:r>
        <w:r>
          <w:rPr>
            <w:rFonts w:ascii="Arial" w:hAnsi="Arial" w:cs="Arial"/>
            <w:color w:val="000000"/>
            <w:sz w:val="20"/>
          </w:rPr>
          <w:t>Group</w:t>
        </w:r>
        <w:r w:rsidRPr="00332504">
          <w:rPr>
            <w:rFonts w:ascii="Arial" w:hAnsi="Arial" w:cs="Arial"/>
            <w:color w:val="000000"/>
            <w:sz w:val="20"/>
          </w:rPr>
          <w:t xml:space="preserve"> has established a provision matrix that is based on its historical credit loss experience, adjusted for forward-looking factors specific to the debtors and the economic environment.</w:t>
        </w:r>
      </w:ins>
    </w:p>
    <w:p w14:paraId="44021490" w14:textId="77777777" w:rsidR="006F479D" w:rsidRPr="00332504" w:rsidRDefault="006F479D" w:rsidP="006F479D">
      <w:pPr>
        <w:pStyle w:val="BodyTextIndent"/>
        <w:ind w:left="0"/>
        <w:rPr>
          <w:ins w:id="3329" w:author="An Phuc Cao" w:date="2024-09-30T11:34:00Z" w16du:dateUtc="2024-09-30T04:34:00Z"/>
          <w:rFonts w:ascii="Arial" w:hAnsi="Arial" w:cs="Arial"/>
          <w:b/>
          <w:i/>
          <w:sz w:val="20"/>
        </w:rPr>
      </w:pPr>
    </w:p>
    <w:p w14:paraId="1EDBAC16" w14:textId="77777777" w:rsidR="006F479D" w:rsidRPr="00332504" w:rsidRDefault="006F479D" w:rsidP="006F479D">
      <w:pPr>
        <w:ind w:left="709" w:firstLine="11"/>
        <w:jc w:val="both"/>
        <w:rPr>
          <w:ins w:id="3330" w:author="An Phuc Cao" w:date="2024-09-30T11:34:00Z" w16du:dateUtc="2024-09-30T04:34:00Z"/>
          <w:rFonts w:ascii="Arial" w:hAnsi="Arial" w:cs="Arial"/>
          <w:color w:val="000000"/>
          <w:sz w:val="20"/>
        </w:rPr>
      </w:pPr>
      <w:ins w:id="3331" w:author="An Phuc Cao" w:date="2024-09-30T11:34:00Z" w16du:dateUtc="2024-09-30T04:34:00Z">
        <w:r w:rsidRPr="00332504">
          <w:rPr>
            <w:rFonts w:ascii="Arial" w:hAnsi="Arial" w:cs="Arial"/>
            <w:color w:val="000000"/>
            <w:sz w:val="20"/>
          </w:rPr>
          <w:t xml:space="preserve">The Company considers a financial asset in default when contractual payments are 90 days past due. However, in certain cases, the </w:t>
        </w:r>
        <w:r>
          <w:rPr>
            <w:rFonts w:ascii="Arial" w:hAnsi="Arial" w:cs="Arial"/>
            <w:color w:val="000000"/>
            <w:sz w:val="20"/>
          </w:rPr>
          <w:t>Group</w:t>
        </w:r>
        <w:r w:rsidRPr="00332504">
          <w:rPr>
            <w:rFonts w:ascii="Arial" w:hAnsi="Arial" w:cs="Arial"/>
            <w:color w:val="000000"/>
            <w:sz w:val="20"/>
          </w:rPr>
          <w:t xml:space="preserve"> may also consider a financial asset to be in default when internal or external information indicates that the </w:t>
        </w:r>
        <w:r>
          <w:rPr>
            <w:rFonts w:ascii="Arial" w:hAnsi="Arial" w:cs="Arial"/>
            <w:color w:val="000000"/>
            <w:sz w:val="20"/>
          </w:rPr>
          <w:t>Group</w:t>
        </w:r>
        <w:r w:rsidRPr="00332504">
          <w:rPr>
            <w:rFonts w:ascii="Arial" w:hAnsi="Arial" w:cs="Arial"/>
            <w:color w:val="000000"/>
            <w:sz w:val="20"/>
          </w:rPr>
          <w:t xml:space="preserve"> is unlikely to receive the outstanding contractual amounts in full before taking into account any credit enhancements held by the </w:t>
        </w:r>
        <w:r>
          <w:rPr>
            <w:rFonts w:ascii="Arial" w:hAnsi="Arial" w:cs="Arial"/>
            <w:color w:val="000000"/>
            <w:sz w:val="20"/>
          </w:rPr>
          <w:t>Group</w:t>
        </w:r>
        <w:r w:rsidRPr="00332504">
          <w:rPr>
            <w:rFonts w:ascii="Arial" w:hAnsi="Arial" w:cs="Arial"/>
            <w:color w:val="000000"/>
            <w:sz w:val="20"/>
          </w:rPr>
          <w:t>. A financial asset is written off when there is no reasonable expectation of recovering the contractual cash flows.</w:t>
        </w:r>
      </w:ins>
    </w:p>
    <w:p w14:paraId="2894E89C" w14:textId="77777777" w:rsidR="00184A60" w:rsidRPr="00826313" w:rsidRDefault="00184A60" w:rsidP="00184A60">
      <w:pPr>
        <w:ind w:left="709" w:firstLine="11"/>
        <w:jc w:val="both"/>
        <w:rPr>
          <w:rFonts w:ascii="Arial" w:hAnsi="Arial" w:cs="Arial"/>
          <w:color w:val="000000"/>
          <w:sz w:val="20"/>
        </w:rPr>
      </w:pPr>
    </w:p>
    <w:p w14:paraId="5B498C71" w14:textId="77777777" w:rsidR="004D5786" w:rsidRPr="00826313" w:rsidRDefault="004D5786" w:rsidP="00184A60">
      <w:pPr>
        <w:widowControl w:val="0"/>
        <w:ind w:left="720" w:hanging="720"/>
        <w:jc w:val="both"/>
        <w:rPr>
          <w:rFonts w:ascii="Arial" w:hAnsi="Arial" w:cs="Arial"/>
          <w:b/>
          <w:sz w:val="20"/>
        </w:rPr>
      </w:pPr>
      <w:r w:rsidRPr="00826313">
        <w:rPr>
          <w:rFonts w:ascii="Arial" w:hAnsi="Arial" w:cs="Arial"/>
          <w:b/>
          <w:sz w:val="20"/>
        </w:rPr>
        <w:br w:type="page"/>
      </w:r>
    </w:p>
    <w:p w14:paraId="4EF6830D" w14:textId="77777777" w:rsidR="004D5786" w:rsidRPr="00826313" w:rsidRDefault="004D5786" w:rsidP="00184A60">
      <w:pPr>
        <w:widowControl w:val="0"/>
        <w:ind w:left="720" w:hanging="720"/>
        <w:jc w:val="both"/>
        <w:rPr>
          <w:rFonts w:ascii="Arial" w:hAnsi="Arial" w:cs="Arial"/>
          <w:b/>
          <w:sz w:val="20"/>
        </w:rPr>
      </w:pPr>
    </w:p>
    <w:p w14:paraId="5C002924" w14:textId="77777777" w:rsidR="004D5786" w:rsidRPr="00826313" w:rsidRDefault="004D5786" w:rsidP="00184A60">
      <w:pPr>
        <w:widowControl w:val="0"/>
        <w:ind w:left="720" w:hanging="720"/>
        <w:jc w:val="both"/>
        <w:rPr>
          <w:rFonts w:ascii="Arial" w:hAnsi="Arial" w:cs="Arial"/>
          <w:b/>
          <w:sz w:val="20"/>
        </w:rPr>
      </w:pPr>
    </w:p>
    <w:p w14:paraId="54581D0E" w14:textId="36727EE6" w:rsidR="004D5786" w:rsidRPr="00826313" w:rsidRDefault="00CD4FFB" w:rsidP="00B32486">
      <w:pPr>
        <w:pStyle w:val="Style1"/>
        <w:spacing w:after="0"/>
        <w:ind w:left="0"/>
        <w:rPr>
          <w:rFonts w:ascii="Arial" w:hAnsi="Arial" w:cs="Arial"/>
          <w:b w:val="0"/>
          <w:i w:val="0"/>
        </w:rPr>
      </w:pPr>
      <w:r w:rsidRPr="00826313">
        <w:rPr>
          <w:rFonts w:ascii="Arial" w:hAnsi="Arial" w:cs="Arial"/>
          <w:i w:val="0"/>
        </w:rPr>
        <w:t xml:space="preserve">3. </w:t>
      </w:r>
      <w:r w:rsidRPr="00826313">
        <w:rPr>
          <w:rFonts w:ascii="Arial" w:hAnsi="Arial" w:cs="Arial"/>
          <w:i w:val="0"/>
        </w:rPr>
        <w:tab/>
      </w:r>
      <w:r w:rsidR="004D5786" w:rsidRPr="00826313">
        <w:rPr>
          <w:rFonts w:ascii="Arial" w:hAnsi="Arial" w:cs="Arial"/>
          <w:i w:val="0"/>
        </w:rPr>
        <w:t xml:space="preserve">SUMMARY OF SIGNIFICANT ACCOUNTING POLICIES </w:t>
      </w:r>
      <w:r w:rsidR="004D5786" w:rsidRPr="00826313">
        <w:rPr>
          <w:rFonts w:ascii="Arial" w:hAnsi="Arial" w:cs="Arial"/>
          <w:b w:val="0"/>
          <w:i w:val="0"/>
          <w:caps/>
        </w:rPr>
        <w:t>(</w:t>
      </w:r>
      <w:r w:rsidR="004D5786" w:rsidRPr="00826313">
        <w:rPr>
          <w:rFonts w:ascii="Arial" w:hAnsi="Arial" w:cs="Arial"/>
          <w:b w:val="0"/>
          <w:i w:val="0"/>
        </w:rPr>
        <w:t>continued)</w:t>
      </w:r>
    </w:p>
    <w:p w14:paraId="535F7209" w14:textId="77777777" w:rsidR="004D5786" w:rsidRPr="00826313" w:rsidRDefault="004D5786" w:rsidP="004D5786">
      <w:pPr>
        <w:jc w:val="both"/>
        <w:rPr>
          <w:rFonts w:ascii="Arial" w:hAnsi="Arial" w:cs="Arial"/>
          <w:b/>
          <w:i/>
          <w:sz w:val="20"/>
        </w:rPr>
      </w:pPr>
    </w:p>
    <w:p w14:paraId="0FA695D8" w14:textId="77777777" w:rsidR="004D5786" w:rsidRPr="00826313" w:rsidRDefault="004D5786" w:rsidP="004D5786">
      <w:pPr>
        <w:jc w:val="both"/>
        <w:rPr>
          <w:rFonts w:ascii="Arial" w:hAnsi="Arial" w:cs="Arial"/>
          <w:bCs/>
          <w:sz w:val="20"/>
        </w:rPr>
      </w:pPr>
      <w:r w:rsidRPr="00826313">
        <w:rPr>
          <w:rFonts w:ascii="Arial" w:hAnsi="Arial" w:cs="Arial"/>
          <w:b/>
          <w:i/>
          <w:sz w:val="20"/>
        </w:rPr>
        <w:t>3.6</w:t>
      </w:r>
      <w:r w:rsidRPr="00826313">
        <w:rPr>
          <w:rFonts w:ascii="Arial" w:hAnsi="Arial" w:cs="Arial"/>
          <w:b/>
          <w:bCs/>
          <w:sz w:val="20"/>
        </w:rPr>
        <w:tab/>
      </w:r>
      <w:r w:rsidRPr="00826313">
        <w:rPr>
          <w:rFonts w:ascii="Arial" w:hAnsi="Arial" w:cs="Arial"/>
          <w:b/>
          <w:bCs/>
          <w:i/>
          <w:sz w:val="20"/>
        </w:rPr>
        <w:t xml:space="preserve">Financial instruments – initial recognition and subsequent measurement </w:t>
      </w:r>
      <w:r w:rsidRPr="00826313">
        <w:rPr>
          <w:rFonts w:ascii="Arial" w:hAnsi="Arial" w:cs="Arial"/>
          <w:bCs/>
          <w:sz w:val="20"/>
        </w:rPr>
        <w:t>(continued)</w:t>
      </w:r>
    </w:p>
    <w:p w14:paraId="04CF3964" w14:textId="77777777" w:rsidR="004D5786" w:rsidRPr="00826313" w:rsidRDefault="004D5786" w:rsidP="004D5786">
      <w:pPr>
        <w:jc w:val="both"/>
        <w:rPr>
          <w:rFonts w:ascii="Arial" w:hAnsi="Arial" w:cs="Arial"/>
          <w:b/>
          <w:bCs/>
          <w:sz w:val="20"/>
        </w:rPr>
      </w:pPr>
    </w:p>
    <w:p w14:paraId="1CD97477" w14:textId="77777777" w:rsidR="004D5786" w:rsidRPr="00826313" w:rsidRDefault="004D5786" w:rsidP="004D5786">
      <w:pPr>
        <w:overflowPunct/>
        <w:textAlignment w:val="auto"/>
        <w:rPr>
          <w:rFonts w:ascii="Arial" w:hAnsi="Arial" w:cs="Arial"/>
          <w:bCs/>
          <w:sz w:val="20"/>
        </w:rPr>
      </w:pPr>
      <w:r w:rsidRPr="00826313">
        <w:rPr>
          <w:rFonts w:ascii="Arial" w:hAnsi="Arial" w:cs="Arial"/>
          <w:b/>
          <w:bCs/>
          <w:i/>
          <w:sz w:val="20"/>
        </w:rPr>
        <w:t>3.6.1</w:t>
      </w:r>
      <w:r w:rsidRPr="00826313">
        <w:rPr>
          <w:rFonts w:ascii="Arial" w:hAnsi="Arial" w:cs="Arial"/>
          <w:b/>
          <w:bCs/>
          <w:i/>
          <w:sz w:val="20"/>
        </w:rPr>
        <w:tab/>
        <w:t xml:space="preserve">Financial assets </w:t>
      </w:r>
      <w:r w:rsidRPr="00826313">
        <w:rPr>
          <w:rFonts w:ascii="Arial" w:hAnsi="Arial" w:cs="Arial"/>
          <w:bCs/>
          <w:sz w:val="20"/>
        </w:rPr>
        <w:t>(continued)</w:t>
      </w:r>
    </w:p>
    <w:p w14:paraId="0DA0292B" w14:textId="77777777" w:rsidR="004D5786" w:rsidRPr="00826313" w:rsidRDefault="004D5786" w:rsidP="004D5786">
      <w:pPr>
        <w:ind w:left="709" w:firstLine="11"/>
        <w:jc w:val="both"/>
        <w:rPr>
          <w:rFonts w:ascii="Arial" w:hAnsi="Arial" w:cs="Arial"/>
          <w:b/>
          <w:i/>
          <w:color w:val="000000"/>
          <w:sz w:val="20"/>
        </w:rPr>
      </w:pPr>
    </w:p>
    <w:p w14:paraId="385132CA" w14:textId="3F5B49A9" w:rsidR="004D5786" w:rsidRPr="00826313" w:rsidDel="00D8287C" w:rsidRDefault="004D5786" w:rsidP="004D5786">
      <w:pPr>
        <w:ind w:left="709" w:firstLine="11"/>
        <w:jc w:val="both"/>
        <w:rPr>
          <w:del w:id="3332" w:author="An Phuc Cao" w:date="2024-09-30T11:36:00Z" w16du:dateUtc="2024-09-30T04:36:00Z"/>
          <w:rFonts w:ascii="Arial" w:hAnsi="Arial" w:cs="Arial"/>
          <w:bCs/>
          <w:iCs/>
          <w:color w:val="000000"/>
          <w:sz w:val="20"/>
        </w:rPr>
      </w:pPr>
      <w:del w:id="3333" w:author="An Phuc Cao" w:date="2024-09-30T11:36:00Z" w16du:dateUtc="2024-09-30T04:36:00Z">
        <w:r w:rsidRPr="00DA4096" w:rsidDel="00D8287C">
          <w:rPr>
            <w:rFonts w:ascii="Arial" w:hAnsi="Arial" w:cs="Arial"/>
            <w:b/>
            <w:i/>
            <w:color w:val="000000"/>
            <w:sz w:val="20"/>
            <w:highlight w:val="yellow"/>
          </w:rPr>
          <w:delText>Impairment of financial assets</w:delText>
        </w:r>
        <w:r w:rsidR="008C6FA4" w:rsidRPr="00DA4096" w:rsidDel="00D8287C">
          <w:rPr>
            <w:rFonts w:ascii="Arial" w:hAnsi="Arial" w:cs="Arial"/>
            <w:b/>
            <w:i/>
            <w:color w:val="000000"/>
            <w:sz w:val="20"/>
            <w:highlight w:val="yellow"/>
          </w:rPr>
          <w:delText xml:space="preserve"> </w:delText>
        </w:r>
        <w:r w:rsidR="008C6FA4" w:rsidRPr="00DA4096" w:rsidDel="00D8287C">
          <w:rPr>
            <w:rFonts w:ascii="Arial" w:hAnsi="Arial" w:cs="Arial"/>
            <w:bCs/>
            <w:iCs/>
            <w:color w:val="000000"/>
            <w:sz w:val="20"/>
            <w:highlight w:val="yellow"/>
          </w:rPr>
          <w:delText>(continued)</w:delText>
        </w:r>
      </w:del>
    </w:p>
    <w:p w14:paraId="5C1F501C" w14:textId="2C25BC80" w:rsidR="004D5786" w:rsidRPr="00826313" w:rsidDel="00D8287C" w:rsidRDefault="004D5786" w:rsidP="004D5786">
      <w:pPr>
        <w:widowControl w:val="0"/>
        <w:ind w:left="720" w:hanging="14"/>
        <w:jc w:val="both"/>
        <w:rPr>
          <w:del w:id="3334" w:author="An Phuc Cao" w:date="2024-09-30T11:36:00Z" w16du:dateUtc="2024-09-30T04:36:00Z"/>
          <w:rFonts w:ascii="Arial" w:hAnsi="Arial" w:cs="Arial"/>
          <w:bCs/>
          <w:i/>
          <w:iCs/>
          <w:sz w:val="20"/>
        </w:rPr>
      </w:pPr>
    </w:p>
    <w:p w14:paraId="470360C3" w14:textId="7E767500" w:rsidR="00184A60" w:rsidRPr="00DA4096" w:rsidDel="00D8287C" w:rsidRDefault="00184A60" w:rsidP="002C2C84">
      <w:pPr>
        <w:widowControl w:val="0"/>
        <w:ind w:left="720" w:hanging="14"/>
        <w:jc w:val="both"/>
        <w:rPr>
          <w:del w:id="3335" w:author="An Phuc Cao" w:date="2024-09-30T11:36:00Z" w16du:dateUtc="2024-09-30T04:36:00Z"/>
          <w:rFonts w:ascii="Arial" w:hAnsi="Arial" w:cs="Arial"/>
          <w:bCs/>
          <w:i/>
          <w:iCs/>
          <w:sz w:val="20"/>
          <w:highlight w:val="yellow"/>
        </w:rPr>
      </w:pPr>
      <w:del w:id="3336" w:author="An Phuc Cao" w:date="2024-09-30T11:36:00Z" w16du:dateUtc="2024-09-30T04:36:00Z">
        <w:r w:rsidRPr="00DA4096" w:rsidDel="00D8287C">
          <w:rPr>
            <w:rFonts w:ascii="Arial" w:hAnsi="Arial" w:cs="Arial"/>
            <w:bCs/>
            <w:i/>
            <w:iCs/>
            <w:sz w:val="20"/>
            <w:highlight w:val="yellow"/>
          </w:rPr>
          <w:delText>The calculation of ECLs</w:delText>
        </w:r>
      </w:del>
    </w:p>
    <w:p w14:paraId="67A3EDCE" w14:textId="2173828E" w:rsidR="00184A60" w:rsidRPr="00DA4096" w:rsidDel="00D8287C" w:rsidRDefault="00184A60" w:rsidP="00184A60">
      <w:pPr>
        <w:widowControl w:val="0"/>
        <w:ind w:left="706"/>
        <w:jc w:val="both"/>
        <w:rPr>
          <w:del w:id="3337" w:author="An Phuc Cao" w:date="2024-09-30T11:36:00Z" w16du:dateUtc="2024-09-30T04:36:00Z"/>
          <w:rFonts w:ascii="Arial" w:eastAsia="Arial Unicode MS" w:hAnsi="Arial" w:cs="Arial"/>
          <w:color w:val="000000"/>
          <w:spacing w:val="-1"/>
          <w:sz w:val="20"/>
          <w:highlight w:val="yellow"/>
        </w:rPr>
      </w:pPr>
    </w:p>
    <w:p w14:paraId="16E6F74B" w14:textId="03B82B00" w:rsidR="00184A60" w:rsidRPr="00DA4096" w:rsidDel="00D8287C" w:rsidRDefault="00184A60" w:rsidP="00184A60">
      <w:pPr>
        <w:widowControl w:val="0"/>
        <w:ind w:left="706"/>
        <w:jc w:val="both"/>
        <w:rPr>
          <w:del w:id="3338" w:author="An Phuc Cao" w:date="2024-09-30T11:36:00Z" w16du:dateUtc="2024-09-30T04:36:00Z"/>
          <w:rFonts w:ascii="Arial" w:eastAsia="Arial Unicode MS" w:hAnsi="Arial" w:cs="Arial"/>
          <w:color w:val="000000"/>
          <w:spacing w:val="-1"/>
          <w:sz w:val="20"/>
          <w:highlight w:val="yellow"/>
        </w:rPr>
      </w:pPr>
      <w:del w:id="3339" w:author="An Phuc Cao" w:date="2024-09-30T11:36:00Z" w16du:dateUtc="2024-09-30T04:36:00Z">
        <w:r w:rsidRPr="00DA4096" w:rsidDel="00D8287C">
          <w:rPr>
            <w:rFonts w:ascii="Arial" w:eastAsia="Arial Unicode MS" w:hAnsi="Arial" w:cs="Arial"/>
            <w:color w:val="000000"/>
            <w:spacing w:val="-1"/>
            <w:sz w:val="20"/>
            <w:highlight w:val="yellow"/>
          </w:rPr>
          <w:tab/>
          <w:delText>The Company calculates ECLs based on t</w:delText>
        </w:r>
        <w:r w:rsidR="0072044F" w:rsidRPr="00DA4096" w:rsidDel="00D8287C">
          <w:rPr>
            <w:rFonts w:ascii="Arial" w:eastAsia="Arial Unicode MS" w:hAnsi="Arial" w:cs="Arial"/>
            <w:color w:val="000000"/>
            <w:spacing w:val="-1"/>
            <w:sz w:val="20"/>
            <w:highlight w:val="yellow"/>
          </w:rPr>
          <w:delText>wo</w:delText>
        </w:r>
        <w:r w:rsidRPr="00DA4096" w:rsidDel="00D8287C">
          <w:rPr>
            <w:rFonts w:ascii="Arial" w:eastAsia="Arial Unicode MS" w:hAnsi="Arial" w:cs="Arial"/>
            <w:color w:val="000000"/>
            <w:spacing w:val="-1"/>
            <w:sz w:val="20"/>
            <w:highlight w:val="yellow"/>
          </w:rPr>
          <w:delText xml:space="preserve"> probability-weighted scenarios to measure the expected cash shortfalls, discounted at the EIR. A cash shortfall is the difference between the cash flows that are due to an entity in accordance with the contract and the cash flows that the entity expects to receive.</w:delText>
        </w:r>
      </w:del>
    </w:p>
    <w:p w14:paraId="35A9AA99" w14:textId="4B564DD4" w:rsidR="00184A60" w:rsidRPr="00DA4096" w:rsidDel="00D8287C" w:rsidRDefault="00184A60" w:rsidP="00184A60">
      <w:pPr>
        <w:widowControl w:val="0"/>
        <w:ind w:left="706"/>
        <w:jc w:val="both"/>
        <w:rPr>
          <w:del w:id="3340" w:author="An Phuc Cao" w:date="2024-09-30T11:36:00Z" w16du:dateUtc="2024-09-30T04:36:00Z"/>
          <w:rFonts w:ascii="Arial" w:eastAsia="Arial Unicode MS" w:hAnsi="Arial" w:cs="Arial"/>
          <w:color w:val="000000"/>
          <w:spacing w:val="-1"/>
          <w:sz w:val="20"/>
          <w:highlight w:val="yellow"/>
        </w:rPr>
      </w:pPr>
    </w:p>
    <w:p w14:paraId="49028BD2" w14:textId="6D77BB70" w:rsidR="00184A60" w:rsidRPr="00DA4096" w:rsidDel="00D8287C" w:rsidRDefault="00184A60" w:rsidP="00184A60">
      <w:pPr>
        <w:widowControl w:val="0"/>
        <w:ind w:left="706"/>
        <w:jc w:val="both"/>
        <w:rPr>
          <w:del w:id="3341" w:author="An Phuc Cao" w:date="2024-09-30T11:36:00Z" w16du:dateUtc="2024-09-30T04:36:00Z"/>
          <w:rFonts w:ascii="Arial" w:eastAsia="Arial Unicode MS" w:hAnsi="Arial" w:cs="Arial"/>
          <w:color w:val="000000"/>
          <w:spacing w:val="-1"/>
          <w:sz w:val="20"/>
          <w:highlight w:val="yellow"/>
        </w:rPr>
      </w:pPr>
      <w:del w:id="3342" w:author="An Phuc Cao" w:date="2024-09-30T11:36:00Z" w16du:dateUtc="2024-09-30T04:36:00Z">
        <w:r w:rsidRPr="00DA4096" w:rsidDel="00D8287C">
          <w:rPr>
            <w:rFonts w:ascii="Arial" w:eastAsia="Arial Unicode MS" w:hAnsi="Arial" w:cs="Arial"/>
            <w:color w:val="000000"/>
            <w:spacing w:val="-1"/>
            <w:sz w:val="20"/>
            <w:highlight w:val="yellow"/>
          </w:rPr>
          <w:delText>The mechanics of the ECL calculations are outlined below and the key elements are as follows:</w:delText>
        </w:r>
      </w:del>
    </w:p>
    <w:p w14:paraId="01BAC1C6" w14:textId="255EBB6A" w:rsidR="00184A60" w:rsidRPr="00DA4096" w:rsidDel="00D8287C" w:rsidRDefault="00184A60" w:rsidP="00184A60">
      <w:pPr>
        <w:widowControl w:val="0"/>
        <w:ind w:left="706"/>
        <w:jc w:val="both"/>
        <w:rPr>
          <w:del w:id="3343" w:author="An Phuc Cao" w:date="2024-09-30T11:36:00Z" w16du:dateUtc="2024-09-30T04:36:00Z"/>
          <w:rFonts w:ascii="Arial" w:eastAsia="Arial Unicode MS" w:hAnsi="Arial" w:cs="Arial"/>
          <w:color w:val="000000"/>
          <w:spacing w:val="-1"/>
          <w:sz w:val="20"/>
          <w:highlight w:val="yellow"/>
        </w:rPr>
      </w:pPr>
    </w:p>
    <w:tbl>
      <w:tblPr>
        <w:tblStyle w:val="TableGrid"/>
        <w:tblW w:w="81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8"/>
        <w:gridCol w:w="6738"/>
      </w:tblGrid>
      <w:tr w:rsidR="00184A60" w:rsidRPr="00DA4096" w:rsidDel="00D8287C" w14:paraId="184BF6C2" w14:textId="03AD1048" w:rsidTr="006A69E0">
        <w:trPr>
          <w:del w:id="3344" w:author="An Phuc Cao" w:date="2024-09-30T11:36:00Z"/>
        </w:trPr>
        <w:tc>
          <w:tcPr>
            <w:tcW w:w="1438" w:type="dxa"/>
          </w:tcPr>
          <w:p w14:paraId="74A86B2B" w14:textId="0105737F" w:rsidR="00184A60" w:rsidRPr="00DA4096" w:rsidDel="00D8287C" w:rsidRDefault="00184A60" w:rsidP="00184A60">
            <w:pPr>
              <w:pStyle w:val="ListParagraph"/>
              <w:widowControl w:val="0"/>
              <w:numPr>
                <w:ilvl w:val="0"/>
                <w:numId w:val="50"/>
              </w:numPr>
              <w:tabs>
                <w:tab w:val="left" w:pos="0"/>
              </w:tabs>
              <w:overflowPunct w:val="0"/>
              <w:autoSpaceDE w:val="0"/>
              <w:autoSpaceDN w:val="0"/>
              <w:adjustRightInd w:val="0"/>
              <w:spacing w:after="0" w:line="240" w:lineRule="auto"/>
              <w:ind w:left="247"/>
              <w:contextualSpacing w:val="0"/>
              <w:textAlignment w:val="baseline"/>
              <w:rPr>
                <w:del w:id="3345" w:author="An Phuc Cao" w:date="2024-09-30T11:36:00Z" w16du:dateUtc="2024-09-30T04:36:00Z"/>
                <w:rFonts w:ascii="Arial" w:hAnsi="Arial" w:cs="Arial"/>
                <w:sz w:val="20"/>
                <w:szCs w:val="20"/>
                <w:highlight w:val="yellow"/>
              </w:rPr>
            </w:pPr>
            <w:del w:id="3346" w:author="An Phuc Cao" w:date="2024-09-30T11:36:00Z" w16du:dateUtc="2024-09-30T04:36:00Z">
              <w:r w:rsidRPr="00DA4096" w:rsidDel="00D8287C">
                <w:rPr>
                  <w:rFonts w:ascii="Arial" w:hAnsi="Arial" w:cs="Arial"/>
                  <w:sz w:val="20"/>
                  <w:szCs w:val="20"/>
                  <w:highlight w:val="yellow"/>
                </w:rPr>
                <w:delText>Probability of Default (“PD”)</w:delText>
              </w:r>
            </w:del>
          </w:p>
        </w:tc>
        <w:tc>
          <w:tcPr>
            <w:tcW w:w="6738" w:type="dxa"/>
          </w:tcPr>
          <w:p w14:paraId="7C245132" w14:textId="7C8E8C66" w:rsidR="00184A60" w:rsidRPr="00DA4096" w:rsidDel="00D8287C" w:rsidRDefault="00184A60" w:rsidP="006A69E0">
            <w:pPr>
              <w:tabs>
                <w:tab w:val="left" w:pos="0"/>
              </w:tabs>
              <w:ind w:right="-85"/>
              <w:jc w:val="both"/>
              <w:rPr>
                <w:del w:id="3347" w:author="An Phuc Cao" w:date="2024-09-30T11:36:00Z" w16du:dateUtc="2024-09-30T04:36:00Z"/>
                <w:rFonts w:ascii="Arial" w:hAnsi="Arial" w:cs="Arial"/>
                <w:sz w:val="20"/>
                <w:highlight w:val="yellow"/>
              </w:rPr>
            </w:pPr>
            <w:del w:id="3348" w:author="An Phuc Cao" w:date="2024-09-30T11:36:00Z" w16du:dateUtc="2024-09-30T04:36:00Z">
              <w:r w:rsidRPr="00DA4096" w:rsidDel="00D8287C">
                <w:rPr>
                  <w:rFonts w:ascii="Arial" w:hAnsi="Arial" w:cs="Arial"/>
                  <w:sz w:val="20"/>
                  <w:highlight w:val="yellow"/>
                </w:rPr>
                <w:delText xml:space="preserve">The Probability of Default is an estimate of the likelihood of default over a given time horizon. A default may only happen at a certain time over the assessed period, if the facility has not been previously </w:delText>
              </w:r>
              <w:r w:rsidR="00707A38" w:rsidRPr="00DA4096" w:rsidDel="00D8287C">
                <w:rPr>
                  <w:rFonts w:ascii="Arial" w:hAnsi="Arial" w:cs="Arial"/>
                  <w:sz w:val="20"/>
                  <w:highlight w:val="yellow"/>
                </w:rPr>
                <w:delText>derecognised</w:delText>
              </w:r>
              <w:r w:rsidRPr="00DA4096" w:rsidDel="00D8287C">
                <w:rPr>
                  <w:rFonts w:ascii="Arial" w:hAnsi="Arial" w:cs="Arial"/>
                  <w:sz w:val="20"/>
                  <w:highlight w:val="yellow"/>
                </w:rPr>
                <w:delText xml:space="preserve"> and is still in the portfolio. The concept of PDs is further explained in </w:delText>
              </w:r>
              <w:r w:rsidR="00357F34" w:rsidRPr="00DA4096" w:rsidDel="00D8287C">
                <w:rPr>
                  <w:rFonts w:ascii="Arial" w:hAnsi="Arial" w:cs="Arial"/>
                  <w:i/>
                  <w:iCs/>
                  <w:sz w:val="20"/>
                  <w:highlight w:val="yellow"/>
                </w:rPr>
                <w:delText xml:space="preserve">Note </w:delText>
              </w:r>
              <w:r w:rsidR="003A76A4" w:rsidRPr="00DA4096" w:rsidDel="00D8287C">
                <w:rPr>
                  <w:rFonts w:ascii="Arial" w:hAnsi="Arial" w:cs="Arial"/>
                  <w:i/>
                  <w:iCs/>
                  <w:sz w:val="20"/>
                  <w:highlight w:val="yellow"/>
                </w:rPr>
                <w:delText>31</w:delText>
              </w:r>
              <w:r w:rsidRPr="00DA4096" w:rsidDel="00D8287C">
                <w:rPr>
                  <w:rFonts w:ascii="Arial" w:hAnsi="Arial" w:cs="Arial"/>
                  <w:sz w:val="20"/>
                  <w:highlight w:val="yellow"/>
                </w:rPr>
                <w:delText>.</w:delText>
              </w:r>
            </w:del>
          </w:p>
        </w:tc>
      </w:tr>
      <w:tr w:rsidR="00184A60" w:rsidRPr="00DA4096" w:rsidDel="00D8287C" w14:paraId="699A4D25" w14:textId="6CC53876" w:rsidTr="006A69E0">
        <w:trPr>
          <w:del w:id="3349" w:author="An Phuc Cao" w:date="2024-09-30T11:36:00Z"/>
        </w:trPr>
        <w:tc>
          <w:tcPr>
            <w:tcW w:w="1438" w:type="dxa"/>
          </w:tcPr>
          <w:p w14:paraId="3546333D" w14:textId="0685962F" w:rsidR="00184A60" w:rsidRPr="00DA4096" w:rsidDel="00D8287C" w:rsidRDefault="00184A60" w:rsidP="00184A60">
            <w:pPr>
              <w:pStyle w:val="ListParagraph"/>
              <w:widowControl w:val="0"/>
              <w:numPr>
                <w:ilvl w:val="0"/>
                <w:numId w:val="50"/>
              </w:numPr>
              <w:tabs>
                <w:tab w:val="left" w:pos="0"/>
              </w:tabs>
              <w:overflowPunct w:val="0"/>
              <w:autoSpaceDE w:val="0"/>
              <w:autoSpaceDN w:val="0"/>
              <w:adjustRightInd w:val="0"/>
              <w:spacing w:before="120" w:after="0" w:line="240" w:lineRule="auto"/>
              <w:ind w:left="247"/>
              <w:contextualSpacing w:val="0"/>
              <w:textAlignment w:val="baseline"/>
              <w:rPr>
                <w:del w:id="3350" w:author="An Phuc Cao" w:date="2024-09-30T11:36:00Z" w16du:dateUtc="2024-09-30T04:36:00Z"/>
                <w:rFonts w:ascii="Arial" w:hAnsi="Arial" w:cs="Arial"/>
                <w:sz w:val="20"/>
                <w:szCs w:val="20"/>
                <w:highlight w:val="yellow"/>
              </w:rPr>
            </w:pPr>
            <w:del w:id="3351" w:author="An Phuc Cao" w:date="2024-09-30T11:36:00Z" w16du:dateUtc="2024-09-30T04:36:00Z">
              <w:r w:rsidRPr="00DA4096" w:rsidDel="00D8287C">
                <w:rPr>
                  <w:rFonts w:ascii="Arial" w:hAnsi="Arial" w:cs="Arial"/>
                  <w:sz w:val="20"/>
                  <w:szCs w:val="20"/>
                  <w:highlight w:val="yellow"/>
                </w:rPr>
                <w:delText>Exposure at Default (“EAD”)</w:delText>
              </w:r>
            </w:del>
          </w:p>
        </w:tc>
        <w:tc>
          <w:tcPr>
            <w:tcW w:w="6738" w:type="dxa"/>
          </w:tcPr>
          <w:p w14:paraId="61287EEE" w14:textId="2A933782" w:rsidR="00184A60" w:rsidRPr="00DA4096" w:rsidDel="00D8287C" w:rsidRDefault="00184A60" w:rsidP="006A69E0">
            <w:pPr>
              <w:tabs>
                <w:tab w:val="left" w:pos="0"/>
              </w:tabs>
              <w:spacing w:before="120"/>
              <w:ind w:right="-85"/>
              <w:jc w:val="both"/>
              <w:rPr>
                <w:del w:id="3352" w:author="An Phuc Cao" w:date="2024-09-30T11:36:00Z" w16du:dateUtc="2024-09-30T04:36:00Z"/>
                <w:rFonts w:ascii="Arial" w:hAnsi="Arial" w:cs="Arial"/>
                <w:sz w:val="20"/>
                <w:highlight w:val="yellow"/>
              </w:rPr>
            </w:pPr>
            <w:del w:id="3353" w:author="An Phuc Cao" w:date="2024-09-30T11:36:00Z" w16du:dateUtc="2024-09-30T04:36:00Z">
              <w:r w:rsidRPr="00DA4096" w:rsidDel="00D8287C">
                <w:rPr>
                  <w:rFonts w:ascii="Arial" w:hAnsi="Arial" w:cs="Arial"/>
                  <w:sz w:val="20"/>
                  <w:highlight w:val="yellow"/>
                </w:rPr>
                <w:delText xml:space="preserve">The Exposure at Default is an estimate of the exposure at a future default date, taking into account expected changes in the exposure after the reporting date, including repayments of principal and interest, whether scheduled by contract or otherwise, accrued interest from missed payments. The EAD is further explained in </w:delText>
              </w:r>
              <w:r w:rsidR="00357F34" w:rsidRPr="00DA4096" w:rsidDel="00D8287C">
                <w:rPr>
                  <w:rFonts w:ascii="Arial" w:hAnsi="Arial" w:cs="Arial"/>
                  <w:i/>
                  <w:iCs/>
                  <w:sz w:val="20"/>
                  <w:highlight w:val="yellow"/>
                </w:rPr>
                <w:delText xml:space="preserve">Note </w:delText>
              </w:r>
              <w:r w:rsidR="003A76A4" w:rsidRPr="00DA4096" w:rsidDel="00D8287C">
                <w:rPr>
                  <w:rFonts w:ascii="Arial" w:hAnsi="Arial" w:cs="Arial"/>
                  <w:i/>
                  <w:iCs/>
                  <w:sz w:val="20"/>
                  <w:highlight w:val="yellow"/>
                </w:rPr>
                <w:delText>31</w:delText>
              </w:r>
              <w:r w:rsidRPr="00DA4096" w:rsidDel="00D8287C">
                <w:rPr>
                  <w:rFonts w:ascii="Arial" w:hAnsi="Arial" w:cs="Arial"/>
                  <w:sz w:val="20"/>
                  <w:highlight w:val="yellow"/>
                </w:rPr>
                <w:delText>.</w:delText>
              </w:r>
            </w:del>
          </w:p>
        </w:tc>
      </w:tr>
      <w:tr w:rsidR="00184A60" w:rsidRPr="00DA4096" w:rsidDel="00D8287C" w14:paraId="4707BECF" w14:textId="375F74F4" w:rsidTr="006A69E0">
        <w:trPr>
          <w:del w:id="3354" w:author="An Phuc Cao" w:date="2024-09-30T11:36:00Z"/>
        </w:trPr>
        <w:tc>
          <w:tcPr>
            <w:tcW w:w="1438" w:type="dxa"/>
          </w:tcPr>
          <w:p w14:paraId="5F8E78BA" w14:textId="49E7ABBD" w:rsidR="00184A60" w:rsidRPr="00DA4096" w:rsidDel="00D8287C" w:rsidRDefault="00184A60" w:rsidP="00184A60">
            <w:pPr>
              <w:pStyle w:val="ListParagraph"/>
              <w:widowControl w:val="0"/>
              <w:numPr>
                <w:ilvl w:val="0"/>
                <w:numId w:val="50"/>
              </w:numPr>
              <w:tabs>
                <w:tab w:val="left" w:pos="0"/>
              </w:tabs>
              <w:overflowPunct w:val="0"/>
              <w:autoSpaceDE w:val="0"/>
              <w:autoSpaceDN w:val="0"/>
              <w:adjustRightInd w:val="0"/>
              <w:spacing w:before="120" w:after="0" w:line="240" w:lineRule="auto"/>
              <w:ind w:left="247"/>
              <w:contextualSpacing w:val="0"/>
              <w:jc w:val="both"/>
              <w:textAlignment w:val="baseline"/>
              <w:rPr>
                <w:del w:id="3355" w:author="An Phuc Cao" w:date="2024-09-30T11:36:00Z" w16du:dateUtc="2024-09-30T04:36:00Z"/>
                <w:rFonts w:ascii="Arial" w:hAnsi="Arial" w:cs="Arial"/>
                <w:sz w:val="20"/>
                <w:szCs w:val="20"/>
                <w:highlight w:val="yellow"/>
              </w:rPr>
            </w:pPr>
            <w:del w:id="3356" w:author="An Phuc Cao" w:date="2024-09-30T11:36:00Z" w16du:dateUtc="2024-09-30T04:36:00Z">
              <w:r w:rsidRPr="00DA4096" w:rsidDel="00D8287C">
                <w:rPr>
                  <w:rFonts w:ascii="Arial" w:hAnsi="Arial" w:cs="Arial"/>
                  <w:sz w:val="20"/>
                  <w:szCs w:val="20"/>
                  <w:highlight w:val="yellow"/>
                </w:rPr>
                <w:delText>Loss Given Default (“LGD”)</w:delText>
              </w:r>
            </w:del>
          </w:p>
        </w:tc>
        <w:tc>
          <w:tcPr>
            <w:tcW w:w="6738" w:type="dxa"/>
          </w:tcPr>
          <w:p w14:paraId="77BA742C" w14:textId="577179EE" w:rsidR="00184A60" w:rsidRPr="00DA4096" w:rsidDel="00D8287C" w:rsidRDefault="00184A60" w:rsidP="006A69E0">
            <w:pPr>
              <w:tabs>
                <w:tab w:val="left" w:pos="0"/>
              </w:tabs>
              <w:spacing w:before="120"/>
              <w:ind w:right="-85"/>
              <w:jc w:val="both"/>
              <w:rPr>
                <w:del w:id="3357" w:author="An Phuc Cao" w:date="2024-09-30T11:36:00Z" w16du:dateUtc="2024-09-30T04:36:00Z"/>
                <w:rFonts w:ascii="Arial" w:hAnsi="Arial" w:cs="Arial"/>
                <w:sz w:val="20"/>
                <w:highlight w:val="yellow"/>
              </w:rPr>
            </w:pPr>
            <w:del w:id="3358" w:author="An Phuc Cao" w:date="2024-09-30T11:36:00Z" w16du:dateUtc="2024-09-30T04:36:00Z">
              <w:r w:rsidRPr="00DA4096" w:rsidDel="00D8287C">
                <w:rPr>
                  <w:rFonts w:ascii="Arial" w:hAnsi="Arial" w:cs="Arial"/>
                  <w:sz w:val="20"/>
                  <w:highlight w:val="yellow"/>
                </w:rPr>
                <w:delText xml:space="preserve">The Loss Given Default is an estimate of the loss arising in the case where a default occurs at a given time. It is based on the difference between the contractual cash flows due and those that the lender would expect to receive. It is usually expressed as a percentage of the EAD. The LGD is further explained in </w:delText>
              </w:r>
              <w:r w:rsidR="00357F34" w:rsidRPr="00DA4096" w:rsidDel="00D8287C">
                <w:rPr>
                  <w:rFonts w:ascii="Arial" w:hAnsi="Arial" w:cs="Arial"/>
                  <w:i/>
                  <w:iCs/>
                  <w:sz w:val="20"/>
                  <w:highlight w:val="yellow"/>
                </w:rPr>
                <w:delText>Note 3</w:delText>
              </w:r>
              <w:r w:rsidR="003A76A4" w:rsidRPr="00DA4096" w:rsidDel="00D8287C">
                <w:rPr>
                  <w:rFonts w:ascii="Arial" w:hAnsi="Arial" w:cs="Arial"/>
                  <w:i/>
                  <w:iCs/>
                  <w:sz w:val="20"/>
                  <w:highlight w:val="yellow"/>
                </w:rPr>
                <w:delText>1</w:delText>
              </w:r>
              <w:r w:rsidRPr="00DA4096" w:rsidDel="00D8287C">
                <w:rPr>
                  <w:rFonts w:ascii="Arial" w:hAnsi="Arial" w:cs="Arial"/>
                  <w:i/>
                  <w:iCs/>
                  <w:sz w:val="20"/>
                  <w:highlight w:val="yellow"/>
                </w:rPr>
                <w:delText>.</w:delText>
              </w:r>
            </w:del>
          </w:p>
        </w:tc>
      </w:tr>
    </w:tbl>
    <w:p w14:paraId="0F2FEABC" w14:textId="64169825" w:rsidR="00184A60" w:rsidRPr="00DA4096" w:rsidDel="00D8287C" w:rsidRDefault="00184A60" w:rsidP="00184A60">
      <w:pPr>
        <w:overflowPunct/>
        <w:autoSpaceDE/>
        <w:autoSpaceDN/>
        <w:adjustRightInd/>
        <w:jc w:val="both"/>
        <w:textAlignment w:val="auto"/>
        <w:rPr>
          <w:del w:id="3359" w:author="An Phuc Cao" w:date="2024-09-30T11:36:00Z" w16du:dateUtc="2024-09-30T04:36:00Z"/>
          <w:rFonts w:ascii="Arial" w:hAnsi="Arial" w:cs="Arial"/>
          <w:color w:val="000000"/>
          <w:sz w:val="20"/>
          <w:highlight w:val="yellow"/>
        </w:rPr>
      </w:pPr>
    </w:p>
    <w:p w14:paraId="3C4CF87A" w14:textId="55FEA4B7" w:rsidR="00184A60" w:rsidRPr="00DA4096" w:rsidDel="00D8287C" w:rsidRDefault="00184A60" w:rsidP="00184A60">
      <w:pPr>
        <w:widowControl w:val="0"/>
        <w:ind w:left="706"/>
        <w:jc w:val="both"/>
        <w:rPr>
          <w:del w:id="3360" w:author="An Phuc Cao" w:date="2024-09-30T11:36:00Z" w16du:dateUtc="2024-09-30T04:36:00Z"/>
          <w:rFonts w:ascii="Arial" w:eastAsia="Arial Unicode MS" w:hAnsi="Arial" w:cs="Arial"/>
          <w:color w:val="000000"/>
          <w:spacing w:val="-1"/>
          <w:sz w:val="20"/>
          <w:highlight w:val="yellow"/>
        </w:rPr>
      </w:pPr>
      <w:del w:id="3361" w:author="An Phuc Cao" w:date="2024-09-30T11:36:00Z" w16du:dateUtc="2024-09-30T04:36:00Z">
        <w:r w:rsidRPr="00DA4096" w:rsidDel="00D8287C">
          <w:rPr>
            <w:rFonts w:ascii="Arial" w:eastAsia="Arial Unicode MS" w:hAnsi="Arial" w:cs="Arial"/>
            <w:color w:val="000000"/>
            <w:spacing w:val="-1"/>
            <w:sz w:val="20"/>
            <w:highlight w:val="yellow"/>
          </w:rPr>
          <w:tab/>
          <w:delText>When estimating the ECLs, the Company considers t</w:delText>
        </w:r>
        <w:r w:rsidR="000C5694" w:rsidRPr="00DA4096" w:rsidDel="00D8287C">
          <w:rPr>
            <w:rFonts w:ascii="Arial" w:eastAsia="Arial Unicode MS" w:hAnsi="Arial" w:cs="Arial"/>
            <w:color w:val="000000"/>
            <w:spacing w:val="-1"/>
            <w:sz w:val="20"/>
            <w:highlight w:val="yellow"/>
          </w:rPr>
          <w:delText>wo</w:delText>
        </w:r>
        <w:r w:rsidRPr="00DA4096" w:rsidDel="00D8287C">
          <w:rPr>
            <w:rFonts w:ascii="Arial" w:eastAsia="Arial Unicode MS" w:hAnsi="Arial" w:cs="Arial"/>
            <w:color w:val="000000"/>
            <w:spacing w:val="-1"/>
            <w:sz w:val="20"/>
            <w:highlight w:val="yellow"/>
          </w:rPr>
          <w:delText xml:space="preserve"> scenarios (an optimistic case, and a negative case). Each of these is associated with different PDs. </w:delText>
        </w:r>
      </w:del>
    </w:p>
    <w:p w14:paraId="6FE5336A" w14:textId="2501E7CF" w:rsidR="00184A60" w:rsidRPr="00DA4096" w:rsidDel="00D8287C" w:rsidRDefault="00184A60" w:rsidP="00184A60">
      <w:pPr>
        <w:widowControl w:val="0"/>
        <w:ind w:left="706"/>
        <w:jc w:val="both"/>
        <w:rPr>
          <w:del w:id="3362" w:author="An Phuc Cao" w:date="2024-09-30T11:36:00Z" w16du:dateUtc="2024-09-30T04:36:00Z"/>
          <w:rFonts w:ascii="Arial" w:eastAsia="Arial Unicode MS" w:hAnsi="Arial" w:cs="Arial"/>
          <w:color w:val="000000"/>
          <w:spacing w:val="-1"/>
          <w:sz w:val="20"/>
          <w:highlight w:val="yellow"/>
        </w:rPr>
      </w:pPr>
    </w:p>
    <w:p w14:paraId="7FBFF301" w14:textId="3A3DD59B" w:rsidR="00CD769B" w:rsidRPr="00826313" w:rsidDel="00D8287C" w:rsidRDefault="002B2BCB" w:rsidP="002B2BCB">
      <w:pPr>
        <w:ind w:left="709" w:firstLine="11"/>
        <w:jc w:val="both"/>
        <w:rPr>
          <w:del w:id="3363" w:author="An Phuc Cao" w:date="2024-09-30T11:36:00Z" w16du:dateUtc="2024-09-30T04:36:00Z"/>
          <w:rFonts w:ascii="Arial" w:hAnsi="Arial" w:cs="Arial"/>
          <w:color w:val="000000"/>
          <w:sz w:val="20"/>
        </w:rPr>
      </w:pPr>
      <w:del w:id="3364" w:author="An Phuc Cao" w:date="2024-09-30T11:36:00Z" w16du:dateUtc="2024-09-30T04:36:00Z">
        <w:r w:rsidRPr="00DA4096" w:rsidDel="00D8287C">
          <w:rPr>
            <w:rFonts w:ascii="Arial" w:hAnsi="Arial" w:cs="Arial"/>
            <w:color w:val="000000" w:themeColor="text1"/>
            <w:sz w:val="20"/>
            <w:highlight w:val="yellow"/>
          </w:rPr>
          <w:delText xml:space="preserve">The ECL for debt instruments measured at FVOCI </w:delText>
        </w:r>
        <w:r w:rsidR="1843CCEC" w:rsidRPr="00DA4096" w:rsidDel="00D8287C">
          <w:rPr>
            <w:rFonts w:ascii="Arial" w:hAnsi="Arial" w:cs="Arial"/>
            <w:color w:val="000000" w:themeColor="text1"/>
            <w:sz w:val="20"/>
            <w:highlight w:val="yellow"/>
          </w:rPr>
          <w:delText>does</w:delText>
        </w:r>
        <w:r w:rsidRPr="00DA4096" w:rsidDel="00D8287C">
          <w:rPr>
            <w:rFonts w:ascii="Arial" w:hAnsi="Arial" w:cs="Arial"/>
            <w:color w:val="000000" w:themeColor="text1"/>
            <w:sz w:val="20"/>
            <w:highlight w:val="yellow"/>
          </w:rPr>
          <w:delText xml:space="preserve"> not reduce the carrying amount of these financial assets in the statement of financial position, which remains at fair value. Instead, an amount equal to the allowance that would arise if the assets were measured at amortised cost is </w:delText>
        </w:r>
        <w:r w:rsidR="00220352" w:rsidRPr="00DA4096" w:rsidDel="00D8287C">
          <w:rPr>
            <w:rFonts w:ascii="Arial" w:hAnsi="Arial" w:cs="Arial"/>
            <w:color w:val="000000" w:themeColor="text1"/>
            <w:sz w:val="20"/>
            <w:highlight w:val="yellow"/>
          </w:rPr>
          <w:delText>recognised</w:delText>
        </w:r>
        <w:r w:rsidRPr="00DA4096" w:rsidDel="00D8287C">
          <w:rPr>
            <w:rFonts w:ascii="Arial" w:hAnsi="Arial" w:cs="Arial"/>
            <w:color w:val="000000" w:themeColor="text1"/>
            <w:sz w:val="20"/>
            <w:highlight w:val="yellow"/>
          </w:rPr>
          <w:delText xml:space="preserve"> in OCI as an accumulated impairment amount, with a corresponding charge to profit or loss. The accumulated loss </w:delText>
        </w:r>
        <w:r w:rsidR="00385738" w:rsidRPr="00DA4096" w:rsidDel="00D8287C">
          <w:rPr>
            <w:rFonts w:ascii="Arial" w:hAnsi="Arial" w:cs="Arial"/>
            <w:color w:val="000000" w:themeColor="text1"/>
            <w:sz w:val="20"/>
            <w:highlight w:val="yellow"/>
          </w:rPr>
          <w:delText>recognised</w:delText>
        </w:r>
        <w:r w:rsidRPr="00DA4096" w:rsidDel="00D8287C">
          <w:rPr>
            <w:rFonts w:ascii="Arial" w:hAnsi="Arial" w:cs="Arial"/>
            <w:color w:val="000000" w:themeColor="text1"/>
            <w:sz w:val="20"/>
            <w:highlight w:val="yellow"/>
          </w:rPr>
          <w:delText xml:space="preserve"> in OCI is recycled to the profit and loss upon derecognition of the assets.</w:delText>
        </w:r>
      </w:del>
    </w:p>
    <w:p w14:paraId="01DA67E0" w14:textId="0942E54D" w:rsidR="00CD769B" w:rsidRPr="00826313" w:rsidDel="00D8287C" w:rsidRDefault="00CD769B" w:rsidP="00CD769B">
      <w:pPr>
        <w:jc w:val="both"/>
        <w:rPr>
          <w:del w:id="3365" w:author="An Phuc Cao" w:date="2024-09-30T11:36:00Z" w16du:dateUtc="2024-09-30T04:36:00Z"/>
          <w:rFonts w:ascii="Arial" w:hAnsi="Arial" w:cs="Arial"/>
          <w:b/>
          <w:i/>
          <w:sz w:val="20"/>
        </w:rPr>
      </w:pPr>
    </w:p>
    <w:p w14:paraId="32CFAF41" w14:textId="28FB8A09" w:rsidR="00CD769B" w:rsidRPr="00826313" w:rsidDel="00D8287C" w:rsidRDefault="00CD769B" w:rsidP="00CD769B">
      <w:pPr>
        <w:ind w:left="709" w:firstLine="11"/>
        <w:jc w:val="both"/>
        <w:rPr>
          <w:del w:id="3366" w:author="An Phuc Cao" w:date="2024-09-30T11:36:00Z" w16du:dateUtc="2024-09-30T04:36:00Z"/>
          <w:rFonts w:ascii="Arial" w:hAnsi="Arial" w:cs="Arial"/>
          <w:i/>
          <w:color w:val="000000"/>
          <w:sz w:val="20"/>
        </w:rPr>
      </w:pPr>
    </w:p>
    <w:p w14:paraId="648310E7" w14:textId="0D967660" w:rsidR="00CD769B" w:rsidRPr="00826313" w:rsidDel="00D8287C" w:rsidRDefault="00CD769B" w:rsidP="00CD769B">
      <w:pPr>
        <w:overflowPunct/>
        <w:autoSpaceDE/>
        <w:autoSpaceDN/>
        <w:adjustRightInd/>
        <w:textAlignment w:val="auto"/>
        <w:rPr>
          <w:del w:id="3367" w:author="An Phuc Cao" w:date="2024-09-30T11:36:00Z" w16du:dateUtc="2024-09-30T04:36:00Z"/>
          <w:rFonts w:ascii="Arial" w:hAnsi="Arial" w:cs="Arial"/>
          <w:b/>
          <w:sz w:val="20"/>
          <w:lang w:val="en-GB"/>
        </w:rPr>
      </w:pPr>
      <w:del w:id="3368" w:author="An Phuc Cao" w:date="2024-09-30T11:36:00Z" w16du:dateUtc="2024-09-30T04:36:00Z">
        <w:r w:rsidRPr="00826313" w:rsidDel="00D8287C">
          <w:rPr>
            <w:rFonts w:ascii="Arial" w:hAnsi="Arial" w:cs="Arial"/>
            <w:i/>
          </w:rPr>
          <w:br w:type="page"/>
        </w:r>
      </w:del>
    </w:p>
    <w:p w14:paraId="132C58EB" w14:textId="3596C158" w:rsidR="00CD769B" w:rsidRPr="00826313" w:rsidDel="00D8287C" w:rsidRDefault="00CD769B">
      <w:pPr>
        <w:overflowPunct/>
        <w:autoSpaceDE/>
        <w:autoSpaceDN/>
        <w:adjustRightInd/>
        <w:textAlignment w:val="auto"/>
        <w:rPr>
          <w:del w:id="3369" w:author="An Phuc Cao" w:date="2024-09-30T11:36:00Z" w16du:dateUtc="2024-09-30T04:36:00Z"/>
          <w:rFonts w:ascii="Arial" w:hAnsi="Arial" w:cs="Arial"/>
        </w:rPr>
        <w:pPrChange w:id="3370" w:author="An Phuc Cao" w:date="2024-09-30T11:36:00Z" w16du:dateUtc="2024-09-30T04:36:00Z">
          <w:pPr>
            <w:pStyle w:val="Style1"/>
            <w:spacing w:after="0"/>
            <w:ind w:left="0"/>
          </w:pPr>
        </w:pPrChange>
      </w:pPr>
    </w:p>
    <w:p w14:paraId="44FFFF22" w14:textId="2E48FAF0" w:rsidR="00CD769B" w:rsidRPr="00826313" w:rsidDel="00D8287C" w:rsidRDefault="00CD769B" w:rsidP="00CD769B">
      <w:pPr>
        <w:pStyle w:val="Style1"/>
        <w:spacing w:after="0"/>
        <w:ind w:left="0"/>
        <w:rPr>
          <w:del w:id="3371" w:author="An Phuc Cao" w:date="2024-09-30T11:36:00Z" w16du:dateUtc="2024-09-30T04:36:00Z"/>
          <w:rFonts w:ascii="Arial" w:hAnsi="Arial" w:cs="Arial"/>
          <w:i w:val="0"/>
        </w:rPr>
      </w:pPr>
    </w:p>
    <w:p w14:paraId="275BF189" w14:textId="0AE6F6BB" w:rsidR="00CD769B" w:rsidRPr="00826313" w:rsidDel="00D8287C" w:rsidRDefault="00CD4FFB" w:rsidP="00B32486">
      <w:pPr>
        <w:pStyle w:val="Style1"/>
        <w:spacing w:after="0"/>
        <w:ind w:left="0"/>
        <w:rPr>
          <w:del w:id="3372" w:author="An Phuc Cao" w:date="2024-09-30T11:36:00Z" w16du:dateUtc="2024-09-30T04:36:00Z"/>
          <w:rFonts w:ascii="Arial" w:hAnsi="Arial" w:cs="Arial"/>
          <w:b w:val="0"/>
          <w:i w:val="0"/>
        </w:rPr>
      </w:pPr>
      <w:del w:id="3373" w:author="An Phuc Cao" w:date="2024-09-30T11:36:00Z" w16du:dateUtc="2024-09-30T04:36:00Z">
        <w:r w:rsidRPr="00826313" w:rsidDel="00D8287C">
          <w:rPr>
            <w:rFonts w:ascii="Arial" w:hAnsi="Arial" w:cs="Arial"/>
            <w:i w:val="0"/>
          </w:rPr>
          <w:delText xml:space="preserve">3. </w:delText>
        </w:r>
        <w:r w:rsidRPr="00826313" w:rsidDel="00D8287C">
          <w:rPr>
            <w:rFonts w:ascii="Arial" w:hAnsi="Arial" w:cs="Arial"/>
            <w:i w:val="0"/>
          </w:rPr>
          <w:tab/>
        </w:r>
        <w:r w:rsidR="00CD769B" w:rsidRPr="00826313" w:rsidDel="00D8287C">
          <w:rPr>
            <w:rFonts w:ascii="Arial" w:hAnsi="Arial" w:cs="Arial"/>
            <w:i w:val="0"/>
          </w:rPr>
          <w:delText xml:space="preserve">SUMMARY OF SIGNIFICANT ACCOUNTING POLICIES </w:delText>
        </w:r>
        <w:r w:rsidR="00CD769B" w:rsidRPr="00826313" w:rsidDel="00D8287C">
          <w:rPr>
            <w:rFonts w:ascii="Arial" w:hAnsi="Arial" w:cs="Arial"/>
            <w:b w:val="0"/>
            <w:i w:val="0"/>
            <w:caps/>
          </w:rPr>
          <w:delText>(</w:delText>
        </w:r>
        <w:r w:rsidR="00CD769B" w:rsidRPr="00826313" w:rsidDel="00D8287C">
          <w:rPr>
            <w:rFonts w:ascii="Arial" w:hAnsi="Arial" w:cs="Arial"/>
            <w:b w:val="0"/>
            <w:i w:val="0"/>
          </w:rPr>
          <w:delText>continued)</w:delText>
        </w:r>
      </w:del>
    </w:p>
    <w:p w14:paraId="0D4DD729" w14:textId="599408A6" w:rsidR="00CD769B" w:rsidRPr="00826313" w:rsidDel="00D8287C" w:rsidRDefault="00CD769B" w:rsidP="00CD769B">
      <w:pPr>
        <w:jc w:val="both"/>
        <w:rPr>
          <w:del w:id="3374" w:author="An Phuc Cao" w:date="2024-09-30T11:36:00Z" w16du:dateUtc="2024-09-30T04:36:00Z"/>
          <w:rFonts w:ascii="Arial" w:hAnsi="Arial" w:cs="Arial"/>
          <w:b/>
          <w:i/>
          <w:sz w:val="20"/>
        </w:rPr>
      </w:pPr>
    </w:p>
    <w:p w14:paraId="7E43F0D2" w14:textId="5CE982D0" w:rsidR="00CD769B" w:rsidRPr="00826313" w:rsidDel="00D8287C" w:rsidRDefault="00CD769B" w:rsidP="00CD769B">
      <w:pPr>
        <w:jc w:val="both"/>
        <w:rPr>
          <w:del w:id="3375" w:author="An Phuc Cao" w:date="2024-09-30T11:36:00Z" w16du:dateUtc="2024-09-30T04:36:00Z"/>
          <w:rFonts w:ascii="Arial" w:hAnsi="Arial" w:cs="Arial"/>
          <w:bCs/>
          <w:sz w:val="20"/>
        </w:rPr>
      </w:pPr>
      <w:del w:id="3376" w:author="An Phuc Cao" w:date="2024-09-30T11:36:00Z" w16du:dateUtc="2024-09-30T04:36:00Z">
        <w:r w:rsidRPr="00826313" w:rsidDel="00D8287C">
          <w:rPr>
            <w:rFonts w:ascii="Arial" w:hAnsi="Arial" w:cs="Arial"/>
            <w:b/>
            <w:i/>
            <w:sz w:val="20"/>
          </w:rPr>
          <w:delText>3.6</w:delText>
        </w:r>
        <w:r w:rsidRPr="00826313" w:rsidDel="00D8287C">
          <w:rPr>
            <w:rFonts w:ascii="Arial" w:hAnsi="Arial" w:cs="Arial"/>
            <w:b/>
            <w:bCs/>
            <w:sz w:val="20"/>
          </w:rPr>
          <w:tab/>
        </w:r>
        <w:r w:rsidRPr="00826313" w:rsidDel="00D8287C">
          <w:rPr>
            <w:rFonts w:ascii="Arial" w:hAnsi="Arial" w:cs="Arial"/>
            <w:b/>
            <w:bCs/>
            <w:i/>
            <w:sz w:val="20"/>
          </w:rPr>
          <w:delText xml:space="preserve">Financial instruments – initial recognition and subsequent measurement </w:delText>
        </w:r>
        <w:r w:rsidRPr="00826313" w:rsidDel="00D8287C">
          <w:rPr>
            <w:rFonts w:ascii="Arial" w:hAnsi="Arial" w:cs="Arial"/>
            <w:caps/>
            <w:sz w:val="20"/>
          </w:rPr>
          <w:delText>(</w:delText>
        </w:r>
        <w:r w:rsidRPr="00826313" w:rsidDel="00D8287C">
          <w:rPr>
            <w:rFonts w:ascii="Arial" w:hAnsi="Arial" w:cs="Arial"/>
            <w:sz w:val="20"/>
          </w:rPr>
          <w:delText>continued)</w:delText>
        </w:r>
      </w:del>
    </w:p>
    <w:p w14:paraId="0F7A9995" w14:textId="054C41F4" w:rsidR="00CD769B" w:rsidRPr="00826313" w:rsidDel="00D8287C" w:rsidRDefault="00CD769B" w:rsidP="00CD769B">
      <w:pPr>
        <w:pStyle w:val="BodyTextIndent"/>
        <w:ind w:left="0"/>
        <w:rPr>
          <w:del w:id="3377" w:author="An Phuc Cao" w:date="2024-09-30T11:36:00Z" w16du:dateUtc="2024-09-30T04:36:00Z"/>
          <w:rFonts w:ascii="Arial" w:hAnsi="Arial" w:cs="Arial"/>
          <w:b/>
          <w:i/>
          <w:sz w:val="20"/>
        </w:rPr>
      </w:pPr>
    </w:p>
    <w:p w14:paraId="61D28E8B" w14:textId="3FB47007" w:rsidR="00CD769B" w:rsidRPr="00826313" w:rsidDel="00D8287C" w:rsidRDefault="00CD769B" w:rsidP="00CD769B">
      <w:pPr>
        <w:jc w:val="both"/>
        <w:rPr>
          <w:del w:id="3378" w:author="An Phuc Cao" w:date="2024-09-30T11:36:00Z" w16du:dateUtc="2024-09-30T04:36:00Z"/>
          <w:rFonts w:ascii="Arial" w:hAnsi="Arial" w:cs="Arial"/>
          <w:b/>
          <w:i/>
          <w:color w:val="000000"/>
          <w:sz w:val="20"/>
        </w:rPr>
      </w:pPr>
      <w:del w:id="3379" w:author="An Phuc Cao" w:date="2024-09-30T11:36:00Z" w16du:dateUtc="2024-09-30T04:36:00Z">
        <w:r w:rsidRPr="00826313" w:rsidDel="00D8287C">
          <w:rPr>
            <w:rFonts w:ascii="Arial" w:hAnsi="Arial" w:cs="Arial"/>
            <w:b/>
            <w:i/>
            <w:color w:val="000000"/>
            <w:sz w:val="20"/>
          </w:rPr>
          <w:delText>3.6.2</w:delText>
        </w:r>
        <w:r w:rsidRPr="00826313" w:rsidDel="00D8287C">
          <w:rPr>
            <w:rFonts w:ascii="Arial" w:hAnsi="Arial" w:cs="Arial"/>
            <w:b/>
            <w:i/>
            <w:color w:val="000000"/>
            <w:sz w:val="20"/>
          </w:rPr>
          <w:tab/>
          <w:delText xml:space="preserve">Financial liabilities </w:delText>
        </w:r>
      </w:del>
    </w:p>
    <w:p w14:paraId="65B366CD" w14:textId="63563651" w:rsidR="00CD769B" w:rsidRPr="00826313" w:rsidDel="00D8287C" w:rsidRDefault="00CD769B" w:rsidP="00CD769B">
      <w:pPr>
        <w:ind w:left="709" w:firstLine="11"/>
        <w:jc w:val="both"/>
        <w:rPr>
          <w:del w:id="3380" w:author="An Phuc Cao" w:date="2024-09-30T11:36:00Z" w16du:dateUtc="2024-09-30T04:36:00Z"/>
          <w:rFonts w:ascii="Arial" w:hAnsi="Arial" w:cs="Arial"/>
          <w:color w:val="000000"/>
          <w:sz w:val="20"/>
        </w:rPr>
      </w:pPr>
    </w:p>
    <w:p w14:paraId="2E7BAD6D" w14:textId="77777777" w:rsidR="00CD769B" w:rsidRPr="00826313" w:rsidRDefault="00CD769B" w:rsidP="00CD769B">
      <w:pPr>
        <w:ind w:left="709" w:firstLine="11"/>
        <w:jc w:val="both"/>
        <w:rPr>
          <w:rFonts w:ascii="Arial" w:hAnsi="Arial" w:cs="Arial"/>
          <w:b/>
          <w:i/>
          <w:color w:val="000000"/>
          <w:sz w:val="20"/>
        </w:rPr>
      </w:pPr>
      <w:r w:rsidRPr="00826313">
        <w:rPr>
          <w:rFonts w:ascii="Arial" w:hAnsi="Arial" w:cs="Arial"/>
          <w:b/>
          <w:i/>
          <w:color w:val="000000"/>
          <w:sz w:val="20"/>
        </w:rPr>
        <w:t xml:space="preserve">Initial recognition and measurement </w:t>
      </w:r>
    </w:p>
    <w:p w14:paraId="59B8F81A" w14:textId="77777777" w:rsidR="00CD769B" w:rsidRPr="00826313" w:rsidRDefault="00CD769B" w:rsidP="00CD769B">
      <w:pPr>
        <w:ind w:left="709" w:firstLine="11"/>
        <w:jc w:val="both"/>
        <w:rPr>
          <w:rFonts w:ascii="Arial" w:hAnsi="Arial" w:cs="Arial"/>
          <w:b/>
          <w:i/>
          <w:color w:val="000000"/>
          <w:sz w:val="20"/>
        </w:rPr>
      </w:pPr>
    </w:p>
    <w:p w14:paraId="2812DE8E" w14:textId="4D93A266"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Financial liabilities are classified, at initial recognition, as financial liabilities at fair value through profit or loss, loans and borrowings, payables, or as derivatives designated as hedging instruments in an effective hedge, as appropriate. </w:t>
      </w:r>
    </w:p>
    <w:p w14:paraId="76F0B0A5" w14:textId="77777777" w:rsidR="00CD769B" w:rsidRPr="00826313" w:rsidRDefault="00CD769B" w:rsidP="00CD769B">
      <w:pPr>
        <w:ind w:left="709" w:firstLine="11"/>
        <w:jc w:val="both"/>
        <w:rPr>
          <w:rFonts w:ascii="Arial" w:hAnsi="Arial" w:cs="Arial"/>
          <w:color w:val="000000"/>
          <w:sz w:val="20"/>
        </w:rPr>
      </w:pPr>
    </w:p>
    <w:p w14:paraId="0AB59997" w14:textId="0CB0AD09"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All financial liabilities are recogni</w:t>
      </w:r>
      <w:r w:rsidR="00AE2B79" w:rsidRPr="00826313">
        <w:rPr>
          <w:rFonts w:ascii="Arial" w:hAnsi="Arial" w:cs="Arial"/>
          <w:color w:val="000000"/>
          <w:sz w:val="20"/>
        </w:rPr>
        <w:t>z</w:t>
      </w:r>
      <w:r w:rsidRPr="00826313">
        <w:rPr>
          <w:rFonts w:ascii="Arial" w:hAnsi="Arial" w:cs="Arial"/>
          <w:color w:val="000000"/>
          <w:sz w:val="20"/>
        </w:rPr>
        <w:t xml:space="preserve">ed initially at fair value and, in the case of loans and borrowings and payables, net of directly attributable transaction costs. </w:t>
      </w:r>
    </w:p>
    <w:p w14:paraId="73D1DBD7" w14:textId="77777777" w:rsidR="00CD769B" w:rsidRPr="00826313" w:rsidRDefault="00CD769B" w:rsidP="00CD769B">
      <w:pPr>
        <w:ind w:left="709" w:firstLine="11"/>
        <w:jc w:val="both"/>
        <w:rPr>
          <w:rFonts w:ascii="Arial" w:hAnsi="Arial" w:cs="Arial"/>
          <w:color w:val="000000"/>
          <w:sz w:val="20"/>
        </w:rPr>
      </w:pPr>
    </w:p>
    <w:p w14:paraId="533D7A75" w14:textId="77777777" w:rsidR="00CD769B" w:rsidRPr="00826313" w:rsidRDefault="00CD769B" w:rsidP="00CD769B">
      <w:pPr>
        <w:ind w:left="709" w:firstLine="11"/>
        <w:jc w:val="both"/>
        <w:rPr>
          <w:rFonts w:ascii="Arial" w:hAnsi="Arial" w:cs="Arial"/>
          <w:b/>
          <w:i/>
          <w:color w:val="000000"/>
          <w:sz w:val="20"/>
        </w:rPr>
      </w:pPr>
      <w:r w:rsidRPr="00826313">
        <w:rPr>
          <w:rFonts w:ascii="Arial" w:hAnsi="Arial" w:cs="Arial"/>
          <w:b/>
          <w:i/>
          <w:color w:val="000000"/>
          <w:sz w:val="20"/>
        </w:rPr>
        <w:t xml:space="preserve">Subsequent measurement </w:t>
      </w:r>
    </w:p>
    <w:p w14:paraId="788FB564" w14:textId="77777777" w:rsidR="00CD769B" w:rsidRPr="00826313" w:rsidRDefault="00CD769B" w:rsidP="00CD769B">
      <w:pPr>
        <w:ind w:left="709" w:firstLine="11"/>
        <w:jc w:val="both"/>
        <w:rPr>
          <w:rFonts w:ascii="Arial" w:hAnsi="Arial" w:cs="Arial"/>
          <w:color w:val="000000"/>
          <w:sz w:val="20"/>
        </w:rPr>
      </w:pPr>
    </w:p>
    <w:p w14:paraId="3C2EA3D5" w14:textId="77777777"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The measurement of financial liabilities depends on their classification, as described below: </w:t>
      </w:r>
    </w:p>
    <w:p w14:paraId="644FE86F" w14:textId="77777777" w:rsidR="00CD769B" w:rsidRPr="00826313" w:rsidRDefault="00CD769B" w:rsidP="00CD769B">
      <w:pPr>
        <w:ind w:left="709" w:firstLine="11"/>
        <w:jc w:val="both"/>
        <w:rPr>
          <w:rFonts w:ascii="Arial" w:hAnsi="Arial" w:cs="Arial"/>
          <w:color w:val="000000"/>
          <w:sz w:val="20"/>
        </w:rPr>
      </w:pPr>
    </w:p>
    <w:p w14:paraId="6894E428" w14:textId="20A74B0E" w:rsidR="00CD769B" w:rsidRPr="00826313" w:rsidRDefault="007F739E" w:rsidP="00B32486">
      <w:pPr>
        <w:ind w:left="720"/>
        <w:jc w:val="both"/>
        <w:rPr>
          <w:rFonts w:ascii="Arial" w:hAnsi="Arial" w:cs="Arial"/>
          <w:i/>
          <w:color w:val="000000"/>
          <w:sz w:val="20"/>
        </w:rPr>
      </w:pPr>
      <w:r w:rsidRPr="00826313">
        <w:rPr>
          <w:rFonts w:ascii="Arial" w:hAnsi="Arial" w:cs="Arial"/>
          <w:i/>
          <w:color w:val="000000"/>
          <w:sz w:val="20"/>
        </w:rPr>
        <w:t xml:space="preserve">(i) </w:t>
      </w:r>
      <w:r w:rsidR="00CD769B" w:rsidRPr="00826313">
        <w:rPr>
          <w:rFonts w:ascii="Arial" w:hAnsi="Arial" w:cs="Arial"/>
          <w:i/>
          <w:color w:val="000000"/>
          <w:sz w:val="20"/>
        </w:rPr>
        <w:t xml:space="preserve">Financial liabilities at fair value through profit or loss </w:t>
      </w:r>
    </w:p>
    <w:p w14:paraId="3301B9B5" w14:textId="77777777" w:rsidR="00CD769B" w:rsidRPr="00826313" w:rsidRDefault="00CD769B" w:rsidP="00CD769B">
      <w:pPr>
        <w:ind w:left="709" w:firstLine="11"/>
        <w:jc w:val="both"/>
        <w:rPr>
          <w:rFonts w:ascii="Arial" w:hAnsi="Arial" w:cs="Arial"/>
          <w:color w:val="000000"/>
          <w:sz w:val="20"/>
        </w:rPr>
      </w:pPr>
    </w:p>
    <w:p w14:paraId="643E3329" w14:textId="77777777"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Financial liabilities at fair value through profit or loss include financial liabilities held for trading and financial liabilities designated upon initial recognition as at fair value through profit or loss. </w:t>
      </w:r>
    </w:p>
    <w:p w14:paraId="413DA701" w14:textId="77777777" w:rsidR="00CD769B" w:rsidRPr="00826313" w:rsidRDefault="00CD769B" w:rsidP="00CD769B">
      <w:pPr>
        <w:ind w:left="709" w:firstLine="11"/>
        <w:jc w:val="both"/>
        <w:rPr>
          <w:rFonts w:ascii="Arial" w:hAnsi="Arial" w:cs="Arial"/>
          <w:color w:val="000000"/>
          <w:sz w:val="20"/>
        </w:rPr>
      </w:pPr>
    </w:p>
    <w:p w14:paraId="753C958C" w14:textId="148C7AC3"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Financial liabilities are classified as held for trading if they are incurred for the purpose of repurchasing in the near term. This category also includes derivative financial instruments entered into by the </w:t>
      </w:r>
      <w:r w:rsidR="00212C5A" w:rsidRPr="00826313">
        <w:rPr>
          <w:rFonts w:ascii="Arial" w:hAnsi="Arial" w:cs="Arial"/>
          <w:color w:val="000000"/>
          <w:sz w:val="20"/>
        </w:rPr>
        <w:t>Group</w:t>
      </w:r>
      <w:r w:rsidRPr="00826313">
        <w:rPr>
          <w:rFonts w:ascii="Arial" w:hAnsi="Arial" w:cs="Arial"/>
          <w:color w:val="000000"/>
          <w:sz w:val="20"/>
        </w:rPr>
        <w:t xml:space="preserve"> that are not designated as hedging instruments in hedge relationships as defined by IFRS 9. Separated embedded derivatives are also classified as held for trading unless they are designated as effective hedging instruments.</w:t>
      </w:r>
    </w:p>
    <w:p w14:paraId="304200F0" w14:textId="77777777" w:rsidR="00CD769B" w:rsidRPr="00826313" w:rsidRDefault="00CD769B" w:rsidP="00CD769B">
      <w:pPr>
        <w:ind w:left="709" w:firstLine="11"/>
        <w:jc w:val="both"/>
        <w:rPr>
          <w:rFonts w:ascii="Arial" w:hAnsi="Arial" w:cs="Arial"/>
          <w:color w:val="000000"/>
          <w:sz w:val="20"/>
        </w:rPr>
      </w:pPr>
    </w:p>
    <w:p w14:paraId="6F2AD25F" w14:textId="75BD9ABD"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Gains or losses on liabilities held for trading are recogni</w:t>
      </w:r>
      <w:r w:rsidR="00AE2B79" w:rsidRPr="00826313">
        <w:rPr>
          <w:rFonts w:ascii="Arial" w:hAnsi="Arial" w:cs="Arial"/>
          <w:color w:val="000000"/>
          <w:sz w:val="20"/>
        </w:rPr>
        <w:t>z</w:t>
      </w:r>
      <w:r w:rsidRPr="00826313">
        <w:rPr>
          <w:rFonts w:ascii="Arial" w:hAnsi="Arial" w:cs="Arial"/>
          <w:color w:val="000000"/>
          <w:sz w:val="20"/>
        </w:rPr>
        <w:t>ed in the</w:t>
      </w:r>
      <w:r w:rsidR="00CC0A8A" w:rsidRPr="00826313">
        <w:rPr>
          <w:rFonts w:ascii="Arial" w:hAnsi="Arial" w:cs="Arial"/>
          <w:color w:val="000000"/>
          <w:sz w:val="20"/>
        </w:rPr>
        <w:t xml:space="preserve"> interim</w:t>
      </w:r>
      <w:r w:rsidR="003345E1" w:rsidRPr="00826313">
        <w:rPr>
          <w:rFonts w:ascii="Arial" w:hAnsi="Arial" w:cs="Arial"/>
          <w:color w:val="000000"/>
          <w:sz w:val="20"/>
          <w:lang w:val="vi-VN"/>
        </w:rPr>
        <w:t xml:space="preserve"> </w:t>
      </w:r>
      <w:r w:rsidRPr="00826313">
        <w:rPr>
          <w:rFonts w:ascii="Arial" w:hAnsi="Arial" w:cs="Arial"/>
          <w:color w:val="000000"/>
          <w:sz w:val="20"/>
        </w:rPr>
        <w:t xml:space="preserve">consolidated statement of profit or loss. </w:t>
      </w:r>
    </w:p>
    <w:p w14:paraId="58D588E3" w14:textId="77777777" w:rsidR="00CD769B" w:rsidRPr="00826313" w:rsidRDefault="00CD769B" w:rsidP="00CD769B">
      <w:pPr>
        <w:ind w:left="709" w:firstLine="11"/>
        <w:jc w:val="both"/>
        <w:rPr>
          <w:rFonts w:ascii="Arial" w:hAnsi="Arial" w:cs="Arial"/>
          <w:color w:val="000000"/>
          <w:sz w:val="20"/>
        </w:rPr>
      </w:pPr>
    </w:p>
    <w:p w14:paraId="12F14868" w14:textId="77777777"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Financial liabilities designated upon initial recognition at fair value through profit or loss are designated at the initial date of recognition, and only if the criteria in IFRS 9 are satisfied. </w:t>
      </w:r>
    </w:p>
    <w:p w14:paraId="4D736C63" w14:textId="77777777" w:rsidR="00CD769B" w:rsidRPr="00826313" w:rsidRDefault="00CD769B" w:rsidP="00CD769B">
      <w:pPr>
        <w:ind w:left="709" w:firstLine="11"/>
        <w:jc w:val="both"/>
        <w:rPr>
          <w:rFonts w:ascii="Arial" w:hAnsi="Arial" w:cs="Arial"/>
          <w:color w:val="000000"/>
          <w:sz w:val="20"/>
        </w:rPr>
      </w:pPr>
    </w:p>
    <w:p w14:paraId="6011EB0E" w14:textId="6C4E4881"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 xml:space="preserve">The </w:t>
      </w:r>
      <w:r w:rsidR="00212C5A" w:rsidRPr="00826313">
        <w:rPr>
          <w:rFonts w:ascii="Arial" w:hAnsi="Arial" w:cs="Arial"/>
          <w:color w:val="000000"/>
          <w:sz w:val="20"/>
        </w:rPr>
        <w:t>Group</w:t>
      </w:r>
      <w:r w:rsidR="00230AD0" w:rsidRPr="00826313">
        <w:rPr>
          <w:rFonts w:ascii="Arial" w:hAnsi="Arial" w:cs="Arial"/>
          <w:color w:val="000000"/>
          <w:sz w:val="20"/>
        </w:rPr>
        <w:t xml:space="preserve">’s financial </w:t>
      </w:r>
      <w:r w:rsidRPr="00826313">
        <w:rPr>
          <w:rFonts w:ascii="Arial" w:hAnsi="Arial" w:cs="Arial"/>
          <w:color w:val="000000"/>
          <w:sz w:val="20"/>
        </w:rPr>
        <w:t>liabilit</w:t>
      </w:r>
      <w:r w:rsidR="00230AD0" w:rsidRPr="00826313">
        <w:rPr>
          <w:rFonts w:ascii="Arial" w:hAnsi="Arial" w:cs="Arial"/>
          <w:color w:val="000000"/>
          <w:sz w:val="20"/>
        </w:rPr>
        <w:t>ies</w:t>
      </w:r>
      <w:r w:rsidRPr="00826313">
        <w:rPr>
          <w:rFonts w:ascii="Arial" w:hAnsi="Arial" w:cs="Arial"/>
          <w:color w:val="000000"/>
          <w:sz w:val="20"/>
        </w:rPr>
        <w:t xml:space="preserve"> as at fair value through profit or loss</w:t>
      </w:r>
      <w:r w:rsidR="00230AD0" w:rsidRPr="00826313">
        <w:rPr>
          <w:rFonts w:ascii="Arial" w:hAnsi="Arial" w:cs="Arial"/>
          <w:color w:val="000000"/>
          <w:sz w:val="20"/>
        </w:rPr>
        <w:t xml:space="preserve"> </w:t>
      </w:r>
      <w:r w:rsidR="00A1280F" w:rsidRPr="00826313">
        <w:rPr>
          <w:rFonts w:ascii="Arial" w:hAnsi="Arial" w:cs="Arial"/>
          <w:color w:val="000000"/>
          <w:sz w:val="20"/>
        </w:rPr>
        <w:t>include of payable to users’ investment portfolios</w:t>
      </w:r>
      <w:r w:rsidR="00B31F21" w:rsidRPr="00826313">
        <w:rPr>
          <w:rFonts w:ascii="Arial" w:hAnsi="Arial" w:cs="Arial"/>
          <w:color w:val="000000"/>
          <w:sz w:val="20"/>
        </w:rPr>
        <w:t>.</w:t>
      </w:r>
      <w:r w:rsidRPr="00826313">
        <w:rPr>
          <w:rFonts w:ascii="Arial" w:hAnsi="Arial" w:cs="Arial"/>
          <w:color w:val="000000"/>
          <w:sz w:val="20"/>
        </w:rPr>
        <w:t xml:space="preserve"> </w:t>
      </w:r>
    </w:p>
    <w:p w14:paraId="2A7350CD" w14:textId="77777777" w:rsidR="00CD769B" w:rsidRPr="00826313" w:rsidRDefault="00CD769B" w:rsidP="00CD769B">
      <w:pPr>
        <w:ind w:left="709" w:firstLine="11"/>
        <w:jc w:val="both"/>
        <w:rPr>
          <w:rFonts w:ascii="Arial" w:hAnsi="Arial" w:cs="Arial"/>
          <w:color w:val="000000"/>
          <w:sz w:val="20"/>
        </w:rPr>
      </w:pPr>
    </w:p>
    <w:p w14:paraId="24EFA4B6" w14:textId="3C8620A0" w:rsidR="00CD769B" w:rsidRPr="00826313" w:rsidRDefault="00CD769B" w:rsidP="00CD769B">
      <w:pPr>
        <w:ind w:left="709" w:firstLine="11"/>
        <w:jc w:val="both"/>
        <w:rPr>
          <w:rFonts w:ascii="Arial" w:hAnsi="Arial" w:cs="Arial"/>
          <w:i/>
          <w:color w:val="000000"/>
          <w:sz w:val="20"/>
        </w:rPr>
      </w:pPr>
      <w:r w:rsidRPr="00826313">
        <w:rPr>
          <w:rFonts w:ascii="Arial" w:hAnsi="Arial" w:cs="Arial"/>
          <w:i/>
          <w:color w:val="000000"/>
          <w:sz w:val="20"/>
        </w:rPr>
        <w:t>(ii) Financial liabilities at amorti</w:t>
      </w:r>
      <w:r w:rsidR="00AE2B79" w:rsidRPr="00826313">
        <w:rPr>
          <w:rFonts w:ascii="Arial" w:hAnsi="Arial" w:cs="Arial"/>
          <w:i/>
          <w:color w:val="000000"/>
          <w:sz w:val="20"/>
        </w:rPr>
        <w:t>z</w:t>
      </w:r>
      <w:r w:rsidRPr="00826313">
        <w:rPr>
          <w:rFonts w:ascii="Arial" w:hAnsi="Arial" w:cs="Arial"/>
          <w:i/>
          <w:color w:val="000000"/>
          <w:sz w:val="20"/>
        </w:rPr>
        <w:t xml:space="preserve">ed cost (Loans and borrowings) </w:t>
      </w:r>
    </w:p>
    <w:p w14:paraId="188EA499" w14:textId="77777777" w:rsidR="00CD769B" w:rsidRPr="00826313" w:rsidRDefault="00CD769B" w:rsidP="00CD769B">
      <w:pPr>
        <w:ind w:left="709" w:firstLine="11"/>
        <w:jc w:val="both"/>
        <w:rPr>
          <w:rFonts w:ascii="Arial" w:hAnsi="Arial" w:cs="Arial"/>
          <w:i/>
          <w:color w:val="000000"/>
          <w:sz w:val="20"/>
        </w:rPr>
      </w:pPr>
    </w:p>
    <w:p w14:paraId="334D4A30" w14:textId="239BC8BF"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After initial recognition, interest-bearing loans and borrowings are subsequently measured at amorti</w:t>
      </w:r>
      <w:r w:rsidR="00AE2B79" w:rsidRPr="00826313">
        <w:rPr>
          <w:rFonts w:ascii="Arial" w:hAnsi="Arial" w:cs="Arial"/>
          <w:color w:val="000000"/>
          <w:sz w:val="20"/>
        </w:rPr>
        <w:t>z</w:t>
      </w:r>
      <w:r w:rsidRPr="00826313">
        <w:rPr>
          <w:rFonts w:ascii="Arial" w:hAnsi="Arial" w:cs="Arial"/>
          <w:color w:val="000000"/>
          <w:sz w:val="20"/>
        </w:rPr>
        <w:t>ed cost using the EIR method. Gains and losses are recogni</w:t>
      </w:r>
      <w:r w:rsidR="00AE2B79" w:rsidRPr="00826313">
        <w:rPr>
          <w:rFonts w:ascii="Arial" w:hAnsi="Arial" w:cs="Arial"/>
          <w:color w:val="000000"/>
          <w:sz w:val="20"/>
        </w:rPr>
        <w:t>z</w:t>
      </w:r>
      <w:r w:rsidRPr="00826313">
        <w:rPr>
          <w:rFonts w:ascii="Arial" w:hAnsi="Arial" w:cs="Arial"/>
          <w:color w:val="000000"/>
          <w:sz w:val="20"/>
        </w:rPr>
        <w:t>ed in profit or loss when the liabilities are derecogni</w:t>
      </w:r>
      <w:r w:rsidR="00AE2B79" w:rsidRPr="00826313">
        <w:rPr>
          <w:rFonts w:ascii="Arial" w:hAnsi="Arial" w:cs="Arial"/>
          <w:color w:val="000000"/>
          <w:sz w:val="20"/>
        </w:rPr>
        <w:t>z</w:t>
      </w:r>
      <w:r w:rsidRPr="00826313">
        <w:rPr>
          <w:rFonts w:ascii="Arial" w:hAnsi="Arial" w:cs="Arial"/>
          <w:color w:val="000000"/>
          <w:sz w:val="20"/>
        </w:rPr>
        <w:t>ed as well as through the EIR amorti</w:t>
      </w:r>
      <w:r w:rsidR="00AE2B79" w:rsidRPr="00826313">
        <w:rPr>
          <w:rFonts w:ascii="Arial" w:hAnsi="Arial" w:cs="Arial"/>
          <w:color w:val="000000"/>
          <w:sz w:val="20"/>
        </w:rPr>
        <w:t>z</w:t>
      </w:r>
      <w:r w:rsidRPr="00826313">
        <w:rPr>
          <w:rFonts w:ascii="Arial" w:hAnsi="Arial" w:cs="Arial"/>
          <w:color w:val="000000"/>
          <w:sz w:val="20"/>
        </w:rPr>
        <w:t>ation process.</w:t>
      </w:r>
      <w:r w:rsidR="003345E1" w:rsidRPr="00826313">
        <w:rPr>
          <w:rFonts w:ascii="Arial" w:hAnsi="Arial" w:cs="Arial"/>
          <w:color w:val="000000"/>
          <w:sz w:val="20"/>
          <w:lang w:val="vi-VN"/>
        </w:rPr>
        <w:t xml:space="preserve"> </w:t>
      </w:r>
    </w:p>
    <w:p w14:paraId="3723EDA7" w14:textId="77777777" w:rsidR="00CD769B" w:rsidRPr="00826313" w:rsidRDefault="00CD769B" w:rsidP="00CD769B">
      <w:pPr>
        <w:ind w:left="709" w:firstLine="11"/>
        <w:jc w:val="both"/>
        <w:rPr>
          <w:rFonts w:ascii="Arial" w:hAnsi="Arial" w:cs="Arial"/>
          <w:color w:val="000000"/>
          <w:sz w:val="20"/>
        </w:rPr>
      </w:pPr>
    </w:p>
    <w:p w14:paraId="7860EDD1" w14:textId="5BC78A94"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Amorti</w:t>
      </w:r>
      <w:r w:rsidR="00AE2B79" w:rsidRPr="00826313">
        <w:rPr>
          <w:rFonts w:ascii="Arial" w:hAnsi="Arial" w:cs="Arial"/>
          <w:color w:val="000000"/>
          <w:sz w:val="20"/>
        </w:rPr>
        <w:t>z</w:t>
      </w:r>
      <w:r w:rsidRPr="00826313">
        <w:rPr>
          <w:rFonts w:ascii="Arial" w:hAnsi="Arial" w:cs="Arial"/>
          <w:color w:val="000000"/>
          <w:sz w:val="20"/>
        </w:rPr>
        <w:t>ed cost is calculated by taking into account any discount or premium on acquisition and fees or costs that are an integral part of the EIR. The EIR amorti</w:t>
      </w:r>
      <w:r w:rsidR="00AE2B79" w:rsidRPr="00826313">
        <w:rPr>
          <w:rFonts w:ascii="Arial" w:hAnsi="Arial" w:cs="Arial"/>
          <w:color w:val="000000"/>
          <w:sz w:val="20"/>
        </w:rPr>
        <w:t>z</w:t>
      </w:r>
      <w:r w:rsidRPr="00826313">
        <w:rPr>
          <w:rFonts w:ascii="Arial" w:hAnsi="Arial" w:cs="Arial"/>
          <w:color w:val="000000"/>
          <w:sz w:val="20"/>
        </w:rPr>
        <w:t>ation is included as finance costs in the</w:t>
      </w:r>
      <w:r w:rsidR="00D921BF" w:rsidRPr="00826313">
        <w:rPr>
          <w:rFonts w:ascii="Arial" w:hAnsi="Arial" w:cs="Arial"/>
          <w:color w:val="000000"/>
          <w:sz w:val="20"/>
        </w:rPr>
        <w:t xml:space="preserve"> interim</w:t>
      </w:r>
      <w:r w:rsidR="003345E1" w:rsidRPr="00826313">
        <w:rPr>
          <w:rFonts w:ascii="Arial" w:hAnsi="Arial" w:cs="Arial"/>
          <w:color w:val="000000"/>
          <w:sz w:val="20"/>
          <w:lang w:val="vi-VN"/>
        </w:rPr>
        <w:t xml:space="preserve"> </w:t>
      </w:r>
      <w:r w:rsidRPr="00826313">
        <w:rPr>
          <w:rFonts w:ascii="Arial" w:hAnsi="Arial" w:cs="Arial"/>
          <w:color w:val="000000"/>
          <w:sz w:val="20"/>
        </w:rPr>
        <w:t xml:space="preserve">consolidated statement of profit or loss. </w:t>
      </w:r>
    </w:p>
    <w:p w14:paraId="39905613" w14:textId="77777777" w:rsidR="00CD769B" w:rsidRPr="00826313" w:rsidRDefault="00CD769B" w:rsidP="00CD769B">
      <w:pPr>
        <w:ind w:left="709" w:firstLine="11"/>
        <w:jc w:val="both"/>
        <w:rPr>
          <w:rFonts w:ascii="Arial" w:hAnsi="Arial" w:cs="Arial"/>
          <w:color w:val="000000"/>
          <w:sz w:val="20"/>
        </w:rPr>
      </w:pPr>
    </w:p>
    <w:p w14:paraId="7142E726" w14:textId="607D7461"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This category generally applies to borrowings</w:t>
      </w:r>
      <w:r w:rsidR="00CC08E9" w:rsidRPr="00826313">
        <w:rPr>
          <w:rFonts w:ascii="Arial" w:hAnsi="Arial" w:cs="Arial"/>
          <w:color w:val="000000"/>
          <w:sz w:val="20"/>
        </w:rPr>
        <w:t xml:space="preserve"> and payable to users’ accumulation portfolios</w:t>
      </w:r>
      <w:r w:rsidR="00D860F8" w:rsidRPr="00826313">
        <w:rPr>
          <w:rFonts w:ascii="Arial" w:hAnsi="Arial" w:cs="Arial"/>
          <w:color w:val="000000"/>
          <w:sz w:val="20"/>
        </w:rPr>
        <w:t>.</w:t>
      </w:r>
    </w:p>
    <w:p w14:paraId="2EAA8B40" w14:textId="77777777" w:rsidR="00CD769B" w:rsidRPr="00826313" w:rsidRDefault="00CD769B" w:rsidP="00CD769B">
      <w:pPr>
        <w:ind w:left="709" w:firstLine="11"/>
        <w:jc w:val="both"/>
        <w:rPr>
          <w:rFonts w:ascii="Arial" w:hAnsi="Arial" w:cs="Arial"/>
          <w:color w:val="000000"/>
          <w:sz w:val="20"/>
        </w:rPr>
      </w:pPr>
    </w:p>
    <w:p w14:paraId="5FACE632" w14:textId="77777777" w:rsidR="00CD769B" w:rsidRPr="00826313" w:rsidRDefault="00CD769B" w:rsidP="00CD769B">
      <w:pPr>
        <w:ind w:left="709" w:firstLine="11"/>
        <w:jc w:val="both"/>
        <w:rPr>
          <w:rFonts w:ascii="Arial" w:hAnsi="Arial" w:cs="Arial"/>
          <w:b/>
          <w:i/>
          <w:color w:val="000000"/>
          <w:sz w:val="20"/>
        </w:rPr>
      </w:pPr>
      <w:r w:rsidRPr="00826313">
        <w:rPr>
          <w:rFonts w:ascii="Arial" w:hAnsi="Arial" w:cs="Arial"/>
          <w:b/>
          <w:i/>
          <w:color w:val="000000"/>
          <w:sz w:val="20"/>
        </w:rPr>
        <w:t xml:space="preserve">Derecognition </w:t>
      </w:r>
    </w:p>
    <w:p w14:paraId="0708051A" w14:textId="77777777" w:rsidR="00CD769B" w:rsidRPr="00826313" w:rsidRDefault="00CD769B" w:rsidP="00CD769B">
      <w:pPr>
        <w:ind w:left="709" w:firstLine="11"/>
        <w:jc w:val="both"/>
        <w:rPr>
          <w:rFonts w:ascii="Arial" w:hAnsi="Arial" w:cs="Arial"/>
          <w:color w:val="000000"/>
          <w:sz w:val="20"/>
        </w:rPr>
      </w:pPr>
    </w:p>
    <w:p w14:paraId="59B8705D" w14:textId="0EDA40B5" w:rsidR="00CD769B" w:rsidRPr="00826313" w:rsidRDefault="00CD769B" w:rsidP="00CD769B">
      <w:pPr>
        <w:ind w:left="709" w:firstLine="11"/>
        <w:jc w:val="both"/>
        <w:rPr>
          <w:rFonts w:ascii="Arial" w:hAnsi="Arial" w:cs="Arial"/>
          <w:color w:val="000000"/>
          <w:sz w:val="20"/>
        </w:rPr>
      </w:pPr>
      <w:r w:rsidRPr="00826313">
        <w:rPr>
          <w:rFonts w:ascii="Arial" w:hAnsi="Arial" w:cs="Arial"/>
          <w:color w:val="000000"/>
          <w:sz w:val="20"/>
        </w:rPr>
        <w:t>A financial liability is derecogni</w:t>
      </w:r>
      <w:r w:rsidR="00AE2B79" w:rsidRPr="00826313">
        <w:rPr>
          <w:rFonts w:ascii="Arial" w:hAnsi="Arial" w:cs="Arial"/>
          <w:color w:val="000000"/>
          <w:sz w:val="20"/>
        </w:rPr>
        <w:t>z</w:t>
      </w:r>
      <w:r w:rsidRPr="00826313">
        <w:rPr>
          <w:rFonts w:ascii="Arial" w:hAnsi="Arial" w:cs="Arial"/>
          <w:color w:val="000000"/>
          <w:sz w:val="20"/>
        </w:rPr>
        <w:t>ed when the obligation under the liability is discharged or cancelled or expires. When an existing financial liability is replaced by another from the same lender on substantially different terms, or the terms of an existing liability are substantially modified, such an exchange or modification is treated as the derecognition of the original liability and the recognition of a new liability. The difference in the respective carrying amounts is recogni</w:t>
      </w:r>
      <w:r w:rsidR="00AE2B79" w:rsidRPr="00826313">
        <w:rPr>
          <w:rFonts w:ascii="Arial" w:hAnsi="Arial" w:cs="Arial"/>
          <w:color w:val="000000"/>
          <w:sz w:val="20"/>
        </w:rPr>
        <w:t>z</w:t>
      </w:r>
      <w:r w:rsidRPr="00826313">
        <w:rPr>
          <w:rFonts w:ascii="Arial" w:hAnsi="Arial" w:cs="Arial"/>
          <w:color w:val="000000"/>
          <w:sz w:val="20"/>
        </w:rPr>
        <w:t>ed in the</w:t>
      </w:r>
      <w:r w:rsidR="00AA0E4A" w:rsidRPr="00826313">
        <w:rPr>
          <w:rFonts w:ascii="Arial" w:hAnsi="Arial" w:cs="Arial"/>
          <w:color w:val="000000"/>
          <w:sz w:val="20"/>
        </w:rPr>
        <w:t xml:space="preserve"> interim</w:t>
      </w:r>
      <w:r w:rsidR="003345E1" w:rsidRPr="00826313">
        <w:rPr>
          <w:rFonts w:ascii="Arial" w:hAnsi="Arial" w:cs="Arial"/>
          <w:color w:val="000000"/>
          <w:sz w:val="20"/>
          <w:lang w:val="vi-VN"/>
        </w:rPr>
        <w:t xml:space="preserve"> </w:t>
      </w:r>
      <w:r w:rsidRPr="00826313">
        <w:rPr>
          <w:rFonts w:ascii="Arial" w:hAnsi="Arial" w:cs="Arial"/>
          <w:color w:val="000000"/>
          <w:sz w:val="20"/>
        </w:rPr>
        <w:t>consolidated statement of profit or loss.</w:t>
      </w:r>
    </w:p>
    <w:p w14:paraId="34DD5F50" w14:textId="431ABF46" w:rsidR="00AE1EF9" w:rsidRPr="00826313" w:rsidRDefault="00AE1EF9" w:rsidP="005332DB">
      <w:pPr>
        <w:jc w:val="both"/>
        <w:rPr>
          <w:rFonts w:ascii="Arial" w:hAnsi="Arial" w:cs="Arial"/>
          <w:color w:val="000000"/>
          <w:sz w:val="20"/>
        </w:rPr>
      </w:pPr>
    </w:p>
    <w:p w14:paraId="7428BC97" w14:textId="59D7D6BA" w:rsidR="005332DB" w:rsidRPr="00826313" w:rsidRDefault="005332DB" w:rsidP="005332DB">
      <w:pPr>
        <w:jc w:val="both"/>
        <w:rPr>
          <w:rFonts w:ascii="Arial" w:hAnsi="Arial" w:cs="Arial"/>
          <w:color w:val="000000"/>
          <w:sz w:val="20"/>
        </w:rPr>
      </w:pPr>
    </w:p>
    <w:p w14:paraId="159E5D1B" w14:textId="77777777" w:rsidR="005332DB" w:rsidRPr="00826313" w:rsidRDefault="005332DB" w:rsidP="005332DB">
      <w:pPr>
        <w:pStyle w:val="Style1"/>
        <w:spacing w:after="0"/>
        <w:ind w:left="0"/>
        <w:rPr>
          <w:rFonts w:ascii="Arial" w:hAnsi="Arial" w:cs="Arial"/>
          <w:b w:val="0"/>
          <w:i w:val="0"/>
        </w:rPr>
      </w:pPr>
      <w:r w:rsidRPr="00826313">
        <w:rPr>
          <w:rFonts w:ascii="Arial" w:hAnsi="Arial" w:cs="Arial"/>
          <w:i w:val="0"/>
        </w:rPr>
        <w:t>3.</w:t>
      </w:r>
      <w:r w:rsidRPr="00826313">
        <w:rPr>
          <w:rFonts w:ascii="Arial" w:hAnsi="Arial" w:cs="Arial"/>
          <w:i w:val="0"/>
        </w:rPr>
        <w:tab/>
        <w:t xml:space="preserve">SUMMARY OF SIGNIFICANT ACCOUNTING POLICIES </w:t>
      </w:r>
      <w:r w:rsidRPr="00826313">
        <w:rPr>
          <w:rFonts w:ascii="Arial" w:hAnsi="Arial" w:cs="Arial"/>
          <w:b w:val="0"/>
          <w:i w:val="0"/>
          <w:caps/>
        </w:rPr>
        <w:t>(</w:t>
      </w:r>
      <w:r w:rsidRPr="00826313">
        <w:rPr>
          <w:rFonts w:ascii="Arial" w:hAnsi="Arial" w:cs="Arial"/>
          <w:b w:val="0"/>
          <w:i w:val="0"/>
        </w:rPr>
        <w:t>continued)</w:t>
      </w:r>
    </w:p>
    <w:p w14:paraId="1DCC3B2B" w14:textId="77777777" w:rsidR="00082001" w:rsidRPr="00826313" w:rsidRDefault="00082001" w:rsidP="00082001">
      <w:pPr>
        <w:jc w:val="both"/>
        <w:rPr>
          <w:rFonts w:ascii="Arial" w:hAnsi="Arial" w:cs="Arial"/>
          <w:b/>
          <w:i/>
          <w:sz w:val="20"/>
        </w:rPr>
      </w:pPr>
    </w:p>
    <w:p w14:paraId="376F7D30" w14:textId="629F8C0A" w:rsidR="005332DB" w:rsidRPr="00826313" w:rsidRDefault="005332DB" w:rsidP="005B203C">
      <w:pPr>
        <w:jc w:val="both"/>
        <w:rPr>
          <w:rFonts w:ascii="Arial" w:hAnsi="Arial" w:cs="Arial"/>
          <w:bCs/>
          <w:sz w:val="20"/>
        </w:rPr>
      </w:pPr>
      <w:r w:rsidRPr="00826313">
        <w:rPr>
          <w:rFonts w:ascii="Arial" w:hAnsi="Arial" w:cs="Arial"/>
          <w:b/>
          <w:i/>
          <w:sz w:val="20"/>
        </w:rPr>
        <w:t>3.6</w:t>
      </w:r>
      <w:r w:rsidRPr="00826313">
        <w:rPr>
          <w:rFonts w:ascii="Arial" w:hAnsi="Arial" w:cs="Arial"/>
          <w:b/>
          <w:bCs/>
          <w:sz w:val="20"/>
        </w:rPr>
        <w:tab/>
      </w:r>
      <w:r w:rsidRPr="00826313">
        <w:rPr>
          <w:rFonts w:ascii="Arial" w:hAnsi="Arial" w:cs="Arial"/>
          <w:b/>
          <w:bCs/>
          <w:i/>
          <w:sz w:val="20"/>
        </w:rPr>
        <w:t xml:space="preserve">Financial instruments – initial recognition and subsequent measurement </w:t>
      </w:r>
      <w:r w:rsidRPr="00826313">
        <w:rPr>
          <w:rFonts w:ascii="Arial" w:hAnsi="Arial" w:cs="Arial"/>
          <w:caps/>
          <w:sz w:val="20"/>
        </w:rPr>
        <w:t>(</w:t>
      </w:r>
      <w:r w:rsidRPr="00826313">
        <w:rPr>
          <w:rFonts w:ascii="Arial" w:hAnsi="Arial" w:cs="Arial"/>
          <w:sz w:val="20"/>
        </w:rPr>
        <w:t>continued)</w:t>
      </w:r>
    </w:p>
    <w:p w14:paraId="7DD34D91" w14:textId="77777777" w:rsidR="00082001" w:rsidRPr="00826313" w:rsidRDefault="00082001" w:rsidP="00082001">
      <w:pPr>
        <w:jc w:val="both"/>
        <w:rPr>
          <w:rFonts w:ascii="Arial" w:hAnsi="Arial" w:cs="Arial"/>
          <w:b/>
          <w:i/>
          <w:color w:val="000000"/>
          <w:sz w:val="20"/>
        </w:rPr>
      </w:pPr>
    </w:p>
    <w:p w14:paraId="5D9D24E9" w14:textId="2E539E60" w:rsidR="00AE1EF9" w:rsidRPr="00826313" w:rsidRDefault="00AE1EF9" w:rsidP="00082001">
      <w:pPr>
        <w:jc w:val="both"/>
        <w:rPr>
          <w:rFonts w:ascii="Arial" w:hAnsi="Arial" w:cs="Arial"/>
          <w:b/>
          <w:i/>
          <w:color w:val="000000"/>
          <w:sz w:val="20"/>
        </w:rPr>
      </w:pPr>
      <w:r w:rsidRPr="00826313">
        <w:rPr>
          <w:rFonts w:ascii="Arial" w:hAnsi="Arial" w:cs="Arial"/>
          <w:b/>
          <w:i/>
          <w:color w:val="000000"/>
          <w:sz w:val="20"/>
        </w:rPr>
        <w:t>3.6.3</w:t>
      </w:r>
      <w:r w:rsidRPr="00826313">
        <w:rPr>
          <w:rFonts w:ascii="Arial" w:hAnsi="Arial" w:cs="Arial"/>
          <w:b/>
          <w:i/>
          <w:color w:val="000000"/>
          <w:sz w:val="20"/>
        </w:rPr>
        <w:tab/>
        <w:t xml:space="preserve">Offsetting of financial instruments </w:t>
      </w:r>
    </w:p>
    <w:p w14:paraId="58EF9587" w14:textId="77777777" w:rsidR="00082001" w:rsidRPr="00826313" w:rsidRDefault="00082001" w:rsidP="005B203C">
      <w:pPr>
        <w:jc w:val="both"/>
        <w:rPr>
          <w:rFonts w:ascii="Arial" w:hAnsi="Arial" w:cs="Arial"/>
          <w:b/>
          <w:i/>
          <w:color w:val="000000"/>
          <w:sz w:val="20"/>
        </w:rPr>
      </w:pPr>
    </w:p>
    <w:p w14:paraId="1C8E85C5" w14:textId="00054C91" w:rsidR="00CD769B" w:rsidRPr="00826313" w:rsidRDefault="00AE1EF9" w:rsidP="00AE1EF9">
      <w:pPr>
        <w:ind w:left="720"/>
        <w:jc w:val="both"/>
        <w:rPr>
          <w:rFonts w:ascii="Arial" w:hAnsi="Arial" w:cs="Arial"/>
          <w:color w:val="000000"/>
          <w:sz w:val="20"/>
        </w:rPr>
      </w:pPr>
      <w:r w:rsidRPr="00826313">
        <w:rPr>
          <w:rFonts w:ascii="Arial" w:hAnsi="Arial" w:cs="Arial"/>
          <w:color w:val="000000"/>
          <w:sz w:val="20"/>
        </w:rPr>
        <w:t>Financial assets and financial liabilities are offset and the net amount is reported in the</w:t>
      </w:r>
      <w:r w:rsidR="00AA0E4A" w:rsidRPr="00826313">
        <w:rPr>
          <w:rFonts w:ascii="Arial" w:hAnsi="Arial" w:cs="Arial"/>
          <w:color w:val="000000"/>
          <w:sz w:val="20"/>
        </w:rPr>
        <w:t xml:space="preserve"> interim</w:t>
      </w:r>
      <w:r w:rsidRPr="00826313">
        <w:rPr>
          <w:rFonts w:ascii="Arial" w:hAnsi="Arial" w:cs="Arial"/>
          <w:color w:val="000000"/>
          <w:sz w:val="20"/>
        </w:rPr>
        <w:t xml:space="preserve"> consolidated statement of financial position if there is a currently enforceable legal right to offset the recogni</w:t>
      </w:r>
      <w:r w:rsidR="00AE2B79" w:rsidRPr="00826313">
        <w:rPr>
          <w:rFonts w:ascii="Arial" w:hAnsi="Arial" w:cs="Arial"/>
          <w:color w:val="000000"/>
          <w:sz w:val="20"/>
        </w:rPr>
        <w:t>z</w:t>
      </w:r>
      <w:r w:rsidRPr="00826313">
        <w:rPr>
          <w:rFonts w:ascii="Arial" w:hAnsi="Arial" w:cs="Arial"/>
          <w:color w:val="000000"/>
          <w:sz w:val="20"/>
        </w:rPr>
        <w:t>ed amounts and there is an intention to settle on a net basis.</w:t>
      </w:r>
    </w:p>
    <w:p w14:paraId="40DD49EA" w14:textId="77777777" w:rsidR="00082001" w:rsidRPr="00826313" w:rsidRDefault="00082001" w:rsidP="00AE1EF9">
      <w:pPr>
        <w:ind w:left="720"/>
        <w:jc w:val="both"/>
        <w:rPr>
          <w:rFonts w:ascii="Arial" w:hAnsi="Arial" w:cs="Arial"/>
          <w:color w:val="000000"/>
          <w:sz w:val="16"/>
          <w:szCs w:val="16"/>
        </w:rPr>
      </w:pPr>
    </w:p>
    <w:p w14:paraId="403EB3BD" w14:textId="669E3426" w:rsidR="00CD769B" w:rsidRPr="00826313" w:rsidRDefault="00CD769B">
      <w:pPr>
        <w:pStyle w:val="Heading2"/>
        <w:spacing w:after="0" w:line="240" w:lineRule="auto"/>
        <w:ind w:left="533" w:hanging="562"/>
        <w:rPr>
          <w:rFonts w:ascii="Arial" w:hAnsi="Arial" w:cs="Arial"/>
          <w:b/>
          <w:i/>
          <w:sz w:val="20"/>
        </w:rPr>
        <w:pPrChange w:id="3381" w:author="An Phuc Cao" w:date="2024-10-24T14:14:00Z" w16du:dateUtc="2024-10-24T07:14:00Z">
          <w:pPr>
            <w:overflowPunct/>
            <w:autoSpaceDE/>
            <w:autoSpaceDN/>
            <w:adjustRightInd/>
            <w:textAlignment w:val="auto"/>
          </w:pPr>
        </w:pPrChange>
      </w:pPr>
      <w:r w:rsidRPr="00826313">
        <w:rPr>
          <w:rFonts w:ascii="Arial" w:hAnsi="Arial" w:cs="Arial"/>
          <w:b/>
          <w:i/>
          <w:sz w:val="20"/>
        </w:rPr>
        <w:t>3.7</w:t>
      </w:r>
      <w:r w:rsidRPr="00826313">
        <w:rPr>
          <w:rFonts w:ascii="Arial" w:hAnsi="Arial" w:cs="Arial"/>
          <w:b/>
          <w:i/>
          <w:sz w:val="20"/>
        </w:rPr>
        <w:tab/>
        <w:t>Impairment of non-financial assets</w:t>
      </w:r>
    </w:p>
    <w:p w14:paraId="5E43714A" w14:textId="77777777" w:rsidR="00082001" w:rsidRPr="00826313" w:rsidRDefault="00082001" w:rsidP="005B203C">
      <w:pPr>
        <w:overflowPunct/>
        <w:autoSpaceDE/>
        <w:autoSpaceDN/>
        <w:adjustRightInd/>
        <w:textAlignment w:val="auto"/>
        <w:rPr>
          <w:rFonts w:ascii="Arial" w:hAnsi="Arial" w:cs="Arial"/>
          <w:b/>
          <w:i/>
          <w:sz w:val="20"/>
        </w:rPr>
      </w:pPr>
    </w:p>
    <w:p w14:paraId="5E255576" w14:textId="637B48ED" w:rsidR="00CD769B" w:rsidRPr="00826313" w:rsidRDefault="00CD769B" w:rsidP="00CD769B">
      <w:pPr>
        <w:pStyle w:val="BodyTextIndent"/>
        <w:ind w:hanging="11"/>
        <w:rPr>
          <w:rFonts w:ascii="Arial" w:hAnsi="Arial" w:cs="Arial"/>
          <w:sz w:val="20"/>
        </w:rPr>
      </w:pPr>
      <w:r w:rsidRPr="00826313">
        <w:rPr>
          <w:rFonts w:ascii="Arial" w:hAnsi="Arial" w:cs="Arial"/>
          <w:b/>
          <w:i/>
          <w:sz w:val="20"/>
        </w:rPr>
        <w:tab/>
      </w:r>
      <w:r w:rsidRPr="00826313">
        <w:rPr>
          <w:rFonts w:ascii="Arial" w:hAnsi="Arial" w:cs="Arial"/>
          <w:sz w:val="20"/>
        </w:rPr>
        <w:t xml:space="preserve">The </w:t>
      </w:r>
      <w:r w:rsidR="00BA497C" w:rsidRPr="00826313">
        <w:rPr>
          <w:rFonts w:ascii="Arial" w:hAnsi="Arial" w:cs="Arial"/>
          <w:sz w:val="20"/>
        </w:rPr>
        <w:t>Group</w:t>
      </w:r>
      <w:r w:rsidRPr="00826313">
        <w:rPr>
          <w:rFonts w:ascii="Arial" w:hAnsi="Arial" w:cs="Arial"/>
          <w:sz w:val="20"/>
        </w:rPr>
        <w:t xml:space="preserve"> assesses, at each reporting date, whether there is an indication that an asset may be impaired. If any indication exists, or when annual impairment testing for an asset is required, the </w:t>
      </w:r>
      <w:r w:rsidR="00DF4334" w:rsidRPr="00826313">
        <w:rPr>
          <w:rFonts w:ascii="Arial" w:hAnsi="Arial" w:cs="Arial"/>
          <w:sz w:val="20"/>
        </w:rPr>
        <w:t>Group</w:t>
      </w:r>
      <w:r w:rsidRPr="00826313">
        <w:rPr>
          <w:rFonts w:ascii="Arial" w:hAnsi="Arial" w:cs="Arial"/>
          <w:sz w:val="20"/>
        </w:rPr>
        <w:t xml:space="preserve"> estimates the asset’s recoverable amount. An asset’s recoverable amount is the higher of an asset</w:t>
      </w:r>
      <w:ins w:id="3382" w:author="An Phuc Cao" w:date="2024-09-30T11:39:00Z" w16du:dateUtc="2024-09-30T04:39:00Z">
        <w:r w:rsidR="00D1292B">
          <w:rPr>
            <w:rFonts w:ascii="Arial" w:hAnsi="Arial" w:cs="Arial"/>
            <w:sz w:val="20"/>
          </w:rPr>
          <w:t>’s</w:t>
        </w:r>
      </w:ins>
      <w:r w:rsidRPr="00826313">
        <w:rPr>
          <w:rFonts w:ascii="Arial" w:hAnsi="Arial" w:cs="Arial"/>
          <w:sz w:val="20"/>
        </w:rPr>
        <w:t xml:space="preserve"> or cash-generating unit (CGU)’s fair value</w:t>
      </w:r>
      <w:del w:id="3383" w:author="An Phuc Cao" w:date="2024-09-30T11:40:00Z" w16du:dateUtc="2024-09-30T04:40:00Z">
        <w:r w:rsidRPr="00826313" w:rsidDel="009916EA">
          <w:rPr>
            <w:rFonts w:ascii="Arial" w:hAnsi="Arial" w:cs="Arial"/>
            <w:sz w:val="20"/>
          </w:rPr>
          <w:delText>,</w:delText>
        </w:r>
      </w:del>
      <w:r w:rsidRPr="00826313">
        <w:rPr>
          <w:rFonts w:ascii="Arial" w:hAnsi="Arial" w:cs="Arial"/>
          <w:sz w:val="20"/>
        </w:rPr>
        <w:t xml:space="preserve"> less costs to sell and its value in use.</w:t>
      </w:r>
      <w:r w:rsidRPr="00826313">
        <w:t xml:space="preserve"> </w:t>
      </w:r>
      <w:r w:rsidRPr="00826313">
        <w:rPr>
          <w:rFonts w:ascii="Arial" w:hAnsi="Arial" w:cs="Arial"/>
          <w:sz w:val="20"/>
        </w:rPr>
        <w:t>The recoverable amount is determined for an individual asset, unless the asset does not generate cash inflows that are largely independent of those from other assets or groups of assets. Where the carrying amount of an asset or CGU exceeds its recoverable amount, the asset is considered impaired and is written down to its recoverable amount.</w:t>
      </w:r>
    </w:p>
    <w:p w14:paraId="594C81D5" w14:textId="77777777" w:rsidR="00CD769B" w:rsidRPr="00826313" w:rsidRDefault="00CD769B" w:rsidP="00CD769B">
      <w:pPr>
        <w:pStyle w:val="BodyTextIndent"/>
        <w:ind w:hanging="11"/>
        <w:rPr>
          <w:rFonts w:ascii="Arial" w:hAnsi="Arial" w:cs="Arial"/>
          <w:sz w:val="14"/>
          <w:szCs w:val="14"/>
        </w:rPr>
      </w:pPr>
    </w:p>
    <w:p w14:paraId="671DACC8" w14:textId="77777777" w:rsidR="00CD769B" w:rsidRPr="00826313" w:rsidRDefault="00CD769B" w:rsidP="00CD769B">
      <w:pPr>
        <w:pStyle w:val="BodyTextIndent"/>
        <w:ind w:hanging="11"/>
        <w:rPr>
          <w:rFonts w:ascii="Arial" w:hAnsi="Arial" w:cs="Arial"/>
          <w:sz w:val="20"/>
        </w:rPr>
      </w:pPr>
      <w:r w:rsidRPr="00826313">
        <w:rPr>
          <w:rFonts w:ascii="Arial" w:hAnsi="Arial" w:cs="Arial"/>
          <w:sz w:val="20"/>
        </w:rPr>
        <w:t>In assessing value in use, the estimated future cash flows are discounted to their present value using a pre–tax discount rate that reflects current market assessments of the time value of money and the risks specific to the asset. In determining fair value less costs of disposal, recent market transactions are taken into account. If no such transactions can be identified, an appropriate valuation model is used. These calculations are corroborated by valuation multiples, quoted share prices for publicly traded companies or other available fair value indicators.</w:t>
      </w:r>
    </w:p>
    <w:p w14:paraId="787A5DC7" w14:textId="77777777" w:rsidR="00CD769B" w:rsidRPr="00826313" w:rsidRDefault="00CD769B" w:rsidP="00CD769B">
      <w:pPr>
        <w:pStyle w:val="BodyTextIndent"/>
        <w:rPr>
          <w:rFonts w:ascii="Arial" w:hAnsi="Arial" w:cs="Arial"/>
          <w:sz w:val="14"/>
          <w:szCs w:val="14"/>
        </w:rPr>
      </w:pPr>
    </w:p>
    <w:p w14:paraId="096C956E" w14:textId="2DD64243" w:rsidR="00CD769B" w:rsidRPr="00826313" w:rsidRDefault="00CD769B" w:rsidP="00CD769B">
      <w:pPr>
        <w:overflowPunct/>
        <w:autoSpaceDE/>
        <w:autoSpaceDN/>
        <w:adjustRightInd/>
        <w:ind w:left="720"/>
        <w:jc w:val="both"/>
        <w:textAlignment w:val="auto"/>
        <w:rPr>
          <w:rFonts w:ascii="Arial" w:hAnsi="Arial" w:cs="Arial"/>
          <w:sz w:val="20"/>
        </w:rPr>
      </w:pPr>
      <w:r w:rsidRPr="00826313">
        <w:rPr>
          <w:rFonts w:ascii="Arial" w:hAnsi="Arial" w:cs="Arial"/>
          <w:sz w:val="20"/>
        </w:rPr>
        <w:t xml:space="preserve">For assets excluding goodwill, an assessment is made at each reporting date as to whether there is any indication that previously recognized impairment losses may no longer exist or may have decreased. If such an indication exists, the </w:t>
      </w:r>
      <w:r w:rsidR="005F5598" w:rsidRPr="00826313">
        <w:rPr>
          <w:rFonts w:ascii="Arial" w:hAnsi="Arial" w:cs="Arial"/>
          <w:sz w:val="20"/>
        </w:rPr>
        <w:t>Group</w:t>
      </w:r>
      <w:r w:rsidRPr="00826313">
        <w:rPr>
          <w:rFonts w:ascii="Arial" w:hAnsi="Arial" w:cs="Arial"/>
          <w:sz w:val="20"/>
        </w:rPr>
        <w:t xml:space="preserve"> estimates the assets or CGU’s recoverable amount. A previously recognized impairment loss is reversed only if there has been a change in the assumptions used to determine the asset’s recoverable amount since the last impairment loss was recognized. The reversal is limited so that the carrying amount of the asset does not exceed its recoverable amount, nor exceeds the carrying amount that would have been determined, net of depreciation, had no impairment loss been recognized for the asset in prior years. Such the reversal is recognized in the</w:t>
      </w:r>
      <w:r w:rsidR="00FA19AB" w:rsidRPr="00826313">
        <w:rPr>
          <w:rFonts w:ascii="Arial" w:hAnsi="Arial" w:cs="Arial"/>
          <w:sz w:val="20"/>
        </w:rPr>
        <w:t xml:space="preserve"> interim</w:t>
      </w:r>
      <w:r w:rsidRPr="00826313">
        <w:rPr>
          <w:rFonts w:ascii="Arial" w:hAnsi="Arial" w:cs="Arial"/>
          <w:sz w:val="20"/>
        </w:rPr>
        <w:t xml:space="preserve"> statement of profit or loss unless the asset is carried at a revalued amount, in which case, the reversal is treated as a revaluation increase.</w:t>
      </w:r>
    </w:p>
    <w:p w14:paraId="507C5C92" w14:textId="77777777" w:rsidR="00082001" w:rsidRPr="00826313" w:rsidRDefault="00082001" w:rsidP="00CD769B">
      <w:pPr>
        <w:overflowPunct/>
        <w:autoSpaceDE/>
        <w:autoSpaceDN/>
        <w:adjustRightInd/>
        <w:ind w:left="720"/>
        <w:jc w:val="both"/>
        <w:textAlignment w:val="auto"/>
        <w:rPr>
          <w:rFonts w:ascii="Arial" w:hAnsi="Arial" w:cs="Arial"/>
          <w:sz w:val="20"/>
        </w:rPr>
      </w:pPr>
    </w:p>
    <w:p w14:paraId="5DCD22C2" w14:textId="4DF83D35" w:rsidR="009D6ADA" w:rsidRPr="00826313" w:rsidRDefault="009D6ADA">
      <w:pPr>
        <w:pStyle w:val="Heading2"/>
        <w:spacing w:after="0" w:line="240" w:lineRule="auto"/>
        <w:ind w:left="533" w:hanging="562"/>
        <w:rPr>
          <w:rFonts w:ascii="Arial" w:hAnsi="Arial" w:cs="Arial"/>
          <w:b/>
          <w:i/>
          <w:sz w:val="20"/>
        </w:rPr>
        <w:pPrChange w:id="3384" w:author="An Phuc Cao" w:date="2024-10-24T14:14:00Z" w16du:dateUtc="2024-10-24T07:14:00Z">
          <w:pPr>
            <w:overflowPunct/>
            <w:autoSpaceDE/>
            <w:autoSpaceDN/>
            <w:adjustRightInd/>
            <w:jc w:val="both"/>
            <w:textAlignment w:val="auto"/>
          </w:pPr>
        </w:pPrChange>
      </w:pPr>
      <w:r w:rsidRPr="00826313">
        <w:rPr>
          <w:rFonts w:ascii="Arial" w:hAnsi="Arial" w:cs="Arial"/>
          <w:b/>
          <w:i/>
          <w:sz w:val="20"/>
        </w:rPr>
        <w:t>3.8</w:t>
      </w:r>
      <w:r w:rsidRPr="00826313">
        <w:rPr>
          <w:rFonts w:ascii="Arial" w:hAnsi="Arial" w:cs="Arial"/>
          <w:b/>
          <w:i/>
          <w:sz w:val="20"/>
        </w:rPr>
        <w:tab/>
        <w:t>Determination of fair value</w:t>
      </w:r>
    </w:p>
    <w:p w14:paraId="4750F0DF" w14:textId="77777777" w:rsidR="00082001" w:rsidRPr="00826313" w:rsidRDefault="00082001" w:rsidP="005B203C">
      <w:pPr>
        <w:overflowPunct/>
        <w:autoSpaceDE/>
        <w:autoSpaceDN/>
        <w:adjustRightInd/>
        <w:jc w:val="both"/>
        <w:textAlignment w:val="auto"/>
        <w:rPr>
          <w:rFonts w:ascii="Arial" w:hAnsi="Arial" w:cs="Arial"/>
          <w:sz w:val="20"/>
        </w:rPr>
      </w:pPr>
    </w:p>
    <w:p w14:paraId="120A0A67" w14:textId="31BC9C07" w:rsidR="009D6ADA" w:rsidRPr="00826313" w:rsidRDefault="009D6ADA" w:rsidP="009D6ADA">
      <w:pPr>
        <w:widowControl w:val="0"/>
        <w:overflowPunct/>
        <w:autoSpaceDE/>
        <w:autoSpaceDN/>
        <w:adjustRightInd/>
        <w:ind w:left="720"/>
        <w:jc w:val="both"/>
        <w:textAlignment w:val="auto"/>
        <w:rPr>
          <w:rFonts w:ascii="Arial" w:hAnsi="Arial" w:cs="Arial"/>
          <w:sz w:val="20"/>
          <w:lang w:val="vi-VN"/>
        </w:rPr>
      </w:pPr>
      <w:r w:rsidRPr="00826313">
        <w:rPr>
          <w:rFonts w:ascii="Arial" w:hAnsi="Arial" w:cs="Arial"/>
          <w:sz w:val="20"/>
        </w:rPr>
        <w:t xml:space="preserve">The </w:t>
      </w:r>
      <w:ins w:id="3385" w:author="An Phuc Cao" w:date="2024-09-30T13:54:00Z" w16du:dateUtc="2024-09-30T06:54:00Z">
        <w:r w:rsidR="00865A6A" w:rsidRPr="00865A6A">
          <w:rPr>
            <w:rFonts w:ascii="Arial" w:hAnsi="Arial" w:cs="Arial"/>
            <w:sz w:val="20"/>
          </w:rPr>
          <w:t>Group measures financial instruments at fair value at each balance sheet date.</w:t>
        </w:r>
      </w:ins>
      <w:del w:id="3386" w:author="An Phuc Cao" w:date="2024-09-30T13:54:00Z" w16du:dateUtc="2024-09-30T06:54:00Z">
        <w:r w:rsidRPr="00826313" w:rsidDel="008E44CF">
          <w:rPr>
            <w:rFonts w:ascii="Arial" w:hAnsi="Arial" w:cs="Arial"/>
            <w:sz w:val="20"/>
          </w:rPr>
          <w:delText>Company measures fair values using the following fair value hierarchy, which reflects the significance of the inputs used in making the measurements:</w:delText>
        </w:r>
        <w:r w:rsidRPr="00826313" w:rsidDel="008E44CF">
          <w:rPr>
            <w:rFonts w:ascii="Arial" w:hAnsi="Arial" w:cs="Arial"/>
            <w:sz w:val="20"/>
            <w:lang w:val="vi-VN"/>
          </w:rPr>
          <w:delText xml:space="preserve"> </w:delText>
        </w:r>
      </w:del>
    </w:p>
    <w:p w14:paraId="783288A6" w14:textId="77777777" w:rsidR="00912E10" w:rsidRPr="00D12507" w:rsidRDefault="00912E10" w:rsidP="00912E10">
      <w:pPr>
        <w:overflowPunct/>
        <w:autoSpaceDE/>
        <w:autoSpaceDN/>
        <w:adjustRightInd/>
        <w:spacing w:before="160" w:after="160"/>
        <w:ind w:left="720"/>
        <w:jc w:val="both"/>
        <w:textAlignment w:val="auto"/>
        <w:rPr>
          <w:ins w:id="3387" w:author="An Phuc Cao" w:date="2024-09-30T13:54:00Z" w16du:dateUtc="2024-09-30T06:54:00Z"/>
          <w:rFonts w:ascii="Arial" w:hAnsi="Arial" w:cs="Arial"/>
          <w:sz w:val="20"/>
          <w:lang w:val="vi-VN"/>
        </w:rPr>
      </w:pPr>
      <w:ins w:id="3388" w:author="An Phuc Cao" w:date="2024-09-30T13:54:00Z" w16du:dateUtc="2024-09-30T06:54:00Z">
        <w:r w:rsidRPr="006B6EB0">
          <w:rPr>
            <w:rFonts w:ascii="Arial" w:hAnsi="Arial" w:cs="Arial"/>
            <w:sz w:val="20"/>
          </w:rPr>
          <w:t>Fair value is the price that would be received to sell an asset or paid to transfer a liability in an orderly</w:t>
        </w:r>
        <w:r>
          <w:rPr>
            <w:rFonts w:ascii="Arial" w:hAnsi="Arial" w:cs="Arial"/>
            <w:sz w:val="20"/>
          </w:rPr>
          <w:t xml:space="preserve"> </w:t>
        </w:r>
        <w:r w:rsidRPr="006B6EB0">
          <w:rPr>
            <w:rFonts w:ascii="Arial" w:hAnsi="Arial" w:cs="Arial"/>
            <w:sz w:val="20"/>
          </w:rPr>
          <w:t>transaction between market participants at the measurement date. The fair value measurement is based</w:t>
        </w:r>
        <w:r>
          <w:rPr>
            <w:rFonts w:ascii="Arial" w:hAnsi="Arial" w:cs="Arial"/>
            <w:sz w:val="20"/>
          </w:rPr>
          <w:t xml:space="preserve"> </w:t>
        </w:r>
        <w:r w:rsidRPr="006B6EB0">
          <w:rPr>
            <w:rFonts w:ascii="Arial" w:hAnsi="Arial" w:cs="Arial"/>
            <w:sz w:val="20"/>
          </w:rPr>
          <w:t>on the presumption that the transaction to sell the asset or transfer the liability takes place either:</w:t>
        </w:r>
      </w:ins>
    </w:p>
    <w:p w14:paraId="45B1516C" w14:textId="77777777" w:rsidR="00912E10" w:rsidRDefault="00912E10" w:rsidP="00912E10">
      <w:pPr>
        <w:numPr>
          <w:ilvl w:val="0"/>
          <w:numId w:val="41"/>
        </w:numPr>
        <w:tabs>
          <w:tab w:val="clear" w:pos="810"/>
          <w:tab w:val="num" w:pos="774"/>
        </w:tabs>
        <w:overflowPunct/>
        <w:autoSpaceDE/>
        <w:autoSpaceDN/>
        <w:adjustRightInd/>
        <w:spacing w:before="120"/>
        <w:ind w:left="1077" w:hanging="357"/>
        <w:jc w:val="both"/>
        <w:textAlignment w:val="auto"/>
        <w:rPr>
          <w:ins w:id="3389" w:author="An Phuc Cao" w:date="2024-09-30T13:54:00Z" w16du:dateUtc="2024-09-30T06:54:00Z"/>
          <w:rFonts w:ascii="Arial" w:hAnsi="Arial" w:cs="Arial"/>
          <w:sz w:val="20"/>
          <w:lang w:val="vi-VN"/>
        </w:rPr>
      </w:pPr>
      <w:ins w:id="3390" w:author="An Phuc Cao" w:date="2024-09-30T13:54:00Z" w16du:dateUtc="2024-09-30T06:54:00Z">
        <w:r>
          <w:rPr>
            <w:rFonts w:ascii="Arial" w:hAnsi="Arial" w:cs="Arial"/>
            <w:sz w:val="20"/>
          </w:rPr>
          <w:t>I</w:t>
        </w:r>
        <w:r w:rsidRPr="006E08D8">
          <w:rPr>
            <w:rFonts w:ascii="Arial" w:hAnsi="Arial" w:cs="Arial"/>
            <w:sz w:val="20"/>
            <w:lang w:val="vi-VN"/>
          </w:rPr>
          <w:t>n the principal market for the asset or liability</w:t>
        </w:r>
        <w:r w:rsidRPr="00D12507">
          <w:rPr>
            <w:rFonts w:ascii="Arial" w:hAnsi="Arial" w:cs="Arial"/>
            <w:sz w:val="20"/>
            <w:lang w:val="vi-VN"/>
          </w:rPr>
          <w:t>.</w:t>
        </w:r>
      </w:ins>
    </w:p>
    <w:p w14:paraId="3E8D85A9" w14:textId="77777777" w:rsidR="00912E10" w:rsidRPr="00D12507" w:rsidRDefault="00912E10" w:rsidP="00912E10">
      <w:pPr>
        <w:overflowPunct/>
        <w:autoSpaceDE/>
        <w:autoSpaceDN/>
        <w:adjustRightInd/>
        <w:spacing w:before="120"/>
        <w:ind w:left="1077"/>
        <w:jc w:val="both"/>
        <w:textAlignment w:val="auto"/>
        <w:rPr>
          <w:ins w:id="3391" w:author="An Phuc Cao" w:date="2024-09-30T13:54:00Z" w16du:dateUtc="2024-09-30T06:54:00Z"/>
          <w:rFonts w:ascii="Arial" w:hAnsi="Arial" w:cs="Arial"/>
          <w:sz w:val="20"/>
          <w:lang w:val="vi-VN"/>
        </w:rPr>
      </w:pPr>
      <w:ins w:id="3392" w:author="An Phuc Cao" w:date="2024-09-30T13:54:00Z" w16du:dateUtc="2024-09-30T06:54:00Z">
        <w:r>
          <w:rPr>
            <w:rFonts w:ascii="Arial" w:hAnsi="Arial" w:cs="Arial"/>
            <w:sz w:val="20"/>
          </w:rPr>
          <w:t>Or</w:t>
        </w:r>
      </w:ins>
    </w:p>
    <w:p w14:paraId="564D6DAC" w14:textId="77777777" w:rsidR="00912E10" w:rsidRPr="00D12507" w:rsidRDefault="00912E10" w:rsidP="00912E10">
      <w:pPr>
        <w:numPr>
          <w:ilvl w:val="0"/>
          <w:numId w:val="41"/>
        </w:numPr>
        <w:tabs>
          <w:tab w:val="clear" w:pos="810"/>
          <w:tab w:val="num" w:pos="774"/>
        </w:tabs>
        <w:overflowPunct/>
        <w:autoSpaceDE/>
        <w:autoSpaceDN/>
        <w:adjustRightInd/>
        <w:spacing w:before="120"/>
        <w:ind w:left="1077" w:hanging="357"/>
        <w:jc w:val="both"/>
        <w:textAlignment w:val="auto"/>
        <w:rPr>
          <w:ins w:id="3393" w:author="An Phuc Cao" w:date="2024-09-30T13:54:00Z" w16du:dateUtc="2024-09-30T06:54:00Z"/>
          <w:rFonts w:ascii="Arial" w:hAnsi="Arial" w:cs="Arial"/>
          <w:sz w:val="20"/>
          <w:lang w:val="vi-VN"/>
        </w:rPr>
      </w:pPr>
      <w:ins w:id="3394" w:author="An Phuc Cao" w:date="2024-09-30T13:54:00Z" w16du:dateUtc="2024-09-30T06:54:00Z">
        <w:r w:rsidRPr="006E08D8">
          <w:rPr>
            <w:rFonts w:ascii="Arial" w:hAnsi="Arial" w:cs="Arial"/>
            <w:sz w:val="20"/>
            <w:lang w:val="vi-VN"/>
          </w:rPr>
          <w:t>In the absence of a principal market, in the most advantageous market for the asset or liability</w:t>
        </w:r>
        <w:r w:rsidRPr="00D12507">
          <w:rPr>
            <w:rFonts w:ascii="Arial" w:hAnsi="Arial" w:cs="Arial"/>
            <w:sz w:val="20"/>
            <w:lang w:val="vi-VN"/>
          </w:rPr>
          <w:t>.</w:t>
        </w:r>
      </w:ins>
    </w:p>
    <w:p w14:paraId="7375520C" w14:textId="77777777" w:rsidR="00912E10" w:rsidRPr="007D4F29" w:rsidRDefault="00912E10" w:rsidP="00912E10">
      <w:pPr>
        <w:overflowPunct/>
        <w:autoSpaceDE/>
        <w:autoSpaceDN/>
        <w:adjustRightInd/>
        <w:spacing w:before="120"/>
        <w:ind w:firstLine="720"/>
        <w:jc w:val="both"/>
        <w:textAlignment w:val="auto"/>
        <w:rPr>
          <w:ins w:id="3395" w:author="An Phuc Cao" w:date="2024-09-30T13:54:00Z" w16du:dateUtc="2024-09-30T06:54:00Z"/>
          <w:rFonts w:ascii="Arial" w:hAnsi="Arial" w:cs="Arial"/>
          <w:sz w:val="20"/>
        </w:rPr>
      </w:pPr>
      <w:ins w:id="3396" w:author="An Phuc Cao" w:date="2024-09-30T13:54:00Z" w16du:dateUtc="2024-09-30T06:54:00Z">
        <w:r w:rsidRPr="007D4F29">
          <w:rPr>
            <w:rFonts w:ascii="Arial" w:hAnsi="Arial" w:cs="Arial"/>
            <w:sz w:val="20"/>
          </w:rPr>
          <w:t>The principal or the most advantageous market must be accessible by the Group.</w:t>
        </w:r>
      </w:ins>
    </w:p>
    <w:p w14:paraId="76D98C25" w14:textId="77777777" w:rsidR="00912E10" w:rsidRPr="007D4F29" w:rsidRDefault="00912E10" w:rsidP="00912E10">
      <w:pPr>
        <w:overflowPunct/>
        <w:autoSpaceDE/>
        <w:autoSpaceDN/>
        <w:adjustRightInd/>
        <w:spacing w:before="120"/>
        <w:ind w:left="720"/>
        <w:jc w:val="both"/>
        <w:textAlignment w:val="auto"/>
        <w:rPr>
          <w:ins w:id="3397" w:author="An Phuc Cao" w:date="2024-09-30T13:54:00Z" w16du:dateUtc="2024-09-30T06:54:00Z"/>
          <w:rFonts w:ascii="Arial" w:hAnsi="Arial" w:cs="Arial"/>
          <w:sz w:val="20"/>
        </w:rPr>
      </w:pPr>
      <w:ins w:id="3398" w:author="An Phuc Cao" w:date="2024-09-30T13:54:00Z" w16du:dateUtc="2024-09-30T06:54:00Z">
        <w:r w:rsidRPr="007D4F29">
          <w:rPr>
            <w:rFonts w:ascii="Arial" w:hAnsi="Arial" w:cs="Arial"/>
            <w:sz w:val="20"/>
          </w:rPr>
          <w:t>The fair value of an asset or a liability is measured using the assumptions that market participants would use</w:t>
        </w:r>
        <w:r>
          <w:rPr>
            <w:rFonts w:ascii="Arial" w:hAnsi="Arial" w:cs="Arial"/>
            <w:sz w:val="20"/>
          </w:rPr>
          <w:t xml:space="preserve"> </w:t>
        </w:r>
        <w:r w:rsidRPr="007D4F29">
          <w:rPr>
            <w:rFonts w:ascii="Arial" w:hAnsi="Arial" w:cs="Arial"/>
            <w:sz w:val="20"/>
          </w:rPr>
          <w:t>when pricing the asset or liability, assuming that market participants act in their economic best interest.</w:t>
        </w:r>
      </w:ins>
    </w:p>
    <w:p w14:paraId="263DD947" w14:textId="7B84FAE3" w:rsidR="009D6ADA" w:rsidRPr="00826313" w:rsidDel="00D549FE" w:rsidRDefault="009D6ADA">
      <w:pPr>
        <w:overflowPunct/>
        <w:autoSpaceDE/>
        <w:autoSpaceDN/>
        <w:adjustRightInd/>
        <w:spacing w:before="60"/>
        <w:ind w:left="1080"/>
        <w:jc w:val="both"/>
        <w:textAlignment w:val="auto"/>
        <w:rPr>
          <w:del w:id="3399" w:author="An Phuc Cao" w:date="2024-09-30T13:54:00Z" w16du:dateUtc="2024-09-30T06:54:00Z"/>
          <w:rFonts w:ascii="Arial" w:hAnsi="Arial" w:cs="Arial"/>
          <w:sz w:val="20"/>
          <w:lang w:val="vi-VN"/>
        </w:rPr>
        <w:pPrChange w:id="3400" w:author="An Phuc Cao" w:date="2024-09-30T13:54:00Z" w16du:dateUtc="2024-09-30T06:54:00Z">
          <w:pPr>
            <w:numPr>
              <w:numId w:val="41"/>
            </w:numPr>
            <w:tabs>
              <w:tab w:val="num" w:pos="774"/>
              <w:tab w:val="num" w:pos="810"/>
            </w:tabs>
            <w:overflowPunct/>
            <w:autoSpaceDE/>
            <w:autoSpaceDN/>
            <w:adjustRightInd/>
            <w:spacing w:before="60"/>
            <w:ind w:left="1080" w:hanging="360"/>
            <w:jc w:val="both"/>
            <w:textAlignment w:val="auto"/>
          </w:pPr>
        </w:pPrChange>
      </w:pPr>
      <w:del w:id="3401" w:author="An Phuc Cao" w:date="2024-09-30T13:54:00Z" w16du:dateUtc="2024-09-30T06:54:00Z">
        <w:r w:rsidRPr="00826313" w:rsidDel="00D549FE">
          <w:rPr>
            <w:rFonts w:ascii="Arial" w:hAnsi="Arial" w:cs="Arial"/>
            <w:sz w:val="20"/>
            <w:lang w:val="vi-VN"/>
          </w:rPr>
          <w:delText>Level 1: inputs that are quoted market prices (unadjusted) in active markets for identical instruments.</w:delText>
        </w:r>
      </w:del>
    </w:p>
    <w:p w14:paraId="2DC533B0" w14:textId="217A2A91" w:rsidR="009D6ADA" w:rsidRPr="00826313" w:rsidDel="00D549FE" w:rsidRDefault="009D6ADA">
      <w:pPr>
        <w:overflowPunct/>
        <w:autoSpaceDE/>
        <w:autoSpaceDN/>
        <w:adjustRightInd/>
        <w:spacing w:before="60"/>
        <w:ind w:left="1080"/>
        <w:jc w:val="both"/>
        <w:textAlignment w:val="auto"/>
        <w:rPr>
          <w:del w:id="3402" w:author="An Phuc Cao" w:date="2024-09-30T13:54:00Z" w16du:dateUtc="2024-09-30T06:54:00Z"/>
          <w:rFonts w:ascii="Arial" w:hAnsi="Arial" w:cs="Arial"/>
          <w:sz w:val="20"/>
          <w:lang w:val="vi-VN"/>
        </w:rPr>
        <w:pPrChange w:id="3403" w:author="An Phuc Cao" w:date="2024-09-30T13:54:00Z" w16du:dateUtc="2024-09-30T06:54:00Z">
          <w:pPr>
            <w:numPr>
              <w:numId w:val="41"/>
            </w:numPr>
            <w:tabs>
              <w:tab w:val="num" w:pos="774"/>
              <w:tab w:val="num" w:pos="810"/>
            </w:tabs>
            <w:overflowPunct/>
            <w:autoSpaceDE/>
            <w:autoSpaceDN/>
            <w:adjustRightInd/>
            <w:spacing w:before="60"/>
            <w:ind w:left="1080" w:hanging="360"/>
            <w:jc w:val="both"/>
            <w:textAlignment w:val="auto"/>
          </w:pPr>
        </w:pPrChange>
      </w:pPr>
      <w:del w:id="3404" w:author="An Phuc Cao" w:date="2024-09-30T13:54:00Z" w16du:dateUtc="2024-09-30T06:54:00Z">
        <w:r w:rsidRPr="00826313" w:rsidDel="00D549FE">
          <w:rPr>
            <w:rFonts w:ascii="Arial" w:hAnsi="Arial" w:cs="Arial"/>
            <w:sz w:val="20"/>
            <w:lang w:val="vi-VN"/>
          </w:rPr>
          <w:delText>Level 2: inputs other than quoted prices included within Level 1 that are observable either directly (i.e. as prices) or indirectly (i.e. derived from prices). This category includes instruments which are valued using: quoted market prices in active markets for similar instruments; quoted prices for identical or similar instruments in markets that are considered less than active; or other valuation techniques in which all significant inputs are directly or indirectly observable from market data.</w:delText>
        </w:r>
      </w:del>
    </w:p>
    <w:p w14:paraId="31AE42BC" w14:textId="66BFB8C4" w:rsidR="00CD769B" w:rsidRPr="00826313" w:rsidRDefault="009D6ADA">
      <w:pPr>
        <w:overflowPunct/>
        <w:autoSpaceDE/>
        <w:autoSpaceDN/>
        <w:adjustRightInd/>
        <w:spacing w:before="60"/>
        <w:ind w:left="1080"/>
        <w:jc w:val="both"/>
        <w:textAlignment w:val="auto"/>
        <w:rPr>
          <w:rFonts w:ascii="Arial" w:hAnsi="Arial" w:cs="Arial"/>
          <w:b/>
          <w:i/>
          <w:sz w:val="20"/>
        </w:rPr>
        <w:pPrChange w:id="3405" w:author="An Phuc Cao" w:date="2024-09-30T13:54:00Z" w16du:dateUtc="2024-09-30T06:54:00Z">
          <w:pPr>
            <w:numPr>
              <w:numId w:val="41"/>
            </w:numPr>
            <w:tabs>
              <w:tab w:val="num" w:pos="774"/>
              <w:tab w:val="num" w:pos="810"/>
            </w:tabs>
            <w:overflowPunct/>
            <w:autoSpaceDE/>
            <w:autoSpaceDN/>
            <w:adjustRightInd/>
            <w:spacing w:before="60"/>
            <w:ind w:left="1080" w:hanging="360"/>
            <w:jc w:val="both"/>
            <w:textAlignment w:val="auto"/>
          </w:pPr>
        </w:pPrChange>
      </w:pPr>
      <w:del w:id="3406" w:author="An Phuc Cao" w:date="2024-09-30T13:54:00Z" w16du:dateUtc="2024-09-30T06:54:00Z">
        <w:r w:rsidRPr="00826313" w:rsidDel="00D549FE">
          <w:rPr>
            <w:rFonts w:ascii="Arial" w:hAnsi="Arial" w:cs="Arial"/>
            <w:sz w:val="20"/>
          </w:rPr>
          <w:delText>Level 3: inputs that are unobservable. This category includes all instruments for which the valuation technique includes inputs not based on observable data and the unobservable inputs have a significant effect on the instrument’s valuation. This category includes instruments that are valued based on quoted prices for similar instruments for which significant unobservable adjustments or assumptions are required to reflect differences between the instruments</w:delText>
        </w:r>
      </w:del>
      <w:r w:rsidRPr="00826313">
        <w:rPr>
          <w:rFonts w:ascii="Arial" w:hAnsi="Arial" w:cs="Arial"/>
          <w:sz w:val="20"/>
        </w:rPr>
        <w:t>.</w:t>
      </w:r>
    </w:p>
    <w:p w14:paraId="77447FA8" w14:textId="3AE22621" w:rsidR="00270113" w:rsidRDefault="00270113" w:rsidP="00152BE1">
      <w:pPr>
        <w:overflowPunct/>
        <w:autoSpaceDE/>
        <w:autoSpaceDN/>
        <w:adjustRightInd/>
        <w:rPr>
          <w:ins w:id="3407" w:author="An Phuc Cao" w:date="2024-09-30T13:51:00Z" w16du:dateUtc="2024-09-30T06:51:00Z"/>
          <w:rFonts w:ascii="Arial" w:eastAsia="Arial Unicode MS" w:hAnsi="Arial" w:cs="Arial"/>
          <w:color w:val="000000"/>
          <w:spacing w:val="-1"/>
        </w:rPr>
      </w:pPr>
    </w:p>
    <w:p w14:paraId="14F225E5" w14:textId="77777777" w:rsidR="00270113" w:rsidRPr="00826313" w:rsidRDefault="00270113" w:rsidP="00270113">
      <w:pPr>
        <w:pStyle w:val="Style1"/>
        <w:spacing w:after="0"/>
        <w:ind w:left="0"/>
        <w:rPr>
          <w:ins w:id="3408" w:author="An Phuc Cao" w:date="2024-09-30T13:51:00Z" w16du:dateUtc="2024-09-30T06:51:00Z"/>
          <w:rFonts w:ascii="Arial" w:hAnsi="Arial" w:cs="Arial"/>
          <w:b w:val="0"/>
          <w:i w:val="0"/>
        </w:rPr>
      </w:pPr>
      <w:ins w:id="3409" w:author="An Phuc Cao" w:date="2024-09-30T13:51:00Z" w16du:dateUtc="2024-09-30T06:51:00Z">
        <w:r w:rsidRPr="00826313">
          <w:rPr>
            <w:rFonts w:ascii="Arial" w:hAnsi="Arial" w:cs="Arial"/>
            <w:i w:val="0"/>
          </w:rPr>
          <w:t>3.</w:t>
        </w:r>
        <w:r w:rsidRPr="00826313">
          <w:rPr>
            <w:rFonts w:ascii="Arial" w:hAnsi="Arial" w:cs="Arial"/>
            <w:i w:val="0"/>
          </w:rPr>
          <w:tab/>
          <w:t xml:space="preserve">SUMMARY OF SIGNIFICANT ACCOUNTING POLICIES </w:t>
        </w:r>
        <w:r w:rsidRPr="00826313">
          <w:rPr>
            <w:rFonts w:ascii="Arial" w:hAnsi="Arial" w:cs="Arial"/>
            <w:b w:val="0"/>
            <w:i w:val="0"/>
            <w:caps/>
          </w:rPr>
          <w:t>(</w:t>
        </w:r>
        <w:r w:rsidRPr="00826313">
          <w:rPr>
            <w:rFonts w:ascii="Arial" w:hAnsi="Arial" w:cs="Arial"/>
            <w:b w:val="0"/>
            <w:i w:val="0"/>
          </w:rPr>
          <w:t>continued)</w:t>
        </w:r>
      </w:ins>
    </w:p>
    <w:p w14:paraId="28A478D1" w14:textId="77777777" w:rsidR="00270113" w:rsidRPr="00826313" w:rsidRDefault="00270113" w:rsidP="00270113">
      <w:pPr>
        <w:jc w:val="both"/>
        <w:rPr>
          <w:ins w:id="3410" w:author="An Phuc Cao" w:date="2024-09-30T13:51:00Z" w16du:dateUtc="2024-09-30T06:51:00Z"/>
          <w:rFonts w:ascii="Arial" w:hAnsi="Arial" w:cs="Arial"/>
          <w:b/>
          <w:i/>
          <w:sz w:val="20"/>
        </w:rPr>
      </w:pPr>
    </w:p>
    <w:p w14:paraId="1D489ECE" w14:textId="2581381D" w:rsidR="00A844B4" w:rsidRDefault="00270113" w:rsidP="00A844B4">
      <w:pPr>
        <w:overflowPunct/>
        <w:autoSpaceDE/>
        <w:autoSpaceDN/>
        <w:adjustRightInd/>
        <w:jc w:val="both"/>
        <w:textAlignment w:val="auto"/>
        <w:rPr>
          <w:ins w:id="3411" w:author="An Phuc Cao" w:date="2024-09-30T13:53:00Z" w16du:dateUtc="2024-09-30T06:53:00Z"/>
          <w:rFonts w:ascii="Arial" w:hAnsi="Arial" w:cs="Arial"/>
          <w:sz w:val="20"/>
        </w:rPr>
      </w:pPr>
      <w:ins w:id="3412" w:author="An Phuc Cao" w:date="2024-09-30T13:51:00Z" w16du:dateUtc="2024-09-30T06:51:00Z">
        <w:r w:rsidRPr="00826313">
          <w:rPr>
            <w:rFonts w:ascii="Arial" w:hAnsi="Arial" w:cs="Arial"/>
            <w:b/>
            <w:i/>
            <w:sz w:val="20"/>
          </w:rPr>
          <w:t>3.</w:t>
        </w:r>
      </w:ins>
      <w:ins w:id="3413" w:author="An Phuc Cao" w:date="2024-09-30T13:53:00Z" w16du:dateUtc="2024-09-30T06:53:00Z">
        <w:r w:rsidR="00A844B4">
          <w:rPr>
            <w:rFonts w:ascii="Arial" w:hAnsi="Arial" w:cs="Arial"/>
            <w:b/>
            <w:i/>
            <w:sz w:val="20"/>
          </w:rPr>
          <w:t>8</w:t>
        </w:r>
      </w:ins>
      <w:ins w:id="3414" w:author="An Phuc Cao" w:date="2024-09-30T13:51:00Z" w16du:dateUtc="2024-09-30T06:51:00Z">
        <w:r w:rsidRPr="00826313">
          <w:rPr>
            <w:rFonts w:ascii="Arial" w:hAnsi="Arial" w:cs="Arial"/>
            <w:b/>
            <w:bCs/>
            <w:sz w:val="20"/>
          </w:rPr>
          <w:tab/>
        </w:r>
      </w:ins>
      <w:ins w:id="3415" w:author="An Phuc Cao" w:date="2024-09-30T13:52:00Z" w16du:dateUtc="2024-09-30T06:52:00Z">
        <w:r w:rsidRPr="00826313">
          <w:rPr>
            <w:rFonts w:ascii="Arial" w:hAnsi="Arial" w:cs="Arial"/>
            <w:b/>
            <w:i/>
            <w:sz w:val="20"/>
          </w:rPr>
          <w:t>Determination of fair value</w:t>
        </w:r>
      </w:ins>
      <w:ins w:id="3416" w:author="An Phuc Cao" w:date="2024-09-30T13:51:00Z" w16du:dateUtc="2024-09-30T06:51:00Z">
        <w:r w:rsidRPr="00826313">
          <w:rPr>
            <w:rFonts w:ascii="Arial" w:hAnsi="Arial" w:cs="Arial"/>
            <w:b/>
            <w:bCs/>
            <w:i/>
            <w:sz w:val="20"/>
          </w:rPr>
          <w:t xml:space="preserve"> </w:t>
        </w:r>
        <w:r w:rsidRPr="00826313">
          <w:rPr>
            <w:rFonts w:ascii="Arial" w:hAnsi="Arial" w:cs="Arial"/>
            <w:caps/>
            <w:sz w:val="20"/>
          </w:rPr>
          <w:t>(</w:t>
        </w:r>
        <w:r w:rsidRPr="00826313">
          <w:rPr>
            <w:rFonts w:ascii="Arial" w:hAnsi="Arial" w:cs="Arial"/>
            <w:sz w:val="20"/>
          </w:rPr>
          <w:t>continued)</w:t>
        </w:r>
      </w:ins>
    </w:p>
    <w:p w14:paraId="3F178ECC" w14:textId="77777777" w:rsidR="00A844B4" w:rsidRDefault="00A844B4" w:rsidP="00A844B4">
      <w:pPr>
        <w:overflowPunct/>
        <w:autoSpaceDE/>
        <w:autoSpaceDN/>
        <w:adjustRightInd/>
        <w:jc w:val="both"/>
        <w:textAlignment w:val="auto"/>
        <w:rPr>
          <w:ins w:id="3417" w:author="An Phuc Cao" w:date="2024-09-30T13:53:00Z" w16du:dateUtc="2024-09-30T06:53:00Z"/>
          <w:rFonts w:ascii="Arial" w:hAnsi="Arial" w:cs="Arial"/>
          <w:sz w:val="20"/>
        </w:rPr>
      </w:pPr>
    </w:p>
    <w:p w14:paraId="6B7FC2E7" w14:textId="06B3E9A8" w:rsidR="00A844B4" w:rsidRPr="007D4F29" w:rsidRDefault="00A844B4">
      <w:pPr>
        <w:overflowPunct/>
        <w:autoSpaceDE/>
        <w:autoSpaceDN/>
        <w:adjustRightInd/>
        <w:ind w:left="720"/>
        <w:jc w:val="both"/>
        <w:textAlignment w:val="auto"/>
        <w:rPr>
          <w:ins w:id="3418" w:author="An Phuc Cao" w:date="2024-09-30T13:53:00Z" w16du:dateUtc="2024-09-30T06:53:00Z"/>
          <w:rFonts w:ascii="Arial" w:hAnsi="Arial" w:cs="Arial"/>
          <w:sz w:val="20"/>
        </w:rPr>
        <w:pPrChange w:id="3419" w:author="An Phuc Cao" w:date="2024-09-30T13:53:00Z" w16du:dateUtc="2024-09-30T06:53:00Z">
          <w:pPr>
            <w:overflowPunct/>
            <w:autoSpaceDE/>
            <w:autoSpaceDN/>
            <w:adjustRightInd/>
            <w:spacing w:before="120"/>
            <w:ind w:left="720"/>
            <w:jc w:val="both"/>
            <w:textAlignment w:val="auto"/>
          </w:pPr>
        </w:pPrChange>
      </w:pPr>
      <w:ins w:id="3420" w:author="An Phuc Cao" w:date="2024-09-30T13:53:00Z" w16du:dateUtc="2024-09-30T06:53:00Z">
        <w:r w:rsidRPr="007D4F29">
          <w:rPr>
            <w:rFonts w:ascii="Arial" w:hAnsi="Arial" w:cs="Arial"/>
            <w:sz w:val="20"/>
          </w:rPr>
          <w:t>A fair value measurement of a non-financial asset takes into account a market participant's ability to</w:t>
        </w:r>
        <w:r>
          <w:rPr>
            <w:rFonts w:ascii="Arial" w:hAnsi="Arial" w:cs="Arial"/>
            <w:sz w:val="20"/>
          </w:rPr>
          <w:t xml:space="preserve"> </w:t>
        </w:r>
        <w:r w:rsidRPr="007D4F29">
          <w:rPr>
            <w:rFonts w:ascii="Arial" w:hAnsi="Arial" w:cs="Arial"/>
            <w:sz w:val="20"/>
          </w:rPr>
          <w:t>generate economic benefits by using the asset in its highest and best use or by selling it to another market</w:t>
        </w:r>
        <w:r>
          <w:rPr>
            <w:rFonts w:ascii="Arial" w:hAnsi="Arial" w:cs="Arial"/>
            <w:sz w:val="20"/>
          </w:rPr>
          <w:t xml:space="preserve"> </w:t>
        </w:r>
        <w:r w:rsidRPr="007D4F29">
          <w:rPr>
            <w:rFonts w:ascii="Arial" w:hAnsi="Arial" w:cs="Arial"/>
            <w:sz w:val="20"/>
          </w:rPr>
          <w:t>participant that would use the asset in its highest and best use.</w:t>
        </w:r>
      </w:ins>
    </w:p>
    <w:p w14:paraId="1F64F787" w14:textId="77777777" w:rsidR="00A844B4" w:rsidRPr="007D4F29" w:rsidRDefault="00A844B4" w:rsidP="00A844B4">
      <w:pPr>
        <w:overflowPunct/>
        <w:autoSpaceDE/>
        <w:autoSpaceDN/>
        <w:adjustRightInd/>
        <w:spacing w:before="120"/>
        <w:ind w:left="720"/>
        <w:jc w:val="both"/>
        <w:textAlignment w:val="auto"/>
        <w:rPr>
          <w:ins w:id="3421" w:author="An Phuc Cao" w:date="2024-09-30T13:53:00Z" w16du:dateUtc="2024-09-30T06:53:00Z"/>
          <w:rFonts w:ascii="Arial" w:hAnsi="Arial" w:cs="Arial"/>
          <w:sz w:val="20"/>
        </w:rPr>
      </w:pPr>
      <w:ins w:id="3422" w:author="An Phuc Cao" w:date="2024-09-30T13:53:00Z" w16du:dateUtc="2024-09-30T06:53:00Z">
        <w:r w:rsidRPr="007D4F29">
          <w:rPr>
            <w:rFonts w:ascii="Arial" w:hAnsi="Arial" w:cs="Arial"/>
            <w:sz w:val="20"/>
          </w:rPr>
          <w:t>The Group uses valuation techniques that are appropriate in the circumstances and for which sufficient data</w:t>
        </w:r>
        <w:r>
          <w:rPr>
            <w:rFonts w:ascii="Arial" w:hAnsi="Arial" w:cs="Arial"/>
            <w:sz w:val="20"/>
          </w:rPr>
          <w:t xml:space="preserve"> </w:t>
        </w:r>
        <w:r w:rsidRPr="007D4F29">
          <w:rPr>
            <w:rFonts w:ascii="Arial" w:hAnsi="Arial" w:cs="Arial"/>
            <w:sz w:val="20"/>
          </w:rPr>
          <w:t>are available to measure fair value, maximising the use of relevant observable inputs and minimising the use</w:t>
        </w:r>
        <w:r>
          <w:rPr>
            <w:rFonts w:ascii="Arial" w:hAnsi="Arial" w:cs="Arial"/>
            <w:sz w:val="20"/>
          </w:rPr>
          <w:t xml:space="preserve"> </w:t>
        </w:r>
        <w:r w:rsidRPr="007D4F29">
          <w:rPr>
            <w:rFonts w:ascii="Arial" w:hAnsi="Arial" w:cs="Arial"/>
            <w:sz w:val="20"/>
          </w:rPr>
          <w:t>of unobservable inputs.</w:t>
        </w:r>
      </w:ins>
    </w:p>
    <w:p w14:paraId="7F78C730" w14:textId="77777777" w:rsidR="00A844B4" w:rsidRPr="007D4F29" w:rsidRDefault="00A844B4" w:rsidP="00A844B4">
      <w:pPr>
        <w:overflowPunct/>
        <w:autoSpaceDE/>
        <w:autoSpaceDN/>
        <w:adjustRightInd/>
        <w:spacing w:before="120"/>
        <w:ind w:left="720"/>
        <w:jc w:val="both"/>
        <w:textAlignment w:val="auto"/>
        <w:rPr>
          <w:ins w:id="3423" w:author="An Phuc Cao" w:date="2024-09-30T13:53:00Z" w16du:dateUtc="2024-09-30T06:53:00Z"/>
          <w:rFonts w:ascii="Arial" w:hAnsi="Arial" w:cs="Arial"/>
          <w:sz w:val="20"/>
        </w:rPr>
      </w:pPr>
      <w:ins w:id="3424" w:author="An Phuc Cao" w:date="2024-09-30T13:53:00Z" w16du:dateUtc="2024-09-30T06:53:00Z">
        <w:r w:rsidRPr="007D4F29">
          <w:rPr>
            <w:rFonts w:ascii="Arial" w:hAnsi="Arial" w:cs="Arial"/>
            <w:sz w:val="20"/>
          </w:rPr>
          <w:t>All assets and liabilities for which fair value is measured or disclosed in the financial statements are</w:t>
        </w:r>
        <w:r>
          <w:rPr>
            <w:rFonts w:ascii="Arial" w:hAnsi="Arial" w:cs="Arial"/>
            <w:sz w:val="20"/>
          </w:rPr>
          <w:t xml:space="preserve"> </w:t>
        </w:r>
        <w:r w:rsidRPr="007D4F29">
          <w:rPr>
            <w:rFonts w:ascii="Arial" w:hAnsi="Arial" w:cs="Arial"/>
            <w:sz w:val="20"/>
          </w:rPr>
          <w:t>categorised within the fair value hierarchy, described as follows, based on the lowest level input that is</w:t>
        </w:r>
        <w:r>
          <w:rPr>
            <w:rFonts w:ascii="Arial" w:hAnsi="Arial" w:cs="Arial"/>
            <w:sz w:val="20"/>
          </w:rPr>
          <w:t xml:space="preserve"> </w:t>
        </w:r>
        <w:r w:rsidRPr="007D4F29">
          <w:rPr>
            <w:rFonts w:ascii="Arial" w:hAnsi="Arial" w:cs="Arial"/>
            <w:sz w:val="20"/>
          </w:rPr>
          <w:t>significant to the fair value measurement as a whole:</w:t>
        </w:r>
      </w:ins>
    </w:p>
    <w:p w14:paraId="577E71C6" w14:textId="77777777" w:rsidR="00A844B4" w:rsidRPr="00B76A42" w:rsidRDefault="00A844B4" w:rsidP="00A844B4">
      <w:pPr>
        <w:numPr>
          <w:ilvl w:val="0"/>
          <w:numId w:val="41"/>
        </w:numPr>
        <w:tabs>
          <w:tab w:val="clear" w:pos="810"/>
          <w:tab w:val="num" w:pos="774"/>
        </w:tabs>
        <w:overflowPunct/>
        <w:autoSpaceDE/>
        <w:autoSpaceDN/>
        <w:adjustRightInd/>
        <w:spacing w:before="120"/>
        <w:ind w:left="1077" w:hanging="357"/>
        <w:jc w:val="both"/>
        <w:textAlignment w:val="auto"/>
        <w:rPr>
          <w:ins w:id="3425" w:author="An Phuc Cao" w:date="2024-09-30T13:53:00Z" w16du:dateUtc="2024-09-30T06:53:00Z"/>
          <w:rFonts w:ascii="Arial" w:hAnsi="Arial" w:cs="Arial"/>
          <w:sz w:val="20"/>
          <w:lang w:val="vi-VN"/>
        </w:rPr>
      </w:pPr>
      <w:ins w:id="3426" w:author="An Phuc Cao" w:date="2024-09-30T13:53:00Z" w16du:dateUtc="2024-09-30T06:53:00Z">
        <w:r w:rsidRPr="00B76A42">
          <w:rPr>
            <w:rFonts w:ascii="Arial" w:hAnsi="Arial" w:cs="Arial"/>
            <w:sz w:val="20"/>
            <w:lang w:val="vi-VN"/>
          </w:rPr>
          <w:t>Level 1 — Quoted (unadjusted) market prices in active markets for identical assets or liabilities</w:t>
        </w:r>
      </w:ins>
    </w:p>
    <w:p w14:paraId="28DFA427" w14:textId="77777777" w:rsidR="00A844B4" w:rsidRPr="00B76A42" w:rsidRDefault="00A844B4" w:rsidP="00A844B4">
      <w:pPr>
        <w:numPr>
          <w:ilvl w:val="0"/>
          <w:numId w:val="41"/>
        </w:numPr>
        <w:tabs>
          <w:tab w:val="clear" w:pos="810"/>
          <w:tab w:val="num" w:pos="774"/>
        </w:tabs>
        <w:overflowPunct/>
        <w:autoSpaceDE/>
        <w:autoSpaceDN/>
        <w:adjustRightInd/>
        <w:spacing w:before="120"/>
        <w:ind w:left="1077" w:hanging="357"/>
        <w:jc w:val="both"/>
        <w:textAlignment w:val="auto"/>
        <w:rPr>
          <w:ins w:id="3427" w:author="An Phuc Cao" w:date="2024-09-30T13:53:00Z" w16du:dateUtc="2024-09-30T06:53:00Z"/>
          <w:rFonts w:ascii="Arial" w:hAnsi="Arial" w:cs="Arial"/>
          <w:sz w:val="20"/>
          <w:lang w:val="vi-VN"/>
        </w:rPr>
      </w:pPr>
      <w:ins w:id="3428" w:author="An Phuc Cao" w:date="2024-09-30T13:53:00Z" w16du:dateUtc="2024-09-30T06:53:00Z">
        <w:r w:rsidRPr="00B76A42">
          <w:rPr>
            <w:rFonts w:ascii="Arial" w:hAnsi="Arial" w:cs="Arial"/>
            <w:sz w:val="20"/>
            <w:lang w:val="vi-VN"/>
          </w:rPr>
          <w:t>Level 2 — Valuation techniques for which the lowest level input that is significant to the fair value measurement is directly or indirectly observable</w:t>
        </w:r>
      </w:ins>
    </w:p>
    <w:p w14:paraId="26A9433D" w14:textId="77777777" w:rsidR="00A844B4" w:rsidRPr="00B76A42" w:rsidRDefault="00A844B4" w:rsidP="00A844B4">
      <w:pPr>
        <w:numPr>
          <w:ilvl w:val="0"/>
          <w:numId w:val="41"/>
        </w:numPr>
        <w:tabs>
          <w:tab w:val="clear" w:pos="810"/>
          <w:tab w:val="num" w:pos="774"/>
        </w:tabs>
        <w:overflowPunct/>
        <w:autoSpaceDE/>
        <w:autoSpaceDN/>
        <w:adjustRightInd/>
        <w:spacing w:before="120"/>
        <w:ind w:left="1077" w:hanging="357"/>
        <w:jc w:val="both"/>
        <w:textAlignment w:val="auto"/>
        <w:rPr>
          <w:ins w:id="3429" w:author="An Phuc Cao" w:date="2024-09-30T13:53:00Z" w16du:dateUtc="2024-09-30T06:53:00Z"/>
          <w:rFonts w:ascii="Arial" w:hAnsi="Arial" w:cs="Arial"/>
          <w:sz w:val="20"/>
          <w:lang w:val="vi-VN"/>
        </w:rPr>
      </w:pPr>
      <w:ins w:id="3430" w:author="An Phuc Cao" w:date="2024-09-30T13:53:00Z" w16du:dateUtc="2024-09-30T06:53:00Z">
        <w:r w:rsidRPr="00B76A42">
          <w:rPr>
            <w:rFonts w:ascii="Arial" w:hAnsi="Arial" w:cs="Arial"/>
            <w:sz w:val="20"/>
            <w:lang w:val="vi-VN"/>
          </w:rPr>
          <w:t>Level 3 — Valuation techniques for which the lowest level input that is significant to the fair value measurement is unobservable</w:t>
        </w:r>
      </w:ins>
    </w:p>
    <w:p w14:paraId="4685312F" w14:textId="77777777" w:rsidR="00A844B4" w:rsidRPr="00B76A42" w:rsidRDefault="00A844B4" w:rsidP="00A844B4">
      <w:pPr>
        <w:overflowPunct/>
        <w:autoSpaceDE/>
        <w:autoSpaceDN/>
        <w:adjustRightInd/>
        <w:spacing w:before="120"/>
        <w:ind w:left="720"/>
        <w:jc w:val="both"/>
        <w:textAlignment w:val="auto"/>
        <w:rPr>
          <w:ins w:id="3431" w:author="An Phuc Cao" w:date="2024-09-30T13:53:00Z" w16du:dateUtc="2024-09-30T06:53:00Z"/>
          <w:rFonts w:ascii="Arial" w:hAnsi="Arial" w:cs="Arial"/>
          <w:sz w:val="20"/>
        </w:rPr>
      </w:pPr>
      <w:ins w:id="3432" w:author="An Phuc Cao" w:date="2024-09-30T13:53:00Z" w16du:dateUtc="2024-09-30T06:53:00Z">
        <w:r w:rsidRPr="007D4F29">
          <w:rPr>
            <w:rFonts w:ascii="Arial" w:hAnsi="Arial" w:cs="Arial"/>
            <w:sz w:val="20"/>
          </w:rPr>
          <w:t>For assets and liabilities that are recognised in the financial statements at fair value on a recurring basis,</w:t>
        </w:r>
        <w:r>
          <w:rPr>
            <w:rFonts w:ascii="Arial" w:hAnsi="Arial" w:cs="Arial"/>
            <w:sz w:val="20"/>
          </w:rPr>
          <w:t xml:space="preserve"> </w:t>
        </w:r>
        <w:r w:rsidRPr="007D4F29">
          <w:rPr>
            <w:rFonts w:ascii="Arial" w:hAnsi="Arial" w:cs="Arial"/>
            <w:sz w:val="20"/>
          </w:rPr>
          <w:t>the Group determines whether transfers have occurred between levels in the hierarchy by re-assessing</w:t>
        </w:r>
        <w:r>
          <w:rPr>
            <w:rFonts w:ascii="Arial" w:hAnsi="Arial" w:cs="Arial"/>
            <w:sz w:val="20"/>
          </w:rPr>
          <w:t xml:space="preserve"> </w:t>
        </w:r>
        <w:r w:rsidRPr="007D4F29">
          <w:rPr>
            <w:rFonts w:ascii="Arial" w:hAnsi="Arial" w:cs="Arial"/>
            <w:sz w:val="20"/>
          </w:rPr>
          <w:t>categorisation (based on the lowest level input that is significant to the fair value measurement as a whole)</w:t>
        </w:r>
        <w:r>
          <w:rPr>
            <w:rFonts w:ascii="Arial" w:hAnsi="Arial" w:cs="Arial"/>
            <w:sz w:val="20"/>
          </w:rPr>
          <w:t xml:space="preserve"> </w:t>
        </w:r>
        <w:r w:rsidRPr="007D4F29">
          <w:rPr>
            <w:rFonts w:ascii="Arial" w:hAnsi="Arial" w:cs="Arial"/>
            <w:sz w:val="20"/>
          </w:rPr>
          <w:t>at the end of each reporting period</w:t>
        </w:r>
        <w:r w:rsidRPr="00D12507">
          <w:rPr>
            <w:rFonts w:ascii="Arial" w:hAnsi="Arial" w:cs="Arial"/>
            <w:sz w:val="20"/>
          </w:rPr>
          <w:t>.</w:t>
        </w:r>
      </w:ins>
    </w:p>
    <w:p w14:paraId="7EBCB07C" w14:textId="77777777" w:rsidR="00A844B4" w:rsidRPr="00B76A42" w:rsidRDefault="00A844B4" w:rsidP="00A844B4">
      <w:pPr>
        <w:overflowPunct/>
        <w:autoSpaceDE/>
        <w:autoSpaceDN/>
        <w:adjustRightInd/>
        <w:spacing w:before="120"/>
        <w:ind w:left="720"/>
        <w:jc w:val="both"/>
        <w:textAlignment w:val="auto"/>
        <w:rPr>
          <w:ins w:id="3433" w:author="An Phuc Cao" w:date="2024-09-30T13:53:00Z" w16du:dateUtc="2024-09-30T06:53:00Z"/>
          <w:rFonts w:ascii="Arial" w:hAnsi="Arial" w:cs="Arial"/>
          <w:sz w:val="20"/>
        </w:rPr>
      </w:pPr>
      <w:ins w:id="3434" w:author="An Phuc Cao" w:date="2024-09-30T13:53:00Z" w16du:dateUtc="2024-09-30T06:53:00Z">
        <w:r w:rsidRPr="00B76A42">
          <w:rPr>
            <w:rFonts w:ascii="Arial" w:hAnsi="Arial" w:cs="Arial"/>
            <w:sz w:val="20"/>
          </w:rPr>
          <w:t>For the purpose of fair value disclosures, the Group has determined classes of assets and liabilities on the</w:t>
        </w:r>
        <w:r>
          <w:rPr>
            <w:rFonts w:ascii="Arial" w:hAnsi="Arial" w:cs="Arial"/>
            <w:sz w:val="20"/>
          </w:rPr>
          <w:t xml:space="preserve"> </w:t>
        </w:r>
        <w:r w:rsidRPr="00B76A42">
          <w:rPr>
            <w:rFonts w:ascii="Arial" w:hAnsi="Arial" w:cs="Arial"/>
            <w:sz w:val="20"/>
          </w:rPr>
          <w:t>basis of the nature, characteristics and risks of the asset or liability and the level of the fair value hierarchy,</w:t>
        </w:r>
        <w:r>
          <w:rPr>
            <w:rFonts w:ascii="Arial" w:hAnsi="Arial" w:cs="Arial"/>
            <w:sz w:val="20"/>
          </w:rPr>
          <w:t xml:space="preserve"> </w:t>
        </w:r>
        <w:r w:rsidRPr="00B76A42">
          <w:rPr>
            <w:rFonts w:ascii="Arial" w:hAnsi="Arial" w:cs="Arial"/>
            <w:sz w:val="20"/>
          </w:rPr>
          <w:t>as explained above.</w:t>
        </w:r>
      </w:ins>
    </w:p>
    <w:p w14:paraId="27CB9223" w14:textId="77777777" w:rsidR="00A844B4" w:rsidRPr="00B76A42" w:rsidRDefault="00A844B4" w:rsidP="00A844B4">
      <w:pPr>
        <w:overflowPunct/>
        <w:autoSpaceDE/>
        <w:autoSpaceDN/>
        <w:adjustRightInd/>
        <w:spacing w:before="120"/>
        <w:ind w:left="720"/>
        <w:jc w:val="both"/>
        <w:textAlignment w:val="auto"/>
        <w:rPr>
          <w:ins w:id="3435" w:author="An Phuc Cao" w:date="2024-09-30T13:53:00Z" w16du:dateUtc="2024-09-30T06:53:00Z"/>
          <w:rFonts w:ascii="Arial" w:hAnsi="Arial" w:cs="Arial"/>
          <w:sz w:val="20"/>
        </w:rPr>
      </w:pPr>
      <w:ins w:id="3436" w:author="An Phuc Cao" w:date="2024-09-30T13:53:00Z" w16du:dateUtc="2024-09-30T06:53:00Z">
        <w:r w:rsidRPr="00B76A42">
          <w:rPr>
            <w:rFonts w:ascii="Arial" w:hAnsi="Arial" w:cs="Arial"/>
            <w:sz w:val="20"/>
          </w:rPr>
          <w:t>Fair-value related disclosures for financial instruments and non-financial assets that are measured at fair</w:t>
        </w:r>
        <w:r>
          <w:rPr>
            <w:rFonts w:ascii="Arial" w:hAnsi="Arial" w:cs="Arial"/>
            <w:sz w:val="20"/>
          </w:rPr>
          <w:t xml:space="preserve"> </w:t>
        </w:r>
        <w:r w:rsidRPr="00B76A42">
          <w:rPr>
            <w:rFonts w:ascii="Arial" w:hAnsi="Arial" w:cs="Arial"/>
            <w:sz w:val="20"/>
          </w:rPr>
          <w:t>value or where fair values are disclosed, are summarised in the following notes:</w:t>
        </w:r>
      </w:ins>
    </w:p>
    <w:p w14:paraId="47B223C1" w14:textId="77777777" w:rsidR="00A844B4" w:rsidRPr="00B76A42" w:rsidRDefault="00A844B4" w:rsidP="00A844B4">
      <w:pPr>
        <w:numPr>
          <w:ilvl w:val="0"/>
          <w:numId w:val="41"/>
        </w:numPr>
        <w:tabs>
          <w:tab w:val="clear" w:pos="810"/>
          <w:tab w:val="num" w:pos="774"/>
        </w:tabs>
        <w:overflowPunct/>
        <w:autoSpaceDE/>
        <w:autoSpaceDN/>
        <w:adjustRightInd/>
        <w:spacing w:before="120"/>
        <w:ind w:left="1077" w:hanging="357"/>
        <w:jc w:val="both"/>
        <w:textAlignment w:val="auto"/>
        <w:rPr>
          <w:ins w:id="3437" w:author="An Phuc Cao" w:date="2024-09-30T13:53:00Z" w16du:dateUtc="2024-09-30T06:53:00Z"/>
          <w:rFonts w:ascii="Arial" w:hAnsi="Arial" w:cs="Arial"/>
          <w:i/>
          <w:iCs/>
          <w:sz w:val="20"/>
        </w:rPr>
      </w:pPr>
      <w:ins w:id="3438" w:author="An Phuc Cao" w:date="2024-09-30T13:53:00Z" w16du:dateUtc="2024-09-30T06:53:00Z">
        <w:r w:rsidRPr="00B76A42">
          <w:rPr>
            <w:rFonts w:ascii="Arial" w:hAnsi="Arial" w:cs="Arial"/>
            <w:sz w:val="20"/>
            <w:lang w:val="vi-VN"/>
          </w:rPr>
          <w:t xml:space="preserve">Disclosures for valuation methods, significant estimates and assumptions </w:t>
        </w:r>
        <w:r>
          <w:rPr>
            <w:rFonts w:ascii="Arial" w:hAnsi="Arial" w:cs="Arial"/>
            <w:sz w:val="20"/>
          </w:rPr>
          <w:t xml:space="preserve">- </w:t>
        </w:r>
        <w:r w:rsidRPr="00B76A42">
          <w:rPr>
            <w:rFonts w:ascii="Arial" w:hAnsi="Arial" w:cs="Arial"/>
            <w:i/>
            <w:iCs/>
            <w:sz w:val="20"/>
            <w:lang w:val="vi-VN"/>
          </w:rPr>
          <w:t>Note</w:t>
        </w:r>
        <w:r w:rsidRPr="00B76A42">
          <w:rPr>
            <w:rFonts w:ascii="Arial" w:hAnsi="Arial" w:cs="Arial"/>
            <w:i/>
            <w:iCs/>
            <w:sz w:val="20"/>
          </w:rPr>
          <w:t xml:space="preserve">s </w:t>
        </w:r>
        <w:r>
          <w:rPr>
            <w:rFonts w:ascii="Arial" w:hAnsi="Arial" w:cs="Arial"/>
            <w:i/>
            <w:iCs/>
            <w:sz w:val="20"/>
          </w:rPr>
          <w:t>3,</w:t>
        </w:r>
        <w:r w:rsidRPr="009E6955">
          <w:rPr>
            <w:rFonts w:ascii="Arial" w:hAnsi="Arial" w:cs="Arial"/>
            <w:i/>
            <w:iCs/>
            <w:sz w:val="20"/>
            <w:lang w:val="vi-VN"/>
          </w:rPr>
          <w:t xml:space="preserve"> </w:t>
        </w:r>
        <w:r w:rsidRPr="009E6955">
          <w:rPr>
            <w:rFonts w:ascii="Arial" w:hAnsi="Arial" w:cs="Arial"/>
            <w:i/>
            <w:iCs/>
            <w:sz w:val="20"/>
          </w:rPr>
          <w:t>17, 18, 19, 23 and 24</w:t>
        </w:r>
      </w:ins>
    </w:p>
    <w:p w14:paraId="18127131" w14:textId="77777777" w:rsidR="00A844B4" w:rsidRPr="00B76A42" w:rsidRDefault="00A844B4" w:rsidP="00A844B4">
      <w:pPr>
        <w:numPr>
          <w:ilvl w:val="0"/>
          <w:numId w:val="41"/>
        </w:numPr>
        <w:tabs>
          <w:tab w:val="clear" w:pos="810"/>
          <w:tab w:val="num" w:pos="774"/>
        </w:tabs>
        <w:overflowPunct/>
        <w:autoSpaceDE/>
        <w:autoSpaceDN/>
        <w:adjustRightInd/>
        <w:spacing w:before="120"/>
        <w:ind w:left="1077" w:hanging="357"/>
        <w:jc w:val="both"/>
        <w:textAlignment w:val="auto"/>
        <w:rPr>
          <w:ins w:id="3439" w:author="An Phuc Cao" w:date="2024-09-30T13:53:00Z" w16du:dateUtc="2024-09-30T06:53:00Z"/>
          <w:rFonts w:ascii="Arial" w:hAnsi="Arial" w:cs="Arial"/>
          <w:i/>
          <w:iCs/>
          <w:sz w:val="20"/>
          <w:lang w:val="vi-VN"/>
        </w:rPr>
      </w:pPr>
      <w:ins w:id="3440" w:author="An Phuc Cao" w:date="2024-09-30T13:53:00Z" w16du:dateUtc="2024-09-30T06:53:00Z">
        <w:r w:rsidRPr="00B76A42">
          <w:rPr>
            <w:rFonts w:ascii="Arial" w:hAnsi="Arial" w:cs="Arial"/>
            <w:sz w:val="20"/>
            <w:lang w:val="vi-VN"/>
          </w:rPr>
          <w:t xml:space="preserve">Quantitative disclosures of fair value measurement hierarchy </w:t>
        </w:r>
        <w:r>
          <w:rPr>
            <w:rFonts w:ascii="Arial" w:hAnsi="Arial" w:cs="Arial"/>
            <w:sz w:val="20"/>
          </w:rPr>
          <w:t xml:space="preserve">- </w:t>
        </w:r>
        <w:r w:rsidRPr="00B76A42">
          <w:rPr>
            <w:rFonts w:ascii="Arial" w:hAnsi="Arial" w:cs="Arial"/>
            <w:i/>
            <w:iCs/>
            <w:sz w:val="20"/>
            <w:lang w:val="vi-VN"/>
          </w:rPr>
          <w:t xml:space="preserve">Note </w:t>
        </w:r>
        <w:r w:rsidRPr="00B76A42">
          <w:rPr>
            <w:rFonts w:ascii="Arial" w:hAnsi="Arial" w:cs="Arial"/>
            <w:i/>
            <w:iCs/>
            <w:sz w:val="20"/>
          </w:rPr>
          <w:t>31</w:t>
        </w:r>
      </w:ins>
    </w:p>
    <w:p w14:paraId="168D229F" w14:textId="77777777" w:rsidR="00A844B4" w:rsidRPr="00B76A42" w:rsidRDefault="00A844B4" w:rsidP="00A844B4">
      <w:pPr>
        <w:numPr>
          <w:ilvl w:val="0"/>
          <w:numId w:val="41"/>
        </w:numPr>
        <w:tabs>
          <w:tab w:val="clear" w:pos="810"/>
          <w:tab w:val="num" w:pos="774"/>
        </w:tabs>
        <w:overflowPunct/>
        <w:autoSpaceDE/>
        <w:autoSpaceDN/>
        <w:adjustRightInd/>
        <w:spacing w:before="120"/>
        <w:ind w:left="1077" w:hanging="357"/>
        <w:jc w:val="both"/>
        <w:textAlignment w:val="auto"/>
        <w:rPr>
          <w:ins w:id="3441" w:author="An Phuc Cao" w:date="2024-09-30T13:53:00Z" w16du:dateUtc="2024-09-30T06:53:00Z"/>
          <w:rFonts w:ascii="Arial" w:hAnsi="Arial" w:cs="Arial"/>
          <w:i/>
          <w:iCs/>
          <w:sz w:val="20"/>
        </w:rPr>
      </w:pPr>
      <w:ins w:id="3442" w:author="An Phuc Cao" w:date="2024-09-30T13:53:00Z" w16du:dateUtc="2024-09-30T06:53:00Z">
        <w:r w:rsidRPr="00B76A42">
          <w:rPr>
            <w:rFonts w:ascii="Arial" w:hAnsi="Arial" w:cs="Arial"/>
            <w:sz w:val="20"/>
            <w:lang w:val="vi-VN"/>
          </w:rPr>
          <w:t xml:space="preserve">Financial instruments (including those carried at amortised cost) </w:t>
        </w:r>
        <w:r w:rsidRPr="00796428">
          <w:rPr>
            <w:rFonts w:ascii="Arial" w:hAnsi="Arial" w:cs="Arial"/>
            <w:sz w:val="20"/>
          </w:rPr>
          <w:t xml:space="preserve">- </w:t>
        </w:r>
        <w:r w:rsidRPr="00B76A42">
          <w:rPr>
            <w:rFonts w:ascii="Arial" w:hAnsi="Arial" w:cs="Arial"/>
            <w:i/>
            <w:iCs/>
            <w:sz w:val="20"/>
            <w:lang w:val="vi-VN"/>
          </w:rPr>
          <w:t>Note</w:t>
        </w:r>
        <w:r w:rsidRPr="00796428">
          <w:rPr>
            <w:rFonts w:ascii="Arial" w:hAnsi="Arial" w:cs="Arial"/>
            <w:i/>
            <w:iCs/>
            <w:sz w:val="20"/>
          </w:rPr>
          <w:t>s</w:t>
        </w:r>
        <w:r w:rsidRPr="00B76A42">
          <w:rPr>
            <w:rFonts w:ascii="Arial" w:hAnsi="Arial" w:cs="Arial"/>
            <w:i/>
            <w:iCs/>
            <w:sz w:val="20"/>
            <w:lang w:val="vi-VN"/>
          </w:rPr>
          <w:t xml:space="preserve"> </w:t>
        </w:r>
        <w:r w:rsidRPr="00B76A42">
          <w:rPr>
            <w:rFonts w:ascii="Arial" w:hAnsi="Arial" w:cs="Arial"/>
            <w:i/>
            <w:iCs/>
            <w:sz w:val="20"/>
          </w:rPr>
          <w:t>17, 18, 19, 23 and 24</w:t>
        </w:r>
      </w:ins>
    </w:p>
    <w:p w14:paraId="0790037A" w14:textId="3F75DB9E" w:rsidR="00270113" w:rsidRPr="00826313" w:rsidRDefault="00270113">
      <w:pPr>
        <w:overflowPunct/>
        <w:autoSpaceDE/>
        <w:autoSpaceDN/>
        <w:adjustRightInd/>
        <w:textAlignment w:val="auto"/>
        <w:rPr>
          <w:rFonts w:ascii="Arial" w:eastAsia="Arial Unicode MS" w:hAnsi="Arial" w:cs="Arial"/>
          <w:color w:val="000000"/>
          <w:spacing w:val="-1"/>
        </w:rPr>
        <w:sectPr w:rsidR="00270113" w:rsidRPr="00826313" w:rsidSect="00227760">
          <w:headerReference w:type="default" r:id="rId48"/>
          <w:pgSz w:w="11909" w:h="16834"/>
          <w:pgMar w:top="1440" w:right="1440" w:bottom="862" w:left="1582" w:header="720" w:footer="578" w:gutter="0"/>
          <w:cols w:space="720"/>
        </w:sectPr>
        <w:pPrChange w:id="3445" w:author="An Phuc Cao" w:date="2024-09-30T13:53:00Z" w16du:dateUtc="2024-09-30T06:53:00Z">
          <w:pPr>
            <w:overflowPunct/>
            <w:autoSpaceDE/>
            <w:autoSpaceDN/>
            <w:adjustRightInd/>
          </w:pPr>
        </w:pPrChange>
      </w:pPr>
    </w:p>
    <w:p w14:paraId="6F3A9638" w14:textId="35A1E7DE" w:rsidR="00A70DD0" w:rsidRPr="00826313" w:rsidRDefault="00A70DD0" w:rsidP="00EB0170">
      <w:pPr>
        <w:rPr>
          <w:rFonts w:ascii="Arial" w:hAnsi="Arial" w:cs="Arial"/>
          <w:iCs/>
          <w:sz w:val="20"/>
        </w:rPr>
      </w:pPr>
    </w:p>
    <w:p w14:paraId="3D3BCBC9" w14:textId="77777777" w:rsidR="00A70DD0" w:rsidRPr="00826313" w:rsidRDefault="00A70DD0" w:rsidP="00A70DD0">
      <w:pPr>
        <w:widowControl w:val="0"/>
        <w:jc w:val="both"/>
        <w:rPr>
          <w:rFonts w:ascii="Arial" w:hAnsi="Arial" w:cs="Arial"/>
          <w:sz w:val="20"/>
          <w:lang w:val="en-GB"/>
        </w:rPr>
      </w:pPr>
      <w:r w:rsidRPr="00826313">
        <w:rPr>
          <w:rFonts w:ascii="Arial" w:hAnsi="Arial" w:cs="Arial"/>
          <w:b/>
          <w:sz w:val="20"/>
          <w:lang w:val="en-GB"/>
        </w:rPr>
        <w:t>3.</w:t>
      </w:r>
      <w:r w:rsidRPr="00826313">
        <w:rPr>
          <w:rFonts w:ascii="Arial" w:hAnsi="Arial" w:cs="Arial"/>
          <w:b/>
          <w:sz w:val="20"/>
          <w:lang w:val="en-GB"/>
        </w:rPr>
        <w:tab/>
        <w:t xml:space="preserve">SUMMARY OF SIGNIFICANT ACCOUNTING POLICIES </w:t>
      </w:r>
      <w:r w:rsidRPr="00826313">
        <w:rPr>
          <w:rFonts w:ascii="Arial" w:hAnsi="Arial" w:cs="Arial"/>
          <w:sz w:val="20"/>
          <w:lang w:val="en-GB"/>
        </w:rPr>
        <w:t>(continued)</w:t>
      </w:r>
    </w:p>
    <w:p w14:paraId="1F48FD80" w14:textId="678ADA5A" w:rsidR="00A70DD0" w:rsidRPr="00826313" w:rsidRDefault="00A70DD0" w:rsidP="00EB0170">
      <w:pPr>
        <w:rPr>
          <w:rFonts w:ascii="Arial" w:hAnsi="Arial" w:cs="Arial"/>
          <w:b/>
          <w:bCs/>
          <w:i/>
          <w:sz w:val="20"/>
        </w:rPr>
      </w:pPr>
    </w:p>
    <w:p w14:paraId="438AF88C" w14:textId="1073CB65" w:rsidR="00CD769B" w:rsidRPr="00826313" w:rsidRDefault="00CD769B">
      <w:pPr>
        <w:pStyle w:val="Heading2"/>
        <w:spacing w:after="0"/>
        <w:ind w:left="540" w:hanging="562"/>
        <w:rPr>
          <w:rFonts w:ascii="Arial" w:hAnsi="Arial" w:cs="Arial"/>
          <w:b/>
          <w:i/>
          <w:sz w:val="20"/>
        </w:rPr>
        <w:pPrChange w:id="3446" w:author="An Phuc Cao" w:date="2024-10-24T15:04:00Z" w16du:dateUtc="2024-10-24T08:04:00Z">
          <w:pPr>
            <w:overflowPunct/>
            <w:autoSpaceDE/>
            <w:autoSpaceDN/>
            <w:adjustRightInd/>
            <w:textAlignment w:val="auto"/>
          </w:pPr>
        </w:pPrChange>
      </w:pPr>
      <w:r w:rsidRPr="00826313">
        <w:rPr>
          <w:rFonts w:ascii="Arial" w:hAnsi="Arial" w:cs="Arial"/>
          <w:b/>
          <w:i/>
          <w:sz w:val="20"/>
        </w:rPr>
        <w:t>3.9</w:t>
      </w:r>
      <w:r w:rsidRPr="00826313">
        <w:rPr>
          <w:rFonts w:ascii="Arial" w:hAnsi="Arial" w:cs="Arial"/>
          <w:b/>
          <w:i/>
          <w:sz w:val="20"/>
        </w:rPr>
        <w:tab/>
        <w:t>Receivables</w:t>
      </w:r>
    </w:p>
    <w:p w14:paraId="456DE9DA" w14:textId="3B0F479D" w:rsidR="00CD769B" w:rsidRPr="00826313" w:rsidRDefault="00CD769B" w:rsidP="00CD769B">
      <w:pPr>
        <w:overflowPunct/>
        <w:autoSpaceDE/>
        <w:autoSpaceDN/>
        <w:adjustRightInd/>
        <w:textAlignment w:val="auto"/>
        <w:rPr>
          <w:rFonts w:ascii="Arial" w:hAnsi="Arial" w:cs="Arial"/>
          <w:b/>
          <w:i/>
          <w:sz w:val="20"/>
        </w:rPr>
      </w:pPr>
      <w:r w:rsidRPr="00826313">
        <w:rPr>
          <w:rFonts w:ascii="Arial" w:hAnsi="Arial" w:cs="Arial"/>
          <w:b/>
          <w:i/>
          <w:sz w:val="20"/>
        </w:rPr>
        <w:t xml:space="preserve">    </w:t>
      </w:r>
    </w:p>
    <w:p w14:paraId="24B1259E" w14:textId="216BD651" w:rsidR="00CD769B" w:rsidRPr="00826313" w:rsidRDefault="00CD769B" w:rsidP="00CD769B">
      <w:pPr>
        <w:widowControl w:val="0"/>
        <w:tabs>
          <w:tab w:val="left" w:pos="1008"/>
        </w:tabs>
        <w:ind w:left="720"/>
        <w:jc w:val="both"/>
        <w:rPr>
          <w:rFonts w:ascii="Arial" w:hAnsi="Arial" w:cs="Arial"/>
          <w:bCs/>
          <w:iCs/>
          <w:sz w:val="20"/>
        </w:rPr>
      </w:pPr>
      <w:r w:rsidRPr="00826313">
        <w:rPr>
          <w:rFonts w:ascii="Arial" w:hAnsi="Arial" w:cs="Arial"/>
          <w:bCs/>
          <w:iCs/>
          <w:sz w:val="20"/>
        </w:rPr>
        <w:t>Receivables are presented in the</w:t>
      </w:r>
      <w:r w:rsidR="00CA54B3" w:rsidRPr="00826313">
        <w:rPr>
          <w:rFonts w:ascii="Arial" w:hAnsi="Arial" w:cs="Arial"/>
          <w:bCs/>
          <w:iCs/>
          <w:sz w:val="20"/>
        </w:rPr>
        <w:t xml:space="preserve"> interim</w:t>
      </w:r>
      <w:r w:rsidR="003345E1" w:rsidRPr="00826313">
        <w:rPr>
          <w:rFonts w:ascii="Arial" w:hAnsi="Arial" w:cs="Arial"/>
          <w:bCs/>
          <w:iCs/>
          <w:sz w:val="20"/>
          <w:lang w:val="vi-VN"/>
        </w:rPr>
        <w:t xml:space="preserve"> </w:t>
      </w:r>
      <w:r w:rsidRPr="00826313">
        <w:rPr>
          <w:rFonts w:ascii="Arial" w:hAnsi="Arial" w:cs="Arial"/>
          <w:bCs/>
          <w:iCs/>
          <w:sz w:val="20"/>
        </w:rPr>
        <w:t>consolidated financial statements at the carrying amounts due from customers and other debtors including employee advance, net of expected credit loss (if any).</w:t>
      </w:r>
    </w:p>
    <w:p w14:paraId="64828026" w14:textId="77777777" w:rsidR="00222BEF" w:rsidRPr="00826313" w:rsidRDefault="00222BEF" w:rsidP="00152BE1">
      <w:pPr>
        <w:widowControl w:val="0"/>
        <w:jc w:val="both"/>
        <w:rPr>
          <w:rFonts w:ascii="Arial" w:eastAsia="Arial Unicode MS" w:hAnsi="Arial" w:cs="Arial"/>
          <w:b/>
          <w:i/>
          <w:color w:val="000000"/>
          <w:spacing w:val="-2"/>
          <w:sz w:val="20"/>
        </w:rPr>
      </w:pPr>
    </w:p>
    <w:p w14:paraId="568EDC67" w14:textId="68E8465C" w:rsidR="00D7637B" w:rsidRPr="00826313" w:rsidRDefault="00D7637B">
      <w:pPr>
        <w:pStyle w:val="Heading2"/>
        <w:spacing w:after="0"/>
        <w:ind w:left="540" w:hanging="562"/>
        <w:rPr>
          <w:rFonts w:ascii="Arial" w:hAnsi="Arial" w:cs="Arial"/>
          <w:b/>
          <w:i/>
          <w:sz w:val="20"/>
        </w:rPr>
        <w:pPrChange w:id="3447" w:author="An Phuc Cao" w:date="2024-10-24T15:04:00Z" w16du:dateUtc="2024-10-24T08:04:00Z">
          <w:pPr>
            <w:jc w:val="both"/>
          </w:pPr>
        </w:pPrChange>
      </w:pPr>
      <w:r w:rsidRPr="00826313">
        <w:rPr>
          <w:rFonts w:ascii="Arial" w:hAnsi="Arial" w:cs="Arial"/>
          <w:b/>
          <w:i/>
          <w:sz w:val="20"/>
        </w:rPr>
        <w:t>3.10</w:t>
      </w:r>
      <w:r w:rsidRPr="00826313">
        <w:rPr>
          <w:rFonts w:ascii="Arial" w:hAnsi="Arial" w:cs="Arial"/>
          <w:b/>
          <w:i/>
          <w:sz w:val="20"/>
        </w:rPr>
        <w:tab/>
        <w:t>Prepaid expenses</w:t>
      </w:r>
    </w:p>
    <w:p w14:paraId="41AA34BC" w14:textId="77777777" w:rsidR="00D7637B" w:rsidRPr="00826313" w:rsidRDefault="00D7637B" w:rsidP="00D7637B">
      <w:pPr>
        <w:jc w:val="both"/>
        <w:rPr>
          <w:rFonts w:ascii="Arial" w:hAnsi="Arial" w:cs="Arial"/>
          <w:i/>
          <w:sz w:val="20"/>
        </w:rPr>
      </w:pPr>
    </w:p>
    <w:p w14:paraId="39B5D78E" w14:textId="2BB75710" w:rsidR="00D7637B" w:rsidRPr="00826313" w:rsidRDefault="00D7637B" w:rsidP="00D7637B">
      <w:pPr>
        <w:ind w:left="720" w:hanging="720"/>
        <w:jc w:val="both"/>
        <w:rPr>
          <w:rFonts w:ascii="Arial" w:hAnsi="Arial" w:cs="Arial"/>
          <w:i/>
          <w:sz w:val="20"/>
        </w:rPr>
      </w:pPr>
      <w:r w:rsidRPr="00826313">
        <w:rPr>
          <w:rFonts w:ascii="Arial" w:hAnsi="Arial" w:cs="Arial"/>
          <w:i/>
          <w:sz w:val="20"/>
        </w:rPr>
        <w:tab/>
      </w:r>
      <w:r w:rsidRPr="00826313">
        <w:rPr>
          <w:rFonts w:ascii="Arial" w:hAnsi="Arial" w:cs="Arial"/>
          <w:bCs/>
          <w:iCs/>
          <w:sz w:val="20"/>
        </w:rPr>
        <w:t>Prepaid expenses amorti</w:t>
      </w:r>
      <w:r w:rsidR="00AE2B79" w:rsidRPr="00826313">
        <w:rPr>
          <w:rFonts w:ascii="Arial" w:hAnsi="Arial" w:cs="Arial"/>
          <w:bCs/>
          <w:iCs/>
          <w:sz w:val="20"/>
        </w:rPr>
        <w:t>z</w:t>
      </w:r>
      <w:r w:rsidRPr="00826313">
        <w:rPr>
          <w:rFonts w:ascii="Arial" w:hAnsi="Arial" w:cs="Arial"/>
          <w:bCs/>
          <w:iCs/>
          <w:sz w:val="20"/>
        </w:rPr>
        <w:t>ed over the period for which the amounts are paid or the period in which economic benefits are generated in relation to these expenses.</w:t>
      </w:r>
    </w:p>
    <w:p w14:paraId="175DFC8F" w14:textId="77777777" w:rsidR="00F768D1" w:rsidRPr="00826313" w:rsidRDefault="00F768D1" w:rsidP="00152BE1">
      <w:pPr>
        <w:widowControl w:val="0"/>
        <w:jc w:val="both"/>
        <w:rPr>
          <w:rFonts w:ascii="Arial" w:eastAsia="Arial Unicode MS" w:hAnsi="Arial" w:cs="Arial"/>
          <w:b/>
          <w:i/>
          <w:color w:val="000000"/>
          <w:spacing w:val="-2"/>
          <w:sz w:val="20"/>
        </w:rPr>
      </w:pPr>
    </w:p>
    <w:p w14:paraId="2367C375" w14:textId="279E044B" w:rsidR="00F37B7E" w:rsidRPr="00826313" w:rsidRDefault="00F37B7E">
      <w:pPr>
        <w:pStyle w:val="Heading2"/>
        <w:spacing w:after="0"/>
        <w:ind w:left="540" w:hanging="562"/>
        <w:rPr>
          <w:rFonts w:ascii="Arial" w:eastAsia="Arial Unicode MS" w:hAnsi="Arial" w:cs="Arial"/>
          <w:b/>
          <w:i/>
          <w:color w:val="000000"/>
          <w:spacing w:val="-2"/>
          <w:sz w:val="20"/>
        </w:rPr>
        <w:pPrChange w:id="3448" w:author="An Phuc Cao" w:date="2024-10-24T15:04:00Z" w16du:dateUtc="2024-10-24T08:04:00Z">
          <w:pPr>
            <w:widowControl w:val="0"/>
            <w:jc w:val="both"/>
          </w:pPr>
        </w:pPrChange>
      </w:pPr>
      <w:r w:rsidRPr="00826313">
        <w:rPr>
          <w:rFonts w:ascii="Arial" w:eastAsia="Arial Unicode MS" w:hAnsi="Arial" w:cs="Arial"/>
          <w:b/>
          <w:i/>
          <w:color w:val="000000"/>
          <w:spacing w:val="-2"/>
          <w:sz w:val="20"/>
        </w:rPr>
        <w:t>3.</w:t>
      </w:r>
      <w:r w:rsidR="00513829" w:rsidRPr="00826313">
        <w:rPr>
          <w:rFonts w:ascii="Arial" w:eastAsia="Arial Unicode MS" w:hAnsi="Arial" w:cs="Arial"/>
          <w:b/>
          <w:i/>
          <w:color w:val="000000"/>
          <w:spacing w:val="-2"/>
          <w:sz w:val="20"/>
        </w:rPr>
        <w:t>11</w:t>
      </w:r>
      <w:r w:rsidRPr="00826313">
        <w:rPr>
          <w:rFonts w:ascii="Arial" w:eastAsia="Arial Unicode MS" w:hAnsi="Arial" w:cs="Arial"/>
          <w:b/>
          <w:i/>
          <w:color w:val="000000"/>
          <w:spacing w:val="-2"/>
          <w:sz w:val="20"/>
        </w:rPr>
        <w:tab/>
        <w:t xml:space="preserve">Leases </w:t>
      </w:r>
    </w:p>
    <w:p w14:paraId="5EC23598" w14:textId="77777777" w:rsidR="00F37B7E" w:rsidRPr="00826313" w:rsidRDefault="00F37B7E" w:rsidP="00F37B7E">
      <w:pPr>
        <w:widowControl w:val="0"/>
        <w:jc w:val="both"/>
        <w:rPr>
          <w:rFonts w:ascii="Arial" w:eastAsia="Arial Unicode MS" w:hAnsi="Arial" w:cs="Arial"/>
          <w:b/>
          <w:i/>
          <w:color w:val="000000"/>
          <w:spacing w:val="-2"/>
          <w:sz w:val="16"/>
          <w:szCs w:val="16"/>
        </w:rPr>
      </w:pPr>
    </w:p>
    <w:p w14:paraId="5B8EFD1B" w14:textId="73E703CA" w:rsidR="00F37B7E" w:rsidRPr="00826313" w:rsidRDefault="00F37B7E" w:rsidP="00F37B7E">
      <w:pPr>
        <w:widowControl w:val="0"/>
        <w:ind w:left="709"/>
        <w:jc w:val="both"/>
        <w:rPr>
          <w:rFonts w:ascii="Arial" w:hAnsi="Arial" w:cs="Arial"/>
          <w:sz w:val="20"/>
        </w:rPr>
      </w:pPr>
      <w:r w:rsidRPr="00826313">
        <w:rPr>
          <w:rFonts w:ascii="Arial" w:hAnsi="Arial" w:cs="Arial"/>
          <w:sz w:val="20"/>
        </w:rPr>
        <w:t xml:space="preserve">The </w:t>
      </w:r>
      <w:r w:rsidR="00025328" w:rsidRPr="00826313">
        <w:rPr>
          <w:rFonts w:ascii="Arial" w:hAnsi="Arial" w:cs="Arial"/>
          <w:sz w:val="20"/>
        </w:rPr>
        <w:t>Group</w:t>
      </w:r>
      <w:r w:rsidRPr="00826313">
        <w:rPr>
          <w:rFonts w:ascii="Arial" w:hAnsi="Arial" w:cs="Arial"/>
          <w:sz w:val="20"/>
        </w:rPr>
        <w:t xml:space="preserve"> assesses at contract inception whether a contract is, or contains, a lease. That is, if the contract conveys the right to control the use of an identified asset for a period of time in exchange for consideration.</w:t>
      </w:r>
    </w:p>
    <w:p w14:paraId="1790DC70" w14:textId="77777777" w:rsidR="00F37B7E" w:rsidRPr="00826313" w:rsidRDefault="00F37B7E" w:rsidP="00F37B7E">
      <w:pPr>
        <w:widowControl w:val="0"/>
        <w:ind w:left="709"/>
        <w:jc w:val="both"/>
        <w:rPr>
          <w:rFonts w:ascii="Arial" w:hAnsi="Arial" w:cs="Arial"/>
          <w:sz w:val="16"/>
          <w:szCs w:val="16"/>
        </w:rPr>
      </w:pPr>
    </w:p>
    <w:p w14:paraId="2B65702F" w14:textId="77777777" w:rsidR="00F37B7E" w:rsidRPr="00826313" w:rsidRDefault="00F37B7E" w:rsidP="00F37B7E">
      <w:pPr>
        <w:widowControl w:val="0"/>
        <w:ind w:left="709"/>
        <w:jc w:val="both"/>
        <w:rPr>
          <w:rFonts w:ascii="Arial" w:hAnsi="Arial" w:cs="Arial"/>
          <w:b/>
          <w:i/>
          <w:sz w:val="20"/>
        </w:rPr>
      </w:pPr>
      <w:r w:rsidRPr="00826313">
        <w:rPr>
          <w:rFonts w:ascii="Arial" w:hAnsi="Arial" w:cs="Arial"/>
          <w:b/>
          <w:i/>
          <w:sz w:val="20"/>
        </w:rPr>
        <w:t xml:space="preserve">Company as a lessee </w:t>
      </w:r>
    </w:p>
    <w:p w14:paraId="6D8D7717" w14:textId="77777777" w:rsidR="00F37B7E" w:rsidRPr="00826313" w:rsidRDefault="00F37B7E" w:rsidP="00F37B7E">
      <w:pPr>
        <w:widowControl w:val="0"/>
        <w:ind w:left="709"/>
        <w:jc w:val="both"/>
        <w:rPr>
          <w:rFonts w:ascii="Arial" w:hAnsi="Arial" w:cs="Arial"/>
          <w:sz w:val="16"/>
          <w:szCs w:val="16"/>
        </w:rPr>
      </w:pPr>
    </w:p>
    <w:p w14:paraId="671E9A26" w14:textId="2E7891D9" w:rsidR="00F37B7E" w:rsidRPr="00826313" w:rsidRDefault="00F37B7E" w:rsidP="00F37B7E">
      <w:pPr>
        <w:widowControl w:val="0"/>
        <w:ind w:left="709"/>
        <w:jc w:val="both"/>
        <w:rPr>
          <w:rFonts w:ascii="Arial" w:hAnsi="Arial" w:cs="Arial"/>
          <w:sz w:val="20"/>
        </w:rPr>
      </w:pPr>
      <w:r w:rsidRPr="00826313">
        <w:rPr>
          <w:rFonts w:ascii="Arial" w:hAnsi="Arial" w:cs="Arial"/>
          <w:sz w:val="20"/>
        </w:rPr>
        <w:t xml:space="preserve">The </w:t>
      </w:r>
      <w:r w:rsidR="00025328" w:rsidRPr="00826313">
        <w:rPr>
          <w:rFonts w:ascii="Arial" w:hAnsi="Arial" w:cs="Arial"/>
          <w:sz w:val="20"/>
        </w:rPr>
        <w:t>Group</w:t>
      </w:r>
      <w:r w:rsidRPr="00826313">
        <w:rPr>
          <w:rFonts w:ascii="Arial" w:hAnsi="Arial" w:cs="Arial"/>
          <w:sz w:val="20"/>
        </w:rPr>
        <w:t xml:space="preserve"> applies a single recognition and measurement approach for all leases, except for short-term leases and leases of low-value assets. The</w:t>
      </w:r>
      <w:r w:rsidR="00025328" w:rsidRPr="00826313">
        <w:rPr>
          <w:rFonts w:ascii="Arial" w:hAnsi="Arial" w:cs="Arial"/>
          <w:sz w:val="20"/>
        </w:rPr>
        <w:t xml:space="preserve"> Group</w:t>
      </w:r>
      <w:r w:rsidRPr="00826313">
        <w:rPr>
          <w:rFonts w:ascii="Arial" w:hAnsi="Arial" w:cs="Arial"/>
          <w:sz w:val="20"/>
        </w:rPr>
        <w:t xml:space="preserve"> recognizes lease liabilities to make lease payments and right-of-use assets representing the right to use the underlying assets.</w:t>
      </w:r>
    </w:p>
    <w:p w14:paraId="1C0C9A1E" w14:textId="77777777" w:rsidR="00F37B7E" w:rsidRPr="00826313" w:rsidRDefault="00F37B7E" w:rsidP="00F37B7E">
      <w:pPr>
        <w:widowControl w:val="0"/>
        <w:ind w:left="709"/>
        <w:jc w:val="both"/>
        <w:rPr>
          <w:rFonts w:ascii="Arial" w:hAnsi="Arial" w:cs="Arial"/>
          <w:sz w:val="20"/>
        </w:rPr>
      </w:pPr>
    </w:p>
    <w:p w14:paraId="2A814379" w14:textId="77777777" w:rsidR="00F37B7E" w:rsidRPr="00826313" w:rsidRDefault="00F37B7E" w:rsidP="00F37B7E">
      <w:pPr>
        <w:widowControl w:val="0"/>
        <w:ind w:left="709"/>
        <w:jc w:val="both"/>
        <w:rPr>
          <w:rFonts w:ascii="Arial" w:hAnsi="Arial" w:cs="Arial"/>
          <w:i/>
          <w:sz w:val="20"/>
        </w:rPr>
      </w:pPr>
      <w:r w:rsidRPr="00826313">
        <w:rPr>
          <w:rFonts w:ascii="Arial" w:hAnsi="Arial" w:cs="Arial"/>
          <w:i/>
          <w:sz w:val="20"/>
        </w:rPr>
        <w:t>Right-of-use assets</w:t>
      </w:r>
    </w:p>
    <w:p w14:paraId="3C0632E1" w14:textId="77777777" w:rsidR="00F37B7E" w:rsidRPr="00826313" w:rsidRDefault="00F37B7E" w:rsidP="00F37B7E">
      <w:pPr>
        <w:widowControl w:val="0"/>
        <w:ind w:left="709"/>
        <w:jc w:val="both"/>
        <w:rPr>
          <w:rFonts w:ascii="Arial" w:hAnsi="Arial" w:cs="Arial"/>
          <w:i/>
          <w:sz w:val="16"/>
          <w:szCs w:val="16"/>
        </w:rPr>
      </w:pPr>
    </w:p>
    <w:p w14:paraId="54DAA4E0" w14:textId="627FF62B" w:rsidR="00F37B7E" w:rsidRPr="00826313" w:rsidRDefault="00F37B7E" w:rsidP="00F37B7E">
      <w:pPr>
        <w:widowControl w:val="0"/>
        <w:ind w:left="709"/>
        <w:jc w:val="both"/>
        <w:rPr>
          <w:rFonts w:ascii="Arial" w:hAnsi="Arial" w:cs="Arial"/>
          <w:sz w:val="20"/>
        </w:rPr>
      </w:pPr>
      <w:r w:rsidRPr="00826313">
        <w:rPr>
          <w:rFonts w:ascii="Arial" w:hAnsi="Arial" w:cs="Arial"/>
          <w:sz w:val="20"/>
        </w:rPr>
        <w:t xml:space="preserve">The </w:t>
      </w:r>
      <w:r w:rsidR="00B32F6A" w:rsidRPr="00826313">
        <w:rPr>
          <w:rFonts w:ascii="Arial" w:hAnsi="Arial" w:cs="Arial"/>
          <w:sz w:val="20"/>
        </w:rPr>
        <w:t>Group</w:t>
      </w:r>
      <w:r w:rsidRPr="00826313">
        <w:rPr>
          <w:rFonts w:ascii="Arial" w:hAnsi="Arial" w:cs="Arial"/>
          <w:sz w:val="20"/>
        </w:rPr>
        <w:t xml:space="preserve"> recognizes right-of-use assets at the commencement date of the lease (i.e., the date the underlying asset is available for use). Right-of-use assets are measured at cost, less any accumulated depreciation and impairment losses, and adjusted for any remeasurement of lease liabilities. The cost of right-of-use assets includes the amount of lease liabilities recognized, initial direct costs incurred, and lease payments made at or before the commencement date less any lease incentives received. Right-of-use assets are depreciated on a straight-line basis over the shorter of the lease term and useful term.</w:t>
      </w:r>
    </w:p>
    <w:p w14:paraId="62F3F59F" w14:textId="77777777" w:rsidR="00F37B7E" w:rsidRPr="00826313" w:rsidRDefault="00F37B7E" w:rsidP="00F37B7E">
      <w:pPr>
        <w:widowControl w:val="0"/>
        <w:ind w:left="709"/>
        <w:jc w:val="both"/>
        <w:rPr>
          <w:rFonts w:ascii="Arial" w:hAnsi="Arial" w:cs="Arial"/>
          <w:i/>
          <w:sz w:val="20"/>
        </w:rPr>
      </w:pPr>
    </w:p>
    <w:p w14:paraId="4422C335" w14:textId="77777777" w:rsidR="00F37B7E" w:rsidRPr="00826313" w:rsidRDefault="00F37B7E" w:rsidP="00F37B7E">
      <w:pPr>
        <w:widowControl w:val="0"/>
        <w:ind w:left="709"/>
        <w:jc w:val="both"/>
        <w:rPr>
          <w:rFonts w:ascii="Arial" w:hAnsi="Arial" w:cs="Arial"/>
          <w:sz w:val="20"/>
        </w:rPr>
      </w:pPr>
      <w:r w:rsidRPr="00826313">
        <w:rPr>
          <w:rFonts w:ascii="Arial" w:hAnsi="Arial" w:cs="Arial"/>
          <w:sz w:val="20"/>
        </w:rPr>
        <w:t>The right-of-use assets are also subject to impairment.</w:t>
      </w:r>
    </w:p>
    <w:p w14:paraId="04A7980E" w14:textId="77777777" w:rsidR="00F37B7E" w:rsidRPr="00826313" w:rsidRDefault="00F37B7E" w:rsidP="00F37B7E">
      <w:pPr>
        <w:widowControl w:val="0"/>
        <w:ind w:left="709"/>
        <w:jc w:val="both"/>
        <w:rPr>
          <w:rFonts w:ascii="Arial" w:hAnsi="Arial" w:cs="Arial"/>
          <w:i/>
          <w:sz w:val="20"/>
        </w:rPr>
      </w:pPr>
    </w:p>
    <w:p w14:paraId="2C8115B9" w14:textId="77777777" w:rsidR="00F37B7E" w:rsidRPr="00826313" w:rsidRDefault="00F37B7E" w:rsidP="00F37B7E">
      <w:pPr>
        <w:ind w:left="720"/>
        <w:jc w:val="both"/>
        <w:rPr>
          <w:rFonts w:ascii="Arial" w:hAnsi="Arial" w:cs="Arial"/>
          <w:i/>
          <w:sz w:val="20"/>
        </w:rPr>
      </w:pPr>
      <w:r w:rsidRPr="00826313">
        <w:rPr>
          <w:rFonts w:ascii="Arial" w:hAnsi="Arial" w:cs="Arial"/>
          <w:i/>
          <w:sz w:val="20"/>
        </w:rPr>
        <w:t>Lease liabilities</w:t>
      </w:r>
    </w:p>
    <w:p w14:paraId="6F2B1C5E" w14:textId="77777777" w:rsidR="00F37B7E" w:rsidRPr="00826313" w:rsidRDefault="00F37B7E" w:rsidP="00F37B7E">
      <w:pPr>
        <w:ind w:left="720"/>
        <w:jc w:val="both"/>
        <w:rPr>
          <w:rFonts w:ascii="Arial" w:hAnsi="Arial" w:cs="Arial"/>
          <w:i/>
          <w:sz w:val="16"/>
          <w:szCs w:val="16"/>
        </w:rPr>
      </w:pPr>
    </w:p>
    <w:p w14:paraId="63EC2AE5" w14:textId="2718387D" w:rsidR="00F37B7E" w:rsidRPr="00826313" w:rsidRDefault="00F37B7E" w:rsidP="00F37B7E">
      <w:pPr>
        <w:pStyle w:val="BodyTextIndent"/>
        <w:rPr>
          <w:rFonts w:ascii="Arial" w:hAnsi="Arial" w:cs="Arial"/>
          <w:sz w:val="20"/>
        </w:rPr>
      </w:pPr>
      <w:r w:rsidRPr="00826313">
        <w:rPr>
          <w:rFonts w:ascii="Arial" w:hAnsi="Arial" w:cs="Arial"/>
          <w:sz w:val="20"/>
        </w:rPr>
        <w:tab/>
        <w:t xml:space="preserve">At the commencement date of the lease, the </w:t>
      </w:r>
      <w:r w:rsidR="00B32F6A" w:rsidRPr="00826313">
        <w:rPr>
          <w:rFonts w:ascii="Arial" w:hAnsi="Arial" w:cs="Arial"/>
          <w:sz w:val="20"/>
        </w:rPr>
        <w:t>Group</w:t>
      </w:r>
      <w:r w:rsidRPr="00826313">
        <w:rPr>
          <w:rFonts w:ascii="Arial" w:hAnsi="Arial" w:cs="Arial"/>
          <w:sz w:val="20"/>
        </w:rPr>
        <w:t xml:space="preserve"> recognizes lease liabilities measured at the present value of lease payments to be made over the lease term. The lease payments include fixed payments (less any lease incentives receivable), variable lease payments that depend on an index or a rate, and amounts expected to be paid under residual value guarantees. The lease payments also include the exercise price of a purchase option reasonably certain to be exercised by the </w:t>
      </w:r>
      <w:r w:rsidR="00B32F6A" w:rsidRPr="00826313">
        <w:rPr>
          <w:rFonts w:ascii="Arial" w:hAnsi="Arial" w:cs="Arial"/>
          <w:sz w:val="20"/>
        </w:rPr>
        <w:t>Group</w:t>
      </w:r>
      <w:r w:rsidRPr="00826313">
        <w:rPr>
          <w:rFonts w:ascii="Arial" w:hAnsi="Arial" w:cs="Arial"/>
          <w:sz w:val="20"/>
        </w:rPr>
        <w:t xml:space="preserve"> and payments of penalties for terminating the lease, if the lease term reflects exercising the option to terminate. Variable lease payments that do not depend on an index or a rate are recognized as expenses in the period in which the event or condition that triggers the payment occurs.</w:t>
      </w:r>
    </w:p>
    <w:p w14:paraId="763690FE" w14:textId="77777777" w:rsidR="00F37B7E" w:rsidRPr="00826313" w:rsidRDefault="00F37B7E" w:rsidP="00F37B7E">
      <w:pPr>
        <w:widowControl w:val="0"/>
        <w:ind w:left="709"/>
        <w:jc w:val="both"/>
        <w:rPr>
          <w:rFonts w:ascii="Arial" w:hAnsi="Arial" w:cs="Arial"/>
          <w:sz w:val="20"/>
        </w:rPr>
      </w:pPr>
    </w:p>
    <w:p w14:paraId="26655F81" w14:textId="673BD9EA" w:rsidR="00F37B7E" w:rsidRPr="00826313" w:rsidRDefault="00F37B7E" w:rsidP="00F37B7E">
      <w:pPr>
        <w:widowControl w:val="0"/>
        <w:ind w:left="709"/>
        <w:jc w:val="both"/>
        <w:rPr>
          <w:rFonts w:ascii="Arial" w:hAnsi="Arial" w:cs="Arial"/>
          <w:sz w:val="20"/>
        </w:rPr>
      </w:pPr>
      <w:r w:rsidRPr="00826313">
        <w:rPr>
          <w:rFonts w:ascii="Arial" w:hAnsi="Arial" w:cs="Arial"/>
          <w:sz w:val="20"/>
        </w:rPr>
        <w:t xml:space="preserve">In calculating the present value of lease payments, the </w:t>
      </w:r>
      <w:r w:rsidR="00C75CF3" w:rsidRPr="00826313">
        <w:rPr>
          <w:rFonts w:ascii="Arial" w:hAnsi="Arial" w:cs="Arial"/>
          <w:sz w:val="20"/>
        </w:rPr>
        <w:t>Group</w:t>
      </w:r>
      <w:r w:rsidRPr="00826313">
        <w:rPr>
          <w:rFonts w:ascii="Arial" w:hAnsi="Arial" w:cs="Arial"/>
          <w:sz w:val="20"/>
        </w:rPr>
        <w:t xml:space="preserve"> uses its incremental borrowing rate at the lease commencement date because the interest rate implicit in the lease is not readily determinable. After the commencement date, the amount of lease liabilities is increased to reflect the accretion of interest and reduced for the lease payments made. In addition, the carrying amount of lease liabilities is remeasured if there is a modification, a change in the lease term, a change in the lease payments (e.g., changes to future payments resulting from a change in an index or rate used to determine such lease payments) or a change in the assessment of an option to purchase the underlying asset.</w:t>
      </w:r>
    </w:p>
    <w:p w14:paraId="1A0D9BD3" w14:textId="77777777" w:rsidR="00F37B7E" w:rsidRPr="00826313" w:rsidRDefault="00F37B7E" w:rsidP="00F37B7E">
      <w:pPr>
        <w:widowControl w:val="0"/>
        <w:ind w:left="709"/>
        <w:jc w:val="both"/>
        <w:rPr>
          <w:rFonts w:ascii="Arial" w:hAnsi="Arial" w:cs="Arial"/>
          <w:sz w:val="20"/>
        </w:rPr>
      </w:pPr>
    </w:p>
    <w:p w14:paraId="37C22F21" w14:textId="77777777" w:rsidR="00F37B7E" w:rsidRPr="00826313" w:rsidRDefault="00F37B7E" w:rsidP="00F37B7E">
      <w:pPr>
        <w:widowControl w:val="0"/>
        <w:jc w:val="both"/>
        <w:rPr>
          <w:rFonts w:ascii="Arial" w:eastAsia="Arial Unicode MS" w:hAnsi="Arial" w:cs="Arial"/>
          <w:color w:val="000000"/>
          <w:spacing w:val="-2"/>
          <w:sz w:val="16"/>
          <w:szCs w:val="16"/>
        </w:rPr>
      </w:pPr>
    </w:p>
    <w:p w14:paraId="420F7867" w14:textId="668AF230" w:rsidR="00513829" w:rsidRPr="00826313" w:rsidRDefault="00513829" w:rsidP="00513829">
      <w:pPr>
        <w:widowControl w:val="0"/>
        <w:jc w:val="both"/>
        <w:rPr>
          <w:rFonts w:ascii="Arial" w:hAnsi="Arial" w:cs="Arial"/>
          <w:sz w:val="20"/>
        </w:rPr>
      </w:pPr>
    </w:p>
    <w:p w14:paraId="2D4E3383" w14:textId="77777777" w:rsidR="003417F3" w:rsidRPr="00826313" w:rsidRDefault="003417F3" w:rsidP="00513829">
      <w:pPr>
        <w:widowControl w:val="0"/>
        <w:jc w:val="both"/>
        <w:rPr>
          <w:rFonts w:ascii="Arial" w:hAnsi="Arial" w:cs="Arial"/>
          <w:b/>
          <w:sz w:val="20"/>
          <w:lang w:val="en-GB"/>
        </w:rPr>
      </w:pPr>
    </w:p>
    <w:p w14:paraId="7B7A156B" w14:textId="7D01134C" w:rsidR="00513829" w:rsidRPr="00826313" w:rsidRDefault="00513829" w:rsidP="00513829">
      <w:pPr>
        <w:widowControl w:val="0"/>
        <w:jc w:val="both"/>
        <w:rPr>
          <w:rFonts w:ascii="Arial" w:hAnsi="Arial" w:cs="Arial"/>
          <w:sz w:val="20"/>
          <w:lang w:val="en-GB"/>
        </w:rPr>
      </w:pPr>
      <w:r w:rsidRPr="00826313">
        <w:rPr>
          <w:rFonts w:ascii="Arial" w:hAnsi="Arial" w:cs="Arial"/>
          <w:b/>
          <w:sz w:val="20"/>
          <w:lang w:val="en-GB"/>
        </w:rPr>
        <w:t>3.</w:t>
      </w:r>
      <w:r w:rsidRPr="00826313">
        <w:rPr>
          <w:rFonts w:ascii="Arial" w:hAnsi="Arial" w:cs="Arial"/>
          <w:b/>
          <w:sz w:val="20"/>
          <w:lang w:val="en-GB"/>
        </w:rPr>
        <w:tab/>
        <w:t xml:space="preserve">SUMMARY OF SIGNIFICANT ACCOUNTING POLICIES </w:t>
      </w:r>
      <w:r w:rsidRPr="00826313">
        <w:rPr>
          <w:rFonts w:ascii="Arial" w:hAnsi="Arial" w:cs="Arial"/>
          <w:sz w:val="20"/>
          <w:lang w:val="en-GB"/>
        </w:rPr>
        <w:t>(continued)</w:t>
      </w:r>
    </w:p>
    <w:p w14:paraId="1E08C200" w14:textId="0444C777" w:rsidR="00513829" w:rsidRPr="00826313" w:rsidRDefault="00513829" w:rsidP="00513829">
      <w:pPr>
        <w:widowControl w:val="0"/>
        <w:jc w:val="both"/>
        <w:rPr>
          <w:rFonts w:ascii="Arial" w:hAnsi="Arial" w:cs="Arial"/>
          <w:sz w:val="20"/>
        </w:rPr>
      </w:pPr>
    </w:p>
    <w:p w14:paraId="5DA4D0DC" w14:textId="53AB661C" w:rsidR="00513829" w:rsidRPr="00826313" w:rsidRDefault="00513829" w:rsidP="00513829">
      <w:pPr>
        <w:widowControl w:val="0"/>
        <w:jc w:val="both"/>
        <w:rPr>
          <w:rFonts w:ascii="Arial" w:hAnsi="Arial" w:cs="Arial"/>
          <w:bCs/>
          <w:iCs/>
          <w:sz w:val="20"/>
        </w:rPr>
      </w:pPr>
      <w:r w:rsidRPr="00826313">
        <w:rPr>
          <w:rFonts w:ascii="Arial" w:eastAsia="Arial Unicode MS" w:hAnsi="Arial" w:cs="Arial"/>
          <w:b/>
          <w:i/>
          <w:color w:val="000000"/>
          <w:spacing w:val="-2"/>
          <w:sz w:val="20"/>
        </w:rPr>
        <w:t>3.11</w:t>
      </w:r>
      <w:r w:rsidRPr="00826313">
        <w:rPr>
          <w:rFonts w:ascii="Arial" w:eastAsia="Arial Unicode MS" w:hAnsi="Arial" w:cs="Arial"/>
          <w:b/>
          <w:i/>
          <w:color w:val="000000"/>
          <w:spacing w:val="-2"/>
          <w:sz w:val="20"/>
        </w:rPr>
        <w:tab/>
        <w:t>Leases</w:t>
      </w:r>
      <w:r w:rsidR="0028428F" w:rsidRPr="00826313">
        <w:rPr>
          <w:rFonts w:ascii="Arial" w:eastAsia="Arial Unicode MS" w:hAnsi="Arial" w:cs="Arial"/>
          <w:b/>
          <w:i/>
          <w:color w:val="000000"/>
          <w:spacing w:val="-2"/>
          <w:sz w:val="20"/>
        </w:rPr>
        <w:t xml:space="preserve"> </w:t>
      </w:r>
      <w:r w:rsidR="0028428F" w:rsidRPr="00826313">
        <w:rPr>
          <w:rFonts w:ascii="Arial" w:eastAsia="Arial Unicode MS" w:hAnsi="Arial" w:cs="Arial"/>
          <w:bCs/>
          <w:iCs/>
          <w:color w:val="000000"/>
          <w:spacing w:val="-2"/>
          <w:sz w:val="20"/>
        </w:rPr>
        <w:t>(continued)</w:t>
      </w:r>
    </w:p>
    <w:p w14:paraId="01A3FFCB" w14:textId="77777777" w:rsidR="00513829" w:rsidRPr="00826313" w:rsidRDefault="00513829" w:rsidP="00513829">
      <w:pPr>
        <w:widowControl w:val="0"/>
        <w:jc w:val="both"/>
        <w:rPr>
          <w:rFonts w:ascii="Arial" w:hAnsi="Arial" w:cs="Arial"/>
          <w:sz w:val="20"/>
        </w:rPr>
      </w:pPr>
    </w:p>
    <w:p w14:paraId="65D0C148" w14:textId="77777777" w:rsidR="00D03B5C" w:rsidRPr="00826313" w:rsidRDefault="00D03B5C" w:rsidP="00D03B5C">
      <w:pPr>
        <w:ind w:left="720"/>
        <w:jc w:val="both"/>
        <w:rPr>
          <w:rFonts w:ascii="Arial" w:hAnsi="Arial" w:cs="Arial"/>
          <w:i/>
          <w:sz w:val="20"/>
        </w:rPr>
      </w:pPr>
      <w:r w:rsidRPr="00826313">
        <w:rPr>
          <w:rFonts w:ascii="Arial" w:hAnsi="Arial" w:cs="Arial"/>
          <w:i/>
          <w:sz w:val="20"/>
        </w:rPr>
        <w:t>Short-term leases and leases of low-value assets</w:t>
      </w:r>
    </w:p>
    <w:p w14:paraId="715F085D" w14:textId="77777777" w:rsidR="00D03B5C" w:rsidRPr="00826313" w:rsidRDefault="00D03B5C" w:rsidP="00F37B7E">
      <w:pPr>
        <w:widowControl w:val="0"/>
        <w:ind w:left="709"/>
        <w:jc w:val="both"/>
        <w:rPr>
          <w:rFonts w:ascii="Arial" w:hAnsi="Arial" w:cs="Arial"/>
          <w:sz w:val="20"/>
        </w:rPr>
      </w:pPr>
    </w:p>
    <w:p w14:paraId="2F96D8E9" w14:textId="7E23E349" w:rsidR="00F37B7E" w:rsidRPr="00826313" w:rsidRDefault="00F37B7E" w:rsidP="00F37B7E">
      <w:pPr>
        <w:widowControl w:val="0"/>
        <w:ind w:left="709"/>
        <w:jc w:val="both"/>
        <w:rPr>
          <w:rFonts w:ascii="Arial" w:hAnsi="Arial" w:cs="Arial"/>
          <w:sz w:val="20"/>
        </w:rPr>
      </w:pPr>
      <w:r w:rsidRPr="00826313">
        <w:rPr>
          <w:rFonts w:ascii="Arial" w:hAnsi="Arial" w:cs="Arial"/>
          <w:sz w:val="20"/>
        </w:rPr>
        <w:t xml:space="preserve">The </w:t>
      </w:r>
      <w:r w:rsidR="00C75CF3" w:rsidRPr="00826313">
        <w:rPr>
          <w:rFonts w:ascii="Arial" w:hAnsi="Arial" w:cs="Arial"/>
          <w:sz w:val="20"/>
        </w:rPr>
        <w:t>Group</w:t>
      </w:r>
      <w:r w:rsidRPr="00826313">
        <w:rPr>
          <w:rFonts w:ascii="Arial" w:hAnsi="Arial" w:cs="Arial"/>
          <w:sz w:val="20"/>
        </w:rPr>
        <w:t xml:space="preserve"> applies the short-term lease recognition exemption to its short-term leases that have a lease term of 12 months or less from the commencement date and do not contain a purchase option. It also applies the lease of low-value assets recognition exemption to leases of assets that are considered of low value. Lease payments on short-term leases and leases of low-value assets are recognized as expense on a straight-line basis over the lease term.</w:t>
      </w:r>
    </w:p>
    <w:p w14:paraId="216C34EA" w14:textId="77777777" w:rsidR="00F768D1" w:rsidRPr="00826313" w:rsidRDefault="00F768D1" w:rsidP="00F768D1">
      <w:pPr>
        <w:spacing w:before="60"/>
        <w:outlineLvl w:val="2"/>
        <w:rPr>
          <w:rFonts w:ascii="Arial" w:hAnsi="Arial" w:cs="Arial"/>
          <w:b/>
          <w:i/>
          <w:sz w:val="16"/>
          <w:szCs w:val="16"/>
        </w:rPr>
      </w:pPr>
    </w:p>
    <w:p w14:paraId="3F5C20BE" w14:textId="45442FE5" w:rsidR="0083287D" w:rsidRPr="00826313" w:rsidRDefault="00F768D1">
      <w:pPr>
        <w:pStyle w:val="Heading2"/>
        <w:spacing w:after="0"/>
        <w:ind w:left="1260" w:hanging="1260"/>
        <w:rPr>
          <w:rFonts w:ascii="Arial" w:hAnsi="Arial" w:cs="Arial"/>
          <w:b/>
          <w:i/>
          <w:sz w:val="20"/>
        </w:rPr>
        <w:pPrChange w:id="3449" w:author="An Phuc Cao" w:date="2024-10-24T15:04:00Z" w16du:dateUtc="2024-10-24T08:04:00Z">
          <w:pPr>
            <w:spacing w:before="60"/>
            <w:ind w:left="720" w:hanging="720"/>
            <w:outlineLvl w:val="2"/>
          </w:pPr>
        </w:pPrChange>
      </w:pPr>
      <w:r w:rsidRPr="00826313">
        <w:rPr>
          <w:rFonts w:ascii="Arial" w:hAnsi="Arial" w:cs="Arial"/>
          <w:b/>
          <w:i/>
          <w:sz w:val="20"/>
        </w:rPr>
        <w:t>3.12</w:t>
      </w:r>
      <w:r w:rsidRPr="00826313">
        <w:rPr>
          <w:rFonts w:ascii="Arial" w:hAnsi="Arial" w:cs="Arial"/>
          <w:b/>
          <w:i/>
          <w:sz w:val="20"/>
        </w:rPr>
        <w:tab/>
      </w:r>
      <w:r w:rsidR="0083287D" w:rsidRPr="00826313">
        <w:rPr>
          <w:rFonts w:ascii="Arial" w:hAnsi="Arial" w:cs="Arial"/>
          <w:b/>
          <w:i/>
          <w:sz w:val="20"/>
        </w:rPr>
        <w:t>Property, equipment and right-of-use assets</w:t>
      </w:r>
    </w:p>
    <w:p w14:paraId="4F36A902" w14:textId="1E265373" w:rsidR="00F768D1" w:rsidRPr="00826313" w:rsidRDefault="00F768D1" w:rsidP="00716D6B">
      <w:pPr>
        <w:ind w:left="720" w:hanging="720"/>
        <w:outlineLvl w:val="2"/>
        <w:rPr>
          <w:rFonts w:ascii="Arial" w:hAnsi="Arial" w:cs="Arial"/>
          <w:b/>
          <w:i/>
          <w:sz w:val="20"/>
        </w:rPr>
      </w:pPr>
      <w:r w:rsidRPr="00826313">
        <w:rPr>
          <w:rFonts w:ascii="Arial" w:hAnsi="Arial" w:cs="Arial"/>
          <w:b/>
          <w:i/>
          <w:sz w:val="20"/>
        </w:rPr>
        <w:t xml:space="preserve"> </w:t>
      </w:r>
    </w:p>
    <w:p w14:paraId="7EFE8DCF" w14:textId="0EF0323D" w:rsidR="00F768D1" w:rsidRPr="00826313" w:rsidRDefault="0083287D" w:rsidP="0083287D">
      <w:pPr>
        <w:widowControl w:val="0"/>
        <w:ind w:left="709"/>
        <w:jc w:val="both"/>
        <w:rPr>
          <w:rFonts w:ascii="Arial" w:hAnsi="Arial" w:cs="Arial"/>
          <w:sz w:val="20"/>
        </w:rPr>
      </w:pPr>
      <w:r w:rsidRPr="00826313">
        <w:rPr>
          <w:rFonts w:ascii="Arial" w:hAnsi="Arial" w:cs="Arial"/>
          <w:sz w:val="20"/>
        </w:rPr>
        <w:t>Property and equipment is stated at cost excluding the costs of day–to–day servicing, less accumulated depreciation and accumulated impairment in value. Changes in the expected useful life are accounted for by changing the amortisation period or methodology, as appropriate, and treated as changes in accounting estimates. Right-of-use assets are presented together with property and equipment in the</w:t>
      </w:r>
      <w:r w:rsidR="003D6FC0">
        <w:rPr>
          <w:rFonts w:ascii="Arial" w:hAnsi="Arial" w:cs="Arial"/>
          <w:sz w:val="20"/>
        </w:rPr>
        <w:t xml:space="preserve"> interim </w:t>
      </w:r>
      <w:r w:rsidR="008A682B">
        <w:rPr>
          <w:rFonts w:ascii="Arial" w:hAnsi="Arial" w:cs="Arial"/>
          <w:sz w:val="20"/>
        </w:rPr>
        <w:t xml:space="preserve">consolidated </w:t>
      </w:r>
      <w:r w:rsidRPr="00826313">
        <w:rPr>
          <w:rFonts w:ascii="Arial" w:hAnsi="Arial" w:cs="Arial"/>
          <w:sz w:val="20"/>
        </w:rPr>
        <w:t xml:space="preserve">statement of financial position – refer to the accounting policy in </w:t>
      </w:r>
      <w:r w:rsidRPr="00826313">
        <w:rPr>
          <w:rFonts w:ascii="Arial" w:hAnsi="Arial" w:cs="Arial"/>
          <w:i/>
          <w:iCs/>
          <w:sz w:val="20"/>
        </w:rPr>
        <w:t>Note 3.11</w:t>
      </w:r>
      <w:r w:rsidRPr="00826313">
        <w:rPr>
          <w:rFonts w:ascii="Arial" w:hAnsi="Arial" w:cs="Arial"/>
          <w:sz w:val="20"/>
        </w:rPr>
        <w:t>. Right-of-use assets are depreciated on a straight-line basis over the lease term.</w:t>
      </w:r>
    </w:p>
    <w:p w14:paraId="5773A4AB" w14:textId="77777777" w:rsidR="00716D6B" w:rsidRPr="00826313" w:rsidRDefault="00716D6B" w:rsidP="0083287D">
      <w:pPr>
        <w:widowControl w:val="0"/>
        <w:ind w:left="709"/>
        <w:jc w:val="both"/>
        <w:rPr>
          <w:rFonts w:ascii="Arial" w:hAnsi="Arial" w:cs="Arial"/>
          <w:sz w:val="20"/>
        </w:rPr>
      </w:pPr>
    </w:p>
    <w:p w14:paraId="3AB3DE84" w14:textId="21A7D896" w:rsidR="00F768D1" w:rsidRPr="00826313" w:rsidRDefault="00716D6B" w:rsidP="00716D6B">
      <w:pPr>
        <w:widowControl w:val="0"/>
        <w:ind w:left="709"/>
        <w:jc w:val="both"/>
        <w:rPr>
          <w:rFonts w:ascii="Arial" w:hAnsi="Arial" w:cs="Arial"/>
          <w:sz w:val="20"/>
        </w:rPr>
      </w:pPr>
      <w:r w:rsidRPr="00826313">
        <w:rPr>
          <w:rFonts w:ascii="Arial" w:hAnsi="Arial" w:cs="Arial"/>
          <w:sz w:val="20"/>
        </w:rPr>
        <w:t>Depreciation of owned assets is calculated on a straight-line basis over the estimated useful lives of the assets, as follows:</w:t>
      </w:r>
    </w:p>
    <w:p w14:paraId="3E0AD1EE" w14:textId="3D053CA4" w:rsidR="0083287D" w:rsidRPr="00826313" w:rsidRDefault="0083287D" w:rsidP="00716D6B">
      <w:pPr>
        <w:widowControl w:val="0"/>
        <w:ind w:left="709"/>
        <w:jc w:val="both"/>
        <w:rPr>
          <w:rFonts w:ascii="Arial" w:hAnsi="Arial" w:cs="Arial"/>
          <w:sz w:val="20"/>
        </w:rPr>
      </w:pPr>
    </w:p>
    <w:p w14:paraId="2C536F05" w14:textId="32AF47E6" w:rsidR="00047F74" w:rsidRPr="00826313" w:rsidRDefault="00DF471F" w:rsidP="00122D83">
      <w:pPr>
        <w:pStyle w:val="BodyTextIndent"/>
        <w:tabs>
          <w:tab w:val="left" w:pos="5670"/>
        </w:tabs>
        <w:ind w:hanging="11"/>
        <w:rPr>
          <w:rFonts w:ascii="Arial" w:hAnsi="Arial" w:cs="Arial"/>
          <w:sz w:val="20"/>
        </w:rPr>
      </w:pPr>
      <w:r w:rsidRPr="00826313">
        <w:rPr>
          <w:rFonts w:ascii="Arial" w:hAnsi="Arial" w:cs="Arial"/>
          <w:sz w:val="20"/>
        </w:rPr>
        <w:t>Means of transportation</w:t>
      </w:r>
      <w:r w:rsidR="00047F74" w:rsidRPr="00826313">
        <w:rPr>
          <w:rFonts w:ascii="Arial" w:hAnsi="Arial" w:cs="Arial"/>
          <w:sz w:val="20"/>
        </w:rPr>
        <w:tab/>
      </w:r>
      <w:r w:rsidR="00885897">
        <w:rPr>
          <w:rFonts w:ascii="Arial" w:hAnsi="Arial" w:cs="Arial"/>
          <w:sz w:val="20"/>
        </w:rPr>
        <w:t>0</w:t>
      </w:r>
      <w:r w:rsidR="00047F74" w:rsidRPr="00826313">
        <w:rPr>
          <w:rFonts w:ascii="Arial" w:hAnsi="Arial" w:cs="Arial"/>
          <w:sz w:val="20"/>
        </w:rPr>
        <w:t xml:space="preserve">8 </w:t>
      </w:r>
      <w:r w:rsidR="00122D83" w:rsidRPr="00826313">
        <w:rPr>
          <w:rFonts w:ascii="Arial" w:hAnsi="Arial" w:cs="Arial"/>
          <w:sz w:val="20"/>
        </w:rPr>
        <w:t>years</w:t>
      </w:r>
    </w:p>
    <w:p w14:paraId="17D6CC70" w14:textId="09660C70" w:rsidR="00047F74" w:rsidRPr="00826313" w:rsidRDefault="00A92F1A" w:rsidP="00122D83">
      <w:pPr>
        <w:pStyle w:val="BodyTextIndent"/>
        <w:tabs>
          <w:tab w:val="left" w:pos="5670"/>
        </w:tabs>
        <w:ind w:hanging="11"/>
        <w:rPr>
          <w:rFonts w:ascii="Arial" w:hAnsi="Arial" w:cs="Arial"/>
          <w:sz w:val="20"/>
        </w:rPr>
      </w:pPr>
      <w:r w:rsidRPr="00826313">
        <w:rPr>
          <w:rFonts w:ascii="Arial" w:hAnsi="Arial" w:cs="Arial"/>
          <w:sz w:val="20"/>
        </w:rPr>
        <w:t>Other equipments</w:t>
      </w:r>
      <w:r w:rsidR="00122D83" w:rsidRPr="00826313">
        <w:rPr>
          <w:rFonts w:ascii="Arial" w:hAnsi="Arial" w:cs="Arial"/>
          <w:sz w:val="20"/>
        </w:rPr>
        <w:tab/>
      </w:r>
      <w:r w:rsidR="00885897">
        <w:rPr>
          <w:rFonts w:ascii="Arial" w:hAnsi="Arial" w:cs="Arial"/>
          <w:sz w:val="20"/>
        </w:rPr>
        <w:t>0</w:t>
      </w:r>
      <w:r w:rsidR="00047F74" w:rsidRPr="00826313">
        <w:rPr>
          <w:rFonts w:ascii="Arial" w:hAnsi="Arial" w:cs="Arial"/>
          <w:sz w:val="20"/>
        </w:rPr>
        <w:t xml:space="preserve">3 </w:t>
      </w:r>
      <w:r w:rsidR="00122D83" w:rsidRPr="00826313">
        <w:rPr>
          <w:rFonts w:ascii="Arial" w:hAnsi="Arial" w:cs="Arial"/>
          <w:sz w:val="20"/>
        </w:rPr>
        <w:t>years</w:t>
      </w:r>
    </w:p>
    <w:p w14:paraId="0CF42AF6" w14:textId="0E20C882" w:rsidR="00716D6B" w:rsidRPr="00826313" w:rsidRDefault="00716D6B" w:rsidP="00122D83">
      <w:pPr>
        <w:widowControl w:val="0"/>
        <w:ind w:left="709" w:hanging="11"/>
        <w:jc w:val="both"/>
        <w:rPr>
          <w:rFonts w:ascii="Arial" w:hAnsi="Arial" w:cs="Arial"/>
          <w:sz w:val="20"/>
        </w:rPr>
      </w:pPr>
    </w:p>
    <w:p w14:paraId="2819CB00" w14:textId="062802F0" w:rsidR="00716D6B" w:rsidRPr="00826313" w:rsidRDefault="00716D6B" w:rsidP="00716D6B">
      <w:pPr>
        <w:widowControl w:val="0"/>
        <w:ind w:left="709"/>
        <w:jc w:val="both"/>
        <w:rPr>
          <w:rFonts w:ascii="Arial" w:hAnsi="Arial" w:cs="Arial"/>
          <w:sz w:val="20"/>
        </w:rPr>
      </w:pPr>
      <w:r w:rsidRPr="00826313">
        <w:rPr>
          <w:rFonts w:ascii="Arial" w:hAnsi="Arial" w:cs="Arial"/>
          <w:sz w:val="20"/>
        </w:rPr>
        <w:t>An item of property, plant and equipment and any significant part initially recognised is derecognised upon disposal or when no future economic benefits are expected from its use or disposal. Any gain or loss arising on derecognition of the asset (calculated as the difference between the net disposal proceeds and the carrying amount of the asset) is included in the</w:t>
      </w:r>
      <w:r w:rsidR="00527D4F" w:rsidRPr="00826313">
        <w:rPr>
          <w:rFonts w:ascii="Arial" w:hAnsi="Arial" w:cs="Arial"/>
          <w:sz w:val="20"/>
        </w:rPr>
        <w:t xml:space="preserve"> interim consolidated</w:t>
      </w:r>
      <w:r w:rsidRPr="00826313">
        <w:rPr>
          <w:rFonts w:ascii="Arial" w:hAnsi="Arial" w:cs="Arial"/>
          <w:sz w:val="20"/>
        </w:rPr>
        <w:t xml:space="preserve"> statement of profit or loss when the asset is derecognised. </w:t>
      </w:r>
    </w:p>
    <w:p w14:paraId="13E78935" w14:textId="77777777" w:rsidR="00716D6B" w:rsidRPr="00826313" w:rsidRDefault="00716D6B" w:rsidP="00716D6B">
      <w:pPr>
        <w:widowControl w:val="0"/>
        <w:ind w:left="709"/>
        <w:jc w:val="both"/>
        <w:rPr>
          <w:rFonts w:ascii="Arial" w:hAnsi="Arial" w:cs="Arial"/>
          <w:sz w:val="20"/>
        </w:rPr>
      </w:pPr>
    </w:p>
    <w:p w14:paraId="1AB8CBFD" w14:textId="34876802" w:rsidR="00716D6B" w:rsidRPr="00826313" w:rsidRDefault="00716D6B" w:rsidP="00716D6B">
      <w:pPr>
        <w:widowControl w:val="0"/>
        <w:ind w:left="709"/>
        <w:jc w:val="both"/>
        <w:rPr>
          <w:rFonts w:ascii="Arial" w:hAnsi="Arial" w:cs="Arial"/>
          <w:sz w:val="20"/>
        </w:rPr>
      </w:pPr>
      <w:r w:rsidRPr="00826313">
        <w:rPr>
          <w:rFonts w:ascii="Arial" w:hAnsi="Arial" w:cs="Arial"/>
          <w:sz w:val="20"/>
        </w:rPr>
        <w:t>The residual values, useful lives and methods of depreciation of property, plant and equipment are reviewed at each financial year end and adjusted prospectively, if appropriate.</w:t>
      </w:r>
    </w:p>
    <w:p w14:paraId="49ADDF94" w14:textId="77777777" w:rsidR="00716D6B" w:rsidRPr="00826313" w:rsidRDefault="00716D6B" w:rsidP="00716D6B">
      <w:pPr>
        <w:widowControl w:val="0"/>
        <w:ind w:left="709"/>
        <w:jc w:val="both"/>
        <w:rPr>
          <w:rFonts w:ascii="Arial" w:hAnsi="Arial" w:cs="Arial"/>
          <w:sz w:val="20"/>
        </w:rPr>
      </w:pPr>
    </w:p>
    <w:p w14:paraId="09E7AC62" w14:textId="2BFF7FBB" w:rsidR="00DB0C46" w:rsidRPr="00826313" w:rsidRDefault="00DB0C46">
      <w:pPr>
        <w:pStyle w:val="Heading2"/>
        <w:spacing w:after="0"/>
        <w:ind w:left="1260" w:hanging="1260"/>
        <w:rPr>
          <w:rFonts w:ascii="Arial" w:eastAsia="Arial Unicode MS" w:hAnsi="Arial" w:cs="Arial"/>
          <w:b/>
          <w:i/>
          <w:color w:val="000000"/>
          <w:spacing w:val="-2"/>
          <w:sz w:val="20"/>
        </w:rPr>
        <w:pPrChange w:id="3450" w:author="An Phuc Cao" w:date="2024-10-24T15:04:00Z" w16du:dateUtc="2024-10-24T08:04:00Z">
          <w:pPr>
            <w:widowControl w:val="0"/>
            <w:jc w:val="both"/>
          </w:pPr>
        </w:pPrChange>
      </w:pPr>
      <w:r w:rsidRPr="00826313">
        <w:rPr>
          <w:rFonts w:ascii="Arial" w:eastAsia="Arial Unicode MS" w:hAnsi="Arial" w:cs="Arial"/>
          <w:b/>
          <w:i/>
          <w:color w:val="000000"/>
          <w:spacing w:val="-2"/>
          <w:sz w:val="20"/>
        </w:rPr>
        <w:t>3.</w:t>
      </w:r>
      <w:r w:rsidR="0028428F" w:rsidRPr="00826313">
        <w:rPr>
          <w:rFonts w:ascii="Arial" w:eastAsia="Arial Unicode MS" w:hAnsi="Arial" w:cs="Arial"/>
          <w:b/>
          <w:i/>
          <w:color w:val="000000"/>
          <w:spacing w:val="-2"/>
          <w:sz w:val="20"/>
        </w:rPr>
        <w:t>1</w:t>
      </w:r>
      <w:r w:rsidR="00F768D1" w:rsidRPr="00826313">
        <w:rPr>
          <w:rFonts w:ascii="Arial" w:eastAsia="Arial Unicode MS" w:hAnsi="Arial" w:cs="Arial"/>
          <w:b/>
          <w:i/>
          <w:color w:val="000000"/>
          <w:spacing w:val="-2"/>
          <w:sz w:val="20"/>
        </w:rPr>
        <w:t>3</w:t>
      </w:r>
      <w:r w:rsidRPr="00826313">
        <w:rPr>
          <w:rFonts w:ascii="Arial" w:eastAsia="Arial Unicode MS" w:hAnsi="Arial" w:cs="Arial"/>
          <w:b/>
          <w:i/>
          <w:color w:val="000000"/>
          <w:spacing w:val="-2"/>
          <w:sz w:val="20"/>
        </w:rPr>
        <w:tab/>
      </w:r>
      <w:r w:rsidR="00676202" w:rsidRPr="00826313">
        <w:rPr>
          <w:rFonts w:ascii="Arial" w:eastAsia="Arial Unicode MS" w:hAnsi="Arial" w:cs="Arial"/>
          <w:b/>
          <w:i/>
          <w:color w:val="000000"/>
          <w:spacing w:val="-2"/>
          <w:sz w:val="20"/>
        </w:rPr>
        <w:t>I</w:t>
      </w:r>
      <w:r w:rsidRPr="00826313">
        <w:rPr>
          <w:rFonts w:ascii="Arial" w:eastAsia="Arial Unicode MS" w:hAnsi="Arial" w:cs="Arial"/>
          <w:b/>
          <w:i/>
          <w:color w:val="000000"/>
          <w:spacing w:val="-2"/>
          <w:sz w:val="20"/>
        </w:rPr>
        <w:t>ntangible assets</w:t>
      </w:r>
    </w:p>
    <w:p w14:paraId="17CCE633" w14:textId="3A5D9B46" w:rsidR="00DB0C46" w:rsidRPr="00826313" w:rsidRDefault="00DB0C46" w:rsidP="00DB0C46">
      <w:pPr>
        <w:widowControl w:val="0"/>
        <w:ind w:left="720"/>
        <w:jc w:val="both"/>
        <w:rPr>
          <w:rFonts w:ascii="Arial" w:hAnsi="Arial" w:cs="Arial"/>
          <w:sz w:val="20"/>
        </w:rPr>
      </w:pPr>
    </w:p>
    <w:p w14:paraId="2AA7E7A7" w14:textId="101B5F7E" w:rsidR="00DB0C46" w:rsidRPr="00826313" w:rsidRDefault="00DB0C46" w:rsidP="00DB0C46">
      <w:pPr>
        <w:widowControl w:val="0"/>
        <w:ind w:left="709"/>
        <w:jc w:val="both"/>
        <w:rPr>
          <w:rFonts w:ascii="Arial" w:hAnsi="Arial" w:cs="Arial"/>
          <w:sz w:val="20"/>
        </w:rPr>
      </w:pPr>
      <w:r w:rsidRPr="00826313">
        <w:rPr>
          <w:rFonts w:ascii="Arial" w:hAnsi="Arial" w:cs="Arial"/>
          <w:sz w:val="20"/>
        </w:rPr>
        <w:t>Intangible assets acquired separately are measured on initial recognition at cost. Following initial recognition, intangible assets are carried at cost less any accumulated amortization and any accumulated impairment losses, if any. Internally generated intangible assets, excluding capitalized development costs, are not capitalized and expenditure is reflected in the</w:t>
      </w:r>
      <w:r w:rsidR="002E2F86" w:rsidRPr="00826313">
        <w:rPr>
          <w:rFonts w:ascii="Arial" w:hAnsi="Arial" w:cs="Arial"/>
          <w:sz w:val="20"/>
        </w:rPr>
        <w:t xml:space="preserve"> interim</w:t>
      </w:r>
      <w:r w:rsidRPr="00826313">
        <w:rPr>
          <w:rFonts w:ascii="Arial" w:hAnsi="Arial" w:cs="Arial"/>
          <w:sz w:val="20"/>
          <w:lang w:val="vi-VN"/>
        </w:rPr>
        <w:t xml:space="preserve"> </w:t>
      </w:r>
      <w:r w:rsidRPr="00826313">
        <w:rPr>
          <w:rFonts w:ascii="Arial" w:hAnsi="Arial" w:cs="Arial"/>
          <w:sz w:val="20"/>
        </w:rPr>
        <w:t>consolidated statement of profit or loss in the year in which the expenditure is incurred.</w:t>
      </w:r>
      <w:r w:rsidRPr="00826313" w:rsidDel="004B00B1">
        <w:rPr>
          <w:rFonts w:ascii="Arial" w:hAnsi="Arial" w:cs="Arial"/>
          <w:sz w:val="20"/>
        </w:rPr>
        <w:t xml:space="preserve"> </w:t>
      </w:r>
    </w:p>
    <w:p w14:paraId="066EC332" w14:textId="77777777" w:rsidR="00DB0C46" w:rsidRPr="00826313" w:rsidRDefault="00DB0C46" w:rsidP="00DB0C46">
      <w:pPr>
        <w:widowControl w:val="0"/>
        <w:ind w:left="720"/>
        <w:jc w:val="both"/>
        <w:rPr>
          <w:rFonts w:ascii="Arial" w:hAnsi="Arial" w:cs="Arial"/>
          <w:sz w:val="20"/>
        </w:rPr>
      </w:pPr>
    </w:p>
    <w:p w14:paraId="6242FA40" w14:textId="53776594" w:rsidR="00DB0C46" w:rsidRPr="00826313" w:rsidRDefault="00DB0C46" w:rsidP="00DB0C46">
      <w:pPr>
        <w:widowControl w:val="0"/>
        <w:ind w:left="709"/>
        <w:jc w:val="both"/>
        <w:rPr>
          <w:rFonts w:ascii="Arial" w:hAnsi="Arial" w:cs="Arial"/>
          <w:sz w:val="20"/>
        </w:rPr>
      </w:pPr>
      <w:r w:rsidRPr="00826313">
        <w:rPr>
          <w:rFonts w:ascii="Arial" w:hAnsi="Arial" w:cs="Arial"/>
          <w:sz w:val="20"/>
        </w:rPr>
        <w:t>Intangible assets with finite life are amortized over the useful economic life and assessed for impairment whenever there is an indication that the intangible asset may be impaired. The amortization period and the amortization method for an intangible asset with a finite useful life are reviewed at least at each reporting period. Changes in the expected useful life, or the expected pattern of consumption of future economic benefits embodied in the asset are accounted for by changing the amortization period or method, as appropriate, and they are treated as changes in accounting estimates. The amortization expense on intangible assets with finite lives is recognized in the</w:t>
      </w:r>
      <w:r w:rsidR="002E2F86" w:rsidRPr="00826313">
        <w:rPr>
          <w:rFonts w:ascii="Arial" w:hAnsi="Arial" w:cs="Arial"/>
          <w:sz w:val="20"/>
        </w:rPr>
        <w:t xml:space="preserve"> interim consolidated</w:t>
      </w:r>
      <w:r w:rsidRPr="00826313">
        <w:rPr>
          <w:rFonts w:ascii="Arial" w:hAnsi="Arial" w:cs="Arial"/>
          <w:sz w:val="20"/>
        </w:rPr>
        <w:t xml:space="preserve"> statement of profit or loss in the expense category that is consistent with the function of the intangible assets.</w:t>
      </w:r>
    </w:p>
    <w:p w14:paraId="03EE75B7" w14:textId="77777777" w:rsidR="00F768D1" w:rsidRPr="00826313" w:rsidRDefault="00F768D1" w:rsidP="00F768D1">
      <w:pPr>
        <w:widowControl w:val="0"/>
        <w:jc w:val="both"/>
        <w:rPr>
          <w:rFonts w:ascii="Arial" w:eastAsia="Arial Unicode MS" w:hAnsi="Arial" w:cs="Arial"/>
          <w:b/>
          <w:i/>
          <w:color w:val="000000"/>
          <w:spacing w:val="-2"/>
          <w:sz w:val="20"/>
        </w:rPr>
      </w:pPr>
    </w:p>
    <w:p w14:paraId="6BB5AA8C" w14:textId="77777777" w:rsidR="00676202" w:rsidRPr="00826313" w:rsidRDefault="00676202">
      <w:pPr>
        <w:overflowPunct/>
        <w:autoSpaceDE/>
        <w:autoSpaceDN/>
        <w:adjustRightInd/>
        <w:textAlignment w:val="auto"/>
        <w:rPr>
          <w:rFonts w:ascii="Arial" w:hAnsi="Arial" w:cs="Arial"/>
          <w:b/>
          <w:i/>
          <w:sz w:val="20"/>
        </w:rPr>
      </w:pPr>
      <w:r w:rsidRPr="00826313">
        <w:rPr>
          <w:rFonts w:ascii="Arial" w:hAnsi="Arial" w:cs="Arial"/>
          <w:b/>
          <w:i/>
          <w:sz w:val="20"/>
        </w:rPr>
        <w:br w:type="page"/>
      </w:r>
    </w:p>
    <w:p w14:paraId="42B34191" w14:textId="77777777" w:rsidR="00676202" w:rsidRPr="00826313" w:rsidRDefault="00676202" w:rsidP="00676202">
      <w:pPr>
        <w:widowControl w:val="0"/>
        <w:jc w:val="both"/>
        <w:rPr>
          <w:rFonts w:ascii="Arial" w:hAnsi="Arial" w:cs="Arial"/>
          <w:b/>
          <w:sz w:val="20"/>
          <w:lang w:val="en-GB"/>
        </w:rPr>
      </w:pPr>
    </w:p>
    <w:p w14:paraId="605E7763" w14:textId="2316F49F" w:rsidR="00676202" w:rsidRPr="00826313" w:rsidRDefault="00676202" w:rsidP="00676202">
      <w:pPr>
        <w:widowControl w:val="0"/>
        <w:jc w:val="both"/>
        <w:rPr>
          <w:rFonts w:ascii="Arial" w:hAnsi="Arial" w:cs="Arial"/>
          <w:sz w:val="20"/>
          <w:lang w:val="en-GB"/>
        </w:rPr>
      </w:pPr>
      <w:r w:rsidRPr="00826313">
        <w:rPr>
          <w:rFonts w:ascii="Arial" w:hAnsi="Arial" w:cs="Arial"/>
          <w:b/>
          <w:sz w:val="20"/>
          <w:lang w:val="en-GB"/>
        </w:rPr>
        <w:t>3.</w:t>
      </w:r>
      <w:r w:rsidRPr="00826313">
        <w:rPr>
          <w:rFonts w:ascii="Arial" w:hAnsi="Arial" w:cs="Arial"/>
          <w:b/>
          <w:sz w:val="20"/>
          <w:lang w:val="en-GB"/>
        </w:rPr>
        <w:tab/>
        <w:t xml:space="preserve">SUMMARY OF SIGNIFICANT ACCOUNTING POLICIES </w:t>
      </w:r>
      <w:r w:rsidRPr="00826313">
        <w:rPr>
          <w:rFonts w:ascii="Arial" w:hAnsi="Arial" w:cs="Arial"/>
          <w:sz w:val="20"/>
          <w:lang w:val="en-GB"/>
        </w:rPr>
        <w:t>(continued)</w:t>
      </w:r>
    </w:p>
    <w:p w14:paraId="4FDD6626" w14:textId="77777777" w:rsidR="00676202" w:rsidRPr="00826313" w:rsidRDefault="00676202" w:rsidP="00DB0C46">
      <w:pPr>
        <w:widowControl w:val="0"/>
        <w:ind w:left="709"/>
        <w:jc w:val="both"/>
        <w:rPr>
          <w:rFonts w:ascii="Arial" w:hAnsi="Arial" w:cs="Arial"/>
          <w:b/>
          <w:i/>
          <w:sz w:val="20"/>
        </w:rPr>
      </w:pPr>
    </w:p>
    <w:p w14:paraId="141F689D" w14:textId="04E6A603" w:rsidR="00676202" w:rsidRPr="00826313" w:rsidRDefault="00676202" w:rsidP="00676202">
      <w:pPr>
        <w:widowControl w:val="0"/>
        <w:jc w:val="both"/>
        <w:rPr>
          <w:rFonts w:ascii="Arial" w:eastAsia="Arial Unicode MS" w:hAnsi="Arial" w:cs="Arial"/>
          <w:bCs/>
          <w:iCs/>
          <w:color w:val="000000"/>
          <w:spacing w:val="-2"/>
          <w:sz w:val="20"/>
        </w:rPr>
      </w:pPr>
      <w:r w:rsidRPr="00826313">
        <w:rPr>
          <w:rFonts w:ascii="Arial" w:eastAsia="Arial Unicode MS" w:hAnsi="Arial" w:cs="Arial"/>
          <w:b/>
          <w:i/>
          <w:color w:val="000000"/>
          <w:spacing w:val="-2"/>
          <w:sz w:val="20"/>
        </w:rPr>
        <w:t>3.13</w:t>
      </w:r>
      <w:r w:rsidRPr="00826313">
        <w:rPr>
          <w:rFonts w:ascii="Arial" w:eastAsia="Arial Unicode MS" w:hAnsi="Arial" w:cs="Arial"/>
          <w:b/>
          <w:i/>
          <w:color w:val="000000"/>
          <w:spacing w:val="-2"/>
          <w:sz w:val="20"/>
        </w:rPr>
        <w:tab/>
        <w:t xml:space="preserve">Intangible assets </w:t>
      </w:r>
      <w:r w:rsidRPr="00826313">
        <w:rPr>
          <w:rFonts w:ascii="Arial" w:eastAsia="Arial Unicode MS" w:hAnsi="Arial" w:cs="Arial"/>
          <w:bCs/>
          <w:iCs/>
          <w:color w:val="000000"/>
          <w:spacing w:val="-2"/>
          <w:sz w:val="20"/>
        </w:rPr>
        <w:t>(continued)</w:t>
      </w:r>
    </w:p>
    <w:p w14:paraId="7636AEA2" w14:textId="77777777" w:rsidR="00676202" w:rsidRPr="00826313" w:rsidRDefault="00676202" w:rsidP="00DB0C46">
      <w:pPr>
        <w:widowControl w:val="0"/>
        <w:ind w:left="709"/>
        <w:jc w:val="both"/>
        <w:rPr>
          <w:rFonts w:ascii="Arial" w:hAnsi="Arial" w:cs="Arial"/>
          <w:b/>
          <w:i/>
          <w:sz w:val="20"/>
        </w:rPr>
      </w:pPr>
    </w:p>
    <w:p w14:paraId="6B63FEA1" w14:textId="7BA4A40E" w:rsidR="00DB0C46" w:rsidRPr="00826313" w:rsidRDefault="00DB0C46" w:rsidP="00DB0C46">
      <w:pPr>
        <w:widowControl w:val="0"/>
        <w:ind w:left="709"/>
        <w:jc w:val="both"/>
        <w:rPr>
          <w:rFonts w:ascii="Arial" w:hAnsi="Arial" w:cs="Arial"/>
          <w:b/>
          <w:i/>
          <w:sz w:val="20"/>
        </w:rPr>
      </w:pPr>
      <w:r w:rsidRPr="00826313">
        <w:rPr>
          <w:rFonts w:ascii="Arial" w:hAnsi="Arial" w:cs="Arial"/>
          <w:b/>
          <w:i/>
          <w:sz w:val="20"/>
        </w:rPr>
        <w:t xml:space="preserve">Research and development costs </w:t>
      </w:r>
    </w:p>
    <w:p w14:paraId="762C5FDE" w14:textId="77777777" w:rsidR="00DB0C46" w:rsidRPr="00826313" w:rsidRDefault="00DB0C46" w:rsidP="00DB0C46">
      <w:pPr>
        <w:widowControl w:val="0"/>
        <w:ind w:left="709"/>
        <w:jc w:val="both"/>
        <w:rPr>
          <w:rFonts w:ascii="Arial" w:hAnsi="Arial" w:cs="Arial"/>
          <w:b/>
          <w:i/>
          <w:sz w:val="20"/>
        </w:rPr>
      </w:pPr>
    </w:p>
    <w:p w14:paraId="1F66D1BE" w14:textId="41D35C55" w:rsidR="00DB0C46" w:rsidRPr="00826313" w:rsidRDefault="00DB0C46" w:rsidP="00DB0C46">
      <w:pPr>
        <w:widowControl w:val="0"/>
        <w:ind w:left="709"/>
        <w:jc w:val="both"/>
        <w:rPr>
          <w:rFonts w:ascii="Arial" w:hAnsi="Arial" w:cs="Arial"/>
          <w:sz w:val="20"/>
        </w:rPr>
      </w:pPr>
      <w:r w:rsidRPr="00826313">
        <w:rPr>
          <w:rFonts w:ascii="Arial" w:hAnsi="Arial" w:cs="Arial"/>
          <w:sz w:val="20"/>
        </w:rPr>
        <w:t xml:space="preserve">Research costs are expensed as incurred. Development expenditures on an individual project are recognized as an intangible asset when the </w:t>
      </w:r>
      <w:r w:rsidR="0031193C" w:rsidRPr="00826313">
        <w:rPr>
          <w:rFonts w:ascii="Arial" w:hAnsi="Arial" w:cs="Arial"/>
          <w:sz w:val="20"/>
        </w:rPr>
        <w:t>Group</w:t>
      </w:r>
      <w:r w:rsidRPr="00826313">
        <w:rPr>
          <w:rFonts w:ascii="Arial" w:hAnsi="Arial" w:cs="Arial"/>
          <w:sz w:val="20"/>
        </w:rPr>
        <w:t xml:space="preserve"> can demonstrate: </w:t>
      </w:r>
    </w:p>
    <w:p w14:paraId="190AE27B" w14:textId="77777777" w:rsidR="00DB0C46" w:rsidRPr="00826313" w:rsidRDefault="00DB0C46" w:rsidP="0002013D">
      <w:pPr>
        <w:pStyle w:val="ListParagraph"/>
        <w:widowControl w:val="0"/>
        <w:numPr>
          <w:ilvl w:val="0"/>
          <w:numId w:val="12"/>
        </w:numPr>
        <w:spacing w:before="120" w:after="0" w:line="240" w:lineRule="auto"/>
        <w:ind w:left="1077" w:hanging="357"/>
        <w:contextualSpacing w:val="0"/>
        <w:jc w:val="both"/>
        <w:rPr>
          <w:rFonts w:ascii="Arial" w:hAnsi="Arial" w:cs="Arial"/>
          <w:sz w:val="20"/>
        </w:rPr>
      </w:pPr>
      <w:r w:rsidRPr="00826313">
        <w:rPr>
          <w:rFonts w:ascii="Arial" w:hAnsi="Arial" w:cs="Arial"/>
          <w:sz w:val="20"/>
        </w:rPr>
        <w:t xml:space="preserve">The technical feasibility of completing the intangible asset so that the asset will be available for use or sale; </w:t>
      </w:r>
    </w:p>
    <w:p w14:paraId="519F3783" w14:textId="77777777" w:rsidR="00DB0C46" w:rsidRPr="00826313" w:rsidRDefault="00DB0C46" w:rsidP="0002013D">
      <w:pPr>
        <w:pStyle w:val="ListParagraph"/>
        <w:widowControl w:val="0"/>
        <w:numPr>
          <w:ilvl w:val="0"/>
          <w:numId w:val="12"/>
        </w:numPr>
        <w:spacing w:before="120" w:after="0" w:line="240" w:lineRule="auto"/>
        <w:ind w:left="1077" w:hanging="357"/>
        <w:contextualSpacing w:val="0"/>
        <w:jc w:val="both"/>
        <w:rPr>
          <w:rFonts w:ascii="Arial" w:hAnsi="Arial" w:cs="Arial"/>
          <w:sz w:val="20"/>
        </w:rPr>
      </w:pPr>
      <w:r w:rsidRPr="00826313">
        <w:rPr>
          <w:rFonts w:ascii="Arial" w:hAnsi="Arial" w:cs="Arial"/>
          <w:sz w:val="20"/>
        </w:rPr>
        <w:t xml:space="preserve">Its intention to complete and its ability and intention to use or sell the asset; </w:t>
      </w:r>
    </w:p>
    <w:p w14:paraId="64218A95" w14:textId="77777777" w:rsidR="00DB0C46" w:rsidRPr="00826313" w:rsidRDefault="00DB0C46" w:rsidP="0002013D">
      <w:pPr>
        <w:pStyle w:val="ListParagraph"/>
        <w:widowControl w:val="0"/>
        <w:numPr>
          <w:ilvl w:val="0"/>
          <w:numId w:val="12"/>
        </w:numPr>
        <w:spacing w:before="120" w:after="0" w:line="240" w:lineRule="auto"/>
        <w:ind w:left="1077" w:hanging="357"/>
        <w:contextualSpacing w:val="0"/>
        <w:jc w:val="both"/>
        <w:rPr>
          <w:rFonts w:ascii="Arial" w:hAnsi="Arial" w:cs="Arial"/>
          <w:sz w:val="20"/>
        </w:rPr>
      </w:pPr>
      <w:r w:rsidRPr="00826313">
        <w:rPr>
          <w:rFonts w:ascii="Arial" w:hAnsi="Arial" w:cs="Arial"/>
          <w:sz w:val="20"/>
        </w:rPr>
        <w:t xml:space="preserve">How the asset will generate future economic benefits; </w:t>
      </w:r>
    </w:p>
    <w:p w14:paraId="75CE68D7" w14:textId="77777777" w:rsidR="00DB0C46" w:rsidRPr="00826313" w:rsidRDefault="00DB0C46" w:rsidP="0002013D">
      <w:pPr>
        <w:pStyle w:val="ListParagraph"/>
        <w:widowControl w:val="0"/>
        <w:numPr>
          <w:ilvl w:val="0"/>
          <w:numId w:val="12"/>
        </w:numPr>
        <w:spacing w:before="120" w:after="0" w:line="240" w:lineRule="auto"/>
        <w:ind w:left="1077" w:hanging="357"/>
        <w:contextualSpacing w:val="0"/>
        <w:jc w:val="both"/>
        <w:rPr>
          <w:rFonts w:ascii="Arial" w:hAnsi="Arial" w:cs="Arial"/>
          <w:sz w:val="20"/>
        </w:rPr>
      </w:pPr>
      <w:r w:rsidRPr="00826313">
        <w:rPr>
          <w:rFonts w:ascii="Arial" w:hAnsi="Arial" w:cs="Arial"/>
          <w:sz w:val="20"/>
        </w:rPr>
        <w:t xml:space="preserve">The availability of resources to complete the asset; </w:t>
      </w:r>
    </w:p>
    <w:p w14:paraId="0A9903D5" w14:textId="77777777" w:rsidR="00DB0C46" w:rsidRPr="00826313" w:rsidRDefault="00DB0C46" w:rsidP="0002013D">
      <w:pPr>
        <w:pStyle w:val="ListParagraph"/>
        <w:widowControl w:val="0"/>
        <w:numPr>
          <w:ilvl w:val="0"/>
          <w:numId w:val="12"/>
        </w:numPr>
        <w:spacing w:before="120" w:after="0" w:line="240" w:lineRule="auto"/>
        <w:ind w:left="1077" w:hanging="357"/>
        <w:contextualSpacing w:val="0"/>
        <w:jc w:val="both"/>
        <w:rPr>
          <w:rFonts w:ascii="Arial" w:hAnsi="Arial" w:cs="Arial"/>
          <w:sz w:val="20"/>
        </w:rPr>
      </w:pPr>
      <w:r w:rsidRPr="00826313">
        <w:rPr>
          <w:rFonts w:ascii="Arial" w:hAnsi="Arial" w:cs="Arial"/>
          <w:sz w:val="20"/>
        </w:rPr>
        <w:t xml:space="preserve">The ability to measure reliably the expenditure during development. </w:t>
      </w:r>
    </w:p>
    <w:p w14:paraId="0207790E" w14:textId="77777777" w:rsidR="0002013D" w:rsidRPr="00826313" w:rsidRDefault="0002013D" w:rsidP="00DB0C46">
      <w:pPr>
        <w:widowControl w:val="0"/>
        <w:ind w:left="709"/>
        <w:jc w:val="both"/>
        <w:rPr>
          <w:rFonts w:ascii="Arial" w:hAnsi="Arial" w:cs="Arial"/>
          <w:sz w:val="20"/>
        </w:rPr>
      </w:pPr>
    </w:p>
    <w:p w14:paraId="2B34C272" w14:textId="4E8C939B" w:rsidR="00DB0C46" w:rsidRPr="00826313" w:rsidRDefault="00DB0C46" w:rsidP="00DB0C46">
      <w:pPr>
        <w:widowControl w:val="0"/>
        <w:ind w:left="709"/>
        <w:jc w:val="both"/>
        <w:rPr>
          <w:rFonts w:ascii="Arial" w:hAnsi="Arial" w:cs="Arial"/>
          <w:sz w:val="20"/>
        </w:rPr>
      </w:pPr>
      <w:r w:rsidRPr="00826313">
        <w:rPr>
          <w:rFonts w:ascii="Arial" w:hAnsi="Arial" w:cs="Arial"/>
          <w:sz w:val="20"/>
        </w:rPr>
        <w:t xml:space="preserve">Following initial recognition of the development expenditure as an asset, the asset is carried at cost less any accumulated amortization and accumulated impairment losses. Amortization of the asset begins when development is </w:t>
      </w:r>
      <w:r w:rsidR="004B190B" w:rsidRPr="00826313">
        <w:rPr>
          <w:rFonts w:ascii="Arial" w:hAnsi="Arial" w:cs="Arial"/>
          <w:sz w:val="20"/>
        </w:rPr>
        <w:t>completed,</w:t>
      </w:r>
      <w:r w:rsidRPr="00826313">
        <w:rPr>
          <w:rFonts w:ascii="Arial" w:hAnsi="Arial" w:cs="Arial"/>
          <w:sz w:val="20"/>
        </w:rPr>
        <w:t xml:space="preserve"> and the asset is available for use. It is amortized over the period of expected future benefit. Amortization is recorded in cost of sales. During the period of development, the asset is tested for impairment annually.</w:t>
      </w:r>
    </w:p>
    <w:p w14:paraId="22144E81" w14:textId="77777777" w:rsidR="00DB0C46" w:rsidRPr="00826313" w:rsidRDefault="00DB0C46" w:rsidP="00DB0C46">
      <w:pPr>
        <w:widowControl w:val="0"/>
        <w:ind w:left="709"/>
        <w:jc w:val="both"/>
        <w:rPr>
          <w:rFonts w:ascii="Arial" w:hAnsi="Arial" w:cs="Arial"/>
          <w:sz w:val="20"/>
        </w:rPr>
      </w:pPr>
    </w:p>
    <w:p w14:paraId="00148275" w14:textId="648A099C" w:rsidR="00DB0C46" w:rsidRPr="00826313" w:rsidRDefault="00DB0C46" w:rsidP="00DB0C46">
      <w:pPr>
        <w:widowControl w:val="0"/>
        <w:ind w:left="709"/>
        <w:jc w:val="both"/>
        <w:rPr>
          <w:rFonts w:ascii="Arial" w:hAnsi="Arial" w:cs="Arial"/>
          <w:sz w:val="20"/>
        </w:rPr>
      </w:pPr>
      <w:r w:rsidRPr="00826313">
        <w:rPr>
          <w:rFonts w:ascii="Arial" w:hAnsi="Arial" w:cs="Arial"/>
          <w:sz w:val="20"/>
        </w:rPr>
        <w:t xml:space="preserve">A summary of the policies applied to the </w:t>
      </w:r>
      <w:r w:rsidR="0031193C" w:rsidRPr="00826313">
        <w:rPr>
          <w:rFonts w:ascii="Arial" w:hAnsi="Arial" w:cs="Arial"/>
          <w:sz w:val="20"/>
        </w:rPr>
        <w:t>Group</w:t>
      </w:r>
      <w:r w:rsidRPr="00826313">
        <w:rPr>
          <w:rFonts w:ascii="Arial" w:hAnsi="Arial" w:cs="Arial"/>
          <w:sz w:val="20"/>
        </w:rPr>
        <w:t>’s intangible assets is, as follows:</w:t>
      </w:r>
    </w:p>
    <w:p w14:paraId="2DDD82F2" w14:textId="77777777" w:rsidR="00DB0C46" w:rsidRPr="00826313" w:rsidRDefault="00DB0C46" w:rsidP="00DB0C46">
      <w:pPr>
        <w:widowControl w:val="0"/>
        <w:ind w:left="709"/>
        <w:jc w:val="both"/>
        <w:rPr>
          <w:rFonts w:ascii="Arial" w:eastAsia="Arial Unicode MS" w:hAnsi="Arial" w:cs="Arial"/>
          <w:color w:val="000000"/>
          <w:spacing w:val="-2"/>
          <w:sz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51" w:author="An Phuc Cao" w:date="2024-09-30T14:46:00Z" w16du:dateUtc="2024-09-30T07:46:00Z">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970"/>
        <w:gridCol w:w="5187"/>
        <w:tblGridChange w:id="3452">
          <w:tblGrid>
            <w:gridCol w:w="2785"/>
            <w:gridCol w:w="185"/>
            <w:gridCol w:w="5187"/>
          </w:tblGrid>
        </w:tblGridChange>
      </w:tblGrid>
      <w:tr w:rsidR="00DB0C46" w:rsidRPr="00826313" w14:paraId="7E2AFD0A" w14:textId="77777777" w:rsidTr="001320D8">
        <w:tc>
          <w:tcPr>
            <w:tcW w:w="2970" w:type="dxa"/>
            <w:tcPrChange w:id="3453" w:author="An Phuc Cao" w:date="2024-09-30T14:46:00Z" w16du:dateUtc="2024-09-30T07:46:00Z">
              <w:tcPr>
                <w:tcW w:w="2785" w:type="dxa"/>
              </w:tcPr>
            </w:tcPrChange>
          </w:tcPr>
          <w:p w14:paraId="25F5397C" w14:textId="77777777" w:rsidR="00DB0C46" w:rsidRPr="00826313" w:rsidRDefault="00DB0C46">
            <w:pPr>
              <w:widowControl w:val="0"/>
              <w:tabs>
                <w:tab w:val="left" w:pos="1008"/>
              </w:tabs>
              <w:ind w:left="-108"/>
              <w:rPr>
                <w:rFonts w:ascii="Arial" w:eastAsia="Arial Unicode MS" w:hAnsi="Arial" w:cs="Arial"/>
                <w:color w:val="000000"/>
                <w:spacing w:val="-2"/>
                <w:sz w:val="20"/>
              </w:rPr>
            </w:pPr>
            <w:r w:rsidRPr="00826313">
              <w:rPr>
                <w:rFonts w:ascii="Arial" w:eastAsia="Arial Unicode MS" w:hAnsi="Arial" w:cs="Arial"/>
                <w:color w:val="000000"/>
                <w:spacing w:val="-2"/>
                <w:sz w:val="20"/>
              </w:rPr>
              <w:t>Type of intangible asset</w:t>
            </w:r>
          </w:p>
        </w:tc>
        <w:tc>
          <w:tcPr>
            <w:tcW w:w="5187" w:type="dxa"/>
            <w:vAlign w:val="bottom"/>
            <w:tcPrChange w:id="3454" w:author="An Phuc Cao" w:date="2024-09-30T14:46:00Z" w16du:dateUtc="2024-09-30T07:46:00Z">
              <w:tcPr>
                <w:tcW w:w="5372" w:type="dxa"/>
                <w:gridSpan w:val="2"/>
                <w:vAlign w:val="bottom"/>
              </w:tcPr>
            </w:tcPrChange>
          </w:tcPr>
          <w:p w14:paraId="4BAB1AAB" w14:textId="77777777" w:rsidR="00DB0C46" w:rsidRPr="00826313" w:rsidRDefault="00DB0C46" w:rsidP="005B203C">
            <w:pPr>
              <w:widowControl w:val="0"/>
              <w:tabs>
                <w:tab w:val="left" w:pos="1008"/>
              </w:tabs>
              <w:ind w:right="-85"/>
              <w:rPr>
                <w:rFonts w:ascii="Arial" w:eastAsia="Arial Unicode MS" w:hAnsi="Arial" w:cs="Arial"/>
                <w:color w:val="000000"/>
                <w:spacing w:val="-2"/>
                <w:sz w:val="20"/>
              </w:rPr>
            </w:pPr>
            <w:r w:rsidRPr="00826313">
              <w:rPr>
                <w:rFonts w:ascii="Arial" w:eastAsia="Arial Unicode MS" w:hAnsi="Arial" w:cs="Arial"/>
                <w:color w:val="000000"/>
                <w:spacing w:val="-2"/>
                <w:sz w:val="20"/>
              </w:rPr>
              <w:t>Development costs</w:t>
            </w:r>
          </w:p>
        </w:tc>
      </w:tr>
      <w:tr w:rsidR="00DB0C46" w:rsidRPr="00826313" w14:paraId="491B3560" w14:textId="77777777" w:rsidTr="001320D8">
        <w:tc>
          <w:tcPr>
            <w:tcW w:w="2970" w:type="dxa"/>
            <w:tcPrChange w:id="3455" w:author="An Phuc Cao" w:date="2024-09-30T14:46:00Z" w16du:dateUtc="2024-09-30T07:46:00Z">
              <w:tcPr>
                <w:tcW w:w="2785" w:type="dxa"/>
              </w:tcPr>
            </w:tcPrChange>
          </w:tcPr>
          <w:p w14:paraId="523A708D" w14:textId="77777777" w:rsidR="00DB0C46" w:rsidRPr="00826313" w:rsidRDefault="00DB0C46">
            <w:pPr>
              <w:widowControl w:val="0"/>
              <w:tabs>
                <w:tab w:val="left" w:pos="1008"/>
              </w:tabs>
              <w:ind w:left="-108"/>
              <w:rPr>
                <w:rFonts w:ascii="Arial" w:eastAsia="Arial Unicode MS" w:hAnsi="Arial" w:cs="Arial"/>
                <w:color w:val="000000"/>
                <w:spacing w:val="-2"/>
                <w:sz w:val="20"/>
              </w:rPr>
            </w:pPr>
            <w:r w:rsidRPr="00826313">
              <w:rPr>
                <w:rFonts w:ascii="Arial" w:eastAsia="Arial Unicode MS" w:hAnsi="Arial" w:cs="Arial"/>
                <w:color w:val="000000"/>
                <w:spacing w:val="-2"/>
                <w:sz w:val="20"/>
              </w:rPr>
              <w:t>Useful lives</w:t>
            </w:r>
          </w:p>
        </w:tc>
        <w:tc>
          <w:tcPr>
            <w:tcW w:w="5187" w:type="dxa"/>
            <w:vAlign w:val="bottom"/>
            <w:tcPrChange w:id="3456" w:author="An Phuc Cao" w:date="2024-09-30T14:46:00Z" w16du:dateUtc="2024-09-30T07:46:00Z">
              <w:tcPr>
                <w:tcW w:w="5372" w:type="dxa"/>
                <w:gridSpan w:val="2"/>
                <w:vAlign w:val="bottom"/>
              </w:tcPr>
            </w:tcPrChange>
          </w:tcPr>
          <w:p w14:paraId="26FCBE3F" w14:textId="77777777" w:rsidR="00DB0C46" w:rsidRPr="00826313" w:rsidRDefault="00DB0C46" w:rsidP="005B203C">
            <w:pPr>
              <w:widowControl w:val="0"/>
              <w:tabs>
                <w:tab w:val="left" w:pos="1008"/>
              </w:tabs>
              <w:ind w:right="-85"/>
              <w:rPr>
                <w:rFonts w:ascii="Arial" w:eastAsia="Arial Unicode MS" w:hAnsi="Arial" w:cs="Arial"/>
                <w:color w:val="000000"/>
                <w:spacing w:val="-2"/>
                <w:sz w:val="20"/>
              </w:rPr>
            </w:pPr>
            <w:r w:rsidRPr="00826313">
              <w:rPr>
                <w:rFonts w:ascii="Arial" w:eastAsia="Arial Unicode MS" w:hAnsi="Arial" w:cs="Arial"/>
                <w:color w:val="000000"/>
                <w:spacing w:val="-2"/>
                <w:sz w:val="20"/>
              </w:rPr>
              <w:t>Finite (20 years)</w:t>
            </w:r>
          </w:p>
        </w:tc>
      </w:tr>
      <w:tr w:rsidR="00DB0C46" w:rsidRPr="00826313" w14:paraId="3E08FADE" w14:textId="77777777" w:rsidTr="001320D8">
        <w:tc>
          <w:tcPr>
            <w:tcW w:w="2970" w:type="dxa"/>
            <w:tcPrChange w:id="3457" w:author="An Phuc Cao" w:date="2024-09-30T14:46:00Z" w16du:dateUtc="2024-09-30T07:46:00Z">
              <w:tcPr>
                <w:tcW w:w="2785" w:type="dxa"/>
              </w:tcPr>
            </w:tcPrChange>
          </w:tcPr>
          <w:p w14:paraId="33DB9072" w14:textId="77777777" w:rsidR="00DB0C46" w:rsidRPr="00826313" w:rsidRDefault="00DB0C46">
            <w:pPr>
              <w:widowControl w:val="0"/>
              <w:tabs>
                <w:tab w:val="left" w:pos="1008"/>
              </w:tabs>
              <w:ind w:left="-108"/>
              <w:rPr>
                <w:rFonts w:ascii="Arial" w:eastAsia="Arial Unicode MS" w:hAnsi="Arial" w:cs="Arial"/>
                <w:color w:val="000000"/>
                <w:spacing w:val="-2"/>
                <w:sz w:val="20"/>
              </w:rPr>
            </w:pPr>
            <w:r w:rsidRPr="00826313">
              <w:rPr>
                <w:rFonts w:ascii="Arial" w:eastAsia="Arial Unicode MS" w:hAnsi="Arial" w:cs="Arial"/>
                <w:color w:val="000000"/>
                <w:spacing w:val="-2"/>
                <w:sz w:val="20"/>
              </w:rPr>
              <w:t>Amortization method used</w:t>
            </w:r>
          </w:p>
        </w:tc>
        <w:tc>
          <w:tcPr>
            <w:tcW w:w="5187" w:type="dxa"/>
            <w:vAlign w:val="bottom"/>
            <w:tcPrChange w:id="3458" w:author="An Phuc Cao" w:date="2024-09-30T14:46:00Z" w16du:dateUtc="2024-09-30T07:46:00Z">
              <w:tcPr>
                <w:tcW w:w="5372" w:type="dxa"/>
                <w:gridSpan w:val="2"/>
                <w:vAlign w:val="bottom"/>
              </w:tcPr>
            </w:tcPrChange>
          </w:tcPr>
          <w:p w14:paraId="094146D3" w14:textId="3FB49428" w:rsidR="00DB0C46" w:rsidRPr="00826313" w:rsidDel="001320D8" w:rsidRDefault="00DB0C46">
            <w:pPr>
              <w:widowControl w:val="0"/>
              <w:tabs>
                <w:tab w:val="left" w:pos="1008"/>
              </w:tabs>
              <w:ind w:right="-85"/>
              <w:rPr>
                <w:del w:id="3459" w:author="An Phuc Cao" w:date="2024-09-30T14:46:00Z" w16du:dateUtc="2024-09-30T07:46:00Z"/>
                <w:rFonts w:ascii="Arial" w:eastAsia="Arial Unicode MS" w:hAnsi="Arial" w:cs="Arial"/>
                <w:color w:val="000000"/>
                <w:spacing w:val="-2"/>
                <w:sz w:val="20"/>
              </w:rPr>
            </w:pPr>
            <w:r w:rsidRPr="00826313">
              <w:rPr>
                <w:rFonts w:ascii="Arial" w:eastAsia="Arial Unicode MS" w:hAnsi="Arial" w:cs="Arial"/>
                <w:color w:val="000000"/>
                <w:spacing w:val="-2"/>
                <w:sz w:val="20"/>
              </w:rPr>
              <w:t xml:space="preserve">Amortized on a straight-line basis over the period of </w:t>
            </w:r>
          </w:p>
          <w:p w14:paraId="2846C53A" w14:textId="77777777" w:rsidR="00DB0C46" w:rsidRPr="00826313" w:rsidRDefault="00DB0C46" w:rsidP="001320D8">
            <w:pPr>
              <w:widowControl w:val="0"/>
              <w:tabs>
                <w:tab w:val="left" w:pos="1008"/>
              </w:tabs>
              <w:ind w:right="-85"/>
              <w:rPr>
                <w:rFonts w:ascii="Arial" w:eastAsia="Arial Unicode MS" w:hAnsi="Arial" w:cs="Arial"/>
                <w:color w:val="000000"/>
                <w:spacing w:val="-2"/>
                <w:sz w:val="20"/>
              </w:rPr>
            </w:pPr>
            <w:r w:rsidRPr="00826313">
              <w:rPr>
                <w:rFonts w:ascii="Arial" w:eastAsia="Arial Unicode MS" w:hAnsi="Arial" w:cs="Arial"/>
                <w:color w:val="000000"/>
                <w:spacing w:val="-2"/>
                <w:sz w:val="20"/>
              </w:rPr>
              <w:t xml:space="preserve">expected future sales from the related project </w:t>
            </w:r>
          </w:p>
        </w:tc>
      </w:tr>
      <w:tr w:rsidR="00467534" w:rsidRPr="00826313" w14:paraId="68BDA5BB" w14:textId="77777777" w:rsidTr="001320D8">
        <w:tc>
          <w:tcPr>
            <w:tcW w:w="2970" w:type="dxa"/>
            <w:tcPrChange w:id="3460" w:author="An Phuc Cao" w:date="2024-09-30T14:46:00Z" w16du:dateUtc="2024-09-30T07:46:00Z">
              <w:tcPr>
                <w:tcW w:w="2785" w:type="dxa"/>
              </w:tcPr>
            </w:tcPrChange>
          </w:tcPr>
          <w:p w14:paraId="798CE459" w14:textId="2FC26F21" w:rsidR="00467534" w:rsidRPr="00826313" w:rsidRDefault="00467534" w:rsidP="00467534">
            <w:pPr>
              <w:widowControl w:val="0"/>
              <w:tabs>
                <w:tab w:val="left" w:pos="1008"/>
              </w:tabs>
              <w:ind w:left="-108"/>
              <w:rPr>
                <w:rFonts w:ascii="Arial" w:eastAsia="Arial Unicode MS" w:hAnsi="Arial" w:cs="Arial"/>
                <w:color w:val="000000"/>
                <w:spacing w:val="-2"/>
                <w:sz w:val="20"/>
              </w:rPr>
            </w:pPr>
            <w:ins w:id="3461" w:author="An Phuc Cao" w:date="2024-09-30T14:46:00Z" w16du:dateUtc="2024-09-30T07:46:00Z">
              <w:r w:rsidRPr="00B76A42">
                <w:rPr>
                  <w:rFonts w:ascii="Arial" w:eastAsia="Arial Unicode MS" w:hAnsi="Arial" w:cs="Arial"/>
                  <w:color w:val="000000"/>
                  <w:spacing w:val="-4"/>
                  <w:sz w:val="20"/>
                </w:rPr>
                <w:t>Internally generated or acquired</w:t>
              </w:r>
            </w:ins>
            <w:del w:id="3462" w:author="An Phuc Cao" w:date="2024-09-30T14:46:00Z" w16du:dateUtc="2024-09-30T07:46:00Z">
              <w:r w:rsidRPr="00826313" w:rsidDel="00963464">
                <w:rPr>
                  <w:rFonts w:ascii="Arial" w:eastAsia="Arial Unicode MS" w:hAnsi="Arial" w:cs="Arial"/>
                  <w:color w:val="000000"/>
                  <w:spacing w:val="-2"/>
                  <w:sz w:val="20"/>
                </w:rPr>
                <w:delText>Internally generated or acquired</w:delText>
              </w:r>
            </w:del>
          </w:p>
        </w:tc>
        <w:tc>
          <w:tcPr>
            <w:tcW w:w="5187" w:type="dxa"/>
            <w:tcPrChange w:id="3463" w:author="An Phuc Cao" w:date="2024-09-30T14:46:00Z" w16du:dateUtc="2024-09-30T07:46:00Z">
              <w:tcPr>
                <w:tcW w:w="5372" w:type="dxa"/>
                <w:gridSpan w:val="2"/>
                <w:vAlign w:val="bottom"/>
              </w:tcPr>
            </w:tcPrChange>
          </w:tcPr>
          <w:p w14:paraId="2D211209" w14:textId="6F143732" w:rsidR="00467534" w:rsidRPr="00826313" w:rsidRDefault="00467534" w:rsidP="00467534">
            <w:pPr>
              <w:widowControl w:val="0"/>
              <w:tabs>
                <w:tab w:val="left" w:pos="1008"/>
              </w:tabs>
              <w:ind w:right="-85"/>
              <w:rPr>
                <w:rFonts w:ascii="Arial" w:eastAsia="Arial Unicode MS" w:hAnsi="Arial" w:cs="Arial"/>
                <w:color w:val="000000"/>
                <w:spacing w:val="-2"/>
                <w:sz w:val="20"/>
              </w:rPr>
            </w:pPr>
            <w:ins w:id="3464" w:author="An Phuc Cao" w:date="2024-09-30T14:46:00Z" w16du:dateUtc="2024-09-30T07:46:00Z">
              <w:r>
                <w:rPr>
                  <w:rFonts w:ascii="Arial" w:eastAsia="Arial Unicode MS" w:hAnsi="Arial" w:cs="Arial"/>
                  <w:color w:val="000000"/>
                  <w:spacing w:val="-2"/>
                  <w:sz w:val="20"/>
                </w:rPr>
                <w:t>Either internally generated or acquired</w:t>
              </w:r>
            </w:ins>
            <w:del w:id="3465" w:author="An Phuc Cao" w:date="2024-09-30T14:46:00Z" w16du:dateUtc="2024-09-30T07:46:00Z">
              <w:r w:rsidRPr="00826313" w:rsidDel="00963464">
                <w:rPr>
                  <w:rFonts w:ascii="Arial" w:eastAsia="Arial Unicode MS" w:hAnsi="Arial" w:cs="Arial"/>
                  <w:color w:val="000000"/>
                  <w:spacing w:val="-2"/>
                  <w:sz w:val="20"/>
                </w:rPr>
                <w:delText>Internally generated</w:delText>
              </w:r>
            </w:del>
          </w:p>
        </w:tc>
      </w:tr>
    </w:tbl>
    <w:p w14:paraId="520FDE1F" w14:textId="77777777" w:rsidR="00C4555E" w:rsidRPr="00826313" w:rsidRDefault="00C4555E" w:rsidP="00EC6676">
      <w:pPr>
        <w:widowControl w:val="0"/>
        <w:jc w:val="both"/>
        <w:rPr>
          <w:rFonts w:ascii="Arial" w:hAnsi="Arial" w:cs="Arial"/>
          <w:b/>
          <w:i/>
          <w:sz w:val="20"/>
        </w:rPr>
      </w:pPr>
    </w:p>
    <w:p w14:paraId="219781E2" w14:textId="567ED327" w:rsidR="00722B97" w:rsidRPr="00826313" w:rsidRDefault="00722B97">
      <w:pPr>
        <w:pStyle w:val="Heading2"/>
        <w:spacing w:after="0"/>
        <w:ind w:left="540" w:hanging="562"/>
        <w:rPr>
          <w:rFonts w:ascii="Arial" w:hAnsi="Arial" w:cs="Arial"/>
          <w:sz w:val="20"/>
        </w:rPr>
        <w:pPrChange w:id="3466" w:author="An Phuc Cao" w:date="2024-10-25T11:40:00Z" w16du:dateUtc="2024-10-25T04:40:00Z">
          <w:pPr>
            <w:jc w:val="both"/>
          </w:pPr>
        </w:pPrChange>
      </w:pPr>
      <w:r w:rsidRPr="00826313">
        <w:rPr>
          <w:rFonts w:ascii="Arial" w:hAnsi="Arial" w:cs="Arial"/>
          <w:b/>
          <w:bCs/>
          <w:i/>
          <w:sz w:val="20"/>
        </w:rPr>
        <w:t>3.1</w:t>
      </w:r>
      <w:r w:rsidR="00F768D1" w:rsidRPr="00826313">
        <w:rPr>
          <w:rFonts w:ascii="Arial" w:hAnsi="Arial" w:cs="Arial"/>
          <w:b/>
          <w:bCs/>
          <w:i/>
          <w:sz w:val="20"/>
        </w:rPr>
        <w:t>4</w:t>
      </w:r>
      <w:ins w:id="3467" w:author="An Phuc Cao" w:date="2024-10-25T11:40:00Z" w16du:dateUtc="2024-10-25T04:40:00Z">
        <w:r w:rsidR="00A11C80">
          <w:rPr>
            <w:rFonts w:ascii="Arial" w:hAnsi="Arial" w:cs="Arial"/>
            <w:i/>
            <w:sz w:val="20"/>
          </w:rPr>
          <w:tab/>
        </w:r>
        <w:r w:rsidR="00A11C80">
          <w:rPr>
            <w:rFonts w:ascii="Arial" w:hAnsi="Arial" w:cs="Arial"/>
            <w:i/>
            <w:sz w:val="20"/>
          </w:rPr>
          <w:tab/>
        </w:r>
      </w:ins>
      <w:del w:id="3468" w:author="An Phuc Cao" w:date="2024-10-25T11:40:00Z" w16du:dateUtc="2024-10-25T04:40:00Z">
        <w:r w:rsidRPr="00826313" w:rsidDel="00A11C80">
          <w:rPr>
            <w:rFonts w:ascii="Arial" w:hAnsi="Arial" w:cs="Arial"/>
            <w:i/>
            <w:sz w:val="20"/>
          </w:rPr>
          <w:tab/>
        </w:r>
      </w:del>
      <w:r w:rsidRPr="00826313">
        <w:rPr>
          <w:rFonts w:ascii="Arial" w:hAnsi="Arial" w:cs="Arial"/>
          <w:b/>
          <w:i/>
          <w:sz w:val="20"/>
        </w:rPr>
        <w:t xml:space="preserve">Payables </w:t>
      </w:r>
    </w:p>
    <w:p w14:paraId="6187EA1D" w14:textId="77777777" w:rsidR="00722B97" w:rsidRPr="00826313" w:rsidRDefault="00722B97" w:rsidP="00DD2638">
      <w:pPr>
        <w:ind w:left="720"/>
        <w:jc w:val="both"/>
        <w:rPr>
          <w:rFonts w:ascii="Arial" w:hAnsi="Arial" w:cs="Arial"/>
          <w:i/>
          <w:sz w:val="20"/>
        </w:rPr>
      </w:pPr>
    </w:p>
    <w:p w14:paraId="0D6EA0A4" w14:textId="77777777" w:rsidR="0096188A" w:rsidRPr="00826313" w:rsidRDefault="0096188A" w:rsidP="0096188A">
      <w:pPr>
        <w:ind w:left="720"/>
        <w:jc w:val="both"/>
        <w:rPr>
          <w:rFonts w:ascii="Arial" w:hAnsi="Arial" w:cs="Arial"/>
          <w:b/>
          <w:i/>
          <w:sz w:val="20"/>
        </w:rPr>
      </w:pPr>
      <w:r w:rsidRPr="00826313">
        <w:rPr>
          <w:rFonts w:ascii="Arial" w:hAnsi="Arial" w:cs="Arial"/>
          <w:b/>
          <w:i/>
          <w:sz w:val="20"/>
        </w:rPr>
        <w:t>Payables to users</w:t>
      </w:r>
    </w:p>
    <w:p w14:paraId="6815731D" w14:textId="77777777" w:rsidR="0096188A" w:rsidRPr="00826313" w:rsidRDefault="0096188A" w:rsidP="0096188A">
      <w:pPr>
        <w:ind w:left="720"/>
        <w:jc w:val="both"/>
        <w:rPr>
          <w:rFonts w:ascii="Arial" w:hAnsi="Arial" w:cs="Arial"/>
          <w:i/>
          <w:sz w:val="20"/>
        </w:rPr>
      </w:pPr>
    </w:p>
    <w:p w14:paraId="72A9FE16" w14:textId="1E9F929F" w:rsidR="0096188A" w:rsidRPr="00826313" w:rsidRDefault="0096188A" w:rsidP="0096188A">
      <w:pPr>
        <w:ind w:left="720"/>
        <w:jc w:val="both"/>
        <w:rPr>
          <w:rFonts w:ascii="Arial" w:hAnsi="Arial" w:cs="Arial"/>
          <w:i/>
          <w:sz w:val="20"/>
        </w:rPr>
      </w:pPr>
      <w:r w:rsidRPr="00826313">
        <w:rPr>
          <w:rFonts w:ascii="Arial" w:hAnsi="Arial" w:cs="Arial"/>
          <w:sz w:val="20"/>
        </w:rPr>
        <w:t xml:space="preserve">Payables to users comprises of </w:t>
      </w:r>
      <w:r w:rsidR="00BB56D8" w:rsidRPr="00826313">
        <w:rPr>
          <w:rFonts w:ascii="Arial" w:hAnsi="Arial" w:cs="Arial"/>
          <w:sz w:val="20"/>
        </w:rPr>
        <w:t xml:space="preserve">payables to </w:t>
      </w:r>
      <w:r w:rsidR="003F73E8" w:rsidRPr="00826313">
        <w:rPr>
          <w:rFonts w:ascii="Arial" w:hAnsi="Arial" w:cs="Arial"/>
          <w:sz w:val="20"/>
        </w:rPr>
        <w:t xml:space="preserve">users’ </w:t>
      </w:r>
      <w:r w:rsidR="00BB56D8" w:rsidRPr="00826313">
        <w:rPr>
          <w:rFonts w:ascii="Arial" w:hAnsi="Arial" w:cs="Arial"/>
          <w:sz w:val="20"/>
        </w:rPr>
        <w:t>investment</w:t>
      </w:r>
      <w:r w:rsidRPr="00826313">
        <w:rPr>
          <w:rFonts w:ascii="Arial" w:hAnsi="Arial" w:cs="Arial"/>
          <w:sz w:val="20"/>
        </w:rPr>
        <w:t xml:space="preserve"> portfolios</w:t>
      </w:r>
      <w:r w:rsidR="00454DF7" w:rsidRPr="00826313">
        <w:rPr>
          <w:rFonts w:ascii="Arial" w:hAnsi="Arial" w:cs="Arial"/>
          <w:sz w:val="20"/>
        </w:rPr>
        <w:t xml:space="preserve"> and</w:t>
      </w:r>
      <w:r w:rsidRPr="00826313">
        <w:rPr>
          <w:rFonts w:ascii="Arial" w:hAnsi="Arial" w:cs="Arial"/>
          <w:sz w:val="20"/>
        </w:rPr>
        <w:t xml:space="preserve"> </w:t>
      </w:r>
      <w:r w:rsidR="00BB56D8" w:rsidRPr="00826313">
        <w:rPr>
          <w:rFonts w:ascii="Arial" w:hAnsi="Arial" w:cs="Arial"/>
          <w:sz w:val="20"/>
        </w:rPr>
        <w:t>payables to</w:t>
      </w:r>
      <w:r w:rsidR="003F73E8" w:rsidRPr="00826313">
        <w:rPr>
          <w:rFonts w:ascii="Arial" w:hAnsi="Arial" w:cs="Arial"/>
          <w:sz w:val="20"/>
        </w:rPr>
        <w:t xml:space="preserve"> users’</w:t>
      </w:r>
      <w:r w:rsidR="00BB56D8" w:rsidRPr="00826313">
        <w:rPr>
          <w:rFonts w:ascii="Arial" w:hAnsi="Arial" w:cs="Arial"/>
          <w:sz w:val="20"/>
        </w:rPr>
        <w:t xml:space="preserve"> </w:t>
      </w:r>
      <w:r w:rsidR="00C85974" w:rsidRPr="00826313">
        <w:rPr>
          <w:rFonts w:ascii="Arial" w:hAnsi="Arial" w:cs="Arial"/>
          <w:sz w:val="20"/>
        </w:rPr>
        <w:t xml:space="preserve">accumulation </w:t>
      </w:r>
      <w:r w:rsidRPr="00826313">
        <w:rPr>
          <w:rFonts w:ascii="Arial" w:hAnsi="Arial" w:cs="Arial"/>
          <w:sz w:val="20"/>
        </w:rPr>
        <w:t xml:space="preserve">portfolios which have been funded by users as per Business Cooperation Contract (“BCC”) between the </w:t>
      </w:r>
      <w:r w:rsidR="00E264B8" w:rsidRPr="00826313">
        <w:rPr>
          <w:rFonts w:ascii="Arial" w:hAnsi="Arial" w:cs="Arial"/>
          <w:sz w:val="20"/>
        </w:rPr>
        <w:t>Group</w:t>
      </w:r>
      <w:r w:rsidRPr="00826313">
        <w:rPr>
          <w:rFonts w:ascii="Arial" w:hAnsi="Arial" w:cs="Arial"/>
          <w:sz w:val="20"/>
        </w:rPr>
        <w:t xml:space="preserve"> and users. </w:t>
      </w:r>
    </w:p>
    <w:p w14:paraId="60DF8C9B" w14:textId="77777777" w:rsidR="0096188A" w:rsidRPr="00826313" w:rsidRDefault="0096188A" w:rsidP="00DD2638">
      <w:pPr>
        <w:ind w:left="720"/>
        <w:jc w:val="both"/>
        <w:rPr>
          <w:rFonts w:ascii="Arial" w:hAnsi="Arial" w:cs="Arial"/>
          <w:i/>
          <w:sz w:val="20"/>
        </w:rPr>
      </w:pPr>
    </w:p>
    <w:p w14:paraId="1107D6B2" w14:textId="265E5B4C" w:rsidR="00014884" w:rsidRPr="00826313" w:rsidRDefault="0085041C" w:rsidP="00DD2638">
      <w:pPr>
        <w:ind w:left="720"/>
        <w:jc w:val="both"/>
        <w:rPr>
          <w:rFonts w:ascii="Arial" w:hAnsi="Arial" w:cs="Arial"/>
          <w:i/>
          <w:sz w:val="20"/>
        </w:rPr>
      </w:pPr>
      <w:r w:rsidRPr="00826313">
        <w:rPr>
          <w:rFonts w:ascii="Arial" w:hAnsi="Arial" w:cs="Arial"/>
          <w:i/>
          <w:sz w:val="20"/>
        </w:rPr>
        <w:t xml:space="preserve">Payables to </w:t>
      </w:r>
      <w:r w:rsidR="0055417C" w:rsidRPr="00826313">
        <w:rPr>
          <w:rFonts w:ascii="Arial" w:hAnsi="Arial" w:cs="Arial"/>
          <w:i/>
          <w:sz w:val="20"/>
        </w:rPr>
        <w:t xml:space="preserve">users’ </w:t>
      </w:r>
      <w:r w:rsidR="00BB56D8" w:rsidRPr="00826313">
        <w:rPr>
          <w:rFonts w:ascii="Arial" w:hAnsi="Arial" w:cs="Arial"/>
          <w:i/>
          <w:sz w:val="20"/>
        </w:rPr>
        <w:t>i</w:t>
      </w:r>
      <w:r w:rsidRPr="00826313">
        <w:rPr>
          <w:rFonts w:ascii="Arial" w:hAnsi="Arial" w:cs="Arial"/>
          <w:i/>
          <w:sz w:val="20"/>
        </w:rPr>
        <w:t>nvestment</w:t>
      </w:r>
      <w:r w:rsidR="00014884" w:rsidRPr="00826313">
        <w:rPr>
          <w:rFonts w:ascii="Arial" w:hAnsi="Arial" w:cs="Arial"/>
          <w:i/>
          <w:sz w:val="20"/>
        </w:rPr>
        <w:t xml:space="preserve"> portfolios</w:t>
      </w:r>
      <w:r w:rsidRPr="00826313">
        <w:rPr>
          <w:rFonts w:ascii="Arial" w:hAnsi="Arial" w:cs="Arial"/>
          <w:i/>
          <w:sz w:val="20"/>
        </w:rPr>
        <w:t xml:space="preserve"> </w:t>
      </w:r>
    </w:p>
    <w:p w14:paraId="41B5AC03" w14:textId="0566B5D8" w:rsidR="007A1A02" w:rsidRPr="00826313" w:rsidRDefault="007A1A02" w:rsidP="00DD2638">
      <w:pPr>
        <w:ind w:left="720"/>
        <w:jc w:val="both"/>
        <w:rPr>
          <w:rFonts w:ascii="Arial" w:hAnsi="Arial" w:cs="Arial"/>
          <w:sz w:val="20"/>
        </w:rPr>
      </w:pPr>
    </w:p>
    <w:p w14:paraId="505AD02C" w14:textId="2FC967EA" w:rsidR="00A71AB7" w:rsidRPr="00826313" w:rsidRDefault="0085041C" w:rsidP="00DD2638">
      <w:pPr>
        <w:ind w:left="720"/>
        <w:jc w:val="both"/>
        <w:rPr>
          <w:rFonts w:ascii="Arial" w:hAnsi="Arial" w:cs="Arial"/>
          <w:sz w:val="20"/>
        </w:rPr>
      </w:pPr>
      <w:r w:rsidRPr="00826313">
        <w:rPr>
          <w:rFonts w:ascii="Arial" w:hAnsi="Arial" w:cs="Arial"/>
          <w:sz w:val="20"/>
        </w:rPr>
        <w:t xml:space="preserve">Payables to </w:t>
      </w:r>
      <w:r w:rsidR="00BB56D8" w:rsidRPr="00826313">
        <w:rPr>
          <w:rFonts w:ascii="Arial" w:hAnsi="Arial" w:cs="Arial"/>
          <w:sz w:val="20"/>
        </w:rPr>
        <w:t>i</w:t>
      </w:r>
      <w:r w:rsidRPr="00826313">
        <w:rPr>
          <w:rFonts w:ascii="Arial" w:hAnsi="Arial" w:cs="Arial"/>
          <w:sz w:val="20"/>
        </w:rPr>
        <w:t>nvestment</w:t>
      </w:r>
      <w:r w:rsidR="0096188A" w:rsidRPr="00826313">
        <w:rPr>
          <w:rFonts w:ascii="Arial" w:hAnsi="Arial" w:cs="Arial"/>
          <w:sz w:val="20"/>
        </w:rPr>
        <w:t xml:space="preserve"> portfolios </w:t>
      </w:r>
      <w:r w:rsidRPr="00826313">
        <w:rPr>
          <w:rFonts w:ascii="Arial" w:hAnsi="Arial" w:cs="Arial"/>
          <w:sz w:val="20"/>
        </w:rPr>
        <w:t xml:space="preserve">of users </w:t>
      </w:r>
      <w:r w:rsidR="0096188A" w:rsidRPr="00826313">
        <w:rPr>
          <w:rFonts w:ascii="Arial" w:hAnsi="Arial" w:cs="Arial"/>
          <w:sz w:val="20"/>
        </w:rPr>
        <w:t xml:space="preserve">are </w:t>
      </w:r>
      <w:r w:rsidR="00C16943" w:rsidRPr="00826313">
        <w:rPr>
          <w:rFonts w:ascii="Arial" w:hAnsi="Arial" w:cs="Arial"/>
          <w:sz w:val="20"/>
        </w:rPr>
        <w:t>financial liabilities</w:t>
      </w:r>
      <w:r w:rsidR="006D4C53" w:rsidRPr="00826313">
        <w:rPr>
          <w:rFonts w:ascii="Arial" w:hAnsi="Arial" w:cs="Arial"/>
          <w:sz w:val="20"/>
        </w:rPr>
        <w:t xml:space="preserve"> at fair value through profit or loss which are </w:t>
      </w:r>
      <w:r w:rsidR="0096188A" w:rsidRPr="00826313">
        <w:rPr>
          <w:rFonts w:ascii="Arial" w:hAnsi="Arial" w:cs="Arial"/>
          <w:sz w:val="20"/>
        </w:rPr>
        <w:t xml:space="preserve">initially recognized at cost (funded amount </w:t>
      </w:r>
      <w:r w:rsidR="00964A90" w:rsidRPr="00826313">
        <w:rPr>
          <w:rFonts w:ascii="Arial" w:hAnsi="Arial" w:cs="Arial"/>
          <w:sz w:val="20"/>
        </w:rPr>
        <w:t xml:space="preserve">of business cooperation </w:t>
      </w:r>
      <w:r w:rsidR="002636F2" w:rsidRPr="00826313">
        <w:rPr>
          <w:rFonts w:ascii="Arial" w:hAnsi="Arial" w:cs="Arial"/>
          <w:sz w:val="20"/>
        </w:rPr>
        <w:t>minus</w:t>
      </w:r>
      <w:r w:rsidR="0096188A" w:rsidRPr="00826313">
        <w:rPr>
          <w:rFonts w:ascii="Arial" w:hAnsi="Arial" w:cs="Arial"/>
          <w:sz w:val="20"/>
        </w:rPr>
        <w:t xml:space="preserve"> </w:t>
      </w:r>
      <w:r w:rsidR="00595C19" w:rsidRPr="00826313">
        <w:rPr>
          <w:rFonts w:ascii="Arial" w:hAnsi="Arial" w:cs="Arial"/>
          <w:sz w:val="20"/>
        </w:rPr>
        <w:t xml:space="preserve">money </w:t>
      </w:r>
      <w:r w:rsidR="0096188A" w:rsidRPr="00826313">
        <w:rPr>
          <w:rFonts w:ascii="Arial" w:hAnsi="Arial" w:cs="Arial"/>
          <w:sz w:val="20"/>
        </w:rPr>
        <w:t>transfer fees) and subsequently recognized at fair value</w:t>
      </w:r>
      <w:r w:rsidR="00964A90" w:rsidRPr="00826313">
        <w:rPr>
          <w:rFonts w:ascii="Arial" w:hAnsi="Arial" w:cs="Arial"/>
          <w:sz w:val="20"/>
        </w:rPr>
        <w:t xml:space="preserve"> </w:t>
      </w:r>
      <w:r w:rsidR="00AE2B79" w:rsidRPr="00826313">
        <w:rPr>
          <w:rFonts w:ascii="Arial" w:hAnsi="Arial" w:cs="Arial"/>
          <w:sz w:val="20"/>
        </w:rPr>
        <w:t>in the</w:t>
      </w:r>
      <w:r w:rsidR="000A1946" w:rsidRPr="00826313">
        <w:rPr>
          <w:rFonts w:ascii="Arial" w:hAnsi="Arial" w:cs="Arial"/>
          <w:sz w:val="20"/>
        </w:rPr>
        <w:t xml:space="preserve"> interim</w:t>
      </w:r>
      <w:r w:rsidR="003345E1" w:rsidRPr="00826313">
        <w:rPr>
          <w:rFonts w:ascii="Arial" w:hAnsi="Arial" w:cs="Arial"/>
          <w:sz w:val="20"/>
          <w:lang w:val="vi-VN"/>
        </w:rPr>
        <w:t xml:space="preserve"> </w:t>
      </w:r>
      <w:r w:rsidR="00964A90" w:rsidRPr="00826313">
        <w:rPr>
          <w:rFonts w:ascii="Arial" w:hAnsi="Arial" w:cs="Arial"/>
          <w:sz w:val="20"/>
        </w:rPr>
        <w:t>consolidated statement of financial position.</w:t>
      </w:r>
    </w:p>
    <w:p w14:paraId="274188EE" w14:textId="77777777" w:rsidR="00A71AB7" w:rsidRPr="00826313" w:rsidRDefault="00A71AB7" w:rsidP="00DD2638">
      <w:pPr>
        <w:ind w:left="720"/>
        <w:jc w:val="both"/>
        <w:rPr>
          <w:rFonts w:ascii="Arial" w:hAnsi="Arial" w:cs="Arial"/>
          <w:sz w:val="20"/>
        </w:rPr>
      </w:pPr>
    </w:p>
    <w:p w14:paraId="1E75A2A7" w14:textId="6946A2F8" w:rsidR="00D7637B" w:rsidRPr="00826313" w:rsidRDefault="007A1A02" w:rsidP="00DD2638">
      <w:pPr>
        <w:ind w:left="720"/>
        <w:jc w:val="both"/>
        <w:rPr>
          <w:rFonts w:ascii="Arial" w:hAnsi="Arial" w:cs="Arial"/>
          <w:sz w:val="20"/>
          <w:lang w:val="en-GB"/>
        </w:rPr>
      </w:pPr>
      <w:r w:rsidRPr="00826313">
        <w:rPr>
          <w:rFonts w:ascii="Arial" w:hAnsi="Arial" w:cs="Arial"/>
          <w:sz w:val="20"/>
          <w:lang w:val="en-GB"/>
        </w:rPr>
        <w:t xml:space="preserve">Increase in the difference arising from revaluation of </w:t>
      </w:r>
      <w:r w:rsidR="00964A90" w:rsidRPr="00826313">
        <w:rPr>
          <w:rFonts w:ascii="Arial" w:hAnsi="Arial" w:cs="Arial"/>
          <w:sz w:val="20"/>
          <w:lang w:val="en-GB"/>
        </w:rPr>
        <w:t>payables to investment</w:t>
      </w:r>
      <w:r w:rsidRPr="00826313">
        <w:rPr>
          <w:rFonts w:ascii="Arial" w:hAnsi="Arial" w:cs="Arial"/>
          <w:sz w:val="20"/>
          <w:lang w:val="en-GB"/>
        </w:rPr>
        <w:t xml:space="preserve"> portfolios </w:t>
      </w:r>
      <w:r w:rsidR="00964A90" w:rsidRPr="00826313">
        <w:rPr>
          <w:rFonts w:ascii="Arial" w:hAnsi="Arial" w:cs="Arial"/>
          <w:sz w:val="20"/>
          <w:lang w:val="en-GB"/>
        </w:rPr>
        <w:t xml:space="preserve">of users </w:t>
      </w:r>
      <w:r w:rsidRPr="00826313">
        <w:rPr>
          <w:rFonts w:ascii="Arial" w:hAnsi="Arial" w:cs="Arial"/>
          <w:sz w:val="20"/>
          <w:lang w:val="en-GB"/>
        </w:rPr>
        <w:t xml:space="preserve">in comparison with the </w:t>
      </w:r>
      <w:r w:rsidR="002367E7" w:rsidRPr="00826313">
        <w:rPr>
          <w:rFonts w:ascii="Arial" w:hAnsi="Arial" w:cs="Arial"/>
          <w:sz w:val="20"/>
          <w:lang w:val="en-GB"/>
        </w:rPr>
        <w:t>funded amount</w:t>
      </w:r>
      <w:r w:rsidRPr="00826313">
        <w:rPr>
          <w:rFonts w:ascii="Arial" w:hAnsi="Arial" w:cs="Arial"/>
          <w:sz w:val="20"/>
          <w:lang w:val="en-GB"/>
        </w:rPr>
        <w:t xml:space="preserve"> </w:t>
      </w:r>
      <w:r w:rsidR="00964A90" w:rsidRPr="00826313">
        <w:rPr>
          <w:rFonts w:ascii="Arial" w:hAnsi="Arial" w:cs="Arial"/>
          <w:sz w:val="20"/>
          <w:lang w:val="en-GB"/>
        </w:rPr>
        <w:t xml:space="preserve">of business cooperation </w:t>
      </w:r>
      <w:r w:rsidRPr="00826313">
        <w:rPr>
          <w:rFonts w:ascii="Arial" w:hAnsi="Arial" w:cs="Arial"/>
          <w:sz w:val="20"/>
          <w:lang w:val="en-GB"/>
        </w:rPr>
        <w:t>is recognized into the</w:t>
      </w:r>
      <w:r w:rsidR="00572915" w:rsidRPr="00826313">
        <w:rPr>
          <w:rFonts w:ascii="Arial" w:hAnsi="Arial" w:cs="Arial"/>
          <w:sz w:val="20"/>
          <w:lang w:val="en-GB"/>
        </w:rPr>
        <w:t xml:space="preserve"> interim</w:t>
      </w:r>
      <w:r w:rsidR="003345E1" w:rsidRPr="00826313">
        <w:rPr>
          <w:rFonts w:ascii="Arial" w:hAnsi="Arial" w:cs="Arial"/>
          <w:sz w:val="20"/>
          <w:lang w:val="vi-VN"/>
        </w:rPr>
        <w:t xml:space="preserve"> </w:t>
      </w:r>
      <w:r w:rsidRPr="00826313">
        <w:rPr>
          <w:rFonts w:ascii="Arial" w:hAnsi="Arial" w:cs="Arial"/>
          <w:sz w:val="20"/>
          <w:lang w:val="en-GB"/>
        </w:rPr>
        <w:t xml:space="preserve">consolidated </w:t>
      </w:r>
      <w:r w:rsidR="006F43C3" w:rsidRPr="00826313">
        <w:rPr>
          <w:rFonts w:ascii="Arial" w:hAnsi="Arial" w:cs="Arial"/>
          <w:sz w:val="20"/>
          <w:lang w:val="en-GB"/>
        </w:rPr>
        <w:t>statement of profit or loss</w:t>
      </w:r>
      <w:r w:rsidRPr="00826313">
        <w:rPr>
          <w:rFonts w:ascii="Arial" w:hAnsi="Arial" w:cs="Arial"/>
          <w:sz w:val="20"/>
          <w:lang w:val="en-GB"/>
        </w:rPr>
        <w:t xml:space="preserve"> under “Loss from revaluation of </w:t>
      </w:r>
      <w:r w:rsidR="006D4C53" w:rsidRPr="00826313">
        <w:rPr>
          <w:rFonts w:ascii="Arial" w:hAnsi="Arial" w:cs="Arial"/>
          <w:sz w:val="20"/>
          <w:lang w:val="en-GB"/>
        </w:rPr>
        <w:t>financial liabilities at fair value through profit or loss</w:t>
      </w:r>
      <w:r w:rsidRPr="00826313">
        <w:rPr>
          <w:rFonts w:ascii="Arial" w:hAnsi="Arial" w:cs="Arial"/>
          <w:sz w:val="20"/>
          <w:lang w:val="en-GB"/>
        </w:rPr>
        <w:t xml:space="preserve">”. Decrease in the difference arising from revaluation of </w:t>
      </w:r>
      <w:r w:rsidR="00964A90" w:rsidRPr="00826313">
        <w:rPr>
          <w:rFonts w:ascii="Arial" w:hAnsi="Arial" w:cs="Arial"/>
          <w:sz w:val="20"/>
          <w:lang w:val="en-GB"/>
        </w:rPr>
        <w:t xml:space="preserve">payables to </w:t>
      </w:r>
      <w:r w:rsidR="00FB256F" w:rsidRPr="00826313">
        <w:rPr>
          <w:rFonts w:ascii="Arial" w:hAnsi="Arial" w:cs="Arial"/>
          <w:sz w:val="20"/>
          <w:lang w:val="en-GB"/>
        </w:rPr>
        <w:t xml:space="preserve">users’ </w:t>
      </w:r>
      <w:r w:rsidR="00014884" w:rsidRPr="00826313">
        <w:rPr>
          <w:rFonts w:ascii="Arial" w:hAnsi="Arial" w:cs="Arial"/>
          <w:sz w:val="20"/>
          <w:lang w:val="en-GB"/>
        </w:rPr>
        <w:t>inves</w:t>
      </w:r>
      <w:r w:rsidR="008D4D6D" w:rsidRPr="00826313">
        <w:rPr>
          <w:rFonts w:ascii="Arial" w:hAnsi="Arial" w:cs="Arial"/>
          <w:sz w:val="20"/>
          <w:lang w:val="en-GB"/>
        </w:rPr>
        <w:t>t</w:t>
      </w:r>
      <w:r w:rsidR="00964A90" w:rsidRPr="00826313">
        <w:rPr>
          <w:rFonts w:ascii="Arial" w:hAnsi="Arial" w:cs="Arial"/>
          <w:sz w:val="20"/>
          <w:lang w:val="en-GB"/>
        </w:rPr>
        <w:t>ment</w:t>
      </w:r>
      <w:r w:rsidR="00014884" w:rsidRPr="00826313">
        <w:rPr>
          <w:rFonts w:ascii="Arial" w:hAnsi="Arial" w:cs="Arial"/>
          <w:sz w:val="20"/>
          <w:lang w:val="en-GB"/>
        </w:rPr>
        <w:t xml:space="preserve"> portfolios</w:t>
      </w:r>
      <w:r w:rsidR="00964A90" w:rsidRPr="00826313">
        <w:rPr>
          <w:rFonts w:ascii="Arial" w:hAnsi="Arial" w:cs="Arial"/>
          <w:sz w:val="20"/>
          <w:lang w:val="en-GB"/>
        </w:rPr>
        <w:t xml:space="preserve"> </w:t>
      </w:r>
      <w:r w:rsidRPr="00826313">
        <w:rPr>
          <w:rFonts w:ascii="Arial" w:hAnsi="Arial" w:cs="Arial"/>
          <w:sz w:val="20"/>
          <w:lang w:val="en-GB"/>
        </w:rPr>
        <w:t xml:space="preserve">in comparison with the </w:t>
      </w:r>
      <w:r w:rsidR="002367E7" w:rsidRPr="00826313">
        <w:rPr>
          <w:rFonts w:ascii="Arial" w:hAnsi="Arial" w:cs="Arial"/>
          <w:sz w:val="20"/>
          <w:lang w:val="en-GB"/>
        </w:rPr>
        <w:t>funded amount</w:t>
      </w:r>
      <w:r w:rsidRPr="00826313">
        <w:rPr>
          <w:rFonts w:ascii="Arial" w:hAnsi="Arial" w:cs="Arial"/>
          <w:sz w:val="20"/>
          <w:lang w:val="en-GB"/>
        </w:rPr>
        <w:t xml:space="preserve"> </w:t>
      </w:r>
      <w:r w:rsidR="00964A90" w:rsidRPr="00826313">
        <w:rPr>
          <w:rFonts w:ascii="Arial" w:hAnsi="Arial" w:cs="Arial"/>
          <w:sz w:val="20"/>
          <w:lang w:val="en-GB"/>
        </w:rPr>
        <w:t xml:space="preserve">of business cooperation </w:t>
      </w:r>
      <w:r w:rsidRPr="00826313">
        <w:rPr>
          <w:rFonts w:ascii="Arial" w:hAnsi="Arial" w:cs="Arial"/>
          <w:sz w:val="20"/>
          <w:lang w:val="en-GB"/>
        </w:rPr>
        <w:t>is recognized into the</w:t>
      </w:r>
      <w:r w:rsidR="00572915" w:rsidRPr="00826313">
        <w:rPr>
          <w:rFonts w:ascii="Arial" w:hAnsi="Arial" w:cs="Arial"/>
          <w:sz w:val="20"/>
          <w:lang w:val="en-GB"/>
        </w:rPr>
        <w:t xml:space="preserve"> interim</w:t>
      </w:r>
      <w:r w:rsidR="003345E1" w:rsidRPr="00826313">
        <w:rPr>
          <w:rFonts w:ascii="Arial" w:hAnsi="Arial" w:cs="Arial"/>
          <w:sz w:val="20"/>
          <w:lang w:val="vi-VN"/>
        </w:rPr>
        <w:t xml:space="preserve"> </w:t>
      </w:r>
      <w:r w:rsidRPr="00826313">
        <w:rPr>
          <w:rFonts w:ascii="Arial" w:hAnsi="Arial" w:cs="Arial"/>
          <w:sz w:val="20"/>
          <w:lang w:val="en-GB"/>
        </w:rPr>
        <w:t xml:space="preserve">consolidated </w:t>
      </w:r>
      <w:r w:rsidR="006F43C3" w:rsidRPr="00826313">
        <w:rPr>
          <w:rFonts w:ascii="Arial" w:hAnsi="Arial" w:cs="Arial"/>
          <w:sz w:val="20"/>
          <w:lang w:val="en-GB"/>
        </w:rPr>
        <w:t>statement of profit or loss</w:t>
      </w:r>
      <w:r w:rsidRPr="00826313">
        <w:rPr>
          <w:rFonts w:ascii="Arial" w:hAnsi="Arial" w:cs="Arial"/>
          <w:sz w:val="20"/>
          <w:lang w:val="en-GB"/>
        </w:rPr>
        <w:t xml:space="preserve"> under “</w:t>
      </w:r>
      <w:r w:rsidR="00014884" w:rsidRPr="00826313">
        <w:rPr>
          <w:rFonts w:ascii="Arial" w:hAnsi="Arial" w:cs="Arial"/>
          <w:sz w:val="20"/>
          <w:lang w:val="en-GB"/>
        </w:rPr>
        <w:t>Gain</w:t>
      </w:r>
      <w:r w:rsidRPr="00826313">
        <w:rPr>
          <w:rFonts w:ascii="Arial" w:hAnsi="Arial" w:cs="Arial"/>
          <w:sz w:val="20"/>
          <w:lang w:val="en-GB"/>
        </w:rPr>
        <w:t xml:space="preserve"> from revaluation of </w:t>
      </w:r>
      <w:r w:rsidR="000F37C6" w:rsidRPr="00826313">
        <w:rPr>
          <w:rFonts w:ascii="Arial" w:hAnsi="Arial" w:cs="Arial"/>
          <w:sz w:val="20"/>
          <w:lang w:val="en-GB"/>
        </w:rPr>
        <w:t>financial liabilities at fair value through profit or loss</w:t>
      </w:r>
      <w:r w:rsidRPr="00826313">
        <w:rPr>
          <w:rFonts w:ascii="Arial" w:hAnsi="Arial" w:cs="Arial"/>
          <w:sz w:val="20"/>
          <w:lang w:val="en-GB"/>
        </w:rPr>
        <w:t>”.</w:t>
      </w:r>
    </w:p>
    <w:p w14:paraId="32A99D7E" w14:textId="77777777" w:rsidR="00D7637B" w:rsidRPr="00826313" w:rsidRDefault="00D7637B" w:rsidP="00DD2638">
      <w:pPr>
        <w:ind w:left="720"/>
        <w:jc w:val="both"/>
        <w:rPr>
          <w:rFonts w:ascii="Arial" w:hAnsi="Arial" w:cs="Arial"/>
          <w:sz w:val="20"/>
        </w:rPr>
      </w:pPr>
    </w:p>
    <w:p w14:paraId="74184231" w14:textId="569550A5" w:rsidR="007A1A02" w:rsidRPr="00826313" w:rsidRDefault="00D7637B" w:rsidP="00DD2638">
      <w:pPr>
        <w:ind w:left="720"/>
        <w:jc w:val="both"/>
        <w:rPr>
          <w:rFonts w:ascii="Arial" w:hAnsi="Arial" w:cs="Arial"/>
          <w:sz w:val="20"/>
        </w:rPr>
      </w:pPr>
      <w:r w:rsidRPr="00826313">
        <w:rPr>
          <w:rFonts w:ascii="Arial" w:hAnsi="Arial" w:cs="Arial"/>
          <w:sz w:val="20"/>
        </w:rPr>
        <w:t>Payables to investment portfolios of users is derecogni</w:t>
      </w:r>
      <w:r w:rsidR="00AE2B79" w:rsidRPr="00826313">
        <w:rPr>
          <w:rFonts w:ascii="Arial" w:hAnsi="Arial" w:cs="Arial"/>
          <w:sz w:val="20"/>
        </w:rPr>
        <w:t>z</w:t>
      </w:r>
      <w:r w:rsidRPr="00826313">
        <w:rPr>
          <w:rFonts w:ascii="Arial" w:hAnsi="Arial" w:cs="Arial"/>
          <w:sz w:val="20"/>
        </w:rPr>
        <w:t>ed upon the withdrawal funded amount of</w:t>
      </w:r>
      <w:r w:rsidR="007A1A02" w:rsidRPr="00826313">
        <w:rPr>
          <w:rFonts w:ascii="Arial" w:hAnsi="Arial" w:cs="Arial"/>
          <w:sz w:val="20"/>
        </w:rPr>
        <w:t xml:space="preserve"> </w:t>
      </w:r>
      <w:r w:rsidRPr="00826313">
        <w:rPr>
          <w:rFonts w:ascii="Arial" w:hAnsi="Arial" w:cs="Arial"/>
          <w:sz w:val="20"/>
        </w:rPr>
        <w:t>business cooperation from users.</w:t>
      </w:r>
    </w:p>
    <w:p w14:paraId="64BA9EF4" w14:textId="5B110055" w:rsidR="00F768D1" w:rsidRPr="00826313" w:rsidRDefault="00F768D1">
      <w:pPr>
        <w:overflowPunct/>
        <w:autoSpaceDE/>
        <w:autoSpaceDN/>
        <w:adjustRightInd/>
        <w:textAlignment w:val="auto"/>
        <w:rPr>
          <w:rFonts w:ascii="Arial" w:hAnsi="Arial" w:cs="Arial"/>
          <w:i/>
          <w:sz w:val="20"/>
        </w:rPr>
      </w:pPr>
    </w:p>
    <w:p w14:paraId="007A5A39" w14:textId="77777777" w:rsidR="00F768D1" w:rsidRPr="00826313" w:rsidRDefault="00F768D1" w:rsidP="00F768D1">
      <w:pPr>
        <w:jc w:val="both"/>
        <w:rPr>
          <w:rFonts w:ascii="Arial" w:hAnsi="Arial" w:cs="Arial"/>
          <w:b/>
          <w:bCs/>
          <w:sz w:val="20"/>
        </w:rPr>
      </w:pPr>
    </w:p>
    <w:p w14:paraId="5C41F607" w14:textId="77777777" w:rsidR="00570B54" w:rsidRPr="00826313" w:rsidRDefault="00570B54" w:rsidP="00F768D1">
      <w:pPr>
        <w:jc w:val="both"/>
        <w:rPr>
          <w:rFonts w:ascii="Arial" w:hAnsi="Arial" w:cs="Arial"/>
          <w:b/>
          <w:bCs/>
          <w:sz w:val="20"/>
        </w:rPr>
      </w:pPr>
    </w:p>
    <w:p w14:paraId="401D2E37" w14:textId="0079D08A" w:rsidR="00F768D1" w:rsidRPr="00826313" w:rsidRDefault="00F768D1" w:rsidP="00F768D1">
      <w:pPr>
        <w:jc w:val="both"/>
        <w:rPr>
          <w:rFonts w:ascii="Arial" w:hAnsi="Arial" w:cs="Arial"/>
          <w:bCs/>
          <w:sz w:val="20"/>
        </w:rPr>
      </w:pPr>
      <w:r w:rsidRPr="00826313">
        <w:rPr>
          <w:rFonts w:ascii="Arial" w:hAnsi="Arial" w:cs="Arial"/>
          <w:b/>
          <w:bCs/>
          <w:sz w:val="20"/>
        </w:rPr>
        <w:t>3.</w:t>
      </w:r>
      <w:r w:rsidRPr="00826313">
        <w:rPr>
          <w:rFonts w:ascii="Arial" w:hAnsi="Arial" w:cs="Arial"/>
          <w:b/>
          <w:bCs/>
          <w:sz w:val="20"/>
        </w:rPr>
        <w:tab/>
        <w:t xml:space="preserve">SUMMARY OF SIGNIFICANT ACCOUNTING POLICIES </w:t>
      </w:r>
      <w:r w:rsidRPr="00826313">
        <w:rPr>
          <w:rFonts w:ascii="Arial" w:hAnsi="Arial" w:cs="Arial"/>
          <w:bCs/>
          <w:sz w:val="20"/>
        </w:rPr>
        <w:t>(continued)</w:t>
      </w:r>
    </w:p>
    <w:p w14:paraId="14FFE20F" w14:textId="77777777" w:rsidR="00F768D1" w:rsidRPr="00826313" w:rsidRDefault="00F768D1" w:rsidP="00DD2638">
      <w:pPr>
        <w:ind w:left="720"/>
        <w:jc w:val="both"/>
        <w:rPr>
          <w:rFonts w:ascii="Arial" w:hAnsi="Arial" w:cs="Arial"/>
          <w:i/>
          <w:sz w:val="20"/>
        </w:rPr>
      </w:pPr>
    </w:p>
    <w:p w14:paraId="0A8B9ED6" w14:textId="150A1A78" w:rsidR="00F768D1" w:rsidRPr="00826313" w:rsidRDefault="00F768D1" w:rsidP="00F768D1">
      <w:pPr>
        <w:jc w:val="both"/>
        <w:rPr>
          <w:rFonts w:ascii="Arial" w:hAnsi="Arial" w:cs="Arial"/>
          <w:sz w:val="20"/>
        </w:rPr>
      </w:pPr>
      <w:r w:rsidRPr="00826313">
        <w:rPr>
          <w:rFonts w:ascii="Arial" w:hAnsi="Arial" w:cs="Arial"/>
          <w:b/>
          <w:bCs/>
          <w:i/>
          <w:sz w:val="20"/>
        </w:rPr>
        <w:t>3.14</w:t>
      </w:r>
      <w:r w:rsidRPr="00826313">
        <w:rPr>
          <w:rFonts w:ascii="Arial" w:hAnsi="Arial" w:cs="Arial"/>
          <w:i/>
          <w:sz w:val="20"/>
        </w:rPr>
        <w:tab/>
      </w:r>
      <w:r w:rsidRPr="00826313">
        <w:rPr>
          <w:rFonts w:ascii="Arial" w:hAnsi="Arial" w:cs="Arial"/>
          <w:b/>
          <w:i/>
          <w:sz w:val="20"/>
        </w:rPr>
        <w:t xml:space="preserve">Payables </w:t>
      </w:r>
      <w:r w:rsidRPr="00826313">
        <w:rPr>
          <w:rFonts w:ascii="Arial" w:hAnsi="Arial" w:cs="Arial"/>
          <w:bCs/>
          <w:sz w:val="20"/>
        </w:rPr>
        <w:t>(continued)</w:t>
      </w:r>
    </w:p>
    <w:p w14:paraId="2F5A8E98" w14:textId="77777777" w:rsidR="00F768D1" w:rsidRPr="00826313" w:rsidRDefault="00F768D1" w:rsidP="00DD2638">
      <w:pPr>
        <w:ind w:left="720"/>
        <w:jc w:val="both"/>
        <w:rPr>
          <w:rFonts w:ascii="Arial" w:hAnsi="Arial" w:cs="Arial"/>
          <w:i/>
          <w:sz w:val="20"/>
        </w:rPr>
      </w:pPr>
    </w:p>
    <w:p w14:paraId="34714B5B" w14:textId="3790214E" w:rsidR="00014884" w:rsidRPr="00826313" w:rsidRDefault="003A5C12" w:rsidP="00DD2638">
      <w:pPr>
        <w:ind w:left="720"/>
        <w:jc w:val="both"/>
        <w:rPr>
          <w:rFonts w:ascii="Arial" w:hAnsi="Arial" w:cs="Arial"/>
          <w:i/>
          <w:sz w:val="20"/>
        </w:rPr>
      </w:pPr>
      <w:r w:rsidRPr="00826313">
        <w:rPr>
          <w:rFonts w:ascii="Arial" w:hAnsi="Arial" w:cs="Arial"/>
          <w:i/>
          <w:sz w:val="20"/>
        </w:rPr>
        <w:t xml:space="preserve">Payables to </w:t>
      </w:r>
      <w:r w:rsidR="0055417C" w:rsidRPr="00826313">
        <w:rPr>
          <w:rFonts w:ascii="Arial" w:hAnsi="Arial" w:cs="Arial"/>
          <w:i/>
          <w:sz w:val="20"/>
        </w:rPr>
        <w:t xml:space="preserve">users’ </w:t>
      </w:r>
      <w:r w:rsidR="00C85974" w:rsidRPr="00826313">
        <w:rPr>
          <w:rFonts w:ascii="Arial" w:hAnsi="Arial" w:cs="Arial"/>
          <w:i/>
          <w:sz w:val="20"/>
        </w:rPr>
        <w:t xml:space="preserve">accumulation </w:t>
      </w:r>
      <w:r w:rsidR="00014884" w:rsidRPr="00826313">
        <w:rPr>
          <w:rFonts w:ascii="Arial" w:hAnsi="Arial" w:cs="Arial"/>
          <w:i/>
          <w:sz w:val="20"/>
        </w:rPr>
        <w:t>portfolios</w:t>
      </w:r>
    </w:p>
    <w:p w14:paraId="525AB932" w14:textId="7D7F8F19" w:rsidR="00014884" w:rsidRPr="00826313" w:rsidRDefault="00014884" w:rsidP="00DD2638">
      <w:pPr>
        <w:ind w:left="720"/>
        <w:jc w:val="both"/>
        <w:rPr>
          <w:rFonts w:ascii="Arial" w:hAnsi="Arial" w:cs="Arial"/>
          <w:i/>
          <w:sz w:val="20"/>
        </w:rPr>
      </w:pPr>
    </w:p>
    <w:p w14:paraId="47B6A42D" w14:textId="4F99CC66" w:rsidR="003A5C12" w:rsidRPr="00826313" w:rsidRDefault="003A5C12" w:rsidP="00DD2638">
      <w:pPr>
        <w:ind w:left="720"/>
        <w:jc w:val="both"/>
        <w:rPr>
          <w:rFonts w:ascii="Arial" w:hAnsi="Arial" w:cs="Arial"/>
          <w:sz w:val="20"/>
        </w:rPr>
      </w:pPr>
      <w:r w:rsidRPr="00826313">
        <w:rPr>
          <w:rFonts w:ascii="Arial" w:hAnsi="Arial" w:cs="Arial"/>
          <w:sz w:val="20"/>
        </w:rPr>
        <w:t xml:space="preserve">Payables to </w:t>
      </w:r>
      <w:r w:rsidR="00C85974" w:rsidRPr="00826313">
        <w:rPr>
          <w:rFonts w:ascii="Arial" w:hAnsi="Arial" w:cs="Arial"/>
          <w:sz w:val="20"/>
        </w:rPr>
        <w:t>accumulation</w:t>
      </w:r>
      <w:r w:rsidRPr="00826313">
        <w:rPr>
          <w:rFonts w:ascii="Arial" w:hAnsi="Arial" w:cs="Arial"/>
          <w:sz w:val="20"/>
        </w:rPr>
        <w:t xml:space="preserve"> portfolios of users</w:t>
      </w:r>
      <w:r w:rsidR="00EE5EF3" w:rsidRPr="00826313">
        <w:rPr>
          <w:rFonts w:ascii="Arial" w:hAnsi="Arial" w:cs="Arial"/>
          <w:sz w:val="20"/>
        </w:rPr>
        <w:t xml:space="preserve"> </w:t>
      </w:r>
      <w:r w:rsidR="00014884" w:rsidRPr="00826313">
        <w:rPr>
          <w:rFonts w:ascii="Arial" w:hAnsi="Arial" w:cs="Arial"/>
          <w:sz w:val="20"/>
        </w:rPr>
        <w:t xml:space="preserve">are </w:t>
      </w:r>
      <w:r w:rsidR="000F37C6" w:rsidRPr="00826313">
        <w:rPr>
          <w:rFonts w:ascii="Arial" w:hAnsi="Arial" w:cs="Arial"/>
          <w:sz w:val="20"/>
        </w:rPr>
        <w:t xml:space="preserve">financial liabilities </w:t>
      </w:r>
      <w:r w:rsidR="004041B0" w:rsidRPr="00826313">
        <w:rPr>
          <w:rFonts w:ascii="Arial" w:hAnsi="Arial" w:cs="Arial"/>
          <w:sz w:val="20"/>
        </w:rPr>
        <w:t xml:space="preserve">measured at amortized cost which are </w:t>
      </w:r>
      <w:r w:rsidR="00014884" w:rsidRPr="00826313">
        <w:rPr>
          <w:rFonts w:ascii="Arial" w:hAnsi="Arial" w:cs="Arial"/>
          <w:sz w:val="20"/>
        </w:rPr>
        <w:t xml:space="preserve">initially recognized at cost (funded amount </w:t>
      </w:r>
      <w:r w:rsidR="0003793A" w:rsidRPr="00826313">
        <w:rPr>
          <w:rFonts w:ascii="Arial" w:hAnsi="Arial" w:cs="Arial"/>
          <w:sz w:val="20"/>
        </w:rPr>
        <w:t>of</w:t>
      </w:r>
      <w:r w:rsidRPr="00826313">
        <w:rPr>
          <w:rFonts w:ascii="Arial" w:hAnsi="Arial" w:cs="Arial"/>
          <w:sz w:val="20"/>
        </w:rPr>
        <w:t xml:space="preserve"> business cooperation </w:t>
      </w:r>
      <w:r w:rsidR="002636F2" w:rsidRPr="00826313">
        <w:rPr>
          <w:rFonts w:ascii="Arial" w:hAnsi="Arial" w:cs="Arial"/>
          <w:sz w:val="20"/>
        </w:rPr>
        <w:t>minus</w:t>
      </w:r>
      <w:r w:rsidR="00014884" w:rsidRPr="00826313">
        <w:rPr>
          <w:rFonts w:ascii="Arial" w:hAnsi="Arial" w:cs="Arial"/>
          <w:sz w:val="20"/>
        </w:rPr>
        <w:t xml:space="preserve"> </w:t>
      </w:r>
      <w:r w:rsidR="00786EED" w:rsidRPr="00826313">
        <w:rPr>
          <w:rFonts w:ascii="Arial" w:hAnsi="Arial" w:cs="Arial"/>
          <w:sz w:val="20"/>
        </w:rPr>
        <w:t xml:space="preserve">money </w:t>
      </w:r>
      <w:r w:rsidR="00014884" w:rsidRPr="00826313">
        <w:rPr>
          <w:rFonts w:ascii="Arial" w:hAnsi="Arial" w:cs="Arial"/>
          <w:sz w:val="20"/>
        </w:rPr>
        <w:t>transfer fees)</w:t>
      </w:r>
      <w:r w:rsidRPr="00826313">
        <w:rPr>
          <w:rFonts w:ascii="Arial" w:hAnsi="Arial" w:cs="Arial"/>
          <w:sz w:val="20"/>
        </w:rPr>
        <w:t>.</w:t>
      </w:r>
    </w:p>
    <w:p w14:paraId="594BB57B" w14:textId="77777777" w:rsidR="003A5C12" w:rsidRPr="00826313" w:rsidRDefault="003A5C12" w:rsidP="00DD2638">
      <w:pPr>
        <w:ind w:left="720"/>
        <w:jc w:val="both"/>
        <w:rPr>
          <w:rFonts w:ascii="Arial" w:hAnsi="Arial" w:cs="Arial"/>
          <w:sz w:val="20"/>
        </w:rPr>
      </w:pPr>
    </w:p>
    <w:p w14:paraId="2694DA08" w14:textId="3E1E8E23" w:rsidR="00DD2638" w:rsidRPr="00826313" w:rsidRDefault="003A5C12" w:rsidP="00DD2638">
      <w:pPr>
        <w:ind w:left="720"/>
        <w:jc w:val="both"/>
        <w:rPr>
          <w:rFonts w:ascii="Arial" w:hAnsi="Arial" w:cs="Arial"/>
          <w:sz w:val="20"/>
        </w:rPr>
      </w:pPr>
      <w:r w:rsidRPr="00826313">
        <w:rPr>
          <w:rFonts w:ascii="Arial" w:hAnsi="Arial" w:cs="Arial"/>
          <w:sz w:val="20"/>
        </w:rPr>
        <w:t xml:space="preserve">After initial recognition, payables to </w:t>
      </w:r>
      <w:r w:rsidR="00C85974" w:rsidRPr="00826313">
        <w:rPr>
          <w:rStyle w:val="Strong"/>
          <w:rFonts w:ascii="Arial" w:hAnsi="Arial" w:cs="Arial"/>
          <w:b w:val="0"/>
          <w:sz w:val="20"/>
          <w:shd w:val="clear" w:color="auto" w:fill="FFFFFF"/>
        </w:rPr>
        <w:t>accumulation</w:t>
      </w:r>
      <w:r w:rsidR="0003793A" w:rsidRPr="00826313">
        <w:rPr>
          <w:rFonts w:ascii="Arial" w:hAnsi="Arial" w:cs="Arial"/>
          <w:sz w:val="20"/>
        </w:rPr>
        <w:t xml:space="preserve"> portfolios of users</w:t>
      </w:r>
      <w:r w:rsidR="00014884" w:rsidRPr="00826313">
        <w:rPr>
          <w:rFonts w:ascii="Arial" w:hAnsi="Arial" w:cs="Arial"/>
          <w:sz w:val="20"/>
        </w:rPr>
        <w:t xml:space="preserve"> subsequently measured at cost </w:t>
      </w:r>
      <w:r w:rsidR="00EE5EF3" w:rsidRPr="00826313">
        <w:rPr>
          <w:rFonts w:ascii="Arial" w:hAnsi="Arial" w:cs="Arial"/>
          <w:sz w:val="20"/>
        </w:rPr>
        <w:t xml:space="preserve">plus (+) </w:t>
      </w:r>
      <w:r w:rsidR="003C02CC" w:rsidRPr="00826313">
        <w:rPr>
          <w:rFonts w:ascii="Arial" w:hAnsi="Arial" w:cs="Arial"/>
          <w:sz w:val="20"/>
        </w:rPr>
        <w:t>ac</w:t>
      </w:r>
      <w:r w:rsidR="00EE5EF3" w:rsidRPr="00826313">
        <w:rPr>
          <w:rFonts w:ascii="Arial" w:hAnsi="Arial" w:cs="Arial"/>
          <w:sz w:val="20"/>
        </w:rPr>
        <w:t>cumulat</w:t>
      </w:r>
      <w:r w:rsidR="0003793A" w:rsidRPr="00826313">
        <w:rPr>
          <w:rFonts w:ascii="Arial" w:hAnsi="Arial" w:cs="Arial"/>
          <w:sz w:val="20"/>
        </w:rPr>
        <w:t>ive</w:t>
      </w:r>
      <w:r w:rsidR="00EE5EF3" w:rsidRPr="00826313">
        <w:rPr>
          <w:rFonts w:ascii="Arial" w:hAnsi="Arial" w:cs="Arial"/>
          <w:sz w:val="20"/>
        </w:rPr>
        <w:t xml:space="preserve"> interest</w:t>
      </w:r>
      <w:r w:rsidR="0003793A" w:rsidRPr="00826313">
        <w:rPr>
          <w:rFonts w:ascii="Arial" w:hAnsi="Arial" w:cs="Arial"/>
          <w:sz w:val="20"/>
        </w:rPr>
        <w:t xml:space="preserve"> minus (-) withdrawal amount of business cooperation. </w:t>
      </w:r>
      <w:r w:rsidR="00964A90" w:rsidRPr="00826313">
        <w:rPr>
          <w:rFonts w:ascii="Arial" w:hAnsi="Arial" w:cs="Arial"/>
          <w:sz w:val="20"/>
        </w:rPr>
        <w:t>Acc</w:t>
      </w:r>
      <w:r w:rsidR="0003793A" w:rsidRPr="00826313">
        <w:rPr>
          <w:rFonts w:ascii="Arial" w:hAnsi="Arial" w:cs="Arial"/>
          <w:sz w:val="20"/>
        </w:rPr>
        <w:t xml:space="preserve">umulative interest includes </w:t>
      </w:r>
      <w:r w:rsidR="00964A90" w:rsidRPr="00826313">
        <w:rPr>
          <w:rFonts w:ascii="Arial" w:hAnsi="Arial" w:cs="Arial"/>
          <w:sz w:val="20"/>
        </w:rPr>
        <w:t>interest</w:t>
      </w:r>
      <w:r w:rsidR="0003793A" w:rsidRPr="00826313">
        <w:rPr>
          <w:rFonts w:ascii="Arial" w:hAnsi="Arial" w:cs="Arial"/>
          <w:sz w:val="20"/>
        </w:rPr>
        <w:t xml:space="preserve"> </w:t>
      </w:r>
      <w:r w:rsidR="00A00EC5" w:rsidRPr="00826313">
        <w:rPr>
          <w:rFonts w:ascii="Arial" w:hAnsi="Arial" w:cs="Arial"/>
          <w:sz w:val="20"/>
        </w:rPr>
        <w:t xml:space="preserve">paid </w:t>
      </w:r>
      <w:r w:rsidR="0003793A" w:rsidRPr="00826313">
        <w:rPr>
          <w:rFonts w:ascii="Arial" w:hAnsi="Arial" w:cs="Arial"/>
          <w:sz w:val="20"/>
        </w:rPr>
        <w:t xml:space="preserve">and interest payables with interest rates </w:t>
      </w:r>
      <w:r w:rsidR="00964A90" w:rsidRPr="00826313">
        <w:rPr>
          <w:rFonts w:ascii="Arial" w:hAnsi="Arial" w:cs="Arial"/>
          <w:sz w:val="20"/>
        </w:rPr>
        <w:t xml:space="preserve">as per </w:t>
      </w:r>
      <w:r w:rsidR="002636F2" w:rsidRPr="00826313">
        <w:rPr>
          <w:rFonts w:ascii="Arial" w:hAnsi="Arial" w:cs="Arial"/>
          <w:sz w:val="20"/>
        </w:rPr>
        <w:t>BCC</w:t>
      </w:r>
      <w:r w:rsidR="00964A90" w:rsidRPr="00826313">
        <w:rPr>
          <w:rFonts w:ascii="Arial" w:hAnsi="Arial" w:cs="Arial"/>
          <w:sz w:val="20"/>
        </w:rPr>
        <w:t xml:space="preserve"> </w:t>
      </w:r>
      <w:r w:rsidR="0003793A" w:rsidRPr="00826313">
        <w:rPr>
          <w:rFonts w:ascii="Arial" w:hAnsi="Arial" w:cs="Arial"/>
          <w:sz w:val="20"/>
        </w:rPr>
        <w:t>at each different period and is recogni</w:t>
      </w:r>
      <w:r w:rsidR="00AE2B79" w:rsidRPr="00826313">
        <w:rPr>
          <w:rFonts w:ascii="Arial" w:hAnsi="Arial" w:cs="Arial"/>
          <w:sz w:val="20"/>
        </w:rPr>
        <w:t>z</w:t>
      </w:r>
      <w:r w:rsidR="0003793A" w:rsidRPr="00826313">
        <w:rPr>
          <w:rFonts w:ascii="Arial" w:hAnsi="Arial" w:cs="Arial"/>
          <w:sz w:val="20"/>
        </w:rPr>
        <w:t>ed in the</w:t>
      </w:r>
      <w:r w:rsidR="00572915" w:rsidRPr="00826313">
        <w:rPr>
          <w:rFonts w:ascii="Arial" w:hAnsi="Arial" w:cs="Arial"/>
          <w:sz w:val="20"/>
        </w:rPr>
        <w:t xml:space="preserve"> interim</w:t>
      </w:r>
      <w:r w:rsidR="003345E1" w:rsidRPr="00826313">
        <w:rPr>
          <w:rFonts w:ascii="Arial" w:hAnsi="Arial" w:cs="Arial"/>
          <w:sz w:val="20"/>
          <w:lang w:val="vi-VN"/>
        </w:rPr>
        <w:t xml:space="preserve"> </w:t>
      </w:r>
      <w:r w:rsidR="0003793A" w:rsidRPr="00826313">
        <w:rPr>
          <w:rFonts w:ascii="Arial" w:hAnsi="Arial" w:cs="Arial"/>
          <w:sz w:val="20"/>
        </w:rPr>
        <w:t>consolidated statement of profit or loss under “</w:t>
      </w:r>
      <w:r w:rsidR="004B190B" w:rsidRPr="00826313">
        <w:rPr>
          <w:rFonts w:ascii="Arial" w:hAnsi="Arial" w:cs="Arial"/>
          <w:sz w:val="20"/>
        </w:rPr>
        <w:t>Interest expense</w:t>
      </w:r>
      <w:r w:rsidR="0003793A" w:rsidRPr="00826313">
        <w:rPr>
          <w:rFonts w:ascii="Arial" w:hAnsi="Arial" w:cs="Arial"/>
          <w:sz w:val="20"/>
        </w:rPr>
        <w:t>”.</w:t>
      </w:r>
    </w:p>
    <w:p w14:paraId="4211D644" w14:textId="4155D129" w:rsidR="0003793A" w:rsidRPr="00826313" w:rsidRDefault="0003793A" w:rsidP="00DD2638">
      <w:pPr>
        <w:ind w:left="720"/>
        <w:jc w:val="both"/>
        <w:rPr>
          <w:rFonts w:ascii="Arial" w:hAnsi="Arial" w:cs="Arial"/>
          <w:sz w:val="20"/>
        </w:rPr>
      </w:pPr>
    </w:p>
    <w:p w14:paraId="4F4BEDD7" w14:textId="3FE5BCB7" w:rsidR="00DD2638" w:rsidRPr="00826313" w:rsidRDefault="00DD2638" w:rsidP="00DD2638">
      <w:pPr>
        <w:ind w:left="720"/>
        <w:jc w:val="both"/>
        <w:rPr>
          <w:rFonts w:ascii="Arial" w:hAnsi="Arial" w:cs="Arial"/>
          <w:b/>
          <w:i/>
          <w:sz w:val="20"/>
        </w:rPr>
      </w:pPr>
      <w:r w:rsidRPr="00826313">
        <w:rPr>
          <w:rFonts w:ascii="Arial" w:hAnsi="Arial" w:cs="Arial"/>
          <w:b/>
          <w:i/>
          <w:sz w:val="20"/>
        </w:rPr>
        <w:t>Other payables</w:t>
      </w:r>
    </w:p>
    <w:p w14:paraId="6B85850E" w14:textId="7C4E5C59" w:rsidR="00DD2638" w:rsidRPr="00826313" w:rsidRDefault="00DD2638" w:rsidP="00DD2638">
      <w:pPr>
        <w:ind w:left="720"/>
        <w:jc w:val="both"/>
        <w:rPr>
          <w:rFonts w:ascii="Arial" w:hAnsi="Arial" w:cs="Arial"/>
          <w:b/>
          <w:i/>
          <w:sz w:val="20"/>
        </w:rPr>
      </w:pPr>
    </w:p>
    <w:p w14:paraId="28131A93" w14:textId="6AC89548" w:rsidR="00DD2638" w:rsidRPr="00826313" w:rsidRDefault="00DD2638" w:rsidP="00DD2638">
      <w:pPr>
        <w:ind w:left="720"/>
        <w:jc w:val="both"/>
        <w:rPr>
          <w:rFonts w:ascii="Arial" w:hAnsi="Arial" w:cs="Arial"/>
          <w:sz w:val="20"/>
        </w:rPr>
      </w:pPr>
      <w:r w:rsidRPr="00826313">
        <w:rPr>
          <w:rFonts w:ascii="Arial" w:hAnsi="Arial" w:cs="Arial"/>
          <w:sz w:val="20"/>
        </w:rPr>
        <w:t xml:space="preserve">Other payables comprise of payables recognized for amounts to be paid in the future for goods and services received, whether or not billed to the </w:t>
      </w:r>
      <w:r w:rsidR="001138D3" w:rsidRPr="00826313">
        <w:rPr>
          <w:rFonts w:ascii="Arial" w:hAnsi="Arial" w:cs="Arial"/>
          <w:sz w:val="20"/>
        </w:rPr>
        <w:t>Group</w:t>
      </w:r>
      <w:r w:rsidRPr="00826313">
        <w:rPr>
          <w:rFonts w:ascii="Arial" w:hAnsi="Arial" w:cs="Arial"/>
          <w:sz w:val="20"/>
        </w:rPr>
        <w:t xml:space="preserve"> and payable to employees.</w:t>
      </w:r>
    </w:p>
    <w:p w14:paraId="0594D174" w14:textId="77777777" w:rsidR="00DD2638" w:rsidRPr="00826313" w:rsidRDefault="00DD2638" w:rsidP="00EB0170">
      <w:pPr>
        <w:ind w:left="720"/>
        <w:jc w:val="both"/>
        <w:rPr>
          <w:rFonts w:ascii="Arial" w:hAnsi="Arial" w:cs="Arial"/>
          <w:sz w:val="20"/>
        </w:rPr>
      </w:pPr>
    </w:p>
    <w:p w14:paraId="55B34868" w14:textId="5AE0DC3A" w:rsidR="009512C9" w:rsidRPr="00826313" w:rsidRDefault="009512C9">
      <w:pPr>
        <w:pStyle w:val="Heading2"/>
        <w:spacing w:after="0"/>
        <w:ind w:left="720" w:hanging="720"/>
        <w:rPr>
          <w:rFonts w:ascii="Arial" w:hAnsi="Arial" w:cs="Arial"/>
          <w:b/>
          <w:i/>
          <w:sz w:val="20"/>
        </w:rPr>
        <w:pPrChange w:id="3469" w:author="An Phuc Cao" w:date="2024-10-25T11:40:00Z" w16du:dateUtc="2024-10-25T04:40:00Z">
          <w:pPr>
            <w:tabs>
              <w:tab w:val="left" w:pos="728"/>
              <w:tab w:val="decimal" w:pos="7380"/>
              <w:tab w:val="left" w:pos="7740"/>
              <w:tab w:val="decimal" w:pos="8820"/>
            </w:tabs>
            <w:jc w:val="both"/>
          </w:pPr>
        </w:pPrChange>
      </w:pPr>
      <w:r w:rsidRPr="00826313">
        <w:rPr>
          <w:rFonts w:ascii="Arial" w:hAnsi="Arial" w:cs="Arial"/>
          <w:b/>
          <w:i/>
          <w:sz w:val="20"/>
        </w:rPr>
        <w:t>3.1</w:t>
      </w:r>
      <w:r w:rsidR="00F768D1" w:rsidRPr="00826313">
        <w:rPr>
          <w:rFonts w:ascii="Arial" w:hAnsi="Arial" w:cs="Arial"/>
          <w:b/>
          <w:i/>
          <w:sz w:val="20"/>
        </w:rPr>
        <w:t>5</w:t>
      </w:r>
      <w:r w:rsidRPr="00826313">
        <w:rPr>
          <w:rFonts w:ascii="Arial" w:hAnsi="Arial" w:cs="Arial"/>
          <w:b/>
          <w:i/>
          <w:sz w:val="20"/>
        </w:rPr>
        <w:tab/>
        <w:t>Employee benefits</w:t>
      </w:r>
    </w:p>
    <w:p w14:paraId="59ED94EC" w14:textId="77777777" w:rsidR="009512C9" w:rsidRPr="00826313" w:rsidRDefault="009512C9" w:rsidP="009512C9">
      <w:pPr>
        <w:widowControl w:val="0"/>
        <w:tabs>
          <w:tab w:val="left" w:pos="0"/>
          <w:tab w:val="left" w:pos="630"/>
        </w:tabs>
        <w:jc w:val="both"/>
        <w:rPr>
          <w:bCs/>
          <w:i/>
          <w:iCs/>
          <w:color w:val="000000"/>
          <w:lang w:val="en-GB"/>
        </w:rPr>
      </w:pPr>
    </w:p>
    <w:p w14:paraId="0A770518" w14:textId="77777777" w:rsidR="009512C9" w:rsidRPr="00826313" w:rsidRDefault="009512C9" w:rsidP="009512C9">
      <w:pPr>
        <w:pStyle w:val="BodyTextIndent"/>
        <w:rPr>
          <w:rFonts w:ascii="Arial" w:hAnsi="Arial" w:cs="Arial"/>
          <w:bCs/>
          <w:i/>
          <w:iCs/>
          <w:color w:val="000000"/>
          <w:sz w:val="20"/>
          <w:lang w:val="en-GB"/>
        </w:rPr>
      </w:pPr>
      <w:r w:rsidRPr="00826313">
        <w:rPr>
          <w:rFonts w:ascii="Arial" w:hAnsi="Arial" w:cs="Arial"/>
          <w:b/>
          <w:bCs/>
          <w:iCs/>
          <w:color w:val="000000"/>
          <w:sz w:val="20"/>
          <w:lang w:val="en-GB"/>
        </w:rPr>
        <w:tab/>
      </w:r>
      <w:r w:rsidRPr="00826313">
        <w:rPr>
          <w:rFonts w:ascii="Arial" w:hAnsi="Arial" w:cs="Arial"/>
          <w:bCs/>
          <w:i/>
          <w:iCs/>
          <w:color w:val="000000"/>
          <w:sz w:val="20"/>
          <w:lang w:val="en-GB"/>
        </w:rPr>
        <w:t>Post-employment benefits</w:t>
      </w:r>
    </w:p>
    <w:p w14:paraId="130B17A7" w14:textId="77777777" w:rsidR="009512C9" w:rsidRPr="00826313" w:rsidRDefault="009512C9" w:rsidP="009512C9">
      <w:pPr>
        <w:widowControl w:val="0"/>
        <w:tabs>
          <w:tab w:val="left" w:pos="-1440"/>
          <w:tab w:val="left" w:pos="-720"/>
        </w:tabs>
        <w:suppressAutoHyphens/>
        <w:ind w:left="720"/>
        <w:jc w:val="both"/>
        <w:rPr>
          <w:rFonts w:ascii="Arial" w:hAnsi="Arial" w:cs="Arial"/>
          <w:sz w:val="20"/>
          <w:lang w:val="en-GB"/>
        </w:rPr>
      </w:pPr>
    </w:p>
    <w:p w14:paraId="2B972268" w14:textId="29C56FF6" w:rsidR="009512C9" w:rsidRPr="00826313" w:rsidRDefault="009512C9" w:rsidP="009512C9">
      <w:pPr>
        <w:ind w:left="720"/>
        <w:jc w:val="both"/>
        <w:rPr>
          <w:rFonts w:ascii="Arial" w:hAnsi="Arial" w:cs="Arial"/>
          <w:sz w:val="20"/>
          <w:lang w:val="en-GB"/>
        </w:rPr>
      </w:pPr>
      <w:r w:rsidRPr="00826313">
        <w:rPr>
          <w:rFonts w:ascii="Arial" w:hAnsi="Arial" w:cs="Arial"/>
          <w:color w:val="000000"/>
          <w:sz w:val="20"/>
          <w:lang w:val="en-GB"/>
        </w:rPr>
        <w:t xml:space="preserve">Post-employment benefits are paid to retired employees of the </w:t>
      </w:r>
      <w:r w:rsidR="001138D3" w:rsidRPr="00826313">
        <w:rPr>
          <w:rFonts w:ascii="Arial" w:hAnsi="Arial" w:cs="Arial"/>
          <w:color w:val="000000"/>
          <w:sz w:val="20"/>
          <w:lang w:val="en-GB"/>
        </w:rPr>
        <w:t>Group</w:t>
      </w:r>
      <w:r w:rsidRPr="00826313">
        <w:rPr>
          <w:rFonts w:ascii="Arial" w:hAnsi="Arial" w:cs="Arial"/>
          <w:sz w:val="20"/>
          <w:lang w:val="en-GB"/>
        </w:rPr>
        <w:t xml:space="preserve"> </w:t>
      </w:r>
      <w:r w:rsidRPr="00826313">
        <w:rPr>
          <w:rFonts w:ascii="Arial" w:hAnsi="Arial" w:cs="Arial"/>
          <w:color w:val="000000"/>
          <w:sz w:val="20"/>
          <w:lang w:val="en-GB"/>
        </w:rPr>
        <w:t xml:space="preserve">by the Social Insurance Agency which belongs to the Ministry of Labour, Invalids and Social Affairs. </w:t>
      </w:r>
      <w:r w:rsidRPr="00826313">
        <w:rPr>
          <w:rFonts w:ascii="Arial" w:hAnsi="Arial" w:cs="Arial"/>
          <w:sz w:val="20"/>
          <w:lang w:val="en-GB"/>
        </w:rPr>
        <w:t xml:space="preserve">From </w:t>
      </w:r>
      <w:r w:rsidR="000B5A42" w:rsidRPr="00826313">
        <w:rPr>
          <w:rFonts w:ascii="Arial" w:hAnsi="Arial" w:cs="Arial"/>
          <w:sz w:val="20"/>
          <w:lang w:val="en-GB"/>
        </w:rPr>
        <w:t>0</w:t>
      </w:r>
      <w:r w:rsidRPr="00826313">
        <w:rPr>
          <w:rFonts w:ascii="Arial" w:hAnsi="Arial" w:cs="Arial"/>
          <w:sz w:val="20"/>
          <w:lang w:val="en-GB"/>
        </w:rPr>
        <w:t>1 June 2017, according to Decision No. 595/QD-BHXH dated on 14 April 2017 and Decision No. 44/2017/ND-CP dated on 14 April 2017, the Company is required to pay a social insurance premium at the rate of 17.5%</w:t>
      </w:r>
      <w:r w:rsidR="009A580E" w:rsidRPr="00826313">
        <w:rPr>
          <w:rFonts w:ascii="Arial" w:hAnsi="Arial" w:cs="Arial"/>
          <w:sz w:val="20"/>
          <w:lang w:val="en-GB"/>
        </w:rPr>
        <w:t xml:space="preserve"> </w:t>
      </w:r>
      <w:del w:id="3470" w:author="An Phuc Cao" w:date="2024-09-30T14:53:00Z" w16du:dateUtc="2024-09-30T07:53:00Z">
        <w:r w:rsidR="009A580E" w:rsidRPr="00826313" w:rsidDel="005F4001">
          <w:rPr>
            <w:rFonts w:ascii="Arial" w:hAnsi="Arial" w:cs="Arial"/>
            <w:sz w:val="20"/>
            <w:lang w:val="en-GB"/>
          </w:rPr>
          <w:delText>(17% in the 12-month period from</w:delText>
        </w:r>
        <w:r w:rsidR="002A5047" w:rsidRPr="00826313" w:rsidDel="005F4001">
          <w:rPr>
            <w:rFonts w:ascii="Arial" w:hAnsi="Arial" w:cs="Arial"/>
            <w:sz w:val="20"/>
            <w:lang w:val="en-GB"/>
          </w:rPr>
          <w:delText xml:space="preserve"> </w:delText>
        </w:r>
        <w:r w:rsidR="000B5A42" w:rsidRPr="00826313" w:rsidDel="005F4001">
          <w:rPr>
            <w:rFonts w:ascii="Arial" w:hAnsi="Arial" w:cs="Arial"/>
            <w:sz w:val="20"/>
            <w:lang w:val="en-GB"/>
          </w:rPr>
          <w:delText>0</w:delText>
        </w:r>
        <w:r w:rsidR="002A5047" w:rsidRPr="00826313" w:rsidDel="005F4001">
          <w:rPr>
            <w:rFonts w:ascii="Arial" w:hAnsi="Arial" w:cs="Arial"/>
            <w:sz w:val="20"/>
            <w:lang w:val="en-GB"/>
          </w:rPr>
          <w:delText>1</w:delText>
        </w:r>
        <w:r w:rsidR="009A580E" w:rsidRPr="00826313" w:rsidDel="005F4001">
          <w:rPr>
            <w:rFonts w:ascii="Arial" w:hAnsi="Arial" w:cs="Arial"/>
            <w:sz w:val="20"/>
            <w:lang w:val="en-GB"/>
          </w:rPr>
          <w:delText xml:space="preserve"> July 2021 to </w:delText>
        </w:r>
        <w:r w:rsidR="002A5047" w:rsidRPr="00826313" w:rsidDel="005F4001">
          <w:rPr>
            <w:rFonts w:ascii="Arial" w:hAnsi="Arial" w:cs="Arial"/>
            <w:sz w:val="20"/>
            <w:lang w:val="en-GB"/>
          </w:rPr>
          <w:delText xml:space="preserve">30 </w:delText>
        </w:r>
        <w:r w:rsidR="009A580E" w:rsidRPr="00826313" w:rsidDel="005F4001">
          <w:rPr>
            <w:rFonts w:ascii="Arial" w:hAnsi="Arial" w:cs="Arial"/>
            <w:sz w:val="20"/>
            <w:lang w:val="en-GB"/>
          </w:rPr>
          <w:delText>June 2022 as prescribed in Resolution No. 68 dated 01 July 2021)</w:delText>
        </w:r>
        <w:r w:rsidRPr="00826313" w:rsidDel="005F4001">
          <w:rPr>
            <w:rFonts w:ascii="Arial" w:hAnsi="Arial" w:cs="Arial"/>
            <w:sz w:val="20"/>
            <w:lang w:val="en-GB"/>
          </w:rPr>
          <w:delText xml:space="preserve"> </w:delText>
        </w:r>
      </w:del>
      <w:r w:rsidRPr="00826313">
        <w:rPr>
          <w:rFonts w:ascii="Arial" w:hAnsi="Arial" w:cs="Arial"/>
          <w:sz w:val="20"/>
          <w:lang w:val="en-GB"/>
        </w:rPr>
        <w:t xml:space="preserve">of an employee’s basic monthly salary, salary-related allowances and other supplements. Other than that, the Company has no further obligation relating to post-employment benefits. </w:t>
      </w:r>
    </w:p>
    <w:p w14:paraId="75CE5C31" w14:textId="08B3AC1B" w:rsidR="00F768D1" w:rsidRPr="00826313" w:rsidRDefault="00F768D1" w:rsidP="009512C9">
      <w:pPr>
        <w:ind w:left="720"/>
        <w:jc w:val="both"/>
        <w:rPr>
          <w:rFonts w:ascii="Arial" w:hAnsi="Arial" w:cs="Arial"/>
          <w:sz w:val="20"/>
          <w:lang w:val="en-GB"/>
        </w:rPr>
      </w:pPr>
    </w:p>
    <w:p w14:paraId="3AAF3B8A" w14:textId="2498048F" w:rsidR="00F768D1" w:rsidRPr="00826313" w:rsidRDefault="00F768D1" w:rsidP="00F768D1">
      <w:pPr>
        <w:pStyle w:val="BodyTextIndent"/>
        <w:rPr>
          <w:rFonts w:ascii="Arial" w:hAnsi="Arial" w:cs="Arial"/>
          <w:bCs/>
          <w:i/>
          <w:iCs/>
          <w:color w:val="000000"/>
          <w:sz w:val="20"/>
          <w:lang w:val="en-GB"/>
        </w:rPr>
      </w:pPr>
      <w:r w:rsidRPr="00826313">
        <w:rPr>
          <w:rFonts w:ascii="Arial" w:hAnsi="Arial" w:cs="Arial"/>
          <w:bCs/>
          <w:i/>
          <w:iCs/>
          <w:color w:val="000000"/>
          <w:sz w:val="20"/>
          <w:lang w:val="en-GB"/>
        </w:rPr>
        <w:tab/>
        <w:t>Unemployment</w:t>
      </w:r>
      <w:r w:rsidRPr="00826313">
        <w:t xml:space="preserve"> </w:t>
      </w:r>
      <w:r w:rsidRPr="00826313">
        <w:rPr>
          <w:rFonts w:ascii="Arial" w:hAnsi="Arial" w:cs="Arial"/>
          <w:bCs/>
          <w:i/>
          <w:iCs/>
          <w:color w:val="000000"/>
          <w:sz w:val="20"/>
          <w:lang w:val="en-GB"/>
        </w:rPr>
        <w:t>insurance</w:t>
      </w:r>
    </w:p>
    <w:p w14:paraId="6F8BE716" w14:textId="77777777" w:rsidR="00F768D1" w:rsidRPr="00826313" w:rsidRDefault="00F768D1" w:rsidP="00F768D1">
      <w:pPr>
        <w:ind w:left="720" w:hanging="720"/>
        <w:jc w:val="both"/>
        <w:rPr>
          <w:rFonts w:ascii="Arial" w:hAnsi="Arial" w:cs="Arial"/>
          <w:b/>
          <w:sz w:val="20"/>
          <w:lang w:val="en-GB"/>
        </w:rPr>
      </w:pPr>
    </w:p>
    <w:p w14:paraId="652D1B8B" w14:textId="11C08C03" w:rsidR="00F768D1" w:rsidRPr="00826313" w:rsidRDefault="00EC6ED7" w:rsidP="00F768D1">
      <w:pPr>
        <w:overflowPunct/>
        <w:autoSpaceDE/>
        <w:autoSpaceDN/>
        <w:adjustRightInd/>
        <w:ind w:left="720"/>
        <w:jc w:val="both"/>
        <w:textAlignment w:val="auto"/>
        <w:rPr>
          <w:rFonts w:ascii="Arial" w:eastAsia="Arial Unicode MS" w:hAnsi="Arial" w:cs="Arial"/>
          <w:b/>
          <w:i/>
          <w:color w:val="000000"/>
          <w:spacing w:val="-2"/>
          <w:sz w:val="20"/>
        </w:rPr>
      </w:pPr>
      <w:r w:rsidRPr="00EC6ED7">
        <w:rPr>
          <w:rFonts w:ascii="Arial" w:hAnsi="Arial" w:cs="Arial"/>
          <w:color w:val="000000"/>
          <w:sz w:val="20"/>
          <w:lang w:val="en-GB"/>
        </w:rPr>
        <w:t>According to Article 52 of the Law on Employment No. 28/2015/TT-BLDTBXH and Decree No. 28/2015/ND-CP dated 12 March 2015 of the Government providing guidelines for the Law on Employment in term of unemployment insurance, the Group is required to contribute to the unemployment insurance at the rate of 1% of salary and wage fund of unemployment insurance joiners and deduct 1% of monthly salary and wage of each employee to contribute to the unemployment insurance. The monthly salary on which unemployment insurance contributions are based is the salary used as the basis for contribution of compulsory social insurance in accordance with the Law on Social Insurance. According to Decision No. 28/2021/QD-TTg of the Prime Minister, from 01 October 2021, the Group is entitled to reduce the unemployment insurance contributions rate of 1% mentioned above to 0% within 12 months.</w:t>
      </w:r>
    </w:p>
    <w:p w14:paraId="0E869AB6" w14:textId="77777777" w:rsidR="00F768D1" w:rsidRPr="00826313" w:rsidRDefault="00F768D1" w:rsidP="00F768D1">
      <w:pPr>
        <w:pStyle w:val="BodyTextIndent"/>
        <w:rPr>
          <w:rFonts w:ascii="Arial" w:hAnsi="Arial" w:cs="Arial"/>
          <w:b/>
          <w:bCs/>
          <w:iCs/>
          <w:color w:val="000000"/>
          <w:sz w:val="20"/>
          <w:lang w:val="en-GB"/>
        </w:rPr>
      </w:pPr>
      <w:r w:rsidRPr="00826313">
        <w:rPr>
          <w:rFonts w:ascii="Arial" w:hAnsi="Arial" w:cs="Arial"/>
          <w:b/>
          <w:bCs/>
          <w:iCs/>
          <w:color w:val="000000"/>
          <w:sz w:val="20"/>
          <w:lang w:val="en-GB"/>
        </w:rPr>
        <w:tab/>
      </w:r>
    </w:p>
    <w:p w14:paraId="5CE9EB38" w14:textId="77777777" w:rsidR="00F768D1" w:rsidRPr="00826313" w:rsidRDefault="00F768D1" w:rsidP="00F768D1">
      <w:pPr>
        <w:pStyle w:val="BodyTextIndent"/>
        <w:rPr>
          <w:rFonts w:ascii="Arial" w:hAnsi="Arial" w:cs="Arial"/>
          <w:bCs/>
          <w:i/>
          <w:iCs/>
          <w:color w:val="000000"/>
          <w:sz w:val="20"/>
          <w:lang w:val="en-GB"/>
        </w:rPr>
      </w:pPr>
      <w:r w:rsidRPr="00826313">
        <w:rPr>
          <w:rFonts w:ascii="Arial" w:hAnsi="Arial" w:cs="Arial"/>
          <w:bCs/>
          <w:i/>
          <w:iCs/>
          <w:color w:val="000000"/>
          <w:sz w:val="20"/>
          <w:lang w:val="en-GB"/>
        </w:rPr>
        <w:tab/>
        <w:t>Health insurance contribution</w:t>
      </w:r>
    </w:p>
    <w:p w14:paraId="14F1988A" w14:textId="77777777" w:rsidR="00F768D1" w:rsidRPr="00826313" w:rsidRDefault="00F768D1" w:rsidP="00F768D1">
      <w:pPr>
        <w:tabs>
          <w:tab w:val="left" w:pos="1470"/>
        </w:tabs>
        <w:jc w:val="both"/>
        <w:rPr>
          <w:rFonts w:ascii="Arial" w:eastAsia="Arial Unicode MS" w:hAnsi="Arial" w:cs="Arial"/>
          <w:color w:val="000000"/>
          <w:spacing w:val="-1"/>
          <w:sz w:val="20"/>
        </w:rPr>
      </w:pPr>
    </w:p>
    <w:p w14:paraId="1375ADC4" w14:textId="77777777" w:rsidR="00F768D1" w:rsidRPr="00826313" w:rsidRDefault="00F768D1" w:rsidP="00F768D1">
      <w:pPr>
        <w:ind w:left="720"/>
        <w:jc w:val="both"/>
        <w:rPr>
          <w:rFonts w:ascii="Arial" w:hAnsi="Arial" w:cs="Arial"/>
          <w:b/>
          <w:sz w:val="20"/>
          <w:lang w:val="en-GB"/>
        </w:rPr>
      </w:pPr>
      <w:r w:rsidRPr="00826313">
        <w:rPr>
          <w:rFonts w:ascii="Arial" w:eastAsia="Arial Unicode MS" w:hAnsi="Arial" w:cs="Arial"/>
          <w:color w:val="000000"/>
          <w:spacing w:val="-1"/>
          <w:sz w:val="20"/>
        </w:rPr>
        <w:t>According to Decision No. 595/QD-BHXH dated on 14 April 2017, the Group is required to contribute to employee benefits by paying health insurance premiums to the Health Insurance Agency at the rate of 3% of an employee’s basic salary on a monthly basis.</w:t>
      </w:r>
    </w:p>
    <w:p w14:paraId="6FDE354A" w14:textId="77777777" w:rsidR="00F768D1" w:rsidRPr="00826313" w:rsidRDefault="00F768D1" w:rsidP="009512C9">
      <w:pPr>
        <w:ind w:left="720"/>
        <w:jc w:val="both"/>
        <w:rPr>
          <w:rFonts w:ascii="Arial" w:hAnsi="Arial" w:cs="Arial"/>
          <w:sz w:val="20"/>
          <w:lang w:val="en-GB"/>
        </w:rPr>
      </w:pPr>
    </w:p>
    <w:p w14:paraId="5710F62E" w14:textId="77777777" w:rsidR="00D7637B" w:rsidRPr="00826313" w:rsidRDefault="00D7637B">
      <w:pPr>
        <w:overflowPunct/>
        <w:autoSpaceDE/>
        <w:autoSpaceDN/>
        <w:adjustRightInd/>
        <w:textAlignment w:val="auto"/>
        <w:rPr>
          <w:rFonts w:ascii="Arial" w:hAnsi="Arial" w:cs="Arial"/>
          <w:b/>
          <w:i/>
          <w:sz w:val="20"/>
        </w:rPr>
      </w:pPr>
      <w:r w:rsidRPr="00826313">
        <w:rPr>
          <w:rFonts w:ascii="Arial" w:hAnsi="Arial" w:cs="Arial"/>
          <w:b/>
          <w:i/>
          <w:sz w:val="20"/>
        </w:rPr>
        <w:br w:type="page"/>
      </w:r>
    </w:p>
    <w:p w14:paraId="7429E721" w14:textId="77777777" w:rsidR="00AE1EF9" w:rsidRPr="00826313" w:rsidRDefault="00AE1EF9">
      <w:pPr>
        <w:tabs>
          <w:tab w:val="left" w:pos="728"/>
          <w:tab w:val="decimal" w:pos="7380"/>
          <w:tab w:val="left" w:pos="7740"/>
          <w:tab w:val="decimal" w:pos="8820"/>
        </w:tabs>
        <w:jc w:val="both"/>
        <w:rPr>
          <w:rFonts w:ascii="Arial" w:hAnsi="Arial" w:cs="Arial"/>
          <w:b/>
          <w:sz w:val="20"/>
        </w:rPr>
      </w:pPr>
    </w:p>
    <w:p w14:paraId="4F3CB32F" w14:textId="3FE94C89" w:rsidR="00D7637B" w:rsidRPr="00826313" w:rsidRDefault="00D7637B">
      <w:pPr>
        <w:tabs>
          <w:tab w:val="left" w:pos="728"/>
          <w:tab w:val="decimal" w:pos="7380"/>
          <w:tab w:val="left" w:pos="7740"/>
          <w:tab w:val="decimal" w:pos="8820"/>
        </w:tabs>
        <w:jc w:val="both"/>
        <w:rPr>
          <w:rFonts w:ascii="Arial" w:hAnsi="Arial" w:cs="Arial"/>
          <w:sz w:val="20"/>
        </w:rPr>
      </w:pPr>
      <w:r w:rsidRPr="00826313">
        <w:rPr>
          <w:rFonts w:ascii="Arial" w:hAnsi="Arial" w:cs="Arial"/>
          <w:b/>
          <w:sz w:val="20"/>
        </w:rPr>
        <w:t>3.</w:t>
      </w:r>
      <w:r w:rsidRPr="00826313">
        <w:rPr>
          <w:rFonts w:ascii="Arial" w:hAnsi="Arial" w:cs="Arial"/>
          <w:b/>
          <w:sz w:val="20"/>
        </w:rPr>
        <w:tab/>
        <w:t xml:space="preserve">SUMMARY OF SIGNIFICANT ACCOUNTING POLICIES </w:t>
      </w:r>
      <w:r w:rsidRPr="00826313">
        <w:rPr>
          <w:rFonts w:ascii="Arial" w:hAnsi="Arial" w:cs="Arial"/>
          <w:sz w:val="20"/>
        </w:rPr>
        <w:t>(continued)</w:t>
      </w:r>
    </w:p>
    <w:p w14:paraId="66941365" w14:textId="77777777" w:rsidR="00D7637B" w:rsidRPr="00826313" w:rsidRDefault="00D7637B">
      <w:pPr>
        <w:tabs>
          <w:tab w:val="left" w:pos="728"/>
          <w:tab w:val="decimal" w:pos="7380"/>
          <w:tab w:val="left" w:pos="7740"/>
          <w:tab w:val="decimal" w:pos="8820"/>
        </w:tabs>
        <w:jc w:val="both"/>
        <w:rPr>
          <w:rFonts w:ascii="Arial" w:hAnsi="Arial" w:cs="Arial"/>
          <w:b/>
          <w:sz w:val="20"/>
        </w:rPr>
      </w:pPr>
    </w:p>
    <w:p w14:paraId="0D2FEE8D" w14:textId="13D7DA5D" w:rsidR="00D7637B" w:rsidRPr="00826313" w:rsidRDefault="00D7637B">
      <w:pPr>
        <w:pStyle w:val="Heading2"/>
        <w:spacing w:after="0"/>
        <w:ind w:left="720" w:hanging="720"/>
        <w:rPr>
          <w:rFonts w:ascii="Arial" w:hAnsi="Arial" w:cs="Arial"/>
          <w:b/>
          <w:i/>
          <w:sz w:val="20"/>
        </w:rPr>
        <w:pPrChange w:id="3471" w:author="An Phuc Cao" w:date="2024-10-25T11:51:00Z" w16du:dateUtc="2024-10-25T04:51:00Z">
          <w:pPr>
            <w:widowControl w:val="0"/>
            <w:jc w:val="both"/>
          </w:pPr>
        </w:pPrChange>
      </w:pPr>
      <w:r w:rsidRPr="00826313">
        <w:rPr>
          <w:rFonts w:ascii="Arial" w:hAnsi="Arial" w:cs="Arial"/>
          <w:b/>
          <w:i/>
          <w:sz w:val="20"/>
        </w:rPr>
        <w:t>3.1</w:t>
      </w:r>
      <w:r w:rsidR="00F768D1" w:rsidRPr="00826313">
        <w:rPr>
          <w:rFonts w:ascii="Arial" w:hAnsi="Arial" w:cs="Arial"/>
          <w:b/>
          <w:i/>
          <w:sz w:val="20"/>
        </w:rPr>
        <w:t>6</w:t>
      </w:r>
      <w:r w:rsidRPr="00826313">
        <w:rPr>
          <w:rFonts w:ascii="Arial" w:hAnsi="Arial" w:cs="Arial"/>
          <w:b/>
          <w:i/>
          <w:sz w:val="20"/>
        </w:rPr>
        <w:tab/>
        <w:t>Taxation</w:t>
      </w:r>
    </w:p>
    <w:p w14:paraId="4DAB8AE5" w14:textId="77777777" w:rsidR="00D7637B" w:rsidRPr="00826313" w:rsidRDefault="00D7637B" w:rsidP="000909FC">
      <w:pPr>
        <w:widowControl w:val="0"/>
        <w:jc w:val="both"/>
        <w:rPr>
          <w:rFonts w:ascii="Arial" w:hAnsi="Arial" w:cs="Arial"/>
          <w:b/>
          <w:sz w:val="20"/>
          <w:lang w:val="en-GB"/>
        </w:rPr>
      </w:pPr>
    </w:p>
    <w:p w14:paraId="5C15A877" w14:textId="77777777" w:rsidR="00D7637B" w:rsidRPr="00826313" w:rsidRDefault="00D7637B" w:rsidP="00D7637B">
      <w:pPr>
        <w:widowControl w:val="0"/>
        <w:ind w:firstLine="720"/>
        <w:rPr>
          <w:rFonts w:ascii="Arial" w:hAnsi="Arial" w:cs="Arial"/>
          <w:b/>
          <w:sz w:val="20"/>
        </w:rPr>
      </w:pPr>
      <w:r w:rsidRPr="00826313">
        <w:rPr>
          <w:rFonts w:ascii="Arial" w:hAnsi="Arial" w:cs="Arial"/>
          <w:i/>
          <w:sz w:val="20"/>
        </w:rPr>
        <w:t>Current income tax</w:t>
      </w:r>
    </w:p>
    <w:p w14:paraId="45ECBE0A" w14:textId="77777777" w:rsidR="00D7637B" w:rsidRPr="00826313" w:rsidRDefault="00D7637B" w:rsidP="00D7637B">
      <w:pPr>
        <w:pStyle w:val="SingleSpacing"/>
        <w:spacing w:line="240" w:lineRule="auto"/>
        <w:ind w:left="729"/>
        <w:rPr>
          <w:rFonts w:ascii="Arial" w:hAnsi="Arial" w:cs="Arial"/>
          <w:bCs/>
          <w:iCs/>
          <w:sz w:val="20"/>
        </w:rPr>
      </w:pPr>
    </w:p>
    <w:p w14:paraId="2643532F" w14:textId="77777777" w:rsidR="00D7637B" w:rsidRPr="00826313" w:rsidRDefault="00D7637B" w:rsidP="00D7637B">
      <w:pPr>
        <w:ind w:left="729"/>
        <w:jc w:val="both"/>
        <w:rPr>
          <w:rFonts w:ascii="Arial" w:hAnsi="Arial" w:cs="Arial"/>
          <w:bCs/>
          <w:iCs/>
          <w:sz w:val="20"/>
        </w:rPr>
      </w:pPr>
      <w:r w:rsidRPr="00826313">
        <w:rPr>
          <w:rFonts w:ascii="Arial" w:hAnsi="Arial" w:cs="Arial"/>
          <w:bCs/>
          <w:iCs/>
          <w:sz w:val="20"/>
        </w:rPr>
        <w:t>Current income tax assets and liabilities for the current and prior six-month period are measured at the amount expected to be paid to (or recovered from) the taxation authorities. The tax rates and tax laws are applied and enacted at the reporting date. Current income tax is charged or credited to profit or loss except when it relates to items recognized directly to equity, the current corporate income tax is also dealt with in equity.</w:t>
      </w:r>
    </w:p>
    <w:p w14:paraId="7FDB0BD6" w14:textId="77777777" w:rsidR="00D7637B" w:rsidRPr="00826313" w:rsidRDefault="00D7637B" w:rsidP="00D7637B">
      <w:pPr>
        <w:ind w:left="734"/>
        <w:jc w:val="both"/>
        <w:rPr>
          <w:rFonts w:ascii="Arial" w:hAnsi="Arial" w:cs="Arial"/>
          <w:bCs/>
          <w:iCs/>
          <w:spacing w:val="-2"/>
          <w:sz w:val="20"/>
        </w:rPr>
      </w:pPr>
    </w:p>
    <w:p w14:paraId="116201D0" w14:textId="3A046455" w:rsidR="00D7637B" w:rsidRPr="00826313" w:rsidRDefault="00D7637B" w:rsidP="00D7637B">
      <w:pPr>
        <w:ind w:left="734"/>
        <w:jc w:val="both"/>
        <w:rPr>
          <w:rFonts w:ascii="Arial" w:hAnsi="Arial" w:cs="Arial"/>
          <w:spacing w:val="-2"/>
          <w:sz w:val="20"/>
        </w:rPr>
      </w:pPr>
      <w:r w:rsidRPr="00826313">
        <w:rPr>
          <w:rFonts w:ascii="Arial" w:hAnsi="Arial" w:cs="Arial"/>
          <w:bCs/>
          <w:iCs/>
          <w:spacing w:val="-2"/>
          <w:sz w:val="20"/>
        </w:rPr>
        <w:t xml:space="preserve">Current income tax assets and liabilities are offset when there is a legally enforceable right for the </w:t>
      </w:r>
      <w:r w:rsidR="00886E9F" w:rsidRPr="00826313">
        <w:rPr>
          <w:rFonts w:ascii="Arial" w:hAnsi="Arial" w:cs="Arial"/>
          <w:bCs/>
          <w:iCs/>
          <w:spacing w:val="-2"/>
          <w:sz w:val="20"/>
        </w:rPr>
        <w:t>Group</w:t>
      </w:r>
      <w:r w:rsidRPr="00826313">
        <w:rPr>
          <w:rFonts w:ascii="Arial" w:hAnsi="Arial" w:cs="Arial"/>
          <w:bCs/>
          <w:iCs/>
          <w:spacing w:val="-2"/>
          <w:sz w:val="20"/>
        </w:rPr>
        <w:t xml:space="preserve"> to offset current tax assets against current tax liabilities and when the </w:t>
      </w:r>
      <w:r w:rsidR="00886E9F" w:rsidRPr="00826313">
        <w:rPr>
          <w:rFonts w:ascii="Arial" w:hAnsi="Arial" w:cs="Arial"/>
          <w:bCs/>
          <w:iCs/>
          <w:spacing w:val="-2"/>
          <w:sz w:val="20"/>
        </w:rPr>
        <w:t>Group</w:t>
      </w:r>
      <w:r w:rsidRPr="00826313">
        <w:rPr>
          <w:rFonts w:ascii="Arial" w:hAnsi="Arial" w:cs="Arial"/>
          <w:bCs/>
          <w:iCs/>
          <w:spacing w:val="-2"/>
          <w:sz w:val="20"/>
        </w:rPr>
        <w:t xml:space="preserve"> intends to settle its current tax assets and liabilities on a net basis.</w:t>
      </w:r>
    </w:p>
    <w:p w14:paraId="77EC3FC8" w14:textId="77777777" w:rsidR="00D7637B" w:rsidRPr="00826313" w:rsidRDefault="00D7637B" w:rsidP="00D7637B">
      <w:pPr>
        <w:overflowPunct/>
        <w:autoSpaceDE/>
        <w:autoSpaceDN/>
        <w:adjustRightInd/>
        <w:textAlignment w:val="auto"/>
        <w:rPr>
          <w:rFonts w:ascii="Arial" w:hAnsi="Arial" w:cs="Arial"/>
          <w:sz w:val="20"/>
        </w:rPr>
      </w:pPr>
    </w:p>
    <w:p w14:paraId="6F09D243" w14:textId="5589ECBD" w:rsidR="00D7637B" w:rsidRPr="00826313" w:rsidRDefault="00D7637B" w:rsidP="00D7637B">
      <w:pPr>
        <w:widowControl w:val="0"/>
        <w:ind w:left="720"/>
        <w:jc w:val="both"/>
        <w:rPr>
          <w:rFonts w:ascii="Arial" w:hAnsi="Arial" w:cs="Arial"/>
          <w:sz w:val="20"/>
        </w:rPr>
      </w:pPr>
      <w:r w:rsidRPr="00826313">
        <w:rPr>
          <w:rFonts w:ascii="Arial" w:hAnsi="Arial" w:cs="Arial"/>
          <w:sz w:val="20"/>
        </w:rPr>
        <w:t xml:space="preserve">The </w:t>
      </w:r>
      <w:r w:rsidR="00886E9F" w:rsidRPr="00826313">
        <w:rPr>
          <w:rFonts w:ascii="Arial" w:hAnsi="Arial" w:cs="Arial"/>
          <w:sz w:val="20"/>
        </w:rPr>
        <w:t>Group</w:t>
      </w:r>
      <w:r w:rsidRPr="00826313">
        <w:rPr>
          <w:rFonts w:ascii="Arial" w:hAnsi="Arial" w:cs="Arial"/>
          <w:sz w:val="20"/>
        </w:rPr>
        <w:t>’s tax reports are subject to examination by the tax authorities. Because the application of tax laws and regulations to many types of transactions that are susceptible to various interpretations, amounts reported in the financial statements could be changed at a later date upon the final determination by the tax authorities.</w:t>
      </w:r>
    </w:p>
    <w:p w14:paraId="495FF3A5" w14:textId="77777777" w:rsidR="002D5F5D" w:rsidRPr="00826313" w:rsidRDefault="002D5F5D" w:rsidP="00D7637B">
      <w:pPr>
        <w:widowControl w:val="0"/>
        <w:ind w:left="720"/>
        <w:jc w:val="both"/>
        <w:rPr>
          <w:rFonts w:ascii="Arial" w:hAnsi="Arial" w:cs="Arial"/>
          <w:sz w:val="20"/>
        </w:rPr>
      </w:pPr>
    </w:p>
    <w:p w14:paraId="3409BD03" w14:textId="77777777" w:rsidR="002D5F5D" w:rsidRPr="00826313" w:rsidRDefault="002D5F5D" w:rsidP="002D5F5D">
      <w:pPr>
        <w:ind w:firstLine="709"/>
        <w:jc w:val="both"/>
        <w:rPr>
          <w:rFonts w:ascii="Arial" w:hAnsi="Arial" w:cs="Arial"/>
          <w:bCs/>
          <w:i/>
          <w:iCs/>
          <w:sz w:val="20"/>
        </w:rPr>
      </w:pPr>
      <w:r w:rsidRPr="00826313">
        <w:rPr>
          <w:rFonts w:ascii="Arial" w:hAnsi="Arial" w:cs="Arial"/>
          <w:bCs/>
          <w:i/>
          <w:iCs/>
          <w:sz w:val="20"/>
        </w:rPr>
        <w:t>Deferred tax</w:t>
      </w:r>
    </w:p>
    <w:p w14:paraId="74A4DED9" w14:textId="77777777" w:rsidR="002D5F5D" w:rsidRPr="00826313" w:rsidRDefault="002D5F5D" w:rsidP="002D5F5D">
      <w:pPr>
        <w:ind w:firstLine="709"/>
        <w:jc w:val="both"/>
        <w:rPr>
          <w:rFonts w:ascii="Arial" w:hAnsi="Arial" w:cs="Arial"/>
          <w:bCs/>
          <w:i/>
          <w:iCs/>
          <w:sz w:val="20"/>
        </w:rPr>
      </w:pPr>
    </w:p>
    <w:p w14:paraId="740624F6" w14:textId="77777777" w:rsidR="002D5F5D" w:rsidRPr="00826313" w:rsidRDefault="002D5F5D" w:rsidP="002D5F5D">
      <w:pPr>
        <w:ind w:left="709"/>
        <w:jc w:val="both"/>
        <w:rPr>
          <w:rFonts w:ascii="Arial" w:hAnsi="Arial" w:cs="Arial"/>
          <w:bCs/>
          <w:iCs/>
          <w:sz w:val="20"/>
        </w:rPr>
      </w:pPr>
      <w:r w:rsidRPr="00826313">
        <w:rPr>
          <w:rFonts w:ascii="Arial" w:hAnsi="Arial" w:cs="Arial"/>
          <w:bCs/>
          <w:iCs/>
          <w:sz w:val="20"/>
        </w:rPr>
        <w:t xml:space="preserve">Deferred tax is provided on temporary differences between the tax base of assets and liabilities and their carrying amount for financial reporting purpose at the reporting date. </w:t>
      </w:r>
    </w:p>
    <w:p w14:paraId="2AC4F491" w14:textId="67002236" w:rsidR="002D5F5D" w:rsidRPr="00826313" w:rsidRDefault="002D5F5D" w:rsidP="002D5F5D">
      <w:pPr>
        <w:spacing w:before="120"/>
        <w:ind w:left="709"/>
        <w:jc w:val="both"/>
        <w:rPr>
          <w:rFonts w:ascii="Arial" w:hAnsi="Arial" w:cs="Arial"/>
          <w:bCs/>
          <w:iCs/>
          <w:sz w:val="20"/>
        </w:rPr>
      </w:pPr>
      <w:r w:rsidRPr="00826313">
        <w:rPr>
          <w:rFonts w:ascii="Arial" w:hAnsi="Arial" w:cs="Arial"/>
          <w:bCs/>
          <w:iCs/>
          <w:sz w:val="20"/>
        </w:rPr>
        <w:t>Deferred tax liabilities are recognized for all taxable temporary differences, except where the deferred corporate income tax liability arises from the initial recognition of an asset or liability in a transaction which at the time of the transaction affects neither the accounting profit nor taxable profit or loss.</w:t>
      </w:r>
    </w:p>
    <w:p w14:paraId="0B2D53C7" w14:textId="77777777" w:rsidR="009512C9" w:rsidRPr="00826313" w:rsidRDefault="009512C9" w:rsidP="00050A7A">
      <w:pPr>
        <w:ind w:left="709"/>
        <w:jc w:val="both"/>
        <w:rPr>
          <w:rFonts w:ascii="Arial" w:hAnsi="Arial" w:cs="Arial"/>
          <w:bCs/>
          <w:iCs/>
          <w:sz w:val="20"/>
        </w:rPr>
      </w:pPr>
    </w:p>
    <w:p w14:paraId="55D8534A" w14:textId="77777777" w:rsidR="009512C9" w:rsidRPr="00826313" w:rsidRDefault="009512C9" w:rsidP="009512C9">
      <w:pPr>
        <w:ind w:left="720"/>
        <w:jc w:val="both"/>
        <w:rPr>
          <w:rFonts w:ascii="Arial" w:hAnsi="Arial" w:cs="Arial"/>
          <w:bCs/>
          <w:iCs/>
          <w:sz w:val="20"/>
        </w:rPr>
      </w:pPr>
      <w:r w:rsidRPr="00826313">
        <w:rPr>
          <w:rFonts w:ascii="Arial" w:hAnsi="Arial" w:cs="Arial"/>
          <w:bCs/>
          <w:iCs/>
          <w:sz w:val="20"/>
        </w:rPr>
        <w:t>Deferred tax assets are recognized for all deductible temporary differences, carry forward of unused tax credits and unused tax losses, to the extent that it is probable that taxable profit will be available against which deductible temporary differences, and the carry forward of unused tax credits and unused tax losses can be utilized except where the deferred corporate income tax asset relating to the deductible temporary differences arises from the initial recognition of an asset or liability in a transaction that is not a business combination and, at the time of the transaction, affects neither the accounting profit nor taxable profit or loss.</w:t>
      </w:r>
    </w:p>
    <w:p w14:paraId="526923BE" w14:textId="77777777" w:rsidR="00F768D1" w:rsidRPr="00826313" w:rsidRDefault="00F768D1" w:rsidP="002D5F5D">
      <w:pPr>
        <w:widowControl w:val="0"/>
        <w:jc w:val="both"/>
        <w:rPr>
          <w:rFonts w:ascii="Arial" w:hAnsi="Arial" w:cs="Arial"/>
          <w:b/>
          <w:sz w:val="20"/>
          <w:lang w:val="en-GB"/>
        </w:rPr>
      </w:pPr>
    </w:p>
    <w:p w14:paraId="268D206B" w14:textId="77777777" w:rsidR="00F768D1" w:rsidRPr="00826313" w:rsidRDefault="00F768D1" w:rsidP="00F768D1">
      <w:pPr>
        <w:ind w:left="709"/>
        <w:jc w:val="both"/>
        <w:rPr>
          <w:rFonts w:ascii="Arial" w:hAnsi="Arial" w:cs="Arial"/>
          <w:bCs/>
          <w:iCs/>
          <w:sz w:val="20"/>
        </w:rPr>
      </w:pPr>
      <w:r w:rsidRPr="00826313">
        <w:rPr>
          <w:rFonts w:ascii="Arial" w:hAnsi="Arial" w:cs="Arial"/>
          <w:bCs/>
          <w:iCs/>
          <w:sz w:val="20"/>
        </w:rPr>
        <w:t>The carrying amount of deferred tax assets is reviewed at each reporting date and reduced to the extent that it is no longer probable that sufficient taxable profit will be available to allow all or part of the asset to be recovered. Unrecognized deferred income tax assets are reassessed at each reporting date and are recognized to the extent that it has become probable that future taxable profit will be sufficient for the deferred corporate income tax assets to be recovered.</w:t>
      </w:r>
    </w:p>
    <w:p w14:paraId="0F216E09" w14:textId="77777777" w:rsidR="00F768D1" w:rsidRPr="00826313" w:rsidRDefault="00F768D1" w:rsidP="00F768D1">
      <w:pPr>
        <w:ind w:left="709"/>
        <w:jc w:val="both"/>
        <w:rPr>
          <w:rFonts w:ascii="Arial" w:hAnsi="Arial" w:cs="Arial"/>
          <w:bCs/>
          <w:iCs/>
          <w:sz w:val="20"/>
        </w:rPr>
      </w:pPr>
    </w:p>
    <w:p w14:paraId="1086F57C" w14:textId="77777777" w:rsidR="00F768D1" w:rsidRPr="00826313" w:rsidRDefault="00F768D1" w:rsidP="00F768D1">
      <w:pPr>
        <w:ind w:left="709"/>
        <w:jc w:val="both"/>
        <w:rPr>
          <w:rFonts w:ascii="Arial" w:hAnsi="Arial" w:cs="Arial"/>
          <w:bCs/>
          <w:iCs/>
          <w:sz w:val="20"/>
        </w:rPr>
      </w:pPr>
      <w:r w:rsidRPr="00826313">
        <w:rPr>
          <w:rFonts w:ascii="Arial" w:hAnsi="Arial" w:cs="Arial"/>
          <w:bCs/>
          <w:iCs/>
          <w:sz w:val="20"/>
        </w:rPr>
        <w:t xml:space="preserve">Deferred tax assets and liabilities are measured at the tax rates that are expected to apply in the period when the asset is realized or the liability is settled based on tax rates and tax laws that have been enacted at the reporting date. </w:t>
      </w:r>
    </w:p>
    <w:p w14:paraId="248461F4" w14:textId="77777777" w:rsidR="00F768D1" w:rsidRPr="00826313" w:rsidRDefault="00F768D1" w:rsidP="00F768D1">
      <w:pPr>
        <w:ind w:left="709"/>
        <w:jc w:val="both"/>
        <w:rPr>
          <w:rFonts w:ascii="Arial" w:hAnsi="Arial" w:cs="Arial"/>
          <w:bCs/>
          <w:iCs/>
          <w:sz w:val="20"/>
        </w:rPr>
      </w:pPr>
    </w:p>
    <w:p w14:paraId="05AE8132" w14:textId="77777777" w:rsidR="00F768D1" w:rsidRPr="00826313" w:rsidRDefault="00F768D1" w:rsidP="00F768D1">
      <w:pPr>
        <w:ind w:left="709"/>
        <w:jc w:val="both"/>
        <w:rPr>
          <w:rFonts w:ascii="Arial" w:hAnsi="Arial" w:cs="Arial"/>
          <w:bCs/>
          <w:iCs/>
          <w:sz w:val="20"/>
        </w:rPr>
      </w:pPr>
      <w:r w:rsidRPr="00826313">
        <w:rPr>
          <w:rFonts w:ascii="Arial" w:hAnsi="Arial" w:cs="Arial"/>
          <w:bCs/>
          <w:iCs/>
          <w:sz w:val="20"/>
        </w:rPr>
        <w:t>Deferred tax is charged or credited to the</w:t>
      </w:r>
      <w:r w:rsidRPr="00826313">
        <w:rPr>
          <w:rFonts w:ascii="Arial" w:hAnsi="Arial" w:cs="Arial"/>
          <w:sz w:val="20"/>
        </w:rPr>
        <w:t xml:space="preserve"> </w:t>
      </w:r>
      <w:r w:rsidRPr="00826313">
        <w:rPr>
          <w:rFonts w:ascii="Arial" w:hAnsi="Arial" w:cs="Arial"/>
          <w:bCs/>
          <w:iCs/>
          <w:sz w:val="20"/>
        </w:rPr>
        <w:t>profit or loss, except when it relates to items recognized directly to equity, in which case the deferred corporate income tax is also dealt with in the equity account.</w:t>
      </w:r>
    </w:p>
    <w:p w14:paraId="129F0D72" w14:textId="77777777" w:rsidR="00F768D1" w:rsidRPr="00826313" w:rsidRDefault="00F768D1" w:rsidP="00F768D1">
      <w:pPr>
        <w:ind w:left="709"/>
        <w:jc w:val="both"/>
        <w:rPr>
          <w:rFonts w:ascii="Arial" w:hAnsi="Arial" w:cs="Arial"/>
          <w:bCs/>
          <w:iCs/>
          <w:sz w:val="20"/>
        </w:rPr>
      </w:pPr>
    </w:p>
    <w:p w14:paraId="7AD37D51" w14:textId="77777777" w:rsidR="00F768D1" w:rsidRPr="00826313" w:rsidRDefault="00F768D1" w:rsidP="00F768D1">
      <w:pPr>
        <w:ind w:left="709"/>
        <w:jc w:val="both"/>
        <w:rPr>
          <w:rFonts w:ascii="Arial" w:hAnsi="Arial" w:cs="Arial"/>
          <w:bCs/>
          <w:iCs/>
          <w:sz w:val="20"/>
        </w:rPr>
      </w:pPr>
      <w:r w:rsidRPr="00826313">
        <w:rPr>
          <w:rFonts w:ascii="Arial" w:hAnsi="Arial" w:cs="Arial"/>
          <w:bCs/>
          <w:iCs/>
          <w:sz w:val="20"/>
        </w:rPr>
        <w:t>Deferred tax assets and liabilities are offset when there is a legally enforceable right exists to offset current corporate income tax assets against current corporate income tax liabilities and when they relate to income taxes levied by the same taxable entity and the same taxation authority and the Group intends to settle its current corporate income tax assets and liabilities on a net basis.</w:t>
      </w:r>
    </w:p>
    <w:p w14:paraId="52E3A54F" w14:textId="515203D0" w:rsidR="00F768D1" w:rsidRPr="00826313" w:rsidRDefault="00F768D1" w:rsidP="002D5F5D">
      <w:pPr>
        <w:widowControl w:val="0"/>
        <w:jc w:val="both"/>
        <w:rPr>
          <w:rFonts w:ascii="Arial" w:hAnsi="Arial" w:cs="Arial"/>
          <w:b/>
          <w:sz w:val="20"/>
          <w:lang w:val="en-GB"/>
        </w:rPr>
        <w:sectPr w:rsidR="00F768D1" w:rsidRPr="00826313" w:rsidSect="00D32BF0">
          <w:headerReference w:type="even" r:id="rId49"/>
          <w:headerReference w:type="default" r:id="rId50"/>
          <w:headerReference w:type="first" r:id="rId51"/>
          <w:pgSz w:w="11909" w:h="16834" w:code="9"/>
          <w:pgMar w:top="1440" w:right="1440" w:bottom="862" w:left="1582" w:header="720" w:footer="578" w:gutter="0"/>
          <w:cols w:space="720"/>
          <w:docGrid w:linePitch="360"/>
        </w:sectPr>
      </w:pPr>
    </w:p>
    <w:p w14:paraId="5F33869D" w14:textId="4BC4AB12" w:rsidR="00A70DD0" w:rsidRPr="00826313" w:rsidRDefault="00A70DD0" w:rsidP="000909FC">
      <w:pPr>
        <w:widowControl w:val="0"/>
        <w:jc w:val="both"/>
        <w:rPr>
          <w:rFonts w:ascii="Arial" w:hAnsi="Arial" w:cs="Arial"/>
          <w:b/>
          <w:sz w:val="20"/>
          <w:lang w:val="en-GB"/>
        </w:rPr>
      </w:pPr>
    </w:p>
    <w:p w14:paraId="44A429B7" w14:textId="77777777" w:rsidR="00A70DD0" w:rsidRPr="00826313" w:rsidRDefault="00A70DD0" w:rsidP="00A70DD0">
      <w:pPr>
        <w:widowControl w:val="0"/>
        <w:jc w:val="both"/>
        <w:rPr>
          <w:rFonts w:ascii="Arial" w:hAnsi="Arial" w:cs="Arial"/>
          <w:sz w:val="20"/>
          <w:lang w:val="en-GB"/>
        </w:rPr>
      </w:pPr>
      <w:r w:rsidRPr="00826313">
        <w:rPr>
          <w:rFonts w:ascii="Arial" w:hAnsi="Arial" w:cs="Arial"/>
          <w:b/>
          <w:sz w:val="20"/>
          <w:lang w:val="en-GB"/>
        </w:rPr>
        <w:t>3.</w:t>
      </w:r>
      <w:r w:rsidRPr="00826313">
        <w:rPr>
          <w:rFonts w:ascii="Arial" w:hAnsi="Arial" w:cs="Arial"/>
          <w:b/>
          <w:sz w:val="20"/>
          <w:lang w:val="en-GB"/>
        </w:rPr>
        <w:tab/>
        <w:t xml:space="preserve">SUMMARY OF SIGNIFICANT ACCOUNTING POLICIES </w:t>
      </w:r>
      <w:r w:rsidRPr="00826313">
        <w:rPr>
          <w:rFonts w:ascii="Arial" w:hAnsi="Arial" w:cs="Arial"/>
          <w:sz w:val="20"/>
          <w:lang w:val="en-GB"/>
        </w:rPr>
        <w:t>(continued)</w:t>
      </w:r>
    </w:p>
    <w:p w14:paraId="413BC50B" w14:textId="77777777" w:rsidR="00D7637B" w:rsidRPr="00826313" w:rsidRDefault="00D7637B" w:rsidP="00254D3B">
      <w:pPr>
        <w:jc w:val="both"/>
        <w:rPr>
          <w:rFonts w:ascii="Arial" w:hAnsi="Arial" w:cs="Arial"/>
          <w:bCs/>
          <w:iCs/>
          <w:sz w:val="20"/>
        </w:rPr>
      </w:pPr>
    </w:p>
    <w:p w14:paraId="74C3A307" w14:textId="46E78419" w:rsidR="00D7637B" w:rsidRPr="00826313" w:rsidRDefault="00D7637B">
      <w:pPr>
        <w:pStyle w:val="Heading2"/>
        <w:spacing w:after="0"/>
        <w:ind w:left="720" w:hanging="720"/>
        <w:rPr>
          <w:rFonts w:ascii="Arial" w:hAnsi="Arial" w:cs="Arial"/>
          <w:b/>
          <w:i/>
          <w:sz w:val="20"/>
        </w:rPr>
        <w:pPrChange w:id="3474" w:author="An Phuc Cao" w:date="2024-10-25T11:52:00Z" w16du:dateUtc="2024-10-25T04:52:00Z">
          <w:pPr>
            <w:tabs>
              <w:tab w:val="left" w:pos="720"/>
            </w:tabs>
            <w:jc w:val="both"/>
          </w:pPr>
        </w:pPrChange>
      </w:pPr>
      <w:r w:rsidRPr="00826313">
        <w:rPr>
          <w:rFonts w:ascii="Arial" w:hAnsi="Arial" w:cs="Arial"/>
          <w:b/>
          <w:i/>
          <w:sz w:val="20"/>
        </w:rPr>
        <w:t>3.1</w:t>
      </w:r>
      <w:r w:rsidR="00F768D1" w:rsidRPr="00826313">
        <w:rPr>
          <w:rFonts w:ascii="Arial" w:hAnsi="Arial" w:cs="Arial"/>
          <w:b/>
          <w:i/>
          <w:sz w:val="20"/>
        </w:rPr>
        <w:t>7</w:t>
      </w:r>
      <w:r w:rsidRPr="00826313">
        <w:rPr>
          <w:rFonts w:ascii="Arial" w:hAnsi="Arial" w:cs="Arial"/>
          <w:b/>
          <w:i/>
          <w:sz w:val="20"/>
        </w:rPr>
        <w:tab/>
        <w:t>Related parties</w:t>
      </w:r>
    </w:p>
    <w:p w14:paraId="105241E0" w14:textId="77777777" w:rsidR="00D7637B" w:rsidRPr="00826313" w:rsidRDefault="00D7637B" w:rsidP="00D7637B">
      <w:pPr>
        <w:rPr>
          <w:rFonts w:ascii="Arial" w:hAnsi="Arial" w:cs="Arial"/>
          <w:spacing w:val="-2"/>
          <w:sz w:val="16"/>
          <w:szCs w:val="16"/>
        </w:rPr>
      </w:pPr>
    </w:p>
    <w:p w14:paraId="7C90C0ED" w14:textId="3A426FD3" w:rsidR="00813AC0" w:rsidRPr="00826313" w:rsidRDefault="00D7637B" w:rsidP="00D7637B">
      <w:pPr>
        <w:widowControl w:val="0"/>
        <w:ind w:left="720"/>
        <w:jc w:val="both"/>
        <w:rPr>
          <w:rFonts w:ascii="Arial" w:hAnsi="Arial" w:cs="Arial"/>
          <w:bCs/>
          <w:iCs/>
          <w:sz w:val="20"/>
        </w:rPr>
      </w:pPr>
      <w:r w:rsidRPr="00826313">
        <w:rPr>
          <w:rFonts w:ascii="Arial" w:hAnsi="Arial" w:cs="Arial"/>
          <w:bCs/>
          <w:iCs/>
          <w:sz w:val="20"/>
        </w:rPr>
        <w:t xml:space="preserve">Parties are considered to be related parties of the </w:t>
      </w:r>
      <w:r w:rsidR="000802B1" w:rsidRPr="00826313">
        <w:rPr>
          <w:rFonts w:ascii="Arial" w:hAnsi="Arial" w:cs="Arial"/>
          <w:bCs/>
          <w:iCs/>
          <w:sz w:val="20"/>
        </w:rPr>
        <w:t>Group</w:t>
      </w:r>
      <w:r w:rsidRPr="00826313">
        <w:rPr>
          <w:rFonts w:ascii="Arial" w:hAnsi="Arial" w:cs="Arial"/>
          <w:bCs/>
          <w:iCs/>
          <w:sz w:val="20"/>
        </w:rPr>
        <w:t xml:space="preserve"> if one party has the ability to control the other party or exercise significant influence over the other party in making financial and operating decisions, or when the </w:t>
      </w:r>
      <w:r w:rsidR="000802B1" w:rsidRPr="00826313">
        <w:rPr>
          <w:rFonts w:ascii="Arial" w:hAnsi="Arial" w:cs="Arial"/>
          <w:bCs/>
          <w:iCs/>
          <w:sz w:val="20"/>
        </w:rPr>
        <w:t>Group</w:t>
      </w:r>
      <w:r w:rsidRPr="00826313">
        <w:rPr>
          <w:rFonts w:ascii="Arial" w:hAnsi="Arial" w:cs="Arial"/>
          <w:bCs/>
          <w:iCs/>
          <w:sz w:val="20"/>
        </w:rPr>
        <w:t xml:space="preserve"> and other party are under common control or under common significant influence. Related parties can be enterprise or individual, including close members of the family of any such individual.</w:t>
      </w:r>
    </w:p>
    <w:p w14:paraId="7A885E3F" w14:textId="458E8369" w:rsidR="009512C9" w:rsidRPr="00826313" w:rsidRDefault="009512C9" w:rsidP="009512C9">
      <w:pPr>
        <w:widowControl w:val="0"/>
        <w:jc w:val="both"/>
        <w:rPr>
          <w:rFonts w:ascii="Arial" w:hAnsi="Arial" w:cs="Arial"/>
          <w:bCs/>
          <w:iCs/>
          <w:sz w:val="20"/>
        </w:rPr>
      </w:pPr>
    </w:p>
    <w:p w14:paraId="07543FB8" w14:textId="3AC3941D" w:rsidR="009512C9" w:rsidRPr="00826313" w:rsidRDefault="009512C9">
      <w:pPr>
        <w:pStyle w:val="Heading2"/>
        <w:spacing w:after="0"/>
        <w:ind w:left="720" w:hanging="720"/>
        <w:rPr>
          <w:rFonts w:ascii="Arial" w:hAnsi="Arial" w:cs="Arial"/>
          <w:b/>
          <w:i/>
          <w:sz w:val="20"/>
        </w:rPr>
        <w:pPrChange w:id="3475" w:author="An Phuc Cao" w:date="2024-10-25T11:52:00Z" w16du:dateUtc="2024-10-25T04:52:00Z">
          <w:pPr>
            <w:widowControl w:val="0"/>
            <w:jc w:val="both"/>
          </w:pPr>
        </w:pPrChange>
      </w:pPr>
      <w:r w:rsidRPr="00826313">
        <w:rPr>
          <w:rFonts w:ascii="Arial" w:hAnsi="Arial" w:cs="Arial"/>
          <w:b/>
          <w:i/>
          <w:sz w:val="20"/>
        </w:rPr>
        <w:t>3.1</w:t>
      </w:r>
      <w:r w:rsidR="00F768D1" w:rsidRPr="00826313">
        <w:rPr>
          <w:rFonts w:ascii="Arial" w:hAnsi="Arial" w:cs="Arial"/>
          <w:b/>
          <w:i/>
          <w:sz w:val="20"/>
        </w:rPr>
        <w:t>8</w:t>
      </w:r>
      <w:r w:rsidRPr="00826313">
        <w:rPr>
          <w:rFonts w:ascii="Arial" w:hAnsi="Arial" w:cs="Arial"/>
          <w:b/>
          <w:i/>
          <w:sz w:val="20"/>
        </w:rPr>
        <w:tab/>
      </w:r>
      <w:r w:rsidR="00D0577F" w:rsidRPr="00826313">
        <w:rPr>
          <w:rFonts w:ascii="Arial" w:hAnsi="Arial" w:cs="Arial"/>
          <w:b/>
          <w:i/>
          <w:sz w:val="20"/>
        </w:rPr>
        <w:t>Revaluation reserve</w:t>
      </w:r>
      <w:r w:rsidR="000562C2" w:rsidRPr="00826313">
        <w:rPr>
          <w:rFonts w:ascii="Arial" w:hAnsi="Arial" w:cs="Arial"/>
          <w:b/>
          <w:i/>
          <w:sz w:val="20"/>
        </w:rPr>
        <w:t>s</w:t>
      </w:r>
    </w:p>
    <w:p w14:paraId="18E73B6F" w14:textId="79DFCA44" w:rsidR="00D0577F" w:rsidRPr="00826313" w:rsidRDefault="00D0577F" w:rsidP="009512C9">
      <w:pPr>
        <w:widowControl w:val="0"/>
        <w:jc w:val="both"/>
        <w:rPr>
          <w:rFonts w:ascii="Arial" w:hAnsi="Arial" w:cs="Arial"/>
          <w:b/>
          <w:i/>
          <w:sz w:val="20"/>
        </w:rPr>
      </w:pPr>
    </w:p>
    <w:p w14:paraId="195F94B5" w14:textId="1A3AE464" w:rsidR="00D0577F" w:rsidRPr="00826313" w:rsidRDefault="00D0577F" w:rsidP="00C06B23">
      <w:pPr>
        <w:widowControl w:val="0"/>
        <w:ind w:left="720" w:hanging="720"/>
        <w:jc w:val="both"/>
        <w:rPr>
          <w:rFonts w:ascii="Arial" w:hAnsi="Arial" w:cs="Arial"/>
          <w:bCs/>
          <w:iCs/>
          <w:sz w:val="20"/>
        </w:rPr>
      </w:pPr>
      <w:r w:rsidRPr="00826313">
        <w:rPr>
          <w:rFonts w:ascii="Arial" w:hAnsi="Arial" w:cs="Arial"/>
          <w:b/>
          <w:i/>
          <w:sz w:val="20"/>
        </w:rPr>
        <w:tab/>
      </w:r>
      <w:r w:rsidR="009C63D1" w:rsidRPr="009C63D1">
        <w:rPr>
          <w:rFonts w:ascii="Arial" w:hAnsi="Arial" w:cs="Arial"/>
          <w:color w:val="000000" w:themeColor="text1"/>
          <w:sz w:val="20"/>
        </w:rPr>
        <w:t>Revaluation reserves comprises of changes in fair value of financial assets at fair value through other comprehensive income, income tax related to net change in fair value of financial assets through other comprehensive income.</w:t>
      </w:r>
    </w:p>
    <w:p w14:paraId="01DE8FF5" w14:textId="77777777" w:rsidR="00676202" w:rsidRPr="00826313" w:rsidRDefault="00676202" w:rsidP="00676202">
      <w:pPr>
        <w:widowControl w:val="0"/>
        <w:jc w:val="both"/>
        <w:rPr>
          <w:rFonts w:ascii="Arial" w:eastAsia="Arial Unicode MS" w:hAnsi="Arial" w:cs="Arial"/>
          <w:b/>
          <w:i/>
          <w:color w:val="000000"/>
          <w:spacing w:val="-2"/>
          <w:sz w:val="20"/>
        </w:rPr>
      </w:pPr>
    </w:p>
    <w:p w14:paraId="34447790" w14:textId="77777777" w:rsidR="001957A7" w:rsidRPr="00826313" w:rsidRDefault="001957A7">
      <w:pPr>
        <w:pStyle w:val="Heading2"/>
        <w:spacing w:after="0"/>
        <w:ind w:left="720" w:hanging="720"/>
        <w:rPr>
          <w:rFonts w:ascii="Arial" w:eastAsia="Arial Unicode MS" w:hAnsi="Arial" w:cs="Arial"/>
          <w:b/>
          <w:i/>
          <w:color w:val="000000"/>
          <w:spacing w:val="-2"/>
          <w:sz w:val="20"/>
        </w:rPr>
        <w:pPrChange w:id="3476" w:author="An Phuc Cao" w:date="2024-10-25T11:52:00Z" w16du:dateUtc="2024-10-25T04:52:00Z">
          <w:pPr>
            <w:widowControl w:val="0"/>
            <w:jc w:val="both"/>
          </w:pPr>
        </w:pPrChange>
      </w:pPr>
      <w:r w:rsidRPr="00826313">
        <w:rPr>
          <w:rFonts w:ascii="Arial" w:eastAsia="Arial Unicode MS" w:hAnsi="Arial" w:cs="Arial"/>
          <w:b/>
          <w:i/>
          <w:color w:val="000000"/>
          <w:spacing w:val="-2"/>
          <w:sz w:val="20"/>
        </w:rPr>
        <w:t>3.19</w:t>
      </w:r>
      <w:r w:rsidRPr="00826313">
        <w:rPr>
          <w:rFonts w:ascii="Arial" w:eastAsia="Arial Unicode MS" w:hAnsi="Arial" w:cs="Arial"/>
          <w:b/>
          <w:i/>
          <w:color w:val="000000"/>
          <w:spacing w:val="-2"/>
          <w:sz w:val="20"/>
        </w:rPr>
        <w:tab/>
        <w:t>Business combinations and</w:t>
      </w:r>
      <w:r w:rsidRPr="00826313">
        <w:rPr>
          <w:rFonts w:ascii="Arial" w:eastAsia="Arial Unicode MS" w:hAnsi="Arial" w:cs="Arial"/>
          <w:bCs/>
          <w:iCs/>
          <w:color w:val="000000"/>
          <w:spacing w:val="-2"/>
          <w:sz w:val="20"/>
        </w:rPr>
        <w:t xml:space="preserve"> </w:t>
      </w:r>
      <w:r w:rsidRPr="00826313">
        <w:rPr>
          <w:rFonts w:ascii="Arial" w:eastAsia="Arial Unicode MS" w:hAnsi="Arial" w:cs="Arial"/>
          <w:b/>
          <w:i/>
          <w:color w:val="000000"/>
          <w:spacing w:val="-2"/>
          <w:sz w:val="20"/>
        </w:rPr>
        <w:t>goodwill</w:t>
      </w:r>
    </w:p>
    <w:p w14:paraId="49D26CD9" w14:textId="77777777" w:rsidR="00676202" w:rsidRPr="00826313" w:rsidRDefault="00676202" w:rsidP="00676202">
      <w:pPr>
        <w:widowControl w:val="0"/>
        <w:ind w:left="720"/>
        <w:jc w:val="both"/>
        <w:rPr>
          <w:rFonts w:ascii="Arial" w:hAnsi="Arial" w:cs="Arial"/>
          <w:sz w:val="20"/>
        </w:rPr>
      </w:pPr>
    </w:p>
    <w:p w14:paraId="7C7B0082" w14:textId="386366CC" w:rsidR="00676202" w:rsidRPr="00826313" w:rsidRDefault="003B5023" w:rsidP="00094ACB">
      <w:pPr>
        <w:ind w:left="709"/>
        <w:jc w:val="both"/>
        <w:rPr>
          <w:rFonts w:ascii="Arial" w:hAnsi="Arial" w:cs="Arial"/>
          <w:sz w:val="20"/>
        </w:rPr>
      </w:pPr>
      <w:r w:rsidRPr="00826313">
        <w:rPr>
          <w:rFonts w:ascii="Arial" w:hAnsi="Arial" w:cs="Arial"/>
          <w:sz w:val="20"/>
        </w:rPr>
        <w:t>Business combinations are accounted for using the acquisition method. The cost of an acquisition is measured as the aggregate of the consideration transferred, which is measured at acquisition date fair value, and the amount of any non-controlling interests in the acquiree. For each business combination, the Group elects whether to measure the non-controlling interests in the acquiree at fair value or at the proportionate share of the acquiree’s identifiable net assets. Acquisition-related costs are expensed as incurred and included in administrative expenses.</w:t>
      </w:r>
    </w:p>
    <w:p w14:paraId="586B78D3" w14:textId="2E0712E4" w:rsidR="003B5023" w:rsidRPr="00826313" w:rsidRDefault="003B5023" w:rsidP="00094ACB">
      <w:pPr>
        <w:ind w:left="709"/>
        <w:jc w:val="both"/>
        <w:rPr>
          <w:rFonts w:ascii="Arial" w:hAnsi="Arial" w:cs="Arial"/>
          <w:sz w:val="20"/>
        </w:rPr>
      </w:pPr>
    </w:p>
    <w:p w14:paraId="2284D55F" w14:textId="32ED3CF6" w:rsidR="00001F90" w:rsidRPr="00826313" w:rsidRDefault="00001F90" w:rsidP="00001F90">
      <w:pPr>
        <w:ind w:left="709"/>
        <w:jc w:val="both"/>
        <w:rPr>
          <w:rFonts w:ascii="Arial" w:hAnsi="Arial" w:cs="Arial"/>
          <w:sz w:val="20"/>
        </w:rPr>
      </w:pPr>
      <w:r w:rsidRPr="00826313">
        <w:rPr>
          <w:rFonts w:ascii="Arial" w:hAnsi="Arial" w:cs="Arial"/>
          <w:sz w:val="20"/>
        </w:rPr>
        <w:t>When the Group acquires a business, it assesses the financial assets and liabilities assumed for appropriate classification and designation in accordance with the contractual terms, economic circumstances and pertinent conditions as at the acquisition date. This includes the separation of embedded derivatives in host contracts by the acquiree.</w:t>
      </w:r>
    </w:p>
    <w:p w14:paraId="52486B74" w14:textId="77777777" w:rsidR="00001F90" w:rsidRPr="00826313" w:rsidRDefault="00001F90" w:rsidP="00094ACB">
      <w:pPr>
        <w:ind w:left="709"/>
        <w:jc w:val="both"/>
        <w:rPr>
          <w:rFonts w:ascii="Arial" w:hAnsi="Arial" w:cs="Arial"/>
          <w:sz w:val="20"/>
        </w:rPr>
      </w:pPr>
    </w:p>
    <w:p w14:paraId="28A6AD68" w14:textId="2D7BABCF" w:rsidR="00676202" w:rsidRPr="00826313" w:rsidRDefault="00676202" w:rsidP="00094ACB">
      <w:pPr>
        <w:widowControl w:val="0"/>
        <w:ind w:firstLine="709"/>
        <w:jc w:val="both"/>
        <w:rPr>
          <w:rFonts w:ascii="Arial" w:eastAsia="Arial Unicode MS" w:hAnsi="Arial" w:cs="Arial"/>
          <w:b/>
          <w:i/>
          <w:color w:val="000000"/>
          <w:spacing w:val="-2"/>
          <w:sz w:val="20"/>
        </w:rPr>
      </w:pPr>
      <w:r w:rsidRPr="00826313">
        <w:rPr>
          <w:rFonts w:ascii="Arial" w:eastAsia="Arial Unicode MS" w:hAnsi="Arial" w:cs="Arial"/>
          <w:b/>
          <w:i/>
          <w:color w:val="000000"/>
          <w:spacing w:val="-2"/>
          <w:sz w:val="20"/>
        </w:rPr>
        <w:t>Goodwill</w:t>
      </w:r>
    </w:p>
    <w:p w14:paraId="1D5729D4" w14:textId="77777777" w:rsidR="00676202" w:rsidRPr="00826313" w:rsidRDefault="00676202" w:rsidP="00676202">
      <w:pPr>
        <w:widowControl w:val="0"/>
        <w:jc w:val="both"/>
        <w:rPr>
          <w:rFonts w:ascii="Arial" w:eastAsia="Arial Unicode MS" w:hAnsi="Arial" w:cs="Arial"/>
          <w:b/>
          <w:i/>
          <w:color w:val="000000"/>
          <w:spacing w:val="-2"/>
          <w:sz w:val="20"/>
        </w:rPr>
      </w:pPr>
    </w:p>
    <w:p w14:paraId="33EC6296" w14:textId="0F6D81D8" w:rsidR="00676202" w:rsidRPr="00826313" w:rsidRDefault="00676202" w:rsidP="00676202">
      <w:pPr>
        <w:ind w:left="709"/>
        <w:jc w:val="both"/>
        <w:rPr>
          <w:rFonts w:ascii="Arial" w:hAnsi="Arial" w:cs="Arial"/>
          <w:sz w:val="20"/>
        </w:rPr>
      </w:pPr>
      <w:r w:rsidRPr="00826313">
        <w:rPr>
          <w:rFonts w:ascii="Arial" w:hAnsi="Arial" w:cs="Arial"/>
          <w:sz w:val="20"/>
        </w:rPr>
        <w:tab/>
        <w:t>Goodwill is initially measured at cost (being the excess of the aggregate of the consideration transferred and the amount recognised for non-controlling interests and any previous interest held over the net identifiable assets acquired and liabilities assumed). If the fair value of the net assets acquired is in excess of the aggregate consideration transferred, the Group re-assesses whether it has correctly identified all of the assets acquired and all of the liabilities assumed and reviews the procedures used to measure the amounts to be recognised at the acquisition date. If the reassessment still results in an excess of the fair value of net assets acquired over the aggregate consideration transferred, then the gain is recognised in</w:t>
      </w:r>
      <w:r w:rsidR="00335568" w:rsidRPr="00826313">
        <w:rPr>
          <w:rFonts w:ascii="Arial" w:hAnsi="Arial" w:cs="Arial"/>
          <w:sz w:val="20"/>
        </w:rPr>
        <w:t xml:space="preserve"> the interim consolidated statement of</w:t>
      </w:r>
      <w:r w:rsidRPr="00826313">
        <w:rPr>
          <w:rFonts w:ascii="Arial" w:hAnsi="Arial" w:cs="Arial"/>
          <w:sz w:val="20"/>
        </w:rPr>
        <w:t xml:space="preserve"> profit or loss.</w:t>
      </w:r>
    </w:p>
    <w:p w14:paraId="0E8EF3A8" w14:textId="77777777" w:rsidR="00676202" w:rsidRPr="00826313" w:rsidRDefault="00676202" w:rsidP="00676202">
      <w:pPr>
        <w:ind w:left="709"/>
        <w:jc w:val="both"/>
        <w:rPr>
          <w:rFonts w:ascii="Arial" w:hAnsi="Arial" w:cs="Arial"/>
          <w:sz w:val="20"/>
        </w:rPr>
      </w:pPr>
    </w:p>
    <w:p w14:paraId="1D261B5F" w14:textId="77777777" w:rsidR="00676202" w:rsidRPr="00826313" w:rsidRDefault="00676202" w:rsidP="00676202">
      <w:pPr>
        <w:ind w:left="709"/>
        <w:jc w:val="both"/>
        <w:rPr>
          <w:rFonts w:ascii="Arial" w:hAnsi="Arial" w:cs="Arial"/>
          <w:sz w:val="20"/>
        </w:rPr>
      </w:pPr>
      <w:r w:rsidRPr="00826313">
        <w:rPr>
          <w:rFonts w:ascii="Arial" w:hAnsi="Arial" w:cs="Arial"/>
          <w:sz w:val="20"/>
        </w:rPr>
        <w:t>After initial recognition, goodwill is measured at cost less any accumulated impairment losses. For the purpose of impairment testing, goodwill acquired in a business combination is, from the acquisition date, allocated to each of the Group’s cash-generating units that are expected to benefit from the combination, irrespective of whether other assets or liabilities of the acquiree are assigned to those units.</w:t>
      </w:r>
    </w:p>
    <w:p w14:paraId="59F4CCD9" w14:textId="77777777" w:rsidR="00676202" w:rsidRPr="00826313" w:rsidRDefault="00676202" w:rsidP="00676202">
      <w:pPr>
        <w:ind w:left="709"/>
        <w:jc w:val="both"/>
        <w:rPr>
          <w:rFonts w:ascii="Arial" w:eastAsia="Arial Unicode MS" w:hAnsi="Arial" w:cs="Arial"/>
          <w:b/>
          <w:i/>
          <w:color w:val="000000"/>
          <w:spacing w:val="-2"/>
          <w:sz w:val="20"/>
        </w:rPr>
      </w:pPr>
    </w:p>
    <w:p w14:paraId="6EA6929C" w14:textId="77777777" w:rsidR="00001F90" w:rsidRPr="00826313" w:rsidRDefault="00001F90">
      <w:pPr>
        <w:overflowPunct/>
        <w:autoSpaceDE/>
        <w:autoSpaceDN/>
        <w:adjustRightInd/>
        <w:textAlignment w:val="auto"/>
        <w:rPr>
          <w:rFonts w:ascii="Arial" w:hAnsi="Arial" w:cs="Arial"/>
          <w:sz w:val="20"/>
        </w:rPr>
      </w:pPr>
      <w:r w:rsidRPr="00826313">
        <w:rPr>
          <w:rFonts w:ascii="Arial" w:hAnsi="Arial" w:cs="Arial"/>
          <w:sz w:val="20"/>
        </w:rPr>
        <w:br w:type="page"/>
      </w:r>
    </w:p>
    <w:p w14:paraId="24270875" w14:textId="53B0D2D1" w:rsidR="00001F90" w:rsidRPr="00826313" w:rsidDel="00673AC5" w:rsidRDefault="00001F90" w:rsidP="00676202">
      <w:pPr>
        <w:ind w:left="709"/>
        <w:jc w:val="both"/>
        <w:rPr>
          <w:del w:id="3477" w:author="An Phuc Cao" w:date="2024-10-25T11:54:00Z" w16du:dateUtc="2024-10-25T04:54:00Z"/>
          <w:rFonts w:ascii="Arial" w:hAnsi="Arial" w:cs="Arial"/>
          <w:sz w:val="20"/>
        </w:rPr>
      </w:pPr>
    </w:p>
    <w:p w14:paraId="140F1FE0" w14:textId="77777777" w:rsidR="00001F90" w:rsidRPr="00826313" w:rsidRDefault="00001F90" w:rsidP="00001F90">
      <w:pPr>
        <w:widowControl w:val="0"/>
        <w:jc w:val="both"/>
        <w:rPr>
          <w:rFonts w:ascii="Arial" w:hAnsi="Arial" w:cs="Arial"/>
          <w:sz w:val="20"/>
          <w:lang w:val="en-GB"/>
        </w:rPr>
      </w:pPr>
      <w:r w:rsidRPr="00826313">
        <w:rPr>
          <w:rFonts w:ascii="Arial" w:hAnsi="Arial" w:cs="Arial"/>
          <w:b/>
          <w:sz w:val="20"/>
          <w:lang w:val="en-GB"/>
        </w:rPr>
        <w:t>3.</w:t>
      </w:r>
      <w:r w:rsidRPr="00826313">
        <w:rPr>
          <w:rFonts w:ascii="Arial" w:hAnsi="Arial" w:cs="Arial"/>
          <w:b/>
          <w:sz w:val="20"/>
          <w:lang w:val="en-GB"/>
        </w:rPr>
        <w:tab/>
        <w:t xml:space="preserve">SUMMARY OF SIGNIFICANT ACCOUNTING POLICIES </w:t>
      </w:r>
      <w:r w:rsidRPr="00826313">
        <w:rPr>
          <w:rFonts w:ascii="Arial" w:hAnsi="Arial" w:cs="Arial"/>
          <w:sz w:val="20"/>
          <w:lang w:val="en-GB"/>
        </w:rPr>
        <w:t>(continued)</w:t>
      </w:r>
    </w:p>
    <w:p w14:paraId="2C01F9A5" w14:textId="77777777" w:rsidR="00001F90" w:rsidRPr="00826313" w:rsidRDefault="00001F90" w:rsidP="00001F90">
      <w:pPr>
        <w:widowControl w:val="0"/>
        <w:jc w:val="both"/>
        <w:rPr>
          <w:rFonts w:ascii="Arial" w:eastAsia="Arial Unicode MS" w:hAnsi="Arial" w:cs="Arial"/>
          <w:b/>
          <w:i/>
          <w:color w:val="000000"/>
          <w:spacing w:val="-2"/>
          <w:sz w:val="20"/>
        </w:rPr>
      </w:pPr>
    </w:p>
    <w:p w14:paraId="2A799546" w14:textId="069F569F" w:rsidR="00001F90" w:rsidRPr="00826313" w:rsidRDefault="00001F90" w:rsidP="00001F90">
      <w:pPr>
        <w:widowControl w:val="0"/>
        <w:jc w:val="both"/>
        <w:rPr>
          <w:rFonts w:ascii="Arial" w:eastAsia="Arial Unicode MS" w:hAnsi="Arial" w:cs="Arial"/>
          <w:bCs/>
          <w:iCs/>
          <w:color w:val="000000"/>
          <w:spacing w:val="-2"/>
          <w:sz w:val="20"/>
        </w:rPr>
      </w:pPr>
      <w:r w:rsidRPr="00826313">
        <w:rPr>
          <w:rFonts w:ascii="Arial" w:eastAsia="Arial Unicode MS" w:hAnsi="Arial" w:cs="Arial"/>
          <w:b/>
          <w:i/>
          <w:color w:val="000000"/>
          <w:spacing w:val="-2"/>
          <w:sz w:val="20"/>
        </w:rPr>
        <w:t>3.19</w:t>
      </w:r>
      <w:r w:rsidRPr="00826313">
        <w:rPr>
          <w:rFonts w:ascii="Arial" w:eastAsia="Arial Unicode MS" w:hAnsi="Arial" w:cs="Arial"/>
          <w:b/>
          <w:i/>
          <w:color w:val="000000"/>
          <w:spacing w:val="-2"/>
          <w:sz w:val="20"/>
        </w:rPr>
        <w:tab/>
        <w:t>Business combinations and</w:t>
      </w:r>
      <w:r w:rsidRPr="00826313">
        <w:rPr>
          <w:rFonts w:ascii="Arial" w:eastAsia="Arial Unicode MS" w:hAnsi="Arial" w:cs="Arial"/>
          <w:bCs/>
          <w:iCs/>
          <w:color w:val="000000"/>
          <w:spacing w:val="-2"/>
          <w:sz w:val="20"/>
        </w:rPr>
        <w:t xml:space="preserve"> </w:t>
      </w:r>
      <w:r w:rsidRPr="00826313">
        <w:rPr>
          <w:rFonts w:ascii="Arial" w:eastAsia="Arial Unicode MS" w:hAnsi="Arial" w:cs="Arial"/>
          <w:b/>
          <w:i/>
          <w:color w:val="000000"/>
          <w:spacing w:val="-2"/>
          <w:sz w:val="20"/>
        </w:rPr>
        <w:t xml:space="preserve">goodwill </w:t>
      </w:r>
      <w:r w:rsidRPr="00826313">
        <w:rPr>
          <w:rFonts w:ascii="Arial" w:eastAsia="Arial Unicode MS" w:hAnsi="Arial" w:cs="Arial"/>
          <w:bCs/>
          <w:iCs/>
          <w:color w:val="000000"/>
          <w:spacing w:val="-2"/>
          <w:sz w:val="20"/>
        </w:rPr>
        <w:t>(continued)</w:t>
      </w:r>
    </w:p>
    <w:p w14:paraId="29CABA4D" w14:textId="77777777" w:rsidR="00001F90" w:rsidRPr="00826313" w:rsidRDefault="00001F90" w:rsidP="00001F90">
      <w:pPr>
        <w:widowControl w:val="0"/>
        <w:jc w:val="both"/>
        <w:rPr>
          <w:rFonts w:ascii="Arial" w:eastAsia="Arial Unicode MS" w:hAnsi="Arial" w:cs="Arial"/>
          <w:bCs/>
          <w:iCs/>
          <w:color w:val="000000"/>
          <w:spacing w:val="-2"/>
          <w:sz w:val="20"/>
        </w:rPr>
      </w:pPr>
    </w:p>
    <w:p w14:paraId="4F020EBB" w14:textId="23DEDD9D" w:rsidR="00001F90" w:rsidRPr="00826313" w:rsidRDefault="00001F90" w:rsidP="00001F90">
      <w:pPr>
        <w:widowControl w:val="0"/>
        <w:ind w:firstLine="709"/>
        <w:jc w:val="both"/>
        <w:rPr>
          <w:rFonts w:ascii="Arial" w:eastAsia="Arial Unicode MS" w:hAnsi="Arial" w:cs="Arial"/>
          <w:bCs/>
          <w:iCs/>
          <w:color w:val="000000"/>
          <w:spacing w:val="-2"/>
          <w:sz w:val="20"/>
        </w:rPr>
      </w:pPr>
      <w:r w:rsidRPr="00826313">
        <w:rPr>
          <w:rFonts w:ascii="Arial" w:eastAsia="Arial Unicode MS" w:hAnsi="Arial" w:cs="Arial"/>
          <w:b/>
          <w:i/>
          <w:color w:val="000000"/>
          <w:spacing w:val="-2"/>
          <w:sz w:val="20"/>
        </w:rPr>
        <w:t xml:space="preserve">Goodwill </w:t>
      </w:r>
      <w:r w:rsidRPr="00826313">
        <w:rPr>
          <w:rFonts w:ascii="Arial" w:eastAsia="Arial Unicode MS" w:hAnsi="Arial" w:cs="Arial"/>
          <w:bCs/>
          <w:iCs/>
          <w:color w:val="000000"/>
          <w:spacing w:val="-2"/>
          <w:sz w:val="20"/>
        </w:rPr>
        <w:t>(continued)</w:t>
      </w:r>
    </w:p>
    <w:p w14:paraId="22B5C9B9" w14:textId="77777777" w:rsidR="00001F90" w:rsidRPr="00826313" w:rsidRDefault="00001F90" w:rsidP="00676202">
      <w:pPr>
        <w:ind w:left="709"/>
        <w:jc w:val="both"/>
        <w:rPr>
          <w:rFonts w:ascii="Arial" w:hAnsi="Arial" w:cs="Arial"/>
          <w:sz w:val="20"/>
        </w:rPr>
      </w:pPr>
    </w:p>
    <w:p w14:paraId="1F6389A9" w14:textId="5AFCC41C" w:rsidR="00676202" w:rsidRPr="00826313" w:rsidRDefault="00676202" w:rsidP="00676202">
      <w:pPr>
        <w:ind w:left="709"/>
        <w:jc w:val="both"/>
        <w:rPr>
          <w:rFonts w:ascii="Arial" w:hAnsi="Arial" w:cs="Arial"/>
          <w:sz w:val="20"/>
        </w:rPr>
      </w:pPr>
      <w:r w:rsidRPr="00826313">
        <w:rPr>
          <w:rFonts w:ascii="Arial" w:hAnsi="Arial" w:cs="Arial"/>
          <w:sz w:val="20"/>
        </w:rPr>
        <w:t>Where goodwill has been allocated to a cash-generating unit (CGU) and part of the operation within that unit is disposed of, the goodwill associated with the disposed operation is included in the carrying amount of the operation when determining the gain or loss on disposal. Goodwill disposed in these circumstances is measured based on the relative values of the disposed operation and the portion of the cash-generating unit retained.</w:t>
      </w:r>
    </w:p>
    <w:p w14:paraId="2DFC4329" w14:textId="6586B6F9" w:rsidR="00DC6D0E" w:rsidRPr="00826313" w:rsidDel="00D445E3" w:rsidRDefault="00DC6D0E" w:rsidP="00676202">
      <w:pPr>
        <w:ind w:left="709"/>
        <w:jc w:val="both"/>
        <w:rPr>
          <w:del w:id="3478" w:author="An Phuc Cao" w:date="2024-09-30T15:05:00Z" w16du:dateUtc="2024-09-30T08:05:00Z"/>
          <w:rFonts w:ascii="Arial" w:hAnsi="Arial" w:cs="Arial"/>
          <w:sz w:val="20"/>
        </w:rPr>
      </w:pPr>
    </w:p>
    <w:p w14:paraId="4F2744F7" w14:textId="77777777" w:rsidR="00DC6D0E" w:rsidRPr="00826313" w:rsidRDefault="00DC6D0E" w:rsidP="00094ACB">
      <w:pPr>
        <w:widowControl w:val="0"/>
        <w:jc w:val="both"/>
        <w:rPr>
          <w:rFonts w:ascii="Arial" w:hAnsi="Arial" w:cs="Arial"/>
          <w:bCs/>
          <w:iCs/>
          <w:sz w:val="20"/>
        </w:rPr>
      </w:pPr>
    </w:p>
    <w:p w14:paraId="32ABFF28" w14:textId="77777777" w:rsidR="002D5F5D" w:rsidRPr="00826313" w:rsidRDefault="002D5F5D">
      <w:pPr>
        <w:pStyle w:val="Heading1"/>
        <w:spacing w:after="0"/>
        <w:ind w:hanging="562"/>
        <w:rPr>
          <w:rFonts w:ascii="Arial" w:hAnsi="Arial" w:cs="Arial"/>
          <w:b/>
          <w:sz w:val="20"/>
          <w:lang w:val="en-GB"/>
        </w:rPr>
        <w:pPrChange w:id="3479" w:author="An Phuc Cao" w:date="2024-10-25T11:53:00Z" w16du:dateUtc="2024-10-25T04:53:00Z">
          <w:pPr/>
        </w:pPrChange>
      </w:pPr>
      <w:r w:rsidRPr="00826313">
        <w:rPr>
          <w:rFonts w:ascii="Arial" w:hAnsi="Arial" w:cs="Arial"/>
          <w:b/>
          <w:sz w:val="20"/>
          <w:lang w:val="en-GB"/>
        </w:rPr>
        <w:t>4.</w:t>
      </w:r>
      <w:r w:rsidRPr="00826313">
        <w:rPr>
          <w:rFonts w:ascii="Arial" w:hAnsi="Arial" w:cs="Arial"/>
          <w:b/>
          <w:sz w:val="20"/>
          <w:lang w:val="en-GB"/>
        </w:rPr>
        <w:tab/>
        <w:t xml:space="preserve">SIGNIFICANT ACCOUNTING JUDGEMENTS, ESTIMATES, AND ASSUMPTIONS </w:t>
      </w:r>
    </w:p>
    <w:p w14:paraId="0B6861D3" w14:textId="4736F613" w:rsidR="002D5F5D" w:rsidRPr="00826313" w:rsidRDefault="002D5F5D">
      <w:pPr>
        <w:spacing w:before="120"/>
        <w:ind w:left="720"/>
        <w:jc w:val="both"/>
        <w:rPr>
          <w:rFonts w:ascii="Arial" w:hAnsi="Arial" w:cs="Arial"/>
          <w:bCs/>
          <w:iCs/>
          <w:sz w:val="20"/>
        </w:rPr>
        <w:pPrChange w:id="3480" w:author="An Phuc Cao" w:date="2024-10-25T11:54:00Z" w16du:dateUtc="2024-10-25T04:54:00Z">
          <w:pPr>
            <w:spacing w:before="200"/>
            <w:ind w:left="720"/>
            <w:jc w:val="both"/>
          </w:pPr>
        </w:pPrChange>
      </w:pPr>
      <w:r w:rsidRPr="00826313">
        <w:rPr>
          <w:rFonts w:ascii="Arial" w:hAnsi="Arial" w:cs="Arial"/>
          <w:bCs/>
          <w:iCs/>
          <w:sz w:val="20"/>
        </w:rPr>
        <w:t xml:space="preserve">The preparation of the </w:t>
      </w:r>
      <w:r w:rsidR="000802B1" w:rsidRPr="00826313">
        <w:rPr>
          <w:rFonts w:ascii="Arial" w:hAnsi="Arial" w:cs="Arial"/>
          <w:bCs/>
          <w:iCs/>
          <w:sz w:val="20"/>
        </w:rPr>
        <w:t>Group</w:t>
      </w:r>
      <w:r w:rsidR="00C846A0" w:rsidRPr="00826313">
        <w:rPr>
          <w:rFonts w:ascii="Arial" w:hAnsi="Arial" w:cs="Arial"/>
          <w:bCs/>
          <w:iCs/>
          <w:sz w:val="20"/>
        </w:rPr>
        <w:t xml:space="preserve"> interim</w:t>
      </w:r>
      <w:r w:rsidRPr="00826313">
        <w:rPr>
          <w:rFonts w:ascii="Arial" w:hAnsi="Arial" w:cs="Arial"/>
          <w:bCs/>
          <w:iCs/>
          <w:sz w:val="20"/>
          <w:lang w:val="vi-VN"/>
        </w:rPr>
        <w:t xml:space="preserve"> </w:t>
      </w:r>
      <w:r w:rsidRPr="00826313">
        <w:rPr>
          <w:rFonts w:ascii="Arial" w:hAnsi="Arial" w:cs="Arial"/>
          <w:bCs/>
          <w:iCs/>
          <w:sz w:val="20"/>
        </w:rPr>
        <w:t xml:space="preserve">consolidated financial statements requires management to make judgements, estimates and assumptions that affect the reported amount of revenues, expenses, assets and liabilities, and the accompanying disclosures, as well as the disclosure of contingent liabilities. Uncertainty about these assumptions and estimates could result in outcomes that require a material adjustment to the carrying amount of assets or liabilities affected in future periods. In the process of applying the </w:t>
      </w:r>
      <w:r w:rsidR="000802B1" w:rsidRPr="00826313">
        <w:rPr>
          <w:rFonts w:ascii="Arial" w:hAnsi="Arial" w:cs="Arial"/>
          <w:bCs/>
          <w:iCs/>
          <w:sz w:val="20"/>
        </w:rPr>
        <w:t>Group</w:t>
      </w:r>
      <w:r w:rsidRPr="00826313">
        <w:rPr>
          <w:rFonts w:ascii="Arial" w:hAnsi="Arial" w:cs="Arial"/>
          <w:bCs/>
          <w:iCs/>
          <w:sz w:val="20"/>
        </w:rPr>
        <w:t xml:space="preserve">’s accounting policies, the Management has made the following judgements and assumptions concerning the future and other key sources of estimation uncertainty at the reporting date, that have a significant risk of causing a material adjustment to the carrying amounts of assets and liabilities within the next accounting period. </w:t>
      </w:r>
    </w:p>
    <w:p w14:paraId="7FAFC921" w14:textId="77777777" w:rsidR="00F768D1" w:rsidRPr="00826313" w:rsidRDefault="00F768D1">
      <w:pPr>
        <w:spacing w:before="120"/>
        <w:ind w:left="720"/>
        <w:jc w:val="both"/>
        <w:rPr>
          <w:rFonts w:ascii="Arial" w:hAnsi="Arial" w:cs="Arial"/>
          <w:bCs/>
          <w:iCs/>
          <w:sz w:val="20"/>
        </w:rPr>
        <w:pPrChange w:id="3481" w:author="An Phuc Cao" w:date="2024-10-25T11:54:00Z" w16du:dateUtc="2024-10-25T04:54:00Z">
          <w:pPr>
            <w:spacing w:before="200"/>
            <w:ind w:left="720"/>
            <w:jc w:val="both"/>
          </w:pPr>
        </w:pPrChange>
      </w:pPr>
      <w:r w:rsidRPr="00826313">
        <w:rPr>
          <w:rFonts w:ascii="Arial" w:hAnsi="Arial" w:cs="Arial"/>
          <w:bCs/>
          <w:iCs/>
          <w:sz w:val="20"/>
        </w:rPr>
        <w:t xml:space="preserve">Existing circumstances and assumptions about future developments may change due to circumstances beyond the Group’s control and are reflected in the assumptions if and when they occur. Items with the most significant effect on the amounts recognized in the financial statements with substantial management judgement and/or estimates are collated below with respect to judgements/estimates involved. </w:t>
      </w:r>
    </w:p>
    <w:p w14:paraId="15C3EF53" w14:textId="77777777" w:rsidR="00F768D1" w:rsidRPr="00826313" w:rsidRDefault="00F768D1" w:rsidP="00F768D1">
      <w:pPr>
        <w:widowControl w:val="0"/>
        <w:jc w:val="both"/>
        <w:rPr>
          <w:rFonts w:ascii="Arial" w:hAnsi="Arial" w:cs="Arial"/>
          <w:b/>
          <w:i/>
          <w:sz w:val="20"/>
        </w:rPr>
      </w:pPr>
    </w:p>
    <w:p w14:paraId="18C11234" w14:textId="607732E1" w:rsidR="00F768D1" w:rsidRPr="00826313" w:rsidRDefault="00F768D1">
      <w:pPr>
        <w:pStyle w:val="Heading2"/>
        <w:spacing w:after="0"/>
        <w:ind w:left="720" w:hanging="720"/>
        <w:rPr>
          <w:rFonts w:ascii="Arial" w:hAnsi="Arial" w:cs="Arial"/>
          <w:b/>
          <w:i/>
          <w:sz w:val="20"/>
        </w:rPr>
        <w:pPrChange w:id="3482" w:author="An Phuc Cao" w:date="2024-10-25T11:53:00Z" w16du:dateUtc="2024-10-25T04:53:00Z">
          <w:pPr>
            <w:widowControl w:val="0"/>
            <w:jc w:val="both"/>
          </w:pPr>
        </w:pPrChange>
      </w:pPr>
      <w:r w:rsidRPr="00826313">
        <w:rPr>
          <w:rFonts w:ascii="Arial" w:hAnsi="Arial" w:cs="Arial"/>
          <w:b/>
          <w:i/>
          <w:sz w:val="20"/>
        </w:rPr>
        <w:t>4.1</w:t>
      </w:r>
      <w:r w:rsidRPr="00826313">
        <w:rPr>
          <w:rFonts w:ascii="Arial" w:hAnsi="Arial" w:cs="Arial"/>
          <w:b/>
          <w:i/>
          <w:sz w:val="20"/>
        </w:rPr>
        <w:tab/>
        <w:t xml:space="preserve">Going concern </w:t>
      </w:r>
    </w:p>
    <w:p w14:paraId="57E7D1AE" w14:textId="77777777" w:rsidR="00EE44C7" w:rsidRPr="00826313" w:rsidRDefault="00EE44C7" w:rsidP="00F768D1">
      <w:pPr>
        <w:widowControl w:val="0"/>
        <w:jc w:val="both"/>
        <w:rPr>
          <w:rFonts w:ascii="Arial" w:hAnsi="Arial" w:cs="Arial"/>
          <w:b/>
          <w:i/>
          <w:sz w:val="20"/>
        </w:rPr>
      </w:pPr>
    </w:p>
    <w:p w14:paraId="41E42092" w14:textId="4A704F32" w:rsidR="00F768D1" w:rsidRPr="00826313" w:rsidRDefault="00F768D1" w:rsidP="005B203C">
      <w:pPr>
        <w:ind w:left="720"/>
        <w:jc w:val="both"/>
        <w:rPr>
          <w:rFonts w:ascii="Arial" w:hAnsi="Arial" w:cs="Arial"/>
          <w:bCs/>
          <w:iCs/>
          <w:sz w:val="20"/>
        </w:rPr>
      </w:pPr>
      <w:r w:rsidRPr="00826313">
        <w:rPr>
          <w:rFonts w:ascii="Arial" w:hAnsi="Arial" w:cs="Arial"/>
          <w:bCs/>
          <w:iCs/>
          <w:sz w:val="20"/>
        </w:rPr>
        <w:t>The Group incurred consecutive operating losses in recent years. As at 3</w:t>
      </w:r>
      <w:r w:rsidR="00DE17AF" w:rsidRPr="00826313">
        <w:rPr>
          <w:rFonts w:ascii="Arial" w:hAnsi="Arial" w:cs="Arial"/>
          <w:bCs/>
          <w:iCs/>
          <w:sz w:val="20"/>
        </w:rPr>
        <w:t>0</w:t>
      </w:r>
      <w:r w:rsidRPr="00826313">
        <w:rPr>
          <w:rFonts w:ascii="Arial" w:hAnsi="Arial" w:cs="Arial"/>
          <w:bCs/>
          <w:iCs/>
          <w:sz w:val="20"/>
        </w:rPr>
        <w:t xml:space="preserve"> </w:t>
      </w:r>
      <w:r w:rsidR="00CA1F1E" w:rsidRPr="00826313">
        <w:rPr>
          <w:rFonts w:ascii="Arial" w:hAnsi="Arial" w:cs="Arial"/>
          <w:bCs/>
          <w:iCs/>
          <w:sz w:val="20"/>
        </w:rPr>
        <w:t>June</w:t>
      </w:r>
      <w:r w:rsidRPr="00826313">
        <w:rPr>
          <w:rFonts w:ascii="Arial" w:hAnsi="Arial" w:cs="Arial"/>
          <w:bCs/>
          <w:iCs/>
          <w:sz w:val="20"/>
        </w:rPr>
        <w:t xml:space="preserve"> 202</w:t>
      </w:r>
      <w:del w:id="3483" w:author="An Phuc Cao" w:date="2024-09-30T14:57:00Z" w16du:dateUtc="2024-09-30T07:57:00Z">
        <w:r w:rsidR="00DB3B30" w:rsidDel="002607F7">
          <w:rPr>
            <w:rFonts w:ascii="Arial" w:hAnsi="Arial" w:cs="Arial"/>
            <w:bCs/>
            <w:iCs/>
            <w:sz w:val="20"/>
          </w:rPr>
          <w:delText>3</w:delText>
        </w:r>
      </w:del>
      <w:ins w:id="3484" w:author="An Phuc Cao" w:date="2024-09-30T14:57:00Z" w16du:dateUtc="2024-09-30T07:57:00Z">
        <w:r w:rsidR="002607F7">
          <w:rPr>
            <w:rFonts w:ascii="Arial" w:hAnsi="Arial" w:cs="Arial"/>
            <w:bCs/>
            <w:iCs/>
            <w:sz w:val="20"/>
          </w:rPr>
          <w:t>4</w:t>
        </w:r>
      </w:ins>
      <w:r w:rsidRPr="00826313">
        <w:rPr>
          <w:rFonts w:ascii="Arial" w:hAnsi="Arial" w:cs="Arial"/>
          <w:bCs/>
          <w:iCs/>
          <w:sz w:val="20"/>
        </w:rPr>
        <w:t xml:space="preserve">, the accumulated loss is </w:t>
      </w:r>
      <w:r w:rsidRPr="009435CE">
        <w:rPr>
          <w:rFonts w:ascii="Arial" w:hAnsi="Arial" w:cs="Arial"/>
          <w:bCs/>
          <w:iCs/>
          <w:sz w:val="20"/>
          <w:highlight w:val="yellow"/>
        </w:rPr>
        <w:t>VND</w:t>
      </w:r>
      <w:r w:rsidR="00CA1F1E" w:rsidRPr="009435CE">
        <w:rPr>
          <w:rFonts w:ascii="Arial" w:hAnsi="Arial" w:cs="Arial"/>
          <w:bCs/>
          <w:iCs/>
          <w:sz w:val="20"/>
          <w:highlight w:val="yellow"/>
        </w:rPr>
        <w:t>15</w:t>
      </w:r>
      <w:r w:rsidR="00983743" w:rsidRPr="009435CE">
        <w:rPr>
          <w:rFonts w:ascii="Arial" w:hAnsi="Arial" w:cs="Arial"/>
          <w:bCs/>
          <w:iCs/>
          <w:sz w:val="20"/>
          <w:highlight w:val="yellow"/>
        </w:rPr>
        <w:t>3</w:t>
      </w:r>
      <w:r w:rsidR="00184B13" w:rsidRPr="009435CE">
        <w:rPr>
          <w:rFonts w:ascii="Arial" w:hAnsi="Arial" w:cs="Arial"/>
          <w:bCs/>
          <w:iCs/>
          <w:sz w:val="20"/>
          <w:highlight w:val="yellow"/>
        </w:rPr>
        <w:t>,</w:t>
      </w:r>
      <w:r w:rsidR="00983743" w:rsidRPr="009435CE">
        <w:rPr>
          <w:rFonts w:ascii="Arial" w:hAnsi="Arial" w:cs="Arial"/>
          <w:bCs/>
          <w:iCs/>
          <w:sz w:val="20"/>
          <w:highlight w:val="yellow"/>
        </w:rPr>
        <w:t>102</w:t>
      </w:r>
      <w:r w:rsidR="00184B13" w:rsidRPr="009435CE">
        <w:rPr>
          <w:rFonts w:ascii="Arial" w:hAnsi="Arial" w:cs="Arial"/>
          <w:bCs/>
          <w:iCs/>
          <w:sz w:val="20"/>
          <w:highlight w:val="yellow"/>
        </w:rPr>
        <w:t>,</w:t>
      </w:r>
      <w:r w:rsidR="00983743" w:rsidRPr="009435CE">
        <w:rPr>
          <w:rFonts w:ascii="Arial" w:hAnsi="Arial" w:cs="Arial"/>
          <w:bCs/>
          <w:iCs/>
          <w:sz w:val="20"/>
          <w:highlight w:val="yellow"/>
        </w:rPr>
        <w:t>616</w:t>
      </w:r>
      <w:r w:rsidR="00184B13" w:rsidRPr="009435CE">
        <w:rPr>
          <w:rFonts w:ascii="Arial" w:hAnsi="Arial" w:cs="Arial"/>
          <w:bCs/>
          <w:iCs/>
          <w:sz w:val="20"/>
          <w:highlight w:val="yellow"/>
        </w:rPr>
        <w:t>,</w:t>
      </w:r>
      <w:r w:rsidR="00983743" w:rsidRPr="009435CE">
        <w:rPr>
          <w:rFonts w:ascii="Arial" w:hAnsi="Arial" w:cs="Arial"/>
          <w:bCs/>
          <w:iCs/>
          <w:sz w:val="20"/>
          <w:highlight w:val="yellow"/>
        </w:rPr>
        <w:t>706</w:t>
      </w:r>
      <w:r w:rsidRPr="00826313">
        <w:rPr>
          <w:rFonts w:ascii="Arial" w:hAnsi="Arial" w:cs="Arial"/>
          <w:bCs/>
          <w:iCs/>
          <w:sz w:val="20"/>
        </w:rPr>
        <w:t xml:space="preserve">. The Management of Group has conducted an assessment of the Company's going concern ability and believes that the Group can maintain its operations </w:t>
      </w:r>
      <w:ins w:id="3485" w:author="An Phuc Cao" w:date="2024-09-30T14:58:00Z" w16du:dateUtc="2024-09-30T07:58:00Z">
        <w:r w:rsidR="00D1446D">
          <w:rPr>
            <w:rFonts w:ascii="Arial" w:hAnsi="Arial" w:cs="Arial"/>
            <w:bCs/>
            <w:iCs/>
            <w:sz w:val="20"/>
          </w:rPr>
          <w:t>with financial support from enormous investors</w:t>
        </w:r>
      </w:ins>
      <w:del w:id="3486" w:author="An Phuc Cao" w:date="2024-09-30T14:58:00Z" w16du:dateUtc="2024-09-30T07:58:00Z">
        <w:r w:rsidRPr="00826313" w:rsidDel="00A74CAB">
          <w:rPr>
            <w:rFonts w:ascii="Arial" w:hAnsi="Arial" w:cs="Arial"/>
            <w:bCs/>
            <w:iCs/>
            <w:sz w:val="20"/>
          </w:rPr>
          <w:delText>for the next twelve (12) months</w:delText>
        </w:r>
      </w:del>
      <w:r w:rsidRPr="00826313">
        <w:rPr>
          <w:rFonts w:ascii="Arial" w:hAnsi="Arial" w:cs="Arial"/>
          <w:bCs/>
          <w:iCs/>
          <w:sz w:val="20"/>
        </w:rPr>
        <w:t>. On that basis, the</w:t>
      </w:r>
      <w:r w:rsidR="003B270D" w:rsidRPr="00826313">
        <w:rPr>
          <w:rFonts w:ascii="Arial" w:hAnsi="Arial" w:cs="Arial"/>
          <w:bCs/>
          <w:iCs/>
          <w:sz w:val="20"/>
        </w:rPr>
        <w:t xml:space="preserve"> interim</w:t>
      </w:r>
      <w:r w:rsidRPr="00826313">
        <w:rPr>
          <w:rFonts w:ascii="Arial" w:hAnsi="Arial" w:cs="Arial"/>
          <w:bCs/>
          <w:iCs/>
          <w:sz w:val="20"/>
        </w:rPr>
        <w:t xml:space="preserve"> consolidated financial statements for the </w:t>
      </w:r>
      <w:r w:rsidR="00CA1F1E" w:rsidRPr="00826313">
        <w:rPr>
          <w:rFonts w:ascii="Arial" w:hAnsi="Arial" w:cs="Arial"/>
          <w:bCs/>
          <w:iCs/>
          <w:sz w:val="20"/>
        </w:rPr>
        <w:t>period then</w:t>
      </w:r>
      <w:r w:rsidRPr="00826313">
        <w:rPr>
          <w:rFonts w:ascii="Arial" w:hAnsi="Arial" w:cs="Arial"/>
          <w:bCs/>
          <w:iCs/>
          <w:sz w:val="20"/>
        </w:rPr>
        <w:t xml:space="preserve"> ended 3</w:t>
      </w:r>
      <w:r w:rsidR="00CA1F1E" w:rsidRPr="00826313">
        <w:rPr>
          <w:rFonts w:ascii="Arial" w:hAnsi="Arial" w:cs="Arial"/>
          <w:bCs/>
          <w:iCs/>
          <w:sz w:val="20"/>
        </w:rPr>
        <w:t>0</w:t>
      </w:r>
      <w:r w:rsidRPr="00826313">
        <w:rPr>
          <w:rFonts w:ascii="Arial" w:hAnsi="Arial" w:cs="Arial"/>
          <w:bCs/>
          <w:iCs/>
          <w:sz w:val="20"/>
        </w:rPr>
        <w:t xml:space="preserve"> </w:t>
      </w:r>
      <w:r w:rsidR="00CA1F1E" w:rsidRPr="00826313">
        <w:rPr>
          <w:rFonts w:ascii="Arial" w:hAnsi="Arial" w:cs="Arial"/>
          <w:bCs/>
          <w:iCs/>
          <w:sz w:val="20"/>
        </w:rPr>
        <w:t xml:space="preserve">June </w:t>
      </w:r>
      <w:r w:rsidRPr="00826313">
        <w:rPr>
          <w:rFonts w:ascii="Arial" w:hAnsi="Arial" w:cs="Arial"/>
          <w:bCs/>
          <w:iCs/>
          <w:sz w:val="20"/>
        </w:rPr>
        <w:t>202</w:t>
      </w:r>
      <w:del w:id="3487" w:author="An Phuc Cao" w:date="2024-09-30T14:57:00Z" w16du:dateUtc="2024-09-30T07:57:00Z">
        <w:r w:rsidR="009435CE" w:rsidDel="00386AC3">
          <w:rPr>
            <w:rFonts w:ascii="Arial" w:hAnsi="Arial" w:cs="Arial"/>
            <w:bCs/>
            <w:iCs/>
            <w:sz w:val="20"/>
          </w:rPr>
          <w:delText>3</w:delText>
        </w:r>
      </w:del>
      <w:ins w:id="3488" w:author="An Phuc Cao" w:date="2024-09-30T14:57:00Z" w16du:dateUtc="2024-09-30T07:57:00Z">
        <w:r w:rsidR="00386AC3">
          <w:rPr>
            <w:rFonts w:ascii="Arial" w:hAnsi="Arial" w:cs="Arial"/>
            <w:bCs/>
            <w:iCs/>
            <w:sz w:val="20"/>
          </w:rPr>
          <w:t>4</w:t>
        </w:r>
      </w:ins>
      <w:r w:rsidRPr="00826313">
        <w:rPr>
          <w:rFonts w:ascii="Arial" w:hAnsi="Arial" w:cs="Arial"/>
          <w:bCs/>
          <w:iCs/>
          <w:sz w:val="20"/>
        </w:rPr>
        <w:t xml:space="preserve"> are prepared on the assumption of the Group's ability to operate continuously and do not include any adjustments, if any, to reflect the effects of inability to operate continuously on assets and liabilities.</w:t>
      </w:r>
    </w:p>
    <w:p w14:paraId="5AEDE169" w14:textId="77777777" w:rsidR="00F768D1" w:rsidRPr="00826313" w:rsidRDefault="00F768D1" w:rsidP="00F768D1">
      <w:pPr>
        <w:widowControl w:val="0"/>
        <w:jc w:val="both"/>
        <w:rPr>
          <w:rFonts w:ascii="Arial" w:hAnsi="Arial" w:cs="Arial"/>
          <w:b/>
          <w:i/>
          <w:sz w:val="20"/>
        </w:rPr>
      </w:pPr>
    </w:p>
    <w:p w14:paraId="71485545" w14:textId="6D146691" w:rsidR="00F768D1" w:rsidRPr="00826313" w:rsidRDefault="00F768D1">
      <w:pPr>
        <w:pStyle w:val="Heading2"/>
        <w:spacing w:after="0"/>
        <w:ind w:left="720" w:hanging="720"/>
        <w:rPr>
          <w:rFonts w:ascii="Arial" w:hAnsi="Arial" w:cs="Arial"/>
          <w:b/>
          <w:i/>
          <w:sz w:val="20"/>
        </w:rPr>
        <w:pPrChange w:id="3489" w:author="An Phuc Cao" w:date="2024-10-25T11:53:00Z" w16du:dateUtc="2024-10-25T04:53:00Z">
          <w:pPr>
            <w:widowControl w:val="0"/>
            <w:jc w:val="both"/>
          </w:pPr>
        </w:pPrChange>
      </w:pPr>
      <w:r w:rsidRPr="00826313">
        <w:rPr>
          <w:rFonts w:ascii="Arial" w:hAnsi="Arial" w:cs="Arial"/>
          <w:b/>
          <w:i/>
          <w:sz w:val="20"/>
        </w:rPr>
        <w:t>4.2</w:t>
      </w:r>
      <w:r w:rsidRPr="00826313">
        <w:rPr>
          <w:rFonts w:ascii="Arial" w:hAnsi="Arial" w:cs="Arial"/>
          <w:b/>
          <w:i/>
          <w:sz w:val="20"/>
        </w:rPr>
        <w:tab/>
        <w:t xml:space="preserve">Deferred tax assets </w:t>
      </w:r>
    </w:p>
    <w:p w14:paraId="42AFC701" w14:textId="77777777" w:rsidR="00EE44C7" w:rsidRPr="00826313" w:rsidRDefault="00EE44C7" w:rsidP="00F768D1">
      <w:pPr>
        <w:widowControl w:val="0"/>
        <w:jc w:val="both"/>
        <w:rPr>
          <w:rFonts w:ascii="Arial" w:hAnsi="Arial" w:cs="Arial"/>
          <w:b/>
          <w:i/>
          <w:sz w:val="20"/>
        </w:rPr>
      </w:pPr>
    </w:p>
    <w:p w14:paraId="27158583" w14:textId="688502C4" w:rsidR="00F768D1" w:rsidRPr="00826313" w:rsidRDefault="00F768D1" w:rsidP="005B203C">
      <w:pPr>
        <w:ind w:left="720"/>
        <w:jc w:val="both"/>
        <w:rPr>
          <w:rFonts w:ascii="Arial" w:hAnsi="Arial" w:cs="Arial"/>
          <w:bCs/>
          <w:iCs/>
          <w:sz w:val="20"/>
        </w:rPr>
      </w:pPr>
      <w:r w:rsidRPr="00826313">
        <w:rPr>
          <w:rFonts w:ascii="Arial" w:hAnsi="Arial" w:cs="Arial"/>
          <w:bCs/>
          <w:iCs/>
          <w:sz w:val="20"/>
        </w:rPr>
        <w:t>Deferred tax assets are recognized in respect of tax losses to the extent that it is probable that future taxable profit will be available against which the tax losses can be utilized. Judgement is required to determine the amount of deferred tax assets that can be recognized, based on the likely timing and level of future taxable profits, together with future tax-planning strategies.</w:t>
      </w:r>
    </w:p>
    <w:p w14:paraId="2F409E92" w14:textId="77777777" w:rsidR="00AF2D65" w:rsidRPr="00826313" w:rsidRDefault="00AF2D65" w:rsidP="00A70DD0">
      <w:pPr>
        <w:pStyle w:val="Style1"/>
        <w:spacing w:after="0"/>
        <w:ind w:left="0"/>
        <w:rPr>
          <w:rFonts w:ascii="Arial" w:hAnsi="Arial" w:cs="Arial"/>
          <w:i w:val="0"/>
        </w:rPr>
      </w:pPr>
    </w:p>
    <w:p w14:paraId="02875822" w14:textId="7C6A5B33" w:rsidR="00094ACB" w:rsidRPr="00826313" w:rsidRDefault="00094ACB">
      <w:pPr>
        <w:pStyle w:val="Heading2"/>
        <w:spacing w:after="0"/>
        <w:ind w:left="720" w:hanging="720"/>
        <w:rPr>
          <w:rFonts w:ascii="Arial" w:hAnsi="Arial" w:cs="Arial"/>
          <w:b/>
          <w:bCs/>
          <w:i/>
          <w:iCs/>
          <w:sz w:val="20"/>
        </w:rPr>
        <w:pPrChange w:id="3490" w:author="An Phuc Cao" w:date="2024-10-25T11:53:00Z" w16du:dateUtc="2024-10-25T04:53:00Z">
          <w:pPr>
            <w:jc w:val="both"/>
          </w:pPr>
        </w:pPrChange>
      </w:pPr>
      <w:r w:rsidRPr="00826313">
        <w:rPr>
          <w:rFonts w:ascii="Arial" w:hAnsi="Arial" w:cs="Arial"/>
          <w:b/>
          <w:bCs/>
          <w:i/>
          <w:iCs/>
          <w:sz w:val="20"/>
        </w:rPr>
        <w:t>4.3</w:t>
      </w:r>
      <w:r w:rsidRPr="00826313">
        <w:rPr>
          <w:rFonts w:ascii="Arial" w:hAnsi="Arial" w:cs="Arial"/>
          <w:b/>
          <w:bCs/>
          <w:i/>
          <w:iCs/>
          <w:sz w:val="20"/>
        </w:rPr>
        <w:tab/>
        <w:t xml:space="preserve">Development costs </w:t>
      </w:r>
    </w:p>
    <w:p w14:paraId="1739B83A" w14:textId="77777777" w:rsidR="00EE44C7" w:rsidRPr="00826313" w:rsidRDefault="00EE44C7" w:rsidP="00094ACB">
      <w:pPr>
        <w:jc w:val="both"/>
        <w:rPr>
          <w:rFonts w:ascii="Arial" w:hAnsi="Arial" w:cs="Arial"/>
          <w:b/>
          <w:bCs/>
          <w:i/>
          <w:iCs/>
          <w:sz w:val="20"/>
        </w:rPr>
      </w:pPr>
    </w:p>
    <w:p w14:paraId="7AEE589E" w14:textId="13875DB4" w:rsidR="00D7637B" w:rsidRPr="00826313" w:rsidRDefault="00094ACB" w:rsidP="005B203C">
      <w:pPr>
        <w:ind w:left="720"/>
        <w:jc w:val="both"/>
        <w:rPr>
          <w:rFonts w:ascii="Arial" w:hAnsi="Arial" w:cs="Arial"/>
          <w:b/>
          <w:sz w:val="20"/>
          <w:lang w:val="en-GB"/>
        </w:rPr>
      </w:pPr>
      <w:r w:rsidRPr="00826313">
        <w:rPr>
          <w:rFonts w:ascii="Arial" w:hAnsi="Arial" w:cs="Arial"/>
          <w:bCs/>
          <w:iCs/>
          <w:sz w:val="20"/>
        </w:rPr>
        <w:t xml:space="preserve">The Group capitalizes costs for software/application development projects. Initial capitalization of costs is based on management’s judgement that technological and economic feasibility is confirmed, usually when a product development project has reached a defined milestone according to an established project management model. In determining the amounts to be capitalized, management makes assumptions regarding the expected future cash generation of the project, discount rates to be applied and the expected period of benefits. At </w:t>
      </w:r>
      <w:r w:rsidRPr="00826313">
        <w:rPr>
          <w:rFonts w:ascii="Arial" w:hAnsi="Arial" w:cs="Arial"/>
          <w:bCs/>
          <w:iCs/>
          <w:sz w:val="20"/>
          <w:lang w:val="vi-VN"/>
        </w:rPr>
        <w:t>3</w:t>
      </w:r>
      <w:r w:rsidR="00DF1DC5" w:rsidRPr="00826313">
        <w:rPr>
          <w:rFonts w:ascii="Arial" w:hAnsi="Arial" w:cs="Arial"/>
          <w:bCs/>
          <w:iCs/>
          <w:sz w:val="20"/>
        </w:rPr>
        <w:t>0</w:t>
      </w:r>
      <w:r w:rsidRPr="00826313">
        <w:rPr>
          <w:rFonts w:ascii="Arial" w:hAnsi="Arial" w:cs="Arial"/>
          <w:bCs/>
          <w:iCs/>
          <w:sz w:val="20"/>
          <w:lang w:val="vi-VN"/>
        </w:rPr>
        <w:t xml:space="preserve"> </w:t>
      </w:r>
      <w:r w:rsidR="00DF1DC5" w:rsidRPr="00826313">
        <w:rPr>
          <w:rFonts w:ascii="Arial" w:hAnsi="Arial" w:cs="Arial"/>
          <w:bCs/>
          <w:iCs/>
          <w:sz w:val="20"/>
        </w:rPr>
        <w:t>June</w:t>
      </w:r>
      <w:r w:rsidRPr="00826313">
        <w:rPr>
          <w:rFonts w:ascii="Arial" w:hAnsi="Arial" w:cs="Arial"/>
          <w:bCs/>
          <w:iCs/>
          <w:sz w:val="20"/>
        </w:rPr>
        <w:t xml:space="preserve"> 202</w:t>
      </w:r>
      <w:del w:id="3491" w:author="An Phuc Cao" w:date="2024-09-30T15:34:00Z" w16du:dateUtc="2024-09-30T08:34:00Z">
        <w:r w:rsidR="0094293F" w:rsidDel="00681012">
          <w:rPr>
            <w:rFonts w:ascii="Arial" w:hAnsi="Arial" w:cs="Arial"/>
            <w:bCs/>
            <w:iCs/>
            <w:sz w:val="20"/>
          </w:rPr>
          <w:delText>3</w:delText>
        </w:r>
      </w:del>
      <w:ins w:id="3492" w:author="An Phuc Cao" w:date="2024-09-30T15:34:00Z" w16du:dateUtc="2024-09-30T08:34:00Z">
        <w:r w:rsidR="00681012">
          <w:rPr>
            <w:rFonts w:ascii="Arial" w:hAnsi="Arial" w:cs="Arial"/>
            <w:bCs/>
            <w:iCs/>
            <w:sz w:val="20"/>
          </w:rPr>
          <w:t>4</w:t>
        </w:r>
      </w:ins>
      <w:r w:rsidRPr="00826313">
        <w:rPr>
          <w:rFonts w:ascii="Arial" w:hAnsi="Arial" w:cs="Arial"/>
          <w:bCs/>
          <w:iCs/>
          <w:sz w:val="20"/>
        </w:rPr>
        <w:t xml:space="preserve">, the carrying amount of capitalized development costs was </w:t>
      </w:r>
      <w:r w:rsidRPr="0094293F">
        <w:rPr>
          <w:rFonts w:ascii="Arial" w:hAnsi="Arial" w:cs="Arial"/>
          <w:bCs/>
          <w:iCs/>
          <w:sz w:val="20"/>
          <w:highlight w:val="yellow"/>
        </w:rPr>
        <w:t>VND1</w:t>
      </w:r>
      <w:r w:rsidR="00DE17AF" w:rsidRPr="0094293F">
        <w:rPr>
          <w:rFonts w:ascii="Arial" w:hAnsi="Arial" w:cs="Arial"/>
          <w:bCs/>
          <w:iCs/>
          <w:sz w:val="20"/>
          <w:highlight w:val="yellow"/>
        </w:rPr>
        <w:t>4</w:t>
      </w:r>
      <w:r w:rsidRPr="0094293F">
        <w:rPr>
          <w:rFonts w:ascii="Arial" w:hAnsi="Arial" w:cs="Arial"/>
          <w:bCs/>
          <w:iCs/>
          <w:sz w:val="20"/>
          <w:highlight w:val="yellow"/>
        </w:rPr>
        <w:t>,</w:t>
      </w:r>
      <w:r w:rsidR="00DE17AF" w:rsidRPr="0094293F">
        <w:rPr>
          <w:rFonts w:ascii="Arial" w:hAnsi="Arial" w:cs="Arial"/>
          <w:bCs/>
          <w:iCs/>
          <w:sz w:val="20"/>
          <w:highlight w:val="yellow"/>
        </w:rPr>
        <w:t>249</w:t>
      </w:r>
      <w:r w:rsidRPr="0094293F">
        <w:rPr>
          <w:rFonts w:ascii="Arial" w:hAnsi="Arial" w:cs="Arial"/>
          <w:bCs/>
          <w:iCs/>
          <w:sz w:val="20"/>
          <w:highlight w:val="yellow"/>
        </w:rPr>
        <w:t>,</w:t>
      </w:r>
      <w:r w:rsidR="00DE17AF" w:rsidRPr="0094293F">
        <w:rPr>
          <w:rFonts w:ascii="Arial" w:hAnsi="Arial" w:cs="Arial"/>
          <w:bCs/>
          <w:iCs/>
          <w:sz w:val="20"/>
          <w:highlight w:val="yellow"/>
        </w:rPr>
        <w:t>766</w:t>
      </w:r>
      <w:r w:rsidRPr="0094293F">
        <w:rPr>
          <w:rFonts w:ascii="Arial" w:hAnsi="Arial" w:cs="Arial"/>
          <w:bCs/>
          <w:iCs/>
          <w:sz w:val="20"/>
          <w:highlight w:val="yellow"/>
        </w:rPr>
        <w:t>,</w:t>
      </w:r>
      <w:r w:rsidR="00DE17AF" w:rsidRPr="0094293F">
        <w:rPr>
          <w:rFonts w:ascii="Arial" w:hAnsi="Arial" w:cs="Arial"/>
          <w:bCs/>
          <w:iCs/>
          <w:sz w:val="20"/>
          <w:highlight w:val="yellow"/>
        </w:rPr>
        <w:t>580</w:t>
      </w:r>
      <w:r w:rsidRPr="00826313">
        <w:rPr>
          <w:rFonts w:ascii="Arial" w:hAnsi="Arial" w:cs="Arial"/>
          <w:bCs/>
          <w:iCs/>
          <w:sz w:val="20"/>
        </w:rPr>
        <w:t xml:space="preserve"> (</w:t>
      </w:r>
      <w:r w:rsidR="00DF1DC5" w:rsidRPr="00826313">
        <w:rPr>
          <w:rFonts w:ascii="Arial" w:hAnsi="Arial" w:cs="Arial"/>
          <w:bCs/>
          <w:iCs/>
          <w:sz w:val="20"/>
        </w:rPr>
        <w:t xml:space="preserve">as at </w:t>
      </w:r>
      <w:r w:rsidRPr="00826313">
        <w:rPr>
          <w:rFonts w:ascii="Arial" w:hAnsi="Arial" w:cs="Arial"/>
          <w:bCs/>
          <w:iCs/>
          <w:sz w:val="20"/>
        </w:rPr>
        <w:t>31 December 202</w:t>
      </w:r>
      <w:del w:id="3493" w:author="An Phuc Cao" w:date="2024-09-30T15:34:00Z" w16du:dateUtc="2024-09-30T08:34:00Z">
        <w:r w:rsidR="0094293F" w:rsidDel="00681012">
          <w:rPr>
            <w:rFonts w:ascii="Arial" w:hAnsi="Arial" w:cs="Arial"/>
            <w:bCs/>
            <w:iCs/>
            <w:sz w:val="20"/>
          </w:rPr>
          <w:delText>2</w:delText>
        </w:r>
      </w:del>
      <w:ins w:id="3494" w:author="An Phuc Cao" w:date="2024-09-30T15:34:00Z" w16du:dateUtc="2024-09-30T08:34:00Z">
        <w:r w:rsidR="00681012">
          <w:rPr>
            <w:rFonts w:ascii="Arial" w:hAnsi="Arial" w:cs="Arial"/>
            <w:bCs/>
            <w:iCs/>
            <w:sz w:val="20"/>
          </w:rPr>
          <w:t>3</w:t>
        </w:r>
      </w:ins>
      <w:r w:rsidRPr="00826313">
        <w:rPr>
          <w:rFonts w:ascii="Arial" w:hAnsi="Arial" w:cs="Arial"/>
          <w:bCs/>
          <w:iCs/>
          <w:sz w:val="20"/>
        </w:rPr>
        <w:t xml:space="preserve">: </w:t>
      </w:r>
      <w:r w:rsidR="00DE17AF" w:rsidRPr="00826313">
        <w:rPr>
          <w:rFonts w:ascii="Arial" w:hAnsi="Arial" w:cs="Arial"/>
          <w:bCs/>
          <w:iCs/>
          <w:sz w:val="20"/>
        </w:rPr>
        <w:t>VND</w:t>
      </w:r>
      <w:ins w:id="3495" w:author="An Phuc Cao" w:date="2024-09-30T15:34:00Z" w16du:dateUtc="2024-09-30T08:34:00Z">
        <w:r w:rsidR="000E2784">
          <w:rPr>
            <w:rFonts w:ascii="Arial" w:hAnsi="Arial" w:cs="Arial"/>
            <w:bCs/>
            <w:iCs/>
            <w:sz w:val="20"/>
          </w:rPr>
          <w:t>37,922,598,119</w:t>
        </w:r>
      </w:ins>
      <w:del w:id="3496" w:author="An Phuc Cao" w:date="2024-09-30T15:34:00Z" w16du:dateUtc="2024-09-30T08:34:00Z">
        <w:r w:rsidR="002E3FB2" w:rsidRPr="002E3FB2" w:rsidDel="000E2784">
          <w:rPr>
            <w:rFonts w:ascii="Arial" w:hAnsi="Arial" w:cs="Arial"/>
            <w:bCs/>
            <w:iCs/>
            <w:sz w:val="20"/>
          </w:rPr>
          <w:delText>20,684,524,155</w:delText>
        </w:r>
      </w:del>
      <w:r w:rsidRPr="00826313">
        <w:rPr>
          <w:rFonts w:ascii="Arial" w:hAnsi="Arial" w:cs="Arial"/>
          <w:bCs/>
          <w:iCs/>
          <w:sz w:val="20"/>
        </w:rPr>
        <w:t>).</w:t>
      </w:r>
    </w:p>
    <w:p w14:paraId="22094CF1" w14:textId="77777777" w:rsidR="005126B2" w:rsidRPr="00826313" w:rsidRDefault="005126B2" w:rsidP="00F768D1">
      <w:pPr>
        <w:ind w:left="720" w:hanging="720"/>
        <w:rPr>
          <w:rFonts w:ascii="Arial" w:hAnsi="Arial" w:cs="Arial"/>
          <w:b/>
          <w:sz w:val="20"/>
          <w:lang w:val="en-GB"/>
        </w:rPr>
      </w:pPr>
    </w:p>
    <w:p w14:paraId="29FC3B34" w14:textId="30453BD9" w:rsidR="00970759" w:rsidRPr="00826313" w:rsidRDefault="007E3F88" w:rsidP="00CC6CCC">
      <w:pPr>
        <w:pStyle w:val="ListParagraph"/>
        <w:numPr>
          <w:ilvl w:val="0"/>
          <w:numId w:val="5"/>
        </w:numPr>
        <w:spacing w:after="0"/>
        <w:ind w:hanging="720"/>
        <w:rPr>
          <w:rFonts w:ascii="Arial" w:hAnsi="Arial" w:cs="Arial"/>
          <w:bCs/>
          <w:sz w:val="20"/>
          <w:lang w:val="en-GB"/>
        </w:rPr>
      </w:pPr>
      <w:r w:rsidRPr="00826313">
        <w:rPr>
          <w:rFonts w:ascii="Arial" w:hAnsi="Arial" w:cs="Arial"/>
          <w:b/>
          <w:sz w:val="20"/>
          <w:lang w:val="en-GB"/>
        </w:rPr>
        <w:t>SIGNIFICANT ACCOUNTING JUDGEMENTS, ESTIMATES</w:t>
      </w:r>
      <w:r w:rsidR="00137978" w:rsidRPr="00826313">
        <w:rPr>
          <w:rFonts w:ascii="Arial" w:hAnsi="Arial" w:cs="Arial"/>
          <w:b/>
          <w:sz w:val="20"/>
          <w:lang w:val="en-GB"/>
        </w:rPr>
        <w:t>,</w:t>
      </w:r>
      <w:r w:rsidRPr="00826313">
        <w:rPr>
          <w:rFonts w:ascii="Arial" w:hAnsi="Arial" w:cs="Arial"/>
          <w:b/>
          <w:sz w:val="20"/>
          <w:lang w:val="en-GB"/>
        </w:rPr>
        <w:t xml:space="preserve"> AND ASSUMPTIONS </w:t>
      </w:r>
      <w:r w:rsidR="002D5F5D" w:rsidRPr="00826313">
        <w:rPr>
          <w:rFonts w:ascii="Arial" w:hAnsi="Arial" w:cs="Arial"/>
          <w:bCs/>
          <w:sz w:val="20"/>
          <w:lang w:val="en-GB"/>
        </w:rPr>
        <w:t>(continued)</w:t>
      </w:r>
    </w:p>
    <w:p w14:paraId="3E07A52B" w14:textId="77777777" w:rsidR="00EE44C7" w:rsidRPr="00826313" w:rsidRDefault="00EE44C7" w:rsidP="00EE44C7">
      <w:pPr>
        <w:jc w:val="both"/>
        <w:rPr>
          <w:rFonts w:ascii="Arial" w:hAnsi="Arial" w:cs="Arial"/>
          <w:b/>
          <w:bCs/>
          <w:i/>
          <w:iCs/>
          <w:sz w:val="20"/>
        </w:rPr>
      </w:pPr>
    </w:p>
    <w:p w14:paraId="0B55C07C" w14:textId="3F8A7718" w:rsidR="009D6ADA" w:rsidRPr="00826313" w:rsidRDefault="009D6ADA">
      <w:pPr>
        <w:pStyle w:val="Heading2"/>
        <w:spacing w:after="0"/>
        <w:ind w:left="720" w:hanging="720"/>
        <w:rPr>
          <w:rFonts w:ascii="Arial" w:hAnsi="Arial" w:cs="Arial"/>
          <w:bCs/>
          <w:iCs/>
          <w:color w:val="FF0000"/>
          <w:sz w:val="20"/>
        </w:rPr>
        <w:pPrChange w:id="3497" w:author="An Phuc Cao" w:date="2024-10-25T16:39:00Z" w16du:dateUtc="2024-10-25T09:39:00Z">
          <w:pPr>
            <w:jc w:val="both"/>
          </w:pPr>
        </w:pPrChange>
      </w:pPr>
      <w:r w:rsidRPr="00826313">
        <w:rPr>
          <w:rFonts w:ascii="Arial" w:hAnsi="Arial" w:cs="Arial"/>
          <w:b/>
          <w:bCs/>
          <w:i/>
          <w:iCs/>
          <w:sz w:val="20"/>
        </w:rPr>
        <w:t>4.4</w:t>
      </w:r>
      <w:r w:rsidRPr="00826313">
        <w:rPr>
          <w:rFonts w:ascii="Arial" w:hAnsi="Arial" w:cs="Arial"/>
          <w:b/>
          <w:bCs/>
          <w:i/>
          <w:iCs/>
          <w:sz w:val="20"/>
        </w:rPr>
        <w:tab/>
        <w:t>Fair value of financial instruments</w:t>
      </w:r>
      <w:r w:rsidRPr="00826313">
        <w:rPr>
          <w:rFonts w:ascii="Arial" w:hAnsi="Arial" w:cs="Arial"/>
          <w:b/>
          <w:bCs/>
          <w:i/>
          <w:iCs/>
          <w:sz w:val="20"/>
        </w:rPr>
        <w:tab/>
      </w:r>
    </w:p>
    <w:p w14:paraId="73C5F8DC" w14:textId="77777777" w:rsidR="009D6ADA" w:rsidRPr="00826313" w:rsidRDefault="009D6ADA" w:rsidP="009D6ADA">
      <w:pPr>
        <w:widowControl w:val="0"/>
        <w:jc w:val="both"/>
        <w:rPr>
          <w:rFonts w:ascii="Arial" w:hAnsi="Arial" w:cs="Arial"/>
          <w:b/>
          <w:i/>
          <w:sz w:val="20"/>
        </w:rPr>
      </w:pPr>
    </w:p>
    <w:p w14:paraId="15224EDB" w14:textId="4C26FA8B" w:rsidR="009D6ADA" w:rsidRPr="00826313" w:rsidRDefault="009D6ADA" w:rsidP="009D6ADA">
      <w:pPr>
        <w:pStyle w:val="BodyTextIndent2"/>
        <w:widowControl w:val="0"/>
        <w:rPr>
          <w:rFonts w:ascii="Arial" w:hAnsi="Arial" w:cs="Arial"/>
          <w:sz w:val="20"/>
          <w:lang w:val="vi-VN"/>
        </w:rPr>
      </w:pPr>
      <w:r w:rsidRPr="00826313">
        <w:rPr>
          <w:rFonts w:ascii="Arial" w:hAnsi="Arial" w:cs="Arial"/>
          <w:sz w:val="20"/>
          <w:lang w:val="vi-VN"/>
        </w:rPr>
        <w:t>The fair value of financial instruments is the price that would be received to sell an asset or paid to transfer a liability in an orderly transaction in the principal (or most advantageous) market at the measurement date under current market conditions (i.e., an exit price) regardless of whether that price is directly observable or estimated using another valuation technique. When the fair values of financial assets and financial liabilities recorded in the</w:t>
      </w:r>
      <w:r w:rsidR="001577BD" w:rsidRPr="00826313">
        <w:rPr>
          <w:rFonts w:ascii="Arial" w:hAnsi="Arial" w:cs="Arial"/>
          <w:sz w:val="20"/>
        </w:rPr>
        <w:t xml:space="preserve"> interim</w:t>
      </w:r>
      <w:r w:rsidR="003345E1" w:rsidRPr="00826313">
        <w:rPr>
          <w:rFonts w:ascii="Arial" w:hAnsi="Arial" w:cs="Arial"/>
          <w:sz w:val="20"/>
          <w:lang w:val="vi-VN"/>
        </w:rPr>
        <w:t xml:space="preserve"> c</w:t>
      </w:r>
      <w:r w:rsidRPr="00826313">
        <w:rPr>
          <w:rFonts w:ascii="Arial" w:hAnsi="Arial" w:cs="Arial"/>
          <w:sz w:val="20"/>
          <w:lang w:val="vi-VN"/>
        </w:rPr>
        <w:t>onsolidated statement of financial position cannot be derived from active markets, they are determined using a variety of valuation techniques that include the use of valuation models. The inputs to these models are taken from observable market data where possible, but where this is not feasible, estimation is required in establishing fair values. Judgments and estimations include considerations of liquidity and model inputs related to items such as credit risk (both own and counterparty) and funding value adjustments.</w:t>
      </w:r>
    </w:p>
    <w:p w14:paraId="7FD8510C" w14:textId="77777777" w:rsidR="00094ACB" w:rsidRDefault="00094ACB" w:rsidP="009D6ADA">
      <w:pPr>
        <w:pStyle w:val="BodyTextIndent2"/>
        <w:widowControl w:val="0"/>
        <w:rPr>
          <w:ins w:id="3498" w:author="An Phuc Cao" w:date="2024-09-30T15:35:00Z" w16du:dateUtc="2024-09-30T08:35:00Z"/>
          <w:rFonts w:ascii="Arial" w:hAnsi="Arial" w:cs="Arial"/>
          <w:sz w:val="20"/>
        </w:rPr>
      </w:pPr>
    </w:p>
    <w:p w14:paraId="11438AC5" w14:textId="77777777" w:rsidR="00E320A5" w:rsidRPr="00D12507" w:rsidRDefault="00E320A5">
      <w:pPr>
        <w:pStyle w:val="Heading2"/>
        <w:spacing w:after="0"/>
        <w:ind w:left="720" w:hanging="720"/>
        <w:rPr>
          <w:ins w:id="3499" w:author="An Phuc Cao" w:date="2024-09-30T15:35:00Z" w16du:dateUtc="2024-09-30T08:35:00Z"/>
          <w:rFonts w:ascii="Arial" w:hAnsi="Arial" w:cs="Arial"/>
          <w:bCs/>
          <w:iCs/>
          <w:color w:val="FF0000"/>
          <w:sz w:val="20"/>
        </w:rPr>
        <w:pPrChange w:id="3500" w:author="An Phuc Cao" w:date="2024-10-25T16:39:00Z" w16du:dateUtc="2024-10-25T09:39:00Z">
          <w:pPr>
            <w:spacing w:before="200"/>
            <w:jc w:val="both"/>
          </w:pPr>
        </w:pPrChange>
      </w:pPr>
      <w:ins w:id="3501" w:author="An Phuc Cao" w:date="2024-09-30T15:35:00Z" w16du:dateUtc="2024-09-30T08:35:00Z">
        <w:r w:rsidRPr="00D12507">
          <w:rPr>
            <w:rFonts w:ascii="Arial" w:hAnsi="Arial" w:cs="Arial"/>
            <w:b/>
            <w:bCs/>
            <w:i/>
            <w:iCs/>
            <w:sz w:val="20"/>
          </w:rPr>
          <w:t>4.</w:t>
        </w:r>
        <w:r>
          <w:rPr>
            <w:rFonts w:ascii="Arial" w:hAnsi="Arial" w:cs="Arial"/>
            <w:b/>
            <w:bCs/>
            <w:i/>
            <w:iCs/>
            <w:sz w:val="20"/>
          </w:rPr>
          <w:t>5</w:t>
        </w:r>
        <w:r w:rsidRPr="00D12507">
          <w:rPr>
            <w:rFonts w:ascii="Arial" w:hAnsi="Arial" w:cs="Arial"/>
            <w:b/>
            <w:bCs/>
            <w:i/>
            <w:iCs/>
            <w:sz w:val="20"/>
          </w:rPr>
          <w:tab/>
        </w:r>
        <w:r w:rsidRPr="00993860">
          <w:rPr>
            <w:rFonts w:ascii="Arial" w:hAnsi="Arial" w:cs="Arial"/>
            <w:b/>
            <w:bCs/>
            <w:i/>
            <w:iCs/>
            <w:sz w:val="20"/>
          </w:rPr>
          <w:t>Estimating the incremental borrowing rate for a lease</w:t>
        </w:r>
        <w:r w:rsidRPr="00D12507">
          <w:rPr>
            <w:rFonts w:ascii="Arial" w:hAnsi="Arial" w:cs="Arial"/>
            <w:b/>
            <w:bCs/>
            <w:i/>
            <w:iCs/>
            <w:sz w:val="20"/>
          </w:rPr>
          <w:tab/>
        </w:r>
      </w:ins>
    </w:p>
    <w:p w14:paraId="672F6634" w14:textId="77777777" w:rsidR="00E320A5" w:rsidRPr="00993860" w:rsidRDefault="00E320A5" w:rsidP="00E320A5">
      <w:pPr>
        <w:pStyle w:val="BodyTextIndent2"/>
        <w:widowControl w:val="0"/>
        <w:rPr>
          <w:ins w:id="3502" w:author="An Phuc Cao" w:date="2024-09-30T15:35:00Z" w16du:dateUtc="2024-09-30T08:35:00Z"/>
          <w:rFonts w:ascii="Arial" w:hAnsi="Arial" w:cs="Arial"/>
          <w:sz w:val="20"/>
        </w:rPr>
      </w:pPr>
    </w:p>
    <w:p w14:paraId="378D93E2" w14:textId="2070D367" w:rsidR="00091A9D" w:rsidRPr="00826313" w:rsidRDefault="00E320A5" w:rsidP="00E320A5">
      <w:pPr>
        <w:pStyle w:val="BodyTextIndent2"/>
        <w:widowControl w:val="0"/>
        <w:rPr>
          <w:rFonts w:ascii="Arial" w:hAnsi="Arial" w:cs="Arial"/>
          <w:sz w:val="20"/>
        </w:rPr>
      </w:pPr>
      <w:ins w:id="3503" w:author="An Phuc Cao" w:date="2024-09-30T15:35:00Z" w16du:dateUtc="2024-09-30T08:35:00Z">
        <w:r w:rsidRPr="00993860">
          <w:rPr>
            <w:rFonts w:ascii="Arial" w:hAnsi="Arial" w:cs="Arial"/>
            <w:sz w:val="20"/>
          </w:rPr>
          <w:t xml:space="preserve">The </w:t>
        </w:r>
        <w:r>
          <w:rPr>
            <w:rFonts w:ascii="Arial" w:hAnsi="Arial" w:cs="Arial"/>
            <w:sz w:val="20"/>
          </w:rPr>
          <w:t>Company</w:t>
        </w:r>
        <w:r w:rsidRPr="00993860">
          <w:rPr>
            <w:rFonts w:ascii="Arial" w:hAnsi="Arial" w:cs="Arial"/>
            <w:sz w:val="20"/>
          </w:rPr>
          <w:t xml:space="preserve"> cannot readily determine the interest rate implicit in the lease, therefore, it uses its incremental borrowing rate (IBR) to measure lease liabilities. The IBR is the rate of interest that the </w:t>
        </w:r>
        <w:r>
          <w:rPr>
            <w:rFonts w:ascii="Arial" w:hAnsi="Arial" w:cs="Arial"/>
            <w:sz w:val="20"/>
          </w:rPr>
          <w:t>Company</w:t>
        </w:r>
        <w:r w:rsidRPr="00993860">
          <w:rPr>
            <w:rFonts w:ascii="Arial" w:hAnsi="Arial" w:cs="Arial"/>
            <w:sz w:val="20"/>
          </w:rPr>
          <w:t xml:space="preserve"> would have to pay to borrow over a similar term, and with a similar security, the funds necessary to obtain an asset of a similar value to the right-of-use asset in a similar economic environment. The IBR therefore reflects what the </w:t>
        </w:r>
        <w:r>
          <w:rPr>
            <w:rFonts w:ascii="Arial" w:hAnsi="Arial" w:cs="Arial"/>
            <w:sz w:val="20"/>
          </w:rPr>
          <w:t xml:space="preserve">Company </w:t>
        </w:r>
        <w:r w:rsidRPr="00993860">
          <w:rPr>
            <w:rFonts w:ascii="Arial" w:hAnsi="Arial" w:cs="Arial"/>
            <w:sz w:val="20"/>
          </w:rPr>
          <w:t>‘would have to pay’, which requires estimation when no observable rates are available (such as for subsidiaries</w:t>
        </w:r>
        <w:r>
          <w:rPr>
            <w:rFonts w:ascii="Arial" w:hAnsi="Arial" w:cs="Arial"/>
            <w:sz w:val="20"/>
          </w:rPr>
          <w:t xml:space="preserve"> </w:t>
        </w:r>
        <w:r w:rsidRPr="00993860">
          <w:rPr>
            <w:rFonts w:ascii="Arial" w:hAnsi="Arial" w:cs="Arial"/>
            <w:sz w:val="20"/>
          </w:rPr>
          <w:t xml:space="preserve">that do not enter into financing transactions) or when they need to be adjusted to reflect the terms and conditions of the lease (for example, when leases are not in the subsidiary’s functional currency).The </w:t>
        </w:r>
        <w:r>
          <w:rPr>
            <w:rFonts w:ascii="Arial" w:hAnsi="Arial" w:cs="Arial"/>
            <w:sz w:val="20"/>
          </w:rPr>
          <w:t xml:space="preserve">Company </w:t>
        </w:r>
        <w:r w:rsidRPr="00993860">
          <w:rPr>
            <w:rFonts w:ascii="Arial" w:hAnsi="Arial" w:cs="Arial"/>
            <w:sz w:val="20"/>
          </w:rPr>
          <w:t>estimates the IBR using observable inputs (such as market interest rates) when available and is required to make certain entity-specific adjustments (such as the subsidiary’s stand-alone credit rating, or to reflect the terms and conditions of the lease).</w:t>
        </w:r>
      </w:ins>
    </w:p>
    <w:p w14:paraId="26779AB4" w14:textId="77777777" w:rsidR="00094ACB" w:rsidRPr="00826313" w:rsidRDefault="00094ACB" w:rsidP="009D6ADA">
      <w:pPr>
        <w:pStyle w:val="BodyTextIndent2"/>
        <w:widowControl w:val="0"/>
        <w:rPr>
          <w:rFonts w:ascii="Arial" w:hAnsi="Arial" w:cs="Arial"/>
          <w:sz w:val="20"/>
        </w:rPr>
      </w:pPr>
    </w:p>
    <w:p w14:paraId="5576A8D5" w14:textId="21ACF6D9" w:rsidR="00094ACB" w:rsidRPr="00826313" w:rsidRDefault="00094ACB">
      <w:pPr>
        <w:pStyle w:val="Heading1"/>
        <w:spacing w:after="0"/>
        <w:ind w:hanging="562"/>
        <w:rPr>
          <w:rFonts w:ascii="Arial" w:hAnsi="Arial" w:cs="Arial"/>
          <w:b/>
          <w:bCs/>
          <w:color w:val="000000"/>
          <w:sz w:val="20"/>
        </w:rPr>
        <w:pPrChange w:id="3504" w:author="An Phuc Cao" w:date="2024-10-25T16:39:00Z" w16du:dateUtc="2024-10-25T09:39:00Z">
          <w:pPr>
            <w:overflowPunct/>
            <w:autoSpaceDE/>
            <w:autoSpaceDN/>
            <w:adjustRightInd/>
            <w:textAlignment w:val="auto"/>
          </w:pPr>
        </w:pPrChange>
      </w:pPr>
      <w:r w:rsidRPr="00826313">
        <w:rPr>
          <w:rFonts w:ascii="Arial" w:hAnsi="Arial" w:cs="Arial"/>
          <w:b/>
          <w:bCs/>
          <w:color w:val="000000"/>
          <w:sz w:val="20"/>
        </w:rPr>
        <w:t>5.</w:t>
      </w:r>
      <w:r w:rsidRPr="00826313">
        <w:rPr>
          <w:rFonts w:ascii="Arial" w:hAnsi="Arial" w:cs="Arial"/>
          <w:b/>
          <w:bCs/>
          <w:color w:val="000000"/>
          <w:sz w:val="20"/>
        </w:rPr>
        <w:tab/>
        <w:t>NET INTEREST AND SIMILAR INCOME</w:t>
      </w:r>
      <w:r w:rsidR="006003F6" w:rsidRPr="00826313">
        <w:rPr>
          <w:rFonts w:ascii="Arial" w:hAnsi="Arial" w:cs="Arial"/>
          <w:b/>
          <w:bCs/>
          <w:color w:val="000000"/>
          <w:sz w:val="20"/>
        </w:rPr>
        <w:t>/(EXPENSE)</w:t>
      </w:r>
    </w:p>
    <w:p w14:paraId="4437CB1F" w14:textId="77777777" w:rsidR="00094ACB" w:rsidRPr="00826313" w:rsidRDefault="00094ACB" w:rsidP="00094ACB">
      <w:pPr>
        <w:overflowPunct/>
        <w:autoSpaceDE/>
        <w:autoSpaceDN/>
        <w:adjustRightInd/>
        <w:textAlignment w:val="auto"/>
        <w:rPr>
          <w:rFonts w:ascii="Arial" w:hAnsi="Arial" w:cs="Arial"/>
          <w:b/>
          <w:bCs/>
          <w:color w:val="000000"/>
          <w:sz w:val="20"/>
        </w:rPr>
      </w:pPr>
    </w:p>
    <w:tbl>
      <w:tblPr>
        <w:tblW w:w="8187" w:type="dxa"/>
        <w:tblInd w:w="720" w:type="dxa"/>
        <w:tblLayout w:type="fixed"/>
        <w:tblLook w:val="04A0" w:firstRow="1" w:lastRow="0" w:firstColumn="1" w:lastColumn="0" w:noHBand="0" w:noVBand="1"/>
      </w:tblPr>
      <w:tblGrid>
        <w:gridCol w:w="4242"/>
        <w:gridCol w:w="1984"/>
        <w:gridCol w:w="1961"/>
        <w:tblGridChange w:id="3505">
          <w:tblGrid>
            <w:gridCol w:w="4242"/>
            <w:gridCol w:w="1984"/>
            <w:gridCol w:w="1961"/>
          </w:tblGrid>
        </w:tblGridChange>
      </w:tblGrid>
      <w:tr w:rsidR="002B45D9" w:rsidRPr="00826313" w14:paraId="0EDCD317" w14:textId="77777777" w:rsidTr="00C37028">
        <w:tc>
          <w:tcPr>
            <w:tcW w:w="4242" w:type="dxa"/>
            <w:tcBorders>
              <w:top w:val="nil"/>
              <w:left w:val="nil"/>
              <w:right w:val="nil"/>
            </w:tcBorders>
            <w:shd w:val="clear" w:color="auto" w:fill="auto"/>
            <w:noWrap/>
            <w:vAlign w:val="bottom"/>
            <w:hideMark/>
          </w:tcPr>
          <w:p w14:paraId="2B7832A3" w14:textId="77777777" w:rsidR="002B45D9" w:rsidRPr="00826313" w:rsidRDefault="002B45D9" w:rsidP="002B45D9">
            <w:pPr>
              <w:overflowPunct/>
              <w:autoSpaceDE/>
              <w:autoSpaceDN/>
              <w:adjustRightInd/>
              <w:ind w:left="-108"/>
              <w:textAlignment w:val="auto"/>
              <w:rPr>
                <w:rFonts w:ascii="Arial" w:hAnsi="Arial" w:cs="Arial"/>
                <w:b/>
                <w:bCs/>
                <w:color w:val="000000"/>
                <w:sz w:val="20"/>
              </w:rPr>
            </w:pPr>
            <w:r w:rsidRPr="00826313">
              <w:rPr>
                <w:rFonts w:ascii="Arial" w:hAnsi="Arial" w:cs="Arial"/>
                <w:b/>
                <w:bCs/>
                <w:color w:val="000000"/>
                <w:sz w:val="20"/>
              </w:rPr>
              <w:tab/>
            </w:r>
          </w:p>
        </w:tc>
        <w:tc>
          <w:tcPr>
            <w:tcW w:w="1984" w:type="dxa"/>
            <w:tcBorders>
              <w:top w:val="nil"/>
              <w:left w:val="nil"/>
              <w:right w:val="nil"/>
            </w:tcBorders>
            <w:shd w:val="clear" w:color="auto" w:fill="auto"/>
            <w:vAlign w:val="bottom"/>
            <w:hideMark/>
          </w:tcPr>
          <w:p w14:paraId="3D3B70E8" w14:textId="088B0E91" w:rsidR="002B45D9" w:rsidRPr="00826313" w:rsidRDefault="002B45D9" w:rsidP="002B45D9">
            <w:pPr>
              <w:overflowPunct/>
              <w:autoSpaceDE/>
              <w:autoSpaceDN/>
              <w:adjustRightInd/>
              <w:ind w:right="-86"/>
              <w:jc w:val="right"/>
              <w:textAlignment w:val="auto"/>
              <w:rPr>
                <w:rFonts w:ascii="Arial" w:hAnsi="Arial" w:cs="Arial"/>
                <w:i/>
                <w:iCs/>
                <w:sz w:val="20"/>
              </w:rPr>
            </w:pPr>
            <w:ins w:id="3506" w:author="An Phuc Cao" w:date="2024-09-30T15:38:00Z" w16du:dateUtc="2024-09-30T08:38:00Z">
              <w:r w:rsidRPr="00826313">
                <w:rPr>
                  <w:rFonts w:ascii="Arial" w:hAnsi="Arial" w:cs="Arial"/>
                  <w:bCs/>
                  <w:i/>
                  <w:sz w:val="20"/>
                </w:rPr>
                <w:t>For the six-month period then ended 30 June 202</w:t>
              </w:r>
              <w:r>
                <w:rPr>
                  <w:rFonts w:ascii="Arial" w:hAnsi="Arial" w:cs="Arial"/>
                  <w:bCs/>
                  <w:i/>
                  <w:sz w:val="20"/>
                </w:rPr>
                <w:t>4</w:t>
              </w:r>
            </w:ins>
            <w:del w:id="3507" w:author="An Phuc Cao" w:date="2024-09-30T15:38:00Z" w16du:dateUtc="2024-09-30T08:38:00Z">
              <w:r w:rsidRPr="00826313" w:rsidDel="00FA49C7">
                <w:rPr>
                  <w:rFonts w:ascii="Arial" w:hAnsi="Arial" w:cs="Arial"/>
                  <w:bCs/>
                  <w:i/>
                  <w:sz w:val="20"/>
                </w:rPr>
                <w:delText>For the six-month period then ended 30 June 202</w:delText>
              </w:r>
              <w:r w:rsidDel="00FA49C7">
                <w:rPr>
                  <w:rFonts w:ascii="Arial" w:hAnsi="Arial" w:cs="Arial"/>
                  <w:bCs/>
                  <w:i/>
                  <w:sz w:val="20"/>
                </w:rPr>
                <w:delText>3</w:delText>
              </w:r>
            </w:del>
          </w:p>
        </w:tc>
        <w:tc>
          <w:tcPr>
            <w:tcW w:w="1961" w:type="dxa"/>
            <w:tcBorders>
              <w:top w:val="nil"/>
              <w:left w:val="nil"/>
              <w:right w:val="nil"/>
            </w:tcBorders>
            <w:vAlign w:val="bottom"/>
          </w:tcPr>
          <w:p w14:paraId="18617673" w14:textId="181BC593" w:rsidR="002B45D9" w:rsidRPr="00826313" w:rsidRDefault="002B45D9" w:rsidP="002B45D9">
            <w:pPr>
              <w:tabs>
                <w:tab w:val="left" w:pos="6300"/>
                <w:tab w:val="decimal" w:pos="7380"/>
                <w:tab w:val="left" w:pos="7740"/>
                <w:tab w:val="decimal" w:pos="8820"/>
              </w:tabs>
              <w:ind w:left="-57" w:right="-86"/>
              <w:jc w:val="right"/>
              <w:rPr>
                <w:rFonts w:ascii="Arial" w:hAnsi="Arial" w:cs="Arial"/>
                <w:bCs/>
                <w:i/>
                <w:sz w:val="20"/>
              </w:rPr>
            </w:pPr>
            <w:ins w:id="3508" w:author="An Phuc Cao" w:date="2024-09-30T15:38:00Z" w16du:dateUtc="2024-09-30T08:38:00Z">
              <w:r w:rsidRPr="00826313">
                <w:rPr>
                  <w:rFonts w:ascii="Arial" w:hAnsi="Arial" w:cs="Arial"/>
                  <w:bCs/>
                  <w:i/>
                  <w:sz w:val="20"/>
                </w:rPr>
                <w:t>For the six-month period then ended 30 June 202</w:t>
              </w:r>
              <w:r>
                <w:rPr>
                  <w:rFonts w:ascii="Arial" w:hAnsi="Arial" w:cs="Arial"/>
                  <w:bCs/>
                  <w:i/>
                  <w:sz w:val="20"/>
                </w:rPr>
                <w:t>3</w:t>
              </w:r>
            </w:ins>
            <w:del w:id="3509" w:author="An Phuc Cao" w:date="2024-09-30T15:38:00Z" w16du:dateUtc="2024-09-30T08:38:00Z">
              <w:r w:rsidRPr="00826313" w:rsidDel="00FA49C7">
                <w:rPr>
                  <w:rFonts w:ascii="Arial" w:hAnsi="Arial" w:cs="Arial"/>
                  <w:bCs/>
                  <w:i/>
                  <w:sz w:val="20"/>
                </w:rPr>
                <w:delText>For the six-month period then ended 30 June 202</w:delText>
              </w:r>
              <w:r w:rsidDel="00FA49C7">
                <w:rPr>
                  <w:rFonts w:ascii="Arial" w:hAnsi="Arial" w:cs="Arial"/>
                  <w:bCs/>
                  <w:i/>
                  <w:sz w:val="20"/>
                </w:rPr>
                <w:delText>2</w:delText>
              </w:r>
            </w:del>
          </w:p>
        </w:tc>
      </w:tr>
      <w:tr w:rsidR="009A69B7" w:rsidRPr="00826313" w14:paraId="6098F24D" w14:textId="77777777" w:rsidTr="00C37028">
        <w:tc>
          <w:tcPr>
            <w:tcW w:w="4242" w:type="dxa"/>
            <w:tcBorders>
              <w:top w:val="nil"/>
              <w:left w:val="nil"/>
              <w:right w:val="nil"/>
            </w:tcBorders>
            <w:shd w:val="clear" w:color="auto" w:fill="auto"/>
            <w:noWrap/>
            <w:vAlign w:val="bottom"/>
          </w:tcPr>
          <w:p w14:paraId="489AC078" w14:textId="77777777" w:rsidR="009A69B7" w:rsidRPr="00826313" w:rsidRDefault="009A69B7" w:rsidP="009A69B7">
            <w:pPr>
              <w:overflowPunct/>
              <w:autoSpaceDE/>
              <w:autoSpaceDN/>
              <w:adjustRightInd/>
              <w:ind w:left="-108"/>
              <w:textAlignment w:val="auto"/>
              <w:rPr>
                <w:rFonts w:ascii="Arial" w:hAnsi="Arial" w:cs="Arial"/>
                <w:b/>
                <w:bCs/>
                <w:color w:val="000000"/>
                <w:sz w:val="20"/>
              </w:rPr>
            </w:pPr>
          </w:p>
        </w:tc>
        <w:tc>
          <w:tcPr>
            <w:tcW w:w="1984" w:type="dxa"/>
            <w:tcBorders>
              <w:top w:val="nil"/>
              <w:left w:val="nil"/>
              <w:right w:val="nil"/>
            </w:tcBorders>
            <w:shd w:val="clear" w:color="auto" w:fill="auto"/>
            <w:vAlign w:val="bottom"/>
          </w:tcPr>
          <w:p w14:paraId="73D68E63" w14:textId="77777777" w:rsidR="009A69B7" w:rsidRPr="00826313" w:rsidRDefault="009A69B7" w:rsidP="009A69B7">
            <w:pPr>
              <w:pBdr>
                <w:bottom w:val="single" w:sz="4" w:space="1" w:color="auto"/>
              </w:pBdr>
              <w:tabs>
                <w:tab w:val="right" w:pos="970"/>
              </w:tabs>
              <w:ind w:left="57" w:right="-86"/>
              <w:jc w:val="right"/>
              <w:rPr>
                <w:rFonts w:ascii="Arial" w:hAnsi="Arial" w:cs="Arial"/>
                <w:sz w:val="20"/>
              </w:rPr>
            </w:pPr>
            <w:r w:rsidRPr="00826313">
              <w:rPr>
                <w:rFonts w:ascii="Arial" w:hAnsi="Arial" w:cs="Arial"/>
                <w:bCs/>
                <w:i/>
                <w:sz w:val="20"/>
              </w:rPr>
              <w:t>VND</w:t>
            </w:r>
          </w:p>
        </w:tc>
        <w:tc>
          <w:tcPr>
            <w:tcW w:w="1961" w:type="dxa"/>
            <w:tcBorders>
              <w:top w:val="nil"/>
              <w:left w:val="nil"/>
              <w:right w:val="nil"/>
            </w:tcBorders>
            <w:vAlign w:val="bottom"/>
          </w:tcPr>
          <w:p w14:paraId="09B7E0EB" w14:textId="30C71A87" w:rsidR="009A69B7" w:rsidRPr="00826313" w:rsidRDefault="009A69B7" w:rsidP="009A69B7">
            <w:pPr>
              <w:pBdr>
                <w:bottom w:val="single" w:sz="4" w:space="1" w:color="auto"/>
              </w:pBdr>
              <w:tabs>
                <w:tab w:val="right" w:pos="970"/>
              </w:tabs>
              <w:ind w:left="57" w:right="-86"/>
              <w:jc w:val="right"/>
              <w:rPr>
                <w:rFonts w:ascii="Arial" w:hAnsi="Arial" w:cs="Arial"/>
                <w:bCs/>
                <w:i/>
                <w:sz w:val="20"/>
              </w:rPr>
            </w:pPr>
            <w:r w:rsidRPr="00826313">
              <w:rPr>
                <w:rFonts w:ascii="Arial" w:hAnsi="Arial" w:cs="Arial"/>
                <w:bCs/>
                <w:i/>
                <w:sz w:val="20"/>
              </w:rPr>
              <w:t>VND</w:t>
            </w:r>
          </w:p>
        </w:tc>
      </w:tr>
      <w:tr w:rsidR="00BF77B3" w:rsidRPr="00826313" w14:paraId="3A3E4191" w14:textId="77777777" w:rsidTr="00DD63D5">
        <w:tblPrEx>
          <w:tblW w:w="8187" w:type="dxa"/>
          <w:tblInd w:w="720" w:type="dxa"/>
          <w:tblLayout w:type="fixed"/>
          <w:tblPrExChange w:id="3510" w:author="An Phuc Cao" w:date="2024-10-24T17:47:00Z" w16du:dateUtc="2024-10-24T10:47:00Z">
            <w:tblPrEx>
              <w:tblW w:w="8187" w:type="dxa"/>
              <w:tblInd w:w="720" w:type="dxa"/>
              <w:tblLayout w:type="fixed"/>
            </w:tblPrEx>
          </w:tblPrExChange>
        </w:tblPrEx>
        <w:trPr>
          <w:trHeight w:val="80"/>
          <w:trPrChange w:id="3511" w:author="An Phuc Cao" w:date="2024-10-24T17:47:00Z" w16du:dateUtc="2024-10-24T10:47:00Z">
            <w:trPr>
              <w:trHeight w:val="80"/>
            </w:trPr>
          </w:trPrChange>
        </w:trPr>
        <w:tc>
          <w:tcPr>
            <w:tcW w:w="4242" w:type="dxa"/>
            <w:tcBorders>
              <w:top w:val="nil"/>
              <w:left w:val="nil"/>
              <w:bottom w:val="nil"/>
              <w:right w:val="nil"/>
            </w:tcBorders>
            <w:shd w:val="clear" w:color="auto" w:fill="auto"/>
            <w:noWrap/>
            <w:vAlign w:val="bottom"/>
            <w:tcPrChange w:id="3512" w:author="An Phuc Cao" w:date="2024-10-24T17:47:00Z" w16du:dateUtc="2024-10-24T10:47:00Z">
              <w:tcPr>
                <w:tcW w:w="4242" w:type="dxa"/>
                <w:tcBorders>
                  <w:top w:val="nil"/>
                  <w:left w:val="nil"/>
                  <w:bottom w:val="nil"/>
                  <w:right w:val="nil"/>
                </w:tcBorders>
                <w:shd w:val="clear" w:color="auto" w:fill="auto"/>
                <w:noWrap/>
                <w:vAlign w:val="bottom"/>
              </w:tcPr>
            </w:tcPrChange>
          </w:tcPr>
          <w:p w14:paraId="66946BB5" w14:textId="77777777" w:rsidR="00BF77B3" w:rsidRPr="00826313" w:rsidRDefault="00BF77B3" w:rsidP="00BF77B3">
            <w:pPr>
              <w:overflowPunct/>
              <w:autoSpaceDE/>
              <w:autoSpaceDN/>
              <w:adjustRightInd/>
              <w:spacing w:before="120"/>
              <w:ind w:left="-108"/>
              <w:textAlignment w:val="auto"/>
              <w:rPr>
                <w:rFonts w:ascii="Arial" w:hAnsi="Arial" w:cs="Arial"/>
                <w:b/>
                <w:bCs/>
                <w:sz w:val="20"/>
              </w:rPr>
            </w:pPr>
            <w:r w:rsidRPr="00826313">
              <w:rPr>
                <w:rFonts w:ascii="Arial" w:hAnsi="Arial" w:cs="Arial"/>
                <w:b/>
                <w:bCs/>
                <w:sz w:val="20"/>
              </w:rPr>
              <w:t>Interest income calculated using the effective interest method from:</w:t>
            </w:r>
          </w:p>
        </w:tc>
        <w:tc>
          <w:tcPr>
            <w:tcW w:w="1984" w:type="dxa"/>
            <w:tcBorders>
              <w:top w:val="nil"/>
              <w:left w:val="nil"/>
              <w:bottom w:val="nil"/>
              <w:right w:val="nil"/>
            </w:tcBorders>
            <w:shd w:val="clear" w:color="auto" w:fill="auto"/>
            <w:noWrap/>
            <w:vAlign w:val="bottom"/>
            <w:tcPrChange w:id="3513" w:author="An Phuc Cao" w:date="2024-10-24T17:47:00Z" w16du:dateUtc="2024-10-24T10:47:00Z">
              <w:tcPr>
                <w:tcW w:w="1984" w:type="dxa"/>
                <w:tcBorders>
                  <w:top w:val="nil"/>
                  <w:left w:val="nil"/>
                  <w:bottom w:val="nil"/>
                  <w:right w:val="nil"/>
                </w:tcBorders>
                <w:shd w:val="clear" w:color="auto" w:fill="auto"/>
                <w:noWrap/>
                <w:vAlign w:val="bottom"/>
              </w:tcPr>
            </w:tcPrChange>
          </w:tcPr>
          <w:p w14:paraId="66F4E2A2" w14:textId="683DF8B3" w:rsidR="00BF77B3" w:rsidRPr="00DD63D5" w:rsidRDefault="00BF77B3" w:rsidP="00DD63D5">
            <w:pPr>
              <w:widowControl w:val="0"/>
              <w:spacing w:before="120"/>
              <w:ind w:right="-85"/>
              <w:jc w:val="right"/>
              <w:rPr>
                <w:rFonts w:ascii="Arial" w:hAnsi="Arial" w:cs="Arial"/>
                <w:b/>
                <w:bCs/>
                <w:color w:val="000000"/>
                <w:sz w:val="20"/>
              </w:rPr>
            </w:pPr>
            <w:ins w:id="3514" w:author="An Phuc Cao" w:date="2024-10-24T17:44:00Z" w16du:dateUtc="2024-10-24T10:44:00Z">
              <w:r w:rsidRPr="00DD63D5">
                <w:rPr>
                  <w:rFonts w:ascii="Arial" w:hAnsi="Arial" w:cs="Arial"/>
                  <w:b/>
                  <w:bCs/>
                  <w:sz w:val="20"/>
                  <w:rPrChange w:id="3515" w:author="An Phuc Cao" w:date="2024-10-24T17:48:00Z" w16du:dateUtc="2024-10-24T10:48:00Z">
                    <w:rPr/>
                  </w:rPrChange>
                </w:rPr>
                <w:t xml:space="preserve"> </w:t>
              </w:r>
            </w:ins>
            <w:ins w:id="3516" w:author="Hai Quang Le" w:date="2025-01-06T10:05:00Z" w16du:dateUtc="2025-01-06T03:05:00Z">
              <w:r w:rsidR="005478EC" w:rsidRPr="005478EC">
                <w:rPr>
                  <w:rFonts w:ascii="Arial" w:hAnsi="Arial" w:cs="Arial"/>
                  <w:b/>
                  <w:bCs/>
                  <w:sz w:val="20"/>
                </w:rPr>
                <w:t xml:space="preserve"> 61,370,476,945</w:t>
              </w:r>
            </w:ins>
            <w:ins w:id="3517" w:author="An Phuc Cao" w:date="2024-10-24T17:44:00Z" w16du:dateUtc="2024-10-24T10:44:00Z">
              <w:del w:id="3518" w:author="Hai Quang Le" w:date="2025-01-06T10:05:00Z" w16du:dateUtc="2025-01-06T03:05:00Z">
                <w:r w:rsidRPr="00DD63D5" w:rsidDel="005478EC">
                  <w:rPr>
                    <w:rFonts w:ascii="Arial" w:hAnsi="Arial" w:cs="Arial"/>
                    <w:b/>
                    <w:bCs/>
                    <w:sz w:val="20"/>
                    <w:rPrChange w:id="3519" w:author="An Phuc Cao" w:date="2024-10-24T17:48:00Z" w16du:dateUtc="2024-10-24T10:48:00Z">
                      <w:rPr/>
                    </w:rPrChange>
                  </w:rPr>
                  <w:delText>5</w:delText>
                </w:r>
              </w:del>
              <w:del w:id="3520" w:author="Hai Quang Le" w:date="2024-12-11T17:37:00Z" w16du:dateUtc="2024-12-11T10:37:00Z">
                <w:r w:rsidRPr="00DD63D5" w:rsidDel="002211A0">
                  <w:rPr>
                    <w:rFonts w:ascii="Arial" w:hAnsi="Arial" w:cs="Arial"/>
                    <w:b/>
                    <w:bCs/>
                    <w:sz w:val="20"/>
                    <w:rPrChange w:id="3521" w:author="An Phuc Cao" w:date="2024-10-24T17:48:00Z" w16du:dateUtc="2024-10-24T10:48:00Z">
                      <w:rPr/>
                    </w:rPrChange>
                  </w:rPr>
                  <w:delText>7</w:delText>
                </w:r>
              </w:del>
              <w:del w:id="3522" w:author="Hai Quang Le" w:date="2025-01-06T10:05:00Z" w16du:dateUtc="2025-01-06T03:05:00Z">
                <w:r w:rsidRPr="00DD63D5" w:rsidDel="005478EC">
                  <w:rPr>
                    <w:rFonts w:ascii="Arial" w:hAnsi="Arial" w:cs="Arial"/>
                    <w:b/>
                    <w:bCs/>
                    <w:sz w:val="20"/>
                    <w:rPrChange w:id="3523" w:author="An Phuc Cao" w:date="2024-10-24T17:48:00Z" w16du:dateUtc="2024-10-24T10:48:00Z">
                      <w:rPr/>
                    </w:rPrChange>
                  </w:rPr>
                  <w:delText>,</w:delText>
                </w:r>
              </w:del>
              <w:del w:id="3524" w:author="Hai Quang Le" w:date="2024-12-11T17:37:00Z" w16du:dateUtc="2024-12-11T10:37:00Z">
                <w:r w:rsidRPr="00DD63D5" w:rsidDel="002211A0">
                  <w:rPr>
                    <w:rFonts w:ascii="Arial" w:hAnsi="Arial" w:cs="Arial"/>
                    <w:b/>
                    <w:bCs/>
                    <w:sz w:val="20"/>
                    <w:rPrChange w:id="3525" w:author="An Phuc Cao" w:date="2024-10-24T17:48:00Z" w16du:dateUtc="2024-10-24T10:48:00Z">
                      <w:rPr/>
                    </w:rPrChange>
                  </w:rPr>
                  <w:delText>961</w:delText>
                </w:r>
              </w:del>
              <w:del w:id="3526" w:author="Hai Quang Le" w:date="2025-01-06T10:05:00Z" w16du:dateUtc="2025-01-06T03:05:00Z">
                <w:r w:rsidRPr="00DD63D5" w:rsidDel="005478EC">
                  <w:rPr>
                    <w:rFonts w:ascii="Arial" w:hAnsi="Arial" w:cs="Arial"/>
                    <w:b/>
                    <w:bCs/>
                    <w:sz w:val="20"/>
                    <w:rPrChange w:id="3527" w:author="An Phuc Cao" w:date="2024-10-24T17:48:00Z" w16du:dateUtc="2024-10-24T10:48:00Z">
                      <w:rPr/>
                    </w:rPrChange>
                  </w:rPr>
                  <w:delText>,</w:delText>
                </w:r>
              </w:del>
              <w:commentRangeStart w:id="3528"/>
              <w:commentRangeStart w:id="3529"/>
              <w:del w:id="3530" w:author="Hai Quang Le" w:date="2024-12-11T17:37:00Z" w16du:dateUtc="2024-12-11T10:37:00Z">
                <w:r w:rsidRPr="00DD63D5" w:rsidDel="00145899">
                  <w:rPr>
                    <w:rFonts w:ascii="Arial" w:hAnsi="Arial" w:cs="Arial"/>
                    <w:b/>
                    <w:bCs/>
                    <w:sz w:val="20"/>
                    <w:rPrChange w:id="3531" w:author="An Phuc Cao" w:date="2024-10-24T17:48:00Z" w16du:dateUtc="2024-10-24T10:48:00Z">
                      <w:rPr/>
                    </w:rPrChange>
                  </w:rPr>
                  <w:delText>916</w:delText>
                </w:r>
              </w:del>
            </w:ins>
            <w:commentRangeEnd w:id="3528"/>
            <w:del w:id="3532" w:author="Hai Quang Le" w:date="2025-01-06T10:05:00Z" w16du:dateUtc="2025-01-06T03:05:00Z">
              <w:r w:rsidR="00BF63FC" w:rsidDel="005478EC">
                <w:rPr>
                  <w:rStyle w:val="CommentReference"/>
                  <w:rFonts w:ascii="Times New Roman" w:hAnsi="Times New Roman"/>
                </w:rPr>
                <w:commentReference w:id="3528"/>
              </w:r>
              <w:commentRangeEnd w:id="3529"/>
              <w:r w:rsidR="00262D47" w:rsidDel="005478EC">
                <w:rPr>
                  <w:rStyle w:val="CommentReference"/>
                  <w:rFonts w:ascii="Times New Roman" w:hAnsi="Times New Roman"/>
                </w:rPr>
                <w:commentReference w:id="3529"/>
              </w:r>
            </w:del>
            <w:ins w:id="3533" w:author="An Phuc Cao" w:date="2024-10-24T17:44:00Z" w16du:dateUtc="2024-10-24T10:44:00Z">
              <w:del w:id="3534" w:author="Hai Quang Le" w:date="2025-01-06T10:05:00Z" w16du:dateUtc="2025-01-06T03:05:00Z">
                <w:r w:rsidRPr="00DD63D5" w:rsidDel="005478EC">
                  <w:rPr>
                    <w:rFonts w:ascii="Arial" w:hAnsi="Arial" w:cs="Arial"/>
                    <w:b/>
                    <w:bCs/>
                    <w:sz w:val="20"/>
                    <w:rPrChange w:id="3535" w:author="An Phuc Cao" w:date="2024-10-24T17:48:00Z" w16du:dateUtc="2024-10-24T10:48:00Z">
                      <w:rPr/>
                    </w:rPrChange>
                  </w:rPr>
                  <w:delText>,</w:delText>
                </w:r>
              </w:del>
              <w:del w:id="3536" w:author="Hai Quang Le" w:date="2024-12-11T17:37:00Z" w16du:dateUtc="2024-12-11T10:37:00Z">
                <w:r w:rsidRPr="00DD63D5" w:rsidDel="00145899">
                  <w:rPr>
                    <w:rFonts w:ascii="Arial" w:hAnsi="Arial" w:cs="Arial"/>
                    <w:b/>
                    <w:bCs/>
                    <w:sz w:val="20"/>
                    <w:rPrChange w:id="3537" w:author="An Phuc Cao" w:date="2024-10-24T17:48:00Z" w16du:dateUtc="2024-10-24T10:48:00Z">
                      <w:rPr/>
                    </w:rPrChange>
                  </w:rPr>
                  <w:delText>18</w:delText>
                </w:r>
              </w:del>
              <w:del w:id="3538" w:author="Hai Quang Le" w:date="2025-01-06T10:05:00Z" w16du:dateUtc="2025-01-06T03:05:00Z">
                <w:r w:rsidRPr="00DD63D5" w:rsidDel="005478EC">
                  <w:rPr>
                    <w:rFonts w:ascii="Arial" w:hAnsi="Arial" w:cs="Arial"/>
                    <w:b/>
                    <w:bCs/>
                    <w:sz w:val="20"/>
                    <w:rPrChange w:id="3539" w:author="An Phuc Cao" w:date="2024-10-24T17:48:00Z" w16du:dateUtc="2024-10-24T10:48:00Z">
                      <w:rPr/>
                    </w:rPrChange>
                  </w:rPr>
                  <w:delText xml:space="preserve">7 </w:delText>
                </w:r>
              </w:del>
            </w:ins>
          </w:p>
        </w:tc>
        <w:tc>
          <w:tcPr>
            <w:tcW w:w="1961" w:type="dxa"/>
            <w:tcBorders>
              <w:top w:val="nil"/>
              <w:left w:val="nil"/>
              <w:bottom w:val="nil"/>
              <w:right w:val="nil"/>
            </w:tcBorders>
            <w:vAlign w:val="bottom"/>
            <w:tcPrChange w:id="3540" w:author="An Phuc Cao" w:date="2024-10-24T17:47:00Z" w16du:dateUtc="2024-10-24T10:47:00Z">
              <w:tcPr>
                <w:tcW w:w="1961" w:type="dxa"/>
                <w:tcBorders>
                  <w:top w:val="nil"/>
                  <w:left w:val="nil"/>
                  <w:bottom w:val="nil"/>
                  <w:right w:val="nil"/>
                </w:tcBorders>
                <w:vAlign w:val="bottom"/>
              </w:tcPr>
            </w:tcPrChange>
          </w:tcPr>
          <w:p w14:paraId="194CC14D" w14:textId="03B73B38" w:rsidR="00BF77B3" w:rsidRPr="00DD63D5" w:rsidRDefault="00BF77B3" w:rsidP="00DD63D5">
            <w:pPr>
              <w:widowControl w:val="0"/>
              <w:spacing w:before="120"/>
              <w:ind w:right="-85"/>
              <w:jc w:val="right"/>
              <w:rPr>
                <w:rFonts w:ascii="Arial" w:hAnsi="Arial" w:cs="Arial"/>
                <w:b/>
                <w:bCs/>
                <w:color w:val="000000"/>
                <w:sz w:val="20"/>
              </w:rPr>
            </w:pPr>
            <w:ins w:id="3541" w:author="An Phuc Cao" w:date="2024-10-24T17:44:00Z" w16du:dateUtc="2024-10-24T10:44:00Z">
              <w:r w:rsidRPr="00DD63D5">
                <w:rPr>
                  <w:rFonts w:ascii="Arial" w:hAnsi="Arial" w:cs="Arial"/>
                  <w:b/>
                  <w:bCs/>
                  <w:sz w:val="20"/>
                  <w:rPrChange w:id="3542" w:author="An Phuc Cao" w:date="2024-10-24T17:48:00Z" w16du:dateUtc="2024-10-24T10:48:00Z">
                    <w:rPr/>
                  </w:rPrChange>
                </w:rPr>
                <w:t xml:space="preserve"> 73,152,949,087 </w:t>
              </w:r>
            </w:ins>
            <w:del w:id="3543" w:author="An Phuc Cao" w:date="2024-09-30T15:35:00Z" w16du:dateUtc="2024-09-30T08:35:00Z">
              <w:r w:rsidRPr="00DD63D5" w:rsidDel="00E320A5">
                <w:rPr>
                  <w:rFonts w:ascii="Arial" w:hAnsi="Arial" w:cs="Arial"/>
                  <w:b/>
                  <w:bCs/>
                  <w:color w:val="000000"/>
                  <w:sz w:val="20"/>
                </w:rPr>
                <w:delText xml:space="preserve">53,218,583,960 </w:delText>
              </w:r>
            </w:del>
          </w:p>
        </w:tc>
      </w:tr>
      <w:tr w:rsidR="00BF77B3" w:rsidRPr="00826313" w14:paraId="3D8C4F40" w14:textId="77777777" w:rsidTr="00DD63D5">
        <w:tblPrEx>
          <w:tblW w:w="8187" w:type="dxa"/>
          <w:tblInd w:w="720" w:type="dxa"/>
          <w:tblLayout w:type="fixed"/>
          <w:tblPrExChange w:id="3544" w:author="An Phuc Cao" w:date="2024-10-24T17:47:00Z" w16du:dateUtc="2024-10-24T10:47:00Z">
            <w:tblPrEx>
              <w:tblW w:w="8187" w:type="dxa"/>
              <w:tblInd w:w="720" w:type="dxa"/>
              <w:tblLayout w:type="fixed"/>
            </w:tblPrEx>
          </w:tblPrExChange>
        </w:tblPrEx>
        <w:trPr>
          <w:trHeight w:val="80"/>
          <w:trPrChange w:id="3545" w:author="An Phuc Cao" w:date="2024-10-24T17:47:00Z" w16du:dateUtc="2024-10-24T10:47:00Z">
            <w:trPr>
              <w:trHeight w:val="80"/>
            </w:trPr>
          </w:trPrChange>
        </w:trPr>
        <w:tc>
          <w:tcPr>
            <w:tcW w:w="4242" w:type="dxa"/>
            <w:tcBorders>
              <w:top w:val="nil"/>
              <w:left w:val="nil"/>
              <w:bottom w:val="nil"/>
              <w:right w:val="nil"/>
            </w:tcBorders>
            <w:shd w:val="clear" w:color="auto" w:fill="auto"/>
            <w:noWrap/>
            <w:vAlign w:val="bottom"/>
            <w:tcPrChange w:id="3546" w:author="An Phuc Cao" w:date="2024-10-24T17:47:00Z" w16du:dateUtc="2024-10-24T10:47:00Z">
              <w:tcPr>
                <w:tcW w:w="4242" w:type="dxa"/>
                <w:tcBorders>
                  <w:top w:val="nil"/>
                  <w:left w:val="nil"/>
                  <w:bottom w:val="nil"/>
                  <w:right w:val="nil"/>
                </w:tcBorders>
                <w:shd w:val="clear" w:color="auto" w:fill="auto"/>
                <w:noWrap/>
                <w:vAlign w:val="bottom"/>
              </w:tcPr>
            </w:tcPrChange>
          </w:tcPr>
          <w:p w14:paraId="016631BE" w14:textId="005C4920" w:rsidR="00BF77B3" w:rsidRPr="00826313" w:rsidRDefault="00BF77B3" w:rsidP="00BF77B3">
            <w:pPr>
              <w:overflowPunct/>
              <w:autoSpaceDE/>
              <w:autoSpaceDN/>
              <w:adjustRightInd/>
              <w:ind w:left="-108"/>
              <w:textAlignment w:val="auto"/>
              <w:rPr>
                <w:rFonts w:ascii="Arial" w:hAnsi="Arial" w:cs="Arial"/>
                <w:sz w:val="20"/>
              </w:rPr>
            </w:pPr>
            <w:ins w:id="3547" w:author="An Phuc Cao" w:date="2024-10-24T17:43:00Z" w16du:dateUtc="2024-10-24T10:43:00Z">
              <w:r>
                <w:rPr>
                  <w:rFonts w:ascii="Arial" w:hAnsi="Arial" w:cs="Arial"/>
                  <w:color w:val="000000"/>
                  <w:sz w:val="20"/>
                </w:rPr>
                <w:t>Due from banks</w:t>
              </w:r>
            </w:ins>
            <w:del w:id="3548" w:author="An Phuc Cao" w:date="2024-10-24T17:43:00Z" w16du:dateUtc="2024-10-24T10:43:00Z">
              <w:r w:rsidRPr="00826313" w:rsidDel="00617309">
                <w:rPr>
                  <w:rFonts w:ascii="Arial" w:hAnsi="Arial" w:cs="Arial"/>
                  <w:sz w:val="20"/>
                </w:rPr>
                <w:delText>Due from banks</w:delText>
              </w:r>
            </w:del>
          </w:p>
        </w:tc>
        <w:tc>
          <w:tcPr>
            <w:tcW w:w="1984" w:type="dxa"/>
            <w:tcBorders>
              <w:top w:val="nil"/>
              <w:left w:val="nil"/>
              <w:bottom w:val="nil"/>
              <w:right w:val="nil"/>
            </w:tcBorders>
            <w:shd w:val="clear" w:color="auto" w:fill="auto"/>
            <w:noWrap/>
            <w:vAlign w:val="bottom"/>
            <w:tcPrChange w:id="3549" w:author="An Phuc Cao" w:date="2024-10-24T17:47:00Z" w16du:dateUtc="2024-10-24T10:47:00Z">
              <w:tcPr>
                <w:tcW w:w="1984" w:type="dxa"/>
                <w:tcBorders>
                  <w:top w:val="nil"/>
                  <w:left w:val="nil"/>
                  <w:bottom w:val="nil"/>
                  <w:right w:val="nil"/>
                </w:tcBorders>
                <w:shd w:val="clear" w:color="auto" w:fill="auto"/>
                <w:noWrap/>
                <w:vAlign w:val="bottom"/>
              </w:tcPr>
            </w:tcPrChange>
          </w:tcPr>
          <w:p w14:paraId="488F063D" w14:textId="1F728F29" w:rsidR="00BF77B3" w:rsidRPr="00DD63D5" w:rsidRDefault="00BF77B3" w:rsidP="00DD63D5">
            <w:pPr>
              <w:widowControl w:val="0"/>
              <w:ind w:right="-85"/>
              <w:jc w:val="right"/>
              <w:rPr>
                <w:rFonts w:ascii="Arial" w:hAnsi="Arial" w:cs="Arial"/>
                <w:color w:val="000000"/>
                <w:sz w:val="20"/>
              </w:rPr>
            </w:pPr>
            <w:ins w:id="3550" w:author="An Phuc Cao" w:date="2024-10-24T17:44:00Z" w16du:dateUtc="2024-10-24T10:44:00Z">
              <w:r w:rsidRPr="00DD63D5">
                <w:rPr>
                  <w:rFonts w:ascii="Arial" w:hAnsi="Arial" w:cs="Arial"/>
                  <w:sz w:val="20"/>
                  <w:rPrChange w:id="3551" w:author="An Phuc Cao" w:date="2024-10-24T17:47:00Z" w16du:dateUtc="2024-10-24T10:47:00Z">
                    <w:rPr/>
                  </w:rPrChange>
                </w:rPr>
                <w:t xml:space="preserve"> </w:t>
              </w:r>
            </w:ins>
            <w:ins w:id="3552" w:author="Hai Quang Le" w:date="2024-12-11T17:38:00Z" w16du:dateUtc="2024-12-11T10:38:00Z">
              <w:r w:rsidR="00145899" w:rsidRPr="00145899">
                <w:rPr>
                  <w:rFonts w:ascii="Arial" w:hAnsi="Arial" w:cs="Arial"/>
                  <w:sz w:val="20"/>
                </w:rPr>
                <w:t xml:space="preserve"> 16,986,264</w:t>
              </w:r>
            </w:ins>
            <w:ins w:id="3553" w:author="An Phuc Cao" w:date="2024-10-24T17:44:00Z" w16du:dateUtc="2024-10-24T10:44:00Z">
              <w:del w:id="3554" w:author="Hai Quang Le" w:date="2024-12-11T17:38:00Z" w16du:dateUtc="2024-12-11T10:38:00Z">
                <w:r w:rsidRPr="00DD63D5" w:rsidDel="00145899">
                  <w:rPr>
                    <w:rFonts w:ascii="Arial" w:hAnsi="Arial" w:cs="Arial"/>
                    <w:sz w:val="20"/>
                    <w:rPrChange w:id="3555" w:author="An Phuc Cao" w:date="2024-10-24T17:47:00Z" w16du:dateUtc="2024-10-24T10:47:00Z">
                      <w:rPr/>
                    </w:rPrChange>
                  </w:rPr>
                  <w:delText>62,203,889</w:delText>
                </w:r>
              </w:del>
              <w:r w:rsidRPr="00DD63D5">
                <w:rPr>
                  <w:rFonts w:ascii="Arial" w:hAnsi="Arial" w:cs="Arial"/>
                  <w:sz w:val="20"/>
                  <w:rPrChange w:id="3556" w:author="An Phuc Cao" w:date="2024-10-24T17:47:00Z" w16du:dateUtc="2024-10-24T10:47:00Z">
                    <w:rPr/>
                  </w:rPrChange>
                </w:rPr>
                <w:t>,</w:t>
              </w:r>
            </w:ins>
            <w:ins w:id="3557" w:author="Hai Quang Le" w:date="2024-12-11T17:38:00Z" w16du:dateUtc="2024-12-11T10:38:00Z">
              <w:r w:rsidR="009613D5">
                <w:rPr>
                  <w:rFonts w:ascii="Arial" w:hAnsi="Arial" w:cs="Arial"/>
                  <w:sz w:val="20"/>
                </w:rPr>
                <w:t>5</w:t>
              </w:r>
            </w:ins>
            <w:commentRangeStart w:id="3558"/>
            <w:commentRangeStart w:id="3559"/>
            <w:ins w:id="3560" w:author="An Phuc Cao" w:date="2024-10-24T17:44:00Z" w16du:dateUtc="2024-10-24T10:44:00Z">
              <w:del w:id="3561" w:author="Hai Quang Le" w:date="2024-12-11T17:38:00Z" w16du:dateUtc="2024-12-11T10:38:00Z">
                <w:r w:rsidRPr="00DD63D5" w:rsidDel="009613D5">
                  <w:rPr>
                    <w:rFonts w:ascii="Arial" w:hAnsi="Arial" w:cs="Arial"/>
                    <w:sz w:val="20"/>
                    <w:rPrChange w:id="3562" w:author="An Phuc Cao" w:date="2024-10-24T17:47:00Z" w16du:dateUtc="2024-10-24T10:47:00Z">
                      <w:rPr/>
                    </w:rPrChange>
                  </w:rPr>
                  <w:delText>6</w:delText>
                </w:r>
              </w:del>
            </w:ins>
            <w:ins w:id="3563" w:author="Hai Quang Le" w:date="2024-12-11T17:38:00Z" w16du:dateUtc="2024-12-11T10:38:00Z">
              <w:r w:rsidR="009613D5">
                <w:rPr>
                  <w:rFonts w:ascii="Arial" w:hAnsi="Arial" w:cs="Arial"/>
                  <w:sz w:val="20"/>
                </w:rPr>
                <w:t>5</w:t>
              </w:r>
            </w:ins>
            <w:ins w:id="3564" w:author="An Phuc Cao" w:date="2024-10-24T17:44:00Z" w16du:dateUtc="2024-10-24T10:44:00Z">
              <w:del w:id="3565" w:author="Hai Quang Le" w:date="2024-12-11T17:38:00Z" w16du:dateUtc="2024-12-11T10:38:00Z">
                <w:r w:rsidRPr="00DD63D5" w:rsidDel="009613D5">
                  <w:rPr>
                    <w:rFonts w:ascii="Arial" w:hAnsi="Arial" w:cs="Arial"/>
                    <w:sz w:val="20"/>
                    <w:rPrChange w:id="3566" w:author="An Phuc Cao" w:date="2024-10-24T17:47:00Z" w16du:dateUtc="2024-10-24T10:47:00Z">
                      <w:rPr/>
                    </w:rPrChange>
                  </w:rPr>
                  <w:delText>3</w:delText>
                </w:r>
              </w:del>
            </w:ins>
            <w:ins w:id="3567" w:author="Hai Quang Le" w:date="2024-12-11T17:38:00Z" w16du:dateUtc="2024-12-11T10:38:00Z">
              <w:r w:rsidR="009613D5">
                <w:rPr>
                  <w:rFonts w:ascii="Arial" w:hAnsi="Arial" w:cs="Arial"/>
                  <w:sz w:val="20"/>
                </w:rPr>
                <w:t>7</w:t>
              </w:r>
            </w:ins>
            <w:ins w:id="3568" w:author="An Phuc Cao" w:date="2024-10-24T17:44:00Z" w16du:dateUtc="2024-10-24T10:44:00Z">
              <w:del w:id="3569" w:author="Hai Quang Le" w:date="2024-12-11T17:38:00Z" w16du:dateUtc="2024-12-11T10:38:00Z">
                <w:r w:rsidRPr="00DD63D5" w:rsidDel="009613D5">
                  <w:rPr>
                    <w:rFonts w:ascii="Arial" w:hAnsi="Arial" w:cs="Arial"/>
                    <w:sz w:val="20"/>
                    <w:rPrChange w:id="3570" w:author="An Phuc Cao" w:date="2024-10-24T17:47:00Z" w16du:dateUtc="2024-10-24T10:47:00Z">
                      <w:rPr/>
                    </w:rPrChange>
                  </w:rPr>
                  <w:delText>8</w:delText>
                </w:r>
              </w:del>
            </w:ins>
            <w:commentRangeEnd w:id="3558"/>
            <w:r w:rsidR="00C01CE7">
              <w:rPr>
                <w:rStyle w:val="CommentReference"/>
                <w:rFonts w:ascii="Times New Roman" w:hAnsi="Times New Roman"/>
              </w:rPr>
              <w:commentReference w:id="3558"/>
            </w:r>
            <w:commentRangeEnd w:id="3559"/>
            <w:r w:rsidR="00DA3C9D">
              <w:rPr>
                <w:rStyle w:val="CommentReference"/>
                <w:rFonts w:ascii="Times New Roman" w:hAnsi="Times New Roman"/>
              </w:rPr>
              <w:commentReference w:id="3559"/>
            </w:r>
            <w:ins w:id="3571" w:author="An Phuc Cao" w:date="2024-10-24T17:44:00Z" w16du:dateUtc="2024-10-24T10:44:00Z">
              <w:r w:rsidRPr="00DD63D5">
                <w:rPr>
                  <w:rFonts w:ascii="Arial" w:hAnsi="Arial" w:cs="Arial"/>
                  <w:sz w:val="20"/>
                  <w:rPrChange w:id="3572" w:author="An Phuc Cao" w:date="2024-10-24T17:47:00Z" w16du:dateUtc="2024-10-24T10:47:00Z">
                    <w:rPr/>
                  </w:rPrChange>
                </w:rPr>
                <w:t xml:space="preserve"> </w:t>
              </w:r>
            </w:ins>
          </w:p>
        </w:tc>
        <w:tc>
          <w:tcPr>
            <w:tcW w:w="1961" w:type="dxa"/>
            <w:tcBorders>
              <w:top w:val="nil"/>
              <w:left w:val="nil"/>
              <w:bottom w:val="nil"/>
              <w:right w:val="nil"/>
            </w:tcBorders>
            <w:vAlign w:val="bottom"/>
            <w:tcPrChange w:id="3573" w:author="An Phuc Cao" w:date="2024-10-24T17:47:00Z" w16du:dateUtc="2024-10-24T10:47:00Z">
              <w:tcPr>
                <w:tcW w:w="1961" w:type="dxa"/>
                <w:tcBorders>
                  <w:top w:val="nil"/>
                  <w:left w:val="nil"/>
                  <w:bottom w:val="nil"/>
                  <w:right w:val="nil"/>
                </w:tcBorders>
                <w:vAlign w:val="bottom"/>
              </w:tcPr>
            </w:tcPrChange>
          </w:tcPr>
          <w:p w14:paraId="146FABCB" w14:textId="4750531F" w:rsidR="00BF77B3" w:rsidRPr="00DD63D5" w:rsidRDefault="00BF77B3" w:rsidP="00DD63D5">
            <w:pPr>
              <w:widowControl w:val="0"/>
              <w:ind w:right="-85"/>
              <w:jc w:val="right"/>
              <w:rPr>
                <w:rFonts w:ascii="Arial" w:hAnsi="Arial" w:cs="Arial"/>
                <w:color w:val="000000"/>
                <w:sz w:val="20"/>
              </w:rPr>
            </w:pPr>
            <w:ins w:id="3574" w:author="An Phuc Cao" w:date="2024-10-24T17:44:00Z" w16du:dateUtc="2024-10-24T10:44:00Z">
              <w:r w:rsidRPr="00DD63D5">
                <w:rPr>
                  <w:rFonts w:ascii="Arial" w:hAnsi="Arial" w:cs="Arial"/>
                  <w:sz w:val="20"/>
                  <w:rPrChange w:id="3575" w:author="An Phuc Cao" w:date="2024-10-24T17:47:00Z" w16du:dateUtc="2024-10-24T10:47:00Z">
                    <w:rPr/>
                  </w:rPrChange>
                </w:rPr>
                <w:t xml:space="preserve"> 45,295,067,252 </w:t>
              </w:r>
            </w:ins>
            <w:del w:id="3576" w:author="An Phuc Cao" w:date="2024-09-30T15:35:00Z" w16du:dateUtc="2024-09-30T08:35:00Z">
              <w:r w:rsidRPr="00DD63D5" w:rsidDel="00E320A5">
                <w:rPr>
                  <w:rFonts w:ascii="Arial" w:hAnsi="Arial" w:cs="Arial"/>
                  <w:color w:val="000000"/>
                  <w:sz w:val="20"/>
                </w:rPr>
                <w:delText xml:space="preserve">4,340,919,152 </w:delText>
              </w:r>
            </w:del>
          </w:p>
        </w:tc>
      </w:tr>
      <w:tr w:rsidR="00BF77B3" w:rsidRPr="00826313" w14:paraId="11BA9274" w14:textId="77777777" w:rsidTr="00DD63D5">
        <w:tblPrEx>
          <w:tblW w:w="8187" w:type="dxa"/>
          <w:tblInd w:w="720" w:type="dxa"/>
          <w:tblLayout w:type="fixed"/>
          <w:tblPrExChange w:id="3577" w:author="An Phuc Cao" w:date="2024-10-24T17:47:00Z" w16du:dateUtc="2024-10-24T10:47:00Z">
            <w:tblPrEx>
              <w:tblW w:w="8187" w:type="dxa"/>
              <w:tblInd w:w="720" w:type="dxa"/>
              <w:tblLayout w:type="fixed"/>
            </w:tblPrEx>
          </w:tblPrExChange>
        </w:tblPrEx>
        <w:trPr>
          <w:trHeight w:val="80"/>
          <w:trPrChange w:id="3578" w:author="An Phuc Cao" w:date="2024-10-24T17:47:00Z" w16du:dateUtc="2024-10-24T10:47:00Z">
            <w:trPr>
              <w:trHeight w:val="80"/>
            </w:trPr>
          </w:trPrChange>
        </w:trPr>
        <w:tc>
          <w:tcPr>
            <w:tcW w:w="4242" w:type="dxa"/>
            <w:tcBorders>
              <w:top w:val="nil"/>
              <w:left w:val="nil"/>
              <w:bottom w:val="nil"/>
              <w:right w:val="nil"/>
            </w:tcBorders>
            <w:shd w:val="clear" w:color="auto" w:fill="auto"/>
            <w:noWrap/>
            <w:vAlign w:val="bottom"/>
            <w:tcPrChange w:id="3579" w:author="An Phuc Cao" w:date="2024-10-24T17:47:00Z" w16du:dateUtc="2024-10-24T10:47:00Z">
              <w:tcPr>
                <w:tcW w:w="4242" w:type="dxa"/>
                <w:tcBorders>
                  <w:top w:val="nil"/>
                  <w:left w:val="nil"/>
                  <w:bottom w:val="nil"/>
                  <w:right w:val="nil"/>
                </w:tcBorders>
                <w:shd w:val="clear" w:color="auto" w:fill="auto"/>
                <w:noWrap/>
                <w:vAlign w:val="bottom"/>
              </w:tcPr>
            </w:tcPrChange>
          </w:tcPr>
          <w:p w14:paraId="4A2FF685" w14:textId="302416E4" w:rsidR="00BF77B3" w:rsidRPr="00826313" w:rsidRDefault="00BF77B3" w:rsidP="00BF77B3">
            <w:pPr>
              <w:overflowPunct/>
              <w:autoSpaceDE/>
              <w:autoSpaceDN/>
              <w:adjustRightInd/>
              <w:ind w:left="-108"/>
              <w:textAlignment w:val="auto"/>
              <w:rPr>
                <w:rFonts w:ascii="Arial" w:hAnsi="Arial" w:cs="Arial"/>
                <w:sz w:val="20"/>
              </w:rPr>
            </w:pPr>
            <w:ins w:id="3580" w:author="An Phuc Cao" w:date="2024-10-24T17:43:00Z" w16du:dateUtc="2024-10-24T10:43:00Z">
              <w:r>
                <w:rPr>
                  <w:rFonts w:ascii="Arial" w:hAnsi="Arial" w:cs="Arial"/>
                  <w:color w:val="000000"/>
                  <w:sz w:val="20"/>
                </w:rPr>
                <w:t xml:space="preserve">Financial assets measure at </w:t>
              </w:r>
              <w:del w:id="3581" w:author="Hai Quang Le" w:date="2024-12-31T08:53:00Z" w16du:dateUtc="2024-12-31T01:53:00Z">
                <w:r w:rsidDel="005C6A11">
                  <w:rPr>
                    <w:rFonts w:ascii="Arial" w:hAnsi="Arial" w:cs="Arial"/>
                    <w:color w:val="000000"/>
                    <w:sz w:val="20"/>
                  </w:rPr>
                  <w:delText>amortised</w:delText>
                </w:r>
              </w:del>
            </w:ins>
            <w:ins w:id="3582" w:author="Hai Quang Le" w:date="2024-12-31T08:53:00Z" w16du:dateUtc="2024-12-31T01:53:00Z">
              <w:r w:rsidR="005C6A11">
                <w:rPr>
                  <w:rFonts w:ascii="Arial" w:hAnsi="Arial" w:cs="Arial"/>
                  <w:color w:val="000000"/>
                  <w:sz w:val="20"/>
                </w:rPr>
                <w:t>amortized</w:t>
              </w:r>
            </w:ins>
            <w:ins w:id="3583" w:author="An Phuc Cao" w:date="2024-10-24T17:43:00Z" w16du:dateUtc="2024-10-24T10:43:00Z">
              <w:r>
                <w:rPr>
                  <w:rFonts w:ascii="Arial" w:hAnsi="Arial" w:cs="Arial"/>
                  <w:color w:val="000000"/>
                  <w:sz w:val="20"/>
                </w:rPr>
                <w:t xml:space="preserve"> cost</w:t>
              </w:r>
            </w:ins>
            <w:del w:id="3584" w:author="An Phuc Cao" w:date="2024-10-24T17:43:00Z" w16du:dateUtc="2024-10-24T10:43:00Z">
              <w:r w:rsidRPr="00826313" w:rsidDel="00617309">
                <w:rPr>
                  <w:rFonts w:ascii="Arial" w:hAnsi="Arial" w:cs="Arial"/>
                  <w:sz w:val="20"/>
                </w:rPr>
                <w:delText>Financial assets at fair value through other comprehensive income</w:delText>
              </w:r>
            </w:del>
          </w:p>
        </w:tc>
        <w:tc>
          <w:tcPr>
            <w:tcW w:w="1984" w:type="dxa"/>
            <w:tcBorders>
              <w:top w:val="nil"/>
              <w:left w:val="nil"/>
              <w:bottom w:val="nil"/>
              <w:right w:val="nil"/>
            </w:tcBorders>
            <w:shd w:val="clear" w:color="auto" w:fill="auto"/>
            <w:noWrap/>
            <w:vAlign w:val="bottom"/>
            <w:tcPrChange w:id="3585" w:author="An Phuc Cao" w:date="2024-10-24T17:47:00Z" w16du:dateUtc="2024-10-24T10:47:00Z">
              <w:tcPr>
                <w:tcW w:w="1984" w:type="dxa"/>
                <w:tcBorders>
                  <w:top w:val="nil"/>
                  <w:left w:val="nil"/>
                  <w:bottom w:val="nil"/>
                  <w:right w:val="nil"/>
                </w:tcBorders>
                <w:shd w:val="clear" w:color="auto" w:fill="auto"/>
                <w:noWrap/>
                <w:vAlign w:val="bottom"/>
              </w:tcPr>
            </w:tcPrChange>
          </w:tcPr>
          <w:p w14:paraId="2D111F30" w14:textId="6F9194B7" w:rsidR="00BF77B3" w:rsidRPr="00DD63D5" w:rsidRDefault="00BF77B3" w:rsidP="00DD63D5">
            <w:pPr>
              <w:widowControl w:val="0"/>
              <w:ind w:right="-85"/>
              <w:jc w:val="right"/>
              <w:rPr>
                <w:rFonts w:ascii="Arial" w:hAnsi="Arial" w:cs="Arial"/>
                <w:color w:val="000000"/>
                <w:sz w:val="20"/>
              </w:rPr>
            </w:pPr>
            <w:ins w:id="3586" w:author="An Phuc Cao" w:date="2024-10-24T17:44:00Z" w16du:dateUtc="2024-10-24T10:44:00Z">
              <w:r w:rsidRPr="00DD63D5">
                <w:rPr>
                  <w:rFonts w:ascii="Arial" w:hAnsi="Arial" w:cs="Arial"/>
                  <w:sz w:val="20"/>
                  <w:rPrChange w:id="3587" w:author="An Phuc Cao" w:date="2024-10-24T17:47:00Z" w16du:dateUtc="2024-10-24T10:47:00Z">
                    <w:rPr/>
                  </w:rPrChange>
                </w:rPr>
                <w:t xml:space="preserve"> 5,715,164,022 </w:t>
              </w:r>
            </w:ins>
          </w:p>
        </w:tc>
        <w:tc>
          <w:tcPr>
            <w:tcW w:w="1961" w:type="dxa"/>
            <w:tcBorders>
              <w:top w:val="nil"/>
              <w:left w:val="nil"/>
              <w:bottom w:val="nil"/>
              <w:right w:val="nil"/>
            </w:tcBorders>
            <w:vAlign w:val="bottom"/>
            <w:tcPrChange w:id="3588" w:author="An Phuc Cao" w:date="2024-10-24T17:47:00Z" w16du:dateUtc="2024-10-24T10:47:00Z">
              <w:tcPr>
                <w:tcW w:w="1961" w:type="dxa"/>
                <w:tcBorders>
                  <w:top w:val="nil"/>
                  <w:left w:val="nil"/>
                  <w:bottom w:val="nil"/>
                  <w:right w:val="nil"/>
                </w:tcBorders>
                <w:vAlign w:val="bottom"/>
              </w:tcPr>
            </w:tcPrChange>
          </w:tcPr>
          <w:p w14:paraId="4E1DDF53" w14:textId="3F03231F" w:rsidR="00BF77B3" w:rsidRPr="00DD63D5" w:rsidRDefault="00BF77B3" w:rsidP="00DD63D5">
            <w:pPr>
              <w:widowControl w:val="0"/>
              <w:ind w:right="-85"/>
              <w:jc w:val="right"/>
              <w:rPr>
                <w:rFonts w:ascii="Arial" w:hAnsi="Arial" w:cs="Arial"/>
                <w:color w:val="000000"/>
                <w:sz w:val="20"/>
              </w:rPr>
            </w:pPr>
            <w:ins w:id="3589" w:author="An Phuc Cao" w:date="2024-10-24T17:44:00Z" w16du:dateUtc="2024-10-24T10:44:00Z">
              <w:r w:rsidRPr="00DD63D5">
                <w:rPr>
                  <w:rFonts w:ascii="Arial" w:hAnsi="Arial" w:cs="Arial"/>
                  <w:sz w:val="20"/>
                  <w:rPrChange w:id="3590" w:author="An Phuc Cao" w:date="2024-10-24T17:47:00Z" w16du:dateUtc="2024-10-24T10:47:00Z">
                    <w:rPr/>
                  </w:rPrChange>
                </w:rPr>
                <w:t xml:space="preserve"> 131,507 </w:t>
              </w:r>
            </w:ins>
            <w:del w:id="3591" w:author="An Phuc Cao" w:date="2024-09-30T15:35:00Z" w16du:dateUtc="2024-09-30T08:35:00Z">
              <w:r w:rsidRPr="00DD63D5" w:rsidDel="00E320A5">
                <w:rPr>
                  <w:rFonts w:ascii="Arial" w:hAnsi="Arial" w:cs="Arial"/>
                  <w:color w:val="000000"/>
                  <w:sz w:val="20"/>
                </w:rPr>
                <w:delText xml:space="preserve">48,877,664,808 </w:delText>
              </w:r>
            </w:del>
          </w:p>
        </w:tc>
      </w:tr>
      <w:tr w:rsidR="00BF77B3" w:rsidRPr="00826313" w14:paraId="36798D22" w14:textId="77777777" w:rsidTr="00DD63D5">
        <w:tblPrEx>
          <w:tblW w:w="8187" w:type="dxa"/>
          <w:tblInd w:w="720" w:type="dxa"/>
          <w:tblLayout w:type="fixed"/>
          <w:tblPrExChange w:id="3592" w:author="An Phuc Cao" w:date="2024-10-24T17:47:00Z" w16du:dateUtc="2024-10-24T10:47:00Z">
            <w:tblPrEx>
              <w:tblW w:w="8187" w:type="dxa"/>
              <w:tblInd w:w="720" w:type="dxa"/>
              <w:tblLayout w:type="fixed"/>
            </w:tblPrEx>
          </w:tblPrExChange>
        </w:tblPrEx>
        <w:trPr>
          <w:trHeight w:val="80"/>
          <w:ins w:id="3593" w:author="An Phuc Cao" w:date="2024-10-24T17:43:00Z"/>
          <w:trPrChange w:id="3594" w:author="An Phuc Cao" w:date="2024-10-24T17:47:00Z" w16du:dateUtc="2024-10-24T10:47:00Z">
            <w:trPr>
              <w:trHeight w:val="80"/>
            </w:trPr>
          </w:trPrChange>
        </w:trPr>
        <w:tc>
          <w:tcPr>
            <w:tcW w:w="4242" w:type="dxa"/>
            <w:tcBorders>
              <w:top w:val="nil"/>
              <w:left w:val="nil"/>
              <w:bottom w:val="nil"/>
              <w:right w:val="nil"/>
            </w:tcBorders>
            <w:shd w:val="clear" w:color="auto" w:fill="auto"/>
            <w:noWrap/>
            <w:vAlign w:val="bottom"/>
            <w:tcPrChange w:id="3595" w:author="An Phuc Cao" w:date="2024-10-24T17:47:00Z" w16du:dateUtc="2024-10-24T10:47:00Z">
              <w:tcPr>
                <w:tcW w:w="4242" w:type="dxa"/>
                <w:tcBorders>
                  <w:top w:val="nil"/>
                  <w:left w:val="nil"/>
                  <w:bottom w:val="nil"/>
                  <w:right w:val="nil"/>
                </w:tcBorders>
                <w:shd w:val="clear" w:color="auto" w:fill="auto"/>
                <w:noWrap/>
                <w:vAlign w:val="bottom"/>
              </w:tcPr>
            </w:tcPrChange>
          </w:tcPr>
          <w:p w14:paraId="367E1284" w14:textId="397AA1A3" w:rsidR="00BF77B3" w:rsidRPr="00826313" w:rsidRDefault="00BF77B3" w:rsidP="00BF77B3">
            <w:pPr>
              <w:overflowPunct/>
              <w:autoSpaceDE/>
              <w:autoSpaceDN/>
              <w:adjustRightInd/>
              <w:ind w:left="-108"/>
              <w:textAlignment w:val="auto"/>
              <w:rPr>
                <w:ins w:id="3596" w:author="An Phuc Cao" w:date="2024-10-24T17:43:00Z" w16du:dateUtc="2024-10-24T10:43:00Z"/>
                <w:rFonts w:ascii="Arial" w:hAnsi="Arial" w:cs="Arial"/>
                <w:sz w:val="20"/>
              </w:rPr>
            </w:pPr>
            <w:ins w:id="3597" w:author="An Phuc Cao" w:date="2024-10-24T17:43:00Z" w16du:dateUtc="2024-10-24T10:43:00Z">
              <w:r>
                <w:rPr>
                  <w:rFonts w:ascii="Arial" w:hAnsi="Arial" w:cs="Arial"/>
                  <w:color w:val="000000"/>
                  <w:sz w:val="20"/>
                </w:rPr>
                <w:t>Financial assets at FVTOCI</w:t>
              </w:r>
            </w:ins>
          </w:p>
        </w:tc>
        <w:tc>
          <w:tcPr>
            <w:tcW w:w="1984" w:type="dxa"/>
            <w:tcBorders>
              <w:top w:val="nil"/>
              <w:left w:val="nil"/>
              <w:bottom w:val="nil"/>
              <w:right w:val="nil"/>
            </w:tcBorders>
            <w:shd w:val="clear" w:color="auto" w:fill="auto"/>
            <w:noWrap/>
            <w:vAlign w:val="bottom"/>
            <w:tcPrChange w:id="3598" w:author="An Phuc Cao" w:date="2024-10-24T17:47:00Z" w16du:dateUtc="2024-10-24T10:47:00Z">
              <w:tcPr>
                <w:tcW w:w="1984" w:type="dxa"/>
                <w:tcBorders>
                  <w:top w:val="nil"/>
                  <w:left w:val="nil"/>
                  <w:bottom w:val="nil"/>
                  <w:right w:val="nil"/>
                </w:tcBorders>
                <w:shd w:val="clear" w:color="auto" w:fill="auto"/>
                <w:noWrap/>
                <w:vAlign w:val="bottom"/>
              </w:tcPr>
            </w:tcPrChange>
          </w:tcPr>
          <w:p w14:paraId="1D99219B" w14:textId="28DCE0F4" w:rsidR="00BF77B3" w:rsidRPr="00DD63D5" w:rsidRDefault="00BF77B3" w:rsidP="00DD63D5">
            <w:pPr>
              <w:widowControl w:val="0"/>
              <w:ind w:right="-85"/>
              <w:jc w:val="right"/>
              <w:rPr>
                <w:ins w:id="3599" w:author="An Phuc Cao" w:date="2024-10-24T17:43:00Z" w16du:dateUtc="2024-10-24T10:43:00Z"/>
                <w:rFonts w:ascii="Arial" w:hAnsi="Arial" w:cs="Arial"/>
                <w:color w:val="000000"/>
                <w:sz w:val="20"/>
              </w:rPr>
            </w:pPr>
            <w:ins w:id="3600" w:author="An Phuc Cao" w:date="2024-10-24T17:44:00Z" w16du:dateUtc="2024-10-24T10:44:00Z">
              <w:r w:rsidRPr="00DD63D5">
                <w:rPr>
                  <w:rFonts w:ascii="Arial" w:hAnsi="Arial" w:cs="Arial"/>
                  <w:sz w:val="20"/>
                  <w:rPrChange w:id="3601" w:author="An Phuc Cao" w:date="2024-10-24T17:47:00Z" w16du:dateUtc="2024-10-24T10:47:00Z">
                    <w:rPr/>
                  </w:rPrChange>
                </w:rPr>
                <w:t xml:space="preserve"> </w:t>
              </w:r>
              <w:commentRangeStart w:id="3602"/>
              <w:commentRangeStart w:id="3603"/>
              <w:del w:id="3604" w:author="Hai Quang Le" w:date="2024-12-11T17:38:00Z" w16du:dateUtc="2024-12-11T10:38:00Z">
                <w:r w:rsidRPr="00DD63D5" w:rsidDel="009613D5">
                  <w:rPr>
                    <w:rFonts w:ascii="Arial" w:hAnsi="Arial" w:cs="Arial"/>
                    <w:sz w:val="20"/>
                    <w:rPrChange w:id="3605" w:author="An Phuc Cao" w:date="2024-10-24T17:47:00Z" w16du:dateUtc="2024-10-24T10:47:00Z">
                      <w:rPr/>
                    </w:rPrChange>
                  </w:rPr>
                  <w:delText>(</w:delText>
                </w:r>
              </w:del>
            </w:ins>
            <w:ins w:id="3606" w:author="Hai Quang Le" w:date="2025-01-06T10:04:00Z" w16du:dateUtc="2025-01-06T03:04:00Z">
              <w:r w:rsidR="0020148B">
                <w:rPr>
                  <w:rFonts w:ascii="Arial" w:hAnsi="Arial" w:cs="Arial"/>
                  <w:sz w:val="20"/>
                </w:rPr>
                <w:t>38</w:t>
              </w:r>
            </w:ins>
            <w:ins w:id="3607" w:author="An Phuc Cao" w:date="2024-10-24T17:44:00Z" w16du:dateUtc="2024-10-24T10:44:00Z">
              <w:del w:id="3608" w:author="Hai Quang Le" w:date="2024-12-11T17:38:00Z" w16du:dateUtc="2024-12-11T10:38:00Z">
                <w:r w:rsidRPr="00DD63D5" w:rsidDel="009613D5">
                  <w:rPr>
                    <w:rFonts w:ascii="Arial" w:hAnsi="Arial" w:cs="Arial"/>
                    <w:sz w:val="20"/>
                    <w:rPrChange w:id="3609" w:author="An Phuc Cao" w:date="2024-10-24T17:47:00Z" w16du:dateUtc="2024-10-24T10:47:00Z">
                      <w:rPr/>
                    </w:rPrChange>
                  </w:rPr>
                  <w:delText>9</w:delText>
                </w:r>
              </w:del>
              <w:r w:rsidRPr="00DD63D5">
                <w:rPr>
                  <w:rFonts w:ascii="Arial" w:hAnsi="Arial" w:cs="Arial"/>
                  <w:sz w:val="20"/>
                  <w:rPrChange w:id="3610" w:author="An Phuc Cao" w:date="2024-10-24T17:47:00Z" w16du:dateUtc="2024-10-24T10:47:00Z">
                    <w:rPr/>
                  </w:rPrChange>
                </w:rPr>
                <w:t>,</w:t>
              </w:r>
              <w:del w:id="3611" w:author="Hai Quang Le" w:date="2024-12-11T17:38:00Z" w16du:dateUtc="2024-12-11T10:38:00Z">
                <w:r w:rsidRPr="00DD63D5" w:rsidDel="009613D5">
                  <w:rPr>
                    <w:rFonts w:ascii="Arial" w:hAnsi="Arial" w:cs="Arial"/>
                    <w:sz w:val="20"/>
                    <w:rPrChange w:id="3612" w:author="An Phuc Cao" w:date="2024-10-24T17:47:00Z" w16du:dateUtc="2024-10-24T10:47:00Z">
                      <w:rPr/>
                    </w:rPrChange>
                  </w:rPr>
                  <w:delText>957</w:delText>
                </w:r>
              </w:del>
            </w:ins>
            <w:ins w:id="3613" w:author="Hai Quang Le" w:date="2024-12-11T17:38:00Z" w16du:dateUtc="2024-12-11T10:38:00Z">
              <w:r w:rsidR="009613D5">
                <w:rPr>
                  <w:rFonts w:ascii="Arial" w:hAnsi="Arial" w:cs="Arial"/>
                  <w:sz w:val="20"/>
                </w:rPr>
                <w:t>6</w:t>
              </w:r>
            </w:ins>
            <w:ins w:id="3614" w:author="Hai Quang Le" w:date="2025-01-06T10:04:00Z" w16du:dateUtc="2025-01-06T03:04:00Z">
              <w:r w:rsidR="0020148B">
                <w:rPr>
                  <w:rFonts w:ascii="Arial" w:hAnsi="Arial" w:cs="Arial"/>
                  <w:sz w:val="20"/>
                </w:rPr>
                <w:t>69</w:t>
              </w:r>
            </w:ins>
            <w:ins w:id="3615" w:author="An Phuc Cao" w:date="2024-10-24T17:44:00Z" w16du:dateUtc="2024-10-24T10:44:00Z">
              <w:r w:rsidRPr="00DD63D5">
                <w:rPr>
                  <w:rFonts w:ascii="Arial" w:hAnsi="Arial" w:cs="Arial"/>
                  <w:sz w:val="20"/>
                  <w:rPrChange w:id="3616" w:author="An Phuc Cao" w:date="2024-10-24T17:47:00Z" w16du:dateUtc="2024-10-24T10:47:00Z">
                    <w:rPr/>
                  </w:rPrChange>
                </w:rPr>
                <w:t>,</w:t>
              </w:r>
              <w:del w:id="3617" w:author="Hai Quang Le" w:date="2024-12-11T17:38:00Z" w16du:dateUtc="2024-12-11T10:38:00Z">
                <w:r w:rsidRPr="00DD63D5" w:rsidDel="009613D5">
                  <w:rPr>
                    <w:rFonts w:ascii="Arial" w:hAnsi="Arial" w:cs="Arial"/>
                    <w:sz w:val="20"/>
                    <w:rPrChange w:id="3618" w:author="An Phuc Cao" w:date="2024-10-24T17:47:00Z" w16du:dateUtc="2024-10-24T10:47:00Z">
                      <w:rPr/>
                    </w:rPrChange>
                  </w:rPr>
                  <w:delText>137</w:delText>
                </w:r>
              </w:del>
            </w:ins>
            <w:ins w:id="3619" w:author="Hai Quang Le" w:date="2025-01-06T10:04:00Z" w16du:dateUtc="2025-01-06T03:04:00Z">
              <w:r w:rsidR="0020148B">
                <w:rPr>
                  <w:rFonts w:ascii="Arial" w:hAnsi="Arial" w:cs="Arial"/>
                  <w:sz w:val="20"/>
                </w:rPr>
                <w:t>048</w:t>
              </w:r>
            </w:ins>
            <w:ins w:id="3620" w:author="An Phuc Cao" w:date="2024-10-24T17:44:00Z" w16du:dateUtc="2024-10-24T10:44:00Z">
              <w:r w:rsidRPr="00DD63D5">
                <w:rPr>
                  <w:rFonts w:ascii="Arial" w:hAnsi="Arial" w:cs="Arial"/>
                  <w:sz w:val="20"/>
                  <w:rPrChange w:id="3621" w:author="An Phuc Cao" w:date="2024-10-24T17:47:00Z" w16du:dateUtc="2024-10-24T10:47:00Z">
                    <w:rPr/>
                  </w:rPrChange>
                </w:rPr>
                <w:t>,</w:t>
              </w:r>
              <w:del w:id="3622" w:author="Hai Quang Le" w:date="2024-12-11T17:38:00Z" w16du:dateUtc="2024-12-11T10:38:00Z">
                <w:r w:rsidRPr="00DD63D5" w:rsidDel="009613D5">
                  <w:rPr>
                    <w:rFonts w:ascii="Arial" w:hAnsi="Arial" w:cs="Arial"/>
                    <w:sz w:val="20"/>
                    <w:rPrChange w:id="3623" w:author="An Phuc Cao" w:date="2024-10-24T17:47:00Z" w16du:dateUtc="2024-10-24T10:47:00Z">
                      <w:rPr/>
                    </w:rPrChange>
                  </w:rPr>
                  <w:delText>473</w:delText>
                </w:r>
              </w:del>
            </w:ins>
            <w:commentRangeEnd w:id="3602"/>
            <w:commentRangeEnd w:id="3603"/>
            <w:ins w:id="3624" w:author="Hai Quang Le" w:date="2025-01-06T10:04:00Z" w16du:dateUtc="2025-01-06T03:04:00Z">
              <w:r w:rsidR="0020148B">
                <w:rPr>
                  <w:rFonts w:ascii="Arial" w:hAnsi="Arial" w:cs="Arial"/>
                  <w:sz w:val="20"/>
                </w:rPr>
                <w:t>366</w:t>
              </w:r>
            </w:ins>
            <w:r w:rsidR="00BF63FC">
              <w:rPr>
                <w:rStyle w:val="CommentReference"/>
                <w:rFonts w:ascii="Times New Roman" w:hAnsi="Times New Roman"/>
              </w:rPr>
              <w:commentReference w:id="3602"/>
            </w:r>
            <w:r w:rsidR="00423304">
              <w:rPr>
                <w:rStyle w:val="CommentReference"/>
                <w:rFonts w:ascii="Times New Roman" w:hAnsi="Times New Roman"/>
              </w:rPr>
              <w:commentReference w:id="3603"/>
            </w:r>
            <w:ins w:id="3625" w:author="An Phuc Cao" w:date="2024-10-24T17:44:00Z" w16du:dateUtc="2024-10-24T10:44:00Z">
              <w:del w:id="3626" w:author="Hai Quang Le" w:date="2024-12-11T17:39:00Z" w16du:dateUtc="2024-12-11T10:39:00Z">
                <w:r w:rsidRPr="00DD63D5" w:rsidDel="009613D5">
                  <w:rPr>
                    <w:rFonts w:ascii="Arial" w:hAnsi="Arial" w:cs="Arial"/>
                    <w:sz w:val="20"/>
                    <w:rPrChange w:id="3627" w:author="An Phuc Cao" w:date="2024-10-24T17:47:00Z" w16du:dateUtc="2024-10-24T10:47:00Z">
                      <w:rPr/>
                    </w:rPrChange>
                  </w:rPr>
                  <w:delText>)</w:delText>
                </w:r>
              </w:del>
            </w:ins>
          </w:p>
        </w:tc>
        <w:tc>
          <w:tcPr>
            <w:tcW w:w="1961" w:type="dxa"/>
            <w:tcBorders>
              <w:top w:val="nil"/>
              <w:left w:val="nil"/>
              <w:bottom w:val="nil"/>
              <w:right w:val="nil"/>
            </w:tcBorders>
            <w:vAlign w:val="bottom"/>
            <w:tcPrChange w:id="3628" w:author="An Phuc Cao" w:date="2024-10-24T17:47:00Z" w16du:dateUtc="2024-10-24T10:47:00Z">
              <w:tcPr>
                <w:tcW w:w="1961" w:type="dxa"/>
                <w:tcBorders>
                  <w:top w:val="nil"/>
                  <w:left w:val="nil"/>
                  <w:bottom w:val="nil"/>
                  <w:right w:val="nil"/>
                </w:tcBorders>
                <w:vAlign w:val="bottom"/>
              </w:tcPr>
            </w:tcPrChange>
          </w:tcPr>
          <w:p w14:paraId="16AAEE02" w14:textId="7014DACE" w:rsidR="00BF77B3" w:rsidRPr="00DD63D5" w:rsidDel="00E320A5" w:rsidRDefault="00BF77B3" w:rsidP="00DD63D5">
            <w:pPr>
              <w:widowControl w:val="0"/>
              <w:ind w:right="-85"/>
              <w:jc w:val="right"/>
              <w:rPr>
                <w:ins w:id="3629" w:author="An Phuc Cao" w:date="2024-10-24T17:43:00Z" w16du:dateUtc="2024-10-24T10:43:00Z"/>
                <w:rFonts w:ascii="Arial" w:hAnsi="Arial" w:cs="Arial"/>
                <w:color w:val="000000"/>
                <w:sz w:val="20"/>
              </w:rPr>
            </w:pPr>
            <w:ins w:id="3630" w:author="An Phuc Cao" w:date="2024-10-24T17:44:00Z" w16du:dateUtc="2024-10-24T10:44:00Z">
              <w:r w:rsidRPr="00DD63D5">
                <w:rPr>
                  <w:rFonts w:ascii="Arial" w:hAnsi="Arial" w:cs="Arial"/>
                  <w:sz w:val="20"/>
                  <w:rPrChange w:id="3631" w:author="An Phuc Cao" w:date="2024-10-24T17:47:00Z" w16du:dateUtc="2024-10-24T10:47:00Z">
                    <w:rPr/>
                  </w:rPrChange>
                </w:rPr>
                <w:t xml:space="preserve"> 27,857,750,329 </w:t>
              </w:r>
            </w:ins>
          </w:p>
        </w:tc>
      </w:tr>
      <w:tr w:rsidR="00DB03C6" w:rsidRPr="00826313" w14:paraId="08137C05" w14:textId="77777777" w:rsidTr="00DD63D5">
        <w:tblPrEx>
          <w:tblW w:w="8187" w:type="dxa"/>
          <w:tblInd w:w="720" w:type="dxa"/>
          <w:tblLayout w:type="fixed"/>
          <w:tblPrExChange w:id="3632" w:author="An Phuc Cao" w:date="2024-10-24T17:47:00Z" w16du:dateUtc="2024-10-24T10:47:00Z">
            <w:tblPrEx>
              <w:tblW w:w="8187" w:type="dxa"/>
              <w:tblInd w:w="720" w:type="dxa"/>
              <w:tblLayout w:type="fixed"/>
            </w:tblPrEx>
          </w:tblPrExChange>
        </w:tblPrEx>
        <w:trPr>
          <w:trHeight w:val="80"/>
          <w:trPrChange w:id="3633" w:author="An Phuc Cao" w:date="2024-10-24T17:47:00Z" w16du:dateUtc="2024-10-24T10:47:00Z">
            <w:trPr>
              <w:trHeight w:val="80"/>
            </w:trPr>
          </w:trPrChange>
        </w:trPr>
        <w:tc>
          <w:tcPr>
            <w:tcW w:w="4242" w:type="dxa"/>
            <w:tcBorders>
              <w:top w:val="nil"/>
              <w:left w:val="nil"/>
              <w:bottom w:val="nil"/>
              <w:right w:val="nil"/>
            </w:tcBorders>
            <w:shd w:val="clear" w:color="auto" w:fill="auto"/>
            <w:noWrap/>
            <w:vAlign w:val="bottom"/>
            <w:tcPrChange w:id="3634" w:author="An Phuc Cao" w:date="2024-10-24T17:47:00Z" w16du:dateUtc="2024-10-24T10:47:00Z">
              <w:tcPr>
                <w:tcW w:w="4242" w:type="dxa"/>
                <w:tcBorders>
                  <w:top w:val="nil"/>
                  <w:left w:val="nil"/>
                  <w:bottom w:val="nil"/>
                  <w:right w:val="nil"/>
                </w:tcBorders>
                <w:shd w:val="clear" w:color="auto" w:fill="auto"/>
                <w:noWrap/>
                <w:vAlign w:val="bottom"/>
              </w:tcPr>
            </w:tcPrChange>
          </w:tcPr>
          <w:p w14:paraId="0E6CEBEB" w14:textId="77777777" w:rsidR="00DB03C6" w:rsidRPr="00826313" w:rsidRDefault="00DB03C6" w:rsidP="00DB03C6">
            <w:pPr>
              <w:overflowPunct/>
              <w:autoSpaceDE/>
              <w:autoSpaceDN/>
              <w:adjustRightInd/>
              <w:spacing w:before="120"/>
              <w:ind w:left="-108"/>
              <w:textAlignment w:val="auto"/>
              <w:rPr>
                <w:rFonts w:ascii="Arial" w:hAnsi="Arial" w:cs="Arial"/>
                <w:b/>
                <w:bCs/>
                <w:sz w:val="20"/>
              </w:rPr>
            </w:pPr>
            <w:r w:rsidRPr="00826313">
              <w:rPr>
                <w:rFonts w:ascii="Arial" w:hAnsi="Arial" w:cs="Arial"/>
                <w:b/>
                <w:bCs/>
                <w:sz w:val="20"/>
              </w:rPr>
              <w:t>Interest expense calculated using the effective interest method for:</w:t>
            </w:r>
          </w:p>
        </w:tc>
        <w:tc>
          <w:tcPr>
            <w:tcW w:w="1984" w:type="dxa"/>
            <w:tcBorders>
              <w:top w:val="nil"/>
              <w:left w:val="nil"/>
              <w:bottom w:val="nil"/>
              <w:right w:val="nil"/>
            </w:tcBorders>
            <w:shd w:val="clear" w:color="auto" w:fill="auto"/>
            <w:noWrap/>
            <w:vAlign w:val="bottom"/>
            <w:tcPrChange w:id="3635" w:author="An Phuc Cao" w:date="2024-10-24T17:47:00Z" w16du:dateUtc="2024-10-24T10:47:00Z">
              <w:tcPr>
                <w:tcW w:w="1984" w:type="dxa"/>
                <w:tcBorders>
                  <w:top w:val="nil"/>
                  <w:left w:val="nil"/>
                  <w:bottom w:val="nil"/>
                  <w:right w:val="nil"/>
                </w:tcBorders>
                <w:shd w:val="clear" w:color="auto" w:fill="auto"/>
                <w:noWrap/>
                <w:vAlign w:val="bottom"/>
              </w:tcPr>
            </w:tcPrChange>
          </w:tcPr>
          <w:p w14:paraId="03A360A1" w14:textId="1217AC12" w:rsidR="00DB03C6" w:rsidRPr="00DD63D5" w:rsidRDefault="00DB03C6" w:rsidP="00DD63D5">
            <w:pPr>
              <w:widowControl w:val="0"/>
              <w:spacing w:before="120"/>
              <w:ind w:right="-85"/>
              <w:jc w:val="right"/>
              <w:rPr>
                <w:rFonts w:ascii="Arial" w:hAnsi="Arial" w:cs="Arial"/>
                <w:b/>
                <w:bCs/>
                <w:color w:val="000000"/>
                <w:sz w:val="20"/>
              </w:rPr>
            </w:pPr>
            <w:ins w:id="3636" w:author="An Phuc Cao" w:date="2024-10-24T17:47:00Z" w16du:dateUtc="2024-10-24T10:47:00Z">
              <w:r w:rsidRPr="00DD63D5">
                <w:rPr>
                  <w:rFonts w:ascii="Arial" w:hAnsi="Arial" w:cs="Arial"/>
                  <w:b/>
                  <w:bCs/>
                  <w:sz w:val="20"/>
                  <w:rPrChange w:id="3637" w:author="An Phuc Cao" w:date="2024-10-24T17:48:00Z" w16du:dateUtc="2024-10-24T10:48:00Z">
                    <w:rPr/>
                  </w:rPrChange>
                </w:rPr>
                <w:t xml:space="preserve"> (52,548,643,054)</w:t>
              </w:r>
            </w:ins>
          </w:p>
        </w:tc>
        <w:tc>
          <w:tcPr>
            <w:tcW w:w="1961" w:type="dxa"/>
            <w:tcBorders>
              <w:top w:val="nil"/>
              <w:left w:val="nil"/>
              <w:bottom w:val="nil"/>
              <w:right w:val="nil"/>
            </w:tcBorders>
            <w:vAlign w:val="bottom"/>
            <w:tcPrChange w:id="3638" w:author="An Phuc Cao" w:date="2024-10-24T17:47:00Z" w16du:dateUtc="2024-10-24T10:47:00Z">
              <w:tcPr>
                <w:tcW w:w="1961" w:type="dxa"/>
                <w:tcBorders>
                  <w:top w:val="nil"/>
                  <w:left w:val="nil"/>
                  <w:bottom w:val="nil"/>
                  <w:right w:val="nil"/>
                </w:tcBorders>
                <w:vAlign w:val="bottom"/>
              </w:tcPr>
            </w:tcPrChange>
          </w:tcPr>
          <w:p w14:paraId="4774E668" w14:textId="3130F858" w:rsidR="00DB03C6" w:rsidRPr="00DD63D5" w:rsidRDefault="00DB03C6" w:rsidP="00DD63D5">
            <w:pPr>
              <w:widowControl w:val="0"/>
              <w:spacing w:before="120"/>
              <w:ind w:right="-85"/>
              <w:jc w:val="right"/>
              <w:rPr>
                <w:rFonts w:ascii="Arial" w:hAnsi="Arial" w:cs="Arial"/>
                <w:b/>
                <w:bCs/>
                <w:color w:val="000000"/>
                <w:sz w:val="20"/>
              </w:rPr>
            </w:pPr>
            <w:ins w:id="3639" w:author="An Phuc Cao" w:date="2024-10-24T17:47:00Z" w16du:dateUtc="2024-10-24T10:47:00Z">
              <w:r w:rsidRPr="00DD63D5">
                <w:rPr>
                  <w:rFonts w:ascii="Arial" w:hAnsi="Arial" w:cs="Arial"/>
                  <w:b/>
                  <w:bCs/>
                  <w:sz w:val="20"/>
                  <w:rPrChange w:id="3640" w:author="An Phuc Cao" w:date="2024-10-24T17:48:00Z" w16du:dateUtc="2024-10-24T10:48:00Z">
                    <w:rPr/>
                  </w:rPrChange>
                </w:rPr>
                <w:t xml:space="preserve"> (60,773,439,706)</w:t>
              </w:r>
            </w:ins>
            <w:del w:id="3641" w:author="An Phuc Cao" w:date="2024-09-30T15:35:00Z" w16du:dateUtc="2024-09-30T08:35:00Z">
              <w:r w:rsidRPr="00DD63D5" w:rsidDel="00E320A5">
                <w:rPr>
                  <w:rFonts w:ascii="Arial" w:hAnsi="Arial" w:cs="Arial"/>
                  <w:b/>
                  <w:bCs/>
                  <w:color w:val="000000"/>
                  <w:sz w:val="20"/>
                </w:rPr>
                <w:delText>(47,618,413,297)</w:delText>
              </w:r>
            </w:del>
          </w:p>
        </w:tc>
      </w:tr>
      <w:tr w:rsidR="00DB03C6" w:rsidRPr="00826313" w14:paraId="25299D44" w14:textId="77777777" w:rsidTr="00DD63D5">
        <w:tblPrEx>
          <w:tblW w:w="8187" w:type="dxa"/>
          <w:tblInd w:w="720" w:type="dxa"/>
          <w:tblLayout w:type="fixed"/>
          <w:tblPrExChange w:id="3642" w:author="An Phuc Cao" w:date="2024-10-24T17:47:00Z" w16du:dateUtc="2024-10-24T10:47:00Z">
            <w:tblPrEx>
              <w:tblW w:w="8187" w:type="dxa"/>
              <w:tblInd w:w="720" w:type="dxa"/>
              <w:tblLayout w:type="fixed"/>
            </w:tblPrEx>
          </w:tblPrExChange>
        </w:tblPrEx>
        <w:trPr>
          <w:trHeight w:val="80"/>
          <w:trPrChange w:id="3643" w:author="An Phuc Cao" w:date="2024-10-24T17:47:00Z" w16du:dateUtc="2024-10-24T10:47:00Z">
            <w:trPr>
              <w:trHeight w:val="80"/>
            </w:trPr>
          </w:trPrChange>
        </w:trPr>
        <w:tc>
          <w:tcPr>
            <w:tcW w:w="4242" w:type="dxa"/>
            <w:tcBorders>
              <w:top w:val="nil"/>
              <w:left w:val="nil"/>
              <w:bottom w:val="nil"/>
              <w:right w:val="nil"/>
            </w:tcBorders>
            <w:shd w:val="clear" w:color="auto" w:fill="auto"/>
            <w:noWrap/>
            <w:vAlign w:val="bottom"/>
            <w:tcPrChange w:id="3644" w:author="An Phuc Cao" w:date="2024-10-24T17:47:00Z" w16du:dateUtc="2024-10-24T10:47:00Z">
              <w:tcPr>
                <w:tcW w:w="4242" w:type="dxa"/>
                <w:tcBorders>
                  <w:top w:val="nil"/>
                  <w:left w:val="nil"/>
                  <w:bottom w:val="nil"/>
                  <w:right w:val="nil"/>
                </w:tcBorders>
                <w:shd w:val="clear" w:color="auto" w:fill="auto"/>
                <w:noWrap/>
                <w:vAlign w:val="bottom"/>
              </w:tcPr>
            </w:tcPrChange>
          </w:tcPr>
          <w:p w14:paraId="6E89727A" w14:textId="77777777" w:rsidR="00DB03C6" w:rsidRPr="00826313" w:rsidRDefault="00DB03C6" w:rsidP="00DB03C6">
            <w:pPr>
              <w:overflowPunct/>
              <w:autoSpaceDE/>
              <w:autoSpaceDN/>
              <w:adjustRightInd/>
              <w:ind w:left="-108"/>
              <w:textAlignment w:val="auto"/>
              <w:rPr>
                <w:rFonts w:ascii="Arial" w:hAnsi="Arial" w:cs="Arial"/>
                <w:sz w:val="20"/>
              </w:rPr>
            </w:pPr>
            <w:r w:rsidRPr="00826313">
              <w:rPr>
                <w:rFonts w:ascii="Arial" w:hAnsi="Arial" w:cs="Arial"/>
                <w:sz w:val="20"/>
              </w:rPr>
              <w:t>Users</w:t>
            </w:r>
          </w:p>
        </w:tc>
        <w:tc>
          <w:tcPr>
            <w:tcW w:w="1984" w:type="dxa"/>
            <w:tcBorders>
              <w:top w:val="nil"/>
              <w:left w:val="nil"/>
              <w:bottom w:val="nil"/>
              <w:right w:val="nil"/>
            </w:tcBorders>
            <w:shd w:val="clear" w:color="auto" w:fill="auto"/>
            <w:noWrap/>
            <w:vAlign w:val="bottom"/>
            <w:tcPrChange w:id="3645" w:author="An Phuc Cao" w:date="2024-10-24T17:47:00Z" w16du:dateUtc="2024-10-24T10:47:00Z">
              <w:tcPr>
                <w:tcW w:w="1984" w:type="dxa"/>
                <w:tcBorders>
                  <w:top w:val="nil"/>
                  <w:left w:val="nil"/>
                  <w:bottom w:val="nil"/>
                  <w:right w:val="nil"/>
                </w:tcBorders>
                <w:shd w:val="clear" w:color="auto" w:fill="auto"/>
                <w:noWrap/>
                <w:vAlign w:val="bottom"/>
              </w:tcPr>
            </w:tcPrChange>
          </w:tcPr>
          <w:p w14:paraId="29F9A809" w14:textId="3EB41E96" w:rsidR="00DB03C6" w:rsidRPr="00DD63D5" w:rsidRDefault="00DB03C6" w:rsidP="00DD63D5">
            <w:pPr>
              <w:widowControl w:val="0"/>
              <w:ind w:right="-85"/>
              <w:jc w:val="right"/>
              <w:rPr>
                <w:rFonts w:ascii="Arial" w:hAnsi="Arial" w:cs="Arial"/>
                <w:color w:val="000000"/>
                <w:sz w:val="20"/>
              </w:rPr>
            </w:pPr>
            <w:ins w:id="3646" w:author="An Phuc Cao" w:date="2024-10-24T17:47:00Z" w16du:dateUtc="2024-10-24T10:47:00Z">
              <w:r w:rsidRPr="00DD63D5">
                <w:rPr>
                  <w:rFonts w:ascii="Arial" w:hAnsi="Arial" w:cs="Arial"/>
                  <w:sz w:val="20"/>
                  <w:rPrChange w:id="3647" w:author="An Phuc Cao" w:date="2024-10-24T17:47:00Z" w16du:dateUtc="2024-10-24T10:47:00Z">
                    <w:rPr/>
                  </w:rPrChange>
                </w:rPr>
                <w:t xml:space="preserve"> (47,367,670,620)</w:t>
              </w:r>
            </w:ins>
          </w:p>
        </w:tc>
        <w:tc>
          <w:tcPr>
            <w:tcW w:w="1961" w:type="dxa"/>
            <w:tcBorders>
              <w:top w:val="nil"/>
              <w:left w:val="nil"/>
              <w:bottom w:val="nil"/>
              <w:right w:val="nil"/>
            </w:tcBorders>
            <w:vAlign w:val="bottom"/>
            <w:tcPrChange w:id="3648" w:author="An Phuc Cao" w:date="2024-10-24T17:47:00Z" w16du:dateUtc="2024-10-24T10:47:00Z">
              <w:tcPr>
                <w:tcW w:w="1961" w:type="dxa"/>
                <w:tcBorders>
                  <w:top w:val="nil"/>
                  <w:left w:val="nil"/>
                  <w:bottom w:val="nil"/>
                  <w:right w:val="nil"/>
                </w:tcBorders>
                <w:vAlign w:val="bottom"/>
              </w:tcPr>
            </w:tcPrChange>
          </w:tcPr>
          <w:p w14:paraId="2DE30172" w14:textId="1F06396F" w:rsidR="00DB03C6" w:rsidRPr="00DD63D5" w:rsidRDefault="00DB03C6" w:rsidP="00DD63D5">
            <w:pPr>
              <w:widowControl w:val="0"/>
              <w:ind w:right="-85"/>
              <w:jc w:val="right"/>
              <w:rPr>
                <w:rFonts w:ascii="Arial" w:hAnsi="Arial" w:cs="Arial"/>
                <w:color w:val="000000"/>
                <w:sz w:val="20"/>
              </w:rPr>
            </w:pPr>
            <w:ins w:id="3649" w:author="An Phuc Cao" w:date="2024-10-24T17:47:00Z" w16du:dateUtc="2024-10-24T10:47:00Z">
              <w:r w:rsidRPr="00DD63D5">
                <w:rPr>
                  <w:rFonts w:ascii="Arial" w:hAnsi="Arial" w:cs="Arial"/>
                  <w:sz w:val="20"/>
                  <w:rPrChange w:id="3650" w:author="An Phuc Cao" w:date="2024-10-24T17:47:00Z" w16du:dateUtc="2024-10-24T10:47:00Z">
                    <w:rPr/>
                  </w:rPrChange>
                </w:rPr>
                <w:t xml:space="preserve"> (60,545,344,851)</w:t>
              </w:r>
            </w:ins>
            <w:del w:id="3651" w:author="An Phuc Cao" w:date="2024-09-30T15:35:00Z" w16du:dateUtc="2024-09-30T08:35:00Z">
              <w:r w:rsidRPr="00DD63D5" w:rsidDel="00E320A5">
                <w:rPr>
                  <w:rFonts w:ascii="Arial" w:hAnsi="Arial" w:cs="Arial"/>
                  <w:color w:val="000000"/>
                  <w:sz w:val="20"/>
                </w:rPr>
                <w:delText>(45,795,877,493)</w:delText>
              </w:r>
            </w:del>
          </w:p>
        </w:tc>
      </w:tr>
      <w:tr w:rsidR="00DB03C6" w:rsidRPr="00826313" w14:paraId="26ED849E" w14:textId="77777777" w:rsidTr="00DD63D5">
        <w:tblPrEx>
          <w:tblW w:w="8187" w:type="dxa"/>
          <w:tblInd w:w="720" w:type="dxa"/>
          <w:tblLayout w:type="fixed"/>
          <w:tblPrExChange w:id="3652" w:author="An Phuc Cao" w:date="2024-10-24T17:47:00Z" w16du:dateUtc="2024-10-24T10:47:00Z">
            <w:tblPrEx>
              <w:tblW w:w="8187" w:type="dxa"/>
              <w:tblInd w:w="720" w:type="dxa"/>
              <w:tblLayout w:type="fixed"/>
            </w:tblPrEx>
          </w:tblPrExChange>
        </w:tblPrEx>
        <w:trPr>
          <w:trHeight w:val="80"/>
          <w:trPrChange w:id="3653" w:author="An Phuc Cao" w:date="2024-10-24T17:47:00Z" w16du:dateUtc="2024-10-24T10:47:00Z">
            <w:trPr>
              <w:trHeight w:val="80"/>
            </w:trPr>
          </w:trPrChange>
        </w:trPr>
        <w:tc>
          <w:tcPr>
            <w:tcW w:w="4242" w:type="dxa"/>
            <w:tcBorders>
              <w:top w:val="nil"/>
              <w:left w:val="nil"/>
              <w:bottom w:val="nil"/>
              <w:right w:val="nil"/>
            </w:tcBorders>
            <w:shd w:val="clear" w:color="auto" w:fill="auto"/>
            <w:noWrap/>
            <w:vAlign w:val="bottom"/>
            <w:tcPrChange w:id="3654" w:author="An Phuc Cao" w:date="2024-10-24T17:47:00Z" w16du:dateUtc="2024-10-24T10:47:00Z">
              <w:tcPr>
                <w:tcW w:w="4242" w:type="dxa"/>
                <w:tcBorders>
                  <w:top w:val="nil"/>
                  <w:left w:val="nil"/>
                  <w:bottom w:val="nil"/>
                  <w:right w:val="nil"/>
                </w:tcBorders>
                <w:shd w:val="clear" w:color="auto" w:fill="auto"/>
                <w:noWrap/>
                <w:vAlign w:val="bottom"/>
              </w:tcPr>
            </w:tcPrChange>
          </w:tcPr>
          <w:p w14:paraId="4882F5B8" w14:textId="77777777" w:rsidR="00DB03C6" w:rsidRPr="00826313" w:rsidRDefault="00DB03C6" w:rsidP="00DB03C6">
            <w:pPr>
              <w:overflowPunct/>
              <w:autoSpaceDE/>
              <w:autoSpaceDN/>
              <w:adjustRightInd/>
              <w:ind w:left="-108"/>
              <w:textAlignment w:val="auto"/>
              <w:rPr>
                <w:rFonts w:ascii="Arial" w:hAnsi="Arial" w:cs="Arial"/>
                <w:sz w:val="20"/>
              </w:rPr>
            </w:pPr>
            <w:r w:rsidRPr="00826313">
              <w:rPr>
                <w:rFonts w:ascii="Arial" w:hAnsi="Arial" w:cs="Arial"/>
                <w:sz w:val="20"/>
              </w:rPr>
              <w:t>Borrowings</w:t>
            </w:r>
          </w:p>
        </w:tc>
        <w:tc>
          <w:tcPr>
            <w:tcW w:w="1984" w:type="dxa"/>
            <w:tcBorders>
              <w:top w:val="nil"/>
              <w:left w:val="nil"/>
              <w:bottom w:val="nil"/>
              <w:right w:val="nil"/>
            </w:tcBorders>
            <w:shd w:val="clear" w:color="auto" w:fill="auto"/>
            <w:noWrap/>
            <w:vAlign w:val="bottom"/>
            <w:tcPrChange w:id="3655" w:author="An Phuc Cao" w:date="2024-10-24T17:47:00Z" w16du:dateUtc="2024-10-24T10:47:00Z">
              <w:tcPr>
                <w:tcW w:w="1984" w:type="dxa"/>
                <w:tcBorders>
                  <w:top w:val="nil"/>
                  <w:left w:val="nil"/>
                  <w:bottom w:val="nil"/>
                  <w:right w:val="nil"/>
                </w:tcBorders>
                <w:shd w:val="clear" w:color="auto" w:fill="auto"/>
                <w:noWrap/>
                <w:vAlign w:val="bottom"/>
              </w:tcPr>
            </w:tcPrChange>
          </w:tcPr>
          <w:p w14:paraId="631980A3" w14:textId="4CD6221A" w:rsidR="00DB03C6" w:rsidRPr="00DD63D5" w:rsidRDefault="00DB03C6" w:rsidP="00DD63D5">
            <w:pPr>
              <w:widowControl w:val="0"/>
              <w:ind w:right="-85"/>
              <w:jc w:val="right"/>
              <w:rPr>
                <w:rFonts w:ascii="Arial" w:hAnsi="Arial" w:cs="Arial"/>
                <w:color w:val="000000"/>
                <w:sz w:val="20"/>
              </w:rPr>
            </w:pPr>
            <w:ins w:id="3656" w:author="An Phuc Cao" w:date="2024-10-24T17:47:00Z" w16du:dateUtc="2024-10-24T10:47:00Z">
              <w:r w:rsidRPr="00DD63D5">
                <w:rPr>
                  <w:rFonts w:ascii="Arial" w:hAnsi="Arial" w:cs="Arial"/>
                  <w:sz w:val="20"/>
                  <w:rPrChange w:id="3657" w:author="An Phuc Cao" w:date="2024-10-24T17:47:00Z" w16du:dateUtc="2024-10-24T10:47:00Z">
                    <w:rPr/>
                  </w:rPrChange>
                </w:rPr>
                <w:t xml:space="preserve"> (5,084,559,539)</w:t>
              </w:r>
            </w:ins>
          </w:p>
        </w:tc>
        <w:tc>
          <w:tcPr>
            <w:tcW w:w="1961" w:type="dxa"/>
            <w:tcBorders>
              <w:top w:val="nil"/>
              <w:left w:val="nil"/>
              <w:bottom w:val="nil"/>
              <w:right w:val="nil"/>
            </w:tcBorders>
            <w:vAlign w:val="bottom"/>
            <w:tcPrChange w:id="3658" w:author="An Phuc Cao" w:date="2024-10-24T17:47:00Z" w16du:dateUtc="2024-10-24T10:47:00Z">
              <w:tcPr>
                <w:tcW w:w="1961" w:type="dxa"/>
                <w:tcBorders>
                  <w:top w:val="nil"/>
                  <w:left w:val="nil"/>
                  <w:bottom w:val="nil"/>
                  <w:right w:val="nil"/>
                </w:tcBorders>
                <w:vAlign w:val="bottom"/>
              </w:tcPr>
            </w:tcPrChange>
          </w:tcPr>
          <w:p w14:paraId="432459E6" w14:textId="4DE723EC" w:rsidR="00DB03C6" w:rsidRPr="00DD63D5" w:rsidRDefault="00DB03C6" w:rsidP="00DD63D5">
            <w:pPr>
              <w:widowControl w:val="0"/>
              <w:ind w:right="-85"/>
              <w:jc w:val="right"/>
              <w:rPr>
                <w:rFonts w:ascii="Arial" w:hAnsi="Arial" w:cs="Arial"/>
                <w:color w:val="000000"/>
                <w:sz w:val="20"/>
              </w:rPr>
            </w:pPr>
            <w:ins w:id="3659" w:author="An Phuc Cao" w:date="2024-10-24T17:47:00Z" w16du:dateUtc="2024-10-24T10:47:00Z">
              <w:r w:rsidRPr="00DD63D5">
                <w:rPr>
                  <w:rFonts w:ascii="Arial" w:hAnsi="Arial" w:cs="Arial"/>
                  <w:sz w:val="20"/>
                  <w:rPrChange w:id="3660" w:author="An Phuc Cao" w:date="2024-10-24T17:47:00Z" w16du:dateUtc="2024-10-24T10:47:00Z">
                    <w:rPr/>
                  </w:rPrChange>
                </w:rPr>
                <w:t xml:space="preserve"> (128,806,667)</w:t>
              </w:r>
            </w:ins>
            <w:del w:id="3661" w:author="An Phuc Cao" w:date="2024-09-30T15:35:00Z" w16du:dateUtc="2024-09-30T08:35:00Z">
              <w:r w:rsidRPr="00DD63D5" w:rsidDel="00E320A5">
                <w:rPr>
                  <w:rFonts w:ascii="Arial" w:hAnsi="Arial" w:cs="Arial"/>
                  <w:color w:val="000000"/>
                  <w:sz w:val="20"/>
                </w:rPr>
                <w:delText>(874,461,067)</w:delText>
              </w:r>
            </w:del>
          </w:p>
        </w:tc>
      </w:tr>
      <w:tr w:rsidR="00DB03C6" w:rsidRPr="00826313" w14:paraId="15D9E0E1" w14:textId="77777777" w:rsidTr="00DD63D5">
        <w:tblPrEx>
          <w:tblW w:w="8187" w:type="dxa"/>
          <w:tblInd w:w="720" w:type="dxa"/>
          <w:tblLayout w:type="fixed"/>
          <w:tblPrExChange w:id="3662" w:author="An Phuc Cao" w:date="2024-10-24T17:47:00Z" w16du:dateUtc="2024-10-24T10:47:00Z">
            <w:tblPrEx>
              <w:tblW w:w="8187" w:type="dxa"/>
              <w:tblInd w:w="720" w:type="dxa"/>
              <w:tblLayout w:type="fixed"/>
            </w:tblPrEx>
          </w:tblPrExChange>
        </w:tblPrEx>
        <w:tc>
          <w:tcPr>
            <w:tcW w:w="4242" w:type="dxa"/>
            <w:tcBorders>
              <w:top w:val="nil"/>
              <w:left w:val="nil"/>
              <w:bottom w:val="nil"/>
              <w:right w:val="nil"/>
            </w:tcBorders>
            <w:shd w:val="clear" w:color="auto" w:fill="auto"/>
            <w:noWrap/>
            <w:vAlign w:val="bottom"/>
            <w:tcPrChange w:id="3663" w:author="An Phuc Cao" w:date="2024-10-24T17:47:00Z" w16du:dateUtc="2024-10-24T10:47:00Z">
              <w:tcPr>
                <w:tcW w:w="4242" w:type="dxa"/>
                <w:tcBorders>
                  <w:top w:val="nil"/>
                  <w:left w:val="nil"/>
                  <w:bottom w:val="nil"/>
                  <w:right w:val="nil"/>
                </w:tcBorders>
                <w:shd w:val="clear" w:color="auto" w:fill="auto"/>
                <w:noWrap/>
                <w:vAlign w:val="bottom"/>
              </w:tcPr>
            </w:tcPrChange>
          </w:tcPr>
          <w:p w14:paraId="01055B52" w14:textId="77777777" w:rsidR="00DB03C6" w:rsidRPr="00826313" w:rsidRDefault="00DB03C6" w:rsidP="00DB03C6">
            <w:pPr>
              <w:overflowPunct/>
              <w:autoSpaceDE/>
              <w:autoSpaceDN/>
              <w:adjustRightInd/>
              <w:ind w:left="-108" w:right="-167"/>
              <w:textAlignment w:val="auto"/>
              <w:rPr>
                <w:rFonts w:ascii="Arial" w:hAnsi="Arial" w:cs="Arial"/>
                <w:color w:val="000000"/>
                <w:sz w:val="20"/>
              </w:rPr>
            </w:pPr>
            <w:r w:rsidRPr="00826313">
              <w:rPr>
                <w:rFonts w:ascii="Arial" w:hAnsi="Arial" w:cs="Arial"/>
                <w:color w:val="000000"/>
                <w:sz w:val="20"/>
              </w:rPr>
              <w:t>Lease</w:t>
            </w:r>
          </w:p>
        </w:tc>
        <w:tc>
          <w:tcPr>
            <w:tcW w:w="1984" w:type="dxa"/>
            <w:tcBorders>
              <w:top w:val="nil"/>
              <w:left w:val="nil"/>
              <w:bottom w:val="nil"/>
              <w:right w:val="nil"/>
            </w:tcBorders>
            <w:shd w:val="clear" w:color="auto" w:fill="auto"/>
            <w:noWrap/>
            <w:vAlign w:val="bottom"/>
            <w:tcPrChange w:id="3664" w:author="An Phuc Cao" w:date="2024-10-24T17:47:00Z" w16du:dateUtc="2024-10-24T10:47:00Z">
              <w:tcPr>
                <w:tcW w:w="1984" w:type="dxa"/>
                <w:tcBorders>
                  <w:top w:val="nil"/>
                  <w:left w:val="nil"/>
                  <w:bottom w:val="nil"/>
                  <w:right w:val="nil"/>
                </w:tcBorders>
                <w:shd w:val="clear" w:color="auto" w:fill="auto"/>
                <w:noWrap/>
                <w:vAlign w:val="bottom"/>
              </w:tcPr>
            </w:tcPrChange>
          </w:tcPr>
          <w:p w14:paraId="458D1BED" w14:textId="375A04D4" w:rsidR="00DB03C6" w:rsidRPr="00DD63D5" w:rsidRDefault="00DB03C6" w:rsidP="00DD63D5">
            <w:pPr>
              <w:pBdr>
                <w:bottom w:val="single" w:sz="4" w:space="1" w:color="auto"/>
              </w:pBdr>
              <w:ind w:left="57" w:right="-86"/>
              <w:jc w:val="right"/>
              <w:rPr>
                <w:rFonts w:ascii="Arial" w:hAnsi="Arial" w:cs="Arial"/>
                <w:color w:val="000000"/>
                <w:sz w:val="20"/>
              </w:rPr>
            </w:pPr>
            <w:ins w:id="3665" w:author="An Phuc Cao" w:date="2024-10-24T17:47:00Z" w16du:dateUtc="2024-10-24T10:47:00Z">
              <w:r w:rsidRPr="00DD63D5">
                <w:rPr>
                  <w:rFonts w:ascii="Arial" w:hAnsi="Arial" w:cs="Arial"/>
                  <w:sz w:val="20"/>
                  <w:rPrChange w:id="3666" w:author="An Phuc Cao" w:date="2024-10-24T17:47:00Z" w16du:dateUtc="2024-10-24T10:47:00Z">
                    <w:rPr/>
                  </w:rPrChange>
                </w:rPr>
                <w:t xml:space="preserve"> (96,412,895)</w:t>
              </w:r>
            </w:ins>
          </w:p>
        </w:tc>
        <w:tc>
          <w:tcPr>
            <w:tcW w:w="1961" w:type="dxa"/>
            <w:tcBorders>
              <w:top w:val="nil"/>
              <w:left w:val="nil"/>
              <w:bottom w:val="nil"/>
              <w:right w:val="nil"/>
            </w:tcBorders>
            <w:vAlign w:val="bottom"/>
            <w:tcPrChange w:id="3667" w:author="An Phuc Cao" w:date="2024-10-24T17:47:00Z" w16du:dateUtc="2024-10-24T10:47:00Z">
              <w:tcPr>
                <w:tcW w:w="1961" w:type="dxa"/>
                <w:tcBorders>
                  <w:top w:val="nil"/>
                  <w:left w:val="nil"/>
                  <w:bottom w:val="nil"/>
                  <w:right w:val="nil"/>
                </w:tcBorders>
                <w:vAlign w:val="bottom"/>
              </w:tcPr>
            </w:tcPrChange>
          </w:tcPr>
          <w:p w14:paraId="764EF9D3" w14:textId="137808AB" w:rsidR="00DB03C6" w:rsidRPr="00DD63D5" w:rsidRDefault="00DB03C6" w:rsidP="00DD63D5">
            <w:pPr>
              <w:pBdr>
                <w:bottom w:val="single" w:sz="4" w:space="1" w:color="auto"/>
              </w:pBdr>
              <w:ind w:left="57" w:right="-86"/>
              <w:jc w:val="right"/>
              <w:rPr>
                <w:rFonts w:ascii="Arial" w:hAnsi="Arial" w:cs="Arial"/>
                <w:color w:val="000000"/>
                <w:sz w:val="20"/>
              </w:rPr>
            </w:pPr>
            <w:ins w:id="3668" w:author="An Phuc Cao" w:date="2024-10-24T17:47:00Z" w16du:dateUtc="2024-10-24T10:47:00Z">
              <w:r w:rsidRPr="00DD63D5">
                <w:rPr>
                  <w:rFonts w:ascii="Arial" w:hAnsi="Arial" w:cs="Arial"/>
                  <w:sz w:val="20"/>
                  <w:rPrChange w:id="3669" w:author="An Phuc Cao" w:date="2024-10-24T17:47:00Z" w16du:dateUtc="2024-10-24T10:47:00Z">
                    <w:rPr/>
                  </w:rPrChange>
                </w:rPr>
                <w:t xml:space="preserve"> (99,288,189)</w:t>
              </w:r>
            </w:ins>
            <w:del w:id="3670" w:author="An Phuc Cao" w:date="2024-09-30T15:35:00Z" w16du:dateUtc="2024-09-30T08:35:00Z">
              <w:r w:rsidRPr="00DD63D5" w:rsidDel="00E320A5">
                <w:rPr>
                  <w:rFonts w:ascii="Arial" w:hAnsi="Arial" w:cs="Arial"/>
                  <w:color w:val="000000"/>
                  <w:sz w:val="20"/>
                </w:rPr>
                <w:delText>(948,074,737)</w:delText>
              </w:r>
            </w:del>
          </w:p>
        </w:tc>
      </w:tr>
      <w:tr w:rsidR="00DD63D5" w:rsidRPr="00826313" w14:paraId="11F612A1" w14:textId="77777777" w:rsidTr="005B203C">
        <w:tc>
          <w:tcPr>
            <w:tcW w:w="4242" w:type="dxa"/>
            <w:tcBorders>
              <w:top w:val="nil"/>
              <w:left w:val="nil"/>
              <w:bottom w:val="nil"/>
              <w:right w:val="nil"/>
            </w:tcBorders>
            <w:shd w:val="clear" w:color="auto" w:fill="auto"/>
            <w:noWrap/>
            <w:vAlign w:val="bottom"/>
          </w:tcPr>
          <w:p w14:paraId="6294DF85" w14:textId="2DC828AF" w:rsidR="00DD63D5" w:rsidRPr="00826313" w:rsidRDefault="00DD63D5" w:rsidP="00DD63D5">
            <w:pPr>
              <w:overflowPunct/>
              <w:autoSpaceDE/>
              <w:autoSpaceDN/>
              <w:adjustRightInd/>
              <w:ind w:left="-108"/>
              <w:textAlignment w:val="auto"/>
              <w:rPr>
                <w:rFonts w:ascii="Arial" w:hAnsi="Arial" w:cs="Arial"/>
                <w:b/>
                <w:bCs/>
                <w:color w:val="000000"/>
                <w:sz w:val="20"/>
              </w:rPr>
            </w:pPr>
            <w:r w:rsidRPr="00826313">
              <w:rPr>
                <w:rFonts w:ascii="Arial" w:hAnsi="Arial" w:cs="Arial"/>
                <w:b/>
                <w:bCs/>
                <w:color w:val="000000"/>
                <w:sz w:val="20"/>
              </w:rPr>
              <w:t>Net interest and similar income/(expense)</w:t>
            </w:r>
          </w:p>
        </w:tc>
        <w:tc>
          <w:tcPr>
            <w:tcW w:w="1984" w:type="dxa"/>
            <w:tcBorders>
              <w:top w:val="nil"/>
              <w:left w:val="nil"/>
              <w:bottom w:val="nil"/>
              <w:right w:val="nil"/>
            </w:tcBorders>
            <w:shd w:val="clear" w:color="auto" w:fill="auto"/>
            <w:noWrap/>
            <w:vAlign w:val="bottom"/>
          </w:tcPr>
          <w:p w14:paraId="044FCB9C" w14:textId="2070CA62" w:rsidR="00DD63D5" w:rsidRPr="00DD63D5" w:rsidRDefault="00DD63D5" w:rsidP="00DD63D5">
            <w:pPr>
              <w:pBdr>
                <w:bottom w:val="double" w:sz="4" w:space="1" w:color="auto"/>
              </w:pBdr>
              <w:spacing w:before="120"/>
              <w:ind w:left="57" w:right="-86"/>
              <w:jc w:val="right"/>
              <w:rPr>
                <w:rFonts w:ascii="Arial" w:hAnsi="Arial" w:cs="Arial"/>
                <w:b/>
                <w:bCs/>
                <w:color w:val="000000"/>
                <w:sz w:val="20"/>
              </w:rPr>
            </w:pPr>
            <w:ins w:id="3671" w:author="An Phuc Cao" w:date="2024-10-24T17:47:00Z" w16du:dateUtc="2024-10-24T10:47:00Z">
              <w:r w:rsidRPr="00DD63D5">
                <w:rPr>
                  <w:rFonts w:ascii="Arial" w:hAnsi="Arial" w:cs="Arial"/>
                  <w:b/>
                  <w:bCs/>
                  <w:sz w:val="20"/>
                  <w:rPrChange w:id="3672" w:author="An Phuc Cao" w:date="2024-10-24T17:48:00Z" w16du:dateUtc="2024-10-24T10:48:00Z">
                    <w:rPr/>
                  </w:rPrChange>
                </w:rPr>
                <w:t xml:space="preserve"> </w:t>
              </w:r>
            </w:ins>
            <w:ins w:id="3673" w:author="Hai Quang Le" w:date="2024-12-11T17:39:00Z" w16du:dateUtc="2024-12-11T10:39:00Z">
              <w:r w:rsidR="00D84699" w:rsidRPr="00D84699">
                <w:rPr>
                  <w:rFonts w:ascii="Arial" w:hAnsi="Arial" w:cs="Arial"/>
                  <w:b/>
                  <w:bCs/>
                  <w:sz w:val="20"/>
                </w:rPr>
                <w:t xml:space="preserve"> </w:t>
              </w:r>
            </w:ins>
            <w:ins w:id="3674" w:author="Hai Quang Le" w:date="2025-01-06T10:05:00Z" w16du:dateUtc="2025-01-06T03:05:00Z">
              <w:r w:rsidR="005478EC" w:rsidRPr="005478EC">
                <w:rPr>
                  <w:rFonts w:ascii="Arial" w:hAnsi="Arial" w:cs="Arial"/>
                  <w:b/>
                  <w:bCs/>
                  <w:sz w:val="20"/>
                </w:rPr>
                <w:t xml:space="preserve"> 8,822,018,490 </w:t>
              </w:r>
            </w:ins>
            <w:ins w:id="3675" w:author="An Phuc Cao" w:date="2024-10-24T17:47:00Z" w16du:dateUtc="2024-10-24T10:47:00Z">
              <w:del w:id="3676" w:author="Hai Quang Le" w:date="2024-12-11T17:39:00Z" w16du:dateUtc="2024-12-11T10:39:00Z">
                <w:r w:rsidRPr="00DD63D5" w:rsidDel="00D84699">
                  <w:rPr>
                    <w:rFonts w:ascii="Arial" w:hAnsi="Arial" w:cs="Arial"/>
                    <w:b/>
                    <w:bCs/>
                    <w:sz w:val="20"/>
                    <w:rPrChange w:id="3677" w:author="An Phuc Cao" w:date="2024-10-24T17:48:00Z" w16du:dateUtc="2024-10-24T10:48:00Z">
                      <w:rPr/>
                    </w:rPrChange>
                  </w:rPr>
                  <w:delText xml:space="preserve">5,413,273,133 </w:delText>
                </w:r>
              </w:del>
            </w:ins>
          </w:p>
        </w:tc>
        <w:tc>
          <w:tcPr>
            <w:tcW w:w="1961" w:type="dxa"/>
            <w:tcBorders>
              <w:top w:val="nil"/>
              <w:left w:val="nil"/>
              <w:bottom w:val="nil"/>
              <w:right w:val="nil"/>
            </w:tcBorders>
            <w:vAlign w:val="bottom"/>
          </w:tcPr>
          <w:p w14:paraId="12181109" w14:textId="57C77379" w:rsidR="00DD63D5" w:rsidRPr="00DD63D5" w:rsidRDefault="00DD63D5" w:rsidP="00DD63D5">
            <w:pPr>
              <w:pBdr>
                <w:bottom w:val="double" w:sz="4" w:space="1" w:color="auto"/>
              </w:pBdr>
              <w:spacing w:before="120"/>
              <w:ind w:left="57" w:right="-86"/>
              <w:jc w:val="right"/>
              <w:rPr>
                <w:rFonts w:ascii="Arial" w:hAnsi="Arial" w:cs="Arial"/>
                <w:b/>
                <w:bCs/>
                <w:color w:val="000000"/>
                <w:sz w:val="20"/>
              </w:rPr>
            </w:pPr>
            <w:ins w:id="3678" w:author="An Phuc Cao" w:date="2024-10-24T17:47:00Z" w16du:dateUtc="2024-10-24T10:47:00Z">
              <w:r w:rsidRPr="00DD63D5">
                <w:rPr>
                  <w:rFonts w:ascii="Arial" w:hAnsi="Arial" w:cs="Arial"/>
                  <w:b/>
                  <w:bCs/>
                  <w:sz w:val="20"/>
                  <w:rPrChange w:id="3679" w:author="An Phuc Cao" w:date="2024-10-24T17:48:00Z" w16du:dateUtc="2024-10-24T10:48:00Z">
                    <w:rPr/>
                  </w:rPrChange>
                </w:rPr>
                <w:t xml:space="preserve"> 12,379,509,381 </w:t>
              </w:r>
            </w:ins>
            <w:del w:id="3680" w:author="An Phuc Cao" w:date="2024-09-30T15:35:00Z" w16du:dateUtc="2024-09-30T08:35:00Z">
              <w:r w:rsidRPr="00DD63D5" w:rsidDel="00E320A5">
                <w:rPr>
                  <w:rFonts w:ascii="Arial" w:hAnsi="Arial" w:cs="Arial"/>
                  <w:b/>
                  <w:bCs/>
                  <w:color w:val="000000"/>
                  <w:sz w:val="20"/>
                </w:rPr>
                <w:delText>5,600,170,663</w:delText>
              </w:r>
            </w:del>
          </w:p>
        </w:tc>
      </w:tr>
    </w:tbl>
    <w:p w14:paraId="2835549A" w14:textId="77777777" w:rsidR="00094ACB" w:rsidRPr="00826313" w:rsidRDefault="00094ACB" w:rsidP="00094ACB">
      <w:pPr>
        <w:overflowPunct/>
        <w:autoSpaceDE/>
        <w:autoSpaceDN/>
        <w:adjustRightInd/>
        <w:textAlignment w:val="auto"/>
        <w:rPr>
          <w:rFonts w:ascii="Arial" w:hAnsi="Arial" w:cs="Arial"/>
          <w:b/>
          <w:bCs/>
          <w:color w:val="000000"/>
          <w:sz w:val="20"/>
        </w:rPr>
      </w:pPr>
    </w:p>
    <w:p w14:paraId="20FB4E92" w14:textId="77777777" w:rsidR="00094ACB" w:rsidRPr="00826313" w:rsidRDefault="00094ACB" w:rsidP="00094ACB">
      <w:pPr>
        <w:overflowPunct/>
        <w:autoSpaceDE/>
        <w:autoSpaceDN/>
        <w:adjustRightInd/>
        <w:textAlignment w:val="auto"/>
        <w:rPr>
          <w:rFonts w:ascii="Arial" w:hAnsi="Arial" w:cs="Arial"/>
          <w:b/>
          <w:bCs/>
          <w:color w:val="000000"/>
          <w:sz w:val="20"/>
        </w:rPr>
      </w:pPr>
    </w:p>
    <w:p w14:paraId="2E3B8584" w14:textId="77777777" w:rsidR="00094ACB" w:rsidRPr="00826313" w:rsidRDefault="00094ACB">
      <w:pPr>
        <w:overflowPunct/>
        <w:autoSpaceDE/>
        <w:autoSpaceDN/>
        <w:adjustRightInd/>
        <w:textAlignment w:val="auto"/>
        <w:rPr>
          <w:rFonts w:ascii="Arial" w:hAnsi="Arial" w:cs="Arial"/>
          <w:b/>
          <w:bCs/>
          <w:color w:val="000000"/>
          <w:sz w:val="20"/>
        </w:rPr>
      </w:pPr>
      <w:r w:rsidRPr="00826313">
        <w:rPr>
          <w:rFonts w:ascii="Arial" w:hAnsi="Arial" w:cs="Arial"/>
          <w:b/>
          <w:bCs/>
          <w:color w:val="000000"/>
          <w:sz w:val="20"/>
        </w:rPr>
        <w:br w:type="page"/>
      </w:r>
    </w:p>
    <w:p w14:paraId="442C0633" w14:textId="3B7D3AB4" w:rsidR="00094ACB" w:rsidRPr="00826313" w:rsidRDefault="00094ACB" w:rsidP="00094ACB">
      <w:pPr>
        <w:overflowPunct/>
        <w:autoSpaceDE/>
        <w:autoSpaceDN/>
        <w:adjustRightInd/>
        <w:textAlignment w:val="auto"/>
        <w:rPr>
          <w:rFonts w:ascii="Arial" w:hAnsi="Arial" w:cs="Arial"/>
          <w:b/>
          <w:bCs/>
          <w:color w:val="000000"/>
          <w:sz w:val="20"/>
        </w:rPr>
      </w:pPr>
    </w:p>
    <w:p w14:paraId="71583BB5" w14:textId="236D2970" w:rsidR="00C979BE" w:rsidRPr="00826313" w:rsidRDefault="00C979BE">
      <w:pPr>
        <w:pStyle w:val="Heading1"/>
        <w:spacing w:after="0"/>
        <w:ind w:left="562" w:hanging="562"/>
        <w:rPr>
          <w:rFonts w:ascii="Arial" w:hAnsi="Arial" w:cs="Arial"/>
          <w:b/>
          <w:bCs/>
          <w:color w:val="000000"/>
          <w:sz w:val="20"/>
        </w:rPr>
        <w:pPrChange w:id="3681" w:author="An Phuc Cao" w:date="2024-10-25T16:40:00Z" w16du:dateUtc="2024-10-25T09:40:00Z">
          <w:pPr>
            <w:overflowPunct/>
            <w:autoSpaceDE/>
            <w:adjustRightInd/>
          </w:pPr>
        </w:pPrChange>
      </w:pPr>
      <w:r w:rsidRPr="00826313">
        <w:rPr>
          <w:rFonts w:ascii="Arial" w:hAnsi="Arial" w:cs="Arial"/>
          <w:b/>
          <w:bCs/>
          <w:color w:val="000000"/>
          <w:sz w:val="20"/>
        </w:rPr>
        <w:t>6.</w:t>
      </w:r>
      <w:r w:rsidRPr="00826313">
        <w:rPr>
          <w:rFonts w:ascii="Arial" w:hAnsi="Arial" w:cs="Arial"/>
          <w:b/>
          <w:bCs/>
          <w:color w:val="000000"/>
          <w:sz w:val="20"/>
        </w:rPr>
        <w:tab/>
        <w:t>NET FEE</w:t>
      </w:r>
      <w:r w:rsidR="00FA78D0" w:rsidRPr="00826313">
        <w:rPr>
          <w:rFonts w:ascii="Arial" w:hAnsi="Arial" w:cs="Arial"/>
          <w:b/>
          <w:bCs/>
          <w:color w:val="000000"/>
          <w:sz w:val="20"/>
        </w:rPr>
        <w:t>S</w:t>
      </w:r>
      <w:r w:rsidRPr="00826313">
        <w:rPr>
          <w:rFonts w:ascii="Arial" w:hAnsi="Arial" w:cs="Arial"/>
          <w:b/>
          <w:bCs/>
          <w:color w:val="000000"/>
          <w:sz w:val="20"/>
        </w:rPr>
        <w:t xml:space="preserve"> AND COMMISSION INCOME </w:t>
      </w:r>
    </w:p>
    <w:p w14:paraId="3AF2E014" w14:textId="77777777" w:rsidR="00094ACB" w:rsidRPr="00826313" w:rsidRDefault="00094ACB" w:rsidP="00094ACB">
      <w:pPr>
        <w:pStyle w:val="BodyTextIndent"/>
        <w:ind w:left="0" w:firstLine="0"/>
        <w:jc w:val="left"/>
        <w:rPr>
          <w:rFonts w:ascii="Arial" w:hAnsi="Arial" w:cs="Arial"/>
          <w:b/>
          <w:sz w:val="20"/>
        </w:rPr>
      </w:pPr>
    </w:p>
    <w:tbl>
      <w:tblPr>
        <w:tblW w:w="8187" w:type="dxa"/>
        <w:tblInd w:w="720" w:type="dxa"/>
        <w:tblLayout w:type="fixed"/>
        <w:tblLook w:val="04A0" w:firstRow="1" w:lastRow="0" w:firstColumn="1" w:lastColumn="0" w:noHBand="0" w:noVBand="1"/>
      </w:tblPr>
      <w:tblGrid>
        <w:gridCol w:w="4383"/>
        <w:gridCol w:w="1843"/>
        <w:gridCol w:w="1961"/>
        <w:tblGridChange w:id="3682">
          <w:tblGrid>
            <w:gridCol w:w="4383"/>
            <w:gridCol w:w="1843"/>
            <w:gridCol w:w="1961"/>
          </w:tblGrid>
        </w:tblGridChange>
      </w:tblGrid>
      <w:tr w:rsidR="002B45D9" w:rsidRPr="00826313" w14:paraId="0228AC49" w14:textId="77777777" w:rsidTr="00C37028">
        <w:tc>
          <w:tcPr>
            <w:tcW w:w="4383" w:type="dxa"/>
            <w:tcBorders>
              <w:top w:val="nil"/>
              <w:left w:val="nil"/>
              <w:right w:val="nil"/>
            </w:tcBorders>
            <w:shd w:val="clear" w:color="auto" w:fill="auto"/>
            <w:noWrap/>
            <w:vAlign w:val="bottom"/>
            <w:hideMark/>
          </w:tcPr>
          <w:p w14:paraId="128B3D3B" w14:textId="77777777" w:rsidR="002B45D9" w:rsidRPr="00826313" w:rsidRDefault="002B45D9" w:rsidP="00C009EB">
            <w:pPr>
              <w:overflowPunct/>
              <w:autoSpaceDE/>
              <w:autoSpaceDN/>
              <w:adjustRightInd/>
              <w:ind w:left="-108"/>
              <w:textAlignment w:val="auto"/>
              <w:rPr>
                <w:rFonts w:ascii="Arial" w:hAnsi="Arial" w:cs="Arial"/>
                <w:b/>
                <w:bCs/>
                <w:color w:val="000000"/>
                <w:sz w:val="20"/>
              </w:rPr>
            </w:pPr>
          </w:p>
        </w:tc>
        <w:tc>
          <w:tcPr>
            <w:tcW w:w="1843" w:type="dxa"/>
            <w:tcBorders>
              <w:top w:val="nil"/>
              <w:left w:val="nil"/>
              <w:right w:val="nil"/>
            </w:tcBorders>
            <w:shd w:val="clear" w:color="auto" w:fill="auto"/>
            <w:vAlign w:val="bottom"/>
            <w:hideMark/>
          </w:tcPr>
          <w:p w14:paraId="02B8AB5F" w14:textId="5F31B611" w:rsidR="002B45D9" w:rsidRPr="00826313" w:rsidRDefault="002B45D9" w:rsidP="00C009EB">
            <w:pPr>
              <w:overflowPunct/>
              <w:autoSpaceDE/>
              <w:autoSpaceDN/>
              <w:adjustRightInd/>
              <w:ind w:right="-86"/>
              <w:jc w:val="right"/>
              <w:textAlignment w:val="auto"/>
              <w:rPr>
                <w:rFonts w:ascii="Arial" w:hAnsi="Arial" w:cs="Arial"/>
                <w:i/>
                <w:iCs/>
                <w:sz w:val="20"/>
              </w:rPr>
            </w:pPr>
            <w:ins w:id="3683" w:author="An Phuc Cao" w:date="2024-09-30T15:38:00Z" w16du:dateUtc="2024-09-30T08:38:00Z">
              <w:r w:rsidRPr="00826313">
                <w:rPr>
                  <w:rFonts w:ascii="Arial" w:hAnsi="Arial" w:cs="Arial"/>
                  <w:bCs/>
                  <w:i/>
                  <w:sz w:val="20"/>
                </w:rPr>
                <w:t>For the six-month period then ended 30 June 202</w:t>
              </w:r>
              <w:r>
                <w:rPr>
                  <w:rFonts w:ascii="Arial" w:hAnsi="Arial" w:cs="Arial"/>
                  <w:bCs/>
                  <w:i/>
                  <w:sz w:val="20"/>
                </w:rPr>
                <w:t>4</w:t>
              </w:r>
            </w:ins>
            <w:del w:id="3684" w:author="An Phuc Cao" w:date="2024-09-30T15:38:00Z" w16du:dateUtc="2024-09-30T08:38:00Z">
              <w:r w:rsidRPr="00826313" w:rsidDel="00DF7ABB">
                <w:rPr>
                  <w:rFonts w:ascii="Arial" w:hAnsi="Arial" w:cs="Arial"/>
                  <w:bCs/>
                  <w:i/>
                  <w:sz w:val="20"/>
                </w:rPr>
                <w:delText>For the six-month period then ended 30 June 202</w:delText>
              </w:r>
              <w:r w:rsidDel="00DF7ABB">
                <w:rPr>
                  <w:rFonts w:ascii="Arial" w:hAnsi="Arial" w:cs="Arial"/>
                  <w:bCs/>
                  <w:i/>
                  <w:sz w:val="20"/>
                </w:rPr>
                <w:delText>3</w:delText>
              </w:r>
            </w:del>
          </w:p>
        </w:tc>
        <w:tc>
          <w:tcPr>
            <w:tcW w:w="1961" w:type="dxa"/>
            <w:tcBorders>
              <w:top w:val="nil"/>
              <w:left w:val="nil"/>
              <w:right w:val="nil"/>
            </w:tcBorders>
            <w:vAlign w:val="bottom"/>
          </w:tcPr>
          <w:p w14:paraId="60932A48" w14:textId="067AC5A8" w:rsidR="002B45D9" w:rsidRPr="00826313" w:rsidRDefault="002B45D9" w:rsidP="00C009EB">
            <w:pPr>
              <w:tabs>
                <w:tab w:val="left" w:pos="6300"/>
                <w:tab w:val="decimal" w:pos="7380"/>
                <w:tab w:val="left" w:pos="7740"/>
                <w:tab w:val="decimal" w:pos="8820"/>
              </w:tabs>
              <w:ind w:left="-57" w:right="-86"/>
              <w:jc w:val="right"/>
              <w:rPr>
                <w:rFonts w:ascii="Arial" w:hAnsi="Arial" w:cs="Arial"/>
                <w:bCs/>
                <w:i/>
                <w:sz w:val="20"/>
              </w:rPr>
            </w:pPr>
            <w:ins w:id="3685" w:author="An Phuc Cao" w:date="2024-09-30T15:38:00Z" w16du:dateUtc="2024-09-30T08:38:00Z">
              <w:r w:rsidRPr="00826313">
                <w:rPr>
                  <w:rFonts w:ascii="Arial" w:hAnsi="Arial" w:cs="Arial"/>
                  <w:bCs/>
                  <w:i/>
                  <w:sz w:val="20"/>
                </w:rPr>
                <w:t>For the six-month period then ended 30 June 202</w:t>
              </w:r>
              <w:r>
                <w:rPr>
                  <w:rFonts w:ascii="Arial" w:hAnsi="Arial" w:cs="Arial"/>
                  <w:bCs/>
                  <w:i/>
                  <w:sz w:val="20"/>
                </w:rPr>
                <w:t>3</w:t>
              </w:r>
            </w:ins>
            <w:del w:id="3686" w:author="An Phuc Cao" w:date="2024-09-30T15:38:00Z" w16du:dateUtc="2024-09-30T08:38:00Z">
              <w:r w:rsidRPr="00826313" w:rsidDel="00DF7ABB">
                <w:rPr>
                  <w:rFonts w:ascii="Arial" w:hAnsi="Arial" w:cs="Arial"/>
                  <w:bCs/>
                  <w:i/>
                  <w:sz w:val="20"/>
                </w:rPr>
                <w:delText>For the six-month period then ended 30 June 202</w:delText>
              </w:r>
              <w:r w:rsidDel="00DF7ABB">
                <w:rPr>
                  <w:rFonts w:ascii="Arial" w:hAnsi="Arial" w:cs="Arial"/>
                  <w:bCs/>
                  <w:i/>
                  <w:sz w:val="20"/>
                </w:rPr>
                <w:delText>2</w:delText>
              </w:r>
            </w:del>
          </w:p>
        </w:tc>
      </w:tr>
      <w:tr w:rsidR="00C009EB" w:rsidRPr="00826313" w14:paraId="4E4ABA2B" w14:textId="77777777" w:rsidTr="00C37028">
        <w:tc>
          <w:tcPr>
            <w:tcW w:w="4383" w:type="dxa"/>
            <w:tcBorders>
              <w:top w:val="nil"/>
              <w:left w:val="nil"/>
              <w:right w:val="nil"/>
            </w:tcBorders>
            <w:shd w:val="clear" w:color="auto" w:fill="auto"/>
            <w:noWrap/>
            <w:vAlign w:val="bottom"/>
          </w:tcPr>
          <w:p w14:paraId="6D662708" w14:textId="77777777" w:rsidR="00C009EB" w:rsidRPr="00826313" w:rsidRDefault="00C009EB" w:rsidP="00C009EB">
            <w:pPr>
              <w:overflowPunct/>
              <w:autoSpaceDE/>
              <w:autoSpaceDN/>
              <w:adjustRightInd/>
              <w:ind w:left="-108"/>
              <w:textAlignment w:val="auto"/>
              <w:rPr>
                <w:rFonts w:ascii="Arial" w:hAnsi="Arial" w:cs="Arial"/>
                <w:b/>
                <w:bCs/>
                <w:color w:val="000000"/>
                <w:sz w:val="20"/>
              </w:rPr>
            </w:pPr>
          </w:p>
        </w:tc>
        <w:tc>
          <w:tcPr>
            <w:tcW w:w="1843" w:type="dxa"/>
            <w:tcBorders>
              <w:top w:val="nil"/>
              <w:left w:val="nil"/>
              <w:right w:val="nil"/>
            </w:tcBorders>
            <w:shd w:val="clear" w:color="auto" w:fill="auto"/>
            <w:vAlign w:val="bottom"/>
          </w:tcPr>
          <w:p w14:paraId="02F445AB" w14:textId="3E72EE20" w:rsidR="00C009EB" w:rsidRPr="00826313" w:rsidRDefault="00C009EB" w:rsidP="00C009EB">
            <w:pPr>
              <w:pBdr>
                <w:bottom w:val="single" w:sz="4" w:space="1" w:color="auto"/>
              </w:pBdr>
              <w:tabs>
                <w:tab w:val="right" w:pos="970"/>
              </w:tabs>
              <w:ind w:left="57" w:right="-86"/>
              <w:jc w:val="right"/>
              <w:rPr>
                <w:rFonts w:ascii="Arial" w:hAnsi="Arial" w:cs="Arial"/>
                <w:sz w:val="20"/>
              </w:rPr>
            </w:pPr>
            <w:r w:rsidRPr="00826313">
              <w:rPr>
                <w:rFonts w:ascii="Arial" w:hAnsi="Arial" w:cs="Arial"/>
                <w:bCs/>
                <w:i/>
                <w:sz w:val="20"/>
              </w:rPr>
              <w:t>VND</w:t>
            </w:r>
          </w:p>
        </w:tc>
        <w:tc>
          <w:tcPr>
            <w:tcW w:w="1961" w:type="dxa"/>
            <w:tcBorders>
              <w:top w:val="nil"/>
              <w:left w:val="nil"/>
              <w:right w:val="nil"/>
            </w:tcBorders>
            <w:vAlign w:val="bottom"/>
          </w:tcPr>
          <w:p w14:paraId="44E5352C" w14:textId="5A260C07" w:rsidR="00C009EB" w:rsidRPr="00826313" w:rsidRDefault="00C009EB" w:rsidP="00C009EB">
            <w:pPr>
              <w:pBdr>
                <w:bottom w:val="single" w:sz="4" w:space="1" w:color="auto"/>
              </w:pBdr>
              <w:tabs>
                <w:tab w:val="right" w:pos="970"/>
              </w:tabs>
              <w:ind w:left="57" w:right="-86"/>
              <w:jc w:val="right"/>
              <w:rPr>
                <w:rFonts w:ascii="Arial" w:hAnsi="Arial" w:cs="Arial"/>
                <w:bCs/>
                <w:i/>
                <w:sz w:val="20"/>
              </w:rPr>
            </w:pPr>
            <w:r w:rsidRPr="00826313">
              <w:rPr>
                <w:rFonts w:ascii="Arial" w:hAnsi="Arial" w:cs="Arial"/>
                <w:bCs/>
                <w:i/>
                <w:sz w:val="20"/>
              </w:rPr>
              <w:t>VND</w:t>
            </w:r>
          </w:p>
        </w:tc>
      </w:tr>
      <w:tr w:rsidR="0075070D" w:rsidRPr="00826313" w14:paraId="4073A4F3" w14:textId="77777777" w:rsidTr="00AC6046">
        <w:tblPrEx>
          <w:tblW w:w="8187" w:type="dxa"/>
          <w:tblInd w:w="720" w:type="dxa"/>
          <w:tblLayout w:type="fixed"/>
          <w:tblPrExChange w:id="3687" w:author="An Phuc Cao" w:date="2024-10-24T17:42:00Z" w16du:dateUtc="2024-10-24T10:42:00Z">
            <w:tblPrEx>
              <w:tblW w:w="8187" w:type="dxa"/>
              <w:tblInd w:w="720" w:type="dxa"/>
              <w:tblLayout w:type="fixed"/>
            </w:tblPrEx>
          </w:tblPrExChange>
        </w:tblPrEx>
        <w:trPr>
          <w:trHeight w:val="80"/>
          <w:trPrChange w:id="3688"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689" w:author="An Phuc Cao" w:date="2024-10-24T17:42:00Z" w16du:dateUtc="2024-10-24T10:42:00Z">
              <w:tcPr>
                <w:tcW w:w="4383" w:type="dxa"/>
                <w:tcBorders>
                  <w:top w:val="nil"/>
                  <w:left w:val="nil"/>
                  <w:bottom w:val="nil"/>
                  <w:right w:val="nil"/>
                </w:tcBorders>
                <w:shd w:val="clear" w:color="auto" w:fill="auto"/>
                <w:noWrap/>
                <w:vAlign w:val="bottom"/>
              </w:tcPr>
            </w:tcPrChange>
          </w:tcPr>
          <w:p w14:paraId="23D4D3DF" w14:textId="77777777" w:rsidR="0075070D" w:rsidRPr="00826313" w:rsidRDefault="0075070D" w:rsidP="0075070D">
            <w:pPr>
              <w:overflowPunct/>
              <w:autoSpaceDE/>
              <w:autoSpaceDN/>
              <w:adjustRightInd/>
              <w:ind w:left="-108"/>
              <w:textAlignment w:val="auto"/>
              <w:rPr>
                <w:rFonts w:ascii="Arial" w:hAnsi="Arial" w:cs="Arial"/>
                <w:b/>
                <w:bCs/>
                <w:sz w:val="20"/>
              </w:rPr>
            </w:pPr>
            <w:r w:rsidRPr="00826313">
              <w:rPr>
                <w:rFonts w:ascii="Arial" w:hAnsi="Arial" w:cs="Arial"/>
                <w:b/>
                <w:bCs/>
                <w:sz w:val="20"/>
              </w:rPr>
              <w:t>Fees and commission income from:</w:t>
            </w:r>
          </w:p>
        </w:tc>
        <w:tc>
          <w:tcPr>
            <w:tcW w:w="1843" w:type="dxa"/>
            <w:tcBorders>
              <w:top w:val="nil"/>
              <w:left w:val="nil"/>
              <w:bottom w:val="nil"/>
              <w:right w:val="nil"/>
            </w:tcBorders>
            <w:shd w:val="clear" w:color="auto" w:fill="auto"/>
            <w:noWrap/>
            <w:vAlign w:val="bottom"/>
            <w:tcPrChange w:id="3690" w:author="An Phuc Cao" w:date="2024-10-24T17:42:00Z" w16du:dateUtc="2024-10-24T10:42:00Z">
              <w:tcPr>
                <w:tcW w:w="1843" w:type="dxa"/>
                <w:tcBorders>
                  <w:top w:val="nil"/>
                  <w:left w:val="nil"/>
                  <w:bottom w:val="nil"/>
                  <w:right w:val="nil"/>
                </w:tcBorders>
                <w:shd w:val="clear" w:color="auto" w:fill="auto"/>
                <w:noWrap/>
                <w:vAlign w:val="bottom"/>
              </w:tcPr>
            </w:tcPrChange>
          </w:tcPr>
          <w:p w14:paraId="36D0DA18" w14:textId="39C9BACA" w:rsidR="0075070D" w:rsidRPr="00D208C1" w:rsidRDefault="0075070D" w:rsidP="00AC6046">
            <w:pPr>
              <w:widowControl w:val="0"/>
              <w:spacing w:before="120"/>
              <w:ind w:right="-85"/>
              <w:jc w:val="right"/>
              <w:rPr>
                <w:rFonts w:ascii="Arial" w:hAnsi="Arial" w:cs="Arial"/>
                <w:b/>
                <w:bCs/>
                <w:color w:val="000000"/>
                <w:sz w:val="20"/>
              </w:rPr>
            </w:pPr>
            <w:ins w:id="3691" w:author="An Phuc Cao" w:date="2024-10-24T17:41:00Z" w16du:dateUtc="2024-10-24T10:41:00Z">
              <w:r w:rsidRPr="00D208C1">
                <w:rPr>
                  <w:rFonts w:ascii="Arial" w:hAnsi="Arial" w:cs="Arial"/>
                  <w:b/>
                  <w:bCs/>
                  <w:sz w:val="20"/>
                  <w:rPrChange w:id="3692" w:author="An Phuc Cao" w:date="2024-10-24T17:43:00Z" w16du:dateUtc="2024-10-24T10:43:00Z">
                    <w:rPr/>
                  </w:rPrChange>
                </w:rPr>
                <w:t xml:space="preserve"> 5,123,178,325 </w:t>
              </w:r>
            </w:ins>
          </w:p>
        </w:tc>
        <w:tc>
          <w:tcPr>
            <w:tcW w:w="1961" w:type="dxa"/>
            <w:tcBorders>
              <w:top w:val="nil"/>
              <w:left w:val="nil"/>
              <w:bottom w:val="nil"/>
              <w:right w:val="nil"/>
            </w:tcBorders>
            <w:vAlign w:val="bottom"/>
            <w:tcPrChange w:id="3693" w:author="An Phuc Cao" w:date="2024-10-24T17:42:00Z" w16du:dateUtc="2024-10-24T10:42:00Z">
              <w:tcPr>
                <w:tcW w:w="1961" w:type="dxa"/>
                <w:tcBorders>
                  <w:top w:val="nil"/>
                  <w:left w:val="nil"/>
                  <w:bottom w:val="nil"/>
                  <w:right w:val="nil"/>
                </w:tcBorders>
                <w:vAlign w:val="bottom"/>
              </w:tcPr>
            </w:tcPrChange>
          </w:tcPr>
          <w:p w14:paraId="2C84F812" w14:textId="0B0FA1A4" w:rsidR="0075070D" w:rsidRPr="00D208C1" w:rsidRDefault="0075070D" w:rsidP="00AC6046">
            <w:pPr>
              <w:widowControl w:val="0"/>
              <w:spacing w:before="120"/>
              <w:ind w:right="-85"/>
              <w:jc w:val="right"/>
              <w:rPr>
                <w:rFonts w:ascii="Arial" w:hAnsi="Arial" w:cs="Arial"/>
                <w:b/>
                <w:bCs/>
                <w:color w:val="000000"/>
                <w:sz w:val="20"/>
              </w:rPr>
            </w:pPr>
            <w:ins w:id="3694" w:author="An Phuc Cao" w:date="2024-10-24T17:41:00Z" w16du:dateUtc="2024-10-24T10:41:00Z">
              <w:r w:rsidRPr="00D208C1">
                <w:rPr>
                  <w:rFonts w:ascii="Arial" w:hAnsi="Arial" w:cs="Arial"/>
                  <w:b/>
                  <w:bCs/>
                  <w:sz w:val="20"/>
                  <w:rPrChange w:id="3695" w:author="An Phuc Cao" w:date="2024-10-24T17:43:00Z" w16du:dateUtc="2024-10-24T10:43:00Z">
                    <w:rPr/>
                  </w:rPrChange>
                </w:rPr>
                <w:t xml:space="preserve"> 4,561,991,027 </w:t>
              </w:r>
            </w:ins>
            <w:del w:id="3696" w:author="An Phuc Cao" w:date="2024-09-30T15:39:00Z" w16du:dateUtc="2024-09-30T08:39:00Z">
              <w:r w:rsidRPr="00D208C1" w:rsidDel="002B45D9">
                <w:rPr>
                  <w:rFonts w:ascii="Arial" w:hAnsi="Arial" w:cs="Arial"/>
                  <w:b/>
                  <w:bCs/>
                  <w:color w:val="000000"/>
                  <w:sz w:val="20"/>
                </w:rPr>
                <w:delText>10,384,721,519</w:delText>
              </w:r>
            </w:del>
          </w:p>
        </w:tc>
      </w:tr>
      <w:tr w:rsidR="0075070D" w:rsidRPr="00826313" w14:paraId="13E74BEE" w14:textId="77777777" w:rsidTr="00AC6046">
        <w:tblPrEx>
          <w:tblW w:w="8187" w:type="dxa"/>
          <w:tblInd w:w="720" w:type="dxa"/>
          <w:tblLayout w:type="fixed"/>
          <w:tblPrExChange w:id="3697" w:author="An Phuc Cao" w:date="2024-10-24T17:42:00Z" w16du:dateUtc="2024-10-24T10:42:00Z">
            <w:tblPrEx>
              <w:tblW w:w="8187" w:type="dxa"/>
              <w:tblInd w:w="720" w:type="dxa"/>
              <w:tblLayout w:type="fixed"/>
            </w:tblPrEx>
          </w:tblPrExChange>
        </w:tblPrEx>
        <w:trPr>
          <w:trHeight w:val="80"/>
          <w:trPrChange w:id="3698"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699" w:author="An Phuc Cao" w:date="2024-10-24T17:42:00Z" w16du:dateUtc="2024-10-24T10:42:00Z">
              <w:tcPr>
                <w:tcW w:w="4383" w:type="dxa"/>
                <w:tcBorders>
                  <w:top w:val="nil"/>
                  <w:left w:val="nil"/>
                  <w:bottom w:val="nil"/>
                  <w:right w:val="nil"/>
                </w:tcBorders>
                <w:shd w:val="clear" w:color="auto" w:fill="auto"/>
                <w:noWrap/>
                <w:vAlign w:val="bottom"/>
              </w:tcPr>
            </w:tcPrChange>
          </w:tcPr>
          <w:p w14:paraId="2F8BE6CE" w14:textId="66E21930" w:rsidR="0075070D" w:rsidRPr="00826313" w:rsidRDefault="0075070D" w:rsidP="0075070D">
            <w:pPr>
              <w:overflowPunct/>
              <w:autoSpaceDE/>
              <w:autoSpaceDN/>
              <w:adjustRightInd/>
              <w:ind w:left="-108"/>
              <w:textAlignment w:val="auto"/>
              <w:rPr>
                <w:rFonts w:ascii="Arial" w:hAnsi="Arial" w:cs="Arial"/>
                <w:sz w:val="20"/>
              </w:rPr>
            </w:pPr>
            <w:ins w:id="3700" w:author="An Phuc Cao" w:date="2024-10-24T17:41:00Z" w16du:dateUtc="2024-10-24T10:41:00Z">
              <w:r>
                <w:rPr>
                  <w:rFonts w:ascii="Arial" w:hAnsi="Arial" w:cs="Arial"/>
                  <w:color w:val="000000"/>
                  <w:sz w:val="20"/>
                </w:rPr>
                <w:t>Revenue from users withdraw investment</w:t>
              </w:r>
            </w:ins>
            <w:del w:id="3701" w:author="An Phuc Cao" w:date="2024-10-24T17:41:00Z" w16du:dateUtc="2024-10-24T10:41:00Z">
              <w:r w:rsidRPr="00826313" w:rsidDel="00D83D8D">
                <w:rPr>
                  <w:rFonts w:ascii="Arial" w:hAnsi="Arial" w:cs="Arial"/>
                  <w:sz w:val="20"/>
                </w:rPr>
                <w:delText>Users’ money transfer activities</w:delText>
              </w:r>
            </w:del>
          </w:p>
        </w:tc>
        <w:tc>
          <w:tcPr>
            <w:tcW w:w="1843" w:type="dxa"/>
            <w:tcBorders>
              <w:top w:val="nil"/>
              <w:left w:val="nil"/>
              <w:bottom w:val="nil"/>
              <w:right w:val="nil"/>
            </w:tcBorders>
            <w:shd w:val="clear" w:color="auto" w:fill="auto"/>
            <w:noWrap/>
            <w:vAlign w:val="bottom"/>
            <w:tcPrChange w:id="3702" w:author="An Phuc Cao" w:date="2024-10-24T17:42:00Z" w16du:dateUtc="2024-10-24T10:42:00Z">
              <w:tcPr>
                <w:tcW w:w="1843" w:type="dxa"/>
                <w:tcBorders>
                  <w:top w:val="nil"/>
                  <w:left w:val="nil"/>
                  <w:bottom w:val="nil"/>
                  <w:right w:val="nil"/>
                </w:tcBorders>
                <w:shd w:val="clear" w:color="auto" w:fill="auto"/>
                <w:noWrap/>
                <w:vAlign w:val="bottom"/>
              </w:tcPr>
            </w:tcPrChange>
          </w:tcPr>
          <w:p w14:paraId="25222F39" w14:textId="71B8C447" w:rsidR="0075070D" w:rsidRPr="00AC6046" w:rsidRDefault="0075070D" w:rsidP="00AC6046">
            <w:pPr>
              <w:widowControl w:val="0"/>
              <w:ind w:right="-85"/>
              <w:jc w:val="right"/>
              <w:rPr>
                <w:rFonts w:ascii="Arial" w:hAnsi="Arial" w:cs="Arial"/>
                <w:color w:val="000000"/>
                <w:sz w:val="20"/>
              </w:rPr>
            </w:pPr>
            <w:ins w:id="3703" w:author="An Phuc Cao" w:date="2024-10-24T17:41:00Z" w16du:dateUtc="2024-10-24T10:41:00Z">
              <w:r w:rsidRPr="00AC6046">
                <w:rPr>
                  <w:rFonts w:ascii="Arial" w:hAnsi="Arial" w:cs="Arial"/>
                  <w:sz w:val="20"/>
                  <w:rPrChange w:id="3704" w:author="An Phuc Cao" w:date="2024-10-24T17:42:00Z" w16du:dateUtc="2024-10-24T10:42:00Z">
                    <w:rPr/>
                  </w:rPrChange>
                </w:rPr>
                <w:t xml:space="preserve"> 594,120 </w:t>
              </w:r>
            </w:ins>
          </w:p>
        </w:tc>
        <w:tc>
          <w:tcPr>
            <w:tcW w:w="1961" w:type="dxa"/>
            <w:tcBorders>
              <w:top w:val="nil"/>
              <w:left w:val="nil"/>
              <w:bottom w:val="nil"/>
              <w:right w:val="nil"/>
            </w:tcBorders>
            <w:vAlign w:val="bottom"/>
            <w:tcPrChange w:id="3705" w:author="An Phuc Cao" w:date="2024-10-24T17:42:00Z" w16du:dateUtc="2024-10-24T10:42:00Z">
              <w:tcPr>
                <w:tcW w:w="1961" w:type="dxa"/>
                <w:tcBorders>
                  <w:top w:val="nil"/>
                  <w:left w:val="nil"/>
                  <w:bottom w:val="nil"/>
                  <w:right w:val="nil"/>
                </w:tcBorders>
                <w:vAlign w:val="bottom"/>
              </w:tcPr>
            </w:tcPrChange>
          </w:tcPr>
          <w:p w14:paraId="64478315" w14:textId="584EBE5E" w:rsidR="0075070D" w:rsidRPr="00AC6046" w:rsidRDefault="0075070D" w:rsidP="00AC6046">
            <w:pPr>
              <w:widowControl w:val="0"/>
              <w:ind w:right="-85"/>
              <w:jc w:val="right"/>
              <w:rPr>
                <w:rFonts w:ascii="Arial" w:hAnsi="Arial" w:cs="Arial"/>
                <w:color w:val="000000"/>
                <w:sz w:val="20"/>
              </w:rPr>
            </w:pPr>
            <w:ins w:id="3706" w:author="An Phuc Cao" w:date="2024-10-24T17:41:00Z" w16du:dateUtc="2024-10-24T10:41:00Z">
              <w:r w:rsidRPr="00AC6046">
                <w:rPr>
                  <w:rFonts w:ascii="Arial" w:hAnsi="Arial" w:cs="Arial"/>
                  <w:sz w:val="20"/>
                  <w:rPrChange w:id="3707" w:author="An Phuc Cao" w:date="2024-10-24T17:42:00Z" w16du:dateUtc="2024-10-24T10:42:00Z">
                    <w:rPr/>
                  </w:rPrChange>
                </w:rPr>
                <w:t xml:space="preserve"> 79,893,446 </w:t>
              </w:r>
            </w:ins>
            <w:del w:id="3708" w:author="An Phuc Cao" w:date="2024-09-30T15:39:00Z" w16du:dateUtc="2024-09-30T08:39:00Z">
              <w:r w:rsidRPr="00AC6046" w:rsidDel="002B45D9">
                <w:rPr>
                  <w:rFonts w:ascii="Arial" w:hAnsi="Arial" w:cs="Arial"/>
                  <w:color w:val="000000"/>
                  <w:sz w:val="20"/>
                </w:rPr>
                <w:delText>3,630,925,349</w:delText>
              </w:r>
            </w:del>
          </w:p>
        </w:tc>
      </w:tr>
      <w:tr w:rsidR="0075070D" w:rsidRPr="00826313" w14:paraId="3D1A8ECC" w14:textId="77777777" w:rsidTr="00AC6046">
        <w:tblPrEx>
          <w:tblW w:w="8187" w:type="dxa"/>
          <w:tblInd w:w="720" w:type="dxa"/>
          <w:tblLayout w:type="fixed"/>
          <w:tblPrExChange w:id="3709" w:author="An Phuc Cao" w:date="2024-10-24T17:42:00Z" w16du:dateUtc="2024-10-24T10:42:00Z">
            <w:tblPrEx>
              <w:tblW w:w="8187" w:type="dxa"/>
              <w:tblInd w:w="720" w:type="dxa"/>
              <w:tblLayout w:type="fixed"/>
            </w:tblPrEx>
          </w:tblPrExChange>
        </w:tblPrEx>
        <w:trPr>
          <w:trHeight w:val="80"/>
          <w:trPrChange w:id="3710"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711" w:author="An Phuc Cao" w:date="2024-10-24T17:42:00Z" w16du:dateUtc="2024-10-24T10:42:00Z">
              <w:tcPr>
                <w:tcW w:w="4383" w:type="dxa"/>
                <w:tcBorders>
                  <w:top w:val="nil"/>
                  <w:left w:val="nil"/>
                  <w:bottom w:val="nil"/>
                  <w:right w:val="nil"/>
                </w:tcBorders>
                <w:shd w:val="clear" w:color="auto" w:fill="auto"/>
                <w:noWrap/>
                <w:vAlign w:val="bottom"/>
              </w:tcPr>
            </w:tcPrChange>
          </w:tcPr>
          <w:p w14:paraId="2B58B584" w14:textId="47BC814A" w:rsidR="0075070D" w:rsidRPr="00826313" w:rsidRDefault="0075070D" w:rsidP="0075070D">
            <w:pPr>
              <w:overflowPunct/>
              <w:autoSpaceDE/>
              <w:autoSpaceDN/>
              <w:adjustRightInd/>
              <w:ind w:left="-108"/>
              <w:textAlignment w:val="auto"/>
              <w:rPr>
                <w:rFonts w:ascii="Arial" w:hAnsi="Arial" w:cs="Arial"/>
                <w:sz w:val="20"/>
              </w:rPr>
            </w:pPr>
            <w:ins w:id="3712" w:author="An Phuc Cao" w:date="2024-10-24T17:41:00Z" w16du:dateUtc="2024-10-24T10:41:00Z">
              <w:r>
                <w:rPr>
                  <w:rFonts w:ascii="Arial" w:hAnsi="Arial" w:cs="Arial"/>
                  <w:color w:val="000000"/>
                  <w:sz w:val="20"/>
                </w:rPr>
                <w:t>Revenue from fast withdraw of users</w:t>
              </w:r>
            </w:ins>
            <w:del w:id="3713" w:author="An Phuc Cao" w:date="2024-10-24T17:41:00Z" w16du:dateUtc="2024-10-24T10:41:00Z">
              <w:r w:rsidRPr="00826313" w:rsidDel="00D83D8D">
                <w:rPr>
                  <w:rFonts w:ascii="Arial" w:hAnsi="Arial" w:cs="Arial"/>
                  <w:sz w:val="20"/>
                </w:rPr>
                <w:delText>Users’ early termination fee</w:delText>
              </w:r>
            </w:del>
          </w:p>
        </w:tc>
        <w:tc>
          <w:tcPr>
            <w:tcW w:w="1843" w:type="dxa"/>
            <w:tcBorders>
              <w:top w:val="nil"/>
              <w:left w:val="nil"/>
              <w:bottom w:val="nil"/>
              <w:right w:val="nil"/>
            </w:tcBorders>
            <w:shd w:val="clear" w:color="auto" w:fill="auto"/>
            <w:noWrap/>
            <w:vAlign w:val="bottom"/>
            <w:tcPrChange w:id="3714" w:author="An Phuc Cao" w:date="2024-10-24T17:42:00Z" w16du:dateUtc="2024-10-24T10:42:00Z">
              <w:tcPr>
                <w:tcW w:w="1843" w:type="dxa"/>
                <w:tcBorders>
                  <w:top w:val="nil"/>
                  <w:left w:val="nil"/>
                  <w:bottom w:val="nil"/>
                  <w:right w:val="nil"/>
                </w:tcBorders>
                <w:shd w:val="clear" w:color="auto" w:fill="auto"/>
                <w:noWrap/>
                <w:vAlign w:val="bottom"/>
              </w:tcPr>
            </w:tcPrChange>
          </w:tcPr>
          <w:p w14:paraId="05384A72" w14:textId="5FEA0F9C" w:rsidR="0075070D" w:rsidRPr="00AC6046" w:rsidRDefault="0075070D" w:rsidP="00AC6046">
            <w:pPr>
              <w:widowControl w:val="0"/>
              <w:ind w:right="-85"/>
              <w:jc w:val="right"/>
              <w:rPr>
                <w:rFonts w:ascii="Arial" w:hAnsi="Arial" w:cs="Arial"/>
                <w:color w:val="000000"/>
                <w:sz w:val="20"/>
              </w:rPr>
            </w:pPr>
            <w:ins w:id="3715" w:author="An Phuc Cao" w:date="2024-10-24T17:41:00Z" w16du:dateUtc="2024-10-24T10:41:00Z">
              <w:r w:rsidRPr="00AC6046">
                <w:rPr>
                  <w:rFonts w:ascii="Arial" w:hAnsi="Arial" w:cs="Arial"/>
                  <w:sz w:val="20"/>
                  <w:rPrChange w:id="3716" w:author="An Phuc Cao" w:date="2024-10-24T17:42:00Z" w16du:dateUtc="2024-10-24T10:42:00Z">
                    <w:rPr/>
                  </w:rPrChange>
                </w:rPr>
                <w:t xml:space="preserve"> 68,643,000 </w:t>
              </w:r>
            </w:ins>
          </w:p>
        </w:tc>
        <w:tc>
          <w:tcPr>
            <w:tcW w:w="1961" w:type="dxa"/>
            <w:tcBorders>
              <w:top w:val="nil"/>
              <w:left w:val="nil"/>
              <w:bottom w:val="nil"/>
              <w:right w:val="nil"/>
            </w:tcBorders>
            <w:vAlign w:val="bottom"/>
            <w:tcPrChange w:id="3717" w:author="An Phuc Cao" w:date="2024-10-24T17:42:00Z" w16du:dateUtc="2024-10-24T10:42:00Z">
              <w:tcPr>
                <w:tcW w:w="1961" w:type="dxa"/>
                <w:tcBorders>
                  <w:top w:val="nil"/>
                  <w:left w:val="nil"/>
                  <w:bottom w:val="nil"/>
                  <w:right w:val="nil"/>
                </w:tcBorders>
                <w:vAlign w:val="bottom"/>
              </w:tcPr>
            </w:tcPrChange>
          </w:tcPr>
          <w:p w14:paraId="18EF59DE" w14:textId="3165D05B" w:rsidR="0075070D" w:rsidRPr="00AC6046" w:rsidRDefault="0075070D" w:rsidP="00AC6046">
            <w:pPr>
              <w:widowControl w:val="0"/>
              <w:ind w:right="-85"/>
              <w:jc w:val="right"/>
              <w:rPr>
                <w:rFonts w:ascii="Arial" w:hAnsi="Arial" w:cs="Arial"/>
                <w:color w:val="000000"/>
                <w:sz w:val="20"/>
              </w:rPr>
            </w:pPr>
            <w:ins w:id="3718" w:author="An Phuc Cao" w:date="2024-10-24T17:41:00Z" w16du:dateUtc="2024-10-24T10:41:00Z">
              <w:r w:rsidRPr="00AC6046">
                <w:rPr>
                  <w:rFonts w:ascii="Arial" w:hAnsi="Arial" w:cs="Arial"/>
                  <w:sz w:val="20"/>
                  <w:rPrChange w:id="3719" w:author="An Phuc Cao" w:date="2024-10-24T17:42:00Z" w16du:dateUtc="2024-10-24T10:42:00Z">
                    <w:rPr/>
                  </w:rPrChange>
                </w:rPr>
                <w:t xml:space="preserve"> 252,837,000 </w:t>
              </w:r>
            </w:ins>
            <w:del w:id="3720" w:author="An Phuc Cao" w:date="2024-09-30T15:39:00Z" w16du:dateUtc="2024-09-30T08:39:00Z">
              <w:r w:rsidRPr="00AC6046" w:rsidDel="002B45D9">
                <w:rPr>
                  <w:rFonts w:ascii="Arial" w:hAnsi="Arial" w:cs="Arial"/>
                  <w:color w:val="000000"/>
                  <w:sz w:val="20"/>
                </w:rPr>
                <w:delText>654,918,000</w:delText>
              </w:r>
            </w:del>
          </w:p>
        </w:tc>
      </w:tr>
      <w:tr w:rsidR="0075070D" w:rsidRPr="00826313" w14:paraId="54B8ABF2" w14:textId="77777777" w:rsidTr="00AC6046">
        <w:tblPrEx>
          <w:tblW w:w="8187" w:type="dxa"/>
          <w:tblInd w:w="720" w:type="dxa"/>
          <w:tblLayout w:type="fixed"/>
          <w:tblPrExChange w:id="3721" w:author="An Phuc Cao" w:date="2024-10-24T17:42:00Z" w16du:dateUtc="2024-10-24T10:42:00Z">
            <w:tblPrEx>
              <w:tblW w:w="8187" w:type="dxa"/>
              <w:tblInd w:w="720" w:type="dxa"/>
              <w:tblLayout w:type="fixed"/>
            </w:tblPrEx>
          </w:tblPrExChange>
        </w:tblPrEx>
        <w:trPr>
          <w:trHeight w:val="80"/>
          <w:trPrChange w:id="3722"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723" w:author="An Phuc Cao" w:date="2024-10-24T17:42:00Z" w16du:dateUtc="2024-10-24T10:42:00Z">
              <w:tcPr>
                <w:tcW w:w="4383" w:type="dxa"/>
                <w:tcBorders>
                  <w:top w:val="nil"/>
                  <w:left w:val="nil"/>
                  <w:bottom w:val="nil"/>
                  <w:right w:val="nil"/>
                </w:tcBorders>
                <w:shd w:val="clear" w:color="auto" w:fill="auto"/>
                <w:noWrap/>
                <w:vAlign w:val="bottom"/>
              </w:tcPr>
            </w:tcPrChange>
          </w:tcPr>
          <w:p w14:paraId="3EE4EFAB" w14:textId="3F0C349E" w:rsidR="0075070D" w:rsidRPr="00826313" w:rsidRDefault="0075070D" w:rsidP="0075070D">
            <w:pPr>
              <w:overflowPunct/>
              <w:autoSpaceDE/>
              <w:autoSpaceDN/>
              <w:adjustRightInd/>
              <w:ind w:left="-108"/>
              <w:textAlignment w:val="auto"/>
              <w:rPr>
                <w:rFonts w:ascii="Arial" w:hAnsi="Arial" w:cs="Arial"/>
                <w:sz w:val="20"/>
              </w:rPr>
            </w:pPr>
            <w:ins w:id="3724" w:author="An Phuc Cao" w:date="2024-10-24T17:41:00Z" w16du:dateUtc="2024-10-24T10:41:00Z">
              <w:r>
                <w:rPr>
                  <w:rFonts w:ascii="Arial" w:hAnsi="Arial" w:cs="Arial"/>
                  <w:color w:val="000000"/>
                  <w:sz w:val="20"/>
                </w:rPr>
                <w:t>Revenue from account maintenance fees</w:t>
              </w:r>
            </w:ins>
            <w:del w:id="3725" w:author="An Phuc Cao" w:date="2024-10-24T17:41:00Z" w16du:dateUtc="2024-10-24T10:41:00Z">
              <w:r w:rsidRPr="00826313" w:rsidDel="00D83D8D">
                <w:rPr>
                  <w:rFonts w:ascii="Arial" w:hAnsi="Arial" w:cs="Arial"/>
                  <w:sz w:val="20"/>
                </w:rPr>
                <w:delText>Users’ account management</w:delText>
              </w:r>
            </w:del>
          </w:p>
        </w:tc>
        <w:tc>
          <w:tcPr>
            <w:tcW w:w="1843" w:type="dxa"/>
            <w:tcBorders>
              <w:top w:val="nil"/>
              <w:left w:val="nil"/>
              <w:bottom w:val="nil"/>
              <w:right w:val="nil"/>
            </w:tcBorders>
            <w:shd w:val="clear" w:color="auto" w:fill="auto"/>
            <w:noWrap/>
            <w:vAlign w:val="bottom"/>
            <w:tcPrChange w:id="3726" w:author="An Phuc Cao" w:date="2024-10-24T17:42:00Z" w16du:dateUtc="2024-10-24T10:42:00Z">
              <w:tcPr>
                <w:tcW w:w="1843" w:type="dxa"/>
                <w:tcBorders>
                  <w:top w:val="nil"/>
                  <w:left w:val="nil"/>
                  <w:bottom w:val="nil"/>
                  <w:right w:val="nil"/>
                </w:tcBorders>
                <w:shd w:val="clear" w:color="auto" w:fill="auto"/>
                <w:noWrap/>
                <w:vAlign w:val="bottom"/>
              </w:tcPr>
            </w:tcPrChange>
          </w:tcPr>
          <w:p w14:paraId="6FCB3881" w14:textId="29F6F020" w:rsidR="0075070D" w:rsidRPr="00AC6046" w:rsidRDefault="0075070D" w:rsidP="00AC6046">
            <w:pPr>
              <w:widowControl w:val="0"/>
              <w:ind w:right="-85"/>
              <w:jc w:val="right"/>
              <w:rPr>
                <w:rFonts w:ascii="Arial" w:hAnsi="Arial" w:cs="Arial"/>
                <w:color w:val="000000"/>
                <w:sz w:val="20"/>
              </w:rPr>
            </w:pPr>
            <w:ins w:id="3727" w:author="An Phuc Cao" w:date="2024-10-24T17:41:00Z" w16du:dateUtc="2024-10-24T10:41:00Z">
              <w:r w:rsidRPr="00AC6046">
                <w:rPr>
                  <w:rFonts w:ascii="Arial" w:hAnsi="Arial" w:cs="Arial"/>
                  <w:sz w:val="20"/>
                  <w:rPrChange w:id="3728" w:author="An Phuc Cao" w:date="2024-10-24T17:42:00Z" w16du:dateUtc="2024-10-24T10:42:00Z">
                    <w:rPr/>
                  </w:rPrChange>
                </w:rPr>
                <w:t xml:space="preserve"> 406,990,448 </w:t>
              </w:r>
            </w:ins>
          </w:p>
        </w:tc>
        <w:tc>
          <w:tcPr>
            <w:tcW w:w="1961" w:type="dxa"/>
            <w:tcBorders>
              <w:top w:val="nil"/>
              <w:left w:val="nil"/>
              <w:bottom w:val="nil"/>
              <w:right w:val="nil"/>
            </w:tcBorders>
            <w:vAlign w:val="bottom"/>
            <w:tcPrChange w:id="3729" w:author="An Phuc Cao" w:date="2024-10-24T17:42:00Z" w16du:dateUtc="2024-10-24T10:42:00Z">
              <w:tcPr>
                <w:tcW w:w="1961" w:type="dxa"/>
                <w:tcBorders>
                  <w:top w:val="nil"/>
                  <w:left w:val="nil"/>
                  <w:bottom w:val="nil"/>
                  <w:right w:val="nil"/>
                </w:tcBorders>
                <w:vAlign w:val="bottom"/>
              </w:tcPr>
            </w:tcPrChange>
          </w:tcPr>
          <w:p w14:paraId="7CF19966" w14:textId="0166D6E4" w:rsidR="0075070D" w:rsidRPr="00AC6046" w:rsidRDefault="0075070D" w:rsidP="00AC6046">
            <w:pPr>
              <w:widowControl w:val="0"/>
              <w:ind w:right="-85"/>
              <w:jc w:val="right"/>
              <w:rPr>
                <w:rFonts w:ascii="Arial" w:hAnsi="Arial" w:cs="Arial"/>
                <w:sz w:val="20"/>
              </w:rPr>
            </w:pPr>
            <w:ins w:id="3730" w:author="An Phuc Cao" w:date="2024-10-24T17:41:00Z" w16du:dateUtc="2024-10-24T10:41:00Z">
              <w:r w:rsidRPr="00AC6046">
                <w:rPr>
                  <w:rFonts w:ascii="Arial" w:hAnsi="Arial" w:cs="Arial"/>
                  <w:sz w:val="20"/>
                  <w:rPrChange w:id="3731" w:author="An Phuc Cao" w:date="2024-10-24T17:42:00Z" w16du:dateUtc="2024-10-24T10:42:00Z">
                    <w:rPr/>
                  </w:rPrChange>
                </w:rPr>
                <w:t xml:space="preserve"> 966,641,059 </w:t>
              </w:r>
            </w:ins>
            <w:del w:id="3732" w:author="An Phuc Cao" w:date="2024-09-30T15:39:00Z" w16du:dateUtc="2024-09-30T08:39:00Z">
              <w:r w:rsidRPr="00AC6046" w:rsidDel="002B45D9">
                <w:rPr>
                  <w:rFonts w:ascii="Arial" w:hAnsi="Arial" w:cs="Arial"/>
                  <w:color w:val="000000"/>
                  <w:sz w:val="20"/>
                </w:rPr>
                <w:delText>2,362,842,225</w:delText>
              </w:r>
            </w:del>
          </w:p>
        </w:tc>
      </w:tr>
      <w:tr w:rsidR="0075070D" w:rsidRPr="00826313" w:rsidDel="00B81617" w14:paraId="0E835979" w14:textId="129254AC" w:rsidTr="00AC6046">
        <w:tblPrEx>
          <w:tblW w:w="8187" w:type="dxa"/>
          <w:tblInd w:w="720" w:type="dxa"/>
          <w:tblLayout w:type="fixed"/>
          <w:tblPrExChange w:id="3733" w:author="An Phuc Cao" w:date="2024-10-24T17:42:00Z" w16du:dateUtc="2024-10-24T10:42:00Z">
            <w:tblPrEx>
              <w:tblW w:w="8187" w:type="dxa"/>
              <w:tblInd w:w="720" w:type="dxa"/>
              <w:tblLayout w:type="fixed"/>
            </w:tblPrEx>
          </w:tblPrExChange>
        </w:tblPrEx>
        <w:trPr>
          <w:trHeight w:val="80"/>
          <w:del w:id="3734" w:author="Trung Van Nguyen" w:date="2024-12-24T14:53:00Z"/>
          <w:trPrChange w:id="3735"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736" w:author="An Phuc Cao" w:date="2024-10-24T17:42:00Z" w16du:dateUtc="2024-10-24T10:42:00Z">
              <w:tcPr>
                <w:tcW w:w="4383" w:type="dxa"/>
                <w:tcBorders>
                  <w:top w:val="nil"/>
                  <w:left w:val="nil"/>
                  <w:bottom w:val="nil"/>
                  <w:right w:val="nil"/>
                </w:tcBorders>
                <w:shd w:val="clear" w:color="auto" w:fill="auto"/>
                <w:noWrap/>
                <w:vAlign w:val="bottom"/>
              </w:tcPr>
            </w:tcPrChange>
          </w:tcPr>
          <w:p w14:paraId="4BA944EB" w14:textId="2B13E524" w:rsidR="0075070D" w:rsidRPr="00826313" w:rsidDel="00B81617" w:rsidRDefault="0075070D" w:rsidP="0075070D">
            <w:pPr>
              <w:overflowPunct/>
              <w:autoSpaceDE/>
              <w:autoSpaceDN/>
              <w:adjustRightInd/>
              <w:ind w:left="-108"/>
              <w:textAlignment w:val="auto"/>
              <w:rPr>
                <w:del w:id="3737" w:author="Trung Van Nguyen" w:date="2024-12-24T14:53:00Z" w16du:dateUtc="2024-12-24T07:53:00Z"/>
                <w:rFonts w:ascii="Arial" w:hAnsi="Arial" w:cs="Arial"/>
                <w:sz w:val="20"/>
              </w:rPr>
            </w:pPr>
            <w:ins w:id="3738" w:author="An Phuc Cao" w:date="2024-10-24T17:41:00Z" w16du:dateUtc="2024-10-24T10:41:00Z">
              <w:del w:id="3739" w:author="Trung Van Nguyen" w:date="2024-12-24T14:53:00Z" w16du:dateUtc="2024-12-24T07:53:00Z">
                <w:r w:rsidDel="00B81617">
                  <w:rPr>
                    <w:rFonts w:ascii="Arial" w:hAnsi="Arial" w:cs="Arial"/>
                    <w:color w:val="000000"/>
                    <w:sz w:val="20"/>
                  </w:rPr>
                  <w:delText>Revenue from users depositing via e-wallets</w:delText>
                </w:r>
              </w:del>
            </w:ins>
            <w:del w:id="3740" w:author="Trung Van Nguyen" w:date="2024-12-24T14:53:00Z" w16du:dateUtc="2024-12-24T07:53:00Z">
              <w:r w:rsidRPr="00826313" w:rsidDel="00B81617">
                <w:rPr>
                  <w:rFonts w:ascii="Arial" w:hAnsi="Arial" w:cs="Arial"/>
                  <w:color w:val="000000"/>
                  <w:sz w:val="20"/>
                </w:rPr>
                <w:delText>Fee sharing from payment intermediaries</w:delText>
              </w:r>
            </w:del>
          </w:p>
        </w:tc>
        <w:tc>
          <w:tcPr>
            <w:tcW w:w="1843" w:type="dxa"/>
            <w:tcBorders>
              <w:top w:val="nil"/>
              <w:left w:val="nil"/>
              <w:bottom w:val="nil"/>
              <w:right w:val="nil"/>
            </w:tcBorders>
            <w:shd w:val="clear" w:color="auto" w:fill="auto"/>
            <w:noWrap/>
            <w:vAlign w:val="bottom"/>
            <w:tcPrChange w:id="3741" w:author="An Phuc Cao" w:date="2024-10-24T17:42:00Z" w16du:dateUtc="2024-10-24T10:42:00Z">
              <w:tcPr>
                <w:tcW w:w="1843" w:type="dxa"/>
                <w:tcBorders>
                  <w:top w:val="nil"/>
                  <w:left w:val="nil"/>
                  <w:bottom w:val="nil"/>
                  <w:right w:val="nil"/>
                </w:tcBorders>
                <w:shd w:val="clear" w:color="auto" w:fill="auto"/>
                <w:noWrap/>
                <w:vAlign w:val="bottom"/>
              </w:tcPr>
            </w:tcPrChange>
          </w:tcPr>
          <w:p w14:paraId="37C5DBB0" w14:textId="7EDD73C7" w:rsidR="0075070D" w:rsidRPr="00AC6046" w:rsidDel="00B81617" w:rsidRDefault="0075070D" w:rsidP="00AC6046">
            <w:pPr>
              <w:widowControl w:val="0"/>
              <w:ind w:right="-85"/>
              <w:jc w:val="right"/>
              <w:rPr>
                <w:del w:id="3742" w:author="Trung Van Nguyen" w:date="2024-12-24T14:53:00Z" w16du:dateUtc="2024-12-24T07:53:00Z"/>
                <w:rFonts w:ascii="Arial" w:hAnsi="Arial" w:cs="Arial"/>
                <w:color w:val="000000"/>
                <w:sz w:val="20"/>
              </w:rPr>
            </w:pPr>
            <w:ins w:id="3743" w:author="An Phuc Cao" w:date="2024-10-24T17:41:00Z" w16du:dateUtc="2024-10-24T10:41:00Z">
              <w:del w:id="3744" w:author="Trung Van Nguyen" w:date="2024-12-24T14:53:00Z" w16du:dateUtc="2024-12-24T07:53:00Z">
                <w:r w:rsidRPr="00AC6046" w:rsidDel="00B81617">
                  <w:rPr>
                    <w:rFonts w:ascii="Arial" w:hAnsi="Arial" w:cs="Arial"/>
                    <w:sz w:val="20"/>
                    <w:rPrChange w:id="3745" w:author="An Phuc Cao" w:date="2024-10-24T17:42:00Z" w16du:dateUtc="2024-10-24T10:42:00Z">
                      <w:rPr/>
                    </w:rPrChange>
                  </w:rPr>
                  <w:delText xml:space="preserve"> -   </w:delText>
                </w:r>
              </w:del>
            </w:ins>
          </w:p>
        </w:tc>
        <w:tc>
          <w:tcPr>
            <w:tcW w:w="1961" w:type="dxa"/>
            <w:tcBorders>
              <w:top w:val="nil"/>
              <w:left w:val="nil"/>
              <w:bottom w:val="nil"/>
              <w:right w:val="nil"/>
            </w:tcBorders>
            <w:vAlign w:val="bottom"/>
            <w:tcPrChange w:id="3746" w:author="An Phuc Cao" w:date="2024-10-24T17:42:00Z" w16du:dateUtc="2024-10-24T10:42:00Z">
              <w:tcPr>
                <w:tcW w:w="1961" w:type="dxa"/>
                <w:tcBorders>
                  <w:top w:val="nil"/>
                  <w:left w:val="nil"/>
                  <w:bottom w:val="nil"/>
                  <w:right w:val="nil"/>
                </w:tcBorders>
                <w:vAlign w:val="bottom"/>
              </w:tcPr>
            </w:tcPrChange>
          </w:tcPr>
          <w:p w14:paraId="435B386F" w14:textId="673C6241" w:rsidR="0075070D" w:rsidRPr="00AC6046" w:rsidDel="00B81617" w:rsidRDefault="0075070D" w:rsidP="00AC6046">
            <w:pPr>
              <w:widowControl w:val="0"/>
              <w:ind w:right="-85"/>
              <w:jc w:val="right"/>
              <w:rPr>
                <w:del w:id="3747" w:author="Trung Van Nguyen" w:date="2024-12-24T14:53:00Z" w16du:dateUtc="2024-12-24T07:53:00Z"/>
                <w:rFonts w:ascii="Arial" w:hAnsi="Arial" w:cs="Arial"/>
                <w:color w:val="000000"/>
                <w:sz w:val="20"/>
              </w:rPr>
            </w:pPr>
            <w:ins w:id="3748" w:author="An Phuc Cao" w:date="2024-10-24T17:41:00Z" w16du:dateUtc="2024-10-24T10:41:00Z">
              <w:del w:id="3749" w:author="Trung Van Nguyen" w:date="2024-12-24T14:53:00Z" w16du:dateUtc="2024-12-24T07:53:00Z">
                <w:r w:rsidRPr="00AC6046" w:rsidDel="00B81617">
                  <w:rPr>
                    <w:rFonts w:ascii="Arial" w:hAnsi="Arial" w:cs="Arial"/>
                    <w:sz w:val="20"/>
                    <w:rPrChange w:id="3750" w:author="An Phuc Cao" w:date="2024-10-24T17:42:00Z" w16du:dateUtc="2024-10-24T10:42:00Z">
                      <w:rPr/>
                    </w:rPrChange>
                  </w:rPr>
                  <w:delText xml:space="preserve"> -   </w:delText>
                </w:r>
              </w:del>
            </w:ins>
            <w:del w:id="3751" w:author="Trung Van Nguyen" w:date="2024-12-24T14:53:00Z" w16du:dateUtc="2024-12-24T07:53:00Z">
              <w:r w:rsidRPr="00AC6046" w:rsidDel="00B81617">
                <w:rPr>
                  <w:rFonts w:ascii="Arial" w:hAnsi="Arial" w:cs="Arial"/>
                  <w:color w:val="000000"/>
                  <w:sz w:val="20"/>
                </w:rPr>
                <w:delText>123,969,014</w:delText>
              </w:r>
            </w:del>
          </w:p>
        </w:tc>
      </w:tr>
      <w:tr w:rsidR="0075070D" w:rsidRPr="00826313" w14:paraId="07BE58DC" w14:textId="77777777" w:rsidTr="00AC6046">
        <w:tblPrEx>
          <w:tblW w:w="8187" w:type="dxa"/>
          <w:tblInd w:w="720" w:type="dxa"/>
          <w:tblLayout w:type="fixed"/>
          <w:tblPrExChange w:id="3752" w:author="An Phuc Cao" w:date="2024-10-24T17:42:00Z" w16du:dateUtc="2024-10-24T10:42:00Z">
            <w:tblPrEx>
              <w:tblW w:w="8187" w:type="dxa"/>
              <w:tblInd w:w="720" w:type="dxa"/>
              <w:tblLayout w:type="fixed"/>
            </w:tblPrEx>
          </w:tblPrExChange>
        </w:tblPrEx>
        <w:trPr>
          <w:trHeight w:val="80"/>
          <w:trPrChange w:id="3753"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754" w:author="An Phuc Cao" w:date="2024-10-24T17:42:00Z" w16du:dateUtc="2024-10-24T10:42:00Z">
              <w:tcPr>
                <w:tcW w:w="4383" w:type="dxa"/>
                <w:tcBorders>
                  <w:top w:val="nil"/>
                  <w:left w:val="nil"/>
                  <w:bottom w:val="nil"/>
                  <w:right w:val="nil"/>
                </w:tcBorders>
                <w:shd w:val="clear" w:color="auto" w:fill="auto"/>
                <w:noWrap/>
                <w:vAlign w:val="bottom"/>
              </w:tcPr>
            </w:tcPrChange>
          </w:tcPr>
          <w:p w14:paraId="600C427C" w14:textId="2C671C3C" w:rsidR="0075070D" w:rsidRPr="00826313" w:rsidRDefault="0075070D" w:rsidP="0075070D">
            <w:pPr>
              <w:overflowPunct/>
              <w:autoSpaceDE/>
              <w:autoSpaceDN/>
              <w:adjustRightInd/>
              <w:ind w:left="-108"/>
              <w:textAlignment w:val="auto"/>
              <w:rPr>
                <w:rFonts w:ascii="Arial" w:hAnsi="Arial" w:cs="Arial"/>
                <w:color w:val="000000"/>
                <w:sz w:val="20"/>
              </w:rPr>
            </w:pPr>
            <w:ins w:id="3755" w:author="An Phuc Cao" w:date="2024-10-24T17:41:00Z" w16du:dateUtc="2024-10-24T10:41:00Z">
              <w:r>
                <w:rPr>
                  <w:rFonts w:ascii="Arial" w:hAnsi="Arial" w:cs="Arial"/>
                  <w:color w:val="000000"/>
                  <w:sz w:val="20"/>
                </w:rPr>
                <w:t>Revenue from supporting in users’ balance verification on Finhay application</w:t>
              </w:r>
            </w:ins>
            <w:del w:id="3756" w:author="An Phuc Cao" w:date="2024-10-24T17:41:00Z" w16du:dateUtc="2024-10-24T10:41:00Z">
              <w:r w:rsidRPr="00826313" w:rsidDel="00D83D8D">
                <w:rPr>
                  <w:rFonts w:ascii="Arial" w:hAnsi="Arial" w:cs="Arial"/>
                  <w:color w:val="000000"/>
                  <w:sz w:val="20"/>
                </w:rPr>
                <w:delText>Users’ balance verification</w:delText>
              </w:r>
            </w:del>
          </w:p>
        </w:tc>
        <w:tc>
          <w:tcPr>
            <w:tcW w:w="1843" w:type="dxa"/>
            <w:tcBorders>
              <w:top w:val="nil"/>
              <w:left w:val="nil"/>
              <w:bottom w:val="nil"/>
              <w:right w:val="nil"/>
            </w:tcBorders>
            <w:shd w:val="clear" w:color="auto" w:fill="auto"/>
            <w:noWrap/>
            <w:vAlign w:val="bottom"/>
            <w:tcPrChange w:id="3757" w:author="An Phuc Cao" w:date="2024-10-24T17:42:00Z" w16du:dateUtc="2024-10-24T10:42:00Z">
              <w:tcPr>
                <w:tcW w:w="1843" w:type="dxa"/>
                <w:tcBorders>
                  <w:top w:val="nil"/>
                  <w:left w:val="nil"/>
                  <w:bottom w:val="nil"/>
                  <w:right w:val="nil"/>
                </w:tcBorders>
                <w:shd w:val="clear" w:color="auto" w:fill="auto"/>
                <w:noWrap/>
                <w:vAlign w:val="bottom"/>
              </w:tcPr>
            </w:tcPrChange>
          </w:tcPr>
          <w:p w14:paraId="515F6C7B" w14:textId="77B35E3D" w:rsidR="0075070D" w:rsidRPr="00AC6046" w:rsidRDefault="0075070D" w:rsidP="00AC6046">
            <w:pPr>
              <w:widowControl w:val="0"/>
              <w:ind w:right="-85"/>
              <w:jc w:val="right"/>
              <w:rPr>
                <w:rFonts w:ascii="Arial" w:hAnsi="Arial" w:cs="Arial"/>
                <w:color w:val="000000"/>
                <w:sz w:val="20"/>
              </w:rPr>
            </w:pPr>
            <w:ins w:id="3758" w:author="An Phuc Cao" w:date="2024-10-24T17:41:00Z" w16du:dateUtc="2024-10-24T10:41:00Z">
              <w:r w:rsidRPr="00AC6046">
                <w:rPr>
                  <w:rFonts w:ascii="Arial" w:hAnsi="Arial" w:cs="Arial"/>
                  <w:sz w:val="20"/>
                  <w:rPrChange w:id="3759" w:author="An Phuc Cao" w:date="2024-10-24T17:42:00Z" w16du:dateUtc="2024-10-24T10:42:00Z">
                    <w:rPr/>
                  </w:rPrChange>
                </w:rPr>
                <w:t xml:space="preserve"> -   </w:t>
              </w:r>
            </w:ins>
          </w:p>
        </w:tc>
        <w:tc>
          <w:tcPr>
            <w:tcW w:w="1961" w:type="dxa"/>
            <w:tcBorders>
              <w:top w:val="nil"/>
              <w:left w:val="nil"/>
              <w:bottom w:val="nil"/>
              <w:right w:val="nil"/>
            </w:tcBorders>
            <w:vAlign w:val="bottom"/>
            <w:tcPrChange w:id="3760" w:author="An Phuc Cao" w:date="2024-10-24T17:42:00Z" w16du:dateUtc="2024-10-24T10:42:00Z">
              <w:tcPr>
                <w:tcW w:w="1961" w:type="dxa"/>
                <w:tcBorders>
                  <w:top w:val="nil"/>
                  <w:left w:val="nil"/>
                  <w:bottom w:val="nil"/>
                  <w:right w:val="nil"/>
                </w:tcBorders>
                <w:vAlign w:val="bottom"/>
              </w:tcPr>
            </w:tcPrChange>
          </w:tcPr>
          <w:p w14:paraId="5841FFC4" w14:textId="37333E13" w:rsidR="0075070D" w:rsidRPr="00AC6046" w:rsidRDefault="0075070D" w:rsidP="00AC6046">
            <w:pPr>
              <w:widowControl w:val="0"/>
              <w:ind w:right="-85"/>
              <w:jc w:val="right"/>
              <w:rPr>
                <w:rFonts w:ascii="Arial" w:hAnsi="Arial" w:cs="Arial"/>
                <w:color w:val="000000"/>
                <w:sz w:val="20"/>
              </w:rPr>
            </w:pPr>
            <w:ins w:id="3761" w:author="An Phuc Cao" w:date="2024-10-24T17:41:00Z" w16du:dateUtc="2024-10-24T10:41:00Z">
              <w:r w:rsidRPr="00AC6046">
                <w:rPr>
                  <w:rFonts w:ascii="Arial" w:hAnsi="Arial" w:cs="Arial"/>
                  <w:sz w:val="20"/>
                  <w:rPrChange w:id="3762" w:author="An Phuc Cao" w:date="2024-10-24T17:42:00Z" w16du:dateUtc="2024-10-24T10:42:00Z">
                    <w:rPr/>
                  </w:rPrChange>
                </w:rPr>
                <w:t xml:space="preserve"> 367,150,972 </w:t>
              </w:r>
            </w:ins>
            <w:del w:id="3763" w:author="An Phuc Cao" w:date="2024-09-30T15:39:00Z" w16du:dateUtc="2024-09-30T08:39:00Z">
              <w:r w:rsidRPr="00AC6046" w:rsidDel="002B45D9">
                <w:rPr>
                  <w:rFonts w:ascii="Arial" w:hAnsi="Arial" w:cs="Arial"/>
                  <w:color w:val="000000"/>
                  <w:sz w:val="20"/>
                </w:rPr>
                <w:delText>111,040,000</w:delText>
              </w:r>
            </w:del>
          </w:p>
        </w:tc>
      </w:tr>
      <w:tr w:rsidR="0075070D" w:rsidRPr="00826313" w14:paraId="233C8E14" w14:textId="77777777" w:rsidTr="00AC6046">
        <w:tblPrEx>
          <w:tblW w:w="8187" w:type="dxa"/>
          <w:tblInd w:w="720" w:type="dxa"/>
          <w:tblLayout w:type="fixed"/>
          <w:tblPrExChange w:id="3764" w:author="An Phuc Cao" w:date="2024-10-24T17:42:00Z" w16du:dateUtc="2024-10-24T10:42:00Z">
            <w:tblPrEx>
              <w:tblW w:w="8187" w:type="dxa"/>
              <w:tblInd w:w="720" w:type="dxa"/>
              <w:tblLayout w:type="fixed"/>
            </w:tblPrEx>
          </w:tblPrExChange>
        </w:tblPrEx>
        <w:trPr>
          <w:trHeight w:val="80"/>
          <w:ins w:id="3765" w:author="An Phuc Cao" w:date="2024-10-24T17:40:00Z"/>
          <w:trPrChange w:id="3766"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767" w:author="An Phuc Cao" w:date="2024-10-24T17:42:00Z" w16du:dateUtc="2024-10-24T10:42:00Z">
              <w:tcPr>
                <w:tcW w:w="4383" w:type="dxa"/>
                <w:tcBorders>
                  <w:top w:val="nil"/>
                  <w:left w:val="nil"/>
                  <w:bottom w:val="nil"/>
                  <w:right w:val="nil"/>
                </w:tcBorders>
                <w:shd w:val="clear" w:color="auto" w:fill="auto"/>
                <w:noWrap/>
                <w:vAlign w:val="bottom"/>
              </w:tcPr>
            </w:tcPrChange>
          </w:tcPr>
          <w:p w14:paraId="092155B4" w14:textId="0AB3018B" w:rsidR="0075070D" w:rsidRPr="00826313" w:rsidRDefault="0075070D" w:rsidP="0075070D">
            <w:pPr>
              <w:overflowPunct/>
              <w:autoSpaceDE/>
              <w:autoSpaceDN/>
              <w:adjustRightInd/>
              <w:ind w:left="-108"/>
              <w:textAlignment w:val="auto"/>
              <w:rPr>
                <w:ins w:id="3768" w:author="An Phuc Cao" w:date="2024-10-24T17:40:00Z" w16du:dateUtc="2024-10-24T10:40:00Z"/>
                <w:rFonts w:ascii="Arial" w:hAnsi="Arial" w:cs="Arial"/>
                <w:color w:val="000000"/>
                <w:sz w:val="20"/>
              </w:rPr>
            </w:pPr>
            <w:ins w:id="3769" w:author="An Phuc Cao" w:date="2024-10-24T17:41:00Z" w16du:dateUtc="2024-10-24T10:41:00Z">
              <w:r>
                <w:rPr>
                  <w:rFonts w:ascii="Arial" w:hAnsi="Arial" w:cs="Arial"/>
                  <w:color w:val="000000"/>
                  <w:sz w:val="20"/>
                </w:rPr>
                <w:t>Revenue from business alliance with partners</w:t>
              </w:r>
            </w:ins>
          </w:p>
        </w:tc>
        <w:tc>
          <w:tcPr>
            <w:tcW w:w="1843" w:type="dxa"/>
            <w:tcBorders>
              <w:top w:val="nil"/>
              <w:left w:val="nil"/>
              <w:bottom w:val="nil"/>
              <w:right w:val="nil"/>
            </w:tcBorders>
            <w:shd w:val="clear" w:color="auto" w:fill="auto"/>
            <w:noWrap/>
            <w:vAlign w:val="bottom"/>
            <w:tcPrChange w:id="3770" w:author="An Phuc Cao" w:date="2024-10-24T17:42:00Z" w16du:dateUtc="2024-10-24T10:42:00Z">
              <w:tcPr>
                <w:tcW w:w="1843" w:type="dxa"/>
                <w:tcBorders>
                  <w:top w:val="nil"/>
                  <w:left w:val="nil"/>
                  <w:bottom w:val="nil"/>
                  <w:right w:val="nil"/>
                </w:tcBorders>
                <w:shd w:val="clear" w:color="auto" w:fill="auto"/>
                <w:noWrap/>
                <w:vAlign w:val="bottom"/>
              </w:tcPr>
            </w:tcPrChange>
          </w:tcPr>
          <w:p w14:paraId="5EE1803A" w14:textId="43E138BE" w:rsidR="0075070D" w:rsidRPr="00AC6046" w:rsidRDefault="0075070D" w:rsidP="00AC6046">
            <w:pPr>
              <w:widowControl w:val="0"/>
              <w:ind w:right="-85"/>
              <w:jc w:val="right"/>
              <w:rPr>
                <w:ins w:id="3771" w:author="An Phuc Cao" w:date="2024-10-24T17:40:00Z" w16du:dateUtc="2024-10-24T10:40:00Z"/>
                <w:rFonts w:ascii="Arial" w:hAnsi="Arial" w:cs="Arial"/>
                <w:color w:val="000000"/>
                <w:sz w:val="20"/>
              </w:rPr>
            </w:pPr>
            <w:ins w:id="3772" w:author="An Phuc Cao" w:date="2024-10-24T17:41:00Z" w16du:dateUtc="2024-10-24T10:41:00Z">
              <w:r w:rsidRPr="00AC6046">
                <w:rPr>
                  <w:rFonts w:ascii="Arial" w:hAnsi="Arial" w:cs="Arial"/>
                  <w:sz w:val="20"/>
                  <w:rPrChange w:id="3773" w:author="An Phuc Cao" w:date="2024-10-24T17:42:00Z" w16du:dateUtc="2024-10-24T10:42:00Z">
                    <w:rPr/>
                  </w:rPrChange>
                </w:rPr>
                <w:t xml:space="preserve"> 892,564,780 </w:t>
              </w:r>
            </w:ins>
          </w:p>
        </w:tc>
        <w:tc>
          <w:tcPr>
            <w:tcW w:w="1961" w:type="dxa"/>
            <w:tcBorders>
              <w:top w:val="nil"/>
              <w:left w:val="nil"/>
              <w:bottom w:val="nil"/>
              <w:right w:val="nil"/>
            </w:tcBorders>
            <w:vAlign w:val="bottom"/>
            <w:tcPrChange w:id="3774" w:author="An Phuc Cao" w:date="2024-10-24T17:42:00Z" w16du:dateUtc="2024-10-24T10:42:00Z">
              <w:tcPr>
                <w:tcW w:w="1961" w:type="dxa"/>
                <w:tcBorders>
                  <w:top w:val="nil"/>
                  <w:left w:val="nil"/>
                  <w:bottom w:val="nil"/>
                  <w:right w:val="nil"/>
                </w:tcBorders>
                <w:vAlign w:val="bottom"/>
              </w:tcPr>
            </w:tcPrChange>
          </w:tcPr>
          <w:p w14:paraId="0C0126DC" w14:textId="324AA2B2" w:rsidR="0075070D" w:rsidRPr="00AC6046" w:rsidDel="002B45D9" w:rsidRDefault="0075070D" w:rsidP="00AC6046">
            <w:pPr>
              <w:widowControl w:val="0"/>
              <w:ind w:right="-85"/>
              <w:jc w:val="right"/>
              <w:rPr>
                <w:ins w:id="3775" w:author="An Phuc Cao" w:date="2024-10-24T17:40:00Z" w16du:dateUtc="2024-10-24T10:40:00Z"/>
                <w:rFonts w:ascii="Arial" w:hAnsi="Arial" w:cs="Arial"/>
                <w:color w:val="000000"/>
                <w:sz w:val="20"/>
              </w:rPr>
            </w:pPr>
            <w:ins w:id="3776" w:author="An Phuc Cao" w:date="2024-10-24T17:41:00Z" w16du:dateUtc="2024-10-24T10:41:00Z">
              <w:r w:rsidRPr="00AC6046">
                <w:rPr>
                  <w:rFonts w:ascii="Arial" w:hAnsi="Arial" w:cs="Arial"/>
                  <w:sz w:val="20"/>
                  <w:rPrChange w:id="3777" w:author="An Phuc Cao" w:date="2024-10-24T17:42:00Z" w16du:dateUtc="2024-10-24T10:42:00Z">
                    <w:rPr/>
                  </w:rPrChange>
                </w:rPr>
                <w:t xml:space="preserve"> 2,895,468,550 </w:t>
              </w:r>
            </w:ins>
          </w:p>
        </w:tc>
      </w:tr>
      <w:tr w:rsidR="0075070D" w:rsidRPr="00826313" w14:paraId="2FFBFC6F" w14:textId="77777777" w:rsidTr="00AC6046">
        <w:tblPrEx>
          <w:tblW w:w="8187" w:type="dxa"/>
          <w:tblInd w:w="720" w:type="dxa"/>
          <w:tblLayout w:type="fixed"/>
          <w:tblPrExChange w:id="3778" w:author="An Phuc Cao" w:date="2024-10-24T17:42:00Z" w16du:dateUtc="2024-10-24T10:42:00Z">
            <w:tblPrEx>
              <w:tblW w:w="8187" w:type="dxa"/>
              <w:tblInd w:w="720" w:type="dxa"/>
              <w:tblLayout w:type="fixed"/>
            </w:tblPrEx>
          </w:tblPrExChange>
        </w:tblPrEx>
        <w:trPr>
          <w:trHeight w:val="80"/>
          <w:ins w:id="3779" w:author="An Phuc Cao" w:date="2024-10-24T17:40:00Z"/>
          <w:trPrChange w:id="3780"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781" w:author="An Phuc Cao" w:date="2024-10-24T17:42:00Z" w16du:dateUtc="2024-10-24T10:42:00Z">
              <w:tcPr>
                <w:tcW w:w="4383" w:type="dxa"/>
                <w:tcBorders>
                  <w:top w:val="nil"/>
                  <w:left w:val="nil"/>
                  <w:bottom w:val="nil"/>
                  <w:right w:val="nil"/>
                </w:tcBorders>
                <w:shd w:val="clear" w:color="auto" w:fill="auto"/>
                <w:noWrap/>
                <w:vAlign w:val="bottom"/>
              </w:tcPr>
            </w:tcPrChange>
          </w:tcPr>
          <w:p w14:paraId="3B1C181F" w14:textId="104ED983" w:rsidR="0075070D" w:rsidRPr="00826313" w:rsidRDefault="0075070D" w:rsidP="0075070D">
            <w:pPr>
              <w:overflowPunct/>
              <w:autoSpaceDE/>
              <w:autoSpaceDN/>
              <w:adjustRightInd/>
              <w:ind w:left="-108"/>
              <w:textAlignment w:val="auto"/>
              <w:rPr>
                <w:ins w:id="3782" w:author="An Phuc Cao" w:date="2024-10-24T17:40:00Z" w16du:dateUtc="2024-10-24T10:40:00Z"/>
                <w:rFonts w:ascii="Arial" w:hAnsi="Arial" w:cs="Arial"/>
                <w:color w:val="000000"/>
                <w:sz w:val="20"/>
              </w:rPr>
            </w:pPr>
            <w:ins w:id="3783" w:author="An Phuc Cao" w:date="2024-10-24T17:41:00Z" w16du:dateUtc="2024-10-24T10:41:00Z">
              <w:r>
                <w:rPr>
                  <w:rFonts w:ascii="Arial" w:hAnsi="Arial" w:cs="Arial"/>
                  <w:color w:val="000000"/>
                  <w:sz w:val="20"/>
                </w:rPr>
                <w:t>Revenue from securities brokerage</w:t>
              </w:r>
            </w:ins>
          </w:p>
        </w:tc>
        <w:tc>
          <w:tcPr>
            <w:tcW w:w="1843" w:type="dxa"/>
            <w:tcBorders>
              <w:top w:val="nil"/>
              <w:left w:val="nil"/>
              <w:bottom w:val="nil"/>
              <w:right w:val="nil"/>
            </w:tcBorders>
            <w:shd w:val="clear" w:color="auto" w:fill="auto"/>
            <w:noWrap/>
            <w:vAlign w:val="bottom"/>
            <w:tcPrChange w:id="3784" w:author="An Phuc Cao" w:date="2024-10-24T17:42:00Z" w16du:dateUtc="2024-10-24T10:42:00Z">
              <w:tcPr>
                <w:tcW w:w="1843" w:type="dxa"/>
                <w:tcBorders>
                  <w:top w:val="nil"/>
                  <w:left w:val="nil"/>
                  <w:bottom w:val="nil"/>
                  <w:right w:val="nil"/>
                </w:tcBorders>
                <w:shd w:val="clear" w:color="auto" w:fill="auto"/>
                <w:noWrap/>
                <w:vAlign w:val="bottom"/>
              </w:tcPr>
            </w:tcPrChange>
          </w:tcPr>
          <w:p w14:paraId="3FD641F7" w14:textId="7450600D" w:rsidR="0075070D" w:rsidRPr="00AC6046" w:rsidRDefault="0075070D" w:rsidP="00AC6046">
            <w:pPr>
              <w:widowControl w:val="0"/>
              <w:ind w:right="-85"/>
              <w:jc w:val="right"/>
              <w:rPr>
                <w:ins w:id="3785" w:author="An Phuc Cao" w:date="2024-10-24T17:40:00Z" w16du:dateUtc="2024-10-24T10:40:00Z"/>
                <w:rFonts w:ascii="Arial" w:hAnsi="Arial" w:cs="Arial"/>
                <w:color w:val="000000"/>
                <w:sz w:val="20"/>
              </w:rPr>
            </w:pPr>
            <w:ins w:id="3786" w:author="An Phuc Cao" w:date="2024-10-24T17:41:00Z" w16du:dateUtc="2024-10-24T10:41:00Z">
              <w:r w:rsidRPr="00AC6046">
                <w:rPr>
                  <w:rFonts w:ascii="Arial" w:hAnsi="Arial" w:cs="Arial"/>
                  <w:sz w:val="20"/>
                  <w:rPrChange w:id="3787" w:author="An Phuc Cao" w:date="2024-10-24T17:42:00Z" w16du:dateUtc="2024-10-24T10:42:00Z">
                    <w:rPr/>
                  </w:rPrChange>
                </w:rPr>
                <w:t xml:space="preserve"> 3,565,252,628 </w:t>
              </w:r>
            </w:ins>
          </w:p>
        </w:tc>
        <w:tc>
          <w:tcPr>
            <w:tcW w:w="1961" w:type="dxa"/>
            <w:tcBorders>
              <w:top w:val="nil"/>
              <w:left w:val="nil"/>
              <w:bottom w:val="nil"/>
              <w:right w:val="nil"/>
            </w:tcBorders>
            <w:vAlign w:val="bottom"/>
            <w:tcPrChange w:id="3788" w:author="An Phuc Cao" w:date="2024-10-24T17:42:00Z" w16du:dateUtc="2024-10-24T10:42:00Z">
              <w:tcPr>
                <w:tcW w:w="1961" w:type="dxa"/>
                <w:tcBorders>
                  <w:top w:val="nil"/>
                  <w:left w:val="nil"/>
                  <w:bottom w:val="nil"/>
                  <w:right w:val="nil"/>
                </w:tcBorders>
                <w:vAlign w:val="bottom"/>
              </w:tcPr>
            </w:tcPrChange>
          </w:tcPr>
          <w:p w14:paraId="19AD7F5E" w14:textId="4A81C750" w:rsidR="0075070D" w:rsidRPr="00AC6046" w:rsidDel="002B45D9" w:rsidRDefault="0075070D" w:rsidP="00AC6046">
            <w:pPr>
              <w:widowControl w:val="0"/>
              <w:ind w:right="-85"/>
              <w:jc w:val="right"/>
              <w:rPr>
                <w:ins w:id="3789" w:author="An Phuc Cao" w:date="2024-10-24T17:40:00Z" w16du:dateUtc="2024-10-24T10:40:00Z"/>
                <w:rFonts w:ascii="Arial" w:hAnsi="Arial" w:cs="Arial"/>
                <w:color w:val="000000"/>
                <w:sz w:val="20"/>
              </w:rPr>
            </w:pPr>
            <w:ins w:id="3790" w:author="An Phuc Cao" w:date="2024-10-24T17:41:00Z" w16du:dateUtc="2024-10-24T10:41:00Z">
              <w:r w:rsidRPr="00AC6046">
                <w:rPr>
                  <w:rFonts w:ascii="Arial" w:hAnsi="Arial" w:cs="Arial"/>
                  <w:sz w:val="20"/>
                  <w:rPrChange w:id="3791" w:author="An Phuc Cao" w:date="2024-10-24T17:42:00Z" w16du:dateUtc="2024-10-24T10:42:00Z">
                    <w:rPr/>
                  </w:rPrChange>
                </w:rPr>
                <w:t xml:space="preserve"> -   </w:t>
              </w:r>
            </w:ins>
          </w:p>
        </w:tc>
      </w:tr>
      <w:tr w:rsidR="0075070D" w:rsidRPr="00826313" w14:paraId="08906CD9" w14:textId="77777777" w:rsidTr="00AC6046">
        <w:tblPrEx>
          <w:tblW w:w="8187" w:type="dxa"/>
          <w:tblInd w:w="720" w:type="dxa"/>
          <w:tblLayout w:type="fixed"/>
          <w:tblPrExChange w:id="3792" w:author="An Phuc Cao" w:date="2024-10-24T17:42:00Z" w16du:dateUtc="2024-10-24T10:42:00Z">
            <w:tblPrEx>
              <w:tblW w:w="8187" w:type="dxa"/>
              <w:tblInd w:w="720" w:type="dxa"/>
              <w:tblLayout w:type="fixed"/>
            </w:tblPrEx>
          </w:tblPrExChange>
        </w:tblPrEx>
        <w:trPr>
          <w:trHeight w:val="80"/>
          <w:ins w:id="3793" w:author="An Phuc Cao" w:date="2024-10-24T17:40:00Z"/>
          <w:trPrChange w:id="3794"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795" w:author="An Phuc Cao" w:date="2024-10-24T17:42:00Z" w16du:dateUtc="2024-10-24T10:42:00Z">
              <w:tcPr>
                <w:tcW w:w="4383" w:type="dxa"/>
                <w:tcBorders>
                  <w:top w:val="nil"/>
                  <w:left w:val="nil"/>
                  <w:bottom w:val="nil"/>
                  <w:right w:val="nil"/>
                </w:tcBorders>
                <w:shd w:val="clear" w:color="auto" w:fill="auto"/>
                <w:noWrap/>
                <w:vAlign w:val="bottom"/>
              </w:tcPr>
            </w:tcPrChange>
          </w:tcPr>
          <w:p w14:paraId="43949A69" w14:textId="3BFB29EB" w:rsidR="0075070D" w:rsidRPr="00826313" w:rsidRDefault="0075070D" w:rsidP="0075070D">
            <w:pPr>
              <w:overflowPunct/>
              <w:autoSpaceDE/>
              <w:autoSpaceDN/>
              <w:adjustRightInd/>
              <w:ind w:left="-108"/>
              <w:textAlignment w:val="auto"/>
              <w:rPr>
                <w:ins w:id="3796" w:author="An Phuc Cao" w:date="2024-10-24T17:40:00Z" w16du:dateUtc="2024-10-24T10:40:00Z"/>
                <w:rFonts w:ascii="Arial" w:hAnsi="Arial" w:cs="Arial"/>
                <w:color w:val="000000"/>
                <w:sz w:val="20"/>
              </w:rPr>
            </w:pPr>
            <w:ins w:id="3797" w:author="An Phuc Cao" w:date="2024-10-24T17:41:00Z" w16du:dateUtc="2024-10-24T10:41:00Z">
              <w:r>
                <w:rPr>
                  <w:rFonts w:ascii="Arial" w:hAnsi="Arial" w:cs="Arial"/>
                  <w:color w:val="000000"/>
                  <w:sz w:val="20"/>
                </w:rPr>
                <w:t>Revenue from securities depository</w:t>
              </w:r>
            </w:ins>
          </w:p>
        </w:tc>
        <w:tc>
          <w:tcPr>
            <w:tcW w:w="1843" w:type="dxa"/>
            <w:tcBorders>
              <w:top w:val="nil"/>
              <w:left w:val="nil"/>
              <w:bottom w:val="nil"/>
              <w:right w:val="nil"/>
            </w:tcBorders>
            <w:shd w:val="clear" w:color="auto" w:fill="auto"/>
            <w:noWrap/>
            <w:vAlign w:val="bottom"/>
            <w:tcPrChange w:id="3798" w:author="An Phuc Cao" w:date="2024-10-24T17:42:00Z" w16du:dateUtc="2024-10-24T10:42:00Z">
              <w:tcPr>
                <w:tcW w:w="1843" w:type="dxa"/>
                <w:tcBorders>
                  <w:top w:val="nil"/>
                  <w:left w:val="nil"/>
                  <w:bottom w:val="nil"/>
                  <w:right w:val="nil"/>
                </w:tcBorders>
                <w:shd w:val="clear" w:color="auto" w:fill="auto"/>
                <w:noWrap/>
                <w:vAlign w:val="bottom"/>
              </w:tcPr>
            </w:tcPrChange>
          </w:tcPr>
          <w:p w14:paraId="36F48CB4" w14:textId="6FC813D0" w:rsidR="0075070D" w:rsidRPr="00AC6046" w:rsidRDefault="0075070D" w:rsidP="00AC6046">
            <w:pPr>
              <w:widowControl w:val="0"/>
              <w:ind w:right="-85"/>
              <w:jc w:val="right"/>
              <w:rPr>
                <w:ins w:id="3799" w:author="An Phuc Cao" w:date="2024-10-24T17:40:00Z" w16du:dateUtc="2024-10-24T10:40:00Z"/>
                <w:rFonts w:ascii="Arial" w:hAnsi="Arial" w:cs="Arial"/>
                <w:color w:val="000000"/>
                <w:sz w:val="20"/>
              </w:rPr>
            </w:pPr>
            <w:ins w:id="3800" w:author="An Phuc Cao" w:date="2024-10-24T17:41:00Z" w16du:dateUtc="2024-10-24T10:41:00Z">
              <w:r w:rsidRPr="00AC6046">
                <w:rPr>
                  <w:rFonts w:ascii="Arial" w:hAnsi="Arial" w:cs="Arial"/>
                  <w:sz w:val="20"/>
                  <w:rPrChange w:id="3801" w:author="An Phuc Cao" w:date="2024-10-24T17:42:00Z" w16du:dateUtc="2024-10-24T10:42:00Z">
                    <w:rPr/>
                  </w:rPrChange>
                </w:rPr>
                <w:t xml:space="preserve"> 106,855,055 </w:t>
              </w:r>
            </w:ins>
          </w:p>
        </w:tc>
        <w:tc>
          <w:tcPr>
            <w:tcW w:w="1961" w:type="dxa"/>
            <w:tcBorders>
              <w:top w:val="nil"/>
              <w:left w:val="nil"/>
              <w:bottom w:val="nil"/>
              <w:right w:val="nil"/>
            </w:tcBorders>
            <w:vAlign w:val="bottom"/>
            <w:tcPrChange w:id="3802" w:author="An Phuc Cao" w:date="2024-10-24T17:42:00Z" w16du:dateUtc="2024-10-24T10:42:00Z">
              <w:tcPr>
                <w:tcW w:w="1961" w:type="dxa"/>
                <w:tcBorders>
                  <w:top w:val="nil"/>
                  <w:left w:val="nil"/>
                  <w:bottom w:val="nil"/>
                  <w:right w:val="nil"/>
                </w:tcBorders>
                <w:vAlign w:val="bottom"/>
              </w:tcPr>
            </w:tcPrChange>
          </w:tcPr>
          <w:p w14:paraId="5EC6B812" w14:textId="69AD04E7" w:rsidR="0075070D" w:rsidRPr="00AC6046" w:rsidDel="002B45D9" w:rsidRDefault="0075070D" w:rsidP="00AC6046">
            <w:pPr>
              <w:widowControl w:val="0"/>
              <w:ind w:right="-85"/>
              <w:jc w:val="right"/>
              <w:rPr>
                <w:ins w:id="3803" w:author="An Phuc Cao" w:date="2024-10-24T17:40:00Z" w16du:dateUtc="2024-10-24T10:40:00Z"/>
                <w:rFonts w:ascii="Arial" w:hAnsi="Arial" w:cs="Arial"/>
                <w:color w:val="000000"/>
                <w:sz w:val="20"/>
              </w:rPr>
            </w:pPr>
            <w:ins w:id="3804" w:author="An Phuc Cao" w:date="2024-10-24T17:41:00Z" w16du:dateUtc="2024-10-24T10:41:00Z">
              <w:r w:rsidRPr="00AC6046">
                <w:rPr>
                  <w:rFonts w:ascii="Arial" w:hAnsi="Arial" w:cs="Arial"/>
                  <w:sz w:val="20"/>
                  <w:rPrChange w:id="3805" w:author="An Phuc Cao" w:date="2024-10-24T17:42:00Z" w16du:dateUtc="2024-10-24T10:42:00Z">
                    <w:rPr/>
                  </w:rPrChange>
                </w:rPr>
                <w:t xml:space="preserve"> -   </w:t>
              </w:r>
            </w:ins>
          </w:p>
        </w:tc>
      </w:tr>
      <w:tr w:rsidR="0075070D" w:rsidRPr="00826313" w14:paraId="192FBDD5" w14:textId="77777777" w:rsidTr="00AC6046">
        <w:tblPrEx>
          <w:tblW w:w="8187" w:type="dxa"/>
          <w:tblInd w:w="720" w:type="dxa"/>
          <w:tblLayout w:type="fixed"/>
          <w:tblPrExChange w:id="3806" w:author="An Phuc Cao" w:date="2024-10-24T17:42:00Z" w16du:dateUtc="2024-10-24T10:42:00Z">
            <w:tblPrEx>
              <w:tblW w:w="8187" w:type="dxa"/>
              <w:tblInd w:w="720" w:type="dxa"/>
              <w:tblLayout w:type="fixed"/>
            </w:tblPrEx>
          </w:tblPrExChange>
        </w:tblPrEx>
        <w:trPr>
          <w:trHeight w:val="80"/>
          <w:trPrChange w:id="3807"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808" w:author="An Phuc Cao" w:date="2024-10-24T17:42:00Z" w16du:dateUtc="2024-10-24T10:42:00Z">
              <w:tcPr>
                <w:tcW w:w="4383" w:type="dxa"/>
                <w:tcBorders>
                  <w:top w:val="nil"/>
                  <w:left w:val="nil"/>
                  <w:bottom w:val="nil"/>
                  <w:right w:val="nil"/>
                </w:tcBorders>
                <w:shd w:val="clear" w:color="auto" w:fill="auto"/>
                <w:noWrap/>
                <w:vAlign w:val="bottom"/>
              </w:tcPr>
            </w:tcPrChange>
          </w:tcPr>
          <w:p w14:paraId="2C63A9C5" w14:textId="37394D71" w:rsidR="0075070D" w:rsidRPr="00826313" w:rsidRDefault="0075070D" w:rsidP="0075070D">
            <w:pPr>
              <w:overflowPunct/>
              <w:autoSpaceDE/>
              <w:autoSpaceDN/>
              <w:adjustRightInd/>
              <w:ind w:left="-108"/>
              <w:textAlignment w:val="auto"/>
              <w:rPr>
                <w:rFonts w:ascii="Arial" w:hAnsi="Arial" w:cs="Arial"/>
                <w:color w:val="000000"/>
                <w:sz w:val="20"/>
              </w:rPr>
            </w:pPr>
            <w:ins w:id="3809" w:author="An Phuc Cao" w:date="2024-10-24T17:41:00Z" w16du:dateUtc="2024-10-24T10:41:00Z">
              <w:r>
                <w:rPr>
                  <w:rFonts w:ascii="Arial" w:hAnsi="Arial" w:cs="Arial"/>
                  <w:color w:val="000000"/>
                  <w:sz w:val="20"/>
                </w:rPr>
                <w:t>Other revenue</w:t>
              </w:r>
            </w:ins>
            <w:del w:id="3810" w:author="An Phuc Cao" w:date="2024-10-24T17:41:00Z" w16du:dateUtc="2024-10-24T10:41:00Z">
              <w:r w:rsidRPr="00826313" w:rsidDel="00D83D8D">
                <w:rPr>
                  <w:rFonts w:ascii="Arial" w:hAnsi="Arial" w:cs="Arial"/>
                  <w:color w:val="000000"/>
                  <w:sz w:val="20"/>
                </w:rPr>
                <w:delText>Business alliance with partners</w:delText>
              </w:r>
            </w:del>
          </w:p>
        </w:tc>
        <w:tc>
          <w:tcPr>
            <w:tcW w:w="1843" w:type="dxa"/>
            <w:tcBorders>
              <w:top w:val="nil"/>
              <w:left w:val="nil"/>
              <w:bottom w:val="nil"/>
              <w:right w:val="nil"/>
            </w:tcBorders>
            <w:shd w:val="clear" w:color="auto" w:fill="auto"/>
            <w:noWrap/>
            <w:vAlign w:val="bottom"/>
            <w:tcPrChange w:id="3811" w:author="An Phuc Cao" w:date="2024-10-24T17:42:00Z" w16du:dateUtc="2024-10-24T10:42:00Z">
              <w:tcPr>
                <w:tcW w:w="1843" w:type="dxa"/>
                <w:tcBorders>
                  <w:top w:val="nil"/>
                  <w:left w:val="nil"/>
                  <w:bottom w:val="nil"/>
                  <w:right w:val="nil"/>
                </w:tcBorders>
                <w:shd w:val="clear" w:color="auto" w:fill="auto"/>
                <w:noWrap/>
                <w:vAlign w:val="bottom"/>
              </w:tcPr>
            </w:tcPrChange>
          </w:tcPr>
          <w:p w14:paraId="0674A6BD" w14:textId="2DA1F2F4" w:rsidR="0075070D" w:rsidRPr="00AC6046" w:rsidRDefault="0075070D" w:rsidP="00AC6046">
            <w:pPr>
              <w:widowControl w:val="0"/>
              <w:ind w:right="-85"/>
              <w:jc w:val="right"/>
              <w:rPr>
                <w:rFonts w:ascii="Arial" w:hAnsi="Arial" w:cs="Arial"/>
                <w:color w:val="000000"/>
                <w:sz w:val="20"/>
              </w:rPr>
            </w:pPr>
            <w:ins w:id="3812" w:author="An Phuc Cao" w:date="2024-10-24T17:41:00Z" w16du:dateUtc="2024-10-24T10:41:00Z">
              <w:r w:rsidRPr="00AC6046">
                <w:rPr>
                  <w:rFonts w:ascii="Arial" w:hAnsi="Arial" w:cs="Arial"/>
                  <w:sz w:val="20"/>
                  <w:rPrChange w:id="3813" w:author="An Phuc Cao" w:date="2024-10-24T17:42:00Z" w16du:dateUtc="2024-10-24T10:42:00Z">
                    <w:rPr/>
                  </w:rPrChange>
                </w:rPr>
                <w:t xml:space="preserve"> 82,278,294 </w:t>
              </w:r>
            </w:ins>
          </w:p>
        </w:tc>
        <w:tc>
          <w:tcPr>
            <w:tcW w:w="1961" w:type="dxa"/>
            <w:tcBorders>
              <w:top w:val="nil"/>
              <w:left w:val="nil"/>
              <w:bottom w:val="nil"/>
              <w:right w:val="nil"/>
            </w:tcBorders>
            <w:vAlign w:val="bottom"/>
            <w:tcPrChange w:id="3814" w:author="An Phuc Cao" w:date="2024-10-24T17:42:00Z" w16du:dateUtc="2024-10-24T10:42:00Z">
              <w:tcPr>
                <w:tcW w:w="1961" w:type="dxa"/>
                <w:tcBorders>
                  <w:top w:val="nil"/>
                  <w:left w:val="nil"/>
                  <w:bottom w:val="nil"/>
                  <w:right w:val="nil"/>
                </w:tcBorders>
                <w:vAlign w:val="bottom"/>
              </w:tcPr>
            </w:tcPrChange>
          </w:tcPr>
          <w:p w14:paraId="040F0240" w14:textId="38F236BC" w:rsidR="0075070D" w:rsidRPr="00AC6046" w:rsidRDefault="0075070D" w:rsidP="00AC6046">
            <w:pPr>
              <w:widowControl w:val="0"/>
              <w:ind w:right="-85"/>
              <w:jc w:val="right"/>
              <w:rPr>
                <w:rFonts w:ascii="Arial" w:hAnsi="Arial" w:cs="Arial"/>
                <w:color w:val="000000"/>
                <w:sz w:val="20"/>
              </w:rPr>
            </w:pPr>
            <w:ins w:id="3815" w:author="An Phuc Cao" w:date="2024-10-24T17:41:00Z" w16du:dateUtc="2024-10-24T10:41:00Z">
              <w:r w:rsidRPr="00AC6046">
                <w:rPr>
                  <w:rFonts w:ascii="Arial" w:hAnsi="Arial" w:cs="Arial"/>
                  <w:sz w:val="20"/>
                  <w:rPrChange w:id="3816" w:author="An Phuc Cao" w:date="2024-10-24T17:42:00Z" w16du:dateUtc="2024-10-24T10:42:00Z">
                    <w:rPr/>
                  </w:rPrChange>
                </w:rPr>
                <w:t xml:space="preserve"> -   </w:t>
              </w:r>
            </w:ins>
            <w:del w:id="3817" w:author="An Phuc Cao" w:date="2024-09-30T15:39:00Z" w16du:dateUtc="2024-09-30T08:39:00Z">
              <w:r w:rsidRPr="00AC6046" w:rsidDel="002B45D9">
                <w:rPr>
                  <w:rFonts w:ascii="Arial" w:hAnsi="Arial" w:cs="Arial"/>
                  <w:color w:val="000000"/>
                  <w:sz w:val="20"/>
                </w:rPr>
                <w:delText>3,501,026,931</w:delText>
              </w:r>
            </w:del>
          </w:p>
        </w:tc>
      </w:tr>
      <w:tr w:rsidR="004805AE" w:rsidRPr="00826313" w14:paraId="60184E11" w14:textId="77777777" w:rsidTr="00AC6046">
        <w:tblPrEx>
          <w:tblW w:w="8187" w:type="dxa"/>
          <w:tblInd w:w="720" w:type="dxa"/>
          <w:tblLayout w:type="fixed"/>
          <w:tblPrExChange w:id="3818" w:author="An Phuc Cao" w:date="2024-10-24T17:42:00Z" w16du:dateUtc="2024-10-24T10:42:00Z">
            <w:tblPrEx>
              <w:tblW w:w="8187" w:type="dxa"/>
              <w:tblInd w:w="720" w:type="dxa"/>
              <w:tblLayout w:type="fixed"/>
            </w:tblPrEx>
          </w:tblPrExChange>
        </w:tblPrEx>
        <w:trPr>
          <w:trHeight w:val="80"/>
          <w:trPrChange w:id="3819"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820" w:author="An Phuc Cao" w:date="2024-10-24T17:42:00Z" w16du:dateUtc="2024-10-24T10:42:00Z">
              <w:tcPr>
                <w:tcW w:w="4383" w:type="dxa"/>
                <w:tcBorders>
                  <w:top w:val="nil"/>
                  <w:left w:val="nil"/>
                  <w:bottom w:val="nil"/>
                  <w:right w:val="nil"/>
                </w:tcBorders>
                <w:shd w:val="clear" w:color="auto" w:fill="auto"/>
                <w:noWrap/>
                <w:vAlign w:val="bottom"/>
              </w:tcPr>
            </w:tcPrChange>
          </w:tcPr>
          <w:p w14:paraId="29E0E464" w14:textId="77777777" w:rsidR="004805AE" w:rsidRPr="00826313" w:rsidRDefault="004805AE" w:rsidP="004805AE">
            <w:pPr>
              <w:overflowPunct/>
              <w:autoSpaceDE/>
              <w:autoSpaceDN/>
              <w:adjustRightInd/>
              <w:spacing w:before="120"/>
              <w:ind w:left="-108"/>
              <w:textAlignment w:val="auto"/>
              <w:rPr>
                <w:rFonts w:ascii="Arial" w:hAnsi="Arial" w:cs="Arial"/>
                <w:b/>
                <w:bCs/>
                <w:sz w:val="20"/>
              </w:rPr>
            </w:pPr>
            <w:r w:rsidRPr="00826313">
              <w:rPr>
                <w:rFonts w:ascii="Arial" w:hAnsi="Arial" w:cs="Arial"/>
                <w:b/>
                <w:bCs/>
                <w:sz w:val="20"/>
              </w:rPr>
              <w:t>Fees and commission expense for:</w:t>
            </w:r>
          </w:p>
        </w:tc>
        <w:tc>
          <w:tcPr>
            <w:tcW w:w="1843" w:type="dxa"/>
            <w:tcBorders>
              <w:top w:val="nil"/>
              <w:left w:val="nil"/>
              <w:bottom w:val="nil"/>
              <w:right w:val="nil"/>
            </w:tcBorders>
            <w:shd w:val="clear" w:color="auto" w:fill="auto"/>
            <w:noWrap/>
            <w:vAlign w:val="bottom"/>
            <w:tcPrChange w:id="3821" w:author="An Phuc Cao" w:date="2024-10-24T17:42:00Z" w16du:dateUtc="2024-10-24T10:42:00Z">
              <w:tcPr>
                <w:tcW w:w="1843" w:type="dxa"/>
                <w:tcBorders>
                  <w:top w:val="nil"/>
                  <w:left w:val="nil"/>
                  <w:bottom w:val="nil"/>
                  <w:right w:val="nil"/>
                </w:tcBorders>
                <w:shd w:val="clear" w:color="auto" w:fill="auto"/>
                <w:noWrap/>
                <w:vAlign w:val="bottom"/>
              </w:tcPr>
            </w:tcPrChange>
          </w:tcPr>
          <w:p w14:paraId="33A6A047" w14:textId="3861EB1F" w:rsidR="004805AE" w:rsidRPr="00D208C1" w:rsidRDefault="004805AE" w:rsidP="00AC6046">
            <w:pPr>
              <w:widowControl w:val="0"/>
              <w:spacing w:before="120"/>
              <w:ind w:right="-85"/>
              <w:jc w:val="right"/>
              <w:rPr>
                <w:rFonts w:ascii="Arial" w:hAnsi="Arial" w:cs="Arial"/>
                <w:b/>
                <w:bCs/>
                <w:color w:val="000000"/>
                <w:sz w:val="20"/>
              </w:rPr>
            </w:pPr>
            <w:ins w:id="3822" w:author="An Phuc Cao" w:date="2024-10-24T17:41:00Z" w16du:dateUtc="2024-10-24T10:41:00Z">
              <w:r w:rsidRPr="00D208C1">
                <w:rPr>
                  <w:rFonts w:ascii="Arial" w:hAnsi="Arial" w:cs="Arial"/>
                  <w:b/>
                  <w:bCs/>
                  <w:sz w:val="20"/>
                  <w:rPrChange w:id="3823" w:author="An Phuc Cao" w:date="2024-10-24T17:43:00Z" w16du:dateUtc="2024-10-24T10:43:00Z">
                    <w:rPr/>
                  </w:rPrChange>
                </w:rPr>
                <w:t xml:space="preserve"> </w:t>
              </w:r>
            </w:ins>
            <w:ins w:id="3824" w:author="Hai Quang Le" w:date="2025-01-06T10:06:00Z" w16du:dateUtc="2025-01-06T03:06:00Z">
              <w:r w:rsidR="00C20FE9" w:rsidRPr="00C20FE9">
                <w:rPr>
                  <w:rFonts w:ascii="Arial" w:hAnsi="Arial" w:cs="Arial"/>
                  <w:b/>
                  <w:bCs/>
                  <w:sz w:val="20"/>
                </w:rPr>
                <w:t xml:space="preserve"> (16,542,684,082)</w:t>
              </w:r>
            </w:ins>
            <w:ins w:id="3825" w:author="An Phuc Cao" w:date="2024-10-24T17:41:00Z" w16du:dateUtc="2024-10-24T10:41:00Z">
              <w:del w:id="3826" w:author="Hai Quang Le" w:date="2025-01-06T10:06:00Z" w16du:dateUtc="2025-01-06T03:06:00Z">
                <w:r w:rsidRPr="00D208C1" w:rsidDel="00C20FE9">
                  <w:rPr>
                    <w:rFonts w:ascii="Arial" w:hAnsi="Arial" w:cs="Arial"/>
                    <w:b/>
                    <w:bCs/>
                    <w:sz w:val="20"/>
                    <w:rPrChange w:id="3827" w:author="An Phuc Cao" w:date="2024-10-24T17:43:00Z" w16du:dateUtc="2024-10-24T10:43:00Z">
                      <w:rPr/>
                    </w:rPrChange>
                  </w:rPr>
                  <w:delText>(16,536,527,986)</w:delText>
                </w:r>
              </w:del>
            </w:ins>
          </w:p>
        </w:tc>
        <w:tc>
          <w:tcPr>
            <w:tcW w:w="1961" w:type="dxa"/>
            <w:tcBorders>
              <w:top w:val="nil"/>
              <w:left w:val="nil"/>
              <w:bottom w:val="nil"/>
              <w:right w:val="nil"/>
            </w:tcBorders>
            <w:vAlign w:val="bottom"/>
            <w:tcPrChange w:id="3828" w:author="An Phuc Cao" w:date="2024-10-24T17:42:00Z" w16du:dateUtc="2024-10-24T10:42:00Z">
              <w:tcPr>
                <w:tcW w:w="1961" w:type="dxa"/>
                <w:tcBorders>
                  <w:top w:val="nil"/>
                  <w:left w:val="nil"/>
                  <w:bottom w:val="nil"/>
                  <w:right w:val="nil"/>
                </w:tcBorders>
                <w:vAlign w:val="bottom"/>
              </w:tcPr>
            </w:tcPrChange>
          </w:tcPr>
          <w:p w14:paraId="6E23EF5D" w14:textId="21E10DC9" w:rsidR="004805AE" w:rsidRPr="00D208C1" w:rsidRDefault="004805AE" w:rsidP="00AC6046">
            <w:pPr>
              <w:widowControl w:val="0"/>
              <w:spacing w:before="120"/>
              <w:ind w:right="-85"/>
              <w:jc w:val="right"/>
              <w:rPr>
                <w:rFonts w:ascii="Arial" w:hAnsi="Arial" w:cs="Arial"/>
                <w:b/>
                <w:bCs/>
                <w:color w:val="000000"/>
                <w:sz w:val="20"/>
              </w:rPr>
            </w:pPr>
            <w:ins w:id="3829" w:author="An Phuc Cao" w:date="2024-10-24T17:41:00Z" w16du:dateUtc="2024-10-24T10:41:00Z">
              <w:r w:rsidRPr="00D208C1">
                <w:rPr>
                  <w:rFonts w:ascii="Arial" w:hAnsi="Arial" w:cs="Arial"/>
                  <w:b/>
                  <w:bCs/>
                  <w:sz w:val="20"/>
                  <w:rPrChange w:id="3830" w:author="An Phuc Cao" w:date="2024-10-24T17:43:00Z" w16du:dateUtc="2024-10-24T10:43:00Z">
                    <w:rPr/>
                  </w:rPrChange>
                </w:rPr>
                <w:t xml:space="preserve"> (7,143,920,109)</w:t>
              </w:r>
            </w:ins>
            <w:del w:id="3831" w:author="An Phuc Cao" w:date="2024-09-30T15:39:00Z" w16du:dateUtc="2024-09-30T08:39:00Z">
              <w:r w:rsidRPr="00D208C1" w:rsidDel="002B45D9">
                <w:rPr>
                  <w:rFonts w:ascii="Arial" w:hAnsi="Arial" w:cs="Arial"/>
                  <w:b/>
                  <w:bCs/>
                  <w:color w:val="000000"/>
                  <w:sz w:val="20"/>
                </w:rPr>
                <w:delText>(11,346,560,631)</w:delText>
              </w:r>
            </w:del>
          </w:p>
        </w:tc>
      </w:tr>
      <w:tr w:rsidR="004805AE" w:rsidRPr="00826313" w14:paraId="5700820E" w14:textId="77777777" w:rsidTr="00AC6046">
        <w:tblPrEx>
          <w:tblW w:w="8187" w:type="dxa"/>
          <w:tblInd w:w="720" w:type="dxa"/>
          <w:tblLayout w:type="fixed"/>
          <w:tblPrExChange w:id="3832" w:author="An Phuc Cao" w:date="2024-10-24T17:42:00Z" w16du:dateUtc="2024-10-24T10:42:00Z">
            <w:tblPrEx>
              <w:tblW w:w="8187" w:type="dxa"/>
              <w:tblInd w:w="720" w:type="dxa"/>
              <w:tblLayout w:type="fixed"/>
            </w:tblPrEx>
          </w:tblPrExChange>
        </w:tblPrEx>
        <w:trPr>
          <w:trHeight w:val="80"/>
          <w:trPrChange w:id="3833"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834" w:author="An Phuc Cao" w:date="2024-10-24T17:42:00Z" w16du:dateUtc="2024-10-24T10:42:00Z">
              <w:tcPr>
                <w:tcW w:w="4383" w:type="dxa"/>
                <w:tcBorders>
                  <w:top w:val="nil"/>
                  <w:left w:val="nil"/>
                  <w:bottom w:val="nil"/>
                  <w:right w:val="nil"/>
                </w:tcBorders>
                <w:shd w:val="clear" w:color="auto" w:fill="auto"/>
                <w:noWrap/>
                <w:vAlign w:val="bottom"/>
              </w:tcPr>
            </w:tcPrChange>
          </w:tcPr>
          <w:p w14:paraId="1F77CBAD" w14:textId="487950C4" w:rsidR="004805AE" w:rsidRPr="00826313" w:rsidRDefault="004805AE" w:rsidP="004805AE">
            <w:pPr>
              <w:overflowPunct/>
              <w:autoSpaceDE/>
              <w:autoSpaceDN/>
              <w:adjustRightInd/>
              <w:ind w:left="-108"/>
              <w:textAlignment w:val="auto"/>
              <w:rPr>
                <w:rFonts w:ascii="Arial" w:hAnsi="Arial" w:cs="Arial"/>
                <w:sz w:val="20"/>
              </w:rPr>
            </w:pPr>
            <w:ins w:id="3835" w:author="An Phuc Cao" w:date="2024-10-24T17:41:00Z" w16du:dateUtc="2024-10-24T10:41:00Z">
              <w:r>
                <w:rPr>
                  <w:rFonts w:ascii="Arial" w:hAnsi="Arial" w:cs="Arial"/>
                  <w:color w:val="000000"/>
                  <w:sz w:val="20"/>
                </w:rPr>
                <w:t xml:space="preserve">Expense from users withdraw investment </w:t>
              </w:r>
            </w:ins>
            <w:del w:id="3836" w:author="An Phuc Cao" w:date="2024-10-24T17:41:00Z" w16du:dateUtc="2024-10-24T10:41:00Z">
              <w:r w:rsidRPr="00826313" w:rsidDel="00412957">
                <w:rPr>
                  <w:rFonts w:ascii="Arial" w:hAnsi="Arial" w:cs="Arial"/>
                  <w:sz w:val="20"/>
                </w:rPr>
                <w:delText>Users’ money transfer activities</w:delText>
              </w:r>
            </w:del>
          </w:p>
        </w:tc>
        <w:tc>
          <w:tcPr>
            <w:tcW w:w="1843" w:type="dxa"/>
            <w:tcBorders>
              <w:top w:val="nil"/>
              <w:left w:val="nil"/>
              <w:bottom w:val="nil"/>
              <w:right w:val="nil"/>
            </w:tcBorders>
            <w:shd w:val="clear" w:color="auto" w:fill="auto"/>
            <w:noWrap/>
            <w:vAlign w:val="bottom"/>
            <w:tcPrChange w:id="3837" w:author="An Phuc Cao" w:date="2024-10-24T17:42:00Z" w16du:dateUtc="2024-10-24T10:42:00Z">
              <w:tcPr>
                <w:tcW w:w="1843" w:type="dxa"/>
                <w:tcBorders>
                  <w:top w:val="nil"/>
                  <w:left w:val="nil"/>
                  <w:bottom w:val="nil"/>
                  <w:right w:val="nil"/>
                </w:tcBorders>
                <w:shd w:val="clear" w:color="auto" w:fill="auto"/>
                <w:noWrap/>
                <w:vAlign w:val="bottom"/>
              </w:tcPr>
            </w:tcPrChange>
          </w:tcPr>
          <w:p w14:paraId="51CD7C18" w14:textId="51DA8E44" w:rsidR="004805AE" w:rsidRPr="00AC6046" w:rsidRDefault="004805AE" w:rsidP="00AC6046">
            <w:pPr>
              <w:widowControl w:val="0"/>
              <w:ind w:right="-85"/>
              <w:jc w:val="right"/>
              <w:rPr>
                <w:rFonts w:ascii="Arial" w:hAnsi="Arial" w:cs="Arial"/>
                <w:color w:val="000000"/>
                <w:sz w:val="20"/>
              </w:rPr>
            </w:pPr>
            <w:ins w:id="3838" w:author="An Phuc Cao" w:date="2024-10-24T17:41:00Z" w16du:dateUtc="2024-10-24T10:41:00Z">
              <w:r w:rsidRPr="00AC6046">
                <w:rPr>
                  <w:rFonts w:ascii="Arial" w:hAnsi="Arial" w:cs="Arial"/>
                  <w:sz w:val="20"/>
                  <w:rPrChange w:id="3839" w:author="An Phuc Cao" w:date="2024-10-24T17:42:00Z" w16du:dateUtc="2024-10-24T10:42:00Z">
                    <w:rPr/>
                  </w:rPrChange>
                </w:rPr>
                <w:t xml:space="preserve"> (495,804,800)</w:t>
              </w:r>
            </w:ins>
          </w:p>
        </w:tc>
        <w:tc>
          <w:tcPr>
            <w:tcW w:w="1961" w:type="dxa"/>
            <w:tcBorders>
              <w:top w:val="nil"/>
              <w:left w:val="nil"/>
              <w:bottom w:val="nil"/>
              <w:right w:val="nil"/>
            </w:tcBorders>
            <w:vAlign w:val="bottom"/>
            <w:tcPrChange w:id="3840" w:author="An Phuc Cao" w:date="2024-10-24T17:42:00Z" w16du:dateUtc="2024-10-24T10:42:00Z">
              <w:tcPr>
                <w:tcW w:w="1961" w:type="dxa"/>
                <w:tcBorders>
                  <w:top w:val="nil"/>
                  <w:left w:val="nil"/>
                  <w:bottom w:val="nil"/>
                  <w:right w:val="nil"/>
                </w:tcBorders>
                <w:vAlign w:val="bottom"/>
              </w:tcPr>
            </w:tcPrChange>
          </w:tcPr>
          <w:p w14:paraId="41AFC8AA" w14:textId="4890B406" w:rsidR="004805AE" w:rsidRPr="00AC6046" w:rsidRDefault="004805AE" w:rsidP="00AC6046">
            <w:pPr>
              <w:widowControl w:val="0"/>
              <w:ind w:right="-85"/>
              <w:jc w:val="right"/>
              <w:rPr>
                <w:rFonts w:ascii="Arial" w:hAnsi="Arial" w:cs="Arial"/>
                <w:bCs/>
                <w:color w:val="000000"/>
                <w:sz w:val="20"/>
              </w:rPr>
            </w:pPr>
            <w:ins w:id="3841" w:author="An Phuc Cao" w:date="2024-10-24T17:41:00Z" w16du:dateUtc="2024-10-24T10:41:00Z">
              <w:r w:rsidRPr="00AC6046">
                <w:rPr>
                  <w:rFonts w:ascii="Arial" w:hAnsi="Arial" w:cs="Arial"/>
                  <w:sz w:val="20"/>
                  <w:rPrChange w:id="3842" w:author="An Phuc Cao" w:date="2024-10-24T17:42:00Z" w16du:dateUtc="2024-10-24T10:42:00Z">
                    <w:rPr/>
                  </w:rPrChange>
                </w:rPr>
                <w:t xml:space="preserve"> (1,446,926,412)</w:t>
              </w:r>
            </w:ins>
            <w:del w:id="3843" w:author="An Phuc Cao" w:date="2024-09-30T15:39:00Z" w16du:dateUtc="2024-09-30T08:39:00Z">
              <w:r w:rsidRPr="00AC6046" w:rsidDel="002B45D9">
                <w:rPr>
                  <w:rFonts w:ascii="Arial" w:hAnsi="Arial" w:cs="Arial"/>
                  <w:color w:val="000000"/>
                  <w:sz w:val="20"/>
                </w:rPr>
                <w:delText>(2,400,568,607)</w:delText>
              </w:r>
            </w:del>
          </w:p>
        </w:tc>
      </w:tr>
      <w:tr w:rsidR="004805AE" w:rsidRPr="00826313" w14:paraId="4F9402A9" w14:textId="77777777" w:rsidTr="00AC6046">
        <w:tblPrEx>
          <w:tblW w:w="8187" w:type="dxa"/>
          <w:tblInd w:w="720" w:type="dxa"/>
          <w:tblLayout w:type="fixed"/>
          <w:tblPrExChange w:id="3844" w:author="An Phuc Cao" w:date="2024-10-24T17:42:00Z" w16du:dateUtc="2024-10-24T10:42:00Z">
            <w:tblPrEx>
              <w:tblW w:w="8187" w:type="dxa"/>
              <w:tblInd w:w="720" w:type="dxa"/>
              <w:tblLayout w:type="fixed"/>
            </w:tblPrEx>
          </w:tblPrExChange>
        </w:tblPrEx>
        <w:trPr>
          <w:trHeight w:val="80"/>
          <w:trPrChange w:id="3845"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846" w:author="An Phuc Cao" w:date="2024-10-24T17:42:00Z" w16du:dateUtc="2024-10-24T10:42:00Z">
              <w:tcPr>
                <w:tcW w:w="4383" w:type="dxa"/>
                <w:tcBorders>
                  <w:top w:val="nil"/>
                  <w:left w:val="nil"/>
                  <w:bottom w:val="nil"/>
                  <w:right w:val="nil"/>
                </w:tcBorders>
                <w:shd w:val="clear" w:color="auto" w:fill="auto"/>
                <w:noWrap/>
                <w:vAlign w:val="bottom"/>
              </w:tcPr>
            </w:tcPrChange>
          </w:tcPr>
          <w:p w14:paraId="498A3E15" w14:textId="634DD222" w:rsidR="004805AE" w:rsidRPr="00826313" w:rsidRDefault="004805AE" w:rsidP="004805AE">
            <w:pPr>
              <w:overflowPunct/>
              <w:autoSpaceDE/>
              <w:autoSpaceDN/>
              <w:adjustRightInd/>
              <w:ind w:left="-108"/>
              <w:textAlignment w:val="auto"/>
              <w:rPr>
                <w:rFonts w:ascii="Arial" w:hAnsi="Arial" w:cs="Arial"/>
                <w:sz w:val="20"/>
              </w:rPr>
            </w:pPr>
            <w:ins w:id="3847" w:author="An Phuc Cao" w:date="2024-10-24T17:41:00Z" w16du:dateUtc="2024-10-24T10:41:00Z">
              <w:r>
                <w:rPr>
                  <w:rFonts w:ascii="Arial" w:hAnsi="Arial" w:cs="Arial"/>
                  <w:color w:val="000000"/>
                  <w:sz w:val="20"/>
                </w:rPr>
                <w:t xml:space="preserve">Expense from fast withdraw of users </w:t>
              </w:r>
            </w:ins>
            <w:del w:id="3848" w:author="An Phuc Cao" w:date="2024-10-24T17:41:00Z" w16du:dateUtc="2024-10-24T10:41:00Z">
              <w:r w:rsidRPr="00826313" w:rsidDel="00412957">
                <w:rPr>
                  <w:rFonts w:ascii="Arial" w:hAnsi="Arial" w:cs="Arial"/>
                  <w:sz w:val="20"/>
                </w:rPr>
                <w:delText>Users’ early termination fee</w:delText>
              </w:r>
            </w:del>
          </w:p>
        </w:tc>
        <w:tc>
          <w:tcPr>
            <w:tcW w:w="1843" w:type="dxa"/>
            <w:tcBorders>
              <w:top w:val="nil"/>
              <w:left w:val="nil"/>
              <w:bottom w:val="nil"/>
              <w:right w:val="nil"/>
            </w:tcBorders>
            <w:shd w:val="clear" w:color="auto" w:fill="auto"/>
            <w:noWrap/>
            <w:vAlign w:val="bottom"/>
            <w:tcPrChange w:id="3849" w:author="An Phuc Cao" w:date="2024-10-24T17:42:00Z" w16du:dateUtc="2024-10-24T10:42:00Z">
              <w:tcPr>
                <w:tcW w:w="1843" w:type="dxa"/>
                <w:tcBorders>
                  <w:top w:val="nil"/>
                  <w:left w:val="nil"/>
                  <w:bottom w:val="nil"/>
                  <w:right w:val="nil"/>
                </w:tcBorders>
                <w:shd w:val="clear" w:color="auto" w:fill="auto"/>
                <w:noWrap/>
                <w:vAlign w:val="bottom"/>
              </w:tcPr>
            </w:tcPrChange>
          </w:tcPr>
          <w:p w14:paraId="577C9427" w14:textId="7257248A" w:rsidR="004805AE" w:rsidRPr="00AC6046" w:rsidRDefault="004805AE" w:rsidP="00AC6046">
            <w:pPr>
              <w:widowControl w:val="0"/>
              <w:ind w:right="-85"/>
              <w:jc w:val="right"/>
              <w:rPr>
                <w:rFonts w:ascii="Arial" w:hAnsi="Arial" w:cs="Arial"/>
                <w:color w:val="000000"/>
                <w:sz w:val="20"/>
              </w:rPr>
            </w:pPr>
            <w:ins w:id="3850" w:author="An Phuc Cao" w:date="2024-10-24T17:41:00Z" w16du:dateUtc="2024-10-24T10:41:00Z">
              <w:r w:rsidRPr="00AC6046">
                <w:rPr>
                  <w:rFonts w:ascii="Arial" w:hAnsi="Arial" w:cs="Arial"/>
                  <w:sz w:val="20"/>
                  <w:rPrChange w:id="3851" w:author="An Phuc Cao" w:date="2024-10-24T17:42:00Z" w16du:dateUtc="2024-10-24T10:42:00Z">
                    <w:rPr/>
                  </w:rPrChange>
                </w:rPr>
                <w:t xml:space="preserve"> (63,471,458)</w:t>
              </w:r>
            </w:ins>
          </w:p>
        </w:tc>
        <w:tc>
          <w:tcPr>
            <w:tcW w:w="1961" w:type="dxa"/>
            <w:tcBorders>
              <w:top w:val="nil"/>
              <w:left w:val="nil"/>
              <w:bottom w:val="nil"/>
              <w:right w:val="nil"/>
            </w:tcBorders>
            <w:vAlign w:val="bottom"/>
            <w:tcPrChange w:id="3852" w:author="An Phuc Cao" w:date="2024-10-24T17:42:00Z" w16du:dateUtc="2024-10-24T10:42:00Z">
              <w:tcPr>
                <w:tcW w:w="1961" w:type="dxa"/>
                <w:tcBorders>
                  <w:top w:val="nil"/>
                  <w:left w:val="nil"/>
                  <w:bottom w:val="nil"/>
                  <w:right w:val="nil"/>
                </w:tcBorders>
                <w:vAlign w:val="bottom"/>
              </w:tcPr>
            </w:tcPrChange>
          </w:tcPr>
          <w:p w14:paraId="3C7AD252" w14:textId="1421C496" w:rsidR="004805AE" w:rsidRPr="00AC6046" w:rsidRDefault="004805AE" w:rsidP="00AC6046">
            <w:pPr>
              <w:widowControl w:val="0"/>
              <w:ind w:right="-85"/>
              <w:jc w:val="right"/>
              <w:rPr>
                <w:rFonts w:ascii="Arial" w:hAnsi="Arial" w:cs="Arial"/>
                <w:color w:val="000000"/>
                <w:sz w:val="20"/>
              </w:rPr>
            </w:pPr>
            <w:ins w:id="3853" w:author="An Phuc Cao" w:date="2024-10-24T17:41:00Z" w16du:dateUtc="2024-10-24T10:41:00Z">
              <w:r w:rsidRPr="00AC6046">
                <w:rPr>
                  <w:rFonts w:ascii="Arial" w:hAnsi="Arial" w:cs="Arial"/>
                  <w:sz w:val="20"/>
                  <w:rPrChange w:id="3854" w:author="An Phuc Cao" w:date="2024-10-24T17:42:00Z" w16du:dateUtc="2024-10-24T10:42:00Z">
                    <w:rPr/>
                  </w:rPrChange>
                </w:rPr>
                <w:t xml:space="preserve"> (66,247,860)</w:t>
              </w:r>
            </w:ins>
            <w:del w:id="3855" w:author="An Phuc Cao" w:date="2024-09-30T15:39:00Z" w16du:dateUtc="2024-09-30T08:39:00Z">
              <w:r w:rsidRPr="00AC6046" w:rsidDel="002B45D9">
                <w:rPr>
                  <w:rFonts w:ascii="Arial" w:hAnsi="Arial" w:cs="Arial"/>
                  <w:color w:val="000000"/>
                  <w:sz w:val="20"/>
                </w:rPr>
                <w:delText>(118,933,000)</w:delText>
              </w:r>
            </w:del>
          </w:p>
        </w:tc>
      </w:tr>
      <w:tr w:rsidR="004805AE" w:rsidRPr="00826313" w14:paraId="16AB8F1D" w14:textId="77777777" w:rsidTr="00AC6046">
        <w:tblPrEx>
          <w:tblW w:w="8187" w:type="dxa"/>
          <w:tblInd w:w="720" w:type="dxa"/>
          <w:tblLayout w:type="fixed"/>
          <w:tblPrExChange w:id="3856" w:author="An Phuc Cao" w:date="2024-10-24T17:42:00Z" w16du:dateUtc="2024-10-24T10:42:00Z">
            <w:tblPrEx>
              <w:tblW w:w="8187" w:type="dxa"/>
              <w:tblInd w:w="720" w:type="dxa"/>
              <w:tblLayout w:type="fixed"/>
            </w:tblPrEx>
          </w:tblPrExChange>
        </w:tblPrEx>
        <w:trPr>
          <w:trHeight w:val="80"/>
          <w:trPrChange w:id="3857"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858" w:author="An Phuc Cao" w:date="2024-10-24T17:42:00Z" w16du:dateUtc="2024-10-24T10:42:00Z">
              <w:tcPr>
                <w:tcW w:w="4383" w:type="dxa"/>
                <w:tcBorders>
                  <w:top w:val="nil"/>
                  <w:left w:val="nil"/>
                  <w:bottom w:val="nil"/>
                  <w:right w:val="nil"/>
                </w:tcBorders>
                <w:shd w:val="clear" w:color="auto" w:fill="auto"/>
                <w:noWrap/>
                <w:vAlign w:val="bottom"/>
              </w:tcPr>
            </w:tcPrChange>
          </w:tcPr>
          <w:p w14:paraId="7C36FEAF" w14:textId="39603F28" w:rsidR="004805AE" w:rsidRPr="00826313" w:rsidRDefault="004805AE" w:rsidP="004805AE">
            <w:pPr>
              <w:overflowPunct/>
              <w:autoSpaceDE/>
              <w:autoSpaceDN/>
              <w:adjustRightInd/>
              <w:ind w:left="-108"/>
              <w:textAlignment w:val="auto"/>
              <w:rPr>
                <w:rFonts w:ascii="Arial" w:hAnsi="Arial" w:cs="Arial"/>
                <w:sz w:val="20"/>
              </w:rPr>
            </w:pPr>
            <w:ins w:id="3859" w:author="An Phuc Cao" w:date="2024-10-24T17:41:00Z" w16du:dateUtc="2024-10-24T10:41:00Z">
              <w:r>
                <w:rPr>
                  <w:rFonts w:ascii="Arial" w:hAnsi="Arial" w:cs="Arial"/>
                  <w:color w:val="000000"/>
                  <w:sz w:val="20"/>
                </w:rPr>
                <w:t>Expense from account maintenance fees</w:t>
              </w:r>
            </w:ins>
            <w:del w:id="3860" w:author="An Phuc Cao" w:date="2024-10-24T17:41:00Z" w16du:dateUtc="2024-10-24T10:41:00Z">
              <w:r w:rsidRPr="00826313" w:rsidDel="00412957">
                <w:rPr>
                  <w:rFonts w:ascii="Arial" w:hAnsi="Arial" w:cs="Arial"/>
                  <w:sz w:val="20"/>
                </w:rPr>
                <w:delText>Users’ account management</w:delText>
              </w:r>
            </w:del>
          </w:p>
        </w:tc>
        <w:tc>
          <w:tcPr>
            <w:tcW w:w="1843" w:type="dxa"/>
            <w:tcBorders>
              <w:top w:val="nil"/>
              <w:left w:val="nil"/>
              <w:bottom w:val="nil"/>
              <w:right w:val="nil"/>
            </w:tcBorders>
            <w:shd w:val="clear" w:color="auto" w:fill="auto"/>
            <w:noWrap/>
            <w:vAlign w:val="bottom"/>
            <w:tcPrChange w:id="3861" w:author="An Phuc Cao" w:date="2024-10-24T17:42:00Z" w16du:dateUtc="2024-10-24T10:42:00Z">
              <w:tcPr>
                <w:tcW w:w="1843" w:type="dxa"/>
                <w:tcBorders>
                  <w:top w:val="nil"/>
                  <w:left w:val="nil"/>
                  <w:bottom w:val="nil"/>
                  <w:right w:val="nil"/>
                </w:tcBorders>
                <w:shd w:val="clear" w:color="auto" w:fill="auto"/>
                <w:noWrap/>
                <w:vAlign w:val="bottom"/>
              </w:tcPr>
            </w:tcPrChange>
          </w:tcPr>
          <w:p w14:paraId="64D571FD" w14:textId="462349FA" w:rsidR="004805AE" w:rsidRPr="00AC6046" w:rsidRDefault="004805AE" w:rsidP="00AC6046">
            <w:pPr>
              <w:widowControl w:val="0"/>
              <w:ind w:right="-85"/>
              <w:jc w:val="right"/>
              <w:rPr>
                <w:rFonts w:ascii="Arial" w:hAnsi="Arial" w:cs="Arial"/>
                <w:sz w:val="20"/>
              </w:rPr>
            </w:pPr>
            <w:ins w:id="3862" w:author="An Phuc Cao" w:date="2024-10-24T17:41:00Z" w16du:dateUtc="2024-10-24T10:41:00Z">
              <w:r w:rsidRPr="00AC6046">
                <w:rPr>
                  <w:rFonts w:ascii="Arial" w:hAnsi="Arial" w:cs="Arial"/>
                  <w:sz w:val="20"/>
                  <w:rPrChange w:id="3863" w:author="An Phuc Cao" w:date="2024-10-24T17:42:00Z" w16du:dateUtc="2024-10-24T10:42:00Z">
                    <w:rPr/>
                  </w:rPrChange>
                </w:rPr>
                <w:t xml:space="preserve"> </w:t>
              </w:r>
            </w:ins>
            <w:ins w:id="3864" w:author="Hai Quang Le" w:date="2025-01-06T10:06:00Z" w16du:dateUtc="2025-01-06T03:06:00Z">
              <w:r w:rsidR="00C20FE9" w:rsidRPr="00C20FE9">
                <w:rPr>
                  <w:rFonts w:ascii="Arial" w:hAnsi="Arial" w:cs="Arial"/>
                  <w:sz w:val="20"/>
                </w:rPr>
                <w:t xml:space="preserve"> (3,630,244,508)</w:t>
              </w:r>
            </w:ins>
            <w:ins w:id="3865" w:author="An Phuc Cao" w:date="2024-10-24T17:41:00Z" w16du:dateUtc="2024-10-24T10:41:00Z">
              <w:del w:id="3866" w:author="Hai Quang Le" w:date="2025-01-06T10:06:00Z" w16du:dateUtc="2025-01-06T03:06:00Z">
                <w:r w:rsidRPr="00AC6046" w:rsidDel="00C20FE9">
                  <w:rPr>
                    <w:rFonts w:ascii="Arial" w:hAnsi="Arial" w:cs="Arial"/>
                    <w:sz w:val="20"/>
                    <w:rPrChange w:id="3867" w:author="An Phuc Cao" w:date="2024-10-24T17:42:00Z" w16du:dateUtc="2024-10-24T10:42:00Z">
                      <w:rPr/>
                    </w:rPrChange>
                  </w:rPr>
                  <w:delText>(3,624,088,412)</w:delText>
                </w:r>
              </w:del>
            </w:ins>
          </w:p>
        </w:tc>
        <w:tc>
          <w:tcPr>
            <w:tcW w:w="1961" w:type="dxa"/>
            <w:tcBorders>
              <w:top w:val="nil"/>
              <w:left w:val="nil"/>
              <w:bottom w:val="nil"/>
              <w:right w:val="nil"/>
            </w:tcBorders>
            <w:vAlign w:val="bottom"/>
            <w:tcPrChange w:id="3868" w:author="An Phuc Cao" w:date="2024-10-24T17:42:00Z" w16du:dateUtc="2024-10-24T10:42:00Z">
              <w:tcPr>
                <w:tcW w:w="1961" w:type="dxa"/>
                <w:tcBorders>
                  <w:top w:val="nil"/>
                  <w:left w:val="nil"/>
                  <w:bottom w:val="nil"/>
                  <w:right w:val="nil"/>
                </w:tcBorders>
                <w:vAlign w:val="bottom"/>
              </w:tcPr>
            </w:tcPrChange>
          </w:tcPr>
          <w:p w14:paraId="04B55964" w14:textId="2B5C054F" w:rsidR="004805AE" w:rsidRPr="00AC6046" w:rsidRDefault="004805AE" w:rsidP="00AC6046">
            <w:pPr>
              <w:widowControl w:val="0"/>
              <w:ind w:right="-85"/>
              <w:jc w:val="right"/>
              <w:rPr>
                <w:rFonts w:ascii="Arial" w:hAnsi="Arial" w:cs="Arial"/>
                <w:color w:val="000000"/>
                <w:sz w:val="20"/>
              </w:rPr>
            </w:pPr>
            <w:ins w:id="3869" w:author="An Phuc Cao" w:date="2024-10-24T17:41:00Z" w16du:dateUtc="2024-10-24T10:41:00Z">
              <w:r w:rsidRPr="00AC6046">
                <w:rPr>
                  <w:rFonts w:ascii="Arial" w:hAnsi="Arial" w:cs="Arial"/>
                  <w:sz w:val="20"/>
                  <w:rPrChange w:id="3870" w:author="An Phuc Cao" w:date="2024-10-24T17:42:00Z" w16du:dateUtc="2024-10-24T10:42:00Z">
                    <w:rPr/>
                  </w:rPrChange>
                </w:rPr>
                <w:t xml:space="preserve"> </w:t>
              </w:r>
            </w:ins>
            <w:ins w:id="3871" w:author="Hai Quang Le" w:date="2024-12-11T17:44:00Z" w16du:dateUtc="2024-12-11T10:44:00Z">
              <w:r w:rsidR="00A31B0B" w:rsidRPr="00A31B0B">
                <w:rPr>
                  <w:rFonts w:ascii="Arial" w:hAnsi="Arial" w:cs="Arial"/>
                  <w:sz w:val="20"/>
                </w:rPr>
                <w:t xml:space="preserve"> (5,630,745,837)</w:t>
              </w:r>
              <w:r w:rsidR="00A31B0B" w:rsidRPr="00A31B0B" w:rsidDel="00A31B0B">
                <w:rPr>
                  <w:rFonts w:ascii="Arial" w:hAnsi="Arial" w:cs="Arial"/>
                  <w:sz w:val="20"/>
                </w:rPr>
                <w:t xml:space="preserve"> </w:t>
              </w:r>
            </w:ins>
            <w:ins w:id="3872" w:author="An Phuc Cao" w:date="2024-10-24T17:41:00Z" w16du:dateUtc="2024-10-24T10:41:00Z">
              <w:del w:id="3873" w:author="Hai Quang Le" w:date="2024-12-11T17:44:00Z" w16du:dateUtc="2024-12-11T10:44:00Z">
                <w:r w:rsidRPr="00AC6046" w:rsidDel="00A31B0B">
                  <w:rPr>
                    <w:rFonts w:ascii="Arial" w:hAnsi="Arial" w:cs="Arial"/>
                    <w:sz w:val="20"/>
                    <w:rPrChange w:id="3874" w:author="An Phuc Cao" w:date="2024-10-24T17:42:00Z" w16du:dateUtc="2024-10-24T10:42:00Z">
                      <w:rPr/>
                    </w:rPrChange>
                  </w:rPr>
                  <w:delText>(5,574,090,652)</w:delText>
                </w:r>
              </w:del>
            </w:ins>
            <w:del w:id="3875" w:author="An Phuc Cao" w:date="2024-09-30T15:39:00Z" w16du:dateUtc="2024-09-30T08:39:00Z">
              <w:r w:rsidRPr="00AC6046" w:rsidDel="002B45D9">
                <w:rPr>
                  <w:rFonts w:ascii="Arial" w:hAnsi="Arial" w:cs="Arial"/>
                  <w:color w:val="000000"/>
                  <w:sz w:val="20"/>
                </w:rPr>
                <w:delText>(8,331,382,479)</w:delText>
              </w:r>
            </w:del>
          </w:p>
        </w:tc>
      </w:tr>
      <w:tr w:rsidR="004805AE" w:rsidRPr="00826313" w14:paraId="4AF5F992" w14:textId="77777777" w:rsidTr="00AC6046">
        <w:tblPrEx>
          <w:tblW w:w="8187" w:type="dxa"/>
          <w:tblInd w:w="720" w:type="dxa"/>
          <w:tblLayout w:type="fixed"/>
          <w:tblPrExChange w:id="3876" w:author="An Phuc Cao" w:date="2024-10-24T17:42:00Z" w16du:dateUtc="2024-10-24T10:42:00Z">
            <w:tblPrEx>
              <w:tblW w:w="8187" w:type="dxa"/>
              <w:tblInd w:w="720" w:type="dxa"/>
              <w:tblLayout w:type="fixed"/>
            </w:tblPrEx>
          </w:tblPrExChange>
        </w:tblPrEx>
        <w:trPr>
          <w:trHeight w:val="80"/>
          <w:trPrChange w:id="3877"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878" w:author="An Phuc Cao" w:date="2024-10-24T17:42:00Z" w16du:dateUtc="2024-10-24T10:42:00Z">
              <w:tcPr>
                <w:tcW w:w="4383" w:type="dxa"/>
                <w:tcBorders>
                  <w:top w:val="nil"/>
                  <w:left w:val="nil"/>
                  <w:bottom w:val="nil"/>
                  <w:right w:val="nil"/>
                </w:tcBorders>
                <w:shd w:val="clear" w:color="auto" w:fill="auto"/>
                <w:noWrap/>
                <w:vAlign w:val="bottom"/>
              </w:tcPr>
            </w:tcPrChange>
          </w:tcPr>
          <w:p w14:paraId="4E9DF738" w14:textId="585A45B8" w:rsidR="004805AE" w:rsidRPr="00826313" w:rsidRDefault="004805AE" w:rsidP="004805AE">
            <w:pPr>
              <w:overflowPunct/>
              <w:autoSpaceDE/>
              <w:autoSpaceDN/>
              <w:adjustRightInd/>
              <w:ind w:left="-108"/>
              <w:textAlignment w:val="auto"/>
              <w:rPr>
                <w:rFonts w:ascii="Arial" w:hAnsi="Arial" w:cs="Arial"/>
                <w:color w:val="000000"/>
                <w:sz w:val="20"/>
              </w:rPr>
            </w:pPr>
            <w:commentRangeStart w:id="3879"/>
            <w:ins w:id="3880" w:author="An Phuc Cao" w:date="2024-10-24T17:41:00Z" w16du:dateUtc="2024-10-24T10:41:00Z">
              <w:r>
                <w:rPr>
                  <w:rFonts w:ascii="Arial" w:hAnsi="Arial" w:cs="Arial"/>
                  <w:color w:val="000000"/>
                  <w:sz w:val="20"/>
                </w:rPr>
                <w:t xml:space="preserve">Expense from users depositing via e-wallets </w:t>
              </w:r>
            </w:ins>
            <w:del w:id="3881" w:author="An Phuc Cao" w:date="2024-10-24T17:41:00Z" w16du:dateUtc="2024-10-24T10:41:00Z">
              <w:r w:rsidRPr="00826313" w:rsidDel="00412957">
                <w:rPr>
                  <w:rFonts w:ascii="Arial" w:hAnsi="Arial" w:cs="Arial"/>
                  <w:color w:val="000000"/>
                  <w:sz w:val="20"/>
                </w:rPr>
                <w:delText>Expense for payment intermediaries</w:delText>
              </w:r>
            </w:del>
          </w:p>
        </w:tc>
        <w:tc>
          <w:tcPr>
            <w:tcW w:w="1843" w:type="dxa"/>
            <w:tcBorders>
              <w:top w:val="nil"/>
              <w:left w:val="nil"/>
              <w:bottom w:val="nil"/>
              <w:right w:val="nil"/>
            </w:tcBorders>
            <w:shd w:val="clear" w:color="auto" w:fill="auto"/>
            <w:noWrap/>
            <w:vAlign w:val="bottom"/>
            <w:tcPrChange w:id="3882" w:author="An Phuc Cao" w:date="2024-10-24T17:42:00Z" w16du:dateUtc="2024-10-24T10:42:00Z">
              <w:tcPr>
                <w:tcW w:w="1843" w:type="dxa"/>
                <w:tcBorders>
                  <w:top w:val="nil"/>
                  <w:left w:val="nil"/>
                  <w:bottom w:val="nil"/>
                  <w:right w:val="nil"/>
                </w:tcBorders>
                <w:shd w:val="clear" w:color="auto" w:fill="auto"/>
                <w:noWrap/>
                <w:vAlign w:val="bottom"/>
              </w:tcPr>
            </w:tcPrChange>
          </w:tcPr>
          <w:p w14:paraId="1D21F537" w14:textId="20C30741" w:rsidR="004805AE" w:rsidRPr="00AC6046" w:rsidRDefault="004805AE" w:rsidP="00AC6046">
            <w:pPr>
              <w:widowControl w:val="0"/>
              <w:ind w:right="-85"/>
              <w:jc w:val="right"/>
              <w:rPr>
                <w:rFonts w:ascii="Arial" w:hAnsi="Arial" w:cs="Arial"/>
                <w:sz w:val="20"/>
              </w:rPr>
            </w:pPr>
            <w:commentRangeStart w:id="3883"/>
            <w:ins w:id="3884" w:author="An Phuc Cao" w:date="2024-10-24T17:41:00Z" w16du:dateUtc="2024-10-24T10:41:00Z">
              <w:r w:rsidRPr="00AC6046">
                <w:rPr>
                  <w:rFonts w:ascii="Arial" w:hAnsi="Arial" w:cs="Arial"/>
                  <w:sz w:val="20"/>
                  <w:rPrChange w:id="3885" w:author="An Phuc Cao" w:date="2024-10-24T17:42:00Z" w16du:dateUtc="2024-10-24T10:42:00Z">
                    <w:rPr/>
                  </w:rPrChange>
                </w:rPr>
                <w:t xml:space="preserve"> (21,818,180)</w:t>
              </w:r>
            </w:ins>
          </w:p>
        </w:tc>
        <w:tc>
          <w:tcPr>
            <w:tcW w:w="1961" w:type="dxa"/>
            <w:tcBorders>
              <w:top w:val="nil"/>
              <w:left w:val="nil"/>
              <w:bottom w:val="nil"/>
              <w:right w:val="nil"/>
            </w:tcBorders>
            <w:vAlign w:val="bottom"/>
            <w:tcPrChange w:id="3886" w:author="An Phuc Cao" w:date="2024-10-24T17:42:00Z" w16du:dateUtc="2024-10-24T10:42:00Z">
              <w:tcPr>
                <w:tcW w:w="1961" w:type="dxa"/>
                <w:tcBorders>
                  <w:top w:val="nil"/>
                  <w:left w:val="nil"/>
                  <w:bottom w:val="nil"/>
                  <w:right w:val="nil"/>
                </w:tcBorders>
                <w:vAlign w:val="bottom"/>
              </w:tcPr>
            </w:tcPrChange>
          </w:tcPr>
          <w:p w14:paraId="0B2CB172" w14:textId="52F7D773" w:rsidR="004805AE" w:rsidRPr="00AC6046" w:rsidRDefault="004805AE" w:rsidP="00AC6046">
            <w:pPr>
              <w:widowControl w:val="0"/>
              <w:ind w:right="-85"/>
              <w:jc w:val="right"/>
              <w:rPr>
                <w:rFonts w:ascii="Arial" w:hAnsi="Arial" w:cs="Arial"/>
                <w:color w:val="000000"/>
                <w:sz w:val="20"/>
              </w:rPr>
            </w:pPr>
            <w:ins w:id="3887" w:author="An Phuc Cao" w:date="2024-10-24T17:41:00Z" w16du:dateUtc="2024-10-24T10:41:00Z">
              <w:r w:rsidRPr="00AC6046">
                <w:rPr>
                  <w:rFonts w:ascii="Arial" w:hAnsi="Arial" w:cs="Arial"/>
                  <w:sz w:val="20"/>
                  <w:rPrChange w:id="3888" w:author="An Phuc Cao" w:date="2024-10-24T17:42:00Z" w16du:dateUtc="2024-10-24T10:42:00Z">
                    <w:rPr/>
                  </w:rPrChange>
                </w:rPr>
                <w:t xml:space="preserve"> </w:t>
              </w:r>
              <w:del w:id="3889" w:author="Hai Quang Le" w:date="2024-12-11T17:44:00Z" w16du:dateUtc="2024-12-11T10:44:00Z">
                <w:r w:rsidRPr="00AC6046" w:rsidDel="00A31B0B">
                  <w:rPr>
                    <w:rFonts w:ascii="Arial" w:hAnsi="Arial" w:cs="Arial"/>
                    <w:sz w:val="20"/>
                    <w:rPrChange w:id="3890" w:author="An Phuc Cao" w:date="2024-10-24T17:42:00Z" w16du:dateUtc="2024-10-24T10:42:00Z">
                      <w:rPr/>
                    </w:rPrChange>
                  </w:rPr>
                  <w:delText>(26,181,816)</w:delText>
                </w:r>
              </w:del>
            </w:ins>
            <w:ins w:id="3891" w:author="Hai Quang Le" w:date="2024-12-11T17:44:00Z" w16du:dateUtc="2024-12-11T10:44:00Z">
              <w:r w:rsidR="00A31B0B">
                <w:rPr>
                  <w:rFonts w:ascii="Arial" w:hAnsi="Arial" w:cs="Arial"/>
                  <w:sz w:val="20"/>
                </w:rPr>
                <w:t>-</w:t>
              </w:r>
            </w:ins>
            <w:del w:id="3892" w:author="An Phuc Cao" w:date="2024-09-30T15:39:00Z" w16du:dateUtc="2024-09-30T08:39:00Z">
              <w:r w:rsidRPr="00AC6046" w:rsidDel="002B45D9">
                <w:rPr>
                  <w:rFonts w:ascii="Arial" w:hAnsi="Arial" w:cs="Arial"/>
                  <w:color w:val="000000"/>
                  <w:sz w:val="20"/>
                </w:rPr>
                <w:delText>(206,073,054)</w:delText>
              </w:r>
            </w:del>
            <w:commentRangeEnd w:id="3883"/>
            <w:r w:rsidR="00A35E28">
              <w:rPr>
                <w:rStyle w:val="CommentReference"/>
                <w:rFonts w:ascii="Times New Roman" w:hAnsi="Times New Roman"/>
              </w:rPr>
              <w:commentReference w:id="3883"/>
            </w:r>
            <w:r w:rsidR="00A31B0B">
              <w:rPr>
                <w:rStyle w:val="CommentReference"/>
                <w:rFonts w:ascii="Times New Roman" w:hAnsi="Times New Roman"/>
              </w:rPr>
              <w:commentReference w:id="3879"/>
            </w:r>
          </w:p>
        </w:tc>
      </w:tr>
      <w:commentRangeEnd w:id="3879"/>
      <w:tr w:rsidR="004805AE" w:rsidRPr="00826313" w:rsidDel="00B81617" w14:paraId="17B3A1B0" w14:textId="231E3FD4" w:rsidTr="00AC6046">
        <w:tblPrEx>
          <w:tblW w:w="8187" w:type="dxa"/>
          <w:tblInd w:w="720" w:type="dxa"/>
          <w:tblLayout w:type="fixed"/>
          <w:tblPrExChange w:id="3893" w:author="An Phuc Cao" w:date="2024-10-24T17:42:00Z" w16du:dateUtc="2024-10-24T10:42:00Z">
            <w:tblPrEx>
              <w:tblW w:w="8187" w:type="dxa"/>
              <w:tblInd w:w="720" w:type="dxa"/>
              <w:tblLayout w:type="fixed"/>
            </w:tblPrEx>
          </w:tblPrExChange>
        </w:tblPrEx>
        <w:trPr>
          <w:trHeight w:val="80"/>
          <w:ins w:id="3894" w:author="An Phuc Cao" w:date="2024-10-24T17:40:00Z"/>
          <w:del w:id="3895" w:author="Trung Van Nguyen" w:date="2024-12-24T14:53:00Z"/>
          <w:trPrChange w:id="3896"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897" w:author="An Phuc Cao" w:date="2024-10-24T17:42:00Z" w16du:dateUtc="2024-10-24T10:42:00Z">
              <w:tcPr>
                <w:tcW w:w="4383" w:type="dxa"/>
                <w:tcBorders>
                  <w:top w:val="nil"/>
                  <w:left w:val="nil"/>
                  <w:bottom w:val="nil"/>
                  <w:right w:val="nil"/>
                </w:tcBorders>
                <w:shd w:val="clear" w:color="auto" w:fill="auto"/>
                <w:noWrap/>
                <w:vAlign w:val="bottom"/>
              </w:tcPr>
            </w:tcPrChange>
          </w:tcPr>
          <w:p w14:paraId="0D70F0B5" w14:textId="446CD14E" w:rsidR="004805AE" w:rsidRPr="00826313" w:rsidDel="00B81617" w:rsidRDefault="004805AE" w:rsidP="004805AE">
            <w:pPr>
              <w:overflowPunct/>
              <w:autoSpaceDE/>
              <w:autoSpaceDN/>
              <w:adjustRightInd/>
              <w:ind w:left="-108"/>
              <w:textAlignment w:val="auto"/>
              <w:rPr>
                <w:ins w:id="3898" w:author="An Phuc Cao" w:date="2024-10-24T17:40:00Z" w16du:dateUtc="2024-10-24T10:40:00Z"/>
                <w:del w:id="3899" w:author="Trung Van Nguyen" w:date="2024-12-24T14:53:00Z" w16du:dateUtc="2024-12-24T07:53:00Z"/>
                <w:rFonts w:ascii="Arial" w:hAnsi="Arial" w:cs="Arial"/>
                <w:color w:val="000000"/>
                <w:sz w:val="20"/>
              </w:rPr>
            </w:pPr>
            <w:ins w:id="3900" w:author="An Phuc Cao" w:date="2024-10-24T17:41:00Z" w16du:dateUtc="2024-10-24T10:41:00Z">
              <w:del w:id="3901" w:author="Trung Van Nguyen" w:date="2024-12-24T14:53:00Z" w16du:dateUtc="2024-12-24T07:53:00Z">
                <w:r w:rsidDel="00B81617">
                  <w:rPr>
                    <w:rFonts w:ascii="Arial" w:hAnsi="Arial" w:cs="Arial"/>
                    <w:color w:val="000000"/>
                    <w:sz w:val="20"/>
                  </w:rPr>
                  <w:delText xml:space="preserve">Expense from supporting in users’ balance verification on Finhay application </w:delText>
                </w:r>
              </w:del>
            </w:ins>
          </w:p>
        </w:tc>
        <w:tc>
          <w:tcPr>
            <w:tcW w:w="1843" w:type="dxa"/>
            <w:tcBorders>
              <w:top w:val="nil"/>
              <w:left w:val="nil"/>
              <w:bottom w:val="nil"/>
              <w:right w:val="nil"/>
            </w:tcBorders>
            <w:shd w:val="clear" w:color="auto" w:fill="auto"/>
            <w:noWrap/>
            <w:vAlign w:val="bottom"/>
            <w:tcPrChange w:id="3902" w:author="An Phuc Cao" w:date="2024-10-24T17:42:00Z" w16du:dateUtc="2024-10-24T10:42:00Z">
              <w:tcPr>
                <w:tcW w:w="1843" w:type="dxa"/>
                <w:tcBorders>
                  <w:top w:val="nil"/>
                  <w:left w:val="nil"/>
                  <w:bottom w:val="nil"/>
                  <w:right w:val="nil"/>
                </w:tcBorders>
                <w:shd w:val="clear" w:color="auto" w:fill="auto"/>
                <w:noWrap/>
                <w:vAlign w:val="bottom"/>
              </w:tcPr>
            </w:tcPrChange>
          </w:tcPr>
          <w:p w14:paraId="40CF09C0" w14:textId="182534C7" w:rsidR="004805AE" w:rsidRPr="00AC6046" w:rsidDel="00B81617" w:rsidRDefault="004805AE" w:rsidP="00AC6046">
            <w:pPr>
              <w:widowControl w:val="0"/>
              <w:ind w:right="-85"/>
              <w:jc w:val="right"/>
              <w:rPr>
                <w:ins w:id="3903" w:author="An Phuc Cao" w:date="2024-10-24T17:40:00Z" w16du:dateUtc="2024-10-24T10:40:00Z"/>
                <w:del w:id="3904" w:author="Trung Van Nguyen" w:date="2024-12-24T14:53:00Z" w16du:dateUtc="2024-12-24T07:53:00Z"/>
                <w:rFonts w:ascii="Arial" w:hAnsi="Arial" w:cs="Arial"/>
                <w:sz w:val="20"/>
              </w:rPr>
            </w:pPr>
            <w:ins w:id="3905" w:author="An Phuc Cao" w:date="2024-10-24T17:41:00Z" w16du:dateUtc="2024-10-24T10:41:00Z">
              <w:del w:id="3906" w:author="Trung Van Nguyen" w:date="2024-12-24T14:53:00Z" w16du:dateUtc="2024-12-24T07:53:00Z">
                <w:r w:rsidRPr="00AC6046" w:rsidDel="00B81617">
                  <w:rPr>
                    <w:rFonts w:ascii="Arial" w:hAnsi="Arial" w:cs="Arial"/>
                    <w:sz w:val="20"/>
                    <w:rPrChange w:id="3907" w:author="An Phuc Cao" w:date="2024-10-24T17:42:00Z" w16du:dateUtc="2024-10-24T10:42:00Z">
                      <w:rPr/>
                    </w:rPrChange>
                  </w:rPr>
                  <w:delText xml:space="preserve"> -   </w:delText>
                </w:r>
              </w:del>
            </w:ins>
          </w:p>
        </w:tc>
        <w:tc>
          <w:tcPr>
            <w:tcW w:w="1961" w:type="dxa"/>
            <w:tcBorders>
              <w:top w:val="nil"/>
              <w:left w:val="nil"/>
              <w:bottom w:val="nil"/>
              <w:right w:val="nil"/>
            </w:tcBorders>
            <w:vAlign w:val="bottom"/>
            <w:tcPrChange w:id="3908" w:author="An Phuc Cao" w:date="2024-10-24T17:42:00Z" w16du:dateUtc="2024-10-24T10:42:00Z">
              <w:tcPr>
                <w:tcW w:w="1961" w:type="dxa"/>
                <w:tcBorders>
                  <w:top w:val="nil"/>
                  <w:left w:val="nil"/>
                  <w:bottom w:val="nil"/>
                  <w:right w:val="nil"/>
                </w:tcBorders>
                <w:vAlign w:val="bottom"/>
              </w:tcPr>
            </w:tcPrChange>
          </w:tcPr>
          <w:p w14:paraId="61B5D4DA" w14:textId="24E5E8BC" w:rsidR="004805AE" w:rsidRPr="00AC6046" w:rsidDel="00B81617" w:rsidRDefault="004805AE" w:rsidP="00AC6046">
            <w:pPr>
              <w:widowControl w:val="0"/>
              <w:ind w:right="-85"/>
              <w:jc w:val="right"/>
              <w:rPr>
                <w:ins w:id="3909" w:author="An Phuc Cao" w:date="2024-10-24T17:40:00Z" w16du:dateUtc="2024-10-24T10:40:00Z"/>
                <w:del w:id="3910" w:author="Trung Van Nguyen" w:date="2024-12-24T14:53:00Z" w16du:dateUtc="2024-12-24T07:53:00Z"/>
                <w:rFonts w:ascii="Arial" w:hAnsi="Arial" w:cs="Arial"/>
                <w:color w:val="000000"/>
                <w:sz w:val="20"/>
              </w:rPr>
            </w:pPr>
            <w:commentRangeStart w:id="3911"/>
            <w:commentRangeStart w:id="3912"/>
            <w:ins w:id="3913" w:author="An Phuc Cao" w:date="2024-10-24T17:41:00Z" w16du:dateUtc="2024-10-24T10:41:00Z">
              <w:del w:id="3914" w:author="Trung Van Nguyen" w:date="2024-12-24T14:53:00Z" w16du:dateUtc="2024-12-24T07:53:00Z">
                <w:r w:rsidRPr="00AC6046" w:rsidDel="00B81617">
                  <w:rPr>
                    <w:rFonts w:ascii="Arial" w:hAnsi="Arial" w:cs="Arial"/>
                    <w:sz w:val="20"/>
                    <w:rPrChange w:id="3915" w:author="An Phuc Cao" w:date="2024-10-24T17:42:00Z" w16du:dateUtc="2024-10-24T10:42:00Z">
                      <w:rPr/>
                    </w:rPrChange>
                  </w:rPr>
                  <w:delText xml:space="preserve"> (30,473,369</w:delText>
                </w:r>
              </w:del>
            </w:ins>
            <w:commentRangeEnd w:id="3911"/>
            <w:del w:id="3916" w:author="Trung Van Nguyen" w:date="2024-12-24T14:53:00Z" w16du:dateUtc="2024-12-24T07:53:00Z">
              <w:r w:rsidR="00974157" w:rsidDel="00B81617">
                <w:rPr>
                  <w:rStyle w:val="CommentReference"/>
                  <w:rFonts w:ascii="Times New Roman" w:hAnsi="Times New Roman"/>
                </w:rPr>
                <w:commentReference w:id="3911"/>
              </w:r>
              <w:commentRangeEnd w:id="3912"/>
              <w:r w:rsidR="00937BB4" w:rsidDel="00B81617">
                <w:rPr>
                  <w:rStyle w:val="CommentReference"/>
                  <w:rFonts w:ascii="Times New Roman" w:hAnsi="Times New Roman"/>
                </w:rPr>
                <w:commentReference w:id="3912"/>
              </w:r>
            </w:del>
            <w:ins w:id="3917" w:author="Hai Quang Le" w:date="2024-12-11T17:44:00Z" w16du:dateUtc="2024-12-11T10:44:00Z">
              <w:del w:id="3918" w:author="Trung Van Nguyen" w:date="2024-12-24T14:53:00Z" w16du:dateUtc="2024-12-24T07:53:00Z">
                <w:r w:rsidR="00A31B0B" w:rsidDel="00B81617">
                  <w:rPr>
                    <w:rFonts w:ascii="Arial" w:hAnsi="Arial" w:cs="Arial"/>
                    <w:sz w:val="20"/>
                  </w:rPr>
                  <w:delText>-</w:delText>
                </w:r>
              </w:del>
            </w:ins>
            <w:ins w:id="3919" w:author="An Phuc Cao" w:date="2024-10-24T17:41:00Z" w16du:dateUtc="2024-10-24T10:41:00Z">
              <w:del w:id="3920" w:author="Trung Van Nguyen" w:date="2024-12-24T14:53:00Z" w16du:dateUtc="2024-12-24T07:53:00Z">
                <w:r w:rsidRPr="00AC6046" w:rsidDel="00B81617">
                  <w:rPr>
                    <w:rFonts w:ascii="Arial" w:hAnsi="Arial" w:cs="Arial"/>
                    <w:sz w:val="20"/>
                    <w:rPrChange w:id="3921" w:author="An Phuc Cao" w:date="2024-10-24T17:42:00Z" w16du:dateUtc="2024-10-24T10:42:00Z">
                      <w:rPr/>
                    </w:rPrChange>
                  </w:rPr>
                  <w:delText>)</w:delText>
                </w:r>
              </w:del>
            </w:ins>
          </w:p>
        </w:tc>
      </w:tr>
      <w:tr w:rsidR="004805AE" w:rsidRPr="00826313" w14:paraId="1E54255C" w14:textId="77777777" w:rsidTr="00AC6046">
        <w:tblPrEx>
          <w:tblW w:w="8187" w:type="dxa"/>
          <w:tblInd w:w="720" w:type="dxa"/>
          <w:tblLayout w:type="fixed"/>
          <w:tblPrExChange w:id="3922" w:author="An Phuc Cao" w:date="2024-10-24T17:42:00Z" w16du:dateUtc="2024-10-24T10:42:00Z">
            <w:tblPrEx>
              <w:tblW w:w="8187" w:type="dxa"/>
              <w:tblInd w:w="720" w:type="dxa"/>
              <w:tblLayout w:type="fixed"/>
            </w:tblPrEx>
          </w:tblPrExChange>
        </w:tblPrEx>
        <w:trPr>
          <w:trHeight w:val="80"/>
          <w:ins w:id="3923" w:author="An Phuc Cao" w:date="2024-10-24T17:40:00Z"/>
          <w:trPrChange w:id="3924"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925" w:author="An Phuc Cao" w:date="2024-10-24T17:42:00Z" w16du:dateUtc="2024-10-24T10:42:00Z">
              <w:tcPr>
                <w:tcW w:w="4383" w:type="dxa"/>
                <w:tcBorders>
                  <w:top w:val="nil"/>
                  <w:left w:val="nil"/>
                  <w:bottom w:val="nil"/>
                  <w:right w:val="nil"/>
                </w:tcBorders>
                <w:shd w:val="clear" w:color="auto" w:fill="auto"/>
                <w:noWrap/>
                <w:vAlign w:val="bottom"/>
              </w:tcPr>
            </w:tcPrChange>
          </w:tcPr>
          <w:p w14:paraId="06A7CA4B" w14:textId="78226F12" w:rsidR="004805AE" w:rsidRPr="00826313" w:rsidRDefault="004805AE" w:rsidP="004805AE">
            <w:pPr>
              <w:overflowPunct/>
              <w:autoSpaceDE/>
              <w:autoSpaceDN/>
              <w:adjustRightInd/>
              <w:ind w:left="-108"/>
              <w:textAlignment w:val="auto"/>
              <w:rPr>
                <w:ins w:id="3926" w:author="An Phuc Cao" w:date="2024-10-24T17:40:00Z" w16du:dateUtc="2024-10-24T10:40:00Z"/>
                <w:rFonts w:ascii="Arial" w:hAnsi="Arial" w:cs="Arial"/>
                <w:color w:val="000000"/>
                <w:sz w:val="20"/>
              </w:rPr>
            </w:pPr>
            <w:ins w:id="3927" w:author="An Phuc Cao" w:date="2024-10-24T17:41:00Z" w16du:dateUtc="2024-10-24T10:41:00Z">
              <w:r>
                <w:rPr>
                  <w:rFonts w:ascii="Arial" w:hAnsi="Arial" w:cs="Arial"/>
                  <w:color w:val="000000"/>
                  <w:sz w:val="20"/>
                </w:rPr>
                <w:t xml:space="preserve">Expense from business alliance with partners </w:t>
              </w:r>
            </w:ins>
          </w:p>
        </w:tc>
        <w:tc>
          <w:tcPr>
            <w:tcW w:w="1843" w:type="dxa"/>
            <w:tcBorders>
              <w:top w:val="nil"/>
              <w:left w:val="nil"/>
              <w:bottom w:val="nil"/>
              <w:right w:val="nil"/>
            </w:tcBorders>
            <w:shd w:val="clear" w:color="auto" w:fill="auto"/>
            <w:noWrap/>
            <w:vAlign w:val="bottom"/>
            <w:tcPrChange w:id="3928" w:author="An Phuc Cao" w:date="2024-10-24T17:42:00Z" w16du:dateUtc="2024-10-24T10:42:00Z">
              <w:tcPr>
                <w:tcW w:w="1843" w:type="dxa"/>
                <w:tcBorders>
                  <w:top w:val="nil"/>
                  <w:left w:val="nil"/>
                  <w:bottom w:val="nil"/>
                  <w:right w:val="nil"/>
                </w:tcBorders>
                <w:shd w:val="clear" w:color="auto" w:fill="auto"/>
                <w:noWrap/>
                <w:vAlign w:val="bottom"/>
              </w:tcPr>
            </w:tcPrChange>
          </w:tcPr>
          <w:p w14:paraId="6E0865C0" w14:textId="239B8C2E" w:rsidR="004805AE" w:rsidRPr="00AC6046" w:rsidRDefault="004805AE" w:rsidP="00AC6046">
            <w:pPr>
              <w:widowControl w:val="0"/>
              <w:ind w:right="-85"/>
              <w:jc w:val="right"/>
              <w:rPr>
                <w:ins w:id="3929" w:author="An Phuc Cao" w:date="2024-10-24T17:40:00Z" w16du:dateUtc="2024-10-24T10:40:00Z"/>
                <w:rFonts w:ascii="Arial" w:hAnsi="Arial" w:cs="Arial"/>
                <w:sz w:val="20"/>
              </w:rPr>
            </w:pPr>
            <w:ins w:id="3930" w:author="An Phuc Cao" w:date="2024-10-24T17:41:00Z" w16du:dateUtc="2024-10-24T10:41:00Z">
              <w:r w:rsidRPr="00AC6046">
                <w:rPr>
                  <w:rFonts w:ascii="Arial" w:hAnsi="Arial" w:cs="Arial"/>
                  <w:sz w:val="20"/>
                  <w:rPrChange w:id="3931" w:author="An Phuc Cao" w:date="2024-10-24T17:42:00Z" w16du:dateUtc="2024-10-24T10:42:00Z">
                    <w:rPr/>
                  </w:rPrChange>
                </w:rPr>
                <w:t xml:space="preserve"> (455,769,876)</w:t>
              </w:r>
            </w:ins>
          </w:p>
        </w:tc>
        <w:tc>
          <w:tcPr>
            <w:tcW w:w="1961" w:type="dxa"/>
            <w:tcBorders>
              <w:top w:val="nil"/>
              <w:left w:val="nil"/>
              <w:bottom w:val="nil"/>
              <w:right w:val="nil"/>
            </w:tcBorders>
            <w:vAlign w:val="bottom"/>
            <w:tcPrChange w:id="3932" w:author="An Phuc Cao" w:date="2024-10-24T17:42:00Z" w16du:dateUtc="2024-10-24T10:42:00Z">
              <w:tcPr>
                <w:tcW w:w="1961" w:type="dxa"/>
                <w:tcBorders>
                  <w:top w:val="nil"/>
                  <w:left w:val="nil"/>
                  <w:bottom w:val="nil"/>
                  <w:right w:val="nil"/>
                </w:tcBorders>
                <w:vAlign w:val="bottom"/>
              </w:tcPr>
            </w:tcPrChange>
          </w:tcPr>
          <w:p w14:paraId="53347407" w14:textId="215D9143" w:rsidR="004805AE" w:rsidRPr="00AC6046" w:rsidDel="002B45D9" w:rsidRDefault="004805AE" w:rsidP="00AC6046">
            <w:pPr>
              <w:widowControl w:val="0"/>
              <w:ind w:right="-85"/>
              <w:jc w:val="right"/>
              <w:rPr>
                <w:ins w:id="3933" w:author="An Phuc Cao" w:date="2024-10-24T17:40:00Z" w16du:dateUtc="2024-10-24T10:40:00Z"/>
                <w:rFonts w:ascii="Arial" w:hAnsi="Arial" w:cs="Arial"/>
                <w:color w:val="000000"/>
                <w:sz w:val="20"/>
              </w:rPr>
            </w:pPr>
            <w:ins w:id="3934" w:author="An Phuc Cao" w:date="2024-10-24T17:41:00Z" w16du:dateUtc="2024-10-24T10:41:00Z">
              <w:r w:rsidRPr="00AC6046">
                <w:rPr>
                  <w:rFonts w:ascii="Arial" w:hAnsi="Arial" w:cs="Arial"/>
                  <w:sz w:val="20"/>
                  <w:rPrChange w:id="3935" w:author="An Phuc Cao" w:date="2024-10-24T17:42:00Z" w16du:dateUtc="2024-10-24T10:42:00Z">
                    <w:rPr/>
                  </w:rPrChange>
                </w:rPr>
                <w:t xml:space="preserve"> -   </w:t>
              </w:r>
            </w:ins>
          </w:p>
        </w:tc>
      </w:tr>
      <w:tr w:rsidR="004805AE" w:rsidRPr="00826313" w14:paraId="0CB9C5A7" w14:textId="77777777" w:rsidTr="00AC6046">
        <w:tblPrEx>
          <w:tblW w:w="8187" w:type="dxa"/>
          <w:tblInd w:w="720" w:type="dxa"/>
          <w:tblLayout w:type="fixed"/>
          <w:tblPrExChange w:id="3936" w:author="An Phuc Cao" w:date="2024-10-24T17:42:00Z" w16du:dateUtc="2024-10-24T10:42:00Z">
            <w:tblPrEx>
              <w:tblW w:w="8187" w:type="dxa"/>
              <w:tblInd w:w="720" w:type="dxa"/>
              <w:tblLayout w:type="fixed"/>
            </w:tblPrEx>
          </w:tblPrExChange>
        </w:tblPrEx>
        <w:trPr>
          <w:trHeight w:val="80"/>
          <w:trPrChange w:id="3937" w:author="An Phuc Cao" w:date="2024-10-24T17:42:00Z" w16du:dateUtc="2024-10-24T10:42:00Z">
            <w:trPr>
              <w:trHeight w:val="80"/>
            </w:trPr>
          </w:trPrChange>
        </w:trPr>
        <w:tc>
          <w:tcPr>
            <w:tcW w:w="4383" w:type="dxa"/>
            <w:tcBorders>
              <w:top w:val="nil"/>
              <w:left w:val="nil"/>
              <w:bottom w:val="nil"/>
              <w:right w:val="nil"/>
            </w:tcBorders>
            <w:shd w:val="clear" w:color="auto" w:fill="auto"/>
            <w:noWrap/>
            <w:vAlign w:val="bottom"/>
            <w:tcPrChange w:id="3938" w:author="An Phuc Cao" w:date="2024-10-24T17:42:00Z" w16du:dateUtc="2024-10-24T10:42:00Z">
              <w:tcPr>
                <w:tcW w:w="4383" w:type="dxa"/>
                <w:tcBorders>
                  <w:top w:val="nil"/>
                  <w:left w:val="nil"/>
                  <w:bottom w:val="nil"/>
                  <w:right w:val="nil"/>
                </w:tcBorders>
                <w:shd w:val="clear" w:color="auto" w:fill="auto"/>
                <w:noWrap/>
                <w:vAlign w:val="bottom"/>
              </w:tcPr>
            </w:tcPrChange>
          </w:tcPr>
          <w:p w14:paraId="597436C5" w14:textId="527EF034" w:rsidR="004805AE" w:rsidRPr="00826313" w:rsidRDefault="004805AE" w:rsidP="004805AE">
            <w:pPr>
              <w:overflowPunct/>
              <w:autoSpaceDE/>
              <w:autoSpaceDN/>
              <w:adjustRightInd/>
              <w:ind w:left="-108"/>
              <w:textAlignment w:val="auto"/>
              <w:rPr>
                <w:rFonts w:ascii="Arial" w:hAnsi="Arial" w:cs="Arial"/>
                <w:color w:val="000000"/>
                <w:sz w:val="20"/>
              </w:rPr>
            </w:pPr>
            <w:ins w:id="3939" w:author="An Phuc Cao" w:date="2024-10-24T17:41:00Z" w16du:dateUtc="2024-10-24T10:41:00Z">
              <w:r>
                <w:rPr>
                  <w:rFonts w:ascii="Arial" w:hAnsi="Arial" w:cs="Arial"/>
                  <w:color w:val="000000"/>
                  <w:sz w:val="20"/>
                </w:rPr>
                <w:t>Expense from securities brokerage</w:t>
              </w:r>
            </w:ins>
            <w:del w:id="3940" w:author="An Phuc Cao" w:date="2024-10-24T17:41:00Z" w16du:dateUtc="2024-10-24T10:41:00Z">
              <w:r w:rsidRPr="00826313" w:rsidDel="00412957">
                <w:rPr>
                  <w:rFonts w:ascii="Arial" w:hAnsi="Arial" w:cs="Arial"/>
                  <w:color w:val="000000"/>
                  <w:sz w:val="20"/>
                </w:rPr>
                <w:delText>Users’ balance verification</w:delText>
              </w:r>
            </w:del>
          </w:p>
        </w:tc>
        <w:tc>
          <w:tcPr>
            <w:tcW w:w="1843" w:type="dxa"/>
            <w:tcBorders>
              <w:top w:val="nil"/>
              <w:left w:val="nil"/>
              <w:bottom w:val="nil"/>
              <w:right w:val="nil"/>
            </w:tcBorders>
            <w:shd w:val="clear" w:color="auto" w:fill="auto"/>
            <w:noWrap/>
            <w:vAlign w:val="bottom"/>
            <w:tcPrChange w:id="3941" w:author="An Phuc Cao" w:date="2024-10-24T17:42:00Z" w16du:dateUtc="2024-10-24T10:42:00Z">
              <w:tcPr>
                <w:tcW w:w="1843" w:type="dxa"/>
                <w:tcBorders>
                  <w:top w:val="nil"/>
                  <w:left w:val="nil"/>
                  <w:bottom w:val="nil"/>
                  <w:right w:val="nil"/>
                </w:tcBorders>
                <w:shd w:val="clear" w:color="auto" w:fill="auto"/>
                <w:noWrap/>
                <w:vAlign w:val="bottom"/>
              </w:tcPr>
            </w:tcPrChange>
          </w:tcPr>
          <w:p w14:paraId="5A661083" w14:textId="1D9A74EF" w:rsidR="004805AE" w:rsidRPr="00AC6046" w:rsidRDefault="004805AE" w:rsidP="00AC6046">
            <w:pPr>
              <w:widowControl w:val="0"/>
              <w:ind w:right="-85"/>
              <w:jc w:val="right"/>
              <w:rPr>
                <w:rFonts w:ascii="Arial" w:hAnsi="Arial" w:cs="Arial"/>
                <w:sz w:val="20"/>
              </w:rPr>
            </w:pPr>
            <w:ins w:id="3942" w:author="An Phuc Cao" w:date="2024-10-24T17:41:00Z" w16du:dateUtc="2024-10-24T10:41:00Z">
              <w:r w:rsidRPr="00AC6046">
                <w:rPr>
                  <w:rFonts w:ascii="Arial" w:hAnsi="Arial" w:cs="Arial"/>
                  <w:sz w:val="20"/>
                  <w:rPrChange w:id="3943" w:author="An Phuc Cao" w:date="2024-10-24T17:42:00Z" w16du:dateUtc="2024-10-24T10:42:00Z">
                    <w:rPr/>
                  </w:rPrChange>
                </w:rPr>
                <w:t xml:space="preserve"> (11,769,133,232)</w:t>
              </w:r>
            </w:ins>
          </w:p>
        </w:tc>
        <w:tc>
          <w:tcPr>
            <w:tcW w:w="1961" w:type="dxa"/>
            <w:tcBorders>
              <w:top w:val="nil"/>
              <w:left w:val="nil"/>
              <w:bottom w:val="nil"/>
              <w:right w:val="nil"/>
            </w:tcBorders>
            <w:vAlign w:val="bottom"/>
            <w:tcPrChange w:id="3944" w:author="An Phuc Cao" w:date="2024-10-24T17:42:00Z" w16du:dateUtc="2024-10-24T10:42:00Z">
              <w:tcPr>
                <w:tcW w:w="1961" w:type="dxa"/>
                <w:tcBorders>
                  <w:top w:val="nil"/>
                  <w:left w:val="nil"/>
                  <w:bottom w:val="nil"/>
                  <w:right w:val="nil"/>
                </w:tcBorders>
                <w:vAlign w:val="bottom"/>
              </w:tcPr>
            </w:tcPrChange>
          </w:tcPr>
          <w:p w14:paraId="32E7EF59" w14:textId="4984B423" w:rsidR="004805AE" w:rsidRPr="00AC6046" w:rsidRDefault="004805AE" w:rsidP="00AC6046">
            <w:pPr>
              <w:widowControl w:val="0"/>
              <w:ind w:right="-85"/>
              <w:jc w:val="right"/>
              <w:rPr>
                <w:rFonts w:ascii="Arial" w:hAnsi="Arial" w:cs="Arial"/>
                <w:color w:val="000000"/>
                <w:sz w:val="20"/>
              </w:rPr>
            </w:pPr>
            <w:ins w:id="3945" w:author="An Phuc Cao" w:date="2024-10-24T17:41:00Z" w16du:dateUtc="2024-10-24T10:41:00Z">
              <w:r w:rsidRPr="00AC6046">
                <w:rPr>
                  <w:rFonts w:ascii="Arial" w:hAnsi="Arial" w:cs="Arial"/>
                  <w:sz w:val="20"/>
                  <w:rPrChange w:id="3946" w:author="An Phuc Cao" w:date="2024-10-24T17:42:00Z" w16du:dateUtc="2024-10-24T10:42:00Z">
                    <w:rPr/>
                  </w:rPrChange>
                </w:rPr>
                <w:t xml:space="preserve"> -   </w:t>
              </w:r>
            </w:ins>
            <w:del w:id="3947" w:author="An Phuc Cao" w:date="2024-09-30T15:39:00Z" w16du:dateUtc="2024-09-30T08:39:00Z">
              <w:r w:rsidRPr="00AC6046" w:rsidDel="002B45D9">
                <w:rPr>
                  <w:rFonts w:ascii="Arial" w:hAnsi="Arial" w:cs="Arial"/>
                  <w:color w:val="000000"/>
                  <w:sz w:val="20"/>
                </w:rPr>
                <w:delText>(55,520,000)</w:delText>
              </w:r>
            </w:del>
          </w:p>
        </w:tc>
      </w:tr>
      <w:tr w:rsidR="004805AE" w:rsidRPr="00826313" w14:paraId="7E60AEC9" w14:textId="77777777" w:rsidTr="00AC6046">
        <w:tblPrEx>
          <w:tblW w:w="8187" w:type="dxa"/>
          <w:tblInd w:w="720" w:type="dxa"/>
          <w:tblLayout w:type="fixed"/>
          <w:tblPrExChange w:id="3948" w:author="An Phuc Cao" w:date="2024-10-24T17:42:00Z" w16du:dateUtc="2024-10-24T10:42:00Z">
            <w:tblPrEx>
              <w:tblW w:w="8187" w:type="dxa"/>
              <w:tblInd w:w="720" w:type="dxa"/>
              <w:tblLayout w:type="fixed"/>
            </w:tblPrEx>
          </w:tblPrExChange>
        </w:tblPrEx>
        <w:tc>
          <w:tcPr>
            <w:tcW w:w="4383" w:type="dxa"/>
            <w:tcBorders>
              <w:top w:val="nil"/>
              <w:left w:val="nil"/>
              <w:bottom w:val="nil"/>
              <w:right w:val="nil"/>
            </w:tcBorders>
            <w:shd w:val="clear" w:color="auto" w:fill="auto"/>
            <w:noWrap/>
            <w:vAlign w:val="bottom"/>
            <w:tcPrChange w:id="3949" w:author="An Phuc Cao" w:date="2024-10-24T17:42:00Z" w16du:dateUtc="2024-10-24T10:42:00Z">
              <w:tcPr>
                <w:tcW w:w="4383" w:type="dxa"/>
                <w:tcBorders>
                  <w:top w:val="nil"/>
                  <w:left w:val="nil"/>
                  <w:bottom w:val="nil"/>
                  <w:right w:val="nil"/>
                </w:tcBorders>
                <w:shd w:val="clear" w:color="auto" w:fill="auto"/>
                <w:noWrap/>
                <w:vAlign w:val="bottom"/>
              </w:tcPr>
            </w:tcPrChange>
          </w:tcPr>
          <w:p w14:paraId="4DE05256" w14:textId="0FACB22B" w:rsidR="004805AE" w:rsidRPr="00826313" w:rsidRDefault="004805AE" w:rsidP="004805AE">
            <w:pPr>
              <w:overflowPunct/>
              <w:autoSpaceDE/>
              <w:autoSpaceDN/>
              <w:adjustRightInd/>
              <w:ind w:left="-108" w:right="-167"/>
              <w:textAlignment w:val="auto"/>
              <w:rPr>
                <w:rFonts w:ascii="Arial" w:hAnsi="Arial" w:cs="Arial"/>
                <w:color w:val="000000"/>
                <w:sz w:val="20"/>
              </w:rPr>
            </w:pPr>
            <w:ins w:id="3950" w:author="An Phuc Cao" w:date="2024-10-24T17:41:00Z" w16du:dateUtc="2024-10-24T10:41:00Z">
              <w:r>
                <w:rPr>
                  <w:rFonts w:ascii="Arial" w:hAnsi="Arial" w:cs="Arial"/>
                  <w:color w:val="000000"/>
                  <w:sz w:val="20"/>
                </w:rPr>
                <w:t>Expense from securities depository</w:t>
              </w:r>
            </w:ins>
            <w:del w:id="3951" w:author="An Phuc Cao" w:date="2024-10-24T17:41:00Z" w16du:dateUtc="2024-10-24T10:41:00Z">
              <w:r w:rsidRPr="00826313" w:rsidDel="00412957">
                <w:rPr>
                  <w:rFonts w:ascii="Arial" w:hAnsi="Arial" w:cs="Arial"/>
                  <w:color w:val="000000"/>
                  <w:sz w:val="20"/>
                </w:rPr>
                <w:delText xml:space="preserve">Business alliance with partners </w:delText>
              </w:r>
            </w:del>
          </w:p>
        </w:tc>
        <w:tc>
          <w:tcPr>
            <w:tcW w:w="1843" w:type="dxa"/>
            <w:tcBorders>
              <w:top w:val="nil"/>
              <w:left w:val="nil"/>
              <w:bottom w:val="nil"/>
              <w:right w:val="nil"/>
            </w:tcBorders>
            <w:shd w:val="clear" w:color="auto" w:fill="auto"/>
            <w:noWrap/>
            <w:vAlign w:val="bottom"/>
            <w:tcPrChange w:id="3952" w:author="An Phuc Cao" w:date="2024-10-24T17:42:00Z" w16du:dateUtc="2024-10-24T10:42:00Z">
              <w:tcPr>
                <w:tcW w:w="1843" w:type="dxa"/>
                <w:tcBorders>
                  <w:top w:val="nil"/>
                  <w:left w:val="nil"/>
                  <w:bottom w:val="nil"/>
                  <w:right w:val="nil"/>
                </w:tcBorders>
                <w:shd w:val="clear" w:color="auto" w:fill="auto"/>
                <w:noWrap/>
                <w:vAlign w:val="bottom"/>
              </w:tcPr>
            </w:tcPrChange>
          </w:tcPr>
          <w:p w14:paraId="31C38FB3" w14:textId="02FF8F37" w:rsidR="004805AE" w:rsidRPr="00AC6046" w:rsidRDefault="004805AE" w:rsidP="00AC6046">
            <w:pPr>
              <w:pBdr>
                <w:bottom w:val="single" w:sz="4" w:space="1" w:color="auto"/>
              </w:pBdr>
              <w:ind w:left="57" w:right="-86"/>
              <w:jc w:val="right"/>
              <w:rPr>
                <w:rFonts w:ascii="Arial" w:hAnsi="Arial" w:cs="Arial"/>
                <w:color w:val="000000"/>
                <w:sz w:val="20"/>
              </w:rPr>
            </w:pPr>
            <w:ins w:id="3953" w:author="An Phuc Cao" w:date="2024-10-24T17:41:00Z" w16du:dateUtc="2024-10-24T10:41:00Z">
              <w:r w:rsidRPr="00AC6046">
                <w:rPr>
                  <w:rFonts w:ascii="Arial" w:hAnsi="Arial" w:cs="Arial"/>
                  <w:sz w:val="20"/>
                  <w:rPrChange w:id="3954" w:author="An Phuc Cao" w:date="2024-10-24T17:42:00Z" w16du:dateUtc="2024-10-24T10:42:00Z">
                    <w:rPr/>
                  </w:rPrChange>
                </w:rPr>
                <w:t xml:space="preserve"> (106,442,028)</w:t>
              </w:r>
            </w:ins>
          </w:p>
        </w:tc>
        <w:tc>
          <w:tcPr>
            <w:tcW w:w="1961" w:type="dxa"/>
            <w:tcBorders>
              <w:top w:val="nil"/>
              <w:left w:val="nil"/>
              <w:bottom w:val="nil"/>
              <w:right w:val="nil"/>
            </w:tcBorders>
            <w:vAlign w:val="bottom"/>
            <w:tcPrChange w:id="3955" w:author="An Phuc Cao" w:date="2024-10-24T17:42:00Z" w16du:dateUtc="2024-10-24T10:42:00Z">
              <w:tcPr>
                <w:tcW w:w="1961" w:type="dxa"/>
                <w:tcBorders>
                  <w:top w:val="nil"/>
                  <w:left w:val="nil"/>
                  <w:bottom w:val="nil"/>
                  <w:right w:val="nil"/>
                </w:tcBorders>
                <w:vAlign w:val="bottom"/>
              </w:tcPr>
            </w:tcPrChange>
          </w:tcPr>
          <w:p w14:paraId="5A308D12" w14:textId="2125E50F" w:rsidR="004805AE" w:rsidRPr="00AC6046" w:rsidRDefault="004805AE" w:rsidP="00AC6046">
            <w:pPr>
              <w:pBdr>
                <w:bottom w:val="single" w:sz="4" w:space="1" w:color="auto"/>
              </w:pBdr>
              <w:ind w:left="57" w:right="-86"/>
              <w:jc w:val="right"/>
              <w:rPr>
                <w:rFonts w:ascii="Arial" w:hAnsi="Arial" w:cs="Arial"/>
                <w:color w:val="000000"/>
                <w:sz w:val="20"/>
              </w:rPr>
            </w:pPr>
            <w:ins w:id="3956" w:author="An Phuc Cao" w:date="2024-10-24T17:41:00Z" w16du:dateUtc="2024-10-24T10:41:00Z">
              <w:r w:rsidRPr="00AC6046">
                <w:rPr>
                  <w:rFonts w:ascii="Arial" w:hAnsi="Arial" w:cs="Arial"/>
                  <w:sz w:val="20"/>
                  <w:rPrChange w:id="3957" w:author="An Phuc Cao" w:date="2024-10-24T17:42:00Z" w16du:dateUtc="2024-10-24T10:42:00Z">
                    <w:rPr/>
                  </w:rPrChange>
                </w:rPr>
                <w:t xml:space="preserve"> -   </w:t>
              </w:r>
            </w:ins>
            <w:del w:id="3958" w:author="An Phuc Cao" w:date="2024-09-30T15:39:00Z" w16du:dateUtc="2024-09-30T08:39:00Z">
              <w:r w:rsidRPr="00AC6046" w:rsidDel="002B45D9">
                <w:rPr>
                  <w:rFonts w:ascii="Arial" w:hAnsi="Arial" w:cs="Arial"/>
                  <w:color w:val="000000"/>
                  <w:sz w:val="20"/>
                </w:rPr>
                <w:delText>(234,083,491)</w:delText>
              </w:r>
            </w:del>
          </w:p>
        </w:tc>
      </w:tr>
      <w:tr w:rsidR="00644AF0" w:rsidRPr="00826313" w14:paraId="082E04F4" w14:textId="77777777" w:rsidTr="00280D2F">
        <w:tblPrEx>
          <w:tblW w:w="8187" w:type="dxa"/>
          <w:tblInd w:w="720" w:type="dxa"/>
          <w:tblLayout w:type="fixed"/>
          <w:tblPrExChange w:id="3959" w:author="Trung Van Nguyen" w:date="2024-11-25T16:54:00Z" w16du:dateUtc="2024-11-25T09:54:00Z">
            <w:tblPrEx>
              <w:tblW w:w="8187" w:type="dxa"/>
              <w:tblInd w:w="720" w:type="dxa"/>
              <w:tblLayout w:type="fixed"/>
            </w:tblPrEx>
          </w:tblPrExChange>
        </w:tblPrEx>
        <w:trPr>
          <w:trHeight w:val="342"/>
        </w:trPr>
        <w:tc>
          <w:tcPr>
            <w:tcW w:w="4383" w:type="dxa"/>
            <w:tcBorders>
              <w:top w:val="nil"/>
              <w:left w:val="nil"/>
              <w:bottom w:val="nil"/>
              <w:right w:val="nil"/>
            </w:tcBorders>
            <w:shd w:val="clear" w:color="auto" w:fill="auto"/>
            <w:noWrap/>
            <w:vAlign w:val="bottom"/>
            <w:tcPrChange w:id="3960" w:author="Trung Van Nguyen" w:date="2024-11-25T16:54:00Z" w16du:dateUtc="2024-11-25T09:54:00Z">
              <w:tcPr>
                <w:tcW w:w="4383" w:type="dxa"/>
                <w:tcBorders>
                  <w:top w:val="nil"/>
                  <w:left w:val="nil"/>
                  <w:bottom w:val="nil"/>
                  <w:right w:val="nil"/>
                </w:tcBorders>
                <w:shd w:val="clear" w:color="auto" w:fill="auto"/>
                <w:noWrap/>
                <w:vAlign w:val="bottom"/>
              </w:tcPr>
            </w:tcPrChange>
          </w:tcPr>
          <w:p w14:paraId="5E1E4E54" w14:textId="77777777" w:rsidR="00644AF0" w:rsidRPr="00826313" w:rsidRDefault="00644AF0" w:rsidP="00644AF0">
            <w:pPr>
              <w:overflowPunct/>
              <w:autoSpaceDE/>
              <w:autoSpaceDN/>
              <w:adjustRightInd/>
              <w:ind w:left="-108"/>
              <w:textAlignment w:val="auto"/>
              <w:rPr>
                <w:rFonts w:ascii="Arial" w:hAnsi="Arial" w:cs="Arial"/>
                <w:b/>
                <w:bCs/>
                <w:color w:val="000000"/>
                <w:sz w:val="20"/>
              </w:rPr>
            </w:pPr>
            <w:r w:rsidRPr="00826313">
              <w:rPr>
                <w:rFonts w:ascii="Arial" w:hAnsi="Arial" w:cs="Arial"/>
                <w:b/>
                <w:bCs/>
                <w:color w:val="000000"/>
                <w:sz w:val="20"/>
              </w:rPr>
              <w:t>Net fees and commission income</w:t>
            </w:r>
          </w:p>
        </w:tc>
        <w:tc>
          <w:tcPr>
            <w:tcW w:w="1843" w:type="dxa"/>
            <w:tcBorders>
              <w:top w:val="nil"/>
              <w:left w:val="nil"/>
              <w:bottom w:val="nil"/>
              <w:right w:val="nil"/>
            </w:tcBorders>
            <w:shd w:val="clear" w:color="auto" w:fill="auto"/>
            <w:noWrap/>
            <w:vAlign w:val="bottom"/>
            <w:tcPrChange w:id="3961" w:author="Trung Van Nguyen" w:date="2024-11-25T16:54:00Z" w16du:dateUtc="2024-11-25T09:54:00Z">
              <w:tcPr>
                <w:tcW w:w="1843" w:type="dxa"/>
                <w:tcBorders>
                  <w:top w:val="nil"/>
                  <w:left w:val="nil"/>
                  <w:bottom w:val="nil"/>
                  <w:right w:val="nil"/>
                </w:tcBorders>
                <w:shd w:val="clear" w:color="auto" w:fill="auto"/>
                <w:noWrap/>
                <w:vAlign w:val="bottom"/>
              </w:tcPr>
            </w:tcPrChange>
          </w:tcPr>
          <w:p w14:paraId="4BAFC95A" w14:textId="65894D1D" w:rsidR="00644AF0" w:rsidRPr="00AC6046" w:rsidRDefault="00644AF0">
            <w:pPr>
              <w:pBdr>
                <w:bottom w:val="double" w:sz="4" w:space="1" w:color="auto"/>
              </w:pBdr>
              <w:ind w:left="58" w:right="-86"/>
              <w:jc w:val="right"/>
              <w:rPr>
                <w:rFonts w:ascii="Arial" w:hAnsi="Arial" w:cs="Arial"/>
                <w:b/>
                <w:bCs/>
                <w:color w:val="000000"/>
                <w:sz w:val="20"/>
              </w:rPr>
              <w:pPrChange w:id="3962" w:author="Trung Van Nguyen" w:date="2024-11-25T16:54:00Z" w16du:dateUtc="2024-11-25T09:54:00Z">
                <w:pPr>
                  <w:pBdr>
                    <w:bottom w:val="double" w:sz="4" w:space="1" w:color="auto"/>
                  </w:pBdr>
                  <w:spacing w:before="120"/>
                  <w:ind w:left="57" w:right="-86"/>
                  <w:jc w:val="right"/>
                </w:pPr>
              </w:pPrChange>
            </w:pPr>
            <w:ins w:id="3963" w:author="An Phuc Cao" w:date="2024-10-24T17:41:00Z" w16du:dateUtc="2024-10-24T10:41:00Z">
              <w:del w:id="3964" w:author="Trung Van Nguyen" w:date="2024-11-25T16:54:00Z" w16du:dateUtc="2024-11-25T09:54:00Z">
                <w:r w:rsidRPr="00AC6046" w:rsidDel="00280D2F">
                  <w:rPr>
                    <w:rFonts w:ascii="Arial" w:hAnsi="Arial" w:cs="Arial"/>
                    <w:b/>
                    <w:bCs/>
                    <w:color w:val="000000"/>
                    <w:sz w:val="20"/>
                  </w:rPr>
                  <w:delText xml:space="preserve">  </w:delText>
                </w:r>
              </w:del>
              <w:del w:id="3965" w:author="Trung Van Nguyen" w:date="2024-11-25T16:55:00Z" w16du:dateUtc="2024-11-25T09:55:00Z">
                <w:r w:rsidRPr="00AC6046" w:rsidDel="00280D2F">
                  <w:rPr>
                    <w:rFonts w:ascii="Arial" w:hAnsi="Arial" w:cs="Arial"/>
                    <w:b/>
                    <w:bCs/>
                    <w:color w:val="000000"/>
                    <w:sz w:val="20"/>
                  </w:rPr>
                  <w:delText xml:space="preserve">  </w:delText>
                </w:r>
              </w:del>
              <w:r w:rsidRPr="00AC6046">
                <w:rPr>
                  <w:rFonts w:ascii="Arial" w:hAnsi="Arial" w:cs="Arial"/>
                  <w:b/>
                  <w:bCs/>
                  <w:color w:val="000000"/>
                  <w:sz w:val="20"/>
                </w:rPr>
                <w:t xml:space="preserve">        </w:t>
              </w:r>
            </w:ins>
            <w:ins w:id="3966" w:author="Hai Quang Le" w:date="2025-01-06T10:06:00Z" w16du:dateUtc="2025-01-06T03:06:00Z">
              <w:r w:rsidR="00C20FE9" w:rsidRPr="00C20FE9">
                <w:rPr>
                  <w:rFonts w:ascii="Arial" w:hAnsi="Arial" w:cs="Arial"/>
                  <w:b/>
                  <w:bCs/>
                  <w:color w:val="000000"/>
                  <w:sz w:val="20"/>
                </w:rPr>
                <w:t xml:space="preserve"> (11,419,505,757)</w:t>
              </w:r>
            </w:ins>
            <w:ins w:id="3967" w:author="An Phuc Cao" w:date="2024-10-24T17:41:00Z" w16du:dateUtc="2024-10-24T10:41:00Z">
              <w:del w:id="3968" w:author="Hai Quang Le" w:date="2025-01-06T10:06:00Z" w16du:dateUtc="2025-01-06T03:06:00Z">
                <w:r w:rsidRPr="00AC6046" w:rsidDel="00C20FE9">
                  <w:rPr>
                    <w:rFonts w:ascii="Arial" w:hAnsi="Arial" w:cs="Arial"/>
                    <w:b/>
                    <w:bCs/>
                    <w:color w:val="000000"/>
                    <w:sz w:val="20"/>
                  </w:rPr>
                  <w:delText>(11,413,349,661)</w:delText>
                </w:r>
              </w:del>
            </w:ins>
          </w:p>
        </w:tc>
        <w:tc>
          <w:tcPr>
            <w:tcW w:w="1961" w:type="dxa"/>
            <w:tcBorders>
              <w:top w:val="nil"/>
              <w:left w:val="nil"/>
              <w:bottom w:val="nil"/>
              <w:right w:val="nil"/>
            </w:tcBorders>
            <w:vAlign w:val="bottom"/>
            <w:tcPrChange w:id="3969" w:author="Trung Van Nguyen" w:date="2024-11-25T16:54:00Z" w16du:dateUtc="2024-11-25T09:54:00Z">
              <w:tcPr>
                <w:tcW w:w="1961" w:type="dxa"/>
                <w:tcBorders>
                  <w:top w:val="nil"/>
                  <w:left w:val="nil"/>
                  <w:bottom w:val="nil"/>
                  <w:right w:val="nil"/>
                </w:tcBorders>
                <w:vAlign w:val="bottom"/>
              </w:tcPr>
            </w:tcPrChange>
          </w:tcPr>
          <w:p w14:paraId="1B7B97FF" w14:textId="3CC83859" w:rsidR="00644AF0" w:rsidRPr="00AC6046" w:rsidRDefault="00644AF0">
            <w:pPr>
              <w:pBdr>
                <w:bottom w:val="double" w:sz="4" w:space="1" w:color="auto"/>
              </w:pBdr>
              <w:ind w:left="58" w:right="-86"/>
              <w:jc w:val="right"/>
              <w:rPr>
                <w:rFonts w:ascii="Arial" w:hAnsi="Arial" w:cs="Arial"/>
                <w:b/>
                <w:bCs/>
                <w:color w:val="000000"/>
                <w:sz w:val="20"/>
              </w:rPr>
              <w:pPrChange w:id="3970" w:author="Trung Van Nguyen" w:date="2024-11-25T16:54:00Z" w16du:dateUtc="2024-11-25T09:54:00Z">
                <w:pPr>
                  <w:pBdr>
                    <w:bottom w:val="double" w:sz="4" w:space="1" w:color="auto"/>
                  </w:pBdr>
                  <w:spacing w:before="120"/>
                  <w:ind w:left="57" w:right="-86"/>
                  <w:jc w:val="right"/>
                </w:pPr>
              </w:pPrChange>
            </w:pPr>
            <w:ins w:id="3971" w:author="An Phuc Cao" w:date="2024-10-24T17:41:00Z" w16du:dateUtc="2024-10-24T10:41:00Z">
              <w:del w:id="3972" w:author="Trung Van Nguyen" w:date="2024-11-25T16:54:00Z" w16du:dateUtc="2024-11-25T09:54:00Z">
                <w:r w:rsidRPr="00AC6046" w:rsidDel="00280D2F">
                  <w:rPr>
                    <w:rFonts w:ascii="Arial" w:hAnsi="Arial" w:cs="Arial"/>
                    <w:b/>
                    <w:bCs/>
                    <w:color w:val="000000"/>
                    <w:sz w:val="20"/>
                  </w:rPr>
                  <w:delText xml:space="preserve">    </w:delText>
                </w:r>
              </w:del>
              <w:r w:rsidRPr="00AC6046">
                <w:rPr>
                  <w:rFonts w:ascii="Arial" w:hAnsi="Arial" w:cs="Arial"/>
                  <w:b/>
                  <w:bCs/>
                  <w:color w:val="000000"/>
                  <w:sz w:val="20"/>
                </w:rPr>
                <w:t xml:space="preserve">            (2,581,929,082)</w:t>
              </w:r>
            </w:ins>
            <w:del w:id="3973" w:author="An Phuc Cao" w:date="2024-09-30T15:39:00Z" w16du:dateUtc="2024-09-30T08:39:00Z">
              <w:r w:rsidRPr="00AC6046" w:rsidDel="002B45D9">
                <w:rPr>
                  <w:rFonts w:ascii="Arial" w:hAnsi="Arial" w:cs="Arial"/>
                  <w:b/>
                  <w:bCs/>
                  <w:color w:val="000000"/>
                  <w:sz w:val="20"/>
                </w:rPr>
                <w:delText>(961,839,112)</w:delText>
              </w:r>
            </w:del>
          </w:p>
        </w:tc>
      </w:tr>
    </w:tbl>
    <w:p w14:paraId="67374CF4" w14:textId="17457F48" w:rsidR="00094ACB" w:rsidRPr="00826313" w:rsidRDefault="00094ACB" w:rsidP="00094ACB">
      <w:pPr>
        <w:pStyle w:val="BodyTextIndent2"/>
        <w:widowControl w:val="0"/>
        <w:ind w:left="0"/>
        <w:rPr>
          <w:rFonts w:ascii="Arial" w:hAnsi="Arial" w:cs="Arial"/>
          <w:sz w:val="20"/>
        </w:rPr>
      </w:pPr>
    </w:p>
    <w:p w14:paraId="16C5FB4E" w14:textId="77777777" w:rsidR="0094743E" w:rsidRPr="00826313" w:rsidRDefault="0094743E" w:rsidP="00094ACB">
      <w:pPr>
        <w:pStyle w:val="BodyTextIndent2"/>
        <w:widowControl w:val="0"/>
        <w:ind w:left="0"/>
        <w:rPr>
          <w:rFonts w:ascii="Arial" w:hAnsi="Arial" w:cs="Arial"/>
          <w:sz w:val="20"/>
        </w:rPr>
      </w:pPr>
    </w:p>
    <w:p w14:paraId="62DD6E95" w14:textId="77777777" w:rsidR="00C979BE" w:rsidRPr="00826313" w:rsidRDefault="00C979BE">
      <w:pPr>
        <w:pStyle w:val="Heading1"/>
        <w:spacing w:after="0"/>
        <w:ind w:left="562" w:hanging="562"/>
        <w:rPr>
          <w:rFonts w:ascii="Arial" w:hAnsi="Arial" w:cs="Arial"/>
          <w:b/>
          <w:bCs/>
          <w:color w:val="000000"/>
          <w:sz w:val="20"/>
        </w:rPr>
        <w:pPrChange w:id="3974" w:author="An Phuc Cao" w:date="2024-10-25T16:40:00Z" w16du:dateUtc="2024-10-25T09:40:00Z">
          <w:pPr>
            <w:overflowPunct/>
            <w:autoSpaceDE/>
            <w:adjustRightInd/>
          </w:pPr>
        </w:pPrChange>
      </w:pPr>
      <w:r w:rsidRPr="00826313">
        <w:rPr>
          <w:rFonts w:ascii="Arial" w:hAnsi="Arial" w:cs="Arial"/>
          <w:b/>
          <w:bCs/>
          <w:color w:val="000000"/>
          <w:sz w:val="20"/>
        </w:rPr>
        <w:t>7.</w:t>
      </w:r>
      <w:r w:rsidRPr="00826313">
        <w:rPr>
          <w:rFonts w:ascii="Arial" w:hAnsi="Arial" w:cs="Arial"/>
          <w:b/>
          <w:bCs/>
          <w:color w:val="000000"/>
          <w:sz w:val="20"/>
        </w:rPr>
        <w:tab/>
        <w:t>NET TRADING INCOME</w:t>
      </w:r>
    </w:p>
    <w:p w14:paraId="7B1E990A" w14:textId="77777777" w:rsidR="00E17D60" w:rsidRPr="00826313" w:rsidRDefault="00E17D60" w:rsidP="00094ACB">
      <w:pPr>
        <w:pStyle w:val="BodyTextIndent2"/>
        <w:widowControl w:val="0"/>
        <w:ind w:left="0"/>
        <w:rPr>
          <w:rFonts w:ascii="Arial" w:hAnsi="Arial" w:cs="Arial"/>
          <w:sz w:val="20"/>
        </w:rPr>
      </w:pPr>
    </w:p>
    <w:tbl>
      <w:tblPr>
        <w:tblW w:w="8187" w:type="dxa"/>
        <w:tblInd w:w="720" w:type="dxa"/>
        <w:tblLayout w:type="fixed"/>
        <w:tblLook w:val="04A0" w:firstRow="1" w:lastRow="0" w:firstColumn="1" w:lastColumn="0" w:noHBand="0" w:noVBand="1"/>
      </w:tblPr>
      <w:tblGrid>
        <w:gridCol w:w="4383"/>
        <w:gridCol w:w="1843"/>
        <w:gridCol w:w="1961"/>
        <w:tblGridChange w:id="3975">
          <w:tblGrid>
            <w:gridCol w:w="4383"/>
            <w:gridCol w:w="1843"/>
            <w:gridCol w:w="1961"/>
          </w:tblGrid>
        </w:tblGridChange>
      </w:tblGrid>
      <w:tr w:rsidR="002B45D9" w:rsidRPr="00826313" w14:paraId="17018012" w14:textId="77777777" w:rsidTr="00C37028">
        <w:tc>
          <w:tcPr>
            <w:tcW w:w="4383" w:type="dxa"/>
            <w:tcBorders>
              <w:top w:val="nil"/>
              <w:left w:val="nil"/>
              <w:right w:val="nil"/>
            </w:tcBorders>
            <w:shd w:val="clear" w:color="auto" w:fill="auto"/>
            <w:noWrap/>
            <w:vAlign w:val="bottom"/>
            <w:hideMark/>
          </w:tcPr>
          <w:p w14:paraId="5FE209E5" w14:textId="77777777" w:rsidR="002B45D9" w:rsidRPr="00826313" w:rsidRDefault="002B45D9" w:rsidP="003A3B96">
            <w:pPr>
              <w:overflowPunct/>
              <w:autoSpaceDE/>
              <w:autoSpaceDN/>
              <w:adjustRightInd/>
              <w:ind w:left="-108"/>
              <w:textAlignment w:val="auto"/>
              <w:rPr>
                <w:rFonts w:ascii="Arial" w:hAnsi="Arial" w:cs="Arial"/>
                <w:b/>
                <w:bCs/>
                <w:color w:val="000000"/>
                <w:sz w:val="20"/>
              </w:rPr>
            </w:pPr>
            <w:r w:rsidRPr="00826313">
              <w:rPr>
                <w:rFonts w:ascii="Arial" w:hAnsi="Arial" w:cs="Arial"/>
                <w:bCs/>
                <w:color w:val="000000"/>
                <w:sz w:val="20"/>
              </w:rPr>
              <w:tab/>
            </w:r>
          </w:p>
        </w:tc>
        <w:tc>
          <w:tcPr>
            <w:tcW w:w="1843" w:type="dxa"/>
            <w:tcBorders>
              <w:top w:val="nil"/>
              <w:left w:val="nil"/>
              <w:right w:val="nil"/>
            </w:tcBorders>
            <w:shd w:val="clear" w:color="auto" w:fill="auto"/>
            <w:vAlign w:val="bottom"/>
            <w:hideMark/>
          </w:tcPr>
          <w:p w14:paraId="7DA27A5E" w14:textId="5D5B1A33" w:rsidR="002B45D9" w:rsidRPr="00826313" w:rsidRDefault="002B45D9" w:rsidP="003A3B96">
            <w:pPr>
              <w:overflowPunct/>
              <w:autoSpaceDE/>
              <w:autoSpaceDN/>
              <w:adjustRightInd/>
              <w:ind w:right="-86"/>
              <w:jc w:val="right"/>
              <w:textAlignment w:val="auto"/>
              <w:rPr>
                <w:rFonts w:ascii="Arial" w:hAnsi="Arial" w:cs="Arial"/>
                <w:i/>
                <w:iCs/>
                <w:sz w:val="20"/>
              </w:rPr>
            </w:pPr>
            <w:ins w:id="3976" w:author="An Phuc Cao" w:date="2024-09-30T15:38:00Z" w16du:dateUtc="2024-09-30T08:38:00Z">
              <w:r w:rsidRPr="00826313">
                <w:rPr>
                  <w:rFonts w:ascii="Arial" w:hAnsi="Arial" w:cs="Arial"/>
                  <w:bCs/>
                  <w:i/>
                  <w:sz w:val="20"/>
                </w:rPr>
                <w:t>For the six-month period then ended 30 June 202</w:t>
              </w:r>
              <w:r>
                <w:rPr>
                  <w:rFonts w:ascii="Arial" w:hAnsi="Arial" w:cs="Arial"/>
                  <w:bCs/>
                  <w:i/>
                  <w:sz w:val="20"/>
                </w:rPr>
                <w:t>4</w:t>
              </w:r>
            </w:ins>
            <w:del w:id="3977" w:author="An Phuc Cao" w:date="2024-09-30T15:38:00Z" w16du:dateUtc="2024-09-30T08:38:00Z">
              <w:r w:rsidRPr="00826313" w:rsidDel="00323930">
                <w:rPr>
                  <w:rFonts w:ascii="Arial" w:hAnsi="Arial" w:cs="Arial"/>
                  <w:bCs/>
                  <w:i/>
                  <w:sz w:val="20"/>
                </w:rPr>
                <w:delText>For the six-month period then ended 30 June 202</w:delText>
              </w:r>
              <w:r w:rsidDel="00323930">
                <w:rPr>
                  <w:rFonts w:ascii="Arial" w:hAnsi="Arial" w:cs="Arial"/>
                  <w:bCs/>
                  <w:i/>
                  <w:sz w:val="20"/>
                </w:rPr>
                <w:delText>3</w:delText>
              </w:r>
            </w:del>
          </w:p>
        </w:tc>
        <w:tc>
          <w:tcPr>
            <w:tcW w:w="1961" w:type="dxa"/>
            <w:tcBorders>
              <w:top w:val="nil"/>
              <w:left w:val="nil"/>
              <w:right w:val="nil"/>
            </w:tcBorders>
            <w:vAlign w:val="bottom"/>
          </w:tcPr>
          <w:p w14:paraId="01067057" w14:textId="44D51B25" w:rsidR="002B45D9" w:rsidRPr="00826313" w:rsidRDefault="002B45D9" w:rsidP="003A3B96">
            <w:pPr>
              <w:tabs>
                <w:tab w:val="left" w:pos="6300"/>
                <w:tab w:val="decimal" w:pos="7380"/>
                <w:tab w:val="left" w:pos="7740"/>
                <w:tab w:val="decimal" w:pos="8820"/>
              </w:tabs>
              <w:ind w:left="-57" w:right="-86"/>
              <w:jc w:val="right"/>
              <w:rPr>
                <w:rFonts w:ascii="Arial" w:hAnsi="Arial" w:cs="Arial"/>
                <w:bCs/>
                <w:i/>
                <w:sz w:val="20"/>
              </w:rPr>
            </w:pPr>
            <w:ins w:id="3978" w:author="An Phuc Cao" w:date="2024-09-30T15:38:00Z" w16du:dateUtc="2024-09-30T08:38:00Z">
              <w:r w:rsidRPr="00826313">
                <w:rPr>
                  <w:rFonts w:ascii="Arial" w:hAnsi="Arial" w:cs="Arial"/>
                  <w:bCs/>
                  <w:i/>
                  <w:sz w:val="20"/>
                </w:rPr>
                <w:t>For the six-month period then ended 30 June 202</w:t>
              </w:r>
              <w:r>
                <w:rPr>
                  <w:rFonts w:ascii="Arial" w:hAnsi="Arial" w:cs="Arial"/>
                  <w:bCs/>
                  <w:i/>
                  <w:sz w:val="20"/>
                </w:rPr>
                <w:t>3</w:t>
              </w:r>
            </w:ins>
            <w:del w:id="3979" w:author="An Phuc Cao" w:date="2024-09-30T15:38:00Z" w16du:dateUtc="2024-09-30T08:38:00Z">
              <w:r w:rsidRPr="00826313" w:rsidDel="00323930">
                <w:rPr>
                  <w:rFonts w:ascii="Arial" w:hAnsi="Arial" w:cs="Arial"/>
                  <w:bCs/>
                  <w:i/>
                  <w:sz w:val="20"/>
                </w:rPr>
                <w:delText>For the six-month period then ended 30 June 202</w:delText>
              </w:r>
              <w:r w:rsidDel="00323930">
                <w:rPr>
                  <w:rFonts w:ascii="Arial" w:hAnsi="Arial" w:cs="Arial"/>
                  <w:bCs/>
                  <w:i/>
                  <w:sz w:val="20"/>
                </w:rPr>
                <w:delText>2</w:delText>
              </w:r>
            </w:del>
          </w:p>
        </w:tc>
      </w:tr>
      <w:tr w:rsidR="003A3B96" w:rsidRPr="00826313" w14:paraId="590E0E57" w14:textId="77777777" w:rsidTr="00C37028">
        <w:tc>
          <w:tcPr>
            <w:tcW w:w="4383" w:type="dxa"/>
            <w:tcBorders>
              <w:top w:val="nil"/>
              <w:left w:val="nil"/>
              <w:right w:val="nil"/>
            </w:tcBorders>
            <w:shd w:val="clear" w:color="auto" w:fill="auto"/>
            <w:noWrap/>
            <w:vAlign w:val="bottom"/>
          </w:tcPr>
          <w:p w14:paraId="2F9AE7BD" w14:textId="77777777" w:rsidR="003A3B96" w:rsidRPr="00826313" w:rsidRDefault="003A3B96" w:rsidP="003A3B96">
            <w:pPr>
              <w:overflowPunct/>
              <w:autoSpaceDE/>
              <w:autoSpaceDN/>
              <w:adjustRightInd/>
              <w:ind w:left="-108"/>
              <w:textAlignment w:val="auto"/>
              <w:rPr>
                <w:rFonts w:ascii="Arial" w:hAnsi="Arial" w:cs="Arial"/>
                <w:b/>
                <w:bCs/>
                <w:color w:val="000000"/>
                <w:sz w:val="20"/>
              </w:rPr>
            </w:pPr>
          </w:p>
        </w:tc>
        <w:tc>
          <w:tcPr>
            <w:tcW w:w="1843" w:type="dxa"/>
            <w:tcBorders>
              <w:top w:val="nil"/>
              <w:left w:val="nil"/>
              <w:right w:val="nil"/>
            </w:tcBorders>
            <w:shd w:val="clear" w:color="auto" w:fill="auto"/>
            <w:vAlign w:val="bottom"/>
          </w:tcPr>
          <w:p w14:paraId="64B91626" w14:textId="08BEFE27" w:rsidR="003A3B96" w:rsidRPr="00826313" w:rsidRDefault="003A3B96" w:rsidP="003A3B96">
            <w:pPr>
              <w:pBdr>
                <w:bottom w:val="single" w:sz="4" w:space="1" w:color="auto"/>
              </w:pBdr>
              <w:tabs>
                <w:tab w:val="right" w:pos="970"/>
              </w:tabs>
              <w:ind w:left="57" w:right="-86"/>
              <w:jc w:val="right"/>
              <w:rPr>
                <w:rFonts w:ascii="Arial" w:hAnsi="Arial" w:cs="Arial"/>
                <w:sz w:val="20"/>
              </w:rPr>
            </w:pPr>
            <w:r w:rsidRPr="00826313">
              <w:rPr>
                <w:rFonts w:ascii="Arial" w:hAnsi="Arial" w:cs="Arial"/>
                <w:bCs/>
                <w:i/>
                <w:sz w:val="20"/>
              </w:rPr>
              <w:t>VND</w:t>
            </w:r>
          </w:p>
        </w:tc>
        <w:tc>
          <w:tcPr>
            <w:tcW w:w="1961" w:type="dxa"/>
            <w:tcBorders>
              <w:top w:val="nil"/>
              <w:left w:val="nil"/>
              <w:right w:val="nil"/>
            </w:tcBorders>
            <w:vAlign w:val="bottom"/>
          </w:tcPr>
          <w:p w14:paraId="615E5105" w14:textId="2228CD3A" w:rsidR="003A3B96" w:rsidRPr="00826313" w:rsidRDefault="003A3B96" w:rsidP="003A3B96">
            <w:pPr>
              <w:pBdr>
                <w:bottom w:val="single" w:sz="4" w:space="1" w:color="auto"/>
              </w:pBdr>
              <w:tabs>
                <w:tab w:val="right" w:pos="970"/>
              </w:tabs>
              <w:ind w:left="57" w:right="-86"/>
              <w:jc w:val="right"/>
              <w:rPr>
                <w:rFonts w:ascii="Arial" w:hAnsi="Arial" w:cs="Arial"/>
                <w:bCs/>
                <w:i/>
                <w:sz w:val="20"/>
              </w:rPr>
            </w:pPr>
            <w:r w:rsidRPr="00826313">
              <w:rPr>
                <w:rFonts w:ascii="Arial" w:hAnsi="Arial" w:cs="Arial"/>
                <w:bCs/>
                <w:i/>
                <w:sz w:val="20"/>
              </w:rPr>
              <w:t>VND</w:t>
            </w:r>
          </w:p>
        </w:tc>
      </w:tr>
      <w:tr w:rsidR="0088480F" w:rsidRPr="00826313" w14:paraId="7308D0F6" w14:textId="77777777" w:rsidTr="00BF1C83">
        <w:tblPrEx>
          <w:tblW w:w="8187" w:type="dxa"/>
          <w:tblInd w:w="720" w:type="dxa"/>
          <w:tblLayout w:type="fixed"/>
          <w:tblPrExChange w:id="3980" w:author="An Phuc Cao" w:date="2024-10-24T17:40:00Z" w16du:dateUtc="2024-10-24T10:40:00Z">
            <w:tblPrEx>
              <w:tblW w:w="8187" w:type="dxa"/>
              <w:tblInd w:w="720" w:type="dxa"/>
              <w:tblLayout w:type="fixed"/>
            </w:tblPrEx>
          </w:tblPrExChange>
        </w:tblPrEx>
        <w:trPr>
          <w:trHeight w:val="424"/>
          <w:trPrChange w:id="3981" w:author="An Phuc Cao" w:date="2024-10-24T17:40:00Z" w16du:dateUtc="2024-10-24T10:40:00Z">
            <w:trPr>
              <w:trHeight w:val="424"/>
            </w:trPr>
          </w:trPrChange>
        </w:trPr>
        <w:tc>
          <w:tcPr>
            <w:tcW w:w="4383" w:type="dxa"/>
            <w:tcBorders>
              <w:top w:val="nil"/>
              <w:left w:val="nil"/>
              <w:bottom w:val="nil"/>
              <w:right w:val="nil"/>
            </w:tcBorders>
            <w:shd w:val="clear" w:color="auto" w:fill="auto"/>
            <w:noWrap/>
            <w:vAlign w:val="bottom"/>
            <w:tcPrChange w:id="3982" w:author="An Phuc Cao" w:date="2024-10-24T17:40:00Z" w16du:dateUtc="2024-10-24T10:40:00Z">
              <w:tcPr>
                <w:tcW w:w="4383" w:type="dxa"/>
                <w:tcBorders>
                  <w:top w:val="nil"/>
                  <w:left w:val="nil"/>
                  <w:bottom w:val="nil"/>
                  <w:right w:val="nil"/>
                </w:tcBorders>
                <w:shd w:val="clear" w:color="auto" w:fill="auto"/>
                <w:noWrap/>
                <w:vAlign w:val="bottom"/>
              </w:tcPr>
            </w:tcPrChange>
          </w:tcPr>
          <w:p w14:paraId="0B490D74" w14:textId="58D53887" w:rsidR="0088480F" w:rsidRPr="00826313" w:rsidRDefault="0088480F" w:rsidP="0088480F">
            <w:pPr>
              <w:overflowPunct/>
              <w:autoSpaceDE/>
              <w:autoSpaceDN/>
              <w:adjustRightInd/>
              <w:spacing w:before="120"/>
              <w:ind w:left="-108"/>
              <w:textAlignment w:val="auto"/>
              <w:rPr>
                <w:rFonts w:ascii="Arial" w:hAnsi="Arial" w:cs="Arial"/>
                <w:sz w:val="20"/>
              </w:rPr>
            </w:pPr>
            <w:ins w:id="3983" w:author="An Phuc Cao" w:date="2024-10-24T17:39:00Z" w16du:dateUtc="2024-10-24T10:39:00Z">
              <w:r>
                <w:rPr>
                  <w:rFonts w:ascii="Arial" w:hAnsi="Arial" w:cs="Arial"/>
                  <w:color w:val="000000"/>
                  <w:sz w:val="20"/>
                </w:rPr>
                <w:t>Revenue from sales of gold</w:t>
              </w:r>
            </w:ins>
            <w:del w:id="3984" w:author="An Phuc Cao" w:date="2024-10-24T17:39:00Z" w16du:dateUtc="2024-10-24T10:39:00Z">
              <w:r w:rsidRPr="00826313" w:rsidDel="009D2604">
                <w:rPr>
                  <w:rFonts w:ascii="Arial" w:hAnsi="Arial" w:cs="Arial"/>
                  <w:sz w:val="20"/>
                </w:rPr>
                <w:delText>Revenue from sales of gold</w:delText>
              </w:r>
            </w:del>
          </w:p>
        </w:tc>
        <w:tc>
          <w:tcPr>
            <w:tcW w:w="1843" w:type="dxa"/>
            <w:tcBorders>
              <w:top w:val="nil"/>
              <w:left w:val="nil"/>
              <w:bottom w:val="nil"/>
              <w:right w:val="nil"/>
            </w:tcBorders>
            <w:shd w:val="clear" w:color="auto" w:fill="auto"/>
            <w:noWrap/>
            <w:tcPrChange w:id="3985" w:author="An Phuc Cao" w:date="2024-10-24T17:40:00Z" w16du:dateUtc="2024-10-24T10:40:00Z">
              <w:tcPr>
                <w:tcW w:w="1843" w:type="dxa"/>
                <w:tcBorders>
                  <w:top w:val="nil"/>
                  <w:left w:val="nil"/>
                  <w:bottom w:val="nil"/>
                  <w:right w:val="nil"/>
                </w:tcBorders>
                <w:shd w:val="clear" w:color="auto" w:fill="auto"/>
                <w:noWrap/>
                <w:vAlign w:val="bottom"/>
              </w:tcPr>
            </w:tcPrChange>
          </w:tcPr>
          <w:p w14:paraId="0C95D98F" w14:textId="032F846E" w:rsidR="0088480F" w:rsidRPr="0088480F" w:rsidRDefault="0088480F" w:rsidP="0088480F">
            <w:pPr>
              <w:widowControl w:val="0"/>
              <w:spacing w:before="120"/>
              <w:ind w:right="-85"/>
              <w:jc w:val="right"/>
              <w:rPr>
                <w:rFonts w:ascii="Arial" w:hAnsi="Arial" w:cs="Arial"/>
                <w:color w:val="000000"/>
                <w:sz w:val="20"/>
              </w:rPr>
            </w:pPr>
            <w:ins w:id="3986" w:author="An Phuc Cao" w:date="2024-10-24T17:40:00Z" w16du:dateUtc="2024-10-24T10:40:00Z">
              <w:r w:rsidRPr="0088480F">
                <w:rPr>
                  <w:rFonts w:ascii="Arial" w:hAnsi="Arial" w:cs="Arial"/>
                  <w:sz w:val="20"/>
                  <w:rPrChange w:id="3987" w:author="An Phuc Cao" w:date="2024-10-24T17:40:00Z" w16du:dateUtc="2024-10-24T10:40:00Z">
                    <w:rPr/>
                  </w:rPrChange>
                </w:rPr>
                <w:t xml:space="preserve"> 26,934,845,377 </w:t>
              </w:r>
            </w:ins>
          </w:p>
        </w:tc>
        <w:tc>
          <w:tcPr>
            <w:tcW w:w="1961" w:type="dxa"/>
            <w:tcBorders>
              <w:top w:val="nil"/>
              <w:left w:val="nil"/>
              <w:bottom w:val="nil"/>
              <w:right w:val="nil"/>
            </w:tcBorders>
            <w:tcPrChange w:id="3988" w:author="An Phuc Cao" w:date="2024-10-24T17:40:00Z" w16du:dateUtc="2024-10-24T10:40:00Z">
              <w:tcPr>
                <w:tcW w:w="1961" w:type="dxa"/>
                <w:tcBorders>
                  <w:top w:val="nil"/>
                  <w:left w:val="nil"/>
                  <w:bottom w:val="nil"/>
                  <w:right w:val="nil"/>
                </w:tcBorders>
                <w:vAlign w:val="bottom"/>
              </w:tcPr>
            </w:tcPrChange>
          </w:tcPr>
          <w:p w14:paraId="7A590DA9" w14:textId="50F814FA" w:rsidR="0088480F" w:rsidRPr="0088480F" w:rsidRDefault="0088480F" w:rsidP="0088480F">
            <w:pPr>
              <w:widowControl w:val="0"/>
              <w:spacing w:before="120"/>
              <w:ind w:right="-85"/>
              <w:jc w:val="right"/>
              <w:rPr>
                <w:rFonts w:ascii="Arial" w:hAnsi="Arial" w:cs="Arial"/>
                <w:color w:val="000000"/>
                <w:sz w:val="20"/>
              </w:rPr>
            </w:pPr>
            <w:ins w:id="3989" w:author="An Phuc Cao" w:date="2024-10-24T17:40:00Z" w16du:dateUtc="2024-10-24T10:40:00Z">
              <w:r w:rsidRPr="0088480F">
                <w:rPr>
                  <w:rFonts w:ascii="Arial" w:hAnsi="Arial" w:cs="Arial"/>
                  <w:sz w:val="20"/>
                  <w:rPrChange w:id="3990" w:author="An Phuc Cao" w:date="2024-10-24T17:40:00Z" w16du:dateUtc="2024-10-24T10:40:00Z">
                    <w:rPr/>
                  </w:rPrChange>
                </w:rPr>
                <w:t xml:space="preserve"> 25,933,999,386 </w:t>
              </w:r>
            </w:ins>
            <w:del w:id="3991" w:author="An Phuc Cao" w:date="2024-09-30T15:39:00Z" w16du:dateUtc="2024-09-30T08:39:00Z">
              <w:r w:rsidRPr="0088480F" w:rsidDel="002B45D9">
                <w:rPr>
                  <w:rFonts w:ascii="Arial" w:hAnsi="Arial" w:cs="Arial"/>
                  <w:color w:val="000000"/>
                  <w:sz w:val="20"/>
                </w:rPr>
                <w:delText>70,751,487,698</w:delText>
              </w:r>
            </w:del>
          </w:p>
        </w:tc>
      </w:tr>
      <w:tr w:rsidR="0088480F" w:rsidRPr="00826313" w14:paraId="7DE4ABE9" w14:textId="77777777" w:rsidTr="00BF1C83">
        <w:tblPrEx>
          <w:tblW w:w="8187" w:type="dxa"/>
          <w:tblInd w:w="720" w:type="dxa"/>
          <w:tblLayout w:type="fixed"/>
          <w:tblPrExChange w:id="3992" w:author="An Phuc Cao" w:date="2024-10-24T17:40:00Z" w16du:dateUtc="2024-10-24T10:40:00Z">
            <w:tblPrEx>
              <w:tblW w:w="8187" w:type="dxa"/>
              <w:tblInd w:w="720" w:type="dxa"/>
              <w:tblLayout w:type="fixed"/>
            </w:tblPrEx>
          </w:tblPrExChange>
        </w:tblPrEx>
        <w:tc>
          <w:tcPr>
            <w:tcW w:w="4383" w:type="dxa"/>
            <w:tcBorders>
              <w:top w:val="nil"/>
              <w:left w:val="nil"/>
              <w:bottom w:val="nil"/>
              <w:right w:val="nil"/>
            </w:tcBorders>
            <w:shd w:val="clear" w:color="auto" w:fill="auto"/>
            <w:noWrap/>
            <w:vAlign w:val="bottom"/>
            <w:tcPrChange w:id="3993" w:author="An Phuc Cao" w:date="2024-10-24T17:40:00Z" w16du:dateUtc="2024-10-24T10:40:00Z">
              <w:tcPr>
                <w:tcW w:w="4383" w:type="dxa"/>
                <w:tcBorders>
                  <w:top w:val="nil"/>
                  <w:left w:val="nil"/>
                  <w:bottom w:val="nil"/>
                  <w:right w:val="nil"/>
                </w:tcBorders>
                <w:shd w:val="clear" w:color="auto" w:fill="auto"/>
                <w:noWrap/>
                <w:vAlign w:val="bottom"/>
              </w:tcPr>
            </w:tcPrChange>
          </w:tcPr>
          <w:p w14:paraId="12DAA8B7" w14:textId="50B26E5C" w:rsidR="0088480F" w:rsidRPr="00826313" w:rsidRDefault="0088480F" w:rsidP="0088480F">
            <w:pPr>
              <w:overflowPunct/>
              <w:autoSpaceDE/>
              <w:autoSpaceDN/>
              <w:adjustRightInd/>
              <w:ind w:left="-108" w:right="-167"/>
              <w:textAlignment w:val="auto"/>
              <w:rPr>
                <w:rFonts w:ascii="Arial" w:hAnsi="Arial" w:cs="Arial"/>
                <w:color w:val="000000"/>
                <w:sz w:val="20"/>
              </w:rPr>
            </w:pPr>
            <w:ins w:id="3994" w:author="An Phuc Cao" w:date="2024-10-24T17:39:00Z" w16du:dateUtc="2024-10-24T10:39:00Z">
              <w:r>
                <w:rPr>
                  <w:rFonts w:ascii="Arial" w:hAnsi="Arial" w:cs="Arial"/>
                  <w:color w:val="000000"/>
                  <w:sz w:val="20"/>
                </w:rPr>
                <w:t>Cost of sales related to gold</w:t>
              </w:r>
            </w:ins>
            <w:del w:id="3995" w:author="An Phuc Cao" w:date="2024-10-24T17:39:00Z" w16du:dateUtc="2024-10-24T10:39:00Z">
              <w:r w:rsidRPr="00826313" w:rsidDel="009D2604">
                <w:rPr>
                  <w:rFonts w:ascii="Arial" w:hAnsi="Arial" w:cs="Arial"/>
                  <w:sz w:val="20"/>
                </w:rPr>
                <w:delText>Cost of sales</w:delText>
              </w:r>
            </w:del>
          </w:p>
        </w:tc>
        <w:tc>
          <w:tcPr>
            <w:tcW w:w="1843" w:type="dxa"/>
            <w:tcBorders>
              <w:top w:val="nil"/>
              <w:left w:val="nil"/>
              <w:bottom w:val="nil"/>
              <w:right w:val="nil"/>
            </w:tcBorders>
            <w:shd w:val="clear" w:color="auto" w:fill="auto"/>
            <w:noWrap/>
            <w:tcPrChange w:id="3996" w:author="An Phuc Cao" w:date="2024-10-24T17:40:00Z" w16du:dateUtc="2024-10-24T10:40:00Z">
              <w:tcPr>
                <w:tcW w:w="1843" w:type="dxa"/>
                <w:tcBorders>
                  <w:top w:val="nil"/>
                  <w:left w:val="nil"/>
                  <w:bottom w:val="nil"/>
                  <w:right w:val="nil"/>
                </w:tcBorders>
                <w:shd w:val="clear" w:color="auto" w:fill="auto"/>
                <w:noWrap/>
                <w:vAlign w:val="bottom"/>
              </w:tcPr>
            </w:tcPrChange>
          </w:tcPr>
          <w:p w14:paraId="69872E8D" w14:textId="58498A52" w:rsidR="0088480F" w:rsidRPr="0088480F" w:rsidRDefault="0088480F" w:rsidP="0088480F">
            <w:pPr>
              <w:ind w:left="57" w:right="-86"/>
              <w:jc w:val="right"/>
              <w:rPr>
                <w:rFonts w:ascii="Arial" w:hAnsi="Arial" w:cs="Arial"/>
                <w:color w:val="000000"/>
                <w:sz w:val="20"/>
              </w:rPr>
            </w:pPr>
            <w:ins w:id="3997" w:author="An Phuc Cao" w:date="2024-10-24T17:40:00Z" w16du:dateUtc="2024-10-24T10:40:00Z">
              <w:r w:rsidRPr="0088480F">
                <w:rPr>
                  <w:rFonts w:ascii="Arial" w:hAnsi="Arial" w:cs="Arial"/>
                  <w:sz w:val="20"/>
                  <w:rPrChange w:id="3998" w:author="An Phuc Cao" w:date="2024-10-24T17:40:00Z" w16du:dateUtc="2024-10-24T10:40:00Z">
                    <w:rPr/>
                  </w:rPrChange>
                </w:rPr>
                <w:t xml:space="preserve"> (26,283,678,084)</w:t>
              </w:r>
            </w:ins>
          </w:p>
        </w:tc>
        <w:tc>
          <w:tcPr>
            <w:tcW w:w="1961" w:type="dxa"/>
            <w:tcBorders>
              <w:top w:val="nil"/>
              <w:left w:val="nil"/>
              <w:bottom w:val="nil"/>
              <w:right w:val="nil"/>
            </w:tcBorders>
            <w:tcPrChange w:id="3999" w:author="An Phuc Cao" w:date="2024-10-24T17:40:00Z" w16du:dateUtc="2024-10-24T10:40:00Z">
              <w:tcPr>
                <w:tcW w:w="1961" w:type="dxa"/>
                <w:tcBorders>
                  <w:top w:val="nil"/>
                  <w:left w:val="nil"/>
                  <w:bottom w:val="nil"/>
                  <w:right w:val="nil"/>
                </w:tcBorders>
                <w:vAlign w:val="bottom"/>
              </w:tcPr>
            </w:tcPrChange>
          </w:tcPr>
          <w:p w14:paraId="0BBE4262" w14:textId="184C51EB" w:rsidR="0088480F" w:rsidRPr="0088480F" w:rsidRDefault="0088480F" w:rsidP="0088480F">
            <w:pPr>
              <w:ind w:left="57" w:right="-86"/>
              <w:jc w:val="right"/>
              <w:rPr>
                <w:rFonts w:ascii="Arial" w:hAnsi="Arial" w:cs="Arial"/>
                <w:color w:val="000000"/>
                <w:sz w:val="20"/>
              </w:rPr>
            </w:pPr>
            <w:ins w:id="4000" w:author="An Phuc Cao" w:date="2024-10-24T17:40:00Z" w16du:dateUtc="2024-10-24T10:40:00Z">
              <w:r w:rsidRPr="0088480F">
                <w:rPr>
                  <w:rFonts w:ascii="Arial" w:hAnsi="Arial" w:cs="Arial"/>
                  <w:sz w:val="20"/>
                  <w:rPrChange w:id="4001" w:author="An Phuc Cao" w:date="2024-10-24T17:40:00Z" w16du:dateUtc="2024-10-24T10:40:00Z">
                    <w:rPr/>
                  </w:rPrChange>
                </w:rPr>
                <w:t xml:space="preserve"> (25,397,271,572)</w:t>
              </w:r>
            </w:ins>
            <w:del w:id="4002" w:author="An Phuc Cao" w:date="2024-09-30T15:39:00Z" w16du:dateUtc="2024-09-30T08:39:00Z">
              <w:r w:rsidRPr="0088480F" w:rsidDel="002B45D9">
                <w:rPr>
                  <w:rFonts w:ascii="Arial" w:hAnsi="Arial" w:cs="Arial"/>
                  <w:color w:val="000000"/>
                  <w:sz w:val="20"/>
                </w:rPr>
                <w:delText>(69,750,827,722)</w:delText>
              </w:r>
            </w:del>
          </w:p>
        </w:tc>
      </w:tr>
      <w:tr w:rsidR="0088480F" w:rsidRPr="00826313" w14:paraId="07E90720" w14:textId="77777777" w:rsidTr="00BF1C83">
        <w:tblPrEx>
          <w:tblW w:w="8187" w:type="dxa"/>
          <w:tblInd w:w="720" w:type="dxa"/>
          <w:tblLayout w:type="fixed"/>
          <w:tblPrExChange w:id="4003" w:author="An Phuc Cao" w:date="2024-10-24T17:40:00Z" w16du:dateUtc="2024-10-24T10:40:00Z">
            <w:tblPrEx>
              <w:tblW w:w="8187" w:type="dxa"/>
              <w:tblInd w:w="720" w:type="dxa"/>
              <w:tblLayout w:type="fixed"/>
            </w:tblPrEx>
          </w:tblPrExChange>
        </w:tblPrEx>
        <w:tc>
          <w:tcPr>
            <w:tcW w:w="4383" w:type="dxa"/>
            <w:tcBorders>
              <w:top w:val="nil"/>
              <w:left w:val="nil"/>
              <w:bottom w:val="nil"/>
              <w:right w:val="nil"/>
            </w:tcBorders>
            <w:shd w:val="clear" w:color="auto" w:fill="auto"/>
            <w:noWrap/>
            <w:vAlign w:val="bottom"/>
            <w:tcPrChange w:id="4004" w:author="An Phuc Cao" w:date="2024-10-24T17:40:00Z" w16du:dateUtc="2024-10-24T10:40:00Z">
              <w:tcPr>
                <w:tcW w:w="4383" w:type="dxa"/>
                <w:tcBorders>
                  <w:top w:val="nil"/>
                  <w:left w:val="nil"/>
                  <w:bottom w:val="nil"/>
                  <w:right w:val="nil"/>
                </w:tcBorders>
                <w:shd w:val="clear" w:color="auto" w:fill="auto"/>
                <w:noWrap/>
              </w:tcPr>
            </w:tcPrChange>
          </w:tcPr>
          <w:p w14:paraId="482548AA" w14:textId="120DA7F6" w:rsidR="0088480F" w:rsidRPr="00826313" w:rsidRDefault="0088480F" w:rsidP="0088480F">
            <w:pPr>
              <w:overflowPunct/>
              <w:autoSpaceDE/>
              <w:autoSpaceDN/>
              <w:adjustRightInd/>
              <w:ind w:left="-108" w:right="-167"/>
              <w:textAlignment w:val="auto"/>
              <w:rPr>
                <w:rFonts w:ascii="Arial" w:hAnsi="Arial" w:cs="Arial"/>
                <w:sz w:val="20"/>
              </w:rPr>
            </w:pPr>
            <w:ins w:id="4005" w:author="An Phuc Cao" w:date="2024-10-24T17:39:00Z" w16du:dateUtc="2024-10-24T10:39:00Z">
              <w:r>
                <w:rPr>
                  <w:rFonts w:ascii="Arial" w:hAnsi="Arial" w:cs="Arial"/>
                  <w:color w:val="000000"/>
                  <w:sz w:val="20"/>
                </w:rPr>
                <w:t xml:space="preserve">Gain/(Loss) from </w:t>
              </w:r>
              <w:commentRangeStart w:id="4006"/>
              <w:commentRangeStart w:id="4007"/>
              <w:r>
                <w:rPr>
                  <w:rFonts w:ascii="Arial" w:hAnsi="Arial" w:cs="Arial"/>
                  <w:color w:val="000000"/>
                  <w:sz w:val="20"/>
                </w:rPr>
                <w:t>sales</w:t>
              </w:r>
            </w:ins>
            <w:commentRangeEnd w:id="4006"/>
            <w:r w:rsidR="0091557A">
              <w:rPr>
                <w:rStyle w:val="CommentReference"/>
                <w:rFonts w:ascii="Times New Roman" w:hAnsi="Times New Roman"/>
              </w:rPr>
              <w:commentReference w:id="4006"/>
            </w:r>
            <w:commentRangeEnd w:id="4007"/>
            <w:r w:rsidR="008F6FF6">
              <w:rPr>
                <w:rStyle w:val="CommentReference"/>
                <w:rFonts w:ascii="Times New Roman" w:hAnsi="Times New Roman"/>
              </w:rPr>
              <w:commentReference w:id="4007"/>
            </w:r>
            <w:ins w:id="4008" w:author="An Phuc Cao" w:date="2024-10-24T17:39:00Z" w16du:dateUtc="2024-10-24T10:39:00Z">
              <w:r>
                <w:rPr>
                  <w:rFonts w:ascii="Arial" w:hAnsi="Arial" w:cs="Arial"/>
                  <w:color w:val="000000"/>
                  <w:sz w:val="20"/>
                </w:rPr>
                <w:t xml:space="preserve"> of FVTOCI financial assets</w:t>
              </w:r>
            </w:ins>
            <w:del w:id="4009" w:author="An Phuc Cao" w:date="2024-10-24T17:39:00Z" w16du:dateUtc="2024-10-24T10:39:00Z">
              <w:r w:rsidRPr="00826313" w:rsidDel="009D2604">
                <w:rPr>
                  <w:rFonts w:ascii="Arial" w:hAnsi="Arial" w:cs="Arial"/>
                  <w:sz w:val="20"/>
                </w:rPr>
                <w:delText>Loss from revaluation of gold</w:delText>
              </w:r>
            </w:del>
          </w:p>
        </w:tc>
        <w:tc>
          <w:tcPr>
            <w:tcW w:w="1843" w:type="dxa"/>
            <w:tcBorders>
              <w:top w:val="nil"/>
              <w:left w:val="nil"/>
              <w:bottom w:val="nil"/>
              <w:right w:val="nil"/>
            </w:tcBorders>
            <w:shd w:val="clear" w:color="auto" w:fill="auto"/>
            <w:noWrap/>
            <w:tcPrChange w:id="4010" w:author="An Phuc Cao" w:date="2024-10-24T17:40:00Z" w16du:dateUtc="2024-10-24T10:40:00Z">
              <w:tcPr>
                <w:tcW w:w="1843" w:type="dxa"/>
                <w:tcBorders>
                  <w:top w:val="nil"/>
                  <w:left w:val="nil"/>
                  <w:bottom w:val="nil"/>
                  <w:right w:val="nil"/>
                </w:tcBorders>
                <w:shd w:val="clear" w:color="auto" w:fill="auto"/>
                <w:noWrap/>
                <w:vAlign w:val="bottom"/>
              </w:tcPr>
            </w:tcPrChange>
          </w:tcPr>
          <w:p w14:paraId="59618EB4" w14:textId="31238758" w:rsidR="0088480F" w:rsidRPr="00291743" w:rsidRDefault="0088480F">
            <w:pPr>
              <w:pBdr>
                <w:bottom w:val="single" w:sz="4" w:space="1" w:color="auto"/>
              </w:pBdr>
              <w:ind w:left="57" w:right="-86"/>
              <w:jc w:val="right"/>
              <w:rPr>
                <w:rFonts w:ascii="Arial" w:hAnsi="Arial" w:cs="Arial"/>
                <w:color w:val="000000"/>
                <w:sz w:val="20"/>
                <w:rPrChange w:id="4011" w:author="Hai Quang Le" w:date="2024-12-12T09:12:00Z" w16du:dateUtc="2024-12-12T02:12:00Z">
                  <w:rPr>
                    <w:rFonts w:ascii="Arial" w:hAnsi="Arial" w:cs="Arial"/>
                    <w:sz w:val="20"/>
                  </w:rPr>
                </w:rPrChange>
              </w:rPr>
              <w:pPrChange w:id="4012" w:author="Hai Quang Le" w:date="2024-12-12T09:13:00Z" w16du:dateUtc="2024-12-12T02:13:00Z">
                <w:pPr>
                  <w:ind w:left="57" w:right="-86"/>
                  <w:jc w:val="right"/>
                </w:pPr>
              </w:pPrChange>
            </w:pPr>
            <w:ins w:id="4013" w:author="An Phuc Cao" w:date="2024-10-24T17:40:00Z" w16du:dateUtc="2024-10-24T10:40:00Z">
              <w:r w:rsidRPr="00291743">
                <w:rPr>
                  <w:rFonts w:ascii="Arial" w:hAnsi="Arial" w:cs="Arial"/>
                  <w:color w:val="000000"/>
                  <w:sz w:val="20"/>
                  <w:rPrChange w:id="4014" w:author="Hai Quang Le" w:date="2024-12-12T09:12:00Z" w16du:dateUtc="2024-12-12T02:12:00Z">
                    <w:rPr/>
                  </w:rPrChange>
                </w:rPr>
                <w:t xml:space="preserve"> </w:t>
              </w:r>
              <w:del w:id="4015" w:author="Hai Quang Le" w:date="2024-12-12T09:12:00Z" w16du:dateUtc="2024-12-12T02:12:00Z">
                <w:r w:rsidRPr="00291743" w:rsidDel="00871BC9">
                  <w:rPr>
                    <w:rFonts w:ascii="Arial" w:hAnsi="Arial" w:cs="Arial"/>
                    <w:color w:val="000000"/>
                    <w:sz w:val="20"/>
                    <w:rPrChange w:id="4016" w:author="Hai Quang Le" w:date="2024-12-12T09:12:00Z" w16du:dateUtc="2024-12-12T02:12:00Z">
                      <w:rPr/>
                    </w:rPrChange>
                  </w:rPr>
                  <w:delText>34,724,549,760</w:delText>
                </w:r>
              </w:del>
            </w:ins>
            <w:ins w:id="4017" w:author="Hai Quang Le" w:date="2024-12-12T09:12:00Z" w16du:dateUtc="2024-12-12T02:12:00Z">
              <w:r w:rsidR="00871BC9" w:rsidRPr="00291743">
                <w:rPr>
                  <w:rFonts w:ascii="Arial" w:hAnsi="Arial" w:cs="Arial"/>
                  <w:color w:val="000000"/>
                  <w:sz w:val="20"/>
                  <w:rPrChange w:id="4018" w:author="Hai Quang Le" w:date="2024-12-12T09:12:00Z" w16du:dateUtc="2024-12-12T02:12:00Z">
                    <w:rPr>
                      <w:rFonts w:ascii="Arial" w:hAnsi="Arial" w:cs="Arial"/>
                      <w:sz w:val="20"/>
                    </w:rPr>
                  </w:rPrChange>
                </w:rPr>
                <w:t>-</w:t>
              </w:r>
            </w:ins>
            <w:ins w:id="4019" w:author="An Phuc Cao" w:date="2024-10-24T17:40:00Z" w16du:dateUtc="2024-10-24T10:40:00Z">
              <w:r w:rsidRPr="00291743">
                <w:rPr>
                  <w:rFonts w:ascii="Arial" w:hAnsi="Arial" w:cs="Arial"/>
                  <w:color w:val="000000"/>
                  <w:sz w:val="20"/>
                  <w:rPrChange w:id="4020" w:author="Hai Quang Le" w:date="2024-12-12T09:12:00Z" w16du:dateUtc="2024-12-12T02:12:00Z">
                    <w:rPr/>
                  </w:rPrChange>
                </w:rPr>
                <w:t xml:space="preserve"> </w:t>
              </w:r>
            </w:ins>
          </w:p>
        </w:tc>
        <w:tc>
          <w:tcPr>
            <w:tcW w:w="1961" w:type="dxa"/>
            <w:tcBorders>
              <w:top w:val="nil"/>
              <w:left w:val="nil"/>
              <w:bottom w:val="nil"/>
              <w:right w:val="nil"/>
            </w:tcBorders>
            <w:tcPrChange w:id="4021" w:author="An Phuc Cao" w:date="2024-10-24T17:40:00Z" w16du:dateUtc="2024-10-24T10:40:00Z">
              <w:tcPr>
                <w:tcW w:w="1961" w:type="dxa"/>
                <w:tcBorders>
                  <w:top w:val="nil"/>
                  <w:left w:val="nil"/>
                  <w:bottom w:val="nil"/>
                  <w:right w:val="nil"/>
                </w:tcBorders>
                <w:vAlign w:val="bottom"/>
              </w:tcPr>
            </w:tcPrChange>
          </w:tcPr>
          <w:p w14:paraId="0EAC6D47" w14:textId="0A3B6864" w:rsidR="0088480F" w:rsidRPr="00291743" w:rsidRDefault="0088480F">
            <w:pPr>
              <w:pBdr>
                <w:bottom w:val="single" w:sz="4" w:space="1" w:color="auto"/>
              </w:pBdr>
              <w:overflowPunct/>
              <w:autoSpaceDE/>
              <w:autoSpaceDN/>
              <w:adjustRightInd/>
              <w:ind w:left="57" w:right="-85"/>
              <w:jc w:val="right"/>
              <w:textAlignment w:val="auto"/>
              <w:rPr>
                <w:rFonts w:ascii="Arial" w:hAnsi="Arial" w:cs="Arial"/>
                <w:color w:val="000000"/>
                <w:sz w:val="20"/>
                <w:rPrChange w:id="4022" w:author="Hai Quang Le" w:date="2024-12-12T09:12:00Z" w16du:dateUtc="2024-12-12T02:12:00Z">
                  <w:rPr>
                    <w:rFonts w:ascii="Arial" w:hAnsi="Arial" w:cs="Arial"/>
                    <w:sz w:val="20"/>
                  </w:rPr>
                </w:rPrChange>
              </w:rPr>
              <w:pPrChange w:id="4023" w:author="Hai Quang Le" w:date="2024-12-12T09:13:00Z" w16du:dateUtc="2024-12-12T02:13:00Z">
                <w:pPr>
                  <w:overflowPunct/>
                  <w:autoSpaceDE/>
                  <w:autoSpaceDN/>
                  <w:adjustRightInd/>
                  <w:ind w:left="57" w:right="-85"/>
                  <w:jc w:val="right"/>
                  <w:textAlignment w:val="auto"/>
                </w:pPr>
              </w:pPrChange>
            </w:pPr>
            <w:ins w:id="4024" w:author="An Phuc Cao" w:date="2024-10-24T17:40:00Z" w16du:dateUtc="2024-10-24T10:40:00Z">
              <w:r w:rsidRPr="00291743">
                <w:rPr>
                  <w:rFonts w:ascii="Arial" w:hAnsi="Arial" w:cs="Arial"/>
                  <w:color w:val="000000"/>
                  <w:sz w:val="20"/>
                  <w:rPrChange w:id="4025" w:author="Hai Quang Le" w:date="2024-12-12T09:12:00Z" w16du:dateUtc="2024-12-12T02:12:00Z">
                    <w:rPr/>
                  </w:rPrChange>
                </w:rPr>
                <w:t xml:space="preserve"> </w:t>
              </w:r>
              <w:commentRangeStart w:id="4026"/>
              <w:commentRangeStart w:id="4027"/>
              <w:del w:id="4028" w:author="Hai Quang Le" w:date="2024-12-12T09:12:00Z" w16du:dateUtc="2024-12-12T02:12:00Z">
                <w:r w:rsidRPr="00291743" w:rsidDel="00871BC9">
                  <w:rPr>
                    <w:rFonts w:ascii="Arial" w:hAnsi="Arial" w:cs="Arial"/>
                    <w:color w:val="000000"/>
                    <w:sz w:val="20"/>
                    <w:rPrChange w:id="4029" w:author="Hai Quang Le" w:date="2024-12-12T09:12:00Z" w16du:dateUtc="2024-12-12T02:12:00Z">
                      <w:rPr/>
                    </w:rPrChange>
                  </w:rPr>
                  <w:delText>18</w:delText>
                </w:r>
              </w:del>
            </w:ins>
            <w:ins w:id="4030" w:author="Hai Quang Le" w:date="2024-12-12T09:12:00Z" w16du:dateUtc="2024-12-12T02:12:00Z">
              <w:r w:rsidR="00871BC9" w:rsidRPr="00291743">
                <w:rPr>
                  <w:rFonts w:ascii="Arial" w:hAnsi="Arial" w:cs="Arial"/>
                  <w:color w:val="000000"/>
                  <w:sz w:val="20"/>
                  <w:rPrChange w:id="4031" w:author="Hai Quang Le" w:date="2024-12-12T09:12:00Z" w16du:dateUtc="2024-12-12T02:12:00Z">
                    <w:rPr>
                      <w:rFonts w:ascii="Arial" w:hAnsi="Arial" w:cs="Arial"/>
                      <w:sz w:val="20"/>
                    </w:rPr>
                  </w:rPrChange>
                </w:rPr>
                <w:t>-</w:t>
              </w:r>
            </w:ins>
            <w:ins w:id="4032" w:author="An Phuc Cao" w:date="2024-10-24T17:40:00Z" w16du:dateUtc="2024-10-24T10:40:00Z">
              <w:del w:id="4033" w:author="Hai Quang Le" w:date="2024-12-12T09:12:00Z" w16du:dateUtc="2024-12-12T02:12:00Z">
                <w:r w:rsidRPr="00291743" w:rsidDel="00871BC9">
                  <w:rPr>
                    <w:rFonts w:ascii="Arial" w:hAnsi="Arial" w:cs="Arial"/>
                    <w:color w:val="000000"/>
                    <w:sz w:val="20"/>
                    <w:rPrChange w:id="4034" w:author="Hai Quang Le" w:date="2024-12-12T09:12:00Z" w16du:dateUtc="2024-12-12T02:12:00Z">
                      <w:rPr/>
                    </w:rPrChange>
                  </w:rPr>
                  <w:delText>,851,265,935</w:delText>
                </w:r>
              </w:del>
              <w:r w:rsidRPr="00291743">
                <w:rPr>
                  <w:rFonts w:ascii="Arial" w:hAnsi="Arial" w:cs="Arial"/>
                  <w:color w:val="000000"/>
                  <w:sz w:val="20"/>
                  <w:rPrChange w:id="4035" w:author="Hai Quang Le" w:date="2024-12-12T09:12:00Z" w16du:dateUtc="2024-12-12T02:12:00Z">
                    <w:rPr/>
                  </w:rPrChange>
                </w:rPr>
                <w:t xml:space="preserve"> </w:t>
              </w:r>
            </w:ins>
            <w:commentRangeEnd w:id="4026"/>
            <w:r w:rsidR="0091557A" w:rsidRPr="00291743">
              <w:rPr>
                <w:rFonts w:ascii="Arial" w:hAnsi="Arial" w:cs="Arial"/>
                <w:color w:val="000000"/>
                <w:sz w:val="20"/>
                <w:rPrChange w:id="4036" w:author="Hai Quang Le" w:date="2024-12-12T09:12:00Z" w16du:dateUtc="2024-12-12T02:12:00Z">
                  <w:rPr>
                    <w:rStyle w:val="CommentReference"/>
                    <w:rFonts w:ascii="Times New Roman" w:hAnsi="Times New Roman"/>
                  </w:rPr>
                </w:rPrChange>
              </w:rPr>
              <w:commentReference w:id="4026"/>
            </w:r>
            <w:commentRangeEnd w:id="4027"/>
            <w:r w:rsidR="00E2021A">
              <w:rPr>
                <w:rStyle w:val="CommentReference"/>
                <w:rFonts w:ascii="Times New Roman" w:hAnsi="Times New Roman"/>
              </w:rPr>
              <w:commentReference w:id="4027"/>
            </w:r>
            <w:del w:id="4037" w:author="An Phuc Cao" w:date="2024-09-30T15:39:00Z" w16du:dateUtc="2024-09-30T08:39:00Z">
              <w:r w:rsidRPr="0088480F" w:rsidDel="002B45D9">
                <w:rPr>
                  <w:rFonts w:ascii="Arial" w:hAnsi="Arial" w:cs="Arial"/>
                  <w:color w:val="000000"/>
                  <w:sz w:val="20"/>
                </w:rPr>
                <w:delText>(452,072,863)</w:delText>
              </w:r>
            </w:del>
          </w:p>
        </w:tc>
      </w:tr>
      <w:tr w:rsidR="0088480F" w:rsidRPr="00826313" w:rsidDel="00291743" w14:paraId="7D9454AB" w14:textId="1A096A5B" w:rsidTr="00BF1C83">
        <w:tblPrEx>
          <w:tblW w:w="8187" w:type="dxa"/>
          <w:tblInd w:w="720" w:type="dxa"/>
          <w:tblLayout w:type="fixed"/>
          <w:tblPrExChange w:id="4038" w:author="An Phuc Cao" w:date="2024-10-24T17:40:00Z" w16du:dateUtc="2024-10-24T10:40:00Z">
            <w:tblPrEx>
              <w:tblW w:w="8187" w:type="dxa"/>
              <w:tblInd w:w="720" w:type="dxa"/>
              <w:tblLayout w:type="fixed"/>
            </w:tblPrEx>
          </w:tblPrExChange>
        </w:tblPrEx>
        <w:trPr>
          <w:del w:id="4039" w:author="Hai Quang Le" w:date="2024-12-12T09:13:00Z"/>
        </w:trPr>
        <w:tc>
          <w:tcPr>
            <w:tcW w:w="4383" w:type="dxa"/>
            <w:tcBorders>
              <w:top w:val="nil"/>
              <w:left w:val="nil"/>
              <w:bottom w:val="nil"/>
              <w:right w:val="nil"/>
            </w:tcBorders>
            <w:shd w:val="clear" w:color="auto" w:fill="auto"/>
            <w:noWrap/>
            <w:vAlign w:val="bottom"/>
            <w:tcPrChange w:id="4040" w:author="An Phuc Cao" w:date="2024-10-24T17:40:00Z" w16du:dateUtc="2024-10-24T10:40:00Z">
              <w:tcPr>
                <w:tcW w:w="4383" w:type="dxa"/>
                <w:tcBorders>
                  <w:top w:val="nil"/>
                  <w:left w:val="nil"/>
                  <w:bottom w:val="nil"/>
                  <w:right w:val="nil"/>
                </w:tcBorders>
                <w:shd w:val="clear" w:color="auto" w:fill="auto"/>
                <w:noWrap/>
                <w:vAlign w:val="bottom"/>
              </w:tcPr>
            </w:tcPrChange>
          </w:tcPr>
          <w:p w14:paraId="002300B8" w14:textId="51EC4509" w:rsidR="0088480F" w:rsidRPr="00826313" w:rsidDel="00291743" w:rsidRDefault="0088480F" w:rsidP="0088480F">
            <w:pPr>
              <w:overflowPunct/>
              <w:autoSpaceDE/>
              <w:autoSpaceDN/>
              <w:adjustRightInd/>
              <w:ind w:left="-108" w:right="-167"/>
              <w:textAlignment w:val="auto"/>
              <w:rPr>
                <w:del w:id="4041" w:author="Hai Quang Le" w:date="2024-12-12T09:13:00Z" w16du:dateUtc="2024-12-12T02:13:00Z"/>
                <w:rFonts w:ascii="Arial" w:hAnsi="Arial" w:cs="Arial"/>
                <w:sz w:val="20"/>
              </w:rPr>
            </w:pPr>
            <w:ins w:id="4042" w:author="An Phuc Cao" w:date="2024-10-24T17:39:00Z" w16du:dateUtc="2024-10-24T10:39:00Z">
              <w:del w:id="4043" w:author="Hai Quang Le" w:date="2024-12-12T09:13:00Z" w16du:dateUtc="2024-12-12T02:13:00Z">
                <w:r w:rsidDel="00291743">
                  <w:rPr>
                    <w:rFonts w:ascii="Arial" w:hAnsi="Arial" w:cs="Arial"/>
                    <w:color w:val="000000"/>
                    <w:sz w:val="20"/>
                  </w:rPr>
                  <w:delText>Other trading income</w:delText>
                </w:r>
              </w:del>
            </w:ins>
            <w:del w:id="4044" w:author="Hai Quang Le" w:date="2024-12-12T09:13:00Z" w16du:dateUtc="2024-12-12T02:13:00Z">
              <w:r w:rsidRPr="00826313" w:rsidDel="00291743">
                <w:rPr>
                  <w:rFonts w:ascii="Arial" w:hAnsi="Arial" w:cs="Arial"/>
                  <w:sz w:val="20"/>
                </w:rPr>
                <w:delText>Gain from foreign exchange</w:delText>
              </w:r>
            </w:del>
          </w:p>
        </w:tc>
        <w:tc>
          <w:tcPr>
            <w:tcW w:w="1843" w:type="dxa"/>
            <w:tcBorders>
              <w:top w:val="nil"/>
              <w:left w:val="nil"/>
              <w:bottom w:val="nil"/>
              <w:right w:val="nil"/>
            </w:tcBorders>
            <w:shd w:val="clear" w:color="auto" w:fill="auto"/>
            <w:noWrap/>
            <w:tcPrChange w:id="4045" w:author="An Phuc Cao" w:date="2024-10-24T17:40:00Z" w16du:dateUtc="2024-10-24T10:40:00Z">
              <w:tcPr>
                <w:tcW w:w="1843" w:type="dxa"/>
                <w:tcBorders>
                  <w:top w:val="nil"/>
                  <w:left w:val="nil"/>
                  <w:bottom w:val="nil"/>
                  <w:right w:val="nil"/>
                </w:tcBorders>
                <w:shd w:val="clear" w:color="auto" w:fill="auto"/>
                <w:noWrap/>
                <w:vAlign w:val="bottom"/>
              </w:tcPr>
            </w:tcPrChange>
          </w:tcPr>
          <w:p w14:paraId="59DF42DF" w14:textId="4697FF58" w:rsidR="0088480F" w:rsidRPr="0088480F" w:rsidDel="00291743" w:rsidRDefault="00D208C1" w:rsidP="0088480F">
            <w:pPr>
              <w:pBdr>
                <w:bottom w:val="single" w:sz="4" w:space="1" w:color="auto"/>
              </w:pBdr>
              <w:ind w:left="57" w:right="-86"/>
              <w:jc w:val="right"/>
              <w:rPr>
                <w:del w:id="4046" w:author="Hai Quang Le" w:date="2024-12-12T09:13:00Z" w16du:dateUtc="2024-12-12T02:13:00Z"/>
                <w:rFonts w:ascii="Arial" w:hAnsi="Arial" w:cs="Arial"/>
                <w:color w:val="000000"/>
                <w:sz w:val="20"/>
              </w:rPr>
            </w:pPr>
            <w:ins w:id="4047" w:author="An Phuc Cao" w:date="2024-10-24T17:42:00Z" w16du:dateUtc="2024-10-24T10:42:00Z">
              <w:del w:id="4048" w:author="Hai Quang Le" w:date="2024-12-12T09:13:00Z" w16du:dateUtc="2024-12-12T02:13:00Z">
                <w:r w:rsidDel="00291743">
                  <w:rPr>
                    <w:rFonts w:ascii="Arial" w:hAnsi="Arial" w:cs="Arial"/>
                    <w:color w:val="000000"/>
                    <w:sz w:val="20"/>
                  </w:rPr>
                  <w:delText>-</w:delText>
                </w:r>
              </w:del>
            </w:ins>
          </w:p>
        </w:tc>
        <w:tc>
          <w:tcPr>
            <w:tcW w:w="1961" w:type="dxa"/>
            <w:tcBorders>
              <w:top w:val="nil"/>
              <w:left w:val="nil"/>
              <w:bottom w:val="nil"/>
              <w:right w:val="nil"/>
            </w:tcBorders>
            <w:tcPrChange w:id="4049" w:author="An Phuc Cao" w:date="2024-10-24T17:40:00Z" w16du:dateUtc="2024-10-24T10:40:00Z">
              <w:tcPr>
                <w:tcW w:w="1961" w:type="dxa"/>
                <w:tcBorders>
                  <w:top w:val="nil"/>
                  <w:left w:val="nil"/>
                  <w:bottom w:val="nil"/>
                  <w:right w:val="nil"/>
                </w:tcBorders>
                <w:vAlign w:val="bottom"/>
              </w:tcPr>
            </w:tcPrChange>
          </w:tcPr>
          <w:p w14:paraId="7041176A" w14:textId="3EF36228" w:rsidR="0088480F" w:rsidRPr="0088480F" w:rsidDel="00291743" w:rsidRDefault="00D208C1" w:rsidP="0088480F">
            <w:pPr>
              <w:pBdr>
                <w:bottom w:val="single" w:sz="4" w:space="1" w:color="auto"/>
              </w:pBdr>
              <w:ind w:left="57" w:right="-86"/>
              <w:jc w:val="right"/>
              <w:rPr>
                <w:del w:id="4050" w:author="Hai Quang Le" w:date="2024-12-12T09:13:00Z" w16du:dateUtc="2024-12-12T02:13:00Z"/>
                <w:rFonts w:ascii="Arial" w:hAnsi="Arial" w:cs="Arial"/>
                <w:color w:val="000000"/>
                <w:sz w:val="20"/>
              </w:rPr>
            </w:pPr>
            <w:ins w:id="4051" w:author="An Phuc Cao" w:date="2024-10-24T17:42:00Z" w16du:dateUtc="2024-10-24T10:42:00Z">
              <w:del w:id="4052" w:author="Hai Quang Le" w:date="2024-12-12T09:13:00Z" w16du:dateUtc="2024-12-12T02:13:00Z">
                <w:r w:rsidDel="00291743">
                  <w:rPr>
                    <w:rFonts w:ascii="Arial" w:hAnsi="Arial" w:cs="Arial"/>
                    <w:color w:val="000000"/>
                    <w:sz w:val="20"/>
                  </w:rPr>
                  <w:delText>-</w:delText>
                </w:r>
              </w:del>
            </w:ins>
            <w:del w:id="4053" w:author="Hai Quang Le" w:date="2024-12-12T09:13:00Z" w16du:dateUtc="2024-12-12T02:13:00Z">
              <w:r w:rsidR="0088480F" w:rsidRPr="0088480F" w:rsidDel="00291743">
                <w:rPr>
                  <w:rFonts w:ascii="Arial" w:hAnsi="Arial" w:cs="Arial"/>
                  <w:color w:val="000000"/>
                  <w:sz w:val="20"/>
                </w:rPr>
                <w:delText>6,833,677</w:delText>
              </w:r>
            </w:del>
          </w:p>
        </w:tc>
      </w:tr>
      <w:tr w:rsidR="0088480F" w:rsidRPr="00826313" w14:paraId="28FB457A" w14:textId="77777777" w:rsidTr="00BF1C83">
        <w:tblPrEx>
          <w:tblW w:w="8187" w:type="dxa"/>
          <w:tblInd w:w="720" w:type="dxa"/>
          <w:tblLayout w:type="fixed"/>
          <w:tblPrExChange w:id="4054" w:author="An Phuc Cao" w:date="2024-10-24T17:40:00Z" w16du:dateUtc="2024-10-24T10:40:00Z">
            <w:tblPrEx>
              <w:tblW w:w="8187" w:type="dxa"/>
              <w:tblInd w:w="720" w:type="dxa"/>
              <w:tblLayout w:type="fixed"/>
            </w:tblPrEx>
          </w:tblPrExChange>
        </w:tblPrEx>
        <w:tc>
          <w:tcPr>
            <w:tcW w:w="4383" w:type="dxa"/>
            <w:tcBorders>
              <w:top w:val="nil"/>
              <w:left w:val="nil"/>
              <w:bottom w:val="nil"/>
              <w:right w:val="nil"/>
            </w:tcBorders>
            <w:shd w:val="clear" w:color="auto" w:fill="auto"/>
            <w:noWrap/>
            <w:vAlign w:val="bottom"/>
            <w:tcPrChange w:id="4055" w:author="An Phuc Cao" w:date="2024-10-24T17:40:00Z" w16du:dateUtc="2024-10-24T10:40:00Z">
              <w:tcPr>
                <w:tcW w:w="4383" w:type="dxa"/>
                <w:tcBorders>
                  <w:top w:val="nil"/>
                  <w:left w:val="nil"/>
                  <w:bottom w:val="nil"/>
                  <w:right w:val="nil"/>
                </w:tcBorders>
                <w:shd w:val="clear" w:color="auto" w:fill="auto"/>
                <w:noWrap/>
                <w:vAlign w:val="bottom"/>
              </w:tcPr>
            </w:tcPrChange>
          </w:tcPr>
          <w:p w14:paraId="48A3F9AA" w14:textId="3BA3AFF5" w:rsidR="0088480F" w:rsidRPr="00826313" w:rsidRDefault="0088480F" w:rsidP="0088480F">
            <w:pPr>
              <w:overflowPunct/>
              <w:autoSpaceDE/>
              <w:autoSpaceDN/>
              <w:adjustRightInd/>
              <w:spacing w:before="120"/>
              <w:ind w:left="-108"/>
              <w:textAlignment w:val="auto"/>
              <w:rPr>
                <w:rFonts w:ascii="Arial" w:hAnsi="Arial" w:cs="Arial"/>
                <w:b/>
                <w:bCs/>
                <w:color w:val="000000"/>
                <w:sz w:val="20"/>
              </w:rPr>
            </w:pPr>
            <w:r w:rsidRPr="00826313">
              <w:rPr>
                <w:rFonts w:ascii="Arial" w:hAnsi="Arial" w:cs="Arial"/>
                <w:b/>
                <w:bCs/>
                <w:color w:val="000000"/>
                <w:sz w:val="20"/>
              </w:rPr>
              <w:t>Net gain from gold trading</w:t>
            </w:r>
          </w:p>
        </w:tc>
        <w:tc>
          <w:tcPr>
            <w:tcW w:w="1843" w:type="dxa"/>
            <w:tcBorders>
              <w:top w:val="nil"/>
              <w:left w:val="nil"/>
              <w:bottom w:val="nil"/>
              <w:right w:val="nil"/>
            </w:tcBorders>
            <w:shd w:val="clear" w:color="auto" w:fill="auto"/>
            <w:noWrap/>
            <w:tcPrChange w:id="4056" w:author="An Phuc Cao" w:date="2024-10-24T17:40:00Z" w16du:dateUtc="2024-10-24T10:40:00Z">
              <w:tcPr>
                <w:tcW w:w="1843" w:type="dxa"/>
                <w:tcBorders>
                  <w:top w:val="nil"/>
                  <w:left w:val="nil"/>
                  <w:bottom w:val="nil"/>
                  <w:right w:val="nil"/>
                </w:tcBorders>
                <w:shd w:val="clear" w:color="auto" w:fill="auto"/>
                <w:noWrap/>
                <w:vAlign w:val="bottom"/>
              </w:tcPr>
            </w:tcPrChange>
          </w:tcPr>
          <w:p w14:paraId="55ADCE71" w14:textId="67EDE7E4" w:rsidR="0088480F" w:rsidRPr="00AC6046" w:rsidRDefault="007B1EAB" w:rsidP="0088480F">
            <w:pPr>
              <w:pBdr>
                <w:bottom w:val="double" w:sz="4" w:space="1" w:color="auto"/>
              </w:pBdr>
              <w:spacing w:before="120"/>
              <w:ind w:left="57" w:right="-86"/>
              <w:jc w:val="right"/>
              <w:rPr>
                <w:rFonts w:ascii="Arial" w:hAnsi="Arial" w:cs="Arial"/>
                <w:b/>
                <w:bCs/>
                <w:color w:val="000000"/>
                <w:sz w:val="20"/>
              </w:rPr>
            </w:pPr>
            <w:ins w:id="4057" w:author="Hai Quang Le" w:date="2025-01-06T10:06:00Z" w16du:dateUtc="2025-01-06T03:06:00Z">
              <w:r w:rsidRPr="007B1EAB">
                <w:rPr>
                  <w:rFonts w:ascii="Arial" w:hAnsi="Arial" w:cs="Arial"/>
                  <w:b/>
                  <w:bCs/>
                  <w:sz w:val="20"/>
                </w:rPr>
                <w:t>651,167,293</w:t>
              </w:r>
            </w:ins>
            <w:ins w:id="4058" w:author="An Phuc Cao" w:date="2024-10-24T17:40:00Z" w16du:dateUtc="2024-10-24T10:40:00Z">
              <w:del w:id="4059" w:author="Hai Quang Le" w:date="2025-01-06T10:06:00Z" w16du:dateUtc="2025-01-06T03:06:00Z">
                <w:r w:rsidR="0088480F" w:rsidRPr="00AC6046" w:rsidDel="007B1EAB">
                  <w:rPr>
                    <w:rFonts w:ascii="Arial" w:hAnsi="Arial" w:cs="Arial"/>
                    <w:b/>
                    <w:bCs/>
                    <w:sz w:val="20"/>
                    <w:rPrChange w:id="4060" w:author="An Phuc Cao" w:date="2024-10-24T17:42:00Z" w16du:dateUtc="2024-10-24T10:42:00Z">
                      <w:rPr/>
                    </w:rPrChange>
                  </w:rPr>
                  <w:delText xml:space="preserve"> 35,375,717,053 </w:delText>
                </w:r>
              </w:del>
            </w:ins>
          </w:p>
        </w:tc>
        <w:tc>
          <w:tcPr>
            <w:tcW w:w="1961" w:type="dxa"/>
            <w:tcBorders>
              <w:top w:val="nil"/>
              <w:left w:val="nil"/>
              <w:bottom w:val="nil"/>
              <w:right w:val="nil"/>
            </w:tcBorders>
            <w:tcPrChange w:id="4061" w:author="An Phuc Cao" w:date="2024-10-24T17:40:00Z" w16du:dateUtc="2024-10-24T10:40:00Z">
              <w:tcPr>
                <w:tcW w:w="1961" w:type="dxa"/>
                <w:tcBorders>
                  <w:top w:val="nil"/>
                  <w:left w:val="nil"/>
                  <w:bottom w:val="nil"/>
                  <w:right w:val="nil"/>
                </w:tcBorders>
                <w:vAlign w:val="bottom"/>
              </w:tcPr>
            </w:tcPrChange>
          </w:tcPr>
          <w:p w14:paraId="14449F10" w14:textId="45697BBA" w:rsidR="0088480F" w:rsidRPr="00AC6046" w:rsidRDefault="0088480F" w:rsidP="0088480F">
            <w:pPr>
              <w:pBdr>
                <w:bottom w:val="double" w:sz="4" w:space="1" w:color="auto"/>
              </w:pBdr>
              <w:spacing w:before="120"/>
              <w:ind w:left="57" w:right="-86"/>
              <w:jc w:val="right"/>
              <w:rPr>
                <w:rFonts w:ascii="Arial" w:hAnsi="Arial" w:cs="Arial"/>
                <w:b/>
                <w:bCs/>
                <w:color w:val="000000"/>
                <w:sz w:val="20"/>
              </w:rPr>
            </w:pPr>
            <w:ins w:id="4062" w:author="An Phuc Cao" w:date="2024-10-24T17:40:00Z" w16du:dateUtc="2024-10-24T10:40:00Z">
              <w:r w:rsidRPr="00AC6046">
                <w:rPr>
                  <w:rFonts w:ascii="Arial" w:hAnsi="Arial" w:cs="Arial"/>
                  <w:b/>
                  <w:bCs/>
                  <w:sz w:val="20"/>
                  <w:rPrChange w:id="4063" w:author="An Phuc Cao" w:date="2024-10-24T17:42:00Z" w16du:dateUtc="2024-10-24T10:42:00Z">
                    <w:rPr/>
                  </w:rPrChange>
                </w:rPr>
                <w:t xml:space="preserve"> </w:t>
              </w:r>
            </w:ins>
            <w:ins w:id="4064" w:author="Hai Quang Le" w:date="2025-01-06T10:06:00Z" w16du:dateUtc="2025-01-06T03:06:00Z">
              <w:r w:rsidR="007B1EAB" w:rsidRPr="007B1EAB">
                <w:rPr>
                  <w:rFonts w:ascii="Arial" w:hAnsi="Arial" w:cs="Arial"/>
                  <w:b/>
                  <w:bCs/>
                  <w:sz w:val="20"/>
                </w:rPr>
                <w:t xml:space="preserve"> 536,727,814 </w:t>
              </w:r>
            </w:ins>
            <w:ins w:id="4065" w:author="An Phuc Cao" w:date="2024-10-24T17:40:00Z" w16du:dateUtc="2024-10-24T10:40:00Z">
              <w:del w:id="4066" w:author="Hai Quang Le" w:date="2025-01-06T10:06:00Z" w16du:dateUtc="2025-01-06T03:06:00Z">
                <w:r w:rsidRPr="00AC6046" w:rsidDel="007B1EAB">
                  <w:rPr>
                    <w:rFonts w:ascii="Arial" w:hAnsi="Arial" w:cs="Arial"/>
                    <w:b/>
                    <w:bCs/>
                    <w:sz w:val="20"/>
                    <w:rPrChange w:id="4067" w:author="An Phuc Cao" w:date="2024-10-24T17:42:00Z" w16du:dateUtc="2024-10-24T10:42:00Z">
                      <w:rPr/>
                    </w:rPrChange>
                  </w:rPr>
                  <w:delText xml:space="preserve">19,387,993,748 </w:delText>
                </w:r>
              </w:del>
            </w:ins>
            <w:del w:id="4068" w:author="An Phuc Cao" w:date="2024-09-30T15:39:00Z" w16du:dateUtc="2024-09-30T08:39:00Z">
              <w:r w:rsidRPr="00AC6046" w:rsidDel="002B45D9">
                <w:rPr>
                  <w:rFonts w:ascii="Arial" w:hAnsi="Arial" w:cs="Arial"/>
                  <w:b/>
                  <w:bCs/>
                  <w:color w:val="000000"/>
                  <w:sz w:val="20"/>
                </w:rPr>
                <w:delText>555,420,790</w:delText>
              </w:r>
            </w:del>
          </w:p>
        </w:tc>
      </w:tr>
    </w:tbl>
    <w:p w14:paraId="30EDEEE8" w14:textId="34119FC4" w:rsidR="002276D5" w:rsidRPr="00826313" w:rsidRDefault="002276D5">
      <w:pPr>
        <w:overflowPunct/>
        <w:autoSpaceDE/>
        <w:autoSpaceDN/>
        <w:adjustRightInd/>
        <w:textAlignment w:val="auto"/>
        <w:rPr>
          <w:rFonts w:ascii="Arial" w:hAnsi="Arial" w:cs="Arial"/>
          <w:sz w:val="20"/>
        </w:rPr>
      </w:pPr>
    </w:p>
    <w:p w14:paraId="232AF992" w14:textId="34E526C8" w:rsidR="002276D5" w:rsidRPr="00826313" w:rsidRDefault="002276D5">
      <w:pPr>
        <w:overflowPunct/>
        <w:autoSpaceDE/>
        <w:autoSpaceDN/>
        <w:adjustRightInd/>
        <w:textAlignment w:val="auto"/>
        <w:rPr>
          <w:rFonts w:ascii="Arial" w:hAnsi="Arial" w:cs="Arial"/>
          <w:sz w:val="20"/>
        </w:rPr>
      </w:pPr>
    </w:p>
    <w:p w14:paraId="117EFC58" w14:textId="2E93AA3B" w:rsidR="002276D5" w:rsidRPr="00826313" w:rsidRDefault="002276D5">
      <w:pPr>
        <w:pStyle w:val="Heading1"/>
        <w:spacing w:after="0"/>
        <w:ind w:left="562" w:hanging="562"/>
        <w:rPr>
          <w:rFonts w:ascii="Arial" w:hAnsi="Arial" w:cs="Arial"/>
          <w:b/>
          <w:bCs/>
          <w:color w:val="000000"/>
          <w:sz w:val="20"/>
        </w:rPr>
        <w:pPrChange w:id="4069" w:author="An Phuc Cao" w:date="2024-10-25T16:40:00Z" w16du:dateUtc="2024-10-25T09:40:00Z">
          <w:pPr>
            <w:overflowPunct/>
            <w:autoSpaceDE/>
            <w:autoSpaceDN/>
            <w:adjustRightInd/>
            <w:textAlignment w:val="auto"/>
          </w:pPr>
        </w:pPrChange>
      </w:pPr>
      <w:r w:rsidRPr="00826313">
        <w:rPr>
          <w:rFonts w:ascii="Arial" w:hAnsi="Arial" w:cs="Arial"/>
          <w:b/>
          <w:bCs/>
          <w:color w:val="000000"/>
          <w:sz w:val="20"/>
        </w:rPr>
        <w:t>8.</w:t>
      </w:r>
      <w:r w:rsidRPr="00826313">
        <w:rPr>
          <w:rFonts w:ascii="Arial" w:hAnsi="Arial" w:cs="Arial"/>
          <w:b/>
          <w:bCs/>
          <w:color w:val="000000"/>
          <w:sz w:val="20"/>
        </w:rPr>
        <w:tab/>
        <w:t>CREDIT LOSS EXPENSE</w:t>
      </w:r>
      <w:r w:rsidR="00DA7512" w:rsidRPr="00826313">
        <w:rPr>
          <w:rFonts w:ascii="Arial" w:hAnsi="Arial" w:cs="Arial"/>
          <w:b/>
          <w:bCs/>
          <w:color w:val="000000"/>
          <w:sz w:val="20"/>
        </w:rPr>
        <w:t xml:space="preserve"> ON FINANCIAL ASSETS</w:t>
      </w:r>
    </w:p>
    <w:p w14:paraId="4FA37A75" w14:textId="77777777" w:rsidR="002276D5" w:rsidRPr="00826313" w:rsidRDefault="002276D5" w:rsidP="002276D5">
      <w:pPr>
        <w:pStyle w:val="BodyTextIndent2"/>
        <w:widowControl w:val="0"/>
        <w:ind w:left="0"/>
        <w:rPr>
          <w:rFonts w:ascii="Arial" w:hAnsi="Arial" w:cs="Arial"/>
          <w:sz w:val="20"/>
        </w:rPr>
      </w:pPr>
    </w:p>
    <w:tbl>
      <w:tblPr>
        <w:tblW w:w="8190" w:type="dxa"/>
        <w:tblInd w:w="720" w:type="dxa"/>
        <w:tblLayout w:type="fixed"/>
        <w:tblLook w:val="04A0" w:firstRow="1" w:lastRow="0" w:firstColumn="1" w:lastColumn="0" w:noHBand="0" w:noVBand="1"/>
      </w:tblPr>
      <w:tblGrid>
        <w:gridCol w:w="1832"/>
        <w:gridCol w:w="1588"/>
        <w:gridCol w:w="1620"/>
        <w:gridCol w:w="810"/>
        <w:gridCol w:w="720"/>
        <w:gridCol w:w="1620"/>
        <w:tblGridChange w:id="4070">
          <w:tblGrid>
            <w:gridCol w:w="1832"/>
            <w:gridCol w:w="1588"/>
            <w:gridCol w:w="1620"/>
            <w:gridCol w:w="810"/>
            <w:gridCol w:w="720"/>
            <w:gridCol w:w="1620"/>
          </w:tblGrid>
        </w:tblGridChange>
      </w:tblGrid>
      <w:tr w:rsidR="002276D5" w:rsidRPr="00826313" w14:paraId="66BCCB74" w14:textId="77777777" w:rsidTr="005B203C">
        <w:tc>
          <w:tcPr>
            <w:tcW w:w="1832" w:type="dxa"/>
            <w:tcBorders>
              <w:top w:val="nil"/>
              <w:left w:val="nil"/>
              <w:right w:val="nil"/>
            </w:tcBorders>
            <w:shd w:val="clear" w:color="auto" w:fill="auto"/>
            <w:noWrap/>
            <w:vAlign w:val="bottom"/>
            <w:hideMark/>
          </w:tcPr>
          <w:p w14:paraId="4D9DC713" w14:textId="77777777" w:rsidR="002276D5" w:rsidRPr="00826313" w:rsidRDefault="002276D5" w:rsidP="009030FA">
            <w:pPr>
              <w:overflowPunct/>
              <w:autoSpaceDE/>
              <w:autoSpaceDN/>
              <w:adjustRightInd/>
              <w:ind w:left="-108"/>
              <w:textAlignment w:val="auto"/>
              <w:rPr>
                <w:rFonts w:ascii="Arial" w:hAnsi="Arial" w:cs="Arial"/>
                <w:b/>
                <w:bCs/>
                <w:color w:val="000000"/>
                <w:sz w:val="20"/>
              </w:rPr>
            </w:pPr>
            <w:r w:rsidRPr="00826313">
              <w:rPr>
                <w:rFonts w:ascii="Arial" w:hAnsi="Arial" w:cs="Arial"/>
                <w:bCs/>
                <w:color w:val="000000"/>
                <w:sz w:val="20"/>
              </w:rPr>
              <w:tab/>
            </w:r>
          </w:p>
        </w:tc>
        <w:tc>
          <w:tcPr>
            <w:tcW w:w="1588" w:type="dxa"/>
            <w:tcBorders>
              <w:top w:val="nil"/>
              <w:left w:val="nil"/>
              <w:right w:val="nil"/>
            </w:tcBorders>
            <w:shd w:val="clear" w:color="auto" w:fill="auto"/>
            <w:vAlign w:val="bottom"/>
            <w:hideMark/>
          </w:tcPr>
          <w:p w14:paraId="38EB054F" w14:textId="77777777" w:rsidR="002276D5" w:rsidRPr="00826313" w:rsidRDefault="002276D5" w:rsidP="009030FA">
            <w:pPr>
              <w:overflowPunct/>
              <w:autoSpaceDE/>
              <w:autoSpaceDN/>
              <w:adjustRightInd/>
              <w:ind w:right="-86"/>
              <w:jc w:val="right"/>
              <w:textAlignment w:val="auto"/>
              <w:rPr>
                <w:rFonts w:ascii="Arial" w:hAnsi="Arial" w:cs="Arial"/>
                <w:i/>
                <w:iCs/>
                <w:sz w:val="20"/>
              </w:rPr>
            </w:pPr>
            <w:r w:rsidRPr="00826313">
              <w:rPr>
                <w:rFonts w:ascii="Arial" w:hAnsi="Arial" w:cs="Arial"/>
                <w:bCs/>
                <w:i/>
                <w:sz w:val="20"/>
              </w:rPr>
              <w:t>Stage 1</w:t>
            </w:r>
          </w:p>
        </w:tc>
        <w:tc>
          <w:tcPr>
            <w:tcW w:w="1620" w:type="dxa"/>
            <w:tcBorders>
              <w:top w:val="nil"/>
              <w:left w:val="nil"/>
              <w:right w:val="nil"/>
            </w:tcBorders>
            <w:shd w:val="clear" w:color="auto" w:fill="auto"/>
            <w:vAlign w:val="bottom"/>
            <w:hideMark/>
          </w:tcPr>
          <w:p w14:paraId="2B3786A3" w14:textId="77777777" w:rsidR="002276D5" w:rsidRPr="00826313" w:rsidRDefault="002276D5" w:rsidP="009030FA">
            <w:pPr>
              <w:tabs>
                <w:tab w:val="left" w:pos="6300"/>
                <w:tab w:val="decimal" w:pos="7380"/>
                <w:tab w:val="left" w:pos="7740"/>
                <w:tab w:val="decimal" w:pos="8820"/>
              </w:tabs>
              <w:ind w:left="-57" w:right="-86"/>
              <w:jc w:val="right"/>
              <w:rPr>
                <w:rFonts w:ascii="Arial" w:hAnsi="Arial" w:cs="Arial"/>
                <w:i/>
                <w:sz w:val="20"/>
              </w:rPr>
            </w:pPr>
            <w:r w:rsidRPr="00826313">
              <w:rPr>
                <w:rFonts w:ascii="Arial" w:hAnsi="Arial" w:cs="Arial"/>
                <w:bCs/>
                <w:i/>
                <w:sz w:val="20"/>
              </w:rPr>
              <w:t>Stage 2</w:t>
            </w:r>
          </w:p>
        </w:tc>
        <w:tc>
          <w:tcPr>
            <w:tcW w:w="810" w:type="dxa"/>
            <w:tcBorders>
              <w:top w:val="nil"/>
              <w:left w:val="nil"/>
              <w:right w:val="nil"/>
            </w:tcBorders>
          </w:tcPr>
          <w:p w14:paraId="0C34D404" w14:textId="77777777" w:rsidR="002276D5" w:rsidRPr="00826313" w:rsidRDefault="002276D5" w:rsidP="009030FA">
            <w:pPr>
              <w:tabs>
                <w:tab w:val="left" w:pos="6300"/>
                <w:tab w:val="decimal" w:pos="7380"/>
                <w:tab w:val="left" w:pos="7740"/>
                <w:tab w:val="decimal" w:pos="8820"/>
              </w:tabs>
              <w:ind w:left="-57" w:right="-86"/>
              <w:jc w:val="right"/>
              <w:rPr>
                <w:rFonts w:ascii="Arial" w:hAnsi="Arial" w:cs="Arial"/>
                <w:bCs/>
                <w:i/>
                <w:sz w:val="20"/>
              </w:rPr>
            </w:pPr>
            <w:r w:rsidRPr="00826313">
              <w:rPr>
                <w:rFonts w:ascii="Arial" w:hAnsi="Arial" w:cs="Arial"/>
                <w:bCs/>
                <w:i/>
                <w:sz w:val="20"/>
              </w:rPr>
              <w:t>Stage 3</w:t>
            </w:r>
          </w:p>
        </w:tc>
        <w:tc>
          <w:tcPr>
            <w:tcW w:w="720" w:type="dxa"/>
            <w:tcBorders>
              <w:top w:val="nil"/>
              <w:left w:val="nil"/>
              <w:right w:val="nil"/>
            </w:tcBorders>
          </w:tcPr>
          <w:p w14:paraId="61B644CA" w14:textId="77777777" w:rsidR="002276D5" w:rsidRPr="00826313" w:rsidRDefault="002276D5" w:rsidP="009030FA">
            <w:pPr>
              <w:tabs>
                <w:tab w:val="left" w:pos="6300"/>
                <w:tab w:val="decimal" w:pos="7380"/>
                <w:tab w:val="left" w:pos="7740"/>
                <w:tab w:val="decimal" w:pos="8820"/>
              </w:tabs>
              <w:ind w:left="-57" w:right="-86"/>
              <w:jc w:val="right"/>
              <w:rPr>
                <w:rFonts w:ascii="Arial" w:hAnsi="Arial" w:cs="Arial"/>
                <w:bCs/>
                <w:i/>
                <w:sz w:val="20"/>
              </w:rPr>
            </w:pPr>
            <w:r w:rsidRPr="00826313">
              <w:rPr>
                <w:rFonts w:ascii="Arial" w:hAnsi="Arial" w:cs="Arial"/>
                <w:bCs/>
                <w:i/>
                <w:sz w:val="20"/>
              </w:rPr>
              <w:t>POCI</w:t>
            </w:r>
          </w:p>
        </w:tc>
        <w:tc>
          <w:tcPr>
            <w:tcW w:w="1620" w:type="dxa"/>
            <w:tcBorders>
              <w:top w:val="nil"/>
              <w:left w:val="nil"/>
              <w:right w:val="nil"/>
            </w:tcBorders>
          </w:tcPr>
          <w:p w14:paraId="2879E116" w14:textId="77777777" w:rsidR="002276D5" w:rsidRPr="00826313" w:rsidRDefault="002276D5" w:rsidP="009030FA">
            <w:pPr>
              <w:tabs>
                <w:tab w:val="left" w:pos="6300"/>
                <w:tab w:val="decimal" w:pos="7380"/>
                <w:tab w:val="left" w:pos="7740"/>
                <w:tab w:val="decimal" w:pos="8820"/>
              </w:tabs>
              <w:ind w:left="-57" w:right="-86"/>
              <w:jc w:val="right"/>
              <w:rPr>
                <w:rFonts w:ascii="Arial" w:hAnsi="Arial" w:cs="Arial"/>
                <w:bCs/>
                <w:i/>
                <w:sz w:val="20"/>
              </w:rPr>
            </w:pPr>
            <w:r w:rsidRPr="00826313">
              <w:rPr>
                <w:rFonts w:ascii="Arial" w:hAnsi="Arial" w:cs="Arial"/>
                <w:bCs/>
                <w:i/>
                <w:sz w:val="20"/>
              </w:rPr>
              <w:t>Total</w:t>
            </w:r>
          </w:p>
        </w:tc>
      </w:tr>
      <w:tr w:rsidR="002276D5" w:rsidRPr="00826313" w14:paraId="27C0EB72" w14:textId="77777777" w:rsidTr="005B203C">
        <w:tc>
          <w:tcPr>
            <w:tcW w:w="1832" w:type="dxa"/>
            <w:tcBorders>
              <w:top w:val="nil"/>
              <w:left w:val="nil"/>
              <w:right w:val="nil"/>
            </w:tcBorders>
            <w:shd w:val="clear" w:color="auto" w:fill="auto"/>
            <w:noWrap/>
            <w:vAlign w:val="bottom"/>
          </w:tcPr>
          <w:p w14:paraId="73D5FF66" w14:textId="77777777" w:rsidR="002276D5" w:rsidRPr="00826313" w:rsidRDefault="002276D5" w:rsidP="009030FA">
            <w:pPr>
              <w:overflowPunct/>
              <w:autoSpaceDE/>
              <w:autoSpaceDN/>
              <w:adjustRightInd/>
              <w:ind w:left="-108"/>
              <w:textAlignment w:val="auto"/>
              <w:rPr>
                <w:rFonts w:ascii="Arial" w:hAnsi="Arial" w:cs="Arial"/>
                <w:b/>
                <w:bCs/>
                <w:color w:val="000000"/>
                <w:sz w:val="20"/>
              </w:rPr>
            </w:pPr>
          </w:p>
        </w:tc>
        <w:tc>
          <w:tcPr>
            <w:tcW w:w="1588" w:type="dxa"/>
            <w:tcBorders>
              <w:top w:val="nil"/>
              <w:left w:val="nil"/>
              <w:right w:val="nil"/>
            </w:tcBorders>
            <w:shd w:val="clear" w:color="auto" w:fill="auto"/>
            <w:vAlign w:val="bottom"/>
          </w:tcPr>
          <w:p w14:paraId="73B3D939" w14:textId="77777777" w:rsidR="002276D5" w:rsidRPr="00826313" w:rsidRDefault="002276D5" w:rsidP="009030FA">
            <w:pPr>
              <w:pBdr>
                <w:bottom w:val="single" w:sz="4" w:space="1" w:color="auto"/>
              </w:pBdr>
              <w:tabs>
                <w:tab w:val="right" w:pos="970"/>
              </w:tabs>
              <w:ind w:left="57" w:right="-86"/>
              <w:jc w:val="right"/>
              <w:rPr>
                <w:rFonts w:ascii="Arial" w:hAnsi="Arial" w:cs="Arial"/>
                <w:sz w:val="20"/>
              </w:rPr>
            </w:pPr>
            <w:r w:rsidRPr="00826313">
              <w:rPr>
                <w:rFonts w:ascii="Arial" w:hAnsi="Arial" w:cs="Arial"/>
                <w:bCs/>
                <w:i/>
                <w:sz w:val="20"/>
              </w:rPr>
              <w:t>VND</w:t>
            </w:r>
          </w:p>
        </w:tc>
        <w:tc>
          <w:tcPr>
            <w:tcW w:w="1620" w:type="dxa"/>
            <w:tcBorders>
              <w:top w:val="nil"/>
              <w:left w:val="nil"/>
              <w:right w:val="nil"/>
            </w:tcBorders>
            <w:shd w:val="clear" w:color="auto" w:fill="auto"/>
            <w:vAlign w:val="bottom"/>
          </w:tcPr>
          <w:p w14:paraId="55A15292" w14:textId="77777777" w:rsidR="002276D5" w:rsidRPr="00826313" w:rsidRDefault="002276D5" w:rsidP="009030FA">
            <w:pPr>
              <w:pBdr>
                <w:bottom w:val="single" w:sz="4" w:space="1" w:color="auto"/>
              </w:pBdr>
              <w:tabs>
                <w:tab w:val="right" w:pos="970"/>
              </w:tabs>
              <w:ind w:left="57" w:right="-86"/>
              <w:jc w:val="right"/>
              <w:rPr>
                <w:rFonts w:ascii="Arial" w:hAnsi="Arial" w:cs="Arial"/>
                <w:sz w:val="20"/>
              </w:rPr>
            </w:pPr>
            <w:r w:rsidRPr="00826313">
              <w:rPr>
                <w:rFonts w:ascii="Arial" w:hAnsi="Arial" w:cs="Arial"/>
                <w:bCs/>
                <w:i/>
                <w:sz w:val="20"/>
              </w:rPr>
              <w:t>VND</w:t>
            </w:r>
          </w:p>
        </w:tc>
        <w:tc>
          <w:tcPr>
            <w:tcW w:w="810" w:type="dxa"/>
            <w:tcBorders>
              <w:top w:val="nil"/>
              <w:left w:val="nil"/>
              <w:right w:val="nil"/>
            </w:tcBorders>
          </w:tcPr>
          <w:p w14:paraId="28E9966A" w14:textId="77777777" w:rsidR="002276D5" w:rsidRPr="00826313" w:rsidRDefault="002276D5" w:rsidP="009030FA">
            <w:pPr>
              <w:pBdr>
                <w:bottom w:val="single" w:sz="4" w:space="1" w:color="auto"/>
              </w:pBdr>
              <w:tabs>
                <w:tab w:val="right" w:pos="970"/>
              </w:tabs>
              <w:ind w:left="57" w:right="-86"/>
              <w:jc w:val="right"/>
              <w:rPr>
                <w:rFonts w:ascii="Arial" w:hAnsi="Arial" w:cs="Arial"/>
                <w:bCs/>
                <w:i/>
                <w:sz w:val="20"/>
              </w:rPr>
            </w:pPr>
            <w:r w:rsidRPr="00826313">
              <w:rPr>
                <w:rFonts w:ascii="Arial" w:hAnsi="Arial" w:cs="Arial"/>
                <w:bCs/>
                <w:i/>
                <w:sz w:val="20"/>
              </w:rPr>
              <w:t>VND</w:t>
            </w:r>
          </w:p>
        </w:tc>
        <w:tc>
          <w:tcPr>
            <w:tcW w:w="720" w:type="dxa"/>
            <w:tcBorders>
              <w:top w:val="nil"/>
              <w:left w:val="nil"/>
              <w:right w:val="nil"/>
            </w:tcBorders>
          </w:tcPr>
          <w:p w14:paraId="243C1F26" w14:textId="77777777" w:rsidR="002276D5" w:rsidRPr="00826313" w:rsidRDefault="002276D5" w:rsidP="009030FA">
            <w:pPr>
              <w:pBdr>
                <w:bottom w:val="single" w:sz="4" w:space="1" w:color="auto"/>
              </w:pBdr>
              <w:tabs>
                <w:tab w:val="right" w:pos="970"/>
              </w:tabs>
              <w:ind w:left="57" w:right="-86"/>
              <w:jc w:val="right"/>
              <w:rPr>
                <w:rFonts w:ascii="Arial" w:hAnsi="Arial" w:cs="Arial"/>
                <w:bCs/>
                <w:i/>
                <w:sz w:val="20"/>
              </w:rPr>
            </w:pPr>
            <w:r w:rsidRPr="00826313">
              <w:rPr>
                <w:rFonts w:ascii="Arial" w:hAnsi="Arial" w:cs="Arial"/>
                <w:bCs/>
                <w:i/>
                <w:sz w:val="20"/>
              </w:rPr>
              <w:t>VND</w:t>
            </w:r>
          </w:p>
        </w:tc>
        <w:tc>
          <w:tcPr>
            <w:tcW w:w="1620" w:type="dxa"/>
            <w:tcBorders>
              <w:top w:val="nil"/>
              <w:left w:val="nil"/>
              <w:right w:val="nil"/>
            </w:tcBorders>
          </w:tcPr>
          <w:p w14:paraId="3183C8F3" w14:textId="77777777" w:rsidR="002276D5" w:rsidRPr="00826313" w:rsidRDefault="002276D5" w:rsidP="009030FA">
            <w:pPr>
              <w:pBdr>
                <w:bottom w:val="single" w:sz="4" w:space="1" w:color="auto"/>
              </w:pBdr>
              <w:tabs>
                <w:tab w:val="right" w:pos="970"/>
              </w:tabs>
              <w:ind w:left="57" w:right="-86"/>
              <w:jc w:val="right"/>
              <w:rPr>
                <w:rFonts w:ascii="Arial" w:hAnsi="Arial" w:cs="Arial"/>
                <w:bCs/>
                <w:i/>
                <w:sz w:val="20"/>
              </w:rPr>
            </w:pPr>
            <w:r w:rsidRPr="00826313">
              <w:rPr>
                <w:rFonts w:ascii="Arial" w:hAnsi="Arial" w:cs="Arial"/>
                <w:bCs/>
                <w:i/>
                <w:sz w:val="20"/>
              </w:rPr>
              <w:t>VND</w:t>
            </w:r>
          </w:p>
        </w:tc>
      </w:tr>
      <w:tr w:rsidR="0091426E" w:rsidRPr="00826313" w14:paraId="5F13B98F" w14:textId="77777777" w:rsidTr="0091426E">
        <w:tblPrEx>
          <w:tblW w:w="8190" w:type="dxa"/>
          <w:tblInd w:w="720" w:type="dxa"/>
          <w:tblLayout w:type="fixed"/>
          <w:tblPrExChange w:id="4071" w:author="An Phuc Cao" w:date="2024-10-24T17:38:00Z" w16du:dateUtc="2024-10-24T10:38:00Z">
            <w:tblPrEx>
              <w:tblW w:w="8190" w:type="dxa"/>
              <w:tblInd w:w="720" w:type="dxa"/>
              <w:tblLayout w:type="fixed"/>
            </w:tblPrEx>
          </w:tblPrExChange>
        </w:tblPrEx>
        <w:tc>
          <w:tcPr>
            <w:tcW w:w="1832" w:type="dxa"/>
            <w:tcBorders>
              <w:top w:val="nil"/>
              <w:left w:val="nil"/>
              <w:bottom w:val="nil"/>
              <w:right w:val="nil"/>
            </w:tcBorders>
            <w:shd w:val="clear" w:color="auto" w:fill="auto"/>
            <w:noWrap/>
            <w:vAlign w:val="bottom"/>
            <w:tcPrChange w:id="4072" w:author="An Phuc Cao" w:date="2024-10-24T17:38:00Z" w16du:dateUtc="2024-10-24T10:38:00Z">
              <w:tcPr>
                <w:tcW w:w="1832" w:type="dxa"/>
                <w:tcBorders>
                  <w:top w:val="nil"/>
                  <w:left w:val="nil"/>
                  <w:bottom w:val="nil"/>
                  <w:right w:val="nil"/>
                </w:tcBorders>
                <w:shd w:val="clear" w:color="auto" w:fill="auto"/>
                <w:noWrap/>
                <w:vAlign w:val="bottom"/>
              </w:tcPr>
            </w:tcPrChange>
          </w:tcPr>
          <w:p w14:paraId="2F152DBC" w14:textId="77777777" w:rsidR="0091426E" w:rsidRPr="00826313" w:rsidRDefault="0091426E" w:rsidP="0091426E">
            <w:pPr>
              <w:overflowPunct/>
              <w:autoSpaceDE/>
              <w:autoSpaceDN/>
              <w:adjustRightInd/>
              <w:ind w:left="-108" w:right="-167"/>
              <w:textAlignment w:val="auto"/>
              <w:rPr>
                <w:rFonts w:ascii="Arial" w:hAnsi="Arial" w:cs="Arial"/>
                <w:sz w:val="20"/>
              </w:rPr>
            </w:pPr>
            <w:r w:rsidRPr="00826313">
              <w:rPr>
                <w:rFonts w:ascii="Arial" w:hAnsi="Arial" w:cs="Arial"/>
                <w:sz w:val="20"/>
              </w:rPr>
              <w:t>Debt instruments measured at FVOCI</w:t>
            </w:r>
          </w:p>
        </w:tc>
        <w:tc>
          <w:tcPr>
            <w:tcW w:w="1588" w:type="dxa"/>
            <w:tcBorders>
              <w:top w:val="nil"/>
              <w:left w:val="nil"/>
              <w:bottom w:val="nil"/>
              <w:right w:val="nil"/>
            </w:tcBorders>
            <w:shd w:val="clear" w:color="auto" w:fill="auto"/>
            <w:noWrap/>
            <w:vAlign w:val="bottom"/>
            <w:tcPrChange w:id="4073" w:author="An Phuc Cao" w:date="2024-10-24T17:38:00Z" w16du:dateUtc="2024-10-24T10:38:00Z">
              <w:tcPr>
                <w:tcW w:w="1588" w:type="dxa"/>
                <w:tcBorders>
                  <w:top w:val="nil"/>
                  <w:left w:val="nil"/>
                  <w:bottom w:val="nil"/>
                  <w:right w:val="nil"/>
                </w:tcBorders>
                <w:shd w:val="clear" w:color="auto" w:fill="auto"/>
                <w:noWrap/>
                <w:vAlign w:val="bottom"/>
              </w:tcPr>
            </w:tcPrChange>
          </w:tcPr>
          <w:p w14:paraId="5A885D69" w14:textId="7B0B0BB8" w:rsidR="0091426E" w:rsidRPr="0091426E" w:rsidRDefault="0091426E" w:rsidP="0091426E">
            <w:pPr>
              <w:pBdr>
                <w:bottom w:val="single" w:sz="4" w:space="1" w:color="auto"/>
              </w:pBdr>
              <w:ind w:left="57" w:right="-86"/>
              <w:jc w:val="right"/>
              <w:rPr>
                <w:rFonts w:ascii="Arial" w:hAnsi="Arial" w:cs="Arial"/>
                <w:color w:val="000000"/>
                <w:sz w:val="20"/>
              </w:rPr>
            </w:pPr>
            <w:ins w:id="4074" w:author="An Phuc Cao" w:date="2024-10-24T17:38:00Z" w16du:dateUtc="2024-10-24T10:38:00Z">
              <w:r w:rsidRPr="0091426E">
                <w:rPr>
                  <w:rFonts w:ascii="Arial" w:hAnsi="Arial" w:cs="Arial"/>
                  <w:sz w:val="20"/>
                  <w:rPrChange w:id="4075" w:author="An Phuc Cao" w:date="2024-10-24T17:39:00Z" w16du:dateUtc="2024-10-24T10:39:00Z">
                    <w:rPr/>
                  </w:rPrChange>
                </w:rPr>
                <w:t>21,152,</w:t>
              </w:r>
              <w:commentRangeStart w:id="4076"/>
              <w:commentRangeStart w:id="4077"/>
              <w:commentRangeStart w:id="4078"/>
              <w:r w:rsidRPr="0091426E">
                <w:rPr>
                  <w:rFonts w:ascii="Arial" w:hAnsi="Arial" w:cs="Arial"/>
                  <w:sz w:val="20"/>
                  <w:rPrChange w:id="4079" w:author="An Phuc Cao" w:date="2024-10-24T17:39:00Z" w16du:dateUtc="2024-10-24T10:39:00Z">
                    <w:rPr/>
                  </w:rPrChange>
                </w:rPr>
                <w:t>899</w:t>
              </w:r>
            </w:ins>
            <w:commentRangeEnd w:id="4076"/>
            <w:r w:rsidR="003A27A6">
              <w:rPr>
                <w:rStyle w:val="CommentReference"/>
                <w:rFonts w:ascii="Times New Roman" w:hAnsi="Times New Roman"/>
              </w:rPr>
              <w:commentReference w:id="4076"/>
            </w:r>
            <w:commentRangeEnd w:id="4077"/>
            <w:r w:rsidR="00BE186F">
              <w:rPr>
                <w:rStyle w:val="CommentReference"/>
                <w:rFonts w:ascii="Times New Roman" w:hAnsi="Times New Roman"/>
              </w:rPr>
              <w:commentReference w:id="4077"/>
            </w:r>
            <w:commentRangeEnd w:id="4078"/>
            <w:r w:rsidR="00752641">
              <w:rPr>
                <w:rStyle w:val="CommentReference"/>
                <w:rFonts w:ascii="Times New Roman" w:hAnsi="Times New Roman"/>
              </w:rPr>
              <w:commentReference w:id="4078"/>
            </w:r>
            <w:ins w:id="4080" w:author="An Phuc Cao" w:date="2024-10-24T17:38:00Z" w16du:dateUtc="2024-10-24T10:38:00Z">
              <w:r w:rsidRPr="0091426E">
                <w:rPr>
                  <w:rFonts w:ascii="Arial" w:hAnsi="Arial" w:cs="Arial"/>
                  <w:sz w:val="20"/>
                  <w:rPrChange w:id="4081" w:author="An Phuc Cao" w:date="2024-10-24T17:39:00Z" w16du:dateUtc="2024-10-24T10:39:00Z">
                    <w:rPr/>
                  </w:rPrChange>
                </w:rPr>
                <w:t xml:space="preserve">,526 </w:t>
              </w:r>
            </w:ins>
          </w:p>
        </w:tc>
        <w:tc>
          <w:tcPr>
            <w:tcW w:w="1620" w:type="dxa"/>
            <w:tcBorders>
              <w:top w:val="nil"/>
              <w:left w:val="nil"/>
              <w:bottom w:val="nil"/>
              <w:right w:val="nil"/>
            </w:tcBorders>
            <w:shd w:val="clear" w:color="auto" w:fill="auto"/>
            <w:noWrap/>
            <w:vAlign w:val="bottom"/>
            <w:tcPrChange w:id="4082" w:author="An Phuc Cao" w:date="2024-10-24T17:38:00Z" w16du:dateUtc="2024-10-24T10:38:00Z">
              <w:tcPr>
                <w:tcW w:w="1620" w:type="dxa"/>
                <w:tcBorders>
                  <w:top w:val="nil"/>
                  <w:left w:val="nil"/>
                  <w:bottom w:val="nil"/>
                  <w:right w:val="nil"/>
                </w:tcBorders>
                <w:shd w:val="clear" w:color="auto" w:fill="auto"/>
                <w:noWrap/>
                <w:vAlign w:val="bottom"/>
              </w:tcPr>
            </w:tcPrChange>
          </w:tcPr>
          <w:p w14:paraId="3C74765D" w14:textId="5A994191" w:rsidR="0091426E" w:rsidRPr="0091426E" w:rsidRDefault="0091426E" w:rsidP="0091426E">
            <w:pPr>
              <w:pBdr>
                <w:bottom w:val="single" w:sz="4" w:space="1" w:color="auto"/>
              </w:pBdr>
              <w:ind w:left="57" w:right="-86"/>
              <w:jc w:val="right"/>
              <w:rPr>
                <w:rFonts w:ascii="Arial" w:hAnsi="Arial" w:cs="Arial"/>
                <w:color w:val="000000"/>
                <w:sz w:val="20"/>
              </w:rPr>
            </w:pPr>
            <w:ins w:id="4083" w:author="An Phuc Cao" w:date="2024-10-24T17:38:00Z" w16du:dateUtc="2024-10-24T10:38:00Z">
              <w:r w:rsidRPr="0091426E">
                <w:rPr>
                  <w:rFonts w:ascii="Arial" w:hAnsi="Arial" w:cs="Arial"/>
                  <w:sz w:val="20"/>
                  <w:rPrChange w:id="4084" w:author="An Phuc Cao" w:date="2024-10-24T17:39:00Z" w16du:dateUtc="2024-10-24T10:39:00Z">
                    <w:rPr/>
                  </w:rPrChange>
                </w:rPr>
                <w:t xml:space="preserve"> -   </w:t>
              </w:r>
            </w:ins>
          </w:p>
        </w:tc>
        <w:tc>
          <w:tcPr>
            <w:tcW w:w="810" w:type="dxa"/>
            <w:tcBorders>
              <w:top w:val="nil"/>
              <w:left w:val="nil"/>
              <w:bottom w:val="nil"/>
              <w:right w:val="nil"/>
            </w:tcBorders>
            <w:vAlign w:val="bottom"/>
            <w:tcPrChange w:id="4085" w:author="An Phuc Cao" w:date="2024-10-24T17:38:00Z" w16du:dateUtc="2024-10-24T10:38:00Z">
              <w:tcPr>
                <w:tcW w:w="810" w:type="dxa"/>
                <w:tcBorders>
                  <w:top w:val="nil"/>
                  <w:left w:val="nil"/>
                  <w:bottom w:val="nil"/>
                  <w:right w:val="nil"/>
                </w:tcBorders>
                <w:vAlign w:val="bottom"/>
              </w:tcPr>
            </w:tcPrChange>
          </w:tcPr>
          <w:p w14:paraId="5AED92DE" w14:textId="44752DD8" w:rsidR="0091426E" w:rsidRPr="0091426E" w:rsidRDefault="0091426E" w:rsidP="0091426E">
            <w:pPr>
              <w:pBdr>
                <w:bottom w:val="single" w:sz="4" w:space="1" w:color="auto"/>
              </w:pBdr>
              <w:ind w:left="57" w:right="-86"/>
              <w:jc w:val="right"/>
              <w:rPr>
                <w:rFonts w:ascii="Arial" w:hAnsi="Arial" w:cs="Arial"/>
                <w:color w:val="000000"/>
                <w:sz w:val="20"/>
              </w:rPr>
            </w:pPr>
            <w:ins w:id="4086" w:author="An Phuc Cao" w:date="2024-10-24T17:38:00Z" w16du:dateUtc="2024-10-24T10:38:00Z">
              <w:r w:rsidRPr="0091426E">
                <w:rPr>
                  <w:rFonts w:ascii="Arial" w:hAnsi="Arial" w:cs="Arial"/>
                  <w:sz w:val="20"/>
                  <w:rPrChange w:id="4087" w:author="An Phuc Cao" w:date="2024-10-24T17:39:00Z" w16du:dateUtc="2024-10-24T10:39:00Z">
                    <w:rPr/>
                  </w:rPrChange>
                </w:rPr>
                <w:t xml:space="preserve"> -   </w:t>
              </w:r>
            </w:ins>
          </w:p>
        </w:tc>
        <w:tc>
          <w:tcPr>
            <w:tcW w:w="720" w:type="dxa"/>
            <w:tcBorders>
              <w:top w:val="nil"/>
              <w:left w:val="nil"/>
              <w:bottom w:val="nil"/>
              <w:right w:val="nil"/>
            </w:tcBorders>
            <w:vAlign w:val="bottom"/>
            <w:tcPrChange w:id="4088" w:author="An Phuc Cao" w:date="2024-10-24T17:38:00Z" w16du:dateUtc="2024-10-24T10:38:00Z">
              <w:tcPr>
                <w:tcW w:w="720" w:type="dxa"/>
                <w:tcBorders>
                  <w:top w:val="nil"/>
                  <w:left w:val="nil"/>
                  <w:bottom w:val="nil"/>
                  <w:right w:val="nil"/>
                </w:tcBorders>
                <w:vAlign w:val="bottom"/>
              </w:tcPr>
            </w:tcPrChange>
          </w:tcPr>
          <w:p w14:paraId="67283A9E" w14:textId="5E6C8CF6" w:rsidR="0091426E" w:rsidRPr="0091426E" w:rsidRDefault="0091426E" w:rsidP="0091426E">
            <w:pPr>
              <w:pBdr>
                <w:bottom w:val="single" w:sz="4" w:space="1" w:color="auto"/>
              </w:pBdr>
              <w:ind w:left="57" w:right="-86"/>
              <w:jc w:val="right"/>
              <w:rPr>
                <w:rFonts w:ascii="Arial" w:hAnsi="Arial" w:cs="Arial"/>
                <w:color w:val="000000"/>
                <w:sz w:val="20"/>
              </w:rPr>
            </w:pPr>
            <w:ins w:id="4089" w:author="An Phuc Cao" w:date="2024-10-24T17:38:00Z" w16du:dateUtc="2024-10-24T10:38:00Z">
              <w:r w:rsidRPr="0091426E">
                <w:rPr>
                  <w:rFonts w:ascii="Arial" w:hAnsi="Arial" w:cs="Arial"/>
                  <w:sz w:val="20"/>
                  <w:rPrChange w:id="4090" w:author="An Phuc Cao" w:date="2024-10-24T17:39:00Z" w16du:dateUtc="2024-10-24T10:39:00Z">
                    <w:rPr/>
                  </w:rPrChange>
                </w:rPr>
                <w:t xml:space="preserve"> -   </w:t>
              </w:r>
            </w:ins>
          </w:p>
        </w:tc>
        <w:tc>
          <w:tcPr>
            <w:tcW w:w="1620" w:type="dxa"/>
            <w:tcBorders>
              <w:top w:val="nil"/>
              <w:left w:val="nil"/>
              <w:bottom w:val="nil"/>
              <w:right w:val="nil"/>
            </w:tcBorders>
            <w:vAlign w:val="bottom"/>
            <w:tcPrChange w:id="4091" w:author="An Phuc Cao" w:date="2024-10-24T17:38:00Z" w16du:dateUtc="2024-10-24T10:38:00Z">
              <w:tcPr>
                <w:tcW w:w="1620" w:type="dxa"/>
                <w:tcBorders>
                  <w:top w:val="nil"/>
                  <w:left w:val="nil"/>
                  <w:bottom w:val="nil"/>
                  <w:right w:val="nil"/>
                </w:tcBorders>
                <w:vAlign w:val="bottom"/>
              </w:tcPr>
            </w:tcPrChange>
          </w:tcPr>
          <w:p w14:paraId="0D5DB5CA" w14:textId="3E4A35A7" w:rsidR="0091426E" w:rsidRPr="0091426E" w:rsidRDefault="0091426E" w:rsidP="0091426E">
            <w:pPr>
              <w:pBdr>
                <w:bottom w:val="single" w:sz="4" w:space="1" w:color="auto"/>
              </w:pBdr>
              <w:ind w:left="57" w:right="-86"/>
              <w:jc w:val="right"/>
              <w:rPr>
                <w:rFonts w:ascii="Arial" w:hAnsi="Arial" w:cs="Arial"/>
                <w:color w:val="000000"/>
                <w:sz w:val="20"/>
              </w:rPr>
            </w:pPr>
            <w:ins w:id="4092" w:author="An Phuc Cao" w:date="2024-10-24T17:38:00Z" w16du:dateUtc="2024-10-24T10:38:00Z">
              <w:r w:rsidRPr="0091426E">
                <w:rPr>
                  <w:rFonts w:ascii="Arial" w:hAnsi="Arial" w:cs="Arial"/>
                  <w:sz w:val="20"/>
                  <w:rPrChange w:id="4093" w:author="An Phuc Cao" w:date="2024-10-24T17:39:00Z" w16du:dateUtc="2024-10-24T10:39:00Z">
                    <w:rPr/>
                  </w:rPrChange>
                </w:rPr>
                <w:t xml:space="preserve">21,152,899,526 </w:t>
              </w:r>
            </w:ins>
          </w:p>
        </w:tc>
      </w:tr>
      <w:tr w:rsidR="0091426E" w:rsidRPr="00826313" w14:paraId="3AAA9CD6" w14:textId="77777777" w:rsidTr="0091426E">
        <w:tblPrEx>
          <w:tblW w:w="8190" w:type="dxa"/>
          <w:tblInd w:w="720" w:type="dxa"/>
          <w:tblLayout w:type="fixed"/>
          <w:tblPrExChange w:id="4094" w:author="An Phuc Cao" w:date="2024-10-24T17:38:00Z" w16du:dateUtc="2024-10-24T10:38:00Z">
            <w:tblPrEx>
              <w:tblW w:w="8190" w:type="dxa"/>
              <w:tblInd w:w="720" w:type="dxa"/>
              <w:tblLayout w:type="fixed"/>
            </w:tblPrEx>
          </w:tblPrExChange>
        </w:tblPrEx>
        <w:tc>
          <w:tcPr>
            <w:tcW w:w="1832" w:type="dxa"/>
            <w:tcBorders>
              <w:top w:val="nil"/>
              <w:left w:val="nil"/>
              <w:bottom w:val="nil"/>
              <w:right w:val="nil"/>
            </w:tcBorders>
            <w:shd w:val="clear" w:color="auto" w:fill="auto"/>
            <w:noWrap/>
            <w:vAlign w:val="bottom"/>
            <w:tcPrChange w:id="4095" w:author="An Phuc Cao" w:date="2024-10-24T17:38:00Z" w16du:dateUtc="2024-10-24T10:38:00Z">
              <w:tcPr>
                <w:tcW w:w="1832" w:type="dxa"/>
                <w:tcBorders>
                  <w:top w:val="nil"/>
                  <w:left w:val="nil"/>
                  <w:bottom w:val="nil"/>
                  <w:right w:val="nil"/>
                </w:tcBorders>
                <w:shd w:val="clear" w:color="auto" w:fill="auto"/>
                <w:noWrap/>
                <w:vAlign w:val="bottom"/>
              </w:tcPr>
            </w:tcPrChange>
          </w:tcPr>
          <w:p w14:paraId="12C27F1D" w14:textId="15307F3D" w:rsidR="0091426E" w:rsidRPr="00826313" w:rsidRDefault="0091426E" w:rsidP="0091426E">
            <w:pPr>
              <w:overflowPunct/>
              <w:autoSpaceDE/>
              <w:autoSpaceDN/>
              <w:adjustRightInd/>
              <w:spacing w:before="120"/>
              <w:ind w:left="-108"/>
              <w:textAlignment w:val="auto"/>
              <w:rPr>
                <w:rFonts w:ascii="Arial" w:hAnsi="Arial" w:cs="Arial"/>
                <w:b/>
                <w:bCs/>
                <w:color w:val="000000"/>
                <w:sz w:val="20"/>
              </w:rPr>
            </w:pPr>
            <w:r w:rsidRPr="00826313">
              <w:rPr>
                <w:rFonts w:ascii="Arial" w:hAnsi="Arial" w:cs="Arial"/>
                <w:b/>
                <w:bCs/>
                <w:color w:val="000000"/>
                <w:sz w:val="20"/>
              </w:rPr>
              <w:t xml:space="preserve">Total </w:t>
            </w:r>
          </w:p>
        </w:tc>
        <w:tc>
          <w:tcPr>
            <w:tcW w:w="1588" w:type="dxa"/>
            <w:tcBorders>
              <w:top w:val="nil"/>
              <w:left w:val="nil"/>
              <w:bottom w:val="nil"/>
              <w:right w:val="nil"/>
            </w:tcBorders>
            <w:shd w:val="clear" w:color="auto" w:fill="auto"/>
            <w:noWrap/>
            <w:vAlign w:val="bottom"/>
            <w:tcPrChange w:id="4096" w:author="An Phuc Cao" w:date="2024-10-24T17:38:00Z" w16du:dateUtc="2024-10-24T10:38:00Z">
              <w:tcPr>
                <w:tcW w:w="1588" w:type="dxa"/>
                <w:tcBorders>
                  <w:top w:val="nil"/>
                  <w:left w:val="nil"/>
                  <w:bottom w:val="nil"/>
                  <w:right w:val="nil"/>
                </w:tcBorders>
                <w:shd w:val="clear" w:color="auto" w:fill="auto"/>
                <w:noWrap/>
                <w:vAlign w:val="bottom"/>
              </w:tcPr>
            </w:tcPrChange>
          </w:tcPr>
          <w:p w14:paraId="4A933F0C" w14:textId="34078091" w:rsidR="0091426E" w:rsidRPr="0091426E" w:rsidRDefault="0091426E">
            <w:pPr>
              <w:pBdr>
                <w:bottom w:val="double" w:sz="4" w:space="1" w:color="auto"/>
              </w:pBdr>
              <w:spacing w:before="120"/>
              <w:ind w:right="-86"/>
              <w:rPr>
                <w:rFonts w:ascii="Arial" w:hAnsi="Arial" w:cs="Arial"/>
                <w:b/>
                <w:bCs/>
                <w:color w:val="000000"/>
                <w:sz w:val="20"/>
              </w:rPr>
              <w:pPrChange w:id="4097" w:author="An Phuc Cao" w:date="2024-10-24T17:39:00Z" w16du:dateUtc="2024-10-24T10:39:00Z">
                <w:pPr>
                  <w:pBdr>
                    <w:bottom w:val="double" w:sz="4" w:space="1" w:color="auto"/>
                  </w:pBdr>
                  <w:spacing w:before="120"/>
                  <w:ind w:left="57" w:right="-86"/>
                  <w:jc w:val="right"/>
                </w:pPr>
              </w:pPrChange>
            </w:pPr>
            <w:ins w:id="4098" w:author="An Phuc Cao" w:date="2024-10-24T17:39:00Z" w16du:dateUtc="2024-10-24T10:39:00Z">
              <w:r w:rsidRPr="0091426E">
                <w:rPr>
                  <w:rFonts w:ascii="Arial" w:hAnsi="Arial" w:cs="Arial"/>
                  <w:b/>
                  <w:bCs/>
                  <w:sz w:val="20"/>
                  <w:rPrChange w:id="4099" w:author="An Phuc Cao" w:date="2024-10-24T17:39:00Z" w16du:dateUtc="2024-10-24T10:39:00Z">
                    <w:rPr>
                      <w:rFonts w:ascii="Arial" w:hAnsi="Arial" w:cs="Arial"/>
                      <w:sz w:val="20"/>
                    </w:rPr>
                  </w:rPrChange>
                </w:rPr>
                <w:t>2</w:t>
              </w:r>
            </w:ins>
            <w:ins w:id="4100" w:author="An Phuc Cao" w:date="2024-10-24T17:38:00Z" w16du:dateUtc="2024-10-24T10:38:00Z">
              <w:r w:rsidRPr="0091426E">
                <w:rPr>
                  <w:rFonts w:ascii="Arial" w:hAnsi="Arial" w:cs="Arial"/>
                  <w:b/>
                  <w:bCs/>
                  <w:sz w:val="20"/>
                  <w:rPrChange w:id="4101" w:author="An Phuc Cao" w:date="2024-10-24T17:39:00Z" w16du:dateUtc="2024-10-24T10:39:00Z">
                    <w:rPr/>
                  </w:rPrChange>
                </w:rPr>
                <w:t xml:space="preserve">1,152,899,526 </w:t>
              </w:r>
            </w:ins>
          </w:p>
        </w:tc>
        <w:tc>
          <w:tcPr>
            <w:tcW w:w="1620" w:type="dxa"/>
            <w:tcBorders>
              <w:top w:val="nil"/>
              <w:left w:val="nil"/>
              <w:bottom w:val="nil"/>
              <w:right w:val="nil"/>
            </w:tcBorders>
            <w:shd w:val="clear" w:color="auto" w:fill="auto"/>
            <w:noWrap/>
            <w:vAlign w:val="bottom"/>
            <w:tcPrChange w:id="4102" w:author="An Phuc Cao" w:date="2024-10-24T17:38:00Z" w16du:dateUtc="2024-10-24T10:38:00Z">
              <w:tcPr>
                <w:tcW w:w="1620" w:type="dxa"/>
                <w:tcBorders>
                  <w:top w:val="nil"/>
                  <w:left w:val="nil"/>
                  <w:bottom w:val="nil"/>
                  <w:right w:val="nil"/>
                </w:tcBorders>
                <w:shd w:val="clear" w:color="auto" w:fill="auto"/>
                <w:noWrap/>
                <w:vAlign w:val="bottom"/>
              </w:tcPr>
            </w:tcPrChange>
          </w:tcPr>
          <w:p w14:paraId="0DE67C17" w14:textId="6E9B2452" w:rsidR="0091426E" w:rsidRPr="0091426E" w:rsidRDefault="0091426E" w:rsidP="0091426E">
            <w:pPr>
              <w:pBdr>
                <w:bottom w:val="double" w:sz="4" w:space="1" w:color="auto"/>
              </w:pBdr>
              <w:spacing w:before="120"/>
              <w:ind w:left="57" w:right="-86"/>
              <w:jc w:val="right"/>
              <w:rPr>
                <w:rFonts w:ascii="Arial" w:hAnsi="Arial" w:cs="Arial"/>
                <w:b/>
                <w:bCs/>
                <w:color w:val="000000"/>
                <w:sz w:val="20"/>
              </w:rPr>
            </w:pPr>
            <w:ins w:id="4103" w:author="An Phuc Cao" w:date="2024-10-24T17:38:00Z" w16du:dateUtc="2024-10-24T10:38:00Z">
              <w:r w:rsidRPr="0091426E">
                <w:rPr>
                  <w:rFonts w:ascii="Arial" w:hAnsi="Arial" w:cs="Arial"/>
                  <w:b/>
                  <w:bCs/>
                  <w:sz w:val="20"/>
                  <w:rPrChange w:id="4104" w:author="An Phuc Cao" w:date="2024-10-24T17:39:00Z" w16du:dateUtc="2024-10-24T10:39:00Z">
                    <w:rPr/>
                  </w:rPrChange>
                </w:rPr>
                <w:t xml:space="preserve"> -   </w:t>
              </w:r>
            </w:ins>
          </w:p>
        </w:tc>
        <w:tc>
          <w:tcPr>
            <w:tcW w:w="810" w:type="dxa"/>
            <w:tcBorders>
              <w:top w:val="nil"/>
              <w:left w:val="nil"/>
              <w:bottom w:val="nil"/>
              <w:right w:val="nil"/>
            </w:tcBorders>
            <w:vAlign w:val="bottom"/>
            <w:tcPrChange w:id="4105" w:author="An Phuc Cao" w:date="2024-10-24T17:38:00Z" w16du:dateUtc="2024-10-24T10:38:00Z">
              <w:tcPr>
                <w:tcW w:w="810" w:type="dxa"/>
                <w:tcBorders>
                  <w:top w:val="nil"/>
                  <w:left w:val="nil"/>
                  <w:bottom w:val="nil"/>
                  <w:right w:val="nil"/>
                </w:tcBorders>
                <w:vAlign w:val="bottom"/>
              </w:tcPr>
            </w:tcPrChange>
          </w:tcPr>
          <w:p w14:paraId="5E3331D4" w14:textId="50CD5453" w:rsidR="0091426E" w:rsidRPr="0091426E" w:rsidRDefault="0091426E" w:rsidP="0091426E">
            <w:pPr>
              <w:pBdr>
                <w:bottom w:val="double" w:sz="4" w:space="1" w:color="auto"/>
              </w:pBdr>
              <w:spacing w:before="120"/>
              <w:ind w:left="57" w:right="-86"/>
              <w:jc w:val="right"/>
              <w:rPr>
                <w:rFonts w:ascii="Arial" w:hAnsi="Arial" w:cs="Arial"/>
                <w:b/>
                <w:bCs/>
                <w:color w:val="000000"/>
                <w:sz w:val="20"/>
              </w:rPr>
            </w:pPr>
            <w:ins w:id="4106" w:author="An Phuc Cao" w:date="2024-10-24T17:38:00Z" w16du:dateUtc="2024-10-24T10:38:00Z">
              <w:r w:rsidRPr="0091426E">
                <w:rPr>
                  <w:rFonts w:ascii="Arial" w:hAnsi="Arial" w:cs="Arial"/>
                  <w:b/>
                  <w:bCs/>
                  <w:sz w:val="20"/>
                  <w:rPrChange w:id="4107" w:author="An Phuc Cao" w:date="2024-10-24T17:39:00Z" w16du:dateUtc="2024-10-24T10:39:00Z">
                    <w:rPr/>
                  </w:rPrChange>
                </w:rPr>
                <w:t xml:space="preserve"> -   </w:t>
              </w:r>
            </w:ins>
          </w:p>
        </w:tc>
        <w:tc>
          <w:tcPr>
            <w:tcW w:w="720" w:type="dxa"/>
            <w:tcBorders>
              <w:top w:val="nil"/>
              <w:left w:val="nil"/>
              <w:bottom w:val="nil"/>
              <w:right w:val="nil"/>
            </w:tcBorders>
            <w:vAlign w:val="bottom"/>
            <w:tcPrChange w:id="4108" w:author="An Phuc Cao" w:date="2024-10-24T17:38:00Z" w16du:dateUtc="2024-10-24T10:38:00Z">
              <w:tcPr>
                <w:tcW w:w="720" w:type="dxa"/>
                <w:tcBorders>
                  <w:top w:val="nil"/>
                  <w:left w:val="nil"/>
                  <w:bottom w:val="nil"/>
                  <w:right w:val="nil"/>
                </w:tcBorders>
                <w:vAlign w:val="bottom"/>
              </w:tcPr>
            </w:tcPrChange>
          </w:tcPr>
          <w:p w14:paraId="6D0B8A0C" w14:textId="7028DBC7" w:rsidR="0091426E" w:rsidRPr="0091426E" w:rsidRDefault="0091426E" w:rsidP="0091426E">
            <w:pPr>
              <w:pBdr>
                <w:bottom w:val="double" w:sz="4" w:space="1" w:color="auto"/>
              </w:pBdr>
              <w:spacing w:before="120"/>
              <w:ind w:left="57" w:right="-86"/>
              <w:jc w:val="right"/>
              <w:rPr>
                <w:rFonts w:ascii="Arial" w:hAnsi="Arial" w:cs="Arial"/>
                <w:b/>
                <w:bCs/>
                <w:color w:val="000000"/>
                <w:sz w:val="20"/>
              </w:rPr>
            </w:pPr>
            <w:ins w:id="4109" w:author="An Phuc Cao" w:date="2024-10-24T17:38:00Z" w16du:dateUtc="2024-10-24T10:38:00Z">
              <w:r w:rsidRPr="0091426E">
                <w:rPr>
                  <w:rFonts w:ascii="Arial" w:hAnsi="Arial" w:cs="Arial"/>
                  <w:b/>
                  <w:bCs/>
                  <w:sz w:val="20"/>
                  <w:rPrChange w:id="4110" w:author="An Phuc Cao" w:date="2024-10-24T17:39:00Z" w16du:dateUtc="2024-10-24T10:39:00Z">
                    <w:rPr/>
                  </w:rPrChange>
                </w:rPr>
                <w:t xml:space="preserve"> -   </w:t>
              </w:r>
            </w:ins>
          </w:p>
        </w:tc>
        <w:tc>
          <w:tcPr>
            <w:tcW w:w="1620" w:type="dxa"/>
            <w:tcBorders>
              <w:top w:val="nil"/>
              <w:left w:val="nil"/>
              <w:bottom w:val="nil"/>
              <w:right w:val="nil"/>
            </w:tcBorders>
            <w:vAlign w:val="bottom"/>
            <w:tcPrChange w:id="4111" w:author="An Phuc Cao" w:date="2024-10-24T17:38:00Z" w16du:dateUtc="2024-10-24T10:38:00Z">
              <w:tcPr>
                <w:tcW w:w="1620" w:type="dxa"/>
                <w:tcBorders>
                  <w:top w:val="nil"/>
                  <w:left w:val="nil"/>
                  <w:bottom w:val="nil"/>
                  <w:right w:val="nil"/>
                </w:tcBorders>
                <w:vAlign w:val="bottom"/>
              </w:tcPr>
            </w:tcPrChange>
          </w:tcPr>
          <w:p w14:paraId="6EBBEE1C" w14:textId="41D55D8B" w:rsidR="0091426E" w:rsidRPr="0091426E" w:rsidRDefault="0091426E" w:rsidP="0091426E">
            <w:pPr>
              <w:pBdr>
                <w:bottom w:val="double" w:sz="4" w:space="1" w:color="auto"/>
              </w:pBdr>
              <w:spacing w:before="120"/>
              <w:ind w:left="57" w:right="-86"/>
              <w:jc w:val="right"/>
              <w:rPr>
                <w:rFonts w:ascii="Arial" w:hAnsi="Arial" w:cs="Arial"/>
                <w:b/>
                <w:bCs/>
                <w:color w:val="000000"/>
                <w:sz w:val="20"/>
              </w:rPr>
            </w:pPr>
            <w:ins w:id="4112" w:author="An Phuc Cao" w:date="2024-10-24T17:38:00Z" w16du:dateUtc="2024-10-24T10:38:00Z">
              <w:r w:rsidRPr="0091426E">
                <w:rPr>
                  <w:rFonts w:ascii="Arial" w:hAnsi="Arial" w:cs="Arial"/>
                  <w:b/>
                  <w:bCs/>
                  <w:sz w:val="20"/>
                  <w:rPrChange w:id="4113" w:author="An Phuc Cao" w:date="2024-10-24T17:39:00Z" w16du:dateUtc="2024-10-24T10:39:00Z">
                    <w:rPr/>
                  </w:rPrChange>
                </w:rPr>
                <w:t xml:space="preserve">21,152,899,526 </w:t>
              </w:r>
            </w:ins>
          </w:p>
        </w:tc>
      </w:tr>
    </w:tbl>
    <w:p w14:paraId="560D9016" w14:textId="57EB9B0E" w:rsidR="002276D5" w:rsidRPr="00826313" w:rsidRDefault="002276D5">
      <w:pPr>
        <w:overflowPunct/>
        <w:autoSpaceDE/>
        <w:autoSpaceDN/>
        <w:adjustRightInd/>
        <w:textAlignment w:val="auto"/>
        <w:rPr>
          <w:rFonts w:ascii="Arial" w:hAnsi="Arial" w:cs="Arial"/>
          <w:sz w:val="20"/>
        </w:rPr>
      </w:pPr>
    </w:p>
    <w:p w14:paraId="4FDBA790" w14:textId="79F598E8" w:rsidR="002276D5" w:rsidRPr="00826313" w:rsidRDefault="002276D5">
      <w:pPr>
        <w:overflowPunct/>
        <w:autoSpaceDE/>
        <w:autoSpaceDN/>
        <w:adjustRightInd/>
        <w:textAlignment w:val="auto"/>
        <w:rPr>
          <w:rFonts w:ascii="Arial" w:hAnsi="Arial" w:cs="Arial"/>
          <w:sz w:val="20"/>
        </w:rPr>
      </w:pPr>
    </w:p>
    <w:p w14:paraId="5DF7EEFF" w14:textId="633B4955" w:rsidR="002276D5" w:rsidRPr="00826313" w:rsidDel="00131F93" w:rsidRDefault="002276D5">
      <w:pPr>
        <w:overflowPunct/>
        <w:autoSpaceDE/>
        <w:autoSpaceDN/>
        <w:adjustRightInd/>
        <w:textAlignment w:val="auto"/>
        <w:rPr>
          <w:del w:id="4114" w:author="An Phuc Cao" w:date="2024-10-25T16:40:00Z" w16du:dateUtc="2024-10-25T09:40:00Z"/>
          <w:rFonts w:ascii="Arial" w:hAnsi="Arial" w:cs="Arial"/>
          <w:sz w:val="20"/>
        </w:rPr>
      </w:pPr>
    </w:p>
    <w:p w14:paraId="66865A4D" w14:textId="0A07CD30" w:rsidR="002276D5" w:rsidRPr="00826313" w:rsidDel="00D75333" w:rsidRDefault="002276D5">
      <w:pPr>
        <w:overflowPunct/>
        <w:autoSpaceDE/>
        <w:autoSpaceDN/>
        <w:adjustRightInd/>
        <w:textAlignment w:val="auto"/>
        <w:rPr>
          <w:del w:id="4115" w:author="An Phuc Cao" w:date="2024-10-25T16:37:00Z" w16du:dateUtc="2024-10-25T09:37:00Z"/>
          <w:rFonts w:ascii="Arial" w:hAnsi="Arial" w:cs="Arial"/>
          <w:sz w:val="20"/>
        </w:rPr>
      </w:pPr>
    </w:p>
    <w:p w14:paraId="36EC9CD4" w14:textId="68575239" w:rsidR="002276D5" w:rsidRPr="00826313" w:rsidDel="00D75333" w:rsidRDefault="002276D5">
      <w:pPr>
        <w:overflowPunct/>
        <w:autoSpaceDE/>
        <w:autoSpaceDN/>
        <w:adjustRightInd/>
        <w:textAlignment w:val="auto"/>
        <w:rPr>
          <w:del w:id="4116" w:author="An Phuc Cao" w:date="2024-10-25T16:37:00Z" w16du:dateUtc="2024-10-25T09:37:00Z"/>
          <w:rFonts w:ascii="Arial" w:hAnsi="Arial" w:cs="Arial"/>
          <w:sz w:val="20"/>
        </w:rPr>
      </w:pPr>
    </w:p>
    <w:p w14:paraId="4FBE633E" w14:textId="78FA3FDA" w:rsidR="002276D5" w:rsidRPr="00826313" w:rsidDel="00D75333" w:rsidRDefault="002276D5">
      <w:pPr>
        <w:overflowPunct/>
        <w:autoSpaceDE/>
        <w:autoSpaceDN/>
        <w:adjustRightInd/>
        <w:textAlignment w:val="auto"/>
        <w:rPr>
          <w:del w:id="4117" w:author="An Phuc Cao" w:date="2024-10-25T16:37:00Z" w16du:dateUtc="2024-10-25T09:37:00Z"/>
          <w:rFonts w:ascii="Arial" w:hAnsi="Arial" w:cs="Arial"/>
          <w:sz w:val="20"/>
        </w:rPr>
      </w:pPr>
    </w:p>
    <w:p w14:paraId="3B4C5CF9" w14:textId="337084A8" w:rsidR="002276D5" w:rsidRPr="00826313" w:rsidDel="00D75333" w:rsidRDefault="002276D5">
      <w:pPr>
        <w:overflowPunct/>
        <w:autoSpaceDE/>
        <w:autoSpaceDN/>
        <w:adjustRightInd/>
        <w:textAlignment w:val="auto"/>
        <w:rPr>
          <w:del w:id="4118" w:author="An Phuc Cao" w:date="2024-10-25T16:37:00Z" w16du:dateUtc="2024-10-25T09:37:00Z"/>
          <w:rFonts w:ascii="Arial" w:hAnsi="Arial" w:cs="Arial"/>
          <w:sz w:val="20"/>
        </w:rPr>
      </w:pPr>
    </w:p>
    <w:p w14:paraId="2E5E3CA0" w14:textId="7E9E019C" w:rsidR="002276D5" w:rsidRPr="00826313" w:rsidDel="00D75333" w:rsidRDefault="002276D5">
      <w:pPr>
        <w:overflowPunct/>
        <w:autoSpaceDE/>
        <w:autoSpaceDN/>
        <w:adjustRightInd/>
        <w:textAlignment w:val="auto"/>
        <w:rPr>
          <w:del w:id="4119" w:author="An Phuc Cao" w:date="2024-10-25T16:37:00Z" w16du:dateUtc="2024-10-25T09:37:00Z"/>
          <w:rFonts w:ascii="Arial" w:hAnsi="Arial" w:cs="Arial"/>
          <w:sz w:val="20"/>
        </w:rPr>
      </w:pPr>
    </w:p>
    <w:p w14:paraId="2D943B76" w14:textId="0EB0C30C" w:rsidR="002276D5" w:rsidRPr="00826313" w:rsidDel="00D75333" w:rsidRDefault="002276D5">
      <w:pPr>
        <w:overflowPunct/>
        <w:autoSpaceDE/>
        <w:autoSpaceDN/>
        <w:adjustRightInd/>
        <w:textAlignment w:val="auto"/>
        <w:rPr>
          <w:del w:id="4120" w:author="An Phuc Cao" w:date="2024-10-25T16:38:00Z" w16du:dateUtc="2024-10-25T09:38:00Z"/>
          <w:rFonts w:ascii="Arial" w:hAnsi="Arial" w:cs="Arial"/>
          <w:sz w:val="20"/>
        </w:rPr>
      </w:pPr>
    </w:p>
    <w:p w14:paraId="1583FA4F" w14:textId="2E376320" w:rsidR="002276D5" w:rsidRPr="00826313" w:rsidDel="00D75333" w:rsidRDefault="002276D5">
      <w:pPr>
        <w:overflowPunct/>
        <w:autoSpaceDE/>
        <w:autoSpaceDN/>
        <w:adjustRightInd/>
        <w:textAlignment w:val="auto"/>
        <w:rPr>
          <w:del w:id="4121" w:author="An Phuc Cao" w:date="2024-10-25T16:38:00Z" w16du:dateUtc="2024-10-25T09:38:00Z"/>
          <w:rFonts w:ascii="Arial" w:hAnsi="Arial" w:cs="Arial"/>
          <w:sz w:val="20"/>
        </w:rPr>
      </w:pPr>
    </w:p>
    <w:p w14:paraId="4BC89624" w14:textId="440DB174" w:rsidR="002276D5" w:rsidRPr="00826313" w:rsidRDefault="002276D5" w:rsidP="00094ACB">
      <w:pPr>
        <w:pStyle w:val="BodyTextIndent2"/>
        <w:widowControl w:val="0"/>
        <w:ind w:left="0"/>
        <w:rPr>
          <w:rFonts w:ascii="Arial" w:hAnsi="Arial" w:cs="Arial"/>
          <w:sz w:val="20"/>
        </w:rPr>
        <w:sectPr w:rsidR="002276D5" w:rsidRPr="00826313" w:rsidSect="00D32BF0">
          <w:pgSz w:w="11909" w:h="16834" w:code="9"/>
          <w:pgMar w:top="1440" w:right="1440" w:bottom="862" w:left="1582" w:header="720" w:footer="578" w:gutter="0"/>
          <w:cols w:space="720"/>
          <w:docGrid w:linePitch="360"/>
        </w:sectPr>
      </w:pPr>
    </w:p>
    <w:bookmarkEnd w:id="3084"/>
    <w:p w14:paraId="2D2F794D" w14:textId="114D385F" w:rsidR="00DA3D12" w:rsidRPr="00826313" w:rsidRDefault="00DA3D12">
      <w:pPr>
        <w:overflowPunct/>
        <w:autoSpaceDE/>
        <w:autoSpaceDN/>
        <w:adjustRightInd/>
        <w:textAlignment w:val="auto"/>
        <w:rPr>
          <w:rFonts w:ascii="Arial" w:hAnsi="Arial" w:cs="Arial"/>
          <w:b/>
          <w:bCs/>
          <w:color w:val="000000"/>
          <w:sz w:val="20"/>
        </w:rPr>
      </w:pPr>
    </w:p>
    <w:p w14:paraId="5F71F675" w14:textId="77777777" w:rsidR="00C700A2" w:rsidRPr="00826313" w:rsidRDefault="00C700A2" w:rsidP="00573A8F">
      <w:pPr>
        <w:overflowPunct/>
        <w:autoSpaceDE/>
        <w:autoSpaceDN/>
        <w:adjustRightInd/>
        <w:textAlignment w:val="auto"/>
        <w:rPr>
          <w:rFonts w:ascii="Arial" w:hAnsi="Arial" w:cs="Arial"/>
          <w:b/>
          <w:bCs/>
          <w:color w:val="000000"/>
          <w:sz w:val="20"/>
        </w:rPr>
      </w:pPr>
    </w:p>
    <w:p w14:paraId="63CB6742" w14:textId="62F410CA" w:rsidR="00573A8F" w:rsidRPr="00826313" w:rsidRDefault="00C700A2">
      <w:pPr>
        <w:pStyle w:val="Heading1"/>
        <w:spacing w:after="0"/>
        <w:ind w:left="562" w:hanging="562"/>
        <w:rPr>
          <w:rFonts w:ascii="Arial" w:hAnsi="Arial" w:cs="Arial"/>
          <w:b/>
          <w:bCs/>
          <w:color w:val="000000"/>
          <w:sz w:val="20"/>
        </w:rPr>
        <w:pPrChange w:id="4122" w:author="An Phuc Cao" w:date="2024-10-25T16:41:00Z" w16du:dateUtc="2024-10-25T09:41:00Z">
          <w:pPr>
            <w:overflowPunct/>
            <w:autoSpaceDE/>
            <w:autoSpaceDN/>
            <w:adjustRightInd/>
            <w:textAlignment w:val="auto"/>
          </w:pPr>
        </w:pPrChange>
      </w:pPr>
      <w:r w:rsidRPr="00826313">
        <w:rPr>
          <w:rFonts w:ascii="Arial" w:hAnsi="Arial" w:cs="Arial"/>
          <w:b/>
          <w:bCs/>
          <w:color w:val="000000"/>
          <w:sz w:val="20"/>
        </w:rPr>
        <w:t>9</w:t>
      </w:r>
      <w:r w:rsidR="00E17D60" w:rsidRPr="00826313">
        <w:rPr>
          <w:rFonts w:ascii="Arial" w:hAnsi="Arial" w:cs="Arial"/>
          <w:b/>
          <w:bCs/>
          <w:color w:val="000000"/>
          <w:sz w:val="20"/>
        </w:rPr>
        <w:t>.</w:t>
      </w:r>
      <w:r w:rsidR="00573A8F" w:rsidRPr="00826313">
        <w:rPr>
          <w:rFonts w:ascii="Arial" w:hAnsi="Arial" w:cs="Arial"/>
          <w:b/>
          <w:bCs/>
          <w:color w:val="000000"/>
          <w:sz w:val="20"/>
        </w:rPr>
        <w:tab/>
      </w:r>
      <w:r w:rsidR="000F056C" w:rsidRPr="00826313">
        <w:rPr>
          <w:rFonts w:ascii="Arial" w:hAnsi="Arial" w:cs="Arial"/>
          <w:b/>
          <w:bCs/>
          <w:color w:val="000000"/>
          <w:sz w:val="20"/>
        </w:rPr>
        <w:t xml:space="preserve">NET </w:t>
      </w:r>
      <w:r w:rsidR="00892638" w:rsidRPr="00826313">
        <w:rPr>
          <w:rFonts w:ascii="Arial" w:hAnsi="Arial" w:cs="Arial"/>
          <w:b/>
          <w:bCs/>
          <w:color w:val="000000"/>
          <w:sz w:val="20"/>
        </w:rPr>
        <w:t>(LOSS)/</w:t>
      </w:r>
      <w:r w:rsidR="000F056C" w:rsidRPr="00826313">
        <w:rPr>
          <w:rFonts w:ascii="Arial" w:hAnsi="Arial" w:cs="Arial"/>
          <w:b/>
          <w:bCs/>
          <w:color w:val="000000"/>
          <w:sz w:val="20"/>
        </w:rPr>
        <w:t>GAIN FROM FINANCIAL ASSETS AT FVTPL</w:t>
      </w:r>
    </w:p>
    <w:p w14:paraId="0D453D80" w14:textId="77777777" w:rsidR="00573A8F" w:rsidRPr="00826313" w:rsidRDefault="00573A8F" w:rsidP="00573A8F">
      <w:pPr>
        <w:overflowPunct/>
        <w:autoSpaceDE/>
        <w:autoSpaceDN/>
        <w:adjustRightInd/>
        <w:textAlignment w:val="auto"/>
        <w:rPr>
          <w:rFonts w:ascii="Arial" w:hAnsi="Arial" w:cs="Arial"/>
          <w:bCs/>
          <w:color w:val="000000"/>
          <w:sz w:val="20"/>
        </w:rPr>
      </w:pPr>
      <w:r w:rsidRPr="00826313">
        <w:rPr>
          <w:rFonts w:ascii="Arial" w:hAnsi="Arial" w:cs="Arial"/>
          <w:bCs/>
          <w:color w:val="000000"/>
          <w:sz w:val="20"/>
        </w:rPr>
        <w:tab/>
      </w:r>
    </w:p>
    <w:tbl>
      <w:tblPr>
        <w:tblW w:w="8187" w:type="dxa"/>
        <w:tblInd w:w="720" w:type="dxa"/>
        <w:tblLayout w:type="fixed"/>
        <w:tblLook w:val="04A0" w:firstRow="1" w:lastRow="0" w:firstColumn="1" w:lastColumn="0" w:noHBand="0" w:noVBand="1"/>
      </w:tblPr>
      <w:tblGrid>
        <w:gridCol w:w="4383"/>
        <w:gridCol w:w="1843"/>
        <w:gridCol w:w="1961"/>
        <w:tblGridChange w:id="4123">
          <w:tblGrid>
            <w:gridCol w:w="4383"/>
            <w:gridCol w:w="1843"/>
            <w:gridCol w:w="1961"/>
          </w:tblGrid>
        </w:tblGridChange>
      </w:tblGrid>
      <w:tr w:rsidR="002B45D9" w:rsidRPr="00826313" w14:paraId="093EEA2C" w14:textId="77777777" w:rsidTr="00C37028">
        <w:tc>
          <w:tcPr>
            <w:tcW w:w="4383" w:type="dxa"/>
            <w:tcBorders>
              <w:top w:val="nil"/>
              <w:left w:val="nil"/>
              <w:right w:val="nil"/>
            </w:tcBorders>
            <w:shd w:val="clear" w:color="auto" w:fill="auto"/>
            <w:noWrap/>
            <w:vAlign w:val="bottom"/>
            <w:hideMark/>
          </w:tcPr>
          <w:p w14:paraId="345507E8" w14:textId="77777777" w:rsidR="002B45D9" w:rsidRPr="00826313" w:rsidRDefault="002B45D9" w:rsidP="002B45D9">
            <w:pPr>
              <w:overflowPunct/>
              <w:autoSpaceDE/>
              <w:autoSpaceDN/>
              <w:adjustRightInd/>
              <w:ind w:left="-108"/>
              <w:textAlignment w:val="auto"/>
              <w:rPr>
                <w:rFonts w:ascii="Arial" w:hAnsi="Arial" w:cs="Arial"/>
                <w:b/>
                <w:bCs/>
                <w:color w:val="000000"/>
                <w:sz w:val="20"/>
              </w:rPr>
            </w:pPr>
            <w:r w:rsidRPr="00826313">
              <w:rPr>
                <w:rFonts w:ascii="Arial" w:hAnsi="Arial" w:cs="Arial"/>
                <w:bCs/>
                <w:color w:val="000000"/>
                <w:sz w:val="20"/>
              </w:rPr>
              <w:tab/>
            </w:r>
          </w:p>
        </w:tc>
        <w:tc>
          <w:tcPr>
            <w:tcW w:w="1843" w:type="dxa"/>
            <w:tcBorders>
              <w:top w:val="nil"/>
              <w:left w:val="nil"/>
              <w:right w:val="nil"/>
            </w:tcBorders>
            <w:shd w:val="clear" w:color="auto" w:fill="auto"/>
            <w:vAlign w:val="bottom"/>
            <w:hideMark/>
          </w:tcPr>
          <w:p w14:paraId="3D1D0FCC" w14:textId="43193295" w:rsidR="002B45D9" w:rsidRPr="00826313" w:rsidRDefault="002B45D9" w:rsidP="002B45D9">
            <w:pPr>
              <w:overflowPunct/>
              <w:autoSpaceDE/>
              <w:autoSpaceDN/>
              <w:adjustRightInd/>
              <w:ind w:right="-86"/>
              <w:jc w:val="right"/>
              <w:textAlignment w:val="auto"/>
              <w:rPr>
                <w:rFonts w:ascii="Arial" w:hAnsi="Arial" w:cs="Arial"/>
                <w:i/>
                <w:iCs/>
                <w:sz w:val="20"/>
              </w:rPr>
            </w:pPr>
            <w:ins w:id="4124" w:author="An Phuc Cao" w:date="2024-09-30T15:39:00Z" w16du:dateUtc="2024-09-30T08:39:00Z">
              <w:r w:rsidRPr="00826313">
                <w:rPr>
                  <w:rFonts w:ascii="Arial" w:hAnsi="Arial" w:cs="Arial"/>
                  <w:bCs/>
                  <w:i/>
                  <w:sz w:val="20"/>
                </w:rPr>
                <w:t>For the six-month period then ended 30 June 202</w:t>
              </w:r>
              <w:r>
                <w:rPr>
                  <w:rFonts w:ascii="Arial" w:hAnsi="Arial" w:cs="Arial"/>
                  <w:bCs/>
                  <w:i/>
                  <w:sz w:val="20"/>
                </w:rPr>
                <w:t>4</w:t>
              </w:r>
            </w:ins>
            <w:del w:id="4125" w:author="An Phuc Cao" w:date="2024-09-30T15:39:00Z" w16du:dateUtc="2024-09-30T08:39:00Z">
              <w:r w:rsidRPr="00826313" w:rsidDel="00556CA1">
                <w:rPr>
                  <w:rFonts w:ascii="Arial" w:hAnsi="Arial" w:cs="Arial"/>
                  <w:bCs/>
                  <w:i/>
                  <w:sz w:val="20"/>
                </w:rPr>
                <w:delText>For the six-month period then ended 30 June 202</w:delText>
              </w:r>
              <w:r w:rsidDel="00556CA1">
                <w:rPr>
                  <w:rFonts w:ascii="Arial" w:hAnsi="Arial" w:cs="Arial"/>
                  <w:bCs/>
                  <w:i/>
                  <w:sz w:val="20"/>
                </w:rPr>
                <w:delText>3</w:delText>
              </w:r>
            </w:del>
          </w:p>
        </w:tc>
        <w:tc>
          <w:tcPr>
            <w:tcW w:w="1961" w:type="dxa"/>
            <w:tcBorders>
              <w:top w:val="nil"/>
              <w:left w:val="nil"/>
              <w:right w:val="nil"/>
            </w:tcBorders>
            <w:vAlign w:val="bottom"/>
          </w:tcPr>
          <w:p w14:paraId="4FF8700D" w14:textId="24A72359" w:rsidR="002B45D9" w:rsidRPr="00826313" w:rsidRDefault="002B45D9" w:rsidP="002B45D9">
            <w:pPr>
              <w:tabs>
                <w:tab w:val="left" w:pos="6300"/>
                <w:tab w:val="decimal" w:pos="7380"/>
                <w:tab w:val="left" w:pos="7740"/>
                <w:tab w:val="decimal" w:pos="8820"/>
              </w:tabs>
              <w:ind w:left="-57" w:right="-86"/>
              <w:jc w:val="right"/>
              <w:rPr>
                <w:rFonts w:ascii="Arial" w:hAnsi="Arial" w:cs="Arial"/>
                <w:bCs/>
                <w:i/>
                <w:sz w:val="20"/>
              </w:rPr>
            </w:pPr>
            <w:ins w:id="4126" w:author="An Phuc Cao" w:date="2024-09-30T15:39:00Z" w16du:dateUtc="2024-09-30T08:39:00Z">
              <w:r w:rsidRPr="00826313">
                <w:rPr>
                  <w:rFonts w:ascii="Arial" w:hAnsi="Arial" w:cs="Arial"/>
                  <w:bCs/>
                  <w:i/>
                  <w:sz w:val="20"/>
                </w:rPr>
                <w:t>For the six-month period then ended 30 June 202</w:t>
              </w:r>
              <w:r>
                <w:rPr>
                  <w:rFonts w:ascii="Arial" w:hAnsi="Arial" w:cs="Arial"/>
                  <w:bCs/>
                  <w:i/>
                  <w:sz w:val="20"/>
                </w:rPr>
                <w:t>3</w:t>
              </w:r>
            </w:ins>
            <w:del w:id="4127" w:author="An Phuc Cao" w:date="2024-09-30T15:39:00Z" w16du:dateUtc="2024-09-30T08:39:00Z">
              <w:r w:rsidRPr="00826313" w:rsidDel="00556CA1">
                <w:rPr>
                  <w:rFonts w:ascii="Arial" w:hAnsi="Arial" w:cs="Arial"/>
                  <w:bCs/>
                  <w:i/>
                  <w:sz w:val="20"/>
                </w:rPr>
                <w:delText>For the six-month period then ended 30 June 202</w:delText>
              </w:r>
              <w:r w:rsidDel="00556CA1">
                <w:rPr>
                  <w:rFonts w:ascii="Arial" w:hAnsi="Arial" w:cs="Arial"/>
                  <w:bCs/>
                  <w:i/>
                  <w:sz w:val="20"/>
                </w:rPr>
                <w:delText>2</w:delText>
              </w:r>
            </w:del>
          </w:p>
        </w:tc>
      </w:tr>
      <w:tr w:rsidR="002014F8" w:rsidRPr="00826313" w14:paraId="64CA8811" w14:textId="77777777" w:rsidTr="00C37028">
        <w:tc>
          <w:tcPr>
            <w:tcW w:w="4383" w:type="dxa"/>
            <w:tcBorders>
              <w:top w:val="nil"/>
              <w:left w:val="nil"/>
              <w:right w:val="nil"/>
            </w:tcBorders>
            <w:shd w:val="clear" w:color="auto" w:fill="auto"/>
            <w:noWrap/>
            <w:vAlign w:val="bottom"/>
          </w:tcPr>
          <w:p w14:paraId="4DAA5CAC" w14:textId="77777777" w:rsidR="002014F8" w:rsidRPr="00826313" w:rsidRDefault="002014F8" w:rsidP="002014F8">
            <w:pPr>
              <w:overflowPunct/>
              <w:autoSpaceDE/>
              <w:autoSpaceDN/>
              <w:adjustRightInd/>
              <w:ind w:left="-108"/>
              <w:textAlignment w:val="auto"/>
              <w:rPr>
                <w:rFonts w:ascii="Arial" w:hAnsi="Arial" w:cs="Arial"/>
                <w:b/>
                <w:bCs/>
                <w:color w:val="000000"/>
                <w:sz w:val="20"/>
              </w:rPr>
            </w:pPr>
          </w:p>
        </w:tc>
        <w:tc>
          <w:tcPr>
            <w:tcW w:w="1843" w:type="dxa"/>
            <w:tcBorders>
              <w:top w:val="nil"/>
              <w:left w:val="nil"/>
              <w:right w:val="nil"/>
            </w:tcBorders>
            <w:shd w:val="clear" w:color="auto" w:fill="auto"/>
            <w:vAlign w:val="bottom"/>
          </w:tcPr>
          <w:p w14:paraId="1BB1FF4A" w14:textId="475A3C57" w:rsidR="002014F8" w:rsidRPr="00826313" w:rsidRDefault="002014F8" w:rsidP="002014F8">
            <w:pPr>
              <w:pBdr>
                <w:bottom w:val="single" w:sz="4" w:space="1" w:color="auto"/>
              </w:pBdr>
              <w:tabs>
                <w:tab w:val="right" w:pos="970"/>
              </w:tabs>
              <w:ind w:left="57" w:right="-86"/>
              <w:jc w:val="right"/>
              <w:rPr>
                <w:rFonts w:ascii="Arial" w:hAnsi="Arial" w:cs="Arial"/>
                <w:sz w:val="20"/>
              </w:rPr>
            </w:pPr>
            <w:r w:rsidRPr="00826313">
              <w:rPr>
                <w:rFonts w:ascii="Arial" w:hAnsi="Arial" w:cs="Arial"/>
                <w:bCs/>
                <w:i/>
                <w:sz w:val="20"/>
              </w:rPr>
              <w:t>VND</w:t>
            </w:r>
          </w:p>
        </w:tc>
        <w:tc>
          <w:tcPr>
            <w:tcW w:w="1961" w:type="dxa"/>
            <w:tcBorders>
              <w:top w:val="nil"/>
              <w:left w:val="nil"/>
              <w:right w:val="nil"/>
            </w:tcBorders>
            <w:vAlign w:val="bottom"/>
          </w:tcPr>
          <w:p w14:paraId="68D4D79A" w14:textId="6BC9A0AE" w:rsidR="002014F8" w:rsidRPr="00826313" w:rsidRDefault="002014F8" w:rsidP="002014F8">
            <w:pPr>
              <w:pBdr>
                <w:bottom w:val="single" w:sz="4" w:space="1" w:color="auto"/>
              </w:pBdr>
              <w:tabs>
                <w:tab w:val="right" w:pos="970"/>
              </w:tabs>
              <w:ind w:left="57" w:right="-86"/>
              <w:jc w:val="right"/>
              <w:rPr>
                <w:rFonts w:ascii="Arial" w:hAnsi="Arial" w:cs="Arial"/>
                <w:bCs/>
                <w:i/>
                <w:sz w:val="20"/>
              </w:rPr>
            </w:pPr>
            <w:r w:rsidRPr="00826313">
              <w:rPr>
                <w:rFonts w:ascii="Arial" w:hAnsi="Arial" w:cs="Arial"/>
                <w:bCs/>
                <w:i/>
                <w:sz w:val="20"/>
              </w:rPr>
              <w:t>VND</w:t>
            </w:r>
          </w:p>
        </w:tc>
      </w:tr>
      <w:tr w:rsidR="003B7C0E" w:rsidRPr="00826313" w14:paraId="6D3E1179" w14:textId="77777777" w:rsidTr="00104D43">
        <w:tblPrEx>
          <w:tblW w:w="8187" w:type="dxa"/>
          <w:tblInd w:w="720" w:type="dxa"/>
          <w:tblLayout w:type="fixed"/>
          <w:tblPrExChange w:id="4128" w:author="An Phuc Cao" w:date="2024-10-24T17:37:00Z" w16du:dateUtc="2024-10-24T10:37:00Z">
            <w:tblPrEx>
              <w:tblW w:w="8187" w:type="dxa"/>
              <w:tblInd w:w="720" w:type="dxa"/>
              <w:tblLayout w:type="fixed"/>
            </w:tblPrEx>
          </w:tblPrExChange>
        </w:tblPrEx>
        <w:trPr>
          <w:trHeight w:val="424"/>
          <w:trPrChange w:id="4129" w:author="An Phuc Cao" w:date="2024-10-24T17:37:00Z" w16du:dateUtc="2024-10-24T10:37:00Z">
            <w:trPr>
              <w:trHeight w:val="424"/>
            </w:trPr>
          </w:trPrChange>
        </w:trPr>
        <w:tc>
          <w:tcPr>
            <w:tcW w:w="4383" w:type="dxa"/>
            <w:tcBorders>
              <w:top w:val="nil"/>
              <w:left w:val="nil"/>
              <w:bottom w:val="nil"/>
              <w:right w:val="nil"/>
            </w:tcBorders>
            <w:shd w:val="clear" w:color="auto" w:fill="auto"/>
            <w:noWrap/>
            <w:vAlign w:val="bottom"/>
            <w:tcPrChange w:id="4130" w:author="An Phuc Cao" w:date="2024-10-24T17:37:00Z" w16du:dateUtc="2024-10-24T10:37:00Z">
              <w:tcPr>
                <w:tcW w:w="4383" w:type="dxa"/>
                <w:tcBorders>
                  <w:top w:val="nil"/>
                  <w:left w:val="nil"/>
                  <w:bottom w:val="nil"/>
                  <w:right w:val="nil"/>
                </w:tcBorders>
                <w:shd w:val="clear" w:color="auto" w:fill="auto"/>
                <w:noWrap/>
                <w:vAlign w:val="bottom"/>
              </w:tcPr>
            </w:tcPrChange>
          </w:tcPr>
          <w:p w14:paraId="48D2CDF1" w14:textId="48ED6089" w:rsidR="003B7C0E" w:rsidRPr="00826313" w:rsidRDefault="003B7C0E" w:rsidP="003B7C0E">
            <w:pPr>
              <w:overflowPunct/>
              <w:autoSpaceDE/>
              <w:autoSpaceDN/>
              <w:adjustRightInd/>
              <w:ind w:left="-108"/>
              <w:textAlignment w:val="auto"/>
              <w:rPr>
                <w:rFonts w:ascii="Arial" w:hAnsi="Arial" w:cs="Arial"/>
                <w:b/>
                <w:bCs/>
                <w:sz w:val="20"/>
              </w:rPr>
            </w:pPr>
            <w:r w:rsidRPr="00826313">
              <w:rPr>
                <w:rFonts w:ascii="Arial" w:hAnsi="Arial" w:cs="Arial"/>
                <w:b/>
                <w:bCs/>
                <w:sz w:val="20"/>
              </w:rPr>
              <w:t>Gains from:</w:t>
            </w:r>
          </w:p>
        </w:tc>
        <w:tc>
          <w:tcPr>
            <w:tcW w:w="1843" w:type="dxa"/>
            <w:tcBorders>
              <w:top w:val="nil"/>
              <w:left w:val="nil"/>
              <w:bottom w:val="nil"/>
              <w:right w:val="nil"/>
            </w:tcBorders>
            <w:shd w:val="clear" w:color="auto" w:fill="auto"/>
            <w:noWrap/>
            <w:vAlign w:val="bottom"/>
            <w:tcPrChange w:id="4131" w:author="An Phuc Cao" w:date="2024-10-24T17:37:00Z" w16du:dateUtc="2024-10-24T10:37:00Z">
              <w:tcPr>
                <w:tcW w:w="1843" w:type="dxa"/>
                <w:tcBorders>
                  <w:top w:val="nil"/>
                  <w:left w:val="nil"/>
                  <w:bottom w:val="nil"/>
                  <w:right w:val="nil"/>
                </w:tcBorders>
                <w:shd w:val="clear" w:color="auto" w:fill="auto"/>
                <w:noWrap/>
                <w:vAlign w:val="bottom"/>
              </w:tcPr>
            </w:tcPrChange>
          </w:tcPr>
          <w:p w14:paraId="5A336141" w14:textId="01BB57B5" w:rsidR="003B7C0E" w:rsidRPr="00104D43" w:rsidRDefault="003B7C0E" w:rsidP="00104D43">
            <w:pPr>
              <w:widowControl w:val="0"/>
              <w:spacing w:before="120"/>
              <w:ind w:right="-85"/>
              <w:jc w:val="right"/>
              <w:rPr>
                <w:rFonts w:ascii="Arial" w:hAnsi="Arial" w:cs="Arial"/>
                <w:b/>
                <w:bCs/>
                <w:color w:val="000000"/>
                <w:sz w:val="20"/>
              </w:rPr>
            </w:pPr>
            <w:ins w:id="4132" w:author="An Phuc Cao" w:date="2024-10-24T17:36:00Z" w16du:dateUtc="2024-10-24T10:36:00Z">
              <w:r w:rsidRPr="00104D43">
                <w:rPr>
                  <w:rFonts w:ascii="Arial" w:hAnsi="Arial" w:cs="Arial"/>
                  <w:b/>
                  <w:bCs/>
                  <w:sz w:val="20"/>
                  <w:rPrChange w:id="4133" w:author="An Phuc Cao" w:date="2024-10-24T17:37:00Z" w16du:dateUtc="2024-10-24T10:37:00Z">
                    <w:rPr/>
                  </w:rPrChange>
                </w:rPr>
                <w:t xml:space="preserve"> 82,634,020,341 </w:t>
              </w:r>
            </w:ins>
          </w:p>
        </w:tc>
        <w:tc>
          <w:tcPr>
            <w:tcW w:w="1961" w:type="dxa"/>
            <w:tcBorders>
              <w:top w:val="nil"/>
              <w:left w:val="nil"/>
              <w:bottom w:val="nil"/>
              <w:right w:val="nil"/>
            </w:tcBorders>
            <w:vAlign w:val="bottom"/>
            <w:tcPrChange w:id="4134" w:author="An Phuc Cao" w:date="2024-10-24T17:37:00Z" w16du:dateUtc="2024-10-24T10:37:00Z">
              <w:tcPr>
                <w:tcW w:w="1961" w:type="dxa"/>
                <w:tcBorders>
                  <w:top w:val="nil"/>
                  <w:left w:val="nil"/>
                  <w:bottom w:val="nil"/>
                  <w:right w:val="nil"/>
                </w:tcBorders>
                <w:vAlign w:val="bottom"/>
              </w:tcPr>
            </w:tcPrChange>
          </w:tcPr>
          <w:p w14:paraId="27AB13C7" w14:textId="0B205FFF" w:rsidR="003B7C0E" w:rsidRPr="00104D43" w:rsidRDefault="003B7C0E" w:rsidP="00104D43">
            <w:pPr>
              <w:widowControl w:val="0"/>
              <w:spacing w:before="120"/>
              <w:ind w:right="-85"/>
              <w:jc w:val="right"/>
              <w:rPr>
                <w:rFonts w:ascii="Arial" w:hAnsi="Arial" w:cs="Arial"/>
                <w:b/>
                <w:bCs/>
                <w:color w:val="000000"/>
                <w:sz w:val="20"/>
              </w:rPr>
            </w:pPr>
            <w:ins w:id="4135" w:author="An Phuc Cao" w:date="2024-10-24T17:36:00Z" w16du:dateUtc="2024-10-24T10:36:00Z">
              <w:r w:rsidRPr="00104D43">
                <w:rPr>
                  <w:rFonts w:ascii="Arial" w:hAnsi="Arial" w:cs="Arial"/>
                  <w:b/>
                  <w:bCs/>
                  <w:sz w:val="20"/>
                  <w:rPrChange w:id="4136" w:author="An Phuc Cao" w:date="2024-10-24T17:37:00Z" w16du:dateUtc="2024-10-24T10:37:00Z">
                    <w:rPr/>
                  </w:rPrChange>
                </w:rPr>
                <w:t xml:space="preserve"> 108,734,845,786 </w:t>
              </w:r>
            </w:ins>
            <w:del w:id="4137" w:author="An Phuc Cao" w:date="2024-09-30T15:39:00Z" w16du:dateUtc="2024-09-30T08:39:00Z">
              <w:r w:rsidRPr="00104D43" w:rsidDel="002B45D9">
                <w:rPr>
                  <w:rFonts w:ascii="Arial" w:hAnsi="Arial" w:cs="Arial"/>
                  <w:b/>
                  <w:bCs/>
                  <w:color w:val="000000"/>
                  <w:sz w:val="20"/>
                </w:rPr>
                <w:delText>89,388,430,343</w:delText>
              </w:r>
            </w:del>
          </w:p>
        </w:tc>
      </w:tr>
      <w:tr w:rsidR="003B7C0E" w:rsidRPr="00826313" w14:paraId="708E1948" w14:textId="77777777" w:rsidTr="00104D43">
        <w:tblPrEx>
          <w:tblW w:w="8187" w:type="dxa"/>
          <w:tblInd w:w="720" w:type="dxa"/>
          <w:tblLayout w:type="fixed"/>
          <w:tblPrExChange w:id="4138" w:author="An Phuc Cao" w:date="2024-10-24T17:37:00Z" w16du:dateUtc="2024-10-24T10:37:00Z">
            <w:tblPrEx>
              <w:tblW w:w="8187" w:type="dxa"/>
              <w:tblInd w:w="720" w:type="dxa"/>
              <w:tblLayout w:type="fixed"/>
            </w:tblPrEx>
          </w:tblPrExChange>
        </w:tblPrEx>
        <w:trPr>
          <w:trHeight w:val="80"/>
          <w:trPrChange w:id="4139" w:author="An Phuc Cao" w:date="2024-10-24T17:37:00Z" w16du:dateUtc="2024-10-24T10:37:00Z">
            <w:trPr>
              <w:trHeight w:val="80"/>
            </w:trPr>
          </w:trPrChange>
        </w:trPr>
        <w:tc>
          <w:tcPr>
            <w:tcW w:w="4383" w:type="dxa"/>
            <w:tcBorders>
              <w:top w:val="nil"/>
              <w:left w:val="nil"/>
              <w:bottom w:val="nil"/>
              <w:right w:val="nil"/>
            </w:tcBorders>
            <w:shd w:val="clear" w:color="auto" w:fill="auto"/>
            <w:noWrap/>
            <w:vAlign w:val="bottom"/>
            <w:tcPrChange w:id="4140" w:author="An Phuc Cao" w:date="2024-10-24T17:37:00Z" w16du:dateUtc="2024-10-24T10:37:00Z">
              <w:tcPr>
                <w:tcW w:w="4383" w:type="dxa"/>
                <w:tcBorders>
                  <w:top w:val="nil"/>
                  <w:left w:val="nil"/>
                  <w:bottom w:val="nil"/>
                  <w:right w:val="nil"/>
                </w:tcBorders>
                <w:shd w:val="clear" w:color="auto" w:fill="auto"/>
                <w:noWrap/>
                <w:vAlign w:val="bottom"/>
              </w:tcPr>
            </w:tcPrChange>
          </w:tcPr>
          <w:p w14:paraId="0131449A" w14:textId="458402B8" w:rsidR="003B7C0E" w:rsidRPr="00826313" w:rsidRDefault="003B7C0E" w:rsidP="003B7C0E">
            <w:pPr>
              <w:overflowPunct/>
              <w:autoSpaceDE/>
              <w:autoSpaceDN/>
              <w:adjustRightInd/>
              <w:ind w:left="-108"/>
              <w:textAlignment w:val="auto"/>
              <w:rPr>
                <w:rFonts w:ascii="Arial" w:hAnsi="Arial" w:cs="Arial"/>
                <w:sz w:val="20"/>
              </w:rPr>
            </w:pPr>
            <w:commentRangeStart w:id="4141"/>
            <w:commentRangeStart w:id="4142"/>
            <w:r w:rsidRPr="00826313">
              <w:rPr>
                <w:rFonts w:ascii="Arial" w:hAnsi="Arial" w:cs="Arial"/>
                <w:sz w:val="20"/>
              </w:rPr>
              <w:t>Sales of FVTPL financial assets</w:t>
            </w:r>
            <w:commentRangeEnd w:id="4141"/>
            <w:r w:rsidR="006607D4">
              <w:rPr>
                <w:rStyle w:val="CommentReference"/>
                <w:rFonts w:ascii="Times New Roman" w:hAnsi="Times New Roman"/>
              </w:rPr>
              <w:commentReference w:id="4141"/>
            </w:r>
            <w:commentRangeEnd w:id="4142"/>
            <w:r w:rsidR="0014263F">
              <w:rPr>
                <w:rStyle w:val="CommentReference"/>
                <w:rFonts w:ascii="Times New Roman" w:hAnsi="Times New Roman"/>
              </w:rPr>
              <w:commentReference w:id="4142"/>
            </w:r>
          </w:p>
        </w:tc>
        <w:tc>
          <w:tcPr>
            <w:tcW w:w="1843" w:type="dxa"/>
            <w:tcBorders>
              <w:top w:val="nil"/>
              <w:left w:val="nil"/>
              <w:bottom w:val="nil"/>
              <w:right w:val="nil"/>
            </w:tcBorders>
            <w:shd w:val="clear" w:color="auto" w:fill="auto"/>
            <w:noWrap/>
            <w:vAlign w:val="bottom"/>
            <w:tcPrChange w:id="4143" w:author="An Phuc Cao" w:date="2024-10-24T17:37:00Z" w16du:dateUtc="2024-10-24T10:37:00Z">
              <w:tcPr>
                <w:tcW w:w="1843" w:type="dxa"/>
                <w:tcBorders>
                  <w:top w:val="nil"/>
                  <w:left w:val="nil"/>
                  <w:bottom w:val="nil"/>
                  <w:right w:val="nil"/>
                </w:tcBorders>
                <w:shd w:val="clear" w:color="auto" w:fill="auto"/>
                <w:noWrap/>
                <w:vAlign w:val="bottom"/>
              </w:tcPr>
            </w:tcPrChange>
          </w:tcPr>
          <w:p w14:paraId="5A216A30" w14:textId="740F77AD" w:rsidR="003B7C0E" w:rsidRPr="00104D43" w:rsidRDefault="003B7C0E" w:rsidP="00104D43">
            <w:pPr>
              <w:widowControl w:val="0"/>
              <w:ind w:right="-85"/>
              <w:jc w:val="right"/>
              <w:rPr>
                <w:rFonts w:ascii="Arial" w:hAnsi="Arial" w:cs="Arial"/>
                <w:color w:val="000000"/>
                <w:sz w:val="20"/>
              </w:rPr>
            </w:pPr>
            <w:ins w:id="4144" w:author="An Phuc Cao" w:date="2024-10-24T17:36:00Z" w16du:dateUtc="2024-10-24T10:36:00Z">
              <w:r w:rsidRPr="00104D43">
                <w:rPr>
                  <w:rFonts w:ascii="Arial" w:hAnsi="Arial" w:cs="Arial"/>
                  <w:sz w:val="20"/>
                  <w:rPrChange w:id="4145" w:author="An Phuc Cao" w:date="2024-10-24T17:37:00Z" w16du:dateUtc="2024-10-24T10:37:00Z">
                    <w:rPr/>
                  </w:rPrChange>
                </w:rPr>
                <w:t xml:space="preserve"> 22,685,766,191 </w:t>
              </w:r>
            </w:ins>
          </w:p>
        </w:tc>
        <w:tc>
          <w:tcPr>
            <w:tcW w:w="1961" w:type="dxa"/>
            <w:tcBorders>
              <w:top w:val="nil"/>
              <w:left w:val="nil"/>
              <w:bottom w:val="nil"/>
              <w:right w:val="nil"/>
            </w:tcBorders>
            <w:vAlign w:val="bottom"/>
            <w:tcPrChange w:id="4146" w:author="An Phuc Cao" w:date="2024-10-24T17:37:00Z" w16du:dateUtc="2024-10-24T10:37:00Z">
              <w:tcPr>
                <w:tcW w:w="1961" w:type="dxa"/>
                <w:tcBorders>
                  <w:top w:val="nil"/>
                  <w:left w:val="nil"/>
                  <w:bottom w:val="nil"/>
                  <w:right w:val="nil"/>
                </w:tcBorders>
                <w:vAlign w:val="bottom"/>
              </w:tcPr>
            </w:tcPrChange>
          </w:tcPr>
          <w:p w14:paraId="6DE9573B" w14:textId="106F27F8" w:rsidR="003B7C0E" w:rsidRPr="00104D43" w:rsidRDefault="003B7C0E" w:rsidP="00104D43">
            <w:pPr>
              <w:widowControl w:val="0"/>
              <w:ind w:right="-85"/>
              <w:jc w:val="right"/>
              <w:rPr>
                <w:rFonts w:ascii="Arial" w:hAnsi="Arial" w:cs="Arial"/>
                <w:color w:val="000000"/>
                <w:sz w:val="20"/>
              </w:rPr>
            </w:pPr>
            <w:ins w:id="4147" w:author="An Phuc Cao" w:date="2024-10-24T17:36:00Z" w16du:dateUtc="2024-10-24T10:36:00Z">
              <w:r w:rsidRPr="00104D43">
                <w:rPr>
                  <w:rFonts w:ascii="Arial" w:hAnsi="Arial" w:cs="Arial"/>
                  <w:sz w:val="20"/>
                  <w:rPrChange w:id="4148" w:author="An Phuc Cao" w:date="2024-10-24T17:37:00Z" w16du:dateUtc="2024-10-24T10:37:00Z">
                    <w:rPr/>
                  </w:rPrChange>
                </w:rPr>
                <w:t xml:space="preserve"> 29,469,807,668 </w:t>
              </w:r>
            </w:ins>
            <w:del w:id="4149" w:author="An Phuc Cao" w:date="2024-09-30T15:39:00Z" w16du:dateUtc="2024-09-30T08:39:00Z">
              <w:r w:rsidRPr="00104D43" w:rsidDel="002B45D9">
                <w:rPr>
                  <w:rFonts w:ascii="Arial" w:hAnsi="Arial" w:cs="Arial"/>
                  <w:color w:val="000000"/>
                  <w:sz w:val="20"/>
                </w:rPr>
                <w:delText>47,156,796,635</w:delText>
              </w:r>
            </w:del>
          </w:p>
        </w:tc>
      </w:tr>
      <w:tr w:rsidR="003B7C0E" w:rsidRPr="00826313" w14:paraId="2C3E539E" w14:textId="77777777" w:rsidTr="00104D43">
        <w:tblPrEx>
          <w:tblW w:w="8187" w:type="dxa"/>
          <w:tblInd w:w="720" w:type="dxa"/>
          <w:tblLayout w:type="fixed"/>
          <w:tblPrExChange w:id="4150" w:author="An Phuc Cao" w:date="2024-10-24T17:37:00Z" w16du:dateUtc="2024-10-24T10:37:00Z">
            <w:tblPrEx>
              <w:tblW w:w="8187" w:type="dxa"/>
              <w:tblInd w:w="720" w:type="dxa"/>
              <w:tblLayout w:type="fixed"/>
            </w:tblPrEx>
          </w:tblPrExChange>
        </w:tblPrEx>
        <w:trPr>
          <w:trHeight w:val="80"/>
          <w:trPrChange w:id="4151" w:author="An Phuc Cao" w:date="2024-10-24T17:37:00Z" w16du:dateUtc="2024-10-24T10:37:00Z">
            <w:trPr>
              <w:trHeight w:val="80"/>
            </w:trPr>
          </w:trPrChange>
        </w:trPr>
        <w:tc>
          <w:tcPr>
            <w:tcW w:w="4383" w:type="dxa"/>
            <w:tcBorders>
              <w:top w:val="nil"/>
              <w:left w:val="nil"/>
              <w:bottom w:val="nil"/>
              <w:right w:val="nil"/>
            </w:tcBorders>
            <w:shd w:val="clear" w:color="auto" w:fill="auto"/>
            <w:noWrap/>
            <w:vAlign w:val="bottom"/>
            <w:tcPrChange w:id="4152" w:author="An Phuc Cao" w:date="2024-10-24T17:37:00Z" w16du:dateUtc="2024-10-24T10:37:00Z">
              <w:tcPr>
                <w:tcW w:w="4383" w:type="dxa"/>
                <w:tcBorders>
                  <w:top w:val="nil"/>
                  <w:left w:val="nil"/>
                  <w:bottom w:val="nil"/>
                  <w:right w:val="nil"/>
                </w:tcBorders>
                <w:shd w:val="clear" w:color="auto" w:fill="auto"/>
                <w:noWrap/>
                <w:vAlign w:val="bottom"/>
              </w:tcPr>
            </w:tcPrChange>
          </w:tcPr>
          <w:p w14:paraId="166CC24A" w14:textId="31D8DDF8" w:rsidR="003B7C0E" w:rsidRPr="00826313" w:rsidRDefault="003B7C0E" w:rsidP="003B7C0E">
            <w:pPr>
              <w:overflowPunct/>
              <w:autoSpaceDE/>
              <w:autoSpaceDN/>
              <w:adjustRightInd/>
              <w:ind w:left="-108"/>
              <w:textAlignment w:val="auto"/>
              <w:rPr>
                <w:rFonts w:ascii="Arial" w:hAnsi="Arial" w:cs="Arial"/>
                <w:sz w:val="20"/>
              </w:rPr>
            </w:pPr>
            <w:r w:rsidRPr="00826313">
              <w:rPr>
                <w:rFonts w:ascii="Arial" w:hAnsi="Arial" w:cs="Arial"/>
                <w:sz w:val="20"/>
              </w:rPr>
              <w:t xml:space="preserve">Revaluation of </w:t>
            </w:r>
            <w:commentRangeStart w:id="4153"/>
            <w:commentRangeStart w:id="4154"/>
            <w:r w:rsidRPr="00826313">
              <w:rPr>
                <w:rFonts w:ascii="Arial" w:hAnsi="Arial" w:cs="Arial"/>
                <w:sz w:val="20"/>
              </w:rPr>
              <w:t>FVTPL</w:t>
            </w:r>
            <w:commentRangeEnd w:id="4153"/>
            <w:r w:rsidR="006607D4">
              <w:rPr>
                <w:rStyle w:val="CommentReference"/>
                <w:rFonts w:ascii="Times New Roman" w:hAnsi="Times New Roman"/>
              </w:rPr>
              <w:commentReference w:id="4153"/>
            </w:r>
            <w:commentRangeEnd w:id="4154"/>
            <w:r w:rsidR="00AF16BD">
              <w:rPr>
                <w:rStyle w:val="CommentReference"/>
                <w:rFonts w:ascii="Times New Roman" w:hAnsi="Times New Roman"/>
              </w:rPr>
              <w:commentReference w:id="4154"/>
            </w:r>
            <w:r w:rsidRPr="00826313">
              <w:rPr>
                <w:rFonts w:ascii="Arial" w:hAnsi="Arial" w:cs="Arial"/>
                <w:sz w:val="20"/>
              </w:rPr>
              <w:t xml:space="preserve"> financial assets</w:t>
            </w:r>
          </w:p>
        </w:tc>
        <w:tc>
          <w:tcPr>
            <w:tcW w:w="1843" w:type="dxa"/>
            <w:tcBorders>
              <w:top w:val="nil"/>
              <w:left w:val="nil"/>
              <w:bottom w:val="nil"/>
              <w:right w:val="nil"/>
            </w:tcBorders>
            <w:shd w:val="clear" w:color="auto" w:fill="auto"/>
            <w:noWrap/>
            <w:vAlign w:val="bottom"/>
            <w:tcPrChange w:id="4155" w:author="An Phuc Cao" w:date="2024-10-24T17:37:00Z" w16du:dateUtc="2024-10-24T10:37:00Z">
              <w:tcPr>
                <w:tcW w:w="1843" w:type="dxa"/>
                <w:tcBorders>
                  <w:top w:val="nil"/>
                  <w:left w:val="nil"/>
                  <w:bottom w:val="nil"/>
                  <w:right w:val="nil"/>
                </w:tcBorders>
                <w:shd w:val="clear" w:color="auto" w:fill="auto"/>
                <w:noWrap/>
                <w:vAlign w:val="bottom"/>
              </w:tcPr>
            </w:tcPrChange>
          </w:tcPr>
          <w:p w14:paraId="65665058" w14:textId="135D10AA" w:rsidR="003B7C0E" w:rsidRPr="00104D43" w:rsidRDefault="003B7C0E" w:rsidP="00104D43">
            <w:pPr>
              <w:widowControl w:val="0"/>
              <w:ind w:right="-85"/>
              <w:jc w:val="right"/>
              <w:rPr>
                <w:rFonts w:ascii="Arial" w:hAnsi="Arial" w:cs="Arial"/>
                <w:color w:val="000000"/>
                <w:sz w:val="20"/>
              </w:rPr>
            </w:pPr>
            <w:ins w:id="4156" w:author="An Phuc Cao" w:date="2024-10-24T17:36:00Z" w16du:dateUtc="2024-10-24T10:36:00Z">
              <w:r w:rsidRPr="00104D43">
                <w:rPr>
                  <w:rFonts w:ascii="Arial" w:hAnsi="Arial" w:cs="Arial"/>
                  <w:sz w:val="20"/>
                  <w:rPrChange w:id="4157" w:author="An Phuc Cao" w:date="2024-10-24T17:37:00Z" w16du:dateUtc="2024-10-24T10:37:00Z">
                    <w:rPr/>
                  </w:rPrChange>
                </w:rPr>
                <w:t xml:space="preserve"> 59,948,254,150 </w:t>
              </w:r>
            </w:ins>
          </w:p>
        </w:tc>
        <w:tc>
          <w:tcPr>
            <w:tcW w:w="1961" w:type="dxa"/>
            <w:tcBorders>
              <w:top w:val="nil"/>
              <w:left w:val="nil"/>
              <w:bottom w:val="nil"/>
              <w:right w:val="nil"/>
            </w:tcBorders>
            <w:vAlign w:val="bottom"/>
            <w:tcPrChange w:id="4158" w:author="An Phuc Cao" w:date="2024-10-24T17:37:00Z" w16du:dateUtc="2024-10-24T10:37:00Z">
              <w:tcPr>
                <w:tcW w:w="1961" w:type="dxa"/>
                <w:tcBorders>
                  <w:top w:val="nil"/>
                  <w:left w:val="nil"/>
                  <w:bottom w:val="nil"/>
                  <w:right w:val="nil"/>
                </w:tcBorders>
                <w:vAlign w:val="bottom"/>
              </w:tcPr>
            </w:tcPrChange>
          </w:tcPr>
          <w:p w14:paraId="2583A19C" w14:textId="74550CBE" w:rsidR="003B7C0E" w:rsidRPr="00104D43" w:rsidRDefault="003B7C0E" w:rsidP="00104D43">
            <w:pPr>
              <w:widowControl w:val="0"/>
              <w:ind w:right="-85"/>
              <w:jc w:val="right"/>
              <w:rPr>
                <w:rFonts w:ascii="Arial" w:hAnsi="Arial" w:cs="Arial"/>
                <w:color w:val="000000"/>
                <w:sz w:val="20"/>
              </w:rPr>
            </w:pPr>
            <w:ins w:id="4159" w:author="An Phuc Cao" w:date="2024-10-24T17:36:00Z" w16du:dateUtc="2024-10-24T10:36:00Z">
              <w:r w:rsidRPr="00104D43">
                <w:rPr>
                  <w:rFonts w:ascii="Arial" w:hAnsi="Arial" w:cs="Arial"/>
                  <w:sz w:val="20"/>
                  <w:rPrChange w:id="4160" w:author="An Phuc Cao" w:date="2024-10-24T17:37:00Z" w16du:dateUtc="2024-10-24T10:37:00Z">
                    <w:rPr/>
                  </w:rPrChange>
                </w:rPr>
                <w:t xml:space="preserve"> 79,265,038,119 </w:t>
              </w:r>
            </w:ins>
            <w:del w:id="4161" w:author="An Phuc Cao" w:date="2024-09-30T15:39:00Z" w16du:dateUtc="2024-09-30T08:39:00Z">
              <w:r w:rsidRPr="00104D43" w:rsidDel="002B45D9">
                <w:rPr>
                  <w:rFonts w:ascii="Arial" w:hAnsi="Arial" w:cs="Arial"/>
                  <w:color w:val="000000"/>
                  <w:sz w:val="20"/>
                </w:rPr>
                <w:delText>42,231,633,708</w:delText>
              </w:r>
            </w:del>
          </w:p>
        </w:tc>
      </w:tr>
      <w:tr w:rsidR="00C24CBA" w:rsidRPr="00826313" w14:paraId="17DFD639" w14:textId="77777777" w:rsidTr="00104D43">
        <w:tblPrEx>
          <w:tblW w:w="8187" w:type="dxa"/>
          <w:tblInd w:w="720" w:type="dxa"/>
          <w:tblLayout w:type="fixed"/>
          <w:tblPrExChange w:id="4162" w:author="An Phuc Cao" w:date="2024-10-24T17:37:00Z" w16du:dateUtc="2024-10-24T10:37:00Z">
            <w:tblPrEx>
              <w:tblW w:w="8187" w:type="dxa"/>
              <w:tblInd w:w="720" w:type="dxa"/>
              <w:tblLayout w:type="fixed"/>
            </w:tblPrEx>
          </w:tblPrExChange>
        </w:tblPrEx>
        <w:trPr>
          <w:trHeight w:val="80"/>
          <w:trPrChange w:id="4163" w:author="An Phuc Cao" w:date="2024-10-24T17:37:00Z" w16du:dateUtc="2024-10-24T10:37:00Z">
            <w:trPr>
              <w:trHeight w:val="80"/>
            </w:trPr>
          </w:trPrChange>
        </w:trPr>
        <w:tc>
          <w:tcPr>
            <w:tcW w:w="4383" w:type="dxa"/>
            <w:tcBorders>
              <w:top w:val="nil"/>
              <w:left w:val="nil"/>
              <w:bottom w:val="nil"/>
              <w:right w:val="nil"/>
            </w:tcBorders>
            <w:shd w:val="clear" w:color="auto" w:fill="auto"/>
            <w:noWrap/>
            <w:vAlign w:val="bottom"/>
            <w:tcPrChange w:id="4164" w:author="An Phuc Cao" w:date="2024-10-24T17:37:00Z" w16du:dateUtc="2024-10-24T10:37:00Z">
              <w:tcPr>
                <w:tcW w:w="4383" w:type="dxa"/>
                <w:tcBorders>
                  <w:top w:val="nil"/>
                  <w:left w:val="nil"/>
                  <w:bottom w:val="nil"/>
                  <w:right w:val="nil"/>
                </w:tcBorders>
                <w:shd w:val="clear" w:color="auto" w:fill="auto"/>
                <w:noWrap/>
                <w:vAlign w:val="bottom"/>
              </w:tcPr>
            </w:tcPrChange>
          </w:tcPr>
          <w:p w14:paraId="7C7EAA89" w14:textId="77777777" w:rsidR="00C24CBA" w:rsidRPr="00826313" w:rsidRDefault="00C24CBA" w:rsidP="00C24CBA">
            <w:pPr>
              <w:overflowPunct/>
              <w:autoSpaceDE/>
              <w:autoSpaceDN/>
              <w:adjustRightInd/>
              <w:ind w:left="-108"/>
              <w:textAlignment w:val="auto"/>
              <w:rPr>
                <w:rFonts w:ascii="Arial" w:hAnsi="Arial" w:cs="Arial"/>
                <w:sz w:val="20"/>
              </w:rPr>
            </w:pPr>
          </w:p>
        </w:tc>
        <w:tc>
          <w:tcPr>
            <w:tcW w:w="1843" w:type="dxa"/>
            <w:tcBorders>
              <w:top w:val="nil"/>
              <w:left w:val="nil"/>
              <w:bottom w:val="nil"/>
              <w:right w:val="nil"/>
            </w:tcBorders>
            <w:shd w:val="clear" w:color="auto" w:fill="auto"/>
            <w:noWrap/>
            <w:vAlign w:val="bottom"/>
            <w:tcPrChange w:id="4165" w:author="An Phuc Cao" w:date="2024-10-24T17:37:00Z" w16du:dateUtc="2024-10-24T10:37:00Z">
              <w:tcPr>
                <w:tcW w:w="1843" w:type="dxa"/>
                <w:tcBorders>
                  <w:top w:val="nil"/>
                  <w:left w:val="nil"/>
                  <w:bottom w:val="nil"/>
                  <w:right w:val="nil"/>
                </w:tcBorders>
                <w:shd w:val="clear" w:color="auto" w:fill="auto"/>
                <w:noWrap/>
                <w:vAlign w:val="bottom"/>
              </w:tcPr>
            </w:tcPrChange>
          </w:tcPr>
          <w:p w14:paraId="22615237" w14:textId="77777777" w:rsidR="00C24CBA" w:rsidRPr="00104D43" w:rsidRDefault="00C24CBA" w:rsidP="00104D43">
            <w:pPr>
              <w:widowControl w:val="0"/>
              <w:ind w:right="-85"/>
              <w:jc w:val="right"/>
              <w:rPr>
                <w:rFonts w:ascii="Arial" w:hAnsi="Arial" w:cs="Arial"/>
                <w:color w:val="000000"/>
                <w:sz w:val="20"/>
              </w:rPr>
            </w:pPr>
          </w:p>
        </w:tc>
        <w:tc>
          <w:tcPr>
            <w:tcW w:w="1961" w:type="dxa"/>
            <w:tcBorders>
              <w:top w:val="nil"/>
              <w:left w:val="nil"/>
              <w:bottom w:val="nil"/>
              <w:right w:val="nil"/>
            </w:tcBorders>
            <w:vAlign w:val="bottom"/>
            <w:tcPrChange w:id="4166" w:author="An Phuc Cao" w:date="2024-10-24T17:37:00Z" w16du:dateUtc="2024-10-24T10:37:00Z">
              <w:tcPr>
                <w:tcW w:w="1961" w:type="dxa"/>
                <w:tcBorders>
                  <w:top w:val="nil"/>
                  <w:left w:val="nil"/>
                  <w:bottom w:val="nil"/>
                  <w:right w:val="nil"/>
                </w:tcBorders>
                <w:vAlign w:val="bottom"/>
              </w:tcPr>
            </w:tcPrChange>
          </w:tcPr>
          <w:p w14:paraId="14A101DE" w14:textId="77777777" w:rsidR="00C24CBA" w:rsidRPr="00104D43" w:rsidRDefault="00C24CBA" w:rsidP="00104D43">
            <w:pPr>
              <w:widowControl w:val="0"/>
              <w:ind w:right="-85"/>
              <w:jc w:val="right"/>
              <w:rPr>
                <w:rFonts w:ascii="Arial" w:hAnsi="Arial" w:cs="Arial"/>
                <w:color w:val="000000"/>
                <w:sz w:val="20"/>
              </w:rPr>
            </w:pPr>
          </w:p>
        </w:tc>
      </w:tr>
      <w:tr w:rsidR="007743D0" w:rsidRPr="00826313" w14:paraId="191B70ED" w14:textId="77777777" w:rsidTr="00104D43">
        <w:tblPrEx>
          <w:tblW w:w="8187" w:type="dxa"/>
          <w:tblInd w:w="720" w:type="dxa"/>
          <w:tblLayout w:type="fixed"/>
          <w:tblPrExChange w:id="4167" w:author="An Phuc Cao" w:date="2024-10-24T17:37:00Z" w16du:dateUtc="2024-10-24T10:37:00Z">
            <w:tblPrEx>
              <w:tblW w:w="8187" w:type="dxa"/>
              <w:tblInd w:w="720" w:type="dxa"/>
              <w:tblLayout w:type="fixed"/>
            </w:tblPrEx>
          </w:tblPrExChange>
        </w:tblPrEx>
        <w:trPr>
          <w:trHeight w:val="80"/>
          <w:trPrChange w:id="4168" w:author="An Phuc Cao" w:date="2024-10-24T17:37:00Z" w16du:dateUtc="2024-10-24T10:37:00Z">
            <w:trPr>
              <w:trHeight w:val="80"/>
            </w:trPr>
          </w:trPrChange>
        </w:trPr>
        <w:tc>
          <w:tcPr>
            <w:tcW w:w="4383" w:type="dxa"/>
            <w:tcBorders>
              <w:top w:val="nil"/>
              <w:left w:val="nil"/>
              <w:bottom w:val="nil"/>
              <w:right w:val="nil"/>
            </w:tcBorders>
            <w:shd w:val="clear" w:color="auto" w:fill="auto"/>
            <w:noWrap/>
            <w:vAlign w:val="bottom"/>
            <w:tcPrChange w:id="4169" w:author="An Phuc Cao" w:date="2024-10-24T17:37:00Z" w16du:dateUtc="2024-10-24T10:37:00Z">
              <w:tcPr>
                <w:tcW w:w="4383" w:type="dxa"/>
                <w:tcBorders>
                  <w:top w:val="nil"/>
                  <w:left w:val="nil"/>
                  <w:bottom w:val="nil"/>
                  <w:right w:val="nil"/>
                </w:tcBorders>
                <w:shd w:val="clear" w:color="auto" w:fill="auto"/>
                <w:noWrap/>
                <w:vAlign w:val="bottom"/>
              </w:tcPr>
            </w:tcPrChange>
          </w:tcPr>
          <w:p w14:paraId="012A15AA" w14:textId="1E89260F" w:rsidR="007743D0" w:rsidRPr="00826313" w:rsidRDefault="007743D0" w:rsidP="007743D0">
            <w:pPr>
              <w:overflowPunct/>
              <w:autoSpaceDE/>
              <w:autoSpaceDN/>
              <w:adjustRightInd/>
              <w:ind w:left="-108"/>
              <w:textAlignment w:val="auto"/>
              <w:rPr>
                <w:rFonts w:ascii="Arial" w:hAnsi="Arial" w:cs="Arial"/>
                <w:b/>
                <w:bCs/>
                <w:sz w:val="20"/>
              </w:rPr>
            </w:pPr>
            <w:r w:rsidRPr="00826313">
              <w:rPr>
                <w:rFonts w:ascii="Arial" w:hAnsi="Arial" w:cs="Arial"/>
                <w:b/>
                <w:bCs/>
                <w:sz w:val="20"/>
              </w:rPr>
              <w:t>Losses from:</w:t>
            </w:r>
          </w:p>
        </w:tc>
        <w:tc>
          <w:tcPr>
            <w:tcW w:w="1843" w:type="dxa"/>
            <w:tcBorders>
              <w:top w:val="nil"/>
              <w:left w:val="nil"/>
              <w:bottom w:val="nil"/>
              <w:right w:val="nil"/>
            </w:tcBorders>
            <w:shd w:val="clear" w:color="auto" w:fill="auto"/>
            <w:noWrap/>
            <w:vAlign w:val="bottom"/>
            <w:tcPrChange w:id="4170" w:author="An Phuc Cao" w:date="2024-10-24T17:37:00Z" w16du:dateUtc="2024-10-24T10:37:00Z">
              <w:tcPr>
                <w:tcW w:w="1843" w:type="dxa"/>
                <w:tcBorders>
                  <w:top w:val="nil"/>
                  <w:left w:val="nil"/>
                  <w:bottom w:val="nil"/>
                  <w:right w:val="nil"/>
                </w:tcBorders>
                <w:shd w:val="clear" w:color="auto" w:fill="auto"/>
                <w:noWrap/>
                <w:vAlign w:val="bottom"/>
              </w:tcPr>
            </w:tcPrChange>
          </w:tcPr>
          <w:p w14:paraId="468DBCC6" w14:textId="371FBDFD" w:rsidR="007743D0" w:rsidRPr="00104D43" w:rsidRDefault="007743D0" w:rsidP="00104D43">
            <w:pPr>
              <w:widowControl w:val="0"/>
              <w:ind w:right="-85"/>
              <w:jc w:val="right"/>
              <w:rPr>
                <w:rFonts w:ascii="Arial" w:hAnsi="Arial" w:cs="Arial"/>
                <w:b/>
                <w:bCs/>
                <w:color w:val="000000"/>
                <w:sz w:val="20"/>
              </w:rPr>
            </w:pPr>
            <w:ins w:id="4171" w:author="An Phuc Cao" w:date="2024-10-24T17:36:00Z" w16du:dateUtc="2024-10-24T10:36:00Z">
              <w:r w:rsidRPr="00104D43">
                <w:rPr>
                  <w:rFonts w:ascii="Arial" w:hAnsi="Arial" w:cs="Arial"/>
                  <w:b/>
                  <w:bCs/>
                  <w:sz w:val="20"/>
                  <w:rPrChange w:id="4172" w:author="An Phuc Cao" w:date="2024-10-24T17:37:00Z" w16du:dateUtc="2024-10-24T10:37:00Z">
                    <w:rPr/>
                  </w:rPrChange>
                </w:rPr>
                <w:t xml:space="preserve"> (6,002,579,215)</w:t>
              </w:r>
            </w:ins>
          </w:p>
        </w:tc>
        <w:tc>
          <w:tcPr>
            <w:tcW w:w="1961" w:type="dxa"/>
            <w:tcBorders>
              <w:top w:val="nil"/>
              <w:left w:val="nil"/>
              <w:bottom w:val="nil"/>
              <w:right w:val="nil"/>
            </w:tcBorders>
            <w:vAlign w:val="bottom"/>
            <w:tcPrChange w:id="4173" w:author="An Phuc Cao" w:date="2024-10-24T17:37:00Z" w16du:dateUtc="2024-10-24T10:37:00Z">
              <w:tcPr>
                <w:tcW w:w="1961" w:type="dxa"/>
                <w:tcBorders>
                  <w:top w:val="nil"/>
                  <w:left w:val="nil"/>
                  <w:bottom w:val="nil"/>
                  <w:right w:val="nil"/>
                </w:tcBorders>
                <w:vAlign w:val="bottom"/>
              </w:tcPr>
            </w:tcPrChange>
          </w:tcPr>
          <w:p w14:paraId="1BDE2842" w14:textId="57C8542C" w:rsidR="007743D0" w:rsidRPr="00104D43" w:rsidRDefault="007743D0" w:rsidP="00104D43">
            <w:pPr>
              <w:widowControl w:val="0"/>
              <w:ind w:right="-85"/>
              <w:jc w:val="right"/>
              <w:rPr>
                <w:rFonts w:ascii="Arial" w:hAnsi="Arial" w:cs="Arial"/>
                <w:b/>
                <w:bCs/>
                <w:color w:val="000000"/>
                <w:sz w:val="20"/>
              </w:rPr>
            </w:pPr>
            <w:ins w:id="4174" w:author="An Phuc Cao" w:date="2024-10-24T17:36:00Z" w16du:dateUtc="2024-10-24T10:36:00Z">
              <w:r w:rsidRPr="00104D43">
                <w:rPr>
                  <w:rFonts w:ascii="Arial" w:hAnsi="Arial" w:cs="Arial"/>
                  <w:b/>
                  <w:bCs/>
                  <w:sz w:val="20"/>
                  <w:rPrChange w:id="4175" w:author="An Phuc Cao" w:date="2024-10-24T17:37:00Z" w16du:dateUtc="2024-10-24T10:37:00Z">
                    <w:rPr/>
                  </w:rPrChange>
                </w:rPr>
                <w:t xml:space="preserve"> (33,850,812,811)</w:t>
              </w:r>
            </w:ins>
            <w:del w:id="4176" w:author="An Phuc Cao" w:date="2024-09-30T15:39:00Z" w16du:dateUtc="2024-09-30T08:39:00Z">
              <w:r w:rsidRPr="00104D43" w:rsidDel="002B45D9">
                <w:rPr>
                  <w:rFonts w:ascii="Arial" w:hAnsi="Arial" w:cs="Arial"/>
                  <w:b/>
                  <w:bCs/>
                  <w:color w:val="000000"/>
                  <w:sz w:val="20"/>
                </w:rPr>
                <w:delText>(230,107,850,334)</w:delText>
              </w:r>
            </w:del>
          </w:p>
        </w:tc>
      </w:tr>
      <w:tr w:rsidR="007743D0" w:rsidRPr="00826313" w14:paraId="2CA6BF93" w14:textId="77777777" w:rsidTr="00104D43">
        <w:tblPrEx>
          <w:tblW w:w="8187" w:type="dxa"/>
          <w:tblInd w:w="720" w:type="dxa"/>
          <w:tblLayout w:type="fixed"/>
          <w:tblPrExChange w:id="4177" w:author="An Phuc Cao" w:date="2024-10-24T17:37:00Z" w16du:dateUtc="2024-10-24T10:37:00Z">
            <w:tblPrEx>
              <w:tblW w:w="8187" w:type="dxa"/>
              <w:tblInd w:w="720" w:type="dxa"/>
              <w:tblLayout w:type="fixed"/>
            </w:tblPrEx>
          </w:tblPrExChange>
        </w:tblPrEx>
        <w:trPr>
          <w:trHeight w:val="80"/>
          <w:trPrChange w:id="4178" w:author="An Phuc Cao" w:date="2024-10-24T17:37:00Z" w16du:dateUtc="2024-10-24T10:37:00Z">
            <w:trPr>
              <w:trHeight w:val="80"/>
            </w:trPr>
          </w:trPrChange>
        </w:trPr>
        <w:tc>
          <w:tcPr>
            <w:tcW w:w="4383" w:type="dxa"/>
            <w:tcBorders>
              <w:top w:val="nil"/>
              <w:left w:val="nil"/>
              <w:bottom w:val="nil"/>
              <w:right w:val="nil"/>
            </w:tcBorders>
            <w:shd w:val="clear" w:color="auto" w:fill="auto"/>
            <w:noWrap/>
            <w:vAlign w:val="bottom"/>
            <w:tcPrChange w:id="4179" w:author="An Phuc Cao" w:date="2024-10-24T17:37:00Z" w16du:dateUtc="2024-10-24T10:37:00Z">
              <w:tcPr>
                <w:tcW w:w="4383" w:type="dxa"/>
                <w:tcBorders>
                  <w:top w:val="nil"/>
                  <w:left w:val="nil"/>
                  <w:bottom w:val="nil"/>
                  <w:right w:val="nil"/>
                </w:tcBorders>
                <w:shd w:val="clear" w:color="auto" w:fill="auto"/>
                <w:noWrap/>
                <w:vAlign w:val="bottom"/>
              </w:tcPr>
            </w:tcPrChange>
          </w:tcPr>
          <w:p w14:paraId="4CC7EFBD" w14:textId="3F530293" w:rsidR="007743D0" w:rsidRPr="00826313" w:rsidRDefault="007743D0" w:rsidP="007743D0">
            <w:pPr>
              <w:overflowPunct/>
              <w:autoSpaceDE/>
              <w:autoSpaceDN/>
              <w:adjustRightInd/>
              <w:ind w:left="-108"/>
              <w:textAlignment w:val="auto"/>
              <w:rPr>
                <w:rFonts w:ascii="Arial" w:hAnsi="Arial" w:cs="Arial"/>
                <w:sz w:val="20"/>
              </w:rPr>
            </w:pPr>
            <w:r w:rsidRPr="00826313">
              <w:rPr>
                <w:rFonts w:ascii="Arial" w:hAnsi="Arial" w:cs="Arial"/>
                <w:sz w:val="20"/>
              </w:rPr>
              <w:t>Sales of FVTPL financial assets</w:t>
            </w:r>
          </w:p>
        </w:tc>
        <w:tc>
          <w:tcPr>
            <w:tcW w:w="1843" w:type="dxa"/>
            <w:tcBorders>
              <w:top w:val="nil"/>
              <w:left w:val="nil"/>
              <w:bottom w:val="nil"/>
              <w:right w:val="nil"/>
            </w:tcBorders>
            <w:shd w:val="clear" w:color="auto" w:fill="auto"/>
            <w:noWrap/>
            <w:vAlign w:val="bottom"/>
            <w:tcPrChange w:id="4180" w:author="An Phuc Cao" w:date="2024-10-24T17:37:00Z" w16du:dateUtc="2024-10-24T10:37:00Z">
              <w:tcPr>
                <w:tcW w:w="1843" w:type="dxa"/>
                <w:tcBorders>
                  <w:top w:val="nil"/>
                  <w:left w:val="nil"/>
                  <w:bottom w:val="nil"/>
                  <w:right w:val="nil"/>
                </w:tcBorders>
                <w:shd w:val="clear" w:color="auto" w:fill="auto"/>
                <w:noWrap/>
                <w:vAlign w:val="bottom"/>
              </w:tcPr>
            </w:tcPrChange>
          </w:tcPr>
          <w:p w14:paraId="2D4515FB" w14:textId="3B51FDD7" w:rsidR="007743D0" w:rsidRPr="00104D43" w:rsidRDefault="007743D0" w:rsidP="00104D43">
            <w:pPr>
              <w:widowControl w:val="0"/>
              <w:ind w:right="-85"/>
              <w:jc w:val="right"/>
              <w:rPr>
                <w:rFonts w:ascii="Arial" w:hAnsi="Arial" w:cs="Arial"/>
                <w:color w:val="000000"/>
                <w:sz w:val="20"/>
              </w:rPr>
            </w:pPr>
            <w:ins w:id="4181" w:author="An Phuc Cao" w:date="2024-10-24T17:36:00Z" w16du:dateUtc="2024-10-24T10:36:00Z">
              <w:r w:rsidRPr="00104D43">
                <w:rPr>
                  <w:rFonts w:ascii="Arial" w:hAnsi="Arial" w:cs="Arial"/>
                  <w:sz w:val="20"/>
                  <w:rPrChange w:id="4182" w:author="An Phuc Cao" w:date="2024-10-24T17:37:00Z" w16du:dateUtc="2024-10-24T10:37:00Z">
                    <w:rPr/>
                  </w:rPrChange>
                </w:rPr>
                <w:t xml:space="preserve"> (6,</w:t>
              </w:r>
              <w:commentRangeStart w:id="4183"/>
              <w:commentRangeStart w:id="4184"/>
              <w:r w:rsidRPr="00104D43">
                <w:rPr>
                  <w:rFonts w:ascii="Arial" w:hAnsi="Arial" w:cs="Arial"/>
                  <w:sz w:val="20"/>
                  <w:rPrChange w:id="4185" w:author="An Phuc Cao" w:date="2024-10-24T17:37:00Z" w16du:dateUtc="2024-10-24T10:37:00Z">
                    <w:rPr/>
                  </w:rPrChange>
                </w:rPr>
                <w:t>002</w:t>
              </w:r>
            </w:ins>
            <w:commentRangeEnd w:id="4183"/>
            <w:r w:rsidR="006607D4">
              <w:rPr>
                <w:rStyle w:val="CommentReference"/>
                <w:rFonts w:ascii="Times New Roman" w:hAnsi="Times New Roman"/>
              </w:rPr>
              <w:commentReference w:id="4183"/>
            </w:r>
            <w:commentRangeEnd w:id="4184"/>
            <w:r w:rsidR="007C6518">
              <w:rPr>
                <w:rStyle w:val="CommentReference"/>
                <w:rFonts w:ascii="Times New Roman" w:hAnsi="Times New Roman"/>
              </w:rPr>
              <w:commentReference w:id="4184"/>
            </w:r>
            <w:ins w:id="4186" w:author="An Phuc Cao" w:date="2024-10-24T17:36:00Z" w16du:dateUtc="2024-10-24T10:36:00Z">
              <w:r w:rsidRPr="00104D43">
                <w:rPr>
                  <w:rFonts w:ascii="Arial" w:hAnsi="Arial" w:cs="Arial"/>
                  <w:sz w:val="20"/>
                  <w:rPrChange w:id="4187" w:author="An Phuc Cao" w:date="2024-10-24T17:37:00Z" w16du:dateUtc="2024-10-24T10:37:00Z">
                    <w:rPr/>
                  </w:rPrChange>
                </w:rPr>
                <w:t>,579,215)</w:t>
              </w:r>
            </w:ins>
          </w:p>
        </w:tc>
        <w:tc>
          <w:tcPr>
            <w:tcW w:w="1961" w:type="dxa"/>
            <w:tcBorders>
              <w:top w:val="nil"/>
              <w:left w:val="nil"/>
              <w:bottom w:val="nil"/>
              <w:right w:val="nil"/>
            </w:tcBorders>
            <w:vAlign w:val="bottom"/>
            <w:tcPrChange w:id="4188" w:author="An Phuc Cao" w:date="2024-10-24T17:37:00Z" w16du:dateUtc="2024-10-24T10:37:00Z">
              <w:tcPr>
                <w:tcW w:w="1961" w:type="dxa"/>
                <w:tcBorders>
                  <w:top w:val="nil"/>
                  <w:left w:val="nil"/>
                  <w:bottom w:val="nil"/>
                  <w:right w:val="nil"/>
                </w:tcBorders>
                <w:vAlign w:val="bottom"/>
              </w:tcPr>
            </w:tcPrChange>
          </w:tcPr>
          <w:p w14:paraId="0B33A57D" w14:textId="5384037C" w:rsidR="007743D0" w:rsidRPr="00104D43" w:rsidRDefault="007743D0" w:rsidP="00104D43">
            <w:pPr>
              <w:widowControl w:val="0"/>
              <w:ind w:right="-85"/>
              <w:jc w:val="right"/>
              <w:rPr>
                <w:rFonts w:ascii="Arial" w:hAnsi="Arial" w:cs="Arial"/>
                <w:color w:val="000000"/>
                <w:sz w:val="20"/>
              </w:rPr>
            </w:pPr>
            <w:ins w:id="4189" w:author="An Phuc Cao" w:date="2024-10-24T17:36:00Z" w16du:dateUtc="2024-10-24T10:36:00Z">
              <w:r w:rsidRPr="00104D43">
                <w:rPr>
                  <w:rFonts w:ascii="Arial" w:hAnsi="Arial" w:cs="Arial"/>
                  <w:sz w:val="20"/>
                  <w:rPrChange w:id="4190" w:author="An Phuc Cao" w:date="2024-10-24T17:37:00Z" w16du:dateUtc="2024-10-24T10:37:00Z">
                    <w:rPr/>
                  </w:rPrChange>
                </w:rPr>
                <w:t xml:space="preserve"> (33,925,942,892)</w:t>
              </w:r>
            </w:ins>
            <w:del w:id="4191" w:author="An Phuc Cao" w:date="2024-09-30T15:39:00Z" w16du:dateUtc="2024-09-30T08:39:00Z">
              <w:r w:rsidRPr="00104D43" w:rsidDel="002B45D9">
                <w:rPr>
                  <w:rFonts w:ascii="Arial" w:hAnsi="Arial" w:cs="Arial"/>
                  <w:color w:val="000000"/>
                  <w:sz w:val="20"/>
                </w:rPr>
                <w:delText>(52,550,744,782)</w:delText>
              </w:r>
            </w:del>
          </w:p>
        </w:tc>
      </w:tr>
      <w:tr w:rsidR="007743D0" w:rsidRPr="00826313" w14:paraId="20F92A16" w14:textId="77777777" w:rsidTr="00104D43">
        <w:tblPrEx>
          <w:tblW w:w="8187" w:type="dxa"/>
          <w:tblInd w:w="720" w:type="dxa"/>
          <w:tblLayout w:type="fixed"/>
          <w:tblPrExChange w:id="4192" w:author="An Phuc Cao" w:date="2024-10-24T17:37:00Z" w16du:dateUtc="2024-10-24T10:37:00Z">
            <w:tblPrEx>
              <w:tblW w:w="8187" w:type="dxa"/>
              <w:tblInd w:w="720" w:type="dxa"/>
              <w:tblLayout w:type="fixed"/>
            </w:tblPrEx>
          </w:tblPrExChange>
        </w:tblPrEx>
        <w:tc>
          <w:tcPr>
            <w:tcW w:w="4383" w:type="dxa"/>
            <w:tcBorders>
              <w:top w:val="nil"/>
              <w:left w:val="nil"/>
              <w:bottom w:val="nil"/>
              <w:right w:val="nil"/>
            </w:tcBorders>
            <w:shd w:val="clear" w:color="auto" w:fill="auto"/>
            <w:noWrap/>
            <w:vAlign w:val="bottom"/>
            <w:tcPrChange w:id="4193" w:author="An Phuc Cao" w:date="2024-10-24T17:37:00Z" w16du:dateUtc="2024-10-24T10:37:00Z">
              <w:tcPr>
                <w:tcW w:w="4383" w:type="dxa"/>
                <w:tcBorders>
                  <w:top w:val="nil"/>
                  <w:left w:val="nil"/>
                  <w:bottom w:val="nil"/>
                  <w:right w:val="nil"/>
                </w:tcBorders>
                <w:shd w:val="clear" w:color="auto" w:fill="auto"/>
                <w:noWrap/>
                <w:vAlign w:val="bottom"/>
              </w:tcPr>
            </w:tcPrChange>
          </w:tcPr>
          <w:p w14:paraId="141035EF" w14:textId="11EF5001" w:rsidR="007743D0" w:rsidRPr="00826313" w:rsidRDefault="007743D0" w:rsidP="007743D0">
            <w:pPr>
              <w:overflowPunct/>
              <w:autoSpaceDE/>
              <w:autoSpaceDN/>
              <w:adjustRightInd/>
              <w:ind w:left="-108" w:right="-167"/>
              <w:textAlignment w:val="auto"/>
              <w:rPr>
                <w:rFonts w:ascii="Arial" w:hAnsi="Arial" w:cs="Arial"/>
                <w:color w:val="000000"/>
                <w:sz w:val="20"/>
              </w:rPr>
            </w:pPr>
            <w:r w:rsidRPr="00826313">
              <w:rPr>
                <w:rFonts w:ascii="Arial" w:hAnsi="Arial" w:cs="Arial"/>
                <w:color w:val="000000" w:themeColor="text1"/>
                <w:sz w:val="20"/>
              </w:rPr>
              <w:t>Revaluation of FVTPL financial assets</w:t>
            </w:r>
          </w:p>
        </w:tc>
        <w:tc>
          <w:tcPr>
            <w:tcW w:w="1843" w:type="dxa"/>
            <w:tcBorders>
              <w:top w:val="nil"/>
              <w:left w:val="nil"/>
              <w:bottom w:val="nil"/>
              <w:right w:val="nil"/>
            </w:tcBorders>
            <w:shd w:val="clear" w:color="auto" w:fill="auto"/>
            <w:noWrap/>
            <w:vAlign w:val="bottom"/>
            <w:tcPrChange w:id="4194" w:author="An Phuc Cao" w:date="2024-10-24T17:37:00Z" w16du:dateUtc="2024-10-24T10:37:00Z">
              <w:tcPr>
                <w:tcW w:w="1843" w:type="dxa"/>
                <w:tcBorders>
                  <w:top w:val="nil"/>
                  <w:left w:val="nil"/>
                  <w:bottom w:val="nil"/>
                  <w:right w:val="nil"/>
                </w:tcBorders>
                <w:shd w:val="clear" w:color="auto" w:fill="auto"/>
                <w:noWrap/>
                <w:vAlign w:val="bottom"/>
              </w:tcPr>
            </w:tcPrChange>
          </w:tcPr>
          <w:p w14:paraId="4CF1C8E5" w14:textId="0A8698D9" w:rsidR="007743D0" w:rsidRPr="00104D43" w:rsidRDefault="007743D0" w:rsidP="00104D43">
            <w:pPr>
              <w:pBdr>
                <w:bottom w:val="single" w:sz="4" w:space="1" w:color="auto"/>
              </w:pBdr>
              <w:ind w:left="57" w:right="-86"/>
              <w:jc w:val="right"/>
              <w:rPr>
                <w:rFonts w:ascii="Arial" w:hAnsi="Arial" w:cs="Arial"/>
                <w:color w:val="000000"/>
                <w:sz w:val="20"/>
              </w:rPr>
            </w:pPr>
            <w:ins w:id="4195" w:author="An Phuc Cao" w:date="2024-10-24T17:36:00Z" w16du:dateUtc="2024-10-24T10:36:00Z">
              <w:r w:rsidRPr="00104D43">
                <w:rPr>
                  <w:rFonts w:ascii="Arial" w:hAnsi="Arial" w:cs="Arial"/>
                  <w:sz w:val="20"/>
                  <w:rPrChange w:id="4196" w:author="An Phuc Cao" w:date="2024-10-24T17:37:00Z" w16du:dateUtc="2024-10-24T10:37:00Z">
                    <w:rPr/>
                  </w:rPrChange>
                </w:rPr>
                <w:t xml:space="preserve"> -   </w:t>
              </w:r>
            </w:ins>
          </w:p>
        </w:tc>
        <w:tc>
          <w:tcPr>
            <w:tcW w:w="1961" w:type="dxa"/>
            <w:tcBorders>
              <w:top w:val="nil"/>
              <w:left w:val="nil"/>
              <w:bottom w:val="nil"/>
              <w:right w:val="nil"/>
            </w:tcBorders>
            <w:vAlign w:val="bottom"/>
            <w:tcPrChange w:id="4197" w:author="An Phuc Cao" w:date="2024-10-24T17:37:00Z" w16du:dateUtc="2024-10-24T10:37:00Z">
              <w:tcPr>
                <w:tcW w:w="1961" w:type="dxa"/>
                <w:tcBorders>
                  <w:top w:val="nil"/>
                  <w:left w:val="nil"/>
                  <w:bottom w:val="nil"/>
                  <w:right w:val="nil"/>
                </w:tcBorders>
                <w:vAlign w:val="bottom"/>
              </w:tcPr>
            </w:tcPrChange>
          </w:tcPr>
          <w:p w14:paraId="24F5740A" w14:textId="68A2666A" w:rsidR="007743D0" w:rsidRPr="00104D43" w:rsidRDefault="007743D0" w:rsidP="00104D43">
            <w:pPr>
              <w:pBdr>
                <w:bottom w:val="single" w:sz="4" w:space="1" w:color="auto"/>
              </w:pBdr>
              <w:ind w:left="57" w:right="-86"/>
              <w:jc w:val="right"/>
              <w:rPr>
                <w:rFonts w:ascii="Arial" w:hAnsi="Arial" w:cs="Arial"/>
                <w:color w:val="000000"/>
                <w:sz w:val="20"/>
              </w:rPr>
            </w:pPr>
            <w:ins w:id="4198" w:author="An Phuc Cao" w:date="2024-10-24T17:36:00Z" w16du:dateUtc="2024-10-24T10:36:00Z">
              <w:r w:rsidRPr="00104D43">
                <w:rPr>
                  <w:rFonts w:ascii="Arial" w:hAnsi="Arial" w:cs="Arial"/>
                  <w:sz w:val="20"/>
                  <w:rPrChange w:id="4199" w:author="An Phuc Cao" w:date="2024-10-24T17:37:00Z" w16du:dateUtc="2024-10-24T10:37:00Z">
                    <w:rPr/>
                  </w:rPrChange>
                </w:rPr>
                <w:t xml:space="preserve"> 75,130,081 </w:t>
              </w:r>
            </w:ins>
            <w:del w:id="4200" w:author="An Phuc Cao" w:date="2024-09-30T15:39:00Z" w16du:dateUtc="2024-09-30T08:39:00Z">
              <w:r w:rsidRPr="00104D43" w:rsidDel="002B45D9">
                <w:rPr>
                  <w:rFonts w:ascii="Arial" w:hAnsi="Arial" w:cs="Arial"/>
                  <w:color w:val="000000"/>
                  <w:sz w:val="20"/>
                </w:rPr>
                <w:delText>(177,557,105,552)</w:delText>
              </w:r>
            </w:del>
          </w:p>
        </w:tc>
      </w:tr>
      <w:tr w:rsidR="00104D43" w:rsidRPr="00826313" w14:paraId="13EF3476" w14:textId="77777777" w:rsidTr="00104D43">
        <w:tblPrEx>
          <w:tblW w:w="8187" w:type="dxa"/>
          <w:tblInd w:w="720" w:type="dxa"/>
          <w:tblLayout w:type="fixed"/>
          <w:tblPrExChange w:id="4201" w:author="An Phuc Cao" w:date="2024-10-24T17:37:00Z" w16du:dateUtc="2024-10-24T10:37:00Z">
            <w:tblPrEx>
              <w:tblW w:w="8187" w:type="dxa"/>
              <w:tblInd w:w="720" w:type="dxa"/>
              <w:tblLayout w:type="fixed"/>
            </w:tblPrEx>
          </w:tblPrExChange>
        </w:tblPrEx>
        <w:tc>
          <w:tcPr>
            <w:tcW w:w="4383" w:type="dxa"/>
            <w:tcBorders>
              <w:top w:val="nil"/>
              <w:left w:val="nil"/>
              <w:bottom w:val="nil"/>
              <w:right w:val="nil"/>
            </w:tcBorders>
            <w:shd w:val="clear" w:color="auto" w:fill="auto"/>
            <w:noWrap/>
            <w:vAlign w:val="bottom"/>
            <w:tcPrChange w:id="4202" w:author="An Phuc Cao" w:date="2024-10-24T17:37:00Z" w16du:dateUtc="2024-10-24T10:37:00Z">
              <w:tcPr>
                <w:tcW w:w="4383" w:type="dxa"/>
                <w:tcBorders>
                  <w:top w:val="nil"/>
                  <w:left w:val="nil"/>
                  <w:bottom w:val="nil"/>
                  <w:right w:val="nil"/>
                </w:tcBorders>
                <w:shd w:val="clear" w:color="auto" w:fill="auto"/>
                <w:noWrap/>
                <w:vAlign w:val="bottom"/>
              </w:tcPr>
            </w:tcPrChange>
          </w:tcPr>
          <w:p w14:paraId="11D047EA" w14:textId="1B4C3DAB" w:rsidR="00104D43" w:rsidRPr="00826313" w:rsidRDefault="00104D43" w:rsidP="00104D43">
            <w:pPr>
              <w:overflowPunct/>
              <w:autoSpaceDE/>
              <w:autoSpaceDN/>
              <w:adjustRightInd/>
              <w:ind w:left="-108"/>
              <w:textAlignment w:val="auto"/>
              <w:rPr>
                <w:rFonts w:ascii="Arial" w:hAnsi="Arial" w:cs="Arial"/>
                <w:b/>
                <w:bCs/>
                <w:color w:val="000000"/>
                <w:sz w:val="20"/>
              </w:rPr>
            </w:pPr>
            <w:r w:rsidRPr="00826313">
              <w:rPr>
                <w:rFonts w:ascii="Arial" w:hAnsi="Arial" w:cs="Arial"/>
                <w:b/>
                <w:bCs/>
                <w:color w:val="000000"/>
                <w:sz w:val="20"/>
              </w:rPr>
              <w:t>Net (loss)/gain from financial assets</w:t>
            </w:r>
          </w:p>
        </w:tc>
        <w:tc>
          <w:tcPr>
            <w:tcW w:w="1843" w:type="dxa"/>
            <w:tcBorders>
              <w:top w:val="nil"/>
              <w:left w:val="nil"/>
              <w:bottom w:val="nil"/>
              <w:right w:val="nil"/>
            </w:tcBorders>
            <w:shd w:val="clear" w:color="auto" w:fill="auto"/>
            <w:noWrap/>
            <w:vAlign w:val="bottom"/>
            <w:tcPrChange w:id="4203" w:author="An Phuc Cao" w:date="2024-10-24T17:37:00Z" w16du:dateUtc="2024-10-24T10:37:00Z">
              <w:tcPr>
                <w:tcW w:w="1843" w:type="dxa"/>
                <w:tcBorders>
                  <w:top w:val="nil"/>
                  <w:left w:val="nil"/>
                  <w:bottom w:val="nil"/>
                  <w:right w:val="nil"/>
                </w:tcBorders>
                <w:shd w:val="clear" w:color="auto" w:fill="auto"/>
                <w:noWrap/>
                <w:vAlign w:val="bottom"/>
              </w:tcPr>
            </w:tcPrChange>
          </w:tcPr>
          <w:p w14:paraId="7E639F24" w14:textId="56C79783" w:rsidR="00104D43" w:rsidRPr="00104D43" w:rsidRDefault="00104D43" w:rsidP="00104D43">
            <w:pPr>
              <w:pBdr>
                <w:bottom w:val="double" w:sz="4" w:space="1" w:color="auto"/>
              </w:pBdr>
              <w:spacing w:before="120"/>
              <w:ind w:left="57" w:right="-86"/>
              <w:jc w:val="right"/>
              <w:rPr>
                <w:rFonts w:ascii="Arial" w:hAnsi="Arial" w:cs="Arial"/>
                <w:b/>
                <w:bCs/>
                <w:color w:val="000000"/>
                <w:sz w:val="20"/>
              </w:rPr>
            </w:pPr>
            <w:ins w:id="4204" w:author="An Phuc Cao" w:date="2024-10-24T17:36:00Z" w16du:dateUtc="2024-10-24T10:36:00Z">
              <w:r w:rsidRPr="00104D43">
                <w:rPr>
                  <w:rFonts w:ascii="Arial" w:hAnsi="Arial" w:cs="Arial"/>
                  <w:b/>
                  <w:bCs/>
                  <w:sz w:val="20"/>
                  <w:rPrChange w:id="4205" w:author="An Phuc Cao" w:date="2024-10-24T17:37:00Z" w16du:dateUtc="2024-10-24T10:37:00Z">
                    <w:rPr/>
                  </w:rPrChange>
                </w:rPr>
                <w:t xml:space="preserve"> 76,631,441,126 </w:t>
              </w:r>
            </w:ins>
          </w:p>
        </w:tc>
        <w:tc>
          <w:tcPr>
            <w:tcW w:w="1961" w:type="dxa"/>
            <w:tcBorders>
              <w:top w:val="nil"/>
              <w:left w:val="nil"/>
              <w:bottom w:val="nil"/>
              <w:right w:val="nil"/>
            </w:tcBorders>
            <w:vAlign w:val="bottom"/>
            <w:tcPrChange w:id="4206" w:author="An Phuc Cao" w:date="2024-10-24T17:37:00Z" w16du:dateUtc="2024-10-24T10:37:00Z">
              <w:tcPr>
                <w:tcW w:w="1961" w:type="dxa"/>
                <w:tcBorders>
                  <w:top w:val="nil"/>
                  <w:left w:val="nil"/>
                  <w:bottom w:val="nil"/>
                  <w:right w:val="nil"/>
                </w:tcBorders>
                <w:vAlign w:val="bottom"/>
              </w:tcPr>
            </w:tcPrChange>
          </w:tcPr>
          <w:p w14:paraId="541048DB" w14:textId="420C62A4" w:rsidR="00104D43" w:rsidRPr="00104D43" w:rsidRDefault="00104D43" w:rsidP="00104D43">
            <w:pPr>
              <w:pBdr>
                <w:bottom w:val="double" w:sz="4" w:space="1" w:color="auto"/>
              </w:pBdr>
              <w:spacing w:before="120"/>
              <w:ind w:left="57" w:right="-86"/>
              <w:jc w:val="right"/>
              <w:rPr>
                <w:rFonts w:ascii="Arial" w:hAnsi="Arial" w:cs="Arial"/>
                <w:b/>
                <w:bCs/>
                <w:color w:val="000000"/>
                <w:sz w:val="20"/>
              </w:rPr>
            </w:pPr>
            <w:ins w:id="4207" w:author="An Phuc Cao" w:date="2024-10-24T17:36:00Z" w16du:dateUtc="2024-10-24T10:36:00Z">
              <w:r w:rsidRPr="00104D43">
                <w:rPr>
                  <w:rFonts w:ascii="Arial" w:hAnsi="Arial" w:cs="Arial"/>
                  <w:b/>
                  <w:bCs/>
                  <w:sz w:val="20"/>
                  <w:rPrChange w:id="4208" w:author="An Phuc Cao" w:date="2024-10-24T17:37:00Z" w16du:dateUtc="2024-10-24T10:37:00Z">
                    <w:rPr/>
                  </w:rPrChange>
                </w:rPr>
                <w:t xml:space="preserve"> 74,884,032,975 </w:t>
              </w:r>
            </w:ins>
            <w:del w:id="4209" w:author="An Phuc Cao" w:date="2024-09-30T15:39:00Z" w16du:dateUtc="2024-09-30T08:39:00Z">
              <w:r w:rsidRPr="00104D43" w:rsidDel="002B45D9">
                <w:rPr>
                  <w:rFonts w:ascii="Arial" w:hAnsi="Arial" w:cs="Arial"/>
                  <w:b/>
                  <w:bCs/>
                  <w:color w:val="000000"/>
                  <w:sz w:val="20"/>
                </w:rPr>
                <w:delText>(140,719,419,991)</w:delText>
              </w:r>
            </w:del>
          </w:p>
        </w:tc>
      </w:tr>
    </w:tbl>
    <w:p w14:paraId="10E5C670" w14:textId="19A2C78F" w:rsidR="000F056C" w:rsidRPr="00826313" w:rsidRDefault="000F056C" w:rsidP="00EA489D">
      <w:pPr>
        <w:overflowPunct/>
        <w:autoSpaceDE/>
        <w:autoSpaceDN/>
        <w:adjustRightInd/>
        <w:textAlignment w:val="auto"/>
        <w:rPr>
          <w:rFonts w:ascii="Arial" w:hAnsi="Arial" w:cs="Arial"/>
          <w:b/>
          <w:bCs/>
          <w:i/>
          <w:iCs/>
          <w:color w:val="000000"/>
          <w:sz w:val="20"/>
        </w:rPr>
      </w:pPr>
    </w:p>
    <w:p w14:paraId="738A823C" w14:textId="77777777" w:rsidR="000F056C" w:rsidRPr="00826313" w:rsidRDefault="000F056C" w:rsidP="00EA489D">
      <w:pPr>
        <w:overflowPunct/>
        <w:autoSpaceDE/>
        <w:autoSpaceDN/>
        <w:adjustRightInd/>
        <w:textAlignment w:val="auto"/>
        <w:rPr>
          <w:rFonts w:ascii="Arial" w:hAnsi="Arial" w:cs="Arial"/>
          <w:b/>
          <w:bCs/>
          <w:i/>
          <w:iCs/>
          <w:color w:val="000000"/>
          <w:sz w:val="20"/>
        </w:rPr>
      </w:pPr>
    </w:p>
    <w:p w14:paraId="25264F79" w14:textId="5C26F7B0" w:rsidR="00EA489D" w:rsidRPr="00826313" w:rsidRDefault="00C700A2">
      <w:pPr>
        <w:pStyle w:val="Heading1"/>
        <w:spacing w:after="0"/>
        <w:ind w:left="562" w:hanging="562"/>
        <w:rPr>
          <w:rFonts w:ascii="Arial" w:hAnsi="Arial" w:cs="Arial"/>
          <w:b/>
          <w:bCs/>
          <w:color w:val="000000"/>
          <w:sz w:val="20"/>
        </w:rPr>
        <w:pPrChange w:id="4210" w:author="An Phuc Cao" w:date="2024-10-25T16:41:00Z" w16du:dateUtc="2024-10-25T09:41:00Z">
          <w:pPr>
            <w:overflowPunct/>
            <w:autoSpaceDE/>
            <w:autoSpaceDN/>
            <w:adjustRightInd/>
            <w:textAlignment w:val="auto"/>
          </w:pPr>
        </w:pPrChange>
      </w:pPr>
      <w:r w:rsidRPr="00826313">
        <w:rPr>
          <w:rFonts w:ascii="Arial" w:hAnsi="Arial" w:cs="Arial"/>
          <w:b/>
          <w:bCs/>
          <w:color w:val="000000"/>
          <w:sz w:val="20"/>
        </w:rPr>
        <w:t>10</w:t>
      </w:r>
      <w:r w:rsidR="000F056C" w:rsidRPr="00826313">
        <w:rPr>
          <w:rFonts w:ascii="Arial" w:hAnsi="Arial" w:cs="Arial"/>
          <w:b/>
          <w:bCs/>
          <w:color w:val="000000"/>
          <w:sz w:val="20"/>
        </w:rPr>
        <w:t>.</w:t>
      </w:r>
      <w:r w:rsidR="00EA489D" w:rsidRPr="00826313">
        <w:rPr>
          <w:rFonts w:ascii="Arial" w:hAnsi="Arial" w:cs="Arial"/>
          <w:b/>
          <w:bCs/>
          <w:i/>
          <w:iCs/>
          <w:color w:val="000000"/>
          <w:sz w:val="20"/>
        </w:rPr>
        <w:tab/>
      </w:r>
      <w:r w:rsidR="000F056C" w:rsidRPr="00826313">
        <w:rPr>
          <w:rFonts w:ascii="Arial" w:hAnsi="Arial" w:cs="Arial"/>
          <w:b/>
          <w:bCs/>
          <w:color w:val="000000"/>
          <w:sz w:val="20"/>
        </w:rPr>
        <w:t>NET</w:t>
      </w:r>
      <w:r w:rsidR="00892638" w:rsidRPr="00826313">
        <w:rPr>
          <w:rFonts w:ascii="Arial" w:hAnsi="Arial" w:cs="Arial"/>
          <w:b/>
          <w:bCs/>
          <w:color w:val="000000"/>
          <w:sz w:val="20"/>
        </w:rPr>
        <w:t xml:space="preserve"> GAIN/(</w:t>
      </w:r>
      <w:r w:rsidR="000F056C" w:rsidRPr="00826313">
        <w:rPr>
          <w:rFonts w:ascii="Arial" w:hAnsi="Arial" w:cs="Arial"/>
          <w:b/>
          <w:bCs/>
          <w:color w:val="000000"/>
          <w:sz w:val="20"/>
        </w:rPr>
        <w:t>LOSS</w:t>
      </w:r>
      <w:r w:rsidR="00892638" w:rsidRPr="00826313">
        <w:rPr>
          <w:rFonts w:ascii="Arial" w:hAnsi="Arial" w:cs="Arial"/>
          <w:b/>
          <w:bCs/>
          <w:color w:val="000000"/>
          <w:sz w:val="20"/>
        </w:rPr>
        <w:t>)</w:t>
      </w:r>
      <w:r w:rsidR="000F056C" w:rsidRPr="00826313">
        <w:rPr>
          <w:rFonts w:ascii="Arial" w:hAnsi="Arial" w:cs="Arial"/>
          <w:b/>
          <w:bCs/>
          <w:color w:val="000000"/>
          <w:sz w:val="20"/>
        </w:rPr>
        <w:t xml:space="preserve"> FROM FINANCIAL LIABILITIES AT FVTPL</w:t>
      </w:r>
    </w:p>
    <w:p w14:paraId="49C3976B" w14:textId="77777777" w:rsidR="00EA489D" w:rsidRPr="00826313" w:rsidRDefault="00EA489D" w:rsidP="00EA489D">
      <w:pPr>
        <w:overflowPunct/>
        <w:autoSpaceDE/>
        <w:autoSpaceDN/>
        <w:adjustRightInd/>
        <w:textAlignment w:val="auto"/>
        <w:rPr>
          <w:rFonts w:ascii="Arial" w:hAnsi="Arial" w:cs="Arial"/>
          <w:bCs/>
          <w:color w:val="000000"/>
          <w:sz w:val="20"/>
        </w:rPr>
      </w:pPr>
      <w:r w:rsidRPr="00826313">
        <w:rPr>
          <w:rFonts w:ascii="Arial" w:hAnsi="Arial" w:cs="Arial"/>
          <w:bCs/>
          <w:color w:val="000000"/>
          <w:sz w:val="20"/>
        </w:rPr>
        <w:tab/>
      </w:r>
    </w:p>
    <w:tbl>
      <w:tblPr>
        <w:tblW w:w="8187" w:type="dxa"/>
        <w:tblInd w:w="720" w:type="dxa"/>
        <w:tblLayout w:type="fixed"/>
        <w:tblLook w:val="04A0" w:firstRow="1" w:lastRow="0" w:firstColumn="1" w:lastColumn="0" w:noHBand="0" w:noVBand="1"/>
      </w:tblPr>
      <w:tblGrid>
        <w:gridCol w:w="4383"/>
        <w:gridCol w:w="1843"/>
        <w:gridCol w:w="1961"/>
        <w:tblGridChange w:id="4211">
          <w:tblGrid>
            <w:gridCol w:w="4383"/>
            <w:gridCol w:w="1843"/>
            <w:gridCol w:w="1961"/>
          </w:tblGrid>
        </w:tblGridChange>
      </w:tblGrid>
      <w:tr w:rsidR="002B45D9" w:rsidRPr="00826313" w14:paraId="5FE67BFD" w14:textId="77777777" w:rsidTr="00C37028">
        <w:tc>
          <w:tcPr>
            <w:tcW w:w="4383" w:type="dxa"/>
            <w:tcBorders>
              <w:top w:val="nil"/>
              <w:left w:val="nil"/>
              <w:right w:val="nil"/>
            </w:tcBorders>
            <w:shd w:val="clear" w:color="auto" w:fill="auto"/>
            <w:noWrap/>
            <w:vAlign w:val="bottom"/>
            <w:hideMark/>
          </w:tcPr>
          <w:p w14:paraId="6F94C221" w14:textId="77777777" w:rsidR="002B45D9" w:rsidRPr="00826313" w:rsidRDefault="002B45D9" w:rsidP="00A266E1">
            <w:pPr>
              <w:overflowPunct/>
              <w:autoSpaceDE/>
              <w:autoSpaceDN/>
              <w:adjustRightInd/>
              <w:ind w:left="-108"/>
              <w:textAlignment w:val="auto"/>
              <w:rPr>
                <w:rFonts w:ascii="Arial" w:hAnsi="Arial" w:cs="Arial"/>
                <w:b/>
                <w:bCs/>
                <w:color w:val="000000"/>
                <w:sz w:val="20"/>
              </w:rPr>
            </w:pPr>
            <w:r w:rsidRPr="00826313">
              <w:rPr>
                <w:rFonts w:ascii="Arial" w:hAnsi="Arial" w:cs="Arial"/>
                <w:bCs/>
                <w:color w:val="000000"/>
                <w:sz w:val="20"/>
              </w:rPr>
              <w:tab/>
            </w:r>
          </w:p>
        </w:tc>
        <w:tc>
          <w:tcPr>
            <w:tcW w:w="1843" w:type="dxa"/>
            <w:tcBorders>
              <w:top w:val="nil"/>
              <w:left w:val="nil"/>
              <w:right w:val="nil"/>
            </w:tcBorders>
            <w:shd w:val="clear" w:color="auto" w:fill="auto"/>
            <w:vAlign w:val="bottom"/>
            <w:hideMark/>
          </w:tcPr>
          <w:p w14:paraId="38E85929" w14:textId="10740039" w:rsidR="002B45D9" w:rsidRPr="00826313" w:rsidRDefault="002B45D9" w:rsidP="00A266E1">
            <w:pPr>
              <w:overflowPunct/>
              <w:autoSpaceDE/>
              <w:autoSpaceDN/>
              <w:adjustRightInd/>
              <w:ind w:right="-86"/>
              <w:jc w:val="right"/>
              <w:textAlignment w:val="auto"/>
              <w:rPr>
                <w:rFonts w:ascii="Arial" w:hAnsi="Arial" w:cs="Arial"/>
                <w:i/>
                <w:iCs/>
                <w:sz w:val="20"/>
              </w:rPr>
            </w:pPr>
            <w:ins w:id="4212" w:author="An Phuc Cao" w:date="2024-09-30T15:39:00Z" w16du:dateUtc="2024-09-30T08:39:00Z">
              <w:r w:rsidRPr="00826313">
                <w:rPr>
                  <w:rFonts w:ascii="Arial" w:hAnsi="Arial" w:cs="Arial"/>
                  <w:bCs/>
                  <w:i/>
                  <w:sz w:val="20"/>
                </w:rPr>
                <w:t>For the six-month period then ended 30 June 202</w:t>
              </w:r>
              <w:r>
                <w:rPr>
                  <w:rFonts w:ascii="Arial" w:hAnsi="Arial" w:cs="Arial"/>
                  <w:bCs/>
                  <w:i/>
                  <w:sz w:val="20"/>
                </w:rPr>
                <w:t>4</w:t>
              </w:r>
            </w:ins>
            <w:del w:id="4213" w:author="An Phuc Cao" w:date="2024-09-30T15:39:00Z" w16du:dateUtc="2024-09-30T08:39:00Z">
              <w:r w:rsidRPr="00826313" w:rsidDel="00F13297">
                <w:rPr>
                  <w:rFonts w:ascii="Arial" w:hAnsi="Arial" w:cs="Arial"/>
                  <w:bCs/>
                  <w:i/>
                  <w:sz w:val="20"/>
                </w:rPr>
                <w:delText>For the six-month period then ended 30 June 202</w:delText>
              </w:r>
              <w:r w:rsidDel="00F13297">
                <w:rPr>
                  <w:rFonts w:ascii="Arial" w:hAnsi="Arial" w:cs="Arial"/>
                  <w:bCs/>
                  <w:i/>
                  <w:sz w:val="20"/>
                </w:rPr>
                <w:delText>3</w:delText>
              </w:r>
            </w:del>
          </w:p>
        </w:tc>
        <w:tc>
          <w:tcPr>
            <w:tcW w:w="1961" w:type="dxa"/>
            <w:tcBorders>
              <w:top w:val="nil"/>
              <w:left w:val="nil"/>
              <w:right w:val="nil"/>
            </w:tcBorders>
            <w:vAlign w:val="bottom"/>
          </w:tcPr>
          <w:p w14:paraId="1332918F" w14:textId="54F7BEEA" w:rsidR="002B45D9" w:rsidRPr="00826313" w:rsidRDefault="002B45D9" w:rsidP="00A266E1">
            <w:pPr>
              <w:tabs>
                <w:tab w:val="left" w:pos="6300"/>
                <w:tab w:val="decimal" w:pos="7380"/>
                <w:tab w:val="left" w:pos="7740"/>
                <w:tab w:val="decimal" w:pos="8820"/>
              </w:tabs>
              <w:ind w:left="-57" w:right="-86"/>
              <w:jc w:val="right"/>
              <w:rPr>
                <w:rFonts w:ascii="Arial" w:hAnsi="Arial" w:cs="Arial"/>
                <w:bCs/>
                <w:i/>
                <w:sz w:val="20"/>
              </w:rPr>
            </w:pPr>
            <w:ins w:id="4214" w:author="An Phuc Cao" w:date="2024-09-30T15:39:00Z" w16du:dateUtc="2024-09-30T08:39:00Z">
              <w:r w:rsidRPr="00826313">
                <w:rPr>
                  <w:rFonts w:ascii="Arial" w:hAnsi="Arial" w:cs="Arial"/>
                  <w:bCs/>
                  <w:i/>
                  <w:sz w:val="20"/>
                </w:rPr>
                <w:t>For the six-month period then ended 30 June 202</w:t>
              </w:r>
              <w:r>
                <w:rPr>
                  <w:rFonts w:ascii="Arial" w:hAnsi="Arial" w:cs="Arial"/>
                  <w:bCs/>
                  <w:i/>
                  <w:sz w:val="20"/>
                </w:rPr>
                <w:t>3</w:t>
              </w:r>
            </w:ins>
            <w:del w:id="4215" w:author="An Phuc Cao" w:date="2024-09-30T15:39:00Z" w16du:dateUtc="2024-09-30T08:39:00Z">
              <w:r w:rsidRPr="00826313" w:rsidDel="00F13297">
                <w:rPr>
                  <w:rFonts w:ascii="Arial" w:hAnsi="Arial" w:cs="Arial"/>
                  <w:bCs/>
                  <w:i/>
                  <w:sz w:val="20"/>
                </w:rPr>
                <w:delText>For the six-month period then ended 30 June 202</w:delText>
              </w:r>
              <w:r w:rsidDel="00F13297">
                <w:rPr>
                  <w:rFonts w:ascii="Arial" w:hAnsi="Arial" w:cs="Arial"/>
                  <w:bCs/>
                  <w:i/>
                  <w:sz w:val="20"/>
                </w:rPr>
                <w:delText>2</w:delText>
              </w:r>
            </w:del>
          </w:p>
        </w:tc>
      </w:tr>
      <w:tr w:rsidR="00A266E1" w:rsidRPr="00826313" w14:paraId="7DB204B4" w14:textId="77777777" w:rsidTr="00C37028">
        <w:tc>
          <w:tcPr>
            <w:tcW w:w="4383" w:type="dxa"/>
            <w:tcBorders>
              <w:top w:val="nil"/>
              <w:left w:val="nil"/>
              <w:right w:val="nil"/>
            </w:tcBorders>
            <w:shd w:val="clear" w:color="auto" w:fill="auto"/>
            <w:noWrap/>
            <w:vAlign w:val="bottom"/>
          </w:tcPr>
          <w:p w14:paraId="282F76F2" w14:textId="77777777" w:rsidR="00A266E1" w:rsidRPr="00826313" w:rsidRDefault="00A266E1" w:rsidP="00A266E1">
            <w:pPr>
              <w:overflowPunct/>
              <w:autoSpaceDE/>
              <w:autoSpaceDN/>
              <w:adjustRightInd/>
              <w:ind w:left="-108"/>
              <w:textAlignment w:val="auto"/>
              <w:rPr>
                <w:rFonts w:ascii="Arial" w:hAnsi="Arial" w:cs="Arial"/>
                <w:b/>
                <w:bCs/>
                <w:color w:val="000000"/>
                <w:sz w:val="20"/>
              </w:rPr>
            </w:pPr>
          </w:p>
        </w:tc>
        <w:tc>
          <w:tcPr>
            <w:tcW w:w="1843" w:type="dxa"/>
            <w:tcBorders>
              <w:top w:val="nil"/>
              <w:left w:val="nil"/>
              <w:right w:val="nil"/>
            </w:tcBorders>
            <w:shd w:val="clear" w:color="auto" w:fill="auto"/>
            <w:vAlign w:val="bottom"/>
          </w:tcPr>
          <w:p w14:paraId="3FF2FA2E" w14:textId="2F616864" w:rsidR="00A266E1" w:rsidRPr="00826313" w:rsidRDefault="00A266E1" w:rsidP="00A266E1">
            <w:pPr>
              <w:pBdr>
                <w:bottom w:val="single" w:sz="4" w:space="1" w:color="auto"/>
              </w:pBdr>
              <w:tabs>
                <w:tab w:val="right" w:pos="970"/>
              </w:tabs>
              <w:ind w:left="57" w:right="-86"/>
              <w:jc w:val="right"/>
              <w:rPr>
                <w:rFonts w:ascii="Arial" w:hAnsi="Arial" w:cs="Arial"/>
                <w:sz w:val="20"/>
              </w:rPr>
            </w:pPr>
            <w:r w:rsidRPr="00826313">
              <w:rPr>
                <w:rFonts w:ascii="Arial" w:hAnsi="Arial" w:cs="Arial"/>
                <w:bCs/>
                <w:i/>
                <w:sz w:val="20"/>
              </w:rPr>
              <w:t>VND</w:t>
            </w:r>
          </w:p>
        </w:tc>
        <w:tc>
          <w:tcPr>
            <w:tcW w:w="1961" w:type="dxa"/>
            <w:tcBorders>
              <w:top w:val="nil"/>
              <w:left w:val="nil"/>
              <w:right w:val="nil"/>
            </w:tcBorders>
            <w:vAlign w:val="bottom"/>
          </w:tcPr>
          <w:p w14:paraId="1EBF768C" w14:textId="46EE9075" w:rsidR="00A266E1" w:rsidRPr="00826313" w:rsidRDefault="00A266E1" w:rsidP="00A266E1">
            <w:pPr>
              <w:pBdr>
                <w:bottom w:val="single" w:sz="4" w:space="1" w:color="auto"/>
              </w:pBdr>
              <w:tabs>
                <w:tab w:val="right" w:pos="970"/>
              </w:tabs>
              <w:ind w:left="57" w:right="-86"/>
              <w:jc w:val="right"/>
              <w:rPr>
                <w:rFonts w:ascii="Arial" w:hAnsi="Arial" w:cs="Arial"/>
                <w:bCs/>
                <w:i/>
                <w:sz w:val="20"/>
              </w:rPr>
            </w:pPr>
            <w:r w:rsidRPr="00826313">
              <w:rPr>
                <w:rFonts w:ascii="Arial" w:hAnsi="Arial" w:cs="Arial"/>
                <w:bCs/>
                <w:i/>
                <w:sz w:val="20"/>
              </w:rPr>
              <w:t>VND</w:t>
            </w:r>
          </w:p>
        </w:tc>
      </w:tr>
      <w:tr w:rsidR="00C24CBA" w:rsidRPr="00826313" w:rsidDel="00B314EB" w14:paraId="43F214E4" w14:textId="47B8454A" w:rsidTr="002E72CE">
        <w:trPr>
          <w:trHeight w:val="424"/>
          <w:del w:id="4216" w:author="An Phuc Cao" w:date="2024-10-24T17:35:00Z"/>
        </w:trPr>
        <w:tc>
          <w:tcPr>
            <w:tcW w:w="4383" w:type="dxa"/>
            <w:tcBorders>
              <w:top w:val="nil"/>
              <w:left w:val="nil"/>
              <w:bottom w:val="nil"/>
              <w:right w:val="nil"/>
            </w:tcBorders>
            <w:shd w:val="clear" w:color="auto" w:fill="auto"/>
            <w:noWrap/>
            <w:vAlign w:val="bottom"/>
          </w:tcPr>
          <w:p w14:paraId="316B5A1D" w14:textId="6FFB50D2" w:rsidR="00C24CBA" w:rsidRPr="00826313" w:rsidDel="00B314EB" w:rsidRDefault="00C24CBA" w:rsidP="00C24CBA">
            <w:pPr>
              <w:overflowPunct/>
              <w:autoSpaceDE/>
              <w:autoSpaceDN/>
              <w:adjustRightInd/>
              <w:spacing w:before="120"/>
              <w:ind w:left="-108"/>
              <w:textAlignment w:val="auto"/>
              <w:rPr>
                <w:del w:id="4217" w:author="An Phuc Cao" w:date="2024-10-24T17:35:00Z" w16du:dateUtc="2024-10-24T10:35:00Z"/>
                <w:rFonts w:ascii="Arial" w:hAnsi="Arial" w:cs="Arial"/>
                <w:sz w:val="20"/>
              </w:rPr>
            </w:pPr>
            <w:del w:id="4218" w:author="An Phuc Cao" w:date="2024-10-24T17:35:00Z" w16du:dateUtc="2024-10-24T10:35:00Z">
              <w:r w:rsidRPr="00826313" w:rsidDel="00B314EB">
                <w:rPr>
                  <w:rFonts w:ascii="Arial" w:hAnsi="Arial" w:cs="Arial"/>
                  <w:sz w:val="20"/>
                </w:rPr>
                <w:delText>Gain from revaluation of users' investment portfolios</w:delText>
              </w:r>
            </w:del>
          </w:p>
        </w:tc>
        <w:tc>
          <w:tcPr>
            <w:tcW w:w="1843" w:type="dxa"/>
            <w:tcBorders>
              <w:top w:val="nil"/>
              <w:left w:val="nil"/>
              <w:bottom w:val="nil"/>
              <w:right w:val="nil"/>
            </w:tcBorders>
            <w:shd w:val="clear" w:color="auto" w:fill="auto"/>
            <w:noWrap/>
            <w:vAlign w:val="bottom"/>
          </w:tcPr>
          <w:p w14:paraId="7E6CD396" w14:textId="1758784F" w:rsidR="00C24CBA" w:rsidRPr="00826313" w:rsidDel="00B314EB" w:rsidRDefault="00C24CBA" w:rsidP="00C24CBA">
            <w:pPr>
              <w:widowControl w:val="0"/>
              <w:spacing w:before="120"/>
              <w:ind w:right="-85"/>
              <w:jc w:val="right"/>
              <w:rPr>
                <w:del w:id="4219" w:author="An Phuc Cao" w:date="2024-10-24T17:35:00Z" w16du:dateUtc="2024-10-24T10:35:00Z"/>
                <w:rFonts w:ascii="Arial" w:hAnsi="Arial" w:cs="Arial"/>
                <w:color w:val="000000"/>
                <w:sz w:val="20"/>
              </w:rPr>
            </w:pPr>
          </w:p>
        </w:tc>
        <w:tc>
          <w:tcPr>
            <w:tcW w:w="1961" w:type="dxa"/>
            <w:tcBorders>
              <w:top w:val="nil"/>
              <w:left w:val="nil"/>
              <w:bottom w:val="nil"/>
              <w:right w:val="nil"/>
            </w:tcBorders>
            <w:vAlign w:val="bottom"/>
          </w:tcPr>
          <w:p w14:paraId="00EBB647" w14:textId="380C3775" w:rsidR="00C24CBA" w:rsidRPr="00826313" w:rsidDel="00B314EB" w:rsidRDefault="00C24CBA" w:rsidP="00C24CBA">
            <w:pPr>
              <w:widowControl w:val="0"/>
              <w:spacing w:before="120"/>
              <w:ind w:right="-85"/>
              <w:jc w:val="right"/>
              <w:rPr>
                <w:del w:id="4220" w:author="An Phuc Cao" w:date="2024-10-24T17:35:00Z" w16du:dateUtc="2024-10-24T10:35:00Z"/>
                <w:rFonts w:ascii="Arial" w:hAnsi="Arial" w:cs="Arial"/>
                <w:color w:val="000000"/>
                <w:sz w:val="20"/>
              </w:rPr>
            </w:pPr>
            <w:del w:id="4221" w:author="An Phuc Cao" w:date="2024-09-30T15:39:00Z" w16du:dateUtc="2024-09-30T08:39:00Z">
              <w:r w:rsidRPr="00826313" w:rsidDel="002B45D9">
                <w:rPr>
                  <w:rFonts w:ascii="Arial" w:hAnsi="Arial" w:cs="Arial"/>
                  <w:color w:val="000000"/>
                  <w:sz w:val="20"/>
                </w:rPr>
                <w:delText>168,931,401,055</w:delText>
              </w:r>
            </w:del>
          </w:p>
        </w:tc>
      </w:tr>
      <w:tr w:rsidR="001A53BE" w:rsidRPr="00826313" w14:paraId="67147959" w14:textId="77777777" w:rsidTr="001A53BE">
        <w:tblPrEx>
          <w:tblW w:w="8187" w:type="dxa"/>
          <w:tblInd w:w="720" w:type="dxa"/>
          <w:tblLayout w:type="fixed"/>
          <w:tblPrExChange w:id="4222" w:author="An Phuc Cao" w:date="2024-10-24T17:36:00Z" w16du:dateUtc="2024-10-24T10:36:00Z">
            <w:tblPrEx>
              <w:tblW w:w="8187" w:type="dxa"/>
              <w:tblInd w:w="720" w:type="dxa"/>
              <w:tblLayout w:type="fixed"/>
            </w:tblPrEx>
          </w:tblPrExChange>
        </w:tblPrEx>
        <w:tc>
          <w:tcPr>
            <w:tcW w:w="4383" w:type="dxa"/>
            <w:tcBorders>
              <w:top w:val="nil"/>
              <w:left w:val="nil"/>
              <w:bottom w:val="nil"/>
              <w:right w:val="nil"/>
            </w:tcBorders>
            <w:shd w:val="clear" w:color="auto" w:fill="auto"/>
            <w:noWrap/>
            <w:vAlign w:val="bottom"/>
            <w:tcPrChange w:id="4223" w:author="An Phuc Cao" w:date="2024-10-24T17:36:00Z" w16du:dateUtc="2024-10-24T10:36:00Z">
              <w:tcPr>
                <w:tcW w:w="4383" w:type="dxa"/>
                <w:tcBorders>
                  <w:top w:val="nil"/>
                  <w:left w:val="nil"/>
                  <w:bottom w:val="nil"/>
                  <w:right w:val="nil"/>
                </w:tcBorders>
                <w:shd w:val="clear" w:color="auto" w:fill="auto"/>
                <w:noWrap/>
                <w:vAlign w:val="bottom"/>
              </w:tcPr>
            </w:tcPrChange>
          </w:tcPr>
          <w:p w14:paraId="476CF497" w14:textId="25944047" w:rsidR="001A53BE" w:rsidRPr="00826313" w:rsidRDefault="001A53BE" w:rsidP="001A53BE">
            <w:pPr>
              <w:overflowPunct/>
              <w:autoSpaceDE/>
              <w:autoSpaceDN/>
              <w:adjustRightInd/>
              <w:ind w:left="-108" w:right="-167"/>
              <w:textAlignment w:val="auto"/>
              <w:rPr>
                <w:rFonts w:ascii="Arial" w:hAnsi="Arial" w:cs="Arial"/>
                <w:color w:val="000000"/>
                <w:sz w:val="20"/>
              </w:rPr>
            </w:pPr>
            <w:ins w:id="4224" w:author="An Phuc Cao" w:date="2024-10-24T17:35:00Z" w16du:dateUtc="2024-10-24T10:35:00Z">
              <w:r>
                <w:rPr>
                  <w:rFonts w:ascii="Arial" w:hAnsi="Arial" w:cs="Arial"/>
                  <w:sz w:val="20"/>
                </w:rPr>
                <w:t>Net gain/(</w:t>
              </w:r>
            </w:ins>
            <w:del w:id="4225" w:author="An Phuc Cao" w:date="2024-10-24T17:35:00Z" w16du:dateUtc="2024-10-24T10:35:00Z">
              <w:r w:rsidRPr="00826313" w:rsidDel="00B314EB">
                <w:rPr>
                  <w:rFonts w:ascii="Arial" w:hAnsi="Arial" w:cs="Arial"/>
                  <w:sz w:val="20"/>
                </w:rPr>
                <w:delText>L</w:delText>
              </w:r>
            </w:del>
            <w:ins w:id="4226" w:author="An Phuc Cao" w:date="2024-10-24T17:35:00Z" w16du:dateUtc="2024-10-24T10:35:00Z">
              <w:r>
                <w:rPr>
                  <w:rFonts w:ascii="Arial" w:hAnsi="Arial" w:cs="Arial"/>
                  <w:sz w:val="20"/>
                </w:rPr>
                <w:t>l</w:t>
              </w:r>
            </w:ins>
            <w:r w:rsidRPr="00826313">
              <w:rPr>
                <w:rFonts w:ascii="Arial" w:hAnsi="Arial" w:cs="Arial"/>
                <w:sz w:val="20"/>
              </w:rPr>
              <w:t>oss</w:t>
            </w:r>
            <w:ins w:id="4227" w:author="An Phuc Cao" w:date="2024-10-24T17:35:00Z" w16du:dateUtc="2024-10-24T10:35:00Z">
              <w:r>
                <w:rPr>
                  <w:rFonts w:ascii="Arial" w:hAnsi="Arial" w:cs="Arial"/>
                  <w:sz w:val="20"/>
                </w:rPr>
                <w:t>)</w:t>
              </w:r>
            </w:ins>
            <w:r w:rsidRPr="00826313">
              <w:rPr>
                <w:rFonts w:ascii="Arial" w:hAnsi="Arial" w:cs="Arial"/>
                <w:sz w:val="20"/>
              </w:rPr>
              <w:t xml:space="preserve"> from revaluation of users' investment portfolios</w:t>
            </w:r>
          </w:p>
        </w:tc>
        <w:tc>
          <w:tcPr>
            <w:tcW w:w="1843" w:type="dxa"/>
            <w:tcBorders>
              <w:top w:val="nil"/>
              <w:left w:val="nil"/>
              <w:bottom w:val="nil"/>
              <w:right w:val="nil"/>
            </w:tcBorders>
            <w:shd w:val="clear" w:color="auto" w:fill="auto"/>
            <w:noWrap/>
            <w:vAlign w:val="bottom"/>
            <w:tcPrChange w:id="4228" w:author="An Phuc Cao" w:date="2024-10-24T17:36:00Z" w16du:dateUtc="2024-10-24T10:36:00Z">
              <w:tcPr>
                <w:tcW w:w="1843" w:type="dxa"/>
                <w:tcBorders>
                  <w:top w:val="nil"/>
                  <w:left w:val="nil"/>
                  <w:bottom w:val="nil"/>
                  <w:right w:val="nil"/>
                </w:tcBorders>
                <w:shd w:val="clear" w:color="auto" w:fill="auto"/>
                <w:noWrap/>
                <w:vAlign w:val="bottom"/>
              </w:tcPr>
            </w:tcPrChange>
          </w:tcPr>
          <w:p w14:paraId="39F020F1" w14:textId="2635E455" w:rsidR="001A53BE" w:rsidRPr="001A53BE" w:rsidRDefault="001A53BE" w:rsidP="001A53BE">
            <w:pPr>
              <w:pBdr>
                <w:bottom w:val="single" w:sz="4" w:space="1" w:color="auto"/>
              </w:pBdr>
              <w:ind w:left="57" w:right="-86"/>
              <w:jc w:val="right"/>
              <w:rPr>
                <w:rFonts w:ascii="Arial" w:hAnsi="Arial" w:cs="Arial"/>
                <w:color w:val="000000"/>
                <w:sz w:val="20"/>
              </w:rPr>
            </w:pPr>
            <w:ins w:id="4229" w:author="An Phuc Cao" w:date="2024-10-24T17:36:00Z" w16du:dateUtc="2024-10-24T10:36:00Z">
              <w:r w:rsidRPr="001A53BE">
                <w:rPr>
                  <w:rFonts w:ascii="Arial" w:hAnsi="Arial" w:cs="Arial"/>
                  <w:sz w:val="20"/>
                  <w:rPrChange w:id="4230" w:author="An Phuc Cao" w:date="2024-10-24T17:36:00Z" w16du:dateUtc="2024-10-24T10:36:00Z">
                    <w:rPr/>
                  </w:rPrChange>
                </w:rPr>
                <w:t xml:space="preserve"> (46,937,421,</w:t>
              </w:r>
              <w:commentRangeStart w:id="4231"/>
              <w:commentRangeStart w:id="4232"/>
              <w:r w:rsidRPr="001A53BE">
                <w:rPr>
                  <w:rFonts w:ascii="Arial" w:hAnsi="Arial" w:cs="Arial"/>
                  <w:sz w:val="20"/>
                  <w:rPrChange w:id="4233" w:author="An Phuc Cao" w:date="2024-10-24T17:36:00Z" w16du:dateUtc="2024-10-24T10:36:00Z">
                    <w:rPr/>
                  </w:rPrChange>
                </w:rPr>
                <w:t>075</w:t>
              </w:r>
            </w:ins>
            <w:commentRangeEnd w:id="4231"/>
            <w:r w:rsidR="003A27A6">
              <w:rPr>
                <w:rStyle w:val="CommentReference"/>
                <w:rFonts w:ascii="Times New Roman" w:hAnsi="Times New Roman"/>
              </w:rPr>
              <w:commentReference w:id="4231"/>
            </w:r>
            <w:commentRangeEnd w:id="4232"/>
            <w:r w:rsidR="006E7700">
              <w:rPr>
                <w:rStyle w:val="CommentReference"/>
                <w:rFonts w:ascii="Times New Roman" w:hAnsi="Times New Roman"/>
              </w:rPr>
              <w:commentReference w:id="4232"/>
            </w:r>
            <w:ins w:id="4234" w:author="An Phuc Cao" w:date="2024-10-24T17:36:00Z" w16du:dateUtc="2024-10-24T10:36:00Z">
              <w:r w:rsidRPr="001A53BE">
                <w:rPr>
                  <w:rFonts w:ascii="Arial" w:hAnsi="Arial" w:cs="Arial"/>
                  <w:sz w:val="20"/>
                  <w:rPrChange w:id="4235" w:author="An Phuc Cao" w:date="2024-10-24T17:36:00Z" w16du:dateUtc="2024-10-24T10:36:00Z">
                    <w:rPr/>
                  </w:rPrChange>
                </w:rPr>
                <w:t>)</w:t>
              </w:r>
            </w:ins>
          </w:p>
        </w:tc>
        <w:tc>
          <w:tcPr>
            <w:tcW w:w="1961" w:type="dxa"/>
            <w:tcBorders>
              <w:top w:val="nil"/>
              <w:left w:val="nil"/>
              <w:bottom w:val="nil"/>
              <w:right w:val="nil"/>
            </w:tcBorders>
            <w:vAlign w:val="bottom"/>
            <w:tcPrChange w:id="4236" w:author="An Phuc Cao" w:date="2024-10-24T17:36:00Z" w16du:dateUtc="2024-10-24T10:36:00Z">
              <w:tcPr>
                <w:tcW w:w="1961" w:type="dxa"/>
                <w:tcBorders>
                  <w:top w:val="nil"/>
                  <w:left w:val="nil"/>
                  <w:bottom w:val="nil"/>
                  <w:right w:val="nil"/>
                </w:tcBorders>
                <w:vAlign w:val="bottom"/>
              </w:tcPr>
            </w:tcPrChange>
          </w:tcPr>
          <w:p w14:paraId="711CB30C" w14:textId="7A8AB398" w:rsidR="001A53BE" w:rsidRPr="001A53BE" w:rsidRDefault="006A1C93" w:rsidP="001A53BE">
            <w:pPr>
              <w:pBdr>
                <w:bottom w:val="single" w:sz="4" w:space="1" w:color="auto"/>
              </w:pBdr>
              <w:ind w:left="57" w:right="-86"/>
              <w:jc w:val="right"/>
              <w:rPr>
                <w:rFonts w:ascii="Arial" w:hAnsi="Arial" w:cs="Arial"/>
                <w:color w:val="000000"/>
                <w:sz w:val="20"/>
              </w:rPr>
            </w:pPr>
            <w:ins w:id="4237" w:author="Hai Quang Le" w:date="2024-12-12T09:57:00Z" w16du:dateUtc="2024-12-12T02:57:00Z">
              <w:r w:rsidRPr="006A1C93">
                <w:rPr>
                  <w:rFonts w:ascii="Arial" w:hAnsi="Arial" w:cs="Arial"/>
                  <w:sz w:val="20"/>
                </w:rPr>
                <w:t>(52,920,245,795)</w:t>
              </w:r>
            </w:ins>
            <w:ins w:id="4238" w:author="An Phuc Cao" w:date="2024-10-24T17:36:00Z" w16du:dateUtc="2024-10-24T10:36:00Z">
              <w:del w:id="4239" w:author="Hai Quang Le" w:date="2024-12-12T09:57:00Z" w16du:dateUtc="2024-12-12T02:57:00Z">
                <w:r w:rsidR="001A53BE" w:rsidRPr="001A53BE" w:rsidDel="006A1C93">
                  <w:rPr>
                    <w:rFonts w:ascii="Arial" w:hAnsi="Arial" w:cs="Arial"/>
                    <w:sz w:val="20"/>
                    <w:rPrChange w:id="4240" w:author="An Phuc Cao" w:date="2024-10-24T17:36:00Z" w16du:dateUtc="2024-10-24T10:36:00Z">
                      <w:rPr/>
                    </w:rPrChange>
                  </w:rPr>
                  <w:delText xml:space="preserve"> -</w:delText>
                </w:r>
              </w:del>
              <w:r w:rsidR="001A53BE" w:rsidRPr="001A53BE">
                <w:rPr>
                  <w:rFonts w:ascii="Arial" w:hAnsi="Arial" w:cs="Arial"/>
                  <w:sz w:val="20"/>
                  <w:rPrChange w:id="4241" w:author="An Phuc Cao" w:date="2024-10-24T17:36:00Z" w16du:dateUtc="2024-10-24T10:36:00Z">
                    <w:rPr/>
                  </w:rPrChange>
                </w:rPr>
                <w:t xml:space="preserve">   </w:t>
              </w:r>
            </w:ins>
            <w:del w:id="4242" w:author="An Phuc Cao" w:date="2024-09-30T15:39:00Z" w16du:dateUtc="2024-09-30T08:39:00Z">
              <w:r w:rsidR="001A53BE" w:rsidRPr="001A53BE" w:rsidDel="002B45D9">
                <w:rPr>
                  <w:rFonts w:ascii="Arial" w:hAnsi="Arial" w:cs="Arial"/>
                  <w:color w:val="000000"/>
                  <w:sz w:val="20"/>
                </w:rPr>
                <w:delText>(32,776,946,350)</w:delText>
              </w:r>
            </w:del>
          </w:p>
        </w:tc>
      </w:tr>
      <w:tr w:rsidR="001A53BE" w:rsidRPr="00826313" w14:paraId="241F2C44" w14:textId="77777777" w:rsidTr="001A53BE">
        <w:tblPrEx>
          <w:tblW w:w="8187" w:type="dxa"/>
          <w:tblInd w:w="720" w:type="dxa"/>
          <w:tblLayout w:type="fixed"/>
          <w:tblPrExChange w:id="4243" w:author="An Phuc Cao" w:date="2024-10-24T17:36:00Z" w16du:dateUtc="2024-10-24T10:36:00Z">
            <w:tblPrEx>
              <w:tblW w:w="8187" w:type="dxa"/>
              <w:tblInd w:w="720" w:type="dxa"/>
              <w:tblLayout w:type="fixed"/>
            </w:tblPrEx>
          </w:tblPrExChange>
        </w:tblPrEx>
        <w:tc>
          <w:tcPr>
            <w:tcW w:w="4383" w:type="dxa"/>
            <w:tcBorders>
              <w:top w:val="nil"/>
              <w:left w:val="nil"/>
              <w:bottom w:val="nil"/>
              <w:right w:val="nil"/>
            </w:tcBorders>
            <w:shd w:val="clear" w:color="auto" w:fill="auto"/>
            <w:noWrap/>
            <w:vAlign w:val="bottom"/>
            <w:tcPrChange w:id="4244" w:author="An Phuc Cao" w:date="2024-10-24T17:36:00Z" w16du:dateUtc="2024-10-24T10:36:00Z">
              <w:tcPr>
                <w:tcW w:w="4383" w:type="dxa"/>
                <w:tcBorders>
                  <w:top w:val="nil"/>
                  <w:left w:val="nil"/>
                  <w:bottom w:val="nil"/>
                  <w:right w:val="nil"/>
                </w:tcBorders>
                <w:shd w:val="clear" w:color="auto" w:fill="auto"/>
                <w:noWrap/>
                <w:vAlign w:val="bottom"/>
              </w:tcPr>
            </w:tcPrChange>
          </w:tcPr>
          <w:p w14:paraId="17804B2A" w14:textId="0117E4BB" w:rsidR="001A53BE" w:rsidRPr="00826313" w:rsidRDefault="001A53BE" w:rsidP="001A53BE">
            <w:pPr>
              <w:overflowPunct/>
              <w:autoSpaceDE/>
              <w:autoSpaceDN/>
              <w:adjustRightInd/>
              <w:spacing w:before="120"/>
              <w:ind w:left="-108"/>
              <w:textAlignment w:val="auto"/>
              <w:rPr>
                <w:rFonts w:ascii="Arial" w:hAnsi="Arial" w:cs="Arial"/>
                <w:b/>
                <w:bCs/>
                <w:color w:val="000000"/>
                <w:sz w:val="20"/>
              </w:rPr>
            </w:pPr>
            <w:r w:rsidRPr="00826313">
              <w:rPr>
                <w:rFonts w:ascii="Arial" w:hAnsi="Arial" w:cs="Arial"/>
                <w:b/>
                <w:bCs/>
                <w:color w:val="000000"/>
                <w:sz w:val="20"/>
              </w:rPr>
              <w:t>Net gain/(loss) from revaluation of users' investment portfolios</w:t>
            </w:r>
          </w:p>
        </w:tc>
        <w:tc>
          <w:tcPr>
            <w:tcW w:w="1843" w:type="dxa"/>
            <w:tcBorders>
              <w:top w:val="nil"/>
              <w:left w:val="nil"/>
              <w:bottom w:val="nil"/>
              <w:right w:val="nil"/>
            </w:tcBorders>
            <w:shd w:val="clear" w:color="auto" w:fill="auto"/>
            <w:noWrap/>
            <w:vAlign w:val="bottom"/>
            <w:tcPrChange w:id="4245" w:author="An Phuc Cao" w:date="2024-10-24T17:36:00Z" w16du:dateUtc="2024-10-24T10:36:00Z">
              <w:tcPr>
                <w:tcW w:w="1843" w:type="dxa"/>
                <w:tcBorders>
                  <w:top w:val="nil"/>
                  <w:left w:val="nil"/>
                  <w:bottom w:val="nil"/>
                  <w:right w:val="nil"/>
                </w:tcBorders>
                <w:shd w:val="clear" w:color="auto" w:fill="auto"/>
                <w:noWrap/>
                <w:vAlign w:val="bottom"/>
              </w:tcPr>
            </w:tcPrChange>
          </w:tcPr>
          <w:p w14:paraId="2FD03917" w14:textId="23875B99" w:rsidR="001A53BE" w:rsidRPr="00104D43" w:rsidRDefault="001A53BE" w:rsidP="001A53BE">
            <w:pPr>
              <w:pBdr>
                <w:bottom w:val="double" w:sz="4" w:space="1" w:color="auto"/>
              </w:pBdr>
              <w:spacing w:before="120"/>
              <w:ind w:left="57" w:right="-86"/>
              <w:jc w:val="right"/>
              <w:rPr>
                <w:rFonts w:ascii="Arial" w:hAnsi="Arial" w:cs="Arial"/>
                <w:b/>
                <w:bCs/>
                <w:color w:val="000000"/>
                <w:sz w:val="20"/>
              </w:rPr>
            </w:pPr>
            <w:ins w:id="4246" w:author="An Phuc Cao" w:date="2024-10-24T17:36:00Z" w16du:dateUtc="2024-10-24T10:36:00Z">
              <w:r w:rsidRPr="00104D43">
                <w:rPr>
                  <w:rFonts w:ascii="Arial" w:hAnsi="Arial" w:cs="Arial"/>
                  <w:b/>
                  <w:bCs/>
                  <w:sz w:val="20"/>
                  <w:rPrChange w:id="4247" w:author="An Phuc Cao" w:date="2024-10-24T17:37:00Z" w16du:dateUtc="2024-10-24T10:37:00Z">
                    <w:rPr/>
                  </w:rPrChange>
                </w:rPr>
                <w:t xml:space="preserve"> (46,937,421,075)</w:t>
              </w:r>
            </w:ins>
          </w:p>
        </w:tc>
        <w:tc>
          <w:tcPr>
            <w:tcW w:w="1961" w:type="dxa"/>
            <w:tcBorders>
              <w:top w:val="nil"/>
              <w:left w:val="nil"/>
              <w:bottom w:val="nil"/>
              <w:right w:val="nil"/>
            </w:tcBorders>
            <w:vAlign w:val="bottom"/>
            <w:tcPrChange w:id="4248" w:author="An Phuc Cao" w:date="2024-10-24T17:36:00Z" w16du:dateUtc="2024-10-24T10:36:00Z">
              <w:tcPr>
                <w:tcW w:w="1961" w:type="dxa"/>
                <w:tcBorders>
                  <w:top w:val="nil"/>
                  <w:left w:val="nil"/>
                  <w:bottom w:val="nil"/>
                  <w:right w:val="nil"/>
                </w:tcBorders>
                <w:vAlign w:val="bottom"/>
              </w:tcPr>
            </w:tcPrChange>
          </w:tcPr>
          <w:p w14:paraId="2E9C8B82" w14:textId="1AD1C33E" w:rsidR="001A53BE" w:rsidRPr="00104D43" w:rsidRDefault="001A53BE" w:rsidP="001A53BE">
            <w:pPr>
              <w:pBdr>
                <w:bottom w:val="double" w:sz="4" w:space="1" w:color="auto"/>
              </w:pBdr>
              <w:spacing w:before="120"/>
              <w:ind w:left="57" w:right="-86"/>
              <w:jc w:val="right"/>
              <w:rPr>
                <w:rFonts w:ascii="Arial" w:hAnsi="Arial" w:cs="Arial"/>
                <w:b/>
                <w:bCs/>
                <w:color w:val="000000"/>
                <w:sz w:val="20"/>
              </w:rPr>
            </w:pPr>
            <w:ins w:id="4249" w:author="An Phuc Cao" w:date="2024-10-24T17:36:00Z" w16du:dateUtc="2024-10-24T10:36:00Z">
              <w:r w:rsidRPr="00104D43">
                <w:rPr>
                  <w:rFonts w:ascii="Arial" w:hAnsi="Arial" w:cs="Arial"/>
                  <w:b/>
                  <w:bCs/>
                  <w:sz w:val="20"/>
                  <w:rPrChange w:id="4250" w:author="An Phuc Cao" w:date="2024-10-24T17:37:00Z" w16du:dateUtc="2024-10-24T10:37:00Z">
                    <w:rPr/>
                  </w:rPrChange>
                </w:rPr>
                <w:t xml:space="preserve"> (52,920,245,795)</w:t>
              </w:r>
            </w:ins>
            <w:del w:id="4251" w:author="An Phuc Cao" w:date="2024-09-30T15:39:00Z" w16du:dateUtc="2024-09-30T08:39:00Z">
              <w:r w:rsidRPr="00104D43" w:rsidDel="002B45D9">
                <w:rPr>
                  <w:rFonts w:ascii="Arial" w:hAnsi="Arial" w:cs="Arial"/>
                  <w:b/>
                  <w:bCs/>
                  <w:color w:val="000000"/>
                  <w:sz w:val="20"/>
                </w:rPr>
                <w:delText>136,154,454,705</w:delText>
              </w:r>
            </w:del>
          </w:p>
        </w:tc>
      </w:tr>
    </w:tbl>
    <w:p w14:paraId="46F61DEB" w14:textId="4F423991" w:rsidR="00EA489D" w:rsidRPr="00826313" w:rsidRDefault="00EA489D" w:rsidP="00F26249">
      <w:pPr>
        <w:overflowPunct/>
        <w:autoSpaceDE/>
        <w:autoSpaceDN/>
        <w:adjustRightInd/>
        <w:textAlignment w:val="auto"/>
        <w:rPr>
          <w:rFonts w:ascii="Arial" w:hAnsi="Arial" w:cs="Arial"/>
          <w:bCs/>
          <w:color w:val="000000"/>
          <w:sz w:val="20"/>
        </w:rPr>
      </w:pPr>
    </w:p>
    <w:p w14:paraId="6A847529" w14:textId="44B6AFE3" w:rsidR="00E75889" w:rsidRPr="00826313" w:rsidRDefault="00E75889" w:rsidP="00E75889">
      <w:pPr>
        <w:overflowPunct/>
        <w:autoSpaceDE/>
        <w:autoSpaceDN/>
        <w:adjustRightInd/>
        <w:textAlignment w:val="auto"/>
        <w:rPr>
          <w:rFonts w:ascii="Arial" w:hAnsi="Arial" w:cs="Arial"/>
          <w:bCs/>
          <w:color w:val="000000"/>
          <w:sz w:val="20"/>
        </w:rPr>
      </w:pPr>
    </w:p>
    <w:p w14:paraId="28553819" w14:textId="4A81CD5A" w:rsidR="00F32FE6" w:rsidRPr="00826313" w:rsidRDefault="00C700A2">
      <w:pPr>
        <w:pStyle w:val="Heading1"/>
        <w:spacing w:after="0"/>
        <w:ind w:left="562" w:hanging="562"/>
        <w:rPr>
          <w:rFonts w:ascii="Arial" w:hAnsi="Arial" w:cs="Arial"/>
          <w:b/>
          <w:bCs/>
          <w:color w:val="000000"/>
          <w:sz w:val="20"/>
        </w:rPr>
        <w:pPrChange w:id="4252" w:author="An Phuc Cao" w:date="2024-10-25T16:41:00Z" w16du:dateUtc="2024-10-25T09:41:00Z">
          <w:pPr>
            <w:overflowPunct/>
            <w:autoSpaceDE/>
            <w:autoSpaceDN/>
            <w:adjustRightInd/>
            <w:ind w:left="720" w:hanging="720"/>
            <w:textAlignment w:val="auto"/>
          </w:pPr>
        </w:pPrChange>
      </w:pPr>
      <w:r w:rsidRPr="00826313">
        <w:rPr>
          <w:rFonts w:ascii="Arial" w:hAnsi="Arial" w:cs="Arial"/>
          <w:b/>
          <w:bCs/>
          <w:color w:val="000000"/>
          <w:sz w:val="20"/>
        </w:rPr>
        <w:t>11</w:t>
      </w:r>
      <w:r w:rsidR="007F002C" w:rsidRPr="00826313">
        <w:rPr>
          <w:rFonts w:ascii="Arial" w:hAnsi="Arial" w:cs="Arial"/>
          <w:b/>
          <w:bCs/>
          <w:color w:val="000000"/>
          <w:sz w:val="20"/>
        </w:rPr>
        <w:t>.</w:t>
      </w:r>
      <w:r w:rsidR="00F32FE6" w:rsidRPr="00826313">
        <w:rPr>
          <w:rFonts w:ascii="Arial" w:hAnsi="Arial" w:cs="Arial"/>
          <w:b/>
          <w:bCs/>
          <w:color w:val="000000"/>
          <w:sz w:val="20"/>
        </w:rPr>
        <w:tab/>
      </w:r>
      <w:r w:rsidR="00054942" w:rsidRPr="00826313">
        <w:rPr>
          <w:rFonts w:ascii="Arial" w:hAnsi="Arial" w:cs="Arial"/>
          <w:b/>
          <w:bCs/>
          <w:color w:val="000000"/>
          <w:sz w:val="20"/>
        </w:rPr>
        <w:t>OTHER OPERATING INCOME</w:t>
      </w:r>
    </w:p>
    <w:p w14:paraId="6855E2E8" w14:textId="77777777" w:rsidR="00F32FE6" w:rsidRPr="00826313" w:rsidRDefault="00F32FE6" w:rsidP="00F32FE6">
      <w:pPr>
        <w:overflowPunct/>
        <w:autoSpaceDE/>
        <w:autoSpaceDN/>
        <w:adjustRightInd/>
        <w:textAlignment w:val="auto"/>
        <w:rPr>
          <w:rFonts w:ascii="Arial" w:hAnsi="Arial" w:cs="Arial"/>
          <w:b/>
          <w:color w:val="000000"/>
          <w:sz w:val="20"/>
        </w:rPr>
      </w:pPr>
    </w:p>
    <w:tbl>
      <w:tblPr>
        <w:tblW w:w="8172" w:type="dxa"/>
        <w:tblInd w:w="720" w:type="dxa"/>
        <w:tblLayout w:type="fixed"/>
        <w:tblLook w:val="04A0" w:firstRow="1" w:lastRow="0" w:firstColumn="1" w:lastColumn="0" w:noHBand="0" w:noVBand="1"/>
      </w:tblPr>
      <w:tblGrid>
        <w:gridCol w:w="4410"/>
        <w:gridCol w:w="1808"/>
        <w:gridCol w:w="1954"/>
        <w:tblGridChange w:id="4253">
          <w:tblGrid>
            <w:gridCol w:w="4410"/>
            <w:gridCol w:w="1808"/>
            <w:gridCol w:w="1954"/>
          </w:tblGrid>
        </w:tblGridChange>
      </w:tblGrid>
      <w:tr w:rsidR="002B45D9" w:rsidRPr="00826313" w14:paraId="3E6FA15F" w14:textId="77777777" w:rsidTr="005B203C">
        <w:trPr>
          <w:trHeight w:val="270"/>
        </w:trPr>
        <w:tc>
          <w:tcPr>
            <w:tcW w:w="4410" w:type="dxa"/>
            <w:vAlign w:val="bottom"/>
          </w:tcPr>
          <w:p w14:paraId="41EED797" w14:textId="77777777" w:rsidR="002B45D9" w:rsidRPr="00826313" w:rsidRDefault="002B45D9" w:rsidP="00A266E1">
            <w:pPr>
              <w:ind w:left="120" w:right="-108"/>
              <w:textAlignment w:val="auto"/>
              <w:rPr>
                <w:rFonts w:ascii="Arial" w:hAnsi="Arial" w:cs="Arial"/>
                <w:sz w:val="20"/>
              </w:rPr>
            </w:pPr>
            <w:r w:rsidRPr="00826313">
              <w:rPr>
                <w:rFonts w:ascii="Arial" w:hAnsi="Arial" w:cs="Arial"/>
                <w:b/>
                <w:color w:val="000000"/>
                <w:sz w:val="20"/>
              </w:rPr>
              <w:tab/>
            </w:r>
          </w:p>
        </w:tc>
        <w:tc>
          <w:tcPr>
            <w:tcW w:w="1808" w:type="dxa"/>
            <w:vAlign w:val="bottom"/>
            <w:hideMark/>
          </w:tcPr>
          <w:p w14:paraId="02D1989F" w14:textId="65DF06C6" w:rsidR="002B45D9" w:rsidRPr="00826313" w:rsidRDefault="002B45D9" w:rsidP="00A266E1">
            <w:pPr>
              <w:tabs>
                <w:tab w:val="left" w:pos="720"/>
                <w:tab w:val="left" w:pos="6300"/>
                <w:tab w:val="decimal" w:pos="7380"/>
                <w:tab w:val="left" w:pos="7740"/>
                <w:tab w:val="decimal" w:pos="8820"/>
              </w:tabs>
              <w:ind w:left="58" w:right="-86" w:firstLine="14"/>
              <w:jc w:val="right"/>
              <w:textAlignment w:val="auto"/>
              <w:rPr>
                <w:rFonts w:ascii="Arial" w:hAnsi="Arial" w:cs="Arial"/>
                <w:i/>
                <w:sz w:val="20"/>
              </w:rPr>
            </w:pPr>
            <w:ins w:id="4254" w:author="An Phuc Cao" w:date="2024-09-30T15:39:00Z" w16du:dateUtc="2024-09-30T08:39:00Z">
              <w:r w:rsidRPr="00826313">
                <w:rPr>
                  <w:rFonts w:ascii="Arial" w:hAnsi="Arial" w:cs="Arial"/>
                  <w:bCs/>
                  <w:i/>
                  <w:sz w:val="20"/>
                </w:rPr>
                <w:t>For the six-month period then ended 30 June 202</w:t>
              </w:r>
              <w:r>
                <w:rPr>
                  <w:rFonts w:ascii="Arial" w:hAnsi="Arial" w:cs="Arial"/>
                  <w:bCs/>
                  <w:i/>
                  <w:sz w:val="20"/>
                </w:rPr>
                <w:t>4</w:t>
              </w:r>
            </w:ins>
            <w:del w:id="4255" w:author="An Phuc Cao" w:date="2024-09-30T15:39:00Z" w16du:dateUtc="2024-09-30T08:39:00Z">
              <w:r w:rsidRPr="00826313" w:rsidDel="009141AD">
                <w:rPr>
                  <w:rFonts w:ascii="Arial" w:hAnsi="Arial" w:cs="Arial"/>
                  <w:bCs/>
                  <w:i/>
                  <w:sz w:val="20"/>
                </w:rPr>
                <w:delText>For the six-month period then ended 30 June 202</w:delText>
              </w:r>
              <w:r w:rsidDel="009141AD">
                <w:rPr>
                  <w:rFonts w:ascii="Arial" w:hAnsi="Arial" w:cs="Arial"/>
                  <w:bCs/>
                  <w:i/>
                  <w:sz w:val="20"/>
                </w:rPr>
                <w:delText>3</w:delText>
              </w:r>
            </w:del>
          </w:p>
        </w:tc>
        <w:tc>
          <w:tcPr>
            <w:tcW w:w="1954" w:type="dxa"/>
            <w:vAlign w:val="bottom"/>
          </w:tcPr>
          <w:p w14:paraId="46064BF5" w14:textId="49B81580" w:rsidR="002B45D9" w:rsidRPr="00826313" w:rsidRDefault="002B45D9" w:rsidP="00A266E1">
            <w:pPr>
              <w:tabs>
                <w:tab w:val="left" w:pos="720"/>
                <w:tab w:val="left" w:pos="6300"/>
                <w:tab w:val="decimal" w:pos="7380"/>
                <w:tab w:val="left" w:pos="7740"/>
                <w:tab w:val="decimal" w:pos="8820"/>
              </w:tabs>
              <w:ind w:left="58" w:right="-86" w:firstLine="14"/>
              <w:jc w:val="right"/>
              <w:textAlignment w:val="auto"/>
              <w:rPr>
                <w:rFonts w:ascii="Arial" w:hAnsi="Arial" w:cs="Arial"/>
                <w:bCs/>
                <w:i/>
                <w:sz w:val="20"/>
              </w:rPr>
            </w:pPr>
            <w:ins w:id="4256" w:author="An Phuc Cao" w:date="2024-09-30T15:39:00Z" w16du:dateUtc="2024-09-30T08:39:00Z">
              <w:r w:rsidRPr="00826313">
                <w:rPr>
                  <w:rFonts w:ascii="Arial" w:hAnsi="Arial" w:cs="Arial"/>
                  <w:bCs/>
                  <w:i/>
                  <w:sz w:val="20"/>
                </w:rPr>
                <w:t>For the six-month period then ended 30 June 202</w:t>
              </w:r>
              <w:r>
                <w:rPr>
                  <w:rFonts w:ascii="Arial" w:hAnsi="Arial" w:cs="Arial"/>
                  <w:bCs/>
                  <w:i/>
                  <w:sz w:val="20"/>
                </w:rPr>
                <w:t>3</w:t>
              </w:r>
            </w:ins>
            <w:del w:id="4257" w:author="An Phuc Cao" w:date="2024-09-30T15:39:00Z" w16du:dateUtc="2024-09-30T08:39:00Z">
              <w:r w:rsidRPr="00826313" w:rsidDel="009141AD">
                <w:rPr>
                  <w:rFonts w:ascii="Arial" w:hAnsi="Arial" w:cs="Arial"/>
                  <w:bCs/>
                  <w:i/>
                  <w:sz w:val="20"/>
                </w:rPr>
                <w:delText>For the six-month period then ended 30 June 202</w:delText>
              </w:r>
              <w:r w:rsidDel="009141AD">
                <w:rPr>
                  <w:rFonts w:ascii="Arial" w:hAnsi="Arial" w:cs="Arial"/>
                  <w:bCs/>
                  <w:i/>
                  <w:sz w:val="20"/>
                </w:rPr>
                <w:delText>2</w:delText>
              </w:r>
            </w:del>
          </w:p>
        </w:tc>
      </w:tr>
      <w:tr w:rsidR="00A266E1" w:rsidRPr="00826313" w14:paraId="0E12BAE8" w14:textId="77777777" w:rsidTr="005B203C">
        <w:trPr>
          <w:trHeight w:val="76"/>
        </w:trPr>
        <w:tc>
          <w:tcPr>
            <w:tcW w:w="4410" w:type="dxa"/>
            <w:vAlign w:val="bottom"/>
          </w:tcPr>
          <w:p w14:paraId="5B8E86FC" w14:textId="77777777" w:rsidR="00A266E1" w:rsidRPr="00826313" w:rsidRDefault="00A266E1" w:rsidP="00A266E1">
            <w:pPr>
              <w:ind w:left="120" w:right="-108"/>
              <w:textAlignment w:val="auto"/>
              <w:rPr>
                <w:rFonts w:ascii="Arial" w:hAnsi="Arial" w:cs="Arial"/>
                <w:sz w:val="20"/>
              </w:rPr>
            </w:pPr>
          </w:p>
        </w:tc>
        <w:tc>
          <w:tcPr>
            <w:tcW w:w="1808" w:type="dxa"/>
            <w:vAlign w:val="bottom"/>
            <w:hideMark/>
          </w:tcPr>
          <w:p w14:paraId="05DD6AB6" w14:textId="27210048" w:rsidR="00A266E1" w:rsidRPr="00826313" w:rsidRDefault="00A266E1" w:rsidP="00A266E1">
            <w:pPr>
              <w:widowControl w:val="0"/>
              <w:pBdr>
                <w:bottom w:val="single" w:sz="4" w:space="1" w:color="auto"/>
              </w:pBdr>
              <w:ind w:left="58" w:right="-86" w:firstLine="14"/>
              <w:jc w:val="right"/>
              <w:textAlignment w:val="auto"/>
              <w:rPr>
                <w:rFonts w:ascii="Arial" w:hAnsi="Arial" w:cs="Arial"/>
                <w:sz w:val="20"/>
              </w:rPr>
            </w:pPr>
            <w:r w:rsidRPr="00826313">
              <w:rPr>
                <w:rFonts w:ascii="Arial" w:hAnsi="Arial" w:cs="Arial"/>
                <w:bCs/>
                <w:i/>
                <w:sz w:val="20"/>
              </w:rPr>
              <w:t>VND</w:t>
            </w:r>
          </w:p>
        </w:tc>
        <w:tc>
          <w:tcPr>
            <w:tcW w:w="1954" w:type="dxa"/>
            <w:vAlign w:val="bottom"/>
          </w:tcPr>
          <w:p w14:paraId="6BD5EF09" w14:textId="3814A053" w:rsidR="00A266E1" w:rsidRPr="00826313" w:rsidRDefault="00A266E1" w:rsidP="00A266E1">
            <w:pPr>
              <w:widowControl w:val="0"/>
              <w:pBdr>
                <w:bottom w:val="single" w:sz="4" w:space="1" w:color="auto"/>
              </w:pBdr>
              <w:ind w:left="58" w:right="-86" w:firstLine="14"/>
              <w:jc w:val="right"/>
              <w:textAlignment w:val="auto"/>
              <w:rPr>
                <w:rFonts w:ascii="Arial" w:hAnsi="Arial" w:cs="Arial"/>
                <w:bCs/>
                <w:i/>
                <w:sz w:val="20"/>
              </w:rPr>
            </w:pPr>
            <w:r w:rsidRPr="00826313">
              <w:rPr>
                <w:rFonts w:ascii="Arial" w:hAnsi="Arial" w:cs="Arial"/>
                <w:bCs/>
                <w:i/>
                <w:sz w:val="20"/>
              </w:rPr>
              <w:t>VND</w:t>
            </w:r>
          </w:p>
        </w:tc>
      </w:tr>
      <w:tr w:rsidR="0088757C" w:rsidRPr="00826313" w14:paraId="24FBC6EB" w14:textId="77777777" w:rsidTr="0088757C">
        <w:tblPrEx>
          <w:tblW w:w="8172" w:type="dxa"/>
          <w:tblInd w:w="720" w:type="dxa"/>
          <w:tblLayout w:type="fixed"/>
          <w:tblPrExChange w:id="4258" w:author="An Phuc Cao" w:date="2024-10-24T17:34:00Z" w16du:dateUtc="2024-10-24T10:34:00Z">
            <w:tblPrEx>
              <w:tblW w:w="8172" w:type="dxa"/>
              <w:tblInd w:w="720" w:type="dxa"/>
              <w:tblLayout w:type="fixed"/>
            </w:tblPrEx>
          </w:tblPrExChange>
        </w:tblPrEx>
        <w:trPr>
          <w:trHeight w:val="87"/>
          <w:trPrChange w:id="4259" w:author="An Phuc Cao" w:date="2024-10-24T17:34:00Z" w16du:dateUtc="2024-10-24T10:34:00Z">
            <w:trPr>
              <w:trHeight w:val="87"/>
            </w:trPr>
          </w:trPrChange>
        </w:trPr>
        <w:tc>
          <w:tcPr>
            <w:tcW w:w="4410" w:type="dxa"/>
            <w:vAlign w:val="bottom"/>
            <w:hideMark/>
            <w:tcPrChange w:id="4260" w:author="An Phuc Cao" w:date="2024-10-24T17:34:00Z" w16du:dateUtc="2024-10-24T10:34:00Z">
              <w:tcPr>
                <w:tcW w:w="4410" w:type="dxa"/>
                <w:vAlign w:val="center"/>
                <w:hideMark/>
              </w:tcPr>
            </w:tcPrChange>
          </w:tcPr>
          <w:p w14:paraId="29B9AD47" w14:textId="48B6D34B" w:rsidR="0088757C" w:rsidRPr="00826313" w:rsidRDefault="0088757C" w:rsidP="0088757C">
            <w:pPr>
              <w:widowControl w:val="0"/>
              <w:spacing w:before="120"/>
              <w:ind w:left="-101"/>
              <w:textAlignment w:val="auto"/>
              <w:rPr>
                <w:rFonts w:ascii="Arial" w:hAnsi="Arial" w:cs="Arial"/>
                <w:bCs/>
                <w:color w:val="000000"/>
                <w:sz w:val="20"/>
              </w:rPr>
            </w:pPr>
            <w:ins w:id="4261" w:author="An Phuc Cao" w:date="2024-10-24T17:34:00Z" w16du:dateUtc="2024-10-24T10:34:00Z">
              <w:r>
                <w:rPr>
                  <w:rFonts w:ascii="Arial" w:hAnsi="Arial" w:cs="Arial"/>
                  <w:color w:val="000000"/>
                  <w:sz w:val="20"/>
                </w:rPr>
                <w:t>Gain/(Loss) from sales of FVTOCI financial assets</w:t>
              </w:r>
            </w:ins>
            <w:del w:id="4262" w:author="An Phuc Cao" w:date="2024-10-24T17:34:00Z" w16du:dateUtc="2024-10-24T10:34:00Z">
              <w:r w:rsidRPr="00826313" w:rsidDel="00ED472C">
                <w:rPr>
                  <w:rFonts w:ascii="Arial" w:hAnsi="Arial" w:cs="Arial"/>
                  <w:color w:val="000000"/>
                  <w:sz w:val="20"/>
                </w:rPr>
                <w:delText>Gain from sales of FVTOCI financial assets</w:delText>
              </w:r>
            </w:del>
          </w:p>
        </w:tc>
        <w:tc>
          <w:tcPr>
            <w:tcW w:w="1808" w:type="dxa"/>
            <w:vAlign w:val="bottom"/>
            <w:tcPrChange w:id="4263" w:author="An Phuc Cao" w:date="2024-10-24T17:34:00Z" w16du:dateUtc="2024-10-24T10:34:00Z">
              <w:tcPr>
                <w:tcW w:w="1808" w:type="dxa"/>
                <w:vAlign w:val="bottom"/>
              </w:tcPr>
            </w:tcPrChange>
          </w:tcPr>
          <w:p w14:paraId="53393D61" w14:textId="6F1A0400" w:rsidR="0088757C" w:rsidRPr="0088757C" w:rsidRDefault="00ED047A" w:rsidP="0088757C">
            <w:pPr>
              <w:spacing w:before="120"/>
              <w:ind w:left="57" w:right="-85"/>
              <w:jc w:val="right"/>
              <w:textAlignment w:val="auto"/>
              <w:rPr>
                <w:rFonts w:ascii="Arial" w:hAnsi="Arial" w:cs="Arial"/>
                <w:bCs/>
                <w:color w:val="000000"/>
                <w:sz w:val="20"/>
              </w:rPr>
            </w:pPr>
            <w:ins w:id="4264" w:author="Hai Quang Le" w:date="2024-12-12T09:34:00Z" w16du:dateUtc="2024-12-12T02:34:00Z">
              <w:r w:rsidRPr="00ED047A">
                <w:rPr>
                  <w:rFonts w:ascii="Arial" w:hAnsi="Arial" w:cs="Arial"/>
                  <w:sz w:val="20"/>
                </w:rPr>
                <w:t>34,726,999,367</w:t>
              </w:r>
            </w:ins>
            <w:ins w:id="4265" w:author="An Phuc Cao" w:date="2024-10-24T17:34:00Z" w16du:dateUtc="2024-10-24T10:34:00Z">
              <w:del w:id="4266" w:author="Hai Quang Le" w:date="2024-12-12T09:34:00Z" w16du:dateUtc="2024-12-12T02:34:00Z">
                <w:r w:rsidR="0088757C" w:rsidRPr="0088757C" w:rsidDel="00ED047A">
                  <w:rPr>
                    <w:rFonts w:ascii="Arial" w:hAnsi="Arial" w:cs="Arial"/>
                    <w:sz w:val="20"/>
                    <w:rPrChange w:id="4267" w:author="An Phuc Cao" w:date="2024-10-24T17:34:00Z" w16du:dateUtc="2024-10-24T10:34:00Z">
                      <w:rPr/>
                    </w:rPrChange>
                  </w:rPr>
                  <w:delText xml:space="preserve"> 2,449,607 </w:delText>
                </w:r>
              </w:del>
            </w:ins>
          </w:p>
        </w:tc>
        <w:tc>
          <w:tcPr>
            <w:tcW w:w="1954" w:type="dxa"/>
            <w:vAlign w:val="bottom"/>
            <w:tcPrChange w:id="4268" w:author="An Phuc Cao" w:date="2024-10-24T17:34:00Z" w16du:dateUtc="2024-10-24T10:34:00Z">
              <w:tcPr>
                <w:tcW w:w="1954" w:type="dxa"/>
                <w:vAlign w:val="bottom"/>
              </w:tcPr>
            </w:tcPrChange>
          </w:tcPr>
          <w:p w14:paraId="1619FF08" w14:textId="0075B1AB" w:rsidR="0088757C" w:rsidRPr="0088757C" w:rsidRDefault="0088757C" w:rsidP="0088757C">
            <w:pPr>
              <w:spacing w:before="120"/>
              <w:ind w:left="57" w:right="-85"/>
              <w:jc w:val="right"/>
              <w:textAlignment w:val="auto"/>
              <w:rPr>
                <w:rFonts w:ascii="Arial" w:hAnsi="Arial" w:cs="Arial"/>
                <w:bCs/>
                <w:color w:val="000000"/>
                <w:sz w:val="20"/>
              </w:rPr>
            </w:pPr>
            <w:ins w:id="4269" w:author="An Phuc Cao" w:date="2024-10-24T17:34:00Z" w16du:dateUtc="2024-10-24T10:34:00Z">
              <w:r w:rsidRPr="0088757C">
                <w:rPr>
                  <w:rFonts w:ascii="Arial" w:hAnsi="Arial" w:cs="Arial"/>
                  <w:sz w:val="20"/>
                  <w:rPrChange w:id="4270" w:author="An Phuc Cao" w:date="2024-10-24T17:34:00Z" w16du:dateUtc="2024-10-24T10:34:00Z">
                    <w:rPr/>
                  </w:rPrChange>
                </w:rPr>
                <w:t xml:space="preserve"> </w:t>
              </w:r>
            </w:ins>
            <w:ins w:id="4271" w:author="Hai Quang Le" w:date="2024-12-12T09:34:00Z" w16du:dateUtc="2024-12-12T02:34:00Z">
              <w:r w:rsidR="00B44043" w:rsidRPr="00B44043">
                <w:rPr>
                  <w:rFonts w:ascii="Arial" w:hAnsi="Arial" w:cs="Arial"/>
                  <w:sz w:val="20"/>
                </w:rPr>
                <w:t xml:space="preserve"> 18,840,478,477 </w:t>
              </w:r>
            </w:ins>
            <w:ins w:id="4272" w:author="An Phuc Cao" w:date="2024-10-24T17:34:00Z" w16du:dateUtc="2024-10-24T10:34:00Z">
              <w:del w:id="4273" w:author="Hai Quang Le" w:date="2024-12-12T09:34:00Z" w16du:dateUtc="2024-12-12T02:34:00Z">
                <w:r w:rsidRPr="0088757C" w:rsidDel="00B44043">
                  <w:rPr>
                    <w:rFonts w:ascii="Arial" w:hAnsi="Arial" w:cs="Arial"/>
                    <w:sz w:val="20"/>
                    <w:rPrChange w:id="4274" w:author="An Phuc Cao" w:date="2024-10-24T17:34:00Z" w16du:dateUtc="2024-10-24T10:34:00Z">
                      <w:rPr/>
                    </w:rPrChange>
                  </w:rPr>
                  <w:delText>(10,787,458)</w:delText>
                </w:r>
              </w:del>
            </w:ins>
            <w:del w:id="4275" w:author="An Phuc Cao" w:date="2024-09-30T15:39:00Z" w16du:dateUtc="2024-09-30T08:39:00Z">
              <w:r w:rsidRPr="0088757C" w:rsidDel="002B45D9">
                <w:rPr>
                  <w:rFonts w:ascii="Arial" w:hAnsi="Arial" w:cs="Arial"/>
                  <w:color w:val="000000"/>
                  <w:sz w:val="20"/>
                </w:rPr>
                <w:delText>9,751,117,141</w:delText>
              </w:r>
            </w:del>
          </w:p>
        </w:tc>
      </w:tr>
      <w:tr w:rsidR="0088757C" w:rsidRPr="00826313" w14:paraId="6FAF4149" w14:textId="77777777" w:rsidTr="0088757C">
        <w:tblPrEx>
          <w:tblW w:w="8172" w:type="dxa"/>
          <w:tblInd w:w="720" w:type="dxa"/>
          <w:tblLayout w:type="fixed"/>
          <w:tblPrExChange w:id="4276" w:author="An Phuc Cao" w:date="2024-10-24T17:34:00Z" w16du:dateUtc="2024-10-24T10:34:00Z">
            <w:tblPrEx>
              <w:tblW w:w="8172" w:type="dxa"/>
              <w:tblInd w:w="720" w:type="dxa"/>
              <w:tblLayout w:type="fixed"/>
            </w:tblPrEx>
          </w:tblPrExChange>
        </w:tblPrEx>
        <w:trPr>
          <w:trHeight w:val="87"/>
          <w:ins w:id="4277" w:author="An Phuc Cao" w:date="2024-10-24T17:34:00Z"/>
          <w:trPrChange w:id="4278" w:author="An Phuc Cao" w:date="2024-10-24T17:34:00Z" w16du:dateUtc="2024-10-24T10:34:00Z">
            <w:trPr>
              <w:trHeight w:val="87"/>
            </w:trPr>
          </w:trPrChange>
        </w:trPr>
        <w:tc>
          <w:tcPr>
            <w:tcW w:w="4410" w:type="dxa"/>
            <w:vAlign w:val="bottom"/>
            <w:tcPrChange w:id="4279" w:author="An Phuc Cao" w:date="2024-10-24T17:34:00Z" w16du:dateUtc="2024-10-24T10:34:00Z">
              <w:tcPr>
                <w:tcW w:w="4410" w:type="dxa"/>
                <w:vAlign w:val="center"/>
              </w:tcPr>
            </w:tcPrChange>
          </w:tcPr>
          <w:p w14:paraId="5378F8A3" w14:textId="28D4BE50" w:rsidR="0088757C" w:rsidRPr="00826313" w:rsidRDefault="0088757C" w:rsidP="0088757C">
            <w:pPr>
              <w:widowControl w:val="0"/>
              <w:spacing w:before="120"/>
              <w:ind w:left="-101"/>
              <w:textAlignment w:val="auto"/>
              <w:rPr>
                <w:ins w:id="4280" w:author="An Phuc Cao" w:date="2024-10-24T17:34:00Z" w16du:dateUtc="2024-10-24T10:34:00Z"/>
                <w:rFonts w:ascii="Arial" w:hAnsi="Arial" w:cs="Arial"/>
                <w:color w:val="000000"/>
                <w:sz w:val="20"/>
              </w:rPr>
            </w:pPr>
            <w:ins w:id="4281" w:author="An Phuc Cao" w:date="2024-10-24T17:34:00Z" w16du:dateUtc="2024-10-24T10:34:00Z">
              <w:r>
                <w:rPr>
                  <w:rFonts w:ascii="Arial" w:hAnsi="Arial" w:cs="Arial"/>
                  <w:color w:val="000000"/>
                  <w:sz w:val="20"/>
                </w:rPr>
                <w:t>Gain from revaluation of gold</w:t>
              </w:r>
            </w:ins>
          </w:p>
        </w:tc>
        <w:tc>
          <w:tcPr>
            <w:tcW w:w="1808" w:type="dxa"/>
            <w:vAlign w:val="bottom"/>
            <w:tcPrChange w:id="4282" w:author="An Phuc Cao" w:date="2024-10-24T17:34:00Z" w16du:dateUtc="2024-10-24T10:34:00Z">
              <w:tcPr>
                <w:tcW w:w="1808" w:type="dxa"/>
                <w:vAlign w:val="bottom"/>
              </w:tcPr>
            </w:tcPrChange>
          </w:tcPr>
          <w:p w14:paraId="62E77A2D" w14:textId="481926ED" w:rsidR="0088757C" w:rsidRPr="0088757C" w:rsidRDefault="0088757C" w:rsidP="0088757C">
            <w:pPr>
              <w:spacing w:before="120"/>
              <w:ind w:left="57" w:right="-85"/>
              <w:jc w:val="right"/>
              <w:textAlignment w:val="auto"/>
              <w:rPr>
                <w:ins w:id="4283" w:author="An Phuc Cao" w:date="2024-10-24T17:34:00Z" w16du:dateUtc="2024-10-24T10:34:00Z"/>
                <w:rFonts w:ascii="Arial" w:hAnsi="Arial" w:cs="Arial"/>
                <w:bCs/>
                <w:color w:val="000000"/>
                <w:sz w:val="20"/>
              </w:rPr>
            </w:pPr>
            <w:ins w:id="4284" w:author="An Phuc Cao" w:date="2024-10-24T17:34:00Z" w16du:dateUtc="2024-10-24T10:34:00Z">
              <w:r w:rsidRPr="0088757C">
                <w:rPr>
                  <w:rFonts w:ascii="Arial" w:hAnsi="Arial" w:cs="Arial"/>
                  <w:sz w:val="20"/>
                  <w:rPrChange w:id="4285" w:author="An Phuc Cao" w:date="2024-10-24T17:34:00Z" w16du:dateUtc="2024-10-24T10:34:00Z">
                    <w:rPr/>
                  </w:rPrChange>
                </w:rPr>
                <w:t xml:space="preserve"> 3,407,655 </w:t>
              </w:r>
            </w:ins>
          </w:p>
        </w:tc>
        <w:tc>
          <w:tcPr>
            <w:tcW w:w="1954" w:type="dxa"/>
            <w:vAlign w:val="bottom"/>
            <w:tcPrChange w:id="4286" w:author="An Phuc Cao" w:date="2024-10-24T17:34:00Z" w16du:dateUtc="2024-10-24T10:34:00Z">
              <w:tcPr>
                <w:tcW w:w="1954" w:type="dxa"/>
                <w:vAlign w:val="bottom"/>
              </w:tcPr>
            </w:tcPrChange>
          </w:tcPr>
          <w:p w14:paraId="6546FEF1" w14:textId="07F73AED" w:rsidR="0088757C" w:rsidRPr="0088757C" w:rsidDel="002B45D9" w:rsidRDefault="0088757C" w:rsidP="0088757C">
            <w:pPr>
              <w:spacing w:before="120"/>
              <w:ind w:left="57" w:right="-85"/>
              <w:jc w:val="right"/>
              <w:textAlignment w:val="auto"/>
              <w:rPr>
                <w:ins w:id="4287" w:author="An Phuc Cao" w:date="2024-10-24T17:34:00Z" w16du:dateUtc="2024-10-24T10:34:00Z"/>
                <w:rFonts w:ascii="Arial" w:hAnsi="Arial" w:cs="Arial"/>
                <w:color w:val="000000"/>
                <w:sz w:val="20"/>
              </w:rPr>
            </w:pPr>
            <w:ins w:id="4288" w:author="An Phuc Cao" w:date="2024-10-24T17:34:00Z" w16du:dateUtc="2024-10-24T10:34:00Z">
              <w:r w:rsidRPr="0088757C">
                <w:rPr>
                  <w:rFonts w:ascii="Arial" w:hAnsi="Arial" w:cs="Arial"/>
                  <w:sz w:val="20"/>
                  <w:rPrChange w:id="4289" w:author="An Phuc Cao" w:date="2024-10-24T17:34:00Z" w16du:dateUtc="2024-10-24T10:34:00Z">
                    <w:rPr/>
                  </w:rPrChange>
                </w:rPr>
                <w:t xml:space="preserve"> 43,080,816 </w:t>
              </w:r>
            </w:ins>
          </w:p>
        </w:tc>
      </w:tr>
      <w:tr w:rsidR="0088757C" w:rsidRPr="00826313" w14:paraId="25F982F5" w14:textId="77777777" w:rsidTr="0088757C">
        <w:tblPrEx>
          <w:tblW w:w="8172" w:type="dxa"/>
          <w:tblInd w:w="720" w:type="dxa"/>
          <w:tblLayout w:type="fixed"/>
          <w:tblPrExChange w:id="4290" w:author="An Phuc Cao" w:date="2024-10-24T17:34:00Z" w16du:dateUtc="2024-10-24T10:34:00Z">
            <w:tblPrEx>
              <w:tblW w:w="8172" w:type="dxa"/>
              <w:tblInd w:w="720" w:type="dxa"/>
              <w:tblLayout w:type="fixed"/>
            </w:tblPrEx>
          </w:tblPrExChange>
        </w:tblPrEx>
        <w:trPr>
          <w:trHeight w:val="87"/>
          <w:trPrChange w:id="4291" w:author="An Phuc Cao" w:date="2024-10-24T17:34:00Z" w16du:dateUtc="2024-10-24T10:34:00Z">
            <w:trPr>
              <w:trHeight w:val="87"/>
            </w:trPr>
          </w:trPrChange>
        </w:trPr>
        <w:tc>
          <w:tcPr>
            <w:tcW w:w="4410" w:type="dxa"/>
            <w:vAlign w:val="center"/>
            <w:tcPrChange w:id="4292" w:author="An Phuc Cao" w:date="2024-10-24T17:34:00Z" w16du:dateUtc="2024-10-24T10:34:00Z">
              <w:tcPr>
                <w:tcW w:w="4410" w:type="dxa"/>
                <w:vAlign w:val="center"/>
              </w:tcPr>
            </w:tcPrChange>
          </w:tcPr>
          <w:p w14:paraId="351A4AA3" w14:textId="1279BF0F" w:rsidR="0088757C" w:rsidRPr="00826313" w:rsidRDefault="0088757C" w:rsidP="0088757C">
            <w:pPr>
              <w:widowControl w:val="0"/>
              <w:ind w:left="-101"/>
              <w:textAlignment w:val="auto"/>
              <w:rPr>
                <w:rFonts w:ascii="Arial" w:hAnsi="Arial" w:cs="Arial"/>
                <w:color w:val="000000"/>
                <w:sz w:val="20"/>
              </w:rPr>
            </w:pPr>
            <w:r w:rsidRPr="00826313">
              <w:rPr>
                <w:rFonts w:ascii="Arial" w:hAnsi="Arial" w:cs="Arial"/>
                <w:color w:val="000000"/>
                <w:sz w:val="20"/>
              </w:rPr>
              <w:t>Other</w:t>
            </w:r>
          </w:p>
        </w:tc>
        <w:tc>
          <w:tcPr>
            <w:tcW w:w="1808" w:type="dxa"/>
            <w:vAlign w:val="bottom"/>
            <w:tcPrChange w:id="4293" w:author="An Phuc Cao" w:date="2024-10-24T17:34:00Z" w16du:dateUtc="2024-10-24T10:34:00Z">
              <w:tcPr>
                <w:tcW w:w="1808" w:type="dxa"/>
                <w:vAlign w:val="bottom"/>
              </w:tcPr>
            </w:tcPrChange>
          </w:tcPr>
          <w:p w14:paraId="4CAE2382" w14:textId="329C4DFF" w:rsidR="0088757C" w:rsidRPr="0088757C" w:rsidRDefault="0088757C" w:rsidP="0088757C">
            <w:pPr>
              <w:pBdr>
                <w:bottom w:val="single" w:sz="4" w:space="1" w:color="auto"/>
              </w:pBdr>
              <w:ind w:left="57" w:right="-85"/>
              <w:jc w:val="right"/>
              <w:textAlignment w:val="auto"/>
              <w:rPr>
                <w:rFonts w:ascii="Arial" w:hAnsi="Arial" w:cs="Arial"/>
                <w:color w:val="000000"/>
                <w:sz w:val="20"/>
              </w:rPr>
            </w:pPr>
            <w:ins w:id="4294" w:author="An Phuc Cao" w:date="2024-10-24T17:34:00Z" w16du:dateUtc="2024-10-24T10:34:00Z">
              <w:r w:rsidRPr="0088757C">
                <w:rPr>
                  <w:rFonts w:ascii="Arial" w:hAnsi="Arial" w:cs="Arial"/>
                  <w:sz w:val="20"/>
                  <w:rPrChange w:id="4295" w:author="An Phuc Cao" w:date="2024-10-24T17:34:00Z" w16du:dateUtc="2024-10-24T10:34:00Z">
                    <w:rPr/>
                  </w:rPrChange>
                </w:rPr>
                <w:t xml:space="preserve"> 4,123,767,055 </w:t>
              </w:r>
            </w:ins>
          </w:p>
        </w:tc>
        <w:tc>
          <w:tcPr>
            <w:tcW w:w="1954" w:type="dxa"/>
            <w:vAlign w:val="bottom"/>
            <w:tcPrChange w:id="4296" w:author="An Phuc Cao" w:date="2024-10-24T17:34:00Z" w16du:dateUtc="2024-10-24T10:34:00Z">
              <w:tcPr>
                <w:tcW w:w="1954" w:type="dxa"/>
                <w:vAlign w:val="bottom"/>
              </w:tcPr>
            </w:tcPrChange>
          </w:tcPr>
          <w:p w14:paraId="4F951954" w14:textId="3168F672" w:rsidR="0088757C" w:rsidRPr="0088757C" w:rsidRDefault="0088757C" w:rsidP="0088757C">
            <w:pPr>
              <w:pBdr>
                <w:bottom w:val="single" w:sz="4" w:space="1" w:color="auto"/>
              </w:pBdr>
              <w:ind w:left="57" w:right="-85"/>
              <w:jc w:val="right"/>
              <w:textAlignment w:val="auto"/>
              <w:rPr>
                <w:rFonts w:ascii="Arial" w:hAnsi="Arial" w:cs="Arial"/>
                <w:bCs/>
                <w:color w:val="000000"/>
                <w:sz w:val="20"/>
              </w:rPr>
            </w:pPr>
            <w:ins w:id="4297" w:author="An Phuc Cao" w:date="2024-10-24T17:34:00Z" w16du:dateUtc="2024-10-24T10:34:00Z">
              <w:r w:rsidRPr="0088757C">
                <w:rPr>
                  <w:rFonts w:ascii="Arial" w:hAnsi="Arial" w:cs="Arial"/>
                  <w:sz w:val="20"/>
                  <w:rPrChange w:id="4298" w:author="An Phuc Cao" w:date="2024-10-24T17:34:00Z" w16du:dateUtc="2024-10-24T10:34:00Z">
                    <w:rPr/>
                  </w:rPrChange>
                </w:rPr>
                <w:t xml:space="preserve"> 6,609,290,846 </w:t>
              </w:r>
            </w:ins>
            <w:del w:id="4299" w:author="An Phuc Cao" w:date="2024-09-30T15:39:00Z" w16du:dateUtc="2024-09-30T08:39:00Z">
              <w:r w:rsidRPr="0088757C" w:rsidDel="002B45D9">
                <w:rPr>
                  <w:rFonts w:ascii="Arial" w:hAnsi="Arial" w:cs="Arial"/>
                  <w:color w:val="000000"/>
                  <w:sz w:val="20"/>
                </w:rPr>
                <w:delText>30,779,953</w:delText>
              </w:r>
            </w:del>
          </w:p>
        </w:tc>
      </w:tr>
      <w:tr w:rsidR="0088757C" w:rsidRPr="00826313" w14:paraId="76A92A03" w14:textId="77777777" w:rsidTr="0088757C">
        <w:tblPrEx>
          <w:tblW w:w="8172" w:type="dxa"/>
          <w:tblInd w:w="720" w:type="dxa"/>
          <w:tblLayout w:type="fixed"/>
          <w:tblPrExChange w:id="4300" w:author="An Phuc Cao" w:date="2024-10-24T17:34:00Z" w16du:dateUtc="2024-10-24T10:34:00Z">
            <w:tblPrEx>
              <w:tblW w:w="8172" w:type="dxa"/>
              <w:tblInd w:w="720" w:type="dxa"/>
              <w:tblLayout w:type="fixed"/>
            </w:tblPrEx>
          </w:tblPrExChange>
        </w:tblPrEx>
        <w:tc>
          <w:tcPr>
            <w:tcW w:w="4410" w:type="dxa"/>
            <w:vAlign w:val="bottom"/>
            <w:tcPrChange w:id="4301" w:author="An Phuc Cao" w:date="2024-10-24T17:34:00Z" w16du:dateUtc="2024-10-24T10:34:00Z">
              <w:tcPr>
                <w:tcW w:w="4410" w:type="dxa"/>
                <w:vAlign w:val="bottom"/>
              </w:tcPr>
            </w:tcPrChange>
          </w:tcPr>
          <w:p w14:paraId="6A0AE86E" w14:textId="77777777" w:rsidR="0088757C" w:rsidRPr="00826313" w:rsidRDefault="0088757C" w:rsidP="0088757C">
            <w:pPr>
              <w:spacing w:before="120"/>
              <w:ind w:left="-107"/>
              <w:textAlignment w:val="auto"/>
              <w:rPr>
                <w:rFonts w:ascii="Arial" w:hAnsi="Arial" w:cs="Arial"/>
                <w:sz w:val="20"/>
              </w:rPr>
            </w:pPr>
          </w:p>
        </w:tc>
        <w:tc>
          <w:tcPr>
            <w:tcW w:w="1808" w:type="dxa"/>
            <w:vAlign w:val="bottom"/>
            <w:tcPrChange w:id="4302" w:author="An Phuc Cao" w:date="2024-10-24T17:34:00Z" w16du:dateUtc="2024-10-24T10:34:00Z">
              <w:tcPr>
                <w:tcW w:w="1808" w:type="dxa"/>
                <w:vAlign w:val="center"/>
              </w:tcPr>
            </w:tcPrChange>
          </w:tcPr>
          <w:p w14:paraId="3F83B39B" w14:textId="061FF662" w:rsidR="0088757C" w:rsidRPr="00104D43" w:rsidRDefault="0088757C" w:rsidP="0088757C">
            <w:pPr>
              <w:widowControl w:val="0"/>
              <w:pBdr>
                <w:bottom w:val="double" w:sz="4" w:space="1" w:color="auto"/>
              </w:pBdr>
              <w:spacing w:before="120"/>
              <w:ind w:left="57" w:right="-85"/>
              <w:jc w:val="right"/>
              <w:textAlignment w:val="auto"/>
              <w:rPr>
                <w:rFonts w:ascii="Arial" w:hAnsi="Arial" w:cs="Arial"/>
                <w:b/>
                <w:bCs/>
                <w:color w:val="000000"/>
                <w:sz w:val="20"/>
              </w:rPr>
            </w:pPr>
            <w:ins w:id="4303" w:author="An Phuc Cao" w:date="2024-10-24T17:34:00Z" w16du:dateUtc="2024-10-24T10:34:00Z">
              <w:r w:rsidRPr="00104D43">
                <w:rPr>
                  <w:rFonts w:ascii="Arial" w:hAnsi="Arial" w:cs="Arial"/>
                  <w:b/>
                  <w:bCs/>
                  <w:sz w:val="20"/>
                  <w:rPrChange w:id="4304" w:author="An Phuc Cao" w:date="2024-10-24T17:37:00Z" w16du:dateUtc="2024-10-24T10:37:00Z">
                    <w:rPr/>
                  </w:rPrChange>
                </w:rPr>
                <w:t xml:space="preserve"> </w:t>
              </w:r>
            </w:ins>
            <w:ins w:id="4305" w:author="Hai Quang Le" w:date="2024-12-12T09:34:00Z" w16du:dateUtc="2024-12-12T02:34:00Z">
              <w:r w:rsidR="00B44043" w:rsidRPr="00B44043">
                <w:rPr>
                  <w:rFonts w:ascii="Arial" w:hAnsi="Arial" w:cs="Arial"/>
                  <w:b/>
                  <w:bCs/>
                  <w:sz w:val="20"/>
                </w:rPr>
                <w:t xml:space="preserve"> 38,854,174,077</w:t>
              </w:r>
            </w:ins>
            <w:ins w:id="4306" w:author="An Phuc Cao" w:date="2024-10-24T17:34:00Z" w16du:dateUtc="2024-10-24T10:34:00Z">
              <w:del w:id="4307" w:author="Hai Quang Le" w:date="2024-12-12T09:34:00Z" w16du:dateUtc="2024-12-12T02:34:00Z">
                <w:r w:rsidRPr="00104D43" w:rsidDel="00B44043">
                  <w:rPr>
                    <w:rFonts w:ascii="Arial" w:hAnsi="Arial" w:cs="Arial"/>
                    <w:b/>
                    <w:bCs/>
                    <w:sz w:val="20"/>
                    <w:rPrChange w:id="4308" w:author="An Phuc Cao" w:date="2024-10-24T17:37:00Z" w16du:dateUtc="2024-10-24T10:37:00Z">
                      <w:rPr/>
                    </w:rPrChange>
                  </w:rPr>
                  <w:delText xml:space="preserve">4,129,624,317 </w:delText>
                </w:r>
              </w:del>
            </w:ins>
          </w:p>
        </w:tc>
        <w:tc>
          <w:tcPr>
            <w:tcW w:w="1954" w:type="dxa"/>
            <w:vAlign w:val="bottom"/>
            <w:tcPrChange w:id="4309" w:author="An Phuc Cao" w:date="2024-10-24T17:34:00Z" w16du:dateUtc="2024-10-24T10:34:00Z">
              <w:tcPr>
                <w:tcW w:w="1954" w:type="dxa"/>
                <w:vAlign w:val="center"/>
              </w:tcPr>
            </w:tcPrChange>
          </w:tcPr>
          <w:p w14:paraId="68610EC0" w14:textId="31DB2C53" w:rsidR="0088757C" w:rsidRPr="00104D43" w:rsidRDefault="00B44043" w:rsidP="0088757C">
            <w:pPr>
              <w:widowControl w:val="0"/>
              <w:pBdr>
                <w:bottom w:val="double" w:sz="4" w:space="1" w:color="auto"/>
              </w:pBdr>
              <w:spacing w:before="120"/>
              <w:ind w:left="57" w:right="-85"/>
              <w:jc w:val="right"/>
              <w:textAlignment w:val="auto"/>
              <w:rPr>
                <w:rFonts w:ascii="Arial" w:hAnsi="Arial" w:cs="Arial"/>
                <w:b/>
                <w:bCs/>
                <w:color w:val="000000"/>
                <w:sz w:val="20"/>
              </w:rPr>
            </w:pPr>
            <w:ins w:id="4310" w:author="Hai Quang Le" w:date="2024-12-12T09:34:00Z" w16du:dateUtc="2024-12-12T02:34:00Z">
              <w:r w:rsidRPr="00B44043">
                <w:rPr>
                  <w:rFonts w:ascii="Arial" w:hAnsi="Arial" w:cs="Arial"/>
                  <w:b/>
                  <w:bCs/>
                  <w:sz w:val="20"/>
                </w:rPr>
                <w:t xml:space="preserve">25,492,850,138 </w:t>
              </w:r>
            </w:ins>
            <w:ins w:id="4311" w:author="An Phuc Cao" w:date="2024-10-24T17:34:00Z" w16du:dateUtc="2024-10-24T10:34:00Z">
              <w:del w:id="4312" w:author="Hai Quang Le" w:date="2024-12-12T09:34:00Z" w16du:dateUtc="2024-12-12T02:34:00Z">
                <w:r w:rsidR="0088757C" w:rsidRPr="00104D43" w:rsidDel="00B44043">
                  <w:rPr>
                    <w:rFonts w:ascii="Arial" w:hAnsi="Arial" w:cs="Arial"/>
                    <w:b/>
                    <w:bCs/>
                    <w:sz w:val="20"/>
                    <w:rPrChange w:id="4313" w:author="An Phuc Cao" w:date="2024-10-24T17:37:00Z" w16du:dateUtc="2024-10-24T10:37:00Z">
                      <w:rPr/>
                    </w:rPrChange>
                  </w:rPr>
                  <w:delText xml:space="preserve"> 6,641,584,203 </w:delText>
                </w:r>
              </w:del>
            </w:ins>
            <w:del w:id="4314" w:author="An Phuc Cao" w:date="2024-09-30T15:39:00Z" w16du:dateUtc="2024-09-30T08:39:00Z">
              <w:r w:rsidR="0088757C" w:rsidRPr="00104D43" w:rsidDel="002B45D9">
                <w:rPr>
                  <w:rFonts w:ascii="Arial" w:hAnsi="Arial" w:cs="Arial"/>
                  <w:b/>
                  <w:bCs/>
                  <w:color w:val="000000"/>
                  <w:sz w:val="20"/>
                </w:rPr>
                <w:delText>9,781,897,094</w:delText>
              </w:r>
            </w:del>
          </w:p>
        </w:tc>
      </w:tr>
    </w:tbl>
    <w:p w14:paraId="098CEABC" w14:textId="3D32BF2E" w:rsidR="00A266E1" w:rsidRPr="00826313" w:rsidRDefault="00A266E1" w:rsidP="00A1158C">
      <w:pPr>
        <w:overflowPunct/>
        <w:autoSpaceDE/>
        <w:autoSpaceDN/>
        <w:adjustRightInd/>
        <w:textAlignment w:val="auto"/>
        <w:rPr>
          <w:rFonts w:ascii="Arial" w:hAnsi="Arial" w:cs="Arial"/>
          <w:b/>
          <w:bCs/>
          <w:color w:val="000000"/>
          <w:sz w:val="20"/>
        </w:rPr>
      </w:pPr>
      <w:r w:rsidRPr="00826313">
        <w:rPr>
          <w:rFonts w:ascii="Arial" w:hAnsi="Arial" w:cs="Arial"/>
          <w:b/>
          <w:bCs/>
          <w:color w:val="000000"/>
          <w:sz w:val="20"/>
        </w:rPr>
        <w:br w:type="page"/>
      </w:r>
    </w:p>
    <w:p w14:paraId="5EDD132A" w14:textId="77777777" w:rsidR="00D23BAE" w:rsidRPr="00826313" w:rsidRDefault="00D23BAE" w:rsidP="00A1158C">
      <w:pPr>
        <w:overflowPunct/>
        <w:autoSpaceDE/>
        <w:autoSpaceDN/>
        <w:adjustRightInd/>
        <w:textAlignment w:val="auto"/>
        <w:rPr>
          <w:rFonts w:ascii="Arial" w:hAnsi="Arial" w:cs="Arial"/>
          <w:b/>
          <w:bCs/>
          <w:color w:val="000000"/>
          <w:sz w:val="20"/>
        </w:rPr>
      </w:pPr>
    </w:p>
    <w:p w14:paraId="737AA52E" w14:textId="77777777" w:rsidR="00F806FC" w:rsidRPr="00826313" w:rsidRDefault="00F806FC" w:rsidP="00A74BF5">
      <w:pPr>
        <w:overflowPunct/>
        <w:autoSpaceDE/>
        <w:autoSpaceDN/>
        <w:adjustRightInd/>
        <w:ind w:left="720" w:hanging="720"/>
        <w:textAlignment w:val="auto"/>
        <w:rPr>
          <w:rFonts w:ascii="Arial" w:hAnsi="Arial" w:cs="Arial"/>
          <w:b/>
          <w:bCs/>
          <w:color w:val="000000"/>
          <w:sz w:val="20"/>
        </w:rPr>
      </w:pPr>
    </w:p>
    <w:p w14:paraId="1735A38F" w14:textId="22EEFC1C" w:rsidR="003F1404" w:rsidRPr="00826313" w:rsidRDefault="00C700A2">
      <w:pPr>
        <w:pStyle w:val="Heading1"/>
        <w:spacing w:after="0"/>
        <w:ind w:left="562" w:hanging="562"/>
        <w:rPr>
          <w:rFonts w:ascii="Arial" w:hAnsi="Arial" w:cs="Arial"/>
          <w:b/>
          <w:bCs/>
          <w:color w:val="000000"/>
          <w:sz w:val="20"/>
        </w:rPr>
        <w:pPrChange w:id="4315" w:author="An Phuc Cao" w:date="2024-10-25T16:41:00Z" w16du:dateUtc="2024-10-25T09:41:00Z">
          <w:pPr>
            <w:overflowPunct/>
            <w:autoSpaceDE/>
            <w:autoSpaceDN/>
            <w:adjustRightInd/>
            <w:ind w:left="720" w:hanging="720"/>
            <w:textAlignment w:val="auto"/>
          </w:pPr>
        </w:pPrChange>
      </w:pPr>
      <w:r w:rsidRPr="00826313">
        <w:rPr>
          <w:rFonts w:ascii="Arial" w:hAnsi="Arial" w:cs="Arial"/>
          <w:b/>
          <w:color w:val="000000" w:themeColor="text1"/>
          <w:sz w:val="20"/>
        </w:rPr>
        <w:t>12</w:t>
      </w:r>
      <w:r w:rsidR="00530CCA" w:rsidRPr="00826313">
        <w:rPr>
          <w:rFonts w:ascii="Arial" w:hAnsi="Arial" w:cs="Arial"/>
          <w:b/>
          <w:color w:val="000000" w:themeColor="text1"/>
          <w:sz w:val="20"/>
        </w:rPr>
        <w:t>.</w:t>
      </w:r>
      <w:r w:rsidR="003F1404" w:rsidRPr="00826313">
        <w:tab/>
      </w:r>
      <w:r w:rsidR="000022E9" w:rsidRPr="00826313">
        <w:rPr>
          <w:rFonts w:ascii="Arial" w:hAnsi="Arial" w:cs="Arial"/>
          <w:b/>
          <w:color w:val="000000" w:themeColor="text1"/>
          <w:sz w:val="20"/>
        </w:rPr>
        <w:t>PERSON</w:t>
      </w:r>
      <w:r w:rsidR="00BB5005" w:rsidRPr="00826313">
        <w:rPr>
          <w:rFonts w:ascii="Arial" w:hAnsi="Arial" w:cs="Arial"/>
          <w:b/>
          <w:color w:val="000000" w:themeColor="text1"/>
          <w:sz w:val="20"/>
        </w:rPr>
        <w:t>N</w:t>
      </w:r>
      <w:r w:rsidR="000022E9" w:rsidRPr="00826313">
        <w:rPr>
          <w:rFonts w:ascii="Arial" w:hAnsi="Arial" w:cs="Arial"/>
          <w:b/>
          <w:color w:val="000000" w:themeColor="text1"/>
          <w:sz w:val="20"/>
        </w:rPr>
        <w:t>EL EXPENSES</w:t>
      </w:r>
    </w:p>
    <w:p w14:paraId="34DD3E43" w14:textId="77777777" w:rsidR="003F1404" w:rsidRPr="00826313" w:rsidRDefault="003F1404">
      <w:pPr>
        <w:overflowPunct/>
        <w:autoSpaceDE/>
        <w:autoSpaceDN/>
        <w:adjustRightInd/>
        <w:textAlignment w:val="auto"/>
        <w:rPr>
          <w:rFonts w:ascii="Arial" w:hAnsi="Arial" w:cs="Arial"/>
          <w:b/>
          <w:color w:val="000000"/>
          <w:sz w:val="20"/>
        </w:rPr>
      </w:pPr>
    </w:p>
    <w:tbl>
      <w:tblPr>
        <w:tblW w:w="8172" w:type="dxa"/>
        <w:tblInd w:w="720" w:type="dxa"/>
        <w:tblLayout w:type="fixed"/>
        <w:tblLook w:val="04A0" w:firstRow="1" w:lastRow="0" w:firstColumn="1" w:lastColumn="0" w:noHBand="0" w:noVBand="1"/>
      </w:tblPr>
      <w:tblGrid>
        <w:gridCol w:w="4264"/>
        <w:gridCol w:w="1954"/>
        <w:gridCol w:w="1954"/>
        <w:tblGridChange w:id="4316">
          <w:tblGrid>
            <w:gridCol w:w="4264"/>
            <w:gridCol w:w="1954"/>
            <w:gridCol w:w="1954"/>
          </w:tblGrid>
        </w:tblGridChange>
      </w:tblGrid>
      <w:tr w:rsidR="00BD5CD0" w:rsidRPr="00826313" w14:paraId="03459905" w14:textId="77777777" w:rsidTr="009A69B7">
        <w:trPr>
          <w:trHeight w:val="270"/>
        </w:trPr>
        <w:tc>
          <w:tcPr>
            <w:tcW w:w="4264" w:type="dxa"/>
            <w:vAlign w:val="bottom"/>
          </w:tcPr>
          <w:p w14:paraId="050A8741" w14:textId="686AC599" w:rsidR="00BD5CD0" w:rsidRPr="00826313" w:rsidRDefault="00BD5CD0" w:rsidP="00A266E1">
            <w:pPr>
              <w:ind w:left="120" w:right="-108"/>
              <w:textAlignment w:val="auto"/>
              <w:rPr>
                <w:rFonts w:ascii="Arial" w:hAnsi="Arial" w:cs="Arial"/>
                <w:sz w:val="20"/>
              </w:rPr>
            </w:pPr>
            <w:r w:rsidRPr="00826313">
              <w:rPr>
                <w:rFonts w:ascii="Arial" w:hAnsi="Arial" w:cs="Arial"/>
                <w:b/>
                <w:color w:val="000000"/>
                <w:sz w:val="20"/>
              </w:rPr>
              <w:tab/>
            </w:r>
          </w:p>
        </w:tc>
        <w:tc>
          <w:tcPr>
            <w:tcW w:w="1954" w:type="dxa"/>
            <w:vAlign w:val="bottom"/>
            <w:hideMark/>
          </w:tcPr>
          <w:p w14:paraId="7FF37498" w14:textId="62D3DC7B" w:rsidR="00BD5CD0" w:rsidRPr="00826313" w:rsidRDefault="00BD5CD0" w:rsidP="00A266E1">
            <w:pPr>
              <w:tabs>
                <w:tab w:val="left" w:pos="720"/>
                <w:tab w:val="left" w:pos="6300"/>
                <w:tab w:val="decimal" w:pos="7380"/>
                <w:tab w:val="left" w:pos="7740"/>
                <w:tab w:val="decimal" w:pos="8820"/>
              </w:tabs>
              <w:ind w:left="58" w:right="-86" w:firstLine="14"/>
              <w:jc w:val="right"/>
              <w:textAlignment w:val="auto"/>
              <w:rPr>
                <w:rFonts w:ascii="Arial" w:hAnsi="Arial" w:cs="Arial"/>
                <w:i/>
                <w:sz w:val="20"/>
              </w:rPr>
            </w:pPr>
            <w:ins w:id="4317" w:author="An Phuc Cao" w:date="2024-09-30T15:40:00Z" w16du:dateUtc="2024-09-30T08:40:00Z">
              <w:r w:rsidRPr="00826313">
                <w:rPr>
                  <w:rFonts w:ascii="Arial" w:hAnsi="Arial" w:cs="Arial"/>
                  <w:bCs/>
                  <w:i/>
                  <w:sz w:val="20"/>
                </w:rPr>
                <w:t>For the six-month period then ended 30 June 202</w:t>
              </w:r>
              <w:r>
                <w:rPr>
                  <w:rFonts w:ascii="Arial" w:hAnsi="Arial" w:cs="Arial"/>
                  <w:bCs/>
                  <w:i/>
                  <w:sz w:val="20"/>
                </w:rPr>
                <w:t>4</w:t>
              </w:r>
            </w:ins>
            <w:del w:id="4318" w:author="An Phuc Cao" w:date="2024-09-30T15:40:00Z" w16du:dateUtc="2024-09-30T08:40:00Z">
              <w:r w:rsidRPr="00826313" w:rsidDel="00D771E3">
                <w:rPr>
                  <w:rFonts w:ascii="Arial" w:hAnsi="Arial" w:cs="Arial"/>
                  <w:bCs/>
                  <w:i/>
                  <w:sz w:val="20"/>
                </w:rPr>
                <w:delText>For the six-month period then ended 30 June 202</w:delText>
              </w:r>
              <w:r w:rsidDel="00D771E3">
                <w:rPr>
                  <w:rFonts w:ascii="Arial" w:hAnsi="Arial" w:cs="Arial"/>
                  <w:bCs/>
                  <w:i/>
                  <w:sz w:val="20"/>
                </w:rPr>
                <w:delText>3</w:delText>
              </w:r>
            </w:del>
          </w:p>
        </w:tc>
        <w:tc>
          <w:tcPr>
            <w:tcW w:w="1954" w:type="dxa"/>
            <w:vAlign w:val="bottom"/>
          </w:tcPr>
          <w:p w14:paraId="671F5E97" w14:textId="1D798AAA" w:rsidR="00BD5CD0" w:rsidRPr="00826313" w:rsidRDefault="00BD5CD0" w:rsidP="00A266E1">
            <w:pPr>
              <w:tabs>
                <w:tab w:val="left" w:pos="720"/>
                <w:tab w:val="left" w:pos="6300"/>
                <w:tab w:val="decimal" w:pos="7380"/>
                <w:tab w:val="left" w:pos="7740"/>
                <w:tab w:val="decimal" w:pos="8820"/>
              </w:tabs>
              <w:ind w:left="58" w:right="-86" w:firstLine="14"/>
              <w:jc w:val="right"/>
              <w:textAlignment w:val="auto"/>
              <w:rPr>
                <w:rFonts w:ascii="Arial" w:hAnsi="Arial" w:cs="Arial"/>
                <w:bCs/>
                <w:i/>
                <w:sz w:val="20"/>
              </w:rPr>
            </w:pPr>
            <w:ins w:id="4319" w:author="An Phuc Cao" w:date="2024-09-30T15:40:00Z" w16du:dateUtc="2024-09-30T08:40:00Z">
              <w:r w:rsidRPr="00826313">
                <w:rPr>
                  <w:rFonts w:ascii="Arial" w:hAnsi="Arial" w:cs="Arial"/>
                  <w:bCs/>
                  <w:i/>
                  <w:sz w:val="20"/>
                </w:rPr>
                <w:t>For the six-month period then ended 30 June 202</w:t>
              </w:r>
              <w:r>
                <w:rPr>
                  <w:rFonts w:ascii="Arial" w:hAnsi="Arial" w:cs="Arial"/>
                  <w:bCs/>
                  <w:i/>
                  <w:sz w:val="20"/>
                </w:rPr>
                <w:t>3</w:t>
              </w:r>
            </w:ins>
            <w:del w:id="4320" w:author="An Phuc Cao" w:date="2024-09-30T15:40:00Z" w16du:dateUtc="2024-09-30T08:40:00Z">
              <w:r w:rsidRPr="00826313" w:rsidDel="00D771E3">
                <w:rPr>
                  <w:rFonts w:ascii="Arial" w:hAnsi="Arial" w:cs="Arial"/>
                  <w:bCs/>
                  <w:i/>
                  <w:sz w:val="20"/>
                </w:rPr>
                <w:delText>For the six-month period then ended 30 June 202</w:delText>
              </w:r>
              <w:r w:rsidDel="00D771E3">
                <w:rPr>
                  <w:rFonts w:ascii="Arial" w:hAnsi="Arial" w:cs="Arial"/>
                  <w:bCs/>
                  <w:i/>
                  <w:sz w:val="20"/>
                </w:rPr>
                <w:delText>2</w:delText>
              </w:r>
            </w:del>
          </w:p>
        </w:tc>
      </w:tr>
      <w:tr w:rsidR="00A266E1" w:rsidRPr="00826313" w14:paraId="47F8EE15" w14:textId="77777777" w:rsidTr="009A69B7">
        <w:trPr>
          <w:trHeight w:val="76"/>
        </w:trPr>
        <w:tc>
          <w:tcPr>
            <w:tcW w:w="4264" w:type="dxa"/>
            <w:vAlign w:val="bottom"/>
          </w:tcPr>
          <w:p w14:paraId="200C0B84" w14:textId="77777777" w:rsidR="00A266E1" w:rsidRPr="00826313" w:rsidRDefault="00A266E1" w:rsidP="00A266E1">
            <w:pPr>
              <w:ind w:left="120" w:right="-108"/>
              <w:textAlignment w:val="auto"/>
              <w:rPr>
                <w:rFonts w:ascii="Arial" w:hAnsi="Arial" w:cs="Arial"/>
                <w:sz w:val="20"/>
              </w:rPr>
            </w:pPr>
          </w:p>
        </w:tc>
        <w:tc>
          <w:tcPr>
            <w:tcW w:w="1954" w:type="dxa"/>
            <w:vAlign w:val="bottom"/>
            <w:hideMark/>
          </w:tcPr>
          <w:p w14:paraId="0922915D" w14:textId="4BA63DAA" w:rsidR="00A266E1" w:rsidRPr="00826313" w:rsidRDefault="00A266E1" w:rsidP="00A266E1">
            <w:pPr>
              <w:widowControl w:val="0"/>
              <w:pBdr>
                <w:bottom w:val="single" w:sz="4" w:space="1" w:color="auto"/>
              </w:pBdr>
              <w:ind w:left="58" w:right="-86" w:firstLine="14"/>
              <w:jc w:val="right"/>
              <w:textAlignment w:val="auto"/>
              <w:rPr>
                <w:rFonts w:ascii="Arial" w:hAnsi="Arial" w:cs="Arial"/>
                <w:sz w:val="20"/>
              </w:rPr>
            </w:pPr>
            <w:r w:rsidRPr="00826313">
              <w:rPr>
                <w:rFonts w:ascii="Arial" w:hAnsi="Arial" w:cs="Arial"/>
                <w:bCs/>
                <w:i/>
                <w:sz w:val="20"/>
              </w:rPr>
              <w:t>VND</w:t>
            </w:r>
          </w:p>
        </w:tc>
        <w:tc>
          <w:tcPr>
            <w:tcW w:w="1954" w:type="dxa"/>
            <w:vAlign w:val="bottom"/>
          </w:tcPr>
          <w:p w14:paraId="7F192838" w14:textId="43987494" w:rsidR="00A266E1" w:rsidRPr="00826313" w:rsidRDefault="00A266E1" w:rsidP="00A266E1">
            <w:pPr>
              <w:widowControl w:val="0"/>
              <w:pBdr>
                <w:bottom w:val="single" w:sz="4" w:space="1" w:color="auto"/>
              </w:pBdr>
              <w:ind w:left="58" w:right="-86" w:firstLine="14"/>
              <w:jc w:val="right"/>
              <w:textAlignment w:val="auto"/>
              <w:rPr>
                <w:rFonts w:ascii="Arial" w:hAnsi="Arial" w:cs="Arial"/>
                <w:bCs/>
                <w:i/>
                <w:sz w:val="20"/>
              </w:rPr>
            </w:pPr>
            <w:r w:rsidRPr="00826313">
              <w:rPr>
                <w:rFonts w:ascii="Arial" w:hAnsi="Arial" w:cs="Arial"/>
                <w:bCs/>
                <w:i/>
                <w:sz w:val="20"/>
              </w:rPr>
              <w:t>VND</w:t>
            </w:r>
          </w:p>
        </w:tc>
      </w:tr>
      <w:tr w:rsidR="00C7066C" w:rsidRPr="00826313" w14:paraId="2187C5DE" w14:textId="77777777" w:rsidTr="00F93FFA">
        <w:tblPrEx>
          <w:tblW w:w="8172" w:type="dxa"/>
          <w:tblInd w:w="720" w:type="dxa"/>
          <w:tblLayout w:type="fixed"/>
          <w:tblPrExChange w:id="4321" w:author="An Phuc Cao" w:date="2024-10-24T17:32:00Z" w16du:dateUtc="2024-10-24T10:32:00Z">
            <w:tblPrEx>
              <w:tblW w:w="8172" w:type="dxa"/>
              <w:tblInd w:w="720" w:type="dxa"/>
              <w:tblLayout w:type="fixed"/>
            </w:tblPrEx>
          </w:tblPrExChange>
        </w:tblPrEx>
        <w:tc>
          <w:tcPr>
            <w:tcW w:w="4264" w:type="dxa"/>
            <w:vAlign w:val="center"/>
            <w:tcPrChange w:id="4322" w:author="An Phuc Cao" w:date="2024-10-24T17:32:00Z" w16du:dateUtc="2024-10-24T10:32:00Z">
              <w:tcPr>
                <w:tcW w:w="4264" w:type="dxa"/>
                <w:vAlign w:val="center"/>
              </w:tcPr>
            </w:tcPrChange>
          </w:tcPr>
          <w:p w14:paraId="593F9CD9" w14:textId="2975B8C8" w:rsidR="00C7066C" w:rsidRPr="00826313" w:rsidRDefault="00C7066C" w:rsidP="00C7066C">
            <w:pPr>
              <w:overflowPunct/>
              <w:autoSpaceDE/>
              <w:autoSpaceDN/>
              <w:adjustRightInd/>
              <w:spacing w:before="120"/>
              <w:ind w:left="-108" w:right="-86"/>
              <w:textAlignment w:val="auto"/>
              <w:rPr>
                <w:rFonts w:ascii="Arial" w:hAnsi="Arial" w:cs="Arial"/>
                <w:sz w:val="20"/>
              </w:rPr>
            </w:pPr>
            <w:r w:rsidRPr="00826313">
              <w:rPr>
                <w:rFonts w:ascii="Arial" w:hAnsi="Arial" w:cs="Arial"/>
                <w:color w:val="000000"/>
                <w:sz w:val="20"/>
              </w:rPr>
              <w:t>Salary and allowances</w:t>
            </w:r>
          </w:p>
        </w:tc>
        <w:tc>
          <w:tcPr>
            <w:tcW w:w="1954" w:type="dxa"/>
            <w:tcPrChange w:id="4323" w:author="An Phuc Cao" w:date="2024-10-24T17:32:00Z" w16du:dateUtc="2024-10-24T10:32:00Z">
              <w:tcPr>
                <w:tcW w:w="1954" w:type="dxa"/>
                <w:vAlign w:val="bottom"/>
              </w:tcPr>
            </w:tcPrChange>
          </w:tcPr>
          <w:p w14:paraId="78711C93" w14:textId="24B25B04" w:rsidR="00C7066C" w:rsidRPr="00C7066C" w:rsidRDefault="00C7066C" w:rsidP="00C7066C">
            <w:pPr>
              <w:spacing w:before="120"/>
              <w:ind w:left="57" w:right="-86"/>
              <w:jc w:val="right"/>
              <w:rPr>
                <w:rFonts w:ascii="Arial" w:hAnsi="Arial" w:cs="Arial"/>
                <w:color w:val="000000"/>
                <w:sz w:val="20"/>
              </w:rPr>
            </w:pPr>
            <w:ins w:id="4324" w:author="An Phuc Cao" w:date="2024-10-24T17:32:00Z" w16du:dateUtc="2024-10-24T10:32:00Z">
              <w:r w:rsidRPr="00C7066C">
                <w:rPr>
                  <w:rFonts w:ascii="Arial" w:hAnsi="Arial" w:cs="Arial"/>
                  <w:sz w:val="20"/>
                  <w:rPrChange w:id="4325" w:author="An Phuc Cao" w:date="2024-10-24T17:33:00Z" w16du:dateUtc="2024-10-24T10:33:00Z">
                    <w:rPr/>
                  </w:rPrChange>
                </w:rPr>
                <w:t xml:space="preserve"> 11,948,582,803 </w:t>
              </w:r>
            </w:ins>
          </w:p>
        </w:tc>
        <w:tc>
          <w:tcPr>
            <w:tcW w:w="1954" w:type="dxa"/>
            <w:tcPrChange w:id="4326" w:author="An Phuc Cao" w:date="2024-10-24T17:32:00Z" w16du:dateUtc="2024-10-24T10:32:00Z">
              <w:tcPr>
                <w:tcW w:w="1954" w:type="dxa"/>
                <w:vAlign w:val="bottom"/>
              </w:tcPr>
            </w:tcPrChange>
          </w:tcPr>
          <w:p w14:paraId="51D701C0" w14:textId="695A637F" w:rsidR="00C7066C" w:rsidRPr="00C7066C" w:rsidRDefault="00C7066C" w:rsidP="00C7066C">
            <w:pPr>
              <w:spacing w:before="120"/>
              <w:ind w:left="57" w:right="-86"/>
              <w:jc w:val="right"/>
              <w:rPr>
                <w:rFonts w:ascii="Arial" w:hAnsi="Arial" w:cs="Arial"/>
                <w:color w:val="000000"/>
                <w:sz w:val="20"/>
              </w:rPr>
            </w:pPr>
            <w:ins w:id="4327" w:author="An Phuc Cao" w:date="2024-10-24T17:32:00Z" w16du:dateUtc="2024-10-24T10:32:00Z">
              <w:r w:rsidRPr="00C7066C">
                <w:rPr>
                  <w:rFonts w:ascii="Arial" w:hAnsi="Arial" w:cs="Arial"/>
                  <w:sz w:val="20"/>
                  <w:rPrChange w:id="4328" w:author="An Phuc Cao" w:date="2024-10-24T17:33:00Z" w16du:dateUtc="2024-10-24T10:33:00Z">
                    <w:rPr/>
                  </w:rPrChange>
                </w:rPr>
                <w:t xml:space="preserve"> 12,187,910,582 </w:t>
              </w:r>
            </w:ins>
            <w:del w:id="4329" w:author="An Phuc Cao" w:date="2024-09-30T15:40:00Z" w16du:dateUtc="2024-09-30T08:40:00Z">
              <w:r w:rsidRPr="00C7066C" w:rsidDel="00BD5CD0">
                <w:rPr>
                  <w:rFonts w:ascii="Arial" w:hAnsi="Arial" w:cs="Arial"/>
                  <w:color w:val="000000"/>
                  <w:sz w:val="20"/>
                </w:rPr>
                <w:delText>12,026,287,830</w:delText>
              </w:r>
            </w:del>
          </w:p>
        </w:tc>
      </w:tr>
      <w:tr w:rsidR="00C7066C" w:rsidRPr="00826313" w14:paraId="2D6677FC" w14:textId="77777777" w:rsidTr="00F93FFA">
        <w:tblPrEx>
          <w:tblW w:w="8172" w:type="dxa"/>
          <w:tblInd w:w="720" w:type="dxa"/>
          <w:tblLayout w:type="fixed"/>
          <w:tblPrExChange w:id="4330" w:author="An Phuc Cao" w:date="2024-10-24T17:32:00Z" w16du:dateUtc="2024-10-24T10:32:00Z">
            <w:tblPrEx>
              <w:tblW w:w="8172" w:type="dxa"/>
              <w:tblInd w:w="720" w:type="dxa"/>
              <w:tblLayout w:type="fixed"/>
            </w:tblPrEx>
          </w:tblPrExChange>
        </w:tblPrEx>
        <w:tc>
          <w:tcPr>
            <w:tcW w:w="4264" w:type="dxa"/>
            <w:vAlign w:val="center"/>
            <w:tcPrChange w:id="4331" w:author="An Phuc Cao" w:date="2024-10-24T17:32:00Z" w16du:dateUtc="2024-10-24T10:32:00Z">
              <w:tcPr>
                <w:tcW w:w="4264" w:type="dxa"/>
                <w:vAlign w:val="center"/>
              </w:tcPr>
            </w:tcPrChange>
          </w:tcPr>
          <w:p w14:paraId="49D18013" w14:textId="6A2F3A51" w:rsidR="00C7066C" w:rsidRPr="00826313" w:rsidRDefault="00C7066C" w:rsidP="00C7066C">
            <w:pPr>
              <w:overflowPunct/>
              <w:autoSpaceDE/>
              <w:autoSpaceDN/>
              <w:adjustRightInd/>
              <w:ind w:left="-108" w:right="-85"/>
              <w:textAlignment w:val="auto"/>
              <w:rPr>
                <w:rFonts w:ascii="Arial" w:hAnsi="Arial" w:cs="Arial"/>
                <w:color w:val="000000"/>
                <w:sz w:val="20"/>
              </w:rPr>
            </w:pPr>
            <w:r w:rsidRPr="00826313">
              <w:rPr>
                <w:rFonts w:ascii="Arial" w:hAnsi="Arial" w:cs="Arial"/>
                <w:color w:val="000000"/>
                <w:sz w:val="20"/>
              </w:rPr>
              <w:t>Expenses related to salary</w:t>
            </w:r>
          </w:p>
        </w:tc>
        <w:tc>
          <w:tcPr>
            <w:tcW w:w="1954" w:type="dxa"/>
            <w:tcPrChange w:id="4332" w:author="An Phuc Cao" w:date="2024-10-24T17:32:00Z" w16du:dateUtc="2024-10-24T10:32:00Z">
              <w:tcPr>
                <w:tcW w:w="1954" w:type="dxa"/>
                <w:vAlign w:val="bottom"/>
              </w:tcPr>
            </w:tcPrChange>
          </w:tcPr>
          <w:p w14:paraId="052B3DC2" w14:textId="4BA7DE12" w:rsidR="00C7066C" w:rsidRPr="00C7066C" w:rsidRDefault="00C7066C" w:rsidP="00C7066C">
            <w:pPr>
              <w:ind w:left="57" w:right="-85"/>
              <w:jc w:val="right"/>
              <w:rPr>
                <w:rFonts w:ascii="Arial" w:hAnsi="Arial" w:cs="Arial"/>
                <w:color w:val="000000"/>
                <w:sz w:val="20"/>
              </w:rPr>
            </w:pPr>
            <w:ins w:id="4333" w:author="An Phuc Cao" w:date="2024-10-24T17:32:00Z" w16du:dateUtc="2024-10-24T10:32:00Z">
              <w:r w:rsidRPr="00C7066C">
                <w:rPr>
                  <w:rFonts w:ascii="Arial" w:hAnsi="Arial" w:cs="Arial"/>
                  <w:sz w:val="20"/>
                  <w:rPrChange w:id="4334" w:author="An Phuc Cao" w:date="2024-10-24T17:33:00Z" w16du:dateUtc="2024-10-24T10:33:00Z">
                    <w:rPr/>
                  </w:rPrChange>
                </w:rPr>
                <w:t xml:space="preserve"> </w:t>
              </w:r>
              <w:commentRangeStart w:id="4335"/>
              <w:commentRangeStart w:id="4336"/>
              <w:r w:rsidRPr="00C7066C">
                <w:rPr>
                  <w:rFonts w:ascii="Arial" w:hAnsi="Arial" w:cs="Arial"/>
                  <w:sz w:val="20"/>
                  <w:rPrChange w:id="4337" w:author="An Phuc Cao" w:date="2024-10-24T17:33:00Z" w16du:dateUtc="2024-10-24T10:33:00Z">
                    <w:rPr/>
                  </w:rPrChange>
                </w:rPr>
                <w:t>701,788,000</w:t>
              </w:r>
            </w:ins>
            <w:commentRangeEnd w:id="4335"/>
            <w:r w:rsidR="00F77942">
              <w:rPr>
                <w:rStyle w:val="CommentReference"/>
                <w:rFonts w:ascii="Times New Roman" w:hAnsi="Times New Roman"/>
              </w:rPr>
              <w:commentReference w:id="4335"/>
            </w:r>
            <w:commentRangeEnd w:id="4336"/>
            <w:r w:rsidR="00FE3975">
              <w:rPr>
                <w:rStyle w:val="CommentReference"/>
                <w:rFonts w:ascii="Times New Roman" w:hAnsi="Times New Roman"/>
              </w:rPr>
              <w:commentReference w:id="4336"/>
            </w:r>
            <w:ins w:id="4338" w:author="An Phuc Cao" w:date="2024-10-24T17:32:00Z" w16du:dateUtc="2024-10-24T10:32:00Z">
              <w:r w:rsidRPr="00C7066C">
                <w:rPr>
                  <w:rFonts w:ascii="Arial" w:hAnsi="Arial" w:cs="Arial"/>
                  <w:sz w:val="20"/>
                  <w:rPrChange w:id="4339" w:author="An Phuc Cao" w:date="2024-10-24T17:33:00Z" w16du:dateUtc="2024-10-24T10:33:00Z">
                    <w:rPr/>
                  </w:rPrChange>
                </w:rPr>
                <w:t xml:space="preserve"> </w:t>
              </w:r>
            </w:ins>
          </w:p>
        </w:tc>
        <w:tc>
          <w:tcPr>
            <w:tcW w:w="1954" w:type="dxa"/>
            <w:tcPrChange w:id="4340" w:author="An Phuc Cao" w:date="2024-10-24T17:32:00Z" w16du:dateUtc="2024-10-24T10:32:00Z">
              <w:tcPr>
                <w:tcW w:w="1954" w:type="dxa"/>
                <w:vAlign w:val="bottom"/>
              </w:tcPr>
            </w:tcPrChange>
          </w:tcPr>
          <w:p w14:paraId="630A39CC" w14:textId="01FF37B4" w:rsidR="00C7066C" w:rsidRPr="00C7066C" w:rsidRDefault="00C7066C" w:rsidP="00C7066C">
            <w:pPr>
              <w:ind w:left="57" w:right="-85"/>
              <w:jc w:val="right"/>
              <w:rPr>
                <w:rFonts w:ascii="Arial" w:hAnsi="Arial" w:cs="Arial"/>
                <w:bCs/>
                <w:color w:val="000000"/>
                <w:sz w:val="20"/>
              </w:rPr>
            </w:pPr>
            <w:ins w:id="4341" w:author="An Phuc Cao" w:date="2024-10-24T17:32:00Z" w16du:dateUtc="2024-10-24T10:32:00Z">
              <w:r w:rsidRPr="00C7066C">
                <w:rPr>
                  <w:rFonts w:ascii="Arial" w:hAnsi="Arial" w:cs="Arial"/>
                  <w:sz w:val="20"/>
                  <w:rPrChange w:id="4342" w:author="An Phuc Cao" w:date="2024-10-24T17:33:00Z" w16du:dateUtc="2024-10-24T10:33:00Z">
                    <w:rPr/>
                  </w:rPrChange>
                </w:rPr>
                <w:t xml:space="preserve"> 984,959,667 </w:t>
              </w:r>
            </w:ins>
            <w:del w:id="4343" w:author="An Phuc Cao" w:date="2024-09-30T15:40:00Z" w16du:dateUtc="2024-09-30T08:40:00Z">
              <w:r w:rsidRPr="00C7066C" w:rsidDel="00BD5CD0">
                <w:rPr>
                  <w:rFonts w:ascii="Arial" w:hAnsi="Arial" w:cs="Arial"/>
                  <w:color w:val="000000"/>
                  <w:sz w:val="20"/>
                </w:rPr>
                <w:delText>619,263,492</w:delText>
              </w:r>
            </w:del>
          </w:p>
        </w:tc>
      </w:tr>
      <w:tr w:rsidR="00C7066C" w:rsidRPr="00826313" w14:paraId="51E7EF32" w14:textId="77777777" w:rsidTr="00F93FFA">
        <w:tblPrEx>
          <w:tblW w:w="8172" w:type="dxa"/>
          <w:tblInd w:w="720" w:type="dxa"/>
          <w:tblLayout w:type="fixed"/>
          <w:tblPrExChange w:id="4344" w:author="An Phuc Cao" w:date="2024-10-24T17:32:00Z" w16du:dateUtc="2024-10-24T10:32:00Z">
            <w:tblPrEx>
              <w:tblW w:w="8172" w:type="dxa"/>
              <w:tblInd w:w="720" w:type="dxa"/>
              <w:tblLayout w:type="fixed"/>
            </w:tblPrEx>
          </w:tblPrExChange>
        </w:tblPrEx>
        <w:trPr>
          <w:trHeight w:val="87"/>
          <w:trPrChange w:id="4345" w:author="An Phuc Cao" w:date="2024-10-24T17:32:00Z" w16du:dateUtc="2024-10-24T10:32:00Z">
            <w:trPr>
              <w:trHeight w:val="87"/>
            </w:trPr>
          </w:trPrChange>
        </w:trPr>
        <w:tc>
          <w:tcPr>
            <w:tcW w:w="4264" w:type="dxa"/>
            <w:vAlign w:val="center"/>
            <w:tcPrChange w:id="4346" w:author="An Phuc Cao" w:date="2024-10-24T17:32:00Z" w16du:dateUtc="2024-10-24T10:32:00Z">
              <w:tcPr>
                <w:tcW w:w="4264" w:type="dxa"/>
                <w:vAlign w:val="center"/>
              </w:tcPr>
            </w:tcPrChange>
          </w:tcPr>
          <w:p w14:paraId="70BE914A" w14:textId="5F6A640C" w:rsidR="00C7066C" w:rsidRPr="00826313" w:rsidRDefault="00C7066C" w:rsidP="00C7066C">
            <w:pPr>
              <w:widowControl w:val="0"/>
              <w:ind w:left="-101"/>
              <w:textAlignment w:val="auto"/>
              <w:rPr>
                <w:rFonts w:ascii="Arial" w:hAnsi="Arial" w:cs="Arial"/>
                <w:bCs/>
                <w:color w:val="000000"/>
                <w:sz w:val="20"/>
              </w:rPr>
            </w:pPr>
            <w:r w:rsidRPr="00826313">
              <w:rPr>
                <w:rFonts w:ascii="Arial" w:hAnsi="Arial" w:cs="Arial"/>
                <w:color w:val="000000"/>
                <w:sz w:val="20"/>
              </w:rPr>
              <w:t>Other employees' welfare</w:t>
            </w:r>
          </w:p>
        </w:tc>
        <w:tc>
          <w:tcPr>
            <w:tcW w:w="1954" w:type="dxa"/>
            <w:tcPrChange w:id="4347" w:author="An Phuc Cao" w:date="2024-10-24T17:32:00Z" w16du:dateUtc="2024-10-24T10:32:00Z">
              <w:tcPr>
                <w:tcW w:w="1954" w:type="dxa"/>
                <w:vAlign w:val="bottom"/>
              </w:tcPr>
            </w:tcPrChange>
          </w:tcPr>
          <w:p w14:paraId="59D8B433" w14:textId="37089BBB" w:rsidR="00C7066C" w:rsidRPr="00C7066C" w:rsidRDefault="00C7066C" w:rsidP="00C7066C">
            <w:pPr>
              <w:pBdr>
                <w:bottom w:val="single" w:sz="4" w:space="1" w:color="auto"/>
              </w:pBdr>
              <w:ind w:left="57" w:right="-85"/>
              <w:jc w:val="right"/>
              <w:textAlignment w:val="auto"/>
              <w:rPr>
                <w:rFonts w:ascii="Arial" w:hAnsi="Arial" w:cs="Arial"/>
                <w:bCs/>
                <w:color w:val="000000"/>
                <w:sz w:val="20"/>
              </w:rPr>
            </w:pPr>
            <w:commentRangeStart w:id="4348"/>
            <w:commentRangeStart w:id="4349"/>
            <w:ins w:id="4350" w:author="An Phuc Cao" w:date="2024-10-24T17:32:00Z" w16du:dateUtc="2024-10-24T10:32:00Z">
              <w:r w:rsidRPr="00C7066C">
                <w:rPr>
                  <w:rFonts w:ascii="Arial" w:hAnsi="Arial" w:cs="Arial"/>
                  <w:sz w:val="20"/>
                  <w:rPrChange w:id="4351" w:author="An Phuc Cao" w:date="2024-10-24T17:33:00Z" w16du:dateUtc="2024-10-24T10:33:00Z">
                    <w:rPr/>
                  </w:rPrChange>
                </w:rPr>
                <w:t xml:space="preserve"> 155,650,219 </w:t>
              </w:r>
            </w:ins>
            <w:commentRangeEnd w:id="4348"/>
            <w:r w:rsidR="00F77942">
              <w:rPr>
                <w:rStyle w:val="CommentReference"/>
                <w:rFonts w:ascii="Times New Roman" w:hAnsi="Times New Roman"/>
              </w:rPr>
              <w:commentReference w:id="4348"/>
            </w:r>
            <w:commentRangeEnd w:id="4349"/>
            <w:r w:rsidR="00FE3975">
              <w:rPr>
                <w:rStyle w:val="CommentReference"/>
                <w:rFonts w:ascii="Times New Roman" w:hAnsi="Times New Roman"/>
              </w:rPr>
              <w:commentReference w:id="4349"/>
            </w:r>
          </w:p>
        </w:tc>
        <w:tc>
          <w:tcPr>
            <w:tcW w:w="1954" w:type="dxa"/>
            <w:tcPrChange w:id="4352" w:author="An Phuc Cao" w:date="2024-10-24T17:32:00Z" w16du:dateUtc="2024-10-24T10:32:00Z">
              <w:tcPr>
                <w:tcW w:w="1954" w:type="dxa"/>
                <w:vAlign w:val="bottom"/>
              </w:tcPr>
            </w:tcPrChange>
          </w:tcPr>
          <w:p w14:paraId="43A9C84B" w14:textId="604B1646" w:rsidR="00C7066C" w:rsidRPr="00C7066C" w:rsidRDefault="00C7066C" w:rsidP="00C7066C">
            <w:pPr>
              <w:pBdr>
                <w:bottom w:val="single" w:sz="4" w:space="1" w:color="auto"/>
              </w:pBdr>
              <w:ind w:left="57" w:right="-85"/>
              <w:jc w:val="right"/>
              <w:textAlignment w:val="auto"/>
              <w:rPr>
                <w:rFonts w:ascii="Arial" w:hAnsi="Arial" w:cs="Arial"/>
                <w:bCs/>
                <w:color w:val="000000"/>
                <w:sz w:val="20"/>
              </w:rPr>
            </w:pPr>
            <w:ins w:id="4353" w:author="An Phuc Cao" w:date="2024-10-24T17:32:00Z" w16du:dateUtc="2024-10-24T10:32:00Z">
              <w:r w:rsidRPr="00C7066C">
                <w:rPr>
                  <w:rFonts w:ascii="Arial" w:hAnsi="Arial" w:cs="Arial"/>
                  <w:sz w:val="20"/>
                  <w:rPrChange w:id="4354" w:author="An Phuc Cao" w:date="2024-10-24T17:33:00Z" w16du:dateUtc="2024-10-24T10:33:00Z">
                    <w:rPr/>
                  </w:rPrChange>
                </w:rPr>
                <w:t xml:space="preserve"> 1,261,487,885 </w:t>
              </w:r>
            </w:ins>
            <w:del w:id="4355" w:author="An Phuc Cao" w:date="2024-09-30T15:40:00Z" w16du:dateUtc="2024-09-30T08:40:00Z">
              <w:r w:rsidRPr="00C7066C" w:rsidDel="00BD5CD0">
                <w:rPr>
                  <w:rFonts w:ascii="Arial" w:hAnsi="Arial" w:cs="Arial"/>
                  <w:color w:val="000000"/>
                  <w:sz w:val="20"/>
                </w:rPr>
                <w:delText>900,143,616</w:delText>
              </w:r>
            </w:del>
          </w:p>
        </w:tc>
      </w:tr>
      <w:tr w:rsidR="00C7066C" w:rsidRPr="00826313" w14:paraId="53F5308E" w14:textId="77777777" w:rsidTr="00F93FFA">
        <w:tblPrEx>
          <w:tblW w:w="8172" w:type="dxa"/>
          <w:tblInd w:w="720" w:type="dxa"/>
          <w:tblLayout w:type="fixed"/>
          <w:tblPrExChange w:id="4356" w:author="An Phuc Cao" w:date="2024-10-24T17:32:00Z" w16du:dateUtc="2024-10-24T10:32:00Z">
            <w:tblPrEx>
              <w:tblW w:w="8172" w:type="dxa"/>
              <w:tblInd w:w="720" w:type="dxa"/>
              <w:tblLayout w:type="fixed"/>
            </w:tblPrEx>
          </w:tblPrExChange>
        </w:tblPrEx>
        <w:tc>
          <w:tcPr>
            <w:tcW w:w="4264" w:type="dxa"/>
            <w:vAlign w:val="bottom"/>
            <w:tcPrChange w:id="4357" w:author="An Phuc Cao" w:date="2024-10-24T17:32:00Z" w16du:dateUtc="2024-10-24T10:32:00Z">
              <w:tcPr>
                <w:tcW w:w="4264" w:type="dxa"/>
                <w:vAlign w:val="bottom"/>
              </w:tcPr>
            </w:tcPrChange>
          </w:tcPr>
          <w:p w14:paraId="49D03EEF" w14:textId="77777777" w:rsidR="00C7066C" w:rsidRPr="00826313" w:rsidRDefault="00C7066C" w:rsidP="00C7066C">
            <w:pPr>
              <w:spacing w:before="120"/>
              <w:ind w:left="-107"/>
              <w:textAlignment w:val="auto"/>
              <w:rPr>
                <w:rFonts w:ascii="Arial" w:hAnsi="Arial" w:cs="Arial"/>
                <w:sz w:val="20"/>
              </w:rPr>
            </w:pPr>
          </w:p>
        </w:tc>
        <w:tc>
          <w:tcPr>
            <w:tcW w:w="1954" w:type="dxa"/>
            <w:tcPrChange w:id="4358" w:author="An Phuc Cao" w:date="2024-10-24T17:32:00Z" w16du:dateUtc="2024-10-24T10:32:00Z">
              <w:tcPr>
                <w:tcW w:w="1954" w:type="dxa"/>
                <w:vAlign w:val="center"/>
              </w:tcPr>
            </w:tcPrChange>
          </w:tcPr>
          <w:p w14:paraId="550B34A2" w14:textId="3BA254E5" w:rsidR="00C7066C" w:rsidRPr="00C7066C" w:rsidRDefault="00C7066C" w:rsidP="00C7066C">
            <w:pPr>
              <w:widowControl w:val="0"/>
              <w:pBdr>
                <w:bottom w:val="double" w:sz="4" w:space="1" w:color="auto"/>
              </w:pBdr>
              <w:spacing w:before="120"/>
              <w:ind w:left="57" w:right="-85"/>
              <w:jc w:val="right"/>
              <w:textAlignment w:val="auto"/>
              <w:rPr>
                <w:rFonts w:ascii="Arial" w:hAnsi="Arial" w:cs="Arial"/>
                <w:b/>
                <w:bCs/>
                <w:color w:val="000000"/>
                <w:sz w:val="20"/>
              </w:rPr>
            </w:pPr>
            <w:ins w:id="4359" w:author="An Phuc Cao" w:date="2024-10-24T17:32:00Z" w16du:dateUtc="2024-10-24T10:32:00Z">
              <w:r w:rsidRPr="00C7066C">
                <w:rPr>
                  <w:rFonts w:ascii="Arial" w:hAnsi="Arial" w:cs="Arial"/>
                  <w:b/>
                  <w:bCs/>
                  <w:sz w:val="20"/>
                  <w:rPrChange w:id="4360" w:author="An Phuc Cao" w:date="2024-10-24T17:33:00Z" w16du:dateUtc="2024-10-24T10:33:00Z">
                    <w:rPr/>
                  </w:rPrChange>
                </w:rPr>
                <w:t xml:space="preserve"> 12,806,021,022 </w:t>
              </w:r>
            </w:ins>
          </w:p>
        </w:tc>
        <w:tc>
          <w:tcPr>
            <w:tcW w:w="1954" w:type="dxa"/>
            <w:tcPrChange w:id="4361" w:author="An Phuc Cao" w:date="2024-10-24T17:32:00Z" w16du:dateUtc="2024-10-24T10:32:00Z">
              <w:tcPr>
                <w:tcW w:w="1954" w:type="dxa"/>
                <w:vAlign w:val="center"/>
              </w:tcPr>
            </w:tcPrChange>
          </w:tcPr>
          <w:p w14:paraId="353C572B" w14:textId="5D9FAA62" w:rsidR="00C7066C" w:rsidRPr="00C7066C" w:rsidRDefault="00C7066C" w:rsidP="00C7066C">
            <w:pPr>
              <w:widowControl w:val="0"/>
              <w:pBdr>
                <w:bottom w:val="double" w:sz="4" w:space="1" w:color="auto"/>
              </w:pBdr>
              <w:spacing w:before="120"/>
              <w:ind w:left="57" w:right="-85"/>
              <w:jc w:val="right"/>
              <w:textAlignment w:val="auto"/>
              <w:rPr>
                <w:rFonts w:ascii="Arial" w:hAnsi="Arial" w:cs="Arial"/>
                <w:b/>
                <w:bCs/>
                <w:color w:val="000000"/>
                <w:sz w:val="20"/>
              </w:rPr>
            </w:pPr>
            <w:ins w:id="4362" w:author="An Phuc Cao" w:date="2024-10-24T17:32:00Z" w16du:dateUtc="2024-10-24T10:32:00Z">
              <w:r w:rsidRPr="00C7066C">
                <w:rPr>
                  <w:rFonts w:ascii="Arial" w:hAnsi="Arial" w:cs="Arial"/>
                  <w:b/>
                  <w:bCs/>
                  <w:sz w:val="20"/>
                  <w:rPrChange w:id="4363" w:author="An Phuc Cao" w:date="2024-10-24T17:33:00Z" w16du:dateUtc="2024-10-24T10:33:00Z">
                    <w:rPr/>
                  </w:rPrChange>
                </w:rPr>
                <w:t xml:space="preserve"> 14,434,358,134 </w:t>
              </w:r>
            </w:ins>
            <w:del w:id="4364" w:author="An Phuc Cao" w:date="2024-09-30T15:40:00Z" w16du:dateUtc="2024-09-30T08:40:00Z">
              <w:r w:rsidRPr="00C7066C" w:rsidDel="00BD5CD0">
                <w:rPr>
                  <w:rFonts w:ascii="Arial" w:hAnsi="Arial" w:cs="Arial"/>
                  <w:b/>
                  <w:bCs/>
                  <w:color w:val="000000"/>
                  <w:sz w:val="20"/>
                </w:rPr>
                <w:delText>13,545,694,938</w:delText>
              </w:r>
            </w:del>
          </w:p>
        </w:tc>
      </w:tr>
    </w:tbl>
    <w:p w14:paraId="16CE3524" w14:textId="7C211F87" w:rsidR="00377E74" w:rsidRPr="00826313" w:rsidRDefault="00377E74">
      <w:pPr>
        <w:overflowPunct/>
        <w:autoSpaceDE/>
        <w:autoSpaceDN/>
        <w:adjustRightInd/>
        <w:textAlignment w:val="auto"/>
        <w:rPr>
          <w:rFonts w:ascii="Arial" w:hAnsi="Arial" w:cs="Arial"/>
          <w:b/>
          <w:color w:val="000000"/>
          <w:sz w:val="20"/>
        </w:rPr>
      </w:pPr>
    </w:p>
    <w:p w14:paraId="2DE64959" w14:textId="77777777" w:rsidR="00E24552" w:rsidRPr="00826313" w:rsidRDefault="00E24552" w:rsidP="00E24552">
      <w:pPr>
        <w:overflowPunct/>
        <w:autoSpaceDE/>
        <w:autoSpaceDN/>
        <w:adjustRightInd/>
        <w:ind w:left="720" w:hanging="720"/>
        <w:textAlignment w:val="auto"/>
        <w:rPr>
          <w:rFonts w:ascii="Arial" w:hAnsi="Arial" w:cs="Arial"/>
          <w:b/>
          <w:bCs/>
          <w:color w:val="000000"/>
          <w:sz w:val="20"/>
        </w:rPr>
      </w:pPr>
    </w:p>
    <w:p w14:paraId="7698970C" w14:textId="77777777" w:rsidR="00E24552" w:rsidRPr="00826313" w:rsidRDefault="00E24552">
      <w:pPr>
        <w:pStyle w:val="Heading1"/>
        <w:spacing w:after="0"/>
        <w:ind w:left="562" w:hanging="562"/>
        <w:rPr>
          <w:rFonts w:ascii="Arial" w:hAnsi="Arial" w:cs="Arial"/>
          <w:b/>
          <w:bCs/>
          <w:color w:val="000000"/>
          <w:sz w:val="20"/>
        </w:rPr>
        <w:pPrChange w:id="4365" w:author="An Phuc Cao" w:date="2024-10-25T16:41:00Z" w16du:dateUtc="2024-10-25T09:41:00Z">
          <w:pPr>
            <w:overflowPunct/>
            <w:autoSpaceDE/>
            <w:autoSpaceDN/>
            <w:adjustRightInd/>
            <w:ind w:left="720" w:hanging="720"/>
            <w:textAlignment w:val="auto"/>
          </w:pPr>
        </w:pPrChange>
      </w:pPr>
      <w:r w:rsidRPr="00826313">
        <w:rPr>
          <w:rFonts w:ascii="Arial" w:hAnsi="Arial" w:cs="Arial"/>
          <w:b/>
          <w:bCs/>
          <w:color w:val="000000"/>
          <w:sz w:val="20"/>
        </w:rPr>
        <w:t>13.</w:t>
      </w:r>
      <w:r w:rsidRPr="00826313">
        <w:rPr>
          <w:rFonts w:ascii="Arial" w:hAnsi="Arial" w:cs="Arial"/>
          <w:b/>
          <w:bCs/>
          <w:color w:val="000000"/>
          <w:sz w:val="20"/>
        </w:rPr>
        <w:tab/>
        <w:t>OTHER OPERATING EXPENSES</w:t>
      </w:r>
    </w:p>
    <w:p w14:paraId="56E79EA5" w14:textId="77777777" w:rsidR="00E24552" w:rsidRPr="00826313" w:rsidRDefault="00E24552" w:rsidP="00E24552">
      <w:pPr>
        <w:overflowPunct/>
        <w:autoSpaceDE/>
        <w:autoSpaceDN/>
        <w:adjustRightInd/>
        <w:ind w:left="720" w:hanging="720"/>
        <w:textAlignment w:val="auto"/>
        <w:rPr>
          <w:rFonts w:ascii="Arial" w:hAnsi="Arial" w:cs="Arial"/>
          <w:b/>
          <w:bCs/>
          <w:color w:val="000000"/>
          <w:sz w:val="20"/>
        </w:rPr>
      </w:pPr>
    </w:p>
    <w:tbl>
      <w:tblPr>
        <w:tblW w:w="8172" w:type="dxa"/>
        <w:tblInd w:w="720" w:type="dxa"/>
        <w:tblLayout w:type="fixed"/>
        <w:tblLook w:val="04A0" w:firstRow="1" w:lastRow="0" w:firstColumn="1" w:lastColumn="0" w:noHBand="0" w:noVBand="1"/>
      </w:tblPr>
      <w:tblGrid>
        <w:gridCol w:w="4264"/>
        <w:gridCol w:w="1954"/>
        <w:gridCol w:w="1954"/>
        <w:tblGridChange w:id="4366">
          <w:tblGrid>
            <w:gridCol w:w="4264"/>
            <w:gridCol w:w="1954"/>
            <w:gridCol w:w="1954"/>
          </w:tblGrid>
        </w:tblGridChange>
      </w:tblGrid>
      <w:tr w:rsidR="00BD5CD0" w:rsidRPr="00826313" w14:paraId="6D1AEE59" w14:textId="77777777" w:rsidTr="42FE2C0A">
        <w:trPr>
          <w:trHeight w:val="270"/>
        </w:trPr>
        <w:tc>
          <w:tcPr>
            <w:tcW w:w="4264" w:type="dxa"/>
            <w:vAlign w:val="bottom"/>
          </w:tcPr>
          <w:p w14:paraId="0EBE0061" w14:textId="77777777" w:rsidR="00BD5CD0" w:rsidRPr="00826313" w:rsidRDefault="00BD5CD0" w:rsidP="00E24552">
            <w:pPr>
              <w:ind w:left="120" w:right="-108"/>
              <w:textAlignment w:val="auto"/>
              <w:rPr>
                <w:rFonts w:ascii="Arial" w:hAnsi="Arial" w:cs="Arial"/>
                <w:sz w:val="20"/>
              </w:rPr>
            </w:pPr>
            <w:r w:rsidRPr="00826313">
              <w:rPr>
                <w:rFonts w:ascii="Arial" w:hAnsi="Arial" w:cs="Arial"/>
                <w:b/>
                <w:bCs/>
                <w:color w:val="000000"/>
                <w:sz w:val="20"/>
              </w:rPr>
              <w:tab/>
            </w:r>
          </w:p>
        </w:tc>
        <w:tc>
          <w:tcPr>
            <w:tcW w:w="1954" w:type="dxa"/>
            <w:vAlign w:val="bottom"/>
            <w:hideMark/>
          </w:tcPr>
          <w:p w14:paraId="2A2133F3" w14:textId="70DB1E7C" w:rsidR="00BD5CD0" w:rsidRPr="00826313" w:rsidRDefault="00BD5CD0" w:rsidP="00E24552">
            <w:pPr>
              <w:tabs>
                <w:tab w:val="left" w:pos="720"/>
                <w:tab w:val="left" w:pos="6300"/>
                <w:tab w:val="decimal" w:pos="7380"/>
                <w:tab w:val="left" w:pos="7740"/>
                <w:tab w:val="decimal" w:pos="8820"/>
              </w:tabs>
              <w:ind w:left="58" w:right="-86" w:firstLine="14"/>
              <w:jc w:val="right"/>
              <w:textAlignment w:val="auto"/>
              <w:rPr>
                <w:rFonts w:ascii="Arial" w:hAnsi="Arial" w:cs="Arial"/>
                <w:i/>
                <w:sz w:val="20"/>
              </w:rPr>
            </w:pPr>
            <w:ins w:id="4367" w:author="An Phuc Cao" w:date="2024-09-30T15:40:00Z" w16du:dateUtc="2024-09-30T08:40:00Z">
              <w:r w:rsidRPr="00826313">
                <w:rPr>
                  <w:rFonts w:ascii="Arial" w:hAnsi="Arial" w:cs="Arial"/>
                  <w:bCs/>
                  <w:i/>
                  <w:sz w:val="20"/>
                </w:rPr>
                <w:t>For the six-month period then ended 30 June 202</w:t>
              </w:r>
              <w:r>
                <w:rPr>
                  <w:rFonts w:ascii="Arial" w:hAnsi="Arial" w:cs="Arial"/>
                  <w:bCs/>
                  <w:i/>
                  <w:sz w:val="20"/>
                </w:rPr>
                <w:t>4</w:t>
              </w:r>
            </w:ins>
            <w:del w:id="4368" w:author="An Phuc Cao" w:date="2024-09-30T15:40:00Z" w16du:dateUtc="2024-09-30T08:40:00Z">
              <w:r w:rsidRPr="00826313" w:rsidDel="00A1526E">
                <w:rPr>
                  <w:rFonts w:ascii="Arial" w:hAnsi="Arial" w:cs="Arial"/>
                  <w:bCs/>
                  <w:i/>
                  <w:sz w:val="20"/>
                </w:rPr>
                <w:delText>For the six-month period then ended 30 June 202</w:delText>
              </w:r>
              <w:r w:rsidDel="00A1526E">
                <w:rPr>
                  <w:rFonts w:ascii="Arial" w:hAnsi="Arial" w:cs="Arial"/>
                  <w:bCs/>
                  <w:i/>
                  <w:sz w:val="20"/>
                </w:rPr>
                <w:delText>3</w:delText>
              </w:r>
            </w:del>
          </w:p>
        </w:tc>
        <w:tc>
          <w:tcPr>
            <w:tcW w:w="1954" w:type="dxa"/>
            <w:vAlign w:val="bottom"/>
          </w:tcPr>
          <w:p w14:paraId="56D2B948" w14:textId="72D03BD6" w:rsidR="00BD5CD0" w:rsidRPr="00826313" w:rsidRDefault="00BD5CD0" w:rsidP="00E24552">
            <w:pPr>
              <w:tabs>
                <w:tab w:val="left" w:pos="720"/>
                <w:tab w:val="left" w:pos="6300"/>
                <w:tab w:val="decimal" w:pos="7380"/>
                <w:tab w:val="left" w:pos="7740"/>
                <w:tab w:val="decimal" w:pos="8820"/>
              </w:tabs>
              <w:ind w:left="58" w:right="-86" w:firstLine="14"/>
              <w:jc w:val="right"/>
              <w:textAlignment w:val="auto"/>
              <w:rPr>
                <w:rFonts w:ascii="Arial" w:hAnsi="Arial" w:cs="Arial"/>
                <w:bCs/>
                <w:i/>
                <w:sz w:val="20"/>
              </w:rPr>
            </w:pPr>
            <w:ins w:id="4369" w:author="An Phuc Cao" w:date="2024-09-30T15:40:00Z" w16du:dateUtc="2024-09-30T08:40:00Z">
              <w:r w:rsidRPr="00826313">
                <w:rPr>
                  <w:rFonts w:ascii="Arial" w:hAnsi="Arial" w:cs="Arial"/>
                  <w:bCs/>
                  <w:i/>
                  <w:sz w:val="20"/>
                </w:rPr>
                <w:t>For the six-month period then ended 30 June 202</w:t>
              </w:r>
              <w:r>
                <w:rPr>
                  <w:rFonts w:ascii="Arial" w:hAnsi="Arial" w:cs="Arial"/>
                  <w:bCs/>
                  <w:i/>
                  <w:sz w:val="20"/>
                </w:rPr>
                <w:t>3</w:t>
              </w:r>
            </w:ins>
            <w:del w:id="4370" w:author="An Phuc Cao" w:date="2024-09-30T15:40:00Z" w16du:dateUtc="2024-09-30T08:40:00Z">
              <w:r w:rsidRPr="00826313" w:rsidDel="00A1526E">
                <w:rPr>
                  <w:rFonts w:ascii="Arial" w:hAnsi="Arial" w:cs="Arial"/>
                  <w:bCs/>
                  <w:i/>
                  <w:sz w:val="20"/>
                </w:rPr>
                <w:delText>For the six-month period then ended 30 June 202</w:delText>
              </w:r>
              <w:r w:rsidDel="00A1526E">
                <w:rPr>
                  <w:rFonts w:ascii="Arial" w:hAnsi="Arial" w:cs="Arial"/>
                  <w:bCs/>
                  <w:i/>
                  <w:sz w:val="20"/>
                </w:rPr>
                <w:delText>2</w:delText>
              </w:r>
            </w:del>
          </w:p>
        </w:tc>
      </w:tr>
      <w:tr w:rsidR="00E24552" w:rsidRPr="00826313" w14:paraId="57443E16" w14:textId="77777777" w:rsidTr="42FE2C0A">
        <w:trPr>
          <w:trHeight w:val="76"/>
        </w:trPr>
        <w:tc>
          <w:tcPr>
            <w:tcW w:w="4264" w:type="dxa"/>
            <w:vAlign w:val="bottom"/>
          </w:tcPr>
          <w:p w14:paraId="3D36BB74" w14:textId="77777777" w:rsidR="00E24552" w:rsidRPr="00826313" w:rsidRDefault="00E24552" w:rsidP="00E24552">
            <w:pPr>
              <w:ind w:right="-108"/>
              <w:textAlignment w:val="auto"/>
              <w:rPr>
                <w:rFonts w:ascii="Arial" w:hAnsi="Arial" w:cs="Arial"/>
                <w:sz w:val="20"/>
              </w:rPr>
            </w:pPr>
          </w:p>
        </w:tc>
        <w:tc>
          <w:tcPr>
            <w:tcW w:w="1954" w:type="dxa"/>
            <w:vAlign w:val="bottom"/>
            <w:hideMark/>
          </w:tcPr>
          <w:p w14:paraId="77C21300" w14:textId="27AA1318" w:rsidR="00E24552" w:rsidRPr="00826313" w:rsidRDefault="00E24552" w:rsidP="00E24552">
            <w:pPr>
              <w:widowControl w:val="0"/>
              <w:pBdr>
                <w:bottom w:val="single" w:sz="4" w:space="1" w:color="auto"/>
              </w:pBdr>
              <w:ind w:left="58" w:right="-86" w:firstLine="14"/>
              <w:jc w:val="right"/>
              <w:textAlignment w:val="auto"/>
              <w:rPr>
                <w:rFonts w:ascii="Arial" w:hAnsi="Arial" w:cs="Arial"/>
                <w:sz w:val="20"/>
              </w:rPr>
            </w:pPr>
            <w:r w:rsidRPr="00826313">
              <w:rPr>
                <w:rFonts w:ascii="Arial" w:hAnsi="Arial" w:cs="Arial"/>
                <w:bCs/>
                <w:i/>
                <w:sz w:val="20"/>
              </w:rPr>
              <w:t>VND</w:t>
            </w:r>
          </w:p>
        </w:tc>
        <w:tc>
          <w:tcPr>
            <w:tcW w:w="1954" w:type="dxa"/>
            <w:vAlign w:val="bottom"/>
          </w:tcPr>
          <w:p w14:paraId="6B5FDA3D" w14:textId="3EAF41A0" w:rsidR="00E24552" w:rsidRPr="00826313" w:rsidRDefault="00E24552" w:rsidP="00E24552">
            <w:pPr>
              <w:widowControl w:val="0"/>
              <w:pBdr>
                <w:bottom w:val="single" w:sz="4" w:space="1" w:color="auto"/>
              </w:pBdr>
              <w:ind w:left="58" w:right="-86" w:firstLine="14"/>
              <w:jc w:val="right"/>
              <w:textAlignment w:val="auto"/>
              <w:rPr>
                <w:rFonts w:ascii="Arial" w:hAnsi="Arial" w:cs="Arial"/>
                <w:bCs/>
                <w:i/>
                <w:sz w:val="20"/>
              </w:rPr>
            </w:pPr>
            <w:r w:rsidRPr="00826313">
              <w:rPr>
                <w:rFonts w:ascii="Arial" w:hAnsi="Arial" w:cs="Arial"/>
                <w:bCs/>
                <w:i/>
                <w:sz w:val="20"/>
              </w:rPr>
              <w:t>VND</w:t>
            </w:r>
          </w:p>
        </w:tc>
      </w:tr>
      <w:tr w:rsidR="00C440F0" w:rsidRPr="00826313" w14:paraId="2FBFB817" w14:textId="77777777" w:rsidTr="00751D89">
        <w:tblPrEx>
          <w:tblW w:w="8172" w:type="dxa"/>
          <w:tblInd w:w="720" w:type="dxa"/>
          <w:tblLayout w:type="fixed"/>
          <w:tblPrExChange w:id="4371" w:author="An Phuc Cao" w:date="2024-10-24T17:32:00Z" w16du:dateUtc="2024-10-24T10:32:00Z">
            <w:tblPrEx>
              <w:tblW w:w="8172" w:type="dxa"/>
              <w:tblInd w:w="720" w:type="dxa"/>
              <w:tblLayout w:type="fixed"/>
            </w:tblPrEx>
          </w:tblPrExChange>
        </w:tblPrEx>
        <w:trPr>
          <w:trHeight w:val="342"/>
          <w:trPrChange w:id="4372" w:author="An Phuc Cao" w:date="2024-10-24T17:32:00Z" w16du:dateUtc="2024-10-24T10:32:00Z">
            <w:trPr>
              <w:trHeight w:val="342"/>
            </w:trPr>
          </w:trPrChange>
        </w:trPr>
        <w:tc>
          <w:tcPr>
            <w:tcW w:w="4264" w:type="dxa"/>
            <w:vAlign w:val="bottom"/>
            <w:hideMark/>
            <w:tcPrChange w:id="4373" w:author="An Phuc Cao" w:date="2024-10-24T17:32:00Z" w16du:dateUtc="2024-10-24T10:32:00Z">
              <w:tcPr>
                <w:tcW w:w="4264" w:type="dxa"/>
                <w:vAlign w:val="bottom"/>
                <w:hideMark/>
              </w:tcPr>
            </w:tcPrChange>
          </w:tcPr>
          <w:p w14:paraId="700EA96E" w14:textId="77777777" w:rsidR="00C440F0" w:rsidRPr="00826313" w:rsidRDefault="00C440F0" w:rsidP="00C440F0">
            <w:pPr>
              <w:widowControl w:val="0"/>
              <w:spacing w:before="120"/>
              <w:ind w:left="-101"/>
              <w:textAlignment w:val="auto"/>
              <w:rPr>
                <w:rFonts w:ascii="Arial" w:hAnsi="Arial" w:cs="Arial"/>
                <w:bCs/>
                <w:color w:val="000000"/>
                <w:sz w:val="20"/>
              </w:rPr>
            </w:pPr>
            <w:r w:rsidRPr="00826313">
              <w:rPr>
                <w:rFonts w:ascii="Arial" w:hAnsi="Arial" w:cs="Arial"/>
                <w:bCs/>
                <w:sz w:val="20"/>
              </w:rPr>
              <w:t>Tax, duties and fees</w:t>
            </w:r>
          </w:p>
        </w:tc>
        <w:tc>
          <w:tcPr>
            <w:tcW w:w="1954" w:type="dxa"/>
            <w:tcPrChange w:id="4374" w:author="An Phuc Cao" w:date="2024-10-24T17:32:00Z" w16du:dateUtc="2024-10-24T10:32:00Z">
              <w:tcPr>
                <w:tcW w:w="1954" w:type="dxa"/>
                <w:vAlign w:val="bottom"/>
              </w:tcPr>
            </w:tcPrChange>
          </w:tcPr>
          <w:p w14:paraId="7D86E030" w14:textId="35C8948E" w:rsidR="00C440F0" w:rsidRPr="00C440F0" w:rsidRDefault="00C440F0" w:rsidP="00C440F0">
            <w:pPr>
              <w:spacing w:before="120"/>
              <w:ind w:left="57" w:right="-85"/>
              <w:jc w:val="right"/>
              <w:textAlignment w:val="auto"/>
              <w:rPr>
                <w:rFonts w:ascii="Arial" w:hAnsi="Arial" w:cs="Arial"/>
                <w:bCs/>
                <w:sz w:val="20"/>
              </w:rPr>
            </w:pPr>
            <w:ins w:id="4375" w:author="An Phuc Cao" w:date="2024-10-24T17:32:00Z" w16du:dateUtc="2024-10-24T10:32:00Z">
              <w:r w:rsidRPr="00C440F0">
                <w:rPr>
                  <w:rFonts w:ascii="Arial" w:hAnsi="Arial" w:cs="Arial"/>
                  <w:sz w:val="20"/>
                  <w:rPrChange w:id="4376" w:author="An Phuc Cao" w:date="2024-10-24T17:32:00Z" w16du:dateUtc="2024-10-24T10:32:00Z">
                    <w:rPr/>
                  </w:rPrChange>
                </w:rPr>
                <w:t xml:space="preserve"> 35,692,469 </w:t>
              </w:r>
            </w:ins>
          </w:p>
        </w:tc>
        <w:tc>
          <w:tcPr>
            <w:tcW w:w="1954" w:type="dxa"/>
            <w:tcPrChange w:id="4377" w:author="An Phuc Cao" w:date="2024-10-24T17:32:00Z" w16du:dateUtc="2024-10-24T10:32:00Z">
              <w:tcPr>
                <w:tcW w:w="1954" w:type="dxa"/>
                <w:vAlign w:val="bottom"/>
              </w:tcPr>
            </w:tcPrChange>
          </w:tcPr>
          <w:p w14:paraId="3A537BC3" w14:textId="40915625" w:rsidR="00C440F0" w:rsidRPr="00C440F0" w:rsidRDefault="00C440F0" w:rsidP="00C440F0">
            <w:pPr>
              <w:spacing w:before="120"/>
              <w:ind w:left="57" w:right="-85"/>
              <w:jc w:val="right"/>
              <w:textAlignment w:val="auto"/>
              <w:rPr>
                <w:rFonts w:ascii="Arial" w:hAnsi="Arial" w:cs="Arial"/>
                <w:bCs/>
                <w:sz w:val="20"/>
              </w:rPr>
            </w:pPr>
            <w:ins w:id="4378" w:author="An Phuc Cao" w:date="2024-10-24T17:32:00Z" w16du:dateUtc="2024-10-24T10:32:00Z">
              <w:r w:rsidRPr="00C440F0">
                <w:rPr>
                  <w:rFonts w:ascii="Arial" w:hAnsi="Arial" w:cs="Arial"/>
                  <w:sz w:val="20"/>
                  <w:rPrChange w:id="4379" w:author="An Phuc Cao" w:date="2024-10-24T17:32:00Z" w16du:dateUtc="2024-10-24T10:32:00Z">
                    <w:rPr/>
                  </w:rPrChange>
                </w:rPr>
                <w:t xml:space="preserve"> 23,033,084 </w:t>
              </w:r>
            </w:ins>
            <w:del w:id="4380" w:author="An Phuc Cao" w:date="2024-09-30T15:40:00Z" w16du:dateUtc="2024-09-30T08:40:00Z">
              <w:r w:rsidRPr="00C440F0" w:rsidDel="00BD5CD0">
                <w:rPr>
                  <w:rFonts w:ascii="Arial" w:hAnsi="Arial" w:cs="Arial"/>
                  <w:color w:val="000000"/>
                  <w:sz w:val="20"/>
                </w:rPr>
                <w:delText>8,000,000</w:delText>
              </w:r>
            </w:del>
          </w:p>
        </w:tc>
      </w:tr>
      <w:tr w:rsidR="00C440F0" w:rsidRPr="00826313" w14:paraId="4F22C085" w14:textId="77777777" w:rsidTr="00751D89">
        <w:tblPrEx>
          <w:tblW w:w="8172" w:type="dxa"/>
          <w:tblInd w:w="720" w:type="dxa"/>
          <w:tblLayout w:type="fixed"/>
          <w:tblPrExChange w:id="4381" w:author="An Phuc Cao" w:date="2024-10-24T17:32:00Z" w16du:dateUtc="2024-10-24T10:32:00Z">
            <w:tblPrEx>
              <w:tblW w:w="8172" w:type="dxa"/>
              <w:tblInd w:w="720" w:type="dxa"/>
              <w:tblLayout w:type="fixed"/>
            </w:tblPrEx>
          </w:tblPrExChange>
        </w:tblPrEx>
        <w:tc>
          <w:tcPr>
            <w:tcW w:w="4264" w:type="dxa"/>
            <w:vAlign w:val="bottom"/>
            <w:tcPrChange w:id="4382" w:author="An Phuc Cao" w:date="2024-10-24T17:32:00Z" w16du:dateUtc="2024-10-24T10:32:00Z">
              <w:tcPr>
                <w:tcW w:w="4264" w:type="dxa"/>
                <w:vAlign w:val="bottom"/>
              </w:tcPr>
            </w:tcPrChange>
          </w:tcPr>
          <w:p w14:paraId="6906126F" w14:textId="77777777" w:rsidR="00C440F0" w:rsidRPr="00826313" w:rsidRDefault="00C440F0" w:rsidP="00C440F0">
            <w:pPr>
              <w:overflowPunct/>
              <w:autoSpaceDE/>
              <w:autoSpaceDN/>
              <w:adjustRightInd/>
              <w:ind w:left="-115" w:right="-86"/>
              <w:textAlignment w:val="auto"/>
              <w:rPr>
                <w:rFonts w:ascii="Arial" w:hAnsi="Arial" w:cs="Arial"/>
                <w:bCs/>
                <w:color w:val="000000"/>
                <w:sz w:val="20"/>
              </w:rPr>
            </w:pPr>
            <w:r w:rsidRPr="00826313">
              <w:rPr>
                <w:rFonts w:ascii="Arial" w:hAnsi="Arial" w:cs="Arial"/>
                <w:bCs/>
                <w:color w:val="000000"/>
                <w:sz w:val="20"/>
              </w:rPr>
              <w:t>Tools and equipment expenses</w:t>
            </w:r>
          </w:p>
        </w:tc>
        <w:tc>
          <w:tcPr>
            <w:tcW w:w="1954" w:type="dxa"/>
            <w:tcPrChange w:id="4383" w:author="An Phuc Cao" w:date="2024-10-24T17:32:00Z" w16du:dateUtc="2024-10-24T10:32:00Z">
              <w:tcPr>
                <w:tcW w:w="1954" w:type="dxa"/>
                <w:vAlign w:val="bottom"/>
              </w:tcPr>
            </w:tcPrChange>
          </w:tcPr>
          <w:p w14:paraId="28FE227D" w14:textId="533F5FC3" w:rsidR="00C440F0" w:rsidRPr="00C440F0" w:rsidRDefault="00C440F0" w:rsidP="00C440F0">
            <w:pPr>
              <w:ind w:left="57" w:right="-86"/>
              <w:jc w:val="right"/>
              <w:rPr>
                <w:rFonts w:ascii="Arial" w:hAnsi="Arial" w:cs="Arial"/>
                <w:bCs/>
                <w:color w:val="000000"/>
                <w:sz w:val="20"/>
              </w:rPr>
            </w:pPr>
            <w:ins w:id="4384" w:author="An Phuc Cao" w:date="2024-10-24T17:32:00Z" w16du:dateUtc="2024-10-24T10:32:00Z">
              <w:r w:rsidRPr="00C440F0">
                <w:rPr>
                  <w:rFonts w:ascii="Arial" w:hAnsi="Arial" w:cs="Arial"/>
                  <w:sz w:val="20"/>
                  <w:rPrChange w:id="4385" w:author="An Phuc Cao" w:date="2024-10-24T17:32:00Z" w16du:dateUtc="2024-10-24T10:32:00Z">
                    <w:rPr/>
                  </w:rPrChange>
                </w:rPr>
                <w:t xml:space="preserve"> 534,986,355 </w:t>
              </w:r>
            </w:ins>
          </w:p>
        </w:tc>
        <w:tc>
          <w:tcPr>
            <w:tcW w:w="1954" w:type="dxa"/>
            <w:tcPrChange w:id="4386" w:author="An Phuc Cao" w:date="2024-10-24T17:32:00Z" w16du:dateUtc="2024-10-24T10:32:00Z">
              <w:tcPr>
                <w:tcW w:w="1954" w:type="dxa"/>
                <w:vAlign w:val="bottom"/>
              </w:tcPr>
            </w:tcPrChange>
          </w:tcPr>
          <w:p w14:paraId="387DDA0C" w14:textId="3D7357BB" w:rsidR="00C440F0" w:rsidRPr="00C440F0" w:rsidRDefault="00C440F0" w:rsidP="00C440F0">
            <w:pPr>
              <w:ind w:left="57" w:right="-86"/>
              <w:jc w:val="right"/>
              <w:rPr>
                <w:rFonts w:ascii="Arial" w:hAnsi="Arial" w:cs="Arial"/>
                <w:bCs/>
                <w:color w:val="000000"/>
                <w:sz w:val="20"/>
              </w:rPr>
            </w:pPr>
            <w:ins w:id="4387" w:author="An Phuc Cao" w:date="2024-10-24T17:32:00Z" w16du:dateUtc="2024-10-24T10:32:00Z">
              <w:r w:rsidRPr="00C440F0">
                <w:rPr>
                  <w:rFonts w:ascii="Arial" w:hAnsi="Arial" w:cs="Arial"/>
                  <w:sz w:val="20"/>
                  <w:rPrChange w:id="4388" w:author="An Phuc Cao" w:date="2024-10-24T17:32:00Z" w16du:dateUtc="2024-10-24T10:32:00Z">
                    <w:rPr/>
                  </w:rPrChange>
                </w:rPr>
                <w:t xml:space="preserve"> 1,286,039,738 </w:t>
              </w:r>
            </w:ins>
            <w:del w:id="4389" w:author="An Phuc Cao" w:date="2024-09-30T15:40:00Z" w16du:dateUtc="2024-09-30T08:40:00Z">
              <w:r w:rsidRPr="00C440F0" w:rsidDel="00BD5CD0">
                <w:rPr>
                  <w:rFonts w:ascii="Arial" w:hAnsi="Arial" w:cs="Arial"/>
                  <w:color w:val="000000"/>
                  <w:sz w:val="20"/>
                </w:rPr>
                <w:delText>1,008,589,372</w:delText>
              </w:r>
            </w:del>
          </w:p>
        </w:tc>
      </w:tr>
      <w:tr w:rsidR="00C440F0" w:rsidRPr="00826313" w14:paraId="7A1993BB" w14:textId="77777777" w:rsidTr="00751D89">
        <w:tblPrEx>
          <w:tblW w:w="8172" w:type="dxa"/>
          <w:tblInd w:w="720" w:type="dxa"/>
          <w:tblLayout w:type="fixed"/>
          <w:tblPrExChange w:id="4390" w:author="An Phuc Cao" w:date="2024-10-24T17:32:00Z" w16du:dateUtc="2024-10-24T10:32:00Z">
            <w:tblPrEx>
              <w:tblW w:w="8172" w:type="dxa"/>
              <w:tblInd w:w="720" w:type="dxa"/>
              <w:tblLayout w:type="fixed"/>
            </w:tblPrEx>
          </w:tblPrExChange>
        </w:tblPrEx>
        <w:tc>
          <w:tcPr>
            <w:tcW w:w="4264" w:type="dxa"/>
            <w:vAlign w:val="center"/>
            <w:tcPrChange w:id="4391" w:author="An Phuc Cao" w:date="2024-10-24T17:32:00Z" w16du:dateUtc="2024-10-24T10:32:00Z">
              <w:tcPr>
                <w:tcW w:w="4264" w:type="dxa"/>
                <w:vAlign w:val="center"/>
              </w:tcPr>
            </w:tcPrChange>
          </w:tcPr>
          <w:p w14:paraId="03409712" w14:textId="3EBFF1EF" w:rsidR="00C440F0" w:rsidRPr="00826313" w:rsidRDefault="00C440F0" w:rsidP="00C440F0">
            <w:pPr>
              <w:widowControl w:val="0"/>
              <w:ind w:left="-97"/>
              <w:textAlignment w:val="auto"/>
              <w:rPr>
                <w:rFonts w:ascii="Arial" w:hAnsi="Arial" w:cs="Arial"/>
                <w:sz w:val="20"/>
              </w:rPr>
            </w:pPr>
            <w:ins w:id="4392" w:author="An Phuc Cao" w:date="2024-10-24T17:31:00Z" w16du:dateUtc="2024-10-24T10:31:00Z">
              <w:r w:rsidRPr="00826313">
                <w:rPr>
                  <w:rFonts w:ascii="Arial" w:hAnsi="Arial" w:cs="Arial"/>
                  <w:color w:val="000000" w:themeColor="text1"/>
                  <w:sz w:val="20"/>
                </w:rPr>
                <w:t>Marketing, promotion and telecommunications</w:t>
              </w:r>
            </w:ins>
            <w:del w:id="4393" w:author="An Phuc Cao" w:date="2024-10-24T17:31:00Z" w16du:dateUtc="2024-10-24T10:31:00Z">
              <w:r w:rsidRPr="00826313" w:rsidDel="00830C80">
                <w:rPr>
                  <w:rFonts w:ascii="Arial" w:hAnsi="Arial" w:cs="Arial"/>
                  <w:color w:val="000000"/>
                  <w:sz w:val="20"/>
                </w:rPr>
                <w:delText>Expenses for office operation equipment</w:delText>
              </w:r>
            </w:del>
          </w:p>
        </w:tc>
        <w:tc>
          <w:tcPr>
            <w:tcW w:w="1954" w:type="dxa"/>
            <w:tcPrChange w:id="4394" w:author="An Phuc Cao" w:date="2024-10-24T17:32:00Z" w16du:dateUtc="2024-10-24T10:32:00Z">
              <w:tcPr>
                <w:tcW w:w="1954" w:type="dxa"/>
                <w:vAlign w:val="bottom"/>
              </w:tcPr>
            </w:tcPrChange>
          </w:tcPr>
          <w:p w14:paraId="5FF03E77" w14:textId="58D3DC04" w:rsidR="00C440F0" w:rsidRPr="00C440F0" w:rsidRDefault="00C440F0" w:rsidP="00C440F0">
            <w:pPr>
              <w:ind w:left="57" w:right="-85"/>
              <w:jc w:val="right"/>
              <w:textAlignment w:val="auto"/>
              <w:rPr>
                <w:rFonts w:ascii="Arial" w:hAnsi="Arial" w:cs="Arial"/>
                <w:sz w:val="20"/>
              </w:rPr>
            </w:pPr>
            <w:ins w:id="4395" w:author="An Phuc Cao" w:date="2024-10-24T17:32:00Z" w16du:dateUtc="2024-10-24T10:32:00Z">
              <w:r w:rsidRPr="00C440F0">
                <w:rPr>
                  <w:rFonts w:ascii="Arial" w:hAnsi="Arial" w:cs="Arial"/>
                  <w:sz w:val="20"/>
                  <w:rPrChange w:id="4396" w:author="An Phuc Cao" w:date="2024-10-24T17:32:00Z" w16du:dateUtc="2024-10-24T10:32:00Z">
                    <w:rPr/>
                  </w:rPrChange>
                </w:rPr>
                <w:t xml:space="preserve"> 1,438,495,695 </w:t>
              </w:r>
            </w:ins>
          </w:p>
        </w:tc>
        <w:tc>
          <w:tcPr>
            <w:tcW w:w="1954" w:type="dxa"/>
            <w:tcPrChange w:id="4397" w:author="An Phuc Cao" w:date="2024-10-24T17:32:00Z" w16du:dateUtc="2024-10-24T10:32:00Z">
              <w:tcPr>
                <w:tcW w:w="1954" w:type="dxa"/>
                <w:vAlign w:val="bottom"/>
              </w:tcPr>
            </w:tcPrChange>
          </w:tcPr>
          <w:p w14:paraId="1E994C87" w14:textId="3B8B3E01" w:rsidR="00C440F0" w:rsidRPr="00C440F0" w:rsidRDefault="00C440F0" w:rsidP="00C440F0">
            <w:pPr>
              <w:ind w:left="57" w:right="-85"/>
              <w:jc w:val="right"/>
              <w:textAlignment w:val="auto"/>
              <w:rPr>
                <w:rFonts w:ascii="Arial" w:hAnsi="Arial" w:cs="Arial"/>
                <w:sz w:val="20"/>
              </w:rPr>
            </w:pPr>
            <w:ins w:id="4398" w:author="An Phuc Cao" w:date="2024-10-24T17:32:00Z" w16du:dateUtc="2024-10-24T10:32:00Z">
              <w:r w:rsidRPr="00C440F0">
                <w:rPr>
                  <w:rFonts w:ascii="Arial" w:hAnsi="Arial" w:cs="Arial"/>
                  <w:sz w:val="20"/>
                  <w:rPrChange w:id="4399" w:author="An Phuc Cao" w:date="2024-10-24T17:32:00Z" w16du:dateUtc="2024-10-24T10:32:00Z">
                    <w:rPr/>
                  </w:rPrChange>
                </w:rPr>
                <w:t xml:space="preserve"> 2,800,037,560 </w:t>
              </w:r>
            </w:ins>
            <w:del w:id="4400" w:author="An Phuc Cao" w:date="2024-09-30T15:40:00Z" w16du:dateUtc="2024-09-30T08:40:00Z">
              <w:r w:rsidRPr="00C440F0" w:rsidDel="00BD5CD0">
                <w:rPr>
                  <w:rFonts w:ascii="Arial" w:hAnsi="Arial" w:cs="Arial"/>
                  <w:color w:val="000000"/>
                  <w:sz w:val="20"/>
                </w:rPr>
                <w:delText>1,291,254,000</w:delText>
              </w:r>
            </w:del>
          </w:p>
        </w:tc>
      </w:tr>
      <w:tr w:rsidR="00C440F0" w:rsidRPr="00826313" w14:paraId="3E97CC8F" w14:textId="77777777" w:rsidTr="00751D89">
        <w:tblPrEx>
          <w:tblW w:w="8172" w:type="dxa"/>
          <w:tblInd w:w="720" w:type="dxa"/>
          <w:tblLayout w:type="fixed"/>
          <w:tblPrExChange w:id="4401" w:author="An Phuc Cao" w:date="2024-10-24T17:32:00Z" w16du:dateUtc="2024-10-24T10:32:00Z">
            <w:tblPrEx>
              <w:tblW w:w="8172" w:type="dxa"/>
              <w:tblInd w:w="720" w:type="dxa"/>
              <w:tblLayout w:type="fixed"/>
            </w:tblPrEx>
          </w:tblPrExChange>
        </w:tblPrEx>
        <w:tc>
          <w:tcPr>
            <w:tcW w:w="4264" w:type="dxa"/>
            <w:vAlign w:val="center"/>
            <w:tcPrChange w:id="4402" w:author="An Phuc Cao" w:date="2024-10-24T17:32:00Z" w16du:dateUtc="2024-10-24T10:32:00Z">
              <w:tcPr>
                <w:tcW w:w="4264" w:type="dxa"/>
                <w:vAlign w:val="center"/>
              </w:tcPr>
            </w:tcPrChange>
          </w:tcPr>
          <w:p w14:paraId="42457215" w14:textId="545212C7" w:rsidR="00C440F0" w:rsidRPr="00826313" w:rsidRDefault="00C440F0">
            <w:pPr>
              <w:overflowPunct/>
              <w:autoSpaceDE/>
              <w:autoSpaceDN/>
              <w:adjustRightInd/>
              <w:ind w:left="-105"/>
              <w:textAlignment w:val="auto"/>
              <w:rPr>
                <w:rFonts w:ascii="Arial" w:hAnsi="Arial" w:cs="Arial"/>
                <w:color w:val="000000"/>
                <w:sz w:val="20"/>
              </w:rPr>
              <w:pPrChange w:id="4403" w:author="An Phuc Cao" w:date="2024-10-24T17:31:00Z" w16du:dateUtc="2024-10-24T10:31:00Z">
                <w:pPr>
                  <w:overflowPunct/>
                  <w:autoSpaceDE/>
                  <w:autoSpaceDN/>
                  <w:adjustRightInd/>
                  <w:ind w:left="-108" w:right="-86"/>
                  <w:textAlignment w:val="auto"/>
                </w:pPr>
              </w:pPrChange>
            </w:pPr>
            <w:ins w:id="4404" w:author="An Phuc Cao" w:date="2024-10-24T17:31:00Z" w16du:dateUtc="2024-10-24T10:31:00Z">
              <w:r>
                <w:rPr>
                  <w:rFonts w:ascii="Arial" w:hAnsi="Arial" w:cs="Arial"/>
                  <w:color w:val="000000"/>
                  <w:sz w:val="20"/>
                </w:rPr>
                <w:t>Expenses for office operation equipment</w:t>
              </w:r>
            </w:ins>
            <w:del w:id="4405" w:author="An Phuc Cao" w:date="2024-10-24T17:31:00Z" w16du:dateUtc="2024-10-24T10:31:00Z">
              <w:r w:rsidRPr="00826313" w:rsidDel="004A0218">
                <w:rPr>
                  <w:rFonts w:ascii="Arial" w:hAnsi="Arial" w:cs="Arial"/>
                  <w:color w:val="000000" w:themeColor="text1"/>
                  <w:sz w:val="20"/>
                </w:rPr>
                <w:delText>Marketing, promotion and telecommunications</w:delText>
              </w:r>
            </w:del>
          </w:p>
        </w:tc>
        <w:tc>
          <w:tcPr>
            <w:tcW w:w="1954" w:type="dxa"/>
            <w:tcPrChange w:id="4406" w:author="An Phuc Cao" w:date="2024-10-24T17:32:00Z" w16du:dateUtc="2024-10-24T10:32:00Z">
              <w:tcPr>
                <w:tcW w:w="1954" w:type="dxa"/>
                <w:vAlign w:val="bottom"/>
              </w:tcPr>
            </w:tcPrChange>
          </w:tcPr>
          <w:p w14:paraId="7D3660EC" w14:textId="0D06D6C2" w:rsidR="00C440F0" w:rsidRPr="00C440F0" w:rsidRDefault="00C440F0" w:rsidP="00C440F0">
            <w:pPr>
              <w:ind w:left="57" w:right="-86"/>
              <w:jc w:val="right"/>
              <w:rPr>
                <w:rFonts w:ascii="Arial" w:hAnsi="Arial" w:cs="Arial"/>
                <w:color w:val="000000"/>
                <w:sz w:val="20"/>
              </w:rPr>
            </w:pPr>
            <w:ins w:id="4407" w:author="An Phuc Cao" w:date="2024-10-24T17:32:00Z" w16du:dateUtc="2024-10-24T10:32:00Z">
              <w:r w:rsidRPr="00C440F0">
                <w:rPr>
                  <w:rFonts w:ascii="Arial" w:hAnsi="Arial" w:cs="Arial"/>
                  <w:sz w:val="20"/>
                  <w:rPrChange w:id="4408" w:author="An Phuc Cao" w:date="2024-10-24T17:32:00Z" w16du:dateUtc="2024-10-24T10:32:00Z">
                    <w:rPr/>
                  </w:rPrChange>
                </w:rPr>
                <w:t xml:space="preserve"> 3,042,134,269 </w:t>
              </w:r>
            </w:ins>
          </w:p>
        </w:tc>
        <w:tc>
          <w:tcPr>
            <w:tcW w:w="1954" w:type="dxa"/>
            <w:tcPrChange w:id="4409" w:author="An Phuc Cao" w:date="2024-10-24T17:32:00Z" w16du:dateUtc="2024-10-24T10:32:00Z">
              <w:tcPr>
                <w:tcW w:w="1954" w:type="dxa"/>
                <w:vAlign w:val="bottom"/>
              </w:tcPr>
            </w:tcPrChange>
          </w:tcPr>
          <w:p w14:paraId="2A314103" w14:textId="1C87DE5C" w:rsidR="00C440F0" w:rsidRPr="00C440F0" w:rsidRDefault="00C440F0" w:rsidP="00C440F0">
            <w:pPr>
              <w:ind w:left="57" w:right="-86"/>
              <w:jc w:val="right"/>
              <w:rPr>
                <w:rFonts w:ascii="Arial" w:hAnsi="Arial" w:cs="Arial"/>
                <w:color w:val="000000"/>
                <w:sz w:val="20"/>
              </w:rPr>
            </w:pPr>
            <w:ins w:id="4410" w:author="An Phuc Cao" w:date="2024-10-24T17:32:00Z" w16du:dateUtc="2024-10-24T10:32:00Z">
              <w:r w:rsidRPr="00C440F0">
                <w:rPr>
                  <w:rFonts w:ascii="Arial" w:hAnsi="Arial" w:cs="Arial"/>
                  <w:sz w:val="20"/>
                  <w:rPrChange w:id="4411" w:author="An Phuc Cao" w:date="2024-10-24T17:32:00Z" w16du:dateUtc="2024-10-24T10:32:00Z">
                    <w:rPr/>
                  </w:rPrChange>
                </w:rPr>
                <w:t xml:space="preserve"> 3,930,618,742 </w:t>
              </w:r>
            </w:ins>
            <w:del w:id="4412" w:author="An Phuc Cao" w:date="2024-09-30T15:40:00Z" w16du:dateUtc="2024-09-30T08:40:00Z">
              <w:r w:rsidRPr="00C440F0" w:rsidDel="00BD5CD0">
                <w:rPr>
                  <w:rFonts w:ascii="Arial" w:hAnsi="Arial" w:cs="Arial"/>
                  <w:color w:val="000000"/>
                  <w:sz w:val="20"/>
                </w:rPr>
                <w:delText>29,337,673,053</w:delText>
              </w:r>
            </w:del>
          </w:p>
        </w:tc>
      </w:tr>
      <w:tr w:rsidR="00C440F0" w:rsidRPr="00826313" w14:paraId="37EF435B" w14:textId="77777777" w:rsidTr="00751D89">
        <w:tblPrEx>
          <w:tblW w:w="8172" w:type="dxa"/>
          <w:tblInd w:w="720" w:type="dxa"/>
          <w:tblLayout w:type="fixed"/>
          <w:tblPrExChange w:id="4413" w:author="An Phuc Cao" w:date="2024-10-24T17:32:00Z" w16du:dateUtc="2024-10-24T10:32:00Z">
            <w:tblPrEx>
              <w:tblW w:w="8172" w:type="dxa"/>
              <w:tblInd w:w="720" w:type="dxa"/>
              <w:tblLayout w:type="fixed"/>
            </w:tblPrEx>
          </w:tblPrExChange>
        </w:tblPrEx>
        <w:tc>
          <w:tcPr>
            <w:tcW w:w="4264" w:type="dxa"/>
            <w:vAlign w:val="center"/>
            <w:tcPrChange w:id="4414" w:author="An Phuc Cao" w:date="2024-10-24T17:32:00Z" w16du:dateUtc="2024-10-24T10:32:00Z">
              <w:tcPr>
                <w:tcW w:w="4264" w:type="dxa"/>
                <w:vAlign w:val="center"/>
              </w:tcPr>
            </w:tcPrChange>
          </w:tcPr>
          <w:p w14:paraId="608F53D4" w14:textId="77777777" w:rsidR="00C440F0" w:rsidRPr="00826313" w:rsidRDefault="00C440F0" w:rsidP="00C440F0">
            <w:pPr>
              <w:overflowPunct/>
              <w:autoSpaceDE/>
              <w:autoSpaceDN/>
              <w:adjustRightInd/>
              <w:ind w:left="-108" w:right="-86"/>
              <w:textAlignment w:val="auto"/>
              <w:rPr>
                <w:rFonts w:ascii="Arial" w:hAnsi="Arial" w:cs="Arial"/>
                <w:sz w:val="20"/>
              </w:rPr>
            </w:pPr>
            <w:r w:rsidRPr="00826313">
              <w:rPr>
                <w:rFonts w:ascii="Arial" w:hAnsi="Arial" w:cs="Arial"/>
                <w:color w:val="000000"/>
                <w:sz w:val="20"/>
              </w:rPr>
              <w:t>Expenses related to business trip</w:t>
            </w:r>
          </w:p>
        </w:tc>
        <w:tc>
          <w:tcPr>
            <w:tcW w:w="1954" w:type="dxa"/>
            <w:tcPrChange w:id="4415" w:author="An Phuc Cao" w:date="2024-10-24T17:32:00Z" w16du:dateUtc="2024-10-24T10:32:00Z">
              <w:tcPr>
                <w:tcW w:w="1954" w:type="dxa"/>
                <w:vAlign w:val="bottom"/>
              </w:tcPr>
            </w:tcPrChange>
          </w:tcPr>
          <w:p w14:paraId="758FC999" w14:textId="4E601F28" w:rsidR="00C440F0" w:rsidRPr="00C440F0" w:rsidRDefault="00C440F0" w:rsidP="00C440F0">
            <w:pPr>
              <w:ind w:left="57" w:right="-86"/>
              <w:jc w:val="right"/>
              <w:rPr>
                <w:rFonts w:ascii="Arial" w:hAnsi="Arial" w:cs="Arial"/>
                <w:color w:val="000000"/>
                <w:sz w:val="20"/>
              </w:rPr>
            </w:pPr>
            <w:ins w:id="4416" w:author="An Phuc Cao" w:date="2024-10-24T17:32:00Z" w16du:dateUtc="2024-10-24T10:32:00Z">
              <w:r w:rsidRPr="00C440F0">
                <w:rPr>
                  <w:rFonts w:ascii="Arial" w:hAnsi="Arial" w:cs="Arial"/>
                  <w:sz w:val="20"/>
                  <w:rPrChange w:id="4417" w:author="An Phuc Cao" w:date="2024-10-24T17:32:00Z" w16du:dateUtc="2024-10-24T10:32:00Z">
                    <w:rPr/>
                  </w:rPrChange>
                </w:rPr>
                <w:t xml:space="preserve"> </w:t>
              </w:r>
            </w:ins>
            <w:ins w:id="4418" w:author="Hai Quang Le" w:date="2024-12-12T10:07:00Z" w16du:dateUtc="2024-12-12T03:07:00Z">
              <w:r w:rsidR="00CA5FC5" w:rsidRPr="00CA5FC5">
                <w:rPr>
                  <w:rFonts w:ascii="Arial" w:hAnsi="Arial" w:cs="Arial"/>
                  <w:sz w:val="20"/>
                </w:rPr>
                <w:t xml:space="preserve"> 727,861,482</w:t>
              </w:r>
            </w:ins>
            <w:ins w:id="4419" w:author="An Phuc Cao" w:date="2024-10-24T17:32:00Z" w16du:dateUtc="2024-10-24T10:32:00Z">
              <w:del w:id="4420" w:author="Hai Quang Le" w:date="2024-12-12T10:07:00Z" w16du:dateUtc="2024-12-12T03:07:00Z">
                <w:r w:rsidRPr="00C440F0" w:rsidDel="00CA5FC5">
                  <w:rPr>
                    <w:rFonts w:ascii="Arial" w:hAnsi="Arial" w:cs="Arial"/>
                    <w:sz w:val="20"/>
                    <w:rPrChange w:id="4421" w:author="An Phuc Cao" w:date="2024-10-24T17:32:00Z" w16du:dateUtc="2024-10-24T10:32:00Z">
                      <w:rPr/>
                    </w:rPrChange>
                  </w:rPr>
                  <w:delText xml:space="preserve">734,017,578 </w:delText>
                </w:r>
              </w:del>
            </w:ins>
          </w:p>
        </w:tc>
        <w:tc>
          <w:tcPr>
            <w:tcW w:w="1954" w:type="dxa"/>
            <w:tcPrChange w:id="4422" w:author="An Phuc Cao" w:date="2024-10-24T17:32:00Z" w16du:dateUtc="2024-10-24T10:32:00Z">
              <w:tcPr>
                <w:tcW w:w="1954" w:type="dxa"/>
                <w:vAlign w:val="bottom"/>
              </w:tcPr>
            </w:tcPrChange>
          </w:tcPr>
          <w:p w14:paraId="2835EDC4" w14:textId="2A361C8C" w:rsidR="00C440F0" w:rsidRPr="00C440F0" w:rsidRDefault="00C440F0" w:rsidP="00C440F0">
            <w:pPr>
              <w:ind w:left="57" w:right="-86"/>
              <w:jc w:val="right"/>
              <w:rPr>
                <w:rFonts w:ascii="Arial" w:hAnsi="Arial" w:cs="Arial"/>
                <w:color w:val="000000"/>
                <w:sz w:val="20"/>
              </w:rPr>
            </w:pPr>
            <w:ins w:id="4423" w:author="An Phuc Cao" w:date="2024-10-24T17:32:00Z" w16du:dateUtc="2024-10-24T10:32:00Z">
              <w:r w:rsidRPr="00C440F0">
                <w:rPr>
                  <w:rFonts w:ascii="Arial" w:hAnsi="Arial" w:cs="Arial"/>
                  <w:sz w:val="20"/>
                  <w:rPrChange w:id="4424" w:author="An Phuc Cao" w:date="2024-10-24T17:32:00Z" w16du:dateUtc="2024-10-24T10:32:00Z">
                    <w:rPr/>
                  </w:rPrChange>
                </w:rPr>
                <w:t xml:space="preserve"> 946,492,139 </w:t>
              </w:r>
            </w:ins>
            <w:del w:id="4425" w:author="An Phuc Cao" w:date="2024-09-30T15:40:00Z" w16du:dateUtc="2024-09-30T08:40:00Z">
              <w:r w:rsidRPr="00C440F0" w:rsidDel="00BD5CD0">
                <w:rPr>
                  <w:rFonts w:ascii="Arial" w:hAnsi="Arial" w:cs="Arial"/>
                  <w:color w:val="000000"/>
                  <w:sz w:val="20"/>
                </w:rPr>
                <w:delText>1,302,032,468</w:delText>
              </w:r>
            </w:del>
          </w:p>
        </w:tc>
      </w:tr>
      <w:tr w:rsidR="00C440F0" w:rsidRPr="00826313" w14:paraId="5076B24D" w14:textId="77777777" w:rsidTr="00751D89">
        <w:tblPrEx>
          <w:tblW w:w="8172" w:type="dxa"/>
          <w:tblInd w:w="720" w:type="dxa"/>
          <w:tblLayout w:type="fixed"/>
          <w:tblPrExChange w:id="4426" w:author="An Phuc Cao" w:date="2024-10-24T17:32:00Z" w16du:dateUtc="2024-10-24T10:32:00Z">
            <w:tblPrEx>
              <w:tblW w:w="8172" w:type="dxa"/>
              <w:tblInd w:w="720" w:type="dxa"/>
              <w:tblLayout w:type="fixed"/>
            </w:tblPrEx>
          </w:tblPrExChange>
        </w:tblPrEx>
        <w:trPr>
          <w:trHeight w:val="87"/>
          <w:trPrChange w:id="4427" w:author="An Phuc Cao" w:date="2024-10-24T17:32:00Z" w16du:dateUtc="2024-10-24T10:32:00Z">
            <w:trPr>
              <w:trHeight w:val="87"/>
            </w:trPr>
          </w:trPrChange>
        </w:trPr>
        <w:tc>
          <w:tcPr>
            <w:tcW w:w="4264" w:type="dxa"/>
            <w:vAlign w:val="center"/>
            <w:hideMark/>
            <w:tcPrChange w:id="4428" w:author="An Phuc Cao" w:date="2024-10-24T17:32:00Z" w16du:dateUtc="2024-10-24T10:32:00Z">
              <w:tcPr>
                <w:tcW w:w="4264" w:type="dxa"/>
                <w:vAlign w:val="center"/>
                <w:hideMark/>
              </w:tcPr>
            </w:tcPrChange>
          </w:tcPr>
          <w:p w14:paraId="70F7DB03" w14:textId="77777777" w:rsidR="00C440F0" w:rsidRPr="00826313" w:rsidRDefault="00C440F0" w:rsidP="00C440F0">
            <w:pPr>
              <w:widowControl w:val="0"/>
              <w:ind w:left="-101"/>
              <w:textAlignment w:val="auto"/>
              <w:rPr>
                <w:rFonts w:ascii="Arial" w:hAnsi="Arial" w:cs="Arial"/>
                <w:bCs/>
                <w:color w:val="000000"/>
                <w:sz w:val="20"/>
              </w:rPr>
            </w:pPr>
            <w:r w:rsidRPr="00826313">
              <w:rPr>
                <w:rFonts w:ascii="Arial" w:hAnsi="Arial" w:cs="Arial"/>
                <w:color w:val="000000"/>
                <w:sz w:val="20"/>
              </w:rPr>
              <w:t>Others</w:t>
            </w:r>
          </w:p>
        </w:tc>
        <w:tc>
          <w:tcPr>
            <w:tcW w:w="1954" w:type="dxa"/>
            <w:tcPrChange w:id="4429" w:author="An Phuc Cao" w:date="2024-10-24T17:32:00Z" w16du:dateUtc="2024-10-24T10:32:00Z">
              <w:tcPr>
                <w:tcW w:w="1954" w:type="dxa"/>
                <w:vAlign w:val="bottom"/>
              </w:tcPr>
            </w:tcPrChange>
          </w:tcPr>
          <w:p w14:paraId="6F9A03F0" w14:textId="4D75FE57" w:rsidR="00C440F0" w:rsidRPr="00C440F0" w:rsidRDefault="00CA5FC5">
            <w:pPr>
              <w:pBdr>
                <w:bottom w:val="single" w:sz="4" w:space="1" w:color="auto"/>
              </w:pBdr>
              <w:ind w:left="57" w:right="-85"/>
              <w:jc w:val="right"/>
              <w:textAlignment w:val="auto"/>
              <w:rPr>
                <w:rFonts w:ascii="Arial" w:hAnsi="Arial" w:cs="Arial"/>
                <w:color w:val="000000"/>
                <w:sz w:val="20"/>
              </w:rPr>
              <w:pPrChange w:id="4430" w:author="An Phuc Cao" w:date="2024-10-24T17:31:00Z" w16du:dateUtc="2024-10-24T10:31:00Z">
                <w:pPr>
                  <w:ind w:left="57" w:right="-85"/>
                  <w:jc w:val="right"/>
                  <w:textAlignment w:val="auto"/>
                </w:pPr>
              </w:pPrChange>
            </w:pPr>
            <w:ins w:id="4431" w:author="Hai Quang Le" w:date="2024-12-12T10:07:00Z" w16du:dateUtc="2024-12-12T03:07:00Z">
              <w:r w:rsidRPr="00CA5FC5">
                <w:rPr>
                  <w:rFonts w:ascii="Arial" w:hAnsi="Arial" w:cs="Arial"/>
                  <w:sz w:val="20"/>
                </w:rPr>
                <w:t>5,634,322,154</w:t>
              </w:r>
            </w:ins>
            <w:ins w:id="4432" w:author="An Phuc Cao" w:date="2024-10-24T17:32:00Z" w16du:dateUtc="2024-10-24T10:32:00Z">
              <w:del w:id="4433" w:author="Hai Quang Le" w:date="2024-12-12T10:07:00Z" w16du:dateUtc="2024-12-12T03:07:00Z">
                <w:r w:rsidR="00C440F0" w:rsidRPr="00C440F0" w:rsidDel="00CA5FC5">
                  <w:rPr>
                    <w:rFonts w:ascii="Arial" w:hAnsi="Arial" w:cs="Arial"/>
                    <w:sz w:val="20"/>
                    <w:rPrChange w:id="4434" w:author="An Phuc Cao" w:date="2024-10-24T17:32:00Z" w16du:dateUtc="2024-10-24T10:32:00Z">
                      <w:rPr/>
                    </w:rPrChange>
                  </w:rPr>
                  <w:delText xml:space="preserve"> 5,618,266,057 </w:delText>
                </w:r>
              </w:del>
            </w:ins>
          </w:p>
        </w:tc>
        <w:tc>
          <w:tcPr>
            <w:tcW w:w="1954" w:type="dxa"/>
            <w:tcPrChange w:id="4435" w:author="An Phuc Cao" w:date="2024-10-24T17:32:00Z" w16du:dateUtc="2024-10-24T10:32:00Z">
              <w:tcPr>
                <w:tcW w:w="1954" w:type="dxa"/>
                <w:vAlign w:val="bottom"/>
              </w:tcPr>
            </w:tcPrChange>
          </w:tcPr>
          <w:p w14:paraId="02960627" w14:textId="0DFCDABE" w:rsidR="00C440F0" w:rsidRPr="00C440F0" w:rsidRDefault="00C440F0">
            <w:pPr>
              <w:pBdr>
                <w:bottom w:val="single" w:sz="4" w:space="1" w:color="auto"/>
              </w:pBdr>
              <w:ind w:left="57" w:right="-85"/>
              <w:jc w:val="right"/>
              <w:textAlignment w:val="auto"/>
              <w:rPr>
                <w:rFonts w:ascii="Arial" w:hAnsi="Arial" w:cs="Arial"/>
                <w:bCs/>
                <w:color w:val="000000"/>
                <w:sz w:val="20"/>
              </w:rPr>
              <w:pPrChange w:id="4436" w:author="An Phuc Cao" w:date="2024-10-24T17:31:00Z" w16du:dateUtc="2024-10-24T10:31:00Z">
                <w:pPr>
                  <w:ind w:left="57" w:right="-85"/>
                  <w:jc w:val="right"/>
                  <w:textAlignment w:val="auto"/>
                </w:pPr>
              </w:pPrChange>
            </w:pPr>
            <w:ins w:id="4437" w:author="An Phuc Cao" w:date="2024-10-24T17:32:00Z" w16du:dateUtc="2024-10-24T10:32:00Z">
              <w:r w:rsidRPr="00C440F0">
                <w:rPr>
                  <w:rFonts w:ascii="Arial" w:hAnsi="Arial" w:cs="Arial"/>
                  <w:sz w:val="20"/>
                  <w:rPrChange w:id="4438" w:author="An Phuc Cao" w:date="2024-10-24T17:32:00Z" w16du:dateUtc="2024-10-24T10:32:00Z">
                    <w:rPr/>
                  </w:rPrChange>
                </w:rPr>
                <w:t xml:space="preserve"> </w:t>
              </w:r>
            </w:ins>
            <w:ins w:id="4439" w:author="Hai Quang Le" w:date="2024-12-12T10:07:00Z" w16du:dateUtc="2024-12-12T03:07:00Z">
              <w:r w:rsidR="00CA5FC5">
                <w:rPr>
                  <w:rFonts w:ascii="Arial" w:hAnsi="Arial" w:cs="Arial"/>
                  <w:sz w:val="20"/>
                </w:rPr>
                <w:t>11</w:t>
              </w:r>
            </w:ins>
            <w:commentRangeStart w:id="4440"/>
            <w:commentRangeStart w:id="4441"/>
            <w:commentRangeStart w:id="4442"/>
            <w:ins w:id="4443" w:author="An Phuc Cao" w:date="2024-10-24T17:32:00Z" w16du:dateUtc="2024-10-24T10:32:00Z">
              <w:del w:id="4444" w:author="Hai Quang Le" w:date="2024-12-12T10:07:00Z" w16du:dateUtc="2024-12-12T03:07:00Z">
                <w:r w:rsidRPr="00C440F0" w:rsidDel="00CA5FC5">
                  <w:rPr>
                    <w:rFonts w:ascii="Arial" w:hAnsi="Arial" w:cs="Arial"/>
                    <w:sz w:val="20"/>
                    <w:rPrChange w:id="4445" w:author="An Phuc Cao" w:date="2024-10-24T17:32:00Z" w16du:dateUtc="2024-10-24T10:32:00Z">
                      <w:rPr/>
                    </w:rPrChange>
                  </w:rPr>
                  <w:delText>86</w:delText>
                </w:r>
              </w:del>
              <w:r w:rsidRPr="00C440F0">
                <w:rPr>
                  <w:rFonts w:ascii="Arial" w:hAnsi="Arial" w:cs="Arial"/>
                  <w:sz w:val="20"/>
                  <w:rPrChange w:id="4446" w:author="An Phuc Cao" w:date="2024-10-24T17:32:00Z" w16du:dateUtc="2024-10-24T10:32:00Z">
                    <w:rPr/>
                  </w:rPrChange>
                </w:rPr>
                <w:t>,</w:t>
              </w:r>
            </w:ins>
            <w:ins w:id="4447" w:author="Hai Quang Le" w:date="2024-12-12T10:07:00Z" w16du:dateUtc="2024-12-12T03:07:00Z">
              <w:r w:rsidR="00F05254">
                <w:rPr>
                  <w:rFonts w:ascii="Arial" w:hAnsi="Arial" w:cs="Arial"/>
                  <w:sz w:val="20"/>
                </w:rPr>
                <w:t>705</w:t>
              </w:r>
            </w:ins>
            <w:ins w:id="4448" w:author="An Phuc Cao" w:date="2024-10-24T17:32:00Z" w16du:dateUtc="2024-10-24T10:32:00Z">
              <w:del w:id="4449" w:author="Hai Quang Le" w:date="2024-12-12T10:07:00Z" w16du:dateUtc="2024-12-12T03:07:00Z">
                <w:r w:rsidRPr="00C440F0" w:rsidDel="00F05254">
                  <w:rPr>
                    <w:rFonts w:ascii="Arial" w:hAnsi="Arial" w:cs="Arial"/>
                    <w:sz w:val="20"/>
                    <w:rPrChange w:id="4450" w:author="An Phuc Cao" w:date="2024-10-24T17:32:00Z" w16du:dateUtc="2024-10-24T10:32:00Z">
                      <w:rPr/>
                    </w:rPrChange>
                  </w:rPr>
                  <w:delText>010</w:delText>
                </w:r>
              </w:del>
              <w:r w:rsidRPr="00C440F0">
                <w:rPr>
                  <w:rFonts w:ascii="Arial" w:hAnsi="Arial" w:cs="Arial"/>
                  <w:sz w:val="20"/>
                  <w:rPrChange w:id="4451" w:author="An Phuc Cao" w:date="2024-10-24T17:32:00Z" w16du:dateUtc="2024-10-24T10:32:00Z">
                    <w:rPr/>
                  </w:rPrChange>
                </w:rPr>
                <w:t>,</w:t>
              </w:r>
              <w:del w:id="4452" w:author="Hai Quang Le" w:date="2024-12-12T10:08:00Z" w16du:dateUtc="2024-12-12T03:08:00Z">
                <w:r w:rsidRPr="00C440F0" w:rsidDel="00F05254">
                  <w:rPr>
                    <w:rFonts w:ascii="Arial" w:hAnsi="Arial" w:cs="Arial"/>
                    <w:sz w:val="20"/>
                    <w:rPrChange w:id="4453" w:author="An Phuc Cao" w:date="2024-10-24T17:32:00Z" w16du:dateUtc="2024-10-24T10:32:00Z">
                      <w:rPr/>
                    </w:rPrChange>
                  </w:rPr>
                  <w:delText>300</w:delText>
                </w:r>
              </w:del>
            </w:ins>
            <w:ins w:id="4454" w:author="Hai Quang Le" w:date="2024-12-12T10:08:00Z" w16du:dateUtc="2024-12-12T03:08:00Z">
              <w:r w:rsidR="00F05254">
                <w:rPr>
                  <w:rFonts w:ascii="Arial" w:hAnsi="Arial" w:cs="Arial"/>
                  <w:sz w:val="20"/>
                </w:rPr>
                <w:t>498</w:t>
              </w:r>
            </w:ins>
            <w:ins w:id="4455" w:author="An Phuc Cao" w:date="2024-10-24T17:32:00Z" w16du:dateUtc="2024-10-24T10:32:00Z">
              <w:r w:rsidRPr="00C440F0">
                <w:rPr>
                  <w:rFonts w:ascii="Arial" w:hAnsi="Arial" w:cs="Arial"/>
                  <w:sz w:val="20"/>
                  <w:rPrChange w:id="4456" w:author="An Phuc Cao" w:date="2024-10-24T17:32:00Z" w16du:dateUtc="2024-10-24T10:32:00Z">
                    <w:rPr/>
                  </w:rPrChange>
                </w:rPr>
                <w:t>,</w:t>
              </w:r>
            </w:ins>
            <w:commentRangeEnd w:id="4440"/>
            <w:r w:rsidR="004C3B18">
              <w:rPr>
                <w:rStyle w:val="CommentReference"/>
                <w:rFonts w:ascii="Times New Roman" w:hAnsi="Times New Roman"/>
              </w:rPr>
              <w:commentReference w:id="4440"/>
            </w:r>
            <w:commentRangeEnd w:id="4441"/>
            <w:r w:rsidR="00F05254">
              <w:rPr>
                <w:rStyle w:val="CommentReference"/>
                <w:rFonts w:ascii="Times New Roman" w:hAnsi="Times New Roman"/>
              </w:rPr>
              <w:commentReference w:id="4441"/>
            </w:r>
            <w:commentRangeEnd w:id="4442"/>
            <w:r w:rsidR="00AD633D">
              <w:rPr>
                <w:rStyle w:val="CommentReference"/>
                <w:rFonts w:ascii="Times New Roman" w:hAnsi="Times New Roman"/>
              </w:rPr>
              <w:commentReference w:id="4442"/>
            </w:r>
            <w:ins w:id="4457" w:author="An Phuc Cao" w:date="2024-10-24T17:32:00Z" w16du:dateUtc="2024-10-24T10:32:00Z">
              <w:del w:id="4458" w:author="Hai Quang Le" w:date="2024-12-12T10:08:00Z" w16du:dateUtc="2024-12-12T03:08:00Z">
                <w:r w:rsidRPr="00C440F0" w:rsidDel="00F05254">
                  <w:rPr>
                    <w:rFonts w:ascii="Arial" w:hAnsi="Arial" w:cs="Arial"/>
                    <w:sz w:val="20"/>
                    <w:rPrChange w:id="4459" w:author="An Phuc Cao" w:date="2024-10-24T17:32:00Z" w16du:dateUtc="2024-10-24T10:32:00Z">
                      <w:rPr/>
                    </w:rPrChange>
                  </w:rPr>
                  <w:delText>372</w:delText>
                </w:r>
              </w:del>
            </w:ins>
            <w:ins w:id="4460" w:author="Hai Quang Le" w:date="2024-12-12T10:08:00Z" w16du:dateUtc="2024-12-12T03:08:00Z">
              <w:r w:rsidR="00F05254">
                <w:rPr>
                  <w:rFonts w:ascii="Arial" w:hAnsi="Arial" w:cs="Arial"/>
                  <w:sz w:val="20"/>
                </w:rPr>
                <w:t>940</w:t>
              </w:r>
            </w:ins>
            <w:ins w:id="4461" w:author="An Phuc Cao" w:date="2024-10-24T17:32:00Z" w16du:dateUtc="2024-10-24T10:32:00Z">
              <w:r w:rsidRPr="00C440F0">
                <w:rPr>
                  <w:rFonts w:ascii="Arial" w:hAnsi="Arial" w:cs="Arial"/>
                  <w:sz w:val="20"/>
                  <w:rPrChange w:id="4462" w:author="An Phuc Cao" w:date="2024-10-24T17:32:00Z" w16du:dateUtc="2024-10-24T10:32:00Z">
                    <w:rPr/>
                  </w:rPrChange>
                </w:rPr>
                <w:t xml:space="preserve"> </w:t>
              </w:r>
            </w:ins>
            <w:del w:id="4463" w:author="An Phuc Cao" w:date="2024-09-30T15:40:00Z" w16du:dateUtc="2024-09-30T08:40:00Z">
              <w:r w:rsidRPr="00C440F0" w:rsidDel="00BD5CD0">
                <w:rPr>
                  <w:rFonts w:ascii="Arial" w:hAnsi="Arial" w:cs="Arial"/>
                  <w:color w:val="000000"/>
                  <w:sz w:val="20"/>
                </w:rPr>
                <w:delText>11,392,224,170</w:delText>
              </w:r>
            </w:del>
          </w:p>
        </w:tc>
      </w:tr>
      <w:tr w:rsidR="00B90C40" w:rsidRPr="00826313" w:rsidDel="00B568E0" w14:paraId="391B95E5" w14:textId="3BEB766C" w:rsidTr="00056FF9">
        <w:tblPrEx>
          <w:tblW w:w="8172" w:type="dxa"/>
          <w:tblInd w:w="720" w:type="dxa"/>
          <w:tblLayout w:type="fixed"/>
          <w:tblPrExChange w:id="4464" w:author="An Phuc Cao" w:date="2024-10-24T17:31:00Z" w16du:dateUtc="2024-10-24T10:31:00Z">
            <w:tblPrEx>
              <w:tblW w:w="8172" w:type="dxa"/>
              <w:tblInd w:w="720" w:type="dxa"/>
              <w:tblLayout w:type="fixed"/>
            </w:tblPrEx>
          </w:tblPrExChange>
        </w:tblPrEx>
        <w:trPr>
          <w:trHeight w:val="87"/>
          <w:del w:id="4465" w:author="An Phuc Cao" w:date="2024-10-24T17:31:00Z"/>
          <w:trPrChange w:id="4466" w:author="An Phuc Cao" w:date="2024-10-24T17:31:00Z" w16du:dateUtc="2024-10-24T10:31:00Z">
            <w:trPr>
              <w:trHeight w:val="87"/>
            </w:trPr>
          </w:trPrChange>
        </w:trPr>
        <w:tc>
          <w:tcPr>
            <w:tcW w:w="4264" w:type="dxa"/>
            <w:vAlign w:val="center"/>
            <w:tcPrChange w:id="4467" w:author="An Phuc Cao" w:date="2024-10-24T17:31:00Z" w16du:dateUtc="2024-10-24T10:31:00Z">
              <w:tcPr>
                <w:tcW w:w="4264" w:type="dxa"/>
                <w:vAlign w:val="center"/>
              </w:tcPr>
            </w:tcPrChange>
          </w:tcPr>
          <w:p w14:paraId="5BC62E25" w14:textId="50FDCCA1" w:rsidR="00B90C40" w:rsidRPr="00826313" w:rsidDel="00B568E0" w:rsidRDefault="00B90C40" w:rsidP="00B90C40">
            <w:pPr>
              <w:widowControl w:val="0"/>
              <w:ind w:left="-101"/>
              <w:textAlignment w:val="auto"/>
              <w:rPr>
                <w:del w:id="4468" w:author="An Phuc Cao" w:date="2024-10-24T17:31:00Z" w16du:dateUtc="2024-10-24T10:31:00Z"/>
                <w:rFonts w:ascii="Arial" w:hAnsi="Arial" w:cs="Arial"/>
                <w:color w:val="000000"/>
                <w:sz w:val="20"/>
              </w:rPr>
            </w:pPr>
            <w:del w:id="4469" w:author="An Phuc Cao" w:date="2024-10-24T17:31:00Z" w16du:dateUtc="2024-10-24T10:31:00Z">
              <w:r w:rsidRPr="00826313" w:rsidDel="00B568E0">
                <w:rPr>
                  <w:rFonts w:ascii="Arial" w:hAnsi="Arial" w:cs="Arial"/>
                  <w:color w:val="000000"/>
                  <w:sz w:val="20"/>
                </w:rPr>
                <w:delText>Office rental expenses</w:delText>
              </w:r>
            </w:del>
          </w:p>
        </w:tc>
        <w:tc>
          <w:tcPr>
            <w:tcW w:w="1954" w:type="dxa"/>
            <w:vAlign w:val="bottom"/>
            <w:tcPrChange w:id="4470" w:author="An Phuc Cao" w:date="2024-10-24T17:31:00Z" w16du:dateUtc="2024-10-24T10:31:00Z">
              <w:tcPr>
                <w:tcW w:w="1954" w:type="dxa"/>
                <w:vAlign w:val="bottom"/>
              </w:tcPr>
            </w:tcPrChange>
          </w:tcPr>
          <w:p w14:paraId="5CE52698" w14:textId="4CFED5D5" w:rsidR="00B90C40" w:rsidRPr="00C440F0" w:rsidDel="00B568E0" w:rsidRDefault="00B90C40" w:rsidP="00B90C40">
            <w:pPr>
              <w:pBdr>
                <w:bottom w:val="single" w:sz="4" w:space="1" w:color="auto"/>
              </w:pBdr>
              <w:ind w:left="57" w:right="-85"/>
              <w:jc w:val="right"/>
              <w:textAlignment w:val="auto"/>
              <w:rPr>
                <w:del w:id="4471" w:author="An Phuc Cao" w:date="2024-10-24T17:31:00Z" w16du:dateUtc="2024-10-24T10:31:00Z"/>
                <w:rFonts w:ascii="Arial" w:hAnsi="Arial" w:cs="Arial"/>
                <w:bCs/>
                <w:color w:val="000000"/>
                <w:sz w:val="20"/>
              </w:rPr>
            </w:pPr>
            <w:ins w:id="4472" w:author="An Phuc Cao" w:date="2024-10-24T17:31:00Z" w16du:dateUtc="2024-10-24T10:31:00Z">
              <w:r w:rsidRPr="00C440F0">
                <w:rPr>
                  <w:rFonts w:ascii="Arial" w:hAnsi="Arial" w:cs="Arial"/>
                  <w:b/>
                  <w:bCs/>
                  <w:color w:val="000000"/>
                  <w:sz w:val="20"/>
                </w:rPr>
                <w:t xml:space="preserve">             11,403,592,423 </w:t>
              </w:r>
            </w:ins>
          </w:p>
        </w:tc>
        <w:tc>
          <w:tcPr>
            <w:tcW w:w="1954" w:type="dxa"/>
            <w:vAlign w:val="bottom"/>
            <w:tcPrChange w:id="4473" w:author="An Phuc Cao" w:date="2024-10-24T17:31:00Z" w16du:dateUtc="2024-10-24T10:31:00Z">
              <w:tcPr>
                <w:tcW w:w="1954" w:type="dxa"/>
                <w:vAlign w:val="bottom"/>
              </w:tcPr>
            </w:tcPrChange>
          </w:tcPr>
          <w:p w14:paraId="5E06774C" w14:textId="675E3640" w:rsidR="00B90C40" w:rsidRPr="00C440F0" w:rsidDel="00B568E0" w:rsidRDefault="00B90C40" w:rsidP="00B90C40">
            <w:pPr>
              <w:pBdr>
                <w:bottom w:val="single" w:sz="4" w:space="1" w:color="auto"/>
              </w:pBdr>
              <w:ind w:left="57" w:right="-85"/>
              <w:jc w:val="right"/>
              <w:textAlignment w:val="auto"/>
              <w:rPr>
                <w:del w:id="4474" w:author="An Phuc Cao" w:date="2024-10-24T17:31:00Z" w16du:dateUtc="2024-10-24T10:31:00Z"/>
                <w:rFonts w:ascii="Arial" w:hAnsi="Arial" w:cs="Arial"/>
                <w:bCs/>
                <w:color w:val="000000"/>
                <w:sz w:val="20"/>
              </w:rPr>
            </w:pPr>
            <w:ins w:id="4475" w:author="An Phuc Cao" w:date="2024-10-24T17:31:00Z" w16du:dateUtc="2024-10-24T10:31:00Z">
              <w:r w:rsidRPr="00C440F0">
                <w:rPr>
                  <w:rFonts w:ascii="Arial" w:hAnsi="Arial" w:cs="Arial"/>
                  <w:b/>
                  <w:bCs/>
                  <w:color w:val="000000"/>
                  <w:sz w:val="20"/>
                </w:rPr>
                <w:t xml:space="preserve">                94,996,521,634 </w:t>
              </w:r>
            </w:ins>
            <w:del w:id="4476" w:author="An Phuc Cao" w:date="2024-09-30T15:40:00Z" w16du:dateUtc="2024-09-30T08:40:00Z">
              <w:r w:rsidRPr="00C440F0" w:rsidDel="00BD5CD0">
                <w:rPr>
                  <w:rFonts w:ascii="Arial" w:hAnsi="Arial" w:cs="Arial"/>
                  <w:color w:val="000000"/>
                  <w:sz w:val="20"/>
                </w:rPr>
                <w:delText>16,095,966</w:delText>
              </w:r>
            </w:del>
          </w:p>
        </w:tc>
      </w:tr>
      <w:tr w:rsidR="006C6758" w:rsidRPr="00826313" w14:paraId="49F78B6B" w14:textId="77777777" w:rsidTr="00DE3297">
        <w:tblPrEx>
          <w:tblW w:w="8172" w:type="dxa"/>
          <w:tblInd w:w="720" w:type="dxa"/>
          <w:tblLayout w:type="fixed"/>
          <w:tblPrExChange w:id="4477" w:author="An Phuc Cao" w:date="2024-10-24T17:32:00Z" w16du:dateUtc="2024-10-24T10:32:00Z">
            <w:tblPrEx>
              <w:tblW w:w="8172" w:type="dxa"/>
              <w:tblInd w:w="720" w:type="dxa"/>
              <w:tblLayout w:type="fixed"/>
            </w:tblPrEx>
          </w:tblPrExChange>
        </w:tblPrEx>
        <w:tc>
          <w:tcPr>
            <w:tcW w:w="4264" w:type="dxa"/>
            <w:vAlign w:val="bottom"/>
            <w:tcPrChange w:id="4478" w:author="An Phuc Cao" w:date="2024-10-24T17:32:00Z" w16du:dateUtc="2024-10-24T10:32:00Z">
              <w:tcPr>
                <w:tcW w:w="4264" w:type="dxa"/>
                <w:vAlign w:val="bottom"/>
              </w:tcPr>
            </w:tcPrChange>
          </w:tcPr>
          <w:p w14:paraId="74A30D49" w14:textId="77777777" w:rsidR="006C6758" w:rsidRPr="00826313" w:rsidRDefault="006C6758" w:rsidP="006C6758">
            <w:pPr>
              <w:spacing w:before="120"/>
              <w:ind w:left="-107"/>
              <w:textAlignment w:val="auto"/>
              <w:rPr>
                <w:rFonts w:ascii="Arial" w:hAnsi="Arial" w:cs="Arial"/>
                <w:sz w:val="20"/>
              </w:rPr>
            </w:pPr>
          </w:p>
        </w:tc>
        <w:tc>
          <w:tcPr>
            <w:tcW w:w="1954" w:type="dxa"/>
            <w:tcPrChange w:id="4479" w:author="An Phuc Cao" w:date="2024-10-24T17:32:00Z" w16du:dateUtc="2024-10-24T10:32:00Z">
              <w:tcPr>
                <w:tcW w:w="1954" w:type="dxa"/>
                <w:vAlign w:val="bottom"/>
              </w:tcPr>
            </w:tcPrChange>
          </w:tcPr>
          <w:p w14:paraId="2E41AE25" w14:textId="206AA9CD" w:rsidR="006C6758" w:rsidRPr="00C7066C" w:rsidRDefault="006C6758" w:rsidP="006C6758">
            <w:pPr>
              <w:widowControl w:val="0"/>
              <w:pBdr>
                <w:bottom w:val="double" w:sz="4" w:space="1" w:color="auto"/>
              </w:pBdr>
              <w:spacing w:before="120"/>
              <w:ind w:left="57" w:right="-85"/>
              <w:jc w:val="right"/>
              <w:textAlignment w:val="auto"/>
              <w:rPr>
                <w:rFonts w:ascii="Arial" w:hAnsi="Arial" w:cs="Arial"/>
                <w:b/>
                <w:bCs/>
                <w:color w:val="000000"/>
                <w:sz w:val="20"/>
              </w:rPr>
            </w:pPr>
            <w:ins w:id="4480" w:author="An Phuc Cao" w:date="2024-10-24T17:32:00Z" w16du:dateUtc="2024-10-24T10:32:00Z">
              <w:r w:rsidRPr="00C7066C">
                <w:rPr>
                  <w:rFonts w:ascii="Arial" w:hAnsi="Arial" w:cs="Arial"/>
                  <w:b/>
                  <w:bCs/>
                  <w:sz w:val="20"/>
                  <w:rPrChange w:id="4481" w:author="An Phuc Cao" w:date="2024-10-24T17:33:00Z" w16du:dateUtc="2024-10-24T10:33:00Z">
                    <w:rPr/>
                  </w:rPrChange>
                </w:rPr>
                <w:t xml:space="preserve"> </w:t>
              </w:r>
            </w:ins>
            <w:ins w:id="4482" w:author="Hai Quang Le" w:date="2024-12-12T10:07:00Z" w16du:dateUtc="2024-12-12T03:07:00Z">
              <w:r w:rsidR="00CA5FC5" w:rsidRPr="00CA5FC5">
                <w:rPr>
                  <w:rFonts w:ascii="Arial" w:hAnsi="Arial" w:cs="Arial"/>
                  <w:b/>
                  <w:bCs/>
                  <w:sz w:val="20"/>
                </w:rPr>
                <w:t xml:space="preserve"> 11,413,492,424</w:t>
              </w:r>
            </w:ins>
            <w:ins w:id="4483" w:author="An Phuc Cao" w:date="2024-10-24T17:32:00Z" w16du:dateUtc="2024-10-24T10:32:00Z">
              <w:del w:id="4484" w:author="Hai Quang Le" w:date="2024-12-12T10:07:00Z" w16du:dateUtc="2024-12-12T03:07:00Z">
                <w:r w:rsidRPr="00C7066C" w:rsidDel="00CA5FC5">
                  <w:rPr>
                    <w:rFonts w:ascii="Arial" w:hAnsi="Arial" w:cs="Arial"/>
                    <w:b/>
                    <w:bCs/>
                    <w:sz w:val="20"/>
                    <w:rPrChange w:id="4485" w:author="An Phuc Cao" w:date="2024-10-24T17:33:00Z" w16du:dateUtc="2024-10-24T10:33:00Z">
                      <w:rPr/>
                    </w:rPrChange>
                  </w:rPr>
                  <w:delText xml:space="preserve">11,403,592,423 </w:delText>
                </w:r>
              </w:del>
            </w:ins>
          </w:p>
        </w:tc>
        <w:tc>
          <w:tcPr>
            <w:tcW w:w="1954" w:type="dxa"/>
            <w:tcPrChange w:id="4486" w:author="An Phuc Cao" w:date="2024-10-24T17:32:00Z" w16du:dateUtc="2024-10-24T10:32:00Z">
              <w:tcPr>
                <w:tcW w:w="1954" w:type="dxa"/>
                <w:vAlign w:val="bottom"/>
              </w:tcPr>
            </w:tcPrChange>
          </w:tcPr>
          <w:p w14:paraId="28C28866" w14:textId="1FA8FE5D" w:rsidR="006C6758" w:rsidRPr="00C7066C" w:rsidRDefault="00F05254" w:rsidP="006C6758">
            <w:pPr>
              <w:widowControl w:val="0"/>
              <w:pBdr>
                <w:bottom w:val="double" w:sz="4" w:space="1" w:color="auto"/>
              </w:pBdr>
              <w:spacing w:before="120"/>
              <w:ind w:left="57" w:right="-85"/>
              <w:jc w:val="right"/>
              <w:textAlignment w:val="auto"/>
              <w:rPr>
                <w:rFonts w:ascii="Arial" w:hAnsi="Arial" w:cs="Arial"/>
                <w:b/>
                <w:bCs/>
                <w:color w:val="000000"/>
                <w:sz w:val="20"/>
              </w:rPr>
            </w:pPr>
            <w:ins w:id="4487" w:author="Hai Quang Le" w:date="2024-12-12T10:08:00Z" w16du:dateUtc="2024-12-12T03:08:00Z">
              <w:r w:rsidRPr="00F05254">
                <w:rPr>
                  <w:rFonts w:ascii="Arial" w:hAnsi="Arial" w:cs="Arial"/>
                  <w:b/>
                  <w:bCs/>
                  <w:sz w:val="20"/>
                </w:rPr>
                <w:t xml:space="preserve">20,691,720,202 </w:t>
              </w:r>
            </w:ins>
            <w:ins w:id="4488" w:author="An Phuc Cao" w:date="2024-10-24T17:32:00Z" w16du:dateUtc="2024-10-24T10:32:00Z">
              <w:del w:id="4489" w:author="Hai Quang Le" w:date="2024-12-12T10:08:00Z" w16du:dateUtc="2024-12-12T03:08:00Z">
                <w:r w:rsidR="006C6758" w:rsidRPr="00C7066C" w:rsidDel="00F05254">
                  <w:rPr>
                    <w:rFonts w:ascii="Arial" w:hAnsi="Arial" w:cs="Arial"/>
                    <w:b/>
                    <w:bCs/>
                    <w:sz w:val="20"/>
                    <w:rPrChange w:id="4490" w:author="An Phuc Cao" w:date="2024-10-24T17:33:00Z" w16du:dateUtc="2024-10-24T10:33:00Z">
                      <w:rPr/>
                    </w:rPrChange>
                  </w:rPr>
                  <w:delText xml:space="preserve"> 94,996,521,634 </w:delText>
                </w:r>
              </w:del>
            </w:ins>
            <w:del w:id="4491" w:author="An Phuc Cao" w:date="2024-09-30T15:40:00Z" w16du:dateUtc="2024-09-30T08:40:00Z">
              <w:r w:rsidR="006C6758" w:rsidRPr="00C7066C" w:rsidDel="00BD5CD0">
                <w:rPr>
                  <w:rFonts w:ascii="Arial" w:hAnsi="Arial" w:cs="Arial"/>
                  <w:b/>
                  <w:bCs/>
                  <w:color w:val="000000"/>
                  <w:sz w:val="20"/>
                </w:rPr>
                <w:delText>44,355,869,029</w:delText>
              </w:r>
            </w:del>
          </w:p>
        </w:tc>
      </w:tr>
    </w:tbl>
    <w:p w14:paraId="38AC63F5" w14:textId="77777777" w:rsidR="00E24552" w:rsidRPr="00826313" w:rsidRDefault="00E24552" w:rsidP="00E24552">
      <w:pPr>
        <w:overflowPunct/>
        <w:autoSpaceDE/>
        <w:autoSpaceDN/>
        <w:adjustRightInd/>
        <w:textAlignment w:val="auto"/>
        <w:rPr>
          <w:rFonts w:ascii="Arial" w:hAnsi="Arial" w:cs="Arial"/>
          <w:b/>
          <w:sz w:val="20"/>
        </w:rPr>
      </w:pPr>
    </w:p>
    <w:p w14:paraId="76E2AE43" w14:textId="77777777" w:rsidR="00C700A2" w:rsidRPr="00826313" w:rsidRDefault="00C700A2">
      <w:pPr>
        <w:overflowPunct/>
        <w:autoSpaceDE/>
        <w:autoSpaceDN/>
        <w:adjustRightInd/>
        <w:textAlignment w:val="auto"/>
        <w:rPr>
          <w:rFonts w:ascii="Arial" w:hAnsi="Arial" w:cs="Arial"/>
          <w:b/>
          <w:bCs/>
          <w:color w:val="000000"/>
          <w:sz w:val="20"/>
        </w:rPr>
      </w:pPr>
      <w:r w:rsidRPr="00826313">
        <w:rPr>
          <w:rFonts w:ascii="Arial" w:hAnsi="Arial" w:cs="Arial"/>
          <w:b/>
          <w:bCs/>
          <w:color w:val="000000"/>
          <w:sz w:val="20"/>
        </w:rPr>
        <w:br w:type="page"/>
      </w:r>
    </w:p>
    <w:p w14:paraId="63C2F6ED" w14:textId="77777777" w:rsidR="00C700A2" w:rsidRPr="00826313" w:rsidRDefault="00C700A2" w:rsidP="00377E74">
      <w:pPr>
        <w:overflowPunct/>
        <w:autoSpaceDE/>
        <w:autoSpaceDN/>
        <w:adjustRightInd/>
        <w:ind w:left="720" w:hanging="720"/>
        <w:textAlignment w:val="auto"/>
        <w:rPr>
          <w:rFonts w:ascii="Arial" w:hAnsi="Arial" w:cs="Arial"/>
          <w:b/>
          <w:bCs/>
          <w:color w:val="000000"/>
          <w:sz w:val="20"/>
        </w:rPr>
      </w:pPr>
    </w:p>
    <w:p w14:paraId="61CC658D" w14:textId="77777777" w:rsidR="00EC1E0E" w:rsidRPr="00826313" w:rsidRDefault="00EC1E0E" w:rsidP="00C72ED2">
      <w:pPr>
        <w:pStyle w:val="BodyTextIndent"/>
        <w:tabs>
          <w:tab w:val="clear" w:pos="6300"/>
          <w:tab w:val="clear" w:pos="7380"/>
          <w:tab w:val="clear" w:pos="7740"/>
          <w:tab w:val="clear" w:pos="8820"/>
        </w:tabs>
        <w:ind w:left="0" w:firstLine="0"/>
        <w:rPr>
          <w:rFonts w:ascii="Arial" w:hAnsi="Arial" w:cs="Arial"/>
          <w:b/>
          <w:sz w:val="20"/>
        </w:rPr>
      </w:pPr>
    </w:p>
    <w:p w14:paraId="3D6C11A1" w14:textId="1F6F75AD" w:rsidR="00F6787A" w:rsidRPr="00826313" w:rsidRDefault="00C700A2">
      <w:pPr>
        <w:pStyle w:val="BodyTextIndent"/>
        <w:tabs>
          <w:tab w:val="clear" w:pos="6300"/>
          <w:tab w:val="clear" w:pos="7380"/>
          <w:tab w:val="clear" w:pos="7740"/>
          <w:tab w:val="clear" w:pos="8820"/>
        </w:tabs>
        <w:ind w:left="0" w:firstLine="0"/>
        <w:outlineLvl w:val="0"/>
        <w:rPr>
          <w:rFonts w:ascii="Arial" w:hAnsi="Arial" w:cs="Arial"/>
          <w:b/>
          <w:sz w:val="20"/>
        </w:rPr>
        <w:pPrChange w:id="4492" w:author="An Phuc Cao" w:date="2024-10-25T16:41:00Z" w16du:dateUtc="2024-10-25T09:41:00Z">
          <w:pPr>
            <w:pStyle w:val="BodyTextIndent"/>
            <w:tabs>
              <w:tab w:val="clear" w:pos="6300"/>
              <w:tab w:val="clear" w:pos="7380"/>
              <w:tab w:val="clear" w:pos="7740"/>
              <w:tab w:val="clear" w:pos="8820"/>
            </w:tabs>
            <w:ind w:left="0" w:firstLine="0"/>
          </w:pPr>
        </w:pPrChange>
      </w:pPr>
      <w:r w:rsidRPr="00826313">
        <w:rPr>
          <w:rFonts w:ascii="Arial" w:hAnsi="Arial" w:cs="Arial"/>
          <w:b/>
          <w:sz w:val="20"/>
        </w:rPr>
        <w:t>14</w:t>
      </w:r>
      <w:r w:rsidR="00F6787A" w:rsidRPr="00826313">
        <w:rPr>
          <w:rFonts w:ascii="Arial" w:hAnsi="Arial" w:cs="Arial"/>
          <w:b/>
          <w:sz w:val="20"/>
        </w:rPr>
        <w:t>.</w:t>
      </w:r>
      <w:r w:rsidR="00F6787A" w:rsidRPr="00826313">
        <w:rPr>
          <w:rFonts w:ascii="Arial" w:hAnsi="Arial" w:cs="Arial"/>
          <w:b/>
          <w:sz w:val="20"/>
        </w:rPr>
        <w:tab/>
        <w:t>INCOME TAX</w:t>
      </w:r>
    </w:p>
    <w:p w14:paraId="06A83984" w14:textId="7EB3233D" w:rsidR="00F6787A" w:rsidRPr="00826313" w:rsidRDefault="00F6787A" w:rsidP="00C72ED2">
      <w:pPr>
        <w:pStyle w:val="BodyTextIndent"/>
        <w:tabs>
          <w:tab w:val="clear" w:pos="6300"/>
          <w:tab w:val="clear" w:pos="7380"/>
          <w:tab w:val="clear" w:pos="7740"/>
          <w:tab w:val="clear" w:pos="8820"/>
        </w:tabs>
        <w:ind w:left="0" w:firstLine="0"/>
        <w:rPr>
          <w:rFonts w:ascii="Arial" w:hAnsi="Arial" w:cs="Arial"/>
          <w:b/>
          <w:sz w:val="20"/>
        </w:rPr>
      </w:pPr>
    </w:p>
    <w:p w14:paraId="7655FC8B" w14:textId="156A1AFF" w:rsidR="00750D8D" w:rsidRPr="00826313" w:rsidRDefault="00C700A2">
      <w:pPr>
        <w:pStyle w:val="Heading2"/>
        <w:spacing w:after="0"/>
        <w:ind w:left="720" w:hanging="720"/>
        <w:rPr>
          <w:rFonts w:ascii="Arial" w:hAnsi="Arial" w:cs="Arial"/>
          <w:i/>
          <w:iCs/>
          <w:sz w:val="20"/>
        </w:rPr>
        <w:pPrChange w:id="4493" w:author="An Phuc Cao" w:date="2024-10-25T16:42:00Z" w16du:dateUtc="2024-10-25T09:42:00Z">
          <w:pPr>
            <w:tabs>
              <w:tab w:val="left" w:pos="709"/>
            </w:tabs>
            <w:ind w:left="720" w:hanging="720"/>
            <w:jc w:val="both"/>
          </w:pPr>
        </w:pPrChange>
      </w:pPr>
      <w:r w:rsidRPr="00826313">
        <w:rPr>
          <w:rFonts w:ascii="Arial" w:hAnsi="Arial" w:cs="Arial"/>
          <w:b/>
          <w:i/>
          <w:sz w:val="20"/>
        </w:rPr>
        <w:t>14</w:t>
      </w:r>
      <w:r w:rsidR="00750D8D" w:rsidRPr="00826313">
        <w:rPr>
          <w:rFonts w:ascii="Arial" w:hAnsi="Arial" w:cs="Arial"/>
          <w:b/>
          <w:i/>
          <w:sz w:val="20"/>
        </w:rPr>
        <w:t>.1</w:t>
      </w:r>
      <w:r w:rsidR="00750D8D" w:rsidRPr="00826313">
        <w:rPr>
          <w:rFonts w:ascii="Arial" w:hAnsi="Arial" w:cs="Arial"/>
          <w:b/>
          <w:i/>
          <w:sz w:val="20"/>
        </w:rPr>
        <w:tab/>
        <w:t>C</w:t>
      </w:r>
      <w:r w:rsidR="00BE6998" w:rsidRPr="00826313">
        <w:rPr>
          <w:rFonts w:ascii="Arial" w:hAnsi="Arial" w:cs="Arial"/>
          <w:b/>
          <w:i/>
          <w:sz w:val="20"/>
        </w:rPr>
        <w:t>urrent</w:t>
      </w:r>
      <w:r w:rsidR="00750D8D" w:rsidRPr="00826313">
        <w:rPr>
          <w:rFonts w:ascii="Arial" w:hAnsi="Arial" w:cs="Arial"/>
          <w:b/>
          <w:i/>
          <w:sz w:val="20"/>
        </w:rPr>
        <w:t xml:space="preserve"> income tax</w:t>
      </w:r>
      <w:r w:rsidR="00BE6998" w:rsidRPr="00826313">
        <w:rPr>
          <w:rFonts w:ascii="Arial" w:hAnsi="Arial" w:cs="Arial"/>
          <w:b/>
          <w:i/>
          <w:sz w:val="20"/>
        </w:rPr>
        <w:t xml:space="preserve"> expense</w:t>
      </w:r>
    </w:p>
    <w:p w14:paraId="13D53B70" w14:textId="77777777" w:rsidR="00750D8D" w:rsidRPr="00826313" w:rsidRDefault="00750D8D" w:rsidP="00750D8D">
      <w:pPr>
        <w:pStyle w:val="BodyTextIndent"/>
        <w:ind w:hanging="11"/>
        <w:rPr>
          <w:rFonts w:ascii="Arial" w:hAnsi="Arial" w:cs="Arial"/>
          <w:b/>
          <w:sz w:val="20"/>
        </w:rPr>
      </w:pPr>
    </w:p>
    <w:p w14:paraId="0CB33375" w14:textId="4A0A4412" w:rsidR="00750D8D" w:rsidRPr="00826313" w:rsidRDefault="00F6787A" w:rsidP="0059740E">
      <w:pPr>
        <w:pStyle w:val="BodyTextIndent"/>
        <w:ind w:hanging="11"/>
        <w:rPr>
          <w:rFonts w:ascii="Arial" w:hAnsi="Arial" w:cs="Arial"/>
          <w:sz w:val="20"/>
        </w:rPr>
      </w:pPr>
      <w:r w:rsidRPr="00826313">
        <w:rPr>
          <w:rFonts w:ascii="Arial" w:hAnsi="Arial" w:cs="Arial"/>
          <w:b/>
          <w:sz w:val="20"/>
        </w:rPr>
        <w:tab/>
      </w:r>
      <w:r w:rsidR="00D94DE6" w:rsidRPr="00826313">
        <w:rPr>
          <w:rFonts w:ascii="Arial" w:hAnsi="Arial" w:cs="Arial"/>
          <w:sz w:val="20"/>
        </w:rPr>
        <w:t xml:space="preserve">The statutory corporate income tax (“CIT”) applicable to the Company </w:t>
      </w:r>
      <w:r w:rsidR="00844777" w:rsidRPr="00826313">
        <w:rPr>
          <w:rFonts w:ascii="Arial" w:hAnsi="Arial" w:cs="Arial"/>
          <w:sz w:val="20"/>
        </w:rPr>
        <w:t xml:space="preserve">is </w:t>
      </w:r>
      <w:r w:rsidR="00D94DE6" w:rsidRPr="00826313">
        <w:rPr>
          <w:rFonts w:ascii="Arial" w:hAnsi="Arial" w:cs="Arial"/>
          <w:sz w:val="20"/>
        </w:rPr>
        <w:t>as follows:</w:t>
      </w:r>
    </w:p>
    <w:p w14:paraId="06E24D1F" w14:textId="32B544ED" w:rsidR="00774633" w:rsidRPr="00826313" w:rsidRDefault="00774633" w:rsidP="0059740E">
      <w:pPr>
        <w:pStyle w:val="BodyTextIndent"/>
        <w:ind w:hanging="11"/>
        <w:rPr>
          <w:rFonts w:ascii="Arial" w:hAnsi="Arial" w:cs="Arial"/>
          <w:sz w:val="20"/>
        </w:rPr>
      </w:pPr>
    </w:p>
    <w:p w14:paraId="6F220772" w14:textId="765C104B" w:rsidR="00774633" w:rsidRPr="00826313" w:rsidRDefault="00E12BF6" w:rsidP="0059740E">
      <w:pPr>
        <w:pStyle w:val="BodyTextIndent"/>
        <w:ind w:hanging="11"/>
        <w:rPr>
          <w:rFonts w:ascii="Arial" w:hAnsi="Arial" w:cs="Arial"/>
          <w:sz w:val="20"/>
        </w:rPr>
      </w:pPr>
      <w:r w:rsidRPr="00826313">
        <w:rPr>
          <w:rFonts w:ascii="Arial" w:hAnsi="Arial" w:cs="Arial"/>
          <w:sz w:val="20"/>
        </w:rPr>
        <w:t xml:space="preserve">The </w:t>
      </w:r>
      <w:r w:rsidR="00D83F74" w:rsidRPr="00826313">
        <w:rPr>
          <w:rFonts w:ascii="Arial" w:hAnsi="Arial" w:cs="Arial"/>
          <w:sz w:val="20"/>
        </w:rPr>
        <w:t>Group</w:t>
      </w:r>
      <w:r w:rsidRPr="00826313">
        <w:rPr>
          <w:rFonts w:ascii="Arial" w:hAnsi="Arial" w:cs="Arial"/>
          <w:sz w:val="20"/>
        </w:rPr>
        <w:t xml:space="preserve"> is entitled to an exemption from CIT for four years commencing form the first year </w:t>
      </w:r>
      <w:r w:rsidR="006A28BF" w:rsidRPr="00826313">
        <w:rPr>
          <w:rFonts w:ascii="Arial" w:hAnsi="Arial" w:cs="Arial"/>
          <w:sz w:val="20"/>
        </w:rPr>
        <w:t>in which a taxable income statement is earned and a 50% reduction of the applicable CIT tax rate for the following nine years.</w:t>
      </w:r>
    </w:p>
    <w:p w14:paraId="03E6E04E" w14:textId="4B37C05D" w:rsidR="00D94DE6" w:rsidRPr="00826313" w:rsidRDefault="00D94DE6" w:rsidP="0059740E">
      <w:pPr>
        <w:pStyle w:val="BodyTextIndent"/>
        <w:ind w:hanging="11"/>
        <w:rPr>
          <w:rFonts w:ascii="Arial" w:hAnsi="Arial" w:cs="Arial"/>
          <w:sz w:val="20"/>
        </w:rPr>
      </w:pPr>
    </w:p>
    <w:p w14:paraId="44EDC17C" w14:textId="77777777" w:rsidR="00750D8D" w:rsidRPr="00826313" w:rsidRDefault="00750D8D" w:rsidP="0059740E">
      <w:pPr>
        <w:pStyle w:val="BodyTextIndent"/>
        <w:ind w:hanging="11"/>
        <w:rPr>
          <w:rFonts w:ascii="Arial" w:hAnsi="Arial" w:cs="Arial"/>
          <w:sz w:val="20"/>
        </w:rPr>
      </w:pPr>
      <w:r w:rsidRPr="00826313">
        <w:rPr>
          <w:rFonts w:ascii="Arial" w:hAnsi="Arial" w:cs="Arial"/>
          <w:sz w:val="20"/>
        </w:rPr>
        <w:t>The tax returns filed by the Company are subject to examination by the tax authorities. As the application of tax laws and regulations is susceptible to varying interpretations, the amounts reported in the financial statements could change at a later date upon final determination by the tax authorities.</w:t>
      </w:r>
    </w:p>
    <w:p w14:paraId="702486B7" w14:textId="75A8769D" w:rsidR="00750D8D" w:rsidRPr="00826313" w:rsidRDefault="00750D8D" w:rsidP="0059740E">
      <w:pPr>
        <w:overflowPunct/>
        <w:spacing w:before="120"/>
        <w:ind w:left="720" w:hanging="11"/>
        <w:jc w:val="both"/>
        <w:textAlignment w:val="auto"/>
        <w:rPr>
          <w:rFonts w:ascii="Arial" w:hAnsi="Arial" w:cs="Arial"/>
          <w:bCs/>
          <w:iCs/>
          <w:sz w:val="20"/>
        </w:rPr>
      </w:pPr>
      <w:r w:rsidRPr="00826313">
        <w:rPr>
          <w:rFonts w:ascii="Arial" w:hAnsi="Arial" w:cs="Arial"/>
          <w:bCs/>
          <w:iCs/>
          <w:sz w:val="20"/>
        </w:rPr>
        <w:t xml:space="preserve">The current CIT payable is based on taxable profit for the current period. The taxable </w:t>
      </w:r>
      <w:r w:rsidRPr="00826313">
        <w:rPr>
          <w:rFonts w:ascii="Arial" w:hAnsi="Arial" w:cs="Arial"/>
          <w:sz w:val="20"/>
        </w:rPr>
        <w:t>income</w:t>
      </w:r>
      <w:r w:rsidRPr="00826313">
        <w:rPr>
          <w:rFonts w:ascii="Arial" w:hAnsi="Arial" w:cs="Arial"/>
          <w:bCs/>
          <w:iCs/>
          <w:sz w:val="20"/>
        </w:rPr>
        <w:t xml:space="preserve"> of the </w:t>
      </w:r>
      <w:r w:rsidR="00D83F74" w:rsidRPr="00826313">
        <w:rPr>
          <w:rFonts w:ascii="Arial" w:hAnsi="Arial" w:cs="Arial"/>
          <w:bCs/>
          <w:iCs/>
          <w:sz w:val="20"/>
        </w:rPr>
        <w:t>Group</w:t>
      </w:r>
      <w:r w:rsidRPr="00826313">
        <w:rPr>
          <w:rFonts w:ascii="Arial" w:hAnsi="Arial" w:cs="Arial"/>
          <w:bCs/>
          <w:iCs/>
          <w:sz w:val="20"/>
        </w:rPr>
        <w:t xml:space="preserve"> for the period differs from the profit as reported in the</w:t>
      </w:r>
      <w:r w:rsidR="00DE6520" w:rsidRPr="00826313">
        <w:rPr>
          <w:rFonts w:ascii="Arial" w:hAnsi="Arial" w:cs="Arial"/>
          <w:bCs/>
          <w:iCs/>
          <w:sz w:val="20"/>
        </w:rPr>
        <w:t xml:space="preserve"> interim</w:t>
      </w:r>
      <w:r w:rsidR="003345E1" w:rsidRPr="00826313">
        <w:rPr>
          <w:rFonts w:ascii="Arial" w:hAnsi="Arial" w:cs="Arial"/>
          <w:bCs/>
          <w:iCs/>
          <w:sz w:val="20"/>
          <w:lang w:val="vi-VN"/>
        </w:rPr>
        <w:t xml:space="preserve"> </w:t>
      </w:r>
      <w:r w:rsidR="002E5E69" w:rsidRPr="00826313">
        <w:rPr>
          <w:rFonts w:ascii="Arial" w:hAnsi="Arial" w:cs="Arial"/>
          <w:bCs/>
          <w:iCs/>
          <w:sz w:val="20"/>
        </w:rPr>
        <w:t xml:space="preserve">consolidated </w:t>
      </w:r>
      <w:r w:rsidR="006F43C3" w:rsidRPr="00826313">
        <w:rPr>
          <w:rFonts w:ascii="Arial" w:hAnsi="Arial" w:cs="Arial"/>
          <w:sz w:val="20"/>
        </w:rPr>
        <w:t>statement of profit or loss</w:t>
      </w:r>
      <w:r w:rsidRPr="00826313">
        <w:rPr>
          <w:rFonts w:ascii="Arial" w:hAnsi="Arial" w:cs="Arial"/>
          <w:bCs/>
          <w:iCs/>
          <w:sz w:val="20"/>
        </w:rPr>
        <w:t xml:space="preserve"> because it excludes items of income or expense that are taxable or deductible in other periods and it further excludes items that are not taxable or deductible. The </w:t>
      </w:r>
      <w:r w:rsidR="00D83F74" w:rsidRPr="00826313">
        <w:rPr>
          <w:rFonts w:ascii="Arial" w:hAnsi="Arial" w:cs="Arial"/>
          <w:bCs/>
          <w:iCs/>
          <w:sz w:val="20"/>
        </w:rPr>
        <w:t>Group</w:t>
      </w:r>
      <w:r w:rsidRPr="00826313">
        <w:rPr>
          <w:rFonts w:ascii="Arial" w:hAnsi="Arial" w:cs="Arial"/>
          <w:bCs/>
          <w:iCs/>
          <w:sz w:val="20"/>
        </w:rPr>
        <w:t xml:space="preserve">’s liability for current tax is calculated using tax rates that have been enacted by the </w:t>
      </w:r>
      <w:ins w:id="4494" w:author="An Phuc Cao" w:date="2024-09-30T15:41:00Z" w16du:dateUtc="2024-09-30T08:41:00Z">
        <w:r w:rsidR="00C45599">
          <w:rPr>
            <w:rFonts w:ascii="Arial" w:hAnsi="Arial" w:cs="Arial"/>
            <w:bCs/>
            <w:iCs/>
            <w:sz w:val="20"/>
          </w:rPr>
          <w:t>period</w:t>
        </w:r>
      </w:ins>
      <w:del w:id="4495" w:author="An Phuc Cao" w:date="2024-09-30T15:41:00Z" w16du:dateUtc="2024-09-30T08:41:00Z">
        <w:r w:rsidR="007D4751" w:rsidRPr="00826313" w:rsidDel="00C45599">
          <w:rPr>
            <w:rFonts w:ascii="Arial" w:hAnsi="Arial" w:cs="Arial"/>
            <w:bCs/>
            <w:iCs/>
            <w:sz w:val="20"/>
          </w:rPr>
          <w:delText>year</w:delText>
        </w:r>
      </w:del>
      <w:r w:rsidR="007D4751" w:rsidRPr="00826313">
        <w:rPr>
          <w:rFonts w:ascii="Arial" w:hAnsi="Arial" w:cs="Arial"/>
          <w:bCs/>
          <w:iCs/>
          <w:sz w:val="20"/>
        </w:rPr>
        <w:t xml:space="preserve"> end</w:t>
      </w:r>
      <w:r w:rsidRPr="00826313">
        <w:rPr>
          <w:rFonts w:ascii="Arial" w:hAnsi="Arial" w:cs="Arial"/>
          <w:bCs/>
          <w:iCs/>
          <w:sz w:val="20"/>
        </w:rPr>
        <w:t xml:space="preserve"> date.</w:t>
      </w:r>
    </w:p>
    <w:p w14:paraId="7E854B07" w14:textId="77777777" w:rsidR="00CA0A50" w:rsidRPr="00826313" w:rsidRDefault="00CA0A50" w:rsidP="00CA0A50">
      <w:pPr>
        <w:tabs>
          <w:tab w:val="left" w:pos="2004"/>
        </w:tabs>
        <w:overflowPunct/>
        <w:jc w:val="both"/>
        <w:textAlignment w:val="auto"/>
        <w:rPr>
          <w:rFonts w:ascii="Arial" w:hAnsi="Arial" w:cs="Arial"/>
          <w:bCs/>
          <w:iCs/>
          <w:sz w:val="20"/>
        </w:rPr>
      </w:pPr>
    </w:p>
    <w:tbl>
      <w:tblPr>
        <w:tblW w:w="8177" w:type="dxa"/>
        <w:tblInd w:w="720" w:type="dxa"/>
        <w:tblLayout w:type="fixed"/>
        <w:tblLook w:val="0000" w:firstRow="0" w:lastRow="0" w:firstColumn="0" w:lastColumn="0" w:noHBand="0" w:noVBand="0"/>
      </w:tblPr>
      <w:tblGrid>
        <w:gridCol w:w="4243"/>
        <w:gridCol w:w="1967"/>
        <w:gridCol w:w="1967"/>
        <w:tblGridChange w:id="4496">
          <w:tblGrid>
            <w:gridCol w:w="4243"/>
            <w:gridCol w:w="1967"/>
            <w:gridCol w:w="1967"/>
          </w:tblGrid>
        </w:tblGridChange>
      </w:tblGrid>
      <w:tr w:rsidR="00BD5CD0" w:rsidRPr="00826313" w14:paraId="47A5F3CC" w14:textId="77777777" w:rsidTr="00814385">
        <w:trPr>
          <w:trHeight w:val="20"/>
        </w:trPr>
        <w:tc>
          <w:tcPr>
            <w:tcW w:w="2594" w:type="pct"/>
            <w:tcBorders>
              <w:top w:val="nil"/>
              <w:left w:val="nil"/>
              <w:bottom w:val="nil"/>
              <w:right w:val="nil"/>
            </w:tcBorders>
            <w:shd w:val="clear" w:color="auto" w:fill="auto"/>
            <w:noWrap/>
            <w:vAlign w:val="bottom"/>
          </w:tcPr>
          <w:p w14:paraId="5A9C55EF" w14:textId="77777777" w:rsidR="00BD5CD0" w:rsidRPr="00826313" w:rsidRDefault="00BD5CD0" w:rsidP="00BD5CD0">
            <w:pPr>
              <w:overflowPunct/>
              <w:autoSpaceDE/>
              <w:autoSpaceDN/>
              <w:adjustRightInd/>
              <w:ind w:left="-108" w:hanging="11"/>
              <w:textAlignment w:val="auto"/>
              <w:rPr>
                <w:rFonts w:ascii="Arial" w:hAnsi="Arial" w:cs="Arial"/>
                <w:i/>
                <w:iCs/>
                <w:sz w:val="20"/>
                <w:lang w:val="de-DE"/>
              </w:rPr>
            </w:pPr>
          </w:p>
        </w:tc>
        <w:tc>
          <w:tcPr>
            <w:tcW w:w="1203" w:type="pct"/>
            <w:tcBorders>
              <w:top w:val="nil"/>
              <w:left w:val="nil"/>
              <w:bottom w:val="nil"/>
              <w:right w:val="nil"/>
            </w:tcBorders>
            <w:vAlign w:val="bottom"/>
          </w:tcPr>
          <w:p w14:paraId="3A999E8C" w14:textId="623C7F10" w:rsidR="00BD5CD0" w:rsidRPr="00826313" w:rsidRDefault="00BD5CD0" w:rsidP="00BD5CD0">
            <w:pPr>
              <w:ind w:left="176" w:right="-85" w:hanging="11"/>
              <w:jc w:val="right"/>
              <w:rPr>
                <w:rFonts w:ascii="Arial" w:hAnsi="Arial" w:cs="Arial"/>
                <w:i/>
                <w:sz w:val="20"/>
                <w:lang w:val="de-DE"/>
              </w:rPr>
            </w:pPr>
            <w:ins w:id="4497" w:author="An Phuc Cao" w:date="2024-09-30T15:40:00Z" w16du:dateUtc="2024-09-30T08:40:00Z">
              <w:r w:rsidRPr="00826313">
                <w:rPr>
                  <w:rFonts w:ascii="Arial" w:hAnsi="Arial" w:cs="Arial"/>
                  <w:bCs/>
                  <w:i/>
                  <w:sz w:val="20"/>
                </w:rPr>
                <w:t>For the six-month period then ended 30 June 202</w:t>
              </w:r>
              <w:r>
                <w:rPr>
                  <w:rFonts w:ascii="Arial" w:hAnsi="Arial" w:cs="Arial"/>
                  <w:bCs/>
                  <w:i/>
                  <w:sz w:val="20"/>
                </w:rPr>
                <w:t>4</w:t>
              </w:r>
            </w:ins>
            <w:del w:id="4498" w:author="An Phuc Cao" w:date="2024-09-30T15:40:00Z" w16du:dateUtc="2024-09-30T08:40:00Z">
              <w:r w:rsidRPr="00826313" w:rsidDel="0088723E">
                <w:rPr>
                  <w:rFonts w:ascii="Arial" w:hAnsi="Arial" w:cs="Arial"/>
                  <w:bCs/>
                  <w:i/>
                  <w:sz w:val="20"/>
                </w:rPr>
                <w:delText>For the six-month period then ended 30 June 202</w:delText>
              </w:r>
              <w:r w:rsidDel="0088723E">
                <w:rPr>
                  <w:rFonts w:ascii="Arial" w:hAnsi="Arial" w:cs="Arial"/>
                  <w:bCs/>
                  <w:i/>
                  <w:sz w:val="20"/>
                </w:rPr>
                <w:delText>3</w:delText>
              </w:r>
            </w:del>
          </w:p>
        </w:tc>
        <w:tc>
          <w:tcPr>
            <w:tcW w:w="1203" w:type="pct"/>
            <w:tcBorders>
              <w:top w:val="nil"/>
              <w:left w:val="nil"/>
              <w:bottom w:val="nil"/>
              <w:right w:val="nil"/>
            </w:tcBorders>
            <w:vAlign w:val="bottom"/>
          </w:tcPr>
          <w:p w14:paraId="4B74EB76" w14:textId="3ADDDADB" w:rsidR="00BD5CD0" w:rsidRPr="00826313" w:rsidRDefault="00BD5CD0" w:rsidP="00BD5CD0">
            <w:pPr>
              <w:ind w:left="57" w:right="-85" w:hanging="11"/>
              <w:jc w:val="right"/>
              <w:rPr>
                <w:rFonts w:ascii="Arial" w:hAnsi="Arial" w:cs="Arial"/>
                <w:bCs/>
                <w:i/>
                <w:sz w:val="20"/>
              </w:rPr>
            </w:pPr>
            <w:ins w:id="4499" w:author="An Phuc Cao" w:date="2024-09-30T15:40:00Z" w16du:dateUtc="2024-09-30T08:40:00Z">
              <w:r w:rsidRPr="00826313">
                <w:rPr>
                  <w:rFonts w:ascii="Arial" w:hAnsi="Arial" w:cs="Arial"/>
                  <w:bCs/>
                  <w:i/>
                  <w:sz w:val="20"/>
                </w:rPr>
                <w:t>For the six-month period then ended 30 June 202</w:t>
              </w:r>
              <w:r>
                <w:rPr>
                  <w:rFonts w:ascii="Arial" w:hAnsi="Arial" w:cs="Arial"/>
                  <w:bCs/>
                  <w:i/>
                  <w:sz w:val="20"/>
                </w:rPr>
                <w:t>3</w:t>
              </w:r>
            </w:ins>
            <w:del w:id="4500" w:author="An Phuc Cao" w:date="2024-09-30T15:40:00Z" w16du:dateUtc="2024-09-30T08:40:00Z">
              <w:r w:rsidRPr="00826313" w:rsidDel="0088723E">
                <w:rPr>
                  <w:rFonts w:ascii="Arial" w:hAnsi="Arial" w:cs="Arial"/>
                  <w:bCs/>
                  <w:i/>
                  <w:sz w:val="20"/>
                </w:rPr>
                <w:delText>For the six-month period then ended 30 June 202</w:delText>
              </w:r>
              <w:r w:rsidDel="0088723E">
                <w:rPr>
                  <w:rFonts w:ascii="Arial" w:hAnsi="Arial" w:cs="Arial"/>
                  <w:bCs/>
                  <w:i/>
                  <w:sz w:val="20"/>
                </w:rPr>
                <w:delText>2</w:delText>
              </w:r>
            </w:del>
          </w:p>
        </w:tc>
      </w:tr>
      <w:tr w:rsidR="004215FF" w:rsidRPr="00826313" w14:paraId="560AF2EB" w14:textId="77777777" w:rsidTr="00814385">
        <w:trPr>
          <w:trHeight w:val="20"/>
        </w:trPr>
        <w:tc>
          <w:tcPr>
            <w:tcW w:w="2594" w:type="pct"/>
            <w:tcBorders>
              <w:top w:val="nil"/>
              <w:left w:val="nil"/>
              <w:bottom w:val="nil"/>
              <w:right w:val="nil"/>
            </w:tcBorders>
            <w:shd w:val="clear" w:color="auto" w:fill="auto"/>
            <w:noWrap/>
            <w:vAlign w:val="bottom"/>
          </w:tcPr>
          <w:p w14:paraId="4486B905" w14:textId="77777777" w:rsidR="004215FF" w:rsidRPr="00826313" w:rsidRDefault="004215FF" w:rsidP="004215FF">
            <w:pPr>
              <w:overflowPunct/>
              <w:autoSpaceDE/>
              <w:autoSpaceDN/>
              <w:adjustRightInd/>
              <w:ind w:left="-108" w:hanging="11"/>
              <w:textAlignment w:val="auto"/>
              <w:rPr>
                <w:rFonts w:ascii="Arial" w:hAnsi="Arial" w:cs="Arial"/>
                <w:sz w:val="20"/>
                <w:lang w:val="de-DE"/>
              </w:rPr>
            </w:pPr>
          </w:p>
        </w:tc>
        <w:tc>
          <w:tcPr>
            <w:tcW w:w="1203" w:type="pct"/>
            <w:tcBorders>
              <w:top w:val="nil"/>
              <w:left w:val="nil"/>
              <w:bottom w:val="nil"/>
              <w:right w:val="nil"/>
            </w:tcBorders>
            <w:vAlign w:val="bottom"/>
          </w:tcPr>
          <w:p w14:paraId="7F74BB78" w14:textId="6EBBC611" w:rsidR="004215FF" w:rsidRPr="00826313" w:rsidRDefault="004215FF" w:rsidP="004215FF">
            <w:pPr>
              <w:pBdr>
                <w:bottom w:val="single" w:sz="4" w:space="1" w:color="auto"/>
              </w:pBdr>
              <w:ind w:left="57" w:right="-85" w:hanging="11"/>
              <w:jc w:val="right"/>
              <w:rPr>
                <w:rFonts w:ascii="Arial" w:hAnsi="Arial" w:cs="Arial"/>
                <w:i/>
                <w:iCs/>
                <w:sz w:val="20"/>
              </w:rPr>
            </w:pPr>
            <w:r w:rsidRPr="00826313">
              <w:rPr>
                <w:rFonts w:ascii="Arial" w:hAnsi="Arial" w:cs="Arial"/>
                <w:bCs/>
                <w:i/>
                <w:sz w:val="20"/>
              </w:rPr>
              <w:t>VND</w:t>
            </w:r>
          </w:p>
        </w:tc>
        <w:tc>
          <w:tcPr>
            <w:tcW w:w="1203" w:type="pct"/>
            <w:tcBorders>
              <w:top w:val="nil"/>
              <w:left w:val="nil"/>
              <w:bottom w:val="nil"/>
              <w:right w:val="nil"/>
            </w:tcBorders>
            <w:vAlign w:val="bottom"/>
          </w:tcPr>
          <w:p w14:paraId="63955298" w14:textId="34AA6626" w:rsidR="004215FF" w:rsidRPr="00826313" w:rsidRDefault="004215FF" w:rsidP="004215FF">
            <w:pPr>
              <w:pBdr>
                <w:bottom w:val="single" w:sz="4" w:space="1" w:color="auto"/>
              </w:pBdr>
              <w:ind w:left="57" w:right="-85" w:hanging="11"/>
              <w:jc w:val="right"/>
              <w:rPr>
                <w:rFonts w:ascii="Arial" w:hAnsi="Arial" w:cs="Arial"/>
                <w:i/>
                <w:iCs/>
                <w:sz w:val="20"/>
              </w:rPr>
            </w:pPr>
            <w:r w:rsidRPr="00826313">
              <w:rPr>
                <w:rFonts w:ascii="Arial" w:hAnsi="Arial" w:cs="Arial"/>
                <w:bCs/>
                <w:i/>
                <w:sz w:val="20"/>
              </w:rPr>
              <w:t>VND</w:t>
            </w:r>
          </w:p>
        </w:tc>
      </w:tr>
      <w:tr w:rsidR="003A3A42" w:rsidRPr="00826313" w14:paraId="3BF01DB8" w14:textId="77777777" w:rsidTr="003A3A42">
        <w:tblPrEx>
          <w:tblW w:w="8177" w:type="dxa"/>
          <w:tblInd w:w="720" w:type="dxa"/>
          <w:tblLayout w:type="fixed"/>
          <w:tblLook w:val="0000" w:firstRow="0" w:lastRow="0" w:firstColumn="0" w:lastColumn="0" w:noHBand="0" w:noVBand="0"/>
          <w:tblPrExChange w:id="4501"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trPrChange w:id="4502"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503" w:author="An Phuc Cao" w:date="2024-10-24T17:30:00Z" w16du:dateUtc="2024-10-24T10:30:00Z">
              <w:tcPr>
                <w:tcW w:w="2594" w:type="pct"/>
                <w:tcBorders>
                  <w:top w:val="nil"/>
                  <w:left w:val="nil"/>
                  <w:bottom w:val="nil"/>
                  <w:right w:val="nil"/>
                </w:tcBorders>
                <w:shd w:val="clear" w:color="auto" w:fill="auto"/>
                <w:noWrap/>
                <w:vAlign w:val="bottom"/>
              </w:tcPr>
            </w:tcPrChange>
          </w:tcPr>
          <w:p w14:paraId="7D1610B6" w14:textId="29141353" w:rsidR="003A3A42" w:rsidRPr="00826313" w:rsidRDefault="003A3A42" w:rsidP="003A3A42">
            <w:pPr>
              <w:overflowPunct/>
              <w:autoSpaceDE/>
              <w:autoSpaceDN/>
              <w:adjustRightInd/>
              <w:spacing w:before="120"/>
              <w:ind w:left="-108" w:hanging="14"/>
              <w:textAlignment w:val="auto"/>
              <w:rPr>
                <w:rFonts w:ascii="Arial" w:hAnsi="Arial" w:cs="Arial"/>
                <w:b/>
                <w:sz w:val="20"/>
              </w:rPr>
            </w:pPr>
            <w:ins w:id="4504" w:author="An Phuc Cao" w:date="2024-09-30T15:42:00Z" w16du:dateUtc="2024-09-30T08:42:00Z">
              <w:r w:rsidRPr="00332504">
                <w:rPr>
                  <w:rFonts w:ascii="Arial" w:hAnsi="Arial" w:cs="Arial"/>
                  <w:bCs/>
                  <w:sz w:val="20"/>
                </w:rPr>
                <w:t>Accounting loss before tax under IFRS</w:t>
              </w:r>
            </w:ins>
            <w:del w:id="4505" w:author="An Phuc Cao" w:date="2024-09-30T15:42:00Z" w16du:dateUtc="2024-09-30T08:42:00Z">
              <w:r w:rsidRPr="00826313" w:rsidDel="00D83309">
                <w:rPr>
                  <w:rFonts w:ascii="Arial" w:hAnsi="Arial" w:cs="Arial"/>
                  <w:bCs/>
                  <w:sz w:val="20"/>
                </w:rPr>
                <w:delText>Accounting loss before tax under IFRS</w:delText>
              </w:r>
            </w:del>
          </w:p>
        </w:tc>
        <w:tc>
          <w:tcPr>
            <w:tcW w:w="1203" w:type="pct"/>
            <w:tcBorders>
              <w:top w:val="nil"/>
              <w:left w:val="nil"/>
              <w:bottom w:val="nil"/>
              <w:right w:val="nil"/>
            </w:tcBorders>
            <w:vAlign w:val="bottom"/>
            <w:tcPrChange w:id="4506" w:author="An Phuc Cao" w:date="2024-10-24T17:30:00Z" w16du:dateUtc="2024-10-24T10:30:00Z">
              <w:tcPr>
                <w:tcW w:w="1203" w:type="pct"/>
                <w:tcBorders>
                  <w:top w:val="nil"/>
                  <w:left w:val="nil"/>
                  <w:bottom w:val="nil"/>
                  <w:right w:val="nil"/>
                </w:tcBorders>
                <w:vAlign w:val="bottom"/>
              </w:tcPr>
            </w:tcPrChange>
          </w:tcPr>
          <w:p w14:paraId="528C132C" w14:textId="4F6EFCD3" w:rsidR="003A3A42" w:rsidRPr="003A3A42" w:rsidRDefault="003A3A42" w:rsidP="003A3A42">
            <w:pPr>
              <w:spacing w:before="120"/>
              <w:ind w:left="57" w:right="-85" w:hanging="14"/>
              <w:jc w:val="right"/>
              <w:rPr>
                <w:rFonts w:ascii="Arial" w:hAnsi="Arial" w:cs="Arial"/>
                <w:sz w:val="20"/>
              </w:rPr>
            </w:pPr>
            <w:ins w:id="4507" w:author="An Phuc Cao" w:date="2024-10-24T17:30:00Z" w16du:dateUtc="2024-10-24T10:30:00Z">
              <w:r w:rsidRPr="003A3A42">
                <w:rPr>
                  <w:rFonts w:ascii="Arial" w:hAnsi="Arial" w:cs="Arial"/>
                  <w:sz w:val="20"/>
                  <w:rPrChange w:id="4508" w:author="An Phuc Cao" w:date="2024-10-24T17:30:00Z" w16du:dateUtc="2024-10-24T10:30:00Z">
                    <w:rPr/>
                  </w:rPrChange>
                </w:rPr>
                <w:t xml:space="preserve"> </w:t>
              </w:r>
            </w:ins>
            <w:ins w:id="4509" w:author="Hai Quang Le" w:date="2025-01-06T10:10:00Z" w16du:dateUtc="2025-01-06T03:10:00Z">
              <w:r w:rsidR="006B2D63" w:rsidRPr="006B2D63">
                <w:rPr>
                  <w:rFonts w:ascii="Arial" w:hAnsi="Arial" w:cs="Arial"/>
                  <w:sz w:val="20"/>
                </w:rPr>
                <w:t xml:space="preserve"> 17,927,937,533</w:t>
              </w:r>
            </w:ins>
            <w:ins w:id="4510" w:author="An Phuc Cao" w:date="2024-10-24T17:30:00Z" w16du:dateUtc="2024-10-24T10:30:00Z">
              <w:del w:id="4511" w:author="Hai Quang Le" w:date="2025-01-06T10:10:00Z" w16du:dateUtc="2025-01-06T03:10:00Z">
                <w:r w:rsidRPr="003A3A42" w:rsidDel="006B2D63">
                  <w:rPr>
                    <w:rFonts w:ascii="Arial" w:hAnsi="Arial" w:cs="Arial"/>
                    <w:sz w:val="20"/>
                    <w:rPrChange w:id="4512" w:author="An Phuc Cao" w:date="2024-10-24T17:30:00Z" w16du:dateUtc="2024-10-24T10:30:00Z">
                      <w:rPr/>
                    </w:rPrChange>
                  </w:rPr>
                  <w:delText xml:space="preserve">14,522,417,748 </w:delText>
                </w:r>
              </w:del>
            </w:ins>
          </w:p>
        </w:tc>
        <w:tc>
          <w:tcPr>
            <w:tcW w:w="1203" w:type="pct"/>
            <w:tcBorders>
              <w:top w:val="nil"/>
              <w:left w:val="nil"/>
              <w:bottom w:val="nil"/>
              <w:right w:val="nil"/>
            </w:tcBorders>
            <w:vAlign w:val="bottom"/>
            <w:tcPrChange w:id="4513" w:author="An Phuc Cao" w:date="2024-10-24T17:30:00Z" w16du:dateUtc="2024-10-24T10:30:00Z">
              <w:tcPr>
                <w:tcW w:w="1203" w:type="pct"/>
                <w:tcBorders>
                  <w:top w:val="nil"/>
                  <w:left w:val="nil"/>
                  <w:bottom w:val="nil"/>
                  <w:right w:val="nil"/>
                </w:tcBorders>
                <w:vAlign w:val="bottom"/>
              </w:tcPr>
            </w:tcPrChange>
          </w:tcPr>
          <w:p w14:paraId="616AF98B" w14:textId="282CD745" w:rsidR="003A3A42" w:rsidRPr="003A3A42" w:rsidRDefault="003A3A42" w:rsidP="003A3A42">
            <w:pPr>
              <w:spacing w:before="120"/>
              <w:ind w:left="57" w:right="-85" w:hanging="14"/>
              <w:jc w:val="right"/>
              <w:rPr>
                <w:rFonts w:ascii="Arial" w:hAnsi="Arial" w:cs="Arial"/>
                <w:sz w:val="20"/>
              </w:rPr>
            </w:pPr>
            <w:ins w:id="4514" w:author="An Phuc Cao" w:date="2024-10-24T17:30:00Z" w16du:dateUtc="2024-10-24T10:30:00Z">
              <w:r w:rsidRPr="003A3A42">
                <w:rPr>
                  <w:rFonts w:ascii="Arial" w:hAnsi="Arial" w:cs="Arial"/>
                  <w:sz w:val="20"/>
                  <w:rPrChange w:id="4515" w:author="An Phuc Cao" w:date="2024-10-24T17:30:00Z" w16du:dateUtc="2024-10-24T10:30:00Z">
                    <w:rPr/>
                  </w:rPrChange>
                </w:rPr>
                <w:t xml:space="preserve"> </w:t>
              </w:r>
            </w:ins>
            <w:ins w:id="4516" w:author="Hai Quang Le" w:date="2025-01-06T10:10:00Z" w16du:dateUtc="2025-01-06T03:10:00Z">
              <w:r w:rsidR="00203447" w:rsidRPr="00203447">
                <w:rPr>
                  <w:rFonts w:ascii="Arial" w:hAnsi="Arial" w:cs="Arial"/>
                  <w:sz w:val="20"/>
                </w:rPr>
                <w:t xml:space="preserve"> 17,387,978,394 </w:t>
              </w:r>
            </w:ins>
            <w:ins w:id="4517" w:author="An Phuc Cao" w:date="2024-10-24T17:30:00Z" w16du:dateUtc="2024-10-24T10:30:00Z">
              <w:del w:id="4518" w:author="Hai Quang Le" w:date="2025-01-06T10:10:00Z" w16du:dateUtc="2025-01-06T03:10:00Z">
                <w:r w:rsidRPr="003A3A42" w:rsidDel="00203447">
                  <w:rPr>
                    <w:rFonts w:ascii="Arial" w:hAnsi="Arial" w:cs="Arial"/>
                    <w:sz w:val="20"/>
                    <w:rPrChange w:id="4519" w:author="An Phuc Cao" w:date="2024-10-24T17:30:00Z" w16du:dateUtc="2024-10-24T10:30:00Z">
                      <w:rPr/>
                    </w:rPrChange>
                  </w:rPr>
                  <w:delText>(56,916,823,038)</w:delText>
                </w:r>
              </w:del>
            </w:ins>
            <w:del w:id="4520" w:author="An Phuc Cao" w:date="2024-09-30T15:41:00Z" w16du:dateUtc="2024-09-30T08:41:00Z">
              <w:r w:rsidRPr="003A3A42" w:rsidDel="00AD7B37">
                <w:rPr>
                  <w:rFonts w:ascii="Arial" w:hAnsi="Arial" w:cs="Arial"/>
                  <w:color w:val="000000"/>
                  <w:sz w:val="20"/>
                </w:rPr>
                <w:delText>(83,163,245,631)</w:delText>
              </w:r>
            </w:del>
          </w:p>
        </w:tc>
      </w:tr>
      <w:tr w:rsidR="003A3A42" w:rsidRPr="00826313" w14:paraId="4FD69163" w14:textId="77777777" w:rsidTr="003A3A42">
        <w:tblPrEx>
          <w:tblW w:w="8177" w:type="dxa"/>
          <w:tblInd w:w="720" w:type="dxa"/>
          <w:tblLayout w:type="fixed"/>
          <w:tblLook w:val="0000" w:firstRow="0" w:lastRow="0" w:firstColumn="0" w:lastColumn="0" w:noHBand="0" w:noVBand="0"/>
          <w:tblPrExChange w:id="4521"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trPrChange w:id="4522"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523" w:author="An Phuc Cao" w:date="2024-10-24T17:30:00Z" w16du:dateUtc="2024-10-24T10:30:00Z">
              <w:tcPr>
                <w:tcW w:w="2594" w:type="pct"/>
                <w:tcBorders>
                  <w:top w:val="nil"/>
                  <w:left w:val="nil"/>
                  <w:bottom w:val="nil"/>
                  <w:right w:val="nil"/>
                </w:tcBorders>
                <w:shd w:val="clear" w:color="auto" w:fill="auto"/>
                <w:noWrap/>
                <w:vAlign w:val="bottom"/>
              </w:tcPr>
            </w:tcPrChange>
          </w:tcPr>
          <w:p w14:paraId="370D634A" w14:textId="77777777" w:rsidR="003A3A42" w:rsidRPr="00332504" w:rsidRDefault="003A3A42" w:rsidP="003A3A42">
            <w:pPr>
              <w:overflowPunct/>
              <w:autoSpaceDE/>
              <w:autoSpaceDN/>
              <w:adjustRightInd/>
              <w:ind w:left="-108" w:firstLine="20"/>
              <w:textAlignment w:val="auto"/>
              <w:rPr>
                <w:ins w:id="4524" w:author="An Phuc Cao" w:date="2024-09-30T15:42:00Z" w16du:dateUtc="2024-09-30T08:42:00Z"/>
                <w:rFonts w:ascii="Arial" w:hAnsi="Arial" w:cs="Arial"/>
                <w:bCs/>
                <w:sz w:val="20"/>
              </w:rPr>
            </w:pPr>
            <w:ins w:id="4525" w:author="An Phuc Cao" w:date="2024-09-30T15:42:00Z" w16du:dateUtc="2024-09-30T08:42:00Z">
              <w:r w:rsidRPr="00332504">
                <w:rPr>
                  <w:rFonts w:ascii="Arial" w:hAnsi="Arial" w:cs="Arial"/>
                  <w:bCs/>
                  <w:sz w:val="20"/>
                </w:rPr>
                <w:t xml:space="preserve">Adjustment for difference between </w:t>
              </w:r>
            </w:ins>
          </w:p>
          <w:p w14:paraId="05B0FC94" w14:textId="17A6D777" w:rsidR="003A3A42" w:rsidRPr="00826313" w:rsidDel="00D83309" w:rsidRDefault="003A3A42" w:rsidP="003A3A42">
            <w:pPr>
              <w:overflowPunct/>
              <w:autoSpaceDE/>
              <w:autoSpaceDN/>
              <w:adjustRightInd/>
              <w:ind w:left="-108" w:hanging="14"/>
              <w:textAlignment w:val="auto"/>
              <w:rPr>
                <w:del w:id="4526" w:author="An Phuc Cao" w:date="2024-09-30T15:42:00Z" w16du:dateUtc="2024-09-30T08:42:00Z"/>
                <w:rFonts w:ascii="Arial" w:hAnsi="Arial" w:cs="Arial"/>
                <w:bCs/>
                <w:sz w:val="20"/>
              </w:rPr>
            </w:pPr>
            <w:ins w:id="4527" w:author="An Phuc Cao" w:date="2024-09-30T15:42:00Z" w16du:dateUtc="2024-09-30T08:42:00Z">
              <w:r w:rsidRPr="00332504">
                <w:rPr>
                  <w:rFonts w:ascii="Arial" w:hAnsi="Arial" w:cs="Arial"/>
                  <w:bCs/>
                  <w:sz w:val="20"/>
                </w:rPr>
                <w:t>VAS and IFRS</w:t>
              </w:r>
            </w:ins>
            <w:del w:id="4528" w:author="An Phuc Cao" w:date="2024-09-30T15:42:00Z" w16du:dateUtc="2024-09-30T08:42:00Z">
              <w:r w:rsidRPr="00826313" w:rsidDel="00D83309">
                <w:rPr>
                  <w:rFonts w:ascii="Arial" w:hAnsi="Arial" w:cs="Arial"/>
                  <w:bCs/>
                  <w:sz w:val="20"/>
                </w:rPr>
                <w:delText xml:space="preserve">Adjustment for difference between </w:delText>
              </w:r>
            </w:del>
          </w:p>
          <w:p w14:paraId="71D68058" w14:textId="048D2D3E" w:rsidR="003A3A42" w:rsidRPr="00826313" w:rsidRDefault="003A3A42" w:rsidP="003A3A42">
            <w:pPr>
              <w:overflowPunct/>
              <w:autoSpaceDE/>
              <w:autoSpaceDN/>
              <w:adjustRightInd/>
              <w:ind w:left="-108" w:hanging="14"/>
              <w:textAlignment w:val="auto"/>
              <w:rPr>
                <w:rFonts w:ascii="Arial" w:hAnsi="Arial" w:cs="Arial"/>
                <w:bCs/>
                <w:sz w:val="20"/>
              </w:rPr>
            </w:pPr>
            <w:del w:id="4529" w:author="An Phuc Cao" w:date="2024-09-30T15:42:00Z" w16du:dateUtc="2024-09-30T08:42:00Z">
              <w:r w:rsidRPr="00826313" w:rsidDel="00D83309">
                <w:rPr>
                  <w:rFonts w:ascii="Arial" w:hAnsi="Arial" w:cs="Arial"/>
                  <w:bCs/>
                  <w:sz w:val="20"/>
                </w:rPr>
                <w:delText>VAS and IFRS</w:delText>
              </w:r>
            </w:del>
          </w:p>
        </w:tc>
        <w:tc>
          <w:tcPr>
            <w:tcW w:w="1203" w:type="pct"/>
            <w:tcBorders>
              <w:top w:val="nil"/>
              <w:left w:val="nil"/>
              <w:bottom w:val="nil"/>
              <w:right w:val="nil"/>
            </w:tcBorders>
            <w:vAlign w:val="bottom"/>
            <w:tcPrChange w:id="4530" w:author="An Phuc Cao" w:date="2024-10-24T17:30:00Z" w16du:dateUtc="2024-10-24T10:30:00Z">
              <w:tcPr>
                <w:tcW w:w="1203" w:type="pct"/>
                <w:tcBorders>
                  <w:top w:val="nil"/>
                  <w:left w:val="nil"/>
                  <w:bottom w:val="nil"/>
                  <w:right w:val="nil"/>
                </w:tcBorders>
                <w:vAlign w:val="bottom"/>
              </w:tcPr>
            </w:tcPrChange>
          </w:tcPr>
          <w:p w14:paraId="4D06B437" w14:textId="2411EA5B" w:rsidR="003A3A42" w:rsidRPr="003A3A42" w:rsidRDefault="00203447" w:rsidP="003A3A42">
            <w:pPr>
              <w:ind w:left="57" w:right="-85" w:hanging="14"/>
              <w:jc w:val="right"/>
              <w:rPr>
                <w:rFonts w:ascii="Arial" w:hAnsi="Arial" w:cs="Arial"/>
                <w:sz w:val="20"/>
              </w:rPr>
            </w:pPr>
            <w:ins w:id="4531" w:author="Hai Quang Le" w:date="2025-01-06T10:10:00Z" w16du:dateUtc="2025-01-06T03:10:00Z">
              <w:r w:rsidRPr="00203447">
                <w:rPr>
                  <w:rFonts w:ascii="Arial" w:hAnsi="Arial" w:cs="Arial"/>
                  <w:sz w:val="20"/>
                </w:rPr>
                <w:t>(3,821,629,578)</w:t>
              </w:r>
            </w:ins>
            <w:ins w:id="4532" w:author="An Phuc Cao" w:date="2024-10-24T17:30:00Z" w16du:dateUtc="2024-10-24T10:30:00Z">
              <w:del w:id="4533" w:author="Hai Quang Le" w:date="2025-01-06T10:10:00Z" w16du:dateUtc="2025-01-06T03:10:00Z">
                <w:r w:rsidR="003A3A42" w:rsidRPr="003A3A42" w:rsidDel="00203447">
                  <w:rPr>
                    <w:rFonts w:ascii="Arial" w:hAnsi="Arial" w:cs="Arial"/>
                    <w:sz w:val="20"/>
                    <w:rPrChange w:id="4534" w:author="An Phuc Cao" w:date="2024-10-24T17:30:00Z" w16du:dateUtc="2024-10-24T10:30:00Z">
                      <w:rPr/>
                    </w:rPrChange>
                  </w:rPr>
                  <w:delText xml:space="preserve"> (11,482,948,963)</w:delText>
                </w:r>
              </w:del>
            </w:ins>
          </w:p>
        </w:tc>
        <w:tc>
          <w:tcPr>
            <w:tcW w:w="1203" w:type="pct"/>
            <w:tcBorders>
              <w:top w:val="nil"/>
              <w:left w:val="nil"/>
              <w:bottom w:val="nil"/>
              <w:right w:val="nil"/>
            </w:tcBorders>
            <w:vAlign w:val="bottom"/>
            <w:tcPrChange w:id="4535" w:author="An Phuc Cao" w:date="2024-10-24T17:30:00Z" w16du:dateUtc="2024-10-24T10:30:00Z">
              <w:tcPr>
                <w:tcW w:w="1203" w:type="pct"/>
                <w:tcBorders>
                  <w:top w:val="nil"/>
                  <w:left w:val="nil"/>
                  <w:bottom w:val="nil"/>
                  <w:right w:val="nil"/>
                </w:tcBorders>
                <w:vAlign w:val="bottom"/>
              </w:tcPr>
            </w:tcPrChange>
          </w:tcPr>
          <w:p w14:paraId="37C24076" w14:textId="3C125E6E" w:rsidR="003A3A42" w:rsidRPr="003A3A42" w:rsidRDefault="003A3A42" w:rsidP="003A3A42">
            <w:pPr>
              <w:ind w:left="57" w:right="-85" w:hanging="14"/>
              <w:jc w:val="right"/>
              <w:rPr>
                <w:rFonts w:ascii="Arial" w:hAnsi="Arial" w:cs="Arial"/>
                <w:sz w:val="20"/>
              </w:rPr>
            </w:pPr>
            <w:ins w:id="4536" w:author="An Phuc Cao" w:date="2024-10-24T17:30:00Z" w16du:dateUtc="2024-10-24T10:30:00Z">
              <w:r w:rsidRPr="003A3A42">
                <w:rPr>
                  <w:rFonts w:ascii="Arial" w:hAnsi="Arial" w:cs="Arial"/>
                  <w:sz w:val="20"/>
                  <w:rPrChange w:id="4537" w:author="An Phuc Cao" w:date="2024-10-24T17:30:00Z" w16du:dateUtc="2024-10-24T10:30:00Z">
                    <w:rPr/>
                  </w:rPrChange>
                </w:rPr>
                <w:t xml:space="preserve"> (20,588,321,776)</w:t>
              </w:r>
            </w:ins>
            <w:del w:id="4538" w:author="An Phuc Cao" w:date="2024-09-30T15:41:00Z" w16du:dateUtc="2024-09-30T08:41:00Z">
              <w:r w:rsidRPr="003A3A42" w:rsidDel="00AD7B37">
                <w:rPr>
                  <w:rFonts w:ascii="Arial" w:hAnsi="Arial" w:cs="Arial"/>
                  <w:color w:val="000000"/>
                  <w:sz w:val="20"/>
                </w:rPr>
                <w:delText xml:space="preserve">5,082,866,423 </w:delText>
              </w:r>
            </w:del>
          </w:p>
        </w:tc>
      </w:tr>
      <w:tr w:rsidR="003A3A42" w:rsidRPr="00826313" w14:paraId="76468787" w14:textId="77777777" w:rsidTr="003A3A42">
        <w:tblPrEx>
          <w:tblW w:w="8177" w:type="dxa"/>
          <w:tblInd w:w="720" w:type="dxa"/>
          <w:tblLayout w:type="fixed"/>
          <w:tblLook w:val="0000" w:firstRow="0" w:lastRow="0" w:firstColumn="0" w:lastColumn="0" w:noHBand="0" w:noVBand="0"/>
          <w:tblPrExChange w:id="4539"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trPrChange w:id="4540"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541" w:author="An Phuc Cao" w:date="2024-10-24T17:30:00Z" w16du:dateUtc="2024-10-24T10:30:00Z">
              <w:tcPr>
                <w:tcW w:w="2594" w:type="pct"/>
                <w:tcBorders>
                  <w:top w:val="nil"/>
                  <w:left w:val="nil"/>
                  <w:bottom w:val="nil"/>
                  <w:right w:val="nil"/>
                </w:tcBorders>
                <w:shd w:val="clear" w:color="auto" w:fill="auto"/>
                <w:noWrap/>
                <w:vAlign w:val="bottom"/>
              </w:tcPr>
            </w:tcPrChange>
          </w:tcPr>
          <w:p w14:paraId="7594614C" w14:textId="274B4FDB" w:rsidR="003A3A42" w:rsidRPr="00826313" w:rsidRDefault="003A3A42" w:rsidP="003A3A42">
            <w:pPr>
              <w:overflowPunct/>
              <w:autoSpaceDE/>
              <w:autoSpaceDN/>
              <w:adjustRightInd/>
              <w:ind w:left="-108" w:hanging="11"/>
              <w:textAlignment w:val="auto"/>
              <w:rPr>
                <w:rFonts w:ascii="Arial" w:hAnsi="Arial" w:cs="Arial"/>
                <w:b/>
                <w:iCs/>
                <w:sz w:val="20"/>
              </w:rPr>
            </w:pPr>
            <w:ins w:id="4542" w:author="An Phuc Cao" w:date="2024-09-30T15:42:00Z" w16du:dateUtc="2024-09-30T08:42:00Z">
              <w:r w:rsidRPr="00332504">
                <w:rPr>
                  <w:rFonts w:ascii="Arial" w:hAnsi="Arial" w:cs="Arial"/>
                  <w:bCs/>
                  <w:i/>
                  <w:sz w:val="20"/>
                </w:rPr>
                <w:t xml:space="preserve">Adjustments to </w:t>
              </w:r>
              <w:r>
                <w:rPr>
                  <w:rFonts w:ascii="Arial" w:hAnsi="Arial" w:cs="Arial"/>
                  <w:bCs/>
                  <w:i/>
                  <w:sz w:val="20"/>
                </w:rPr>
                <w:t>increase</w:t>
              </w:r>
            </w:ins>
            <w:del w:id="4543" w:author="An Phuc Cao" w:date="2024-09-30T15:42:00Z" w16du:dateUtc="2024-09-30T08:42:00Z">
              <w:r w:rsidRPr="00826313" w:rsidDel="00D83309">
                <w:rPr>
                  <w:rFonts w:ascii="Arial" w:hAnsi="Arial" w:cs="Arial"/>
                  <w:bCs/>
                  <w:iCs/>
                  <w:sz w:val="20"/>
                </w:rPr>
                <w:delText>Adjustments to increase/(decrease)</w:delText>
              </w:r>
            </w:del>
          </w:p>
        </w:tc>
        <w:tc>
          <w:tcPr>
            <w:tcW w:w="1203" w:type="pct"/>
            <w:tcBorders>
              <w:top w:val="nil"/>
              <w:left w:val="nil"/>
              <w:right w:val="nil"/>
            </w:tcBorders>
            <w:vAlign w:val="bottom"/>
            <w:tcPrChange w:id="4544" w:author="An Phuc Cao" w:date="2024-10-24T17:30:00Z" w16du:dateUtc="2024-10-24T10:30:00Z">
              <w:tcPr>
                <w:tcW w:w="1203" w:type="pct"/>
                <w:tcBorders>
                  <w:top w:val="nil"/>
                  <w:left w:val="nil"/>
                  <w:right w:val="nil"/>
                </w:tcBorders>
                <w:vAlign w:val="bottom"/>
              </w:tcPr>
            </w:tcPrChange>
          </w:tcPr>
          <w:p w14:paraId="586594BF" w14:textId="27BD6EB0" w:rsidR="003A3A42" w:rsidRPr="003A3A42" w:rsidRDefault="003A3A42" w:rsidP="003A3A42">
            <w:pPr>
              <w:ind w:left="57" w:right="-85" w:hanging="11"/>
              <w:jc w:val="right"/>
              <w:rPr>
                <w:rFonts w:ascii="Arial" w:hAnsi="Arial" w:cs="Arial"/>
                <w:iCs/>
                <w:sz w:val="20"/>
              </w:rPr>
            </w:pPr>
            <w:ins w:id="4545" w:author="An Phuc Cao" w:date="2024-10-24T17:30:00Z" w16du:dateUtc="2024-10-24T10:30:00Z">
              <w:r w:rsidRPr="003A3A42">
                <w:rPr>
                  <w:rFonts w:ascii="Arial" w:hAnsi="Arial" w:cs="Arial"/>
                  <w:sz w:val="20"/>
                  <w:rPrChange w:id="4546" w:author="An Phuc Cao" w:date="2024-10-24T17:30:00Z" w16du:dateUtc="2024-10-24T10:30:00Z">
                    <w:rPr/>
                  </w:rPrChange>
                </w:rPr>
                <w:t xml:space="preserve"> 26,316,788,283 </w:t>
              </w:r>
            </w:ins>
          </w:p>
        </w:tc>
        <w:tc>
          <w:tcPr>
            <w:tcW w:w="1203" w:type="pct"/>
            <w:tcBorders>
              <w:top w:val="nil"/>
              <w:left w:val="nil"/>
              <w:right w:val="nil"/>
            </w:tcBorders>
            <w:vAlign w:val="bottom"/>
            <w:tcPrChange w:id="4547" w:author="An Phuc Cao" w:date="2024-10-24T17:30:00Z" w16du:dateUtc="2024-10-24T10:30:00Z">
              <w:tcPr>
                <w:tcW w:w="1203" w:type="pct"/>
                <w:tcBorders>
                  <w:top w:val="nil"/>
                  <w:left w:val="nil"/>
                  <w:right w:val="nil"/>
                </w:tcBorders>
                <w:vAlign w:val="bottom"/>
              </w:tcPr>
            </w:tcPrChange>
          </w:tcPr>
          <w:p w14:paraId="6D986068" w14:textId="294C2FC7" w:rsidR="003A3A42" w:rsidRPr="003A3A42" w:rsidRDefault="003A3A42" w:rsidP="003A3A42">
            <w:pPr>
              <w:ind w:left="57" w:right="-85" w:hanging="11"/>
              <w:jc w:val="right"/>
              <w:rPr>
                <w:rFonts w:ascii="Arial" w:hAnsi="Arial" w:cs="Arial"/>
                <w:iCs/>
                <w:sz w:val="20"/>
              </w:rPr>
            </w:pPr>
            <w:ins w:id="4548" w:author="An Phuc Cao" w:date="2024-10-24T17:30:00Z" w16du:dateUtc="2024-10-24T10:30:00Z">
              <w:r w:rsidRPr="003A3A42">
                <w:rPr>
                  <w:rFonts w:ascii="Arial" w:hAnsi="Arial" w:cs="Arial"/>
                  <w:sz w:val="20"/>
                  <w:rPrChange w:id="4549" w:author="An Phuc Cao" w:date="2024-10-24T17:30:00Z" w16du:dateUtc="2024-10-24T10:30:00Z">
                    <w:rPr/>
                  </w:rPrChange>
                </w:rPr>
                <w:t xml:space="preserve"> 281,735,058 </w:t>
              </w:r>
            </w:ins>
            <w:del w:id="4550" w:author="An Phuc Cao" w:date="2024-09-30T15:41:00Z" w16du:dateUtc="2024-09-30T08:41:00Z">
              <w:r w:rsidRPr="003A3A42" w:rsidDel="00AD7B37">
                <w:rPr>
                  <w:rFonts w:ascii="Arial" w:hAnsi="Arial" w:cs="Arial"/>
                  <w:color w:val="000000"/>
                  <w:sz w:val="20"/>
                </w:rPr>
                <w:delText>(90,378,011,814)</w:delText>
              </w:r>
            </w:del>
          </w:p>
        </w:tc>
      </w:tr>
      <w:tr w:rsidR="003A3A42" w:rsidRPr="00826313" w14:paraId="266B9EF2" w14:textId="77777777" w:rsidTr="003A3A42">
        <w:tblPrEx>
          <w:tblW w:w="8177" w:type="dxa"/>
          <w:tblInd w:w="720" w:type="dxa"/>
          <w:tblLayout w:type="fixed"/>
          <w:tblLook w:val="0000" w:firstRow="0" w:lastRow="0" w:firstColumn="0" w:lastColumn="0" w:noHBand="0" w:noVBand="0"/>
          <w:tblPrExChange w:id="4551"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trPrChange w:id="4552"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553" w:author="An Phuc Cao" w:date="2024-10-24T17:30:00Z" w16du:dateUtc="2024-10-24T10:30:00Z">
              <w:tcPr>
                <w:tcW w:w="2594" w:type="pct"/>
                <w:tcBorders>
                  <w:top w:val="nil"/>
                  <w:left w:val="nil"/>
                  <w:bottom w:val="nil"/>
                  <w:right w:val="nil"/>
                </w:tcBorders>
                <w:shd w:val="clear" w:color="auto" w:fill="auto"/>
                <w:noWrap/>
                <w:vAlign w:val="bottom"/>
              </w:tcPr>
            </w:tcPrChange>
          </w:tcPr>
          <w:p w14:paraId="64966F4F" w14:textId="6F1BA093" w:rsidR="003A3A42" w:rsidRPr="00826313" w:rsidRDefault="003A3A42" w:rsidP="003A3A42">
            <w:pPr>
              <w:overflowPunct/>
              <w:autoSpaceDE/>
              <w:autoSpaceDN/>
              <w:adjustRightInd/>
              <w:ind w:left="165"/>
              <w:textAlignment w:val="auto"/>
              <w:rPr>
                <w:rFonts w:ascii="Arial" w:hAnsi="Arial" w:cs="Arial"/>
                <w:bCs/>
                <w:i/>
                <w:iCs/>
                <w:sz w:val="20"/>
              </w:rPr>
            </w:pPr>
            <w:ins w:id="4554" w:author="An Phuc Cao" w:date="2024-09-30T15:42:00Z" w16du:dateUtc="2024-09-30T08:42:00Z">
              <w:r w:rsidRPr="00332504">
                <w:rPr>
                  <w:rFonts w:ascii="Arial" w:hAnsi="Arial" w:cs="Arial"/>
                  <w:bCs/>
                  <w:sz w:val="20"/>
                </w:rPr>
                <w:t xml:space="preserve">    </w:t>
              </w:r>
              <w:r>
                <w:rPr>
                  <w:rFonts w:ascii="Arial" w:hAnsi="Arial" w:cs="Arial"/>
                  <w:bCs/>
                  <w:sz w:val="20"/>
                </w:rPr>
                <w:t>Non-deductible expense</w:t>
              </w:r>
              <w:r w:rsidRPr="00332504">
                <w:rPr>
                  <w:rFonts w:ascii="Arial" w:hAnsi="Arial" w:cs="Arial"/>
                  <w:color w:val="000000"/>
                  <w:sz w:val="20"/>
                  <w:shd w:val="clear" w:color="auto" w:fill="FFFF00"/>
                </w:rPr>
                <w:t xml:space="preserve"> </w:t>
              </w:r>
            </w:ins>
            <w:del w:id="4555" w:author="An Phuc Cao" w:date="2024-09-30T15:42:00Z" w16du:dateUtc="2024-09-30T08:42:00Z">
              <w:r w:rsidRPr="00826313" w:rsidDel="00D83309">
                <w:rPr>
                  <w:rFonts w:ascii="Arial" w:hAnsi="Arial" w:cs="Arial"/>
                  <w:bCs/>
                  <w:i/>
                  <w:iCs/>
                  <w:sz w:val="20"/>
                </w:rPr>
                <w:delText>Non-deductible expense</w:delText>
              </w:r>
              <w:r w:rsidRPr="00826313" w:rsidDel="00D83309">
                <w:rPr>
                  <w:rFonts w:ascii="Arial" w:hAnsi="Arial" w:cs="Arial"/>
                  <w:i/>
                  <w:iCs/>
                  <w:color w:val="000000"/>
                  <w:sz w:val="20"/>
                  <w:shd w:val="clear" w:color="auto" w:fill="FFFF00"/>
                </w:rPr>
                <w:delText xml:space="preserve">  </w:delText>
              </w:r>
            </w:del>
          </w:p>
        </w:tc>
        <w:tc>
          <w:tcPr>
            <w:tcW w:w="1203" w:type="pct"/>
            <w:tcBorders>
              <w:top w:val="nil"/>
              <w:left w:val="nil"/>
              <w:right w:val="nil"/>
            </w:tcBorders>
            <w:vAlign w:val="bottom"/>
            <w:tcPrChange w:id="4556" w:author="An Phuc Cao" w:date="2024-10-24T17:30:00Z" w16du:dateUtc="2024-10-24T10:30:00Z">
              <w:tcPr>
                <w:tcW w:w="1203" w:type="pct"/>
                <w:tcBorders>
                  <w:top w:val="nil"/>
                  <w:left w:val="nil"/>
                  <w:right w:val="nil"/>
                </w:tcBorders>
                <w:vAlign w:val="bottom"/>
              </w:tcPr>
            </w:tcPrChange>
          </w:tcPr>
          <w:p w14:paraId="7A3905C8" w14:textId="6AD1B6F6" w:rsidR="003A3A42" w:rsidRPr="003A3A42" w:rsidRDefault="003A3A42" w:rsidP="003A3A42">
            <w:pPr>
              <w:ind w:left="57" w:right="-85" w:hanging="11"/>
              <w:jc w:val="right"/>
              <w:rPr>
                <w:rFonts w:ascii="Arial" w:hAnsi="Arial" w:cs="Arial"/>
                <w:i/>
                <w:iCs/>
                <w:sz w:val="20"/>
              </w:rPr>
            </w:pPr>
            <w:ins w:id="4557" w:author="An Phuc Cao" w:date="2024-10-24T17:30:00Z" w16du:dateUtc="2024-10-24T10:30:00Z">
              <w:r w:rsidRPr="003A3A42">
                <w:rPr>
                  <w:rFonts w:ascii="Arial" w:hAnsi="Arial" w:cs="Arial"/>
                  <w:sz w:val="20"/>
                  <w:rPrChange w:id="4558" w:author="An Phuc Cao" w:date="2024-10-24T17:30:00Z" w16du:dateUtc="2024-10-24T10:30:00Z">
                    <w:rPr/>
                  </w:rPrChange>
                </w:rPr>
                <w:t xml:space="preserve"> 719,297,861 </w:t>
              </w:r>
            </w:ins>
          </w:p>
        </w:tc>
        <w:tc>
          <w:tcPr>
            <w:tcW w:w="1203" w:type="pct"/>
            <w:tcBorders>
              <w:top w:val="nil"/>
              <w:left w:val="nil"/>
              <w:right w:val="nil"/>
            </w:tcBorders>
            <w:vAlign w:val="bottom"/>
            <w:tcPrChange w:id="4559" w:author="An Phuc Cao" w:date="2024-10-24T17:30:00Z" w16du:dateUtc="2024-10-24T10:30:00Z">
              <w:tcPr>
                <w:tcW w:w="1203" w:type="pct"/>
                <w:tcBorders>
                  <w:top w:val="nil"/>
                  <w:left w:val="nil"/>
                  <w:right w:val="nil"/>
                </w:tcBorders>
                <w:vAlign w:val="bottom"/>
              </w:tcPr>
            </w:tcPrChange>
          </w:tcPr>
          <w:p w14:paraId="5CFFA442" w14:textId="0A64FB20" w:rsidR="003A3A42" w:rsidRPr="003A3A42" w:rsidRDefault="003A3A42" w:rsidP="003A3A42">
            <w:pPr>
              <w:ind w:left="57" w:right="-85" w:hanging="11"/>
              <w:jc w:val="right"/>
              <w:rPr>
                <w:rFonts w:ascii="Arial" w:hAnsi="Arial" w:cs="Arial"/>
                <w:i/>
                <w:iCs/>
                <w:color w:val="000000"/>
                <w:sz w:val="20"/>
              </w:rPr>
            </w:pPr>
            <w:ins w:id="4560" w:author="An Phuc Cao" w:date="2024-10-24T17:30:00Z" w16du:dateUtc="2024-10-24T10:30:00Z">
              <w:r w:rsidRPr="003A3A42">
                <w:rPr>
                  <w:rFonts w:ascii="Arial" w:hAnsi="Arial" w:cs="Arial"/>
                  <w:sz w:val="20"/>
                  <w:rPrChange w:id="4561" w:author="An Phuc Cao" w:date="2024-10-24T17:30:00Z" w16du:dateUtc="2024-10-24T10:30:00Z">
                    <w:rPr/>
                  </w:rPrChange>
                </w:rPr>
                <w:t xml:space="preserve"> 281,735,058 </w:t>
              </w:r>
            </w:ins>
            <w:del w:id="4562" w:author="An Phuc Cao" w:date="2024-09-30T15:41:00Z" w16du:dateUtc="2024-09-30T08:41:00Z">
              <w:r w:rsidRPr="003A3A42" w:rsidDel="00AD7B37">
                <w:rPr>
                  <w:rFonts w:ascii="Arial" w:hAnsi="Arial" w:cs="Arial"/>
                  <w:i/>
                  <w:iCs/>
                  <w:color w:val="000000"/>
                  <w:sz w:val="20"/>
                </w:rPr>
                <w:delText xml:space="preserve">112,488,704 </w:delText>
              </w:r>
            </w:del>
          </w:p>
        </w:tc>
      </w:tr>
      <w:tr w:rsidR="003A3A42" w:rsidRPr="00826313" w14:paraId="2D5BD8F5" w14:textId="77777777" w:rsidTr="003A3A42">
        <w:tblPrEx>
          <w:tblW w:w="8177" w:type="dxa"/>
          <w:tblInd w:w="720" w:type="dxa"/>
          <w:tblLayout w:type="fixed"/>
          <w:tblLook w:val="0000" w:firstRow="0" w:lastRow="0" w:firstColumn="0" w:lastColumn="0" w:noHBand="0" w:noVBand="0"/>
          <w:tblPrExChange w:id="4563"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trPrChange w:id="4564"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565" w:author="An Phuc Cao" w:date="2024-10-24T17:30:00Z" w16du:dateUtc="2024-10-24T10:30:00Z">
              <w:tcPr>
                <w:tcW w:w="2594" w:type="pct"/>
                <w:tcBorders>
                  <w:top w:val="nil"/>
                  <w:left w:val="nil"/>
                  <w:bottom w:val="nil"/>
                  <w:right w:val="nil"/>
                </w:tcBorders>
                <w:shd w:val="clear" w:color="auto" w:fill="auto"/>
                <w:noWrap/>
                <w:vAlign w:val="bottom"/>
              </w:tcPr>
            </w:tcPrChange>
          </w:tcPr>
          <w:p w14:paraId="56C5E395" w14:textId="7118CDA4" w:rsidR="003A3A42" w:rsidRPr="00826313" w:rsidRDefault="003A3A42" w:rsidP="003A3A42">
            <w:pPr>
              <w:overflowPunct/>
              <w:autoSpaceDE/>
              <w:autoSpaceDN/>
              <w:adjustRightInd/>
              <w:ind w:left="165"/>
              <w:textAlignment w:val="auto"/>
              <w:rPr>
                <w:rFonts w:ascii="Arial" w:hAnsi="Arial" w:cs="Arial"/>
                <w:bCs/>
                <w:i/>
                <w:iCs/>
                <w:sz w:val="20"/>
              </w:rPr>
            </w:pPr>
            <w:ins w:id="4566" w:author="An Phuc Cao" w:date="2024-09-30T15:42:00Z" w16du:dateUtc="2024-09-30T08:42:00Z">
              <w:r w:rsidRPr="00332504">
                <w:rPr>
                  <w:rFonts w:ascii="Arial" w:hAnsi="Arial" w:cs="Arial"/>
                  <w:bCs/>
                  <w:sz w:val="20"/>
                </w:rPr>
                <w:t xml:space="preserve">    </w:t>
              </w:r>
              <w:r>
                <w:rPr>
                  <w:rFonts w:ascii="Arial" w:hAnsi="Arial" w:cs="Arial"/>
                  <w:bCs/>
                  <w:sz w:val="20"/>
                </w:rPr>
                <w:t>Gain due to revaluation of asset</w:t>
              </w:r>
            </w:ins>
            <w:del w:id="4567" w:author="An Phuc Cao" w:date="2024-09-30T15:42:00Z" w16du:dateUtc="2024-09-30T08:42:00Z">
              <w:r w:rsidRPr="00826313" w:rsidDel="00D83309">
                <w:rPr>
                  <w:rFonts w:ascii="Arial" w:hAnsi="Arial" w:cs="Arial"/>
                  <w:bCs/>
                  <w:i/>
                  <w:iCs/>
                  <w:sz w:val="20"/>
                </w:rPr>
                <w:delText>Acquisition of business</w:delText>
              </w:r>
              <w:r w:rsidRPr="00826313" w:rsidDel="00D83309">
                <w:rPr>
                  <w:rFonts w:ascii="Arial" w:hAnsi="Arial" w:cs="Arial"/>
                  <w:i/>
                  <w:iCs/>
                  <w:color w:val="000000"/>
                  <w:sz w:val="20"/>
                  <w:shd w:val="clear" w:color="auto" w:fill="FFFF00"/>
                </w:rPr>
                <w:delText xml:space="preserve">  </w:delText>
              </w:r>
            </w:del>
          </w:p>
        </w:tc>
        <w:tc>
          <w:tcPr>
            <w:tcW w:w="1203" w:type="pct"/>
            <w:tcBorders>
              <w:top w:val="nil"/>
              <w:left w:val="nil"/>
              <w:right w:val="nil"/>
            </w:tcBorders>
            <w:vAlign w:val="bottom"/>
            <w:tcPrChange w:id="4568" w:author="An Phuc Cao" w:date="2024-10-24T17:30:00Z" w16du:dateUtc="2024-10-24T10:30:00Z">
              <w:tcPr>
                <w:tcW w:w="1203" w:type="pct"/>
                <w:tcBorders>
                  <w:top w:val="nil"/>
                  <w:left w:val="nil"/>
                  <w:right w:val="nil"/>
                </w:tcBorders>
                <w:vAlign w:val="bottom"/>
              </w:tcPr>
            </w:tcPrChange>
          </w:tcPr>
          <w:p w14:paraId="00B8AAE4" w14:textId="5F02A28F" w:rsidR="003A3A42" w:rsidRPr="003A3A42" w:rsidRDefault="003A3A42" w:rsidP="003A3A42">
            <w:pPr>
              <w:ind w:left="57" w:right="-85" w:hanging="11"/>
              <w:jc w:val="right"/>
              <w:rPr>
                <w:rFonts w:ascii="Arial" w:hAnsi="Arial" w:cs="Arial"/>
                <w:i/>
                <w:iCs/>
                <w:sz w:val="20"/>
              </w:rPr>
            </w:pPr>
            <w:ins w:id="4569" w:author="An Phuc Cao" w:date="2024-10-24T17:30:00Z" w16du:dateUtc="2024-10-24T10:30:00Z">
              <w:r w:rsidRPr="003A3A42">
                <w:rPr>
                  <w:rFonts w:ascii="Arial" w:hAnsi="Arial" w:cs="Arial"/>
                  <w:sz w:val="20"/>
                  <w:rPrChange w:id="4570" w:author="An Phuc Cao" w:date="2024-10-24T17:30:00Z" w16du:dateUtc="2024-10-24T10:30:00Z">
                    <w:rPr/>
                  </w:rPrChange>
                </w:rPr>
                <w:t xml:space="preserve"> 25,597,490,422 </w:t>
              </w:r>
            </w:ins>
          </w:p>
        </w:tc>
        <w:tc>
          <w:tcPr>
            <w:tcW w:w="1203" w:type="pct"/>
            <w:tcBorders>
              <w:top w:val="nil"/>
              <w:left w:val="nil"/>
              <w:right w:val="nil"/>
            </w:tcBorders>
            <w:vAlign w:val="bottom"/>
            <w:tcPrChange w:id="4571" w:author="An Phuc Cao" w:date="2024-10-24T17:30:00Z" w16du:dateUtc="2024-10-24T10:30:00Z">
              <w:tcPr>
                <w:tcW w:w="1203" w:type="pct"/>
                <w:tcBorders>
                  <w:top w:val="nil"/>
                  <w:left w:val="nil"/>
                  <w:right w:val="nil"/>
                </w:tcBorders>
                <w:vAlign w:val="bottom"/>
              </w:tcPr>
            </w:tcPrChange>
          </w:tcPr>
          <w:p w14:paraId="4780A58C" w14:textId="0323410A" w:rsidR="003A3A42" w:rsidRPr="003A3A42" w:rsidRDefault="003A3A42" w:rsidP="003A3A42">
            <w:pPr>
              <w:ind w:left="57" w:right="-85" w:hanging="11"/>
              <w:jc w:val="right"/>
              <w:rPr>
                <w:rFonts w:ascii="Arial" w:hAnsi="Arial" w:cs="Arial"/>
                <w:i/>
                <w:iCs/>
                <w:color w:val="000000"/>
                <w:sz w:val="20"/>
              </w:rPr>
            </w:pPr>
            <w:ins w:id="4572" w:author="An Phuc Cao" w:date="2024-10-24T17:30:00Z" w16du:dateUtc="2024-10-24T10:30:00Z">
              <w:r w:rsidRPr="003A3A42">
                <w:rPr>
                  <w:rFonts w:ascii="Arial" w:hAnsi="Arial" w:cs="Arial"/>
                  <w:sz w:val="20"/>
                  <w:rPrChange w:id="4573" w:author="An Phuc Cao" w:date="2024-10-24T17:30:00Z" w16du:dateUtc="2024-10-24T10:30:00Z">
                    <w:rPr/>
                  </w:rPrChange>
                </w:rPr>
                <w:t xml:space="preserve"> -   </w:t>
              </w:r>
            </w:ins>
            <w:del w:id="4574" w:author="An Phuc Cao" w:date="2024-09-30T15:41:00Z" w16du:dateUtc="2024-09-30T08:41:00Z">
              <w:r w:rsidRPr="003A3A42" w:rsidDel="00AD7B37">
                <w:rPr>
                  <w:rFonts w:ascii="Arial" w:hAnsi="Arial" w:cs="Arial"/>
                  <w:i/>
                  <w:iCs/>
                  <w:color w:val="000000"/>
                  <w:sz w:val="20"/>
                </w:rPr>
                <w:delText>(90,490,500,518)</w:delText>
              </w:r>
            </w:del>
          </w:p>
        </w:tc>
      </w:tr>
      <w:tr w:rsidR="003A3A42" w:rsidRPr="00826313" w14:paraId="39B7D045" w14:textId="77777777" w:rsidTr="003A3A42">
        <w:tblPrEx>
          <w:tblW w:w="8177" w:type="dxa"/>
          <w:tblInd w:w="720" w:type="dxa"/>
          <w:tblLayout w:type="fixed"/>
          <w:tblLook w:val="0000" w:firstRow="0" w:lastRow="0" w:firstColumn="0" w:lastColumn="0" w:noHBand="0" w:noVBand="0"/>
          <w:tblPrExChange w:id="4575"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ins w:id="4576" w:author="An Phuc Cao" w:date="2024-09-30T15:42:00Z"/>
          <w:trPrChange w:id="4577"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578" w:author="An Phuc Cao" w:date="2024-10-24T17:30:00Z" w16du:dateUtc="2024-10-24T10:30:00Z">
              <w:tcPr>
                <w:tcW w:w="2594" w:type="pct"/>
                <w:tcBorders>
                  <w:top w:val="nil"/>
                  <w:left w:val="nil"/>
                  <w:bottom w:val="nil"/>
                  <w:right w:val="nil"/>
                </w:tcBorders>
                <w:shd w:val="clear" w:color="auto" w:fill="auto"/>
                <w:noWrap/>
                <w:vAlign w:val="bottom"/>
              </w:tcPr>
            </w:tcPrChange>
          </w:tcPr>
          <w:p w14:paraId="100FE4E7" w14:textId="5F95FED8" w:rsidR="003A3A42" w:rsidRPr="00826313" w:rsidRDefault="003A3A42">
            <w:pPr>
              <w:overflowPunct/>
              <w:autoSpaceDE/>
              <w:autoSpaceDN/>
              <w:adjustRightInd/>
              <w:ind w:left="-105"/>
              <w:textAlignment w:val="auto"/>
              <w:rPr>
                <w:ins w:id="4579" w:author="An Phuc Cao" w:date="2024-09-30T15:42:00Z" w16du:dateUtc="2024-09-30T08:42:00Z"/>
                <w:rFonts w:ascii="Arial" w:hAnsi="Arial" w:cs="Arial"/>
                <w:bCs/>
                <w:i/>
                <w:iCs/>
                <w:sz w:val="20"/>
              </w:rPr>
              <w:pPrChange w:id="4580" w:author="An Phuc Cao" w:date="2024-09-30T15:43:00Z" w16du:dateUtc="2024-09-30T08:43:00Z">
                <w:pPr>
                  <w:overflowPunct/>
                  <w:autoSpaceDE/>
                  <w:autoSpaceDN/>
                  <w:adjustRightInd/>
                  <w:ind w:left="165"/>
                  <w:textAlignment w:val="auto"/>
                </w:pPr>
              </w:pPrChange>
            </w:pPr>
            <w:ins w:id="4581" w:author="An Phuc Cao" w:date="2024-09-30T15:42:00Z" w16du:dateUtc="2024-09-30T08:42:00Z">
              <w:r w:rsidRPr="00332504">
                <w:rPr>
                  <w:rFonts w:ascii="Arial" w:hAnsi="Arial" w:cs="Arial"/>
                  <w:bCs/>
                  <w:i/>
                  <w:sz w:val="20"/>
                </w:rPr>
                <w:t xml:space="preserve">Adjustments to </w:t>
              </w:r>
              <w:r>
                <w:rPr>
                  <w:rFonts w:ascii="Arial" w:hAnsi="Arial" w:cs="Arial"/>
                  <w:bCs/>
                  <w:i/>
                  <w:sz w:val="20"/>
                </w:rPr>
                <w:t>decrease</w:t>
              </w:r>
            </w:ins>
          </w:p>
        </w:tc>
        <w:tc>
          <w:tcPr>
            <w:tcW w:w="1203" w:type="pct"/>
            <w:tcBorders>
              <w:top w:val="nil"/>
              <w:left w:val="nil"/>
              <w:right w:val="nil"/>
            </w:tcBorders>
            <w:vAlign w:val="bottom"/>
            <w:tcPrChange w:id="4582" w:author="An Phuc Cao" w:date="2024-10-24T17:30:00Z" w16du:dateUtc="2024-10-24T10:30:00Z">
              <w:tcPr>
                <w:tcW w:w="1203" w:type="pct"/>
                <w:tcBorders>
                  <w:top w:val="nil"/>
                  <w:left w:val="nil"/>
                  <w:right w:val="nil"/>
                </w:tcBorders>
                <w:vAlign w:val="bottom"/>
              </w:tcPr>
            </w:tcPrChange>
          </w:tcPr>
          <w:p w14:paraId="4CCD2970" w14:textId="7A82BE1F" w:rsidR="003A3A42" w:rsidRPr="003A3A42" w:rsidRDefault="003A3A42" w:rsidP="003A3A42">
            <w:pPr>
              <w:ind w:left="57" w:right="-85" w:hanging="11"/>
              <w:jc w:val="right"/>
              <w:rPr>
                <w:ins w:id="4583" w:author="An Phuc Cao" w:date="2024-09-30T15:42:00Z" w16du:dateUtc="2024-09-30T08:42:00Z"/>
                <w:rFonts w:ascii="Arial" w:hAnsi="Arial" w:cs="Arial"/>
                <w:i/>
                <w:iCs/>
                <w:sz w:val="20"/>
              </w:rPr>
            </w:pPr>
            <w:ins w:id="4584" w:author="An Phuc Cao" w:date="2024-10-24T17:30:00Z" w16du:dateUtc="2024-10-24T10:30:00Z">
              <w:r w:rsidRPr="003A3A42">
                <w:rPr>
                  <w:rFonts w:ascii="Arial" w:hAnsi="Arial" w:cs="Arial"/>
                  <w:sz w:val="20"/>
                  <w:rPrChange w:id="4585" w:author="An Phuc Cao" w:date="2024-10-24T17:30:00Z" w16du:dateUtc="2024-10-24T10:30:00Z">
                    <w:rPr/>
                  </w:rPrChange>
                </w:rPr>
                <w:t xml:space="preserve"> (28,758,494,404)</w:t>
              </w:r>
            </w:ins>
          </w:p>
        </w:tc>
        <w:tc>
          <w:tcPr>
            <w:tcW w:w="1203" w:type="pct"/>
            <w:tcBorders>
              <w:top w:val="nil"/>
              <w:left w:val="nil"/>
              <w:right w:val="nil"/>
            </w:tcBorders>
            <w:vAlign w:val="bottom"/>
            <w:tcPrChange w:id="4586" w:author="An Phuc Cao" w:date="2024-10-24T17:30:00Z" w16du:dateUtc="2024-10-24T10:30:00Z">
              <w:tcPr>
                <w:tcW w:w="1203" w:type="pct"/>
                <w:tcBorders>
                  <w:top w:val="nil"/>
                  <w:left w:val="nil"/>
                  <w:right w:val="nil"/>
                </w:tcBorders>
                <w:vAlign w:val="bottom"/>
              </w:tcPr>
            </w:tcPrChange>
          </w:tcPr>
          <w:p w14:paraId="75BB9E60" w14:textId="04C4B2E3" w:rsidR="003A3A42" w:rsidRPr="003A3A42" w:rsidDel="00AD7B37" w:rsidRDefault="003A3A42" w:rsidP="003A3A42">
            <w:pPr>
              <w:ind w:left="57" w:right="-85" w:hanging="11"/>
              <w:jc w:val="right"/>
              <w:rPr>
                <w:ins w:id="4587" w:author="An Phuc Cao" w:date="2024-09-30T15:42:00Z" w16du:dateUtc="2024-09-30T08:42:00Z"/>
                <w:rFonts w:ascii="Arial" w:hAnsi="Arial" w:cs="Arial"/>
                <w:i/>
                <w:iCs/>
                <w:color w:val="000000"/>
                <w:sz w:val="20"/>
              </w:rPr>
            </w:pPr>
            <w:ins w:id="4588" w:author="An Phuc Cao" w:date="2024-10-24T17:30:00Z" w16du:dateUtc="2024-10-24T10:30:00Z">
              <w:r w:rsidRPr="003A3A42">
                <w:rPr>
                  <w:rFonts w:ascii="Arial" w:hAnsi="Arial" w:cs="Arial"/>
                  <w:sz w:val="20"/>
                  <w:rPrChange w:id="4589" w:author="An Phuc Cao" w:date="2024-10-24T17:30:00Z" w16du:dateUtc="2024-10-24T10:30:00Z">
                    <w:rPr/>
                  </w:rPrChange>
                </w:rPr>
                <w:t xml:space="preserve"> (792,735,414)</w:t>
              </w:r>
            </w:ins>
          </w:p>
        </w:tc>
      </w:tr>
      <w:tr w:rsidR="003A3A42" w:rsidRPr="00826313" w14:paraId="6288A767" w14:textId="77777777" w:rsidTr="003A3A42">
        <w:tblPrEx>
          <w:tblW w:w="8177" w:type="dxa"/>
          <w:tblInd w:w="720" w:type="dxa"/>
          <w:tblLayout w:type="fixed"/>
          <w:tblLook w:val="0000" w:firstRow="0" w:lastRow="0" w:firstColumn="0" w:lastColumn="0" w:noHBand="0" w:noVBand="0"/>
          <w:tblPrExChange w:id="4590"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ins w:id="4591" w:author="An Phuc Cao" w:date="2024-09-30T15:42:00Z"/>
          <w:trPrChange w:id="4592"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593" w:author="An Phuc Cao" w:date="2024-10-24T17:30:00Z" w16du:dateUtc="2024-10-24T10:30:00Z">
              <w:tcPr>
                <w:tcW w:w="2594" w:type="pct"/>
                <w:tcBorders>
                  <w:top w:val="nil"/>
                  <w:left w:val="nil"/>
                  <w:bottom w:val="nil"/>
                  <w:right w:val="nil"/>
                </w:tcBorders>
                <w:shd w:val="clear" w:color="auto" w:fill="auto"/>
                <w:noWrap/>
                <w:vAlign w:val="bottom"/>
              </w:tcPr>
            </w:tcPrChange>
          </w:tcPr>
          <w:p w14:paraId="5BF00E0D" w14:textId="185E7E76" w:rsidR="003A3A42" w:rsidRPr="00826313" w:rsidRDefault="003A3A42" w:rsidP="003A3A42">
            <w:pPr>
              <w:overflowPunct/>
              <w:autoSpaceDE/>
              <w:autoSpaceDN/>
              <w:adjustRightInd/>
              <w:ind w:left="165"/>
              <w:textAlignment w:val="auto"/>
              <w:rPr>
                <w:ins w:id="4594" w:author="An Phuc Cao" w:date="2024-09-30T15:42:00Z" w16du:dateUtc="2024-09-30T08:42:00Z"/>
                <w:rFonts w:ascii="Arial" w:hAnsi="Arial" w:cs="Arial"/>
                <w:bCs/>
                <w:i/>
                <w:iCs/>
                <w:sz w:val="20"/>
              </w:rPr>
            </w:pPr>
            <w:ins w:id="4595" w:author="An Phuc Cao" w:date="2024-09-30T15:42:00Z" w16du:dateUtc="2024-09-30T08:42:00Z">
              <w:r w:rsidRPr="00332504">
                <w:rPr>
                  <w:rFonts w:ascii="Arial" w:hAnsi="Arial" w:cs="Arial"/>
                  <w:bCs/>
                  <w:sz w:val="20"/>
                </w:rPr>
                <w:t xml:space="preserve">    </w:t>
              </w:r>
              <w:r>
                <w:rPr>
                  <w:rFonts w:ascii="Arial" w:hAnsi="Arial" w:cs="Arial"/>
                  <w:bCs/>
                  <w:sz w:val="20"/>
                </w:rPr>
                <w:t>Loss due to revaluation of asset</w:t>
              </w:r>
              <w:r w:rsidRPr="00332504">
                <w:rPr>
                  <w:rFonts w:ascii="Arial" w:hAnsi="Arial" w:cs="Arial"/>
                  <w:color w:val="000000"/>
                  <w:sz w:val="20"/>
                  <w:shd w:val="clear" w:color="auto" w:fill="FFFF00"/>
                </w:rPr>
                <w:t xml:space="preserve">  </w:t>
              </w:r>
            </w:ins>
          </w:p>
        </w:tc>
        <w:tc>
          <w:tcPr>
            <w:tcW w:w="1203" w:type="pct"/>
            <w:tcBorders>
              <w:top w:val="nil"/>
              <w:left w:val="nil"/>
              <w:right w:val="nil"/>
            </w:tcBorders>
            <w:vAlign w:val="bottom"/>
            <w:tcPrChange w:id="4596" w:author="An Phuc Cao" w:date="2024-10-24T17:30:00Z" w16du:dateUtc="2024-10-24T10:30:00Z">
              <w:tcPr>
                <w:tcW w:w="1203" w:type="pct"/>
                <w:tcBorders>
                  <w:top w:val="nil"/>
                  <w:left w:val="nil"/>
                  <w:right w:val="nil"/>
                </w:tcBorders>
                <w:vAlign w:val="bottom"/>
              </w:tcPr>
            </w:tcPrChange>
          </w:tcPr>
          <w:p w14:paraId="2357FFB6" w14:textId="090F702E" w:rsidR="003A3A42" w:rsidRPr="003A3A42" w:rsidRDefault="003A3A42" w:rsidP="003A3A42">
            <w:pPr>
              <w:ind w:left="57" w:right="-85" w:hanging="11"/>
              <w:jc w:val="right"/>
              <w:rPr>
                <w:ins w:id="4597" w:author="An Phuc Cao" w:date="2024-09-30T15:42:00Z" w16du:dateUtc="2024-09-30T08:42:00Z"/>
                <w:rFonts w:ascii="Arial" w:hAnsi="Arial" w:cs="Arial"/>
                <w:i/>
                <w:iCs/>
                <w:sz w:val="20"/>
              </w:rPr>
            </w:pPr>
            <w:ins w:id="4598" w:author="An Phuc Cao" w:date="2024-10-24T17:30:00Z" w16du:dateUtc="2024-10-24T10:30:00Z">
              <w:r w:rsidRPr="003A3A42">
                <w:rPr>
                  <w:rFonts w:ascii="Arial" w:hAnsi="Arial" w:cs="Arial"/>
                  <w:sz w:val="20"/>
                  <w:rPrChange w:id="4599" w:author="An Phuc Cao" w:date="2024-10-24T17:30:00Z" w16du:dateUtc="2024-10-24T10:30:00Z">
                    <w:rPr/>
                  </w:rPrChange>
                </w:rPr>
                <w:t xml:space="preserve"> -   </w:t>
              </w:r>
            </w:ins>
          </w:p>
        </w:tc>
        <w:tc>
          <w:tcPr>
            <w:tcW w:w="1203" w:type="pct"/>
            <w:tcBorders>
              <w:top w:val="nil"/>
              <w:left w:val="nil"/>
              <w:right w:val="nil"/>
            </w:tcBorders>
            <w:vAlign w:val="bottom"/>
            <w:tcPrChange w:id="4600" w:author="An Phuc Cao" w:date="2024-10-24T17:30:00Z" w16du:dateUtc="2024-10-24T10:30:00Z">
              <w:tcPr>
                <w:tcW w:w="1203" w:type="pct"/>
                <w:tcBorders>
                  <w:top w:val="nil"/>
                  <w:left w:val="nil"/>
                  <w:right w:val="nil"/>
                </w:tcBorders>
                <w:vAlign w:val="bottom"/>
              </w:tcPr>
            </w:tcPrChange>
          </w:tcPr>
          <w:p w14:paraId="01F9ADAE" w14:textId="304F53A7" w:rsidR="003A3A42" w:rsidRPr="003A3A42" w:rsidDel="00AD7B37" w:rsidRDefault="003A3A42" w:rsidP="003A3A42">
            <w:pPr>
              <w:ind w:left="57" w:right="-85" w:hanging="11"/>
              <w:jc w:val="right"/>
              <w:rPr>
                <w:ins w:id="4601" w:author="An Phuc Cao" w:date="2024-09-30T15:42:00Z" w16du:dateUtc="2024-09-30T08:42:00Z"/>
                <w:rFonts w:ascii="Arial" w:hAnsi="Arial" w:cs="Arial"/>
                <w:i/>
                <w:iCs/>
                <w:color w:val="000000"/>
                <w:sz w:val="20"/>
              </w:rPr>
            </w:pPr>
            <w:ins w:id="4602" w:author="An Phuc Cao" w:date="2024-10-24T17:30:00Z" w16du:dateUtc="2024-10-24T10:30:00Z">
              <w:r w:rsidRPr="003A3A42">
                <w:rPr>
                  <w:rFonts w:ascii="Arial" w:hAnsi="Arial" w:cs="Arial"/>
                  <w:sz w:val="20"/>
                  <w:rPrChange w:id="4603" w:author="An Phuc Cao" w:date="2024-10-24T17:30:00Z" w16du:dateUtc="2024-10-24T10:30:00Z">
                    <w:rPr/>
                  </w:rPrChange>
                </w:rPr>
                <w:t xml:space="preserve"> -   </w:t>
              </w:r>
            </w:ins>
          </w:p>
        </w:tc>
      </w:tr>
      <w:tr w:rsidR="003A3A42" w:rsidRPr="00826313" w14:paraId="2D5EEAD8" w14:textId="77777777" w:rsidTr="003A3A42">
        <w:tblPrEx>
          <w:tblW w:w="8177" w:type="dxa"/>
          <w:tblInd w:w="720" w:type="dxa"/>
          <w:tblLayout w:type="fixed"/>
          <w:tblLook w:val="0000" w:firstRow="0" w:lastRow="0" w:firstColumn="0" w:lastColumn="0" w:noHBand="0" w:noVBand="0"/>
          <w:tblPrExChange w:id="4604"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ins w:id="4605" w:author="An Phuc Cao" w:date="2024-09-30T15:42:00Z"/>
          <w:trPrChange w:id="4606"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607" w:author="An Phuc Cao" w:date="2024-10-24T17:30:00Z" w16du:dateUtc="2024-10-24T10:30:00Z">
              <w:tcPr>
                <w:tcW w:w="2594" w:type="pct"/>
                <w:tcBorders>
                  <w:top w:val="nil"/>
                  <w:left w:val="nil"/>
                  <w:bottom w:val="nil"/>
                  <w:right w:val="nil"/>
                </w:tcBorders>
                <w:shd w:val="clear" w:color="auto" w:fill="auto"/>
                <w:noWrap/>
                <w:vAlign w:val="bottom"/>
              </w:tcPr>
            </w:tcPrChange>
          </w:tcPr>
          <w:p w14:paraId="4058F719" w14:textId="7C262E1C" w:rsidR="003A3A42" w:rsidRPr="00826313" w:rsidRDefault="003A3A42" w:rsidP="003A3A42">
            <w:pPr>
              <w:overflowPunct/>
              <w:autoSpaceDE/>
              <w:autoSpaceDN/>
              <w:adjustRightInd/>
              <w:ind w:left="165"/>
              <w:textAlignment w:val="auto"/>
              <w:rPr>
                <w:ins w:id="4608" w:author="An Phuc Cao" w:date="2024-09-30T15:42:00Z" w16du:dateUtc="2024-09-30T08:42:00Z"/>
                <w:rFonts w:ascii="Arial" w:hAnsi="Arial" w:cs="Arial"/>
                <w:bCs/>
                <w:i/>
                <w:iCs/>
                <w:sz w:val="20"/>
              </w:rPr>
            </w:pPr>
            <w:ins w:id="4609" w:author="An Phuc Cao" w:date="2024-09-30T15:42:00Z" w16du:dateUtc="2024-09-30T08:42:00Z">
              <w:r w:rsidRPr="00332504">
                <w:rPr>
                  <w:rFonts w:ascii="Arial" w:hAnsi="Arial" w:cs="Arial"/>
                  <w:bCs/>
                  <w:sz w:val="20"/>
                </w:rPr>
                <w:t xml:space="preserve">    </w:t>
              </w:r>
              <w:r>
                <w:rPr>
                  <w:rFonts w:ascii="Arial" w:hAnsi="Arial" w:cs="Arial"/>
                  <w:bCs/>
                  <w:sz w:val="20"/>
                </w:rPr>
                <w:t>Loss transferred from past year</w:t>
              </w:r>
            </w:ins>
          </w:p>
        </w:tc>
        <w:tc>
          <w:tcPr>
            <w:tcW w:w="1203" w:type="pct"/>
            <w:tcBorders>
              <w:top w:val="nil"/>
              <w:left w:val="nil"/>
              <w:right w:val="nil"/>
            </w:tcBorders>
            <w:vAlign w:val="bottom"/>
            <w:tcPrChange w:id="4610" w:author="An Phuc Cao" w:date="2024-10-24T17:30:00Z" w16du:dateUtc="2024-10-24T10:30:00Z">
              <w:tcPr>
                <w:tcW w:w="1203" w:type="pct"/>
                <w:tcBorders>
                  <w:top w:val="nil"/>
                  <w:left w:val="nil"/>
                  <w:right w:val="nil"/>
                </w:tcBorders>
                <w:vAlign w:val="bottom"/>
              </w:tcPr>
            </w:tcPrChange>
          </w:tcPr>
          <w:p w14:paraId="300C5426" w14:textId="6E48F752" w:rsidR="003A3A42" w:rsidRPr="003A3A42" w:rsidRDefault="003A3A42" w:rsidP="003A3A42">
            <w:pPr>
              <w:ind w:left="57" w:right="-85" w:hanging="11"/>
              <w:jc w:val="right"/>
              <w:rPr>
                <w:ins w:id="4611" w:author="An Phuc Cao" w:date="2024-09-30T15:42:00Z" w16du:dateUtc="2024-09-30T08:42:00Z"/>
                <w:rFonts w:ascii="Arial" w:hAnsi="Arial" w:cs="Arial"/>
                <w:i/>
                <w:iCs/>
                <w:sz w:val="20"/>
              </w:rPr>
            </w:pPr>
            <w:ins w:id="4612" w:author="An Phuc Cao" w:date="2024-10-24T17:30:00Z" w16du:dateUtc="2024-10-24T10:30:00Z">
              <w:r w:rsidRPr="003A3A42">
                <w:rPr>
                  <w:rFonts w:ascii="Arial" w:hAnsi="Arial" w:cs="Arial"/>
                  <w:sz w:val="20"/>
                  <w:rPrChange w:id="4613" w:author="An Phuc Cao" w:date="2024-10-24T17:30:00Z" w16du:dateUtc="2024-10-24T10:30:00Z">
                    <w:rPr/>
                  </w:rPrChange>
                </w:rPr>
                <w:t xml:space="preserve"> (28,758,494,404)</w:t>
              </w:r>
            </w:ins>
          </w:p>
        </w:tc>
        <w:tc>
          <w:tcPr>
            <w:tcW w:w="1203" w:type="pct"/>
            <w:tcBorders>
              <w:top w:val="nil"/>
              <w:left w:val="nil"/>
              <w:right w:val="nil"/>
            </w:tcBorders>
            <w:vAlign w:val="bottom"/>
            <w:tcPrChange w:id="4614" w:author="An Phuc Cao" w:date="2024-10-24T17:30:00Z" w16du:dateUtc="2024-10-24T10:30:00Z">
              <w:tcPr>
                <w:tcW w:w="1203" w:type="pct"/>
                <w:tcBorders>
                  <w:top w:val="nil"/>
                  <w:left w:val="nil"/>
                  <w:right w:val="nil"/>
                </w:tcBorders>
                <w:vAlign w:val="bottom"/>
              </w:tcPr>
            </w:tcPrChange>
          </w:tcPr>
          <w:p w14:paraId="6404F604" w14:textId="0044F3D6" w:rsidR="003A3A42" w:rsidRPr="003A3A42" w:rsidDel="00AD7B37" w:rsidRDefault="003A3A42" w:rsidP="003A3A42">
            <w:pPr>
              <w:ind w:left="57" w:right="-85" w:hanging="11"/>
              <w:jc w:val="right"/>
              <w:rPr>
                <w:ins w:id="4615" w:author="An Phuc Cao" w:date="2024-09-30T15:42:00Z" w16du:dateUtc="2024-09-30T08:42:00Z"/>
                <w:rFonts w:ascii="Arial" w:hAnsi="Arial" w:cs="Arial"/>
                <w:i/>
                <w:iCs/>
                <w:color w:val="000000"/>
                <w:sz w:val="20"/>
              </w:rPr>
            </w:pPr>
            <w:ins w:id="4616" w:author="An Phuc Cao" w:date="2024-10-24T17:30:00Z" w16du:dateUtc="2024-10-24T10:30:00Z">
              <w:r w:rsidRPr="003A3A42">
                <w:rPr>
                  <w:rFonts w:ascii="Arial" w:hAnsi="Arial" w:cs="Arial"/>
                  <w:sz w:val="20"/>
                  <w:rPrChange w:id="4617" w:author="An Phuc Cao" w:date="2024-10-24T17:30:00Z" w16du:dateUtc="2024-10-24T10:30:00Z">
                    <w:rPr/>
                  </w:rPrChange>
                </w:rPr>
                <w:t xml:space="preserve"> (725,248,414)</w:t>
              </w:r>
            </w:ins>
          </w:p>
        </w:tc>
      </w:tr>
      <w:tr w:rsidR="003A3A42" w:rsidRPr="00826313" w14:paraId="1FFD2A50" w14:textId="77777777" w:rsidTr="003A3A42">
        <w:tblPrEx>
          <w:tblW w:w="8177" w:type="dxa"/>
          <w:tblInd w:w="720" w:type="dxa"/>
          <w:tblLayout w:type="fixed"/>
          <w:tblLook w:val="0000" w:firstRow="0" w:lastRow="0" w:firstColumn="0" w:lastColumn="0" w:noHBand="0" w:noVBand="0"/>
          <w:tblPrExChange w:id="4618"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ins w:id="4619" w:author="An Phuc Cao" w:date="2024-09-30T15:42:00Z"/>
          <w:trPrChange w:id="4620"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621" w:author="An Phuc Cao" w:date="2024-10-24T17:30:00Z" w16du:dateUtc="2024-10-24T10:30:00Z">
              <w:tcPr>
                <w:tcW w:w="2594" w:type="pct"/>
                <w:tcBorders>
                  <w:top w:val="nil"/>
                  <w:left w:val="nil"/>
                  <w:bottom w:val="nil"/>
                  <w:right w:val="nil"/>
                </w:tcBorders>
                <w:shd w:val="clear" w:color="auto" w:fill="auto"/>
                <w:noWrap/>
                <w:vAlign w:val="bottom"/>
              </w:tcPr>
            </w:tcPrChange>
          </w:tcPr>
          <w:p w14:paraId="7B449BC7" w14:textId="5FC3DFAE" w:rsidR="003A3A42" w:rsidRPr="00826313" w:rsidRDefault="003A3A42" w:rsidP="003A3A42">
            <w:pPr>
              <w:overflowPunct/>
              <w:autoSpaceDE/>
              <w:autoSpaceDN/>
              <w:adjustRightInd/>
              <w:ind w:left="165"/>
              <w:textAlignment w:val="auto"/>
              <w:rPr>
                <w:ins w:id="4622" w:author="An Phuc Cao" w:date="2024-09-30T15:42:00Z" w16du:dateUtc="2024-09-30T08:42:00Z"/>
                <w:rFonts w:ascii="Arial" w:hAnsi="Arial" w:cs="Arial"/>
                <w:bCs/>
                <w:i/>
                <w:iCs/>
                <w:sz w:val="20"/>
              </w:rPr>
            </w:pPr>
            <w:ins w:id="4623" w:author="An Phuc Cao" w:date="2024-09-30T15:42:00Z" w16du:dateUtc="2024-09-30T08:42:00Z">
              <w:r w:rsidRPr="00332504">
                <w:rPr>
                  <w:rFonts w:ascii="Arial" w:hAnsi="Arial" w:cs="Arial"/>
                  <w:bCs/>
                  <w:sz w:val="20"/>
                </w:rPr>
                <w:t xml:space="preserve">    </w:t>
              </w:r>
              <w:r>
                <w:rPr>
                  <w:rFonts w:ascii="Arial" w:hAnsi="Arial" w:cs="Arial"/>
                  <w:bCs/>
                  <w:sz w:val="20"/>
                </w:rPr>
                <w:t>Unpaid bonus</w:t>
              </w:r>
            </w:ins>
          </w:p>
        </w:tc>
        <w:tc>
          <w:tcPr>
            <w:tcW w:w="1203" w:type="pct"/>
            <w:tcBorders>
              <w:top w:val="nil"/>
              <w:left w:val="nil"/>
              <w:right w:val="nil"/>
            </w:tcBorders>
            <w:vAlign w:val="bottom"/>
            <w:tcPrChange w:id="4624" w:author="An Phuc Cao" w:date="2024-10-24T17:30:00Z" w16du:dateUtc="2024-10-24T10:30:00Z">
              <w:tcPr>
                <w:tcW w:w="1203" w:type="pct"/>
                <w:tcBorders>
                  <w:top w:val="nil"/>
                  <w:left w:val="nil"/>
                  <w:right w:val="nil"/>
                </w:tcBorders>
                <w:vAlign w:val="bottom"/>
              </w:tcPr>
            </w:tcPrChange>
          </w:tcPr>
          <w:p w14:paraId="12191C07" w14:textId="704B13B5" w:rsidR="003A3A42" w:rsidRPr="003A3A42" w:rsidRDefault="003A3A42" w:rsidP="003A3A42">
            <w:pPr>
              <w:ind w:left="57" w:right="-85" w:hanging="11"/>
              <w:jc w:val="right"/>
              <w:rPr>
                <w:ins w:id="4625" w:author="An Phuc Cao" w:date="2024-09-30T15:42:00Z" w16du:dateUtc="2024-09-30T08:42:00Z"/>
                <w:rFonts w:ascii="Arial" w:hAnsi="Arial" w:cs="Arial"/>
                <w:i/>
                <w:iCs/>
                <w:sz w:val="20"/>
              </w:rPr>
            </w:pPr>
            <w:ins w:id="4626" w:author="An Phuc Cao" w:date="2024-10-24T17:30:00Z" w16du:dateUtc="2024-10-24T10:30:00Z">
              <w:r w:rsidRPr="003A3A42">
                <w:rPr>
                  <w:rFonts w:ascii="Arial" w:hAnsi="Arial" w:cs="Arial"/>
                  <w:sz w:val="20"/>
                  <w:rPrChange w:id="4627" w:author="An Phuc Cao" w:date="2024-10-24T17:30:00Z" w16du:dateUtc="2024-10-24T10:30:00Z">
                    <w:rPr/>
                  </w:rPrChange>
                </w:rPr>
                <w:t xml:space="preserve"> -   </w:t>
              </w:r>
            </w:ins>
          </w:p>
        </w:tc>
        <w:tc>
          <w:tcPr>
            <w:tcW w:w="1203" w:type="pct"/>
            <w:tcBorders>
              <w:top w:val="nil"/>
              <w:left w:val="nil"/>
              <w:right w:val="nil"/>
            </w:tcBorders>
            <w:vAlign w:val="bottom"/>
            <w:tcPrChange w:id="4628" w:author="An Phuc Cao" w:date="2024-10-24T17:30:00Z" w16du:dateUtc="2024-10-24T10:30:00Z">
              <w:tcPr>
                <w:tcW w:w="1203" w:type="pct"/>
                <w:tcBorders>
                  <w:top w:val="nil"/>
                  <w:left w:val="nil"/>
                  <w:right w:val="nil"/>
                </w:tcBorders>
                <w:vAlign w:val="bottom"/>
              </w:tcPr>
            </w:tcPrChange>
          </w:tcPr>
          <w:p w14:paraId="68550066" w14:textId="0B400517" w:rsidR="003A3A42" w:rsidRPr="003A3A42" w:rsidDel="00AD7B37" w:rsidRDefault="003A3A42" w:rsidP="003A3A42">
            <w:pPr>
              <w:ind w:left="57" w:right="-85" w:hanging="11"/>
              <w:jc w:val="right"/>
              <w:rPr>
                <w:ins w:id="4629" w:author="An Phuc Cao" w:date="2024-09-30T15:42:00Z" w16du:dateUtc="2024-09-30T08:42:00Z"/>
                <w:rFonts w:ascii="Arial" w:hAnsi="Arial" w:cs="Arial"/>
                <w:i/>
                <w:iCs/>
                <w:color w:val="000000"/>
                <w:sz w:val="20"/>
              </w:rPr>
            </w:pPr>
            <w:ins w:id="4630" w:author="An Phuc Cao" w:date="2024-10-24T17:30:00Z" w16du:dateUtc="2024-10-24T10:30:00Z">
              <w:r w:rsidRPr="003A3A42">
                <w:rPr>
                  <w:rFonts w:ascii="Arial" w:hAnsi="Arial" w:cs="Arial"/>
                  <w:sz w:val="20"/>
                  <w:rPrChange w:id="4631" w:author="An Phuc Cao" w:date="2024-10-24T17:30:00Z" w16du:dateUtc="2024-10-24T10:30:00Z">
                    <w:rPr/>
                  </w:rPrChange>
                </w:rPr>
                <w:t xml:space="preserve"> (67,487,000)</w:t>
              </w:r>
            </w:ins>
          </w:p>
        </w:tc>
      </w:tr>
      <w:tr w:rsidR="003A3A42" w:rsidRPr="00826313" w14:paraId="7F6D1C7A" w14:textId="77777777" w:rsidTr="003A3A42">
        <w:tblPrEx>
          <w:tblW w:w="8177" w:type="dxa"/>
          <w:tblInd w:w="720" w:type="dxa"/>
          <w:tblLayout w:type="fixed"/>
          <w:tblLook w:val="0000" w:firstRow="0" w:lastRow="0" w:firstColumn="0" w:lastColumn="0" w:noHBand="0" w:noVBand="0"/>
          <w:tblPrExChange w:id="4632"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ins w:id="4633" w:author="An Phuc Cao" w:date="2024-09-30T15:42:00Z"/>
          <w:trPrChange w:id="4634"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635" w:author="An Phuc Cao" w:date="2024-10-24T17:30:00Z" w16du:dateUtc="2024-10-24T10:30:00Z">
              <w:tcPr>
                <w:tcW w:w="2594" w:type="pct"/>
                <w:tcBorders>
                  <w:top w:val="nil"/>
                  <w:left w:val="nil"/>
                  <w:bottom w:val="nil"/>
                  <w:right w:val="nil"/>
                </w:tcBorders>
                <w:shd w:val="clear" w:color="auto" w:fill="auto"/>
                <w:noWrap/>
                <w:vAlign w:val="bottom"/>
              </w:tcPr>
            </w:tcPrChange>
          </w:tcPr>
          <w:p w14:paraId="3E74D226" w14:textId="341704DC" w:rsidR="003A3A42" w:rsidRPr="00826313" w:rsidRDefault="003A3A42">
            <w:pPr>
              <w:overflowPunct/>
              <w:autoSpaceDE/>
              <w:autoSpaceDN/>
              <w:adjustRightInd/>
              <w:ind w:hanging="105"/>
              <w:textAlignment w:val="auto"/>
              <w:rPr>
                <w:ins w:id="4636" w:author="An Phuc Cao" w:date="2024-09-30T15:42:00Z" w16du:dateUtc="2024-09-30T08:42:00Z"/>
                <w:rFonts w:ascii="Arial" w:hAnsi="Arial" w:cs="Arial"/>
                <w:bCs/>
                <w:i/>
                <w:iCs/>
                <w:sz w:val="20"/>
              </w:rPr>
              <w:pPrChange w:id="4637" w:author="An Phuc Cao" w:date="2024-09-30T15:43:00Z" w16du:dateUtc="2024-09-30T08:43:00Z">
                <w:pPr>
                  <w:overflowPunct/>
                  <w:autoSpaceDE/>
                  <w:autoSpaceDN/>
                  <w:adjustRightInd/>
                  <w:ind w:left="165"/>
                  <w:textAlignment w:val="auto"/>
                </w:pPr>
              </w:pPrChange>
            </w:pPr>
            <w:ins w:id="4638" w:author="An Phuc Cao" w:date="2024-09-30T15:43:00Z" w16du:dateUtc="2024-09-30T08:43:00Z">
              <w:r>
                <w:rPr>
                  <w:rFonts w:ascii="Arial" w:hAnsi="Arial" w:cs="Arial"/>
                  <w:bCs/>
                  <w:sz w:val="20"/>
                </w:rPr>
                <w:t>Consolidation adjustments</w:t>
              </w:r>
            </w:ins>
          </w:p>
        </w:tc>
        <w:tc>
          <w:tcPr>
            <w:tcW w:w="1203" w:type="pct"/>
            <w:tcBorders>
              <w:top w:val="nil"/>
              <w:left w:val="nil"/>
              <w:right w:val="nil"/>
            </w:tcBorders>
            <w:vAlign w:val="bottom"/>
            <w:tcPrChange w:id="4639" w:author="An Phuc Cao" w:date="2024-10-24T17:30:00Z" w16du:dateUtc="2024-10-24T10:30:00Z">
              <w:tcPr>
                <w:tcW w:w="1203" w:type="pct"/>
                <w:tcBorders>
                  <w:top w:val="nil"/>
                  <w:left w:val="nil"/>
                  <w:right w:val="nil"/>
                </w:tcBorders>
                <w:vAlign w:val="bottom"/>
              </w:tcPr>
            </w:tcPrChange>
          </w:tcPr>
          <w:p w14:paraId="22AEC529" w14:textId="320FE84C" w:rsidR="003A3A42" w:rsidRPr="003A3A42" w:rsidRDefault="003A3A42">
            <w:pPr>
              <w:pBdr>
                <w:bottom w:val="single" w:sz="4" w:space="1" w:color="auto"/>
              </w:pBdr>
              <w:ind w:left="57" w:right="-85" w:hanging="11"/>
              <w:jc w:val="right"/>
              <w:rPr>
                <w:ins w:id="4640" w:author="An Phuc Cao" w:date="2024-09-30T15:42:00Z" w16du:dateUtc="2024-09-30T08:42:00Z"/>
                <w:rFonts w:ascii="Arial" w:hAnsi="Arial" w:cs="Arial"/>
                <w:i/>
                <w:iCs/>
                <w:sz w:val="20"/>
              </w:rPr>
              <w:pPrChange w:id="4641" w:author="An Phuc Cao" w:date="2024-10-24T17:30:00Z" w16du:dateUtc="2024-10-24T10:30:00Z">
                <w:pPr>
                  <w:ind w:left="57" w:right="-85" w:hanging="11"/>
                  <w:jc w:val="right"/>
                </w:pPr>
              </w:pPrChange>
            </w:pPr>
            <w:ins w:id="4642" w:author="An Phuc Cao" w:date="2024-10-24T17:30:00Z" w16du:dateUtc="2024-10-24T10:30:00Z">
              <w:r w:rsidRPr="003A3A42">
                <w:rPr>
                  <w:rFonts w:ascii="Arial" w:hAnsi="Arial" w:cs="Arial"/>
                  <w:sz w:val="20"/>
                  <w:rPrChange w:id="4643" w:author="An Phuc Cao" w:date="2024-10-24T17:30:00Z" w16du:dateUtc="2024-10-24T10:30:00Z">
                    <w:rPr/>
                  </w:rPrChange>
                </w:rPr>
                <w:t xml:space="preserve"> (23,134,326,007)</w:t>
              </w:r>
            </w:ins>
          </w:p>
        </w:tc>
        <w:tc>
          <w:tcPr>
            <w:tcW w:w="1203" w:type="pct"/>
            <w:tcBorders>
              <w:top w:val="nil"/>
              <w:left w:val="nil"/>
              <w:right w:val="nil"/>
            </w:tcBorders>
            <w:vAlign w:val="bottom"/>
            <w:tcPrChange w:id="4644" w:author="An Phuc Cao" w:date="2024-10-24T17:30:00Z" w16du:dateUtc="2024-10-24T10:30:00Z">
              <w:tcPr>
                <w:tcW w:w="1203" w:type="pct"/>
                <w:tcBorders>
                  <w:top w:val="nil"/>
                  <w:left w:val="nil"/>
                  <w:right w:val="nil"/>
                </w:tcBorders>
                <w:vAlign w:val="bottom"/>
              </w:tcPr>
            </w:tcPrChange>
          </w:tcPr>
          <w:p w14:paraId="25CE8911" w14:textId="274F7424" w:rsidR="003A3A42" w:rsidRPr="003A3A42" w:rsidDel="00AD7B37" w:rsidRDefault="003A3A42">
            <w:pPr>
              <w:pBdr>
                <w:bottom w:val="single" w:sz="4" w:space="1" w:color="auto"/>
              </w:pBdr>
              <w:ind w:left="57" w:right="-85" w:hanging="11"/>
              <w:jc w:val="right"/>
              <w:rPr>
                <w:ins w:id="4645" w:author="An Phuc Cao" w:date="2024-09-30T15:42:00Z" w16du:dateUtc="2024-09-30T08:42:00Z"/>
                <w:rFonts w:ascii="Arial" w:hAnsi="Arial" w:cs="Arial"/>
                <w:i/>
                <w:iCs/>
                <w:color w:val="000000"/>
                <w:sz w:val="20"/>
              </w:rPr>
              <w:pPrChange w:id="4646" w:author="An Phuc Cao" w:date="2024-10-24T17:30:00Z" w16du:dateUtc="2024-10-24T10:30:00Z">
                <w:pPr>
                  <w:ind w:left="57" w:right="-85" w:hanging="11"/>
                  <w:jc w:val="right"/>
                </w:pPr>
              </w:pPrChange>
            </w:pPr>
            <w:ins w:id="4647" w:author="An Phuc Cao" w:date="2024-10-24T17:30:00Z" w16du:dateUtc="2024-10-24T10:30:00Z">
              <w:r w:rsidRPr="003A3A42">
                <w:rPr>
                  <w:rFonts w:ascii="Arial" w:hAnsi="Arial" w:cs="Arial"/>
                  <w:sz w:val="20"/>
                  <w:rPrChange w:id="4648" w:author="An Phuc Cao" w:date="2024-10-24T17:30:00Z" w16du:dateUtc="2024-10-24T10:30:00Z">
                    <w:rPr/>
                  </w:rPrChange>
                </w:rPr>
                <w:t xml:space="preserve"> (27,917,809)</w:t>
              </w:r>
            </w:ins>
          </w:p>
        </w:tc>
      </w:tr>
      <w:tr w:rsidR="003A3A42" w:rsidRPr="00826313" w:rsidDel="004D4798" w14:paraId="604B1F35" w14:textId="77777777" w:rsidTr="003A3A42">
        <w:tblPrEx>
          <w:tblW w:w="8177" w:type="dxa"/>
          <w:tblInd w:w="720" w:type="dxa"/>
          <w:tblLayout w:type="fixed"/>
          <w:tblLook w:val="0000" w:firstRow="0" w:lastRow="0" w:firstColumn="0" w:lastColumn="0" w:noHBand="0" w:noVBand="0"/>
          <w:tblPrExChange w:id="4649"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trPrChange w:id="4650"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651" w:author="An Phuc Cao" w:date="2024-10-24T17:30:00Z" w16du:dateUtc="2024-10-24T10:30:00Z">
              <w:tcPr>
                <w:tcW w:w="2594" w:type="pct"/>
                <w:tcBorders>
                  <w:top w:val="nil"/>
                  <w:left w:val="nil"/>
                  <w:bottom w:val="nil"/>
                  <w:right w:val="nil"/>
                </w:tcBorders>
                <w:shd w:val="clear" w:color="auto" w:fill="auto"/>
                <w:noWrap/>
                <w:vAlign w:val="bottom"/>
              </w:tcPr>
            </w:tcPrChange>
          </w:tcPr>
          <w:p w14:paraId="73809E6F" w14:textId="262BEEEA" w:rsidR="003A3A42" w:rsidRPr="00826313" w:rsidRDefault="003A3A42" w:rsidP="003A3A42">
            <w:pPr>
              <w:overflowPunct/>
              <w:autoSpaceDE/>
              <w:autoSpaceDN/>
              <w:adjustRightInd/>
              <w:spacing w:before="120"/>
              <w:ind w:left="-117" w:hanging="11"/>
              <w:textAlignment w:val="auto"/>
              <w:rPr>
                <w:rFonts w:ascii="Arial" w:hAnsi="Arial" w:cs="Arial"/>
                <w:b/>
                <w:bCs/>
                <w:sz w:val="20"/>
                <w:lang w:val="en-GB"/>
              </w:rPr>
            </w:pPr>
            <w:ins w:id="4652" w:author="An Phuc Cao" w:date="2024-09-30T15:43:00Z" w16du:dateUtc="2024-09-30T08:43:00Z">
              <w:r w:rsidRPr="00332504">
                <w:rPr>
                  <w:rFonts w:ascii="Arial" w:hAnsi="Arial" w:cs="Arial"/>
                  <w:b/>
                  <w:bCs/>
                  <w:sz w:val="20"/>
                  <w:lang w:val="en-GB"/>
                </w:rPr>
                <w:t>Taxable loss</w:t>
              </w:r>
            </w:ins>
            <w:del w:id="4653" w:author="An Phuc Cao" w:date="2024-09-30T15:43:00Z" w16du:dateUtc="2024-09-30T08:43:00Z">
              <w:r w:rsidRPr="00826313" w:rsidDel="00900A8B">
                <w:rPr>
                  <w:rFonts w:ascii="Arial" w:hAnsi="Arial" w:cs="Arial"/>
                  <w:b/>
                  <w:bCs/>
                  <w:sz w:val="20"/>
                  <w:lang w:val="en-GB"/>
                </w:rPr>
                <w:delText>Taxable loss</w:delText>
              </w:r>
            </w:del>
          </w:p>
        </w:tc>
        <w:tc>
          <w:tcPr>
            <w:tcW w:w="1203" w:type="pct"/>
            <w:tcBorders>
              <w:top w:val="nil"/>
              <w:left w:val="nil"/>
              <w:bottom w:val="nil"/>
              <w:right w:val="nil"/>
            </w:tcBorders>
            <w:vAlign w:val="bottom"/>
            <w:tcPrChange w:id="4654" w:author="An Phuc Cao" w:date="2024-10-24T17:30:00Z" w16du:dateUtc="2024-10-24T10:30:00Z">
              <w:tcPr>
                <w:tcW w:w="1203" w:type="pct"/>
                <w:tcBorders>
                  <w:top w:val="nil"/>
                  <w:left w:val="nil"/>
                  <w:bottom w:val="nil"/>
                  <w:right w:val="nil"/>
                </w:tcBorders>
                <w:vAlign w:val="bottom"/>
              </w:tcPr>
            </w:tcPrChange>
          </w:tcPr>
          <w:p w14:paraId="284AF2E0" w14:textId="2E9AD98A" w:rsidR="003A3A42" w:rsidRPr="003A3A42" w:rsidRDefault="003A3A42" w:rsidP="003A3A42">
            <w:pPr>
              <w:pBdr>
                <w:bottom w:val="single" w:sz="4" w:space="1" w:color="auto"/>
              </w:pBdr>
              <w:spacing w:before="120"/>
              <w:ind w:left="57" w:right="-85" w:hanging="11"/>
              <w:jc w:val="right"/>
              <w:rPr>
                <w:rFonts w:ascii="Arial" w:hAnsi="Arial" w:cs="Arial"/>
                <w:b/>
                <w:bCs/>
                <w:color w:val="000000"/>
                <w:sz w:val="20"/>
              </w:rPr>
            </w:pPr>
            <w:ins w:id="4655" w:author="An Phuc Cao" w:date="2024-10-24T17:30:00Z" w16du:dateUtc="2024-10-24T10:30:00Z">
              <w:r w:rsidRPr="003A3A42">
                <w:rPr>
                  <w:rFonts w:ascii="Arial" w:hAnsi="Arial" w:cs="Arial"/>
                  <w:b/>
                  <w:bCs/>
                  <w:sz w:val="20"/>
                  <w:rPrChange w:id="4656" w:author="An Phuc Cao" w:date="2024-10-24T17:30:00Z" w16du:dateUtc="2024-10-24T10:30:00Z">
                    <w:rPr/>
                  </w:rPrChange>
                </w:rPr>
                <w:t xml:space="preserve"> </w:t>
              </w:r>
            </w:ins>
            <w:ins w:id="4657" w:author="Hai Quang Le" w:date="2025-01-06T10:11:00Z" w16du:dateUtc="2025-01-06T03:11:00Z">
              <w:r w:rsidR="00823569" w:rsidRPr="00823569">
                <w:rPr>
                  <w:rFonts w:ascii="Arial" w:hAnsi="Arial" w:cs="Arial"/>
                  <w:b/>
                  <w:bCs/>
                  <w:sz w:val="20"/>
                </w:rPr>
                <w:t xml:space="preserve"> (11,469,724,173)</w:t>
              </w:r>
            </w:ins>
            <w:ins w:id="4658" w:author="An Phuc Cao" w:date="2024-10-24T17:30:00Z" w16du:dateUtc="2024-10-24T10:30:00Z">
              <w:del w:id="4659" w:author="Hai Quang Le" w:date="2025-01-06T10:11:00Z" w16du:dateUtc="2025-01-06T03:11:00Z">
                <w:r w:rsidRPr="003A3A42" w:rsidDel="00823569">
                  <w:rPr>
                    <w:rFonts w:ascii="Arial" w:hAnsi="Arial" w:cs="Arial"/>
                    <w:b/>
                    <w:bCs/>
                    <w:sz w:val="20"/>
                    <w:rPrChange w:id="4660" w:author="An Phuc Cao" w:date="2024-10-24T17:30:00Z" w16du:dateUtc="2024-10-24T10:30:00Z">
                      <w:rPr/>
                    </w:rPrChange>
                  </w:rPr>
                  <w:delText>(22,536,563,343)</w:delText>
                </w:r>
              </w:del>
            </w:ins>
          </w:p>
        </w:tc>
        <w:tc>
          <w:tcPr>
            <w:tcW w:w="1203" w:type="pct"/>
            <w:tcBorders>
              <w:top w:val="nil"/>
              <w:left w:val="nil"/>
              <w:bottom w:val="nil"/>
              <w:right w:val="nil"/>
            </w:tcBorders>
            <w:vAlign w:val="bottom"/>
            <w:tcPrChange w:id="4661" w:author="An Phuc Cao" w:date="2024-10-24T17:30:00Z" w16du:dateUtc="2024-10-24T10:30:00Z">
              <w:tcPr>
                <w:tcW w:w="1203" w:type="pct"/>
                <w:tcBorders>
                  <w:top w:val="nil"/>
                  <w:left w:val="nil"/>
                  <w:bottom w:val="nil"/>
                  <w:right w:val="nil"/>
                </w:tcBorders>
                <w:vAlign w:val="bottom"/>
              </w:tcPr>
            </w:tcPrChange>
          </w:tcPr>
          <w:p w14:paraId="3F9DDCC6" w14:textId="697EC508" w:rsidR="003A3A42" w:rsidRPr="003A3A42" w:rsidRDefault="003A3A42" w:rsidP="003A3A42">
            <w:pPr>
              <w:pBdr>
                <w:bottom w:val="single" w:sz="4" w:space="1" w:color="auto"/>
              </w:pBdr>
              <w:spacing w:before="120"/>
              <w:ind w:left="57" w:right="-85" w:hanging="11"/>
              <w:jc w:val="right"/>
              <w:rPr>
                <w:rFonts w:ascii="Arial" w:hAnsi="Arial" w:cs="Arial"/>
                <w:b/>
                <w:bCs/>
                <w:color w:val="000000"/>
                <w:sz w:val="20"/>
              </w:rPr>
            </w:pPr>
            <w:ins w:id="4662" w:author="An Phuc Cao" w:date="2024-10-24T17:30:00Z" w16du:dateUtc="2024-10-24T10:30:00Z">
              <w:r w:rsidRPr="003A3A42">
                <w:rPr>
                  <w:rFonts w:ascii="Arial" w:hAnsi="Arial" w:cs="Arial"/>
                  <w:b/>
                  <w:bCs/>
                  <w:sz w:val="20"/>
                  <w:rPrChange w:id="4663" w:author="An Phuc Cao" w:date="2024-10-24T17:30:00Z" w16du:dateUtc="2024-10-24T10:30:00Z">
                    <w:rPr/>
                  </w:rPrChange>
                </w:rPr>
                <w:t xml:space="preserve"> </w:t>
              </w:r>
            </w:ins>
            <w:ins w:id="4664" w:author="Hai Quang Le" w:date="2025-01-06T10:11:00Z" w16du:dateUtc="2025-01-06T03:11:00Z">
              <w:r w:rsidR="00823569" w:rsidRPr="00823569">
                <w:rPr>
                  <w:rFonts w:ascii="Arial" w:hAnsi="Arial" w:cs="Arial"/>
                  <w:b/>
                  <w:bCs/>
                  <w:sz w:val="20"/>
                </w:rPr>
                <w:t xml:space="preserve"> (3,739,261,547)</w:t>
              </w:r>
              <w:r w:rsidR="00823569" w:rsidRPr="00823569" w:rsidDel="00823569">
                <w:rPr>
                  <w:rFonts w:ascii="Arial" w:hAnsi="Arial" w:cs="Arial"/>
                  <w:b/>
                  <w:bCs/>
                  <w:sz w:val="20"/>
                </w:rPr>
                <w:t xml:space="preserve"> </w:t>
              </w:r>
            </w:ins>
            <w:ins w:id="4665" w:author="An Phuc Cao" w:date="2024-10-24T17:30:00Z" w16du:dateUtc="2024-10-24T10:30:00Z">
              <w:del w:id="4666" w:author="Hai Quang Le" w:date="2025-01-06T10:11:00Z" w16du:dateUtc="2025-01-06T03:11:00Z">
                <w:r w:rsidRPr="003A3A42" w:rsidDel="00823569">
                  <w:rPr>
                    <w:rFonts w:ascii="Arial" w:hAnsi="Arial" w:cs="Arial"/>
                    <w:b/>
                    <w:bCs/>
                    <w:sz w:val="20"/>
                    <w:rPrChange w:id="4667" w:author="An Phuc Cao" w:date="2024-10-24T17:30:00Z" w16du:dateUtc="2024-10-24T10:30:00Z">
                      <w:rPr/>
                    </w:rPrChange>
                  </w:rPr>
                  <w:delText>(78,044,062,979)</w:delText>
                </w:r>
              </w:del>
            </w:ins>
            <w:del w:id="4668" w:author="An Phuc Cao" w:date="2024-09-30T15:41:00Z" w16du:dateUtc="2024-09-30T08:41:00Z">
              <w:r w:rsidRPr="003A3A42" w:rsidDel="00AD7B37">
                <w:rPr>
                  <w:rFonts w:ascii="Arial" w:hAnsi="Arial" w:cs="Arial"/>
                  <w:b/>
                  <w:bCs/>
                  <w:color w:val="000000"/>
                  <w:sz w:val="20"/>
                </w:rPr>
                <w:delText>(168,458,391,022)</w:delText>
              </w:r>
            </w:del>
          </w:p>
        </w:tc>
      </w:tr>
      <w:tr w:rsidR="003A3A42" w:rsidRPr="00826313" w14:paraId="346A0D76" w14:textId="77777777" w:rsidTr="003A3A42">
        <w:tblPrEx>
          <w:tblW w:w="8177" w:type="dxa"/>
          <w:tblInd w:w="720" w:type="dxa"/>
          <w:tblLayout w:type="fixed"/>
          <w:tblLook w:val="0000" w:firstRow="0" w:lastRow="0" w:firstColumn="0" w:lastColumn="0" w:noHBand="0" w:noVBand="0"/>
          <w:tblPrExChange w:id="4669" w:author="An Phuc Cao" w:date="2024-10-24T17:30:00Z" w16du:dateUtc="2024-10-24T10:30:00Z">
            <w:tblPrEx>
              <w:tblW w:w="8177" w:type="dxa"/>
              <w:tblInd w:w="720" w:type="dxa"/>
              <w:tblLayout w:type="fixed"/>
              <w:tblLook w:val="0000" w:firstRow="0" w:lastRow="0" w:firstColumn="0" w:lastColumn="0" w:noHBand="0" w:noVBand="0"/>
            </w:tblPrEx>
          </w:tblPrExChange>
        </w:tblPrEx>
        <w:trPr>
          <w:trHeight w:val="20"/>
          <w:trPrChange w:id="4670" w:author="An Phuc Cao" w:date="2024-10-24T17:30:00Z" w16du:dateUtc="2024-10-24T10:30:00Z">
            <w:trPr>
              <w:trHeight w:val="20"/>
            </w:trPr>
          </w:trPrChange>
        </w:trPr>
        <w:tc>
          <w:tcPr>
            <w:tcW w:w="2594" w:type="pct"/>
            <w:tcBorders>
              <w:top w:val="nil"/>
              <w:left w:val="nil"/>
              <w:bottom w:val="nil"/>
              <w:right w:val="nil"/>
            </w:tcBorders>
            <w:shd w:val="clear" w:color="auto" w:fill="auto"/>
            <w:noWrap/>
            <w:vAlign w:val="bottom"/>
            <w:tcPrChange w:id="4671" w:author="An Phuc Cao" w:date="2024-10-24T17:30:00Z" w16du:dateUtc="2024-10-24T10:30:00Z">
              <w:tcPr>
                <w:tcW w:w="2594" w:type="pct"/>
                <w:tcBorders>
                  <w:top w:val="nil"/>
                  <w:left w:val="nil"/>
                  <w:bottom w:val="nil"/>
                  <w:right w:val="nil"/>
                </w:tcBorders>
                <w:shd w:val="clear" w:color="auto" w:fill="auto"/>
                <w:noWrap/>
                <w:vAlign w:val="bottom"/>
              </w:tcPr>
            </w:tcPrChange>
          </w:tcPr>
          <w:p w14:paraId="6BB0D302" w14:textId="0C5AF1FF" w:rsidR="003A3A42" w:rsidRPr="00826313" w:rsidRDefault="003A3A42" w:rsidP="003A3A42">
            <w:pPr>
              <w:overflowPunct/>
              <w:autoSpaceDE/>
              <w:autoSpaceDN/>
              <w:adjustRightInd/>
              <w:spacing w:before="120"/>
              <w:ind w:left="-105" w:hanging="11"/>
              <w:textAlignment w:val="auto"/>
              <w:rPr>
                <w:rFonts w:ascii="Arial" w:hAnsi="Arial" w:cs="Arial"/>
                <w:b/>
                <w:sz w:val="20"/>
              </w:rPr>
            </w:pPr>
            <w:ins w:id="4672" w:author="An Phuc Cao" w:date="2024-09-30T15:43:00Z" w16du:dateUtc="2024-09-30T08:43:00Z">
              <w:r w:rsidRPr="00332504">
                <w:rPr>
                  <w:rFonts w:ascii="Arial" w:hAnsi="Arial" w:cs="Arial"/>
                  <w:b/>
                  <w:sz w:val="20"/>
                </w:rPr>
                <w:t>CIT expense</w:t>
              </w:r>
            </w:ins>
            <w:del w:id="4673" w:author="An Phuc Cao" w:date="2024-09-30T15:43:00Z" w16du:dateUtc="2024-09-30T08:43:00Z">
              <w:r w:rsidRPr="00826313" w:rsidDel="00900A8B">
                <w:rPr>
                  <w:rFonts w:ascii="Arial" w:hAnsi="Arial" w:cs="Arial"/>
                  <w:b/>
                  <w:sz w:val="20"/>
                </w:rPr>
                <w:delText>CIT expense</w:delText>
              </w:r>
            </w:del>
          </w:p>
        </w:tc>
        <w:tc>
          <w:tcPr>
            <w:tcW w:w="1203" w:type="pct"/>
            <w:tcBorders>
              <w:top w:val="nil"/>
              <w:left w:val="nil"/>
              <w:bottom w:val="nil"/>
              <w:right w:val="nil"/>
            </w:tcBorders>
            <w:vAlign w:val="bottom"/>
            <w:tcPrChange w:id="4674" w:author="An Phuc Cao" w:date="2024-10-24T17:30:00Z" w16du:dateUtc="2024-10-24T10:30:00Z">
              <w:tcPr>
                <w:tcW w:w="1203" w:type="pct"/>
                <w:tcBorders>
                  <w:top w:val="nil"/>
                  <w:left w:val="nil"/>
                  <w:bottom w:val="nil"/>
                  <w:right w:val="nil"/>
                </w:tcBorders>
                <w:vAlign w:val="bottom"/>
              </w:tcPr>
            </w:tcPrChange>
          </w:tcPr>
          <w:p w14:paraId="799BF799" w14:textId="22E95002" w:rsidR="003A3A42" w:rsidRPr="003A3A42" w:rsidRDefault="003A3A42" w:rsidP="003A3A42">
            <w:pPr>
              <w:pBdr>
                <w:bottom w:val="double" w:sz="4" w:space="1" w:color="auto"/>
              </w:pBdr>
              <w:spacing w:before="120"/>
              <w:ind w:left="57" w:right="-85" w:hanging="11"/>
              <w:jc w:val="right"/>
              <w:rPr>
                <w:rFonts w:ascii="Arial" w:hAnsi="Arial" w:cs="Arial"/>
                <w:b/>
                <w:bCs/>
                <w:color w:val="000000"/>
                <w:sz w:val="20"/>
              </w:rPr>
            </w:pPr>
            <w:ins w:id="4675" w:author="An Phuc Cao" w:date="2024-10-24T17:30:00Z" w16du:dateUtc="2024-10-24T10:30:00Z">
              <w:r w:rsidRPr="003A3A42">
                <w:rPr>
                  <w:rFonts w:ascii="Arial" w:hAnsi="Arial" w:cs="Arial"/>
                  <w:b/>
                  <w:bCs/>
                  <w:sz w:val="20"/>
                  <w:rPrChange w:id="4676" w:author="An Phuc Cao" w:date="2024-10-24T17:30:00Z" w16du:dateUtc="2024-10-24T10:30:00Z">
                    <w:rPr/>
                  </w:rPrChange>
                </w:rPr>
                <w:t xml:space="preserve"> -   </w:t>
              </w:r>
            </w:ins>
          </w:p>
        </w:tc>
        <w:tc>
          <w:tcPr>
            <w:tcW w:w="1203" w:type="pct"/>
            <w:tcBorders>
              <w:top w:val="nil"/>
              <w:left w:val="nil"/>
              <w:bottom w:val="nil"/>
              <w:right w:val="nil"/>
            </w:tcBorders>
            <w:vAlign w:val="bottom"/>
            <w:tcPrChange w:id="4677" w:author="An Phuc Cao" w:date="2024-10-24T17:30:00Z" w16du:dateUtc="2024-10-24T10:30:00Z">
              <w:tcPr>
                <w:tcW w:w="1203" w:type="pct"/>
                <w:tcBorders>
                  <w:top w:val="nil"/>
                  <w:left w:val="nil"/>
                  <w:bottom w:val="nil"/>
                  <w:right w:val="nil"/>
                </w:tcBorders>
                <w:vAlign w:val="bottom"/>
              </w:tcPr>
            </w:tcPrChange>
          </w:tcPr>
          <w:p w14:paraId="6DE04B68" w14:textId="6BAF3058" w:rsidR="003A3A42" w:rsidRPr="003A3A42" w:rsidRDefault="003A3A42" w:rsidP="003A3A42">
            <w:pPr>
              <w:pBdr>
                <w:bottom w:val="double" w:sz="4" w:space="1" w:color="auto"/>
              </w:pBdr>
              <w:spacing w:before="120"/>
              <w:ind w:left="57" w:right="-85" w:hanging="11"/>
              <w:jc w:val="right"/>
              <w:rPr>
                <w:rFonts w:ascii="Arial" w:hAnsi="Arial" w:cs="Arial"/>
                <w:b/>
                <w:bCs/>
                <w:color w:val="000000"/>
                <w:sz w:val="20"/>
              </w:rPr>
            </w:pPr>
            <w:ins w:id="4678" w:author="An Phuc Cao" w:date="2024-10-24T17:30:00Z" w16du:dateUtc="2024-10-24T10:30:00Z">
              <w:r w:rsidRPr="003A3A42">
                <w:rPr>
                  <w:rFonts w:ascii="Arial" w:hAnsi="Arial" w:cs="Arial"/>
                  <w:b/>
                  <w:bCs/>
                  <w:sz w:val="20"/>
                  <w:rPrChange w:id="4679" w:author="An Phuc Cao" w:date="2024-10-24T17:30:00Z" w16du:dateUtc="2024-10-24T10:30:00Z">
                    <w:rPr/>
                  </w:rPrChange>
                </w:rPr>
                <w:t xml:space="preserve"> -   </w:t>
              </w:r>
            </w:ins>
            <w:del w:id="4680" w:author="An Phuc Cao" w:date="2024-09-30T15:41:00Z" w16du:dateUtc="2024-09-30T08:41:00Z">
              <w:r w:rsidRPr="003A3A42" w:rsidDel="00AD7B37">
                <w:rPr>
                  <w:rFonts w:ascii="Arial" w:hAnsi="Arial" w:cs="Arial"/>
                  <w:b/>
                  <w:bCs/>
                  <w:color w:val="000000"/>
                  <w:sz w:val="20"/>
                </w:rPr>
                <w:delText>-</w:delText>
              </w:r>
            </w:del>
          </w:p>
        </w:tc>
      </w:tr>
    </w:tbl>
    <w:p w14:paraId="1B497363" w14:textId="77777777" w:rsidR="00CA0A50" w:rsidRPr="00826313" w:rsidRDefault="00CA0A50" w:rsidP="00904CDA">
      <w:pPr>
        <w:tabs>
          <w:tab w:val="left" w:pos="2004"/>
        </w:tabs>
        <w:overflowPunct/>
        <w:ind w:left="720" w:hanging="11"/>
        <w:jc w:val="both"/>
        <w:textAlignment w:val="auto"/>
        <w:rPr>
          <w:rFonts w:ascii="Arial" w:hAnsi="Arial" w:cs="Arial"/>
          <w:bCs/>
          <w:iCs/>
          <w:sz w:val="20"/>
        </w:rPr>
      </w:pPr>
    </w:p>
    <w:p w14:paraId="7D8565C8" w14:textId="77777777" w:rsidR="00904CDA" w:rsidRPr="00826313" w:rsidRDefault="00904CDA">
      <w:pPr>
        <w:overflowPunct/>
        <w:autoSpaceDE/>
        <w:autoSpaceDN/>
        <w:adjustRightInd/>
        <w:textAlignment w:val="auto"/>
        <w:rPr>
          <w:rFonts w:ascii="Arial" w:hAnsi="Arial" w:cs="Arial"/>
          <w:bCs/>
          <w:iCs/>
          <w:sz w:val="20"/>
        </w:rPr>
      </w:pPr>
      <w:r w:rsidRPr="00826313">
        <w:rPr>
          <w:rFonts w:ascii="Arial" w:hAnsi="Arial" w:cs="Arial"/>
          <w:bCs/>
          <w:iCs/>
          <w:sz w:val="20"/>
        </w:rPr>
        <w:br w:type="page"/>
      </w:r>
    </w:p>
    <w:p w14:paraId="3E06F8C2" w14:textId="12B6FCF2" w:rsidR="00904CDA" w:rsidRPr="00826313" w:rsidRDefault="00904CDA" w:rsidP="00904CDA">
      <w:pPr>
        <w:tabs>
          <w:tab w:val="left" w:pos="2004"/>
        </w:tabs>
        <w:overflowPunct/>
        <w:jc w:val="both"/>
        <w:textAlignment w:val="auto"/>
        <w:rPr>
          <w:rFonts w:ascii="Arial" w:hAnsi="Arial" w:cs="Arial"/>
          <w:bCs/>
          <w:iCs/>
          <w:sz w:val="20"/>
        </w:rPr>
      </w:pPr>
    </w:p>
    <w:p w14:paraId="1112839E" w14:textId="0E50049E" w:rsidR="00904CDA" w:rsidRPr="00826313" w:rsidRDefault="00904CDA" w:rsidP="00904CDA">
      <w:pPr>
        <w:tabs>
          <w:tab w:val="left" w:pos="2004"/>
        </w:tabs>
        <w:overflowPunct/>
        <w:jc w:val="both"/>
        <w:textAlignment w:val="auto"/>
        <w:rPr>
          <w:rFonts w:ascii="Arial" w:hAnsi="Arial" w:cs="Arial"/>
          <w:bCs/>
          <w:iCs/>
          <w:sz w:val="20"/>
        </w:rPr>
      </w:pPr>
    </w:p>
    <w:p w14:paraId="45955D79" w14:textId="7A37768E" w:rsidR="00904CDA" w:rsidRPr="00826313" w:rsidRDefault="00C700A2" w:rsidP="00904CDA">
      <w:pPr>
        <w:pStyle w:val="BodyTextIndent"/>
        <w:tabs>
          <w:tab w:val="clear" w:pos="6300"/>
          <w:tab w:val="clear" w:pos="7380"/>
          <w:tab w:val="clear" w:pos="7740"/>
          <w:tab w:val="clear" w:pos="8820"/>
        </w:tabs>
        <w:ind w:left="0" w:firstLine="0"/>
        <w:rPr>
          <w:rFonts w:ascii="Arial" w:hAnsi="Arial" w:cs="Arial"/>
          <w:bCs/>
          <w:sz w:val="20"/>
        </w:rPr>
      </w:pPr>
      <w:r w:rsidRPr="00826313">
        <w:rPr>
          <w:rFonts w:ascii="Arial" w:hAnsi="Arial" w:cs="Arial"/>
          <w:b/>
          <w:sz w:val="20"/>
        </w:rPr>
        <w:t>14</w:t>
      </w:r>
      <w:r w:rsidR="00904CDA" w:rsidRPr="00826313">
        <w:rPr>
          <w:rFonts w:ascii="Arial" w:hAnsi="Arial" w:cs="Arial"/>
          <w:b/>
          <w:sz w:val="20"/>
        </w:rPr>
        <w:t>.</w:t>
      </w:r>
      <w:r w:rsidR="00904CDA" w:rsidRPr="00826313">
        <w:rPr>
          <w:rFonts w:ascii="Arial" w:hAnsi="Arial" w:cs="Arial"/>
          <w:b/>
          <w:sz w:val="20"/>
        </w:rPr>
        <w:tab/>
        <w:t>INCOME TAX</w:t>
      </w:r>
      <w:r w:rsidR="00EB5B6D" w:rsidRPr="00826313">
        <w:rPr>
          <w:rFonts w:ascii="Arial" w:hAnsi="Arial" w:cs="Arial"/>
          <w:b/>
          <w:sz w:val="20"/>
        </w:rPr>
        <w:t xml:space="preserve"> </w:t>
      </w:r>
      <w:r w:rsidR="00EB5B6D" w:rsidRPr="00826313">
        <w:rPr>
          <w:rFonts w:ascii="Arial" w:hAnsi="Arial" w:cs="Arial"/>
          <w:bCs/>
          <w:sz w:val="20"/>
        </w:rPr>
        <w:t>(continued)</w:t>
      </w:r>
    </w:p>
    <w:p w14:paraId="0E2FD762" w14:textId="77777777" w:rsidR="00904CDA" w:rsidRPr="00826313" w:rsidRDefault="00904CDA" w:rsidP="00904CDA">
      <w:pPr>
        <w:pStyle w:val="BodyTextIndent"/>
        <w:tabs>
          <w:tab w:val="clear" w:pos="6300"/>
          <w:tab w:val="clear" w:pos="7380"/>
          <w:tab w:val="clear" w:pos="7740"/>
          <w:tab w:val="clear" w:pos="8820"/>
        </w:tabs>
        <w:ind w:left="0" w:firstLine="0"/>
        <w:rPr>
          <w:rFonts w:ascii="Arial" w:hAnsi="Arial" w:cs="Arial"/>
          <w:b/>
          <w:sz w:val="20"/>
        </w:rPr>
      </w:pPr>
    </w:p>
    <w:p w14:paraId="51A651C8" w14:textId="667C218A" w:rsidR="00750D8D" w:rsidRPr="00826313" w:rsidRDefault="00C700A2">
      <w:pPr>
        <w:pStyle w:val="Heading2"/>
        <w:spacing w:after="0"/>
        <w:ind w:left="630" w:hanging="630"/>
        <w:rPr>
          <w:rFonts w:ascii="Arial" w:hAnsi="Arial" w:cs="Arial"/>
          <w:b/>
          <w:i/>
          <w:sz w:val="20"/>
        </w:rPr>
        <w:pPrChange w:id="4681" w:author="An Phuc Cao" w:date="2024-10-25T16:42:00Z" w16du:dateUtc="2024-10-25T09:42:00Z">
          <w:pPr>
            <w:tabs>
              <w:tab w:val="left" w:pos="709"/>
            </w:tabs>
            <w:ind w:left="720" w:hanging="720"/>
            <w:jc w:val="both"/>
          </w:pPr>
        </w:pPrChange>
      </w:pPr>
      <w:r w:rsidRPr="00826313">
        <w:rPr>
          <w:rFonts w:ascii="Arial" w:hAnsi="Arial" w:cs="Arial"/>
          <w:b/>
          <w:i/>
          <w:sz w:val="20"/>
        </w:rPr>
        <w:t>14</w:t>
      </w:r>
      <w:r w:rsidR="00750D8D" w:rsidRPr="00826313">
        <w:rPr>
          <w:rFonts w:ascii="Arial" w:hAnsi="Arial" w:cs="Arial"/>
          <w:b/>
          <w:i/>
          <w:sz w:val="20"/>
        </w:rPr>
        <w:t>.2</w:t>
      </w:r>
      <w:r w:rsidR="00750D8D" w:rsidRPr="00826313">
        <w:rPr>
          <w:rFonts w:ascii="Arial" w:hAnsi="Arial" w:cs="Arial"/>
          <w:b/>
          <w:i/>
          <w:sz w:val="20"/>
        </w:rPr>
        <w:tab/>
        <w:t>Tax losses carried forward</w:t>
      </w:r>
    </w:p>
    <w:p w14:paraId="749C3A79" w14:textId="77777777" w:rsidR="00750D8D" w:rsidRPr="00826313" w:rsidRDefault="00750D8D" w:rsidP="0059740E">
      <w:pPr>
        <w:ind w:hanging="11"/>
        <w:rPr>
          <w:rFonts w:ascii="Arial" w:hAnsi="Arial" w:cs="Arial"/>
          <w:sz w:val="20"/>
        </w:rPr>
      </w:pPr>
    </w:p>
    <w:p w14:paraId="287C257A" w14:textId="58D5C85D" w:rsidR="00750D8D" w:rsidRPr="00826313" w:rsidRDefault="00884C07" w:rsidP="0059740E">
      <w:pPr>
        <w:ind w:left="720" w:hanging="11"/>
        <w:jc w:val="both"/>
        <w:rPr>
          <w:rFonts w:ascii="Arial" w:hAnsi="Arial" w:cs="Arial"/>
          <w:sz w:val="20"/>
        </w:rPr>
      </w:pPr>
      <w:r w:rsidRPr="00826313">
        <w:rPr>
          <w:rFonts w:ascii="Arial" w:hAnsi="Arial" w:cs="Arial"/>
          <w:sz w:val="20"/>
        </w:rPr>
        <w:t>According to the Law on Corporate Income Tax of Vietnam, t</w:t>
      </w:r>
      <w:r w:rsidR="00750D8D" w:rsidRPr="00826313">
        <w:rPr>
          <w:rFonts w:ascii="Arial" w:hAnsi="Arial" w:cs="Arial"/>
          <w:sz w:val="20"/>
        </w:rPr>
        <w:t xml:space="preserve">he </w:t>
      </w:r>
      <w:r w:rsidR="00DB15B9" w:rsidRPr="00826313">
        <w:rPr>
          <w:rFonts w:ascii="Arial" w:hAnsi="Arial" w:cs="Arial"/>
          <w:sz w:val="20"/>
        </w:rPr>
        <w:t>Group</w:t>
      </w:r>
      <w:r w:rsidR="00750D8D" w:rsidRPr="00826313">
        <w:rPr>
          <w:rFonts w:ascii="Arial" w:hAnsi="Arial" w:cs="Arial"/>
          <w:sz w:val="20"/>
        </w:rPr>
        <w:t xml:space="preserve"> is entitled to carry tax loss forward to offset against taxable income arising within five years subsequent to the year in which the loss was incurred. At the balance sheet date, the </w:t>
      </w:r>
      <w:r w:rsidR="00DB15B9" w:rsidRPr="00826313">
        <w:rPr>
          <w:rFonts w:ascii="Arial" w:hAnsi="Arial" w:cs="Arial"/>
          <w:sz w:val="20"/>
        </w:rPr>
        <w:t>Group</w:t>
      </w:r>
      <w:r w:rsidR="00750D8D" w:rsidRPr="00826313">
        <w:rPr>
          <w:rFonts w:ascii="Arial" w:hAnsi="Arial" w:cs="Arial"/>
          <w:sz w:val="20"/>
        </w:rPr>
        <w:t xml:space="preserve"> has aggregated accumulated tax losses of </w:t>
      </w:r>
      <w:r w:rsidR="00750D8D" w:rsidRPr="00E97B29">
        <w:rPr>
          <w:rFonts w:ascii="Arial" w:hAnsi="Arial" w:cs="Arial"/>
          <w:sz w:val="20"/>
          <w:rPrChange w:id="4682" w:author="An Phuc Cao" w:date="2024-10-24T17:29:00Z" w16du:dateUtc="2024-10-24T10:29:00Z">
            <w:rPr>
              <w:rFonts w:ascii="Arial" w:hAnsi="Arial" w:cs="Arial"/>
              <w:sz w:val="20"/>
              <w:highlight w:val="yellow"/>
            </w:rPr>
          </w:rPrChange>
        </w:rPr>
        <w:t>VND</w:t>
      </w:r>
      <w:ins w:id="4683" w:author="An Phuc Cao" w:date="2024-10-24T17:29:00Z" w16du:dateUtc="2024-10-24T10:29:00Z">
        <w:r w:rsidR="00B32A08" w:rsidRPr="00E97B29">
          <w:rPr>
            <w:rFonts w:ascii="Arial" w:hAnsi="Arial" w:cs="Arial"/>
            <w:sz w:val="20"/>
            <w:rPrChange w:id="4684" w:author="An Phuc Cao" w:date="2024-10-24T17:29:00Z" w16du:dateUtc="2024-10-24T10:29:00Z">
              <w:rPr>
                <w:rFonts w:ascii="Arial" w:hAnsi="Arial" w:cs="Arial"/>
                <w:sz w:val="20"/>
                <w:highlight w:val="yellow"/>
              </w:rPr>
            </w:rPrChange>
          </w:rPr>
          <w:t>575</w:t>
        </w:r>
        <w:r w:rsidR="00E97B29" w:rsidRPr="00E97B29">
          <w:rPr>
            <w:rFonts w:ascii="Arial" w:hAnsi="Arial" w:cs="Arial"/>
            <w:sz w:val="20"/>
            <w:rPrChange w:id="4685" w:author="An Phuc Cao" w:date="2024-10-24T17:29:00Z" w16du:dateUtc="2024-10-24T10:29:00Z">
              <w:rPr>
                <w:rFonts w:ascii="Arial" w:hAnsi="Arial" w:cs="Arial"/>
                <w:sz w:val="20"/>
                <w:highlight w:val="yellow"/>
              </w:rPr>
            </w:rPrChange>
          </w:rPr>
          <w:t>,730,041,761</w:t>
        </w:r>
      </w:ins>
      <w:del w:id="4686" w:author="An Phuc Cao" w:date="2024-10-24T17:29:00Z" w16du:dateUtc="2024-10-24T10:29:00Z">
        <w:r w:rsidR="006B45E6" w:rsidRPr="00E97B29" w:rsidDel="00E97B29">
          <w:rPr>
            <w:rFonts w:ascii="Arial" w:hAnsi="Arial" w:cs="Arial"/>
            <w:sz w:val="20"/>
            <w:rPrChange w:id="4687" w:author="An Phuc Cao" w:date="2024-10-24T17:29:00Z" w16du:dateUtc="2024-10-24T10:29:00Z">
              <w:rPr>
                <w:rFonts w:ascii="Arial" w:hAnsi="Arial" w:cs="Arial"/>
                <w:sz w:val="20"/>
                <w:highlight w:val="yellow"/>
              </w:rPr>
            </w:rPrChange>
          </w:rPr>
          <w:delText>416,618,224,860</w:delText>
        </w:r>
      </w:del>
      <w:r w:rsidR="008C0273" w:rsidRPr="00826313">
        <w:rPr>
          <w:rFonts w:ascii="Arial" w:hAnsi="Arial" w:cs="Arial"/>
          <w:sz w:val="20"/>
        </w:rPr>
        <w:t xml:space="preserve"> </w:t>
      </w:r>
      <w:r w:rsidR="00750D8D" w:rsidRPr="00826313">
        <w:rPr>
          <w:rFonts w:ascii="Arial" w:hAnsi="Arial" w:cs="Arial"/>
          <w:sz w:val="20"/>
        </w:rPr>
        <w:t>(</w:t>
      </w:r>
      <w:r w:rsidR="00013DAF" w:rsidRPr="00826313">
        <w:rPr>
          <w:rFonts w:ascii="Arial" w:hAnsi="Arial" w:cs="Arial"/>
          <w:sz w:val="20"/>
        </w:rPr>
        <w:t>3</w:t>
      </w:r>
      <w:r w:rsidR="001D5244" w:rsidRPr="00826313">
        <w:rPr>
          <w:rFonts w:ascii="Arial" w:hAnsi="Arial" w:cs="Arial"/>
          <w:sz w:val="20"/>
        </w:rPr>
        <w:t>1</w:t>
      </w:r>
      <w:r w:rsidR="00F80EA4" w:rsidRPr="00826313">
        <w:rPr>
          <w:rFonts w:ascii="Arial" w:hAnsi="Arial" w:cs="Arial"/>
          <w:sz w:val="20"/>
        </w:rPr>
        <w:t xml:space="preserve"> </w:t>
      </w:r>
      <w:r w:rsidR="001D5244" w:rsidRPr="00826313">
        <w:rPr>
          <w:rFonts w:ascii="Arial" w:hAnsi="Arial" w:cs="Arial"/>
          <w:sz w:val="20"/>
        </w:rPr>
        <w:t>December</w:t>
      </w:r>
      <w:r w:rsidR="00F80EA4" w:rsidRPr="00826313">
        <w:rPr>
          <w:rFonts w:ascii="Arial" w:hAnsi="Arial" w:cs="Arial"/>
          <w:sz w:val="20"/>
        </w:rPr>
        <w:t xml:space="preserve"> 202</w:t>
      </w:r>
      <w:ins w:id="4688" w:author="An Phuc Cao" w:date="2024-09-30T15:45:00Z" w16du:dateUtc="2024-09-30T08:45:00Z">
        <w:r w:rsidR="0013026D">
          <w:rPr>
            <w:rFonts w:ascii="Arial" w:hAnsi="Arial" w:cs="Arial"/>
            <w:sz w:val="20"/>
          </w:rPr>
          <w:t>3</w:t>
        </w:r>
      </w:ins>
      <w:del w:id="4689" w:author="An Phuc Cao" w:date="2024-09-30T15:45:00Z" w16du:dateUtc="2024-09-30T08:45:00Z">
        <w:r w:rsidR="00497C07" w:rsidDel="0013026D">
          <w:rPr>
            <w:rFonts w:ascii="Arial" w:hAnsi="Arial" w:cs="Arial"/>
            <w:sz w:val="20"/>
          </w:rPr>
          <w:delText>2</w:delText>
        </w:r>
      </w:del>
      <w:r w:rsidR="00750D8D" w:rsidRPr="00826313">
        <w:rPr>
          <w:rFonts w:ascii="Arial" w:hAnsi="Arial" w:cs="Arial"/>
          <w:sz w:val="20"/>
        </w:rPr>
        <w:t xml:space="preserve">: </w:t>
      </w:r>
      <w:r w:rsidR="00750D8D" w:rsidRPr="0013026D">
        <w:rPr>
          <w:rFonts w:ascii="Arial" w:hAnsi="Arial" w:cs="Arial"/>
          <w:sz w:val="20"/>
          <w:rPrChange w:id="4690" w:author="An Phuc Cao" w:date="2024-09-30T15:45:00Z" w16du:dateUtc="2024-09-30T08:45:00Z">
            <w:rPr>
              <w:rFonts w:ascii="Arial" w:hAnsi="Arial" w:cs="Arial"/>
              <w:sz w:val="20"/>
              <w:highlight w:val="yellow"/>
            </w:rPr>
          </w:rPrChange>
        </w:rPr>
        <w:t>VND</w:t>
      </w:r>
      <w:ins w:id="4691" w:author="An Phuc Cao" w:date="2024-09-30T15:44:00Z" w16du:dateUtc="2024-09-30T08:44:00Z">
        <w:r w:rsidR="00CC3534" w:rsidRPr="0013026D">
          <w:rPr>
            <w:rFonts w:ascii="Arial" w:hAnsi="Arial" w:cs="Arial"/>
            <w:sz w:val="20"/>
            <w:rPrChange w:id="4692" w:author="An Phuc Cao" w:date="2024-09-30T15:45:00Z" w16du:dateUtc="2024-09-30T08:45:00Z">
              <w:rPr>
                <w:rFonts w:ascii="Arial" w:hAnsi="Arial" w:cs="Arial"/>
                <w:sz w:val="20"/>
                <w:highlight w:val="yellow"/>
              </w:rPr>
            </w:rPrChange>
          </w:rPr>
          <w:t>572</w:t>
        </w:r>
      </w:ins>
      <w:del w:id="4693" w:author="An Phuc Cao" w:date="2024-09-30T15:44:00Z" w16du:dateUtc="2024-09-30T08:44:00Z">
        <w:r w:rsidR="00F80EA4" w:rsidRPr="0013026D" w:rsidDel="00CC3534">
          <w:rPr>
            <w:rFonts w:ascii="Arial" w:hAnsi="Arial" w:cs="Arial"/>
            <w:sz w:val="20"/>
            <w:rPrChange w:id="4694" w:author="An Phuc Cao" w:date="2024-09-30T15:45:00Z" w16du:dateUtc="2024-09-30T08:45:00Z">
              <w:rPr>
                <w:rFonts w:ascii="Arial" w:hAnsi="Arial" w:cs="Arial"/>
                <w:sz w:val="20"/>
                <w:highlight w:val="yellow"/>
              </w:rPr>
            </w:rPrChange>
          </w:rPr>
          <w:delText>247</w:delText>
        </w:r>
      </w:del>
      <w:r w:rsidR="00F80EA4" w:rsidRPr="0013026D">
        <w:rPr>
          <w:rFonts w:ascii="Arial" w:hAnsi="Arial" w:cs="Arial"/>
          <w:sz w:val="20"/>
          <w:rPrChange w:id="4695" w:author="An Phuc Cao" w:date="2024-09-30T15:45:00Z" w16du:dateUtc="2024-09-30T08:45:00Z">
            <w:rPr>
              <w:rFonts w:ascii="Arial" w:hAnsi="Arial" w:cs="Arial"/>
              <w:sz w:val="20"/>
              <w:highlight w:val="yellow"/>
            </w:rPr>
          </w:rPrChange>
        </w:rPr>
        <w:t>,</w:t>
      </w:r>
      <w:ins w:id="4696" w:author="An Phuc Cao" w:date="2024-09-30T15:44:00Z" w16du:dateUtc="2024-09-30T08:44:00Z">
        <w:r w:rsidR="00CC3534" w:rsidRPr="0013026D">
          <w:rPr>
            <w:rFonts w:ascii="Arial" w:hAnsi="Arial" w:cs="Arial"/>
            <w:sz w:val="20"/>
            <w:rPrChange w:id="4697" w:author="An Phuc Cao" w:date="2024-09-30T15:45:00Z" w16du:dateUtc="2024-09-30T08:45:00Z">
              <w:rPr>
                <w:rFonts w:ascii="Arial" w:hAnsi="Arial" w:cs="Arial"/>
                <w:sz w:val="20"/>
                <w:highlight w:val="yellow"/>
              </w:rPr>
            </w:rPrChange>
          </w:rPr>
          <w:t>802</w:t>
        </w:r>
      </w:ins>
      <w:del w:id="4698" w:author="An Phuc Cao" w:date="2024-09-30T15:44:00Z" w16du:dateUtc="2024-09-30T08:44:00Z">
        <w:r w:rsidR="00F80EA4" w:rsidRPr="0013026D" w:rsidDel="00CC3534">
          <w:rPr>
            <w:rFonts w:ascii="Arial" w:hAnsi="Arial" w:cs="Arial"/>
            <w:sz w:val="20"/>
            <w:rPrChange w:id="4699" w:author="An Phuc Cao" w:date="2024-09-30T15:45:00Z" w16du:dateUtc="2024-09-30T08:45:00Z">
              <w:rPr>
                <w:rFonts w:ascii="Arial" w:hAnsi="Arial" w:cs="Arial"/>
                <w:sz w:val="20"/>
                <w:highlight w:val="yellow"/>
              </w:rPr>
            </w:rPrChange>
          </w:rPr>
          <w:delText>183</w:delText>
        </w:r>
      </w:del>
      <w:r w:rsidR="00F80EA4" w:rsidRPr="0013026D">
        <w:rPr>
          <w:rFonts w:ascii="Arial" w:hAnsi="Arial" w:cs="Arial"/>
          <w:sz w:val="20"/>
          <w:rPrChange w:id="4700" w:author="An Phuc Cao" w:date="2024-09-30T15:45:00Z" w16du:dateUtc="2024-09-30T08:45:00Z">
            <w:rPr>
              <w:rFonts w:ascii="Arial" w:hAnsi="Arial" w:cs="Arial"/>
              <w:sz w:val="20"/>
              <w:highlight w:val="yellow"/>
            </w:rPr>
          </w:rPrChange>
        </w:rPr>
        <w:t>,</w:t>
      </w:r>
      <w:ins w:id="4701" w:author="An Phuc Cao" w:date="2024-09-30T15:44:00Z" w16du:dateUtc="2024-09-30T08:44:00Z">
        <w:r w:rsidR="0013026D" w:rsidRPr="0013026D">
          <w:rPr>
            <w:rFonts w:ascii="Arial" w:hAnsi="Arial" w:cs="Arial"/>
            <w:sz w:val="20"/>
            <w:rPrChange w:id="4702" w:author="An Phuc Cao" w:date="2024-09-30T15:45:00Z" w16du:dateUtc="2024-09-30T08:45:00Z">
              <w:rPr>
                <w:rFonts w:ascii="Arial" w:hAnsi="Arial" w:cs="Arial"/>
                <w:sz w:val="20"/>
                <w:highlight w:val="yellow"/>
              </w:rPr>
            </w:rPrChange>
          </w:rPr>
          <w:t>586</w:t>
        </w:r>
      </w:ins>
      <w:del w:id="4703" w:author="An Phuc Cao" w:date="2024-09-30T15:44:00Z" w16du:dateUtc="2024-09-30T08:44:00Z">
        <w:r w:rsidR="00F80EA4" w:rsidRPr="0013026D" w:rsidDel="00CC3534">
          <w:rPr>
            <w:rFonts w:ascii="Arial" w:hAnsi="Arial" w:cs="Arial"/>
            <w:sz w:val="20"/>
            <w:rPrChange w:id="4704" w:author="An Phuc Cao" w:date="2024-09-30T15:45:00Z" w16du:dateUtc="2024-09-30T08:45:00Z">
              <w:rPr>
                <w:rFonts w:ascii="Arial" w:hAnsi="Arial" w:cs="Arial"/>
                <w:sz w:val="20"/>
                <w:highlight w:val="yellow"/>
              </w:rPr>
            </w:rPrChange>
          </w:rPr>
          <w:delText>226</w:delText>
        </w:r>
      </w:del>
      <w:del w:id="4705" w:author="An Phuc Cao" w:date="2024-09-30T15:45:00Z" w16du:dateUtc="2024-09-30T08:45:00Z">
        <w:r w:rsidR="00F80EA4" w:rsidRPr="0013026D" w:rsidDel="0013026D">
          <w:rPr>
            <w:rFonts w:ascii="Arial" w:hAnsi="Arial" w:cs="Arial"/>
            <w:sz w:val="20"/>
            <w:rPrChange w:id="4706" w:author="An Phuc Cao" w:date="2024-09-30T15:45:00Z" w16du:dateUtc="2024-09-30T08:45:00Z">
              <w:rPr>
                <w:rFonts w:ascii="Arial" w:hAnsi="Arial" w:cs="Arial"/>
                <w:sz w:val="20"/>
                <w:highlight w:val="yellow"/>
              </w:rPr>
            </w:rPrChange>
          </w:rPr>
          <w:delText>,205</w:delText>
        </w:r>
      </w:del>
      <w:ins w:id="4707" w:author="An Phuc Cao" w:date="2024-09-30T15:45:00Z" w16du:dateUtc="2024-09-30T08:45:00Z">
        <w:r w:rsidR="0013026D" w:rsidRPr="0013026D">
          <w:rPr>
            <w:rFonts w:ascii="Arial" w:hAnsi="Arial" w:cs="Arial"/>
            <w:sz w:val="20"/>
          </w:rPr>
          <w:t>,</w:t>
        </w:r>
        <w:r w:rsidR="0013026D">
          <w:rPr>
            <w:rFonts w:ascii="Arial" w:hAnsi="Arial" w:cs="Arial"/>
            <w:sz w:val="20"/>
          </w:rPr>
          <w:t>533</w:t>
        </w:r>
      </w:ins>
      <w:r w:rsidR="00750D8D" w:rsidRPr="00826313">
        <w:rPr>
          <w:rFonts w:ascii="Arial" w:hAnsi="Arial" w:cs="Arial"/>
          <w:sz w:val="20"/>
        </w:rPr>
        <w:t>) available for offset against future taxable income. Details are as follows:</w:t>
      </w:r>
    </w:p>
    <w:p w14:paraId="3DB673FD" w14:textId="77777777" w:rsidR="00750D8D" w:rsidRPr="00826313" w:rsidRDefault="00750D8D" w:rsidP="0059740E">
      <w:pPr>
        <w:ind w:left="729" w:hanging="11"/>
        <w:jc w:val="both"/>
        <w:rPr>
          <w:rFonts w:ascii="Arial" w:hAnsi="Arial" w:cs="Arial"/>
          <w:sz w:val="20"/>
        </w:rPr>
      </w:pPr>
    </w:p>
    <w:p w14:paraId="1B8C935E" w14:textId="77777777" w:rsidR="00750D8D" w:rsidRPr="00826313" w:rsidRDefault="00750D8D" w:rsidP="0059740E">
      <w:pPr>
        <w:ind w:left="729" w:hanging="11"/>
        <w:jc w:val="right"/>
        <w:rPr>
          <w:rFonts w:ascii="Arial" w:hAnsi="Arial" w:cs="Arial"/>
          <w:i/>
          <w:sz w:val="20"/>
        </w:rPr>
      </w:pPr>
      <w:r w:rsidRPr="00826313">
        <w:rPr>
          <w:rFonts w:ascii="Arial" w:hAnsi="Arial" w:cs="Arial"/>
          <w:i/>
          <w:sz w:val="20"/>
        </w:rPr>
        <w:t>Currency: VND</w:t>
      </w:r>
    </w:p>
    <w:tbl>
      <w:tblPr>
        <w:tblW w:w="8118" w:type="dxa"/>
        <w:tblInd w:w="720" w:type="dxa"/>
        <w:tblLayout w:type="fixed"/>
        <w:tblLook w:val="0000" w:firstRow="0" w:lastRow="0" w:firstColumn="0" w:lastColumn="0" w:noHBand="0" w:noVBand="0"/>
        <w:tblPrChange w:id="4708" w:author="An Phuc Cao" w:date="2024-10-24T17:27:00Z" w16du:dateUtc="2024-10-24T10:27:00Z">
          <w:tblPr>
            <w:tblW w:w="8118" w:type="dxa"/>
            <w:tblInd w:w="720" w:type="dxa"/>
            <w:tblLayout w:type="fixed"/>
            <w:tblLook w:val="0000" w:firstRow="0" w:lastRow="0" w:firstColumn="0" w:lastColumn="0" w:noHBand="0" w:noVBand="0"/>
          </w:tblPr>
        </w:tblPrChange>
      </w:tblPr>
      <w:tblGrid>
        <w:gridCol w:w="1080"/>
        <w:gridCol w:w="990"/>
        <w:gridCol w:w="1710"/>
        <w:gridCol w:w="1530"/>
        <w:gridCol w:w="1260"/>
        <w:gridCol w:w="1548"/>
        <w:tblGridChange w:id="4709">
          <w:tblGrid>
            <w:gridCol w:w="1080"/>
            <w:gridCol w:w="468"/>
            <w:gridCol w:w="522"/>
            <w:gridCol w:w="471"/>
            <w:gridCol w:w="1239"/>
            <w:gridCol w:w="415"/>
            <w:gridCol w:w="1115"/>
            <w:gridCol w:w="235"/>
            <w:gridCol w:w="944"/>
            <w:gridCol w:w="81"/>
            <w:gridCol w:w="1548"/>
          </w:tblGrid>
        </w:tblGridChange>
      </w:tblGrid>
      <w:tr w:rsidR="00750D8D" w:rsidRPr="00826313" w14:paraId="44FB4200" w14:textId="77777777" w:rsidTr="007C4BFD">
        <w:tc>
          <w:tcPr>
            <w:tcW w:w="1080" w:type="dxa"/>
            <w:noWrap/>
            <w:vAlign w:val="bottom"/>
            <w:tcPrChange w:id="4710" w:author="An Phuc Cao" w:date="2024-10-24T17:27:00Z" w16du:dateUtc="2024-10-24T10:27:00Z">
              <w:tcPr>
                <w:tcW w:w="1548" w:type="dxa"/>
                <w:gridSpan w:val="2"/>
                <w:noWrap/>
                <w:vAlign w:val="bottom"/>
              </w:tcPr>
            </w:tcPrChange>
          </w:tcPr>
          <w:p w14:paraId="7AFE4A8C" w14:textId="77777777" w:rsidR="00750D8D" w:rsidRPr="00826313" w:rsidRDefault="00750D8D" w:rsidP="0059740E">
            <w:pPr>
              <w:spacing w:before="60"/>
              <w:ind w:left="-108" w:hanging="11"/>
              <w:rPr>
                <w:rFonts w:ascii="Arial" w:hAnsi="Arial" w:cs="Arial"/>
                <w:i/>
                <w:sz w:val="20"/>
              </w:rPr>
            </w:pPr>
            <w:r w:rsidRPr="00826313">
              <w:rPr>
                <w:rFonts w:ascii="Arial" w:hAnsi="Arial" w:cs="Arial"/>
                <w:i/>
                <w:sz w:val="20"/>
              </w:rPr>
              <w:t>Originating period</w:t>
            </w:r>
          </w:p>
        </w:tc>
        <w:tc>
          <w:tcPr>
            <w:tcW w:w="990" w:type="dxa"/>
            <w:noWrap/>
            <w:vAlign w:val="bottom"/>
            <w:tcPrChange w:id="4711" w:author="An Phuc Cao" w:date="2024-10-24T17:27:00Z" w16du:dateUtc="2024-10-24T10:27:00Z">
              <w:tcPr>
                <w:tcW w:w="993" w:type="dxa"/>
                <w:gridSpan w:val="2"/>
                <w:noWrap/>
                <w:vAlign w:val="bottom"/>
              </w:tcPr>
            </w:tcPrChange>
          </w:tcPr>
          <w:p w14:paraId="03D9F8AC" w14:textId="62873A11" w:rsidR="00750D8D" w:rsidRPr="00826313" w:rsidRDefault="00750D8D" w:rsidP="00EF6297">
            <w:pPr>
              <w:spacing w:before="60"/>
              <w:ind w:hanging="11"/>
              <w:rPr>
                <w:rFonts w:ascii="Arial" w:hAnsi="Arial" w:cs="Arial"/>
                <w:i/>
                <w:sz w:val="20"/>
              </w:rPr>
            </w:pPr>
            <w:r w:rsidRPr="00826313">
              <w:rPr>
                <w:rFonts w:ascii="Arial" w:hAnsi="Arial" w:cs="Arial"/>
                <w:i/>
                <w:sz w:val="20"/>
              </w:rPr>
              <w:t xml:space="preserve">Can be </w:t>
            </w:r>
            <w:r w:rsidR="00E56927" w:rsidRPr="00826313">
              <w:rPr>
                <w:rFonts w:ascii="Arial" w:hAnsi="Arial" w:cs="Arial"/>
                <w:i/>
                <w:sz w:val="20"/>
              </w:rPr>
              <w:t>u</w:t>
            </w:r>
            <w:r w:rsidRPr="00826313">
              <w:rPr>
                <w:rFonts w:ascii="Arial" w:hAnsi="Arial" w:cs="Arial"/>
                <w:i/>
                <w:sz w:val="20"/>
              </w:rPr>
              <w:t>tilized up to</w:t>
            </w:r>
          </w:p>
        </w:tc>
        <w:tc>
          <w:tcPr>
            <w:tcW w:w="1710" w:type="dxa"/>
            <w:noWrap/>
            <w:vAlign w:val="bottom"/>
            <w:tcPrChange w:id="4712" w:author="An Phuc Cao" w:date="2024-10-24T17:27:00Z" w16du:dateUtc="2024-10-24T10:27:00Z">
              <w:tcPr>
                <w:tcW w:w="1654" w:type="dxa"/>
                <w:gridSpan w:val="2"/>
                <w:noWrap/>
                <w:vAlign w:val="bottom"/>
              </w:tcPr>
            </w:tcPrChange>
          </w:tcPr>
          <w:p w14:paraId="5C2594E2" w14:textId="46FFF0BD" w:rsidR="00750D8D" w:rsidRPr="00826313" w:rsidRDefault="00750D8D" w:rsidP="0059740E">
            <w:pPr>
              <w:pBdr>
                <w:bottom w:val="single" w:sz="4" w:space="1" w:color="auto"/>
              </w:pBdr>
              <w:spacing w:before="60"/>
              <w:ind w:right="-85" w:hanging="11"/>
              <w:jc w:val="right"/>
              <w:rPr>
                <w:rFonts w:ascii="Arial" w:hAnsi="Arial" w:cs="Arial"/>
                <w:i/>
                <w:sz w:val="20"/>
              </w:rPr>
            </w:pPr>
            <w:r w:rsidRPr="00826313">
              <w:rPr>
                <w:rFonts w:ascii="Arial" w:hAnsi="Arial" w:cs="Arial"/>
                <w:i/>
                <w:sz w:val="20"/>
              </w:rPr>
              <w:t xml:space="preserve"> Tax loss </w:t>
            </w:r>
            <w:r w:rsidRPr="00826313">
              <w:rPr>
                <w:rFonts w:ascii="Arial" w:hAnsi="Arial" w:cs="Arial"/>
                <w:i/>
                <w:sz w:val="20"/>
              </w:rPr>
              <w:br/>
              <w:t xml:space="preserve">amount </w:t>
            </w:r>
            <w:r w:rsidR="00EF5415" w:rsidRPr="00826313">
              <w:rPr>
                <w:rFonts w:ascii="Arial" w:hAnsi="Arial" w:cs="Arial"/>
                <w:i/>
                <w:sz w:val="20"/>
              </w:rPr>
              <w:t>(*)</w:t>
            </w:r>
            <w:r w:rsidRPr="00826313">
              <w:rPr>
                <w:rFonts w:ascii="Arial" w:hAnsi="Arial" w:cs="Arial"/>
                <w:i/>
                <w:sz w:val="20"/>
              </w:rPr>
              <w:t xml:space="preserve"> </w:t>
            </w:r>
          </w:p>
        </w:tc>
        <w:tc>
          <w:tcPr>
            <w:tcW w:w="1530" w:type="dxa"/>
            <w:noWrap/>
            <w:vAlign w:val="bottom"/>
            <w:tcPrChange w:id="4713" w:author="An Phuc Cao" w:date="2024-10-24T17:27:00Z" w16du:dateUtc="2024-10-24T10:27:00Z">
              <w:tcPr>
                <w:tcW w:w="1350" w:type="dxa"/>
                <w:gridSpan w:val="2"/>
                <w:noWrap/>
                <w:vAlign w:val="bottom"/>
              </w:tcPr>
            </w:tcPrChange>
          </w:tcPr>
          <w:p w14:paraId="28CD76FF" w14:textId="1E54C51E" w:rsidR="00750D8D" w:rsidRPr="00826313" w:rsidRDefault="00750D8D" w:rsidP="0059740E">
            <w:pPr>
              <w:pBdr>
                <w:bottom w:val="single" w:sz="4" w:space="1" w:color="auto"/>
              </w:pBdr>
              <w:spacing w:before="60"/>
              <w:ind w:right="-85" w:hanging="11"/>
              <w:jc w:val="right"/>
              <w:rPr>
                <w:rFonts w:ascii="Arial" w:hAnsi="Arial" w:cs="Arial"/>
                <w:i/>
                <w:sz w:val="20"/>
              </w:rPr>
            </w:pPr>
            <w:r w:rsidRPr="00826313">
              <w:rPr>
                <w:rFonts w:ascii="Arial" w:hAnsi="Arial" w:cs="Arial"/>
                <w:i/>
                <w:sz w:val="20"/>
              </w:rPr>
              <w:t xml:space="preserve">Utilized up to </w:t>
            </w:r>
            <w:r w:rsidRPr="00826313">
              <w:rPr>
                <w:rFonts w:ascii="Arial" w:hAnsi="Arial" w:cs="Arial"/>
                <w:i/>
                <w:sz w:val="20"/>
              </w:rPr>
              <w:br/>
            </w:r>
            <w:r w:rsidR="00F956EB" w:rsidRPr="00826313">
              <w:rPr>
                <w:rFonts w:ascii="Arial" w:hAnsi="Arial" w:cs="Arial"/>
                <w:i/>
                <w:sz w:val="20"/>
              </w:rPr>
              <w:t>30</w:t>
            </w:r>
            <w:r w:rsidR="00F864A7" w:rsidRPr="00826313">
              <w:rPr>
                <w:rFonts w:ascii="Arial" w:hAnsi="Arial" w:cs="Arial"/>
                <w:i/>
                <w:sz w:val="20"/>
              </w:rPr>
              <w:t xml:space="preserve"> </w:t>
            </w:r>
            <w:r w:rsidR="00F956EB" w:rsidRPr="00826313">
              <w:rPr>
                <w:rFonts w:ascii="Arial" w:hAnsi="Arial" w:cs="Arial"/>
                <w:i/>
                <w:sz w:val="20"/>
              </w:rPr>
              <w:t>June</w:t>
            </w:r>
            <w:r w:rsidR="00F864A7" w:rsidRPr="00826313">
              <w:rPr>
                <w:rFonts w:ascii="Arial" w:hAnsi="Arial" w:cs="Arial"/>
                <w:i/>
                <w:sz w:val="20"/>
              </w:rPr>
              <w:t xml:space="preserve"> 202</w:t>
            </w:r>
            <w:del w:id="4714" w:author="An Phuc Cao" w:date="2024-09-30T15:44:00Z" w16du:dateUtc="2024-09-30T08:44:00Z">
              <w:r w:rsidR="0076420A" w:rsidDel="00CC3534">
                <w:rPr>
                  <w:rFonts w:ascii="Arial" w:hAnsi="Arial" w:cs="Arial"/>
                  <w:i/>
                  <w:sz w:val="20"/>
                </w:rPr>
                <w:delText>3</w:delText>
              </w:r>
            </w:del>
            <w:ins w:id="4715" w:author="An Phuc Cao" w:date="2024-09-30T15:44:00Z" w16du:dateUtc="2024-09-30T08:44:00Z">
              <w:r w:rsidR="00CC3534">
                <w:rPr>
                  <w:rFonts w:ascii="Arial" w:hAnsi="Arial" w:cs="Arial"/>
                  <w:i/>
                  <w:sz w:val="20"/>
                </w:rPr>
                <w:t>4</w:t>
              </w:r>
            </w:ins>
          </w:p>
        </w:tc>
        <w:tc>
          <w:tcPr>
            <w:tcW w:w="1260" w:type="dxa"/>
            <w:noWrap/>
            <w:vAlign w:val="bottom"/>
            <w:tcPrChange w:id="4716" w:author="An Phuc Cao" w:date="2024-10-24T17:27:00Z" w16du:dateUtc="2024-10-24T10:27:00Z">
              <w:tcPr>
                <w:tcW w:w="944" w:type="dxa"/>
                <w:noWrap/>
                <w:vAlign w:val="bottom"/>
              </w:tcPr>
            </w:tcPrChange>
          </w:tcPr>
          <w:p w14:paraId="6D5AE6C1" w14:textId="77777777" w:rsidR="00750D8D" w:rsidRPr="00826313" w:rsidRDefault="00750D8D" w:rsidP="0059740E">
            <w:pPr>
              <w:pBdr>
                <w:bottom w:val="single" w:sz="4" w:space="1" w:color="auto"/>
              </w:pBdr>
              <w:spacing w:before="60"/>
              <w:ind w:right="-85" w:hanging="11"/>
              <w:jc w:val="right"/>
              <w:rPr>
                <w:rFonts w:ascii="Arial" w:hAnsi="Arial" w:cs="Arial"/>
                <w:i/>
                <w:sz w:val="20"/>
              </w:rPr>
            </w:pPr>
            <w:r w:rsidRPr="00826313">
              <w:rPr>
                <w:rFonts w:ascii="Arial" w:hAnsi="Arial" w:cs="Arial"/>
                <w:i/>
                <w:sz w:val="20"/>
              </w:rPr>
              <w:t>Forfeited</w:t>
            </w:r>
          </w:p>
        </w:tc>
        <w:tc>
          <w:tcPr>
            <w:tcW w:w="1548" w:type="dxa"/>
            <w:noWrap/>
            <w:vAlign w:val="bottom"/>
            <w:tcPrChange w:id="4717" w:author="An Phuc Cao" w:date="2024-10-24T17:27:00Z" w16du:dateUtc="2024-10-24T10:27:00Z">
              <w:tcPr>
                <w:tcW w:w="1629" w:type="dxa"/>
                <w:gridSpan w:val="2"/>
                <w:noWrap/>
                <w:vAlign w:val="bottom"/>
              </w:tcPr>
            </w:tcPrChange>
          </w:tcPr>
          <w:p w14:paraId="53537D50" w14:textId="3DC26F87" w:rsidR="00750D8D" w:rsidRPr="00826313" w:rsidRDefault="00750D8D" w:rsidP="0059740E">
            <w:pPr>
              <w:pBdr>
                <w:bottom w:val="single" w:sz="4" w:space="1" w:color="auto"/>
              </w:pBdr>
              <w:spacing w:before="60"/>
              <w:ind w:right="-85" w:hanging="11"/>
              <w:jc w:val="right"/>
              <w:rPr>
                <w:rFonts w:ascii="Arial" w:hAnsi="Arial" w:cs="Arial"/>
                <w:i/>
                <w:sz w:val="20"/>
              </w:rPr>
            </w:pPr>
            <w:r w:rsidRPr="00826313">
              <w:rPr>
                <w:rFonts w:ascii="Arial" w:hAnsi="Arial" w:cs="Arial"/>
                <w:i/>
                <w:sz w:val="20"/>
              </w:rPr>
              <w:t xml:space="preserve">Unutilized at </w:t>
            </w:r>
            <w:r w:rsidRPr="00826313">
              <w:rPr>
                <w:rFonts w:ascii="Arial" w:hAnsi="Arial" w:cs="Arial"/>
                <w:i/>
                <w:sz w:val="20"/>
              </w:rPr>
              <w:br/>
            </w:r>
            <w:r w:rsidR="00F956EB" w:rsidRPr="00826313">
              <w:rPr>
                <w:rFonts w:ascii="Arial" w:hAnsi="Arial" w:cs="Arial"/>
                <w:i/>
                <w:sz w:val="20"/>
              </w:rPr>
              <w:t>30 June 202</w:t>
            </w:r>
            <w:del w:id="4718" w:author="An Phuc Cao" w:date="2024-09-30T15:44:00Z" w16du:dateUtc="2024-09-30T08:44:00Z">
              <w:r w:rsidR="0076420A" w:rsidDel="00CC3534">
                <w:rPr>
                  <w:rFonts w:ascii="Arial" w:hAnsi="Arial" w:cs="Arial"/>
                  <w:i/>
                  <w:sz w:val="20"/>
                </w:rPr>
                <w:delText>3</w:delText>
              </w:r>
            </w:del>
            <w:ins w:id="4719" w:author="An Phuc Cao" w:date="2024-09-30T15:44:00Z" w16du:dateUtc="2024-09-30T08:44:00Z">
              <w:r w:rsidR="00CC3534">
                <w:rPr>
                  <w:rFonts w:ascii="Arial" w:hAnsi="Arial" w:cs="Arial"/>
                  <w:i/>
                  <w:sz w:val="20"/>
                </w:rPr>
                <w:t>4</w:t>
              </w:r>
            </w:ins>
          </w:p>
        </w:tc>
      </w:tr>
      <w:tr w:rsidR="00750D8D" w:rsidRPr="00826313" w14:paraId="3A1C7592" w14:textId="77777777" w:rsidTr="007C4BFD">
        <w:trPr>
          <w:trHeight w:val="20"/>
          <w:trPrChange w:id="4720" w:author="An Phuc Cao" w:date="2024-10-24T17:27:00Z" w16du:dateUtc="2024-10-24T10:27:00Z">
            <w:trPr>
              <w:trHeight w:val="20"/>
            </w:trPr>
          </w:trPrChange>
        </w:trPr>
        <w:tc>
          <w:tcPr>
            <w:tcW w:w="1080" w:type="dxa"/>
            <w:noWrap/>
            <w:vAlign w:val="bottom"/>
            <w:tcPrChange w:id="4721" w:author="An Phuc Cao" w:date="2024-10-24T17:27:00Z" w16du:dateUtc="2024-10-24T10:27:00Z">
              <w:tcPr>
                <w:tcW w:w="1548" w:type="dxa"/>
                <w:gridSpan w:val="2"/>
                <w:noWrap/>
                <w:vAlign w:val="bottom"/>
              </w:tcPr>
            </w:tcPrChange>
          </w:tcPr>
          <w:p w14:paraId="761FCEF7" w14:textId="77777777" w:rsidR="00750D8D" w:rsidRPr="00826313" w:rsidRDefault="00750D8D" w:rsidP="0059740E">
            <w:pPr>
              <w:ind w:left="-108" w:hanging="11"/>
              <w:rPr>
                <w:rFonts w:ascii="Arial" w:hAnsi="Arial" w:cs="Arial"/>
                <w:sz w:val="20"/>
              </w:rPr>
            </w:pPr>
          </w:p>
        </w:tc>
        <w:tc>
          <w:tcPr>
            <w:tcW w:w="990" w:type="dxa"/>
            <w:noWrap/>
            <w:vAlign w:val="bottom"/>
            <w:tcPrChange w:id="4722" w:author="An Phuc Cao" w:date="2024-10-24T17:27:00Z" w16du:dateUtc="2024-10-24T10:27:00Z">
              <w:tcPr>
                <w:tcW w:w="993" w:type="dxa"/>
                <w:gridSpan w:val="2"/>
                <w:noWrap/>
                <w:vAlign w:val="bottom"/>
              </w:tcPr>
            </w:tcPrChange>
          </w:tcPr>
          <w:p w14:paraId="3D53D92F" w14:textId="77777777" w:rsidR="00750D8D" w:rsidRPr="00826313" w:rsidRDefault="00750D8D" w:rsidP="0059740E">
            <w:pPr>
              <w:ind w:hanging="11"/>
              <w:rPr>
                <w:rFonts w:ascii="Arial" w:hAnsi="Arial" w:cs="Arial"/>
                <w:sz w:val="20"/>
              </w:rPr>
            </w:pPr>
          </w:p>
        </w:tc>
        <w:tc>
          <w:tcPr>
            <w:tcW w:w="1710" w:type="dxa"/>
            <w:noWrap/>
            <w:vAlign w:val="bottom"/>
            <w:tcPrChange w:id="4723" w:author="An Phuc Cao" w:date="2024-10-24T17:27:00Z" w16du:dateUtc="2024-10-24T10:27:00Z">
              <w:tcPr>
                <w:tcW w:w="1654" w:type="dxa"/>
                <w:gridSpan w:val="2"/>
                <w:noWrap/>
                <w:vAlign w:val="bottom"/>
              </w:tcPr>
            </w:tcPrChange>
          </w:tcPr>
          <w:p w14:paraId="54BFB8DD" w14:textId="77777777" w:rsidR="00750D8D" w:rsidRPr="00826313" w:rsidRDefault="00750D8D" w:rsidP="0059740E">
            <w:pPr>
              <w:ind w:right="-85" w:hanging="11"/>
              <w:jc w:val="right"/>
              <w:rPr>
                <w:rFonts w:ascii="Arial" w:hAnsi="Arial" w:cs="Arial"/>
                <w:sz w:val="20"/>
              </w:rPr>
            </w:pPr>
          </w:p>
        </w:tc>
        <w:tc>
          <w:tcPr>
            <w:tcW w:w="1530" w:type="dxa"/>
            <w:noWrap/>
            <w:vAlign w:val="bottom"/>
            <w:tcPrChange w:id="4724" w:author="An Phuc Cao" w:date="2024-10-24T17:27:00Z" w16du:dateUtc="2024-10-24T10:27:00Z">
              <w:tcPr>
                <w:tcW w:w="1350" w:type="dxa"/>
                <w:gridSpan w:val="2"/>
                <w:noWrap/>
                <w:vAlign w:val="bottom"/>
              </w:tcPr>
            </w:tcPrChange>
          </w:tcPr>
          <w:p w14:paraId="5A23D97D" w14:textId="77777777" w:rsidR="00750D8D" w:rsidRPr="00826313" w:rsidRDefault="00750D8D" w:rsidP="0059740E">
            <w:pPr>
              <w:ind w:right="-85" w:hanging="11"/>
              <w:jc w:val="right"/>
              <w:rPr>
                <w:rFonts w:ascii="Arial" w:hAnsi="Arial" w:cs="Arial"/>
                <w:sz w:val="20"/>
              </w:rPr>
            </w:pPr>
          </w:p>
        </w:tc>
        <w:tc>
          <w:tcPr>
            <w:tcW w:w="1260" w:type="dxa"/>
            <w:noWrap/>
            <w:vAlign w:val="bottom"/>
            <w:tcPrChange w:id="4725" w:author="An Phuc Cao" w:date="2024-10-24T17:27:00Z" w16du:dateUtc="2024-10-24T10:27:00Z">
              <w:tcPr>
                <w:tcW w:w="944" w:type="dxa"/>
                <w:noWrap/>
                <w:vAlign w:val="bottom"/>
              </w:tcPr>
            </w:tcPrChange>
          </w:tcPr>
          <w:p w14:paraId="2C5B7D22" w14:textId="77777777" w:rsidR="00750D8D" w:rsidRPr="00826313" w:rsidRDefault="00750D8D" w:rsidP="0059740E">
            <w:pPr>
              <w:ind w:right="-85" w:hanging="11"/>
              <w:jc w:val="right"/>
              <w:rPr>
                <w:rFonts w:ascii="Arial" w:hAnsi="Arial" w:cs="Arial"/>
                <w:sz w:val="20"/>
              </w:rPr>
            </w:pPr>
          </w:p>
        </w:tc>
        <w:tc>
          <w:tcPr>
            <w:tcW w:w="1548" w:type="dxa"/>
            <w:noWrap/>
            <w:vAlign w:val="bottom"/>
            <w:tcPrChange w:id="4726" w:author="An Phuc Cao" w:date="2024-10-24T17:27:00Z" w16du:dateUtc="2024-10-24T10:27:00Z">
              <w:tcPr>
                <w:tcW w:w="1629" w:type="dxa"/>
                <w:gridSpan w:val="2"/>
                <w:noWrap/>
                <w:vAlign w:val="bottom"/>
              </w:tcPr>
            </w:tcPrChange>
          </w:tcPr>
          <w:p w14:paraId="4CDC4A55" w14:textId="77777777" w:rsidR="00750D8D" w:rsidRPr="00826313" w:rsidRDefault="00750D8D" w:rsidP="0059740E">
            <w:pPr>
              <w:ind w:right="-85" w:hanging="11"/>
              <w:jc w:val="right"/>
              <w:rPr>
                <w:rFonts w:ascii="Arial" w:hAnsi="Arial" w:cs="Arial"/>
                <w:sz w:val="20"/>
              </w:rPr>
            </w:pPr>
          </w:p>
        </w:tc>
      </w:tr>
      <w:tr w:rsidR="007C4BFD" w:rsidRPr="00826313" w14:paraId="71955518" w14:textId="77777777" w:rsidTr="007C4BFD">
        <w:trPr>
          <w:trHeight w:val="20"/>
        </w:trPr>
        <w:tc>
          <w:tcPr>
            <w:tcW w:w="1080" w:type="dxa"/>
            <w:noWrap/>
            <w:vAlign w:val="bottom"/>
          </w:tcPr>
          <w:p w14:paraId="70D741F2" w14:textId="193EB951" w:rsidR="007C4BFD" w:rsidRPr="0076420A" w:rsidRDefault="007C4BFD" w:rsidP="007C4BFD">
            <w:pPr>
              <w:ind w:left="-108" w:hanging="11"/>
              <w:rPr>
                <w:rFonts w:ascii="Arial" w:hAnsi="Arial" w:cs="Arial"/>
                <w:color w:val="000000"/>
                <w:sz w:val="20"/>
                <w:highlight w:val="yellow"/>
              </w:rPr>
            </w:pPr>
            <w:ins w:id="4727" w:author="An Phuc Cao" w:date="2024-09-30T15:46:00Z" w16du:dateUtc="2024-09-30T08:46:00Z">
              <w:r w:rsidRPr="00602C81">
                <w:rPr>
                  <w:rFonts w:ascii="Arial" w:hAnsi="Arial" w:cs="Arial"/>
                  <w:color w:val="000000"/>
                  <w:sz w:val="18"/>
                  <w:szCs w:val="18"/>
                </w:rPr>
                <w:t>2018</w:t>
              </w:r>
            </w:ins>
            <w:del w:id="4728" w:author="An Phuc Cao" w:date="2024-09-30T15:46:00Z" w16du:dateUtc="2024-09-30T08:46:00Z">
              <w:r w:rsidRPr="0076420A" w:rsidDel="00AB3760">
                <w:rPr>
                  <w:rFonts w:ascii="Arial" w:hAnsi="Arial" w:cs="Arial"/>
                  <w:color w:val="000000"/>
                  <w:sz w:val="20"/>
                  <w:highlight w:val="yellow"/>
                </w:rPr>
                <w:delText>2017</w:delText>
              </w:r>
            </w:del>
          </w:p>
        </w:tc>
        <w:tc>
          <w:tcPr>
            <w:tcW w:w="990" w:type="dxa"/>
            <w:noWrap/>
            <w:vAlign w:val="bottom"/>
          </w:tcPr>
          <w:p w14:paraId="0D09CDF0" w14:textId="4BFE2F40" w:rsidR="007C4BFD" w:rsidRPr="0076420A" w:rsidRDefault="007C4BFD" w:rsidP="007C4BFD">
            <w:pPr>
              <w:ind w:hanging="11"/>
              <w:rPr>
                <w:rFonts w:ascii="Arial" w:hAnsi="Arial" w:cs="Arial"/>
                <w:color w:val="000000"/>
                <w:sz w:val="20"/>
                <w:highlight w:val="yellow"/>
              </w:rPr>
            </w:pPr>
            <w:ins w:id="4729" w:author="An Phuc Cao" w:date="2024-09-30T15:46:00Z" w16du:dateUtc="2024-09-30T08:46:00Z">
              <w:r w:rsidRPr="00602C81">
                <w:rPr>
                  <w:rFonts w:ascii="Arial" w:hAnsi="Arial" w:cs="Arial"/>
                  <w:color w:val="000000"/>
                  <w:sz w:val="18"/>
                  <w:szCs w:val="18"/>
                </w:rPr>
                <w:t>2023</w:t>
              </w:r>
            </w:ins>
            <w:del w:id="4730" w:author="An Phuc Cao" w:date="2024-09-30T15:46:00Z" w16du:dateUtc="2024-09-30T08:46:00Z">
              <w:r w:rsidRPr="0076420A" w:rsidDel="00AB3760">
                <w:rPr>
                  <w:rFonts w:ascii="Arial" w:hAnsi="Arial" w:cs="Arial"/>
                  <w:color w:val="000000"/>
                  <w:sz w:val="20"/>
                  <w:highlight w:val="yellow"/>
                </w:rPr>
                <w:delText>2022</w:delText>
              </w:r>
            </w:del>
          </w:p>
        </w:tc>
        <w:tc>
          <w:tcPr>
            <w:tcW w:w="1710" w:type="dxa"/>
            <w:noWrap/>
            <w:vAlign w:val="bottom"/>
          </w:tcPr>
          <w:p w14:paraId="4C2E2EC1" w14:textId="3A79CDBF" w:rsidR="007C4BFD" w:rsidRPr="007C4BFD" w:rsidRDefault="007C4BFD" w:rsidP="007C4BFD">
            <w:pPr>
              <w:ind w:right="-85" w:hanging="11"/>
              <w:jc w:val="right"/>
              <w:rPr>
                <w:rFonts w:ascii="Arial" w:hAnsi="Arial" w:cs="Arial"/>
                <w:color w:val="000000"/>
                <w:sz w:val="18"/>
                <w:szCs w:val="18"/>
                <w:lang w:val="vi-VN"/>
                <w:rPrChange w:id="4731" w:author="An Phuc Cao" w:date="2024-10-24T17:26:00Z" w16du:dateUtc="2024-10-24T10:26:00Z">
                  <w:rPr>
                    <w:rFonts w:ascii="Arial" w:hAnsi="Arial" w:cs="Arial"/>
                    <w:color w:val="000000"/>
                    <w:sz w:val="20"/>
                    <w:lang w:val="vi-VN"/>
                  </w:rPr>
                </w:rPrChange>
              </w:rPr>
            </w:pPr>
            <w:ins w:id="4732" w:author="An Phuc Cao" w:date="2024-10-24T17:25:00Z" w16du:dateUtc="2024-10-24T10:25:00Z">
              <w:r w:rsidRPr="007C4BFD">
                <w:rPr>
                  <w:rFonts w:ascii="Arial" w:hAnsi="Arial" w:cs="Arial"/>
                  <w:sz w:val="18"/>
                  <w:szCs w:val="18"/>
                  <w:rPrChange w:id="4733" w:author="An Phuc Cao" w:date="2024-10-24T17:26:00Z" w16du:dateUtc="2024-10-24T10:26:00Z">
                    <w:rPr/>
                  </w:rPrChange>
                </w:rPr>
                <w:t xml:space="preserve"> 933,248,930 </w:t>
              </w:r>
            </w:ins>
          </w:p>
        </w:tc>
        <w:tc>
          <w:tcPr>
            <w:tcW w:w="1530" w:type="dxa"/>
            <w:noWrap/>
            <w:vAlign w:val="bottom"/>
          </w:tcPr>
          <w:p w14:paraId="22C46F4B" w14:textId="6DD6F692" w:rsidR="007C4BFD" w:rsidRPr="007C4BFD" w:rsidRDefault="007C4BFD" w:rsidP="007C4BFD">
            <w:pPr>
              <w:ind w:right="-85" w:hanging="11"/>
              <w:jc w:val="right"/>
              <w:rPr>
                <w:rFonts w:ascii="Arial" w:hAnsi="Arial" w:cs="Arial"/>
                <w:sz w:val="18"/>
                <w:szCs w:val="18"/>
                <w:rPrChange w:id="4734" w:author="An Phuc Cao" w:date="2024-10-24T17:26:00Z" w16du:dateUtc="2024-10-24T10:26:00Z">
                  <w:rPr>
                    <w:rFonts w:ascii="Arial" w:hAnsi="Arial" w:cs="Arial"/>
                    <w:sz w:val="20"/>
                  </w:rPr>
                </w:rPrChange>
              </w:rPr>
            </w:pPr>
            <w:ins w:id="4735" w:author="An Phuc Cao" w:date="2024-10-24T17:25:00Z" w16du:dateUtc="2024-10-24T10:25:00Z">
              <w:r w:rsidRPr="007C4BFD">
                <w:rPr>
                  <w:rFonts w:ascii="Arial" w:hAnsi="Arial" w:cs="Arial"/>
                  <w:sz w:val="18"/>
                  <w:szCs w:val="18"/>
                  <w:rPrChange w:id="4736" w:author="An Phuc Cao" w:date="2024-10-24T17:26:00Z" w16du:dateUtc="2024-10-24T10:26:00Z">
                    <w:rPr/>
                  </w:rPrChange>
                </w:rPr>
                <w:t xml:space="preserve"> -   </w:t>
              </w:r>
            </w:ins>
          </w:p>
        </w:tc>
        <w:tc>
          <w:tcPr>
            <w:tcW w:w="1260" w:type="dxa"/>
            <w:noWrap/>
            <w:vAlign w:val="bottom"/>
          </w:tcPr>
          <w:p w14:paraId="64EE472B" w14:textId="6ABE253D" w:rsidR="007C4BFD" w:rsidRPr="007C4BFD" w:rsidRDefault="007C4BFD" w:rsidP="007C4BFD">
            <w:pPr>
              <w:ind w:right="-85" w:hanging="11"/>
              <w:jc w:val="right"/>
              <w:rPr>
                <w:rFonts w:ascii="Arial" w:hAnsi="Arial" w:cs="Arial"/>
                <w:sz w:val="18"/>
                <w:szCs w:val="18"/>
                <w:rPrChange w:id="4737" w:author="An Phuc Cao" w:date="2024-10-24T17:26:00Z" w16du:dateUtc="2024-10-24T10:26:00Z">
                  <w:rPr>
                    <w:rFonts w:ascii="Arial" w:hAnsi="Arial" w:cs="Arial"/>
                    <w:sz w:val="20"/>
                  </w:rPr>
                </w:rPrChange>
              </w:rPr>
            </w:pPr>
            <w:ins w:id="4738" w:author="An Phuc Cao" w:date="2024-10-24T17:25:00Z" w16du:dateUtc="2024-10-24T10:25:00Z">
              <w:r w:rsidRPr="007C4BFD">
                <w:rPr>
                  <w:rFonts w:ascii="Arial" w:hAnsi="Arial" w:cs="Arial"/>
                  <w:sz w:val="18"/>
                  <w:szCs w:val="18"/>
                  <w:rPrChange w:id="4739" w:author="An Phuc Cao" w:date="2024-10-24T17:26:00Z" w16du:dateUtc="2024-10-24T10:26:00Z">
                    <w:rPr/>
                  </w:rPrChange>
                </w:rPr>
                <w:t xml:space="preserve"> (933,248,930)</w:t>
              </w:r>
            </w:ins>
          </w:p>
        </w:tc>
        <w:tc>
          <w:tcPr>
            <w:tcW w:w="1548" w:type="dxa"/>
            <w:noWrap/>
            <w:vAlign w:val="bottom"/>
          </w:tcPr>
          <w:p w14:paraId="242D1BEF" w14:textId="1BA78C13" w:rsidR="007C4BFD" w:rsidRPr="007C4BFD" w:rsidRDefault="007C4BFD" w:rsidP="007C4BFD">
            <w:pPr>
              <w:ind w:right="-85" w:hanging="11"/>
              <w:jc w:val="right"/>
              <w:rPr>
                <w:rFonts w:ascii="Arial" w:hAnsi="Arial" w:cs="Arial"/>
                <w:color w:val="000000"/>
                <w:sz w:val="18"/>
                <w:szCs w:val="18"/>
                <w:rPrChange w:id="4740" w:author="An Phuc Cao" w:date="2024-10-24T17:26:00Z" w16du:dateUtc="2024-10-24T10:26:00Z">
                  <w:rPr>
                    <w:rFonts w:ascii="Arial" w:hAnsi="Arial" w:cs="Arial"/>
                    <w:color w:val="000000"/>
                    <w:sz w:val="20"/>
                  </w:rPr>
                </w:rPrChange>
              </w:rPr>
            </w:pPr>
            <w:ins w:id="4741" w:author="An Phuc Cao" w:date="2024-10-24T17:25:00Z" w16du:dateUtc="2024-10-24T10:25:00Z">
              <w:r w:rsidRPr="007C4BFD">
                <w:rPr>
                  <w:rFonts w:ascii="Arial" w:hAnsi="Arial" w:cs="Arial"/>
                  <w:sz w:val="18"/>
                  <w:szCs w:val="18"/>
                  <w:rPrChange w:id="4742" w:author="An Phuc Cao" w:date="2024-10-24T17:26:00Z" w16du:dateUtc="2024-10-24T10:26:00Z">
                    <w:rPr/>
                  </w:rPrChange>
                </w:rPr>
                <w:t xml:space="preserve"> -   </w:t>
              </w:r>
            </w:ins>
          </w:p>
        </w:tc>
      </w:tr>
      <w:tr w:rsidR="007C4BFD" w:rsidRPr="00826313" w14:paraId="55A981B0" w14:textId="77777777" w:rsidTr="007C4BFD">
        <w:trPr>
          <w:trHeight w:val="20"/>
        </w:trPr>
        <w:tc>
          <w:tcPr>
            <w:tcW w:w="1080" w:type="dxa"/>
            <w:noWrap/>
            <w:vAlign w:val="bottom"/>
          </w:tcPr>
          <w:p w14:paraId="08EE7F8B" w14:textId="296DF529" w:rsidR="007C4BFD" w:rsidRPr="0076420A" w:rsidRDefault="007C4BFD" w:rsidP="007C4BFD">
            <w:pPr>
              <w:ind w:left="-108" w:hanging="11"/>
              <w:rPr>
                <w:rFonts w:ascii="Arial" w:hAnsi="Arial" w:cs="Arial"/>
                <w:color w:val="000000"/>
                <w:sz w:val="20"/>
                <w:highlight w:val="yellow"/>
              </w:rPr>
            </w:pPr>
            <w:ins w:id="4743" w:author="An Phuc Cao" w:date="2024-09-30T15:46:00Z" w16du:dateUtc="2024-09-30T08:46:00Z">
              <w:r w:rsidRPr="00B90CC9">
                <w:rPr>
                  <w:rFonts w:ascii="Arial" w:hAnsi="Arial" w:cs="Arial"/>
                  <w:color w:val="000000"/>
                  <w:sz w:val="18"/>
                  <w:szCs w:val="18"/>
                </w:rPr>
                <w:t xml:space="preserve">From </w:t>
              </w:r>
              <w:r>
                <w:rPr>
                  <w:rFonts w:ascii="Arial" w:hAnsi="Arial" w:cs="Arial"/>
                  <w:color w:val="000000"/>
                  <w:sz w:val="18"/>
                  <w:szCs w:val="18"/>
                </w:rPr>
                <w:t>0</w:t>
              </w:r>
              <w:r w:rsidRPr="00B90CC9">
                <w:rPr>
                  <w:rFonts w:ascii="Arial" w:hAnsi="Arial" w:cs="Arial"/>
                  <w:color w:val="000000"/>
                  <w:sz w:val="18"/>
                  <w:szCs w:val="18"/>
                </w:rPr>
                <w:t>1 Jan. 2019 to 19 Nov. 2019</w:t>
              </w:r>
            </w:ins>
            <w:del w:id="4744" w:author="An Phuc Cao" w:date="2024-09-30T15:46:00Z" w16du:dateUtc="2024-09-30T08:46:00Z">
              <w:r w:rsidRPr="0076420A" w:rsidDel="00AB3760">
                <w:rPr>
                  <w:rFonts w:ascii="Arial" w:hAnsi="Arial" w:cs="Arial"/>
                  <w:color w:val="000000"/>
                  <w:sz w:val="20"/>
                  <w:highlight w:val="yellow"/>
                </w:rPr>
                <w:delText>2018</w:delText>
              </w:r>
            </w:del>
          </w:p>
        </w:tc>
        <w:tc>
          <w:tcPr>
            <w:tcW w:w="990" w:type="dxa"/>
            <w:noWrap/>
            <w:vAlign w:val="bottom"/>
          </w:tcPr>
          <w:p w14:paraId="409FBADB" w14:textId="40813D6C" w:rsidR="007C4BFD" w:rsidRPr="0076420A" w:rsidRDefault="007C4BFD" w:rsidP="007C4BFD">
            <w:pPr>
              <w:ind w:hanging="11"/>
              <w:rPr>
                <w:rFonts w:ascii="Arial" w:hAnsi="Arial" w:cs="Arial"/>
                <w:color w:val="000000"/>
                <w:sz w:val="20"/>
                <w:highlight w:val="yellow"/>
              </w:rPr>
            </w:pPr>
            <w:ins w:id="4745" w:author="An Phuc Cao" w:date="2024-09-30T15:46:00Z" w16du:dateUtc="2024-09-30T08:46:00Z">
              <w:r w:rsidRPr="00602C81">
                <w:rPr>
                  <w:rFonts w:ascii="Arial" w:hAnsi="Arial" w:cs="Arial"/>
                  <w:color w:val="000000"/>
                  <w:sz w:val="18"/>
                  <w:szCs w:val="18"/>
                </w:rPr>
                <w:t>2024</w:t>
              </w:r>
            </w:ins>
            <w:del w:id="4746" w:author="An Phuc Cao" w:date="2024-09-30T15:46:00Z" w16du:dateUtc="2024-09-30T08:46:00Z">
              <w:r w:rsidRPr="0076420A" w:rsidDel="00AB3760">
                <w:rPr>
                  <w:rFonts w:ascii="Arial" w:hAnsi="Arial" w:cs="Arial"/>
                  <w:color w:val="000000"/>
                  <w:sz w:val="20"/>
                  <w:highlight w:val="yellow"/>
                </w:rPr>
                <w:delText>2023</w:delText>
              </w:r>
            </w:del>
          </w:p>
        </w:tc>
        <w:tc>
          <w:tcPr>
            <w:tcW w:w="1710" w:type="dxa"/>
            <w:noWrap/>
            <w:vAlign w:val="bottom"/>
          </w:tcPr>
          <w:p w14:paraId="4AD048B6" w14:textId="05B5727F" w:rsidR="007C4BFD" w:rsidRPr="007C4BFD" w:rsidRDefault="007C4BFD" w:rsidP="007C4BFD">
            <w:pPr>
              <w:ind w:right="-85" w:hanging="11"/>
              <w:jc w:val="right"/>
              <w:rPr>
                <w:rFonts w:ascii="Arial" w:hAnsi="Arial" w:cs="Arial"/>
                <w:color w:val="000000"/>
                <w:sz w:val="18"/>
                <w:szCs w:val="18"/>
                <w:lang w:val="vi-VN"/>
                <w:rPrChange w:id="4747" w:author="An Phuc Cao" w:date="2024-10-24T17:26:00Z" w16du:dateUtc="2024-10-24T10:26:00Z">
                  <w:rPr>
                    <w:rFonts w:ascii="Arial" w:hAnsi="Arial" w:cs="Arial"/>
                    <w:color w:val="000000"/>
                    <w:sz w:val="20"/>
                    <w:lang w:val="vi-VN"/>
                  </w:rPr>
                </w:rPrChange>
              </w:rPr>
            </w:pPr>
            <w:ins w:id="4748" w:author="An Phuc Cao" w:date="2024-10-24T17:25:00Z" w16du:dateUtc="2024-10-24T10:25:00Z">
              <w:r w:rsidRPr="007C4BFD">
                <w:rPr>
                  <w:rFonts w:ascii="Arial" w:hAnsi="Arial" w:cs="Arial"/>
                  <w:sz w:val="18"/>
                  <w:szCs w:val="18"/>
                  <w:rPrChange w:id="4749" w:author="An Phuc Cao" w:date="2024-10-24T17:26:00Z" w16du:dateUtc="2024-10-24T10:26:00Z">
                    <w:rPr/>
                  </w:rPrChange>
                </w:rPr>
                <w:t xml:space="preserve"> 3,607,297,872 </w:t>
              </w:r>
            </w:ins>
          </w:p>
        </w:tc>
        <w:tc>
          <w:tcPr>
            <w:tcW w:w="1530" w:type="dxa"/>
            <w:noWrap/>
            <w:vAlign w:val="bottom"/>
          </w:tcPr>
          <w:p w14:paraId="33825033" w14:textId="1CF63174" w:rsidR="007C4BFD" w:rsidRPr="007C4BFD" w:rsidRDefault="007C4BFD" w:rsidP="007C4BFD">
            <w:pPr>
              <w:ind w:right="-85" w:hanging="11"/>
              <w:jc w:val="right"/>
              <w:rPr>
                <w:rFonts w:ascii="Arial" w:hAnsi="Arial" w:cs="Arial"/>
                <w:sz w:val="18"/>
                <w:szCs w:val="18"/>
                <w:rPrChange w:id="4750" w:author="An Phuc Cao" w:date="2024-10-24T17:26:00Z" w16du:dateUtc="2024-10-24T10:26:00Z">
                  <w:rPr>
                    <w:rFonts w:ascii="Arial" w:hAnsi="Arial" w:cs="Arial"/>
                    <w:sz w:val="20"/>
                  </w:rPr>
                </w:rPrChange>
              </w:rPr>
            </w:pPr>
            <w:ins w:id="4751" w:author="An Phuc Cao" w:date="2024-10-24T17:25:00Z" w16du:dateUtc="2024-10-24T10:25:00Z">
              <w:r w:rsidRPr="007C4BFD">
                <w:rPr>
                  <w:rFonts w:ascii="Arial" w:hAnsi="Arial" w:cs="Arial"/>
                  <w:sz w:val="18"/>
                  <w:szCs w:val="18"/>
                  <w:rPrChange w:id="4752" w:author="An Phuc Cao" w:date="2024-10-24T17:26:00Z" w16du:dateUtc="2024-10-24T10:26:00Z">
                    <w:rPr/>
                  </w:rPrChange>
                </w:rPr>
                <w:t xml:space="preserve"> -   </w:t>
              </w:r>
            </w:ins>
          </w:p>
        </w:tc>
        <w:tc>
          <w:tcPr>
            <w:tcW w:w="1260" w:type="dxa"/>
            <w:noWrap/>
            <w:vAlign w:val="bottom"/>
          </w:tcPr>
          <w:p w14:paraId="294B8574" w14:textId="2BD3F546" w:rsidR="007C4BFD" w:rsidRPr="007C4BFD" w:rsidRDefault="007C4BFD" w:rsidP="007C4BFD">
            <w:pPr>
              <w:ind w:right="-85" w:hanging="11"/>
              <w:jc w:val="right"/>
              <w:rPr>
                <w:rFonts w:ascii="Arial" w:hAnsi="Arial" w:cs="Arial"/>
                <w:sz w:val="18"/>
                <w:szCs w:val="18"/>
                <w:rPrChange w:id="4753" w:author="An Phuc Cao" w:date="2024-10-24T17:26:00Z" w16du:dateUtc="2024-10-24T10:26:00Z">
                  <w:rPr>
                    <w:rFonts w:ascii="Arial" w:hAnsi="Arial" w:cs="Arial"/>
                    <w:sz w:val="20"/>
                  </w:rPr>
                </w:rPrChange>
              </w:rPr>
            </w:pPr>
            <w:ins w:id="4754" w:author="An Phuc Cao" w:date="2024-10-24T17:25:00Z" w16du:dateUtc="2024-10-24T10:25:00Z">
              <w:r w:rsidRPr="007C4BFD">
                <w:rPr>
                  <w:rFonts w:ascii="Arial" w:hAnsi="Arial" w:cs="Arial"/>
                  <w:sz w:val="18"/>
                  <w:szCs w:val="18"/>
                  <w:rPrChange w:id="4755" w:author="An Phuc Cao" w:date="2024-10-24T17:26:00Z" w16du:dateUtc="2024-10-24T10:26:00Z">
                    <w:rPr/>
                  </w:rPrChange>
                </w:rPr>
                <w:t xml:space="preserve"> -   </w:t>
              </w:r>
            </w:ins>
          </w:p>
        </w:tc>
        <w:tc>
          <w:tcPr>
            <w:tcW w:w="1548" w:type="dxa"/>
            <w:noWrap/>
            <w:vAlign w:val="bottom"/>
          </w:tcPr>
          <w:p w14:paraId="514B6D36" w14:textId="7D7558DD" w:rsidR="007C4BFD" w:rsidRPr="007C4BFD" w:rsidRDefault="007C4BFD" w:rsidP="007C4BFD">
            <w:pPr>
              <w:ind w:right="-85" w:hanging="11"/>
              <w:jc w:val="right"/>
              <w:rPr>
                <w:rFonts w:ascii="Arial" w:hAnsi="Arial" w:cs="Arial"/>
                <w:color w:val="000000"/>
                <w:sz w:val="18"/>
                <w:szCs w:val="18"/>
                <w:rPrChange w:id="4756" w:author="An Phuc Cao" w:date="2024-10-24T17:26:00Z" w16du:dateUtc="2024-10-24T10:26:00Z">
                  <w:rPr>
                    <w:rFonts w:ascii="Arial" w:hAnsi="Arial" w:cs="Arial"/>
                    <w:color w:val="000000"/>
                    <w:sz w:val="20"/>
                  </w:rPr>
                </w:rPrChange>
              </w:rPr>
            </w:pPr>
            <w:ins w:id="4757" w:author="An Phuc Cao" w:date="2024-10-24T17:25:00Z" w16du:dateUtc="2024-10-24T10:25:00Z">
              <w:r w:rsidRPr="007C4BFD">
                <w:rPr>
                  <w:rFonts w:ascii="Arial" w:hAnsi="Arial" w:cs="Arial"/>
                  <w:sz w:val="18"/>
                  <w:szCs w:val="18"/>
                  <w:rPrChange w:id="4758" w:author="An Phuc Cao" w:date="2024-10-24T17:26:00Z" w16du:dateUtc="2024-10-24T10:26:00Z">
                    <w:rPr/>
                  </w:rPrChange>
                </w:rPr>
                <w:t xml:space="preserve"> 3,607,297,872 </w:t>
              </w:r>
            </w:ins>
          </w:p>
        </w:tc>
      </w:tr>
      <w:tr w:rsidR="007C4BFD" w:rsidRPr="00826313" w14:paraId="2A6306AB" w14:textId="77777777" w:rsidTr="007C4BFD">
        <w:trPr>
          <w:trHeight w:val="20"/>
        </w:trPr>
        <w:tc>
          <w:tcPr>
            <w:tcW w:w="1080" w:type="dxa"/>
            <w:noWrap/>
            <w:vAlign w:val="bottom"/>
          </w:tcPr>
          <w:p w14:paraId="74AD137B" w14:textId="544BED67" w:rsidR="007C4BFD" w:rsidRPr="0076420A" w:rsidRDefault="007C4BFD" w:rsidP="007C4BFD">
            <w:pPr>
              <w:ind w:left="-108" w:hanging="11"/>
              <w:rPr>
                <w:rFonts w:ascii="Arial" w:hAnsi="Arial" w:cs="Arial"/>
                <w:color w:val="000000"/>
                <w:sz w:val="20"/>
                <w:highlight w:val="yellow"/>
              </w:rPr>
            </w:pPr>
            <w:ins w:id="4759" w:author="An Phuc Cao" w:date="2024-09-30T15:46:00Z" w16du:dateUtc="2024-09-30T08:46:00Z">
              <w:r w:rsidRPr="00B90CC9">
                <w:rPr>
                  <w:rFonts w:ascii="Arial" w:hAnsi="Arial" w:cs="Arial"/>
                  <w:color w:val="000000"/>
                  <w:sz w:val="18"/>
                  <w:szCs w:val="18"/>
                </w:rPr>
                <w:t>From 20 Nov. 2019 to 31 Dec</w:t>
              </w:r>
              <w:r>
                <w:rPr>
                  <w:rFonts w:ascii="Arial" w:hAnsi="Arial" w:cs="Arial"/>
                  <w:color w:val="000000"/>
                  <w:sz w:val="18"/>
                  <w:szCs w:val="18"/>
                </w:rPr>
                <w:t>. 2019</w:t>
              </w:r>
            </w:ins>
            <w:del w:id="4760" w:author="An Phuc Cao" w:date="2024-09-30T15:46:00Z" w16du:dateUtc="2024-09-30T08:46:00Z">
              <w:r w:rsidRPr="0076420A" w:rsidDel="00AB3760">
                <w:rPr>
                  <w:rFonts w:ascii="Arial" w:hAnsi="Arial" w:cs="Arial"/>
                  <w:color w:val="000000"/>
                  <w:sz w:val="20"/>
                  <w:highlight w:val="yellow"/>
                </w:rPr>
                <w:delText>From 1 January 2019 to 19 November 2019</w:delText>
              </w:r>
            </w:del>
          </w:p>
        </w:tc>
        <w:tc>
          <w:tcPr>
            <w:tcW w:w="990" w:type="dxa"/>
            <w:noWrap/>
            <w:vAlign w:val="bottom"/>
          </w:tcPr>
          <w:p w14:paraId="2ED14CAC" w14:textId="3B4FE70A" w:rsidR="007C4BFD" w:rsidRPr="0076420A" w:rsidRDefault="007C4BFD" w:rsidP="007C4BFD">
            <w:pPr>
              <w:ind w:hanging="11"/>
              <w:rPr>
                <w:rFonts w:ascii="Arial" w:hAnsi="Arial" w:cs="Arial"/>
                <w:color w:val="000000"/>
                <w:sz w:val="20"/>
                <w:highlight w:val="yellow"/>
              </w:rPr>
            </w:pPr>
            <w:ins w:id="4761" w:author="An Phuc Cao" w:date="2024-09-30T15:46:00Z" w16du:dateUtc="2024-09-30T08:46:00Z">
              <w:r w:rsidRPr="00602C81">
                <w:rPr>
                  <w:rFonts w:ascii="Arial" w:hAnsi="Arial" w:cs="Arial"/>
                  <w:color w:val="000000"/>
                  <w:sz w:val="18"/>
                  <w:szCs w:val="18"/>
                </w:rPr>
                <w:t>2024</w:t>
              </w:r>
            </w:ins>
            <w:del w:id="4762" w:author="An Phuc Cao" w:date="2024-09-30T15:46:00Z" w16du:dateUtc="2024-09-30T08:46:00Z">
              <w:r w:rsidRPr="0076420A" w:rsidDel="00AB3760">
                <w:rPr>
                  <w:rFonts w:ascii="Arial" w:hAnsi="Arial" w:cs="Arial"/>
                  <w:color w:val="000000"/>
                  <w:sz w:val="20"/>
                  <w:highlight w:val="yellow"/>
                </w:rPr>
                <w:delText>2024</w:delText>
              </w:r>
            </w:del>
          </w:p>
        </w:tc>
        <w:tc>
          <w:tcPr>
            <w:tcW w:w="1710" w:type="dxa"/>
            <w:noWrap/>
            <w:vAlign w:val="bottom"/>
          </w:tcPr>
          <w:p w14:paraId="2E77270C" w14:textId="19DF1FB5" w:rsidR="007C4BFD" w:rsidRPr="007C4BFD" w:rsidRDefault="007C4BFD" w:rsidP="007C4BFD">
            <w:pPr>
              <w:ind w:right="-85" w:hanging="11"/>
              <w:jc w:val="right"/>
              <w:rPr>
                <w:rFonts w:ascii="Arial" w:hAnsi="Arial" w:cs="Arial"/>
                <w:color w:val="000000"/>
                <w:sz w:val="18"/>
                <w:szCs w:val="18"/>
                <w:rPrChange w:id="4763" w:author="An Phuc Cao" w:date="2024-10-24T17:26:00Z" w16du:dateUtc="2024-10-24T10:26:00Z">
                  <w:rPr>
                    <w:rFonts w:ascii="Arial" w:hAnsi="Arial" w:cs="Arial"/>
                    <w:color w:val="000000"/>
                    <w:sz w:val="20"/>
                  </w:rPr>
                </w:rPrChange>
              </w:rPr>
            </w:pPr>
            <w:ins w:id="4764" w:author="An Phuc Cao" w:date="2024-10-24T17:25:00Z" w16du:dateUtc="2024-10-24T10:25:00Z">
              <w:r w:rsidRPr="007C4BFD">
                <w:rPr>
                  <w:rFonts w:ascii="Arial" w:hAnsi="Arial" w:cs="Arial"/>
                  <w:sz w:val="18"/>
                  <w:szCs w:val="18"/>
                  <w:rPrChange w:id="4765" w:author="An Phuc Cao" w:date="2024-10-24T17:26:00Z" w16du:dateUtc="2024-10-24T10:26:00Z">
                    <w:rPr/>
                  </w:rPrChange>
                </w:rPr>
                <w:t xml:space="preserve"> 286,731,443 </w:t>
              </w:r>
            </w:ins>
          </w:p>
        </w:tc>
        <w:tc>
          <w:tcPr>
            <w:tcW w:w="1530" w:type="dxa"/>
            <w:noWrap/>
            <w:vAlign w:val="bottom"/>
          </w:tcPr>
          <w:p w14:paraId="2C21B28E" w14:textId="1FD01B54" w:rsidR="007C4BFD" w:rsidRPr="007C4BFD" w:rsidRDefault="007C4BFD" w:rsidP="007C4BFD">
            <w:pPr>
              <w:ind w:right="-85" w:hanging="11"/>
              <w:jc w:val="right"/>
              <w:rPr>
                <w:rFonts w:ascii="Arial" w:hAnsi="Arial" w:cs="Arial"/>
                <w:sz w:val="18"/>
                <w:szCs w:val="18"/>
                <w:rPrChange w:id="4766" w:author="An Phuc Cao" w:date="2024-10-24T17:26:00Z" w16du:dateUtc="2024-10-24T10:26:00Z">
                  <w:rPr>
                    <w:rFonts w:ascii="Arial" w:hAnsi="Arial" w:cs="Arial"/>
                    <w:sz w:val="20"/>
                  </w:rPr>
                </w:rPrChange>
              </w:rPr>
            </w:pPr>
            <w:ins w:id="4767" w:author="An Phuc Cao" w:date="2024-10-24T17:25:00Z" w16du:dateUtc="2024-10-24T10:25:00Z">
              <w:r w:rsidRPr="007C4BFD">
                <w:rPr>
                  <w:rFonts w:ascii="Arial" w:hAnsi="Arial" w:cs="Arial"/>
                  <w:sz w:val="18"/>
                  <w:szCs w:val="18"/>
                  <w:rPrChange w:id="4768" w:author="An Phuc Cao" w:date="2024-10-24T17:26:00Z" w16du:dateUtc="2024-10-24T10:26:00Z">
                    <w:rPr/>
                  </w:rPrChange>
                </w:rPr>
                <w:t xml:space="preserve"> -   </w:t>
              </w:r>
            </w:ins>
          </w:p>
        </w:tc>
        <w:tc>
          <w:tcPr>
            <w:tcW w:w="1260" w:type="dxa"/>
            <w:noWrap/>
            <w:vAlign w:val="bottom"/>
          </w:tcPr>
          <w:p w14:paraId="23CBB818" w14:textId="0DB51E51" w:rsidR="007C4BFD" w:rsidRPr="007C4BFD" w:rsidRDefault="007C4BFD" w:rsidP="007C4BFD">
            <w:pPr>
              <w:ind w:right="-85" w:hanging="11"/>
              <w:jc w:val="right"/>
              <w:rPr>
                <w:rFonts w:ascii="Arial" w:hAnsi="Arial" w:cs="Arial"/>
                <w:sz w:val="18"/>
                <w:szCs w:val="18"/>
                <w:rPrChange w:id="4769" w:author="An Phuc Cao" w:date="2024-10-24T17:26:00Z" w16du:dateUtc="2024-10-24T10:26:00Z">
                  <w:rPr>
                    <w:rFonts w:ascii="Arial" w:hAnsi="Arial" w:cs="Arial"/>
                    <w:sz w:val="20"/>
                  </w:rPr>
                </w:rPrChange>
              </w:rPr>
            </w:pPr>
            <w:ins w:id="4770" w:author="An Phuc Cao" w:date="2024-10-24T17:25:00Z" w16du:dateUtc="2024-10-24T10:25:00Z">
              <w:r w:rsidRPr="007C4BFD">
                <w:rPr>
                  <w:rFonts w:ascii="Arial" w:hAnsi="Arial" w:cs="Arial"/>
                  <w:sz w:val="18"/>
                  <w:szCs w:val="18"/>
                  <w:rPrChange w:id="4771" w:author="An Phuc Cao" w:date="2024-10-24T17:26:00Z" w16du:dateUtc="2024-10-24T10:26:00Z">
                    <w:rPr/>
                  </w:rPrChange>
                </w:rPr>
                <w:t xml:space="preserve"> -   </w:t>
              </w:r>
            </w:ins>
          </w:p>
        </w:tc>
        <w:tc>
          <w:tcPr>
            <w:tcW w:w="1548" w:type="dxa"/>
            <w:noWrap/>
            <w:vAlign w:val="bottom"/>
          </w:tcPr>
          <w:p w14:paraId="596247A2" w14:textId="7858B0C3" w:rsidR="007C4BFD" w:rsidRPr="007C4BFD" w:rsidRDefault="007C4BFD" w:rsidP="007C4BFD">
            <w:pPr>
              <w:ind w:right="-85" w:hanging="11"/>
              <w:jc w:val="right"/>
              <w:rPr>
                <w:rFonts w:ascii="Arial" w:hAnsi="Arial" w:cs="Arial"/>
                <w:color w:val="000000"/>
                <w:sz w:val="18"/>
                <w:szCs w:val="18"/>
                <w:rPrChange w:id="4772" w:author="An Phuc Cao" w:date="2024-10-24T17:26:00Z" w16du:dateUtc="2024-10-24T10:26:00Z">
                  <w:rPr>
                    <w:rFonts w:ascii="Arial" w:hAnsi="Arial" w:cs="Arial"/>
                    <w:color w:val="000000"/>
                    <w:sz w:val="20"/>
                  </w:rPr>
                </w:rPrChange>
              </w:rPr>
            </w:pPr>
            <w:ins w:id="4773" w:author="An Phuc Cao" w:date="2024-10-24T17:25:00Z" w16du:dateUtc="2024-10-24T10:25:00Z">
              <w:r w:rsidRPr="007C4BFD">
                <w:rPr>
                  <w:rFonts w:ascii="Arial" w:hAnsi="Arial" w:cs="Arial"/>
                  <w:sz w:val="18"/>
                  <w:szCs w:val="18"/>
                  <w:rPrChange w:id="4774" w:author="An Phuc Cao" w:date="2024-10-24T17:26:00Z" w16du:dateUtc="2024-10-24T10:26:00Z">
                    <w:rPr/>
                  </w:rPrChange>
                </w:rPr>
                <w:t xml:space="preserve"> 3,894,029,315 </w:t>
              </w:r>
            </w:ins>
          </w:p>
        </w:tc>
      </w:tr>
      <w:tr w:rsidR="007C4BFD" w:rsidRPr="00826313" w14:paraId="26D734A2" w14:textId="77777777" w:rsidTr="007C4BFD">
        <w:trPr>
          <w:trHeight w:val="20"/>
        </w:trPr>
        <w:tc>
          <w:tcPr>
            <w:tcW w:w="1080" w:type="dxa"/>
            <w:noWrap/>
            <w:vAlign w:val="bottom"/>
          </w:tcPr>
          <w:p w14:paraId="5EA0E6DF" w14:textId="7A4E168E" w:rsidR="007C4BFD" w:rsidRPr="0076420A" w:rsidRDefault="007C4BFD" w:rsidP="007C4BFD">
            <w:pPr>
              <w:ind w:left="-108" w:hanging="11"/>
              <w:rPr>
                <w:rFonts w:ascii="Arial" w:hAnsi="Arial" w:cs="Arial"/>
                <w:color w:val="000000"/>
                <w:sz w:val="20"/>
                <w:highlight w:val="yellow"/>
              </w:rPr>
            </w:pPr>
            <w:ins w:id="4775" w:author="An Phuc Cao" w:date="2024-09-30T15:46:00Z" w16du:dateUtc="2024-09-30T08:46:00Z">
              <w:r w:rsidRPr="00602C81">
                <w:rPr>
                  <w:rFonts w:ascii="Arial" w:hAnsi="Arial" w:cs="Arial"/>
                  <w:color w:val="000000"/>
                  <w:sz w:val="18"/>
                  <w:szCs w:val="18"/>
                </w:rPr>
                <w:t>2020</w:t>
              </w:r>
            </w:ins>
            <w:del w:id="4776" w:author="An Phuc Cao" w:date="2024-09-30T15:46:00Z" w16du:dateUtc="2024-09-30T08:46:00Z">
              <w:r w:rsidRPr="0076420A" w:rsidDel="00AB3760">
                <w:rPr>
                  <w:rFonts w:ascii="Arial" w:hAnsi="Arial" w:cs="Arial"/>
                  <w:color w:val="000000"/>
                  <w:sz w:val="20"/>
                  <w:highlight w:val="yellow"/>
                </w:rPr>
                <w:delText>From 20 November 2019 to 31 December 2019</w:delText>
              </w:r>
            </w:del>
          </w:p>
        </w:tc>
        <w:tc>
          <w:tcPr>
            <w:tcW w:w="990" w:type="dxa"/>
            <w:noWrap/>
            <w:vAlign w:val="bottom"/>
          </w:tcPr>
          <w:p w14:paraId="5DC5DEEA" w14:textId="239C74CE" w:rsidR="007C4BFD" w:rsidRPr="0076420A" w:rsidRDefault="007C4BFD" w:rsidP="007C4BFD">
            <w:pPr>
              <w:ind w:hanging="11"/>
              <w:rPr>
                <w:rFonts w:ascii="Arial" w:hAnsi="Arial" w:cs="Arial"/>
                <w:color w:val="000000"/>
                <w:sz w:val="20"/>
                <w:highlight w:val="yellow"/>
              </w:rPr>
            </w:pPr>
            <w:ins w:id="4777" w:author="An Phuc Cao" w:date="2024-09-30T15:46:00Z" w16du:dateUtc="2024-09-30T08:46:00Z">
              <w:r w:rsidRPr="00602C81">
                <w:rPr>
                  <w:rFonts w:ascii="Arial" w:hAnsi="Arial" w:cs="Arial"/>
                  <w:color w:val="000000"/>
                  <w:sz w:val="18"/>
                  <w:szCs w:val="18"/>
                </w:rPr>
                <w:t>2025</w:t>
              </w:r>
            </w:ins>
            <w:del w:id="4778" w:author="An Phuc Cao" w:date="2024-09-30T15:46:00Z" w16du:dateUtc="2024-09-30T08:46:00Z">
              <w:r w:rsidRPr="0076420A" w:rsidDel="00AB3760">
                <w:rPr>
                  <w:rFonts w:ascii="Arial" w:hAnsi="Arial" w:cs="Arial"/>
                  <w:color w:val="000000"/>
                  <w:sz w:val="20"/>
                  <w:highlight w:val="yellow"/>
                </w:rPr>
                <w:delText>2024</w:delText>
              </w:r>
            </w:del>
          </w:p>
        </w:tc>
        <w:tc>
          <w:tcPr>
            <w:tcW w:w="1710" w:type="dxa"/>
            <w:noWrap/>
            <w:vAlign w:val="bottom"/>
          </w:tcPr>
          <w:p w14:paraId="0B05920D" w14:textId="7D82108A" w:rsidR="007C4BFD" w:rsidRPr="007C4BFD" w:rsidRDefault="007C4BFD" w:rsidP="007C4BFD">
            <w:pPr>
              <w:ind w:right="-85" w:hanging="11"/>
              <w:jc w:val="right"/>
              <w:rPr>
                <w:rFonts w:ascii="Arial" w:hAnsi="Arial" w:cs="Arial"/>
                <w:color w:val="000000"/>
                <w:sz w:val="18"/>
                <w:szCs w:val="18"/>
                <w:rPrChange w:id="4779" w:author="An Phuc Cao" w:date="2024-10-24T17:26:00Z" w16du:dateUtc="2024-10-24T10:26:00Z">
                  <w:rPr>
                    <w:rFonts w:ascii="Arial" w:hAnsi="Arial" w:cs="Arial"/>
                    <w:color w:val="000000"/>
                    <w:sz w:val="20"/>
                  </w:rPr>
                </w:rPrChange>
              </w:rPr>
            </w:pPr>
            <w:ins w:id="4780" w:author="An Phuc Cao" w:date="2024-10-24T17:25:00Z" w16du:dateUtc="2024-10-24T10:25:00Z">
              <w:r w:rsidRPr="007C4BFD">
                <w:rPr>
                  <w:rFonts w:ascii="Arial" w:hAnsi="Arial" w:cs="Arial"/>
                  <w:sz w:val="18"/>
                  <w:szCs w:val="18"/>
                  <w:rPrChange w:id="4781" w:author="An Phuc Cao" w:date="2024-10-24T17:26:00Z" w16du:dateUtc="2024-10-24T10:26:00Z">
                    <w:rPr/>
                  </w:rPrChange>
                </w:rPr>
                <w:t xml:space="preserve"> 21,233,115,158 </w:t>
              </w:r>
            </w:ins>
          </w:p>
        </w:tc>
        <w:tc>
          <w:tcPr>
            <w:tcW w:w="1530" w:type="dxa"/>
            <w:noWrap/>
            <w:vAlign w:val="bottom"/>
          </w:tcPr>
          <w:p w14:paraId="6FC0A46F" w14:textId="01C166F6" w:rsidR="007C4BFD" w:rsidRPr="007C4BFD" w:rsidRDefault="007C4BFD" w:rsidP="007C4BFD">
            <w:pPr>
              <w:ind w:right="-85" w:hanging="11"/>
              <w:jc w:val="right"/>
              <w:rPr>
                <w:rFonts w:ascii="Arial" w:hAnsi="Arial" w:cs="Arial"/>
                <w:sz w:val="18"/>
                <w:szCs w:val="18"/>
                <w:rPrChange w:id="4782" w:author="An Phuc Cao" w:date="2024-10-24T17:26:00Z" w16du:dateUtc="2024-10-24T10:26:00Z">
                  <w:rPr>
                    <w:rFonts w:ascii="Arial" w:hAnsi="Arial" w:cs="Arial"/>
                    <w:sz w:val="20"/>
                  </w:rPr>
                </w:rPrChange>
              </w:rPr>
            </w:pPr>
            <w:ins w:id="4783" w:author="An Phuc Cao" w:date="2024-10-24T17:25:00Z" w16du:dateUtc="2024-10-24T10:25:00Z">
              <w:r w:rsidRPr="007C4BFD">
                <w:rPr>
                  <w:rFonts w:ascii="Arial" w:hAnsi="Arial" w:cs="Arial"/>
                  <w:sz w:val="18"/>
                  <w:szCs w:val="18"/>
                  <w:rPrChange w:id="4784" w:author="An Phuc Cao" w:date="2024-10-24T17:26:00Z" w16du:dateUtc="2024-10-24T10:26:00Z">
                    <w:rPr/>
                  </w:rPrChange>
                </w:rPr>
                <w:t xml:space="preserve"> (20,256,507,525)</w:t>
              </w:r>
            </w:ins>
          </w:p>
        </w:tc>
        <w:tc>
          <w:tcPr>
            <w:tcW w:w="1260" w:type="dxa"/>
            <w:noWrap/>
            <w:vAlign w:val="bottom"/>
          </w:tcPr>
          <w:p w14:paraId="4C711A81" w14:textId="7397A356" w:rsidR="007C4BFD" w:rsidRPr="007C4BFD" w:rsidRDefault="007C4BFD" w:rsidP="007C4BFD">
            <w:pPr>
              <w:ind w:right="-85" w:hanging="11"/>
              <w:jc w:val="right"/>
              <w:rPr>
                <w:rFonts w:ascii="Arial" w:hAnsi="Arial" w:cs="Arial"/>
                <w:sz w:val="18"/>
                <w:szCs w:val="18"/>
                <w:rPrChange w:id="4785" w:author="An Phuc Cao" w:date="2024-10-24T17:26:00Z" w16du:dateUtc="2024-10-24T10:26:00Z">
                  <w:rPr>
                    <w:rFonts w:ascii="Arial" w:hAnsi="Arial" w:cs="Arial"/>
                    <w:sz w:val="20"/>
                  </w:rPr>
                </w:rPrChange>
              </w:rPr>
            </w:pPr>
            <w:ins w:id="4786" w:author="An Phuc Cao" w:date="2024-10-24T17:25:00Z" w16du:dateUtc="2024-10-24T10:25:00Z">
              <w:r w:rsidRPr="007C4BFD">
                <w:rPr>
                  <w:rFonts w:ascii="Arial" w:hAnsi="Arial" w:cs="Arial"/>
                  <w:sz w:val="18"/>
                  <w:szCs w:val="18"/>
                  <w:rPrChange w:id="4787" w:author="An Phuc Cao" w:date="2024-10-24T17:26:00Z" w16du:dateUtc="2024-10-24T10:26:00Z">
                    <w:rPr/>
                  </w:rPrChange>
                </w:rPr>
                <w:t xml:space="preserve"> -   </w:t>
              </w:r>
            </w:ins>
          </w:p>
        </w:tc>
        <w:tc>
          <w:tcPr>
            <w:tcW w:w="1548" w:type="dxa"/>
            <w:noWrap/>
            <w:vAlign w:val="bottom"/>
          </w:tcPr>
          <w:p w14:paraId="2A129B29" w14:textId="1B620E63" w:rsidR="007C4BFD" w:rsidRPr="007C4BFD" w:rsidRDefault="007C4BFD" w:rsidP="007C4BFD">
            <w:pPr>
              <w:ind w:right="-85" w:hanging="11"/>
              <w:jc w:val="right"/>
              <w:rPr>
                <w:rFonts w:ascii="Arial" w:hAnsi="Arial" w:cs="Arial"/>
                <w:color w:val="000000"/>
                <w:sz w:val="18"/>
                <w:szCs w:val="18"/>
                <w:rPrChange w:id="4788" w:author="An Phuc Cao" w:date="2024-10-24T17:26:00Z" w16du:dateUtc="2024-10-24T10:26:00Z">
                  <w:rPr>
                    <w:rFonts w:ascii="Arial" w:hAnsi="Arial" w:cs="Arial"/>
                    <w:color w:val="000000"/>
                    <w:sz w:val="20"/>
                  </w:rPr>
                </w:rPrChange>
              </w:rPr>
            </w:pPr>
            <w:ins w:id="4789" w:author="An Phuc Cao" w:date="2024-10-24T17:25:00Z" w16du:dateUtc="2024-10-24T10:25:00Z">
              <w:r w:rsidRPr="007C4BFD">
                <w:rPr>
                  <w:rFonts w:ascii="Arial" w:hAnsi="Arial" w:cs="Arial"/>
                  <w:sz w:val="18"/>
                  <w:szCs w:val="18"/>
                  <w:rPrChange w:id="4790" w:author="An Phuc Cao" w:date="2024-10-24T17:26:00Z" w16du:dateUtc="2024-10-24T10:26:00Z">
                    <w:rPr/>
                  </w:rPrChange>
                </w:rPr>
                <w:t xml:space="preserve"> 4,870,636,948 </w:t>
              </w:r>
            </w:ins>
          </w:p>
        </w:tc>
      </w:tr>
      <w:tr w:rsidR="007C4BFD" w:rsidRPr="00826313" w14:paraId="328D3E87" w14:textId="77777777" w:rsidTr="007C4BFD">
        <w:trPr>
          <w:trHeight w:val="20"/>
        </w:trPr>
        <w:tc>
          <w:tcPr>
            <w:tcW w:w="1080" w:type="dxa"/>
            <w:noWrap/>
            <w:vAlign w:val="bottom"/>
          </w:tcPr>
          <w:p w14:paraId="3434231C" w14:textId="79161E90" w:rsidR="007C4BFD" w:rsidRPr="0076420A" w:rsidRDefault="007C4BFD" w:rsidP="007C4BFD">
            <w:pPr>
              <w:ind w:left="-108" w:hanging="11"/>
              <w:rPr>
                <w:rFonts w:ascii="Arial" w:hAnsi="Arial" w:cs="Arial"/>
                <w:color w:val="000000"/>
                <w:sz w:val="20"/>
                <w:highlight w:val="yellow"/>
              </w:rPr>
            </w:pPr>
            <w:ins w:id="4791" w:author="An Phuc Cao" w:date="2024-09-30T15:46:00Z" w16du:dateUtc="2024-09-30T08:46:00Z">
              <w:r w:rsidRPr="00602C81">
                <w:rPr>
                  <w:rFonts w:ascii="Arial" w:hAnsi="Arial" w:cs="Arial"/>
                  <w:color w:val="000000"/>
                  <w:sz w:val="18"/>
                  <w:szCs w:val="18"/>
                </w:rPr>
                <w:t>2021</w:t>
              </w:r>
            </w:ins>
            <w:del w:id="4792" w:author="An Phuc Cao" w:date="2024-09-30T15:46:00Z" w16du:dateUtc="2024-09-30T08:46:00Z">
              <w:r w:rsidRPr="0076420A" w:rsidDel="00AB3760">
                <w:rPr>
                  <w:rFonts w:ascii="Arial" w:hAnsi="Arial" w:cs="Arial"/>
                  <w:sz w:val="20"/>
                  <w:highlight w:val="yellow"/>
                </w:rPr>
                <w:delText>2020</w:delText>
              </w:r>
            </w:del>
          </w:p>
        </w:tc>
        <w:tc>
          <w:tcPr>
            <w:tcW w:w="990" w:type="dxa"/>
            <w:noWrap/>
            <w:vAlign w:val="bottom"/>
          </w:tcPr>
          <w:p w14:paraId="4F33C003" w14:textId="5F1823B3" w:rsidR="007C4BFD" w:rsidRPr="0076420A" w:rsidRDefault="007C4BFD" w:rsidP="007C4BFD">
            <w:pPr>
              <w:ind w:hanging="11"/>
              <w:rPr>
                <w:rFonts w:ascii="Arial" w:hAnsi="Arial" w:cs="Arial"/>
                <w:color w:val="000000"/>
                <w:sz w:val="20"/>
                <w:highlight w:val="yellow"/>
              </w:rPr>
            </w:pPr>
            <w:ins w:id="4793" w:author="An Phuc Cao" w:date="2024-09-30T15:46:00Z" w16du:dateUtc="2024-09-30T08:46:00Z">
              <w:r w:rsidRPr="00602C81">
                <w:rPr>
                  <w:rFonts w:ascii="Arial" w:hAnsi="Arial" w:cs="Arial"/>
                  <w:color w:val="000000"/>
                  <w:sz w:val="18"/>
                  <w:szCs w:val="18"/>
                </w:rPr>
                <w:t>2026</w:t>
              </w:r>
            </w:ins>
            <w:del w:id="4794" w:author="An Phuc Cao" w:date="2024-09-30T15:46:00Z" w16du:dateUtc="2024-09-30T08:46:00Z">
              <w:r w:rsidRPr="0076420A" w:rsidDel="00AB3760">
                <w:rPr>
                  <w:rFonts w:ascii="Arial" w:hAnsi="Arial" w:cs="Arial"/>
                  <w:sz w:val="20"/>
                  <w:highlight w:val="yellow"/>
                </w:rPr>
                <w:delText>2025</w:delText>
              </w:r>
            </w:del>
          </w:p>
        </w:tc>
        <w:tc>
          <w:tcPr>
            <w:tcW w:w="1710" w:type="dxa"/>
            <w:noWrap/>
            <w:vAlign w:val="bottom"/>
          </w:tcPr>
          <w:p w14:paraId="0F5A20F0" w14:textId="1BCEA4FD" w:rsidR="007C4BFD" w:rsidRPr="007C4BFD" w:rsidRDefault="007C4BFD" w:rsidP="007C4BFD">
            <w:pPr>
              <w:ind w:right="-85" w:hanging="162"/>
              <w:jc w:val="right"/>
              <w:rPr>
                <w:rFonts w:ascii="Arial" w:hAnsi="Arial" w:cs="Arial"/>
                <w:sz w:val="18"/>
                <w:szCs w:val="18"/>
                <w:lang w:val="vi-VN"/>
                <w:rPrChange w:id="4795" w:author="An Phuc Cao" w:date="2024-10-24T17:26:00Z" w16du:dateUtc="2024-10-24T10:26:00Z">
                  <w:rPr>
                    <w:rFonts w:ascii="Arial" w:hAnsi="Arial" w:cs="Arial"/>
                    <w:sz w:val="20"/>
                    <w:lang w:val="vi-VN"/>
                  </w:rPr>
                </w:rPrChange>
              </w:rPr>
            </w:pPr>
            <w:ins w:id="4796" w:author="An Phuc Cao" w:date="2024-10-24T17:25:00Z" w16du:dateUtc="2024-10-24T10:25:00Z">
              <w:r w:rsidRPr="007C4BFD">
                <w:rPr>
                  <w:rFonts w:ascii="Arial" w:hAnsi="Arial" w:cs="Arial"/>
                  <w:sz w:val="18"/>
                  <w:szCs w:val="18"/>
                  <w:rPrChange w:id="4797" w:author="An Phuc Cao" w:date="2024-10-24T17:26:00Z" w16du:dateUtc="2024-10-24T10:26:00Z">
                    <w:rPr/>
                  </w:rPrChange>
                </w:rPr>
                <w:t xml:space="preserve"> 220,889,929,162.00 </w:t>
              </w:r>
            </w:ins>
          </w:p>
        </w:tc>
        <w:tc>
          <w:tcPr>
            <w:tcW w:w="1530" w:type="dxa"/>
            <w:noWrap/>
            <w:vAlign w:val="bottom"/>
          </w:tcPr>
          <w:p w14:paraId="0FAE559B" w14:textId="619C3A27" w:rsidR="007C4BFD" w:rsidRPr="007C4BFD" w:rsidRDefault="007C4BFD" w:rsidP="007C4BFD">
            <w:pPr>
              <w:ind w:right="-85" w:hanging="11"/>
              <w:jc w:val="right"/>
              <w:rPr>
                <w:rFonts w:ascii="Arial" w:hAnsi="Arial" w:cs="Arial"/>
                <w:sz w:val="18"/>
                <w:szCs w:val="18"/>
                <w:rPrChange w:id="4798" w:author="An Phuc Cao" w:date="2024-10-24T17:26:00Z" w16du:dateUtc="2024-10-24T10:26:00Z">
                  <w:rPr>
                    <w:rFonts w:ascii="Arial" w:hAnsi="Arial" w:cs="Arial"/>
                    <w:sz w:val="20"/>
                  </w:rPr>
                </w:rPrChange>
              </w:rPr>
            </w:pPr>
            <w:ins w:id="4799" w:author="An Phuc Cao" w:date="2024-10-24T17:25:00Z" w16du:dateUtc="2024-10-24T10:25:00Z">
              <w:r w:rsidRPr="007C4BFD">
                <w:rPr>
                  <w:rFonts w:ascii="Arial" w:hAnsi="Arial" w:cs="Arial"/>
                  <w:sz w:val="18"/>
                  <w:szCs w:val="18"/>
                  <w:rPrChange w:id="4800" w:author="An Phuc Cao" w:date="2024-10-24T17:26:00Z" w16du:dateUtc="2024-10-24T10:26:00Z">
                    <w:rPr/>
                  </w:rPrChange>
                </w:rPr>
                <w:t xml:space="preserve"> (4,607,957,564)</w:t>
              </w:r>
            </w:ins>
          </w:p>
        </w:tc>
        <w:tc>
          <w:tcPr>
            <w:tcW w:w="1260" w:type="dxa"/>
            <w:noWrap/>
            <w:vAlign w:val="bottom"/>
          </w:tcPr>
          <w:p w14:paraId="2E16DA8D" w14:textId="416FC581" w:rsidR="007C4BFD" w:rsidRPr="007C4BFD" w:rsidRDefault="007C4BFD" w:rsidP="007C4BFD">
            <w:pPr>
              <w:ind w:right="-85" w:hanging="11"/>
              <w:jc w:val="right"/>
              <w:rPr>
                <w:rFonts w:ascii="Arial" w:hAnsi="Arial" w:cs="Arial"/>
                <w:sz w:val="18"/>
                <w:szCs w:val="18"/>
                <w:rPrChange w:id="4801" w:author="An Phuc Cao" w:date="2024-10-24T17:26:00Z" w16du:dateUtc="2024-10-24T10:26:00Z">
                  <w:rPr>
                    <w:rFonts w:ascii="Arial" w:hAnsi="Arial" w:cs="Arial"/>
                    <w:sz w:val="20"/>
                  </w:rPr>
                </w:rPrChange>
              </w:rPr>
            </w:pPr>
            <w:ins w:id="4802" w:author="An Phuc Cao" w:date="2024-10-24T17:25:00Z" w16du:dateUtc="2024-10-24T10:25:00Z">
              <w:r w:rsidRPr="007C4BFD">
                <w:rPr>
                  <w:rFonts w:ascii="Arial" w:hAnsi="Arial" w:cs="Arial"/>
                  <w:sz w:val="18"/>
                  <w:szCs w:val="18"/>
                  <w:rPrChange w:id="4803" w:author="An Phuc Cao" w:date="2024-10-24T17:26:00Z" w16du:dateUtc="2024-10-24T10:26:00Z">
                    <w:rPr/>
                  </w:rPrChange>
                </w:rPr>
                <w:t xml:space="preserve"> -   </w:t>
              </w:r>
            </w:ins>
          </w:p>
        </w:tc>
        <w:tc>
          <w:tcPr>
            <w:tcW w:w="1548" w:type="dxa"/>
            <w:noWrap/>
            <w:vAlign w:val="bottom"/>
          </w:tcPr>
          <w:p w14:paraId="3DCB1263" w14:textId="77F8CFCF" w:rsidR="007C4BFD" w:rsidRPr="007C4BFD" w:rsidRDefault="007C4BFD" w:rsidP="007C4BFD">
            <w:pPr>
              <w:ind w:right="-85" w:hanging="11"/>
              <w:jc w:val="right"/>
              <w:rPr>
                <w:rFonts w:ascii="Arial" w:hAnsi="Arial" w:cs="Arial"/>
                <w:sz w:val="18"/>
                <w:szCs w:val="18"/>
                <w:rPrChange w:id="4804" w:author="An Phuc Cao" w:date="2024-10-24T17:26:00Z" w16du:dateUtc="2024-10-24T10:26:00Z">
                  <w:rPr>
                    <w:rFonts w:ascii="Arial" w:hAnsi="Arial" w:cs="Arial"/>
                    <w:sz w:val="20"/>
                  </w:rPr>
                </w:rPrChange>
              </w:rPr>
            </w:pPr>
            <w:ins w:id="4805" w:author="An Phuc Cao" w:date="2024-10-24T17:25:00Z" w16du:dateUtc="2024-10-24T10:25:00Z">
              <w:r w:rsidRPr="007C4BFD">
                <w:rPr>
                  <w:rFonts w:ascii="Arial" w:hAnsi="Arial" w:cs="Arial"/>
                  <w:sz w:val="18"/>
                  <w:szCs w:val="18"/>
                  <w:rPrChange w:id="4806" w:author="An Phuc Cao" w:date="2024-10-24T17:26:00Z" w16du:dateUtc="2024-10-24T10:26:00Z">
                    <w:rPr/>
                  </w:rPrChange>
                </w:rPr>
                <w:t xml:space="preserve"> 221,152,608,546 </w:t>
              </w:r>
            </w:ins>
          </w:p>
        </w:tc>
      </w:tr>
      <w:tr w:rsidR="007C4BFD" w:rsidRPr="00826313" w14:paraId="2A9AB0BE" w14:textId="77777777" w:rsidTr="007C4BFD">
        <w:trPr>
          <w:trHeight w:val="20"/>
        </w:trPr>
        <w:tc>
          <w:tcPr>
            <w:tcW w:w="1080" w:type="dxa"/>
            <w:noWrap/>
            <w:vAlign w:val="bottom"/>
          </w:tcPr>
          <w:p w14:paraId="52B4D960" w14:textId="76349E72" w:rsidR="007C4BFD" w:rsidRPr="0076420A" w:rsidRDefault="007C4BFD" w:rsidP="007C4BFD">
            <w:pPr>
              <w:ind w:left="-108" w:hanging="11"/>
              <w:rPr>
                <w:rFonts w:ascii="Arial" w:hAnsi="Arial" w:cs="Arial"/>
                <w:sz w:val="20"/>
                <w:highlight w:val="yellow"/>
              </w:rPr>
            </w:pPr>
            <w:ins w:id="4807" w:author="An Phuc Cao" w:date="2024-09-30T15:46:00Z" w16du:dateUtc="2024-09-30T08:46:00Z">
              <w:r w:rsidRPr="00602C81">
                <w:rPr>
                  <w:rFonts w:ascii="Arial" w:hAnsi="Arial" w:cs="Arial"/>
                  <w:color w:val="000000"/>
                  <w:sz w:val="18"/>
                  <w:szCs w:val="18"/>
                </w:rPr>
                <w:t>2022</w:t>
              </w:r>
            </w:ins>
            <w:del w:id="4808" w:author="An Phuc Cao" w:date="2024-09-30T15:46:00Z" w16du:dateUtc="2024-09-30T08:46:00Z">
              <w:r w:rsidRPr="0076420A" w:rsidDel="00AB3760">
                <w:rPr>
                  <w:rFonts w:ascii="Arial" w:hAnsi="Arial" w:cs="Arial"/>
                  <w:sz w:val="20"/>
                  <w:highlight w:val="yellow"/>
                </w:rPr>
                <w:delText>2021</w:delText>
              </w:r>
            </w:del>
          </w:p>
        </w:tc>
        <w:tc>
          <w:tcPr>
            <w:tcW w:w="990" w:type="dxa"/>
            <w:noWrap/>
            <w:vAlign w:val="bottom"/>
          </w:tcPr>
          <w:p w14:paraId="7F0420FF" w14:textId="740CA640" w:rsidR="007C4BFD" w:rsidRPr="0076420A" w:rsidRDefault="007C4BFD" w:rsidP="007C4BFD">
            <w:pPr>
              <w:ind w:hanging="11"/>
              <w:rPr>
                <w:rFonts w:ascii="Arial" w:hAnsi="Arial" w:cs="Arial"/>
                <w:sz w:val="20"/>
                <w:highlight w:val="yellow"/>
              </w:rPr>
            </w:pPr>
            <w:ins w:id="4809" w:author="An Phuc Cao" w:date="2024-09-30T15:46:00Z" w16du:dateUtc="2024-09-30T08:46:00Z">
              <w:r w:rsidRPr="00602C81">
                <w:rPr>
                  <w:rFonts w:ascii="Arial" w:hAnsi="Arial" w:cs="Arial"/>
                  <w:color w:val="000000"/>
                  <w:sz w:val="18"/>
                  <w:szCs w:val="18"/>
                </w:rPr>
                <w:t>2027</w:t>
              </w:r>
            </w:ins>
            <w:del w:id="4810" w:author="An Phuc Cao" w:date="2024-09-30T15:46:00Z" w16du:dateUtc="2024-09-30T08:46:00Z">
              <w:r w:rsidRPr="0076420A" w:rsidDel="00AB3760">
                <w:rPr>
                  <w:rFonts w:ascii="Arial" w:hAnsi="Arial" w:cs="Arial"/>
                  <w:sz w:val="20"/>
                  <w:highlight w:val="yellow"/>
                </w:rPr>
                <w:delText>2026</w:delText>
              </w:r>
            </w:del>
          </w:p>
        </w:tc>
        <w:tc>
          <w:tcPr>
            <w:tcW w:w="1710" w:type="dxa"/>
            <w:noWrap/>
            <w:vAlign w:val="bottom"/>
          </w:tcPr>
          <w:p w14:paraId="5C72D0C5" w14:textId="1F493242" w:rsidR="007C4BFD" w:rsidRPr="007C4BFD" w:rsidRDefault="007C4BFD" w:rsidP="007C4BFD">
            <w:pPr>
              <w:ind w:right="-85" w:hanging="162"/>
              <w:jc w:val="right"/>
              <w:rPr>
                <w:rFonts w:ascii="Arial" w:hAnsi="Arial" w:cs="Arial"/>
                <w:sz w:val="18"/>
                <w:szCs w:val="18"/>
                <w:rPrChange w:id="4811" w:author="An Phuc Cao" w:date="2024-10-24T17:26:00Z" w16du:dateUtc="2024-10-24T10:26:00Z">
                  <w:rPr>
                    <w:rFonts w:ascii="Arial" w:hAnsi="Arial" w:cs="Arial"/>
                    <w:sz w:val="20"/>
                  </w:rPr>
                </w:rPrChange>
              </w:rPr>
            </w:pPr>
            <w:ins w:id="4812" w:author="An Phuc Cao" w:date="2024-10-24T17:25:00Z" w16du:dateUtc="2024-10-24T10:25:00Z">
              <w:r w:rsidRPr="007C4BFD">
                <w:rPr>
                  <w:rFonts w:ascii="Arial" w:hAnsi="Arial" w:cs="Arial"/>
                  <w:sz w:val="18"/>
                  <w:szCs w:val="18"/>
                  <w:rPrChange w:id="4813" w:author="An Phuc Cao" w:date="2024-10-24T17:26:00Z" w16du:dateUtc="2024-10-24T10:26:00Z">
                    <w:rPr/>
                  </w:rPrChange>
                </w:rPr>
                <w:t xml:space="preserve"> 281,591,949,998.00 </w:t>
              </w:r>
            </w:ins>
          </w:p>
        </w:tc>
        <w:tc>
          <w:tcPr>
            <w:tcW w:w="1530" w:type="dxa"/>
            <w:noWrap/>
            <w:vAlign w:val="bottom"/>
          </w:tcPr>
          <w:p w14:paraId="3BBFF267" w14:textId="5619E3C5" w:rsidR="007C4BFD" w:rsidRPr="007C4BFD" w:rsidRDefault="007C4BFD" w:rsidP="007C4BFD">
            <w:pPr>
              <w:ind w:right="-85" w:hanging="11"/>
              <w:jc w:val="right"/>
              <w:rPr>
                <w:rFonts w:ascii="Arial" w:hAnsi="Arial" w:cs="Arial"/>
                <w:sz w:val="18"/>
                <w:szCs w:val="18"/>
                <w:rPrChange w:id="4814" w:author="An Phuc Cao" w:date="2024-10-24T17:26:00Z" w16du:dateUtc="2024-10-24T10:26:00Z">
                  <w:rPr>
                    <w:rFonts w:ascii="Arial" w:hAnsi="Arial" w:cs="Arial"/>
                    <w:sz w:val="20"/>
                  </w:rPr>
                </w:rPrChange>
              </w:rPr>
            </w:pPr>
            <w:ins w:id="4815" w:author="An Phuc Cao" w:date="2024-10-24T17:25:00Z" w16du:dateUtc="2024-10-24T10:25:00Z">
              <w:r w:rsidRPr="007C4BFD">
                <w:rPr>
                  <w:rFonts w:ascii="Arial" w:hAnsi="Arial" w:cs="Arial"/>
                  <w:sz w:val="18"/>
                  <w:szCs w:val="18"/>
                  <w:rPrChange w:id="4816" w:author="An Phuc Cao" w:date="2024-10-24T17:26:00Z" w16du:dateUtc="2024-10-24T10:26:00Z">
                    <w:rPr/>
                  </w:rPrChange>
                </w:rPr>
                <w:t xml:space="preserve"> (4,528,152,287)</w:t>
              </w:r>
            </w:ins>
          </w:p>
        </w:tc>
        <w:tc>
          <w:tcPr>
            <w:tcW w:w="1260" w:type="dxa"/>
            <w:noWrap/>
            <w:vAlign w:val="bottom"/>
          </w:tcPr>
          <w:p w14:paraId="4DC33548" w14:textId="3A43D595" w:rsidR="007C4BFD" w:rsidRPr="007C4BFD" w:rsidRDefault="007C4BFD" w:rsidP="007C4BFD">
            <w:pPr>
              <w:ind w:right="-85" w:hanging="11"/>
              <w:jc w:val="right"/>
              <w:rPr>
                <w:rFonts w:ascii="Arial" w:hAnsi="Arial" w:cs="Arial"/>
                <w:sz w:val="18"/>
                <w:szCs w:val="18"/>
                <w:rPrChange w:id="4817" w:author="An Phuc Cao" w:date="2024-10-24T17:26:00Z" w16du:dateUtc="2024-10-24T10:26:00Z">
                  <w:rPr>
                    <w:rFonts w:ascii="Arial" w:hAnsi="Arial" w:cs="Arial"/>
                    <w:sz w:val="20"/>
                  </w:rPr>
                </w:rPrChange>
              </w:rPr>
            </w:pPr>
            <w:ins w:id="4818" w:author="An Phuc Cao" w:date="2024-10-24T17:25:00Z" w16du:dateUtc="2024-10-24T10:25:00Z">
              <w:r w:rsidRPr="007C4BFD">
                <w:rPr>
                  <w:rFonts w:ascii="Arial" w:hAnsi="Arial" w:cs="Arial"/>
                  <w:sz w:val="18"/>
                  <w:szCs w:val="18"/>
                  <w:rPrChange w:id="4819" w:author="An Phuc Cao" w:date="2024-10-24T17:26:00Z" w16du:dateUtc="2024-10-24T10:26:00Z">
                    <w:rPr/>
                  </w:rPrChange>
                </w:rPr>
                <w:t xml:space="preserve"> -   </w:t>
              </w:r>
            </w:ins>
          </w:p>
        </w:tc>
        <w:tc>
          <w:tcPr>
            <w:tcW w:w="1548" w:type="dxa"/>
            <w:noWrap/>
            <w:vAlign w:val="bottom"/>
          </w:tcPr>
          <w:p w14:paraId="54DFD928" w14:textId="576586E0" w:rsidR="007C4BFD" w:rsidRPr="007C4BFD" w:rsidRDefault="007C4BFD" w:rsidP="007C4BFD">
            <w:pPr>
              <w:ind w:right="-85" w:hanging="11"/>
              <w:jc w:val="right"/>
              <w:rPr>
                <w:rFonts w:ascii="Arial" w:hAnsi="Arial" w:cs="Arial"/>
                <w:sz w:val="18"/>
                <w:szCs w:val="18"/>
                <w:rPrChange w:id="4820" w:author="An Phuc Cao" w:date="2024-10-24T17:26:00Z" w16du:dateUtc="2024-10-24T10:26:00Z">
                  <w:rPr>
                    <w:rFonts w:ascii="Arial" w:hAnsi="Arial" w:cs="Arial"/>
                    <w:sz w:val="20"/>
                  </w:rPr>
                </w:rPrChange>
              </w:rPr>
            </w:pPr>
            <w:ins w:id="4821" w:author="An Phuc Cao" w:date="2024-10-24T17:25:00Z" w16du:dateUtc="2024-10-24T10:25:00Z">
              <w:r w:rsidRPr="007C4BFD">
                <w:rPr>
                  <w:rFonts w:ascii="Arial" w:hAnsi="Arial" w:cs="Arial"/>
                  <w:sz w:val="18"/>
                  <w:szCs w:val="18"/>
                  <w:rPrChange w:id="4822" w:author="An Phuc Cao" w:date="2024-10-24T17:26:00Z" w16du:dateUtc="2024-10-24T10:26:00Z">
                    <w:rPr/>
                  </w:rPrChange>
                </w:rPr>
                <w:t xml:space="preserve"> 498,216,406,257 </w:t>
              </w:r>
            </w:ins>
          </w:p>
        </w:tc>
      </w:tr>
      <w:tr w:rsidR="007C4BFD" w:rsidRPr="00826313" w14:paraId="0AEA7246" w14:textId="77777777" w:rsidTr="007C4BFD">
        <w:trPr>
          <w:trHeight w:val="20"/>
          <w:ins w:id="4823" w:author="An Phuc Cao" w:date="2024-09-30T15:46:00Z"/>
        </w:trPr>
        <w:tc>
          <w:tcPr>
            <w:tcW w:w="1080" w:type="dxa"/>
            <w:noWrap/>
            <w:vAlign w:val="bottom"/>
          </w:tcPr>
          <w:p w14:paraId="25EFC37B" w14:textId="456474C6" w:rsidR="007C4BFD" w:rsidRPr="00602C81" w:rsidRDefault="007C4BFD" w:rsidP="007C4BFD">
            <w:pPr>
              <w:ind w:left="-108" w:hanging="11"/>
              <w:rPr>
                <w:ins w:id="4824" w:author="An Phuc Cao" w:date="2024-09-30T15:46:00Z" w16du:dateUtc="2024-09-30T08:46:00Z"/>
                <w:rFonts w:ascii="Arial" w:hAnsi="Arial" w:cs="Arial"/>
                <w:color w:val="000000"/>
                <w:sz w:val="18"/>
                <w:szCs w:val="18"/>
              </w:rPr>
            </w:pPr>
            <w:ins w:id="4825" w:author="An Phuc Cao" w:date="2024-09-30T15:46:00Z" w16du:dateUtc="2024-09-30T08:46:00Z">
              <w:r w:rsidRPr="00602C81">
                <w:rPr>
                  <w:rFonts w:ascii="Arial" w:hAnsi="Arial" w:cs="Arial"/>
                  <w:color w:val="000000"/>
                  <w:sz w:val="18"/>
                  <w:szCs w:val="18"/>
                </w:rPr>
                <w:t>2023</w:t>
              </w:r>
            </w:ins>
          </w:p>
        </w:tc>
        <w:tc>
          <w:tcPr>
            <w:tcW w:w="990" w:type="dxa"/>
            <w:noWrap/>
            <w:vAlign w:val="bottom"/>
          </w:tcPr>
          <w:p w14:paraId="7A2B1508" w14:textId="39E0B7A2" w:rsidR="007C4BFD" w:rsidRPr="00602C81" w:rsidRDefault="007C4BFD" w:rsidP="007C4BFD">
            <w:pPr>
              <w:ind w:hanging="11"/>
              <w:rPr>
                <w:ins w:id="4826" w:author="An Phuc Cao" w:date="2024-09-30T15:46:00Z" w16du:dateUtc="2024-09-30T08:46:00Z"/>
                <w:rFonts w:ascii="Arial" w:hAnsi="Arial" w:cs="Arial"/>
                <w:color w:val="000000"/>
                <w:sz w:val="18"/>
                <w:szCs w:val="18"/>
              </w:rPr>
            </w:pPr>
            <w:ins w:id="4827" w:author="An Phuc Cao" w:date="2024-09-30T15:46:00Z" w16du:dateUtc="2024-09-30T08:46:00Z">
              <w:r w:rsidRPr="00602C81">
                <w:rPr>
                  <w:rFonts w:ascii="Arial" w:hAnsi="Arial" w:cs="Arial"/>
                  <w:color w:val="000000"/>
                  <w:sz w:val="18"/>
                  <w:szCs w:val="18"/>
                </w:rPr>
                <w:t>2028</w:t>
              </w:r>
            </w:ins>
          </w:p>
        </w:tc>
        <w:tc>
          <w:tcPr>
            <w:tcW w:w="1710" w:type="dxa"/>
            <w:noWrap/>
            <w:vAlign w:val="bottom"/>
          </w:tcPr>
          <w:p w14:paraId="61D2BB75" w14:textId="6CF41FBB" w:rsidR="007C4BFD" w:rsidRPr="007C4BFD" w:rsidRDefault="007C4BFD" w:rsidP="007C4BFD">
            <w:pPr>
              <w:ind w:right="-85" w:hanging="162"/>
              <w:jc w:val="right"/>
              <w:rPr>
                <w:ins w:id="4828" w:author="An Phuc Cao" w:date="2024-09-30T15:46:00Z" w16du:dateUtc="2024-09-30T08:46:00Z"/>
                <w:rFonts w:ascii="Arial" w:hAnsi="Arial" w:cs="Arial"/>
                <w:sz w:val="18"/>
                <w:szCs w:val="18"/>
                <w:rPrChange w:id="4829" w:author="An Phuc Cao" w:date="2024-10-24T17:26:00Z" w16du:dateUtc="2024-10-24T10:26:00Z">
                  <w:rPr>
                    <w:ins w:id="4830" w:author="An Phuc Cao" w:date="2024-09-30T15:46:00Z" w16du:dateUtc="2024-09-30T08:46:00Z"/>
                    <w:rFonts w:ascii="Arial" w:hAnsi="Arial" w:cs="Arial"/>
                    <w:sz w:val="20"/>
                  </w:rPr>
                </w:rPrChange>
              </w:rPr>
            </w:pPr>
            <w:ins w:id="4831" w:author="An Phuc Cao" w:date="2024-10-24T17:25:00Z" w16du:dateUtc="2024-10-24T10:25:00Z">
              <w:r w:rsidRPr="007C4BFD">
                <w:rPr>
                  <w:rFonts w:ascii="Arial" w:hAnsi="Arial" w:cs="Arial"/>
                  <w:sz w:val="18"/>
                  <w:szCs w:val="18"/>
                  <w:rPrChange w:id="4832" w:author="An Phuc Cao" w:date="2024-10-24T17:26:00Z" w16du:dateUtc="2024-10-24T10:26:00Z">
                    <w:rPr/>
                  </w:rPrChange>
                </w:rPr>
                <w:t xml:space="preserve"> 56,793,890,430 </w:t>
              </w:r>
            </w:ins>
          </w:p>
        </w:tc>
        <w:tc>
          <w:tcPr>
            <w:tcW w:w="1530" w:type="dxa"/>
            <w:noWrap/>
            <w:vAlign w:val="bottom"/>
          </w:tcPr>
          <w:p w14:paraId="6C6E528A" w14:textId="6C723966" w:rsidR="007C4BFD" w:rsidRPr="007C4BFD" w:rsidRDefault="007C4BFD" w:rsidP="007C4BFD">
            <w:pPr>
              <w:ind w:right="-85" w:hanging="11"/>
              <w:jc w:val="right"/>
              <w:rPr>
                <w:ins w:id="4833" w:author="An Phuc Cao" w:date="2024-09-30T15:46:00Z" w16du:dateUtc="2024-09-30T08:46:00Z"/>
                <w:rFonts w:ascii="Arial" w:hAnsi="Arial" w:cs="Arial"/>
                <w:sz w:val="18"/>
                <w:szCs w:val="18"/>
                <w:rPrChange w:id="4834" w:author="An Phuc Cao" w:date="2024-10-24T17:26:00Z" w16du:dateUtc="2024-10-24T10:26:00Z">
                  <w:rPr>
                    <w:ins w:id="4835" w:author="An Phuc Cao" w:date="2024-09-30T15:46:00Z" w16du:dateUtc="2024-09-30T08:46:00Z"/>
                    <w:rFonts w:ascii="Arial" w:hAnsi="Arial" w:cs="Arial"/>
                    <w:sz w:val="20"/>
                  </w:rPr>
                </w:rPrChange>
              </w:rPr>
            </w:pPr>
            <w:ins w:id="4836" w:author="An Phuc Cao" w:date="2024-10-24T17:25:00Z" w16du:dateUtc="2024-10-24T10:25:00Z">
              <w:r w:rsidRPr="007C4BFD">
                <w:rPr>
                  <w:rFonts w:ascii="Arial" w:hAnsi="Arial" w:cs="Arial"/>
                  <w:sz w:val="18"/>
                  <w:szCs w:val="18"/>
                  <w:rPrChange w:id="4837" w:author="An Phuc Cao" w:date="2024-10-24T17:26:00Z" w16du:dateUtc="2024-10-24T10:26:00Z">
                    <w:rPr/>
                  </w:rPrChange>
                </w:rPr>
                <w:t xml:space="preserve"> (1,816,818,270)</w:t>
              </w:r>
            </w:ins>
          </w:p>
        </w:tc>
        <w:tc>
          <w:tcPr>
            <w:tcW w:w="1260" w:type="dxa"/>
            <w:noWrap/>
            <w:vAlign w:val="bottom"/>
          </w:tcPr>
          <w:p w14:paraId="5F616C92" w14:textId="7510F09E" w:rsidR="007C4BFD" w:rsidRPr="007C4BFD" w:rsidRDefault="007C4BFD" w:rsidP="007C4BFD">
            <w:pPr>
              <w:ind w:right="-85" w:hanging="11"/>
              <w:jc w:val="right"/>
              <w:rPr>
                <w:ins w:id="4838" w:author="An Phuc Cao" w:date="2024-09-30T15:46:00Z" w16du:dateUtc="2024-09-30T08:46:00Z"/>
                <w:rFonts w:ascii="Arial" w:hAnsi="Arial" w:cs="Arial"/>
                <w:sz w:val="18"/>
                <w:szCs w:val="18"/>
                <w:rPrChange w:id="4839" w:author="An Phuc Cao" w:date="2024-10-24T17:26:00Z" w16du:dateUtc="2024-10-24T10:26:00Z">
                  <w:rPr>
                    <w:ins w:id="4840" w:author="An Phuc Cao" w:date="2024-09-30T15:46:00Z" w16du:dateUtc="2024-09-30T08:46:00Z"/>
                    <w:rFonts w:ascii="Arial" w:hAnsi="Arial" w:cs="Arial"/>
                    <w:sz w:val="20"/>
                  </w:rPr>
                </w:rPrChange>
              </w:rPr>
            </w:pPr>
            <w:ins w:id="4841" w:author="An Phuc Cao" w:date="2024-10-24T17:25:00Z" w16du:dateUtc="2024-10-24T10:25:00Z">
              <w:r w:rsidRPr="007C4BFD">
                <w:rPr>
                  <w:rFonts w:ascii="Arial" w:hAnsi="Arial" w:cs="Arial"/>
                  <w:sz w:val="18"/>
                  <w:szCs w:val="18"/>
                  <w:rPrChange w:id="4842" w:author="An Phuc Cao" w:date="2024-10-24T17:26:00Z" w16du:dateUtc="2024-10-24T10:26:00Z">
                    <w:rPr/>
                  </w:rPrChange>
                </w:rPr>
                <w:t xml:space="preserve"> -   </w:t>
              </w:r>
            </w:ins>
          </w:p>
        </w:tc>
        <w:tc>
          <w:tcPr>
            <w:tcW w:w="1548" w:type="dxa"/>
            <w:noWrap/>
            <w:vAlign w:val="bottom"/>
          </w:tcPr>
          <w:p w14:paraId="378F015E" w14:textId="25EBD343" w:rsidR="007C4BFD" w:rsidRPr="007C4BFD" w:rsidRDefault="007C4BFD" w:rsidP="007C4BFD">
            <w:pPr>
              <w:ind w:right="-85" w:hanging="11"/>
              <w:jc w:val="right"/>
              <w:rPr>
                <w:ins w:id="4843" w:author="An Phuc Cao" w:date="2024-09-30T15:46:00Z" w16du:dateUtc="2024-09-30T08:46:00Z"/>
                <w:rFonts w:ascii="Arial" w:hAnsi="Arial" w:cs="Arial"/>
                <w:sz w:val="18"/>
                <w:szCs w:val="18"/>
                <w:rPrChange w:id="4844" w:author="An Phuc Cao" w:date="2024-10-24T17:26:00Z" w16du:dateUtc="2024-10-24T10:26:00Z">
                  <w:rPr>
                    <w:ins w:id="4845" w:author="An Phuc Cao" w:date="2024-09-30T15:46:00Z" w16du:dateUtc="2024-09-30T08:46:00Z"/>
                    <w:rFonts w:ascii="Arial" w:hAnsi="Arial" w:cs="Arial"/>
                    <w:sz w:val="20"/>
                  </w:rPr>
                </w:rPrChange>
              </w:rPr>
            </w:pPr>
            <w:ins w:id="4846" w:author="An Phuc Cao" w:date="2024-10-24T17:25:00Z" w16du:dateUtc="2024-10-24T10:25:00Z">
              <w:r w:rsidRPr="007C4BFD">
                <w:rPr>
                  <w:rFonts w:ascii="Arial" w:hAnsi="Arial" w:cs="Arial"/>
                  <w:sz w:val="18"/>
                  <w:szCs w:val="18"/>
                  <w:rPrChange w:id="4847" w:author="An Phuc Cao" w:date="2024-10-24T17:26:00Z" w16du:dateUtc="2024-10-24T10:26:00Z">
                    <w:rPr/>
                  </w:rPrChange>
                </w:rPr>
                <w:t xml:space="preserve"> 553,193,478,417 </w:t>
              </w:r>
            </w:ins>
          </w:p>
        </w:tc>
      </w:tr>
      <w:tr w:rsidR="007C4BFD" w:rsidRPr="00826313" w14:paraId="08A4920B" w14:textId="77777777" w:rsidTr="007C4BFD">
        <w:trPr>
          <w:trHeight w:val="20"/>
        </w:trPr>
        <w:tc>
          <w:tcPr>
            <w:tcW w:w="1080" w:type="dxa"/>
            <w:noWrap/>
            <w:vAlign w:val="bottom"/>
          </w:tcPr>
          <w:p w14:paraId="2DA1DF54" w14:textId="59391B17" w:rsidR="007C4BFD" w:rsidRPr="0076420A" w:rsidRDefault="007C4BFD" w:rsidP="007C4BFD">
            <w:pPr>
              <w:ind w:left="-108" w:hanging="11"/>
              <w:rPr>
                <w:rFonts w:ascii="Arial" w:hAnsi="Arial" w:cs="Arial"/>
                <w:sz w:val="20"/>
                <w:highlight w:val="yellow"/>
              </w:rPr>
            </w:pPr>
            <w:ins w:id="4848" w:author="An Phuc Cao" w:date="2024-09-30T15:48:00Z" w16du:dateUtc="2024-09-30T08:48:00Z">
              <w:r>
                <w:rPr>
                  <w:rFonts w:ascii="Arial" w:hAnsi="Arial" w:cs="Arial"/>
                  <w:color w:val="000000"/>
                  <w:sz w:val="18"/>
                  <w:szCs w:val="18"/>
                </w:rPr>
                <w:t>Six month</w:t>
              </w:r>
            </w:ins>
            <w:ins w:id="4849" w:author="An Phuc Cao" w:date="2024-09-30T15:49:00Z" w16du:dateUtc="2024-09-30T08:49:00Z">
              <w:r>
                <w:rPr>
                  <w:rFonts w:ascii="Arial" w:hAnsi="Arial" w:cs="Arial"/>
                  <w:color w:val="000000"/>
                  <w:sz w:val="18"/>
                  <w:szCs w:val="18"/>
                </w:rPr>
                <w:t xml:space="preserve"> period </w:t>
              </w:r>
            </w:ins>
            <w:ins w:id="4850" w:author="An Phuc Cao" w:date="2024-09-30T15:48:00Z" w16du:dateUtc="2024-09-30T08:48:00Z">
              <w:r>
                <w:rPr>
                  <w:rFonts w:ascii="Arial" w:hAnsi="Arial" w:cs="Arial"/>
                  <w:color w:val="000000"/>
                  <w:sz w:val="18"/>
                  <w:szCs w:val="18"/>
                </w:rPr>
                <w:t>end</w:t>
              </w:r>
            </w:ins>
            <w:ins w:id="4851" w:author="An Phuc Cao" w:date="2024-09-30T15:49:00Z" w16du:dateUtc="2024-09-30T08:49:00Z">
              <w:r>
                <w:rPr>
                  <w:rFonts w:ascii="Arial" w:hAnsi="Arial" w:cs="Arial"/>
                  <w:color w:val="000000"/>
                  <w:sz w:val="18"/>
                  <w:szCs w:val="18"/>
                </w:rPr>
                <w:t>ed</w:t>
              </w:r>
            </w:ins>
            <w:ins w:id="4852" w:author="An Phuc Cao" w:date="2024-09-30T15:48:00Z" w16du:dateUtc="2024-09-30T08:48:00Z">
              <w:r>
                <w:rPr>
                  <w:rFonts w:ascii="Arial" w:hAnsi="Arial" w:cs="Arial"/>
                  <w:color w:val="000000"/>
                  <w:sz w:val="18"/>
                  <w:szCs w:val="18"/>
                </w:rPr>
                <w:t xml:space="preserve"> 30 Jun.2024</w:t>
              </w:r>
            </w:ins>
            <w:del w:id="4853" w:author="An Phuc Cao" w:date="2024-09-30T15:46:00Z" w16du:dateUtc="2024-09-30T08:46:00Z">
              <w:r w:rsidRPr="0076420A" w:rsidDel="00AB3760">
                <w:rPr>
                  <w:rFonts w:ascii="Arial" w:hAnsi="Arial" w:cs="Arial"/>
                  <w:sz w:val="20"/>
                  <w:highlight w:val="yellow"/>
                </w:rPr>
                <w:delText>2022</w:delText>
              </w:r>
            </w:del>
          </w:p>
        </w:tc>
        <w:tc>
          <w:tcPr>
            <w:tcW w:w="990" w:type="dxa"/>
            <w:noWrap/>
            <w:vAlign w:val="bottom"/>
          </w:tcPr>
          <w:p w14:paraId="36015323" w14:textId="3F3DC274" w:rsidR="007C4BFD" w:rsidRPr="0076420A" w:rsidRDefault="007C4BFD" w:rsidP="007C4BFD">
            <w:pPr>
              <w:ind w:hanging="11"/>
              <w:rPr>
                <w:rFonts w:ascii="Arial" w:hAnsi="Arial" w:cs="Arial"/>
                <w:sz w:val="20"/>
                <w:highlight w:val="yellow"/>
              </w:rPr>
            </w:pPr>
            <w:ins w:id="4854" w:author="An Phuc Cao" w:date="2024-09-30T15:46:00Z" w16du:dateUtc="2024-09-30T08:46:00Z">
              <w:r w:rsidRPr="00602C81">
                <w:rPr>
                  <w:rFonts w:ascii="Arial" w:hAnsi="Arial" w:cs="Arial"/>
                  <w:color w:val="000000"/>
                  <w:sz w:val="18"/>
                  <w:szCs w:val="18"/>
                </w:rPr>
                <w:t>202</w:t>
              </w:r>
              <w:r>
                <w:rPr>
                  <w:rFonts w:ascii="Arial" w:hAnsi="Arial" w:cs="Arial"/>
                  <w:color w:val="000000"/>
                  <w:sz w:val="18"/>
                  <w:szCs w:val="18"/>
                </w:rPr>
                <w:t>9</w:t>
              </w:r>
            </w:ins>
            <w:del w:id="4855" w:author="An Phuc Cao" w:date="2024-09-30T15:46:00Z" w16du:dateUtc="2024-09-30T08:46:00Z">
              <w:r w:rsidRPr="0076420A" w:rsidDel="00AB3760">
                <w:rPr>
                  <w:rFonts w:ascii="Arial" w:hAnsi="Arial" w:cs="Arial"/>
                  <w:sz w:val="20"/>
                  <w:highlight w:val="yellow"/>
                </w:rPr>
                <w:delText>2027</w:delText>
              </w:r>
            </w:del>
          </w:p>
        </w:tc>
        <w:tc>
          <w:tcPr>
            <w:tcW w:w="1710" w:type="dxa"/>
            <w:noWrap/>
            <w:vAlign w:val="bottom"/>
          </w:tcPr>
          <w:p w14:paraId="6BDF3357" w14:textId="6314808A" w:rsidR="007C4BFD" w:rsidRPr="007C4BFD" w:rsidRDefault="007C4BFD" w:rsidP="007C4BFD">
            <w:pPr>
              <w:pBdr>
                <w:bottom w:val="single" w:sz="4" w:space="1" w:color="auto"/>
              </w:pBdr>
              <w:ind w:right="-85" w:hanging="11"/>
              <w:jc w:val="right"/>
              <w:rPr>
                <w:rFonts w:ascii="Arial" w:hAnsi="Arial" w:cs="Arial"/>
                <w:sz w:val="18"/>
                <w:szCs w:val="18"/>
                <w:rPrChange w:id="4856" w:author="An Phuc Cao" w:date="2024-10-24T17:26:00Z" w16du:dateUtc="2024-10-24T10:26:00Z">
                  <w:rPr>
                    <w:rFonts w:ascii="Arial" w:hAnsi="Arial" w:cs="Arial"/>
                    <w:sz w:val="20"/>
                  </w:rPr>
                </w:rPrChange>
              </w:rPr>
            </w:pPr>
            <w:ins w:id="4857" w:author="An Phuc Cao" w:date="2024-10-24T17:25:00Z" w16du:dateUtc="2024-10-24T10:25:00Z">
              <w:r w:rsidRPr="007C4BFD">
                <w:rPr>
                  <w:rFonts w:ascii="Arial" w:hAnsi="Arial" w:cs="Arial"/>
                  <w:sz w:val="18"/>
                  <w:szCs w:val="18"/>
                  <w:rPrChange w:id="4858" w:author="An Phuc Cao" w:date="2024-10-24T17:26:00Z" w16du:dateUtc="2024-10-24T10:26:00Z">
                    <w:rPr/>
                  </w:rPrChange>
                </w:rPr>
                <w:t xml:space="preserve"> 22,536,563,344 </w:t>
              </w:r>
            </w:ins>
          </w:p>
        </w:tc>
        <w:tc>
          <w:tcPr>
            <w:tcW w:w="1530" w:type="dxa"/>
            <w:noWrap/>
            <w:vAlign w:val="bottom"/>
          </w:tcPr>
          <w:p w14:paraId="6CC17156" w14:textId="249407C0" w:rsidR="007C4BFD" w:rsidRPr="007C4BFD" w:rsidRDefault="007C4BFD" w:rsidP="007C4BFD">
            <w:pPr>
              <w:pBdr>
                <w:bottom w:val="single" w:sz="4" w:space="1" w:color="auto"/>
              </w:pBdr>
              <w:ind w:right="-85" w:hanging="11"/>
              <w:jc w:val="right"/>
              <w:rPr>
                <w:rFonts w:ascii="Arial" w:hAnsi="Arial" w:cs="Arial"/>
                <w:sz w:val="18"/>
                <w:szCs w:val="18"/>
                <w:rPrChange w:id="4859" w:author="An Phuc Cao" w:date="2024-10-24T17:26:00Z" w16du:dateUtc="2024-10-24T10:26:00Z">
                  <w:rPr>
                    <w:rFonts w:ascii="Arial" w:hAnsi="Arial" w:cs="Arial"/>
                    <w:sz w:val="20"/>
                  </w:rPr>
                </w:rPrChange>
              </w:rPr>
            </w:pPr>
            <w:ins w:id="4860" w:author="An Phuc Cao" w:date="2024-10-24T17:25:00Z" w16du:dateUtc="2024-10-24T10:25:00Z">
              <w:r w:rsidRPr="007C4BFD">
                <w:rPr>
                  <w:rFonts w:ascii="Arial" w:hAnsi="Arial" w:cs="Arial"/>
                  <w:sz w:val="18"/>
                  <w:szCs w:val="18"/>
                  <w:rPrChange w:id="4861" w:author="An Phuc Cao" w:date="2024-10-24T17:26:00Z" w16du:dateUtc="2024-10-24T10:26:00Z">
                    <w:rPr/>
                  </w:rPrChange>
                </w:rPr>
                <w:t xml:space="preserve"> -   </w:t>
              </w:r>
            </w:ins>
          </w:p>
        </w:tc>
        <w:tc>
          <w:tcPr>
            <w:tcW w:w="1260" w:type="dxa"/>
            <w:noWrap/>
            <w:vAlign w:val="bottom"/>
          </w:tcPr>
          <w:p w14:paraId="5425DD43" w14:textId="5DFA0D84" w:rsidR="007C4BFD" w:rsidRPr="007C4BFD" w:rsidRDefault="007C4BFD" w:rsidP="007C4BFD">
            <w:pPr>
              <w:pBdr>
                <w:bottom w:val="single" w:sz="4" w:space="1" w:color="auto"/>
              </w:pBdr>
              <w:ind w:right="-85" w:hanging="11"/>
              <w:jc w:val="right"/>
              <w:rPr>
                <w:rFonts w:ascii="Arial" w:hAnsi="Arial" w:cs="Arial"/>
                <w:sz w:val="18"/>
                <w:szCs w:val="18"/>
                <w:rPrChange w:id="4862" w:author="An Phuc Cao" w:date="2024-10-24T17:26:00Z" w16du:dateUtc="2024-10-24T10:26:00Z">
                  <w:rPr>
                    <w:rFonts w:ascii="Arial" w:hAnsi="Arial" w:cs="Arial"/>
                    <w:sz w:val="20"/>
                  </w:rPr>
                </w:rPrChange>
              </w:rPr>
            </w:pPr>
            <w:ins w:id="4863" w:author="An Phuc Cao" w:date="2024-10-24T17:25:00Z" w16du:dateUtc="2024-10-24T10:25:00Z">
              <w:r w:rsidRPr="007C4BFD">
                <w:rPr>
                  <w:rFonts w:ascii="Arial" w:hAnsi="Arial" w:cs="Arial"/>
                  <w:sz w:val="18"/>
                  <w:szCs w:val="18"/>
                  <w:rPrChange w:id="4864" w:author="An Phuc Cao" w:date="2024-10-24T17:26:00Z" w16du:dateUtc="2024-10-24T10:26:00Z">
                    <w:rPr/>
                  </w:rPrChange>
                </w:rPr>
                <w:t xml:space="preserve"> -   </w:t>
              </w:r>
            </w:ins>
          </w:p>
        </w:tc>
        <w:tc>
          <w:tcPr>
            <w:tcW w:w="1548" w:type="dxa"/>
            <w:noWrap/>
            <w:vAlign w:val="bottom"/>
          </w:tcPr>
          <w:p w14:paraId="4BA63845" w14:textId="5CE566B4" w:rsidR="007C4BFD" w:rsidRPr="007C4BFD" w:rsidRDefault="007C4BFD" w:rsidP="007C4BFD">
            <w:pPr>
              <w:pBdr>
                <w:bottom w:val="single" w:sz="4" w:space="1" w:color="auto"/>
              </w:pBdr>
              <w:ind w:right="-85" w:hanging="11"/>
              <w:jc w:val="right"/>
              <w:rPr>
                <w:rFonts w:ascii="Arial" w:hAnsi="Arial" w:cs="Arial"/>
                <w:sz w:val="18"/>
                <w:szCs w:val="18"/>
                <w:rPrChange w:id="4865" w:author="An Phuc Cao" w:date="2024-10-24T17:26:00Z" w16du:dateUtc="2024-10-24T10:26:00Z">
                  <w:rPr>
                    <w:rFonts w:ascii="Arial" w:hAnsi="Arial" w:cs="Arial"/>
                    <w:sz w:val="20"/>
                  </w:rPr>
                </w:rPrChange>
              </w:rPr>
            </w:pPr>
            <w:ins w:id="4866" w:author="An Phuc Cao" w:date="2024-10-24T17:25:00Z" w16du:dateUtc="2024-10-24T10:25:00Z">
              <w:r w:rsidRPr="007C4BFD">
                <w:rPr>
                  <w:rFonts w:ascii="Arial" w:hAnsi="Arial" w:cs="Arial"/>
                  <w:sz w:val="18"/>
                  <w:szCs w:val="18"/>
                  <w:rPrChange w:id="4867" w:author="An Phuc Cao" w:date="2024-10-24T17:26:00Z" w16du:dateUtc="2024-10-24T10:26:00Z">
                    <w:rPr/>
                  </w:rPrChange>
                </w:rPr>
                <w:t xml:space="preserve"> 575,730,041,761 </w:t>
              </w:r>
            </w:ins>
          </w:p>
        </w:tc>
      </w:tr>
      <w:tr w:rsidR="007C4BFD" w:rsidRPr="00826313" w14:paraId="773E439F" w14:textId="77777777" w:rsidTr="007C4BFD">
        <w:trPr>
          <w:trHeight w:val="330"/>
        </w:trPr>
        <w:tc>
          <w:tcPr>
            <w:tcW w:w="1080" w:type="dxa"/>
            <w:noWrap/>
            <w:vAlign w:val="bottom"/>
          </w:tcPr>
          <w:p w14:paraId="3971F939" w14:textId="77777777" w:rsidR="007C4BFD" w:rsidRPr="0076420A" w:rsidRDefault="007C4BFD" w:rsidP="007C4BFD">
            <w:pPr>
              <w:spacing w:before="120"/>
              <w:ind w:left="-108" w:hanging="11"/>
              <w:rPr>
                <w:rFonts w:ascii="Arial" w:hAnsi="Arial" w:cs="Arial"/>
                <w:b/>
                <w:bCs/>
                <w:sz w:val="20"/>
                <w:highlight w:val="yellow"/>
              </w:rPr>
            </w:pPr>
            <w:r w:rsidRPr="00664091">
              <w:rPr>
                <w:rFonts w:ascii="Arial" w:hAnsi="Arial" w:cs="Arial"/>
                <w:b/>
                <w:bCs/>
                <w:sz w:val="20"/>
                <w:rPrChange w:id="4868" w:author="An Phuc Cao" w:date="2024-10-24T17:28:00Z" w16du:dateUtc="2024-10-24T10:28:00Z">
                  <w:rPr>
                    <w:rFonts w:ascii="Arial" w:hAnsi="Arial" w:cs="Arial"/>
                    <w:b/>
                    <w:bCs/>
                    <w:sz w:val="20"/>
                    <w:highlight w:val="yellow"/>
                  </w:rPr>
                </w:rPrChange>
              </w:rPr>
              <w:t>TOTAL</w:t>
            </w:r>
          </w:p>
        </w:tc>
        <w:tc>
          <w:tcPr>
            <w:tcW w:w="990" w:type="dxa"/>
            <w:noWrap/>
            <w:vAlign w:val="bottom"/>
          </w:tcPr>
          <w:p w14:paraId="6472C9E3" w14:textId="77777777" w:rsidR="007C4BFD" w:rsidRPr="0076420A" w:rsidRDefault="007C4BFD" w:rsidP="007C4BFD">
            <w:pPr>
              <w:spacing w:before="120"/>
              <w:ind w:hanging="11"/>
              <w:rPr>
                <w:rFonts w:ascii="Arial" w:hAnsi="Arial" w:cs="Arial"/>
                <w:sz w:val="20"/>
                <w:highlight w:val="yellow"/>
              </w:rPr>
            </w:pPr>
          </w:p>
        </w:tc>
        <w:tc>
          <w:tcPr>
            <w:tcW w:w="1710" w:type="dxa"/>
            <w:noWrap/>
            <w:vAlign w:val="bottom"/>
          </w:tcPr>
          <w:p w14:paraId="22B7E807" w14:textId="67A1FADA" w:rsidR="007C4BFD" w:rsidRPr="007C4BFD" w:rsidRDefault="007C4BFD" w:rsidP="007C4BFD">
            <w:pPr>
              <w:pBdr>
                <w:bottom w:val="double" w:sz="4" w:space="1" w:color="auto"/>
              </w:pBdr>
              <w:spacing w:before="120"/>
              <w:ind w:right="-85" w:hanging="11"/>
              <w:jc w:val="right"/>
              <w:rPr>
                <w:rFonts w:ascii="Arial" w:hAnsi="Arial" w:cs="Arial"/>
                <w:b/>
                <w:bCs/>
                <w:sz w:val="18"/>
                <w:szCs w:val="18"/>
                <w:rPrChange w:id="4869" w:author="An Phuc Cao" w:date="2024-10-24T17:27:00Z" w16du:dateUtc="2024-10-24T10:27:00Z">
                  <w:rPr>
                    <w:rFonts w:ascii="Arial" w:hAnsi="Arial" w:cs="Arial"/>
                    <w:b/>
                    <w:bCs/>
                    <w:sz w:val="20"/>
                  </w:rPr>
                </w:rPrChange>
              </w:rPr>
            </w:pPr>
            <w:ins w:id="4870" w:author="An Phuc Cao" w:date="2024-10-24T17:25:00Z" w16du:dateUtc="2024-10-24T10:25:00Z">
              <w:r w:rsidRPr="007C4BFD">
                <w:rPr>
                  <w:rFonts w:ascii="Arial" w:hAnsi="Arial" w:cs="Arial"/>
                  <w:b/>
                  <w:bCs/>
                  <w:sz w:val="18"/>
                  <w:szCs w:val="18"/>
                  <w:rPrChange w:id="4871" w:author="An Phuc Cao" w:date="2024-10-24T17:27:00Z" w16du:dateUtc="2024-10-24T10:27:00Z">
                    <w:rPr/>
                  </w:rPrChange>
                </w:rPr>
                <w:t xml:space="preserve"> 606,939,477,407 </w:t>
              </w:r>
            </w:ins>
          </w:p>
        </w:tc>
        <w:tc>
          <w:tcPr>
            <w:tcW w:w="1530" w:type="dxa"/>
            <w:noWrap/>
            <w:vAlign w:val="bottom"/>
          </w:tcPr>
          <w:p w14:paraId="044D10DD" w14:textId="4C2179E0" w:rsidR="007C4BFD" w:rsidRPr="007C4BFD" w:rsidRDefault="007C4BFD" w:rsidP="007C4BFD">
            <w:pPr>
              <w:pBdr>
                <w:bottom w:val="double" w:sz="4" w:space="1" w:color="auto"/>
              </w:pBdr>
              <w:spacing w:before="120"/>
              <w:ind w:right="-85" w:hanging="11"/>
              <w:jc w:val="right"/>
              <w:rPr>
                <w:rFonts w:ascii="Arial" w:hAnsi="Arial" w:cs="Arial"/>
                <w:b/>
                <w:bCs/>
                <w:sz w:val="18"/>
                <w:szCs w:val="18"/>
                <w:rPrChange w:id="4872" w:author="An Phuc Cao" w:date="2024-10-24T17:27:00Z" w16du:dateUtc="2024-10-24T10:27:00Z">
                  <w:rPr>
                    <w:rFonts w:ascii="Arial" w:hAnsi="Arial" w:cs="Arial"/>
                    <w:b/>
                    <w:bCs/>
                    <w:sz w:val="20"/>
                  </w:rPr>
                </w:rPrChange>
              </w:rPr>
            </w:pPr>
            <w:ins w:id="4873" w:author="An Phuc Cao" w:date="2024-10-24T17:25:00Z" w16du:dateUtc="2024-10-24T10:25:00Z">
              <w:r w:rsidRPr="007C4BFD">
                <w:rPr>
                  <w:rFonts w:ascii="Arial" w:hAnsi="Arial" w:cs="Arial"/>
                  <w:b/>
                  <w:bCs/>
                  <w:sz w:val="18"/>
                  <w:szCs w:val="18"/>
                  <w:rPrChange w:id="4874" w:author="An Phuc Cao" w:date="2024-10-24T17:27:00Z" w16du:dateUtc="2024-10-24T10:27:00Z">
                    <w:rPr/>
                  </w:rPrChange>
                </w:rPr>
                <w:t xml:space="preserve"> (31,209,435,646)</w:t>
              </w:r>
            </w:ins>
          </w:p>
        </w:tc>
        <w:tc>
          <w:tcPr>
            <w:tcW w:w="1260" w:type="dxa"/>
            <w:noWrap/>
            <w:vAlign w:val="bottom"/>
          </w:tcPr>
          <w:p w14:paraId="1B8CAA3B" w14:textId="3B4D69CE" w:rsidR="007C4BFD" w:rsidRPr="007C4BFD" w:rsidRDefault="007C4BFD" w:rsidP="007C4BFD">
            <w:pPr>
              <w:pBdr>
                <w:bottom w:val="double" w:sz="4" w:space="1" w:color="auto"/>
              </w:pBdr>
              <w:spacing w:before="120"/>
              <w:ind w:right="-85" w:hanging="11"/>
              <w:jc w:val="right"/>
              <w:rPr>
                <w:rFonts w:ascii="Arial" w:hAnsi="Arial" w:cs="Arial"/>
                <w:b/>
                <w:bCs/>
                <w:sz w:val="18"/>
                <w:szCs w:val="18"/>
                <w:rPrChange w:id="4875" w:author="An Phuc Cao" w:date="2024-10-24T17:27:00Z" w16du:dateUtc="2024-10-24T10:27:00Z">
                  <w:rPr>
                    <w:rFonts w:ascii="Arial" w:hAnsi="Arial" w:cs="Arial"/>
                    <w:b/>
                    <w:bCs/>
                    <w:sz w:val="20"/>
                  </w:rPr>
                </w:rPrChange>
              </w:rPr>
            </w:pPr>
            <w:ins w:id="4876" w:author="An Phuc Cao" w:date="2024-10-24T17:25:00Z" w16du:dateUtc="2024-10-24T10:25:00Z">
              <w:r w:rsidRPr="007C4BFD">
                <w:rPr>
                  <w:rFonts w:ascii="Arial" w:hAnsi="Arial" w:cs="Arial"/>
                  <w:b/>
                  <w:bCs/>
                  <w:sz w:val="18"/>
                  <w:szCs w:val="18"/>
                  <w:rPrChange w:id="4877" w:author="An Phuc Cao" w:date="2024-10-24T17:27:00Z" w16du:dateUtc="2024-10-24T10:27:00Z">
                    <w:rPr/>
                  </w:rPrChange>
                </w:rPr>
                <w:t xml:space="preserve"> -   </w:t>
              </w:r>
            </w:ins>
          </w:p>
        </w:tc>
        <w:tc>
          <w:tcPr>
            <w:tcW w:w="1548" w:type="dxa"/>
            <w:noWrap/>
            <w:vAlign w:val="bottom"/>
          </w:tcPr>
          <w:p w14:paraId="7E6B58E5" w14:textId="26088B12" w:rsidR="007C4BFD" w:rsidRPr="007C4BFD" w:rsidRDefault="007C4BFD" w:rsidP="007C4BFD">
            <w:pPr>
              <w:pBdr>
                <w:bottom w:val="double" w:sz="4" w:space="1" w:color="auto"/>
              </w:pBdr>
              <w:spacing w:before="120"/>
              <w:ind w:right="-85" w:hanging="11"/>
              <w:jc w:val="right"/>
              <w:rPr>
                <w:rFonts w:ascii="Arial" w:hAnsi="Arial" w:cs="Arial"/>
                <w:b/>
                <w:bCs/>
                <w:sz w:val="18"/>
                <w:szCs w:val="18"/>
                <w:rPrChange w:id="4878" w:author="An Phuc Cao" w:date="2024-10-24T17:27:00Z" w16du:dateUtc="2024-10-24T10:27:00Z">
                  <w:rPr>
                    <w:rFonts w:ascii="Arial" w:hAnsi="Arial" w:cs="Arial"/>
                    <w:b/>
                    <w:bCs/>
                    <w:sz w:val="20"/>
                  </w:rPr>
                </w:rPrChange>
              </w:rPr>
            </w:pPr>
          </w:p>
        </w:tc>
      </w:tr>
    </w:tbl>
    <w:p w14:paraId="2AB52379" w14:textId="77777777" w:rsidR="00750D8D" w:rsidRPr="00826313" w:rsidRDefault="00750D8D" w:rsidP="0059740E">
      <w:pPr>
        <w:overflowPunct/>
        <w:autoSpaceDE/>
        <w:autoSpaceDN/>
        <w:adjustRightInd/>
        <w:ind w:hanging="11"/>
        <w:textAlignment w:val="auto"/>
        <w:rPr>
          <w:rFonts w:ascii="Arial" w:hAnsi="Arial" w:cs="Arial"/>
          <w:sz w:val="20"/>
        </w:rPr>
      </w:pPr>
    </w:p>
    <w:p w14:paraId="7C8CA76D" w14:textId="54693F66" w:rsidR="00560F72" w:rsidRPr="00560F72" w:rsidDel="00DC292F" w:rsidRDefault="00560F72">
      <w:pPr>
        <w:pStyle w:val="Heading4"/>
        <w:spacing w:line="240" w:lineRule="auto"/>
        <w:ind w:left="993" w:hanging="284"/>
        <w:rPr>
          <w:del w:id="4879" w:author="An Phuc Cao" w:date="2024-09-30T15:45:00Z" w16du:dateUtc="2024-09-30T08:45:00Z"/>
          <w:rFonts w:ascii="Arial" w:hAnsi="Arial" w:cs="Arial"/>
          <w:bCs/>
          <w:sz w:val="20"/>
          <w:highlight w:val="yellow"/>
        </w:rPr>
        <w:pPrChange w:id="4880" w:author="An Phuc Cao" w:date="2024-09-30T15:57:00Z" w16du:dateUtc="2024-09-30T08:57:00Z">
          <w:pPr>
            <w:pStyle w:val="Heading4"/>
            <w:spacing w:line="240" w:lineRule="auto"/>
            <w:ind w:left="994" w:hanging="284"/>
          </w:pPr>
        </w:pPrChange>
      </w:pPr>
      <w:r w:rsidRPr="00991D75">
        <w:rPr>
          <w:rFonts w:ascii="Arial" w:hAnsi="Arial" w:cs="Arial"/>
          <w:sz w:val="20"/>
        </w:rPr>
        <w:t xml:space="preserve">(*) </w:t>
      </w:r>
      <w:ins w:id="4881" w:author="An Phuc Cao" w:date="2024-09-30T15:45:00Z" w16du:dateUtc="2024-09-30T08:45:00Z">
        <w:r w:rsidR="008C7F41" w:rsidRPr="00991D75">
          <w:rPr>
            <w:rFonts w:ascii="Arial" w:hAnsi="Arial" w:cs="Arial"/>
            <w:sz w:val="20"/>
          </w:rPr>
          <w:t xml:space="preserve">The Group of Companies is not allowed to carry forward the loss of 2018 of VND </w:t>
        </w:r>
        <w:r w:rsidR="008C7F41" w:rsidRPr="00991D75">
          <w:rPr>
            <w:rFonts w:ascii="Arial" w:hAnsi="Arial" w:cs="Arial"/>
            <w:sz w:val="20"/>
            <w:rPrChange w:id="4882" w:author="An Phuc Cao" w:date="2024-10-24T17:29:00Z" w16du:dateUtc="2024-10-24T10:29:00Z">
              <w:rPr>
                <w:rFonts w:ascii="Arial" w:hAnsi="Arial" w:cs="Arial"/>
                <w:sz w:val="20"/>
                <w:highlight w:val="yellow"/>
              </w:rPr>
            </w:rPrChange>
          </w:rPr>
          <w:t>933,248,930</w:t>
        </w:r>
        <w:r w:rsidR="008C7F41" w:rsidRPr="00991D75">
          <w:rPr>
            <w:rFonts w:ascii="Arial" w:hAnsi="Arial" w:cs="Arial"/>
            <w:sz w:val="20"/>
          </w:rPr>
          <w:t xml:space="preserve"> due to expiry of 05-year time limit.</w:t>
        </w:r>
      </w:ins>
      <w:del w:id="4883" w:author="An Phuc Cao" w:date="2024-09-30T15:45:00Z" w16du:dateUtc="2024-09-30T08:45:00Z">
        <w:r w:rsidRPr="00560F72" w:rsidDel="00DC292F">
          <w:rPr>
            <w:rFonts w:ascii="Arial" w:hAnsi="Arial" w:cs="Arial"/>
            <w:sz w:val="20"/>
            <w:highlight w:val="yellow"/>
          </w:rPr>
          <w:delText>In the financial year ended 31 December 2022, Vina Securities Joint Stock Company was audited by the Tax Inspector and the loss, which was not entitled to be carried forward according to Decision on tax administrative penalties No. 3783/QD-CT by the Director of Ho Chi Minh City Tax Department on 30 November 2022 was VND 6,425,979,321.</w:delText>
        </w:r>
      </w:del>
    </w:p>
    <w:p w14:paraId="3AFFFEC7" w14:textId="3772FF76" w:rsidR="00560F72" w:rsidRPr="001D655C" w:rsidRDefault="00560F72">
      <w:pPr>
        <w:pStyle w:val="Heading4"/>
        <w:spacing w:line="240" w:lineRule="auto"/>
        <w:ind w:left="994" w:hanging="284"/>
        <w:rPr>
          <w:rFonts w:ascii="Arial" w:hAnsi="Arial" w:cs="Arial"/>
          <w:sz w:val="20"/>
        </w:rPr>
        <w:pPrChange w:id="4884" w:author="An Phuc Cao" w:date="2024-09-30T15:45:00Z" w16du:dateUtc="2024-09-30T08:45:00Z">
          <w:pPr>
            <w:pStyle w:val="Heading4"/>
            <w:spacing w:line="240" w:lineRule="auto"/>
            <w:ind w:left="994" w:hanging="3"/>
          </w:pPr>
        </w:pPrChange>
      </w:pPr>
      <w:del w:id="4885" w:author="An Phuc Cao" w:date="2024-09-30T15:45:00Z" w16du:dateUtc="2024-09-30T08:45:00Z">
        <w:r w:rsidRPr="00560F72" w:rsidDel="00DC292F">
          <w:rPr>
            <w:rFonts w:ascii="Arial" w:hAnsi="Arial" w:cs="Arial"/>
            <w:sz w:val="20"/>
            <w:highlight w:val="yellow"/>
          </w:rPr>
          <w:delText>The Group of Companies is not allowed to carry forward the loss of 2017 of VND 38,888,925 due to expiry of 05-year time limit.</w:delText>
        </w:r>
      </w:del>
    </w:p>
    <w:p w14:paraId="33932018" w14:textId="68C7D9C2" w:rsidR="005D66D0" w:rsidRPr="00826313" w:rsidRDefault="008D5ECD" w:rsidP="00332504">
      <w:pPr>
        <w:ind w:left="705" w:hanging="14"/>
        <w:jc w:val="both"/>
        <w:rPr>
          <w:rFonts w:ascii="Arial" w:hAnsi="Arial" w:cs="Arial"/>
          <w:b/>
          <w:bCs/>
          <w:i/>
          <w:iCs/>
          <w:sz w:val="20"/>
        </w:rPr>
      </w:pPr>
      <w:r w:rsidRPr="00826313">
        <w:rPr>
          <w:rFonts w:ascii="Arial" w:hAnsi="Arial" w:cs="Arial"/>
          <w:b/>
          <w:bCs/>
          <w:i/>
          <w:iCs/>
          <w:sz w:val="20"/>
        </w:rPr>
        <w:t>Unrecognized</w:t>
      </w:r>
      <w:r w:rsidR="008C5975" w:rsidRPr="00826313">
        <w:rPr>
          <w:rFonts w:ascii="Arial" w:hAnsi="Arial" w:cs="Arial"/>
          <w:b/>
          <w:bCs/>
          <w:i/>
          <w:iCs/>
          <w:sz w:val="20"/>
        </w:rPr>
        <w:t xml:space="preserve"> deferred tax assets</w:t>
      </w:r>
    </w:p>
    <w:p w14:paraId="0AA544E4" w14:textId="77777777" w:rsidR="008C5975" w:rsidRPr="00826313" w:rsidRDefault="008C5975" w:rsidP="00332504">
      <w:pPr>
        <w:ind w:left="705" w:hanging="14"/>
        <w:jc w:val="both"/>
        <w:rPr>
          <w:rFonts w:ascii="Arial" w:hAnsi="Arial" w:cs="Arial"/>
          <w:sz w:val="20"/>
        </w:rPr>
      </w:pPr>
    </w:p>
    <w:p w14:paraId="50F6B35F" w14:textId="234CD5D2" w:rsidR="00722697" w:rsidRPr="00826313" w:rsidRDefault="00B2608B" w:rsidP="002C2C84">
      <w:pPr>
        <w:ind w:left="691"/>
        <w:jc w:val="both"/>
        <w:rPr>
          <w:rFonts w:ascii="Arial" w:hAnsi="Arial" w:cs="Arial"/>
          <w:bCs/>
          <w:i/>
          <w:sz w:val="20"/>
        </w:rPr>
      </w:pPr>
      <w:r w:rsidRPr="00826313">
        <w:rPr>
          <w:rFonts w:ascii="Arial" w:hAnsi="Arial" w:cs="Arial"/>
          <w:sz w:val="20"/>
        </w:rPr>
        <w:t xml:space="preserve">Deferred tax assets have not been recognized for the accumulated tax losses of </w:t>
      </w:r>
      <w:r w:rsidRPr="00053552">
        <w:rPr>
          <w:rFonts w:ascii="Arial" w:hAnsi="Arial" w:cs="Arial"/>
          <w:sz w:val="20"/>
          <w:rPrChange w:id="4886" w:author="An Phuc Cao" w:date="2024-10-24T17:28:00Z" w16du:dateUtc="2024-10-24T10:28:00Z">
            <w:rPr>
              <w:rFonts w:ascii="Arial" w:hAnsi="Arial" w:cs="Arial"/>
              <w:sz w:val="20"/>
              <w:highlight w:val="yellow"/>
            </w:rPr>
          </w:rPrChange>
        </w:rPr>
        <w:t>VND</w:t>
      </w:r>
      <w:ins w:id="4887" w:author="Hai Quang Le" w:date="2025-01-06T10:12:00Z" w16du:dateUtc="2025-01-06T03:12:00Z">
        <w:r w:rsidR="0011198E">
          <w:rPr>
            <w:rFonts w:ascii="Arial" w:hAnsi="Arial" w:cs="Arial"/>
            <w:sz w:val="20"/>
          </w:rPr>
          <w:t xml:space="preserve"> </w:t>
        </w:r>
      </w:ins>
      <w:ins w:id="4888" w:author="An Phuc Cao" w:date="2024-10-24T17:27:00Z" w16du:dateUtc="2024-10-24T10:27:00Z">
        <w:r w:rsidR="00AB08DE" w:rsidRPr="00053552">
          <w:rPr>
            <w:rFonts w:ascii="Arial" w:hAnsi="Arial" w:cs="Arial"/>
            <w:sz w:val="20"/>
            <w:rPrChange w:id="4889" w:author="An Phuc Cao" w:date="2024-10-24T17:28:00Z" w16du:dateUtc="2024-10-24T10:28:00Z">
              <w:rPr>
                <w:rFonts w:ascii="Arial" w:hAnsi="Arial" w:cs="Arial"/>
                <w:sz w:val="20"/>
                <w:highlight w:val="yellow"/>
              </w:rPr>
            </w:rPrChange>
          </w:rPr>
          <w:t>575</w:t>
        </w:r>
        <w:r w:rsidR="005A5511" w:rsidRPr="00053552">
          <w:rPr>
            <w:rFonts w:ascii="Arial" w:hAnsi="Arial" w:cs="Arial"/>
            <w:sz w:val="20"/>
            <w:rPrChange w:id="4890" w:author="An Phuc Cao" w:date="2024-10-24T17:28:00Z" w16du:dateUtc="2024-10-24T10:28:00Z">
              <w:rPr>
                <w:rFonts w:ascii="Arial" w:hAnsi="Arial" w:cs="Arial"/>
                <w:sz w:val="20"/>
                <w:highlight w:val="yellow"/>
              </w:rPr>
            </w:rPrChange>
          </w:rPr>
          <w:t>,73</w:t>
        </w:r>
      </w:ins>
      <w:ins w:id="4891" w:author="An Phuc Cao" w:date="2024-10-24T17:28:00Z" w16du:dateUtc="2024-10-24T10:28:00Z">
        <w:r w:rsidR="005A5511" w:rsidRPr="00053552">
          <w:rPr>
            <w:rFonts w:ascii="Arial" w:hAnsi="Arial" w:cs="Arial"/>
            <w:sz w:val="20"/>
            <w:rPrChange w:id="4892" w:author="An Phuc Cao" w:date="2024-10-24T17:28:00Z" w16du:dateUtc="2024-10-24T10:28:00Z">
              <w:rPr>
                <w:rFonts w:ascii="Arial" w:hAnsi="Arial" w:cs="Arial"/>
                <w:sz w:val="20"/>
                <w:highlight w:val="yellow"/>
              </w:rPr>
            </w:rPrChange>
          </w:rPr>
          <w:t>0,041,761</w:t>
        </w:r>
      </w:ins>
      <w:del w:id="4893" w:author="An Phuc Cao" w:date="2024-10-24T17:28:00Z" w16du:dateUtc="2024-10-24T10:28:00Z">
        <w:r w:rsidR="006B45E6" w:rsidRPr="00053552" w:rsidDel="005A5511">
          <w:rPr>
            <w:rFonts w:ascii="Arial" w:hAnsi="Arial" w:cs="Arial"/>
            <w:sz w:val="20"/>
            <w:rPrChange w:id="4894" w:author="An Phuc Cao" w:date="2024-10-24T17:28:00Z" w16du:dateUtc="2024-10-24T10:28:00Z">
              <w:rPr>
                <w:rFonts w:ascii="Arial" w:hAnsi="Arial" w:cs="Arial"/>
                <w:sz w:val="20"/>
                <w:highlight w:val="yellow"/>
              </w:rPr>
            </w:rPrChange>
          </w:rPr>
          <w:delText>416,618,224,860</w:delText>
        </w:r>
      </w:del>
      <w:r w:rsidR="006B45E6" w:rsidRPr="00826313">
        <w:rPr>
          <w:rFonts w:ascii="Arial" w:hAnsi="Arial" w:cs="Arial"/>
          <w:sz w:val="20"/>
        </w:rPr>
        <w:t xml:space="preserve"> </w:t>
      </w:r>
      <w:r w:rsidRPr="00826313">
        <w:rPr>
          <w:rFonts w:ascii="Arial" w:hAnsi="Arial" w:cs="Arial"/>
          <w:sz w:val="20"/>
        </w:rPr>
        <w:t>due to uncertainty of future taxable income.</w:t>
      </w:r>
    </w:p>
    <w:p w14:paraId="234C1363" w14:textId="77777777" w:rsidR="00722697" w:rsidRPr="00826313" w:rsidRDefault="00722697" w:rsidP="00722697">
      <w:pPr>
        <w:jc w:val="both"/>
        <w:rPr>
          <w:rFonts w:ascii="Arial" w:hAnsi="Arial" w:cs="Arial"/>
          <w:b/>
          <w:i/>
          <w:sz w:val="20"/>
        </w:rPr>
      </w:pPr>
    </w:p>
    <w:p w14:paraId="38908891" w14:textId="281D1671" w:rsidR="00722697" w:rsidRPr="00826313" w:rsidDel="00092B01" w:rsidRDefault="00722697" w:rsidP="00722697">
      <w:pPr>
        <w:jc w:val="both"/>
        <w:rPr>
          <w:del w:id="4895" w:author="An Phuc Cao" w:date="2024-09-30T15:59:00Z" w16du:dateUtc="2024-09-30T08:59:00Z"/>
          <w:rFonts w:ascii="Arial" w:hAnsi="Arial" w:cs="Arial"/>
          <w:b/>
          <w:i/>
          <w:sz w:val="20"/>
        </w:rPr>
      </w:pPr>
      <w:del w:id="4896" w:author="An Phuc Cao" w:date="2024-09-30T15:59:00Z" w16du:dateUtc="2024-09-30T08:59:00Z">
        <w:r w:rsidRPr="00826313" w:rsidDel="00092B01">
          <w:rPr>
            <w:rFonts w:ascii="Arial" w:hAnsi="Arial" w:cs="Arial"/>
            <w:b/>
            <w:i/>
            <w:sz w:val="20"/>
          </w:rPr>
          <w:delText>14.3</w:delText>
        </w:r>
        <w:r w:rsidRPr="00826313" w:rsidDel="00092B01">
          <w:tab/>
        </w:r>
        <w:r w:rsidRPr="00826313" w:rsidDel="00092B01">
          <w:rPr>
            <w:rFonts w:ascii="Arial" w:hAnsi="Arial" w:cs="Arial"/>
            <w:b/>
            <w:i/>
            <w:sz w:val="20"/>
          </w:rPr>
          <w:delText>Deferred tax</w:delText>
        </w:r>
        <w:r w:rsidR="00301AA2" w:rsidRPr="00826313" w:rsidDel="00092B01">
          <w:rPr>
            <w:rFonts w:ascii="Arial" w:hAnsi="Arial" w:cs="Arial"/>
            <w:b/>
            <w:i/>
            <w:sz w:val="20"/>
          </w:rPr>
          <w:delText xml:space="preserve"> expenses</w:delText>
        </w:r>
      </w:del>
    </w:p>
    <w:p w14:paraId="1BD40715" w14:textId="7EF2C23E" w:rsidR="00722697" w:rsidRPr="00826313" w:rsidDel="00092B01" w:rsidRDefault="00722697" w:rsidP="00722697">
      <w:pPr>
        <w:ind w:left="705" w:hanging="14"/>
        <w:jc w:val="both"/>
        <w:rPr>
          <w:del w:id="4897" w:author="An Phuc Cao" w:date="2024-09-30T15:59:00Z" w16du:dateUtc="2024-09-30T08:59:00Z"/>
          <w:rFonts w:ascii="Arial" w:hAnsi="Arial" w:cs="Arial"/>
          <w:sz w:val="20"/>
        </w:rPr>
      </w:pPr>
    </w:p>
    <w:p w14:paraId="30207364" w14:textId="774E9259" w:rsidR="00722697" w:rsidRPr="00826313" w:rsidDel="00092B01" w:rsidRDefault="00722697" w:rsidP="00722697">
      <w:pPr>
        <w:ind w:left="705" w:hanging="14"/>
        <w:jc w:val="both"/>
        <w:rPr>
          <w:del w:id="4898" w:author="An Phuc Cao" w:date="2024-09-30T15:59:00Z" w16du:dateUtc="2024-09-30T08:59:00Z"/>
          <w:rFonts w:ascii="Arial" w:hAnsi="Arial" w:cs="Arial"/>
          <w:sz w:val="20"/>
          <w:lang w:val="vi-VN"/>
        </w:rPr>
      </w:pPr>
      <w:del w:id="4899" w:author="An Phuc Cao" w:date="2024-09-30T15:59:00Z" w16du:dateUtc="2024-09-30T08:59:00Z">
        <w:r w:rsidRPr="00826313" w:rsidDel="00092B01">
          <w:rPr>
            <w:rFonts w:ascii="Arial" w:hAnsi="Arial" w:cs="Arial"/>
            <w:sz w:val="20"/>
          </w:rPr>
          <w:delText>Defered tax assets and liabilities as at 3</w:delText>
        </w:r>
        <w:r w:rsidR="00EC33E6" w:rsidRPr="00826313" w:rsidDel="00092B01">
          <w:rPr>
            <w:rFonts w:ascii="Arial" w:hAnsi="Arial" w:cs="Arial"/>
            <w:sz w:val="20"/>
          </w:rPr>
          <w:delText>0</w:delText>
        </w:r>
        <w:r w:rsidRPr="00826313" w:rsidDel="00092B01">
          <w:rPr>
            <w:rFonts w:ascii="Arial" w:hAnsi="Arial" w:cs="Arial"/>
            <w:sz w:val="20"/>
          </w:rPr>
          <w:delText xml:space="preserve"> </w:delText>
        </w:r>
        <w:r w:rsidR="00EC33E6" w:rsidRPr="00826313" w:rsidDel="00092B01">
          <w:rPr>
            <w:rFonts w:ascii="Arial" w:hAnsi="Arial" w:cs="Arial"/>
            <w:sz w:val="20"/>
          </w:rPr>
          <w:delText>June</w:delText>
        </w:r>
        <w:r w:rsidRPr="00826313" w:rsidDel="00092B01">
          <w:rPr>
            <w:rFonts w:ascii="Arial" w:hAnsi="Arial" w:cs="Arial"/>
            <w:sz w:val="20"/>
          </w:rPr>
          <w:delText xml:space="preserve"> 202</w:delText>
        </w:r>
        <w:r w:rsidR="00D140CE" w:rsidDel="00092B01">
          <w:rPr>
            <w:rFonts w:ascii="Arial" w:hAnsi="Arial" w:cs="Arial"/>
            <w:sz w:val="20"/>
          </w:rPr>
          <w:delText>3</w:delText>
        </w:r>
        <w:r w:rsidRPr="00826313" w:rsidDel="00092B01">
          <w:rPr>
            <w:rFonts w:ascii="Arial" w:hAnsi="Arial" w:cs="Arial"/>
            <w:sz w:val="20"/>
            <w:lang w:val="vi-VN"/>
          </w:rPr>
          <w:delText>:</w:delText>
        </w:r>
      </w:del>
    </w:p>
    <w:p w14:paraId="67F79719" w14:textId="1C514C9B" w:rsidR="00722697" w:rsidRPr="00826313" w:rsidDel="00092B01" w:rsidRDefault="00722697" w:rsidP="00722697">
      <w:pPr>
        <w:ind w:left="705" w:hanging="14"/>
        <w:jc w:val="both"/>
        <w:rPr>
          <w:del w:id="4900" w:author="An Phuc Cao" w:date="2024-09-30T15:59:00Z" w16du:dateUtc="2024-09-30T08:59:00Z"/>
          <w:rFonts w:ascii="Arial" w:hAnsi="Arial" w:cs="Arial"/>
          <w:sz w:val="20"/>
          <w:lang w:val="vi-VN"/>
        </w:rPr>
      </w:pPr>
    </w:p>
    <w:tbl>
      <w:tblPr>
        <w:tblW w:w="8171" w:type="dxa"/>
        <w:tblInd w:w="759" w:type="dxa"/>
        <w:tblLayout w:type="fixed"/>
        <w:tblLook w:val="04A0" w:firstRow="1" w:lastRow="0" w:firstColumn="1" w:lastColumn="0" w:noHBand="0" w:noVBand="1"/>
      </w:tblPr>
      <w:tblGrid>
        <w:gridCol w:w="2927"/>
        <w:gridCol w:w="1808"/>
        <w:gridCol w:w="1701"/>
        <w:gridCol w:w="1735"/>
      </w:tblGrid>
      <w:tr w:rsidR="00722697" w:rsidRPr="00826313" w:rsidDel="00092B01" w14:paraId="1B4B2B13" w14:textId="5AFDB06B" w:rsidTr="002C2C84">
        <w:trPr>
          <w:trHeight w:val="290"/>
          <w:del w:id="4901" w:author="An Phuc Cao" w:date="2024-09-30T15:59:00Z"/>
        </w:trPr>
        <w:tc>
          <w:tcPr>
            <w:tcW w:w="2927" w:type="dxa"/>
            <w:tcBorders>
              <w:top w:val="nil"/>
              <w:left w:val="nil"/>
              <w:bottom w:val="nil"/>
              <w:right w:val="nil"/>
            </w:tcBorders>
            <w:shd w:val="clear" w:color="auto" w:fill="auto"/>
            <w:noWrap/>
            <w:vAlign w:val="center"/>
            <w:hideMark/>
          </w:tcPr>
          <w:p w14:paraId="7C15317D" w14:textId="75F49BEA" w:rsidR="00722697" w:rsidRPr="00826313" w:rsidDel="00092B01" w:rsidRDefault="00722697" w:rsidP="002C2C84">
            <w:pPr>
              <w:overflowPunct/>
              <w:autoSpaceDE/>
              <w:autoSpaceDN/>
              <w:adjustRightInd/>
              <w:ind w:left="-101"/>
              <w:textAlignment w:val="auto"/>
              <w:rPr>
                <w:del w:id="4902" w:author="An Phuc Cao" w:date="2024-09-30T15:59:00Z" w16du:dateUtc="2024-09-30T08:59:00Z"/>
                <w:rFonts w:ascii="Times New Roman" w:hAnsi="Times New Roman" w:cs="Times New Roman"/>
                <w:sz w:val="20"/>
                <w:szCs w:val="24"/>
              </w:rPr>
            </w:pPr>
          </w:p>
        </w:tc>
        <w:tc>
          <w:tcPr>
            <w:tcW w:w="1808" w:type="dxa"/>
            <w:tcBorders>
              <w:top w:val="nil"/>
              <w:left w:val="nil"/>
              <w:bottom w:val="nil"/>
              <w:right w:val="nil"/>
            </w:tcBorders>
            <w:shd w:val="clear" w:color="auto" w:fill="auto"/>
            <w:noWrap/>
            <w:vAlign w:val="center"/>
            <w:hideMark/>
          </w:tcPr>
          <w:p w14:paraId="54188504" w14:textId="75153A3A" w:rsidR="00722697" w:rsidRPr="00826313" w:rsidDel="00092B01" w:rsidRDefault="00722697" w:rsidP="00B32486">
            <w:pPr>
              <w:pBdr>
                <w:bottom w:val="single" w:sz="4" w:space="1" w:color="auto"/>
              </w:pBdr>
              <w:overflowPunct/>
              <w:autoSpaceDE/>
              <w:autoSpaceDN/>
              <w:adjustRightInd/>
              <w:ind w:right="-63"/>
              <w:jc w:val="right"/>
              <w:textAlignment w:val="auto"/>
              <w:rPr>
                <w:del w:id="4903" w:author="An Phuc Cao" w:date="2024-09-30T15:59:00Z" w16du:dateUtc="2024-09-30T08:59:00Z"/>
                <w:rFonts w:ascii="Arial" w:hAnsi="Arial" w:cs="Arial"/>
                <w:i/>
                <w:iCs/>
                <w:color w:val="000000"/>
                <w:sz w:val="20"/>
              </w:rPr>
            </w:pPr>
            <w:del w:id="4904" w:author="An Phuc Cao" w:date="2024-09-30T15:59:00Z" w16du:dateUtc="2024-09-30T08:59:00Z">
              <w:r w:rsidRPr="00826313" w:rsidDel="00092B01">
                <w:rPr>
                  <w:rFonts w:ascii="Arial" w:hAnsi="Arial" w:cs="Arial"/>
                  <w:i/>
                  <w:iCs/>
                  <w:color w:val="000000"/>
                  <w:sz w:val="20"/>
                </w:rPr>
                <w:delText>Assets</w:delText>
              </w:r>
            </w:del>
          </w:p>
          <w:p w14:paraId="4BB3C6FD" w14:textId="0A14423F" w:rsidR="00722697" w:rsidRPr="00826313" w:rsidDel="00092B01" w:rsidRDefault="00722697" w:rsidP="00B32486">
            <w:pPr>
              <w:pBdr>
                <w:bottom w:val="single" w:sz="4" w:space="1" w:color="auto"/>
              </w:pBdr>
              <w:overflowPunct/>
              <w:autoSpaceDE/>
              <w:autoSpaceDN/>
              <w:adjustRightInd/>
              <w:ind w:right="-63"/>
              <w:jc w:val="right"/>
              <w:textAlignment w:val="auto"/>
              <w:rPr>
                <w:del w:id="4905" w:author="An Phuc Cao" w:date="2024-09-30T15:59:00Z" w16du:dateUtc="2024-09-30T08:59:00Z"/>
                <w:rFonts w:ascii="Arial" w:hAnsi="Arial" w:cs="Arial"/>
                <w:i/>
                <w:iCs/>
                <w:color w:val="000000"/>
                <w:sz w:val="20"/>
              </w:rPr>
            </w:pPr>
            <w:del w:id="4906" w:author="An Phuc Cao" w:date="2024-09-30T15:59:00Z" w16du:dateUtc="2024-09-30T08:59:00Z">
              <w:r w:rsidRPr="00826313" w:rsidDel="00092B01">
                <w:rPr>
                  <w:rFonts w:ascii="Arial" w:hAnsi="Arial" w:cs="Arial"/>
                  <w:i/>
                  <w:iCs/>
                  <w:color w:val="000000"/>
                  <w:sz w:val="20"/>
                  <w:lang w:val="vi-VN"/>
                </w:rPr>
                <w:delText>VND</w:delText>
              </w:r>
            </w:del>
          </w:p>
        </w:tc>
        <w:tc>
          <w:tcPr>
            <w:tcW w:w="1701" w:type="dxa"/>
            <w:tcBorders>
              <w:top w:val="nil"/>
              <w:left w:val="nil"/>
              <w:bottom w:val="nil"/>
              <w:right w:val="nil"/>
            </w:tcBorders>
            <w:shd w:val="clear" w:color="auto" w:fill="auto"/>
            <w:noWrap/>
            <w:vAlign w:val="center"/>
            <w:hideMark/>
          </w:tcPr>
          <w:p w14:paraId="4AE5BE43" w14:textId="440AEDA6" w:rsidR="00722697" w:rsidRPr="00826313" w:rsidDel="00092B01" w:rsidRDefault="00722697" w:rsidP="00B32486">
            <w:pPr>
              <w:pBdr>
                <w:bottom w:val="single" w:sz="4" w:space="1" w:color="auto"/>
              </w:pBdr>
              <w:overflowPunct/>
              <w:autoSpaceDE/>
              <w:autoSpaceDN/>
              <w:adjustRightInd/>
              <w:ind w:right="-63"/>
              <w:jc w:val="right"/>
              <w:textAlignment w:val="auto"/>
              <w:rPr>
                <w:del w:id="4907" w:author="An Phuc Cao" w:date="2024-09-30T15:59:00Z" w16du:dateUtc="2024-09-30T08:59:00Z"/>
                <w:rFonts w:ascii="Arial" w:hAnsi="Arial" w:cs="Arial"/>
                <w:i/>
                <w:iCs/>
                <w:color w:val="000000"/>
                <w:sz w:val="20"/>
              </w:rPr>
            </w:pPr>
            <w:del w:id="4908" w:author="An Phuc Cao" w:date="2024-09-30T15:59:00Z" w16du:dateUtc="2024-09-30T08:59:00Z">
              <w:r w:rsidRPr="00826313" w:rsidDel="00092B01">
                <w:rPr>
                  <w:rFonts w:ascii="Arial" w:hAnsi="Arial" w:cs="Arial"/>
                  <w:i/>
                  <w:iCs/>
                  <w:color w:val="000000"/>
                  <w:sz w:val="20"/>
                </w:rPr>
                <w:delText>Liabilit</w:delText>
              </w:r>
              <w:r w:rsidR="001528AF" w:rsidRPr="00826313" w:rsidDel="00092B01">
                <w:rPr>
                  <w:rFonts w:ascii="Arial" w:hAnsi="Arial" w:cs="Arial"/>
                  <w:i/>
                  <w:iCs/>
                  <w:color w:val="000000"/>
                  <w:sz w:val="20"/>
                </w:rPr>
                <w:delText>i</w:delText>
              </w:r>
              <w:r w:rsidRPr="00826313" w:rsidDel="00092B01">
                <w:rPr>
                  <w:rFonts w:ascii="Arial" w:hAnsi="Arial" w:cs="Arial"/>
                  <w:i/>
                  <w:iCs/>
                  <w:color w:val="000000"/>
                  <w:sz w:val="20"/>
                </w:rPr>
                <w:delText>es</w:delText>
              </w:r>
            </w:del>
          </w:p>
          <w:p w14:paraId="6AC0EED2" w14:textId="5FC53D12" w:rsidR="00722697" w:rsidRPr="00826313" w:rsidDel="00092B01" w:rsidRDefault="00722697" w:rsidP="00B32486">
            <w:pPr>
              <w:pBdr>
                <w:bottom w:val="single" w:sz="4" w:space="1" w:color="auto"/>
              </w:pBdr>
              <w:overflowPunct/>
              <w:autoSpaceDE/>
              <w:autoSpaceDN/>
              <w:adjustRightInd/>
              <w:ind w:right="-63"/>
              <w:jc w:val="right"/>
              <w:textAlignment w:val="auto"/>
              <w:rPr>
                <w:del w:id="4909" w:author="An Phuc Cao" w:date="2024-09-30T15:59:00Z" w16du:dateUtc="2024-09-30T08:59:00Z"/>
                <w:rFonts w:ascii="Arial" w:hAnsi="Arial" w:cs="Arial"/>
                <w:i/>
                <w:iCs/>
                <w:color w:val="000000"/>
                <w:sz w:val="20"/>
                <w:lang w:val="vi-VN"/>
              </w:rPr>
            </w:pPr>
            <w:del w:id="4910" w:author="An Phuc Cao" w:date="2024-09-30T15:59:00Z" w16du:dateUtc="2024-09-30T08:59:00Z">
              <w:r w:rsidRPr="00826313" w:rsidDel="00092B01">
                <w:rPr>
                  <w:rFonts w:ascii="Arial" w:hAnsi="Arial" w:cs="Arial"/>
                  <w:i/>
                  <w:iCs/>
                  <w:color w:val="000000"/>
                  <w:sz w:val="20"/>
                  <w:lang w:val="vi-VN"/>
                </w:rPr>
                <w:delText>VND</w:delText>
              </w:r>
            </w:del>
          </w:p>
        </w:tc>
        <w:tc>
          <w:tcPr>
            <w:tcW w:w="1735" w:type="dxa"/>
            <w:tcBorders>
              <w:top w:val="nil"/>
              <w:left w:val="nil"/>
              <w:bottom w:val="nil"/>
              <w:right w:val="nil"/>
            </w:tcBorders>
            <w:shd w:val="clear" w:color="auto" w:fill="auto"/>
            <w:noWrap/>
            <w:vAlign w:val="center"/>
            <w:hideMark/>
          </w:tcPr>
          <w:p w14:paraId="0696F05E" w14:textId="1596AC10" w:rsidR="00722697" w:rsidRPr="00826313" w:rsidDel="00092B01" w:rsidRDefault="00722697" w:rsidP="00B32486">
            <w:pPr>
              <w:pBdr>
                <w:bottom w:val="single" w:sz="4" w:space="1" w:color="auto"/>
              </w:pBdr>
              <w:overflowPunct/>
              <w:autoSpaceDE/>
              <w:autoSpaceDN/>
              <w:adjustRightInd/>
              <w:ind w:right="-63"/>
              <w:jc w:val="right"/>
              <w:textAlignment w:val="auto"/>
              <w:rPr>
                <w:del w:id="4911" w:author="An Phuc Cao" w:date="2024-09-30T15:59:00Z" w16du:dateUtc="2024-09-30T08:59:00Z"/>
                <w:rFonts w:ascii="Arial" w:hAnsi="Arial" w:cs="Arial"/>
                <w:i/>
                <w:iCs/>
                <w:color w:val="000000"/>
                <w:sz w:val="20"/>
              </w:rPr>
            </w:pPr>
            <w:del w:id="4912" w:author="An Phuc Cao" w:date="2024-09-30T15:59:00Z" w16du:dateUtc="2024-09-30T08:59:00Z">
              <w:r w:rsidRPr="00826313" w:rsidDel="00092B01">
                <w:rPr>
                  <w:rFonts w:ascii="Arial" w:hAnsi="Arial" w:cs="Arial"/>
                  <w:i/>
                  <w:iCs/>
                  <w:color w:val="000000"/>
                  <w:sz w:val="20"/>
                </w:rPr>
                <w:delText>Net</w:delText>
              </w:r>
            </w:del>
          </w:p>
          <w:p w14:paraId="67900636" w14:textId="32F77985" w:rsidR="00722697" w:rsidRPr="00826313" w:rsidDel="00092B01" w:rsidRDefault="00722697" w:rsidP="00B32486">
            <w:pPr>
              <w:pBdr>
                <w:bottom w:val="single" w:sz="4" w:space="1" w:color="auto"/>
              </w:pBdr>
              <w:overflowPunct/>
              <w:autoSpaceDE/>
              <w:autoSpaceDN/>
              <w:adjustRightInd/>
              <w:ind w:right="-63"/>
              <w:jc w:val="right"/>
              <w:textAlignment w:val="auto"/>
              <w:rPr>
                <w:del w:id="4913" w:author="An Phuc Cao" w:date="2024-09-30T15:59:00Z" w16du:dateUtc="2024-09-30T08:59:00Z"/>
                <w:rFonts w:ascii="Arial" w:hAnsi="Arial" w:cs="Arial"/>
                <w:i/>
                <w:iCs/>
                <w:color w:val="000000"/>
                <w:sz w:val="20"/>
                <w:lang w:val="vi-VN"/>
              </w:rPr>
            </w:pPr>
            <w:del w:id="4914" w:author="An Phuc Cao" w:date="2024-09-30T15:59:00Z" w16du:dateUtc="2024-09-30T08:59:00Z">
              <w:r w:rsidRPr="00826313" w:rsidDel="00092B01">
                <w:rPr>
                  <w:rFonts w:ascii="Arial" w:hAnsi="Arial" w:cs="Arial"/>
                  <w:i/>
                  <w:iCs/>
                  <w:color w:val="000000"/>
                  <w:sz w:val="20"/>
                  <w:lang w:val="vi-VN"/>
                </w:rPr>
                <w:delText>VND</w:delText>
              </w:r>
            </w:del>
          </w:p>
        </w:tc>
      </w:tr>
      <w:tr w:rsidR="00262CE1" w:rsidRPr="00826313" w:rsidDel="00092B01" w14:paraId="397282F8" w14:textId="224E46C4" w:rsidTr="00DC5121">
        <w:trPr>
          <w:trHeight w:val="290"/>
          <w:del w:id="4915" w:author="An Phuc Cao" w:date="2024-09-30T15:59:00Z"/>
        </w:trPr>
        <w:tc>
          <w:tcPr>
            <w:tcW w:w="2927" w:type="dxa"/>
            <w:tcBorders>
              <w:top w:val="nil"/>
              <w:left w:val="nil"/>
              <w:bottom w:val="nil"/>
              <w:right w:val="nil"/>
            </w:tcBorders>
            <w:shd w:val="clear" w:color="auto" w:fill="auto"/>
            <w:noWrap/>
            <w:vAlign w:val="bottom"/>
            <w:hideMark/>
          </w:tcPr>
          <w:p w14:paraId="2DC02922" w14:textId="49CA47DE" w:rsidR="00262CE1" w:rsidRPr="00826313" w:rsidDel="00092B01" w:rsidRDefault="00262CE1" w:rsidP="00262CE1">
            <w:pPr>
              <w:overflowPunct/>
              <w:autoSpaceDE/>
              <w:autoSpaceDN/>
              <w:adjustRightInd/>
              <w:spacing w:before="120"/>
              <w:ind w:left="-101"/>
              <w:textAlignment w:val="auto"/>
              <w:rPr>
                <w:del w:id="4916" w:author="An Phuc Cao" w:date="2024-09-30T15:59:00Z" w16du:dateUtc="2024-09-30T08:59:00Z"/>
                <w:rFonts w:ascii="Arial" w:hAnsi="Arial" w:cs="Arial"/>
                <w:color w:val="000000"/>
                <w:sz w:val="20"/>
              </w:rPr>
            </w:pPr>
            <w:del w:id="4917" w:author="An Phuc Cao" w:date="2024-09-30T15:59:00Z" w16du:dateUtc="2024-09-30T08:59:00Z">
              <w:r w:rsidRPr="00826313" w:rsidDel="00092B01">
                <w:rPr>
                  <w:rFonts w:ascii="Arial" w:hAnsi="Arial" w:cs="Arial"/>
                  <w:color w:val="000000"/>
                  <w:sz w:val="20"/>
                </w:rPr>
                <w:delText>Cash and cash equivalents</w:delText>
              </w:r>
            </w:del>
          </w:p>
        </w:tc>
        <w:tc>
          <w:tcPr>
            <w:tcW w:w="1808" w:type="dxa"/>
            <w:tcBorders>
              <w:top w:val="nil"/>
              <w:left w:val="nil"/>
              <w:bottom w:val="nil"/>
              <w:right w:val="nil"/>
            </w:tcBorders>
            <w:shd w:val="clear" w:color="auto" w:fill="auto"/>
            <w:noWrap/>
            <w:vAlign w:val="center"/>
          </w:tcPr>
          <w:p w14:paraId="3FF6BDCA" w14:textId="7033EAE9" w:rsidR="00262CE1" w:rsidRPr="00826313" w:rsidDel="00092B01" w:rsidRDefault="00262CE1" w:rsidP="00262CE1">
            <w:pPr>
              <w:overflowPunct/>
              <w:autoSpaceDE/>
              <w:autoSpaceDN/>
              <w:adjustRightInd/>
              <w:spacing w:before="120"/>
              <w:ind w:right="-63"/>
              <w:jc w:val="right"/>
              <w:textAlignment w:val="auto"/>
              <w:rPr>
                <w:del w:id="4918" w:author="An Phuc Cao" w:date="2024-09-30T15:59:00Z" w16du:dateUtc="2024-09-30T08:59:00Z"/>
                <w:rFonts w:ascii="Arial" w:hAnsi="Arial" w:cs="Arial"/>
                <w:color w:val="000000"/>
                <w:sz w:val="20"/>
                <w:lang w:val="vi-VN"/>
              </w:rPr>
            </w:pPr>
          </w:p>
        </w:tc>
        <w:tc>
          <w:tcPr>
            <w:tcW w:w="1701" w:type="dxa"/>
            <w:tcBorders>
              <w:top w:val="nil"/>
              <w:left w:val="nil"/>
              <w:bottom w:val="nil"/>
              <w:right w:val="nil"/>
            </w:tcBorders>
            <w:shd w:val="clear" w:color="auto" w:fill="auto"/>
            <w:noWrap/>
            <w:vAlign w:val="center"/>
          </w:tcPr>
          <w:p w14:paraId="77DBD050" w14:textId="12C7CFA1" w:rsidR="00262CE1" w:rsidRPr="00826313" w:rsidDel="00092B01" w:rsidRDefault="00262CE1" w:rsidP="00262CE1">
            <w:pPr>
              <w:overflowPunct/>
              <w:autoSpaceDE/>
              <w:autoSpaceDN/>
              <w:adjustRightInd/>
              <w:spacing w:before="120"/>
              <w:ind w:right="-63"/>
              <w:jc w:val="right"/>
              <w:textAlignment w:val="auto"/>
              <w:rPr>
                <w:del w:id="4919" w:author="An Phuc Cao" w:date="2024-09-30T15:59:00Z" w16du:dateUtc="2024-09-30T08:59:00Z"/>
                <w:rFonts w:ascii="Arial" w:hAnsi="Arial" w:cs="Arial"/>
                <w:color w:val="000000"/>
                <w:sz w:val="20"/>
              </w:rPr>
            </w:pPr>
          </w:p>
        </w:tc>
        <w:tc>
          <w:tcPr>
            <w:tcW w:w="1735" w:type="dxa"/>
            <w:tcBorders>
              <w:top w:val="nil"/>
              <w:left w:val="nil"/>
              <w:bottom w:val="nil"/>
              <w:right w:val="nil"/>
            </w:tcBorders>
            <w:shd w:val="clear" w:color="auto" w:fill="auto"/>
            <w:noWrap/>
            <w:vAlign w:val="center"/>
          </w:tcPr>
          <w:p w14:paraId="46D37669" w14:textId="16750505" w:rsidR="00262CE1" w:rsidRPr="00826313" w:rsidDel="00092B01" w:rsidRDefault="00262CE1" w:rsidP="00262CE1">
            <w:pPr>
              <w:overflowPunct/>
              <w:autoSpaceDE/>
              <w:autoSpaceDN/>
              <w:adjustRightInd/>
              <w:spacing w:before="120"/>
              <w:ind w:right="-63"/>
              <w:jc w:val="right"/>
              <w:textAlignment w:val="auto"/>
              <w:rPr>
                <w:del w:id="4920" w:author="An Phuc Cao" w:date="2024-09-30T15:59:00Z" w16du:dateUtc="2024-09-30T08:59:00Z"/>
                <w:rFonts w:ascii="Arial" w:hAnsi="Arial" w:cs="Arial"/>
                <w:color w:val="000000"/>
                <w:sz w:val="20"/>
              </w:rPr>
            </w:pPr>
          </w:p>
        </w:tc>
      </w:tr>
      <w:tr w:rsidR="00262CE1" w:rsidRPr="00826313" w:rsidDel="00092B01" w14:paraId="68F1147A" w14:textId="399868AB" w:rsidTr="00DC5121">
        <w:trPr>
          <w:trHeight w:val="227"/>
          <w:del w:id="4921" w:author="An Phuc Cao" w:date="2024-09-30T15:59:00Z"/>
        </w:trPr>
        <w:tc>
          <w:tcPr>
            <w:tcW w:w="2927" w:type="dxa"/>
            <w:tcBorders>
              <w:top w:val="nil"/>
              <w:left w:val="nil"/>
              <w:bottom w:val="nil"/>
              <w:right w:val="nil"/>
            </w:tcBorders>
            <w:shd w:val="clear" w:color="auto" w:fill="auto"/>
            <w:noWrap/>
            <w:vAlign w:val="bottom"/>
            <w:hideMark/>
          </w:tcPr>
          <w:p w14:paraId="7917425A" w14:textId="2FBC3127" w:rsidR="00262CE1" w:rsidRPr="00826313" w:rsidDel="00092B01" w:rsidRDefault="00262CE1" w:rsidP="00262CE1">
            <w:pPr>
              <w:overflowPunct/>
              <w:autoSpaceDE/>
              <w:autoSpaceDN/>
              <w:adjustRightInd/>
              <w:ind w:left="-101"/>
              <w:textAlignment w:val="auto"/>
              <w:rPr>
                <w:del w:id="4922" w:author="An Phuc Cao" w:date="2024-09-30T15:59:00Z" w16du:dateUtc="2024-09-30T08:59:00Z"/>
                <w:rFonts w:ascii="Arial" w:hAnsi="Arial" w:cs="Arial"/>
                <w:color w:val="000000"/>
                <w:sz w:val="20"/>
              </w:rPr>
            </w:pPr>
            <w:del w:id="4923" w:author="An Phuc Cao" w:date="2024-09-30T15:59:00Z" w16du:dateUtc="2024-09-30T08:59:00Z">
              <w:r w:rsidRPr="00826313" w:rsidDel="00092B01">
                <w:rPr>
                  <w:rFonts w:ascii="Arial" w:hAnsi="Arial" w:cs="Arial"/>
                  <w:color w:val="000000"/>
                  <w:sz w:val="20"/>
                </w:rPr>
                <w:delText>Financial assets at FVTPL</w:delText>
              </w:r>
            </w:del>
          </w:p>
        </w:tc>
        <w:tc>
          <w:tcPr>
            <w:tcW w:w="1808" w:type="dxa"/>
            <w:tcBorders>
              <w:top w:val="nil"/>
              <w:left w:val="nil"/>
              <w:bottom w:val="nil"/>
              <w:right w:val="nil"/>
            </w:tcBorders>
            <w:shd w:val="clear" w:color="auto" w:fill="auto"/>
            <w:noWrap/>
            <w:vAlign w:val="center"/>
          </w:tcPr>
          <w:p w14:paraId="0C5963DF" w14:textId="61B67FC1" w:rsidR="00262CE1" w:rsidRPr="00826313" w:rsidDel="00092B01" w:rsidRDefault="00262CE1" w:rsidP="00262CE1">
            <w:pPr>
              <w:overflowPunct/>
              <w:autoSpaceDE/>
              <w:autoSpaceDN/>
              <w:adjustRightInd/>
              <w:ind w:right="-63"/>
              <w:jc w:val="right"/>
              <w:textAlignment w:val="auto"/>
              <w:rPr>
                <w:del w:id="4924" w:author="An Phuc Cao" w:date="2024-09-30T15:59:00Z" w16du:dateUtc="2024-09-30T08:59:00Z"/>
                <w:rFonts w:ascii="Arial" w:hAnsi="Arial" w:cs="Arial"/>
                <w:color w:val="000000"/>
                <w:sz w:val="20"/>
                <w:lang w:val="vi-VN"/>
              </w:rPr>
            </w:pPr>
          </w:p>
        </w:tc>
        <w:tc>
          <w:tcPr>
            <w:tcW w:w="1701" w:type="dxa"/>
            <w:tcBorders>
              <w:top w:val="nil"/>
              <w:left w:val="nil"/>
              <w:bottom w:val="nil"/>
              <w:right w:val="nil"/>
            </w:tcBorders>
            <w:shd w:val="clear" w:color="auto" w:fill="auto"/>
            <w:noWrap/>
            <w:vAlign w:val="center"/>
          </w:tcPr>
          <w:p w14:paraId="5C590826" w14:textId="3150001B" w:rsidR="00262CE1" w:rsidRPr="00826313" w:rsidDel="00092B01" w:rsidRDefault="00262CE1" w:rsidP="00262CE1">
            <w:pPr>
              <w:overflowPunct/>
              <w:autoSpaceDE/>
              <w:autoSpaceDN/>
              <w:adjustRightInd/>
              <w:ind w:right="-63"/>
              <w:jc w:val="right"/>
              <w:textAlignment w:val="auto"/>
              <w:rPr>
                <w:del w:id="4925" w:author="An Phuc Cao" w:date="2024-09-30T15:59:00Z" w16du:dateUtc="2024-09-30T08:59:00Z"/>
                <w:rFonts w:ascii="Arial" w:hAnsi="Arial" w:cs="Arial"/>
                <w:color w:val="000000"/>
                <w:sz w:val="20"/>
              </w:rPr>
            </w:pPr>
          </w:p>
        </w:tc>
        <w:tc>
          <w:tcPr>
            <w:tcW w:w="1735" w:type="dxa"/>
            <w:tcBorders>
              <w:top w:val="nil"/>
              <w:left w:val="nil"/>
              <w:bottom w:val="nil"/>
              <w:right w:val="nil"/>
            </w:tcBorders>
            <w:shd w:val="clear" w:color="auto" w:fill="auto"/>
            <w:noWrap/>
            <w:vAlign w:val="center"/>
          </w:tcPr>
          <w:p w14:paraId="5E9A851A" w14:textId="6520E259" w:rsidR="00262CE1" w:rsidRPr="00826313" w:rsidDel="00092B01" w:rsidRDefault="00262CE1" w:rsidP="00262CE1">
            <w:pPr>
              <w:overflowPunct/>
              <w:autoSpaceDE/>
              <w:autoSpaceDN/>
              <w:adjustRightInd/>
              <w:ind w:right="-63"/>
              <w:jc w:val="right"/>
              <w:textAlignment w:val="auto"/>
              <w:rPr>
                <w:del w:id="4926" w:author="An Phuc Cao" w:date="2024-09-30T15:59:00Z" w16du:dateUtc="2024-09-30T08:59:00Z"/>
                <w:rFonts w:ascii="Arial" w:hAnsi="Arial" w:cs="Arial"/>
                <w:color w:val="000000"/>
                <w:sz w:val="20"/>
              </w:rPr>
            </w:pPr>
          </w:p>
        </w:tc>
      </w:tr>
      <w:tr w:rsidR="00262CE1" w:rsidRPr="00826313" w:rsidDel="00092B01" w14:paraId="7D7A4758" w14:textId="5241FDB4" w:rsidTr="00DC5121">
        <w:trPr>
          <w:trHeight w:val="227"/>
          <w:del w:id="4927" w:author="An Phuc Cao" w:date="2024-09-30T15:59:00Z"/>
        </w:trPr>
        <w:tc>
          <w:tcPr>
            <w:tcW w:w="2927" w:type="dxa"/>
            <w:tcBorders>
              <w:top w:val="nil"/>
              <w:left w:val="nil"/>
              <w:bottom w:val="nil"/>
              <w:right w:val="nil"/>
            </w:tcBorders>
            <w:shd w:val="clear" w:color="auto" w:fill="auto"/>
            <w:noWrap/>
            <w:vAlign w:val="bottom"/>
            <w:hideMark/>
          </w:tcPr>
          <w:p w14:paraId="03AB8AF4" w14:textId="01EF9EED" w:rsidR="00262CE1" w:rsidRPr="00826313" w:rsidDel="00092B01" w:rsidRDefault="00262CE1" w:rsidP="00262CE1">
            <w:pPr>
              <w:overflowPunct/>
              <w:autoSpaceDE/>
              <w:autoSpaceDN/>
              <w:adjustRightInd/>
              <w:ind w:left="-101"/>
              <w:textAlignment w:val="auto"/>
              <w:rPr>
                <w:del w:id="4928" w:author="An Phuc Cao" w:date="2024-09-30T15:59:00Z" w16du:dateUtc="2024-09-30T08:59:00Z"/>
                <w:rFonts w:ascii="Arial" w:hAnsi="Arial" w:cs="Arial"/>
                <w:color w:val="000000"/>
                <w:sz w:val="20"/>
              </w:rPr>
            </w:pPr>
            <w:del w:id="4929" w:author="An Phuc Cao" w:date="2024-09-30T15:59:00Z" w16du:dateUtc="2024-09-30T08:59:00Z">
              <w:r w:rsidRPr="00826313" w:rsidDel="00092B01">
                <w:rPr>
                  <w:rFonts w:ascii="Arial" w:hAnsi="Arial" w:cs="Arial"/>
                  <w:color w:val="000000"/>
                  <w:sz w:val="20"/>
                </w:rPr>
                <w:delText xml:space="preserve">Debt instruments at FVTOCI </w:delText>
              </w:r>
            </w:del>
          </w:p>
        </w:tc>
        <w:tc>
          <w:tcPr>
            <w:tcW w:w="1808" w:type="dxa"/>
            <w:tcBorders>
              <w:top w:val="nil"/>
              <w:left w:val="nil"/>
              <w:bottom w:val="nil"/>
              <w:right w:val="nil"/>
            </w:tcBorders>
            <w:shd w:val="clear" w:color="auto" w:fill="auto"/>
            <w:noWrap/>
            <w:vAlign w:val="center"/>
          </w:tcPr>
          <w:p w14:paraId="66FE6511" w14:textId="60B090FC" w:rsidR="00262CE1" w:rsidRPr="00826313" w:rsidDel="00092B01" w:rsidRDefault="00262CE1" w:rsidP="00262CE1">
            <w:pPr>
              <w:overflowPunct/>
              <w:autoSpaceDE/>
              <w:autoSpaceDN/>
              <w:adjustRightInd/>
              <w:ind w:right="-63"/>
              <w:jc w:val="right"/>
              <w:textAlignment w:val="auto"/>
              <w:rPr>
                <w:del w:id="4930" w:author="An Phuc Cao" w:date="2024-09-30T15:59:00Z" w16du:dateUtc="2024-09-30T08:59:00Z"/>
                <w:rFonts w:ascii="Arial" w:hAnsi="Arial" w:cs="Arial"/>
                <w:color w:val="000000"/>
                <w:sz w:val="20"/>
                <w:lang w:val="vi-VN"/>
              </w:rPr>
            </w:pPr>
          </w:p>
        </w:tc>
        <w:tc>
          <w:tcPr>
            <w:tcW w:w="1701" w:type="dxa"/>
            <w:tcBorders>
              <w:top w:val="nil"/>
              <w:left w:val="nil"/>
              <w:bottom w:val="nil"/>
              <w:right w:val="nil"/>
            </w:tcBorders>
            <w:shd w:val="clear" w:color="auto" w:fill="auto"/>
            <w:noWrap/>
            <w:vAlign w:val="center"/>
          </w:tcPr>
          <w:p w14:paraId="48782061" w14:textId="70B6F7CD" w:rsidR="00262CE1" w:rsidRPr="00826313" w:rsidDel="00092B01" w:rsidRDefault="00262CE1" w:rsidP="00262CE1">
            <w:pPr>
              <w:overflowPunct/>
              <w:autoSpaceDE/>
              <w:autoSpaceDN/>
              <w:adjustRightInd/>
              <w:ind w:right="-63"/>
              <w:jc w:val="right"/>
              <w:textAlignment w:val="auto"/>
              <w:rPr>
                <w:del w:id="4931" w:author="An Phuc Cao" w:date="2024-09-30T15:59:00Z" w16du:dateUtc="2024-09-30T08:59:00Z"/>
                <w:rFonts w:ascii="Arial" w:hAnsi="Arial" w:cs="Arial"/>
                <w:color w:val="000000"/>
                <w:sz w:val="20"/>
              </w:rPr>
            </w:pPr>
          </w:p>
        </w:tc>
        <w:tc>
          <w:tcPr>
            <w:tcW w:w="1735" w:type="dxa"/>
            <w:tcBorders>
              <w:top w:val="nil"/>
              <w:left w:val="nil"/>
              <w:bottom w:val="nil"/>
              <w:right w:val="nil"/>
            </w:tcBorders>
            <w:shd w:val="clear" w:color="auto" w:fill="auto"/>
            <w:noWrap/>
            <w:vAlign w:val="center"/>
          </w:tcPr>
          <w:p w14:paraId="437F15F6" w14:textId="364D65AA" w:rsidR="00262CE1" w:rsidRPr="00826313" w:rsidDel="00092B01" w:rsidRDefault="00262CE1" w:rsidP="00262CE1">
            <w:pPr>
              <w:overflowPunct/>
              <w:autoSpaceDE/>
              <w:autoSpaceDN/>
              <w:adjustRightInd/>
              <w:ind w:right="-63"/>
              <w:jc w:val="right"/>
              <w:textAlignment w:val="auto"/>
              <w:rPr>
                <w:del w:id="4932" w:author="An Phuc Cao" w:date="2024-09-30T15:59:00Z" w16du:dateUtc="2024-09-30T08:59:00Z"/>
                <w:rFonts w:ascii="Arial" w:hAnsi="Arial" w:cs="Arial"/>
                <w:color w:val="000000"/>
                <w:sz w:val="20"/>
              </w:rPr>
            </w:pPr>
          </w:p>
        </w:tc>
      </w:tr>
      <w:tr w:rsidR="00262CE1" w:rsidRPr="00826313" w:rsidDel="00092B01" w14:paraId="7AB5421D" w14:textId="6C09BCF9" w:rsidTr="00D702E7">
        <w:trPr>
          <w:trHeight w:val="227"/>
          <w:del w:id="4933" w:author="An Phuc Cao" w:date="2024-09-30T15:59:00Z"/>
        </w:trPr>
        <w:tc>
          <w:tcPr>
            <w:tcW w:w="2927" w:type="dxa"/>
            <w:tcBorders>
              <w:top w:val="nil"/>
              <w:left w:val="nil"/>
              <w:bottom w:val="nil"/>
              <w:right w:val="nil"/>
            </w:tcBorders>
            <w:shd w:val="clear" w:color="auto" w:fill="auto"/>
            <w:noWrap/>
            <w:vAlign w:val="bottom"/>
          </w:tcPr>
          <w:p w14:paraId="69C46106" w14:textId="72E8100F" w:rsidR="00262CE1" w:rsidRPr="00826313" w:rsidDel="00092B01" w:rsidRDefault="00262CE1" w:rsidP="00262CE1">
            <w:pPr>
              <w:overflowPunct/>
              <w:autoSpaceDE/>
              <w:autoSpaceDN/>
              <w:adjustRightInd/>
              <w:ind w:left="-101"/>
              <w:textAlignment w:val="auto"/>
              <w:rPr>
                <w:del w:id="4934" w:author="An Phuc Cao" w:date="2024-09-30T15:59:00Z" w16du:dateUtc="2024-09-30T08:59:00Z"/>
                <w:rFonts w:ascii="Arial" w:hAnsi="Arial" w:cs="Arial"/>
                <w:color w:val="000000"/>
                <w:sz w:val="20"/>
              </w:rPr>
            </w:pPr>
            <w:del w:id="4935" w:author="An Phuc Cao" w:date="2024-09-30T15:59:00Z" w16du:dateUtc="2024-09-30T08:59:00Z">
              <w:r w:rsidRPr="00826313" w:rsidDel="00092B01">
                <w:rPr>
                  <w:rFonts w:ascii="Arial" w:hAnsi="Arial" w:cs="Arial"/>
                  <w:color w:val="000000"/>
                  <w:sz w:val="20"/>
                </w:rPr>
                <w:delText>Goodwill and other intangible assets</w:delText>
              </w:r>
            </w:del>
          </w:p>
        </w:tc>
        <w:tc>
          <w:tcPr>
            <w:tcW w:w="1808" w:type="dxa"/>
            <w:tcBorders>
              <w:top w:val="nil"/>
              <w:left w:val="nil"/>
              <w:bottom w:val="nil"/>
              <w:right w:val="nil"/>
            </w:tcBorders>
            <w:shd w:val="clear" w:color="auto" w:fill="auto"/>
            <w:noWrap/>
            <w:vAlign w:val="center"/>
          </w:tcPr>
          <w:p w14:paraId="2DCB0DCE" w14:textId="4BBD07EF" w:rsidR="00262CE1" w:rsidRPr="00826313" w:rsidDel="00092B01" w:rsidRDefault="00262CE1" w:rsidP="00262CE1">
            <w:pPr>
              <w:overflowPunct/>
              <w:autoSpaceDE/>
              <w:autoSpaceDN/>
              <w:adjustRightInd/>
              <w:ind w:right="-63"/>
              <w:jc w:val="right"/>
              <w:textAlignment w:val="auto"/>
              <w:rPr>
                <w:del w:id="4936" w:author="An Phuc Cao" w:date="2024-09-30T15:59:00Z" w16du:dateUtc="2024-09-30T08:59:00Z"/>
                <w:rFonts w:ascii="Arial" w:hAnsi="Arial" w:cs="Arial"/>
                <w:color w:val="000000"/>
                <w:sz w:val="20"/>
              </w:rPr>
            </w:pPr>
          </w:p>
        </w:tc>
        <w:tc>
          <w:tcPr>
            <w:tcW w:w="1701" w:type="dxa"/>
            <w:tcBorders>
              <w:top w:val="nil"/>
              <w:left w:val="nil"/>
              <w:bottom w:val="nil"/>
              <w:right w:val="nil"/>
            </w:tcBorders>
            <w:shd w:val="clear" w:color="auto" w:fill="auto"/>
            <w:noWrap/>
            <w:vAlign w:val="center"/>
          </w:tcPr>
          <w:p w14:paraId="61DD5D84" w14:textId="2DE638A9" w:rsidR="00262CE1" w:rsidRPr="00826313" w:rsidDel="00092B01" w:rsidRDefault="00262CE1" w:rsidP="00262CE1">
            <w:pPr>
              <w:overflowPunct/>
              <w:autoSpaceDE/>
              <w:autoSpaceDN/>
              <w:adjustRightInd/>
              <w:ind w:right="-63"/>
              <w:jc w:val="right"/>
              <w:textAlignment w:val="auto"/>
              <w:rPr>
                <w:del w:id="4937" w:author="An Phuc Cao" w:date="2024-09-30T15:59:00Z" w16du:dateUtc="2024-09-30T08:59:00Z"/>
                <w:rFonts w:ascii="Arial" w:hAnsi="Arial" w:cs="Arial"/>
                <w:color w:val="000000"/>
                <w:sz w:val="20"/>
              </w:rPr>
            </w:pPr>
          </w:p>
        </w:tc>
        <w:tc>
          <w:tcPr>
            <w:tcW w:w="1735" w:type="dxa"/>
            <w:tcBorders>
              <w:top w:val="nil"/>
              <w:left w:val="nil"/>
              <w:bottom w:val="nil"/>
              <w:right w:val="nil"/>
            </w:tcBorders>
            <w:shd w:val="clear" w:color="auto" w:fill="auto"/>
            <w:noWrap/>
            <w:vAlign w:val="center"/>
          </w:tcPr>
          <w:p w14:paraId="04598E50" w14:textId="74188741" w:rsidR="00262CE1" w:rsidRPr="00826313" w:rsidDel="00092B01" w:rsidRDefault="00262CE1" w:rsidP="00262CE1">
            <w:pPr>
              <w:overflowPunct/>
              <w:autoSpaceDE/>
              <w:autoSpaceDN/>
              <w:adjustRightInd/>
              <w:ind w:right="-63"/>
              <w:jc w:val="right"/>
              <w:textAlignment w:val="auto"/>
              <w:rPr>
                <w:del w:id="4938" w:author="An Phuc Cao" w:date="2024-09-30T15:59:00Z" w16du:dateUtc="2024-09-30T08:59:00Z"/>
                <w:rFonts w:ascii="Arial" w:hAnsi="Arial" w:cs="Arial"/>
                <w:color w:val="000000"/>
                <w:sz w:val="20"/>
              </w:rPr>
            </w:pPr>
          </w:p>
        </w:tc>
      </w:tr>
      <w:tr w:rsidR="00262CE1" w:rsidRPr="00826313" w:rsidDel="00092B01" w14:paraId="2AD80C54" w14:textId="64BEF686" w:rsidTr="00DC5121">
        <w:trPr>
          <w:trHeight w:val="290"/>
          <w:del w:id="4939" w:author="An Phuc Cao" w:date="2024-09-30T15:59:00Z"/>
        </w:trPr>
        <w:tc>
          <w:tcPr>
            <w:tcW w:w="2927" w:type="dxa"/>
            <w:tcBorders>
              <w:top w:val="nil"/>
              <w:left w:val="nil"/>
              <w:bottom w:val="nil"/>
              <w:right w:val="nil"/>
            </w:tcBorders>
            <w:shd w:val="clear" w:color="auto" w:fill="auto"/>
            <w:noWrap/>
            <w:vAlign w:val="center"/>
            <w:hideMark/>
          </w:tcPr>
          <w:p w14:paraId="570FF806" w14:textId="3C420B31" w:rsidR="00262CE1" w:rsidRPr="00826313" w:rsidDel="00092B01" w:rsidRDefault="00262CE1" w:rsidP="00262CE1">
            <w:pPr>
              <w:overflowPunct/>
              <w:autoSpaceDE/>
              <w:autoSpaceDN/>
              <w:adjustRightInd/>
              <w:ind w:left="-101"/>
              <w:textAlignment w:val="auto"/>
              <w:rPr>
                <w:del w:id="4940" w:author="An Phuc Cao" w:date="2024-09-30T15:59:00Z" w16du:dateUtc="2024-09-30T08:59:00Z"/>
                <w:rFonts w:ascii="Arial" w:hAnsi="Arial" w:cs="Arial"/>
                <w:color w:val="000000"/>
                <w:sz w:val="20"/>
              </w:rPr>
            </w:pPr>
            <w:del w:id="4941" w:author="An Phuc Cao" w:date="2024-09-30T15:59:00Z" w16du:dateUtc="2024-09-30T08:59:00Z">
              <w:r w:rsidRPr="00826313" w:rsidDel="00092B01">
                <w:rPr>
                  <w:rFonts w:ascii="Arial" w:hAnsi="Arial" w:cs="Arial"/>
                  <w:color w:val="000000"/>
                  <w:sz w:val="20"/>
                </w:rPr>
                <w:delText>Right-of-use assets &amp; lease liabilities</w:delText>
              </w:r>
            </w:del>
          </w:p>
        </w:tc>
        <w:tc>
          <w:tcPr>
            <w:tcW w:w="1808" w:type="dxa"/>
            <w:tcBorders>
              <w:top w:val="nil"/>
              <w:left w:val="nil"/>
              <w:bottom w:val="nil"/>
              <w:right w:val="nil"/>
            </w:tcBorders>
            <w:shd w:val="clear" w:color="auto" w:fill="auto"/>
            <w:noWrap/>
            <w:vAlign w:val="bottom"/>
          </w:tcPr>
          <w:p w14:paraId="1AAADE2A" w14:textId="4CB43968" w:rsidR="00262CE1" w:rsidRPr="00826313" w:rsidDel="00092B01" w:rsidRDefault="00262CE1">
            <w:pPr>
              <w:pBdr>
                <w:bottom w:val="single" w:sz="4" w:space="1" w:color="auto"/>
              </w:pBdr>
              <w:overflowPunct/>
              <w:autoSpaceDE/>
              <w:autoSpaceDN/>
              <w:adjustRightInd/>
              <w:ind w:right="-63"/>
              <w:jc w:val="right"/>
              <w:textAlignment w:val="auto"/>
              <w:rPr>
                <w:del w:id="4942" w:author="An Phuc Cao" w:date="2024-09-30T15:59:00Z" w16du:dateUtc="2024-09-30T08:59:00Z"/>
                <w:rFonts w:ascii="Arial" w:hAnsi="Arial" w:cs="Arial"/>
                <w:color w:val="000000"/>
                <w:sz w:val="20"/>
              </w:rPr>
            </w:pPr>
          </w:p>
        </w:tc>
        <w:tc>
          <w:tcPr>
            <w:tcW w:w="1701" w:type="dxa"/>
            <w:tcBorders>
              <w:top w:val="nil"/>
              <w:left w:val="nil"/>
              <w:bottom w:val="nil"/>
              <w:right w:val="nil"/>
            </w:tcBorders>
            <w:shd w:val="clear" w:color="auto" w:fill="auto"/>
            <w:noWrap/>
            <w:vAlign w:val="bottom"/>
          </w:tcPr>
          <w:p w14:paraId="2819BEE3" w14:textId="390B261F" w:rsidR="00262CE1" w:rsidRPr="00826313" w:rsidDel="00092B01" w:rsidRDefault="00262CE1">
            <w:pPr>
              <w:pBdr>
                <w:bottom w:val="single" w:sz="4" w:space="1" w:color="auto"/>
              </w:pBdr>
              <w:overflowPunct/>
              <w:autoSpaceDE/>
              <w:autoSpaceDN/>
              <w:adjustRightInd/>
              <w:ind w:right="-63"/>
              <w:jc w:val="right"/>
              <w:textAlignment w:val="auto"/>
              <w:rPr>
                <w:del w:id="4943" w:author="An Phuc Cao" w:date="2024-09-30T15:59:00Z" w16du:dateUtc="2024-09-30T08:59:00Z"/>
                <w:rFonts w:ascii="Arial" w:hAnsi="Arial" w:cs="Arial"/>
                <w:color w:val="000000"/>
                <w:sz w:val="20"/>
                <w:lang w:val="vi-VN"/>
              </w:rPr>
            </w:pPr>
          </w:p>
        </w:tc>
        <w:tc>
          <w:tcPr>
            <w:tcW w:w="1735" w:type="dxa"/>
            <w:tcBorders>
              <w:top w:val="nil"/>
              <w:left w:val="nil"/>
              <w:bottom w:val="nil"/>
              <w:right w:val="nil"/>
            </w:tcBorders>
            <w:shd w:val="clear" w:color="auto" w:fill="auto"/>
            <w:noWrap/>
            <w:vAlign w:val="bottom"/>
          </w:tcPr>
          <w:p w14:paraId="7EBCC4D5" w14:textId="7BC236D8" w:rsidR="00262CE1" w:rsidRPr="00826313" w:rsidDel="00092B01" w:rsidRDefault="00262CE1">
            <w:pPr>
              <w:pBdr>
                <w:bottom w:val="single" w:sz="4" w:space="1" w:color="auto"/>
              </w:pBdr>
              <w:overflowPunct/>
              <w:autoSpaceDE/>
              <w:autoSpaceDN/>
              <w:adjustRightInd/>
              <w:ind w:right="-63"/>
              <w:jc w:val="right"/>
              <w:textAlignment w:val="auto"/>
              <w:rPr>
                <w:del w:id="4944" w:author="An Phuc Cao" w:date="2024-09-30T15:59:00Z" w16du:dateUtc="2024-09-30T08:59:00Z"/>
                <w:rFonts w:ascii="Arial" w:hAnsi="Arial" w:cs="Arial"/>
                <w:color w:val="000000"/>
                <w:sz w:val="20"/>
              </w:rPr>
            </w:pPr>
          </w:p>
        </w:tc>
      </w:tr>
      <w:tr w:rsidR="00262CE1" w:rsidRPr="00826313" w:rsidDel="00092B01" w14:paraId="698121BA" w14:textId="4F28952C" w:rsidTr="00DC5121">
        <w:trPr>
          <w:trHeight w:val="290"/>
          <w:del w:id="4945" w:author="An Phuc Cao" w:date="2024-09-30T15:59:00Z"/>
        </w:trPr>
        <w:tc>
          <w:tcPr>
            <w:tcW w:w="2927" w:type="dxa"/>
            <w:tcBorders>
              <w:top w:val="nil"/>
              <w:left w:val="nil"/>
              <w:bottom w:val="nil"/>
              <w:right w:val="nil"/>
            </w:tcBorders>
            <w:shd w:val="clear" w:color="auto" w:fill="auto"/>
            <w:noWrap/>
            <w:vAlign w:val="center"/>
            <w:hideMark/>
          </w:tcPr>
          <w:p w14:paraId="3D5DAA30" w14:textId="7E1CE0C1" w:rsidR="00262CE1" w:rsidRPr="00826313" w:rsidDel="00092B01" w:rsidRDefault="00262CE1" w:rsidP="00262CE1">
            <w:pPr>
              <w:overflowPunct/>
              <w:autoSpaceDE/>
              <w:autoSpaceDN/>
              <w:adjustRightInd/>
              <w:spacing w:before="120"/>
              <w:ind w:left="-101"/>
              <w:textAlignment w:val="auto"/>
              <w:rPr>
                <w:del w:id="4946" w:author="An Phuc Cao" w:date="2024-09-30T15:59:00Z" w16du:dateUtc="2024-09-30T08:59:00Z"/>
                <w:rFonts w:ascii="Arial" w:hAnsi="Arial" w:cs="Arial"/>
                <w:b/>
                <w:bCs/>
                <w:color w:val="000000"/>
                <w:sz w:val="20"/>
              </w:rPr>
            </w:pPr>
            <w:del w:id="4947" w:author="An Phuc Cao" w:date="2024-09-30T15:59:00Z" w16du:dateUtc="2024-09-30T08:59:00Z">
              <w:r w:rsidRPr="00826313" w:rsidDel="00092B01">
                <w:rPr>
                  <w:rFonts w:ascii="Arial" w:hAnsi="Arial" w:cs="Arial"/>
                  <w:b/>
                  <w:bCs/>
                  <w:color w:val="000000"/>
                  <w:sz w:val="20"/>
                </w:rPr>
                <w:delText>Net tax assets/(liabilities)</w:delText>
              </w:r>
            </w:del>
          </w:p>
        </w:tc>
        <w:tc>
          <w:tcPr>
            <w:tcW w:w="1808" w:type="dxa"/>
            <w:tcBorders>
              <w:top w:val="nil"/>
              <w:left w:val="nil"/>
              <w:bottom w:val="nil"/>
              <w:right w:val="nil"/>
            </w:tcBorders>
            <w:shd w:val="clear" w:color="auto" w:fill="auto"/>
            <w:noWrap/>
            <w:vAlign w:val="bottom"/>
          </w:tcPr>
          <w:p w14:paraId="4D56CBB4" w14:textId="34E74439" w:rsidR="00262CE1" w:rsidRPr="00826313" w:rsidDel="00092B01" w:rsidRDefault="00262CE1">
            <w:pPr>
              <w:pBdr>
                <w:bottom w:val="double" w:sz="4" w:space="1" w:color="auto"/>
              </w:pBdr>
              <w:overflowPunct/>
              <w:autoSpaceDE/>
              <w:autoSpaceDN/>
              <w:adjustRightInd/>
              <w:spacing w:before="120"/>
              <w:ind w:right="-63"/>
              <w:jc w:val="right"/>
              <w:textAlignment w:val="auto"/>
              <w:rPr>
                <w:del w:id="4948" w:author="An Phuc Cao" w:date="2024-09-30T15:59:00Z" w16du:dateUtc="2024-09-30T08:59:00Z"/>
                <w:rFonts w:ascii="Arial" w:hAnsi="Arial" w:cs="Arial"/>
                <w:b/>
                <w:bCs/>
                <w:color w:val="000000"/>
                <w:sz w:val="20"/>
              </w:rPr>
            </w:pPr>
          </w:p>
        </w:tc>
        <w:tc>
          <w:tcPr>
            <w:tcW w:w="1701" w:type="dxa"/>
            <w:tcBorders>
              <w:top w:val="nil"/>
              <w:left w:val="nil"/>
              <w:bottom w:val="nil"/>
              <w:right w:val="nil"/>
            </w:tcBorders>
            <w:shd w:val="clear" w:color="auto" w:fill="auto"/>
            <w:noWrap/>
            <w:vAlign w:val="bottom"/>
          </w:tcPr>
          <w:p w14:paraId="15D1912F" w14:textId="27311F24" w:rsidR="00262CE1" w:rsidRPr="00826313" w:rsidDel="00092B01" w:rsidRDefault="00262CE1">
            <w:pPr>
              <w:pBdr>
                <w:bottom w:val="double" w:sz="4" w:space="1" w:color="auto"/>
              </w:pBdr>
              <w:overflowPunct/>
              <w:autoSpaceDE/>
              <w:autoSpaceDN/>
              <w:adjustRightInd/>
              <w:spacing w:before="120"/>
              <w:ind w:right="-63"/>
              <w:jc w:val="right"/>
              <w:textAlignment w:val="auto"/>
              <w:rPr>
                <w:del w:id="4949" w:author="An Phuc Cao" w:date="2024-09-30T15:59:00Z" w16du:dateUtc="2024-09-30T08:59:00Z"/>
                <w:rFonts w:ascii="Arial" w:hAnsi="Arial" w:cs="Arial"/>
                <w:b/>
                <w:bCs/>
                <w:color w:val="000000"/>
                <w:sz w:val="20"/>
              </w:rPr>
            </w:pPr>
          </w:p>
        </w:tc>
        <w:tc>
          <w:tcPr>
            <w:tcW w:w="1735" w:type="dxa"/>
            <w:tcBorders>
              <w:top w:val="nil"/>
              <w:left w:val="nil"/>
              <w:bottom w:val="nil"/>
              <w:right w:val="nil"/>
            </w:tcBorders>
            <w:shd w:val="clear" w:color="auto" w:fill="auto"/>
            <w:noWrap/>
            <w:vAlign w:val="bottom"/>
          </w:tcPr>
          <w:p w14:paraId="23BB74EB" w14:textId="22847927" w:rsidR="00262CE1" w:rsidRPr="00826313" w:rsidDel="00092B01" w:rsidRDefault="00262CE1">
            <w:pPr>
              <w:pBdr>
                <w:bottom w:val="double" w:sz="4" w:space="1" w:color="auto"/>
              </w:pBdr>
              <w:overflowPunct/>
              <w:autoSpaceDE/>
              <w:autoSpaceDN/>
              <w:adjustRightInd/>
              <w:spacing w:before="120"/>
              <w:ind w:right="-63"/>
              <w:jc w:val="right"/>
              <w:textAlignment w:val="auto"/>
              <w:rPr>
                <w:del w:id="4950" w:author="An Phuc Cao" w:date="2024-09-30T15:59:00Z" w16du:dateUtc="2024-09-30T08:59:00Z"/>
                <w:rFonts w:ascii="Arial" w:hAnsi="Arial" w:cs="Arial"/>
                <w:b/>
                <w:bCs/>
                <w:color w:val="000000"/>
                <w:sz w:val="20"/>
              </w:rPr>
            </w:pPr>
          </w:p>
        </w:tc>
      </w:tr>
    </w:tbl>
    <w:p w14:paraId="48C07ADE" w14:textId="77777777" w:rsidR="00722697" w:rsidRPr="00826313" w:rsidRDefault="00722697">
      <w:pPr>
        <w:overflowPunct/>
        <w:autoSpaceDE/>
        <w:autoSpaceDN/>
        <w:adjustRightInd/>
        <w:textAlignment w:val="auto"/>
        <w:rPr>
          <w:rFonts w:ascii="Arial" w:hAnsi="Arial" w:cs="Arial"/>
          <w:b/>
          <w:i/>
          <w:sz w:val="20"/>
        </w:rPr>
        <w:sectPr w:rsidR="00722697" w:rsidRPr="00826313" w:rsidSect="00DB7A37">
          <w:headerReference w:type="even" r:id="rId52"/>
          <w:headerReference w:type="default" r:id="rId53"/>
          <w:footerReference w:type="default" r:id="rId54"/>
          <w:headerReference w:type="first" r:id="rId55"/>
          <w:endnotePr>
            <w:numFmt w:val="decimal"/>
          </w:endnotePr>
          <w:pgSz w:w="11909" w:h="16834" w:code="9"/>
          <w:pgMar w:top="1440" w:right="1440" w:bottom="862" w:left="1582" w:header="720" w:footer="578" w:gutter="0"/>
          <w:cols w:space="720"/>
          <w:docGrid w:linePitch="326"/>
        </w:sectPr>
      </w:pPr>
    </w:p>
    <w:p w14:paraId="7B8EB1B2" w14:textId="47D9CDB6" w:rsidR="00BA2085" w:rsidRPr="00826313" w:rsidRDefault="00BA2085">
      <w:pPr>
        <w:overflowPunct/>
        <w:autoSpaceDE/>
        <w:autoSpaceDN/>
        <w:adjustRightInd/>
        <w:textAlignment w:val="auto"/>
        <w:rPr>
          <w:rFonts w:ascii="Arial" w:hAnsi="Arial" w:cs="Arial"/>
          <w:b/>
          <w:i/>
          <w:sz w:val="20"/>
        </w:rPr>
      </w:pPr>
    </w:p>
    <w:p w14:paraId="6820909E" w14:textId="76332C68" w:rsidR="006A243A" w:rsidRPr="00826313" w:rsidRDefault="006A243A" w:rsidP="00332504">
      <w:pPr>
        <w:ind w:left="705" w:hanging="14"/>
        <w:jc w:val="both"/>
        <w:rPr>
          <w:rFonts w:ascii="Arial" w:hAnsi="Arial" w:cs="Arial"/>
          <w:sz w:val="20"/>
        </w:rPr>
      </w:pPr>
    </w:p>
    <w:p w14:paraId="71506B9D" w14:textId="4D78F510" w:rsidR="0050465F" w:rsidRPr="00826313" w:rsidRDefault="00C700A2" w:rsidP="00955FB6">
      <w:pPr>
        <w:jc w:val="both"/>
        <w:rPr>
          <w:rFonts w:ascii="Arial" w:hAnsi="Arial" w:cs="Arial"/>
          <w:bCs/>
          <w:i/>
          <w:sz w:val="20"/>
        </w:rPr>
      </w:pPr>
      <w:r w:rsidRPr="00826313">
        <w:rPr>
          <w:rFonts w:ascii="Arial" w:hAnsi="Arial" w:cs="Arial"/>
          <w:b/>
          <w:sz w:val="20"/>
        </w:rPr>
        <w:t>14</w:t>
      </w:r>
      <w:r w:rsidR="0050465F" w:rsidRPr="00826313">
        <w:rPr>
          <w:rFonts w:ascii="Arial" w:hAnsi="Arial" w:cs="Arial"/>
          <w:b/>
          <w:sz w:val="20"/>
        </w:rPr>
        <w:t>.</w:t>
      </w:r>
      <w:r w:rsidR="0050465F" w:rsidRPr="00826313">
        <w:rPr>
          <w:rFonts w:ascii="Arial" w:hAnsi="Arial" w:cs="Arial"/>
          <w:b/>
          <w:sz w:val="20"/>
        </w:rPr>
        <w:tab/>
        <w:t xml:space="preserve">INCOME TAX </w:t>
      </w:r>
      <w:r w:rsidR="0050465F" w:rsidRPr="00826313">
        <w:rPr>
          <w:rFonts w:ascii="Arial" w:hAnsi="Arial" w:cs="Arial"/>
          <w:bCs/>
          <w:sz w:val="20"/>
        </w:rPr>
        <w:t>(continued)</w:t>
      </w:r>
    </w:p>
    <w:p w14:paraId="353D5155" w14:textId="77777777" w:rsidR="0050465F" w:rsidRPr="00826313" w:rsidRDefault="0050465F" w:rsidP="00917190">
      <w:pPr>
        <w:ind w:left="709"/>
        <w:jc w:val="both"/>
        <w:rPr>
          <w:rFonts w:ascii="Arial" w:hAnsi="Arial" w:cs="Arial"/>
          <w:b/>
          <w:i/>
          <w:sz w:val="20"/>
        </w:rPr>
      </w:pPr>
    </w:p>
    <w:p w14:paraId="0C6607EB" w14:textId="486B5BEE" w:rsidR="0050465F" w:rsidRPr="00826313" w:rsidRDefault="00C700A2">
      <w:pPr>
        <w:pStyle w:val="Heading2"/>
        <w:spacing w:after="0"/>
        <w:ind w:left="720" w:hanging="720"/>
        <w:rPr>
          <w:rFonts w:ascii="Arial" w:hAnsi="Arial" w:cs="Arial"/>
          <w:bCs/>
          <w:iCs/>
          <w:sz w:val="20"/>
        </w:rPr>
        <w:pPrChange w:id="4953" w:author="An Phuc Cao" w:date="2024-10-25T16:43:00Z" w16du:dateUtc="2024-10-25T09:43:00Z">
          <w:pPr>
            <w:jc w:val="both"/>
          </w:pPr>
        </w:pPrChange>
      </w:pPr>
      <w:r w:rsidRPr="00826313">
        <w:rPr>
          <w:rFonts w:ascii="Arial" w:hAnsi="Arial" w:cs="Arial"/>
          <w:b/>
          <w:i/>
          <w:sz w:val="20"/>
        </w:rPr>
        <w:t>14</w:t>
      </w:r>
      <w:r w:rsidR="0050465F" w:rsidRPr="00826313">
        <w:rPr>
          <w:rFonts w:ascii="Arial" w:hAnsi="Arial" w:cs="Arial"/>
          <w:b/>
          <w:i/>
          <w:sz w:val="20"/>
        </w:rPr>
        <w:t>.3</w:t>
      </w:r>
      <w:r w:rsidR="0050465F" w:rsidRPr="00826313">
        <w:rPr>
          <w:rFonts w:ascii="Arial" w:hAnsi="Arial" w:cs="Arial"/>
          <w:b/>
          <w:i/>
          <w:sz w:val="20"/>
        </w:rPr>
        <w:tab/>
        <w:t>Deferred tax</w:t>
      </w:r>
      <w:r w:rsidR="007612D1" w:rsidRPr="00826313">
        <w:rPr>
          <w:rFonts w:ascii="Arial" w:hAnsi="Arial" w:cs="Arial"/>
          <w:b/>
          <w:i/>
          <w:sz w:val="20"/>
        </w:rPr>
        <w:t xml:space="preserve"> expenses</w:t>
      </w:r>
      <w:r w:rsidR="0050465F" w:rsidRPr="00826313">
        <w:rPr>
          <w:rFonts w:ascii="Arial" w:hAnsi="Arial" w:cs="Arial"/>
          <w:b/>
          <w:i/>
          <w:sz w:val="20"/>
        </w:rPr>
        <w:t xml:space="preserve"> </w:t>
      </w:r>
      <w:del w:id="4954" w:author="An Phuc Cao" w:date="2024-09-30T15:58:00Z" w16du:dateUtc="2024-09-30T08:58:00Z">
        <w:r w:rsidR="0050465F" w:rsidRPr="00826313" w:rsidDel="00092B01">
          <w:rPr>
            <w:rFonts w:ascii="Arial" w:hAnsi="Arial" w:cs="Arial"/>
            <w:bCs/>
            <w:iCs/>
            <w:sz w:val="20"/>
          </w:rPr>
          <w:delText>(continued)</w:delText>
        </w:r>
      </w:del>
    </w:p>
    <w:p w14:paraId="2FF94813" w14:textId="77777777" w:rsidR="0050465F" w:rsidRPr="00826313" w:rsidRDefault="0050465F" w:rsidP="00917190">
      <w:pPr>
        <w:ind w:left="709"/>
        <w:jc w:val="both"/>
        <w:rPr>
          <w:rFonts w:ascii="Arial" w:hAnsi="Arial" w:cs="Arial"/>
          <w:sz w:val="20"/>
        </w:rPr>
      </w:pPr>
    </w:p>
    <w:p w14:paraId="73AEDBBF" w14:textId="0135D819" w:rsidR="00092B01" w:rsidRPr="004B59C2" w:rsidRDefault="00092B01" w:rsidP="00092B01">
      <w:pPr>
        <w:ind w:left="709"/>
        <w:jc w:val="both"/>
        <w:rPr>
          <w:ins w:id="4955" w:author="An Phuc Cao" w:date="2024-09-30T15:58:00Z" w16du:dateUtc="2024-09-30T08:58:00Z"/>
          <w:rFonts w:ascii="Arial" w:hAnsi="Arial" w:cs="Arial"/>
          <w:bCs/>
          <w:iCs/>
          <w:sz w:val="20"/>
        </w:rPr>
      </w:pPr>
      <w:ins w:id="4956" w:author="An Phuc Cao" w:date="2024-09-30T15:58:00Z" w16du:dateUtc="2024-09-30T08:58:00Z">
        <w:r w:rsidRPr="004B59C2">
          <w:rPr>
            <w:rFonts w:ascii="Arial" w:hAnsi="Arial" w:cs="Arial"/>
            <w:bCs/>
            <w:iCs/>
            <w:sz w:val="20"/>
          </w:rPr>
          <w:t>Deferred tax assets and liabilities as at 3</w:t>
        </w:r>
        <w:r>
          <w:rPr>
            <w:rFonts w:ascii="Arial" w:hAnsi="Arial" w:cs="Arial"/>
            <w:bCs/>
            <w:iCs/>
            <w:sz w:val="20"/>
          </w:rPr>
          <w:t>0</w:t>
        </w:r>
        <w:r w:rsidRPr="004B59C2">
          <w:rPr>
            <w:rFonts w:ascii="Arial" w:hAnsi="Arial" w:cs="Arial"/>
            <w:bCs/>
            <w:iCs/>
            <w:sz w:val="20"/>
          </w:rPr>
          <w:t xml:space="preserve"> </w:t>
        </w:r>
        <w:r>
          <w:rPr>
            <w:rFonts w:ascii="Arial" w:hAnsi="Arial" w:cs="Arial"/>
            <w:bCs/>
            <w:iCs/>
            <w:sz w:val="20"/>
          </w:rPr>
          <w:t>June</w:t>
        </w:r>
        <w:r w:rsidRPr="004B59C2">
          <w:rPr>
            <w:rFonts w:ascii="Arial" w:hAnsi="Arial" w:cs="Arial"/>
            <w:bCs/>
            <w:iCs/>
            <w:sz w:val="20"/>
          </w:rPr>
          <w:t xml:space="preserve"> 202</w:t>
        </w:r>
        <w:r>
          <w:rPr>
            <w:rFonts w:ascii="Arial" w:hAnsi="Arial" w:cs="Arial"/>
            <w:bCs/>
            <w:iCs/>
            <w:sz w:val="20"/>
          </w:rPr>
          <w:t>4</w:t>
        </w:r>
        <w:r w:rsidRPr="004B59C2">
          <w:rPr>
            <w:rFonts w:ascii="Arial" w:hAnsi="Arial" w:cs="Arial"/>
            <w:bCs/>
            <w:iCs/>
            <w:sz w:val="20"/>
          </w:rPr>
          <w:t>:</w:t>
        </w:r>
      </w:ins>
    </w:p>
    <w:p w14:paraId="163125C0" w14:textId="77777777" w:rsidR="00092B01" w:rsidRPr="004B59C2" w:rsidRDefault="00092B01" w:rsidP="00092B01">
      <w:pPr>
        <w:jc w:val="both"/>
        <w:rPr>
          <w:ins w:id="4957" w:author="An Phuc Cao" w:date="2024-09-30T15:58:00Z" w16du:dateUtc="2024-09-30T08:58:00Z"/>
          <w:rFonts w:ascii="Arial" w:hAnsi="Arial" w:cs="Arial"/>
          <w:bCs/>
          <w:iCs/>
          <w:sz w:val="20"/>
        </w:rPr>
      </w:pPr>
    </w:p>
    <w:tbl>
      <w:tblPr>
        <w:tblW w:w="4643" w:type="pct"/>
        <w:tblInd w:w="709" w:type="dxa"/>
        <w:tblLayout w:type="fixed"/>
        <w:tblLook w:val="04A0" w:firstRow="1" w:lastRow="0" w:firstColumn="1" w:lastColumn="0" w:noHBand="0" w:noVBand="1"/>
      </w:tblPr>
      <w:tblGrid>
        <w:gridCol w:w="5655"/>
        <w:gridCol w:w="2620"/>
        <w:gridCol w:w="2418"/>
        <w:gridCol w:w="2265"/>
        <w:tblGridChange w:id="4958">
          <w:tblGrid>
            <w:gridCol w:w="5655"/>
            <w:gridCol w:w="2620"/>
            <w:gridCol w:w="2418"/>
            <w:gridCol w:w="2265"/>
          </w:tblGrid>
        </w:tblGridChange>
      </w:tblGrid>
      <w:tr w:rsidR="00092B01" w:rsidRPr="004B59C2" w14:paraId="303DDB14" w14:textId="77777777">
        <w:trPr>
          <w:trHeight w:val="20"/>
          <w:ins w:id="4959" w:author="An Phuc Cao" w:date="2024-09-30T15:58:00Z"/>
        </w:trPr>
        <w:tc>
          <w:tcPr>
            <w:tcW w:w="2182" w:type="pct"/>
            <w:vAlign w:val="bottom"/>
          </w:tcPr>
          <w:p w14:paraId="7681F7DC" w14:textId="77777777" w:rsidR="00092B01" w:rsidRPr="004B59C2" w:rsidRDefault="00092B01">
            <w:pPr>
              <w:ind w:left="-85"/>
              <w:rPr>
                <w:ins w:id="4960" w:author="An Phuc Cao" w:date="2024-09-30T15:58:00Z" w16du:dateUtc="2024-09-30T08:58:00Z"/>
                <w:rFonts w:ascii="Arial" w:hAnsi="Arial" w:cs="Arial"/>
                <w:i/>
                <w:iCs/>
                <w:sz w:val="20"/>
              </w:rPr>
            </w:pPr>
          </w:p>
        </w:tc>
        <w:tc>
          <w:tcPr>
            <w:tcW w:w="1011" w:type="pct"/>
            <w:vAlign w:val="bottom"/>
            <w:hideMark/>
          </w:tcPr>
          <w:p w14:paraId="730EAD34" w14:textId="77777777" w:rsidR="00092B01" w:rsidRPr="004B59C2" w:rsidRDefault="00092B01">
            <w:pPr>
              <w:ind w:left="57" w:right="-85"/>
              <w:jc w:val="right"/>
              <w:rPr>
                <w:ins w:id="4961" w:author="An Phuc Cao" w:date="2024-09-30T15:58:00Z" w16du:dateUtc="2024-09-30T08:58:00Z"/>
                <w:rFonts w:ascii="Arial" w:hAnsi="Arial" w:cs="Arial"/>
                <w:bCs/>
                <w:i/>
                <w:sz w:val="20"/>
              </w:rPr>
            </w:pPr>
            <w:ins w:id="4962" w:author="An Phuc Cao" w:date="2024-09-30T15:58:00Z" w16du:dateUtc="2024-09-30T08:58:00Z">
              <w:r w:rsidRPr="004B59C2">
                <w:rPr>
                  <w:rFonts w:ascii="Arial" w:hAnsi="Arial" w:cs="Arial"/>
                  <w:bCs/>
                  <w:i/>
                  <w:sz w:val="20"/>
                </w:rPr>
                <w:t>Assets</w:t>
              </w:r>
            </w:ins>
          </w:p>
        </w:tc>
        <w:tc>
          <w:tcPr>
            <w:tcW w:w="933" w:type="pct"/>
            <w:vAlign w:val="bottom"/>
            <w:hideMark/>
          </w:tcPr>
          <w:p w14:paraId="15178E84" w14:textId="77777777" w:rsidR="00092B01" w:rsidRPr="004B59C2" w:rsidRDefault="00092B01">
            <w:pPr>
              <w:ind w:left="57" w:right="-85"/>
              <w:jc w:val="right"/>
              <w:rPr>
                <w:ins w:id="4963" w:author="An Phuc Cao" w:date="2024-09-30T15:58:00Z" w16du:dateUtc="2024-09-30T08:58:00Z"/>
                <w:rFonts w:ascii="Arial" w:hAnsi="Arial" w:cs="Arial"/>
                <w:bCs/>
                <w:i/>
                <w:sz w:val="20"/>
              </w:rPr>
            </w:pPr>
            <w:ins w:id="4964" w:author="An Phuc Cao" w:date="2024-09-30T15:58:00Z" w16du:dateUtc="2024-09-30T08:58:00Z">
              <w:r w:rsidRPr="004B59C2">
                <w:rPr>
                  <w:rFonts w:ascii="Arial" w:hAnsi="Arial" w:cs="Arial"/>
                  <w:bCs/>
                  <w:i/>
                  <w:sz w:val="20"/>
                </w:rPr>
                <w:t>Liabilities</w:t>
              </w:r>
            </w:ins>
          </w:p>
        </w:tc>
        <w:tc>
          <w:tcPr>
            <w:tcW w:w="874" w:type="pct"/>
            <w:vAlign w:val="bottom"/>
          </w:tcPr>
          <w:p w14:paraId="43C323B6" w14:textId="77777777" w:rsidR="00092B01" w:rsidRPr="004B59C2" w:rsidRDefault="00092B01">
            <w:pPr>
              <w:ind w:left="57" w:right="-85"/>
              <w:jc w:val="right"/>
              <w:rPr>
                <w:ins w:id="4965" w:author="An Phuc Cao" w:date="2024-09-30T15:58:00Z" w16du:dateUtc="2024-09-30T08:58:00Z"/>
                <w:rFonts w:ascii="Arial" w:hAnsi="Arial" w:cs="Arial"/>
                <w:bCs/>
                <w:i/>
                <w:sz w:val="20"/>
              </w:rPr>
            </w:pPr>
            <w:ins w:id="4966" w:author="An Phuc Cao" w:date="2024-09-30T15:58:00Z" w16du:dateUtc="2024-09-30T08:58:00Z">
              <w:r w:rsidRPr="004B59C2">
                <w:rPr>
                  <w:rFonts w:ascii="Arial" w:hAnsi="Arial" w:cs="Arial"/>
                  <w:bCs/>
                  <w:i/>
                  <w:sz w:val="20"/>
                </w:rPr>
                <w:t>Net</w:t>
              </w:r>
            </w:ins>
          </w:p>
        </w:tc>
      </w:tr>
      <w:tr w:rsidR="00092B01" w:rsidRPr="004B59C2" w14:paraId="4DF641D3" w14:textId="77777777">
        <w:trPr>
          <w:trHeight w:val="20"/>
          <w:ins w:id="4967" w:author="An Phuc Cao" w:date="2024-09-30T15:58:00Z"/>
        </w:trPr>
        <w:tc>
          <w:tcPr>
            <w:tcW w:w="2182" w:type="pct"/>
            <w:vAlign w:val="bottom"/>
          </w:tcPr>
          <w:p w14:paraId="500A5F90" w14:textId="77777777" w:rsidR="00092B01" w:rsidRPr="004B59C2" w:rsidRDefault="00092B01">
            <w:pPr>
              <w:ind w:left="-85"/>
              <w:rPr>
                <w:ins w:id="4968" w:author="An Phuc Cao" w:date="2024-09-30T15:58:00Z" w16du:dateUtc="2024-09-30T08:58:00Z"/>
                <w:rFonts w:ascii="Arial" w:hAnsi="Arial" w:cs="Arial"/>
                <w:i/>
                <w:iCs/>
                <w:sz w:val="20"/>
              </w:rPr>
            </w:pPr>
          </w:p>
        </w:tc>
        <w:tc>
          <w:tcPr>
            <w:tcW w:w="1011" w:type="pct"/>
            <w:vAlign w:val="bottom"/>
          </w:tcPr>
          <w:p w14:paraId="3900F439" w14:textId="77777777" w:rsidR="00092B01" w:rsidRPr="004B59C2" w:rsidRDefault="00092B01">
            <w:pPr>
              <w:pBdr>
                <w:bottom w:val="single" w:sz="4" w:space="1" w:color="auto"/>
              </w:pBdr>
              <w:ind w:left="57" w:right="-85"/>
              <w:jc w:val="right"/>
              <w:rPr>
                <w:ins w:id="4969" w:author="An Phuc Cao" w:date="2024-09-30T15:58:00Z" w16du:dateUtc="2024-09-30T08:58:00Z"/>
                <w:rFonts w:ascii="Arial" w:hAnsi="Arial" w:cs="Arial"/>
                <w:bCs/>
                <w:i/>
                <w:sz w:val="20"/>
              </w:rPr>
            </w:pPr>
            <w:ins w:id="4970" w:author="An Phuc Cao" w:date="2024-09-30T15:58:00Z" w16du:dateUtc="2024-09-30T08:58:00Z">
              <w:r w:rsidRPr="004B59C2">
                <w:rPr>
                  <w:rFonts w:ascii="Arial" w:hAnsi="Arial" w:cs="Arial"/>
                  <w:bCs/>
                  <w:i/>
                  <w:sz w:val="20"/>
                </w:rPr>
                <w:t>VND</w:t>
              </w:r>
            </w:ins>
          </w:p>
        </w:tc>
        <w:tc>
          <w:tcPr>
            <w:tcW w:w="933" w:type="pct"/>
            <w:vAlign w:val="bottom"/>
          </w:tcPr>
          <w:p w14:paraId="74A61189" w14:textId="77777777" w:rsidR="00092B01" w:rsidRPr="004B59C2" w:rsidRDefault="00092B01">
            <w:pPr>
              <w:pBdr>
                <w:bottom w:val="single" w:sz="4" w:space="1" w:color="auto"/>
              </w:pBdr>
              <w:ind w:left="57" w:right="-85"/>
              <w:jc w:val="right"/>
              <w:rPr>
                <w:ins w:id="4971" w:author="An Phuc Cao" w:date="2024-09-30T15:58:00Z" w16du:dateUtc="2024-09-30T08:58:00Z"/>
                <w:rFonts w:ascii="Arial" w:hAnsi="Arial" w:cs="Arial"/>
                <w:bCs/>
                <w:i/>
                <w:sz w:val="20"/>
              </w:rPr>
            </w:pPr>
            <w:ins w:id="4972" w:author="An Phuc Cao" w:date="2024-09-30T15:58:00Z" w16du:dateUtc="2024-09-30T08:58:00Z">
              <w:r w:rsidRPr="004B59C2">
                <w:rPr>
                  <w:rFonts w:ascii="Arial" w:hAnsi="Arial" w:cs="Arial"/>
                  <w:bCs/>
                  <w:i/>
                  <w:sz w:val="20"/>
                </w:rPr>
                <w:t>VND</w:t>
              </w:r>
            </w:ins>
          </w:p>
        </w:tc>
        <w:tc>
          <w:tcPr>
            <w:tcW w:w="874" w:type="pct"/>
            <w:vAlign w:val="bottom"/>
          </w:tcPr>
          <w:p w14:paraId="21FBA504" w14:textId="77777777" w:rsidR="00092B01" w:rsidRPr="004B59C2" w:rsidRDefault="00092B01">
            <w:pPr>
              <w:pBdr>
                <w:bottom w:val="single" w:sz="4" w:space="1" w:color="auto"/>
              </w:pBdr>
              <w:ind w:left="57" w:right="-85"/>
              <w:jc w:val="right"/>
              <w:rPr>
                <w:ins w:id="4973" w:author="An Phuc Cao" w:date="2024-09-30T15:58:00Z" w16du:dateUtc="2024-09-30T08:58:00Z"/>
                <w:rFonts w:ascii="Arial" w:hAnsi="Arial" w:cs="Arial"/>
                <w:bCs/>
                <w:i/>
                <w:sz w:val="20"/>
              </w:rPr>
            </w:pPr>
            <w:ins w:id="4974" w:author="An Phuc Cao" w:date="2024-09-30T15:58:00Z" w16du:dateUtc="2024-09-30T08:58:00Z">
              <w:r w:rsidRPr="004B59C2">
                <w:rPr>
                  <w:rFonts w:ascii="Arial" w:hAnsi="Arial" w:cs="Arial"/>
                  <w:bCs/>
                  <w:i/>
                  <w:sz w:val="20"/>
                </w:rPr>
                <w:t>VND</w:t>
              </w:r>
            </w:ins>
          </w:p>
        </w:tc>
      </w:tr>
      <w:tr w:rsidR="00DF752D" w:rsidRPr="004B59C2" w14:paraId="089E135F" w14:textId="77777777" w:rsidTr="00831F6E">
        <w:tblPrEx>
          <w:tblW w:w="4643" w:type="pct"/>
          <w:tblInd w:w="709" w:type="dxa"/>
          <w:tblLayout w:type="fixed"/>
          <w:tblPrExChange w:id="4975" w:author="An Phuc Cao" w:date="2024-10-24T17:25:00Z" w16du:dateUtc="2024-10-24T10:25:00Z">
            <w:tblPrEx>
              <w:tblW w:w="4643" w:type="pct"/>
              <w:tblInd w:w="709" w:type="dxa"/>
              <w:tblLayout w:type="fixed"/>
            </w:tblPrEx>
          </w:tblPrExChange>
        </w:tblPrEx>
        <w:trPr>
          <w:trHeight w:val="20"/>
          <w:ins w:id="4976" w:author="An Phuc Cao" w:date="2024-09-30T15:58:00Z"/>
          <w:trPrChange w:id="4977" w:author="An Phuc Cao" w:date="2024-10-24T17:25:00Z" w16du:dateUtc="2024-10-24T10:25:00Z">
            <w:trPr>
              <w:trHeight w:val="20"/>
            </w:trPr>
          </w:trPrChange>
        </w:trPr>
        <w:tc>
          <w:tcPr>
            <w:tcW w:w="2182" w:type="pct"/>
            <w:vAlign w:val="bottom"/>
            <w:tcPrChange w:id="4978" w:author="An Phuc Cao" w:date="2024-10-24T17:25:00Z" w16du:dateUtc="2024-10-24T10:25:00Z">
              <w:tcPr>
                <w:tcW w:w="2182" w:type="pct"/>
                <w:vAlign w:val="bottom"/>
              </w:tcPr>
            </w:tcPrChange>
          </w:tcPr>
          <w:p w14:paraId="7B481E68" w14:textId="77777777" w:rsidR="00DF752D" w:rsidRPr="004B59C2" w:rsidRDefault="00DF752D" w:rsidP="00DF752D">
            <w:pPr>
              <w:spacing w:before="60"/>
              <w:ind w:left="-85"/>
              <w:rPr>
                <w:ins w:id="4979" w:author="An Phuc Cao" w:date="2024-09-30T15:58:00Z" w16du:dateUtc="2024-09-30T08:58:00Z"/>
                <w:rFonts w:ascii="Arial" w:hAnsi="Arial" w:cs="Arial"/>
                <w:sz w:val="20"/>
              </w:rPr>
            </w:pPr>
            <w:ins w:id="4980" w:author="An Phuc Cao" w:date="2024-09-30T15:58:00Z" w16du:dateUtc="2024-09-30T08:58:00Z">
              <w:r w:rsidRPr="004B59C2">
                <w:rPr>
                  <w:rFonts w:ascii="Arial" w:hAnsi="Arial" w:cs="Arial"/>
                  <w:sz w:val="20"/>
                </w:rPr>
                <w:t>Cash and cash equivalents</w:t>
              </w:r>
            </w:ins>
          </w:p>
        </w:tc>
        <w:tc>
          <w:tcPr>
            <w:tcW w:w="1011" w:type="pct"/>
            <w:tcPrChange w:id="4981" w:author="An Phuc Cao" w:date="2024-10-24T17:25:00Z" w16du:dateUtc="2024-10-24T10:25:00Z">
              <w:tcPr>
                <w:tcW w:w="1011" w:type="pct"/>
                <w:vAlign w:val="bottom"/>
              </w:tcPr>
            </w:tcPrChange>
          </w:tcPr>
          <w:p w14:paraId="18C3650F" w14:textId="70262E32" w:rsidR="00DF752D" w:rsidRPr="00DF752D" w:rsidRDefault="00DF752D" w:rsidP="00DF752D">
            <w:pPr>
              <w:spacing w:before="60"/>
              <w:ind w:left="57" w:right="-85"/>
              <w:jc w:val="right"/>
              <w:rPr>
                <w:ins w:id="4982" w:author="An Phuc Cao" w:date="2024-09-30T15:58:00Z" w16du:dateUtc="2024-09-30T08:58:00Z"/>
                <w:rFonts w:ascii="Arial" w:hAnsi="Arial" w:cs="Arial"/>
                <w:bCs/>
                <w:sz w:val="20"/>
              </w:rPr>
            </w:pPr>
            <w:ins w:id="4983" w:author="An Phuc Cao" w:date="2024-10-24T17:25:00Z" w16du:dateUtc="2024-10-24T10:25:00Z">
              <w:r w:rsidRPr="00DF752D">
                <w:rPr>
                  <w:rFonts w:ascii="Arial" w:hAnsi="Arial" w:cs="Arial"/>
                  <w:sz w:val="20"/>
                  <w:rPrChange w:id="4984" w:author="An Phuc Cao" w:date="2024-10-24T17:25:00Z" w16du:dateUtc="2024-10-24T10:25:00Z">
                    <w:rPr/>
                  </w:rPrChange>
                </w:rPr>
                <w:t xml:space="preserve"> -   </w:t>
              </w:r>
            </w:ins>
          </w:p>
        </w:tc>
        <w:tc>
          <w:tcPr>
            <w:tcW w:w="933" w:type="pct"/>
            <w:tcPrChange w:id="4985" w:author="An Phuc Cao" w:date="2024-10-24T17:25:00Z" w16du:dateUtc="2024-10-24T10:25:00Z">
              <w:tcPr>
                <w:tcW w:w="933" w:type="pct"/>
                <w:vAlign w:val="bottom"/>
              </w:tcPr>
            </w:tcPrChange>
          </w:tcPr>
          <w:p w14:paraId="1B08ABDF" w14:textId="03C71606" w:rsidR="00DF752D" w:rsidRPr="00DF752D" w:rsidRDefault="00DF752D" w:rsidP="00DF752D">
            <w:pPr>
              <w:spacing w:before="60"/>
              <w:ind w:left="57" w:right="-85"/>
              <w:jc w:val="right"/>
              <w:rPr>
                <w:ins w:id="4986" w:author="An Phuc Cao" w:date="2024-09-30T15:58:00Z" w16du:dateUtc="2024-09-30T08:58:00Z"/>
                <w:rFonts w:ascii="Arial" w:hAnsi="Arial" w:cs="Arial"/>
                <w:iCs/>
                <w:sz w:val="20"/>
              </w:rPr>
            </w:pPr>
            <w:ins w:id="4987" w:author="An Phuc Cao" w:date="2024-10-24T17:25:00Z" w16du:dateUtc="2024-10-24T10:25:00Z">
              <w:r w:rsidRPr="00DF752D">
                <w:rPr>
                  <w:rFonts w:ascii="Arial" w:hAnsi="Arial" w:cs="Arial"/>
                  <w:sz w:val="20"/>
                  <w:rPrChange w:id="4988" w:author="An Phuc Cao" w:date="2024-10-24T17:25:00Z" w16du:dateUtc="2024-10-24T10:25:00Z">
                    <w:rPr/>
                  </w:rPrChange>
                </w:rPr>
                <w:t xml:space="preserve"> (13,027,720)</w:t>
              </w:r>
            </w:ins>
          </w:p>
        </w:tc>
        <w:tc>
          <w:tcPr>
            <w:tcW w:w="874" w:type="pct"/>
            <w:tcPrChange w:id="4989" w:author="An Phuc Cao" w:date="2024-10-24T17:25:00Z" w16du:dateUtc="2024-10-24T10:25:00Z">
              <w:tcPr>
                <w:tcW w:w="874" w:type="pct"/>
                <w:vAlign w:val="bottom"/>
              </w:tcPr>
            </w:tcPrChange>
          </w:tcPr>
          <w:p w14:paraId="36B63F10" w14:textId="07A4A05A" w:rsidR="00DF752D" w:rsidRPr="00DF752D" w:rsidRDefault="00DF752D" w:rsidP="00DF752D">
            <w:pPr>
              <w:spacing w:before="60"/>
              <w:ind w:left="57" w:right="-85"/>
              <w:jc w:val="right"/>
              <w:rPr>
                <w:ins w:id="4990" w:author="An Phuc Cao" w:date="2024-09-30T15:58:00Z" w16du:dateUtc="2024-09-30T08:58:00Z"/>
                <w:rFonts w:ascii="Arial" w:hAnsi="Arial" w:cs="Arial"/>
                <w:sz w:val="20"/>
              </w:rPr>
            </w:pPr>
            <w:ins w:id="4991" w:author="An Phuc Cao" w:date="2024-10-24T17:25:00Z" w16du:dateUtc="2024-10-24T10:25:00Z">
              <w:r w:rsidRPr="00DF752D">
                <w:rPr>
                  <w:rFonts w:ascii="Arial" w:hAnsi="Arial" w:cs="Arial"/>
                  <w:sz w:val="20"/>
                  <w:rPrChange w:id="4992" w:author="An Phuc Cao" w:date="2024-10-24T17:25:00Z" w16du:dateUtc="2024-10-24T10:25:00Z">
                    <w:rPr/>
                  </w:rPrChange>
                </w:rPr>
                <w:t xml:space="preserve"> (13,027,720)</w:t>
              </w:r>
            </w:ins>
          </w:p>
        </w:tc>
      </w:tr>
      <w:tr w:rsidR="00DF752D" w:rsidRPr="004B59C2" w14:paraId="3C395CB2" w14:textId="77777777" w:rsidTr="00831F6E">
        <w:tblPrEx>
          <w:tblW w:w="4643" w:type="pct"/>
          <w:tblInd w:w="709" w:type="dxa"/>
          <w:tblLayout w:type="fixed"/>
          <w:tblPrExChange w:id="4993" w:author="An Phuc Cao" w:date="2024-10-24T17:25:00Z" w16du:dateUtc="2024-10-24T10:25:00Z">
            <w:tblPrEx>
              <w:tblW w:w="4643" w:type="pct"/>
              <w:tblInd w:w="709" w:type="dxa"/>
              <w:tblLayout w:type="fixed"/>
            </w:tblPrEx>
          </w:tblPrExChange>
        </w:tblPrEx>
        <w:trPr>
          <w:trHeight w:val="20"/>
          <w:ins w:id="4994" w:author="An Phuc Cao" w:date="2024-09-30T15:58:00Z"/>
          <w:trPrChange w:id="4995" w:author="An Phuc Cao" w:date="2024-10-24T17:25:00Z" w16du:dateUtc="2024-10-24T10:25:00Z">
            <w:trPr>
              <w:trHeight w:val="20"/>
            </w:trPr>
          </w:trPrChange>
        </w:trPr>
        <w:tc>
          <w:tcPr>
            <w:tcW w:w="2182" w:type="pct"/>
            <w:vAlign w:val="bottom"/>
            <w:tcPrChange w:id="4996" w:author="An Phuc Cao" w:date="2024-10-24T17:25:00Z" w16du:dateUtc="2024-10-24T10:25:00Z">
              <w:tcPr>
                <w:tcW w:w="2182" w:type="pct"/>
                <w:vAlign w:val="bottom"/>
              </w:tcPr>
            </w:tcPrChange>
          </w:tcPr>
          <w:p w14:paraId="3359CCB9" w14:textId="77777777" w:rsidR="00DF752D" w:rsidRPr="00B76A42" w:rsidRDefault="00DF752D" w:rsidP="00DF752D">
            <w:pPr>
              <w:ind w:left="-85"/>
              <w:rPr>
                <w:ins w:id="4997" w:author="An Phuc Cao" w:date="2024-09-30T15:58:00Z" w16du:dateUtc="2024-09-30T08:58:00Z"/>
                <w:rFonts w:ascii="Arial" w:hAnsi="Arial" w:cs="Arial"/>
                <w:sz w:val="20"/>
                <w:lang w:val="vi-VN"/>
              </w:rPr>
            </w:pPr>
            <w:ins w:id="4998" w:author="An Phuc Cao" w:date="2024-09-30T15:58:00Z" w16du:dateUtc="2024-09-30T08:58:00Z">
              <w:r>
                <w:rPr>
                  <w:rFonts w:ascii="Arial" w:hAnsi="Arial" w:cs="Arial"/>
                  <w:sz w:val="20"/>
                  <w:lang w:val="vi-VN"/>
                </w:rPr>
                <w:t>Due from banks</w:t>
              </w:r>
            </w:ins>
          </w:p>
        </w:tc>
        <w:tc>
          <w:tcPr>
            <w:tcW w:w="1011" w:type="pct"/>
            <w:tcPrChange w:id="4999" w:author="An Phuc Cao" w:date="2024-10-24T17:25:00Z" w16du:dateUtc="2024-10-24T10:25:00Z">
              <w:tcPr>
                <w:tcW w:w="1011" w:type="pct"/>
                <w:vAlign w:val="bottom"/>
              </w:tcPr>
            </w:tcPrChange>
          </w:tcPr>
          <w:p w14:paraId="170FAB4D" w14:textId="51A84AB3" w:rsidR="00DF752D" w:rsidRPr="00DF752D" w:rsidRDefault="00DF752D" w:rsidP="00DF752D">
            <w:pPr>
              <w:ind w:left="57" w:right="-85"/>
              <w:jc w:val="right"/>
              <w:rPr>
                <w:ins w:id="5000" w:author="An Phuc Cao" w:date="2024-09-30T15:58:00Z" w16du:dateUtc="2024-09-30T08:58:00Z"/>
                <w:rFonts w:ascii="Arial" w:hAnsi="Arial" w:cs="Arial"/>
                <w:bCs/>
                <w:sz w:val="20"/>
              </w:rPr>
            </w:pPr>
            <w:ins w:id="5001" w:author="An Phuc Cao" w:date="2024-10-24T17:25:00Z" w16du:dateUtc="2024-10-24T10:25:00Z">
              <w:r w:rsidRPr="00DF752D">
                <w:rPr>
                  <w:rFonts w:ascii="Arial" w:hAnsi="Arial" w:cs="Arial"/>
                  <w:sz w:val="20"/>
                  <w:rPrChange w:id="5002" w:author="An Phuc Cao" w:date="2024-10-24T17:25:00Z" w16du:dateUtc="2024-10-24T10:25:00Z">
                    <w:rPr/>
                  </w:rPrChange>
                </w:rPr>
                <w:t xml:space="preserve"> -   </w:t>
              </w:r>
            </w:ins>
          </w:p>
        </w:tc>
        <w:tc>
          <w:tcPr>
            <w:tcW w:w="933" w:type="pct"/>
            <w:tcPrChange w:id="5003" w:author="An Phuc Cao" w:date="2024-10-24T17:25:00Z" w16du:dateUtc="2024-10-24T10:25:00Z">
              <w:tcPr>
                <w:tcW w:w="933" w:type="pct"/>
                <w:vAlign w:val="bottom"/>
              </w:tcPr>
            </w:tcPrChange>
          </w:tcPr>
          <w:p w14:paraId="4F2B777F" w14:textId="4046A319" w:rsidR="00DF752D" w:rsidRPr="00DF752D" w:rsidRDefault="00DF752D" w:rsidP="00DF752D">
            <w:pPr>
              <w:ind w:left="57" w:right="-85"/>
              <w:jc w:val="right"/>
              <w:rPr>
                <w:ins w:id="5004" w:author="An Phuc Cao" w:date="2024-09-30T15:58:00Z" w16du:dateUtc="2024-09-30T08:58:00Z"/>
                <w:rFonts w:ascii="Arial" w:hAnsi="Arial" w:cs="Arial"/>
                <w:iCs/>
                <w:sz w:val="20"/>
              </w:rPr>
            </w:pPr>
            <w:ins w:id="5005" w:author="An Phuc Cao" w:date="2024-10-24T17:25:00Z" w16du:dateUtc="2024-10-24T10:25:00Z">
              <w:r w:rsidRPr="00DF752D">
                <w:rPr>
                  <w:rFonts w:ascii="Arial" w:hAnsi="Arial" w:cs="Arial"/>
                  <w:sz w:val="20"/>
                  <w:rPrChange w:id="5006" w:author="An Phuc Cao" w:date="2024-10-24T17:25:00Z" w16du:dateUtc="2024-10-24T10:25:00Z">
                    <w:rPr/>
                  </w:rPrChange>
                </w:rPr>
                <w:t xml:space="preserve"> -   </w:t>
              </w:r>
            </w:ins>
          </w:p>
        </w:tc>
        <w:tc>
          <w:tcPr>
            <w:tcW w:w="874" w:type="pct"/>
            <w:tcPrChange w:id="5007" w:author="An Phuc Cao" w:date="2024-10-24T17:25:00Z" w16du:dateUtc="2024-10-24T10:25:00Z">
              <w:tcPr>
                <w:tcW w:w="874" w:type="pct"/>
                <w:vAlign w:val="bottom"/>
              </w:tcPr>
            </w:tcPrChange>
          </w:tcPr>
          <w:p w14:paraId="51942AC3" w14:textId="70EBC966" w:rsidR="00DF752D" w:rsidRPr="00DF752D" w:rsidRDefault="00DF752D" w:rsidP="00DF752D">
            <w:pPr>
              <w:ind w:left="57" w:right="-85"/>
              <w:jc w:val="right"/>
              <w:rPr>
                <w:ins w:id="5008" w:author="An Phuc Cao" w:date="2024-09-30T15:58:00Z" w16du:dateUtc="2024-09-30T08:58:00Z"/>
                <w:rFonts w:ascii="Arial" w:hAnsi="Arial" w:cs="Arial"/>
                <w:iCs/>
                <w:sz w:val="20"/>
              </w:rPr>
            </w:pPr>
            <w:ins w:id="5009" w:author="An Phuc Cao" w:date="2024-10-24T17:25:00Z" w16du:dateUtc="2024-10-24T10:25:00Z">
              <w:r w:rsidRPr="00DF752D">
                <w:rPr>
                  <w:rFonts w:ascii="Arial" w:hAnsi="Arial" w:cs="Arial"/>
                  <w:sz w:val="20"/>
                  <w:rPrChange w:id="5010" w:author="An Phuc Cao" w:date="2024-10-24T17:25:00Z" w16du:dateUtc="2024-10-24T10:25:00Z">
                    <w:rPr/>
                  </w:rPrChange>
                </w:rPr>
                <w:t xml:space="preserve"> -   </w:t>
              </w:r>
            </w:ins>
          </w:p>
        </w:tc>
      </w:tr>
      <w:tr w:rsidR="00DF752D" w:rsidRPr="004B59C2" w14:paraId="37A11915" w14:textId="77777777" w:rsidTr="00831F6E">
        <w:tblPrEx>
          <w:tblW w:w="4643" w:type="pct"/>
          <w:tblInd w:w="709" w:type="dxa"/>
          <w:tblLayout w:type="fixed"/>
          <w:tblPrExChange w:id="5011" w:author="An Phuc Cao" w:date="2024-10-24T17:25:00Z" w16du:dateUtc="2024-10-24T10:25:00Z">
            <w:tblPrEx>
              <w:tblW w:w="4643" w:type="pct"/>
              <w:tblInd w:w="709" w:type="dxa"/>
              <w:tblLayout w:type="fixed"/>
            </w:tblPrEx>
          </w:tblPrExChange>
        </w:tblPrEx>
        <w:trPr>
          <w:trHeight w:val="20"/>
          <w:ins w:id="5012" w:author="An Phuc Cao" w:date="2024-09-30T15:58:00Z"/>
          <w:trPrChange w:id="5013" w:author="An Phuc Cao" w:date="2024-10-24T17:25:00Z" w16du:dateUtc="2024-10-24T10:25:00Z">
            <w:trPr>
              <w:trHeight w:val="20"/>
            </w:trPr>
          </w:trPrChange>
        </w:trPr>
        <w:tc>
          <w:tcPr>
            <w:tcW w:w="2182" w:type="pct"/>
            <w:vAlign w:val="bottom"/>
            <w:tcPrChange w:id="5014" w:author="An Phuc Cao" w:date="2024-10-24T17:25:00Z" w16du:dateUtc="2024-10-24T10:25:00Z">
              <w:tcPr>
                <w:tcW w:w="2182" w:type="pct"/>
                <w:vAlign w:val="bottom"/>
              </w:tcPr>
            </w:tcPrChange>
          </w:tcPr>
          <w:p w14:paraId="7FA5FB0B" w14:textId="77777777" w:rsidR="00DF752D" w:rsidRPr="004B59C2" w:rsidRDefault="00DF752D" w:rsidP="00DF752D">
            <w:pPr>
              <w:ind w:left="-85"/>
              <w:rPr>
                <w:ins w:id="5015" w:author="An Phuc Cao" w:date="2024-09-30T15:58:00Z" w16du:dateUtc="2024-09-30T08:58:00Z"/>
                <w:rFonts w:ascii="Arial" w:hAnsi="Arial" w:cs="Arial"/>
                <w:sz w:val="20"/>
              </w:rPr>
            </w:pPr>
            <w:ins w:id="5016" w:author="An Phuc Cao" w:date="2024-09-30T15:58:00Z" w16du:dateUtc="2024-09-30T08:58:00Z">
              <w:r w:rsidRPr="004B59C2">
                <w:rPr>
                  <w:rFonts w:ascii="Arial" w:hAnsi="Arial" w:cs="Arial"/>
                  <w:sz w:val="20"/>
                </w:rPr>
                <w:t>Financial assets at FVTPL</w:t>
              </w:r>
            </w:ins>
          </w:p>
        </w:tc>
        <w:tc>
          <w:tcPr>
            <w:tcW w:w="1011" w:type="pct"/>
            <w:tcPrChange w:id="5017" w:author="An Phuc Cao" w:date="2024-10-24T17:25:00Z" w16du:dateUtc="2024-10-24T10:25:00Z">
              <w:tcPr>
                <w:tcW w:w="1011" w:type="pct"/>
                <w:vAlign w:val="bottom"/>
              </w:tcPr>
            </w:tcPrChange>
          </w:tcPr>
          <w:p w14:paraId="1D9CC1CB" w14:textId="209A4DA9" w:rsidR="00DF752D" w:rsidRPr="00DF752D" w:rsidRDefault="00DF752D" w:rsidP="00DF752D">
            <w:pPr>
              <w:ind w:left="57" w:right="-85"/>
              <w:jc w:val="right"/>
              <w:rPr>
                <w:ins w:id="5018" w:author="An Phuc Cao" w:date="2024-09-30T15:58:00Z" w16du:dateUtc="2024-09-30T08:58:00Z"/>
                <w:rFonts w:ascii="Arial" w:hAnsi="Arial" w:cs="Arial"/>
                <w:bCs/>
                <w:sz w:val="20"/>
              </w:rPr>
            </w:pPr>
            <w:ins w:id="5019" w:author="An Phuc Cao" w:date="2024-10-24T17:25:00Z" w16du:dateUtc="2024-10-24T10:25:00Z">
              <w:r w:rsidRPr="00DF752D">
                <w:rPr>
                  <w:rFonts w:ascii="Arial" w:hAnsi="Arial" w:cs="Arial"/>
                  <w:sz w:val="20"/>
                  <w:rPrChange w:id="5020" w:author="An Phuc Cao" w:date="2024-10-24T17:25:00Z" w16du:dateUtc="2024-10-24T10:25:00Z">
                    <w:rPr/>
                  </w:rPrChange>
                </w:rPr>
                <w:t xml:space="preserve"> -   </w:t>
              </w:r>
            </w:ins>
          </w:p>
        </w:tc>
        <w:tc>
          <w:tcPr>
            <w:tcW w:w="933" w:type="pct"/>
            <w:tcPrChange w:id="5021" w:author="An Phuc Cao" w:date="2024-10-24T17:25:00Z" w16du:dateUtc="2024-10-24T10:25:00Z">
              <w:tcPr>
                <w:tcW w:w="933" w:type="pct"/>
                <w:vAlign w:val="bottom"/>
              </w:tcPr>
            </w:tcPrChange>
          </w:tcPr>
          <w:p w14:paraId="21C358B2" w14:textId="5AA20CC2" w:rsidR="00DF752D" w:rsidRPr="00DF752D" w:rsidRDefault="00DF752D" w:rsidP="00DF752D">
            <w:pPr>
              <w:ind w:left="57" w:right="-85"/>
              <w:jc w:val="right"/>
              <w:rPr>
                <w:ins w:id="5022" w:author="An Phuc Cao" w:date="2024-09-30T15:58:00Z" w16du:dateUtc="2024-09-30T08:58:00Z"/>
                <w:rFonts w:ascii="Arial" w:hAnsi="Arial" w:cs="Arial"/>
                <w:iCs/>
                <w:sz w:val="20"/>
              </w:rPr>
            </w:pPr>
            <w:ins w:id="5023" w:author="An Phuc Cao" w:date="2024-10-24T17:25:00Z" w16du:dateUtc="2024-10-24T10:25:00Z">
              <w:r w:rsidRPr="00DF752D">
                <w:rPr>
                  <w:rFonts w:ascii="Arial" w:hAnsi="Arial" w:cs="Arial"/>
                  <w:sz w:val="20"/>
                  <w:rPrChange w:id="5024" w:author="An Phuc Cao" w:date="2024-10-24T17:25:00Z" w16du:dateUtc="2024-10-24T10:25:00Z">
                    <w:rPr/>
                  </w:rPrChange>
                </w:rPr>
                <w:t xml:space="preserve"> (18,588,592,694)</w:t>
              </w:r>
            </w:ins>
          </w:p>
        </w:tc>
        <w:tc>
          <w:tcPr>
            <w:tcW w:w="874" w:type="pct"/>
            <w:tcPrChange w:id="5025" w:author="An Phuc Cao" w:date="2024-10-24T17:25:00Z" w16du:dateUtc="2024-10-24T10:25:00Z">
              <w:tcPr>
                <w:tcW w:w="874" w:type="pct"/>
                <w:vAlign w:val="bottom"/>
              </w:tcPr>
            </w:tcPrChange>
          </w:tcPr>
          <w:p w14:paraId="5E2E773C" w14:textId="15D04971" w:rsidR="00DF752D" w:rsidRPr="00DF752D" w:rsidRDefault="00DF752D" w:rsidP="00DF752D">
            <w:pPr>
              <w:ind w:left="57" w:right="-85"/>
              <w:jc w:val="right"/>
              <w:rPr>
                <w:ins w:id="5026" w:author="An Phuc Cao" w:date="2024-09-30T15:58:00Z" w16du:dateUtc="2024-09-30T08:58:00Z"/>
                <w:rFonts w:ascii="Arial" w:hAnsi="Arial" w:cs="Arial"/>
                <w:sz w:val="20"/>
              </w:rPr>
            </w:pPr>
            <w:ins w:id="5027" w:author="An Phuc Cao" w:date="2024-10-24T17:25:00Z" w16du:dateUtc="2024-10-24T10:25:00Z">
              <w:r w:rsidRPr="00DF752D">
                <w:rPr>
                  <w:rFonts w:ascii="Arial" w:hAnsi="Arial" w:cs="Arial"/>
                  <w:sz w:val="20"/>
                  <w:rPrChange w:id="5028" w:author="An Phuc Cao" w:date="2024-10-24T17:25:00Z" w16du:dateUtc="2024-10-24T10:25:00Z">
                    <w:rPr/>
                  </w:rPrChange>
                </w:rPr>
                <w:t xml:space="preserve"> (18,588,592,694)</w:t>
              </w:r>
            </w:ins>
          </w:p>
        </w:tc>
      </w:tr>
      <w:tr w:rsidR="00DF752D" w:rsidRPr="004B59C2" w14:paraId="074E63DD" w14:textId="77777777" w:rsidTr="00831F6E">
        <w:tblPrEx>
          <w:tblW w:w="4643" w:type="pct"/>
          <w:tblInd w:w="709" w:type="dxa"/>
          <w:tblLayout w:type="fixed"/>
          <w:tblPrExChange w:id="5029" w:author="An Phuc Cao" w:date="2024-10-24T17:25:00Z" w16du:dateUtc="2024-10-24T10:25:00Z">
            <w:tblPrEx>
              <w:tblW w:w="4643" w:type="pct"/>
              <w:tblInd w:w="709" w:type="dxa"/>
              <w:tblLayout w:type="fixed"/>
            </w:tblPrEx>
          </w:tblPrExChange>
        </w:tblPrEx>
        <w:trPr>
          <w:trHeight w:val="20"/>
          <w:ins w:id="5030" w:author="An Phuc Cao" w:date="2024-09-30T15:58:00Z"/>
          <w:trPrChange w:id="5031" w:author="An Phuc Cao" w:date="2024-10-24T17:25:00Z" w16du:dateUtc="2024-10-24T10:25:00Z">
            <w:trPr>
              <w:trHeight w:val="20"/>
            </w:trPr>
          </w:trPrChange>
        </w:trPr>
        <w:tc>
          <w:tcPr>
            <w:tcW w:w="2182" w:type="pct"/>
            <w:vAlign w:val="bottom"/>
            <w:tcPrChange w:id="5032" w:author="An Phuc Cao" w:date="2024-10-24T17:25:00Z" w16du:dateUtc="2024-10-24T10:25:00Z">
              <w:tcPr>
                <w:tcW w:w="2182" w:type="pct"/>
                <w:vAlign w:val="bottom"/>
              </w:tcPr>
            </w:tcPrChange>
          </w:tcPr>
          <w:p w14:paraId="3A4BFDC4" w14:textId="77777777" w:rsidR="00DF752D" w:rsidRPr="004B59C2" w:rsidRDefault="00DF752D" w:rsidP="00DF752D">
            <w:pPr>
              <w:ind w:left="-85"/>
              <w:rPr>
                <w:ins w:id="5033" w:author="An Phuc Cao" w:date="2024-09-30T15:58:00Z" w16du:dateUtc="2024-09-30T08:58:00Z"/>
                <w:rFonts w:ascii="Arial" w:hAnsi="Arial" w:cs="Arial"/>
                <w:sz w:val="20"/>
              </w:rPr>
            </w:pPr>
            <w:ins w:id="5034" w:author="An Phuc Cao" w:date="2024-09-30T15:58:00Z" w16du:dateUtc="2024-09-30T08:58:00Z">
              <w:r w:rsidRPr="004B59C2">
                <w:rPr>
                  <w:rFonts w:ascii="Arial" w:hAnsi="Arial" w:cs="Arial"/>
                  <w:sz w:val="20"/>
                </w:rPr>
                <w:t>Debt instruments at FVTOCI</w:t>
              </w:r>
            </w:ins>
          </w:p>
        </w:tc>
        <w:tc>
          <w:tcPr>
            <w:tcW w:w="1011" w:type="pct"/>
            <w:tcPrChange w:id="5035" w:author="An Phuc Cao" w:date="2024-10-24T17:25:00Z" w16du:dateUtc="2024-10-24T10:25:00Z">
              <w:tcPr>
                <w:tcW w:w="1011" w:type="pct"/>
                <w:vAlign w:val="bottom"/>
              </w:tcPr>
            </w:tcPrChange>
          </w:tcPr>
          <w:p w14:paraId="10531874" w14:textId="729E3B28" w:rsidR="00DF752D" w:rsidRPr="00DF752D" w:rsidRDefault="00DF752D" w:rsidP="00DF752D">
            <w:pPr>
              <w:ind w:left="57" w:right="-85"/>
              <w:jc w:val="right"/>
              <w:rPr>
                <w:ins w:id="5036" w:author="An Phuc Cao" w:date="2024-09-30T15:58:00Z" w16du:dateUtc="2024-09-30T08:58:00Z"/>
                <w:rFonts w:ascii="Arial" w:hAnsi="Arial" w:cs="Arial"/>
                <w:bCs/>
                <w:sz w:val="20"/>
              </w:rPr>
            </w:pPr>
            <w:ins w:id="5037" w:author="An Phuc Cao" w:date="2024-10-24T17:25:00Z" w16du:dateUtc="2024-10-24T10:25:00Z">
              <w:r w:rsidRPr="00DF752D">
                <w:rPr>
                  <w:rFonts w:ascii="Arial" w:hAnsi="Arial" w:cs="Arial"/>
                  <w:sz w:val="20"/>
                  <w:rPrChange w:id="5038" w:author="An Phuc Cao" w:date="2024-10-24T17:25:00Z" w16du:dateUtc="2024-10-24T10:25:00Z">
                    <w:rPr/>
                  </w:rPrChange>
                </w:rPr>
                <w:t xml:space="preserve"> -   </w:t>
              </w:r>
            </w:ins>
          </w:p>
        </w:tc>
        <w:tc>
          <w:tcPr>
            <w:tcW w:w="933" w:type="pct"/>
            <w:tcPrChange w:id="5039" w:author="An Phuc Cao" w:date="2024-10-24T17:25:00Z" w16du:dateUtc="2024-10-24T10:25:00Z">
              <w:tcPr>
                <w:tcW w:w="933" w:type="pct"/>
                <w:vAlign w:val="bottom"/>
              </w:tcPr>
            </w:tcPrChange>
          </w:tcPr>
          <w:p w14:paraId="5EDDE238" w14:textId="3B5055D5" w:rsidR="00DF752D" w:rsidRPr="00DF752D" w:rsidRDefault="00DF752D" w:rsidP="00DF752D">
            <w:pPr>
              <w:ind w:left="57" w:right="-85"/>
              <w:jc w:val="right"/>
              <w:rPr>
                <w:ins w:id="5040" w:author="An Phuc Cao" w:date="2024-09-30T15:58:00Z" w16du:dateUtc="2024-09-30T08:58:00Z"/>
                <w:rFonts w:ascii="Arial" w:hAnsi="Arial" w:cs="Arial"/>
                <w:sz w:val="20"/>
              </w:rPr>
            </w:pPr>
            <w:ins w:id="5041" w:author="An Phuc Cao" w:date="2024-10-24T17:25:00Z" w16du:dateUtc="2024-10-24T10:25:00Z">
              <w:r w:rsidRPr="00DF752D">
                <w:rPr>
                  <w:rFonts w:ascii="Arial" w:hAnsi="Arial" w:cs="Arial"/>
                  <w:sz w:val="20"/>
                  <w:rPrChange w:id="5042" w:author="An Phuc Cao" w:date="2024-10-24T17:25:00Z" w16du:dateUtc="2024-10-24T10:25:00Z">
                    <w:rPr/>
                  </w:rPrChange>
                </w:rPr>
                <w:t xml:space="preserve"> (1,670,556,054)</w:t>
              </w:r>
            </w:ins>
          </w:p>
        </w:tc>
        <w:tc>
          <w:tcPr>
            <w:tcW w:w="874" w:type="pct"/>
            <w:tcPrChange w:id="5043" w:author="An Phuc Cao" w:date="2024-10-24T17:25:00Z" w16du:dateUtc="2024-10-24T10:25:00Z">
              <w:tcPr>
                <w:tcW w:w="874" w:type="pct"/>
                <w:vAlign w:val="bottom"/>
              </w:tcPr>
            </w:tcPrChange>
          </w:tcPr>
          <w:p w14:paraId="013C7483" w14:textId="13F9A03A" w:rsidR="00DF752D" w:rsidRPr="00DF752D" w:rsidRDefault="00DF752D" w:rsidP="00DF752D">
            <w:pPr>
              <w:ind w:left="57" w:right="-85"/>
              <w:jc w:val="right"/>
              <w:rPr>
                <w:ins w:id="5044" w:author="An Phuc Cao" w:date="2024-09-30T15:58:00Z" w16du:dateUtc="2024-09-30T08:58:00Z"/>
                <w:rFonts w:ascii="Arial" w:hAnsi="Arial" w:cs="Arial"/>
                <w:sz w:val="20"/>
              </w:rPr>
            </w:pPr>
            <w:ins w:id="5045" w:author="An Phuc Cao" w:date="2024-10-24T17:25:00Z" w16du:dateUtc="2024-10-24T10:25:00Z">
              <w:r w:rsidRPr="00DF752D">
                <w:rPr>
                  <w:rFonts w:ascii="Arial" w:hAnsi="Arial" w:cs="Arial"/>
                  <w:sz w:val="20"/>
                  <w:rPrChange w:id="5046" w:author="An Phuc Cao" w:date="2024-10-24T17:25:00Z" w16du:dateUtc="2024-10-24T10:25:00Z">
                    <w:rPr/>
                  </w:rPrChange>
                </w:rPr>
                <w:t xml:space="preserve"> (1,670,556,054)</w:t>
              </w:r>
            </w:ins>
          </w:p>
        </w:tc>
      </w:tr>
      <w:tr w:rsidR="00DF752D" w:rsidRPr="004B59C2" w14:paraId="568B7166" w14:textId="77777777" w:rsidTr="00831F6E">
        <w:tblPrEx>
          <w:tblW w:w="4643" w:type="pct"/>
          <w:tblInd w:w="709" w:type="dxa"/>
          <w:tblLayout w:type="fixed"/>
          <w:tblPrExChange w:id="5047" w:author="An Phuc Cao" w:date="2024-10-24T17:25:00Z" w16du:dateUtc="2024-10-24T10:25:00Z">
            <w:tblPrEx>
              <w:tblW w:w="4643" w:type="pct"/>
              <w:tblInd w:w="709" w:type="dxa"/>
              <w:tblLayout w:type="fixed"/>
            </w:tblPrEx>
          </w:tblPrExChange>
        </w:tblPrEx>
        <w:trPr>
          <w:trHeight w:val="20"/>
          <w:ins w:id="5048" w:author="An Phuc Cao" w:date="2024-09-30T15:58:00Z"/>
          <w:trPrChange w:id="5049" w:author="An Phuc Cao" w:date="2024-10-24T17:25:00Z" w16du:dateUtc="2024-10-24T10:25:00Z">
            <w:trPr>
              <w:trHeight w:val="20"/>
            </w:trPr>
          </w:trPrChange>
        </w:trPr>
        <w:tc>
          <w:tcPr>
            <w:tcW w:w="2182" w:type="pct"/>
            <w:vAlign w:val="bottom"/>
            <w:tcPrChange w:id="5050" w:author="An Phuc Cao" w:date="2024-10-24T17:25:00Z" w16du:dateUtc="2024-10-24T10:25:00Z">
              <w:tcPr>
                <w:tcW w:w="2182" w:type="pct"/>
                <w:vAlign w:val="bottom"/>
              </w:tcPr>
            </w:tcPrChange>
          </w:tcPr>
          <w:p w14:paraId="6559D772" w14:textId="77777777" w:rsidR="00DF752D" w:rsidRPr="004B59C2" w:rsidRDefault="00DF752D" w:rsidP="00DF752D">
            <w:pPr>
              <w:ind w:left="-85"/>
              <w:rPr>
                <w:ins w:id="5051" w:author="An Phuc Cao" w:date="2024-09-30T15:58:00Z" w16du:dateUtc="2024-09-30T08:58:00Z"/>
                <w:rFonts w:ascii="Arial" w:hAnsi="Arial" w:cs="Arial"/>
                <w:sz w:val="20"/>
              </w:rPr>
            </w:pPr>
            <w:ins w:id="5052" w:author="An Phuc Cao" w:date="2024-09-30T15:58:00Z" w16du:dateUtc="2024-09-30T08:58:00Z">
              <w:r w:rsidRPr="004B59C2">
                <w:rPr>
                  <w:rFonts w:ascii="Arial" w:hAnsi="Arial" w:cs="Arial"/>
                  <w:sz w:val="20"/>
                </w:rPr>
                <w:t>Goodwill and other intangible assets</w:t>
              </w:r>
            </w:ins>
          </w:p>
        </w:tc>
        <w:tc>
          <w:tcPr>
            <w:tcW w:w="1011" w:type="pct"/>
            <w:tcPrChange w:id="5053" w:author="An Phuc Cao" w:date="2024-10-24T17:25:00Z" w16du:dateUtc="2024-10-24T10:25:00Z">
              <w:tcPr>
                <w:tcW w:w="1011" w:type="pct"/>
                <w:vAlign w:val="bottom"/>
              </w:tcPr>
            </w:tcPrChange>
          </w:tcPr>
          <w:p w14:paraId="42AB24AA" w14:textId="6A848E5C" w:rsidR="00DF752D" w:rsidRPr="00DF752D" w:rsidRDefault="00DF752D" w:rsidP="00DF752D">
            <w:pPr>
              <w:ind w:left="57" w:right="-85"/>
              <w:jc w:val="right"/>
              <w:rPr>
                <w:ins w:id="5054" w:author="An Phuc Cao" w:date="2024-09-30T15:58:00Z" w16du:dateUtc="2024-09-30T08:58:00Z"/>
                <w:rFonts w:ascii="Arial" w:hAnsi="Arial" w:cs="Arial"/>
                <w:bCs/>
                <w:sz w:val="20"/>
              </w:rPr>
            </w:pPr>
            <w:ins w:id="5055" w:author="An Phuc Cao" w:date="2024-10-24T17:25:00Z" w16du:dateUtc="2024-10-24T10:25:00Z">
              <w:r w:rsidRPr="00DF752D">
                <w:rPr>
                  <w:rFonts w:ascii="Arial" w:hAnsi="Arial" w:cs="Arial"/>
                  <w:sz w:val="20"/>
                  <w:rPrChange w:id="5056" w:author="An Phuc Cao" w:date="2024-10-24T17:25:00Z" w16du:dateUtc="2024-10-24T10:25:00Z">
                    <w:rPr/>
                  </w:rPrChange>
                </w:rPr>
                <w:t xml:space="preserve"> -   </w:t>
              </w:r>
            </w:ins>
          </w:p>
        </w:tc>
        <w:tc>
          <w:tcPr>
            <w:tcW w:w="933" w:type="pct"/>
            <w:tcPrChange w:id="5057" w:author="An Phuc Cao" w:date="2024-10-24T17:25:00Z" w16du:dateUtc="2024-10-24T10:25:00Z">
              <w:tcPr>
                <w:tcW w:w="933" w:type="pct"/>
                <w:vAlign w:val="bottom"/>
              </w:tcPr>
            </w:tcPrChange>
          </w:tcPr>
          <w:p w14:paraId="3AAA73A9" w14:textId="7A564F96" w:rsidR="00DF752D" w:rsidRPr="00DF752D" w:rsidRDefault="00DF752D" w:rsidP="00DF752D">
            <w:pPr>
              <w:ind w:left="57" w:right="-85"/>
              <w:jc w:val="right"/>
              <w:rPr>
                <w:ins w:id="5058" w:author="An Phuc Cao" w:date="2024-09-30T15:58:00Z" w16du:dateUtc="2024-09-30T08:58:00Z"/>
                <w:rFonts w:ascii="Arial" w:hAnsi="Arial" w:cs="Arial"/>
                <w:bCs/>
                <w:sz w:val="20"/>
              </w:rPr>
            </w:pPr>
            <w:ins w:id="5059" w:author="An Phuc Cao" w:date="2024-10-24T17:25:00Z" w16du:dateUtc="2024-10-24T10:25:00Z">
              <w:r w:rsidRPr="00DF752D">
                <w:rPr>
                  <w:rFonts w:ascii="Arial" w:hAnsi="Arial" w:cs="Arial"/>
                  <w:sz w:val="20"/>
                  <w:rPrChange w:id="5060" w:author="An Phuc Cao" w:date="2024-10-24T17:25:00Z" w16du:dateUtc="2024-10-24T10:25:00Z">
                    <w:rPr/>
                  </w:rPrChange>
                </w:rPr>
                <w:t xml:space="preserve"> (6,175,493,213)</w:t>
              </w:r>
            </w:ins>
          </w:p>
        </w:tc>
        <w:tc>
          <w:tcPr>
            <w:tcW w:w="874" w:type="pct"/>
            <w:tcPrChange w:id="5061" w:author="An Phuc Cao" w:date="2024-10-24T17:25:00Z" w16du:dateUtc="2024-10-24T10:25:00Z">
              <w:tcPr>
                <w:tcW w:w="874" w:type="pct"/>
                <w:vAlign w:val="bottom"/>
              </w:tcPr>
            </w:tcPrChange>
          </w:tcPr>
          <w:p w14:paraId="3823F56F" w14:textId="5C382A79" w:rsidR="00DF752D" w:rsidRPr="00DF752D" w:rsidRDefault="00DF752D" w:rsidP="00DF752D">
            <w:pPr>
              <w:ind w:left="57" w:right="-85"/>
              <w:jc w:val="right"/>
              <w:rPr>
                <w:ins w:id="5062" w:author="An Phuc Cao" w:date="2024-09-30T15:58:00Z" w16du:dateUtc="2024-09-30T08:58:00Z"/>
                <w:rFonts w:ascii="Arial" w:hAnsi="Arial" w:cs="Arial"/>
                <w:sz w:val="20"/>
              </w:rPr>
            </w:pPr>
            <w:ins w:id="5063" w:author="An Phuc Cao" w:date="2024-10-24T17:25:00Z" w16du:dateUtc="2024-10-24T10:25:00Z">
              <w:r w:rsidRPr="00DF752D">
                <w:rPr>
                  <w:rFonts w:ascii="Arial" w:hAnsi="Arial" w:cs="Arial"/>
                  <w:sz w:val="20"/>
                  <w:rPrChange w:id="5064" w:author="An Phuc Cao" w:date="2024-10-24T17:25:00Z" w16du:dateUtc="2024-10-24T10:25:00Z">
                    <w:rPr/>
                  </w:rPrChange>
                </w:rPr>
                <w:t xml:space="preserve"> (6,175,493,213)</w:t>
              </w:r>
            </w:ins>
          </w:p>
        </w:tc>
      </w:tr>
      <w:tr w:rsidR="00DF752D" w:rsidRPr="004B59C2" w14:paraId="423EA494" w14:textId="77777777" w:rsidTr="00831F6E">
        <w:tblPrEx>
          <w:tblW w:w="4643" w:type="pct"/>
          <w:tblInd w:w="709" w:type="dxa"/>
          <w:tblLayout w:type="fixed"/>
          <w:tblPrExChange w:id="5065" w:author="An Phuc Cao" w:date="2024-10-24T17:25:00Z" w16du:dateUtc="2024-10-24T10:25:00Z">
            <w:tblPrEx>
              <w:tblW w:w="4643" w:type="pct"/>
              <w:tblInd w:w="709" w:type="dxa"/>
              <w:tblLayout w:type="fixed"/>
            </w:tblPrEx>
          </w:tblPrExChange>
        </w:tblPrEx>
        <w:trPr>
          <w:trHeight w:val="20"/>
          <w:ins w:id="5066" w:author="An Phuc Cao" w:date="2024-09-30T15:58:00Z"/>
          <w:trPrChange w:id="5067" w:author="An Phuc Cao" w:date="2024-10-24T17:25:00Z" w16du:dateUtc="2024-10-24T10:25:00Z">
            <w:trPr>
              <w:trHeight w:val="20"/>
            </w:trPr>
          </w:trPrChange>
        </w:trPr>
        <w:tc>
          <w:tcPr>
            <w:tcW w:w="2182" w:type="pct"/>
            <w:vAlign w:val="bottom"/>
            <w:tcPrChange w:id="5068" w:author="An Phuc Cao" w:date="2024-10-24T17:25:00Z" w16du:dateUtc="2024-10-24T10:25:00Z">
              <w:tcPr>
                <w:tcW w:w="2182" w:type="pct"/>
                <w:vAlign w:val="bottom"/>
              </w:tcPr>
            </w:tcPrChange>
          </w:tcPr>
          <w:p w14:paraId="3E8A3A3C" w14:textId="77777777" w:rsidR="00DF752D" w:rsidRPr="004B59C2" w:rsidRDefault="00DF752D" w:rsidP="00DF752D">
            <w:pPr>
              <w:ind w:left="-85"/>
              <w:rPr>
                <w:ins w:id="5069" w:author="An Phuc Cao" w:date="2024-09-30T15:58:00Z" w16du:dateUtc="2024-09-30T08:58:00Z"/>
                <w:rFonts w:ascii="Arial" w:hAnsi="Arial" w:cs="Arial"/>
                <w:sz w:val="20"/>
              </w:rPr>
            </w:pPr>
            <w:ins w:id="5070" w:author="An Phuc Cao" w:date="2024-09-30T15:58:00Z" w16du:dateUtc="2024-09-30T08:58:00Z">
              <w:r w:rsidRPr="004B59C2">
                <w:rPr>
                  <w:rFonts w:ascii="Arial" w:hAnsi="Arial" w:cs="Arial"/>
                  <w:sz w:val="20"/>
                </w:rPr>
                <w:t>Right-of-use assets &amp; lease liabilities</w:t>
              </w:r>
            </w:ins>
          </w:p>
        </w:tc>
        <w:tc>
          <w:tcPr>
            <w:tcW w:w="1011" w:type="pct"/>
            <w:tcPrChange w:id="5071" w:author="An Phuc Cao" w:date="2024-10-24T17:25:00Z" w16du:dateUtc="2024-10-24T10:25:00Z">
              <w:tcPr>
                <w:tcW w:w="1011" w:type="pct"/>
                <w:vAlign w:val="bottom"/>
              </w:tcPr>
            </w:tcPrChange>
          </w:tcPr>
          <w:p w14:paraId="57E8E404" w14:textId="062F6BDA" w:rsidR="00DF752D" w:rsidRPr="00DF752D" w:rsidRDefault="00DF752D" w:rsidP="00DF752D">
            <w:pPr>
              <w:pBdr>
                <w:bottom w:val="single" w:sz="4" w:space="1" w:color="auto"/>
              </w:pBdr>
              <w:ind w:left="57" w:right="-85"/>
              <w:jc w:val="right"/>
              <w:rPr>
                <w:ins w:id="5072" w:author="An Phuc Cao" w:date="2024-09-30T15:58:00Z" w16du:dateUtc="2024-09-30T08:58:00Z"/>
                <w:rFonts w:ascii="Arial" w:hAnsi="Arial" w:cs="Arial"/>
                <w:bCs/>
                <w:sz w:val="20"/>
              </w:rPr>
            </w:pPr>
            <w:ins w:id="5073" w:author="An Phuc Cao" w:date="2024-10-24T17:25:00Z" w16du:dateUtc="2024-10-24T10:25:00Z">
              <w:r w:rsidRPr="00DF752D">
                <w:rPr>
                  <w:rFonts w:ascii="Arial" w:hAnsi="Arial" w:cs="Arial"/>
                  <w:sz w:val="20"/>
                  <w:rPrChange w:id="5074" w:author="An Phuc Cao" w:date="2024-10-24T17:25:00Z" w16du:dateUtc="2024-10-24T10:25:00Z">
                    <w:rPr/>
                  </w:rPrChange>
                </w:rPr>
                <w:t xml:space="preserve"> 18</w:t>
              </w:r>
            </w:ins>
            <w:ins w:id="5075" w:author="Hai Quang Le" w:date="2025-01-06T10:12:00Z" w16du:dateUtc="2025-01-06T03:12:00Z">
              <w:r w:rsidR="00BD11FD">
                <w:rPr>
                  <w:rFonts w:ascii="Arial" w:hAnsi="Arial" w:cs="Arial"/>
                  <w:sz w:val="20"/>
                </w:rPr>
                <w:t>8</w:t>
              </w:r>
            </w:ins>
            <w:ins w:id="5076" w:author="An Phuc Cao" w:date="2024-10-24T17:25:00Z" w16du:dateUtc="2024-10-24T10:25:00Z">
              <w:del w:id="5077" w:author="Hai Quang Le" w:date="2025-01-06T10:12:00Z" w16du:dateUtc="2025-01-06T03:12:00Z">
                <w:r w:rsidRPr="00DF752D" w:rsidDel="00BD11FD">
                  <w:rPr>
                    <w:rFonts w:ascii="Arial" w:hAnsi="Arial" w:cs="Arial"/>
                    <w:sz w:val="20"/>
                    <w:rPrChange w:id="5078" w:author="An Phuc Cao" w:date="2024-10-24T17:25:00Z" w16du:dateUtc="2024-10-24T10:25:00Z">
                      <w:rPr/>
                    </w:rPrChange>
                  </w:rPr>
                  <w:delText>8</w:delText>
                </w:r>
              </w:del>
              <w:r w:rsidRPr="00DF752D">
                <w:rPr>
                  <w:rFonts w:ascii="Arial" w:hAnsi="Arial" w:cs="Arial"/>
                  <w:sz w:val="20"/>
                  <w:rPrChange w:id="5079" w:author="An Phuc Cao" w:date="2024-10-24T17:25:00Z" w16du:dateUtc="2024-10-24T10:25:00Z">
                    <w:rPr/>
                  </w:rPrChange>
                </w:rPr>
                <w:t>,</w:t>
              </w:r>
            </w:ins>
            <w:ins w:id="5080" w:author="Hai Quang Le" w:date="2025-01-06T10:12:00Z" w16du:dateUtc="2025-01-06T03:12:00Z">
              <w:r w:rsidR="00BD11FD">
                <w:rPr>
                  <w:rFonts w:ascii="Arial" w:hAnsi="Arial" w:cs="Arial"/>
                  <w:sz w:val="20"/>
                </w:rPr>
                <w:t>361</w:t>
              </w:r>
            </w:ins>
            <w:ins w:id="5081" w:author="An Phuc Cao" w:date="2024-10-24T17:25:00Z" w16du:dateUtc="2024-10-24T10:25:00Z">
              <w:del w:id="5082" w:author="Hai Quang Le" w:date="2025-01-06T10:12:00Z" w16du:dateUtc="2025-01-06T03:12:00Z">
                <w:r w:rsidRPr="00DF752D" w:rsidDel="00BD11FD">
                  <w:rPr>
                    <w:rFonts w:ascii="Arial" w:hAnsi="Arial" w:cs="Arial"/>
                    <w:sz w:val="20"/>
                    <w:rPrChange w:id="5083" w:author="An Phuc Cao" w:date="2024-10-24T17:25:00Z" w16du:dateUtc="2024-10-24T10:25:00Z">
                      <w:rPr/>
                    </w:rPrChange>
                  </w:rPr>
                  <w:delText>753</w:delText>
                </w:r>
              </w:del>
              <w:r w:rsidRPr="00DF752D">
                <w:rPr>
                  <w:rFonts w:ascii="Arial" w:hAnsi="Arial" w:cs="Arial"/>
                  <w:sz w:val="20"/>
                  <w:rPrChange w:id="5084" w:author="An Phuc Cao" w:date="2024-10-24T17:25:00Z" w16du:dateUtc="2024-10-24T10:25:00Z">
                    <w:rPr/>
                  </w:rPrChange>
                </w:rPr>
                <w:t>,</w:t>
              </w:r>
            </w:ins>
            <w:ins w:id="5085" w:author="Hai Quang Le" w:date="2025-01-06T10:12:00Z" w16du:dateUtc="2025-01-06T03:12:00Z">
              <w:r w:rsidR="00BD11FD">
                <w:rPr>
                  <w:rFonts w:ascii="Arial" w:hAnsi="Arial" w:cs="Arial"/>
                  <w:sz w:val="20"/>
                </w:rPr>
                <w:t>620</w:t>
              </w:r>
            </w:ins>
            <w:ins w:id="5086" w:author="An Phuc Cao" w:date="2024-10-24T17:25:00Z" w16du:dateUtc="2024-10-24T10:25:00Z">
              <w:del w:id="5087" w:author="Hai Quang Le" w:date="2025-01-06T10:12:00Z" w16du:dateUtc="2025-01-06T03:12:00Z">
                <w:r w:rsidRPr="00DF752D" w:rsidDel="00BD11FD">
                  <w:rPr>
                    <w:rFonts w:ascii="Arial" w:hAnsi="Arial" w:cs="Arial"/>
                    <w:sz w:val="20"/>
                    <w:rPrChange w:id="5088" w:author="An Phuc Cao" w:date="2024-10-24T17:25:00Z" w16du:dateUtc="2024-10-24T10:25:00Z">
                      <w:rPr/>
                    </w:rPrChange>
                  </w:rPr>
                  <w:delText>425</w:delText>
                </w:r>
              </w:del>
              <w:r w:rsidRPr="00DF752D">
                <w:rPr>
                  <w:rFonts w:ascii="Arial" w:hAnsi="Arial" w:cs="Arial"/>
                  <w:sz w:val="20"/>
                  <w:rPrChange w:id="5089" w:author="An Phuc Cao" w:date="2024-10-24T17:25:00Z" w16du:dateUtc="2024-10-24T10:25:00Z">
                    <w:rPr/>
                  </w:rPrChange>
                </w:rPr>
                <w:t xml:space="preserve"> </w:t>
              </w:r>
            </w:ins>
          </w:p>
        </w:tc>
        <w:tc>
          <w:tcPr>
            <w:tcW w:w="933" w:type="pct"/>
            <w:tcPrChange w:id="5090" w:author="An Phuc Cao" w:date="2024-10-24T17:25:00Z" w16du:dateUtc="2024-10-24T10:25:00Z">
              <w:tcPr>
                <w:tcW w:w="933" w:type="pct"/>
                <w:vAlign w:val="bottom"/>
              </w:tcPr>
            </w:tcPrChange>
          </w:tcPr>
          <w:p w14:paraId="1C804D97" w14:textId="43A70E55" w:rsidR="00DF752D" w:rsidRPr="00DF752D" w:rsidRDefault="00DF752D" w:rsidP="00DF752D">
            <w:pPr>
              <w:pBdr>
                <w:bottom w:val="single" w:sz="4" w:space="1" w:color="auto"/>
              </w:pBdr>
              <w:ind w:left="57" w:right="-85"/>
              <w:jc w:val="right"/>
              <w:rPr>
                <w:ins w:id="5091" w:author="An Phuc Cao" w:date="2024-09-30T15:58:00Z" w16du:dateUtc="2024-09-30T08:58:00Z"/>
                <w:rFonts w:ascii="Arial" w:hAnsi="Arial" w:cs="Arial"/>
                <w:bCs/>
                <w:sz w:val="20"/>
              </w:rPr>
            </w:pPr>
            <w:ins w:id="5092" w:author="An Phuc Cao" w:date="2024-10-24T17:25:00Z" w16du:dateUtc="2024-10-24T10:25:00Z">
              <w:r w:rsidRPr="00DF752D">
                <w:rPr>
                  <w:rFonts w:ascii="Arial" w:hAnsi="Arial" w:cs="Arial"/>
                  <w:sz w:val="20"/>
                  <w:rPrChange w:id="5093" w:author="An Phuc Cao" w:date="2024-10-24T17:25:00Z" w16du:dateUtc="2024-10-24T10:25:00Z">
                    <w:rPr/>
                  </w:rPrChange>
                </w:rPr>
                <w:t xml:space="preserve"> -   </w:t>
              </w:r>
            </w:ins>
          </w:p>
        </w:tc>
        <w:tc>
          <w:tcPr>
            <w:tcW w:w="874" w:type="pct"/>
            <w:tcPrChange w:id="5094" w:author="An Phuc Cao" w:date="2024-10-24T17:25:00Z" w16du:dateUtc="2024-10-24T10:25:00Z">
              <w:tcPr>
                <w:tcW w:w="874" w:type="pct"/>
                <w:vAlign w:val="bottom"/>
              </w:tcPr>
            </w:tcPrChange>
          </w:tcPr>
          <w:p w14:paraId="012D4F0F" w14:textId="7ADDB781" w:rsidR="00DF752D" w:rsidRPr="00DF752D" w:rsidRDefault="00DF752D" w:rsidP="00DF752D">
            <w:pPr>
              <w:pBdr>
                <w:bottom w:val="single" w:sz="4" w:space="1" w:color="auto"/>
              </w:pBdr>
              <w:ind w:left="57" w:right="-85"/>
              <w:jc w:val="right"/>
              <w:rPr>
                <w:ins w:id="5095" w:author="An Phuc Cao" w:date="2024-09-30T15:58:00Z" w16du:dateUtc="2024-09-30T08:58:00Z"/>
                <w:rFonts w:ascii="Arial" w:hAnsi="Arial" w:cs="Arial"/>
                <w:sz w:val="20"/>
              </w:rPr>
            </w:pPr>
            <w:ins w:id="5096" w:author="An Phuc Cao" w:date="2024-10-24T17:25:00Z" w16du:dateUtc="2024-10-24T10:25:00Z">
              <w:r w:rsidRPr="00DF752D">
                <w:rPr>
                  <w:rFonts w:ascii="Arial" w:hAnsi="Arial" w:cs="Arial"/>
                  <w:sz w:val="20"/>
                  <w:rPrChange w:id="5097" w:author="An Phuc Cao" w:date="2024-10-24T17:25:00Z" w16du:dateUtc="2024-10-24T10:25:00Z">
                    <w:rPr/>
                  </w:rPrChange>
                </w:rPr>
                <w:t xml:space="preserve"> 188,753,425 </w:t>
              </w:r>
            </w:ins>
          </w:p>
        </w:tc>
      </w:tr>
      <w:tr w:rsidR="00DF752D" w:rsidRPr="00C82D1D" w14:paraId="08B6D820" w14:textId="77777777" w:rsidTr="00831F6E">
        <w:tblPrEx>
          <w:tblW w:w="4643" w:type="pct"/>
          <w:tblInd w:w="709" w:type="dxa"/>
          <w:tblLayout w:type="fixed"/>
          <w:tblPrExChange w:id="5098" w:author="An Phuc Cao" w:date="2024-10-24T17:25:00Z" w16du:dateUtc="2024-10-24T10:25:00Z">
            <w:tblPrEx>
              <w:tblW w:w="4643" w:type="pct"/>
              <w:tblInd w:w="709" w:type="dxa"/>
              <w:tblLayout w:type="fixed"/>
            </w:tblPrEx>
          </w:tblPrExChange>
        </w:tblPrEx>
        <w:trPr>
          <w:trHeight w:val="378"/>
          <w:ins w:id="5099" w:author="An Phuc Cao" w:date="2024-09-30T15:58:00Z"/>
          <w:trPrChange w:id="5100" w:author="An Phuc Cao" w:date="2024-10-24T17:25:00Z" w16du:dateUtc="2024-10-24T10:25:00Z">
            <w:trPr>
              <w:trHeight w:val="378"/>
            </w:trPr>
          </w:trPrChange>
        </w:trPr>
        <w:tc>
          <w:tcPr>
            <w:tcW w:w="2182" w:type="pct"/>
            <w:vAlign w:val="bottom"/>
            <w:tcPrChange w:id="5101" w:author="An Phuc Cao" w:date="2024-10-24T17:25:00Z" w16du:dateUtc="2024-10-24T10:25:00Z">
              <w:tcPr>
                <w:tcW w:w="2182" w:type="pct"/>
                <w:vAlign w:val="bottom"/>
              </w:tcPr>
            </w:tcPrChange>
          </w:tcPr>
          <w:p w14:paraId="783C8918" w14:textId="77777777" w:rsidR="00DF752D" w:rsidRPr="004B59C2" w:rsidRDefault="00DF752D" w:rsidP="00DF752D">
            <w:pPr>
              <w:spacing w:before="120"/>
              <w:ind w:left="-85"/>
              <w:rPr>
                <w:ins w:id="5102" w:author="An Phuc Cao" w:date="2024-09-30T15:58:00Z" w16du:dateUtc="2024-09-30T08:58:00Z"/>
                <w:rFonts w:ascii="Arial" w:hAnsi="Arial" w:cs="Arial"/>
                <w:sz w:val="20"/>
              </w:rPr>
            </w:pPr>
          </w:p>
        </w:tc>
        <w:tc>
          <w:tcPr>
            <w:tcW w:w="1011" w:type="pct"/>
            <w:tcPrChange w:id="5103" w:author="An Phuc Cao" w:date="2024-10-24T17:25:00Z" w16du:dateUtc="2024-10-24T10:25:00Z">
              <w:tcPr>
                <w:tcW w:w="1011" w:type="pct"/>
                <w:vAlign w:val="bottom"/>
              </w:tcPr>
            </w:tcPrChange>
          </w:tcPr>
          <w:p w14:paraId="45646663" w14:textId="148A3505" w:rsidR="00DF752D" w:rsidRPr="00DF752D" w:rsidRDefault="00DF752D" w:rsidP="00DF752D">
            <w:pPr>
              <w:pBdr>
                <w:bottom w:val="double" w:sz="4" w:space="1" w:color="auto"/>
              </w:pBdr>
              <w:spacing w:before="120"/>
              <w:ind w:left="57" w:right="-85"/>
              <w:jc w:val="right"/>
              <w:rPr>
                <w:ins w:id="5104" w:author="An Phuc Cao" w:date="2024-09-30T15:58:00Z" w16du:dateUtc="2024-09-30T08:58:00Z"/>
                <w:rFonts w:ascii="Arial" w:hAnsi="Arial" w:cs="Arial"/>
                <w:b/>
                <w:bCs/>
                <w:sz w:val="20"/>
              </w:rPr>
            </w:pPr>
            <w:ins w:id="5105" w:author="An Phuc Cao" w:date="2024-10-24T17:25:00Z" w16du:dateUtc="2024-10-24T10:25:00Z">
              <w:r w:rsidRPr="00DF752D">
                <w:rPr>
                  <w:rFonts w:ascii="Arial" w:hAnsi="Arial" w:cs="Arial"/>
                  <w:b/>
                  <w:bCs/>
                  <w:sz w:val="20"/>
                  <w:rPrChange w:id="5106" w:author="An Phuc Cao" w:date="2024-10-24T17:25:00Z" w16du:dateUtc="2024-10-24T10:25:00Z">
                    <w:rPr/>
                  </w:rPrChange>
                </w:rPr>
                <w:t xml:space="preserve"> 18</w:t>
              </w:r>
            </w:ins>
            <w:ins w:id="5107" w:author="Hai Quang Le" w:date="2025-01-06T10:13:00Z" w16du:dateUtc="2025-01-06T03:13:00Z">
              <w:r w:rsidR="00BD11FD">
                <w:rPr>
                  <w:rFonts w:ascii="Arial" w:hAnsi="Arial" w:cs="Arial"/>
                  <w:b/>
                  <w:bCs/>
                  <w:sz w:val="20"/>
                </w:rPr>
                <w:t>9</w:t>
              </w:r>
            </w:ins>
            <w:ins w:id="5108" w:author="An Phuc Cao" w:date="2024-10-24T17:25:00Z" w16du:dateUtc="2024-10-24T10:25:00Z">
              <w:del w:id="5109" w:author="Hai Quang Le" w:date="2025-01-06T10:13:00Z" w16du:dateUtc="2025-01-06T03:13:00Z">
                <w:r w:rsidRPr="00DF752D" w:rsidDel="00BD11FD">
                  <w:rPr>
                    <w:rFonts w:ascii="Arial" w:hAnsi="Arial" w:cs="Arial"/>
                    <w:b/>
                    <w:bCs/>
                    <w:sz w:val="20"/>
                    <w:rPrChange w:id="5110" w:author="An Phuc Cao" w:date="2024-10-24T17:25:00Z" w16du:dateUtc="2024-10-24T10:25:00Z">
                      <w:rPr/>
                    </w:rPrChange>
                  </w:rPr>
                  <w:delText>8</w:delText>
                </w:r>
              </w:del>
              <w:r w:rsidRPr="00DF752D">
                <w:rPr>
                  <w:rFonts w:ascii="Arial" w:hAnsi="Arial" w:cs="Arial"/>
                  <w:b/>
                  <w:bCs/>
                  <w:sz w:val="20"/>
                  <w:rPrChange w:id="5111" w:author="An Phuc Cao" w:date="2024-10-24T17:25:00Z" w16du:dateUtc="2024-10-24T10:25:00Z">
                    <w:rPr/>
                  </w:rPrChange>
                </w:rPr>
                <w:t>,</w:t>
              </w:r>
              <w:del w:id="5112" w:author="Hai Quang Le" w:date="2025-01-06T10:13:00Z" w16du:dateUtc="2025-01-06T03:13:00Z">
                <w:r w:rsidRPr="00DF752D" w:rsidDel="00BD11FD">
                  <w:rPr>
                    <w:rFonts w:ascii="Arial" w:hAnsi="Arial" w:cs="Arial"/>
                    <w:b/>
                    <w:bCs/>
                    <w:sz w:val="20"/>
                    <w:rPrChange w:id="5113" w:author="An Phuc Cao" w:date="2024-10-24T17:25:00Z" w16du:dateUtc="2024-10-24T10:25:00Z">
                      <w:rPr/>
                    </w:rPrChange>
                  </w:rPr>
                  <w:delText>753</w:delText>
                </w:r>
              </w:del>
            </w:ins>
            <w:ins w:id="5114" w:author="Hai Quang Le" w:date="2025-01-06T10:13:00Z" w16du:dateUtc="2025-01-06T03:13:00Z">
              <w:r w:rsidR="00BD11FD">
                <w:rPr>
                  <w:rFonts w:ascii="Arial" w:hAnsi="Arial" w:cs="Arial"/>
                  <w:b/>
                  <w:bCs/>
                  <w:sz w:val="20"/>
                </w:rPr>
                <w:t>361</w:t>
              </w:r>
            </w:ins>
            <w:ins w:id="5115" w:author="An Phuc Cao" w:date="2024-10-24T17:25:00Z" w16du:dateUtc="2024-10-24T10:25:00Z">
              <w:r w:rsidRPr="00DF752D">
                <w:rPr>
                  <w:rFonts w:ascii="Arial" w:hAnsi="Arial" w:cs="Arial"/>
                  <w:b/>
                  <w:bCs/>
                  <w:sz w:val="20"/>
                  <w:rPrChange w:id="5116" w:author="An Phuc Cao" w:date="2024-10-24T17:25:00Z" w16du:dateUtc="2024-10-24T10:25:00Z">
                    <w:rPr/>
                  </w:rPrChange>
                </w:rPr>
                <w:t>,</w:t>
              </w:r>
              <w:del w:id="5117" w:author="Hai Quang Le" w:date="2025-01-06T10:13:00Z" w16du:dateUtc="2025-01-06T03:13:00Z">
                <w:r w:rsidRPr="00DF752D" w:rsidDel="00BD11FD">
                  <w:rPr>
                    <w:rFonts w:ascii="Arial" w:hAnsi="Arial" w:cs="Arial"/>
                    <w:b/>
                    <w:bCs/>
                    <w:sz w:val="20"/>
                    <w:rPrChange w:id="5118" w:author="An Phuc Cao" w:date="2024-10-24T17:25:00Z" w16du:dateUtc="2024-10-24T10:25:00Z">
                      <w:rPr/>
                    </w:rPrChange>
                  </w:rPr>
                  <w:delText>425</w:delText>
                </w:r>
              </w:del>
            </w:ins>
            <w:ins w:id="5119" w:author="Hai Quang Le" w:date="2025-01-06T10:13:00Z" w16du:dateUtc="2025-01-06T03:13:00Z">
              <w:r w:rsidR="00BD11FD">
                <w:rPr>
                  <w:rFonts w:ascii="Arial" w:hAnsi="Arial" w:cs="Arial"/>
                  <w:b/>
                  <w:bCs/>
                  <w:sz w:val="20"/>
                </w:rPr>
                <w:t>620</w:t>
              </w:r>
            </w:ins>
            <w:ins w:id="5120" w:author="An Phuc Cao" w:date="2024-10-24T17:25:00Z" w16du:dateUtc="2024-10-24T10:25:00Z">
              <w:r w:rsidRPr="00DF752D">
                <w:rPr>
                  <w:rFonts w:ascii="Arial" w:hAnsi="Arial" w:cs="Arial"/>
                  <w:b/>
                  <w:bCs/>
                  <w:sz w:val="20"/>
                  <w:rPrChange w:id="5121" w:author="An Phuc Cao" w:date="2024-10-24T17:25:00Z" w16du:dateUtc="2024-10-24T10:25:00Z">
                    <w:rPr/>
                  </w:rPrChange>
                </w:rPr>
                <w:t xml:space="preserve"> </w:t>
              </w:r>
            </w:ins>
          </w:p>
        </w:tc>
        <w:tc>
          <w:tcPr>
            <w:tcW w:w="933" w:type="pct"/>
            <w:tcPrChange w:id="5122" w:author="An Phuc Cao" w:date="2024-10-24T17:25:00Z" w16du:dateUtc="2024-10-24T10:25:00Z">
              <w:tcPr>
                <w:tcW w:w="933" w:type="pct"/>
                <w:vAlign w:val="bottom"/>
              </w:tcPr>
            </w:tcPrChange>
          </w:tcPr>
          <w:p w14:paraId="37B8C9CB" w14:textId="734891BF" w:rsidR="00DF752D" w:rsidRPr="00DF752D" w:rsidRDefault="00DF752D" w:rsidP="00DF752D">
            <w:pPr>
              <w:pBdr>
                <w:bottom w:val="double" w:sz="4" w:space="1" w:color="auto"/>
              </w:pBdr>
              <w:spacing w:before="120"/>
              <w:ind w:left="57" w:right="-85"/>
              <w:jc w:val="right"/>
              <w:rPr>
                <w:ins w:id="5123" w:author="An Phuc Cao" w:date="2024-09-30T15:58:00Z" w16du:dateUtc="2024-09-30T08:58:00Z"/>
                <w:rFonts w:ascii="Arial" w:hAnsi="Arial" w:cs="Arial"/>
                <w:b/>
                <w:bCs/>
                <w:sz w:val="20"/>
              </w:rPr>
            </w:pPr>
            <w:ins w:id="5124" w:author="An Phuc Cao" w:date="2024-10-24T17:25:00Z" w16du:dateUtc="2024-10-24T10:25:00Z">
              <w:r w:rsidRPr="00DF752D">
                <w:rPr>
                  <w:rFonts w:ascii="Arial" w:hAnsi="Arial" w:cs="Arial"/>
                  <w:b/>
                  <w:bCs/>
                  <w:sz w:val="20"/>
                  <w:rPrChange w:id="5125" w:author="An Phuc Cao" w:date="2024-10-24T17:25:00Z" w16du:dateUtc="2024-10-24T10:25:00Z">
                    <w:rPr/>
                  </w:rPrChange>
                </w:rPr>
                <w:t xml:space="preserve"> (26,447,669,681)</w:t>
              </w:r>
            </w:ins>
          </w:p>
        </w:tc>
        <w:tc>
          <w:tcPr>
            <w:tcW w:w="874" w:type="pct"/>
            <w:tcPrChange w:id="5126" w:author="An Phuc Cao" w:date="2024-10-24T17:25:00Z" w16du:dateUtc="2024-10-24T10:25:00Z">
              <w:tcPr>
                <w:tcW w:w="874" w:type="pct"/>
                <w:vAlign w:val="bottom"/>
              </w:tcPr>
            </w:tcPrChange>
          </w:tcPr>
          <w:p w14:paraId="472244D1" w14:textId="420C3822" w:rsidR="00DF752D" w:rsidRPr="00DF752D" w:rsidRDefault="00DF752D" w:rsidP="00DF752D">
            <w:pPr>
              <w:pBdr>
                <w:bottom w:val="double" w:sz="4" w:space="1" w:color="auto"/>
              </w:pBdr>
              <w:spacing w:before="120"/>
              <w:ind w:left="57" w:right="-85"/>
              <w:jc w:val="right"/>
              <w:rPr>
                <w:ins w:id="5127" w:author="An Phuc Cao" w:date="2024-09-30T15:58:00Z" w16du:dateUtc="2024-09-30T08:58:00Z"/>
                <w:rFonts w:ascii="Arial" w:hAnsi="Arial" w:cs="Arial"/>
                <w:b/>
                <w:bCs/>
                <w:sz w:val="20"/>
              </w:rPr>
            </w:pPr>
            <w:ins w:id="5128" w:author="An Phuc Cao" w:date="2024-10-24T17:25:00Z" w16du:dateUtc="2024-10-24T10:25:00Z">
              <w:r w:rsidRPr="00DF752D">
                <w:rPr>
                  <w:rFonts w:ascii="Arial" w:hAnsi="Arial" w:cs="Arial"/>
                  <w:b/>
                  <w:bCs/>
                  <w:sz w:val="20"/>
                  <w:rPrChange w:id="5129" w:author="An Phuc Cao" w:date="2024-10-24T17:25:00Z" w16du:dateUtc="2024-10-24T10:25:00Z">
                    <w:rPr/>
                  </w:rPrChange>
                </w:rPr>
                <w:t xml:space="preserve"> (26,258,916,256)</w:t>
              </w:r>
            </w:ins>
          </w:p>
        </w:tc>
      </w:tr>
    </w:tbl>
    <w:p w14:paraId="698E0110" w14:textId="77777777" w:rsidR="00092B01" w:rsidRDefault="00092B01" w:rsidP="00092B01">
      <w:pPr>
        <w:jc w:val="both"/>
        <w:rPr>
          <w:ins w:id="5130" w:author="An Phuc Cao" w:date="2024-09-30T15:58:00Z" w16du:dateUtc="2024-09-30T08:58:00Z"/>
          <w:rFonts w:ascii="Arial" w:hAnsi="Arial" w:cs="Arial"/>
          <w:b/>
          <w:i/>
          <w:sz w:val="20"/>
        </w:rPr>
      </w:pPr>
    </w:p>
    <w:p w14:paraId="7FCEDA88" w14:textId="50D471D6" w:rsidR="00722697" w:rsidRPr="00826313" w:rsidRDefault="00722697" w:rsidP="00955FB6">
      <w:pPr>
        <w:ind w:left="720"/>
        <w:jc w:val="both"/>
        <w:rPr>
          <w:rFonts w:ascii="Arial" w:hAnsi="Arial" w:cs="Arial"/>
          <w:sz w:val="20"/>
        </w:rPr>
      </w:pPr>
      <w:r w:rsidRPr="00826313">
        <w:rPr>
          <w:rFonts w:ascii="Arial" w:hAnsi="Arial" w:cs="Arial"/>
          <w:sz w:val="20"/>
        </w:rPr>
        <w:t xml:space="preserve">Movement of tax on temporary differences during the </w:t>
      </w:r>
      <w:r w:rsidR="00EE44C7" w:rsidRPr="00826313">
        <w:rPr>
          <w:rFonts w:ascii="Arial" w:hAnsi="Arial" w:cs="Arial"/>
          <w:sz w:val="20"/>
        </w:rPr>
        <w:t xml:space="preserve">period </w:t>
      </w:r>
      <w:r w:rsidRPr="00826313">
        <w:rPr>
          <w:rFonts w:ascii="Arial" w:hAnsi="Arial" w:cs="Arial"/>
          <w:sz w:val="20"/>
        </w:rPr>
        <w:t>ended 3</w:t>
      </w:r>
      <w:r w:rsidR="00F80EA4" w:rsidRPr="00826313">
        <w:rPr>
          <w:rFonts w:ascii="Arial" w:hAnsi="Arial" w:cs="Arial"/>
          <w:sz w:val="20"/>
        </w:rPr>
        <w:t>0</w:t>
      </w:r>
      <w:r w:rsidRPr="00826313">
        <w:rPr>
          <w:rFonts w:ascii="Arial" w:hAnsi="Arial" w:cs="Arial"/>
          <w:sz w:val="20"/>
        </w:rPr>
        <w:t xml:space="preserve"> </w:t>
      </w:r>
      <w:r w:rsidR="00F80EA4" w:rsidRPr="00826313">
        <w:rPr>
          <w:rFonts w:ascii="Arial" w:hAnsi="Arial" w:cs="Arial"/>
          <w:sz w:val="20"/>
        </w:rPr>
        <w:t>June</w:t>
      </w:r>
      <w:r w:rsidRPr="00826313">
        <w:rPr>
          <w:rFonts w:ascii="Arial" w:hAnsi="Arial" w:cs="Arial"/>
          <w:sz w:val="20"/>
        </w:rPr>
        <w:t xml:space="preserve"> 202</w:t>
      </w:r>
      <w:del w:id="5131" w:author="An Phuc Cao" w:date="2024-09-30T15:58:00Z" w16du:dateUtc="2024-09-30T08:58:00Z">
        <w:r w:rsidR="009B6315" w:rsidDel="00092B01">
          <w:rPr>
            <w:rFonts w:ascii="Arial" w:hAnsi="Arial" w:cs="Arial"/>
            <w:sz w:val="20"/>
          </w:rPr>
          <w:delText>3</w:delText>
        </w:r>
      </w:del>
      <w:ins w:id="5132" w:author="An Phuc Cao" w:date="2024-09-30T15:58:00Z" w16du:dateUtc="2024-09-30T08:58:00Z">
        <w:r w:rsidR="00092B01">
          <w:rPr>
            <w:rFonts w:ascii="Arial" w:hAnsi="Arial" w:cs="Arial"/>
            <w:sz w:val="20"/>
          </w:rPr>
          <w:t>4</w:t>
        </w:r>
      </w:ins>
      <w:r w:rsidRPr="00826313">
        <w:rPr>
          <w:rFonts w:ascii="Arial" w:hAnsi="Arial" w:cs="Arial"/>
          <w:sz w:val="20"/>
          <w:lang w:val="vi-VN"/>
        </w:rPr>
        <w:t>:</w:t>
      </w:r>
    </w:p>
    <w:p w14:paraId="21040888" w14:textId="682BB215" w:rsidR="0050465F" w:rsidRPr="00826313" w:rsidRDefault="00684F84" w:rsidP="002C2C84">
      <w:pPr>
        <w:widowControl w:val="0"/>
        <w:tabs>
          <w:tab w:val="left" w:pos="6300"/>
          <w:tab w:val="right" w:pos="7380"/>
          <w:tab w:val="left" w:pos="7740"/>
          <w:tab w:val="right" w:pos="8891"/>
        </w:tabs>
        <w:ind w:left="720" w:hanging="720"/>
        <w:jc w:val="right"/>
        <w:rPr>
          <w:rFonts w:ascii="Arial" w:hAnsi="Arial" w:cs="Arial"/>
          <w:bCs/>
          <w:i/>
          <w:iCs/>
          <w:sz w:val="20"/>
          <w:lang w:val="vi-VN"/>
        </w:rPr>
      </w:pPr>
      <w:r w:rsidRPr="00826313">
        <w:rPr>
          <w:rFonts w:ascii="Arial" w:hAnsi="Arial" w:cs="Arial"/>
          <w:bCs/>
          <w:i/>
          <w:iCs/>
          <w:sz w:val="20"/>
        </w:rPr>
        <w:t>Currency</w:t>
      </w:r>
      <w:r w:rsidR="00682F27" w:rsidRPr="00826313">
        <w:rPr>
          <w:rFonts w:ascii="Arial" w:hAnsi="Arial" w:cs="Arial"/>
          <w:bCs/>
          <w:i/>
          <w:iCs/>
          <w:sz w:val="20"/>
          <w:lang w:val="vi-VN"/>
        </w:rPr>
        <w:t>: VND</w:t>
      </w:r>
    </w:p>
    <w:p w14:paraId="308EB04E" w14:textId="6D0E5FA6" w:rsidR="00722697" w:rsidRPr="00826313" w:rsidRDefault="00722697" w:rsidP="00EC3692">
      <w:pPr>
        <w:widowControl w:val="0"/>
        <w:tabs>
          <w:tab w:val="left" w:pos="6300"/>
          <w:tab w:val="right" w:pos="7380"/>
          <w:tab w:val="left" w:pos="7740"/>
          <w:tab w:val="right" w:pos="8891"/>
        </w:tabs>
        <w:ind w:left="720" w:hanging="720"/>
        <w:jc w:val="both"/>
        <w:rPr>
          <w:rFonts w:ascii="Arial" w:hAnsi="Arial" w:cs="Arial"/>
          <w:b/>
          <w:sz w:val="10"/>
          <w:szCs w:val="10"/>
        </w:rPr>
      </w:pPr>
    </w:p>
    <w:tbl>
      <w:tblPr>
        <w:tblW w:w="13234" w:type="dxa"/>
        <w:tblInd w:w="720" w:type="dxa"/>
        <w:tblLayout w:type="fixed"/>
        <w:tblLook w:val="04A0" w:firstRow="1" w:lastRow="0" w:firstColumn="1" w:lastColumn="0" w:noHBand="0" w:noVBand="1"/>
      </w:tblPr>
      <w:tblGrid>
        <w:gridCol w:w="3551"/>
        <w:gridCol w:w="2421"/>
        <w:gridCol w:w="2421"/>
        <w:gridCol w:w="2420"/>
        <w:gridCol w:w="2421"/>
        <w:tblGridChange w:id="5133">
          <w:tblGrid>
            <w:gridCol w:w="3551"/>
            <w:gridCol w:w="2421"/>
            <w:gridCol w:w="2421"/>
            <w:gridCol w:w="2420"/>
            <w:gridCol w:w="2421"/>
          </w:tblGrid>
        </w:tblGridChange>
      </w:tblGrid>
      <w:tr w:rsidR="00722697" w:rsidRPr="00826313" w14:paraId="69716B7E" w14:textId="77777777" w:rsidTr="007541FB">
        <w:trPr>
          <w:trHeight w:val="520"/>
        </w:trPr>
        <w:tc>
          <w:tcPr>
            <w:tcW w:w="3551" w:type="dxa"/>
            <w:tcBorders>
              <w:top w:val="nil"/>
              <w:left w:val="nil"/>
              <w:bottom w:val="nil"/>
              <w:right w:val="nil"/>
            </w:tcBorders>
            <w:shd w:val="clear" w:color="auto" w:fill="auto"/>
            <w:noWrap/>
            <w:vAlign w:val="center"/>
            <w:hideMark/>
          </w:tcPr>
          <w:p w14:paraId="702256E5" w14:textId="77777777" w:rsidR="00722697" w:rsidRPr="00826313" w:rsidRDefault="00722697" w:rsidP="00722697">
            <w:pPr>
              <w:overflowPunct/>
              <w:autoSpaceDE/>
              <w:autoSpaceDN/>
              <w:adjustRightInd/>
              <w:textAlignment w:val="auto"/>
              <w:rPr>
                <w:rFonts w:ascii="Times New Roman" w:hAnsi="Times New Roman" w:cs="Times New Roman"/>
                <w:sz w:val="20"/>
                <w:szCs w:val="24"/>
              </w:rPr>
            </w:pPr>
          </w:p>
        </w:tc>
        <w:tc>
          <w:tcPr>
            <w:tcW w:w="2421" w:type="dxa"/>
            <w:tcBorders>
              <w:top w:val="nil"/>
              <w:left w:val="nil"/>
              <w:bottom w:val="nil"/>
              <w:right w:val="nil"/>
            </w:tcBorders>
            <w:shd w:val="clear" w:color="auto" w:fill="auto"/>
            <w:vAlign w:val="bottom"/>
            <w:hideMark/>
          </w:tcPr>
          <w:p w14:paraId="706C861A" w14:textId="2F9FEACE" w:rsidR="00722697" w:rsidRPr="00826313" w:rsidRDefault="00722697" w:rsidP="00955FB6">
            <w:pPr>
              <w:pBdr>
                <w:bottom w:val="single" w:sz="4" w:space="1" w:color="auto"/>
              </w:pBdr>
              <w:overflowPunct/>
              <w:autoSpaceDE/>
              <w:autoSpaceDN/>
              <w:adjustRightInd/>
              <w:ind w:right="-85"/>
              <w:jc w:val="right"/>
              <w:textAlignment w:val="auto"/>
              <w:rPr>
                <w:rFonts w:ascii="Arial" w:hAnsi="Arial" w:cs="Arial"/>
                <w:i/>
                <w:iCs/>
                <w:color w:val="000000"/>
                <w:sz w:val="20"/>
              </w:rPr>
            </w:pPr>
            <w:r w:rsidRPr="00826313">
              <w:rPr>
                <w:rFonts w:ascii="Arial" w:hAnsi="Arial" w:cs="Arial"/>
                <w:i/>
                <w:iCs/>
                <w:color w:val="000000"/>
                <w:sz w:val="20"/>
              </w:rPr>
              <w:t xml:space="preserve">Balance at </w:t>
            </w:r>
            <w:r w:rsidR="00F12EAA" w:rsidRPr="00826313">
              <w:rPr>
                <w:rFonts w:ascii="Arial" w:hAnsi="Arial" w:cs="Arial"/>
                <w:i/>
                <w:iCs/>
                <w:color w:val="000000"/>
                <w:sz w:val="20"/>
              </w:rPr>
              <w:t>31 December 202</w:t>
            </w:r>
            <w:del w:id="5134" w:author="An Phuc Cao" w:date="2024-09-30T15:59:00Z" w16du:dateUtc="2024-09-30T08:59:00Z">
              <w:r w:rsidR="009B6315" w:rsidDel="00092B01">
                <w:rPr>
                  <w:rFonts w:ascii="Arial" w:hAnsi="Arial" w:cs="Arial"/>
                  <w:i/>
                  <w:iCs/>
                  <w:color w:val="000000"/>
                  <w:sz w:val="20"/>
                </w:rPr>
                <w:delText>2</w:delText>
              </w:r>
            </w:del>
            <w:ins w:id="5135" w:author="An Phuc Cao" w:date="2024-09-30T15:59:00Z" w16du:dateUtc="2024-09-30T08:59:00Z">
              <w:r w:rsidR="00092B01">
                <w:rPr>
                  <w:rFonts w:ascii="Arial" w:hAnsi="Arial" w:cs="Arial"/>
                  <w:i/>
                  <w:iCs/>
                  <w:color w:val="000000"/>
                  <w:sz w:val="20"/>
                </w:rPr>
                <w:t>3</w:t>
              </w:r>
            </w:ins>
          </w:p>
        </w:tc>
        <w:tc>
          <w:tcPr>
            <w:tcW w:w="2421" w:type="dxa"/>
            <w:tcBorders>
              <w:top w:val="nil"/>
              <w:left w:val="nil"/>
              <w:bottom w:val="nil"/>
              <w:right w:val="nil"/>
            </w:tcBorders>
            <w:shd w:val="clear" w:color="auto" w:fill="auto"/>
            <w:vAlign w:val="bottom"/>
            <w:hideMark/>
          </w:tcPr>
          <w:p w14:paraId="1B7BD288" w14:textId="5CD4A798" w:rsidR="00682F27" w:rsidRPr="00826313" w:rsidRDefault="00722697" w:rsidP="00955FB6">
            <w:pPr>
              <w:pBdr>
                <w:bottom w:val="single" w:sz="4" w:space="1" w:color="auto"/>
              </w:pBdr>
              <w:overflowPunct/>
              <w:autoSpaceDE/>
              <w:autoSpaceDN/>
              <w:adjustRightInd/>
              <w:ind w:right="-85"/>
              <w:jc w:val="right"/>
              <w:textAlignment w:val="auto"/>
              <w:rPr>
                <w:rFonts w:ascii="Arial" w:hAnsi="Arial" w:cs="Arial"/>
                <w:i/>
                <w:iCs/>
                <w:color w:val="000000"/>
                <w:sz w:val="20"/>
              </w:rPr>
            </w:pPr>
            <w:del w:id="5136" w:author="Hai Quang Le" w:date="2025-01-06T10:14:00Z" w16du:dateUtc="2025-01-06T03:14:00Z">
              <w:r w:rsidRPr="00826313" w:rsidDel="00C66EA8">
                <w:rPr>
                  <w:rFonts w:ascii="Arial" w:hAnsi="Arial" w:cs="Arial"/>
                  <w:i/>
                  <w:iCs/>
                  <w:color w:val="000000"/>
                  <w:sz w:val="20"/>
                </w:rPr>
                <w:delText>Recorgnised</w:delText>
              </w:r>
            </w:del>
            <w:ins w:id="5137" w:author="Hai Quang Le" w:date="2025-01-06T10:14:00Z" w16du:dateUtc="2025-01-06T03:14:00Z">
              <w:r w:rsidR="00C66EA8" w:rsidRPr="00826313">
                <w:rPr>
                  <w:rFonts w:ascii="Arial" w:hAnsi="Arial" w:cs="Arial"/>
                  <w:i/>
                  <w:iCs/>
                  <w:color w:val="000000"/>
                  <w:sz w:val="20"/>
                </w:rPr>
                <w:t>Recognized</w:t>
              </w:r>
            </w:ins>
            <w:r w:rsidRPr="00826313">
              <w:rPr>
                <w:rFonts w:ascii="Arial" w:hAnsi="Arial" w:cs="Arial"/>
                <w:i/>
                <w:iCs/>
                <w:color w:val="000000"/>
                <w:sz w:val="20"/>
              </w:rPr>
              <w:t xml:space="preserve"> in </w:t>
            </w:r>
          </w:p>
          <w:p w14:paraId="0E61777A" w14:textId="5F1749EC" w:rsidR="00722697" w:rsidRPr="00826313" w:rsidRDefault="00722697" w:rsidP="00955FB6">
            <w:pPr>
              <w:pBdr>
                <w:bottom w:val="single" w:sz="4" w:space="1" w:color="auto"/>
              </w:pBdr>
              <w:overflowPunct/>
              <w:autoSpaceDE/>
              <w:autoSpaceDN/>
              <w:adjustRightInd/>
              <w:ind w:right="-85"/>
              <w:jc w:val="right"/>
              <w:textAlignment w:val="auto"/>
              <w:rPr>
                <w:rFonts w:ascii="Arial" w:hAnsi="Arial" w:cs="Arial"/>
                <w:i/>
                <w:iCs/>
                <w:color w:val="000000"/>
                <w:sz w:val="20"/>
              </w:rPr>
            </w:pPr>
            <w:r w:rsidRPr="00826313">
              <w:rPr>
                <w:rFonts w:ascii="Arial" w:hAnsi="Arial" w:cs="Arial"/>
                <w:i/>
                <w:iCs/>
                <w:color w:val="000000"/>
                <w:sz w:val="20"/>
              </w:rPr>
              <w:t xml:space="preserve">Profit or Loss </w:t>
            </w:r>
          </w:p>
        </w:tc>
        <w:tc>
          <w:tcPr>
            <w:tcW w:w="2420" w:type="dxa"/>
            <w:tcBorders>
              <w:top w:val="nil"/>
              <w:left w:val="nil"/>
              <w:bottom w:val="nil"/>
              <w:right w:val="nil"/>
            </w:tcBorders>
            <w:shd w:val="clear" w:color="auto" w:fill="auto"/>
            <w:vAlign w:val="bottom"/>
            <w:hideMark/>
          </w:tcPr>
          <w:p w14:paraId="2DF616A3" w14:textId="5DD38598" w:rsidR="007D6C2A" w:rsidRPr="00826313" w:rsidRDefault="00722697" w:rsidP="00955FB6">
            <w:pPr>
              <w:pBdr>
                <w:bottom w:val="single" w:sz="4" w:space="1" w:color="auto"/>
              </w:pBdr>
              <w:overflowPunct/>
              <w:autoSpaceDE/>
              <w:autoSpaceDN/>
              <w:adjustRightInd/>
              <w:ind w:right="-85"/>
              <w:jc w:val="right"/>
              <w:textAlignment w:val="auto"/>
              <w:rPr>
                <w:rFonts w:ascii="Arial" w:hAnsi="Arial" w:cs="Arial"/>
                <w:i/>
                <w:iCs/>
                <w:color w:val="000000"/>
                <w:sz w:val="20"/>
              </w:rPr>
            </w:pPr>
            <w:del w:id="5138" w:author="Hai Quang Le" w:date="2025-01-06T10:14:00Z" w16du:dateUtc="2025-01-06T03:14:00Z">
              <w:r w:rsidRPr="00826313" w:rsidDel="00C66EA8">
                <w:rPr>
                  <w:rFonts w:ascii="Arial" w:hAnsi="Arial" w:cs="Arial"/>
                  <w:i/>
                  <w:iCs/>
                  <w:color w:val="000000"/>
                  <w:sz w:val="20"/>
                </w:rPr>
                <w:delText>Recorgnised</w:delText>
              </w:r>
            </w:del>
            <w:ins w:id="5139" w:author="Hai Quang Le" w:date="2025-01-06T10:14:00Z" w16du:dateUtc="2025-01-06T03:14:00Z">
              <w:r w:rsidR="00C66EA8" w:rsidRPr="00826313">
                <w:rPr>
                  <w:rFonts w:ascii="Arial" w:hAnsi="Arial" w:cs="Arial"/>
                  <w:i/>
                  <w:iCs/>
                  <w:color w:val="000000"/>
                  <w:sz w:val="20"/>
                </w:rPr>
                <w:t>Recognized</w:t>
              </w:r>
            </w:ins>
            <w:r w:rsidRPr="00826313">
              <w:rPr>
                <w:rFonts w:ascii="Arial" w:hAnsi="Arial" w:cs="Arial"/>
                <w:i/>
                <w:iCs/>
                <w:color w:val="000000"/>
                <w:sz w:val="20"/>
              </w:rPr>
              <w:t xml:space="preserve"> in </w:t>
            </w:r>
          </w:p>
          <w:p w14:paraId="4C3149AD" w14:textId="155D0E30" w:rsidR="00722697" w:rsidRPr="00826313" w:rsidRDefault="00722697" w:rsidP="00955FB6">
            <w:pPr>
              <w:pBdr>
                <w:bottom w:val="single" w:sz="4" w:space="1" w:color="auto"/>
              </w:pBdr>
              <w:overflowPunct/>
              <w:autoSpaceDE/>
              <w:autoSpaceDN/>
              <w:adjustRightInd/>
              <w:ind w:right="-85"/>
              <w:jc w:val="right"/>
              <w:textAlignment w:val="auto"/>
              <w:rPr>
                <w:rFonts w:ascii="Arial" w:hAnsi="Arial" w:cs="Arial"/>
                <w:i/>
                <w:iCs/>
                <w:color w:val="000000"/>
                <w:sz w:val="20"/>
              </w:rPr>
            </w:pPr>
            <w:r w:rsidRPr="00826313">
              <w:rPr>
                <w:rFonts w:ascii="Arial" w:hAnsi="Arial" w:cs="Arial"/>
                <w:i/>
                <w:iCs/>
                <w:color w:val="000000"/>
                <w:sz w:val="20"/>
              </w:rPr>
              <w:t xml:space="preserve">OCI </w:t>
            </w:r>
          </w:p>
        </w:tc>
        <w:tc>
          <w:tcPr>
            <w:tcW w:w="2421" w:type="dxa"/>
            <w:tcBorders>
              <w:top w:val="nil"/>
              <w:left w:val="nil"/>
              <w:bottom w:val="nil"/>
              <w:right w:val="nil"/>
            </w:tcBorders>
            <w:shd w:val="clear" w:color="auto" w:fill="auto"/>
            <w:vAlign w:val="bottom"/>
            <w:hideMark/>
          </w:tcPr>
          <w:p w14:paraId="19E46132" w14:textId="1D58D045" w:rsidR="00722697" w:rsidRPr="00826313" w:rsidRDefault="00722697" w:rsidP="00955FB6">
            <w:pPr>
              <w:pBdr>
                <w:bottom w:val="single" w:sz="4" w:space="1" w:color="auto"/>
              </w:pBdr>
              <w:overflowPunct/>
              <w:autoSpaceDE/>
              <w:autoSpaceDN/>
              <w:adjustRightInd/>
              <w:ind w:right="-85"/>
              <w:jc w:val="right"/>
              <w:textAlignment w:val="auto"/>
              <w:rPr>
                <w:rFonts w:ascii="Arial" w:hAnsi="Arial" w:cs="Arial"/>
                <w:i/>
                <w:iCs/>
                <w:color w:val="000000"/>
                <w:sz w:val="20"/>
              </w:rPr>
            </w:pPr>
            <w:r w:rsidRPr="00826313">
              <w:rPr>
                <w:rFonts w:ascii="Arial" w:hAnsi="Arial" w:cs="Arial"/>
                <w:i/>
                <w:iCs/>
                <w:color w:val="000000"/>
                <w:sz w:val="20"/>
              </w:rPr>
              <w:t xml:space="preserve">Balance at </w:t>
            </w:r>
            <w:r w:rsidR="00F12EAA" w:rsidRPr="00826313">
              <w:rPr>
                <w:rFonts w:ascii="Arial" w:hAnsi="Arial" w:cs="Arial"/>
                <w:i/>
                <w:iCs/>
                <w:color w:val="000000"/>
                <w:sz w:val="20"/>
              </w:rPr>
              <w:t>30 June 202</w:t>
            </w:r>
            <w:del w:id="5140" w:author="An Phuc Cao" w:date="2024-09-30T15:59:00Z" w16du:dateUtc="2024-09-30T08:59:00Z">
              <w:r w:rsidR="009B6315" w:rsidDel="00092B01">
                <w:rPr>
                  <w:rFonts w:ascii="Arial" w:hAnsi="Arial" w:cs="Arial"/>
                  <w:i/>
                  <w:iCs/>
                  <w:color w:val="000000"/>
                  <w:sz w:val="20"/>
                </w:rPr>
                <w:delText>3</w:delText>
              </w:r>
            </w:del>
            <w:ins w:id="5141" w:author="An Phuc Cao" w:date="2024-09-30T15:59:00Z" w16du:dateUtc="2024-09-30T08:59:00Z">
              <w:r w:rsidR="00092B01">
                <w:rPr>
                  <w:rFonts w:ascii="Arial" w:hAnsi="Arial" w:cs="Arial"/>
                  <w:i/>
                  <w:iCs/>
                  <w:color w:val="000000"/>
                  <w:sz w:val="20"/>
                </w:rPr>
                <w:t>4</w:t>
              </w:r>
            </w:ins>
          </w:p>
        </w:tc>
      </w:tr>
      <w:tr w:rsidR="000D0802" w:rsidRPr="00826313" w14:paraId="1B988FC7" w14:textId="77777777" w:rsidTr="001C35AF">
        <w:tblPrEx>
          <w:tblW w:w="13234" w:type="dxa"/>
          <w:tblInd w:w="720" w:type="dxa"/>
          <w:tblLayout w:type="fixed"/>
          <w:tblPrExChange w:id="5142" w:author="An Phuc Cao" w:date="2024-10-24T17:24:00Z" w16du:dateUtc="2024-10-24T10:24:00Z">
            <w:tblPrEx>
              <w:tblW w:w="13234" w:type="dxa"/>
              <w:tblInd w:w="720" w:type="dxa"/>
              <w:tblLayout w:type="fixed"/>
            </w:tblPrEx>
          </w:tblPrExChange>
        </w:tblPrEx>
        <w:trPr>
          <w:trHeight w:val="77"/>
          <w:trPrChange w:id="5143" w:author="An Phuc Cao" w:date="2024-10-24T17:24:00Z" w16du:dateUtc="2024-10-24T10:24:00Z">
            <w:trPr>
              <w:trHeight w:val="77"/>
            </w:trPr>
          </w:trPrChange>
        </w:trPr>
        <w:tc>
          <w:tcPr>
            <w:tcW w:w="3551" w:type="dxa"/>
            <w:tcBorders>
              <w:top w:val="nil"/>
              <w:left w:val="nil"/>
              <w:bottom w:val="nil"/>
              <w:right w:val="nil"/>
            </w:tcBorders>
            <w:shd w:val="clear" w:color="auto" w:fill="auto"/>
            <w:noWrap/>
            <w:vAlign w:val="bottom"/>
            <w:hideMark/>
            <w:tcPrChange w:id="5144" w:author="An Phuc Cao" w:date="2024-10-24T17:24:00Z" w16du:dateUtc="2024-10-24T10:24:00Z">
              <w:tcPr>
                <w:tcW w:w="3551" w:type="dxa"/>
                <w:tcBorders>
                  <w:top w:val="nil"/>
                  <w:left w:val="nil"/>
                  <w:bottom w:val="nil"/>
                  <w:right w:val="nil"/>
                </w:tcBorders>
                <w:shd w:val="clear" w:color="auto" w:fill="auto"/>
                <w:noWrap/>
                <w:vAlign w:val="bottom"/>
                <w:hideMark/>
              </w:tcPr>
            </w:tcPrChange>
          </w:tcPr>
          <w:p w14:paraId="3F35A0AF" w14:textId="3884A6BC" w:rsidR="000D0802" w:rsidRPr="00826313" w:rsidRDefault="000D0802" w:rsidP="000D0802">
            <w:pPr>
              <w:overflowPunct/>
              <w:autoSpaceDE/>
              <w:autoSpaceDN/>
              <w:adjustRightInd/>
              <w:spacing w:before="120"/>
              <w:ind w:left="-81"/>
              <w:textAlignment w:val="auto"/>
              <w:rPr>
                <w:rFonts w:ascii="Arial" w:hAnsi="Arial" w:cs="Arial"/>
                <w:color w:val="000000"/>
                <w:sz w:val="20"/>
              </w:rPr>
            </w:pPr>
            <w:ins w:id="5145" w:author="An Phuc Cao" w:date="2024-09-30T16:00:00Z" w16du:dateUtc="2024-09-30T09:00:00Z">
              <w:r w:rsidRPr="00913EC6">
                <w:rPr>
                  <w:rFonts w:ascii="Arial" w:hAnsi="Arial" w:cs="Arial"/>
                  <w:sz w:val="20"/>
                </w:rPr>
                <w:t>Cash and cash equivalents</w:t>
              </w:r>
            </w:ins>
            <w:del w:id="5146" w:author="An Phuc Cao" w:date="2024-09-30T16:00:00Z" w16du:dateUtc="2024-09-30T09:00:00Z">
              <w:r w:rsidRPr="00826313" w:rsidDel="004D343C">
                <w:rPr>
                  <w:rFonts w:ascii="Arial" w:hAnsi="Arial" w:cs="Arial"/>
                  <w:color w:val="000000"/>
                  <w:sz w:val="20"/>
                </w:rPr>
                <w:delText>Cash and cash equivalents</w:delText>
              </w:r>
            </w:del>
          </w:p>
        </w:tc>
        <w:tc>
          <w:tcPr>
            <w:tcW w:w="2421" w:type="dxa"/>
            <w:tcBorders>
              <w:top w:val="nil"/>
              <w:left w:val="nil"/>
              <w:bottom w:val="nil"/>
              <w:right w:val="nil"/>
            </w:tcBorders>
            <w:shd w:val="clear" w:color="auto" w:fill="auto"/>
            <w:noWrap/>
            <w:tcPrChange w:id="5147" w:author="An Phuc Cao" w:date="2024-10-24T17:24:00Z" w16du:dateUtc="2024-10-24T10:24:00Z">
              <w:tcPr>
                <w:tcW w:w="2421" w:type="dxa"/>
                <w:tcBorders>
                  <w:top w:val="nil"/>
                  <w:left w:val="nil"/>
                  <w:bottom w:val="nil"/>
                  <w:right w:val="nil"/>
                </w:tcBorders>
                <w:shd w:val="clear" w:color="auto" w:fill="auto"/>
                <w:noWrap/>
                <w:vAlign w:val="center"/>
              </w:tcPr>
            </w:tcPrChange>
          </w:tcPr>
          <w:p w14:paraId="0762203C" w14:textId="0946D88E" w:rsidR="000D0802" w:rsidRPr="000D0802" w:rsidRDefault="000D0802" w:rsidP="000D0802">
            <w:pPr>
              <w:overflowPunct/>
              <w:autoSpaceDE/>
              <w:autoSpaceDN/>
              <w:adjustRightInd/>
              <w:spacing w:before="120"/>
              <w:ind w:right="-85"/>
              <w:jc w:val="right"/>
              <w:textAlignment w:val="auto"/>
              <w:rPr>
                <w:rFonts w:ascii="Arial" w:hAnsi="Arial" w:cs="Arial"/>
                <w:color w:val="000000"/>
                <w:sz w:val="20"/>
                <w:lang w:val="vi-VN"/>
              </w:rPr>
            </w:pPr>
            <w:ins w:id="5148" w:author="An Phuc Cao" w:date="2024-10-24T17:24:00Z" w16du:dateUtc="2024-10-24T10:24:00Z">
              <w:r w:rsidRPr="000D0802">
                <w:rPr>
                  <w:rFonts w:ascii="Arial" w:hAnsi="Arial" w:cs="Arial"/>
                  <w:sz w:val="20"/>
                  <w:rPrChange w:id="5149" w:author="An Phuc Cao" w:date="2024-10-24T17:25:00Z" w16du:dateUtc="2024-10-24T10:25:00Z">
                    <w:rPr/>
                  </w:rPrChange>
                </w:rPr>
                <w:t xml:space="preserve"> (12,346,189)</w:t>
              </w:r>
            </w:ins>
            <w:del w:id="5150" w:author="An Phuc Cao" w:date="2024-09-30T15:59:00Z" w16du:dateUtc="2024-09-30T08:59:00Z">
              <w:r w:rsidRPr="000D0802" w:rsidDel="00092B01">
                <w:rPr>
                  <w:rFonts w:ascii="Arial" w:hAnsi="Arial" w:cs="Arial"/>
                  <w:sz w:val="20"/>
                </w:rPr>
                <w:delText>4,886,137</w:delText>
              </w:r>
            </w:del>
          </w:p>
        </w:tc>
        <w:tc>
          <w:tcPr>
            <w:tcW w:w="2421" w:type="dxa"/>
            <w:tcBorders>
              <w:top w:val="nil"/>
              <w:left w:val="nil"/>
              <w:bottom w:val="nil"/>
              <w:right w:val="nil"/>
            </w:tcBorders>
            <w:shd w:val="clear" w:color="auto" w:fill="auto"/>
            <w:noWrap/>
            <w:tcPrChange w:id="5151" w:author="An Phuc Cao" w:date="2024-10-24T17:24:00Z" w16du:dateUtc="2024-10-24T10:24:00Z">
              <w:tcPr>
                <w:tcW w:w="2421" w:type="dxa"/>
                <w:tcBorders>
                  <w:top w:val="nil"/>
                  <w:left w:val="nil"/>
                  <w:bottom w:val="nil"/>
                  <w:right w:val="nil"/>
                </w:tcBorders>
                <w:shd w:val="clear" w:color="auto" w:fill="auto"/>
                <w:noWrap/>
                <w:vAlign w:val="bottom"/>
              </w:tcPr>
            </w:tcPrChange>
          </w:tcPr>
          <w:p w14:paraId="5A7B5C49" w14:textId="7DEE6FFC" w:rsidR="000D0802" w:rsidRPr="000D0802" w:rsidRDefault="000D0802" w:rsidP="000D0802">
            <w:pPr>
              <w:overflowPunct/>
              <w:autoSpaceDE/>
              <w:autoSpaceDN/>
              <w:adjustRightInd/>
              <w:ind w:right="-85"/>
              <w:jc w:val="right"/>
              <w:textAlignment w:val="auto"/>
              <w:rPr>
                <w:rFonts w:ascii="Arial" w:hAnsi="Arial" w:cs="Arial"/>
                <w:color w:val="000000"/>
                <w:sz w:val="20"/>
              </w:rPr>
            </w:pPr>
            <w:ins w:id="5152" w:author="An Phuc Cao" w:date="2024-10-24T17:24:00Z" w16du:dateUtc="2024-10-24T10:24:00Z">
              <w:r w:rsidRPr="000D0802">
                <w:rPr>
                  <w:rFonts w:ascii="Arial" w:hAnsi="Arial" w:cs="Arial"/>
                  <w:sz w:val="20"/>
                  <w:rPrChange w:id="5153" w:author="An Phuc Cao" w:date="2024-10-24T17:25:00Z" w16du:dateUtc="2024-10-24T10:25:00Z">
                    <w:rPr/>
                  </w:rPrChange>
                </w:rPr>
                <w:t xml:space="preserve"> (681,531)</w:t>
              </w:r>
            </w:ins>
          </w:p>
        </w:tc>
        <w:tc>
          <w:tcPr>
            <w:tcW w:w="2420" w:type="dxa"/>
            <w:tcBorders>
              <w:top w:val="nil"/>
              <w:left w:val="nil"/>
              <w:bottom w:val="nil"/>
              <w:right w:val="nil"/>
            </w:tcBorders>
            <w:shd w:val="clear" w:color="auto" w:fill="auto"/>
            <w:noWrap/>
            <w:tcPrChange w:id="5154" w:author="An Phuc Cao" w:date="2024-10-24T17:24:00Z" w16du:dateUtc="2024-10-24T10:24:00Z">
              <w:tcPr>
                <w:tcW w:w="2420" w:type="dxa"/>
                <w:tcBorders>
                  <w:top w:val="nil"/>
                  <w:left w:val="nil"/>
                  <w:bottom w:val="nil"/>
                  <w:right w:val="nil"/>
                </w:tcBorders>
                <w:shd w:val="clear" w:color="auto" w:fill="auto"/>
                <w:noWrap/>
                <w:vAlign w:val="bottom"/>
              </w:tcPr>
            </w:tcPrChange>
          </w:tcPr>
          <w:p w14:paraId="49904917" w14:textId="3F4B23C9" w:rsidR="000D0802" w:rsidRPr="000D0802" w:rsidRDefault="000D0802" w:rsidP="000D0802">
            <w:pPr>
              <w:overflowPunct/>
              <w:autoSpaceDE/>
              <w:autoSpaceDN/>
              <w:adjustRightInd/>
              <w:spacing w:before="120"/>
              <w:ind w:right="-85"/>
              <w:jc w:val="right"/>
              <w:textAlignment w:val="auto"/>
              <w:rPr>
                <w:rFonts w:ascii="Arial" w:hAnsi="Arial" w:cs="Arial"/>
                <w:color w:val="000000"/>
                <w:sz w:val="20"/>
              </w:rPr>
            </w:pPr>
            <w:ins w:id="5155" w:author="An Phuc Cao" w:date="2024-10-24T17:24:00Z" w16du:dateUtc="2024-10-24T10:24:00Z">
              <w:r w:rsidRPr="000D0802">
                <w:rPr>
                  <w:rFonts w:ascii="Arial" w:hAnsi="Arial" w:cs="Arial"/>
                  <w:sz w:val="20"/>
                  <w:rPrChange w:id="5156" w:author="An Phuc Cao" w:date="2024-10-24T17:25:00Z" w16du:dateUtc="2024-10-24T10:25:00Z">
                    <w:rPr/>
                  </w:rPrChange>
                </w:rPr>
                <w:t xml:space="preserve"> -   </w:t>
              </w:r>
            </w:ins>
          </w:p>
        </w:tc>
        <w:tc>
          <w:tcPr>
            <w:tcW w:w="2421" w:type="dxa"/>
            <w:tcBorders>
              <w:top w:val="nil"/>
              <w:left w:val="nil"/>
              <w:bottom w:val="nil"/>
              <w:right w:val="nil"/>
            </w:tcBorders>
            <w:shd w:val="clear" w:color="auto" w:fill="auto"/>
            <w:noWrap/>
            <w:tcPrChange w:id="5157" w:author="An Phuc Cao" w:date="2024-10-24T17:24:00Z" w16du:dateUtc="2024-10-24T10:24:00Z">
              <w:tcPr>
                <w:tcW w:w="2421" w:type="dxa"/>
                <w:tcBorders>
                  <w:top w:val="nil"/>
                  <w:left w:val="nil"/>
                  <w:bottom w:val="nil"/>
                  <w:right w:val="nil"/>
                </w:tcBorders>
                <w:shd w:val="clear" w:color="auto" w:fill="auto"/>
                <w:noWrap/>
                <w:vAlign w:val="bottom"/>
              </w:tcPr>
            </w:tcPrChange>
          </w:tcPr>
          <w:p w14:paraId="3F50D8C3" w14:textId="40A8BEFF" w:rsidR="000D0802" w:rsidRPr="000D0802" w:rsidRDefault="000D0802" w:rsidP="000D0802">
            <w:pPr>
              <w:overflowPunct/>
              <w:autoSpaceDE/>
              <w:autoSpaceDN/>
              <w:adjustRightInd/>
              <w:spacing w:before="120"/>
              <w:ind w:right="-85"/>
              <w:jc w:val="right"/>
              <w:textAlignment w:val="auto"/>
              <w:rPr>
                <w:rFonts w:ascii="Arial" w:hAnsi="Arial" w:cs="Arial"/>
                <w:color w:val="000000"/>
                <w:sz w:val="20"/>
              </w:rPr>
            </w:pPr>
            <w:ins w:id="5158" w:author="An Phuc Cao" w:date="2024-10-24T17:24:00Z" w16du:dateUtc="2024-10-24T10:24:00Z">
              <w:r w:rsidRPr="000D0802">
                <w:rPr>
                  <w:rFonts w:ascii="Arial" w:hAnsi="Arial" w:cs="Arial"/>
                  <w:sz w:val="20"/>
                  <w:rPrChange w:id="5159" w:author="An Phuc Cao" w:date="2024-10-24T17:25:00Z" w16du:dateUtc="2024-10-24T10:25:00Z">
                    <w:rPr/>
                  </w:rPrChange>
                </w:rPr>
                <w:t xml:space="preserve"> (13,027,720)</w:t>
              </w:r>
            </w:ins>
          </w:p>
        </w:tc>
      </w:tr>
      <w:tr w:rsidR="000D0802" w:rsidRPr="00826313" w14:paraId="344EFDBE" w14:textId="77777777" w:rsidTr="001C35AF">
        <w:tblPrEx>
          <w:tblW w:w="13234" w:type="dxa"/>
          <w:tblInd w:w="720" w:type="dxa"/>
          <w:tblLayout w:type="fixed"/>
          <w:tblPrExChange w:id="5160" w:author="An Phuc Cao" w:date="2024-10-24T17:24:00Z" w16du:dateUtc="2024-10-24T10:24:00Z">
            <w:tblPrEx>
              <w:tblW w:w="13234" w:type="dxa"/>
              <w:tblInd w:w="720" w:type="dxa"/>
              <w:tblLayout w:type="fixed"/>
            </w:tblPrEx>
          </w:tblPrExChange>
        </w:tblPrEx>
        <w:trPr>
          <w:trHeight w:val="68"/>
          <w:trPrChange w:id="5161" w:author="An Phuc Cao" w:date="2024-10-24T17:24:00Z" w16du:dateUtc="2024-10-24T10:24:00Z">
            <w:trPr>
              <w:trHeight w:val="68"/>
            </w:trPr>
          </w:trPrChange>
        </w:trPr>
        <w:tc>
          <w:tcPr>
            <w:tcW w:w="3551" w:type="dxa"/>
            <w:tcBorders>
              <w:top w:val="nil"/>
              <w:left w:val="nil"/>
              <w:bottom w:val="nil"/>
              <w:right w:val="nil"/>
            </w:tcBorders>
            <w:shd w:val="clear" w:color="auto" w:fill="auto"/>
            <w:noWrap/>
            <w:vAlign w:val="bottom"/>
            <w:hideMark/>
            <w:tcPrChange w:id="5162" w:author="An Phuc Cao" w:date="2024-10-24T17:24:00Z" w16du:dateUtc="2024-10-24T10:24:00Z">
              <w:tcPr>
                <w:tcW w:w="3551" w:type="dxa"/>
                <w:tcBorders>
                  <w:top w:val="nil"/>
                  <w:left w:val="nil"/>
                  <w:bottom w:val="nil"/>
                  <w:right w:val="nil"/>
                </w:tcBorders>
                <w:shd w:val="clear" w:color="auto" w:fill="auto"/>
                <w:noWrap/>
                <w:vAlign w:val="bottom"/>
                <w:hideMark/>
              </w:tcPr>
            </w:tcPrChange>
          </w:tcPr>
          <w:p w14:paraId="46D07E17" w14:textId="3702065D" w:rsidR="000D0802" w:rsidRPr="00826313" w:rsidRDefault="000D0802" w:rsidP="000D0802">
            <w:pPr>
              <w:overflowPunct/>
              <w:autoSpaceDE/>
              <w:autoSpaceDN/>
              <w:adjustRightInd/>
              <w:ind w:left="-81"/>
              <w:textAlignment w:val="auto"/>
              <w:rPr>
                <w:rFonts w:ascii="Arial" w:hAnsi="Arial" w:cs="Arial"/>
                <w:color w:val="000000"/>
                <w:sz w:val="20"/>
              </w:rPr>
            </w:pPr>
            <w:ins w:id="5163" w:author="An Phuc Cao" w:date="2024-09-30T16:00:00Z" w16du:dateUtc="2024-09-30T09:00:00Z">
              <w:r>
                <w:rPr>
                  <w:rFonts w:ascii="Arial" w:hAnsi="Arial" w:cs="Arial"/>
                  <w:sz w:val="20"/>
                  <w:lang w:val="vi-VN"/>
                </w:rPr>
                <w:t>Due from banks</w:t>
              </w:r>
            </w:ins>
            <w:del w:id="5164" w:author="An Phuc Cao" w:date="2024-09-30T16:00:00Z" w16du:dateUtc="2024-09-30T09:00:00Z">
              <w:r w:rsidRPr="00826313" w:rsidDel="004D343C">
                <w:rPr>
                  <w:rFonts w:ascii="Arial" w:hAnsi="Arial" w:cs="Arial"/>
                  <w:color w:val="000000"/>
                  <w:sz w:val="20"/>
                </w:rPr>
                <w:delText>Financial assets at FVTPL</w:delText>
              </w:r>
            </w:del>
          </w:p>
        </w:tc>
        <w:tc>
          <w:tcPr>
            <w:tcW w:w="2421" w:type="dxa"/>
            <w:tcBorders>
              <w:top w:val="nil"/>
              <w:left w:val="nil"/>
              <w:bottom w:val="nil"/>
              <w:right w:val="nil"/>
            </w:tcBorders>
            <w:shd w:val="clear" w:color="auto" w:fill="auto"/>
            <w:noWrap/>
            <w:tcPrChange w:id="5165" w:author="An Phuc Cao" w:date="2024-10-24T17:24:00Z" w16du:dateUtc="2024-10-24T10:24:00Z">
              <w:tcPr>
                <w:tcW w:w="2421" w:type="dxa"/>
                <w:tcBorders>
                  <w:top w:val="nil"/>
                  <w:left w:val="nil"/>
                  <w:bottom w:val="nil"/>
                  <w:right w:val="nil"/>
                </w:tcBorders>
                <w:shd w:val="clear" w:color="auto" w:fill="auto"/>
                <w:noWrap/>
                <w:vAlign w:val="center"/>
              </w:tcPr>
            </w:tcPrChange>
          </w:tcPr>
          <w:p w14:paraId="4782060E" w14:textId="28CF9A86" w:rsidR="000D0802" w:rsidRPr="000D0802" w:rsidRDefault="000D0802" w:rsidP="000D0802">
            <w:pPr>
              <w:overflowPunct/>
              <w:autoSpaceDE/>
              <w:autoSpaceDN/>
              <w:adjustRightInd/>
              <w:ind w:right="-85"/>
              <w:jc w:val="right"/>
              <w:textAlignment w:val="auto"/>
              <w:rPr>
                <w:rFonts w:ascii="Arial" w:hAnsi="Arial" w:cs="Arial"/>
                <w:color w:val="000000"/>
                <w:sz w:val="20"/>
                <w:lang w:val="vi-VN"/>
              </w:rPr>
            </w:pPr>
            <w:ins w:id="5166" w:author="An Phuc Cao" w:date="2024-10-24T17:24:00Z" w16du:dateUtc="2024-10-24T10:24:00Z">
              <w:r w:rsidRPr="000D0802">
                <w:rPr>
                  <w:rFonts w:ascii="Arial" w:hAnsi="Arial" w:cs="Arial"/>
                  <w:sz w:val="20"/>
                  <w:rPrChange w:id="5167" w:author="An Phuc Cao" w:date="2024-10-24T17:25:00Z" w16du:dateUtc="2024-10-24T10:25:00Z">
                    <w:rPr/>
                  </w:rPrChange>
                </w:rPr>
                <w:t xml:space="preserve"> -   </w:t>
              </w:r>
            </w:ins>
            <w:del w:id="5168" w:author="An Phuc Cao" w:date="2024-09-30T15:59:00Z" w16du:dateUtc="2024-09-30T08:59:00Z">
              <w:r w:rsidRPr="000D0802" w:rsidDel="00092B01">
                <w:rPr>
                  <w:rFonts w:ascii="Arial" w:hAnsi="Arial" w:cs="Arial"/>
                  <w:sz w:val="20"/>
                </w:rPr>
                <w:delText>(501,689,443)</w:delText>
              </w:r>
            </w:del>
          </w:p>
        </w:tc>
        <w:tc>
          <w:tcPr>
            <w:tcW w:w="2421" w:type="dxa"/>
            <w:tcBorders>
              <w:top w:val="nil"/>
              <w:left w:val="nil"/>
              <w:bottom w:val="nil"/>
              <w:right w:val="nil"/>
            </w:tcBorders>
            <w:shd w:val="clear" w:color="auto" w:fill="auto"/>
            <w:noWrap/>
            <w:tcPrChange w:id="5169" w:author="An Phuc Cao" w:date="2024-10-24T17:24:00Z" w16du:dateUtc="2024-10-24T10:24:00Z">
              <w:tcPr>
                <w:tcW w:w="2421" w:type="dxa"/>
                <w:tcBorders>
                  <w:top w:val="nil"/>
                  <w:left w:val="nil"/>
                  <w:bottom w:val="nil"/>
                  <w:right w:val="nil"/>
                </w:tcBorders>
                <w:shd w:val="clear" w:color="auto" w:fill="auto"/>
                <w:noWrap/>
                <w:vAlign w:val="bottom"/>
              </w:tcPr>
            </w:tcPrChange>
          </w:tcPr>
          <w:p w14:paraId="622F2EC9" w14:textId="3F67D3DB" w:rsidR="000D0802" w:rsidRPr="000D0802" w:rsidRDefault="000D0802" w:rsidP="000D0802">
            <w:pPr>
              <w:overflowPunct/>
              <w:autoSpaceDE/>
              <w:autoSpaceDN/>
              <w:adjustRightInd/>
              <w:ind w:right="-85"/>
              <w:jc w:val="right"/>
              <w:textAlignment w:val="auto"/>
              <w:rPr>
                <w:rFonts w:ascii="Arial" w:hAnsi="Arial" w:cs="Arial"/>
                <w:color w:val="000000"/>
                <w:sz w:val="20"/>
              </w:rPr>
            </w:pPr>
            <w:ins w:id="5170" w:author="An Phuc Cao" w:date="2024-10-24T17:24:00Z" w16du:dateUtc="2024-10-24T10:24:00Z">
              <w:r w:rsidRPr="000D0802">
                <w:rPr>
                  <w:rFonts w:ascii="Arial" w:hAnsi="Arial" w:cs="Arial"/>
                  <w:sz w:val="20"/>
                  <w:rPrChange w:id="5171" w:author="An Phuc Cao" w:date="2024-10-24T17:25:00Z" w16du:dateUtc="2024-10-24T10:25:00Z">
                    <w:rPr/>
                  </w:rPrChange>
                </w:rPr>
                <w:t xml:space="preserve"> -   </w:t>
              </w:r>
            </w:ins>
          </w:p>
        </w:tc>
        <w:tc>
          <w:tcPr>
            <w:tcW w:w="2420" w:type="dxa"/>
            <w:tcBorders>
              <w:top w:val="nil"/>
              <w:left w:val="nil"/>
              <w:bottom w:val="nil"/>
              <w:right w:val="nil"/>
            </w:tcBorders>
            <w:shd w:val="clear" w:color="auto" w:fill="auto"/>
            <w:noWrap/>
            <w:tcPrChange w:id="5172" w:author="An Phuc Cao" w:date="2024-10-24T17:24:00Z" w16du:dateUtc="2024-10-24T10:24:00Z">
              <w:tcPr>
                <w:tcW w:w="2420" w:type="dxa"/>
                <w:tcBorders>
                  <w:top w:val="nil"/>
                  <w:left w:val="nil"/>
                  <w:bottom w:val="nil"/>
                  <w:right w:val="nil"/>
                </w:tcBorders>
                <w:shd w:val="clear" w:color="auto" w:fill="auto"/>
                <w:noWrap/>
                <w:vAlign w:val="bottom"/>
              </w:tcPr>
            </w:tcPrChange>
          </w:tcPr>
          <w:p w14:paraId="4722BDD8" w14:textId="0D3755D9" w:rsidR="000D0802" w:rsidRPr="000D0802" w:rsidRDefault="000D0802" w:rsidP="000D0802">
            <w:pPr>
              <w:overflowPunct/>
              <w:autoSpaceDE/>
              <w:autoSpaceDN/>
              <w:adjustRightInd/>
              <w:ind w:right="-85"/>
              <w:jc w:val="right"/>
              <w:textAlignment w:val="auto"/>
              <w:rPr>
                <w:rFonts w:ascii="Arial" w:hAnsi="Arial" w:cs="Arial"/>
                <w:color w:val="000000"/>
                <w:sz w:val="20"/>
                <w:lang w:val="vi-VN"/>
              </w:rPr>
            </w:pPr>
            <w:ins w:id="5173" w:author="An Phuc Cao" w:date="2024-10-24T17:24:00Z" w16du:dateUtc="2024-10-24T10:24:00Z">
              <w:r w:rsidRPr="000D0802">
                <w:rPr>
                  <w:rFonts w:ascii="Arial" w:hAnsi="Arial" w:cs="Arial"/>
                  <w:sz w:val="20"/>
                  <w:rPrChange w:id="5174" w:author="An Phuc Cao" w:date="2024-10-24T17:25:00Z" w16du:dateUtc="2024-10-24T10:25:00Z">
                    <w:rPr/>
                  </w:rPrChange>
                </w:rPr>
                <w:t xml:space="preserve"> -   </w:t>
              </w:r>
            </w:ins>
          </w:p>
        </w:tc>
        <w:tc>
          <w:tcPr>
            <w:tcW w:w="2421" w:type="dxa"/>
            <w:tcBorders>
              <w:top w:val="nil"/>
              <w:left w:val="nil"/>
              <w:bottom w:val="nil"/>
              <w:right w:val="nil"/>
            </w:tcBorders>
            <w:shd w:val="clear" w:color="auto" w:fill="auto"/>
            <w:noWrap/>
            <w:tcPrChange w:id="5175" w:author="An Phuc Cao" w:date="2024-10-24T17:24:00Z" w16du:dateUtc="2024-10-24T10:24:00Z">
              <w:tcPr>
                <w:tcW w:w="2421" w:type="dxa"/>
                <w:tcBorders>
                  <w:top w:val="nil"/>
                  <w:left w:val="nil"/>
                  <w:bottom w:val="nil"/>
                  <w:right w:val="nil"/>
                </w:tcBorders>
                <w:shd w:val="clear" w:color="auto" w:fill="auto"/>
                <w:noWrap/>
                <w:vAlign w:val="bottom"/>
              </w:tcPr>
            </w:tcPrChange>
          </w:tcPr>
          <w:p w14:paraId="1AD9E5BB" w14:textId="1EE51EC8" w:rsidR="000D0802" w:rsidRPr="000D0802" w:rsidRDefault="000D0802" w:rsidP="000D0802">
            <w:pPr>
              <w:overflowPunct/>
              <w:autoSpaceDE/>
              <w:autoSpaceDN/>
              <w:adjustRightInd/>
              <w:ind w:right="-85"/>
              <w:jc w:val="right"/>
              <w:textAlignment w:val="auto"/>
              <w:rPr>
                <w:rFonts w:ascii="Arial" w:hAnsi="Arial" w:cs="Arial"/>
                <w:color w:val="000000"/>
                <w:sz w:val="20"/>
              </w:rPr>
            </w:pPr>
            <w:ins w:id="5176" w:author="An Phuc Cao" w:date="2024-10-24T17:24:00Z" w16du:dateUtc="2024-10-24T10:24:00Z">
              <w:r w:rsidRPr="000D0802">
                <w:rPr>
                  <w:rFonts w:ascii="Arial" w:hAnsi="Arial" w:cs="Arial"/>
                  <w:sz w:val="20"/>
                  <w:rPrChange w:id="5177" w:author="An Phuc Cao" w:date="2024-10-24T17:25:00Z" w16du:dateUtc="2024-10-24T10:25:00Z">
                    <w:rPr/>
                  </w:rPrChange>
                </w:rPr>
                <w:t xml:space="preserve"> -   </w:t>
              </w:r>
            </w:ins>
          </w:p>
        </w:tc>
      </w:tr>
      <w:tr w:rsidR="000D0802" w:rsidRPr="00826313" w14:paraId="544AA086" w14:textId="77777777" w:rsidTr="001C35AF">
        <w:tblPrEx>
          <w:tblW w:w="13234" w:type="dxa"/>
          <w:tblInd w:w="720" w:type="dxa"/>
          <w:tblLayout w:type="fixed"/>
          <w:tblPrExChange w:id="5178" w:author="An Phuc Cao" w:date="2024-10-24T17:24:00Z" w16du:dateUtc="2024-10-24T10:24:00Z">
            <w:tblPrEx>
              <w:tblW w:w="13234" w:type="dxa"/>
              <w:tblInd w:w="720" w:type="dxa"/>
              <w:tblLayout w:type="fixed"/>
            </w:tblPrEx>
          </w:tblPrExChange>
        </w:tblPrEx>
        <w:trPr>
          <w:trHeight w:val="68"/>
          <w:ins w:id="5179" w:author="An Phuc Cao" w:date="2024-09-30T16:00:00Z"/>
          <w:trPrChange w:id="5180" w:author="An Phuc Cao" w:date="2024-10-24T17:24:00Z" w16du:dateUtc="2024-10-24T10:24:00Z">
            <w:trPr>
              <w:trHeight w:val="68"/>
            </w:trPr>
          </w:trPrChange>
        </w:trPr>
        <w:tc>
          <w:tcPr>
            <w:tcW w:w="3551" w:type="dxa"/>
            <w:tcBorders>
              <w:top w:val="nil"/>
              <w:left w:val="nil"/>
              <w:bottom w:val="nil"/>
              <w:right w:val="nil"/>
            </w:tcBorders>
            <w:shd w:val="clear" w:color="auto" w:fill="auto"/>
            <w:noWrap/>
            <w:vAlign w:val="bottom"/>
            <w:tcPrChange w:id="5181" w:author="An Phuc Cao" w:date="2024-10-24T17:24:00Z" w16du:dateUtc="2024-10-24T10:24:00Z">
              <w:tcPr>
                <w:tcW w:w="3551" w:type="dxa"/>
                <w:tcBorders>
                  <w:top w:val="nil"/>
                  <w:left w:val="nil"/>
                  <w:bottom w:val="nil"/>
                  <w:right w:val="nil"/>
                </w:tcBorders>
                <w:shd w:val="clear" w:color="auto" w:fill="auto"/>
                <w:noWrap/>
                <w:vAlign w:val="bottom"/>
              </w:tcPr>
            </w:tcPrChange>
          </w:tcPr>
          <w:p w14:paraId="0813AEEF" w14:textId="63BAF48D" w:rsidR="000D0802" w:rsidRPr="00826313" w:rsidRDefault="000D0802" w:rsidP="000D0802">
            <w:pPr>
              <w:overflowPunct/>
              <w:autoSpaceDE/>
              <w:autoSpaceDN/>
              <w:adjustRightInd/>
              <w:ind w:left="-81"/>
              <w:textAlignment w:val="auto"/>
              <w:rPr>
                <w:ins w:id="5182" w:author="An Phuc Cao" w:date="2024-09-30T16:00:00Z" w16du:dateUtc="2024-09-30T09:00:00Z"/>
                <w:rFonts w:ascii="Arial" w:hAnsi="Arial" w:cs="Arial"/>
                <w:color w:val="000000"/>
                <w:sz w:val="20"/>
              </w:rPr>
            </w:pPr>
            <w:ins w:id="5183" w:author="An Phuc Cao" w:date="2024-09-30T16:00:00Z" w16du:dateUtc="2024-09-30T09:00:00Z">
              <w:r w:rsidRPr="00913EC6">
                <w:rPr>
                  <w:rFonts w:ascii="Arial" w:hAnsi="Arial" w:cs="Arial"/>
                  <w:sz w:val="20"/>
                </w:rPr>
                <w:t>Financial assets at FVTPL</w:t>
              </w:r>
            </w:ins>
          </w:p>
        </w:tc>
        <w:tc>
          <w:tcPr>
            <w:tcW w:w="2421" w:type="dxa"/>
            <w:tcBorders>
              <w:top w:val="nil"/>
              <w:left w:val="nil"/>
              <w:bottom w:val="nil"/>
              <w:right w:val="nil"/>
            </w:tcBorders>
            <w:shd w:val="clear" w:color="auto" w:fill="auto"/>
            <w:noWrap/>
            <w:tcPrChange w:id="5184" w:author="An Phuc Cao" w:date="2024-10-24T17:24:00Z" w16du:dateUtc="2024-10-24T10:24:00Z">
              <w:tcPr>
                <w:tcW w:w="2421" w:type="dxa"/>
                <w:tcBorders>
                  <w:top w:val="nil"/>
                  <w:left w:val="nil"/>
                  <w:bottom w:val="nil"/>
                  <w:right w:val="nil"/>
                </w:tcBorders>
                <w:shd w:val="clear" w:color="auto" w:fill="auto"/>
                <w:noWrap/>
                <w:vAlign w:val="center"/>
              </w:tcPr>
            </w:tcPrChange>
          </w:tcPr>
          <w:p w14:paraId="762AC47D" w14:textId="1A69F0EC" w:rsidR="000D0802" w:rsidRPr="000D0802" w:rsidDel="00092B01" w:rsidRDefault="000D0802" w:rsidP="000D0802">
            <w:pPr>
              <w:overflowPunct/>
              <w:autoSpaceDE/>
              <w:autoSpaceDN/>
              <w:adjustRightInd/>
              <w:ind w:right="-85"/>
              <w:jc w:val="right"/>
              <w:textAlignment w:val="auto"/>
              <w:rPr>
                <w:ins w:id="5185" w:author="An Phuc Cao" w:date="2024-09-30T16:00:00Z" w16du:dateUtc="2024-09-30T09:00:00Z"/>
                <w:rFonts w:ascii="Arial" w:hAnsi="Arial" w:cs="Arial"/>
                <w:sz w:val="20"/>
              </w:rPr>
            </w:pPr>
            <w:ins w:id="5186" w:author="An Phuc Cao" w:date="2024-10-24T17:24:00Z" w16du:dateUtc="2024-10-24T10:24:00Z">
              <w:r w:rsidRPr="000D0802">
                <w:rPr>
                  <w:rFonts w:ascii="Arial" w:hAnsi="Arial" w:cs="Arial"/>
                  <w:sz w:val="20"/>
                  <w:rPrChange w:id="5187" w:author="An Phuc Cao" w:date="2024-10-24T17:25:00Z" w16du:dateUtc="2024-10-24T10:25:00Z">
                    <w:rPr/>
                  </w:rPrChange>
                </w:rPr>
                <w:t xml:space="preserve"> (11,496,147,806)</w:t>
              </w:r>
            </w:ins>
          </w:p>
        </w:tc>
        <w:tc>
          <w:tcPr>
            <w:tcW w:w="2421" w:type="dxa"/>
            <w:tcBorders>
              <w:top w:val="nil"/>
              <w:left w:val="nil"/>
              <w:bottom w:val="nil"/>
              <w:right w:val="nil"/>
            </w:tcBorders>
            <w:shd w:val="clear" w:color="auto" w:fill="auto"/>
            <w:noWrap/>
            <w:tcPrChange w:id="5188" w:author="An Phuc Cao" w:date="2024-10-24T17:24:00Z" w16du:dateUtc="2024-10-24T10:24:00Z">
              <w:tcPr>
                <w:tcW w:w="2421" w:type="dxa"/>
                <w:tcBorders>
                  <w:top w:val="nil"/>
                  <w:left w:val="nil"/>
                  <w:bottom w:val="nil"/>
                  <w:right w:val="nil"/>
                </w:tcBorders>
                <w:shd w:val="clear" w:color="auto" w:fill="auto"/>
                <w:noWrap/>
                <w:vAlign w:val="bottom"/>
              </w:tcPr>
            </w:tcPrChange>
          </w:tcPr>
          <w:p w14:paraId="61C0DC0E" w14:textId="6D4C50F1" w:rsidR="000D0802" w:rsidRPr="000D0802" w:rsidRDefault="000D0802" w:rsidP="000D0802">
            <w:pPr>
              <w:overflowPunct/>
              <w:autoSpaceDE/>
              <w:autoSpaceDN/>
              <w:adjustRightInd/>
              <w:ind w:right="-85"/>
              <w:jc w:val="right"/>
              <w:textAlignment w:val="auto"/>
              <w:rPr>
                <w:ins w:id="5189" w:author="An Phuc Cao" w:date="2024-09-30T16:00:00Z" w16du:dateUtc="2024-09-30T09:00:00Z"/>
                <w:rFonts w:ascii="Arial" w:hAnsi="Arial" w:cs="Arial"/>
                <w:color w:val="000000"/>
                <w:sz w:val="20"/>
              </w:rPr>
            </w:pPr>
            <w:ins w:id="5190" w:author="An Phuc Cao" w:date="2024-10-24T17:24:00Z" w16du:dateUtc="2024-10-24T10:24:00Z">
              <w:r w:rsidRPr="000D0802">
                <w:rPr>
                  <w:rFonts w:ascii="Arial" w:hAnsi="Arial" w:cs="Arial"/>
                  <w:sz w:val="20"/>
                  <w:rPrChange w:id="5191" w:author="An Phuc Cao" w:date="2024-10-24T17:25:00Z" w16du:dateUtc="2024-10-24T10:25:00Z">
                    <w:rPr/>
                  </w:rPrChange>
                </w:rPr>
                <w:t xml:space="preserve"> (7,092,444,888)</w:t>
              </w:r>
            </w:ins>
          </w:p>
        </w:tc>
        <w:tc>
          <w:tcPr>
            <w:tcW w:w="2420" w:type="dxa"/>
            <w:tcBorders>
              <w:top w:val="nil"/>
              <w:left w:val="nil"/>
              <w:bottom w:val="nil"/>
              <w:right w:val="nil"/>
            </w:tcBorders>
            <w:shd w:val="clear" w:color="auto" w:fill="auto"/>
            <w:noWrap/>
            <w:tcPrChange w:id="5192" w:author="An Phuc Cao" w:date="2024-10-24T17:24:00Z" w16du:dateUtc="2024-10-24T10:24:00Z">
              <w:tcPr>
                <w:tcW w:w="2420" w:type="dxa"/>
                <w:tcBorders>
                  <w:top w:val="nil"/>
                  <w:left w:val="nil"/>
                  <w:bottom w:val="nil"/>
                  <w:right w:val="nil"/>
                </w:tcBorders>
                <w:shd w:val="clear" w:color="auto" w:fill="auto"/>
                <w:noWrap/>
                <w:vAlign w:val="bottom"/>
              </w:tcPr>
            </w:tcPrChange>
          </w:tcPr>
          <w:p w14:paraId="3EC6ED9C" w14:textId="23CA2B22" w:rsidR="000D0802" w:rsidRPr="000D0802" w:rsidRDefault="000D0802" w:rsidP="000D0802">
            <w:pPr>
              <w:overflowPunct/>
              <w:autoSpaceDE/>
              <w:autoSpaceDN/>
              <w:adjustRightInd/>
              <w:ind w:right="-85"/>
              <w:jc w:val="right"/>
              <w:textAlignment w:val="auto"/>
              <w:rPr>
                <w:ins w:id="5193" w:author="An Phuc Cao" w:date="2024-09-30T16:00:00Z" w16du:dateUtc="2024-09-30T09:00:00Z"/>
                <w:rFonts w:ascii="Arial" w:hAnsi="Arial" w:cs="Arial"/>
                <w:color w:val="000000"/>
                <w:sz w:val="20"/>
                <w:lang w:val="vi-VN"/>
              </w:rPr>
            </w:pPr>
            <w:ins w:id="5194" w:author="An Phuc Cao" w:date="2024-10-24T17:24:00Z" w16du:dateUtc="2024-10-24T10:24:00Z">
              <w:r w:rsidRPr="000D0802">
                <w:rPr>
                  <w:rFonts w:ascii="Arial" w:hAnsi="Arial" w:cs="Arial"/>
                  <w:sz w:val="20"/>
                  <w:rPrChange w:id="5195" w:author="An Phuc Cao" w:date="2024-10-24T17:25:00Z" w16du:dateUtc="2024-10-24T10:25:00Z">
                    <w:rPr/>
                  </w:rPrChange>
                </w:rPr>
                <w:t xml:space="preserve"> -   </w:t>
              </w:r>
            </w:ins>
          </w:p>
        </w:tc>
        <w:tc>
          <w:tcPr>
            <w:tcW w:w="2421" w:type="dxa"/>
            <w:tcBorders>
              <w:top w:val="nil"/>
              <w:left w:val="nil"/>
              <w:bottom w:val="nil"/>
              <w:right w:val="nil"/>
            </w:tcBorders>
            <w:shd w:val="clear" w:color="auto" w:fill="auto"/>
            <w:noWrap/>
            <w:tcPrChange w:id="5196" w:author="An Phuc Cao" w:date="2024-10-24T17:24:00Z" w16du:dateUtc="2024-10-24T10:24:00Z">
              <w:tcPr>
                <w:tcW w:w="2421" w:type="dxa"/>
                <w:tcBorders>
                  <w:top w:val="nil"/>
                  <w:left w:val="nil"/>
                  <w:bottom w:val="nil"/>
                  <w:right w:val="nil"/>
                </w:tcBorders>
                <w:shd w:val="clear" w:color="auto" w:fill="auto"/>
                <w:noWrap/>
                <w:vAlign w:val="bottom"/>
              </w:tcPr>
            </w:tcPrChange>
          </w:tcPr>
          <w:p w14:paraId="7096626B" w14:textId="1DE57B50" w:rsidR="000D0802" w:rsidRPr="000D0802" w:rsidRDefault="000D0802" w:rsidP="000D0802">
            <w:pPr>
              <w:overflowPunct/>
              <w:autoSpaceDE/>
              <w:autoSpaceDN/>
              <w:adjustRightInd/>
              <w:ind w:right="-85"/>
              <w:jc w:val="right"/>
              <w:textAlignment w:val="auto"/>
              <w:rPr>
                <w:ins w:id="5197" w:author="An Phuc Cao" w:date="2024-09-30T16:00:00Z" w16du:dateUtc="2024-09-30T09:00:00Z"/>
                <w:rFonts w:ascii="Arial" w:hAnsi="Arial" w:cs="Arial"/>
                <w:color w:val="000000"/>
                <w:sz w:val="20"/>
              </w:rPr>
            </w:pPr>
            <w:ins w:id="5198" w:author="An Phuc Cao" w:date="2024-10-24T17:24:00Z" w16du:dateUtc="2024-10-24T10:24:00Z">
              <w:r w:rsidRPr="000D0802">
                <w:rPr>
                  <w:rFonts w:ascii="Arial" w:hAnsi="Arial" w:cs="Arial"/>
                  <w:sz w:val="20"/>
                  <w:rPrChange w:id="5199" w:author="An Phuc Cao" w:date="2024-10-24T17:25:00Z" w16du:dateUtc="2024-10-24T10:25:00Z">
                    <w:rPr/>
                  </w:rPrChange>
                </w:rPr>
                <w:t xml:space="preserve"> (18,588,592,694)</w:t>
              </w:r>
            </w:ins>
          </w:p>
        </w:tc>
      </w:tr>
      <w:tr w:rsidR="000D0802" w:rsidRPr="00826313" w14:paraId="6576C438" w14:textId="77777777" w:rsidTr="001C35AF">
        <w:tblPrEx>
          <w:tblW w:w="13234" w:type="dxa"/>
          <w:tblInd w:w="720" w:type="dxa"/>
          <w:tblLayout w:type="fixed"/>
          <w:tblPrExChange w:id="5200" w:author="An Phuc Cao" w:date="2024-10-24T17:24:00Z" w16du:dateUtc="2024-10-24T10:24:00Z">
            <w:tblPrEx>
              <w:tblW w:w="13234" w:type="dxa"/>
              <w:tblInd w:w="720" w:type="dxa"/>
              <w:tblLayout w:type="fixed"/>
            </w:tblPrEx>
          </w:tblPrExChange>
        </w:tblPrEx>
        <w:trPr>
          <w:trHeight w:val="68"/>
          <w:trPrChange w:id="5201" w:author="An Phuc Cao" w:date="2024-10-24T17:24:00Z" w16du:dateUtc="2024-10-24T10:24:00Z">
            <w:trPr>
              <w:trHeight w:val="68"/>
            </w:trPr>
          </w:trPrChange>
        </w:trPr>
        <w:tc>
          <w:tcPr>
            <w:tcW w:w="3551" w:type="dxa"/>
            <w:tcBorders>
              <w:top w:val="nil"/>
              <w:left w:val="nil"/>
              <w:bottom w:val="nil"/>
              <w:right w:val="nil"/>
            </w:tcBorders>
            <w:shd w:val="clear" w:color="auto" w:fill="auto"/>
            <w:noWrap/>
            <w:vAlign w:val="bottom"/>
            <w:hideMark/>
            <w:tcPrChange w:id="5202" w:author="An Phuc Cao" w:date="2024-10-24T17:24:00Z" w16du:dateUtc="2024-10-24T10:24:00Z">
              <w:tcPr>
                <w:tcW w:w="3551" w:type="dxa"/>
                <w:tcBorders>
                  <w:top w:val="nil"/>
                  <w:left w:val="nil"/>
                  <w:bottom w:val="nil"/>
                  <w:right w:val="nil"/>
                </w:tcBorders>
                <w:shd w:val="clear" w:color="auto" w:fill="auto"/>
                <w:noWrap/>
                <w:vAlign w:val="bottom"/>
                <w:hideMark/>
              </w:tcPr>
            </w:tcPrChange>
          </w:tcPr>
          <w:p w14:paraId="55692E73" w14:textId="638B23FB" w:rsidR="000D0802" w:rsidRPr="00826313" w:rsidRDefault="000D0802" w:rsidP="000D0802">
            <w:pPr>
              <w:overflowPunct/>
              <w:autoSpaceDE/>
              <w:autoSpaceDN/>
              <w:adjustRightInd/>
              <w:ind w:left="-81"/>
              <w:textAlignment w:val="auto"/>
              <w:rPr>
                <w:rFonts w:ascii="Arial" w:hAnsi="Arial" w:cs="Arial"/>
                <w:color w:val="000000"/>
                <w:sz w:val="20"/>
              </w:rPr>
            </w:pPr>
            <w:ins w:id="5203" w:author="An Phuc Cao" w:date="2024-09-30T16:00:00Z" w16du:dateUtc="2024-09-30T09:00:00Z">
              <w:r w:rsidRPr="00913EC6">
                <w:rPr>
                  <w:rFonts w:ascii="Arial" w:hAnsi="Arial" w:cs="Arial"/>
                  <w:sz w:val="20"/>
                </w:rPr>
                <w:t>Debt instruments at FVTOCI</w:t>
              </w:r>
            </w:ins>
            <w:del w:id="5204" w:author="An Phuc Cao" w:date="2024-09-30T16:00:00Z" w16du:dateUtc="2024-09-30T09:00:00Z">
              <w:r w:rsidRPr="00826313" w:rsidDel="004D343C">
                <w:rPr>
                  <w:rFonts w:ascii="Arial" w:hAnsi="Arial" w:cs="Arial"/>
                  <w:color w:val="000000"/>
                  <w:sz w:val="20"/>
                </w:rPr>
                <w:delText xml:space="preserve">Debt instruments at FVTOCI </w:delText>
              </w:r>
            </w:del>
          </w:p>
        </w:tc>
        <w:tc>
          <w:tcPr>
            <w:tcW w:w="2421" w:type="dxa"/>
            <w:tcBorders>
              <w:top w:val="nil"/>
              <w:left w:val="nil"/>
              <w:bottom w:val="nil"/>
              <w:right w:val="nil"/>
            </w:tcBorders>
            <w:shd w:val="clear" w:color="auto" w:fill="auto"/>
            <w:noWrap/>
            <w:tcPrChange w:id="5205" w:author="An Phuc Cao" w:date="2024-10-24T17:24:00Z" w16du:dateUtc="2024-10-24T10:24:00Z">
              <w:tcPr>
                <w:tcW w:w="2421" w:type="dxa"/>
                <w:tcBorders>
                  <w:top w:val="nil"/>
                  <w:left w:val="nil"/>
                  <w:bottom w:val="nil"/>
                  <w:right w:val="nil"/>
                </w:tcBorders>
                <w:shd w:val="clear" w:color="auto" w:fill="auto"/>
                <w:noWrap/>
                <w:vAlign w:val="center"/>
              </w:tcPr>
            </w:tcPrChange>
          </w:tcPr>
          <w:p w14:paraId="3F27D61B" w14:textId="4B82F146" w:rsidR="000D0802" w:rsidRPr="000D0802" w:rsidRDefault="000D0802" w:rsidP="000D0802">
            <w:pPr>
              <w:overflowPunct/>
              <w:autoSpaceDE/>
              <w:autoSpaceDN/>
              <w:adjustRightInd/>
              <w:ind w:right="-85"/>
              <w:jc w:val="right"/>
              <w:textAlignment w:val="auto"/>
              <w:rPr>
                <w:rFonts w:ascii="Arial" w:hAnsi="Arial" w:cs="Arial"/>
                <w:color w:val="000000"/>
                <w:sz w:val="20"/>
              </w:rPr>
            </w:pPr>
            <w:ins w:id="5206" w:author="An Phuc Cao" w:date="2024-10-24T17:24:00Z" w16du:dateUtc="2024-10-24T10:24:00Z">
              <w:r w:rsidRPr="000D0802">
                <w:rPr>
                  <w:rFonts w:ascii="Arial" w:hAnsi="Arial" w:cs="Arial"/>
                  <w:sz w:val="20"/>
                  <w:rPrChange w:id="5207" w:author="An Phuc Cao" w:date="2024-10-24T17:25:00Z" w16du:dateUtc="2024-10-24T10:25:00Z">
                    <w:rPr/>
                  </w:rPrChange>
                </w:rPr>
                <w:t xml:space="preserve"> (7,210,851,302)</w:t>
              </w:r>
            </w:ins>
            <w:del w:id="5208" w:author="An Phuc Cao" w:date="2024-09-30T15:59:00Z" w16du:dateUtc="2024-09-30T08:59:00Z">
              <w:r w:rsidRPr="000D0802" w:rsidDel="00092B01">
                <w:rPr>
                  <w:rFonts w:ascii="Arial" w:hAnsi="Arial" w:cs="Arial"/>
                  <w:sz w:val="20"/>
                </w:rPr>
                <w:delText>(10,966,728,013)</w:delText>
              </w:r>
            </w:del>
          </w:p>
        </w:tc>
        <w:tc>
          <w:tcPr>
            <w:tcW w:w="2421" w:type="dxa"/>
            <w:tcBorders>
              <w:top w:val="nil"/>
              <w:left w:val="nil"/>
              <w:bottom w:val="nil"/>
              <w:right w:val="nil"/>
            </w:tcBorders>
            <w:shd w:val="clear" w:color="auto" w:fill="auto"/>
            <w:noWrap/>
            <w:tcPrChange w:id="5209" w:author="An Phuc Cao" w:date="2024-10-24T17:24:00Z" w16du:dateUtc="2024-10-24T10:24:00Z">
              <w:tcPr>
                <w:tcW w:w="2421" w:type="dxa"/>
                <w:tcBorders>
                  <w:top w:val="nil"/>
                  <w:left w:val="nil"/>
                  <w:bottom w:val="nil"/>
                  <w:right w:val="nil"/>
                </w:tcBorders>
                <w:shd w:val="clear" w:color="auto" w:fill="auto"/>
                <w:noWrap/>
                <w:vAlign w:val="bottom"/>
              </w:tcPr>
            </w:tcPrChange>
          </w:tcPr>
          <w:p w14:paraId="764DABF6" w14:textId="2376ED40" w:rsidR="000D0802" w:rsidRPr="000D0802" w:rsidRDefault="000D0802" w:rsidP="000D0802">
            <w:pPr>
              <w:overflowPunct/>
              <w:autoSpaceDE/>
              <w:autoSpaceDN/>
              <w:adjustRightInd/>
              <w:ind w:right="-85"/>
              <w:jc w:val="right"/>
              <w:textAlignment w:val="auto"/>
              <w:rPr>
                <w:rFonts w:ascii="Arial" w:hAnsi="Arial" w:cs="Arial"/>
                <w:color w:val="000000"/>
                <w:sz w:val="20"/>
              </w:rPr>
            </w:pPr>
            <w:ins w:id="5210" w:author="An Phuc Cao" w:date="2024-10-24T17:24:00Z" w16du:dateUtc="2024-10-24T10:24:00Z">
              <w:r w:rsidRPr="000D0802">
                <w:rPr>
                  <w:rFonts w:ascii="Arial" w:hAnsi="Arial" w:cs="Arial"/>
                  <w:sz w:val="20"/>
                  <w:rPrChange w:id="5211" w:author="An Phuc Cao" w:date="2024-10-24T17:25:00Z" w16du:dateUtc="2024-10-24T10:25:00Z">
                    <w:rPr/>
                  </w:rPrChange>
                </w:rPr>
                <w:t xml:space="preserve"> </w:t>
              </w:r>
            </w:ins>
            <w:ins w:id="5212" w:author="Hai Quang Le" w:date="2025-01-06T10:13:00Z" w16du:dateUtc="2025-01-06T03:13:00Z">
              <w:r w:rsidR="00BE1329" w:rsidRPr="00BE1329">
                <w:rPr>
                  <w:rFonts w:ascii="Arial" w:hAnsi="Arial" w:cs="Arial"/>
                  <w:sz w:val="20"/>
                </w:rPr>
                <w:t xml:space="preserve"> 7,753,663,082</w:t>
              </w:r>
            </w:ins>
            <w:ins w:id="5213" w:author="An Phuc Cao" w:date="2024-10-24T17:24:00Z" w16du:dateUtc="2024-10-24T10:24:00Z">
              <w:del w:id="5214" w:author="Hai Quang Le" w:date="2025-01-06T10:13:00Z" w16du:dateUtc="2025-01-06T03:13:00Z">
                <w:r w:rsidRPr="000D0802" w:rsidDel="00BE1329">
                  <w:rPr>
                    <w:rFonts w:ascii="Arial" w:hAnsi="Arial" w:cs="Arial"/>
                    <w:sz w:val="20"/>
                    <w:rPrChange w:id="5215" w:author="An Phuc Cao" w:date="2024-10-24T17:25:00Z" w16du:dateUtc="2024-10-24T10:25:00Z">
                      <w:rPr/>
                    </w:rPrChange>
                  </w:rPr>
                  <w:delText xml:space="preserve">6,222,007,400 </w:delText>
                </w:r>
              </w:del>
            </w:ins>
          </w:p>
        </w:tc>
        <w:tc>
          <w:tcPr>
            <w:tcW w:w="2420" w:type="dxa"/>
            <w:tcBorders>
              <w:top w:val="nil"/>
              <w:left w:val="nil"/>
              <w:bottom w:val="nil"/>
              <w:right w:val="nil"/>
            </w:tcBorders>
            <w:shd w:val="clear" w:color="auto" w:fill="auto"/>
            <w:noWrap/>
            <w:tcPrChange w:id="5216" w:author="An Phuc Cao" w:date="2024-10-24T17:24:00Z" w16du:dateUtc="2024-10-24T10:24:00Z">
              <w:tcPr>
                <w:tcW w:w="2420" w:type="dxa"/>
                <w:tcBorders>
                  <w:top w:val="nil"/>
                  <w:left w:val="nil"/>
                  <w:bottom w:val="nil"/>
                  <w:right w:val="nil"/>
                </w:tcBorders>
                <w:shd w:val="clear" w:color="auto" w:fill="auto"/>
                <w:noWrap/>
                <w:vAlign w:val="bottom"/>
              </w:tcPr>
            </w:tcPrChange>
          </w:tcPr>
          <w:p w14:paraId="1CCAFAA0" w14:textId="28F1765B" w:rsidR="000D0802" w:rsidRPr="000D0802" w:rsidRDefault="00C66EA8" w:rsidP="000D0802">
            <w:pPr>
              <w:overflowPunct/>
              <w:autoSpaceDE/>
              <w:autoSpaceDN/>
              <w:adjustRightInd/>
              <w:ind w:right="-85"/>
              <w:jc w:val="right"/>
              <w:textAlignment w:val="auto"/>
              <w:rPr>
                <w:rFonts w:ascii="Arial" w:hAnsi="Arial" w:cs="Arial"/>
                <w:color w:val="000000"/>
                <w:sz w:val="20"/>
              </w:rPr>
            </w:pPr>
            <w:ins w:id="5217" w:author="Hai Quang Le" w:date="2025-01-06T10:14:00Z" w16du:dateUtc="2025-01-06T03:14:00Z">
              <w:r w:rsidRPr="00C66EA8">
                <w:rPr>
                  <w:rFonts w:ascii="Arial" w:hAnsi="Arial" w:cs="Arial"/>
                  <w:sz w:val="20"/>
                </w:rPr>
                <w:t>(2,213,367,834)</w:t>
              </w:r>
            </w:ins>
            <w:ins w:id="5218" w:author="An Phuc Cao" w:date="2024-10-24T17:24:00Z" w16du:dateUtc="2024-10-24T10:24:00Z">
              <w:del w:id="5219" w:author="Hai Quang Le" w:date="2025-01-06T10:14:00Z" w16du:dateUtc="2025-01-06T03:14:00Z">
                <w:r w:rsidR="000D0802" w:rsidRPr="000D0802" w:rsidDel="00C66EA8">
                  <w:rPr>
                    <w:rFonts w:ascii="Arial" w:hAnsi="Arial" w:cs="Arial"/>
                    <w:sz w:val="20"/>
                    <w:rPrChange w:id="5220" w:author="An Phuc Cao" w:date="2024-10-24T17:25:00Z" w16du:dateUtc="2024-10-24T10:25:00Z">
                      <w:rPr/>
                    </w:rPrChange>
                  </w:rPr>
                  <w:delText xml:space="preserve"> (681,712,152)</w:delText>
                </w:r>
              </w:del>
            </w:ins>
          </w:p>
        </w:tc>
        <w:tc>
          <w:tcPr>
            <w:tcW w:w="2421" w:type="dxa"/>
            <w:tcBorders>
              <w:top w:val="nil"/>
              <w:left w:val="nil"/>
              <w:bottom w:val="nil"/>
              <w:right w:val="nil"/>
            </w:tcBorders>
            <w:shd w:val="clear" w:color="auto" w:fill="auto"/>
            <w:noWrap/>
            <w:tcPrChange w:id="5221" w:author="An Phuc Cao" w:date="2024-10-24T17:24:00Z" w16du:dateUtc="2024-10-24T10:24:00Z">
              <w:tcPr>
                <w:tcW w:w="2421" w:type="dxa"/>
                <w:tcBorders>
                  <w:top w:val="nil"/>
                  <w:left w:val="nil"/>
                  <w:bottom w:val="nil"/>
                  <w:right w:val="nil"/>
                </w:tcBorders>
                <w:shd w:val="clear" w:color="auto" w:fill="auto"/>
                <w:noWrap/>
                <w:vAlign w:val="bottom"/>
              </w:tcPr>
            </w:tcPrChange>
          </w:tcPr>
          <w:p w14:paraId="31FD8226" w14:textId="2D2D0AC3" w:rsidR="000D0802" w:rsidRPr="000D0802" w:rsidRDefault="000D0802" w:rsidP="000D0802">
            <w:pPr>
              <w:overflowPunct/>
              <w:autoSpaceDE/>
              <w:autoSpaceDN/>
              <w:adjustRightInd/>
              <w:ind w:right="-85"/>
              <w:jc w:val="right"/>
              <w:textAlignment w:val="auto"/>
              <w:rPr>
                <w:rFonts w:ascii="Arial" w:hAnsi="Arial" w:cs="Arial"/>
                <w:color w:val="000000"/>
                <w:sz w:val="20"/>
              </w:rPr>
            </w:pPr>
            <w:ins w:id="5222" w:author="An Phuc Cao" w:date="2024-10-24T17:24:00Z" w16du:dateUtc="2024-10-24T10:24:00Z">
              <w:r w:rsidRPr="000D0802">
                <w:rPr>
                  <w:rFonts w:ascii="Arial" w:hAnsi="Arial" w:cs="Arial"/>
                  <w:sz w:val="20"/>
                  <w:rPrChange w:id="5223" w:author="An Phuc Cao" w:date="2024-10-24T17:25:00Z" w16du:dateUtc="2024-10-24T10:25:00Z">
                    <w:rPr/>
                  </w:rPrChange>
                </w:rPr>
                <w:t xml:space="preserve"> (1,670,556,054)</w:t>
              </w:r>
            </w:ins>
          </w:p>
        </w:tc>
      </w:tr>
      <w:tr w:rsidR="000D0802" w:rsidRPr="00826313" w14:paraId="18D69525" w14:textId="77777777" w:rsidTr="001C35AF">
        <w:tblPrEx>
          <w:tblW w:w="13234" w:type="dxa"/>
          <w:tblInd w:w="720" w:type="dxa"/>
          <w:tblLayout w:type="fixed"/>
          <w:tblPrExChange w:id="5224" w:author="An Phuc Cao" w:date="2024-10-24T17:24:00Z" w16du:dateUtc="2024-10-24T10:24:00Z">
            <w:tblPrEx>
              <w:tblW w:w="13234" w:type="dxa"/>
              <w:tblInd w:w="720" w:type="dxa"/>
              <w:tblLayout w:type="fixed"/>
            </w:tblPrEx>
          </w:tblPrExChange>
        </w:tblPrEx>
        <w:trPr>
          <w:trHeight w:val="68"/>
          <w:trPrChange w:id="5225" w:author="An Phuc Cao" w:date="2024-10-24T17:24:00Z" w16du:dateUtc="2024-10-24T10:24:00Z">
            <w:trPr>
              <w:trHeight w:val="68"/>
            </w:trPr>
          </w:trPrChange>
        </w:trPr>
        <w:tc>
          <w:tcPr>
            <w:tcW w:w="3551" w:type="dxa"/>
            <w:tcBorders>
              <w:top w:val="nil"/>
              <w:left w:val="nil"/>
              <w:bottom w:val="nil"/>
              <w:right w:val="nil"/>
            </w:tcBorders>
            <w:shd w:val="clear" w:color="auto" w:fill="auto"/>
            <w:noWrap/>
            <w:vAlign w:val="bottom"/>
            <w:tcPrChange w:id="5226" w:author="An Phuc Cao" w:date="2024-10-24T17:24:00Z" w16du:dateUtc="2024-10-24T10:24:00Z">
              <w:tcPr>
                <w:tcW w:w="3551" w:type="dxa"/>
                <w:tcBorders>
                  <w:top w:val="nil"/>
                  <w:left w:val="nil"/>
                  <w:bottom w:val="nil"/>
                  <w:right w:val="nil"/>
                </w:tcBorders>
                <w:shd w:val="clear" w:color="auto" w:fill="auto"/>
                <w:noWrap/>
                <w:vAlign w:val="bottom"/>
              </w:tcPr>
            </w:tcPrChange>
          </w:tcPr>
          <w:p w14:paraId="595B1104" w14:textId="79D75A31" w:rsidR="000D0802" w:rsidRPr="00826313" w:rsidRDefault="000D0802" w:rsidP="000D0802">
            <w:pPr>
              <w:overflowPunct/>
              <w:autoSpaceDE/>
              <w:autoSpaceDN/>
              <w:adjustRightInd/>
              <w:ind w:left="-81"/>
              <w:textAlignment w:val="auto"/>
              <w:rPr>
                <w:rFonts w:ascii="Arial" w:hAnsi="Arial" w:cs="Arial"/>
                <w:color w:val="000000"/>
                <w:sz w:val="20"/>
              </w:rPr>
            </w:pPr>
            <w:ins w:id="5227" w:author="An Phuc Cao" w:date="2024-09-30T16:00:00Z" w16du:dateUtc="2024-09-30T09:00:00Z">
              <w:r w:rsidRPr="00913EC6">
                <w:rPr>
                  <w:rFonts w:ascii="Arial" w:hAnsi="Arial" w:cs="Arial"/>
                  <w:sz w:val="20"/>
                </w:rPr>
                <w:t>Goodwill and other intangible assets</w:t>
              </w:r>
            </w:ins>
            <w:del w:id="5228" w:author="An Phuc Cao" w:date="2024-09-30T16:00:00Z" w16du:dateUtc="2024-09-30T09:00:00Z">
              <w:r w:rsidRPr="00826313" w:rsidDel="004D343C">
                <w:rPr>
                  <w:rFonts w:ascii="Arial" w:hAnsi="Arial" w:cs="Arial"/>
                  <w:color w:val="000000"/>
                  <w:sz w:val="20"/>
                </w:rPr>
                <w:delText>Goodwill and other intangible assets</w:delText>
              </w:r>
            </w:del>
          </w:p>
        </w:tc>
        <w:tc>
          <w:tcPr>
            <w:tcW w:w="2421" w:type="dxa"/>
            <w:tcBorders>
              <w:top w:val="nil"/>
              <w:left w:val="nil"/>
              <w:bottom w:val="nil"/>
              <w:right w:val="nil"/>
            </w:tcBorders>
            <w:shd w:val="clear" w:color="auto" w:fill="auto"/>
            <w:noWrap/>
            <w:tcPrChange w:id="5229" w:author="An Phuc Cao" w:date="2024-10-24T17:24:00Z" w16du:dateUtc="2024-10-24T10:24:00Z">
              <w:tcPr>
                <w:tcW w:w="2421" w:type="dxa"/>
                <w:tcBorders>
                  <w:top w:val="nil"/>
                  <w:left w:val="nil"/>
                  <w:bottom w:val="nil"/>
                  <w:right w:val="nil"/>
                </w:tcBorders>
                <w:shd w:val="clear" w:color="auto" w:fill="auto"/>
                <w:noWrap/>
                <w:vAlign w:val="center"/>
              </w:tcPr>
            </w:tcPrChange>
          </w:tcPr>
          <w:p w14:paraId="15A8AB16" w14:textId="677861C5" w:rsidR="000D0802" w:rsidRPr="000D0802" w:rsidRDefault="000D0802" w:rsidP="000D0802">
            <w:pPr>
              <w:overflowPunct/>
              <w:autoSpaceDE/>
              <w:autoSpaceDN/>
              <w:adjustRightInd/>
              <w:ind w:right="-85"/>
              <w:jc w:val="right"/>
              <w:textAlignment w:val="auto"/>
              <w:rPr>
                <w:rFonts w:ascii="Arial" w:hAnsi="Arial" w:cs="Arial"/>
                <w:color w:val="000000"/>
                <w:sz w:val="20"/>
              </w:rPr>
            </w:pPr>
            <w:ins w:id="5230" w:author="An Phuc Cao" w:date="2024-10-24T17:24:00Z" w16du:dateUtc="2024-10-24T10:24:00Z">
              <w:r w:rsidRPr="000D0802">
                <w:rPr>
                  <w:rFonts w:ascii="Arial" w:hAnsi="Arial" w:cs="Arial"/>
                  <w:sz w:val="20"/>
                  <w:rPrChange w:id="5231" w:author="An Phuc Cao" w:date="2024-10-24T17:25:00Z" w16du:dateUtc="2024-10-24T10:25:00Z">
                    <w:rPr/>
                  </w:rPrChange>
                </w:rPr>
                <w:t xml:space="preserve"> (4,988,099,416)</w:t>
              </w:r>
            </w:ins>
            <w:del w:id="5232" w:author="An Phuc Cao" w:date="2024-09-30T15:59:00Z" w16du:dateUtc="2024-09-30T08:59:00Z">
              <w:r w:rsidRPr="000D0802" w:rsidDel="00092B01">
                <w:rPr>
                  <w:rFonts w:ascii="Arial" w:hAnsi="Arial" w:cs="Arial"/>
                  <w:sz w:val="20"/>
                </w:rPr>
                <w:delText>(2,578,756,975)</w:delText>
              </w:r>
            </w:del>
          </w:p>
        </w:tc>
        <w:tc>
          <w:tcPr>
            <w:tcW w:w="2421" w:type="dxa"/>
            <w:tcBorders>
              <w:top w:val="nil"/>
              <w:left w:val="nil"/>
              <w:bottom w:val="nil"/>
              <w:right w:val="nil"/>
            </w:tcBorders>
            <w:shd w:val="clear" w:color="auto" w:fill="auto"/>
            <w:noWrap/>
            <w:tcPrChange w:id="5233" w:author="An Phuc Cao" w:date="2024-10-24T17:24:00Z" w16du:dateUtc="2024-10-24T10:24:00Z">
              <w:tcPr>
                <w:tcW w:w="2421" w:type="dxa"/>
                <w:tcBorders>
                  <w:top w:val="nil"/>
                  <w:left w:val="nil"/>
                  <w:bottom w:val="nil"/>
                  <w:right w:val="nil"/>
                </w:tcBorders>
                <w:shd w:val="clear" w:color="auto" w:fill="auto"/>
                <w:noWrap/>
                <w:vAlign w:val="bottom"/>
              </w:tcPr>
            </w:tcPrChange>
          </w:tcPr>
          <w:p w14:paraId="02B81C4D" w14:textId="104B9F7B" w:rsidR="000D0802" w:rsidRPr="000D0802" w:rsidRDefault="000D0802" w:rsidP="000D0802">
            <w:pPr>
              <w:overflowPunct/>
              <w:autoSpaceDE/>
              <w:autoSpaceDN/>
              <w:adjustRightInd/>
              <w:ind w:right="-85"/>
              <w:jc w:val="right"/>
              <w:textAlignment w:val="auto"/>
              <w:rPr>
                <w:rFonts w:ascii="Arial" w:hAnsi="Arial" w:cs="Arial"/>
                <w:color w:val="000000"/>
                <w:sz w:val="20"/>
              </w:rPr>
            </w:pPr>
            <w:ins w:id="5234" w:author="An Phuc Cao" w:date="2024-10-24T17:24:00Z" w16du:dateUtc="2024-10-24T10:24:00Z">
              <w:r w:rsidRPr="000D0802">
                <w:rPr>
                  <w:rFonts w:ascii="Arial" w:hAnsi="Arial" w:cs="Arial"/>
                  <w:sz w:val="20"/>
                  <w:rPrChange w:id="5235" w:author="An Phuc Cao" w:date="2024-10-24T17:25:00Z" w16du:dateUtc="2024-10-24T10:25:00Z">
                    <w:rPr/>
                  </w:rPrChange>
                </w:rPr>
                <w:t xml:space="preserve"> (1,187,393,797)</w:t>
              </w:r>
            </w:ins>
          </w:p>
        </w:tc>
        <w:tc>
          <w:tcPr>
            <w:tcW w:w="2420" w:type="dxa"/>
            <w:tcBorders>
              <w:top w:val="nil"/>
              <w:left w:val="nil"/>
              <w:bottom w:val="nil"/>
              <w:right w:val="nil"/>
            </w:tcBorders>
            <w:shd w:val="clear" w:color="auto" w:fill="auto"/>
            <w:noWrap/>
            <w:tcPrChange w:id="5236" w:author="An Phuc Cao" w:date="2024-10-24T17:24:00Z" w16du:dateUtc="2024-10-24T10:24:00Z">
              <w:tcPr>
                <w:tcW w:w="2420" w:type="dxa"/>
                <w:tcBorders>
                  <w:top w:val="nil"/>
                  <w:left w:val="nil"/>
                  <w:bottom w:val="nil"/>
                  <w:right w:val="nil"/>
                </w:tcBorders>
                <w:shd w:val="clear" w:color="auto" w:fill="auto"/>
                <w:noWrap/>
                <w:vAlign w:val="bottom"/>
              </w:tcPr>
            </w:tcPrChange>
          </w:tcPr>
          <w:p w14:paraId="6C225703" w14:textId="4031EE27" w:rsidR="000D0802" w:rsidRPr="000D0802" w:rsidRDefault="000D0802" w:rsidP="000D0802">
            <w:pPr>
              <w:overflowPunct/>
              <w:autoSpaceDE/>
              <w:autoSpaceDN/>
              <w:adjustRightInd/>
              <w:ind w:right="-85"/>
              <w:jc w:val="right"/>
              <w:textAlignment w:val="auto"/>
              <w:rPr>
                <w:rFonts w:ascii="Arial" w:hAnsi="Arial" w:cs="Arial"/>
                <w:color w:val="000000"/>
                <w:sz w:val="20"/>
              </w:rPr>
            </w:pPr>
            <w:ins w:id="5237" w:author="An Phuc Cao" w:date="2024-10-24T17:24:00Z" w16du:dateUtc="2024-10-24T10:24:00Z">
              <w:r w:rsidRPr="000D0802">
                <w:rPr>
                  <w:rFonts w:ascii="Arial" w:hAnsi="Arial" w:cs="Arial"/>
                  <w:sz w:val="20"/>
                  <w:rPrChange w:id="5238" w:author="An Phuc Cao" w:date="2024-10-24T17:25:00Z" w16du:dateUtc="2024-10-24T10:25:00Z">
                    <w:rPr/>
                  </w:rPrChange>
                </w:rPr>
                <w:t xml:space="preserve"> -   </w:t>
              </w:r>
            </w:ins>
          </w:p>
        </w:tc>
        <w:tc>
          <w:tcPr>
            <w:tcW w:w="2421" w:type="dxa"/>
            <w:tcBorders>
              <w:top w:val="nil"/>
              <w:left w:val="nil"/>
              <w:bottom w:val="nil"/>
              <w:right w:val="nil"/>
            </w:tcBorders>
            <w:shd w:val="clear" w:color="auto" w:fill="auto"/>
            <w:noWrap/>
            <w:tcPrChange w:id="5239" w:author="An Phuc Cao" w:date="2024-10-24T17:24:00Z" w16du:dateUtc="2024-10-24T10:24:00Z">
              <w:tcPr>
                <w:tcW w:w="2421" w:type="dxa"/>
                <w:tcBorders>
                  <w:top w:val="nil"/>
                  <w:left w:val="nil"/>
                  <w:bottom w:val="nil"/>
                  <w:right w:val="nil"/>
                </w:tcBorders>
                <w:shd w:val="clear" w:color="auto" w:fill="auto"/>
                <w:noWrap/>
                <w:vAlign w:val="bottom"/>
              </w:tcPr>
            </w:tcPrChange>
          </w:tcPr>
          <w:p w14:paraId="7C711243" w14:textId="568A180C" w:rsidR="000D0802" w:rsidRPr="000D0802" w:rsidRDefault="000D0802" w:rsidP="000D0802">
            <w:pPr>
              <w:overflowPunct/>
              <w:autoSpaceDE/>
              <w:autoSpaceDN/>
              <w:adjustRightInd/>
              <w:ind w:right="-85"/>
              <w:jc w:val="right"/>
              <w:textAlignment w:val="auto"/>
              <w:rPr>
                <w:rFonts w:ascii="Arial" w:hAnsi="Arial" w:cs="Arial"/>
                <w:color w:val="000000"/>
                <w:sz w:val="20"/>
              </w:rPr>
            </w:pPr>
            <w:ins w:id="5240" w:author="An Phuc Cao" w:date="2024-10-24T17:24:00Z" w16du:dateUtc="2024-10-24T10:24:00Z">
              <w:r w:rsidRPr="000D0802">
                <w:rPr>
                  <w:rFonts w:ascii="Arial" w:hAnsi="Arial" w:cs="Arial"/>
                  <w:sz w:val="20"/>
                  <w:rPrChange w:id="5241" w:author="An Phuc Cao" w:date="2024-10-24T17:25:00Z" w16du:dateUtc="2024-10-24T10:25:00Z">
                    <w:rPr/>
                  </w:rPrChange>
                </w:rPr>
                <w:t xml:space="preserve"> (6,175,493,213)</w:t>
              </w:r>
            </w:ins>
          </w:p>
        </w:tc>
      </w:tr>
      <w:tr w:rsidR="000D0802" w:rsidRPr="00826313" w14:paraId="1D3130D0" w14:textId="77777777" w:rsidTr="001C35AF">
        <w:tblPrEx>
          <w:tblW w:w="13234" w:type="dxa"/>
          <w:tblInd w:w="720" w:type="dxa"/>
          <w:tblLayout w:type="fixed"/>
          <w:tblPrExChange w:id="5242" w:author="An Phuc Cao" w:date="2024-10-24T17:24:00Z" w16du:dateUtc="2024-10-24T10:24:00Z">
            <w:tblPrEx>
              <w:tblW w:w="13234" w:type="dxa"/>
              <w:tblInd w:w="720" w:type="dxa"/>
              <w:tblLayout w:type="fixed"/>
            </w:tblPrEx>
          </w:tblPrExChange>
        </w:tblPrEx>
        <w:trPr>
          <w:trHeight w:val="68"/>
          <w:trPrChange w:id="5243" w:author="An Phuc Cao" w:date="2024-10-24T17:24:00Z" w16du:dateUtc="2024-10-24T10:24:00Z">
            <w:trPr>
              <w:trHeight w:val="68"/>
            </w:trPr>
          </w:trPrChange>
        </w:trPr>
        <w:tc>
          <w:tcPr>
            <w:tcW w:w="3551" w:type="dxa"/>
            <w:tcBorders>
              <w:top w:val="nil"/>
              <w:left w:val="nil"/>
              <w:bottom w:val="nil"/>
              <w:right w:val="nil"/>
            </w:tcBorders>
            <w:shd w:val="clear" w:color="auto" w:fill="auto"/>
            <w:noWrap/>
            <w:vAlign w:val="bottom"/>
            <w:hideMark/>
            <w:tcPrChange w:id="5244" w:author="An Phuc Cao" w:date="2024-10-24T17:24:00Z" w16du:dateUtc="2024-10-24T10:24:00Z">
              <w:tcPr>
                <w:tcW w:w="3551" w:type="dxa"/>
                <w:tcBorders>
                  <w:top w:val="nil"/>
                  <w:left w:val="nil"/>
                  <w:bottom w:val="nil"/>
                  <w:right w:val="nil"/>
                </w:tcBorders>
                <w:shd w:val="clear" w:color="auto" w:fill="auto"/>
                <w:noWrap/>
                <w:vAlign w:val="bottom"/>
                <w:hideMark/>
              </w:tcPr>
            </w:tcPrChange>
          </w:tcPr>
          <w:p w14:paraId="18527F13" w14:textId="421A305B" w:rsidR="000D0802" w:rsidRPr="00826313" w:rsidRDefault="000D0802" w:rsidP="000D0802">
            <w:pPr>
              <w:overflowPunct/>
              <w:autoSpaceDE/>
              <w:autoSpaceDN/>
              <w:adjustRightInd/>
              <w:ind w:left="-81"/>
              <w:textAlignment w:val="auto"/>
              <w:rPr>
                <w:rFonts w:ascii="Arial" w:hAnsi="Arial" w:cs="Arial"/>
                <w:color w:val="000000"/>
                <w:sz w:val="20"/>
              </w:rPr>
            </w:pPr>
            <w:ins w:id="5245" w:author="An Phuc Cao" w:date="2024-09-30T16:00:00Z" w16du:dateUtc="2024-09-30T09:00:00Z">
              <w:r w:rsidRPr="00913EC6">
                <w:rPr>
                  <w:rFonts w:ascii="Arial" w:hAnsi="Arial" w:cs="Arial"/>
                  <w:sz w:val="20"/>
                </w:rPr>
                <w:t>Right-of-use assets &amp; lease liabilities</w:t>
              </w:r>
            </w:ins>
            <w:del w:id="5246" w:author="An Phuc Cao" w:date="2024-09-30T16:00:00Z" w16du:dateUtc="2024-09-30T09:00:00Z">
              <w:r w:rsidRPr="00826313" w:rsidDel="004D343C">
                <w:rPr>
                  <w:rFonts w:ascii="Arial" w:hAnsi="Arial" w:cs="Arial"/>
                  <w:color w:val="000000"/>
                  <w:sz w:val="20"/>
                </w:rPr>
                <w:delText>Right-of-use assets &amp; lease liabilities</w:delText>
              </w:r>
            </w:del>
          </w:p>
        </w:tc>
        <w:tc>
          <w:tcPr>
            <w:tcW w:w="2421" w:type="dxa"/>
            <w:tcBorders>
              <w:top w:val="nil"/>
              <w:left w:val="nil"/>
              <w:bottom w:val="nil"/>
              <w:right w:val="nil"/>
            </w:tcBorders>
            <w:shd w:val="clear" w:color="auto" w:fill="auto"/>
            <w:noWrap/>
            <w:tcPrChange w:id="5247" w:author="An Phuc Cao" w:date="2024-10-24T17:24:00Z" w16du:dateUtc="2024-10-24T10:24:00Z">
              <w:tcPr>
                <w:tcW w:w="2421" w:type="dxa"/>
                <w:tcBorders>
                  <w:top w:val="nil"/>
                  <w:left w:val="nil"/>
                  <w:bottom w:val="nil"/>
                  <w:right w:val="nil"/>
                </w:tcBorders>
                <w:shd w:val="clear" w:color="auto" w:fill="auto"/>
                <w:noWrap/>
                <w:vAlign w:val="center"/>
              </w:tcPr>
            </w:tcPrChange>
          </w:tcPr>
          <w:p w14:paraId="2FE1B081" w14:textId="6ABF55BB" w:rsidR="000D0802" w:rsidRPr="000D0802" w:rsidRDefault="000D0802" w:rsidP="000D0802">
            <w:pPr>
              <w:pBdr>
                <w:bottom w:val="single" w:sz="4" w:space="1" w:color="auto"/>
              </w:pBdr>
              <w:overflowPunct/>
              <w:autoSpaceDE/>
              <w:autoSpaceDN/>
              <w:adjustRightInd/>
              <w:ind w:right="-85"/>
              <w:jc w:val="right"/>
              <w:textAlignment w:val="auto"/>
              <w:rPr>
                <w:rFonts w:ascii="Arial" w:hAnsi="Arial" w:cs="Arial"/>
                <w:color w:val="000000"/>
                <w:sz w:val="20"/>
                <w:lang w:val="vi-VN"/>
              </w:rPr>
            </w:pPr>
            <w:ins w:id="5248" w:author="An Phuc Cao" w:date="2024-10-24T17:24:00Z" w16du:dateUtc="2024-10-24T10:24:00Z">
              <w:r w:rsidRPr="000D0802">
                <w:rPr>
                  <w:rFonts w:ascii="Arial" w:hAnsi="Arial" w:cs="Arial"/>
                  <w:sz w:val="20"/>
                  <w:rPrChange w:id="5249" w:author="An Phuc Cao" w:date="2024-10-24T17:25:00Z" w16du:dateUtc="2024-10-24T10:25:00Z">
                    <w:rPr/>
                  </w:rPrChange>
                </w:rPr>
                <w:t xml:space="preserve"> 426,830,402 </w:t>
              </w:r>
            </w:ins>
            <w:del w:id="5250" w:author="An Phuc Cao" w:date="2024-09-30T15:59:00Z" w16du:dateUtc="2024-09-30T08:59:00Z">
              <w:r w:rsidRPr="000D0802" w:rsidDel="00092B01">
                <w:rPr>
                  <w:rFonts w:ascii="Arial" w:hAnsi="Arial" w:cs="Arial"/>
                  <w:sz w:val="20"/>
                </w:rPr>
                <w:delText>645,530,027</w:delText>
              </w:r>
            </w:del>
          </w:p>
        </w:tc>
        <w:tc>
          <w:tcPr>
            <w:tcW w:w="2421" w:type="dxa"/>
            <w:tcBorders>
              <w:top w:val="nil"/>
              <w:left w:val="nil"/>
              <w:bottom w:val="nil"/>
              <w:right w:val="nil"/>
            </w:tcBorders>
            <w:shd w:val="clear" w:color="auto" w:fill="auto"/>
            <w:noWrap/>
            <w:tcPrChange w:id="5251" w:author="An Phuc Cao" w:date="2024-10-24T17:24:00Z" w16du:dateUtc="2024-10-24T10:24:00Z">
              <w:tcPr>
                <w:tcW w:w="2421" w:type="dxa"/>
                <w:tcBorders>
                  <w:top w:val="nil"/>
                  <w:left w:val="nil"/>
                  <w:bottom w:val="nil"/>
                  <w:right w:val="nil"/>
                </w:tcBorders>
                <w:shd w:val="clear" w:color="auto" w:fill="auto"/>
                <w:noWrap/>
                <w:vAlign w:val="bottom"/>
              </w:tcPr>
            </w:tcPrChange>
          </w:tcPr>
          <w:p w14:paraId="003D0BF9" w14:textId="6082A2A8" w:rsidR="000D0802" w:rsidRPr="000D0802" w:rsidRDefault="000D0802" w:rsidP="000D0802">
            <w:pPr>
              <w:pBdr>
                <w:bottom w:val="single" w:sz="4" w:space="1" w:color="auto"/>
              </w:pBdr>
              <w:overflowPunct/>
              <w:autoSpaceDE/>
              <w:autoSpaceDN/>
              <w:adjustRightInd/>
              <w:ind w:right="-85"/>
              <w:jc w:val="right"/>
              <w:textAlignment w:val="auto"/>
              <w:rPr>
                <w:rFonts w:ascii="Arial" w:hAnsi="Arial" w:cs="Arial"/>
                <w:color w:val="000000"/>
                <w:sz w:val="20"/>
              </w:rPr>
            </w:pPr>
            <w:ins w:id="5252" w:author="An Phuc Cao" w:date="2024-10-24T17:24:00Z" w16du:dateUtc="2024-10-24T10:24:00Z">
              <w:r w:rsidRPr="000D0802">
                <w:rPr>
                  <w:rFonts w:ascii="Arial" w:hAnsi="Arial" w:cs="Arial"/>
                  <w:sz w:val="20"/>
                  <w:rPrChange w:id="5253" w:author="An Phuc Cao" w:date="2024-10-24T17:25:00Z" w16du:dateUtc="2024-10-24T10:25:00Z">
                    <w:rPr/>
                  </w:rPrChange>
                </w:rPr>
                <w:t xml:space="preserve"> </w:t>
              </w:r>
            </w:ins>
            <w:ins w:id="5254" w:author="Hai Quang Le" w:date="2025-01-06T10:13:00Z" w16du:dateUtc="2025-01-06T03:13:00Z">
              <w:r w:rsidR="00BE1329" w:rsidRPr="00BE1329">
                <w:rPr>
                  <w:rFonts w:ascii="Arial" w:hAnsi="Arial" w:cs="Arial"/>
                  <w:sz w:val="20"/>
                </w:rPr>
                <w:t xml:space="preserve"> (237,468,782)</w:t>
              </w:r>
            </w:ins>
            <w:ins w:id="5255" w:author="An Phuc Cao" w:date="2024-10-24T17:24:00Z" w16du:dateUtc="2024-10-24T10:24:00Z">
              <w:del w:id="5256" w:author="Hai Quang Le" w:date="2025-01-06T10:13:00Z" w16du:dateUtc="2025-01-06T03:13:00Z">
                <w:r w:rsidRPr="000D0802" w:rsidDel="00BE1329">
                  <w:rPr>
                    <w:rFonts w:ascii="Arial" w:hAnsi="Arial" w:cs="Arial"/>
                    <w:sz w:val="20"/>
                    <w:rPrChange w:id="5257" w:author="An Phuc Cao" w:date="2024-10-24T17:25:00Z" w16du:dateUtc="2024-10-24T10:25:00Z">
                      <w:rPr/>
                    </w:rPrChange>
                  </w:rPr>
                  <w:delText>(238,076,977)</w:delText>
                </w:r>
              </w:del>
            </w:ins>
          </w:p>
        </w:tc>
        <w:tc>
          <w:tcPr>
            <w:tcW w:w="2420" w:type="dxa"/>
            <w:tcBorders>
              <w:top w:val="nil"/>
              <w:left w:val="nil"/>
              <w:bottom w:val="nil"/>
              <w:right w:val="nil"/>
            </w:tcBorders>
            <w:shd w:val="clear" w:color="auto" w:fill="auto"/>
            <w:noWrap/>
            <w:tcPrChange w:id="5258" w:author="An Phuc Cao" w:date="2024-10-24T17:24:00Z" w16du:dateUtc="2024-10-24T10:24:00Z">
              <w:tcPr>
                <w:tcW w:w="2420" w:type="dxa"/>
                <w:tcBorders>
                  <w:top w:val="nil"/>
                  <w:left w:val="nil"/>
                  <w:bottom w:val="nil"/>
                  <w:right w:val="nil"/>
                </w:tcBorders>
                <w:shd w:val="clear" w:color="auto" w:fill="auto"/>
                <w:noWrap/>
                <w:vAlign w:val="bottom"/>
              </w:tcPr>
            </w:tcPrChange>
          </w:tcPr>
          <w:p w14:paraId="41011165" w14:textId="0AA494BD" w:rsidR="000D0802" w:rsidRPr="000D0802" w:rsidRDefault="000D0802" w:rsidP="000D0802">
            <w:pPr>
              <w:pBdr>
                <w:bottom w:val="single" w:sz="4" w:space="1" w:color="auto"/>
              </w:pBdr>
              <w:overflowPunct/>
              <w:autoSpaceDE/>
              <w:autoSpaceDN/>
              <w:adjustRightInd/>
              <w:ind w:right="-85"/>
              <w:jc w:val="right"/>
              <w:textAlignment w:val="auto"/>
              <w:rPr>
                <w:rFonts w:ascii="Arial" w:hAnsi="Arial" w:cs="Arial"/>
                <w:color w:val="000000"/>
                <w:sz w:val="20"/>
                <w:lang w:val="vi-VN"/>
              </w:rPr>
            </w:pPr>
            <w:ins w:id="5259" w:author="An Phuc Cao" w:date="2024-10-24T17:24:00Z" w16du:dateUtc="2024-10-24T10:24:00Z">
              <w:r w:rsidRPr="000D0802">
                <w:rPr>
                  <w:rFonts w:ascii="Arial" w:hAnsi="Arial" w:cs="Arial"/>
                  <w:sz w:val="20"/>
                  <w:rPrChange w:id="5260" w:author="An Phuc Cao" w:date="2024-10-24T17:25:00Z" w16du:dateUtc="2024-10-24T10:25:00Z">
                    <w:rPr/>
                  </w:rPrChange>
                </w:rPr>
                <w:t xml:space="preserve"> -   </w:t>
              </w:r>
            </w:ins>
          </w:p>
        </w:tc>
        <w:tc>
          <w:tcPr>
            <w:tcW w:w="2421" w:type="dxa"/>
            <w:tcBorders>
              <w:top w:val="nil"/>
              <w:left w:val="nil"/>
              <w:bottom w:val="nil"/>
              <w:right w:val="nil"/>
            </w:tcBorders>
            <w:shd w:val="clear" w:color="auto" w:fill="auto"/>
            <w:noWrap/>
            <w:tcPrChange w:id="5261" w:author="An Phuc Cao" w:date="2024-10-24T17:24:00Z" w16du:dateUtc="2024-10-24T10:24:00Z">
              <w:tcPr>
                <w:tcW w:w="2421" w:type="dxa"/>
                <w:tcBorders>
                  <w:top w:val="nil"/>
                  <w:left w:val="nil"/>
                  <w:bottom w:val="nil"/>
                  <w:right w:val="nil"/>
                </w:tcBorders>
                <w:shd w:val="clear" w:color="auto" w:fill="auto"/>
                <w:noWrap/>
                <w:vAlign w:val="bottom"/>
              </w:tcPr>
            </w:tcPrChange>
          </w:tcPr>
          <w:p w14:paraId="61052389" w14:textId="7660AC48" w:rsidR="000D0802" w:rsidRPr="000D0802" w:rsidRDefault="0043034E" w:rsidP="000D0802">
            <w:pPr>
              <w:pBdr>
                <w:bottom w:val="single" w:sz="4" w:space="1" w:color="auto"/>
              </w:pBdr>
              <w:overflowPunct/>
              <w:autoSpaceDE/>
              <w:autoSpaceDN/>
              <w:adjustRightInd/>
              <w:ind w:right="-85"/>
              <w:jc w:val="right"/>
              <w:textAlignment w:val="auto"/>
              <w:rPr>
                <w:rFonts w:ascii="Arial" w:hAnsi="Arial" w:cs="Arial"/>
                <w:color w:val="000000"/>
                <w:sz w:val="20"/>
              </w:rPr>
            </w:pPr>
            <w:ins w:id="5262" w:author="Hai Quang Le" w:date="2025-01-06T10:14:00Z" w16du:dateUtc="2025-01-06T03:14:00Z">
              <w:r w:rsidRPr="0043034E">
                <w:rPr>
                  <w:rFonts w:ascii="Arial" w:hAnsi="Arial" w:cs="Arial"/>
                  <w:sz w:val="20"/>
                </w:rPr>
                <w:t>189,361,620</w:t>
              </w:r>
            </w:ins>
            <w:ins w:id="5263" w:author="An Phuc Cao" w:date="2024-10-24T17:24:00Z" w16du:dateUtc="2024-10-24T10:24:00Z">
              <w:del w:id="5264" w:author="Hai Quang Le" w:date="2025-01-06T10:14:00Z" w16du:dateUtc="2025-01-06T03:14:00Z">
                <w:r w:rsidR="000D0802" w:rsidRPr="000D0802" w:rsidDel="0043034E">
                  <w:rPr>
                    <w:rFonts w:ascii="Arial" w:hAnsi="Arial" w:cs="Arial"/>
                    <w:sz w:val="20"/>
                    <w:rPrChange w:id="5265" w:author="An Phuc Cao" w:date="2024-10-24T17:25:00Z" w16du:dateUtc="2024-10-24T10:25:00Z">
                      <w:rPr/>
                    </w:rPrChange>
                  </w:rPr>
                  <w:delText xml:space="preserve"> 188,753,425 </w:delText>
                </w:r>
              </w:del>
            </w:ins>
          </w:p>
        </w:tc>
      </w:tr>
      <w:tr w:rsidR="000D0802" w:rsidRPr="00826313" w14:paraId="7E7FD093" w14:textId="77777777" w:rsidTr="000D0802">
        <w:tblPrEx>
          <w:tblW w:w="13234" w:type="dxa"/>
          <w:tblInd w:w="720" w:type="dxa"/>
          <w:tblLayout w:type="fixed"/>
          <w:tblPrExChange w:id="5266" w:author="An Phuc Cao" w:date="2024-10-24T17:25:00Z" w16du:dateUtc="2024-10-24T10:25:00Z">
            <w:tblPrEx>
              <w:tblW w:w="13234" w:type="dxa"/>
              <w:tblInd w:w="720" w:type="dxa"/>
              <w:tblLayout w:type="fixed"/>
            </w:tblPrEx>
          </w:tblPrExChange>
        </w:tblPrEx>
        <w:trPr>
          <w:trHeight w:val="297"/>
          <w:trPrChange w:id="5267" w:author="An Phuc Cao" w:date="2024-10-24T17:25:00Z" w16du:dateUtc="2024-10-24T10:25:00Z">
            <w:trPr>
              <w:trHeight w:val="290"/>
            </w:trPr>
          </w:trPrChange>
        </w:trPr>
        <w:tc>
          <w:tcPr>
            <w:tcW w:w="3551" w:type="dxa"/>
            <w:tcBorders>
              <w:top w:val="nil"/>
              <w:left w:val="nil"/>
              <w:bottom w:val="nil"/>
              <w:right w:val="nil"/>
            </w:tcBorders>
            <w:shd w:val="clear" w:color="auto" w:fill="auto"/>
            <w:noWrap/>
            <w:vAlign w:val="center"/>
            <w:hideMark/>
            <w:tcPrChange w:id="5268" w:author="An Phuc Cao" w:date="2024-10-24T17:25:00Z" w16du:dateUtc="2024-10-24T10:25:00Z">
              <w:tcPr>
                <w:tcW w:w="3551" w:type="dxa"/>
                <w:tcBorders>
                  <w:top w:val="nil"/>
                  <w:left w:val="nil"/>
                  <w:bottom w:val="nil"/>
                  <w:right w:val="nil"/>
                </w:tcBorders>
                <w:shd w:val="clear" w:color="auto" w:fill="auto"/>
                <w:noWrap/>
                <w:vAlign w:val="center"/>
                <w:hideMark/>
              </w:tcPr>
            </w:tcPrChange>
          </w:tcPr>
          <w:p w14:paraId="032A6093" w14:textId="77777777" w:rsidR="000D0802" w:rsidRPr="00826313" w:rsidRDefault="000D0802" w:rsidP="000D0802">
            <w:pPr>
              <w:overflowPunct/>
              <w:autoSpaceDE/>
              <w:autoSpaceDN/>
              <w:adjustRightInd/>
              <w:spacing w:before="120"/>
              <w:textAlignment w:val="auto"/>
              <w:rPr>
                <w:rFonts w:ascii="Arial" w:hAnsi="Arial" w:cs="Arial"/>
                <w:color w:val="000000"/>
                <w:sz w:val="20"/>
              </w:rPr>
            </w:pPr>
          </w:p>
        </w:tc>
        <w:tc>
          <w:tcPr>
            <w:tcW w:w="2421" w:type="dxa"/>
            <w:tcBorders>
              <w:top w:val="nil"/>
              <w:left w:val="nil"/>
              <w:bottom w:val="nil"/>
              <w:right w:val="nil"/>
            </w:tcBorders>
            <w:shd w:val="clear" w:color="auto" w:fill="auto"/>
            <w:noWrap/>
            <w:tcPrChange w:id="5269" w:author="An Phuc Cao" w:date="2024-10-24T17:25:00Z" w16du:dateUtc="2024-10-24T10:25:00Z">
              <w:tcPr>
                <w:tcW w:w="2421" w:type="dxa"/>
                <w:tcBorders>
                  <w:top w:val="nil"/>
                  <w:left w:val="nil"/>
                  <w:bottom w:val="nil"/>
                  <w:right w:val="nil"/>
                </w:tcBorders>
                <w:shd w:val="clear" w:color="auto" w:fill="auto"/>
                <w:noWrap/>
                <w:vAlign w:val="center"/>
              </w:tcPr>
            </w:tcPrChange>
          </w:tcPr>
          <w:p w14:paraId="0BC7A60C" w14:textId="749332F2" w:rsidR="000D0802" w:rsidRPr="000D0802" w:rsidRDefault="000D0802" w:rsidP="000D0802">
            <w:pPr>
              <w:pBdr>
                <w:bottom w:val="double" w:sz="4" w:space="1" w:color="auto"/>
              </w:pBdr>
              <w:overflowPunct/>
              <w:autoSpaceDE/>
              <w:autoSpaceDN/>
              <w:adjustRightInd/>
              <w:spacing w:before="120"/>
              <w:ind w:right="-85"/>
              <w:jc w:val="right"/>
              <w:textAlignment w:val="auto"/>
              <w:rPr>
                <w:rFonts w:ascii="Arial" w:hAnsi="Arial" w:cs="Arial"/>
                <w:b/>
                <w:bCs/>
                <w:color w:val="000000"/>
                <w:sz w:val="20"/>
              </w:rPr>
            </w:pPr>
            <w:ins w:id="5270" w:author="An Phuc Cao" w:date="2024-10-24T17:24:00Z" w16du:dateUtc="2024-10-24T10:24:00Z">
              <w:r w:rsidRPr="000D0802">
                <w:rPr>
                  <w:rFonts w:ascii="Arial" w:hAnsi="Arial" w:cs="Arial"/>
                  <w:b/>
                  <w:bCs/>
                  <w:sz w:val="20"/>
                  <w:rPrChange w:id="5271" w:author="An Phuc Cao" w:date="2024-10-24T17:25:00Z" w16du:dateUtc="2024-10-24T10:25:00Z">
                    <w:rPr/>
                  </w:rPrChange>
                </w:rPr>
                <w:t xml:space="preserve"> (23,280,614,311)</w:t>
              </w:r>
            </w:ins>
            <w:del w:id="5272" w:author="An Phuc Cao" w:date="2024-09-30T15:59:00Z" w16du:dateUtc="2024-09-30T08:59:00Z">
              <w:r w:rsidRPr="000D0802" w:rsidDel="00092B01">
                <w:rPr>
                  <w:rFonts w:ascii="Arial" w:hAnsi="Arial" w:cs="Arial"/>
                  <w:b/>
                  <w:bCs/>
                  <w:sz w:val="20"/>
                </w:rPr>
                <w:delText>(13,396,758,267)</w:delText>
              </w:r>
            </w:del>
          </w:p>
        </w:tc>
        <w:tc>
          <w:tcPr>
            <w:tcW w:w="2421" w:type="dxa"/>
            <w:tcBorders>
              <w:top w:val="nil"/>
              <w:left w:val="nil"/>
              <w:bottom w:val="nil"/>
              <w:right w:val="nil"/>
            </w:tcBorders>
            <w:shd w:val="clear" w:color="auto" w:fill="auto"/>
            <w:noWrap/>
            <w:tcPrChange w:id="5273" w:author="An Phuc Cao" w:date="2024-10-24T17:25:00Z" w16du:dateUtc="2024-10-24T10:25:00Z">
              <w:tcPr>
                <w:tcW w:w="2421" w:type="dxa"/>
                <w:tcBorders>
                  <w:top w:val="nil"/>
                  <w:left w:val="nil"/>
                  <w:bottom w:val="nil"/>
                  <w:right w:val="nil"/>
                </w:tcBorders>
                <w:shd w:val="clear" w:color="auto" w:fill="auto"/>
                <w:noWrap/>
                <w:vAlign w:val="bottom"/>
              </w:tcPr>
            </w:tcPrChange>
          </w:tcPr>
          <w:p w14:paraId="0539C826" w14:textId="7ECB7DCB" w:rsidR="000D0802" w:rsidRPr="000D0802" w:rsidRDefault="00BE1329" w:rsidP="000D0802">
            <w:pPr>
              <w:pBdr>
                <w:bottom w:val="double" w:sz="4" w:space="1" w:color="auto"/>
              </w:pBdr>
              <w:overflowPunct/>
              <w:autoSpaceDE/>
              <w:autoSpaceDN/>
              <w:adjustRightInd/>
              <w:spacing w:before="120"/>
              <w:ind w:right="-85"/>
              <w:jc w:val="right"/>
              <w:textAlignment w:val="auto"/>
              <w:rPr>
                <w:rFonts w:ascii="Arial" w:hAnsi="Arial" w:cs="Arial"/>
                <w:b/>
                <w:bCs/>
                <w:color w:val="000000"/>
                <w:sz w:val="20"/>
              </w:rPr>
            </w:pPr>
            <w:ins w:id="5274" w:author="Hai Quang Le" w:date="2025-01-06T10:13:00Z" w16du:dateUtc="2025-01-06T03:13:00Z">
              <w:r w:rsidRPr="00BE1329">
                <w:rPr>
                  <w:rFonts w:ascii="Arial" w:hAnsi="Arial" w:cs="Arial"/>
                  <w:b/>
                  <w:bCs/>
                  <w:sz w:val="20"/>
                </w:rPr>
                <w:t>(764,325,916)</w:t>
              </w:r>
            </w:ins>
            <w:ins w:id="5275" w:author="An Phuc Cao" w:date="2024-10-24T17:24:00Z" w16du:dateUtc="2024-10-24T10:24:00Z">
              <w:del w:id="5276" w:author="Hai Quang Le" w:date="2025-01-06T10:13:00Z" w16du:dateUtc="2025-01-06T03:13:00Z">
                <w:r w:rsidR="000D0802" w:rsidRPr="000D0802" w:rsidDel="00BE1329">
                  <w:rPr>
                    <w:rFonts w:ascii="Arial" w:hAnsi="Arial" w:cs="Arial"/>
                    <w:b/>
                    <w:bCs/>
                    <w:sz w:val="20"/>
                    <w:rPrChange w:id="5277" w:author="An Phuc Cao" w:date="2024-10-24T17:25:00Z" w16du:dateUtc="2024-10-24T10:25:00Z">
                      <w:rPr/>
                    </w:rPrChange>
                  </w:rPr>
                  <w:delText xml:space="preserve"> (2,296,589,793)</w:delText>
                </w:r>
              </w:del>
            </w:ins>
          </w:p>
        </w:tc>
        <w:tc>
          <w:tcPr>
            <w:tcW w:w="2420" w:type="dxa"/>
            <w:tcBorders>
              <w:top w:val="nil"/>
              <w:left w:val="nil"/>
              <w:bottom w:val="nil"/>
              <w:right w:val="nil"/>
            </w:tcBorders>
            <w:shd w:val="clear" w:color="auto" w:fill="auto"/>
            <w:noWrap/>
            <w:tcPrChange w:id="5278" w:author="An Phuc Cao" w:date="2024-10-24T17:25:00Z" w16du:dateUtc="2024-10-24T10:25:00Z">
              <w:tcPr>
                <w:tcW w:w="2420" w:type="dxa"/>
                <w:tcBorders>
                  <w:top w:val="nil"/>
                  <w:left w:val="nil"/>
                  <w:bottom w:val="nil"/>
                  <w:right w:val="nil"/>
                </w:tcBorders>
                <w:shd w:val="clear" w:color="auto" w:fill="auto"/>
                <w:noWrap/>
                <w:vAlign w:val="bottom"/>
              </w:tcPr>
            </w:tcPrChange>
          </w:tcPr>
          <w:p w14:paraId="14BFFD3D" w14:textId="5E0760A3" w:rsidR="000D0802" w:rsidRPr="000D0802" w:rsidRDefault="00C66EA8" w:rsidP="000D0802">
            <w:pPr>
              <w:pBdr>
                <w:bottom w:val="double" w:sz="4" w:space="1" w:color="auto"/>
              </w:pBdr>
              <w:overflowPunct/>
              <w:autoSpaceDE/>
              <w:autoSpaceDN/>
              <w:adjustRightInd/>
              <w:spacing w:before="120"/>
              <w:ind w:right="-85"/>
              <w:jc w:val="right"/>
              <w:textAlignment w:val="auto"/>
              <w:rPr>
                <w:rFonts w:ascii="Arial" w:hAnsi="Arial" w:cs="Arial"/>
                <w:b/>
                <w:bCs/>
                <w:color w:val="000000"/>
                <w:sz w:val="20"/>
              </w:rPr>
            </w:pPr>
            <w:ins w:id="5279" w:author="Hai Quang Le" w:date="2025-01-06T10:14:00Z" w16du:dateUtc="2025-01-06T03:14:00Z">
              <w:r w:rsidRPr="00C66EA8">
                <w:rPr>
                  <w:rFonts w:ascii="Arial" w:hAnsi="Arial" w:cs="Arial"/>
                  <w:b/>
                  <w:bCs/>
                  <w:sz w:val="20"/>
                </w:rPr>
                <w:t>(2,213,367,834)</w:t>
              </w:r>
            </w:ins>
            <w:ins w:id="5280" w:author="An Phuc Cao" w:date="2024-10-24T17:24:00Z" w16du:dateUtc="2024-10-24T10:24:00Z">
              <w:del w:id="5281" w:author="Hai Quang Le" w:date="2025-01-06T10:14:00Z" w16du:dateUtc="2025-01-06T03:14:00Z">
                <w:r w:rsidR="000D0802" w:rsidRPr="000D0802" w:rsidDel="00C66EA8">
                  <w:rPr>
                    <w:rFonts w:ascii="Arial" w:hAnsi="Arial" w:cs="Arial"/>
                    <w:b/>
                    <w:bCs/>
                    <w:sz w:val="20"/>
                    <w:rPrChange w:id="5282" w:author="An Phuc Cao" w:date="2024-10-24T17:25:00Z" w16du:dateUtc="2024-10-24T10:25:00Z">
                      <w:rPr/>
                    </w:rPrChange>
                  </w:rPr>
                  <w:delText xml:space="preserve"> (681,712,152)</w:delText>
                </w:r>
              </w:del>
            </w:ins>
          </w:p>
        </w:tc>
        <w:tc>
          <w:tcPr>
            <w:tcW w:w="2421" w:type="dxa"/>
            <w:tcBorders>
              <w:top w:val="nil"/>
              <w:left w:val="nil"/>
              <w:bottom w:val="nil"/>
              <w:right w:val="nil"/>
            </w:tcBorders>
            <w:shd w:val="clear" w:color="auto" w:fill="auto"/>
            <w:noWrap/>
            <w:tcPrChange w:id="5283" w:author="An Phuc Cao" w:date="2024-10-24T17:25:00Z" w16du:dateUtc="2024-10-24T10:25:00Z">
              <w:tcPr>
                <w:tcW w:w="2421" w:type="dxa"/>
                <w:tcBorders>
                  <w:top w:val="nil"/>
                  <w:left w:val="nil"/>
                  <w:bottom w:val="nil"/>
                  <w:right w:val="nil"/>
                </w:tcBorders>
                <w:shd w:val="clear" w:color="auto" w:fill="auto"/>
                <w:noWrap/>
                <w:vAlign w:val="bottom"/>
              </w:tcPr>
            </w:tcPrChange>
          </w:tcPr>
          <w:p w14:paraId="2462D486" w14:textId="10C44B18" w:rsidR="000D0802" w:rsidRPr="000D0802" w:rsidRDefault="000D0802" w:rsidP="000D0802">
            <w:pPr>
              <w:pBdr>
                <w:bottom w:val="double" w:sz="4" w:space="1" w:color="auto"/>
              </w:pBdr>
              <w:overflowPunct/>
              <w:autoSpaceDE/>
              <w:autoSpaceDN/>
              <w:adjustRightInd/>
              <w:spacing w:before="120"/>
              <w:ind w:right="-85"/>
              <w:jc w:val="right"/>
              <w:textAlignment w:val="auto"/>
              <w:rPr>
                <w:rFonts w:ascii="Arial" w:hAnsi="Arial" w:cs="Arial"/>
                <w:b/>
                <w:bCs/>
                <w:color w:val="000000"/>
                <w:sz w:val="20"/>
              </w:rPr>
            </w:pPr>
            <w:ins w:id="5284" w:author="An Phuc Cao" w:date="2024-10-24T17:24:00Z" w16du:dateUtc="2024-10-24T10:24:00Z">
              <w:r w:rsidRPr="000D0802">
                <w:rPr>
                  <w:rFonts w:ascii="Arial" w:hAnsi="Arial" w:cs="Arial"/>
                  <w:b/>
                  <w:bCs/>
                  <w:sz w:val="20"/>
                  <w:rPrChange w:id="5285" w:author="An Phuc Cao" w:date="2024-10-24T17:25:00Z" w16du:dateUtc="2024-10-24T10:25:00Z">
                    <w:rPr/>
                  </w:rPrChange>
                </w:rPr>
                <w:t xml:space="preserve"> (26,258,916,256)</w:t>
              </w:r>
            </w:ins>
          </w:p>
        </w:tc>
      </w:tr>
    </w:tbl>
    <w:p w14:paraId="5B784FCD" w14:textId="77777777" w:rsidR="00722697" w:rsidRPr="00826313" w:rsidRDefault="00722697" w:rsidP="00EC3692">
      <w:pPr>
        <w:widowControl w:val="0"/>
        <w:tabs>
          <w:tab w:val="left" w:pos="6300"/>
          <w:tab w:val="right" w:pos="7380"/>
          <w:tab w:val="left" w:pos="7740"/>
          <w:tab w:val="right" w:pos="8891"/>
        </w:tabs>
        <w:ind w:left="720" w:hanging="720"/>
        <w:jc w:val="both"/>
        <w:rPr>
          <w:rFonts w:ascii="Arial" w:hAnsi="Arial" w:cs="Arial"/>
          <w:b/>
          <w:sz w:val="20"/>
        </w:rPr>
      </w:pPr>
    </w:p>
    <w:p w14:paraId="24B11FBB" w14:textId="77777777" w:rsidR="00DD0E40" w:rsidRPr="00826313" w:rsidRDefault="00DD0E40" w:rsidP="00EE3A5D">
      <w:pPr>
        <w:pStyle w:val="BodyTextIndent"/>
        <w:tabs>
          <w:tab w:val="clear" w:pos="6300"/>
          <w:tab w:val="clear" w:pos="7380"/>
          <w:tab w:val="clear" w:pos="7740"/>
          <w:tab w:val="clear" w:pos="8820"/>
        </w:tabs>
        <w:ind w:left="0" w:firstLine="0"/>
        <w:rPr>
          <w:rFonts w:ascii="Arial" w:hAnsi="Arial" w:cs="Arial"/>
          <w:b/>
          <w:sz w:val="20"/>
        </w:rPr>
      </w:pPr>
    </w:p>
    <w:p w14:paraId="3DFAD8A3" w14:textId="77777777" w:rsidR="00DD0E40" w:rsidRPr="00826313" w:rsidRDefault="00DD0E40" w:rsidP="00EE3A5D">
      <w:pPr>
        <w:pStyle w:val="BodyTextIndent"/>
        <w:tabs>
          <w:tab w:val="clear" w:pos="6300"/>
          <w:tab w:val="clear" w:pos="7380"/>
          <w:tab w:val="clear" w:pos="7740"/>
          <w:tab w:val="clear" w:pos="8820"/>
        </w:tabs>
        <w:ind w:left="0" w:firstLine="0"/>
        <w:rPr>
          <w:rFonts w:ascii="Arial" w:hAnsi="Arial" w:cs="Arial"/>
          <w:b/>
          <w:sz w:val="20"/>
        </w:rPr>
      </w:pPr>
    </w:p>
    <w:p w14:paraId="1D0AAC81" w14:textId="77777777" w:rsidR="00722697" w:rsidRPr="00826313" w:rsidRDefault="00722697" w:rsidP="00EE3A5D">
      <w:pPr>
        <w:pStyle w:val="BodyTextIndent"/>
        <w:tabs>
          <w:tab w:val="clear" w:pos="6300"/>
          <w:tab w:val="clear" w:pos="7380"/>
          <w:tab w:val="clear" w:pos="7740"/>
          <w:tab w:val="clear" w:pos="8820"/>
        </w:tabs>
        <w:ind w:left="0" w:firstLine="0"/>
        <w:rPr>
          <w:rFonts w:ascii="Arial" w:hAnsi="Arial" w:cs="Arial"/>
          <w:b/>
          <w:sz w:val="20"/>
        </w:rPr>
        <w:sectPr w:rsidR="00722697" w:rsidRPr="00826313" w:rsidSect="00955FB6">
          <w:headerReference w:type="default" r:id="rId56"/>
          <w:endnotePr>
            <w:numFmt w:val="decimal"/>
          </w:endnotePr>
          <w:pgSz w:w="16834" w:h="11909" w:orient="landscape" w:code="9"/>
          <w:pgMar w:top="1440" w:right="1440" w:bottom="862" w:left="1440" w:header="720" w:footer="578" w:gutter="0"/>
          <w:cols w:space="720"/>
          <w:docGrid w:linePitch="326"/>
        </w:sectPr>
      </w:pPr>
    </w:p>
    <w:p w14:paraId="3A7D6171" w14:textId="77777777" w:rsidR="00722697" w:rsidRPr="00826313" w:rsidRDefault="00722697" w:rsidP="00EE3A5D">
      <w:pPr>
        <w:pStyle w:val="BodyTextIndent"/>
        <w:tabs>
          <w:tab w:val="clear" w:pos="6300"/>
          <w:tab w:val="clear" w:pos="7380"/>
          <w:tab w:val="clear" w:pos="7740"/>
          <w:tab w:val="clear" w:pos="8820"/>
        </w:tabs>
        <w:ind w:left="0" w:firstLine="0"/>
        <w:rPr>
          <w:rFonts w:ascii="Arial" w:hAnsi="Arial" w:cs="Arial"/>
          <w:b/>
          <w:sz w:val="20"/>
        </w:rPr>
      </w:pPr>
    </w:p>
    <w:p w14:paraId="39D64EFF" w14:textId="77777777" w:rsidR="00722697" w:rsidRPr="00826313" w:rsidRDefault="00722697" w:rsidP="00EE3A5D">
      <w:pPr>
        <w:pStyle w:val="BodyTextIndent"/>
        <w:tabs>
          <w:tab w:val="clear" w:pos="6300"/>
          <w:tab w:val="clear" w:pos="7380"/>
          <w:tab w:val="clear" w:pos="7740"/>
          <w:tab w:val="clear" w:pos="8820"/>
        </w:tabs>
        <w:ind w:left="0" w:firstLine="0"/>
        <w:rPr>
          <w:rFonts w:ascii="Arial" w:hAnsi="Arial" w:cs="Arial"/>
          <w:b/>
          <w:sz w:val="20"/>
        </w:rPr>
      </w:pPr>
    </w:p>
    <w:p w14:paraId="09AFAD44" w14:textId="6600AF22" w:rsidR="0079649D" w:rsidRPr="00826313" w:rsidRDefault="0079649D">
      <w:pPr>
        <w:pStyle w:val="BodyTextIndent"/>
        <w:tabs>
          <w:tab w:val="left" w:pos="720"/>
        </w:tabs>
        <w:ind w:left="0" w:firstLine="0"/>
        <w:outlineLvl w:val="0"/>
        <w:rPr>
          <w:rFonts w:ascii="Arial" w:hAnsi="Arial" w:cs="Arial"/>
          <w:b/>
          <w:sz w:val="20"/>
        </w:rPr>
        <w:pPrChange w:id="5288" w:author="An Phuc Cao" w:date="2024-10-25T16:43:00Z" w16du:dateUtc="2024-10-25T09:43:00Z">
          <w:pPr>
            <w:pStyle w:val="BodyTextIndent"/>
            <w:tabs>
              <w:tab w:val="left" w:pos="720"/>
            </w:tabs>
            <w:ind w:left="0" w:firstLine="0"/>
          </w:pPr>
        </w:pPrChange>
      </w:pPr>
      <w:r w:rsidRPr="00826313">
        <w:rPr>
          <w:rFonts w:ascii="Arial" w:hAnsi="Arial" w:cs="Arial"/>
          <w:b/>
          <w:sz w:val="20"/>
        </w:rPr>
        <w:t>15.</w:t>
      </w:r>
      <w:r w:rsidRPr="00826313">
        <w:rPr>
          <w:rFonts w:ascii="Arial" w:hAnsi="Arial" w:cs="Arial"/>
          <w:b/>
          <w:sz w:val="20"/>
        </w:rPr>
        <w:tab/>
        <w:t>CASH AND CASH EQUIVALENT</w:t>
      </w:r>
      <w:r w:rsidR="007876D4" w:rsidRPr="00826313">
        <w:rPr>
          <w:rFonts w:ascii="Arial" w:hAnsi="Arial" w:cs="Arial"/>
          <w:b/>
          <w:sz w:val="20"/>
        </w:rPr>
        <w:t>S</w:t>
      </w:r>
      <w:r w:rsidRPr="00826313">
        <w:rPr>
          <w:rFonts w:ascii="Arial" w:hAnsi="Arial" w:cs="Arial"/>
          <w:b/>
          <w:sz w:val="20"/>
        </w:rPr>
        <w:tab/>
      </w:r>
    </w:p>
    <w:p w14:paraId="5818A22C" w14:textId="77777777" w:rsidR="00EE3A5D" w:rsidRPr="00826313" w:rsidRDefault="00EE3A5D" w:rsidP="00EE3A5D">
      <w:pPr>
        <w:pStyle w:val="BodyTextIndent"/>
        <w:ind w:left="567" w:firstLine="0"/>
        <w:rPr>
          <w:rFonts w:ascii="Arial" w:hAnsi="Arial" w:cs="Arial"/>
          <w:b/>
          <w:sz w:val="20"/>
        </w:rPr>
      </w:pPr>
    </w:p>
    <w:tbl>
      <w:tblPr>
        <w:tblW w:w="8176" w:type="dxa"/>
        <w:tblInd w:w="720" w:type="dxa"/>
        <w:tblLayout w:type="fixed"/>
        <w:tblLook w:val="04A0" w:firstRow="1" w:lastRow="0" w:firstColumn="1" w:lastColumn="0" w:noHBand="0" w:noVBand="1"/>
      </w:tblPr>
      <w:tblGrid>
        <w:gridCol w:w="4390"/>
        <w:gridCol w:w="1893"/>
        <w:gridCol w:w="1893"/>
        <w:tblGridChange w:id="5289">
          <w:tblGrid>
            <w:gridCol w:w="4390"/>
            <w:gridCol w:w="1893"/>
            <w:gridCol w:w="1893"/>
          </w:tblGrid>
        </w:tblGridChange>
      </w:tblGrid>
      <w:tr w:rsidR="009A69B7" w:rsidRPr="00826313" w14:paraId="0C7CE8BC" w14:textId="77777777" w:rsidTr="009A69B7">
        <w:tc>
          <w:tcPr>
            <w:tcW w:w="4390" w:type="dxa"/>
            <w:tcBorders>
              <w:top w:val="nil"/>
              <w:left w:val="nil"/>
              <w:right w:val="nil"/>
            </w:tcBorders>
            <w:shd w:val="clear" w:color="auto" w:fill="auto"/>
            <w:noWrap/>
            <w:vAlign w:val="bottom"/>
            <w:hideMark/>
          </w:tcPr>
          <w:p w14:paraId="4412672C" w14:textId="77777777" w:rsidR="009A69B7" w:rsidRPr="00826313" w:rsidRDefault="009A69B7" w:rsidP="009A69B7">
            <w:pPr>
              <w:overflowPunct/>
              <w:autoSpaceDE/>
              <w:autoSpaceDN/>
              <w:adjustRightInd/>
              <w:ind w:left="-108"/>
              <w:textAlignment w:val="auto"/>
              <w:rPr>
                <w:rFonts w:ascii="Arial" w:hAnsi="Arial" w:cs="Arial"/>
                <w:color w:val="000000"/>
                <w:sz w:val="20"/>
              </w:rPr>
            </w:pPr>
          </w:p>
        </w:tc>
        <w:tc>
          <w:tcPr>
            <w:tcW w:w="1893" w:type="dxa"/>
            <w:tcBorders>
              <w:top w:val="nil"/>
              <w:left w:val="nil"/>
              <w:right w:val="nil"/>
            </w:tcBorders>
            <w:shd w:val="clear" w:color="auto" w:fill="auto"/>
            <w:hideMark/>
          </w:tcPr>
          <w:p w14:paraId="110CE020" w14:textId="21812321" w:rsidR="009A69B7" w:rsidRPr="00826313" w:rsidRDefault="009A69B7" w:rsidP="009A69B7">
            <w:pPr>
              <w:widowControl w:val="0"/>
              <w:pBdr>
                <w:bottom w:val="single" w:sz="4" w:space="1" w:color="auto"/>
              </w:pBdr>
              <w:ind w:left="57" w:right="-85"/>
              <w:jc w:val="right"/>
              <w:rPr>
                <w:rFonts w:ascii="Arial" w:hAnsi="Arial" w:cs="Arial"/>
                <w:bCs/>
                <w:i/>
                <w:sz w:val="20"/>
              </w:rPr>
            </w:pPr>
            <w:r w:rsidRPr="00826313">
              <w:rPr>
                <w:rFonts w:ascii="Arial" w:hAnsi="Arial" w:cs="Arial"/>
                <w:i/>
                <w:sz w:val="20"/>
              </w:rPr>
              <w:t>30 June 202</w:t>
            </w:r>
            <w:del w:id="5290" w:author="An Phuc Cao" w:date="2024-09-30T16:01:00Z" w16du:dateUtc="2024-09-30T09:01:00Z">
              <w:r w:rsidR="00086FB2" w:rsidDel="009E2FF3">
                <w:rPr>
                  <w:rFonts w:ascii="Arial" w:hAnsi="Arial" w:cs="Arial"/>
                  <w:i/>
                  <w:sz w:val="20"/>
                </w:rPr>
                <w:delText>3</w:delText>
              </w:r>
            </w:del>
            <w:ins w:id="5291" w:author="An Phuc Cao" w:date="2024-09-30T16:01:00Z" w16du:dateUtc="2024-09-30T09:01:00Z">
              <w:r w:rsidR="009E2FF3">
                <w:rPr>
                  <w:rFonts w:ascii="Arial" w:hAnsi="Arial" w:cs="Arial"/>
                  <w:i/>
                  <w:sz w:val="20"/>
                </w:rPr>
                <w:t>4</w:t>
              </w:r>
            </w:ins>
            <w:r w:rsidRPr="00826313">
              <w:rPr>
                <w:rFonts w:ascii="Arial" w:hAnsi="Arial" w:cs="Arial"/>
                <w:i/>
                <w:sz w:val="20"/>
              </w:rPr>
              <w:br/>
            </w:r>
            <w:r w:rsidRPr="00826313">
              <w:rPr>
                <w:rFonts w:ascii="Arial" w:hAnsi="Arial" w:cs="Arial"/>
                <w:i/>
                <w:kern w:val="1"/>
                <w:sz w:val="20"/>
                <w:lang w:eastAsia="ar-SA"/>
              </w:rPr>
              <w:t>VND</w:t>
            </w:r>
          </w:p>
        </w:tc>
        <w:tc>
          <w:tcPr>
            <w:tcW w:w="1893" w:type="dxa"/>
            <w:tcBorders>
              <w:top w:val="nil"/>
              <w:left w:val="nil"/>
              <w:right w:val="nil"/>
            </w:tcBorders>
            <w:vAlign w:val="bottom"/>
          </w:tcPr>
          <w:p w14:paraId="49D41BA5" w14:textId="1293B8FE" w:rsidR="009A69B7" w:rsidRPr="00826313" w:rsidRDefault="009A69B7" w:rsidP="009A69B7">
            <w:pPr>
              <w:widowControl w:val="0"/>
              <w:pBdr>
                <w:bottom w:val="single" w:sz="4" w:space="1" w:color="auto"/>
              </w:pBdr>
              <w:ind w:left="57" w:right="-85"/>
              <w:jc w:val="right"/>
              <w:rPr>
                <w:rFonts w:ascii="Arial" w:hAnsi="Arial" w:cs="Arial"/>
                <w:i/>
                <w:sz w:val="20"/>
              </w:rPr>
            </w:pPr>
            <w:r w:rsidRPr="00826313">
              <w:rPr>
                <w:rFonts w:ascii="Arial" w:hAnsi="Arial" w:cs="Arial"/>
                <w:i/>
                <w:sz w:val="20"/>
              </w:rPr>
              <w:t>31 December 202</w:t>
            </w:r>
            <w:del w:id="5292" w:author="An Phuc Cao" w:date="2024-09-30T16:01:00Z" w16du:dateUtc="2024-09-30T09:01:00Z">
              <w:r w:rsidR="00086FB2" w:rsidDel="009E2FF3">
                <w:rPr>
                  <w:rFonts w:ascii="Arial" w:hAnsi="Arial" w:cs="Arial"/>
                  <w:i/>
                  <w:sz w:val="20"/>
                </w:rPr>
                <w:delText>2</w:delText>
              </w:r>
            </w:del>
            <w:ins w:id="5293" w:author="An Phuc Cao" w:date="2024-09-30T16:01:00Z" w16du:dateUtc="2024-09-30T09:01:00Z">
              <w:r w:rsidR="009E2FF3">
                <w:rPr>
                  <w:rFonts w:ascii="Arial" w:hAnsi="Arial" w:cs="Arial"/>
                  <w:i/>
                  <w:sz w:val="20"/>
                </w:rPr>
                <w:t>3</w:t>
              </w:r>
            </w:ins>
            <w:r w:rsidRPr="00826313">
              <w:rPr>
                <w:rFonts w:ascii="Arial" w:hAnsi="Arial" w:cs="Arial"/>
                <w:i/>
                <w:sz w:val="20"/>
              </w:rPr>
              <w:br/>
            </w:r>
            <w:r w:rsidRPr="00826313">
              <w:rPr>
                <w:rFonts w:ascii="Arial" w:hAnsi="Arial" w:cs="Arial"/>
                <w:i/>
                <w:kern w:val="1"/>
                <w:sz w:val="20"/>
                <w:lang w:eastAsia="ar-SA"/>
              </w:rPr>
              <w:t>VND</w:t>
            </w:r>
          </w:p>
        </w:tc>
      </w:tr>
      <w:tr w:rsidR="009A3531" w:rsidRPr="00826313" w14:paraId="4EB00FA6" w14:textId="77777777" w:rsidTr="00A15B5D">
        <w:tblPrEx>
          <w:tblW w:w="8176" w:type="dxa"/>
          <w:tblInd w:w="720" w:type="dxa"/>
          <w:tblLayout w:type="fixed"/>
          <w:tblPrExChange w:id="5294" w:author="An Phuc Cao" w:date="2024-10-24T17:23:00Z" w16du:dateUtc="2024-10-24T10:23:00Z">
            <w:tblPrEx>
              <w:tblW w:w="8176" w:type="dxa"/>
              <w:tblInd w:w="720" w:type="dxa"/>
              <w:tblLayout w:type="fixed"/>
            </w:tblPrEx>
          </w:tblPrExChange>
        </w:tblPrEx>
        <w:tc>
          <w:tcPr>
            <w:tcW w:w="4390" w:type="dxa"/>
            <w:tcBorders>
              <w:top w:val="nil"/>
              <w:left w:val="nil"/>
              <w:bottom w:val="nil"/>
              <w:right w:val="nil"/>
            </w:tcBorders>
            <w:shd w:val="clear" w:color="auto" w:fill="auto"/>
            <w:vAlign w:val="bottom"/>
            <w:tcPrChange w:id="5295" w:author="An Phuc Cao" w:date="2024-10-24T17:23:00Z" w16du:dateUtc="2024-10-24T10:23:00Z">
              <w:tcPr>
                <w:tcW w:w="4390" w:type="dxa"/>
                <w:tcBorders>
                  <w:top w:val="nil"/>
                  <w:left w:val="nil"/>
                  <w:bottom w:val="nil"/>
                  <w:right w:val="nil"/>
                </w:tcBorders>
                <w:shd w:val="clear" w:color="auto" w:fill="auto"/>
                <w:vAlign w:val="bottom"/>
              </w:tcPr>
            </w:tcPrChange>
          </w:tcPr>
          <w:p w14:paraId="2EF92CA5" w14:textId="7224FEDF" w:rsidR="009A3531" w:rsidRPr="00826313" w:rsidDel="00D265D1" w:rsidRDefault="009A3531" w:rsidP="009A3531">
            <w:pPr>
              <w:tabs>
                <w:tab w:val="center" w:pos="4320"/>
                <w:tab w:val="right" w:pos="8640"/>
              </w:tabs>
              <w:overflowPunct/>
              <w:autoSpaceDE/>
              <w:autoSpaceDN/>
              <w:adjustRightInd/>
              <w:spacing w:before="120"/>
              <w:ind w:left="-107" w:right="-170"/>
              <w:textAlignment w:val="auto"/>
              <w:rPr>
                <w:rFonts w:ascii="Arial" w:hAnsi="Arial" w:cs="Arial"/>
                <w:color w:val="000000"/>
                <w:sz w:val="20"/>
              </w:rPr>
            </w:pPr>
            <w:ins w:id="5296" w:author="An Phuc Cao" w:date="2024-09-30T16:02:00Z" w16du:dateUtc="2024-09-30T09:02:00Z">
              <w:r w:rsidRPr="00332504">
                <w:rPr>
                  <w:rFonts w:ascii="Arial" w:hAnsi="Arial" w:cs="Arial"/>
                  <w:color w:val="000000"/>
                  <w:sz w:val="20"/>
                </w:rPr>
                <w:t xml:space="preserve">Cash on hand </w:t>
              </w:r>
            </w:ins>
            <w:del w:id="5297" w:author="An Phuc Cao" w:date="2024-09-30T16:02:00Z" w16du:dateUtc="2024-09-30T09:02:00Z">
              <w:r w:rsidRPr="00826313" w:rsidDel="00ED7055">
                <w:rPr>
                  <w:rFonts w:ascii="Arial" w:hAnsi="Arial" w:cs="Arial"/>
                  <w:color w:val="000000"/>
                  <w:sz w:val="20"/>
                </w:rPr>
                <w:delText xml:space="preserve">Cash on hand </w:delText>
              </w:r>
            </w:del>
          </w:p>
        </w:tc>
        <w:tc>
          <w:tcPr>
            <w:tcW w:w="1893" w:type="dxa"/>
            <w:tcBorders>
              <w:top w:val="nil"/>
              <w:left w:val="nil"/>
              <w:bottom w:val="nil"/>
              <w:right w:val="nil"/>
            </w:tcBorders>
            <w:shd w:val="clear" w:color="auto" w:fill="auto"/>
            <w:tcPrChange w:id="5298" w:author="An Phuc Cao" w:date="2024-10-24T17:23:00Z" w16du:dateUtc="2024-10-24T10:23:00Z">
              <w:tcPr>
                <w:tcW w:w="1893" w:type="dxa"/>
                <w:tcBorders>
                  <w:top w:val="nil"/>
                  <w:left w:val="nil"/>
                  <w:bottom w:val="nil"/>
                  <w:right w:val="nil"/>
                </w:tcBorders>
                <w:shd w:val="clear" w:color="auto" w:fill="auto"/>
                <w:vAlign w:val="bottom"/>
              </w:tcPr>
            </w:tcPrChange>
          </w:tcPr>
          <w:p w14:paraId="28328032" w14:textId="537B275E" w:rsidR="009A3531" w:rsidRPr="009A3531" w:rsidRDefault="009A3531" w:rsidP="009A3531">
            <w:pPr>
              <w:widowControl w:val="0"/>
              <w:spacing w:before="120"/>
              <w:ind w:left="57" w:right="-85"/>
              <w:jc w:val="right"/>
              <w:rPr>
                <w:rFonts w:ascii="Arial" w:hAnsi="Arial" w:cs="Arial"/>
                <w:color w:val="000000"/>
                <w:sz w:val="20"/>
              </w:rPr>
            </w:pPr>
            <w:ins w:id="5299" w:author="An Phuc Cao" w:date="2024-10-24T17:23:00Z" w16du:dateUtc="2024-10-24T10:23:00Z">
              <w:r w:rsidRPr="009A3531">
                <w:rPr>
                  <w:rFonts w:ascii="Arial" w:hAnsi="Arial" w:cs="Arial"/>
                  <w:sz w:val="20"/>
                  <w:rPrChange w:id="5300" w:author="An Phuc Cao" w:date="2024-10-24T17:23:00Z" w16du:dateUtc="2024-10-24T10:23:00Z">
                    <w:rPr/>
                  </w:rPrChange>
                </w:rPr>
                <w:t>10,053,424</w:t>
              </w:r>
            </w:ins>
          </w:p>
        </w:tc>
        <w:tc>
          <w:tcPr>
            <w:tcW w:w="1893" w:type="dxa"/>
            <w:tcBorders>
              <w:top w:val="nil"/>
              <w:left w:val="nil"/>
              <w:bottom w:val="nil"/>
              <w:right w:val="nil"/>
            </w:tcBorders>
            <w:tcPrChange w:id="5301" w:author="An Phuc Cao" w:date="2024-10-24T17:23:00Z" w16du:dateUtc="2024-10-24T10:23:00Z">
              <w:tcPr>
                <w:tcW w:w="1893" w:type="dxa"/>
                <w:tcBorders>
                  <w:top w:val="nil"/>
                  <w:left w:val="nil"/>
                  <w:bottom w:val="nil"/>
                  <w:right w:val="nil"/>
                </w:tcBorders>
                <w:vAlign w:val="center"/>
              </w:tcPr>
            </w:tcPrChange>
          </w:tcPr>
          <w:p w14:paraId="3DF65D08" w14:textId="032616C5" w:rsidR="009A3531" w:rsidRPr="009A3531" w:rsidRDefault="009A3531" w:rsidP="009A3531">
            <w:pPr>
              <w:widowControl w:val="0"/>
              <w:spacing w:before="120"/>
              <w:ind w:left="57" w:right="-85"/>
              <w:jc w:val="right"/>
              <w:rPr>
                <w:rFonts w:ascii="Arial" w:hAnsi="Arial" w:cs="Arial"/>
                <w:color w:val="000000"/>
                <w:sz w:val="20"/>
              </w:rPr>
            </w:pPr>
            <w:ins w:id="5302" w:author="An Phuc Cao" w:date="2024-10-24T17:23:00Z" w16du:dateUtc="2024-10-24T10:23:00Z">
              <w:r w:rsidRPr="009A3531">
                <w:rPr>
                  <w:rFonts w:ascii="Arial" w:hAnsi="Arial" w:cs="Arial"/>
                  <w:sz w:val="20"/>
                  <w:rPrChange w:id="5303" w:author="An Phuc Cao" w:date="2024-10-24T17:23:00Z" w16du:dateUtc="2024-10-24T10:23:00Z">
                    <w:rPr/>
                  </w:rPrChange>
                </w:rPr>
                <w:t xml:space="preserve"> 5,045,205 </w:t>
              </w:r>
            </w:ins>
            <w:del w:id="5304" w:author="An Phuc Cao" w:date="2024-09-30T16:01:00Z" w16du:dateUtc="2024-09-30T09:01:00Z">
              <w:r w:rsidRPr="009A3531" w:rsidDel="001674F7">
                <w:rPr>
                  <w:rFonts w:ascii="Arial" w:hAnsi="Arial" w:cs="Arial"/>
                  <w:color w:val="000000"/>
                  <w:sz w:val="20"/>
                </w:rPr>
                <w:delText xml:space="preserve">76,288,071,194 </w:delText>
              </w:r>
            </w:del>
          </w:p>
        </w:tc>
      </w:tr>
      <w:tr w:rsidR="009A3531" w:rsidRPr="00826313" w14:paraId="528F87DE" w14:textId="77777777" w:rsidTr="00A15B5D">
        <w:tblPrEx>
          <w:tblW w:w="8176" w:type="dxa"/>
          <w:tblInd w:w="720" w:type="dxa"/>
          <w:tblLayout w:type="fixed"/>
          <w:tblPrExChange w:id="5305" w:author="An Phuc Cao" w:date="2024-10-24T17:23:00Z" w16du:dateUtc="2024-10-24T10:23:00Z">
            <w:tblPrEx>
              <w:tblW w:w="8176" w:type="dxa"/>
              <w:tblInd w:w="720" w:type="dxa"/>
              <w:tblLayout w:type="fixed"/>
            </w:tblPrEx>
          </w:tblPrExChange>
        </w:tblPrEx>
        <w:trPr>
          <w:ins w:id="5306" w:author="An Phuc Cao" w:date="2024-09-30T16:02:00Z"/>
        </w:trPr>
        <w:tc>
          <w:tcPr>
            <w:tcW w:w="4390" w:type="dxa"/>
            <w:tcBorders>
              <w:top w:val="nil"/>
              <w:left w:val="nil"/>
              <w:bottom w:val="nil"/>
              <w:right w:val="nil"/>
            </w:tcBorders>
            <w:shd w:val="clear" w:color="auto" w:fill="auto"/>
            <w:vAlign w:val="bottom"/>
            <w:tcPrChange w:id="5307" w:author="An Phuc Cao" w:date="2024-10-24T17:23:00Z" w16du:dateUtc="2024-10-24T10:23:00Z">
              <w:tcPr>
                <w:tcW w:w="4390" w:type="dxa"/>
                <w:tcBorders>
                  <w:top w:val="nil"/>
                  <w:left w:val="nil"/>
                  <w:bottom w:val="nil"/>
                  <w:right w:val="nil"/>
                </w:tcBorders>
                <w:shd w:val="clear" w:color="auto" w:fill="auto"/>
                <w:vAlign w:val="bottom"/>
              </w:tcPr>
            </w:tcPrChange>
          </w:tcPr>
          <w:p w14:paraId="0D9D75B3" w14:textId="1052B856" w:rsidR="009A3531" w:rsidRPr="00826313" w:rsidRDefault="009A3531" w:rsidP="009A3531">
            <w:pPr>
              <w:tabs>
                <w:tab w:val="center" w:pos="4320"/>
                <w:tab w:val="right" w:pos="8640"/>
              </w:tabs>
              <w:overflowPunct/>
              <w:autoSpaceDE/>
              <w:autoSpaceDN/>
              <w:adjustRightInd/>
              <w:spacing w:before="120"/>
              <w:ind w:left="-107" w:right="-170"/>
              <w:textAlignment w:val="auto"/>
              <w:rPr>
                <w:ins w:id="5308" w:author="An Phuc Cao" w:date="2024-09-30T16:02:00Z" w16du:dateUtc="2024-09-30T09:02:00Z"/>
                <w:rFonts w:ascii="Arial" w:hAnsi="Arial" w:cs="Arial"/>
                <w:color w:val="000000"/>
                <w:sz w:val="20"/>
              </w:rPr>
            </w:pPr>
            <w:ins w:id="5309" w:author="An Phuc Cao" w:date="2024-09-30T16:02:00Z" w16du:dateUtc="2024-09-30T09:02:00Z">
              <w:r>
                <w:rPr>
                  <w:rFonts w:ascii="Arial" w:hAnsi="Arial" w:cs="Arial"/>
                  <w:color w:val="000000"/>
                  <w:sz w:val="20"/>
                </w:rPr>
                <w:t>Cash at bank</w:t>
              </w:r>
            </w:ins>
          </w:p>
        </w:tc>
        <w:tc>
          <w:tcPr>
            <w:tcW w:w="1893" w:type="dxa"/>
            <w:tcBorders>
              <w:top w:val="nil"/>
              <w:left w:val="nil"/>
              <w:bottom w:val="nil"/>
              <w:right w:val="nil"/>
            </w:tcBorders>
            <w:shd w:val="clear" w:color="auto" w:fill="auto"/>
            <w:tcPrChange w:id="5310" w:author="An Phuc Cao" w:date="2024-10-24T17:23:00Z" w16du:dateUtc="2024-10-24T10:23:00Z">
              <w:tcPr>
                <w:tcW w:w="1893" w:type="dxa"/>
                <w:tcBorders>
                  <w:top w:val="nil"/>
                  <w:left w:val="nil"/>
                  <w:bottom w:val="nil"/>
                  <w:right w:val="nil"/>
                </w:tcBorders>
                <w:shd w:val="clear" w:color="auto" w:fill="auto"/>
                <w:vAlign w:val="bottom"/>
              </w:tcPr>
            </w:tcPrChange>
          </w:tcPr>
          <w:p w14:paraId="6CB8FCC9" w14:textId="67442847" w:rsidR="009A3531" w:rsidRPr="009A3531" w:rsidRDefault="009A3531" w:rsidP="009A3531">
            <w:pPr>
              <w:widowControl w:val="0"/>
              <w:spacing w:before="120"/>
              <w:ind w:left="57" w:right="-85"/>
              <w:jc w:val="right"/>
              <w:rPr>
                <w:ins w:id="5311" w:author="An Phuc Cao" w:date="2024-09-30T16:02:00Z" w16du:dateUtc="2024-09-30T09:02:00Z"/>
                <w:rFonts w:ascii="Arial" w:hAnsi="Arial" w:cs="Arial"/>
                <w:color w:val="000000"/>
                <w:sz w:val="20"/>
              </w:rPr>
            </w:pPr>
            <w:ins w:id="5312" w:author="An Phuc Cao" w:date="2024-10-24T17:23:00Z" w16du:dateUtc="2024-10-24T10:23:00Z">
              <w:r w:rsidRPr="009A3531">
                <w:rPr>
                  <w:rFonts w:ascii="Arial" w:hAnsi="Arial" w:cs="Arial"/>
                  <w:sz w:val="20"/>
                  <w:rPrChange w:id="5313" w:author="An Phuc Cao" w:date="2024-10-24T17:23:00Z" w16du:dateUtc="2024-10-24T10:23:00Z">
                    <w:rPr/>
                  </w:rPrChange>
                </w:rPr>
                <w:t>63,705,124,801</w:t>
              </w:r>
            </w:ins>
          </w:p>
        </w:tc>
        <w:tc>
          <w:tcPr>
            <w:tcW w:w="1893" w:type="dxa"/>
            <w:tcBorders>
              <w:top w:val="nil"/>
              <w:left w:val="nil"/>
              <w:bottom w:val="nil"/>
              <w:right w:val="nil"/>
            </w:tcBorders>
            <w:tcPrChange w:id="5314" w:author="An Phuc Cao" w:date="2024-10-24T17:23:00Z" w16du:dateUtc="2024-10-24T10:23:00Z">
              <w:tcPr>
                <w:tcW w:w="1893" w:type="dxa"/>
                <w:tcBorders>
                  <w:top w:val="nil"/>
                  <w:left w:val="nil"/>
                  <w:bottom w:val="nil"/>
                  <w:right w:val="nil"/>
                </w:tcBorders>
                <w:vAlign w:val="center"/>
              </w:tcPr>
            </w:tcPrChange>
          </w:tcPr>
          <w:p w14:paraId="0FC6A408" w14:textId="330C7E0E" w:rsidR="009A3531" w:rsidRPr="009A3531" w:rsidRDefault="009A3531" w:rsidP="009A3531">
            <w:pPr>
              <w:widowControl w:val="0"/>
              <w:spacing w:before="120"/>
              <w:ind w:left="57" w:right="-85"/>
              <w:jc w:val="right"/>
              <w:rPr>
                <w:ins w:id="5315" w:author="An Phuc Cao" w:date="2024-09-30T16:02:00Z" w16du:dateUtc="2024-09-30T09:02:00Z"/>
                <w:rFonts w:ascii="Arial" w:hAnsi="Arial" w:cs="Arial"/>
                <w:color w:val="000000"/>
                <w:sz w:val="20"/>
              </w:rPr>
            </w:pPr>
            <w:ins w:id="5316" w:author="An Phuc Cao" w:date="2024-10-24T17:23:00Z" w16du:dateUtc="2024-10-24T10:23:00Z">
              <w:r w:rsidRPr="009A3531">
                <w:rPr>
                  <w:rFonts w:ascii="Arial" w:hAnsi="Arial" w:cs="Arial"/>
                  <w:sz w:val="20"/>
                  <w:rPrChange w:id="5317" w:author="An Phuc Cao" w:date="2024-10-24T17:23:00Z" w16du:dateUtc="2024-10-24T10:23:00Z">
                    <w:rPr/>
                  </w:rPrChange>
                </w:rPr>
                <w:t>69,036,445,327</w:t>
              </w:r>
            </w:ins>
          </w:p>
        </w:tc>
      </w:tr>
      <w:tr w:rsidR="009A3531" w:rsidRPr="00826313" w14:paraId="2AB7CBCD" w14:textId="77777777" w:rsidTr="00A15B5D">
        <w:tblPrEx>
          <w:tblW w:w="8176" w:type="dxa"/>
          <w:tblInd w:w="720" w:type="dxa"/>
          <w:tblLayout w:type="fixed"/>
          <w:tblPrExChange w:id="5318" w:author="An Phuc Cao" w:date="2024-10-24T17:23:00Z" w16du:dateUtc="2024-10-24T10:23:00Z">
            <w:tblPrEx>
              <w:tblW w:w="8176" w:type="dxa"/>
              <w:tblInd w:w="720" w:type="dxa"/>
              <w:tblLayout w:type="fixed"/>
            </w:tblPrEx>
          </w:tblPrExChange>
        </w:tblPrEx>
        <w:tc>
          <w:tcPr>
            <w:tcW w:w="4390" w:type="dxa"/>
            <w:tcBorders>
              <w:top w:val="nil"/>
              <w:left w:val="nil"/>
              <w:bottom w:val="nil"/>
              <w:right w:val="nil"/>
            </w:tcBorders>
            <w:shd w:val="clear" w:color="auto" w:fill="auto"/>
            <w:vAlign w:val="bottom"/>
            <w:tcPrChange w:id="5319" w:author="An Phuc Cao" w:date="2024-10-24T17:23:00Z" w16du:dateUtc="2024-10-24T10:23:00Z">
              <w:tcPr>
                <w:tcW w:w="4390" w:type="dxa"/>
                <w:tcBorders>
                  <w:top w:val="nil"/>
                  <w:left w:val="nil"/>
                  <w:bottom w:val="nil"/>
                  <w:right w:val="nil"/>
                </w:tcBorders>
                <w:shd w:val="clear" w:color="auto" w:fill="auto"/>
                <w:vAlign w:val="bottom"/>
              </w:tcPr>
            </w:tcPrChange>
          </w:tcPr>
          <w:p w14:paraId="7347D091" w14:textId="6AC75769" w:rsidR="009A3531" w:rsidRPr="00826313" w:rsidRDefault="009A3531" w:rsidP="009A3531">
            <w:pPr>
              <w:tabs>
                <w:tab w:val="right" w:pos="8640"/>
              </w:tabs>
              <w:overflowPunct/>
              <w:autoSpaceDE/>
              <w:autoSpaceDN/>
              <w:adjustRightInd/>
              <w:ind w:left="-107"/>
              <w:textAlignment w:val="auto"/>
              <w:rPr>
                <w:rFonts w:ascii="Arial" w:hAnsi="Arial" w:cs="Arial"/>
                <w:color w:val="000000"/>
                <w:sz w:val="20"/>
              </w:rPr>
            </w:pPr>
            <w:ins w:id="5320" w:author="An Phuc Cao" w:date="2024-09-30T16:02:00Z" w16du:dateUtc="2024-09-30T09:02:00Z">
              <w:r w:rsidRPr="009502AB">
                <w:rPr>
                  <w:rFonts w:ascii="Arial" w:hAnsi="Arial" w:cs="Arial"/>
                  <w:color w:val="000000"/>
                  <w:sz w:val="20"/>
                </w:rPr>
                <w:t>Due from banks with original term of three months or less</w:t>
              </w:r>
            </w:ins>
            <w:del w:id="5321" w:author="An Phuc Cao" w:date="2024-09-30T16:02:00Z" w16du:dateUtc="2024-09-30T09:02:00Z">
              <w:r w:rsidRPr="00826313" w:rsidDel="00ED7055">
                <w:rPr>
                  <w:rFonts w:ascii="Arial" w:hAnsi="Arial" w:cs="Arial"/>
                  <w:color w:val="000000"/>
                  <w:sz w:val="20"/>
                </w:rPr>
                <w:delText>Due from banks with original term of three months or less</w:delText>
              </w:r>
            </w:del>
          </w:p>
        </w:tc>
        <w:tc>
          <w:tcPr>
            <w:tcW w:w="1893" w:type="dxa"/>
            <w:tcBorders>
              <w:top w:val="nil"/>
              <w:left w:val="nil"/>
              <w:bottom w:val="nil"/>
              <w:right w:val="nil"/>
            </w:tcBorders>
            <w:shd w:val="clear" w:color="auto" w:fill="auto"/>
            <w:tcPrChange w:id="5322" w:author="An Phuc Cao" w:date="2024-10-24T17:23:00Z" w16du:dateUtc="2024-10-24T10:23:00Z">
              <w:tcPr>
                <w:tcW w:w="1893" w:type="dxa"/>
                <w:tcBorders>
                  <w:top w:val="nil"/>
                  <w:left w:val="nil"/>
                  <w:bottom w:val="nil"/>
                  <w:right w:val="nil"/>
                </w:tcBorders>
                <w:shd w:val="clear" w:color="auto" w:fill="auto"/>
                <w:vAlign w:val="bottom"/>
              </w:tcPr>
            </w:tcPrChange>
          </w:tcPr>
          <w:p w14:paraId="25194CC1" w14:textId="014CA72C" w:rsidR="009A3531" w:rsidRPr="009A3531" w:rsidRDefault="009A3531" w:rsidP="009A3531">
            <w:pPr>
              <w:widowControl w:val="0"/>
              <w:ind w:left="57" w:right="-85"/>
              <w:jc w:val="right"/>
              <w:rPr>
                <w:rFonts w:ascii="Arial" w:hAnsi="Arial" w:cs="Arial"/>
                <w:color w:val="000000"/>
                <w:sz w:val="20"/>
              </w:rPr>
            </w:pPr>
            <w:ins w:id="5323" w:author="An Phuc Cao" w:date="2024-10-24T17:23:00Z" w16du:dateUtc="2024-10-24T10:23:00Z">
              <w:r w:rsidRPr="009A3531">
                <w:rPr>
                  <w:rFonts w:ascii="Arial" w:hAnsi="Arial" w:cs="Arial"/>
                  <w:sz w:val="20"/>
                  <w:rPrChange w:id="5324" w:author="An Phuc Cao" w:date="2024-10-24T17:23:00Z" w16du:dateUtc="2024-10-24T10:23:00Z">
                    <w:rPr/>
                  </w:rPrChange>
                </w:rPr>
                <w:t>43,443,021,437</w:t>
              </w:r>
            </w:ins>
          </w:p>
        </w:tc>
        <w:tc>
          <w:tcPr>
            <w:tcW w:w="1893" w:type="dxa"/>
            <w:tcBorders>
              <w:top w:val="nil"/>
              <w:left w:val="nil"/>
              <w:bottom w:val="nil"/>
              <w:right w:val="nil"/>
            </w:tcBorders>
            <w:tcPrChange w:id="5325" w:author="An Phuc Cao" w:date="2024-10-24T17:23:00Z" w16du:dateUtc="2024-10-24T10:23:00Z">
              <w:tcPr>
                <w:tcW w:w="1893" w:type="dxa"/>
                <w:tcBorders>
                  <w:top w:val="nil"/>
                  <w:left w:val="nil"/>
                  <w:bottom w:val="nil"/>
                  <w:right w:val="nil"/>
                </w:tcBorders>
                <w:vAlign w:val="bottom"/>
              </w:tcPr>
            </w:tcPrChange>
          </w:tcPr>
          <w:p w14:paraId="6E4C92C7" w14:textId="023BAFE0" w:rsidR="009A3531" w:rsidRPr="009A3531" w:rsidRDefault="009A3531" w:rsidP="009A3531">
            <w:pPr>
              <w:widowControl w:val="0"/>
              <w:ind w:left="57" w:right="-85"/>
              <w:jc w:val="right"/>
              <w:rPr>
                <w:rFonts w:ascii="Arial" w:hAnsi="Arial" w:cs="Arial"/>
                <w:color w:val="000000"/>
                <w:sz w:val="20"/>
              </w:rPr>
            </w:pPr>
            <w:ins w:id="5326" w:author="An Phuc Cao" w:date="2024-10-24T17:23:00Z" w16du:dateUtc="2024-10-24T10:23:00Z">
              <w:r w:rsidRPr="009A3531">
                <w:rPr>
                  <w:rFonts w:ascii="Arial" w:hAnsi="Arial" w:cs="Arial"/>
                  <w:sz w:val="20"/>
                  <w:rPrChange w:id="5327" w:author="An Phuc Cao" w:date="2024-10-24T17:23:00Z" w16du:dateUtc="2024-10-24T10:23:00Z">
                    <w:rPr/>
                  </w:rPrChange>
                </w:rPr>
                <w:t>17,335,901,063</w:t>
              </w:r>
            </w:ins>
            <w:del w:id="5328" w:author="An Phuc Cao" w:date="2024-09-30T16:01:00Z" w16du:dateUtc="2024-09-30T09:01:00Z">
              <w:r w:rsidRPr="009A3531" w:rsidDel="001674F7">
                <w:rPr>
                  <w:rFonts w:ascii="Arial" w:hAnsi="Arial" w:cs="Arial"/>
                  <w:color w:val="000000"/>
                  <w:sz w:val="20"/>
                </w:rPr>
                <w:delText xml:space="preserve">266,174,791,845 </w:delText>
              </w:r>
            </w:del>
          </w:p>
        </w:tc>
      </w:tr>
      <w:tr w:rsidR="009A3531" w:rsidRPr="00826313" w14:paraId="76D61223" w14:textId="77777777" w:rsidTr="00A15B5D">
        <w:tblPrEx>
          <w:tblW w:w="8176" w:type="dxa"/>
          <w:tblInd w:w="720" w:type="dxa"/>
          <w:tblLayout w:type="fixed"/>
          <w:tblPrExChange w:id="5329" w:author="An Phuc Cao" w:date="2024-10-24T17:23:00Z" w16du:dateUtc="2024-10-24T10:23:00Z">
            <w:tblPrEx>
              <w:tblW w:w="8176" w:type="dxa"/>
              <w:tblInd w:w="720" w:type="dxa"/>
              <w:tblLayout w:type="fixed"/>
            </w:tblPrEx>
          </w:tblPrExChange>
        </w:tblPrEx>
        <w:tc>
          <w:tcPr>
            <w:tcW w:w="4390" w:type="dxa"/>
            <w:tcBorders>
              <w:top w:val="nil"/>
              <w:left w:val="nil"/>
              <w:bottom w:val="nil"/>
              <w:right w:val="nil"/>
            </w:tcBorders>
            <w:shd w:val="clear" w:color="auto" w:fill="auto"/>
            <w:vAlign w:val="bottom"/>
            <w:tcPrChange w:id="5330" w:author="An Phuc Cao" w:date="2024-10-24T17:23:00Z" w16du:dateUtc="2024-10-24T10:23:00Z">
              <w:tcPr>
                <w:tcW w:w="4390" w:type="dxa"/>
                <w:tcBorders>
                  <w:top w:val="nil"/>
                  <w:left w:val="nil"/>
                  <w:bottom w:val="nil"/>
                  <w:right w:val="nil"/>
                </w:tcBorders>
                <w:shd w:val="clear" w:color="auto" w:fill="auto"/>
                <w:vAlign w:val="bottom"/>
              </w:tcPr>
            </w:tcPrChange>
          </w:tcPr>
          <w:p w14:paraId="712FDD74" w14:textId="1FCCAA23" w:rsidR="009A3531" w:rsidRPr="00826313" w:rsidRDefault="009A3531" w:rsidP="009A3531">
            <w:pPr>
              <w:tabs>
                <w:tab w:val="right" w:pos="8640"/>
              </w:tabs>
              <w:overflowPunct/>
              <w:autoSpaceDE/>
              <w:autoSpaceDN/>
              <w:adjustRightInd/>
              <w:ind w:left="-107"/>
              <w:textAlignment w:val="auto"/>
              <w:rPr>
                <w:rFonts w:ascii="Arial" w:hAnsi="Arial" w:cs="Arial"/>
                <w:color w:val="000000"/>
                <w:sz w:val="20"/>
              </w:rPr>
            </w:pPr>
            <w:ins w:id="5331" w:author="An Phuc Cao" w:date="2024-09-30T16:02:00Z" w16du:dateUtc="2024-09-30T09:02:00Z">
              <w:r>
                <w:rPr>
                  <w:rFonts w:ascii="Arial" w:hAnsi="Arial" w:cs="Arial"/>
                  <w:color w:val="000000"/>
                  <w:sz w:val="20"/>
                </w:rPr>
                <w:t>Gold</w:t>
              </w:r>
            </w:ins>
            <w:del w:id="5332" w:author="An Phuc Cao" w:date="2024-09-30T16:02:00Z" w16du:dateUtc="2024-09-30T09:02:00Z">
              <w:r w:rsidRPr="00826313" w:rsidDel="00ED7055">
                <w:rPr>
                  <w:rFonts w:ascii="Arial" w:hAnsi="Arial" w:cs="Arial"/>
                  <w:color w:val="000000"/>
                  <w:sz w:val="20"/>
                </w:rPr>
                <w:delText xml:space="preserve">Gold </w:delText>
              </w:r>
            </w:del>
            <w:del w:id="5333" w:author="An Phuc Cao" w:date="2024-09-30T16:01:00Z" w16du:dateUtc="2024-09-30T09:01:00Z">
              <w:r w:rsidRPr="00826313" w:rsidDel="004D078C">
                <w:rPr>
                  <w:rFonts w:ascii="Arial" w:hAnsi="Arial" w:cs="Arial"/>
                  <w:color w:val="000000"/>
                  <w:sz w:val="20"/>
                </w:rPr>
                <w:delText>(*)</w:delText>
              </w:r>
            </w:del>
          </w:p>
        </w:tc>
        <w:tc>
          <w:tcPr>
            <w:tcW w:w="1893" w:type="dxa"/>
            <w:tcBorders>
              <w:top w:val="nil"/>
              <w:left w:val="nil"/>
              <w:bottom w:val="nil"/>
              <w:right w:val="nil"/>
            </w:tcBorders>
            <w:shd w:val="clear" w:color="auto" w:fill="auto"/>
            <w:tcPrChange w:id="5334" w:author="An Phuc Cao" w:date="2024-10-24T17:23:00Z" w16du:dateUtc="2024-10-24T10:23:00Z">
              <w:tcPr>
                <w:tcW w:w="1893" w:type="dxa"/>
                <w:tcBorders>
                  <w:top w:val="nil"/>
                  <w:left w:val="nil"/>
                  <w:bottom w:val="nil"/>
                  <w:right w:val="nil"/>
                </w:tcBorders>
                <w:shd w:val="clear" w:color="auto" w:fill="auto"/>
                <w:vAlign w:val="bottom"/>
              </w:tcPr>
            </w:tcPrChange>
          </w:tcPr>
          <w:p w14:paraId="544F9743" w14:textId="46D6CBB6" w:rsidR="009A3531" w:rsidRPr="009A3531" w:rsidRDefault="009A3531" w:rsidP="009A3531">
            <w:pPr>
              <w:widowControl w:val="0"/>
              <w:pBdr>
                <w:bottom w:val="single" w:sz="4" w:space="1" w:color="auto"/>
              </w:pBdr>
              <w:ind w:left="57" w:right="-85"/>
              <w:jc w:val="right"/>
              <w:rPr>
                <w:rFonts w:ascii="Arial" w:hAnsi="Arial" w:cs="Arial"/>
                <w:color w:val="000000"/>
                <w:sz w:val="20"/>
              </w:rPr>
            </w:pPr>
            <w:ins w:id="5335" w:author="An Phuc Cao" w:date="2024-10-24T17:23:00Z" w16du:dateUtc="2024-10-24T10:23:00Z">
              <w:r w:rsidRPr="009A3531">
                <w:rPr>
                  <w:rFonts w:ascii="Arial" w:hAnsi="Arial" w:cs="Arial"/>
                  <w:sz w:val="20"/>
                  <w:rPrChange w:id="5336" w:author="An Phuc Cao" w:date="2024-10-24T17:23:00Z" w16du:dateUtc="2024-10-24T10:23:00Z">
                    <w:rPr/>
                  </w:rPrChange>
                </w:rPr>
                <w:t>214,371,449</w:t>
              </w:r>
            </w:ins>
          </w:p>
        </w:tc>
        <w:tc>
          <w:tcPr>
            <w:tcW w:w="1893" w:type="dxa"/>
            <w:tcBorders>
              <w:top w:val="nil"/>
              <w:left w:val="nil"/>
              <w:bottom w:val="nil"/>
              <w:right w:val="nil"/>
            </w:tcBorders>
            <w:tcPrChange w:id="5337" w:author="An Phuc Cao" w:date="2024-10-24T17:23:00Z" w16du:dateUtc="2024-10-24T10:23:00Z">
              <w:tcPr>
                <w:tcW w:w="1893" w:type="dxa"/>
                <w:tcBorders>
                  <w:top w:val="nil"/>
                  <w:left w:val="nil"/>
                  <w:bottom w:val="nil"/>
                  <w:right w:val="nil"/>
                </w:tcBorders>
                <w:vAlign w:val="center"/>
              </w:tcPr>
            </w:tcPrChange>
          </w:tcPr>
          <w:p w14:paraId="5FF75D07" w14:textId="16F70DC2" w:rsidR="009A3531" w:rsidRPr="009A3531" w:rsidRDefault="009A3531" w:rsidP="009A3531">
            <w:pPr>
              <w:widowControl w:val="0"/>
              <w:pBdr>
                <w:bottom w:val="single" w:sz="4" w:space="1" w:color="auto"/>
              </w:pBdr>
              <w:ind w:left="57" w:right="-85"/>
              <w:jc w:val="right"/>
              <w:rPr>
                <w:rFonts w:ascii="Arial" w:hAnsi="Arial" w:cs="Arial"/>
                <w:color w:val="000000"/>
                <w:sz w:val="20"/>
              </w:rPr>
            </w:pPr>
            <w:ins w:id="5338" w:author="An Phuc Cao" w:date="2024-10-24T17:23:00Z" w16du:dateUtc="2024-10-24T10:23:00Z">
              <w:r w:rsidRPr="009A3531">
                <w:rPr>
                  <w:rFonts w:ascii="Arial" w:hAnsi="Arial" w:cs="Arial"/>
                  <w:sz w:val="20"/>
                  <w:rPrChange w:id="5339" w:author="An Phuc Cao" w:date="2024-10-24T17:23:00Z" w16du:dateUtc="2024-10-24T10:23:00Z">
                    <w:rPr/>
                  </w:rPrChange>
                </w:rPr>
                <w:t>4,851,869,318</w:t>
              </w:r>
            </w:ins>
            <w:del w:id="5340" w:author="An Phuc Cao" w:date="2024-09-30T16:01:00Z" w16du:dateUtc="2024-09-30T09:01:00Z">
              <w:r w:rsidRPr="009A3531" w:rsidDel="001674F7">
                <w:rPr>
                  <w:rFonts w:ascii="Arial" w:hAnsi="Arial" w:cs="Arial"/>
                  <w:color w:val="000000"/>
                  <w:sz w:val="20"/>
                </w:rPr>
                <w:delText xml:space="preserve">2,718,152,457 </w:delText>
              </w:r>
            </w:del>
          </w:p>
        </w:tc>
      </w:tr>
      <w:tr w:rsidR="009A3531" w:rsidRPr="00826313" w14:paraId="3FA172A6" w14:textId="77777777" w:rsidTr="00A15B5D">
        <w:tblPrEx>
          <w:tblW w:w="8176" w:type="dxa"/>
          <w:tblInd w:w="720" w:type="dxa"/>
          <w:tblLayout w:type="fixed"/>
          <w:tblPrExChange w:id="5341" w:author="An Phuc Cao" w:date="2024-10-24T17:23:00Z" w16du:dateUtc="2024-10-24T10:23:00Z">
            <w:tblPrEx>
              <w:tblW w:w="8176" w:type="dxa"/>
              <w:tblInd w:w="720" w:type="dxa"/>
              <w:tblLayout w:type="fixed"/>
            </w:tblPrEx>
          </w:tblPrExChange>
        </w:tblPrEx>
        <w:tc>
          <w:tcPr>
            <w:tcW w:w="4390" w:type="dxa"/>
            <w:tcBorders>
              <w:top w:val="nil"/>
              <w:left w:val="nil"/>
              <w:bottom w:val="nil"/>
              <w:right w:val="nil"/>
            </w:tcBorders>
            <w:shd w:val="clear" w:color="auto" w:fill="auto"/>
            <w:vAlign w:val="bottom"/>
            <w:tcPrChange w:id="5342" w:author="An Phuc Cao" w:date="2024-10-24T17:23:00Z" w16du:dateUtc="2024-10-24T10:23:00Z">
              <w:tcPr>
                <w:tcW w:w="4390" w:type="dxa"/>
                <w:tcBorders>
                  <w:top w:val="nil"/>
                  <w:left w:val="nil"/>
                  <w:bottom w:val="nil"/>
                  <w:right w:val="nil"/>
                </w:tcBorders>
                <w:shd w:val="clear" w:color="auto" w:fill="auto"/>
                <w:vAlign w:val="bottom"/>
              </w:tcPr>
            </w:tcPrChange>
          </w:tcPr>
          <w:p w14:paraId="53552055" w14:textId="77777777" w:rsidR="009A3531" w:rsidRPr="00826313" w:rsidRDefault="009A3531" w:rsidP="009A3531">
            <w:pPr>
              <w:tabs>
                <w:tab w:val="center" w:pos="4320"/>
                <w:tab w:val="right" w:pos="8640"/>
              </w:tabs>
              <w:overflowPunct/>
              <w:autoSpaceDE/>
              <w:autoSpaceDN/>
              <w:adjustRightInd/>
              <w:spacing w:before="120"/>
              <w:ind w:left="-107" w:right="-170"/>
              <w:textAlignment w:val="auto"/>
              <w:rPr>
                <w:rFonts w:ascii="Arial" w:hAnsi="Arial" w:cs="Arial"/>
                <w:color w:val="000000"/>
                <w:sz w:val="20"/>
              </w:rPr>
            </w:pPr>
          </w:p>
        </w:tc>
        <w:tc>
          <w:tcPr>
            <w:tcW w:w="1893" w:type="dxa"/>
            <w:tcBorders>
              <w:top w:val="nil"/>
              <w:left w:val="nil"/>
              <w:bottom w:val="nil"/>
              <w:right w:val="nil"/>
            </w:tcBorders>
            <w:shd w:val="clear" w:color="auto" w:fill="auto"/>
            <w:tcPrChange w:id="5343" w:author="An Phuc Cao" w:date="2024-10-24T17:23:00Z" w16du:dateUtc="2024-10-24T10:23:00Z">
              <w:tcPr>
                <w:tcW w:w="1893" w:type="dxa"/>
                <w:tcBorders>
                  <w:top w:val="nil"/>
                  <w:left w:val="nil"/>
                  <w:bottom w:val="nil"/>
                  <w:right w:val="nil"/>
                </w:tcBorders>
                <w:shd w:val="clear" w:color="auto" w:fill="auto"/>
                <w:vAlign w:val="bottom"/>
              </w:tcPr>
            </w:tcPrChange>
          </w:tcPr>
          <w:p w14:paraId="03C62C3B" w14:textId="1ED77A4F" w:rsidR="009A3531" w:rsidRPr="009A3531" w:rsidRDefault="009A3531" w:rsidP="009A3531">
            <w:pPr>
              <w:widowControl w:val="0"/>
              <w:pBdr>
                <w:bottom w:val="double" w:sz="4" w:space="1" w:color="auto"/>
              </w:pBdr>
              <w:spacing w:before="120"/>
              <w:ind w:left="57" w:right="-85"/>
              <w:jc w:val="right"/>
              <w:rPr>
                <w:rFonts w:ascii="Arial" w:hAnsi="Arial" w:cs="Arial"/>
                <w:b/>
                <w:bCs/>
                <w:color w:val="000000"/>
                <w:sz w:val="20"/>
              </w:rPr>
            </w:pPr>
            <w:ins w:id="5344" w:author="An Phuc Cao" w:date="2024-10-24T17:23:00Z" w16du:dateUtc="2024-10-24T10:23:00Z">
              <w:r w:rsidRPr="009A3531">
                <w:rPr>
                  <w:rFonts w:ascii="Arial" w:hAnsi="Arial" w:cs="Arial"/>
                  <w:b/>
                  <w:bCs/>
                  <w:sz w:val="20"/>
                  <w:rPrChange w:id="5345" w:author="An Phuc Cao" w:date="2024-10-24T17:23:00Z" w16du:dateUtc="2024-10-24T10:23:00Z">
                    <w:rPr/>
                  </w:rPrChange>
                </w:rPr>
                <w:t xml:space="preserve"> 107,372,571,111 </w:t>
              </w:r>
            </w:ins>
          </w:p>
        </w:tc>
        <w:tc>
          <w:tcPr>
            <w:tcW w:w="1893" w:type="dxa"/>
            <w:tcBorders>
              <w:top w:val="nil"/>
              <w:left w:val="nil"/>
              <w:bottom w:val="nil"/>
              <w:right w:val="nil"/>
            </w:tcBorders>
            <w:tcPrChange w:id="5346" w:author="An Phuc Cao" w:date="2024-10-24T17:23:00Z" w16du:dateUtc="2024-10-24T10:23:00Z">
              <w:tcPr>
                <w:tcW w:w="1893" w:type="dxa"/>
                <w:tcBorders>
                  <w:top w:val="nil"/>
                  <w:left w:val="nil"/>
                  <w:bottom w:val="nil"/>
                  <w:right w:val="nil"/>
                </w:tcBorders>
                <w:vAlign w:val="bottom"/>
              </w:tcPr>
            </w:tcPrChange>
          </w:tcPr>
          <w:p w14:paraId="601AFB7F" w14:textId="6CBFB93A" w:rsidR="009A3531" w:rsidRPr="009A3531" w:rsidRDefault="009A3531" w:rsidP="009A3531">
            <w:pPr>
              <w:widowControl w:val="0"/>
              <w:pBdr>
                <w:bottom w:val="double" w:sz="4" w:space="1" w:color="auto"/>
              </w:pBdr>
              <w:spacing w:before="120"/>
              <w:ind w:left="57" w:right="-85"/>
              <w:jc w:val="right"/>
              <w:rPr>
                <w:rFonts w:ascii="Arial" w:hAnsi="Arial" w:cs="Arial"/>
                <w:b/>
                <w:bCs/>
                <w:color w:val="000000"/>
                <w:sz w:val="20"/>
              </w:rPr>
            </w:pPr>
            <w:ins w:id="5347" w:author="An Phuc Cao" w:date="2024-10-24T17:23:00Z" w16du:dateUtc="2024-10-24T10:23:00Z">
              <w:r w:rsidRPr="009A3531">
                <w:rPr>
                  <w:rFonts w:ascii="Arial" w:hAnsi="Arial" w:cs="Arial"/>
                  <w:b/>
                  <w:bCs/>
                  <w:sz w:val="20"/>
                  <w:rPrChange w:id="5348" w:author="An Phuc Cao" w:date="2024-10-24T17:23:00Z" w16du:dateUtc="2024-10-24T10:23:00Z">
                    <w:rPr/>
                  </w:rPrChange>
                </w:rPr>
                <w:t xml:space="preserve"> 91,229,260,913 </w:t>
              </w:r>
            </w:ins>
            <w:del w:id="5349" w:author="An Phuc Cao" w:date="2024-09-30T16:01:00Z" w16du:dateUtc="2024-09-30T09:01:00Z">
              <w:r w:rsidRPr="009A3531" w:rsidDel="001674F7">
                <w:rPr>
                  <w:rFonts w:ascii="Arial" w:hAnsi="Arial" w:cs="Arial"/>
                  <w:b/>
                  <w:bCs/>
                  <w:color w:val="000000"/>
                  <w:sz w:val="20"/>
                </w:rPr>
                <w:delText xml:space="preserve">345,181,015,496 </w:delText>
              </w:r>
            </w:del>
          </w:p>
        </w:tc>
      </w:tr>
    </w:tbl>
    <w:p w14:paraId="57318449" w14:textId="75B58BCA" w:rsidR="00484D90" w:rsidRPr="00826313" w:rsidRDefault="00484D90" w:rsidP="001468CA">
      <w:pPr>
        <w:pStyle w:val="BodyTextIndent"/>
        <w:tabs>
          <w:tab w:val="clear" w:pos="6300"/>
          <w:tab w:val="clear" w:pos="7380"/>
          <w:tab w:val="clear" w:pos="7740"/>
          <w:tab w:val="clear" w:pos="8820"/>
        </w:tabs>
        <w:ind w:left="0" w:firstLine="0"/>
        <w:outlineLvl w:val="0"/>
        <w:rPr>
          <w:rFonts w:ascii="Arial" w:hAnsi="Arial" w:cs="Arial"/>
          <w:b/>
          <w:sz w:val="20"/>
        </w:rPr>
      </w:pPr>
    </w:p>
    <w:p w14:paraId="50C0C9F1" w14:textId="53DD5402" w:rsidR="000F056C" w:rsidRPr="00826313" w:rsidDel="005F7649" w:rsidRDefault="00196B7C">
      <w:pPr>
        <w:pStyle w:val="BodyTextIndent"/>
        <w:tabs>
          <w:tab w:val="clear" w:pos="6300"/>
          <w:tab w:val="clear" w:pos="7380"/>
          <w:tab w:val="clear" w:pos="7740"/>
          <w:tab w:val="clear" w:pos="8820"/>
        </w:tabs>
        <w:ind w:left="709" w:firstLine="0"/>
        <w:outlineLvl w:val="0"/>
        <w:rPr>
          <w:del w:id="5350" w:author="An Phuc Cao" w:date="2024-09-30T16:01:00Z" w16du:dateUtc="2024-09-30T09:01:00Z"/>
          <w:rFonts w:ascii="Arial" w:hAnsi="Arial" w:cs="Arial"/>
          <w:bCs/>
          <w:i/>
          <w:iCs/>
          <w:sz w:val="20"/>
        </w:rPr>
      </w:pPr>
      <w:del w:id="5351" w:author="An Phuc Cao" w:date="2024-09-30T16:01:00Z" w16du:dateUtc="2024-09-30T09:01:00Z">
        <w:r w:rsidRPr="00826313" w:rsidDel="004D078C">
          <w:rPr>
            <w:rFonts w:ascii="Arial" w:hAnsi="Arial" w:cs="Arial"/>
            <w:bCs/>
            <w:i/>
            <w:iCs/>
            <w:sz w:val="20"/>
          </w:rPr>
          <w:delText>(*) The fair value is calculated using the rate of VND 5,</w:delText>
        </w:r>
        <w:r w:rsidR="000A7A01" w:rsidRPr="00826313" w:rsidDel="004D078C">
          <w:rPr>
            <w:rFonts w:ascii="Arial" w:hAnsi="Arial" w:cs="Arial"/>
            <w:bCs/>
            <w:i/>
            <w:iCs/>
            <w:sz w:val="20"/>
          </w:rPr>
          <w:delText>340</w:delText>
        </w:r>
        <w:r w:rsidRPr="00826313" w:rsidDel="004D078C">
          <w:rPr>
            <w:rFonts w:ascii="Arial" w:hAnsi="Arial" w:cs="Arial"/>
            <w:bCs/>
            <w:i/>
            <w:iCs/>
            <w:sz w:val="20"/>
          </w:rPr>
          <w:delText xml:space="preserve">,000 per mace as of </w:delText>
        </w:r>
        <w:r w:rsidR="000A7A01" w:rsidRPr="00826313" w:rsidDel="004D078C">
          <w:rPr>
            <w:rFonts w:ascii="Arial" w:hAnsi="Arial" w:cs="Arial"/>
            <w:bCs/>
            <w:i/>
            <w:iCs/>
            <w:sz w:val="20"/>
          </w:rPr>
          <w:delText>30 June 2022</w:delText>
        </w:r>
        <w:r w:rsidRPr="00826313" w:rsidDel="005F7649">
          <w:rPr>
            <w:rFonts w:ascii="Arial" w:hAnsi="Arial" w:cs="Arial"/>
            <w:bCs/>
            <w:i/>
            <w:iCs/>
            <w:sz w:val="20"/>
          </w:rPr>
          <w:delText>.</w:delText>
        </w:r>
      </w:del>
    </w:p>
    <w:p w14:paraId="22EB5F40" w14:textId="28A2A985" w:rsidR="00682F27" w:rsidRPr="00826313" w:rsidDel="005F7649" w:rsidRDefault="00682F27" w:rsidP="002C2C84">
      <w:pPr>
        <w:pStyle w:val="BodyTextIndent"/>
        <w:tabs>
          <w:tab w:val="clear" w:pos="6300"/>
          <w:tab w:val="clear" w:pos="7380"/>
          <w:tab w:val="clear" w:pos="7740"/>
          <w:tab w:val="clear" w:pos="8820"/>
        </w:tabs>
        <w:ind w:left="709" w:firstLine="0"/>
        <w:outlineLvl w:val="0"/>
        <w:rPr>
          <w:del w:id="5352" w:author="An Phuc Cao" w:date="2024-09-30T16:01:00Z" w16du:dateUtc="2024-09-30T09:01:00Z"/>
          <w:rFonts w:ascii="Arial" w:hAnsi="Arial" w:cs="Arial"/>
          <w:b/>
          <w:sz w:val="20"/>
        </w:rPr>
      </w:pPr>
    </w:p>
    <w:p w14:paraId="402543D2" w14:textId="77777777" w:rsidR="00196B7C" w:rsidRPr="00826313" w:rsidRDefault="00196B7C" w:rsidP="001468CA">
      <w:pPr>
        <w:pStyle w:val="BodyTextIndent"/>
        <w:tabs>
          <w:tab w:val="clear" w:pos="6300"/>
          <w:tab w:val="clear" w:pos="7380"/>
          <w:tab w:val="clear" w:pos="7740"/>
          <w:tab w:val="clear" w:pos="8820"/>
        </w:tabs>
        <w:ind w:left="0" w:firstLine="0"/>
        <w:outlineLvl w:val="0"/>
        <w:rPr>
          <w:rFonts w:ascii="Arial" w:hAnsi="Arial" w:cs="Arial"/>
          <w:b/>
          <w:sz w:val="20"/>
        </w:rPr>
      </w:pPr>
    </w:p>
    <w:p w14:paraId="0371F696" w14:textId="69CA4F20" w:rsidR="001468CA" w:rsidRPr="00826313" w:rsidRDefault="00C700A2" w:rsidP="0069716B">
      <w:pPr>
        <w:pStyle w:val="BodyTextIndent"/>
        <w:tabs>
          <w:tab w:val="clear" w:pos="6300"/>
          <w:tab w:val="clear" w:pos="7380"/>
          <w:tab w:val="clear" w:pos="7740"/>
          <w:tab w:val="clear" w:pos="8820"/>
        </w:tabs>
        <w:ind w:left="0" w:firstLine="0"/>
        <w:outlineLvl w:val="0"/>
        <w:rPr>
          <w:rFonts w:ascii="Arial" w:hAnsi="Arial" w:cs="Arial"/>
          <w:b/>
          <w:bCs/>
          <w:color w:val="000000"/>
          <w:sz w:val="20"/>
        </w:rPr>
      </w:pPr>
      <w:r w:rsidRPr="00826313">
        <w:rPr>
          <w:rFonts w:ascii="Arial" w:hAnsi="Arial" w:cs="Arial"/>
          <w:b/>
          <w:sz w:val="20"/>
        </w:rPr>
        <w:t>16</w:t>
      </w:r>
      <w:r w:rsidR="001468CA" w:rsidRPr="00826313">
        <w:rPr>
          <w:rFonts w:ascii="Arial" w:hAnsi="Arial" w:cs="Arial"/>
          <w:b/>
          <w:sz w:val="20"/>
        </w:rPr>
        <w:t>.</w:t>
      </w:r>
      <w:r w:rsidR="001468CA" w:rsidRPr="00826313">
        <w:rPr>
          <w:rFonts w:ascii="Arial" w:hAnsi="Arial" w:cs="Arial"/>
          <w:b/>
          <w:sz w:val="20"/>
        </w:rPr>
        <w:tab/>
        <w:t xml:space="preserve">DUE </w:t>
      </w:r>
      <w:commentRangeStart w:id="5353"/>
      <w:commentRangeStart w:id="5354"/>
      <w:r w:rsidR="001468CA" w:rsidRPr="00826313">
        <w:rPr>
          <w:rFonts w:ascii="Arial" w:hAnsi="Arial" w:cs="Arial"/>
          <w:b/>
          <w:sz w:val="20"/>
        </w:rPr>
        <w:t>FROM</w:t>
      </w:r>
      <w:commentRangeEnd w:id="5353"/>
      <w:r w:rsidR="00F02E30">
        <w:rPr>
          <w:rStyle w:val="CommentReference"/>
        </w:rPr>
        <w:commentReference w:id="5353"/>
      </w:r>
      <w:commentRangeEnd w:id="5354"/>
      <w:r w:rsidR="00560ADD">
        <w:rPr>
          <w:rStyle w:val="CommentReference"/>
        </w:rPr>
        <w:commentReference w:id="5354"/>
      </w:r>
      <w:r w:rsidR="001468CA" w:rsidRPr="00826313">
        <w:rPr>
          <w:rFonts w:ascii="Arial" w:hAnsi="Arial" w:cs="Arial"/>
          <w:b/>
          <w:sz w:val="20"/>
        </w:rPr>
        <w:t xml:space="preserve"> BANKS</w:t>
      </w:r>
    </w:p>
    <w:p w14:paraId="460D7B42" w14:textId="77777777" w:rsidR="001468CA" w:rsidRPr="00826313" w:rsidRDefault="001468CA" w:rsidP="001468CA">
      <w:pPr>
        <w:pStyle w:val="BodyTextIndent"/>
        <w:tabs>
          <w:tab w:val="clear" w:pos="6300"/>
          <w:tab w:val="clear" w:pos="7380"/>
          <w:tab w:val="clear" w:pos="7740"/>
          <w:tab w:val="clear" w:pos="8820"/>
        </w:tabs>
        <w:ind w:left="0" w:firstLine="0"/>
        <w:rPr>
          <w:rFonts w:ascii="Arial" w:hAnsi="Arial" w:cs="Arial"/>
          <w:b/>
          <w:bCs/>
          <w:color w:val="000000"/>
          <w:sz w:val="20"/>
        </w:rPr>
      </w:pPr>
    </w:p>
    <w:tbl>
      <w:tblPr>
        <w:tblW w:w="8176" w:type="dxa"/>
        <w:tblInd w:w="720" w:type="dxa"/>
        <w:tblLayout w:type="fixed"/>
        <w:tblLook w:val="01E0" w:firstRow="1" w:lastRow="1" w:firstColumn="1" w:lastColumn="1" w:noHBand="0" w:noVBand="0"/>
        <w:tblPrChange w:id="5355" w:author="An Phuc Cao" w:date="2024-09-30T16:01:00Z" w16du:dateUtc="2024-09-30T09:01:00Z">
          <w:tblPr>
            <w:tblW w:w="8176" w:type="dxa"/>
            <w:tblInd w:w="720" w:type="dxa"/>
            <w:tblLayout w:type="fixed"/>
            <w:tblLook w:val="01E0" w:firstRow="1" w:lastRow="1" w:firstColumn="1" w:lastColumn="1" w:noHBand="0" w:noVBand="0"/>
          </w:tblPr>
        </w:tblPrChange>
      </w:tblPr>
      <w:tblGrid>
        <w:gridCol w:w="4270"/>
        <w:gridCol w:w="1953"/>
        <w:gridCol w:w="1953"/>
        <w:tblGridChange w:id="5356">
          <w:tblGrid>
            <w:gridCol w:w="4270"/>
            <w:gridCol w:w="1953"/>
            <w:gridCol w:w="1953"/>
          </w:tblGrid>
        </w:tblGridChange>
      </w:tblGrid>
      <w:tr w:rsidR="009E2FF3" w:rsidRPr="00826313" w14:paraId="3998C0E2" w14:textId="77777777">
        <w:trPr>
          <w:trHeight w:val="20"/>
          <w:trPrChange w:id="5357" w:author="An Phuc Cao" w:date="2024-09-30T16:01:00Z" w16du:dateUtc="2024-09-30T09:01:00Z">
            <w:trPr>
              <w:trHeight w:val="20"/>
            </w:trPr>
          </w:trPrChange>
        </w:trPr>
        <w:tc>
          <w:tcPr>
            <w:tcW w:w="4270" w:type="dxa"/>
            <w:vAlign w:val="center"/>
            <w:tcPrChange w:id="5358" w:author="An Phuc Cao" w:date="2024-09-30T16:01:00Z" w16du:dateUtc="2024-09-30T09:01:00Z">
              <w:tcPr>
                <w:tcW w:w="4270" w:type="dxa"/>
                <w:vAlign w:val="center"/>
              </w:tcPr>
            </w:tcPrChange>
          </w:tcPr>
          <w:p w14:paraId="0E3E779C" w14:textId="77777777" w:rsidR="009E2FF3" w:rsidRPr="00826313" w:rsidRDefault="009E2FF3" w:rsidP="009E2FF3">
            <w:pPr>
              <w:widowControl w:val="0"/>
              <w:suppressAutoHyphens/>
              <w:ind w:left="-108"/>
              <w:rPr>
                <w:rFonts w:ascii="Arial" w:hAnsi="Arial" w:cs="Arial"/>
                <w:sz w:val="20"/>
                <w:lang w:val="pt-BR"/>
              </w:rPr>
            </w:pPr>
          </w:p>
        </w:tc>
        <w:tc>
          <w:tcPr>
            <w:tcW w:w="1953" w:type="dxa"/>
            <w:tcPrChange w:id="5359" w:author="An Phuc Cao" w:date="2024-09-30T16:01:00Z" w16du:dateUtc="2024-09-30T09:01:00Z">
              <w:tcPr>
                <w:tcW w:w="1953" w:type="dxa"/>
                <w:vAlign w:val="bottom"/>
              </w:tcPr>
            </w:tcPrChange>
          </w:tcPr>
          <w:p w14:paraId="0D7F4CFA" w14:textId="2BD08F18" w:rsidR="009E2FF3" w:rsidRPr="00826313" w:rsidRDefault="009E2FF3" w:rsidP="009E2FF3">
            <w:pPr>
              <w:widowControl w:val="0"/>
              <w:pBdr>
                <w:bottom w:val="single" w:sz="4" w:space="1" w:color="auto"/>
              </w:pBdr>
              <w:suppressAutoHyphens/>
              <w:ind w:left="43" w:right="-86"/>
              <w:jc w:val="right"/>
              <w:rPr>
                <w:rFonts w:ascii="Arial" w:hAnsi="Arial" w:cs="Arial"/>
                <w:i/>
                <w:sz w:val="20"/>
                <w:lang w:val="pt-BR"/>
              </w:rPr>
            </w:pPr>
            <w:ins w:id="5360" w:author="An Phuc Cao" w:date="2024-09-30T16:01:00Z" w16du:dateUtc="2024-09-30T09:01:00Z">
              <w:r w:rsidRPr="00826313">
                <w:rPr>
                  <w:rFonts w:ascii="Arial" w:hAnsi="Arial" w:cs="Arial"/>
                  <w:i/>
                  <w:sz w:val="20"/>
                </w:rPr>
                <w:t>30 June 202</w:t>
              </w:r>
              <w:r>
                <w:rPr>
                  <w:rFonts w:ascii="Arial" w:hAnsi="Arial" w:cs="Arial"/>
                  <w:i/>
                  <w:sz w:val="20"/>
                </w:rPr>
                <w:t>4</w:t>
              </w:r>
              <w:r w:rsidRPr="00826313">
                <w:rPr>
                  <w:rFonts w:ascii="Arial" w:hAnsi="Arial" w:cs="Arial"/>
                  <w:i/>
                  <w:sz w:val="20"/>
                </w:rPr>
                <w:br/>
              </w:r>
              <w:r w:rsidRPr="00826313">
                <w:rPr>
                  <w:rFonts w:ascii="Arial" w:hAnsi="Arial" w:cs="Arial"/>
                  <w:i/>
                  <w:kern w:val="1"/>
                  <w:sz w:val="20"/>
                  <w:lang w:eastAsia="ar-SA"/>
                </w:rPr>
                <w:t>VND</w:t>
              </w:r>
            </w:ins>
            <w:del w:id="5361" w:author="An Phuc Cao" w:date="2024-09-30T16:01:00Z" w16du:dateUtc="2024-09-30T09:01:00Z">
              <w:r w:rsidRPr="00826313" w:rsidDel="00E315AC">
                <w:rPr>
                  <w:rFonts w:ascii="Arial" w:hAnsi="Arial" w:cs="Arial"/>
                  <w:i/>
                  <w:sz w:val="20"/>
                </w:rPr>
                <w:delText>30 June 202</w:delText>
              </w:r>
              <w:r w:rsidDel="00E315AC">
                <w:rPr>
                  <w:rFonts w:ascii="Arial" w:hAnsi="Arial" w:cs="Arial"/>
                  <w:i/>
                  <w:sz w:val="20"/>
                </w:rPr>
                <w:delText>3</w:delText>
              </w:r>
              <w:r w:rsidRPr="00826313" w:rsidDel="00E315AC">
                <w:rPr>
                  <w:rFonts w:ascii="Arial" w:hAnsi="Arial" w:cs="Arial"/>
                  <w:i/>
                  <w:sz w:val="20"/>
                </w:rPr>
                <w:br/>
              </w:r>
              <w:r w:rsidRPr="00826313" w:rsidDel="00E315AC">
                <w:rPr>
                  <w:rFonts w:ascii="Arial" w:hAnsi="Arial" w:cs="Arial"/>
                  <w:i/>
                  <w:kern w:val="1"/>
                  <w:sz w:val="20"/>
                  <w:lang w:eastAsia="ar-SA"/>
                </w:rPr>
                <w:delText>VND</w:delText>
              </w:r>
            </w:del>
          </w:p>
        </w:tc>
        <w:tc>
          <w:tcPr>
            <w:tcW w:w="1953" w:type="dxa"/>
            <w:vAlign w:val="bottom"/>
            <w:tcPrChange w:id="5362" w:author="An Phuc Cao" w:date="2024-09-30T16:01:00Z" w16du:dateUtc="2024-09-30T09:01:00Z">
              <w:tcPr>
                <w:tcW w:w="1953" w:type="dxa"/>
                <w:vAlign w:val="bottom"/>
              </w:tcPr>
            </w:tcPrChange>
          </w:tcPr>
          <w:p w14:paraId="3F2E9D3D" w14:textId="593C2266" w:rsidR="009E2FF3" w:rsidRPr="00826313" w:rsidRDefault="009E2FF3" w:rsidP="009E2FF3">
            <w:pPr>
              <w:widowControl w:val="0"/>
              <w:pBdr>
                <w:bottom w:val="single" w:sz="4" w:space="1" w:color="auto"/>
              </w:pBdr>
              <w:suppressAutoHyphens/>
              <w:ind w:left="43" w:right="-86"/>
              <w:jc w:val="right"/>
              <w:rPr>
                <w:rFonts w:ascii="Arial" w:hAnsi="Arial" w:cs="Arial"/>
                <w:i/>
                <w:sz w:val="20"/>
              </w:rPr>
            </w:pPr>
            <w:ins w:id="5363" w:author="An Phuc Cao" w:date="2024-09-30T16:01:00Z" w16du:dateUtc="2024-09-30T09:01:00Z">
              <w:r w:rsidRPr="00826313">
                <w:rPr>
                  <w:rFonts w:ascii="Arial" w:hAnsi="Arial" w:cs="Arial"/>
                  <w:i/>
                  <w:sz w:val="20"/>
                </w:rPr>
                <w:t>31 December 202</w:t>
              </w:r>
              <w:r>
                <w:rPr>
                  <w:rFonts w:ascii="Arial" w:hAnsi="Arial" w:cs="Arial"/>
                  <w:i/>
                  <w:sz w:val="20"/>
                </w:rPr>
                <w:t>3</w:t>
              </w:r>
              <w:r w:rsidRPr="00826313">
                <w:rPr>
                  <w:rFonts w:ascii="Arial" w:hAnsi="Arial" w:cs="Arial"/>
                  <w:i/>
                  <w:sz w:val="20"/>
                </w:rPr>
                <w:br/>
              </w:r>
              <w:r w:rsidRPr="00826313">
                <w:rPr>
                  <w:rFonts w:ascii="Arial" w:hAnsi="Arial" w:cs="Arial"/>
                  <w:i/>
                  <w:kern w:val="1"/>
                  <w:sz w:val="20"/>
                  <w:lang w:eastAsia="ar-SA"/>
                </w:rPr>
                <w:t>VND</w:t>
              </w:r>
            </w:ins>
            <w:del w:id="5364" w:author="An Phuc Cao" w:date="2024-09-30T16:01:00Z" w16du:dateUtc="2024-09-30T09:01:00Z">
              <w:r w:rsidRPr="00826313" w:rsidDel="00E315AC">
                <w:rPr>
                  <w:rFonts w:ascii="Arial" w:hAnsi="Arial" w:cs="Arial"/>
                  <w:i/>
                  <w:sz w:val="20"/>
                </w:rPr>
                <w:delText>31 December 202</w:delText>
              </w:r>
              <w:r w:rsidDel="00E315AC">
                <w:rPr>
                  <w:rFonts w:ascii="Arial" w:hAnsi="Arial" w:cs="Arial"/>
                  <w:i/>
                  <w:sz w:val="20"/>
                </w:rPr>
                <w:delText>2</w:delText>
              </w:r>
              <w:r w:rsidRPr="00826313" w:rsidDel="00E315AC">
                <w:rPr>
                  <w:rFonts w:ascii="Arial" w:hAnsi="Arial" w:cs="Arial"/>
                  <w:i/>
                  <w:sz w:val="20"/>
                </w:rPr>
                <w:br/>
              </w:r>
              <w:r w:rsidRPr="00826313" w:rsidDel="00E315AC">
                <w:rPr>
                  <w:rFonts w:ascii="Arial" w:hAnsi="Arial" w:cs="Arial"/>
                  <w:i/>
                  <w:kern w:val="1"/>
                  <w:sz w:val="20"/>
                  <w:lang w:eastAsia="ar-SA"/>
                </w:rPr>
                <w:delText>VND</w:delText>
              </w:r>
            </w:del>
          </w:p>
        </w:tc>
      </w:tr>
      <w:tr w:rsidR="00254C69" w:rsidRPr="00826313" w14:paraId="62F4DE7A" w14:textId="77777777" w:rsidTr="008855B0">
        <w:trPr>
          <w:trHeight w:val="20"/>
          <w:trPrChange w:id="5365" w:author="An Phuc Cao" w:date="2024-10-24T17:23:00Z" w16du:dateUtc="2024-10-24T10:23:00Z">
            <w:trPr>
              <w:trHeight w:val="20"/>
            </w:trPr>
          </w:trPrChange>
        </w:trPr>
        <w:tc>
          <w:tcPr>
            <w:tcW w:w="4270" w:type="dxa"/>
            <w:vAlign w:val="bottom"/>
            <w:tcPrChange w:id="5366" w:author="An Phuc Cao" w:date="2024-10-24T17:23:00Z" w16du:dateUtc="2024-10-24T10:23:00Z">
              <w:tcPr>
                <w:tcW w:w="4270" w:type="dxa"/>
                <w:vAlign w:val="bottom"/>
              </w:tcPr>
            </w:tcPrChange>
          </w:tcPr>
          <w:p w14:paraId="342C6177" w14:textId="4A0E7CE2" w:rsidR="00254C69" w:rsidRPr="004F3F29" w:rsidRDefault="00254C69" w:rsidP="00254C69">
            <w:pPr>
              <w:widowControl w:val="0"/>
              <w:suppressAutoHyphens/>
              <w:spacing w:before="120"/>
              <w:ind w:left="-108"/>
              <w:rPr>
                <w:rFonts w:ascii="Arial" w:hAnsi="Arial" w:cs="Arial"/>
                <w:sz w:val="20"/>
                <w:highlight w:val="yellow"/>
                <w:lang w:val="pt-BR"/>
              </w:rPr>
            </w:pPr>
            <w:ins w:id="5367" w:author="An Phuc Cao" w:date="2024-09-30T16:02:00Z" w16du:dateUtc="2024-09-30T09:02:00Z">
              <w:r w:rsidRPr="00487D8A">
                <w:rPr>
                  <w:rFonts w:ascii="Arial" w:hAnsi="Arial" w:cs="Arial"/>
                  <w:sz w:val="20"/>
                </w:rPr>
                <w:t>Due from banks with original term</w:t>
              </w:r>
              <w:r>
                <w:rPr>
                  <w:rFonts w:ascii="Arial" w:hAnsi="Arial" w:cs="Arial"/>
                  <w:sz w:val="20"/>
                </w:rPr>
                <w:t xml:space="preserve"> from three months to </w:t>
              </w:r>
              <w:r w:rsidRPr="00487D8A">
                <w:rPr>
                  <w:rFonts w:ascii="Arial" w:hAnsi="Arial" w:cs="Arial"/>
                  <w:sz w:val="20"/>
                </w:rPr>
                <w:t xml:space="preserve">twelve months </w:t>
              </w:r>
            </w:ins>
            <w:del w:id="5368" w:author="An Phuc Cao" w:date="2024-09-30T16:02:00Z" w16du:dateUtc="2024-09-30T09:02:00Z">
              <w:r w:rsidRPr="004F3F29" w:rsidDel="00336CAD">
                <w:rPr>
                  <w:rFonts w:ascii="Arial" w:hAnsi="Arial" w:cs="Arial"/>
                  <w:sz w:val="20"/>
                  <w:highlight w:val="yellow"/>
                </w:rPr>
                <w:delText>Due from banks with original term from three months to twelve months (*)</w:delText>
              </w:r>
            </w:del>
          </w:p>
        </w:tc>
        <w:tc>
          <w:tcPr>
            <w:tcW w:w="1953" w:type="dxa"/>
            <w:tcPrChange w:id="5369" w:author="An Phuc Cao" w:date="2024-10-24T17:23:00Z" w16du:dateUtc="2024-10-24T10:23:00Z">
              <w:tcPr>
                <w:tcW w:w="1953" w:type="dxa"/>
                <w:vAlign w:val="bottom"/>
              </w:tcPr>
            </w:tcPrChange>
          </w:tcPr>
          <w:p w14:paraId="25A3D106" w14:textId="7DDEA8A7" w:rsidR="00254C69" w:rsidRPr="009A3531" w:rsidRDefault="00254C69" w:rsidP="00254C69">
            <w:pPr>
              <w:widowControl w:val="0"/>
              <w:spacing w:before="120"/>
              <w:ind w:left="57" w:right="-86"/>
              <w:jc w:val="right"/>
              <w:rPr>
                <w:rFonts w:ascii="Arial" w:hAnsi="Arial" w:cs="Arial"/>
                <w:sz w:val="20"/>
                <w:lang w:val="pt-BR"/>
              </w:rPr>
            </w:pPr>
            <w:ins w:id="5370" w:author="An Phuc Cao" w:date="2024-10-24T17:23:00Z" w16du:dateUtc="2024-10-24T10:23:00Z">
              <w:r w:rsidRPr="009A3531">
                <w:rPr>
                  <w:rFonts w:ascii="Arial" w:hAnsi="Arial" w:cs="Arial"/>
                  <w:sz w:val="20"/>
                  <w:rPrChange w:id="5371" w:author="An Phuc Cao" w:date="2024-10-24T17:23:00Z" w16du:dateUtc="2024-10-24T10:23:00Z">
                    <w:rPr/>
                  </w:rPrChange>
                </w:rPr>
                <w:t xml:space="preserve"> 317,022,753,425 </w:t>
              </w:r>
            </w:ins>
          </w:p>
        </w:tc>
        <w:tc>
          <w:tcPr>
            <w:tcW w:w="1953" w:type="dxa"/>
            <w:tcPrChange w:id="5372" w:author="An Phuc Cao" w:date="2024-10-24T17:23:00Z" w16du:dateUtc="2024-10-24T10:23:00Z">
              <w:tcPr>
                <w:tcW w:w="1953" w:type="dxa"/>
                <w:vAlign w:val="bottom"/>
              </w:tcPr>
            </w:tcPrChange>
          </w:tcPr>
          <w:p w14:paraId="5DBC229F" w14:textId="2A2C993A" w:rsidR="00254C69" w:rsidRPr="009A3531" w:rsidRDefault="00254C69" w:rsidP="00254C69">
            <w:pPr>
              <w:widowControl w:val="0"/>
              <w:spacing w:before="120"/>
              <w:ind w:left="57" w:right="-86"/>
              <w:jc w:val="right"/>
              <w:rPr>
                <w:rFonts w:ascii="Arial" w:hAnsi="Arial" w:cs="Arial"/>
                <w:sz w:val="20"/>
                <w:lang w:val="pt-BR"/>
              </w:rPr>
            </w:pPr>
            <w:ins w:id="5373" w:author="An Phuc Cao" w:date="2024-10-24T17:23:00Z" w16du:dateUtc="2024-10-24T10:23:00Z">
              <w:r w:rsidRPr="009A3531">
                <w:rPr>
                  <w:rFonts w:ascii="Arial" w:hAnsi="Arial" w:cs="Arial"/>
                  <w:sz w:val="20"/>
                  <w:rPrChange w:id="5374" w:author="An Phuc Cao" w:date="2024-10-24T17:23:00Z" w16du:dateUtc="2024-10-24T10:23:00Z">
                    <w:rPr/>
                  </w:rPrChange>
                </w:rPr>
                <w:t xml:space="preserve"> 406,802,918,631 </w:t>
              </w:r>
            </w:ins>
          </w:p>
        </w:tc>
      </w:tr>
      <w:tr w:rsidR="00254C69" w:rsidRPr="00826313" w14:paraId="314EC550" w14:textId="77777777" w:rsidTr="008855B0">
        <w:trPr>
          <w:trHeight w:val="20"/>
          <w:ins w:id="5375" w:author="An Phuc Cao" w:date="2024-09-30T16:02:00Z"/>
          <w:trPrChange w:id="5376" w:author="An Phuc Cao" w:date="2024-10-24T17:23:00Z" w16du:dateUtc="2024-10-24T10:23:00Z">
            <w:trPr>
              <w:trHeight w:val="20"/>
            </w:trPr>
          </w:trPrChange>
        </w:trPr>
        <w:tc>
          <w:tcPr>
            <w:tcW w:w="4270" w:type="dxa"/>
            <w:vAlign w:val="bottom"/>
            <w:tcPrChange w:id="5377" w:author="An Phuc Cao" w:date="2024-10-24T17:23:00Z" w16du:dateUtc="2024-10-24T10:23:00Z">
              <w:tcPr>
                <w:tcW w:w="4270" w:type="dxa"/>
                <w:vAlign w:val="bottom"/>
              </w:tcPr>
            </w:tcPrChange>
          </w:tcPr>
          <w:p w14:paraId="5A613EFA" w14:textId="28D9B70E" w:rsidR="00254C69" w:rsidRPr="004F3F29" w:rsidRDefault="00254C69" w:rsidP="00254C69">
            <w:pPr>
              <w:widowControl w:val="0"/>
              <w:suppressAutoHyphens/>
              <w:spacing w:before="120"/>
              <w:ind w:left="-108"/>
              <w:rPr>
                <w:ins w:id="5378" w:author="An Phuc Cao" w:date="2024-09-30T16:02:00Z" w16du:dateUtc="2024-09-30T09:02:00Z"/>
                <w:rFonts w:ascii="Arial" w:hAnsi="Arial" w:cs="Arial"/>
                <w:sz w:val="20"/>
                <w:highlight w:val="yellow"/>
              </w:rPr>
            </w:pPr>
            <w:ins w:id="5379" w:author="An Phuc Cao" w:date="2024-09-30T16:02:00Z" w16du:dateUtc="2024-09-30T09:02:00Z">
              <w:r w:rsidRPr="00487D8A">
                <w:rPr>
                  <w:rFonts w:ascii="Arial" w:hAnsi="Arial" w:cs="Arial"/>
                  <w:sz w:val="20"/>
                </w:rPr>
                <w:t>Due from banks with original term of twelve months or more</w:t>
              </w:r>
              <w:r>
                <w:rPr>
                  <w:rFonts w:ascii="Arial" w:hAnsi="Arial" w:cs="Arial"/>
                  <w:sz w:val="20"/>
                </w:rPr>
                <w:t xml:space="preserve"> </w:t>
              </w:r>
            </w:ins>
          </w:p>
        </w:tc>
        <w:tc>
          <w:tcPr>
            <w:tcW w:w="1953" w:type="dxa"/>
            <w:tcPrChange w:id="5380" w:author="An Phuc Cao" w:date="2024-10-24T17:23:00Z" w16du:dateUtc="2024-10-24T10:23:00Z">
              <w:tcPr>
                <w:tcW w:w="1953" w:type="dxa"/>
                <w:vAlign w:val="bottom"/>
              </w:tcPr>
            </w:tcPrChange>
          </w:tcPr>
          <w:p w14:paraId="5FB9D0AA" w14:textId="0BFF0E4E" w:rsidR="00254C69" w:rsidRPr="009A3531" w:rsidRDefault="00254C69" w:rsidP="00254C69">
            <w:pPr>
              <w:widowControl w:val="0"/>
              <w:spacing w:before="120"/>
              <w:ind w:left="57" w:right="-86"/>
              <w:jc w:val="right"/>
              <w:rPr>
                <w:ins w:id="5381" w:author="An Phuc Cao" w:date="2024-09-30T16:02:00Z" w16du:dateUtc="2024-09-30T09:02:00Z"/>
                <w:rFonts w:ascii="Arial" w:hAnsi="Arial" w:cs="Arial"/>
                <w:sz w:val="20"/>
                <w:lang w:val="pt-BR"/>
              </w:rPr>
            </w:pPr>
            <w:ins w:id="5382" w:author="An Phuc Cao" w:date="2024-10-24T17:23:00Z" w16du:dateUtc="2024-10-24T10:23:00Z">
              <w:r w:rsidRPr="009A3531">
                <w:rPr>
                  <w:rFonts w:ascii="Arial" w:hAnsi="Arial" w:cs="Arial"/>
                  <w:sz w:val="20"/>
                  <w:rPrChange w:id="5383" w:author="An Phuc Cao" w:date="2024-10-24T17:23:00Z" w16du:dateUtc="2024-10-24T10:23:00Z">
                    <w:rPr/>
                  </w:rPrChange>
                </w:rPr>
                <w:t xml:space="preserve"> 178,452,512,779 </w:t>
              </w:r>
            </w:ins>
          </w:p>
        </w:tc>
        <w:tc>
          <w:tcPr>
            <w:tcW w:w="1953" w:type="dxa"/>
            <w:tcPrChange w:id="5384" w:author="An Phuc Cao" w:date="2024-10-24T17:23:00Z" w16du:dateUtc="2024-10-24T10:23:00Z">
              <w:tcPr>
                <w:tcW w:w="1953" w:type="dxa"/>
                <w:vAlign w:val="bottom"/>
              </w:tcPr>
            </w:tcPrChange>
          </w:tcPr>
          <w:p w14:paraId="7686ED69" w14:textId="3CE76B83" w:rsidR="00254C69" w:rsidRPr="009A3531" w:rsidRDefault="00254C69" w:rsidP="00254C69">
            <w:pPr>
              <w:widowControl w:val="0"/>
              <w:spacing w:before="120"/>
              <w:ind w:left="57" w:right="-86"/>
              <w:jc w:val="right"/>
              <w:rPr>
                <w:ins w:id="5385" w:author="An Phuc Cao" w:date="2024-09-30T16:02:00Z" w16du:dateUtc="2024-09-30T09:02:00Z"/>
                <w:rFonts w:ascii="Arial" w:hAnsi="Arial" w:cs="Arial"/>
                <w:sz w:val="20"/>
                <w:lang w:val="pt-BR"/>
              </w:rPr>
            </w:pPr>
            <w:ins w:id="5386" w:author="An Phuc Cao" w:date="2024-10-24T17:23:00Z" w16du:dateUtc="2024-10-24T10:23:00Z">
              <w:r w:rsidRPr="009A3531">
                <w:rPr>
                  <w:rFonts w:ascii="Arial" w:hAnsi="Arial" w:cs="Arial"/>
                  <w:sz w:val="20"/>
                  <w:rPrChange w:id="5387" w:author="An Phuc Cao" w:date="2024-10-24T17:23:00Z" w16du:dateUtc="2024-10-24T10:23:00Z">
                    <w:rPr/>
                  </w:rPrChange>
                </w:rPr>
                <w:t xml:space="preserve"> 190,923,989,041 </w:t>
              </w:r>
            </w:ins>
          </w:p>
        </w:tc>
      </w:tr>
      <w:tr w:rsidR="00254C69" w:rsidRPr="00826313" w14:paraId="5590FC69" w14:textId="77777777" w:rsidTr="008855B0">
        <w:trPr>
          <w:trHeight w:val="20"/>
          <w:trPrChange w:id="5388" w:author="An Phuc Cao" w:date="2024-10-24T17:23:00Z" w16du:dateUtc="2024-10-24T10:23:00Z">
            <w:trPr>
              <w:trHeight w:val="20"/>
            </w:trPr>
          </w:trPrChange>
        </w:trPr>
        <w:tc>
          <w:tcPr>
            <w:tcW w:w="4270" w:type="dxa"/>
            <w:vAlign w:val="bottom"/>
            <w:tcPrChange w:id="5389" w:author="An Phuc Cao" w:date="2024-10-24T17:23:00Z" w16du:dateUtc="2024-10-24T10:23:00Z">
              <w:tcPr>
                <w:tcW w:w="4270" w:type="dxa"/>
                <w:vAlign w:val="bottom"/>
              </w:tcPr>
            </w:tcPrChange>
          </w:tcPr>
          <w:p w14:paraId="4EDF2584" w14:textId="7CF82CE6" w:rsidR="00254C69" w:rsidRPr="004F3F29" w:rsidRDefault="00254C69" w:rsidP="00254C69">
            <w:pPr>
              <w:widowControl w:val="0"/>
              <w:suppressAutoHyphens/>
              <w:ind w:left="-108"/>
              <w:rPr>
                <w:rFonts w:ascii="Arial" w:hAnsi="Arial" w:cs="Arial"/>
                <w:sz w:val="20"/>
                <w:highlight w:val="yellow"/>
              </w:rPr>
            </w:pPr>
            <w:ins w:id="5390" w:author="An Phuc Cao" w:date="2024-09-30T16:02:00Z" w16du:dateUtc="2024-09-30T09:02:00Z">
              <w:r w:rsidRPr="00FA3D01">
                <w:rPr>
                  <w:rFonts w:ascii="Arial" w:hAnsi="Arial" w:cs="Arial"/>
                  <w:sz w:val="20"/>
                </w:rPr>
                <w:t>Allowance for expected credit loss</w:t>
              </w:r>
            </w:ins>
            <w:del w:id="5391" w:author="An Phuc Cao" w:date="2024-09-30T16:02:00Z" w16du:dateUtc="2024-09-30T09:02:00Z">
              <w:r w:rsidRPr="004F3F29" w:rsidDel="00336CAD">
                <w:rPr>
                  <w:rFonts w:ascii="Arial" w:hAnsi="Arial" w:cs="Arial"/>
                  <w:sz w:val="20"/>
                  <w:highlight w:val="yellow"/>
                </w:rPr>
                <w:delText>Due from banks with original term more than twelve months (*)</w:delText>
              </w:r>
            </w:del>
          </w:p>
        </w:tc>
        <w:tc>
          <w:tcPr>
            <w:tcW w:w="1953" w:type="dxa"/>
            <w:tcPrChange w:id="5392" w:author="An Phuc Cao" w:date="2024-10-24T17:23:00Z" w16du:dateUtc="2024-10-24T10:23:00Z">
              <w:tcPr>
                <w:tcW w:w="1953" w:type="dxa"/>
                <w:vAlign w:val="bottom"/>
              </w:tcPr>
            </w:tcPrChange>
          </w:tcPr>
          <w:p w14:paraId="61AF0B26" w14:textId="15144381" w:rsidR="00254C69" w:rsidRPr="009A3531" w:rsidRDefault="00254C69" w:rsidP="00254C69">
            <w:pPr>
              <w:widowControl w:val="0"/>
              <w:pBdr>
                <w:bottom w:val="single" w:sz="4" w:space="1" w:color="auto"/>
              </w:pBdr>
              <w:ind w:left="57" w:right="-86"/>
              <w:jc w:val="right"/>
              <w:rPr>
                <w:rFonts w:ascii="Arial" w:hAnsi="Arial" w:cs="Arial"/>
                <w:color w:val="000000"/>
                <w:sz w:val="20"/>
              </w:rPr>
            </w:pPr>
            <w:ins w:id="5393" w:author="An Phuc Cao" w:date="2024-10-24T17:23:00Z" w16du:dateUtc="2024-10-24T10:23:00Z">
              <w:r w:rsidRPr="009A3531">
                <w:rPr>
                  <w:rFonts w:ascii="Arial" w:hAnsi="Arial" w:cs="Arial"/>
                  <w:sz w:val="20"/>
                  <w:rPrChange w:id="5394" w:author="An Phuc Cao" w:date="2024-10-24T17:23:00Z" w16du:dateUtc="2024-10-24T10:23:00Z">
                    <w:rPr/>
                  </w:rPrChange>
                </w:rPr>
                <w:t xml:space="preserve"> -   </w:t>
              </w:r>
            </w:ins>
          </w:p>
        </w:tc>
        <w:tc>
          <w:tcPr>
            <w:tcW w:w="1953" w:type="dxa"/>
            <w:tcPrChange w:id="5395" w:author="An Phuc Cao" w:date="2024-10-24T17:23:00Z" w16du:dateUtc="2024-10-24T10:23:00Z">
              <w:tcPr>
                <w:tcW w:w="1953" w:type="dxa"/>
                <w:vAlign w:val="bottom"/>
              </w:tcPr>
            </w:tcPrChange>
          </w:tcPr>
          <w:p w14:paraId="134B949D" w14:textId="377A30B3" w:rsidR="00254C69" w:rsidRPr="009A3531" w:rsidRDefault="00254C69" w:rsidP="00254C69">
            <w:pPr>
              <w:widowControl w:val="0"/>
              <w:pBdr>
                <w:bottom w:val="single" w:sz="4" w:space="1" w:color="auto"/>
              </w:pBdr>
              <w:ind w:left="57" w:right="-86"/>
              <w:jc w:val="right"/>
              <w:rPr>
                <w:rFonts w:ascii="Arial" w:hAnsi="Arial" w:cs="Arial"/>
                <w:sz w:val="20"/>
                <w:lang w:val="pt-BR"/>
              </w:rPr>
            </w:pPr>
            <w:ins w:id="5396" w:author="An Phuc Cao" w:date="2024-10-24T17:23:00Z" w16du:dateUtc="2024-10-24T10:23:00Z">
              <w:r w:rsidRPr="009A3531">
                <w:rPr>
                  <w:rFonts w:ascii="Arial" w:hAnsi="Arial" w:cs="Arial"/>
                  <w:sz w:val="20"/>
                  <w:rPrChange w:id="5397" w:author="An Phuc Cao" w:date="2024-10-24T17:23:00Z" w16du:dateUtc="2024-10-24T10:23:00Z">
                    <w:rPr/>
                  </w:rPrChange>
                </w:rPr>
                <w:t xml:space="preserve"> -   </w:t>
              </w:r>
            </w:ins>
          </w:p>
        </w:tc>
      </w:tr>
      <w:tr w:rsidR="00254C69" w:rsidRPr="00826313" w14:paraId="75BABE3E" w14:textId="77777777" w:rsidTr="008855B0">
        <w:trPr>
          <w:trHeight w:val="20"/>
          <w:trPrChange w:id="5398" w:author="An Phuc Cao" w:date="2024-10-24T17:23:00Z" w16du:dateUtc="2024-10-24T10:23:00Z">
            <w:trPr>
              <w:trHeight w:val="20"/>
            </w:trPr>
          </w:trPrChange>
        </w:trPr>
        <w:tc>
          <w:tcPr>
            <w:tcW w:w="4270" w:type="dxa"/>
            <w:vAlign w:val="bottom"/>
            <w:tcPrChange w:id="5399" w:author="An Phuc Cao" w:date="2024-10-24T17:23:00Z" w16du:dateUtc="2024-10-24T10:23:00Z">
              <w:tcPr>
                <w:tcW w:w="4270" w:type="dxa"/>
                <w:vAlign w:val="bottom"/>
              </w:tcPr>
            </w:tcPrChange>
          </w:tcPr>
          <w:p w14:paraId="6707CEC0" w14:textId="77777777" w:rsidR="00254C69" w:rsidRPr="00826313" w:rsidRDefault="00254C69" w:rsidP="00254C69">
            <w:pPr>
              <w:widowControl w:val="0"/>
              <w:suppressAutoHyphens/>
              <w:spacing w:before="120" w:after="20"/>
              <w:ind w:left="-108"/>
              <w:rPr>
                <w:rFonts w:ascii="Arial" w:hAnsi="Arial" w:cs="Arial"/>
                <w:sz w:val="20"/>
                <w:lang w:val="pt-BR"/>
              </w:rPr>
            </w:pPr>
          </w:p>
        </w:tc>
        <w:tc>
          <w:tcPr>
            <w:tcW w:w="1953" w:type="dxa"/>
            <w:tcPrChange w:id="5400" w:author="An Phuc Cao" w:date="2024-10-24T17:23:00Z" w16du:dateUtc="2024-10-24T10:23:00Z">
              <w:tcPr>
                <w:tcW w:w="1953" w:type="dxa"/>
                <w:vAlign w:val="bottom"/>
              </w:tcPr>
            </w:tcPrChange>
          </w:tcPr>
          <w:p w14:paraId="31939330" w14:textId="65AB11B3" w:rsidR="00254C69" w:rsidRPr="009A3531" w:rsidRDefault="00254C69" w:rsidP="00254C69">
            <w:pPr>
              <w:widowControl w:val="0"/>
              <w:pBdr>
                <w:bottom w:val="double" w:sz="4" w:space="1" w:color="auto"/>
              </w:pBdr>
              <w:spacing w:before="120"/>
              <w:ind w:left="57" w:right="-86"/>
              <w:jc w:val="right"/>
              <w:rPr>
                <w:rFonts w:ascii="Arial" w:hAnsi="Arial" w:cs="Arial"/>
                <w:b/>
                <w:bCs/>
                <w:sz w:val="20"/>
                <w:lang w:val="pt-BR"/>
              </w:rPr>
            </w:pPr>
            <w:ins w:id="5401" w:author="An Phuc Cao" w:date="2024-10-24T17:23:00Z" w16du:dateUtc="2024-10-24T10:23:00Z">
              <w:r w:rsidRPr="009A3531">
                <w:rPr>
                  <w:rFonts w:ascii="Arial" w:hAnsi="Arial" w:cs="Arial"/>
                  <w:b/>
                  <w:bCs/>
                  <w:sz w:val="20"/>
                  <w:rPrChange w:id="5402" w:author="An Phuc Cao" w:date="2024-10-24T17:23:00Z" w16du:dateUtc="2024-10-24T10:23:00Z">
                    <w:rPr/>
                  </w:rPrChange>
                </w:rPr>
                <w:t xml:space="preserve"> 495,475,266,204 </w:t>
              </w:r>
            </w:ins>
          </w:p>
        </w:tc>
        <w:tc>
          <w:tcPr>
            <w:tcW w:w="1953" w:type="dxa"/>
            <w:tcPrChange w:id="5403" w:author="An Phuc Cao" w:date="2024-10-24T17:23:00Z" w16du:dateUtc="2024-10-24T10:23:00Z">
              <w:tcPr>
                <w:tcW w:w="1953" w:type="dxa"/>
                <w:vAlign w:val="bottom"/>
              </w:tcPr>
            </w:tcPrChange>
          </w:tcPr>
          <w:p w14:paraId="54FD6A4F" w14:textId="2E247B79" w:rsidR="00254C69" w:rsidRPr="009A3531" w:rsidRDefault="00254C69" w:rsidP="00254C69">
            <w:pPr>
              <w:widowControl w:val="0"/>
              <w:pBdr>
                <w:bottom w:val="double" w:sz="4" w:space="1" w:color="auto"/>
              </w:pBdr>
              <w:spacing w:before="120"/>
              <w:ind w:left="57" w:right="-86"/>
              <w:jc w:val="right"/>
              <w:rPr>
                <w:rFonts w:ascii="Arial" w:hAnsi="Arial" w:cs="Arial"/>
                <w:b/>
                <w:bCs/>
                <w:sz w:val="20"/>
                <w:lang w:val="pt-BR"/>
              </w:rPr>
            </w:pPr>
            <w:ins w:id="5404" w:author="An Phuc Cao" w:date="2024-10-24T17:23:00Z" w16du:dateUtc="2024-10-24T10:23:00Z">
              <w:r w:rsidRPr="009A3531">
                <w:rPr>
                  <w:rFonts w:ascii="Arial" w:hAnsi="Arial" w:cs="Arial"/>
                  <w:b/>
                  <w:bCs/>
                  <w:sz w:val="20"/>
                  <w:rPrChange w:id="5405" w:author="An Phuc Cao" w:date="2024-10-24T17:23:00Z" w16du:dateUtc="2024-10-24T10:23:00Z">
                    <w:rPr/>
                  </w:rPrChange>
                </w:rPr>
                <w:t xml:space="preserve"> 597,726,907,672 </w:t>
              </w:r>
            </w:ins>
          </w:p>
        </w:tc>
      </w:tr>
    </w:tbl>
    <w:p w14:paraId="18213FA5" w14:textId="77777777" w:rsidR="001468CA" w:rsidRPr="00826313" w:rsidRDefault="001468CA" w:rsidP="001468CA">
      <w:pPr>
        <w:pStyle w:val="BodyTextIndent"/>
        <w:tabs>
          <w:tab w:val="clear" w:pos="6300"/>
          <w:tab w:val="clear" w:pos="7380"/>
          <w:tab w:val="clear" w:pos="7740"/>
          <w:tab w:val="clear" w:pos="8820"/>
        </w:tabs>
        <w:ind w:left="0" w:firstLine="0"/>
        <w:rPr>
          <w:rFonts w:ascii="Arial" w:hAnsi="Arial" w:cs="Arial"/>
          <w:b/>
          <w:bCs/>
          <w:color w:val="000000"/>
          <w:sz w:val="20"/>
        </w:rPr>
      </w:pPr>
    </w:p>
    <w:p w14:paraId="3A9733C7" w14:textId="77777777" w:rsidR="00571C46" w:rsidRDefault="00571C46" w:rsidP="00571C46">
      <w:pPr>
        <w:pStyle w:val="BodyTextIndent"/>
        <w:tabs>
          <w:tab w:val="clear" w:pos="6300"/>
          <w:tab w:val="clear" w:pos="7380"/>
          <w:tab w:val="clear" w:pos="7740"/>
          <w:tab w:val="clear" w:pos="8820"/>
        </w:tabs>
        <w:ind w:left="709" w:firstLine="0"/>
        <w:rPr>
          <w:ins w:id="5406" w:author="An Phuc Cao" w:date="2024-09-30T16:03:00Z" w16du:dateUtc="2024-09-30T09:03:00Z"/>
          <w:rFonts w:ascii="Arial" w:hAnsi="Arial" w:cs="Arial"/>
          <w:color w:val="000000"/>
          <w:sz w:val="20"/>
        </w:rPr>
      </w:pPr>
      <w:ins w:id="5407" w:author="An Phuc Cao" w:date="2024-09-30T16:03:00Z" w16du:dateUtc="2024-09-30T09:03:00Z">
        <w:r w:rsidRPr="00602C81">
          <w:rPr>
            <w:rFonts w:ascii="Arial" w:hAnsi="Arial" w:cs="Arial"/>
            <w:color w:val="000000"/>
            <w:sz w:val="20"/>
          </w:rPr>
          <w:t>Interest</w:t>
        </w:r>
        <w:r>
          <w:rPr>
            <w:rFonts w:ascii="Arial" w:hAnsi="Arial" w:cs="Arial"/>
            <w:color w:val="000000"/>
            <w:sz w:val="20"/>
          </w:rPr>
          <w:t xml:space="preserve"> rate of deposits at reporting date in commercial bank of the Group as follows:</w:t>
        </w:r>
      </w:ins>
    </w:p>
    <w:p w14:paraId="55AA26D8" w14:textId="77777777" w:rsidR="00571C46" w:rsidRPr="00602C81" w:rsidRDefault="00571C46" w:rsidP="00571C46">
      <w:pPr>
        <w:pStyle w:val="BodyTextIndent"/>
        <w:tabs>
          <w:tab w:val="clear" w:pos="6300"/>
          <w:tab w:val="clear" w:pos="7380"/>
          <w:tab w:val="clear" w:pos="7740"/>
          <w:tab w:val="clear" w:pos="8820"/>
        </w:tabs>
        <w:ind w:left="709" w:firstLine="0"/>
        <w:rPr>
          <w:ins w:id="5408" w:author="An Phuc Cao" w:date="2024-09-30T16:03:00Z" w16du:dateUtc="2024-09-30T09:03:00Z"/>
          <w:rFonts w:ascii="Arial" w:hAnsi="Arial" w:cs="Arial"/>
          <w:color w:val="000000"/>
          <w:sz w:val="20"/>
        </w:rPr>
      </w:pPr>
    </w:p>
    <w:tbl>
      <w:tblPr>
        <w:tblW w:w="8176" w:type="dxa"/>
        <w:tblInd w:w="720" w:type="dxa"/>
        <w:tblLayout w:type="fixed"/>
        <w:tblLook w:val="01E0" w:firstRow="1" w:lastRow="1" w:firstColumn="1" w:lastColumn="1" w:noHBand="0" w:noVBand="0"/>
      </w:tblPr>
      <w:tblGrid>
        <w:gridCol w:w="4270"/>
        <w:gridCol w:w="1953"/>
        <w:gridCol w:w="1953"/>
      </w:tblGrid>
      <w:tr w:rsidR="00571C46" w:rsidRPr="00332504" w14:paraId="7113A2E2" w14:textId="77777777">
        <w:trPr>
          <w:trHeight w:val="20"/>
          <w:ins w:id="5409" w:author="An Phuc Cao" w:date="2024-09-30T16:03:00Z"/>
        </w:trPr>
        <w:tc>
          <w:tcPr>
            <w:tcW w:w="4270" w:type="dxa"/>
            <w:vAlign w:val="center"/>
          </w:tcPr>
          <w:p w14:paraId="7BA1063B" w14:textId="77777777" w:rsidR="00571C46" w:rsidRPr="00332504" w:rsidRDefault="00571C46">
            <w:pPr>
              <w:widowControl w:val="0"/>
              <w:suppressAutoHyphens/>
              <w:ind w:left="-108"/>
              <w:rPr>
                <w:ins w:id="5410" w:author="An Phuc Cao" w:date="2024-09-30T16:03:00Z" w16du:dateUtc="2024-09-30T09:03:00Z"/>
                <w:rFonts w:ascii="Arial" w:hAnsi="Arial" w:cs="Arial"/>
                <w:sz w:val="20"/>
                <w:lang w:val="pt-BR"/>
              </w:rPr>
            </w:pPr>
          </w:p>
        </w:tc>
        <w:tc>
          <w:tcPr>
            <w:tcW w:w="1953" w:type="dxa"/>
            <w:vAlign w:val="bottom"/>
          </w:tcPr>
          <w:p w14:paraId="6B78F680" w14:textId="77777777" w:rsidR="00571C46" w:rsidRPr="00332504" w:rsidRDefault="00571C46">
            <w:pPr>
              <w:widowControl w:val="0"/>
              <w:pBdr>
                <w:bottom w:val="single" w:sz="4" w:space="1" w:color="auto"/>
              </w:pBdr>
              <w:suppressAutoHyphens/>
              <w:ind w:left="43" w:right="-86"/>
              <w:jc w:val="right"/>
              <w:rPr>
                <w:ins w:id="5411" w:author="An Phuc Cao" w:date="2024-09-30T16:03:00Z" w16du:dateUtc="2024-09-30T09:03:00Z"/>
                <w:rFonts w:ascii="Arial" w:hAnsi="Arial" w:cs="Arial"/>
                <w:i/>
                <w:sz w:val="20"/>
                <w:lang w:val="pt-BR"/>
              </w:rPr>
            </w:pPr>
            <w:ins w:id="5412" w:author="An Phuc Cao" w:date="2024-09-30T16:03:00Z" w16du:dateUtc="2024-09-30T09:03:00Z">
              <w:r>
                <w:rPr>
                  <w:rFonts w:ascii="Arial" w:hAnsi="Arial" w:cs="Arial"/>
                  <w:i/>
                  <w:sz w:val="20"/>
                </w:rPr>
                <w:t>Ending balance</w:t>
              </w:r>
              <w:r w:rsidRPr="00332504">
                <w:rPr>
                  <w:rFonts w:ascii="Arial" w:hAnsi="Arial" w:cs="Arial"/>
                  <w:i/>
                  <w:sz w:val="20"/>
                </w:rPr>
                <w:br/>
              </w:r>
              <w:r>
                <w:rPr>
                  <w:rFonts w:ascii="Arial" w:hAnsi="Arial" w:cs="Arial"/>
                  <w:i/>
                  <w:kern w:val="1"/>
                  <w:sz w:val="20"/>
                  <w:lang w:eastAsia="ar-SA"/>
                </w:rPr>
                <w:t>% per annum</w:t>
              </w:r>
            </w:ins>
          </w:p>
        </w:tc>
        <w:tc>
          <w:tcPr>
            <w:tcW w:w="1953" w:type="dxa"/>
            <w:vAlign w:val="bottom"/>
          </w:tcPr>
          <w:p w14:paraId="1A956A17" w14:textId="77777777" w:rsidR="00571C46" w:rsidRPr="00332504" w:rsidRDefault="00571C46">
            <w:pPr>
              <w:widowControl w:val="0"/>
              <w:pBdr>
                <w:bottom w:val="single" w:sz="4" w:space="1" w:color="auto"/>
              </w:pBdr>
              <w:suppressAutoHyphens/>
              <w:ind w:left="43" w:right="-86"/>
              <w:jc w:val="right"/>
              <w:rPr>
                <w:ins w:id="5413" w:author="An Phuc Cao" w:date="2024-09-30T16:03:00Z" w16du:dateUtc="2024-09-30T09:03:00Z"/>
                <w:rFonts w:ascii="Arial" w:hAnsi="Arial" w:cs="Arial"/>
                <w:i/>
                <w:sz w:val="20"/>
                <w:lang w:val="pt-BR"/>
              </w:rPr>
            </w:pPr>
            <w:ins w:id="5414" w:author="An Phuc Cao" w:date="2024-09-30T16:03:00Z" w16du:dateUtc="2024-09-30T09:03:00Z">
              <w:r>
                <w:rPr>
                  <w:rFonts w:ascii="Arial" w:hAnsi="Arial" w:cs="Arial"/>
                  <w:i/>
                  <w:sz w:val="20"/>
                </w:rPr>
                <w:t>Beginning balance</w:t>
              </w:r>
              <w:r w:rsidRPr="00332504">
                <w:rPr>
                  <w:rFonts w:ascii="Arial" w:hAnsi="Arial" w:cs="Arial"/>
                  <w:i/>
                  <w:sz w:val="20"/>
                </w:rPr>
                <w:br/>
              </w:r>
              <w:r>
                <w:rPr>
                  <w:rFonts w:ascii="Arial" w:hAnsi="Arial" w:cs="Arial"/>
                  <w:i/>
                  <w:kern w:val="1"/>
                  <w:sz w:val="20"/>
                  <w:lang w:eastAsia="ar-SA"/>
                </w:rPr>
                <w:t>% per annum</w:t>
              </w:r>
              <w:r w:rsidRPr="00332504">
                <w:rPr>
                  <w:rFonts w:ascii="Arial" w:hAnsi="Arial" w:cs="Arial"/>
                  <w:i/>
                  <w:kern w:val="1"/>
                  <w:sz w:val="20"/>
                  <w:lang w:eastAsia="ar-SA"/>
                </w:rPr>
                <w:t xml:space="preserve"> </w:t>
              </w:r>
            </w:ins>
          </w:p>
        </w:tc>
      </w:tr>
      <w:tr w:rsidR="00571C46" w:rsidRPr="00162E6D" w14:paraId="018F803E" w14:textId="77777777">
        <w:trPr>
          <w:trHeight w:val="20"/>
          <w:ins w:id="5415" w:author="An Phuc Cao" w:date="2024-09-30T16:03:00Z"/>
        </w:trPr>
        <w:tc>
          <w:tcPr>
            <w:tcW w:w="4270" w:type="dxa"/>
            <w:vAlign w:val="bottom"/>
          </w:tcPr>
          <w:p w14:paraId="195CB097" w14:textId="77777777" w:rsidR="00571C46" w:rsidRPr="00487D8A" w:rsidRDefault="00571C46" w:rsidP="00571C46">
            <w:pPr>
              <w:widowControl w:val="0"/>
              <w:suppressAutoHyphens/>
              <w:ind w:left="-108"/>
              <w:rPr>
                <w:ins w:id="5416" w:author="An Phuc Cao" w:date="2024-09-30T16:03:00Z" w16du:dateUtc="2024-09-30T09:03:00Z"/>
                <w:rFonts w:ascii="Arial" w:hAnsi="Arial" w:cs="Arial"/>
                <w:sz w:val="20"/>
              </w:rPr>
            </w:pPr>
            <w:ins w:id="5417" w:author="An Phuc Cao" w:date="2024-09-30T16:03:00Z" w16du:dateUtc="2024-09-30T09:03:00Z">
              <w:r w:rsidRPr="00487D8A">
                <w:rPr>
                  <w:rFonts w:ascii="Arial" w:hAnsi="Arial" w:cs="Arial"/>
                  <w:sz w:val="20"/>
                </w:rPr>
                <w:t>Due from banks with original term</w:t>
              </w:r>
              <w:r>
                <w:rPr>
                  <w:rFonts w:ascii="Arial" w:hAnsi="Arial" w:cs="Arial"/>
                  <w:sz w:val="20"/>
                </w:rPr>
                <w:t xml:space="preserve"> from three months to </w:t>
              </w:r>
              <w:r w:rsidRPr="00487D8A">
                <w:rPr>
                  <w:rFonts w:ascii="Arial" w:hAnsi="Arial" w:cs="Arial"/>
                  <w:sz w:val="20"/>
                </w:rPr>
                <w:t xml:space="preserve">twelve months </w:t>
              </w:r>
            </w:ins>
          </w:p>
        </w:tc>
        <w:tc>
          <w:tcPr>
            <w:tcW w:w="1953" w:type="dxa"/>
            <w:vAlign w:val="bottom"/>
          </w:tcPr>
          <w:p w14:paraId="13EF4755" w14:textId="6B31FC08" w:rsidR="00571C46" w:rsidRPr="00162E6D" w:rsidDel="00F12AD9" w:rsidRDefault="00571C46" w:rsidP="00571C46">
            <w:pPr>
              <w:widowControl w:val="0"/>
              <w:ind w:left="57" w:right="-86"/>
              <w:jc w:val="right"/>
              <w:rPr>
                <w:ins w:id="5418" w:author="An Phuc Cao" w:date="2024-09-30T16:03:00Z" w16du:dateUtc="2024-09-30T09:03:00Z"/>
                <w:rFonts w:ascii="Arial" w:hAnsi="Arial" w:cs="Arial"/>
                <w:sz w:val="20"/>
                <w:lang w:val="pt-BR"/>
              </w:rPr>
            </w:pPr>
          </w:p>
        </w:tc>
        <w:tc>
          <w:tcPr>
            <w:tcW w:w="1953" w:type="dxa"/>
            <w:vAlign w:val="bottom"/>
          </w:tcPr>
          <w:p w14:paraId="5D903D60" w14:textId="61E70220" w:rsidR="00571C46" w:rsidRPr="00162E6D" w:rsidRDefault="00571C46" w:rsidP="00571C46">
            <w:pPr>
              <w:widowControl w:val="0"/>
              <w:ind w:left="57" w:right="-86"/>
              <w:jc w:val="right"/>
              <w:rPr>
                <w:ins w:id="5419" w:author="An Phuc Cao" w:date="2024-09-30T16:03:00Z" w16du:dateUtc="2024-09-30T09:03:00Z"/>
                <w:rFonts w:ascii="Arial" w:hAnsi="Arial" w:cs="Arial"/>
                <w:sz w:val="20"/>
                <w:lang w:val="pt-BR"/>
              </w:rPr>
            </w:pPr>
            <w:ins w:id="5420" w:author="An Phuc Cao" w:date="2024-09-30T16:03:00Z" w16du:dateUtc="2024-09-30T09:03:00Z">
              <w:r>
                <w:rPr>
                  <w:rFonts w:ascii="Arial" w:hAnsi="Arial" w:cs="Arial"/>
                  <w:sz w:val="20"/>
                  <w:lang w:val="pt-BR"/>
                </w:rPr>
                <w:t>7.00 - 11.20</w:t>
              </w:r>
            </w:ins>
          </w:p>
        </w:tc>
      </w:tr>
      <w:tr w:rsidR="00571C46" w:rsidRPr="0018384D" w14:paraId="7EDA56AD" w14:textId="77777777">
        <w:trPr>
          <w:trHeight w:val="20"/>
          <w:ins w:id="5421" w:author="An Phuc Cao" w:date="2024-09-30T16:03:00Z"/>
        </w:trPr>
        <w:tc>
          <w:tcPr>
            <w:tcW w:w="4270" w:type="dxa"/>
            <w:vAlign w:val="bottom"/>
          </w:tcPr>
          <w:p w14:paraId="7937815E" w14:textId="77777777" w:rsidR="00571C46" w:rsidRPr="0018384D" w:rsidRDefault="00571C46" w:rsidP="00571C46">
            <w:pPr>
              <w:widowControl w:val="0"/>
              <w:suppressAutoHyphens/>
              <w:ind w:left="-108"/>
              <w:rPr>
                <w:ins w:id="5422" w:author="An Phuc Cao" w:date="2024-09-30T16:03:00Z" w16du:dateUtc="2024-09-30T09:03:00Z"/>
                <w:rFonts w:ascii="Arial" w:hAnsi="Arial" w:cs="Arial"/>
                <w:sz w:val="20"/>
              </w:rPr>
            </w:pPr>
            <w:ins w:id="5423" w:author="An Phuc Cao" w:date="2024-09-30T16:03:00Z" w16du:dateUtc="2024-09-30T09:03:00Z">
              <w:r w:rsidRPr="00487D8A">
                <w:rPr>
                  <w:rFonts w:ascii="Arial" w:hAnsi="Arial" w:cs="Arial"/>
                  <w:sz w:val="20"/>
                </w:rPr>
                <w:t>Due from banks with original term of twelve months or more</w:t>
              </w:r>
              <w:r>
                <w:rPr>
                  <w:rFonts w:ascii="Arial" w:hAnsi="Arial" w:cs="Arial"/>
                  <w:sz w:val="20"/>
                </w:rPr>
                <w:t xml:space="preserve"> </w:t>
              </w:r>
            </w:ins>
          </w:p>
        </w:tc>
        <w:tc>
          <w:tcPr>
            <w:tcW w:w="1953" w:type="dxa"/>
            <w:vAlign w:val="bottom"/>
          </w:tcPr>
          <w:p w14:paraId="616AF1DA" w14:textId="779EAE3F" w:rsidR="00571C46" w:rsidRPr="00D80100" w:rsidRDefault="00571C46" w:rsidP="00571C46">
            <w:pPr>
              <w:widowControl w:val="0"/>
              <w:ind w:left="57" w:right="-86"/>
              <w:jc w:val="right"/>
              <w:rPr>
                <w:ins w:id="5424" w:author="An Phuc Cao" w:date="2024-09-30T16:03:00Z" w16du:dateUtc="2024-09-30T09:03:00Z"/>
                <w:rFonts w:ascii="Arial" w:hAnsi="Arial" w:cs="Arial"/>
                <w:sz w:val="20"/>
                <w:lang w:val="pt-BR"/>
              </w:rPr>
            </w:pPr>
          </w:p>
        </w:tc>
        <w:tc>
          <w:tcPr>
            <w:tcW w:w="1953" w:type="dxa"/>
            <w:vAlign w:val="bottom"/>
          </w:tcPr>
          <w:p w14:paraId="5ECD2391" w14:textId="7C77D501" w:rsidR="00571C46" w:rsidRPr="0018384D" w:rsidRDefault="00571C46" w:rsidP="00571C46">
            <w:pPr>
              <w:widowControl w:val="0"/>
              <w:ind w:left="57" w:right="-86"/>
              <w:jc w:val="right"/>
              <w:rPr>
                <w:ins w:id="5425" w:author="An Phuc Cao" w:date="2024-09-30T16:03:00Z" w16du:dateUtc="2024-09-30T09:03:00Z"/>
                <w:rFonts w:ascii="Arial" w:hAnsi="Arial" w:cs="Arial"/>
                <w:sz w:val="20"/>
                <w:lang w:val="pt-BR"/>
              </w:rPr>
            </w:pPr>
            <w:ins w:id="5426" w:author="An Phuc Cao" w:date="2024-09-30T16:03:00Z" w16du:dateUtc="2024-09-30T09:03:00Z">
              <w:r>
                <w:rPr>
                  <w:rFonts w:ascii="Arial" w:hAnsi="Arial" w:cs="Arial"/>
                  <w:sz w:val="20"/>
                  <w:lang w:val="pt-BR"/>
                </w:rPr>
                <w:t>8.40 - 9.30</w:t>
              </w:r>
            </w:ins>
          </w:p>
        </w:tc>
      </w:tr>
    </w:tbl>
    <w:p w14:paraId="4E935ECE" w14:textId="193C255C" w:rsidR="001468CA" w:rsidRPr="00EF1188" w:rsidDel="000256E8" w:rsidRDefault="00571C46" w:rsidP="00570874">
      <w:pPr>
        <w:pStyle w:val="BodyTextIndent"/>
        <w:tabs>
          <w:tab w:val="clear" w:pos="6300"/>
          <w:tab w:val="clear" w:pos="7380"/>
          <w:tab w:val="clear" w:pos="7740"/>
          <w:tab w:val="clear" w:pos="8820"/>
        </w:tabs>
        <w:ind w:left="1038" w:hanging="318"/>
        <w:outlineLvl w:val="0"/>
        <w:rPr>
          <w:del w:id="5427" w:author="An Phuc Cao" w:date="2024-09-30T16:03:00Z" w16du:dateUtc="2024-09-30T09:03:00Z"/>
          <w:rFonts w:ascii="Arial" w:hAnsi="Arial" w:cs="Arial"/>
          <w:bCs/>
          <w:color w:val="000000"/>
          <w:sz w:val="20"/>
          <w:highlight w:val="yellow"/>
        </w:rPr>
      </w:pPr>
      <w:ins w:id="5428" w:author="An Phuc Cao" w:date="2024-09-30T16:03:00Z" w16du:dateUtc="2024-09-30T09:03:00Z">
        <w:r w:rsidRPr="00826313" w:rsidDel="000256E8">
          <w:rPr>
            <w:rFonts w:ascii="Arial" w:hAnsi="Arial" w:cs="Arial"/>
            <w:color w:val="000000"/>
            <w:sz w:val="20"/>
          </w:rPr>
          <w:t xml:space="preserve"> </w:t>
        </w:r>
      </w:ins>
      <w:del w:id="5429" w:author="An Phuc Cao" w:date="2024-09-30T16:03:00Z" w16du:dateUtc="2024-09-30T09:03:00Z">
        <w:r w:rsidR="00844C25" w:rsidRPr="00826313" w:rsidDel="000256E8">
          <w:rPr>
            <w:rFonts w:ascii="Arial" w:hAnsi="Arial" w:cs="Arial"/>
            <w:color w:val="000000"/>
            <w:sz w:val="20"/>
          </w:rPr>
          <w:delText>(*)</w:delText>
        </w:r>
        <w:r w:rsidR="00844C25" w:rsidRPr="00826313" w:rsidDel="000256E8">
          <w:rPr>
            <w:rFonts w:ascii="Arial" w:hAnsi="Arial" w:cs="Arial"/>
            <w:b/>
            <w:bCs/>
            <w:color w:val="000000"/>
            <w:sz w:val="20"/>
          </w:rPr>
          <w:delText xml:space="preserve"> </w:delText>
        </w:r>
        <w:r w:rsidR="001468CA" w:rsidRPr="00EF1188" w:rsidDel="000256E8">
          <w:rPr>
            <w:rFonts w:ascii="Arial" w:hAnsi="Arial" w:cs="Arial"/>
            <w:bCs/>
            <w:color w:val="000000"/>
            <w:sz w:val="20"/>
            <w:highlight w:val="yellow"/>
          </w:rPr>
          <w:delText>Due from banks with original term of from three months to twelve months primarily comprise of term deposits at commercial banks with interest rate from 6.6</w:delText>
        </w:r>
        <w:r w:rsidR="00B77F38" w:rsidRPr="00EF1188" w:rsidDel="000256E8">
          <w:rPr>
            <w:rFonts w:ascii="Arial" w:hAnsi="Arial" w:cs="Arial"/>
            <w:bCs/>
            <w:color w:val="000000"/>
            <w:sz w:val="20"/>
            <w:highlight w:val="yellow"/>
          </w:rPr>
          <w:delText>0</w:delText>
        </w:r>
        <w:r w:rsidR="001468CA" w:rsidRPr="00EF1188" w:rsidDel="000256E8">
          <w:rPr>
            <w:rFonts w:ascii="Arial" w:hAnsi="Arial" w:cs="Arial"/>
            <w:bCs/>
            <w:color w:val="000000"/>
            <w:sz w:val="20"/>
            <w:highlight w:val="yellow"/>
          </w:rPr>
          <w:delText>% to 7.</w:delText>
        </w:r>
        <w:r w:rsidR="00B77F38" w:rsidRPr="00EF1188" w:rsidDel="000256E8">
          <w:rPr>
            <w:rFonts w:ascii="Arial" w:hAnsi="Arial" w:cs="Arial"/>
            <w:bCs/>
            <w:color w:val="000000"/>
            <w:sz w:val="20"/>
            <w:highlight w:val="yellow"/>
          </w:rPr>
          <w:delText>2</w:delText>
        </w:r>
        <w:r w:rsidR="001468CA" w:rsidRPr="00EF1188" w:rsidDel="000256E8">
          <w:rPr>
            <w:rFonts w:ascii="Arial" w:hAnsi="Arial" w:cs="Arial"/>
            <w:bCs/>
            <w:color w:val="000000"/>
            <w:sz w:val="20"/>
            <w:highlight w:val="yellow"/>
          </w:rPr>
          <w:delText>0% per annum.</w:delText>
        </w:r>
      </w:del>
    </w:p>
    <w:p w14:paraId="33E0B8D7" w14:textId="66803775" w:rsidR="001E0A19" w:rsidRPr="00EF1188" w:rsidDel="000256E8" w:rsidRDefault="001E0A19" w:rsidP="001E0A19">
      <w:pPr>
        <w:pStyle w:val="BodyTextIndent"/>
        <w:tabs>
          <w:tab w:val="clear" w:pos="6300"/>
          <w:tab w:val="clear" w:pos="7380"/>
          <w:tab w:val="clear" w:pos="7740"/>
          <w:tab w:val="clear" w:pos="8820"/>
        </w:tabs>
        <w:ind w:left="0" w:firstLine="0"/>
        <w:rPr>
          <w:del w:id="5430" w:author="An Phuc Cao" w:date="2024-09-30T16:03:00Z" w16du:dateUtc="2024-09-30T09:03:00Z"/>
          <w:rFonts w:ascii="Arial" w:hAnsi="Arial" w:cs="Arial"/>
          <w:b/>
          <w:bCs/>
          <w:color w:val="000000"/>
          <w:sz w:val="20"/>
          <w:highlight w:val="yellow"/>
        </w:rPr>
      </w:pPr>
    </w:p>
    <w:p w14:paraId="4F1FEE4A" w14:textId="4630D339" w:rsidR="001E0A19" w:rsidRPr="00826313" w:rsidDel="000256E8" w:rsidRDefault="001E0A19" w:rsidP="001E0A19">
      <w:pPr>
        <w:pStyle w:val="BodyTextIndent"/>
        <w:tabs>
          <w:tab w:val="clear" w:pos="6300"/>
          <w:tab w:val="clear" w:pos="7380"/>
          <w:tab w:val="clear" w:pos="7740"/>
          <w:tab w:val="clear" w:pos="8820"/>
        </w:tabs>
        <w:ind w:left="1038" w:hanging="318"/>
        <w:outlineLvl w:val="0"/>
        <w:rPr>
          <w:del w:id="5431" w:author="An Phuc Cao" w:date="2024-09-30T16:03:00Z" w16du:dateUtc="2024-09-30T09:03:00Z"/>
          <w:rFonts w:ascii="Arial" w:hAnsi="Arial" w:cs="Arial"/>
          <w:bCs/>
          <w:color w:val="000000"/>
          <w:sz w:val="20"/>
        </w:rPr>
      </w:pPr>
      <w:del w:id="5432" w:author="An Phuc Cao" w:date="2024-09-30T16:03:00Z" w16du:dateUtc="2024-09-30T09:03:00Z">
        <w:r w:rsidRPr="00EF1188" w:rsidDel="000256E8">
          <w:rPr>
            <w:rFonts w:ascii="Arial" w:hAnsi="Arial" w:cs="Arial"/>
            <w:color w:val="000000"/>
            <w:sz w:val="20"/>
            <w:highlight w:val="yellow"/>
          </w:rPr>
          <w:delText>(*)</w:delText>
        </w:r>
        <w:r w:rsidRPr="00EF1188" w:rsidDel="000256E8">
          <w:rPr>
            <w:rFonts w:ascii="Arial" w:hAnsi="Arial" w:cs="Arial"/>
            <w:b/>
            <w:bCs/>
            <w:color w:val="000000"/>
            <w:sz w:val="20"/>
            <w:highlight w:val="yellow"/>
          </w:rPr>
          <w:delText xml:space="preserve"> </w:delText>
        </w:r>
        <w:r w:rsidRPr="00EF1188" w:rsidDel="000256E8">
          <w:rPr>
            <w:rFonts w:ascii="Arial" w:hAnsi="Arial" w:cs="Arial"/>
            <w:bCs/>
            <w:color w:val="000000"/>
            <w:sz w:val="20"/>
            <w:highlight w:val="yellow"/>
          </w:rPr>
          <w:delText>Due from banks with original term more than twelve months primarily comprise of term deposits at commercial banks with interest rate from 7.20% per annum.</w:delText>
        </w:r>
      </w:del>
    </w:p>
    <w:p w14:paraId="7679A5F6" w14:textId="77777777" w:rsidR="001E0A19" w:rsidRPr="00826313" w:rsidRDefault="001E0A19" w:rsidP="00570874">
      <w:pPr>
        <w:pStyle w:val="BodyTextIndent"/>
        <w:tabs>
          <w:tab w:val="clear" w:pos="6300"/>
          <w:tab w:val="clear" w:pos="7380"/>
          <w:tab w:val="clear" w:pos="7740"/>
          <w:tab w:val="clear" w:pos="8820"/>
        </w:tabs>
        <w:ind w:left="1038" w:hanging="318"/>
        <w:outlineLvl w:val="0"/>
        <w:rPr>
          <w:rFonts w:ascii="Arial" w:hAnsi="Arial" w:cs="Arial"/>
          <w:bCs/>
          <w:color w:val="000000"/>
          <w:sz w:val="20"/>
        </w:rPr>
      </w:pPr>
    </w:p>
    <w:p w14:paraId="7A856A1C" w14:textId="6B44A922" w:rsidR="00844C25" w:rsidRPr="00826313" w:rsidRDefault="00844C25" w:rsidP="001468CA">
      <w:pPr>
        <w:pStyle w:val="BodyTextIndent"/>
        <w:tabs>
          <w:tab w:val="clear" w:pos="6300"/>
          <w:tab w:val="clear" w:pos="7380"/>
          <w:tab w:val="clear" w:pos="7740"/>
          <w:tab w:val="clear" w:pos="8820"/>
        </w:tabs>
        <w:outlineLvl w:val="0"/>
        <w:rPr>
          <w:rFonts w:ascii="Arial" w:hAnsi="Arial" w:cs="Arial"/>
          <w:bCs/>
          <w:color w:val="000000"/>
          <w:sz w:val="20"/>
        </w:rPr>
      </w:pPr>
    </w:p>
    <w:p w14:paraId="5DD03F52" w14:textId="5A09BCF6" w:rsidR="00D8413A" w:rsidRPr="00826313" w:rsidRDefault="00D8413A" w:rsidP="002C2C84">
      <w:pPr>
        <w:overflowPunct/>
        <w:autoSpaceDE/>
        <w:autoSpaceDN/>
        <w:adjustRightInd/>
        <w:textAlignment w:val="auto"/>
        <w:rPr>
          <w:rFonts w:ascii="Arial" w:hAnsi="Arial" w:cs="Arial"/>
          <w:b/>
          <w:bCs/>
          <w:color w:val="000000"/>
          <w:sz w:val="20"/>
        </w:rPr>
      </w:pPr>
      <w:r w:rsidRPr="00826313">
        <w:rPr>
          <w:rFonts w:ascii="Arial" w:hAnsi="Arial" w:cs="Arial"/>
          <w:b/>
          <w:bCs/>
          <w:color w:val="000000"/>
          <w:sz w:val="20"/>
        </w:rPr>
        <w:br w:type="page"/>
      </w:r>
    </w:p>
    <w:p w14:paraId="1743773D" w14:textId="630D4D69" w:rsidR="00D8413A" w:rsidRPr="00826313" w:rsidRDefault="00D8413A" w:rsidP="0020647A">
      <w:pPr>
        <w:pStyle w:val="BodyTextIndent"/>
        <w:tabs>
          <w:tab w:val="clear" w:pos="6300"/>
          <w:tab w:val="clear" w:pos="7380"/>
          <w:tab w:val="clear" w:pos="7740"/>
          <w:tab w:val="clear" w:pos="8820"/>
        </w:tabs>
        <w:ind w:left="0" w:firstLine="0"/>
        <w:outlineLvl w:val="0"/>
        <w:rPr>
          <w:rFonts w:ascii="Arial" w:hAnsi="Arial" w:cs="Arial"/>
          <w:b/>
          <w:bCs/>
          <w:color w:val="000000"/>
          <w:sz w:val="20"/>
        </w:rPr>
      </w:pPr>
    </w:p>
    <w:p w14:paraId="105FAEFB" w14:textId="77777777" w:rsidR="00184B13" w:rsidRPr="00826313" w:rsidRDefault="00184B13" w:rsidP="0020647A">
      <w:pPr>
        <w:pStyle w:val="BodyTextIndent"/>
        <w:tabs>
          <w:tab w:val="clear" w:pos="6300"/>
          <w:tab w:val="clear" w:pos="7380"/>
          <w:tab w:val="clear" w:pos="7740"/>
          <w:tab w:val="clear" w:pos="8820"/>
        </w:tabs>
        <w:ind w:left="0" w:firstLine="0"/>
        <w:outlineLvl w:val="0"/>
        <w:rPr>
          <w:rFonts w:ascii="Arial" w:hAnsi="Arial" w:cs="Arial"/>
          <w:b/>
          <w:bCs/>
          <w:color w:val="000000"/>
          <w:sz w:val="20"/>
        </w:rPr>
      </w:pPr>
    </w:p>
    <w:p w14:paraId="3BD6C7EC" w14:textId="6ACE4D40" w:rsidR="0020647A" w:rsidRPr="00826313" w:rsidRDefault="00C700A2" w:rsidP="0069716B">
      <w:pPr>
        <w:pStyle w:val="BodyTextIndent"/>
        <w:tabs>
          <w:tab w:val="clear" w:pos="6300"/>
          <w:tab w:val="clear" w:pos="7380"/>
          <w:tab w:val="clear" w:pos="7740"/>
          <w:tab w:val="clear" w:pos="8820"/>
        </w:tabs>
        <w:ind w:left="0" w:firstLine="0"/>
        <w:outlineLvl w:val="0"/>
        <w:rPr>
          <w:rFonts w:ascii="Arial" w:hAnsi="Arial" w:cs="Arial"/>
          <w:b/>
          <w:bCs/>
          <w:color w:val="000000"/>
          <w:sz w:val="20"/>
        </w:rPr>
      </w:pPr>
      <w:r w:rsidRPr="00826313">
        <w:rPr>
          <w:rFonts w:ascii="Arial" w:hAnsi="Arial" w:cs="Arial"/>
          <w:b/>
          <w:bCs/>
          <w:color w:val="000000"/>
          <w:sz w:val="20"/>
        </w:rPr>
        <w:t>17</w:t>
      </w:r>
      <w:r w:rsidR="0020647A" w:rsidRPr="00826313">
        <w:rPr>
          <w:rFonts w:ascii="Arial" w:hAnsi="Arial" w:cs="Arial"/>
          <w:b/>
          <w:bCs/>
          <w:color w:val="000000"/>
          <w:sz w:val="20"/>
        </w:rPr>
        <w:t>.</w:t>
      </w:r>
      <w:r w:rsidR="0020647A" w:rsidRPr="00826313">
        <w:rPr>
          <w:rFonts w:ascii="Arial" w:hAnsi="Arial" w:cs="Arial"/>
          <w:b/>
          <w:bCs/>
          <w:color w:val="000000"/>
          <w:sz w:val="20"/>
        </w:rPr>
        <w:tab/>
      </w:r>
      <w:r w:rsidR="00C379F7" w:rsidRPr="00826313">
        <w:rPr>
          <w:rFonts w:ascii="Arial" w:hAnsi="Arial" w:cs="Arial"/>
          <w:b/>
          <w:bCs/>
          <w:color w:val="000000"/>
          <w:sz w:val="20"/>
        </w:rPr>
        <w:t xml:space="preserve">FINANCIAL ASSETS AT </w:t>
      </w:r>
      <w:r w:rsidR="00B563B0" w:rsidRPr="00826313">
        <w:rPr>
          <w:rFonts w:ascii="Arial" w:hAnsi="Arial" w:cs="Arial"/>
          <w:b/>
          <w:bCs/>
          <w:color w:val="000000"/>
          <w:sz w:val="20"/>
        </w:rPr>
        <w:t>FAIR VALUE THROUGH PROFIT OR LOSS</w:t>
      </w:r>
    </w:p>
    <w:p w14:paraId="39C07AEE" w14:textId="77777777" w:rsidR="0020647A" w:rsidRPr="00826313" w:rsidRDefault="0020647A" w:rsidP="0020647A">
      <w:pPr>
        <w:pStyle w:val="BodyTextIndent"/>
        <w:tabs>
          <w:tab w:val="clear" w:pos="6300"/>
          <w:tab w:val="clear" w:pos="7380"/>
          <w:tab w:val="clear" w:pos="7740"/>
          <w:tab w:val="clear" w:pos="8820"/>
        </w:tabs>
        <w:ind w:left="0" w:firstLine="0"/>
        <w:rPr>
          <w:rFonts w:ascii="Arial" w:hAnsi="Arial" w:cs="Arial"/>
          <w:b/>
          <w:bCs/>
          <w:color w:val="000000"/>
          <w:sz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1170"/>
        <w:gridCol w:w="1710"/>
        <w:gridCol w:w="1260"/>
        <w:gridCol w:w="1687"/>
        <w:tblGridChange w:id="5433">
          <w:tblGrid>
            <w:gridCol w:w="2340"/>
            <w:gridCol w:w="1170"/>
            <w:gridCol w:w="1710"/>
            <w:gridCol w:w="1260"/>
            <w:gridCol w:w="1687"/>
          </w:tblGrid>
        </w:tblGridChange>
      </w:tblGrid>
      <w:tr w:rsidR="00814385" w:rsidRPr="00826313" w14:paraId="7AD23E12" w14:textId="77777777" w:rsidTr="26606B1C">
        <w:tc>
          <w:tcPr>
            <w:tcW w:w="2340" w:type="dxa"/>
          </w:tcPr>
          <w:p w14:paraId="2838E044" w14:textId="77777777" w:rsidR="00814385" w:rsidRPr="007B7833" w:rsidRDefault="00814385" w:rsidP="00814385">
            <w:pPr>
              <w:pStyle w:val="NoSpacing"/>
              <w:ind w:left="-108"/>
              <w:jc w:val="both"/>
              <w:rPr>
                <w:rFonts w:ascii="Arial" w:hAnsi="Arial" w:cs="Arial"/>
                <w:i/>
                <w:sz w:val="20"/>
                <w:szCs w:val="20"/>
              </w:rPr>
            </w:pPr>
          </w:p>
        </w:tc>
        <w:tc>
          <w:tcPr>
            <w:tcW w:w="2880" w:type="dxa"/>
            <w:gridSpan w:val="2"/>
            <w:vAlign w:val="bottom"/>
          </w:tcPr>
          <w:p w14:paraId="29006872" w14:textId="0DE6D355" w:rsidR="00814385" w:rsidRPr="007B7833" w:rsidRDefault="00814385" w:rsidP="00814385">
            <w:pPr>
              <w:pStyle w:val="NoSpacing"/>
              <w:pBdr>
                <w:bottom w:val="single" w:sz="4" w:space="1" w:color="auto"/>
              </w:pBdr>
              <w:ind w:right="-85"/>
              <w:jc w:val="center"/>
              <w:rPr>
                <w:rFonts w:ascii="Arial" w:hAnsi="Arial" w:cs="Arial"/>
                <w:i/>
                <w:sz w:val="20"/>
                <w:szCs w:val="20"/>
              </w:rPr>
            </w:pPr>
            <w:r w:rsidRPr="007B7833">
              <w:rPr>
                <w:rFonts w:ascii="Arial" w:hAnsi="Arial" w:cs="Arial"/>
                <w:bCs/>
                <w:i/>
                <w:sz w:val="20"/>
                <w:szCs w:val="20"/>
              </w:rPr>
              <w:t>30 June 202</w:t>
            </w:r>
            <w:ins w:id="5434" w:author="An Phuc Cao" w:date="2024-09-30T16:02:00Z" w16du:dateUtc="2024-09-30T09:02:00Z">
              <w:r w:rsidR="009E2FF3" w:rsidRPr="007B7833">
                <w:rPr>
                  <w:rFonts w:ascii="Arial" w:hAnsi="Arial" w:cs="Arial"/>
                  <w:bCs/>
                  <w:i/>
                  <w:sz w:val="20"/>
                  <w:szCs w:val="20"/>
                </w:rPr>
                <w:t>4</w:t>
              </w:r>
            </w:ins>
            <w:del w:id="5435" w:author="An Phuc Cao" w:date="2024-09-30T16:02:00Z" w16du:dateUtc="2024-09-30T09:02:00Z">
              <w:r w:rsidR="00DE6401" w:rsidRPr="007B7833" w:rsidDel="009E2FF3">
                <w:rPr>
                  <w:rFonts w:ascii="Arial" w:hAnsi="Arial" w:cs="Arial"/>
                  <w:bCs/>
                  <w:i/>
                  <w:sz w:val="20"/>
                  <w:szCs w:val="20"/>
                </w:rPr>
                <w:delText>3</w:delText>
              </w:r>
            </w:del>
          </w:p>
        </w:tc>
        <w:tc>
          <w:tcPr>
            <w:tcW w:w="2947" w:type="dxa"/>
            <w:gridSpan w:val="2"/>
          </w:tcPr>
          <w:p w14:paraId="0FB3ABCB" w14:textId="70B30402" w:rsidR="00814385" w:rsidRPr="007B7833" w:rsidRDefault="00814385" w:rsidP="00814385">
            <w:pPr>
              <w:pStyle w:val="NoSpacing"/>
              <w:pBdr>
                <w:bottom w:val="single" w:sz="4" w:space="1" w:color="auto"/>
              </w:pBdr>
              <w:ind w:right="-85"/>
              <w:jc w:val="center"/>
              <w:rPr>
                <w:rFonts w:ascii="Arial" w:hAnsi="Arial" w:cs="Arial"/>
                <w:i/>
                <w:sz w:val="20"/>
                <w:szCs w:val="20"/>
              </w:rPr>
            </w:pPr>
            <w:r w:rsidRPr="007B7833">
              <w:rPr>
                <w:rFonts w:ascii="Arial" w:hAnsi="Arial" w:cs="Arial"/>
                <w:i/>
                <w:sz w:val="20"/>
                <w:szCs w:val="20"/>
              </w:rPr>
              <w:t>31 December 202</w:t>
            </w:r>
            <w:ins w:id="5436" w:author="An Phuc Cao" w:date="2024-09-30T16:02:00Z" w16du:dateUtc="2024-09-30T09:02:00Z">
              <w:r w:rsidR="009E2FF3" w:rsidRPr="007B7833">
                <w:rPr>
                  <w:rFonts w:ascii="Arial" w:hAnsi="Arial" w:cs="Arial"/>
                  <w:i/>
                  <w:sz w:val="20"/>
                  <w:szCs w:val="20"/>
                </w:rPr>
                <w:t>3</w:t>
              </w:r>
            </w:ins>
            <w:del w:id="5437" w:author="An Phuc Cao" w:date="2024-09-30T16:02:00Z" w16du:dateUtc="2024-09-30T09:02:00Z">
              <w:r w:rsidR="00DE6401" w:rsidRPr="007B7833" w:rsidDel="009E2FF3">
                <w:rPr>
                  <w:rFonts w:ascii="Arial" w:hAnsi="Arial" w:cs="Arial"/>
                  <w:i/>
                  <w:sz w:val="20"/>
                  <w:szCs w:val="20"/>
                </w:rPr>
                <w:delText>2</w:delText>
              </w:r>
            </w:del>
          </w:p>
        </w:tc>
      </w:tr>
      <w:tr w:rsidR="0020647A" w:rsidRPr="00826313" w14:paraId="0C3C6BF1" w14:textId="77777777" w:rsidTr="26606B1C">
        <w:tc>
          <w:tcPr>
            <w:tcW w:w="2340" w:type="dxa"/>
          </w:tcPr>
          <w:p w14:paraId="6EA422A3" w14:textId="77777777" w:rsidR="0020647A" w:rsidRPr="007B7833" w:rsidRDefault="0020647A" w:rsidP="0039425C">
            <w:pPr>
              <w:pStyle w:val="NoSpacing"/>
              <w:ind w:left="-108"/>
              <w:jc w:val="both"/>
              <w:rPr>
                <w:rFonts w:ascii="Arial" w:hAnsi="Arial" w:cs="Arial"/>
                <w:i/>
                <w:sz w:val="20"/>
                <w:szCs w:val="20"/>
              </w:rPr>
            </w:pPr>
          </w:p>
        </w:tc>
        <w:tc>
          <w:tcPr>
            <w:tcW w:w="1170" w:type="dxa"/>
          </w:tcPr>
          <w:p w14:paraId="29D1A8D9" w14:textId="77777777" w:rsidR="0020647A" w:rsidRPr="007B7833" w:rsidRDefault="0020647A" w:rsidP="0039425C">
            <w:pPr>
              <w:pStyle w:val="NoSpacing"/>
              <w:pBdr>
                <w:bottom w:val="single" w:sz="4" w:space="1" w:color="auto"/>
              </w:pBdr>
              <w:ind w:right="-85"/>
              <w:jc w:val="right"/>
              <w:rPr>
                <w:rFonts w:ascii="Arial" w:hAnsi="Arial" w:cs="Arial"/>
                <w:i/>
                <w:sz w:val="20"/>
                <w:szCs w:val="20"/>
              </w:rPr>
            </w:pPr>
            <w:r w:rsidRPr="007B7833">
              <w:rPr>
                <w:rFonts w:ascii="Arial" w:hAnsi="Arial" w:cs="Arial"/>
                <w:i/>
                <w:sz w:val="20"/>
                <w:szCs w:val="20"/>
              </w:rPr>
              <w:t>Quantity</w:t>
            </w:r>
          </w:p>
          <w:p w14:paraId="6B475A61" w14:textId="77777777" w:rsidR="0020647A" w:rsidRPr="007B7833" w:rsidRDefault="0020647A" w:rsidP="0039425C">
            <w:pPr>
              <w:pStyle w:val="NoSpacing"/>
              <w:pBdr>
                <w:bottom w:val="single" w:sz="4" w:space="1" w:color="auto"/>
              </w:pBdr>
              <w:ind w:right="-85"/>
              <w:jc w:val="right"/>
              <w:rPr>
                <w:rFonts w:ascii="Arial" w:hAnsi="Arial" w:cs="Arial"/>
                <w:i/>
                <w:sz w:val="20"/>
                <w:szCs w:val="20"/>
              </w:rPr>
            </w:pPr>
          </w:p>
        </w:tc>
        <w:tc>
          <w:tcPr>
            <w:tcW w:w="1710" w:type="dxa"/>
          </w:tcPr>
          <w:p w14:paraId="2B633B5E" w14:textId="77777777" w:rsidR="0020647A" w:rsidRPr="007B7833" w:rsidRDefault="0020647A" w:rsidP="0039425C">
            <w:pPr>
              <w:pStyle w:val="NoSpacing"/>
              <w:pBdr>
                <w:bottom w:val="single" w:sz="4" w:space="1" w:color="auto"/>
              </w:pBdr>
              <w:ind w:right="-85"/>
              <w:jc w:val="right"/>
              <w:rPr>
                <w:rFonts w:ascii="Arial" w:hAnsi="Arial" w:cs="Arial"/>
                <w:i/>
                <w:sz w:val="20"/>
                <w:szCs w:val="20"/>
              </w:rPr>
            </w:pPr>
            <w:r w:rsidRPr="007B7833">
              <w:rPr>
                <w:rFonts w:ascii="Arial" w:hAnsi="Arial" w:cs="Arial"/>
                <w:i/>
                <w:sz w:val="20"/>
                <w:szCs w:val="20"/>
              </w:rPr>
              <w:t>Fair value</w:t>
            </w:r>
          </w:p>
          <w:p w14:paraId="18E95001" w14:textId="77777777" w:rsidR="0020647A" w:rsidRPr="007B7833" w:rsidRDefault="0020647A" w:rsidP="0039425C">
            <w:pPr>
              <w:pStyle w:val="NoSpacing"/>
              <w:pBdr>
                <w:bottom w:val="single" w:sz="4" w:space="1" w:color="auto"/>
              </w:pBdr>
              <w:ind w:right="-85"/>
              <w:jc w:val="right"/>
              <w:rPr>
                <w:rFonts w:ascii="Arial" w:hAnsi="Arial" w:cs="Arial"/>
                <w:i/>
                <w:sz w:val="20"/>
                <w:szCs w:val="20"/>
              </w:rPr>
            </w:pPr>
            <w:r w:rsidRPr="007B7833">
              <w:rPr>
                <w:rFonts w:ascii="Arial" w:hAnsi="Arial" w:cs="Arial"/>
                <w:i/>
                <w:sz w:val="20"/>
                <w:szCs w:val="20"/>
              </w:rPr>
              <w:t>VND</w:t>
            </w:r>
          </w:p>
        </w:tc>
        <w:tc>
          <w:tcPr>
            <w:tcW w:w="1260" w:type="dxa"/>
          </w:tcPr>
          <w:p w14:paraId="49AEFB72" w14:textId="77777777" w:rsidR="0020647A" w:rsidRPr="007B7833" w:rsidRDefault="0020647A" w:rsidP="0039425C">
            <w:pPr>
              <w:pStyle w:val="NoSpacing"/>
              <w:pBdr>
                <w:bottom w:val="single" w:sz="4" w:space="1" w:color="auto"/>
              </w:pBdr>
              <w:ind w:right="-85"/>
              <w:jc w:val="right"/>
              <w:rPr>
                <w:rFonts w:ascii="Arial" w:hAnsi="Arial" w:cs="Arial"/>
                <w:i/>
                <w:sz w:val="20"/>
                <w:szCs w:val="20"/>
              </w:rPr>
            </w:pPr>
            <w:r w:rsidRPr="007B7833">
              <w:rPr>
                <w:rFonts w:ascii="Arial" w:hAnsi="Arial" w:cs="Arial"/>
                <w:i/>
                <w:sz w:val="20"/>
                <w:szCs w:val="20"/>
              </w:rPr>
              <w:t>Quantity</w:t>
            </w:r>
          </w:p>
          <w:p w14:paraId="58F13062" w14:textId="77777777" w:rsidR="0020647A" w:rsidRPr="007B7833" w:rsidRDefault="0020647A" w:rsidP="0039425C">
            <w:pPr>
              <w:pStyle w:val="NoSpacing"/>
              <w:pBdr>
                <w:bottom w:val="single" w:sz="4" w:space="1" w:color="auto"/>
              </w:pBdr>
              <w:ind w:right="-85"/>
              <w:jc w:val="right"/>
              <w:rPr>
                <w:rFonts w:ascii="Arial" w:hAnsi="Arial" w:cs="Arial"/>
                <w:i/>
                <w:sz w:val="20"/>
                <w:szCs w:val="20"/>
              </w:rPr>
            </w:pPr>
          </w:p>
        </w:tc>
        <w:tc>
          <w:tcPr>
            <w:tcW w:w="1687" w:type="dxa"/>
          </w:tcPr>
          <w:p w14:paraId="37DA15FD" w14:textId="77777777" w:rsidR="0020647A" w:rsidRPr="007B7833" w:rsidRDefault="0020647A" w:rsidP="0039425C">
            <w:pPr>
              <w:pStyle w:val="NoSpacing"/>
              <w:pBdr>
                <w:bottom w:val="single" w:sz="4" w:space="1" w:color="auto"/>
              </w:pBdr>
              <w:ind w:right="-85"/>
              <w:jc w:val="right"/>
              <w:rPr>
                <w:rFonts w:ascii="Arial" w:hAnsi="Arial" w:cs="Arial"/>
                <w:i/>
                <w:sz w:val="20"/>
                <w:szCs w:val="20"/>
              </w:rPr>
            </w:pPr>
            <w:r w:rsidRPr="007B7833">
              <w:rPr>
                <w:rFonts w:ascii="Arial" w:hAnsi="Arial" w:cs="Arial"/>
                <w:i/>
                <w:sz w:val="20"/>
                <w:szCs w:val="20"/>
              </w:rPr>
              <w:t>Fair value</w:t>
            </w:r>
          </w:p>
          <w:p w14:paraId="448A6473" w14:textId="77777777" w:rsidR="0020647A" w:rsidRPr="007B7833" w:rsidRDefault="0020647A" w:rsidP="0039425C">
            <w:pPr>
              <w:pStyle w:val="NoSpacing"/>
              <w:pBdr>
                <w:bottom w:val="single" w:sz="4" w:space="1" w:color="auto"/>
              </w:pBdr>
              <w:ind w:right="-85"/>
              <w:jc w:val="right"/>
              <w:rPr>
                <w:rFonts w:ascii="Arial" w:hAnsi="Arial" w:cs="Arial"/>
                <w:i/>
                <w:sz w:val="20"/>
                <w:szCs w:val="20"/>
              </w:rPr>
            </w:pPr>
            <w:r w:rsidRPr="007B7833">
              <w:rPr>
                <w:rFonts w:ascii="Arial" w:hAnsi="Arial" w:cs="Arial"/>
                <w:i/>
                <w:sz w:val="20"/>
                <w:szCs w:val="20"/>
              </w:rPr>
              <w:t>VND</w:t>
            </w:r>
          </w:p>
        </w:tc>
      </w:tr>
      <w:tr w:rsidR="008E4457" w:rsidRPr="00826313" w14:paraId="2222FD77"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438"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439" w:author="An Phuc Cao" w:date="2024-10-24T17:21:00Z" w16du:dateUtc="2024-10-24T10:21:00Z">
              <w:tcPr>
                <w:tcW w:w="2340" w:type="dxa"/>
              </w:tcPr>
            </w:tcPrChange>
          </w:tcPr>
          <w:p w14:paraId="0505C011" w14:textId="59FD3A11" w:rsidR="008E4457" w:rsidRPr="007B7833" w:rsidRDefault="008E4457" w:rsidP="008E4457">
            <w:pPr>
              <w:pStyle w:val="NoSpacing"/>
              <w:spacing w:before="120"/>
              <w:ind w:left="-108"/>
              <w:rPr>
                <w:rFonts w:ascii="Arial" w:hAnsi="Arial" w:cs="Arial"/>
                <w:b/>
                <w:bCs/>
                <w:sz w:val="20"/>
                <w:szCs w:val="20"/>
              </w:rPr>
            </w:pPr>
            <w:ins w:id="5440" w:author="An Phuc Cao" w:date="2024-09-30T16:06:00Z" w16du:dateUtc="2024-09-30T09:06:00Z">
              <w:r w:rsidRPr="007B7833">
                <w:rPr>
                  <w:rFonts w:ascii="Arial" w:hAnsi="Arial" w:cs="Arial"/>
                  <w:b/>
                  <w:bCs/>
                  <w:i/>
                  <w:iCs/>
                  <w:color w:val="000000"/>
                  <w:sz w:val="20"/>
                  <w:szCs w:val="20"/>
                  <w:rPrChange w:id="5441" w:author="An Phuc Cao" w:date="2024-10-24T17:20:00Z" w16du:dateUtc="2024-10-24T10:20:00Z">
                    <w:rPr>
                      <w:rFonts w:ascii="Arial" w:hAnsi="Arial" w:cs="Arial"/>
                      <w:b/>
                      <w:bCs/>
                      <w:i/>
                      <w:iCs/>
                      <w:color w:val="000000"/>
                      <w:sz w:val="18"/>
                      <w:szCs w:val="18"/>
                    </w:rPr>
                  </w:rPrChange>
                </w:rPr>
                <w:t>Listed shares</w:t>
              </w:r>
            </w:ins>
            <w:del w:id="5442" w:author="An Phuc Cao" w:date="2024-09-30T16:06:00Z" w16du:dateUtc="2024-09-30T09:06:00Z">
              <w:r w:rsidRPr="007B7833" w:rsidDel="00280994">
                <w:rPr>
                  <w:rFonts w:ascii="Arial" w:hAnsi="Arial" w:cs="Arial"/>
                  <w:b/>
                  <w:bCs/>
                  <w:sz w:val="20"/>
                  <w:szCs w:val="20"/>
                </w:rPr>
                <w:delText>Listed shares</w:delText>
              </w:r>
            </w:del>
          </w:p>
        </w:tc>
        <w:tc>
          <w:tcPr>
            <w:tcW w:w="1170" w:type="dxa"/>
            <w:vAlign w:val="bottom"/>
            <w:tcPrChange w:id="5443" w:author="An Phuc Cao" w:date="2024-10-24T17:21:00Z" w16du:dateUtc="2024-10-24T10:21:00Z">
              <w:tcPr>
                <w:tcW w:w="1170" w:type="dxa"/>
                <w:vAlign w:val="bottom"/>
              </w:tcPr>
            </w:tcPrChange>
          </w:tcPr>
          <w:p w14:paraId="48A5F28A" w14:textId="5D9F38BD" w:rsidR="008E4457" w:rsidRPr="00815E19" w:rsidRDefault="008E4457" w:rsidP="00815E19">
            <w:pPr>
              <w:pStyle w:val="NoSpacing"/>
              <w:spacing w:before="120"/>
              <w:ind w:left="-126" w:right="-85"/>
              <w:jc w:val="right"/>
              <w:rPr>
                <w:rFonts w:ascii="Arial" w:hAnsi="Arial" w:cs="Arial"/>
                <w:b/>
                <w:bCs/>
                <w:i/>
                <w:iCs/>
                <w:sz w:val="20"/>
                <w:szCs w:val="20"/>
                <w:rPrChange w:id="5444" w:author="An Phuc Cao" w:date="2024-10-24T17:22:00Z" w16du:dateUtc="2024-10-24T10:22:00Z">
                  <w:rPr>
                    <w:rFonts w:ascii="Arial" w:hAnsi="Arial" w:cs="Arial"/>
                    <w:b/>
                    <w:bCs/>
                    <w:sz w:val="20"/>
                    <w:szCs w:val="20"/>
                  </w:rPr>
                </w:rPrChange>
              </w:rPr>
            </w:pPr>
            <w:ins w:id="5445" w:author="An Phuc Cao" w:date="2024-10-24T17:21:00Z" w16du:dateUtc="2024-10-24T10:21:00Z">
              <w:r w:rsidRPr="00815E19">
                <w:rPr>
                  <w:rFonts w:ascii="Arial" w:hAnsi="Arial" w:cs="Arial"/>
                  <w:b/>
                  <w:bCs/>
                  <w:i/>
                  <w:iCs/>
                  <w:sz w:val="20"/>
                  <w:szCs w:val="20"/>
                  <w:rPrChange w:id="5446" w:author="An Phuc Cao" w:date="2024-10-24T17:22:00Z" w16du:dateUtc="2024-10-24T10:22:00Z">
                    <w:rPr/>
                  </w:rPrChange>
                </w:rPr>
                <w:t>3,702,154</w:t>
              </w:r>
            </w:ins>
          </w:p>
        </w:tc>
        <w:tc>
          <w:tcPr>
            <w:tcW w:w="1710" w:type="dxa"/>
            <w:vAlign w:val="bottom"/>
            <w:tcPrChange w:id="5447" w:author="An Phuc Cao" w:date="2024-10-24T17:21:00Z" w16du:dateUtc="2024-10-24T10:21:00Z">
              <w:tcPr>
                <w:tcW w:w="1710" w:type="dxa"/>
                <w:vAlign w:val="bottom"/>
              </w:tcPr>
            </w:tcPrChange>
          </w:tcPr>
          <w:p w14:paraId="215671F9" w14:textId="40509A87" w:rsidR="008E4457" w:rsidRPr="00815E19" w:rsidRDefault="008E4457" w:rsidP="00815E19">
            <w:pPr>
              <w:pStyle w:val="NoSpacing"/>
              <w:spacing w:before="120"/>
              <w:ind w:right="-85"/>
              <w:jc w:val="right"/>
              <w:rPr>
                <w:rFonts w:ascii="Arial" w:hAnsi="Arial" w:cs="Arial"/>
                <w:b/>
                <w:bCs/>
                <w:i/>
                <w:iCs/>
                <w:sz w:val="20"/>
                <w:szCs w:val="20"/>
                <w:rPrChange w:id="5448" w:author="An Phuc Cao" w:date="2024-10-24T17:22:00Z" w16du:dateUtc="2024-10-24T10:22:00Z">
                  <w:rPr>
                    <w:rFonts w:ascii="Arial" w:hAnsi="Arial" w:cs="Arial"/>
                    <w:b/>
                    <w:bCs/>
                    <w:sz w:val="20"/>
                    <w:szCs w:val="20"/>
                  </w:rPr>
                </w:rPrChange>
              </w:rPr>
            </w:pPr>
            <w:ins w:id="5449" w:author="An Phuc Cao" w:date="2024-10-24T17:21:00Z" w16du:dateUtc="2024-10-24T10:21:00Z">
              <w:r w:rsidRPr="00815E19">
                <w:rPr>
                  <w:rFonts w:ascii="Arial" w:hAnsi="Arial" w:cs="Arial"/>
                  <w:b/>
                  <w:bCs/>
                  <w:i/>
                  <w:iCs/>
                  <w:sz w:val="20"/>
                  <w:szCs w:val="20"/>
                  <w:rPrChange w:id="5450" w:author="An Phuc Cao" w:date="2024-10-24T17:22:00Z" w16du:dateUtc="2024-10-24T10:22:00Z">
                    <w:rPr/>
                  </w:rPrChange>
                </w:rPr>
                <w:t xml:space="preserve"> 50,028,513,600 </w:t>
              </w:r>
            </w:ins>
          </w:p>
        </w:tc>
        <w:tc>
          <w:tcPr>
            <w:tcW w:w="1260" w:type="dxa"/>
            <w:vAlign w:val="bottom"/>
            <w:tcPrChange w:id="5451" w:author="An Phuc Cao" w:date="2024-10-24T17:21:00Z" w16du:dateUtc="2024-10-24T10:21:00Z">
              <w:tcPr>
                <w:tcW w:w="1260" w:type="dxa"/>
                <w:vAlign w:val="bottom"/>
              </w:tcPr>
            </w:tcPrChange>
          </w:tcPr>
          <w:p w14:paraId="0C5F2F22" w14:textId="7E67EDC9" w:rsidR="008E4457" w:rsidRPr="00815E19" w:rsidRDefault="008E4457" w:rsidP="00815E19">
            <w:pPr>
              <w:pStyle w:val="NoSpacing"/>
              <w:spacing w:before="120"/>
              <w:ind w:left="-228" w:right="-85"/>
              <w:jc w:val="right"/>
              <w:rPr>
                <w:rFonts w:ascii="Arial" w:hAnsi="Arial" w:cs="Arial"/>
                <w:b/>
                <w:bCs/>
                <w:i/>
                <w:iCs/>
                <w:sz w:val="20"/>
                <w:szCs w:val="20"/>
                <w:rPrChange w:id="5452" w:author="An Phuc Cao" w:date="2024-10-24T17:22:00Z" w16du:dateUtc="2024-10-24T10:22:00Z">
                  <w:rPr>
                    <w:rFonts w:ascii="Arial" w:hAnsi="Arial" w:cs="Arial"/>
                    <w:b/>
                    <w:bCs/>
                    <w:sz w:val="20"/>
                    <w:szCs w:val="20"/>
                  </w:rPr>
                </w:rPrChange>
              </w:rPr>
            </w:pPr>
            <w:ins w:id="5453" w:author="An Phuc Cao" w:date="2024-10-24T17:21:00Z" w16du:dateUtc="2024-10-24T10:21:00Z">
              <w:r w:rsidRPr="00815E19">
                <w:rPr>
                  <w:rFonts w:ascii="Arial" w:hAnsi="Arial" w:cs="Arial"/>
                  <w:b/>
                  <w:bCs/>
                  <w:i/>
                  <w:iCs/>
                  <w:sz w:val="20"/>
                  <w:szCs w:val="20"/>
                  <w:rPrChange w:id="5454" w:author="An Phuc Cao" w:date="2024-10-24T17:22:00Z" w16du:dateUtc="2024-10-24T10:22:00Z">
                    <w:rPr/>
                  </w:rPrChange>
                </w:rPr>
                <w:t>4,788,452</w:t>
              </w:r>
            </w:ins>
            <w:del w:id="5455" w:author="An Phuc Cao" w:date="2024-09-30T16:06:00Z" w16du:dateUtc="2024-09-30T09:06:00Z">
              <w:r w:rsidRPr="00815E19" w:rsidDel="007640D5">
                <w:rPr>
                  <w:rFonts w:ascii="Arial" w:hAnsi="Arial" w:cs="Arial"/>
                  <w:b/>
                  <w:bCs/>
                  <w:i/>
                  <w:iCs/>
                  <w:color w:val="000000"/>
                  <w:sz w:val="20"/>
                  <w:szCs w:val="20"/>
                  <w:rPrChange w:id="5456" w:author="An Phuc Cao" w:date="2024-10-24T17:22:00Z" w16du:dateUtc="2024-10-24T10:22:00Z">
                    <w:rPr>
                      <w:rFonts w:ascii="Arial" w:hAnsi="Arial" w:cs="Arial"/>
                      <w:b/>
                      <w:bCs/>
                      <w:color w:val="000000"/>
                      <w:sz w:val="20"/>
                      <w:szCs w:val="20"/>
                    </w:rPr>
                  </w:rPrChange>
                </w:rPr>
                <w:delText>12,788,104</w:delText>
              </w:r>
            </w:del>
          </w:p>
        </w:tc>
        <w:tc>
          <w:tcPr>
            <w:tcW w:w="1687" w:type="dxa"/>
            <w:vAlign w:val="bottom"/>
            <w:tcPrChange w:id="5457" w:author="An Phuc Cao" w:date="2024-10-24T17:21:00Z" w16du:dateUtc="2024-10-24T10:21:00Z">
              <w:tcPr>
                <w:tcW w:w="1687" w:type="dxa"/>
                <w:vAlign w:val="bottom"/>
              </w:tcPr>
            </w:tcPrChange>
          </w:tcPr>
          <w:p w14:paraId="3A9FDE61" w14:textId="2BEBE00A" w:rsidR="008E4457" w:rsidRPr="00815E19" w:rsidRDefault="008E4457" w:rsidP="00815E19">
            <w:pPr>
              <w:pStyle w:val="NoSpacing"/>
              <w:spacing w:before="120"/>
              <w:ind w:left="-108" w:right="-85"/>
              <w:jc w:val="right"/>
              <w:rPr>
                <w:rFonts w:ascii="Arial" w:hAnsi="Arial" w:cs="Arial"/>
                <w:b/>
                <w:bCs/>
                <w:i/>
                <w:iCs/>
                <w:sz w:val="20"/>
                <w:szCs w:val="20"/>
                <w:rPrChange w:id="5458" w:author="An Phuc Cao" w:date="2024-10-24T17:22:00Z" w16du:dateUtc="2024-10-24T10:22:00Z">
                  <w:rPr>
                    <w:rFonts w:ascii="Arial" w:hAnsi="Arial" w:cs="Arial"/>
                    <w:b/>
                    <w:bCs/>
                    <w:sz w:val="20"/>
                    <w:szCs w:val="20"/>
                  </w:rPr>
                </w:rPrChange>
              </w:rPr>
            </w:pPr>
            <w:ins w:id="5459" w:author="An Phuc Cao" w:date="2024-10-24T17:21:00Z" w16du:dateUtc="2024-10-24T10:21:00Z">
              <w:r w:rsidRPr="00815E19">
                <w:rPr>
                  <w:rFonts w:ascii="Arial" w:hAnsi="Arial" w:cs="Arial"/>
                  <w:b/>
                  <w:bCs/>
                  <w:i/>
                  <w:iCs/>
                  <w:sz w:val="20"/>
                  <w:szCs w:val="20"/>
                  <w:rPrChange w:id="5460" w:author="An Phuc Cao" w:date="2024-10-24T17:22:00Z" w16du:dateUtc="2024-10-24T10:22:00Z">
                    <w:rPr/>
                  </w:rPrChange>
                </w:rPr>
                <w:t>69,450,183,480</w:t>
              </w:r>
            </w:ins>
            <w:del w:id="5461" w:author="An Phuc Cao" w:date="2024-09-30T16:06:00Z" w16du:dateUtc="2024-09-30T09:06:00Z">
              <w:r w:rsidRPr="00815E19" w:rsidDel="007640D5">
                <w:rPr>
                  <w:rFonts w:ascii="Arial" w:hAnsi="Arial" w:cs="Arial"/>
                  <w:b/>
                  <w:bCs/>
                  <w:i/>
                  <w:iCs/>
                  <w:color w:val="000000"/>
                  <w:sz w:val="20"/>
                  <w:szCs w:val="20"/>
                  <w:rPrChange w:id="5462" w:author="An Phuc Cao" w:date="2024-10-24T17:22:00Z" w16du:dateUtc="2024-10-24T10:22:00Z">
                    <w:rPr>
                      <w:rFonts w:ascii="Arial" w:hAnsi="Arial" w:cs="Arial"/>
                      <w:b/>
                      <w:bCs/>
                      <w:color w:val="000000"/>
                      <w:sz w:val="20"/>
                      <w:szCs w:val="20"/>
                    </w:rPr>
                  </w:rPrChange>
                </w:rPr>
                <w:delText>177,318,589,070</w:delText>
              </w:r>
            </w:del>
          </w:p>
        </w:tc>
      </w:tr>
      <w:tr w:rsidR="008E4457" w:rsidRPr="00826313" w14:paraId="4D30C681"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463"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464" w:author="An Phuc Cao" w:date="2024-10-24T17:21:00Z" w16du:dateUtc="2024-10-24T10:21:00Z">
              <w:tcPr>
                <w:tcW w:w="2340" w:type="dxa"/>
              </w:tcPr>
            </w:tcPrChange>
          </w:tcPr>
          <w:p w14:paraId="03D4C460" w14:textId="6917D3BA" w:rsidR="008E4457" w:rsidRPr="007B7833" w:rsidRDefault="008E4457" w:rsidP="008E4457">
            <w:pPr>
              <w:pStyle w:val="NoSpacing"/>
              <w:ind w:left="-108"/>
              <w:rPr>
                <w:rFonts w:ascii="Arial" w:hAnsi="Arial" w:cs="Arial"/>
                <w:sz w:val="20"/>
                <w:szCs w:val="20"/>
                <w:highlight w:val="yellow"/>
              </w:rPr>
            </w:pPr>
            <w:ins w:id="5465" w:author="An Phuc Cao" w:date="2024-10-24T17:19:00Z" w16du:dateUtc="2024-10-24T10:19:00Z">
              <w:r w:rsidRPr="007B7833">
                <w:rPr>
                  <w:rFonts w:ascii="Arial" w:hAnsi="Arial" w:cs="Arial"/>
                  <w:color w:val="000000"/>
                  <w:sz w:val="20"/>
                  <w:szCs w:val="20"/>
                </w:rPr>
                <w:t>HPG</w:t>
              </w:r>
            </w:ins>
            <w:del w:id="5466" w:author="An Phuc Cao" w:date="2024-09-30T16:06:00Z" w16du:dateUtc="2024-09-30T09:06:00Z">
              <w:r w:rsidRPr="007B7833" w:rsidDel="00280994">
                <w:rPr>
                  <w:rFonts w:ascii="Arial" w:hAnsi="Arial" w:cs="Arial"/>
                  <w:sz w:val="20"/>
                  <w:szCs w:val="20"/>
                  <w:highlight w:val="yellow"/>
                </w:rPr>
                <w:delText>- VIC</w:delText>
              </w:r>
            </w:del>
          </w:p>
        </w:tc>
        <w:tc>
          <w:tcPr>
            <w:tcW w:w="1170" w:type="dxa"/>
            <w:vAlign w:val="bottom"/>
            <w:tcPrChange w:id="5467" w:author="An Phuc Cao" w:date="2024-10-24T17:21:00Z" w16du:dateUtc="2024-10-24T10:21:00Z">
              <w:tcPr>
                <w:tcW w:w="1170" w:type="dxa"/>
                <w:vAlign w:val="bottom"/>
              </w:tcPr>
            </w:tcPrChange>
          </w:tcPr>
          <w:p w14:paraId="147E4C74" w14:textId="12FEB62E" w:rsidR="008E4457" w:rsidRPr="00815E19" w:rsidRDefault="008E4457" w:rsidP="00815E19">
            <w:pPr>
              <w:pStyle w:val="NoSpacing"/>
              <w:ind w:left="-126" w:right="-85"/>
              <w:jc w:val="right"/>
              <w:rPr>
                <w:rFonts w:ascii="Arial" w:hAnsi="Arial" w:cs="Arial"/>
                <w:sz w:val="20"/>
                <w:szCs w:val="20"/>
              </w:rPr>
            </w:pPr>
            <w:ins w:id="5468" w:author="An Phuc Cao" w:date="2024-10-24T17:21:00Z" w16du:dateUtc="2024-10-24T10:21:00Z">
              <w:r w:rsidRPr="00815E19">
                <w:rPr>
                  <w:rFonts w:ascii="Arial" w:hAnsi="Arial" w:cs="Arial"/>
                  <w:sz w:val="20"/>
                  <w:szCs w:val="20"/>
                  <w:rPrChange w:id="5469" w:author="An Phuc Cao" w:date="2024-10-24T17:21:00Z" w16du:dateUtc="2024-10-24T10:21:00Z">
                    <w:rPr/>
                  </w:rPrChange>
                </w:rPr>
                <w:t>139,600</w:t>
              </w:r>
            </w:ins>
          </w:p>
        </w:tc>
        <w:tc>
          <w:tcPr>
            <w:tcW w:w="1710" w:type="dxa"/>
            <w:vAlign w:val="bottom"/>
            <w:tcPrChange w:id="5470" w:author="An Phuc Cao" w:date="2024-10-24T17:21:00Z" w16du:dateUtc="2024-10-24T10:21:00Z">
              <w:tcPr>
                <w:tcW w:w="1710" w:type="dxa"/>
                <w:vAlign w:val="bottom"/>
              </w:tcPr>
            </w:tcPrChange>
          </w:tcPr>
          <w:p w14:paraId="4C47ACBF" w14:textId="509FAE52" w:rsidR="008E4457" w:rsidRPr="00815E19" w:rsidRDefault="008E4457" w:rsidP="00815E19">
            <w:pPr>
              <w:pStyle w:val="NoSpacing"/>
              <w:ind w:right="-85"/>
              <w:jc w:val="right"/>
              <w:rPr>
                <w:rFonts w:ascii="Arial" w:hAnsi="Arial" w:cs="Arial"/>
                <w:sz w:val="20"/>
                <w:szCs w:val="20"/>
              </w:rPr>
            </w:pPr>
            <w:ins w:id="5471" w:author="An Phuc Cao" w:date="2024-10-24T17:21:00Z" w16du:dateUtc="2024-10-24T10:21:00Z">
              <w:r w:rsidRPr="00815E19">
                <w:rPr>
                  <w:rFonts w:ascii="Arial" w:hAnsi="Arial" w:cs="Arial"/>
                  <w:sz w:val="20"/>
                  <w:szCs w:val="20"/>
                  <w:rPrChange w:id="5472" w:author="An Phuc Cao" w:date="2024-10-24T17:21:00Z" w16du:dateUtc="2024-10-24T10:21:00Z">
                    <w:rPr/>
                  </w:rPrChange>
                </w:rPr>
                <w:t xml:space="preserve"> 3,950,680,000 </w:t>
              </w:r>
            </w:ins>
          </w:p>
        </w:tc>
        <w:tc>
          <w:tcPr>
            <w:tcW w:w="1260" w:type="dxa"/>
            <w:vAlign w:val="bottom"/>
            <w:tcPrChange w:id="5473" w:author="An Phuc Cao" w:date="2024-10-24T17:21:00Z" w16du:dateUtc="2024-10-24T10:21:00Z">
              <w:tcPr>
                <w:tcW w:w="1260" w:type="dxa"/>
                <w:vAlign w:val="bottom"/>
              </w:tcPr>
            </w:tcPrChange>
          </w:tcPr>
          <w:p w14:paraId="74BAF479" w14:textId="3EE4653F" w:rsidR="008E4457" w:rsidRPr="00815E19" w:rsidRDefault="008E4457" w:rsidP="00815E19">
            <w:pPr>
              <w:pStyle w:val="NoSpacing"/>
              <w:ind w:left="-228" w:right="-85"/>
              <w:jc w:val="right"/>
              <w:rPr>
                <w:rFonts w:ascii="Arial" w:hAnsi="Arial" w:cs="Arial"/>
                <w:sz w:val="20"/>
                <w:szCs w:val="20"/>
              </w:rPr>
            </w:pPr>
            <w:ins w:id="5474" w:author="An Phuc Cao" w:date="2024-10-24T17:21:00Z" w16du:dateUtc="2024-10-24T10:21:00Z">
              <w:r w:rsidRPr="00815E19">
                <w:rPr>
                  <w:rFonts w:ascii="Arial" w:hAnsi="Arial" w:cs="Arial"/>
                  <w:sz w:val="20"/>
                  <w:szCs w:val="20"/>
                  <w:rPrChange w:id="5475" w:author="An Phuc Cao" w:date="2024-10-24T17:21:00Z" w16du:dateUtc="2024-10-24T10:21:00Z">
                    <w:rPr/>
                  </w:rPrChange>
                </w:rPr>
                <w:t>172,400</w:t>
              </w:r>
            </w:ins>
          </w:p>
        </w:tc>
        <w:tc>
          <w:tcPr>
            <w:tcW w:w="1687" w:type="dxa"/>
            <w:vAlign w:val="bottom"/>
            <w:tcPrChange w:id="5476" w:author="An Phuc Cao" w:date="2024-10-24T17:21:00Z" w16du:dateUtc="2024-10-24T10:21:00Z">
              <w:tcPr>
                <w:tcW w:w="1687" w:type="dxa"/>
                <w:vAlign w:val="bottom"/>
              </w:tcPr>
            </w:tcPrChange>
          </w:tcPr>
          <w:p w14:paraId="4341C509" w14:textId="1DB16E45" w:rsidR="008E4457" w:rsidRPr="00815E19" w:rsidRDefault="008E4457" w:rsidP="00815E19">
            <w:pPr>
              <w:pStyle w:val="NoSpacing"/>
              <w:ind w:left="-108" w:right="-85"/>
              <w:jc w:val="right"/>
              <w:rPr>
                <w:rFonts w:ascii="Arial" w:hAnsi="Arial" w:cs="Arial"/>
                <w:sz w:val="20"/>
                <w:szCs w:val="20"/>
              </w:rPr>
            </w:pPr>
            <w:ins w:id="5477" w:author="An Phuc Cao" w:date="2024-10-24T17:21:00Z" w16du:dateUtc="2024-10-24T10:21:00Z">
              <w:r w:rsidRPr="00815E19">
                <w:rPr>
                  <w:rFonts w:ascii="Arial" w:hAnsi="Arial" w:cs="Arial"/>
                  <w:sz w:val="20"/>
                  <w:szCs w:val="20"/>
                  <w:rPrChange w:id="5478" w:author="An Phuc Cao" w:date="2024-10-24T17:21:00Z" w16du:dateUtc="2024-10-24T10:21:00Z">
                    <w:rPr/>
                  </w:rPrChange>
                </w:rPr>
                <w:t xml:space="preserve"> 4,818,580,000 </w:t>
              </w:r>
            </w:ins>
          </w:p>
        </w:tc>
      </w:tr>
      <w:tr w:rsidR="008E4457" w:rsidRPr="00826313" w14:paraId="304A5664"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479"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480" w:author="An Phuc Cao" w:date="2024-10-24T17:21:00Z" w16du:dateUtc="2024-10-24T10:21:00Z">
              <w:tcPr>
                <w:tcW w:w="2340" w:type="dxa"/>
              </w:tcPr>
            </w:tcPrChange>
          </w:tcPr>
          <w:p w14:paraId="103377E7" w14:textId="0D913A08" w:rsidR="008E4457" w:rsidRPr="007B7833" w:rsidRDefault="008E4457" w:rsidP="008E4457">
            <w:pPr>
              <w:pStyle w:val="NoSpacing"/>
              <w:ind w:left="-108"/>
              <w:rPr>
                <w:rFonts w:ascii="Arial" w:hAnsi="Arial" w:cs="Arial"/>
                <w:sz w:val="20"/>
                <w:szCs w:val="20"/>
                <w:highlight w:val="yellow"/>
              </w:rPr>
            </w:pPr>
            <w:ins w:id="5481" w:author="An Phuc Cao" w:date="2024-10-24T17:19:00Z" w16du:dateUtc="2024-10-24T10:19:00Z">
              <w:r w:rsidRPr="007B7833">
                <w:rPr>
                  <w:rFonts w:ascii="Arial" w:hAnsi="Arial" w:cs="Arial"/>
                  <w:color w:val="000000"/>
                  <w:sz w:val="20"/>
                  <w:szCs w:val="20"/>
                </w:rPr>
                <w:t>VIC</w:t>
              </w:r>
            </w:ins>
            <w:del w:id="5482" w:author="An Phuc Cao" w:date="2024-09-30T16:06:00Z" w16du:dateUtc="2024-09-30T09:06:00Z">
              <w:r w:rsidRPr="007B7833" w:rsidDel="00280994">
                <w:rPr>
                  <w:rFonts w:ascii="Arial" w:hAnsi="Arial" w:cs="Arial"/>
                  <w:sz w:val="20"/>
                  <w:szCs w:val="20"/>
                  <w:highlight w:val="yellow"/>
                </w:rPr>
                <w:delText>- HPG</w:delText>
              </w:r>
            </w:del>
          </w:p>
        </w:tc>
        <w:tc>
          <w:tcPr>
            <w:tcW w:w="1170" w:type="dxa"/>
            <w:vAlign w:val="bottom"/>
            <w:tcPrChange w:id="5483" w:author="An Phuc Cao" w:date="2024-10-24T17:21:00Z" w16du:dateUtc="2024-10-24T10:21:00Z">
              <w:tcPr>
                <w:tcW w:w="1170" w:type="dxa"/>
                <w:vAlign w:val="bottom"/>
              </w:tcPr>
            </w:tcPrChange>
          </w:tcPr>
          <w:p w14:paraId="218B95FD" w14:textId="3AE002B7" w:rsidR="008E4457" w:rsidRPr="00815E19" w:rsidRDefault="008E4457" w:rsidP="00815E19">
            <w:pPr>
              <w:pStyle w:val="NoSpacing"/>
              <w:ind w:left="-126" w:right="-85"/>
              <w:jc w:val="right"/>
              <w:rPr>
                <w:rFonts w:ascii="Arial" w:hAnsi="Arial" w:cs="Arial"/>
                <w:sz w:val="20"/>
                <w:szCs w:val="20"/>
              </w:rPr>
            </w:pPr>
            <w:ins w:id="5484" w:author="An Phuc Cao" w:date="2024-10-24T17:21:00Z" w16du:dateUtc="2024-10-24T10:21:00Z">
              <w:r w:rsidRPr="00815E19">
                <w:rPr>
                  <w:rFonts w:ascii="Arial" w:hAnsi="Arial" w:cs="Arial"/>
                  <w:sz w:val="20"/>
                  <w:szCs w:val="20"/>
                  <w:rPrChange w:id="5485" w:author="An Phuc Cao" w:date="2024-10-24T17:21:00Z" w16du:dateUtc="2024-10-24T10:21:00Z">
                    <w:rPr/>
                  </w:rPrChange>
                </w:rPr>
                <w:t>82,400</w:t>
              </w:r>
            </w:ins>
          </w:p>
        </w:tc>
        <w:tc>
          <w:tcPr>
            <w:tcW w:w="1710" w:type="dxa"/>
            <w:vAlign w:val="bottom"/>
            <w:tcPrChange w:id="5486" w:author="An Phuc Cao" w:date="2024-10-24T17:21:00Z" w16du:dateUtc="2024-10-24T10:21:00Z">
              <w:tcPr>
                <w:tcW w:w="1710" w:type="dxa"/>
                <w:vAlign w:val="bottom"/>
              </w:tcPr>
            </w:tcPrChange>
          </w:tcPr>
          <w:p w14:paraId="0305BFD0" w14:textId="3ED5026B" w:rsidR="008E4457" w:rsidRPr="00815E19" w:rsidRDefault="008E4457" w:rsidP="00815E19">
            <w:pPr>
              <w:pStyle w:val="NoSpacing"/>
              <w:ind w:right="-85"/>
              <w:jc w:val="right"/>
              <w:rPr>
                <w:rFonts w:ascii="Arial" w:hAnsi="Arial" w:cs="Arial"/>
                <w:sz w:val="20"/>
                <w:szCs w:val="20"/>
              </w:rPr>
            </w:pPr>
            <w:ins w:id="5487" w:author="An Phuc Cao" w:date="2024-10-24T17:21:00Z" w16du:dateUtc="2024-10-24T10:21:00Z">
              <w:r w:rsidRPr="00815E19">
                <w:rPr>
                  <w:rFonts w:ascii="Arial" w:hAnsi="Arial" w:cs="Arial"/>
                  <w:sz w:val="20"/>
                  <w:szCs w:val="20"/>
                  <w:rPrChange w:id="5488" w:author="An Phuc Cao" w:date="2024-10-24T17:21:00Z" w16du:dateUtc="2024-10-24T10:21:00Z">
                    <w:rPr/>
                  </w:rPrChange>
                </w:rPr>
                <w:t xml:space="preserve"> 3,394,880,000 </w:t>
              </w:r>
            </w:ins>
          </w:p>
        </w:tc>
        <w:tc>
          <w:tcPr>
            <w:tcW w:w="1260" w:type="dxa"/>
            <w:vAlign w:val="bottom"/>
            <w:tcPrChange w:id="5489" w:author="An Phuc Cao" w:date="2024-10-24T17:21:00Z" w16du:dateUtc="2024-10-24T10:21:00Z">
              <w:tcPr>
                <w:tcW w:w="1260" w:type="dxa"/>
                <w:vAlign w:val="bottom"/>
              </w:tcPr>
            </w:tcPrChange>
          </w:tcPr>
          <w:p w14:paraId="0E9C4B2F" w14:textId="708512E0" w:rsidR="008E4457" w:rsidRPr="00815E19" w:rsidRDefault="008E4457" w:rsidP="00815E19">
            <w:pPr>
              <w:pStyle w:val="NoSpacing"/>
              <w:ind w:left="-228" w:right="-85"/>
              <w:jc w:val="right"/>
              <w:rPr>
                <w:rFonts w:ascii="Arial" w:hAnsi="Arial" w:cs="Arial"/>
                <w:sz w:val="20"/>
                <w:szCs w:val="20"/>
              </w:rPr>
            </w:pPr>
            <w:ins w:id="5490" w:author="An Phuc Cao" w:date="2024-10-24T17:21:00Z" w16du:dateUtc="2024-10-24T10:21:00Z">
              <w:r w:rsidRPr="00815E19">
                <w:rPr>
                  <w:rFonts w:ascii="Arial" w:hAnsi="Arial" w:cs="Arial"/>
                  <w:sz w:val="20"/>
                  <w:szCs w:val="20"/>
                  <w:rPrChange w:id="5491" w:author="An Phuc Cao" w:date="2024-10-24T17:21:00Z" w16du:dateUtc="2024-10-24T10:21:00Z">
                    <w:rPr/>
                  </w:rPrChange>
                </w:rPr>
                <w:t>100,300</w:t>
              </w:r>
            </w:ins>
          </w:p>
        </w:tc>
        <w:tc>
          <w:tcPr>
            <w:tcW w:w="1687" w:type="dxa"/>
            <w:vAlign w:val="bottom"/>
            <w:tcPrChange w:id="5492" w:author="An Phuc Cao" w:date="2024-10-24T17:21:00Z" w16du:dateUtc="2024-10-24T10:21:00Z">
              <w:tcPr>
                <w:tcW w:w="1687" w:type="dxa"/>
                <w:vAlign w:val="bottom"/>
              </w:tcPr>
            </w:tcPrChange>
          </w:tcPr>
          <w:p w14:paraId="1CFCFB88" w14:textId="69B4CA5F" w:rsidR="008E4457" w:rsidRPr="00815E19" w:rsidRDefault="008E4457" w:rsidP="00815E19">
            <w:pPr>
              <w:pStyle w:val="NoSpacing"/>
              <w:ind w:left="-108" w:right="-85"/>
              <w:jc w:val="right"/>
              <w:rPr>
                <w:rFonts w:ascii="Arial" w:hAnsi="Arial" w:cs="Arial"/>
                <w:sz w:val="20"/>
                <w:szCs w:val="20"/>
              </w:rPr>
            </w:pPr>
            <w:ins w:id="5493" w:author="An Phuc Cao" w:date="2024-10-24T17:21:00Z" w16du:dateUtc="2024-10-24T10:21:00Z">
              <w:r w:rsidRPr="00815E19">
                <w:rPr>
                  <w:rFonts w:ascii="Arial" w:hAnsi="Arial" w:cs="Arial"/>
                  <w:sz w:val="20"/>
                  <w:szCs w:val="20"/>
                  <w:rPrChange w:id="5494" w:author="An Phuc Cao" w:date="2024-10-24T17:21:00Z" w16du:dateUtc="2024-10-24T10:21:00Z">
                    <w:rPr/>
                  </w:rPrChange>
                </w:rPr>
                <w:t xml:space="preserve"> 4,473,380,000 </w:t>
              </w:r>
            </w:ins>
          </w:p>
        </w:tc>
      </w:tr>
      <w:tr w:rsidR="008E4457" w:rsidRPr="00826313" w14:paraId="00F498A9"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495"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496" w:author="An Phuc Cao" w:date="2024-10-24T17:21:00Z" w16du:dateUtc="2024-10-24T10:21:00Z">
              <w:tcPr>
                <w:tcW w:w="2340" w:type="dxa"/>
              </w:tcPr>
            </w:tcPrChange>
          </w:tcPr>
          <w:p w14:paraId="57AAAF8A" w14:textId="275214AD" w:rsidR="008E4457" w:rsidRPr="007B7833" w:rsidRDefault="008E4457" w:rsidP="008E4457">
            <w:pPr>
              <w:pStyle w:val="NoSpacing"/>
              <w:ind w:left="-108"/>
              <w:rPr>
                <w:rFonts w:ascii="Arial" w:hAnsi="Arial" w:cs="Arial"/>
                <w:sz w:val="20"/>
                <w:szCs w:val="20"/>
                <w:highlight w:val="yellow"/>
              </w:rPr>
            </w:pPr>
            <w:ins w:id="5497" w:author="An Phuc Cao" w:date="2024-10-24T17:19:00Z" w16du:dateUtc="2024-10-24T10:19:00Z">
              <w:r w:rsidRPr="007B7833">
                <w:rPr>
                  <w:rFonts w:ascii="Arial" w:hAnsi="Arial" w:cs="Arial"/>
                  <w:color w:val="000000"/>
                  <w:sz w:val="20"/>
                  <w:szCs w:val="20"/>
                </w:rPr>
                <w:t>MWG</w:t>
              </w:r>
            </w:ins>
            <w:del w:id="5498" w:author="An Phuc Cao" w:date="2024-09-30T16:06:00Z" w16du:dateUtc="2024-09-30T09:06:00Z">
              <w:r w:rsidRPr="007B7833" w:rsidDel="00280994">
                <w:rPr>
                  <w:rFonts w:ascii="Arial" w:hAnsi="Arial" w:cs="Arial"/>
                  <w:sz w:val="20"/>
                  <w:szCs w:val="20"/>
                  <w:highlight w:val="yellow"/>
                </w:rPr>
                <w:delText>- MWG</w:delText>
              </w:r>
            </w:del>
          </w:p>
        </w:tc>
        <w:tc>
          <w:tcPr>
            <w:tcW w:w="1170" w:type="dxa"/>
            <w:vAlign w:val="bottom"/>
            <w:tcPrChange w:id="5499" w:author="An Phuc Cao" w:date="2024-10-24T17:21:00Z" w16du:dateUtc="2024-10-24T10:21:00Z">
              <w:tcPr>
                <w:tcW w:w="1170" w:type="dxa"/>
                <w:vAlign w:val="bottom"/>
              </w:tcPr>
            </w:tcPrChange>
          </w:tcPr>
          <w:p w14:paraId="4A1D34E6" w14:textId="57C49473" w:rsidR="008E4457" w:rsidRPr="00815E19" w:rsidRDefault="008E4457" w:rsidP="00815E19">
            <w:pPr>
              <w:pStyle w:val="NoSpacing"/>
              <w:ind w:left="-126" w:right="-85"/>
              <w:jc w:val="right"/>
              <w:rPr>
                <w:rFonts w:ascii="Arial" w:hAnsi="Arial" w:cs="Arial"/>
                <w:sz w:val="20"/>
                <w:szCs w:val="20"/>
              </w:rPr>
            </w:pPr>
            <w:ins w:id="5500" w:author="An Phuc Cao" w:date="2024-10-24T17:21:00Z" w16du:dateUtc="2024-10-24T10:21:00Z">
              <w:r w:rsidRPr="00815E19">
                <w:rPr>
                  <w:rFonts w:ascii="Arial" w:hAnsi="Arial" w:cs="Arial"/>
                  <w:sz w:val="20"/>
                  <w:szCs w:val="20"/>
                  <w:rPrChange w:id="5501" w:author="An Phuc Cao" w:date="2024-10-24T17:21:00Z" w16du:dateUtc="2024-10-24T10:21:00Z">
                    <w:rPr/>
                  </w:rPrChange>
                </w:rPr>
                <w:t>36,800</w:t>
              </w:r>
            </w:ins>
          </w:p>
        </w:tc>
        <w:tc>
          <w:tcPr>
            <w:tcW w:w="1710" w:type="dxa"/>
            <w:vAlign w:val="bottom"/>
            <w:tcPrChange w:id="5502" w:author="An Phuc Cao" w:date="2024-10-24T17:21:00Z" w16du:dateUtc="2024-10-24T10:21:00Z">
              <w:tcPr>
                <w:tcW w:w="1710" w:type="dxa"/>
                <w:vAlign w:val="bottom"/>
              </w:tcPr>
            </w:tcPrChange>
          </w:tcPr>
          <w:p w14:paraId="5D832761" w14:textId="2B7FD5DF" w:rsidR="008E4457" w:rsidRPr="00815E19" w:rsidRDefault="008E4457" w:rsidP="00815E19">
            <w:pPr>
              <w:pStyle w:val="NoSpacing"/>
              <w:ind w:right="-85"/>
              <w:jc w:val="right"/>
              <w:rPr>
                <w:rFonts w:ascii="Arial" w:hAnsi="Arial" w:cs="Arial"/>
                <w:sz w:val="20"/>
                <w:szCs w:val="20"/>
              </w:rPr>
            </w:pPr>
            <w:ins w:id="5503" w:author="An Phuc Cao" w:date="2024-10-24T17:21:00Z" w16du:dateUtc="2024-10-24T10:21:00Z">
              <w:r w:rsidRPr="00815E19">
                <w:rPr>
                  <w:rFonts w:ascii="Arial" w:hAnsi="Arial" w:cs="Arial"/>
                  <w:sz w:val="20"/>
                  <w:szCs w:val="20"/>
                  <w:rPrChange w:id="5504" w:author="An Phuc Cao" w:date="2024-10-24T17:21:00Z" w16du:dateUtc="2024-10-24T10:21:00Z">
                    <w:rPr/>
                  </w:rPrChange>
                </w:rPr>
                <w:t xml:space="preserve"> 2,296,320,000 </w:t>
              </w:r>
            </w:ins>
          </w:p>
        </w:tc>
        <w:tc>
          <w:tcPr>
            <w:tcW w:w="1260" w:type="dxa"/>
            <w:vAlign w:val="bottom"/>
            <w:tcPrChange w:id="5505" w:author="An Phuc Cao" w:date="2024-10-24T17:21:00Z" w16du:dateUtc="2024-10-24T10:21:00Z">
              <w:tcPr>
                <w:tcW w:w="1260" w:type="dxa"/>
                <w:vAlign w:val="bottom"/>
              </w:tcPr>
            </w:tcPrChange>
          </w:tcPr>
          <w:p w14:paraId="0B8AAD8D" w14:textId="3202418D" w:rsidR="008E4457" w:rsidRPr="00815E19" w:rsidRDefault="008E4457" w:rsidP="00815E19">
            <w:pPr>
              <w:pStyle w:val="NoSpacing"/>
              <w:ind w:left="-228" w:right="-85"/>
              <w:jc w:val="right"/>
              <w:rPr>
                <w:rFonts w:ascii="Arial" w:hAnsi="Arial" w:cs="Arial"/>
                <w:sz w:val="20"/>
                <w:szCs w:val="20"/>
              </w:rPr>
            </w:pPr>
            <w:ins w:id="5506" w:author="An Phuc Cao" w:date="2024-10-24T17:21:00Z" w16du:dateUtc="2024-10-24T10:21:00Z">
              <w:r w:rsidRPr="00815E19">
                <w:rPr>
                  <w:rFonts w:ascii="Arial" w:hAnsi="Arial" w:cs="Arial"/>
                  <w:sz w:val="20"/>
                  <w:szCs w:val="20"/>
                  <w:rPrChange w:id="5507" w:author="An Phuc Cao" w:date="2024-10-24T17:21:00Z" w16du:dateUtc="2024-10-24T10:21:00Z">
                    <w:rPr/>
                  </w:rPrChange>
                </w:rPr>
                <w:t>57,300</w:t>
              </w:r>
            </w:ins>
          </w:p>
        </w:tc>
        <w:tc>
          <w:tcPr>
            <w:tcW w:w="1687" w:type="dxa"/>
            <w:vAlign w:val="bottom"/>
            <w:tcPrChange w:id="5508" w:author="An Phuc Cao" w:date="2024-10-24T17:21:00Z" w16du:dateUtc="2024-10-24T10:21:00Z">
              <w:tcPr>
                <w:tcW w:w="1687" w:type="dxa"/>
                <w:vAlign w:val="bottom"/>
              </w:tcPr>
            </w:tcPrChange>
          </w:tcPr>
          <w:p w14:paraId="6230B09E" w14:textId="69F362F4" w:rsidR="008E4457" w:rsidRPr="00815E19" w:rsidRDefault="008E4457" w:rsidP="00815E19">
            <w:pPr>
              <w:pStyle w:val="NoSpacing"/>
              <w:ind w:left="-108" w:right="-85"/>
              <w:jc w:val="right"/>
              <w:rPr>
                <w:rFonts w:ascii="Arial" w:hAnsi="Arial" w:cs="Arial"/>
                <w:sz w:val="20"/>
                <w:szCs w:val="20"/>
              </w:rPr>
            </w:pPr>
            <w:ins w:id="5509" w:author="An Phuc Cao" w:date="2024-10-24T17:21:00Z" w16du:dateUtc="2024-10-24T10:21:00Z">
              <w:r w:rsidRPr="00815E19">
                <w:rPr>
                  <w:rFonts w:ascii="Arial" w:hAnsi="Arial" w:cs="Arial"/>
                  <w:sz w:val="20"/>
                  <w:szCs w:val="20"/>
                  <w:rPrChange w:id="5510" w:author="An Phuc Cao" w:date="2024-10-24T17:21:00Z" w16du:dateUtc="2024-10-24T10:21:00Z">
                    <w:rPr/>
                  </w:rPrChange>
                </w:rPr>
                <w:t xml:space="preserve"> 2,452,440,000 </w:t>
              </w:r>
            </w:ins>
          </w:p>
        </w:tc>
      </w:tr>
      <w:tr w:rsidR="008E4457" w:rsidRPr="00826313" w14:paraId="6CB51CAA"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511"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512" w:author="An Phuc Cao" w:date="2024-10-24T17:21:00Z" w16du:dateUtc="2024-10-24T10:21:00Z">
              <w:tcPr>
                <w:tcW w:w="2340" w:type="dxa"/>
              </w:tcPr>
            </w:tcPrChange>
          </w:tcPr>
          <w:p w14:paraId="5A07F11D" w14:textId="1B784EE6" w:rsidR="008E4457" w:rsidRPr="007B7833" w:rsidRDefault="008E4457" w:rsidP="008E4457">
            <w:pPr>
              <w:pStyle w:val="NoSpacing"/>
              <w:ind w:left="-108"/>
              <w:rPr>
                <w:rFonts w:ascii="Arial" w:hAnsi="Arial" w:cs="Arial"/>
                <w:sz w:val="20"/>
                <w:szCs w:val="20"/>
                <w:highlight w:val="yellow"/>
              </w:rPr>
            </w:pPr>
            <w:ins w:id="5513" w:author="An Phuc Cao" w:date="2024-10-24T17:19:00Z" w16du:dateUtc="2024-10-24T10:19:00Z">
              <w:r w:rsidRPr="007B7833">
                <w:rPr>
                  <w:rFonts w:ascii="Arial" w:hAnsi="Arial" w:cs="Arial"/>
                  <w:color w:val="000000"/>
                  <w:sz w:val="20"/>
                  <w:szCs w:val="20"/>
                </w:rPr>
                <w:t>FPT</w:t>
              </w:r>
            </w:ins>
            <w:del w:id="5514" w:author="An Phuc Cao" w:date="2024-09-30T16:06:00Z" w16du:dateUtc="2024-09-30T09:06:00Z">
              <w:r w:rsidRPr="007B7833" w:rsidDel="00280994">
                <w:rPr>
                  <w:rFonts w:ascii="Arial" w:hAnsi="Arial" w:cs="Arial"/>
                  <w:sz w:val="20"/>
                  <w:szCs w:val="20"/>
                  <w:highlight w:val="yellow"/>
                </w:rPr>
                <w:delText>- FPT</w:delText>
              </w:r>
            </w:del>
          </w:p>
        </w:tc>
        <w:tc>
          <w:tcPr>
            <w:tcW w:w="1170" w:type="dxa"/>
            <w:vAlign w:val="bottom"/>
            <w:tcPrChange w:id="5515" w:author="An Phuc Cao" w:date="2024-10-24T17:21:00Z" w16du:dateUtc="2024-10-24T10:21:00Z">
              <w:tcPr>
                <w:tcW w:w="1170" w:type="dxa"/>
                <w:vAlign w:val="bottom"/>
              </w:tcPr>
            </w:tcPrChange>
          </w:tcPr>
          <w:p w14:paraId="7DB9C391" w14:textId="392820F4" w:rsidR="008E4457" w:rsidRPr="00815E19" w:rsidRDefault="008E4457" w:rsidP="00815E19">
            <w:pPr>
              <w:pStyle w:val="NoSpacing"/>
              <w:ind w:left="-126" w:right="-85"/>
              <w:jc w:val="right"/>
              <w:rPr>
                <w:rFonts w:ascii="Arial" w:hAnsi="Arial" w:cs="Arial"/>
                <w:sz w:val="20"/>
                <w:szCs w:val="20"/>
              </w:rPr>
            </w:pPr>
            <w:ins w:id="5516" w:author="An Phuc Cao" w:date="2024-10-24T17:21:00Z" w16du:dateUtc="2024-10-24T10:21:00Z">
              <w:r w:rsidRPr="00815E19">
                <w:rPr>
                  <w:rFonts w:ascii="Arial" w:hAnsi="Arial" w:cs="Arial"/>
                  <w:sz w:val="20"/>
                  <w:szCs w:val="20"/>
                  <w:rPrChange w:id="5517" w:author="An Phuc Cao" w:date="2024-10-24T17:21:00Z" w16du:dateUtc="2024-10-24T10:21:00Z">
                    <w:rPr/>
                  </w:rPrChange>
                </w:rPr>
                <w:t>13,553</w:t>
              </w:r>
            </w:ins>
          </w:p>
        </w:tc>
        <w:tc>
          <w:tcPr>
            <w:tcW w:w="1710" w:type="dxa"/>
            <w:vAlign w:val="bottom"/>
            <w:tcPrChange w:id="5518" w:author="An Phuc Cao" w:date="2024-10-24T17:21:00Z" w16du:dateUtc="2024-10-24T10:21:00Z">
              <w:tcPr>
                <w:tcW w:w="1710" w:type="dxa"/>
                <w:vAlign w:val="bottom"/>
              </w:tcPr>
            </w:tcPrChange>
          </w:tcPr>
          <w:p w14:paraId="5A90904E" w14:textId="53850336" w:rsidR="008E4457" w:rsidRPr="00815E19" w:rsidRDefault="008E4457" w:rsidP="00815E19">
            <w:pPr>
              <w:pStyle w:val="NoSpacing"/>
              <w:ind w:right="-85"/>
              <w:jc w:val="right"/>
              <w:rPr>
                <w:rFonts w:ascii="Arial" w:hAnsi="Arial" w:cs="Arial"/>
                <w:sz w:val="20"/>
                <w:szCs w:val="20"/>
              </w:rPr>
            </w:pPr>
            <w:ins w:id="5519" w:author="An Phuc Cao" w:date="2024-10-24T17:21:00Z" w16du:dateUtc="2024-10-24T10:21:00Z">
              <w:r w:rsidRPr="00815E19">
                <w:rPr>
                  <w:rFonts w:ascii="Arial" w:hAnsi="Arial" w:cs="Arial"/>
                  <w:sz w:val="20"/>
                  <w:szCs w:val="20"/>
                  <w:rPrChange w:id="5520" w:author="An Phuc Cao" w:date="2024-10-24T17:21:00Z" w16du:dateUtc="2024-10-24T10:21:00Z">
                    <w:rPr/>
                  </w:rPrChange>
                </w:rPr>
                <w:t xml:space="preserve"> 1,768,666,500 </w:t>
              </w:r>
            </w:ins>
          </w:p>
        </w:tc>
        <w:tc>
          <w:tcPr>
            <w:tcW w:w="1260" w:type="dxa"/>
            <w:vAlign w:val="bottom"/>
            <w:tcPrChange w:id="5521" w:author="An Phuc Cao" w:date="2024-10-24T17:21:00Z" w16du:dateUtc="2024-10-24T10:21:00Z">
              <w:tcPr>
                <w:tcW w:w="1260" w:type="dxa"/>
                <w:vAlign w:val="bottom"/>
              </w:tcPr>
            </w:tcPrChange>
          </w:tcPr>
          <w:p w14:paraId="76FCD946" w14:textId="0F6D2456" w:rsidR="008E4457" w:rsidRPr="00815E19" w:rsidRDefault="008E4457" w:rsidP="00815E19">
            <w:pPr>
              <w:pStyle w:val="NoSpacing"/>
              <w:ind w:left="-228" w:right="-85"/>
              <w:jc w:val="right"/>
              <w:rPr>
                <w:rFonts w:ascii="Arial" w:hAnsi="Arial" w:cs="Arial"/>
                <w:sz w:val="20"/>
                <w:szCs w:val="20"/>
              </w:rPr>
            </w:pPr>
            <w:ins w:id="5522" w:author="An Phuc Cao" w:date="2024-10-24T17:21:00Z" w16du:dateUtc="2024-10-24T10:21:00Z">
              <w:r w:rsidRPr="00815E19">
                <w:rPr>
                  <w:rFonts w:ascii="Arial" w:hAnsi="Arial" w:cs="Arial"/>
                  <w:sz w:val="20"/>
                  <w:szCs w:val="20"/>
                  <w:rPrChange w:id="5523" w:author="An Phuc Cao" w:date="2024-10-24T17:21:00Z" w16du:dateUtc="2024-10-24T10:21:00Z">
                    <w:rPr/>
                  </w:rPrChange>
                </w:rPr>
                <w:t>37,873</w:t>
              </w:r>
            </w:ins>
          </w:p>
        </w:tc>
        <w:tc>
          <w:tcPr>
            <w:tcW w:w="1687" w:type="dxa"/>
            <w:vAlign w:val="bottom"/>
            <w:tcPrChange w:id="5524" w:author="An Phuc Cao" w:date="2024-10-24T17:21:00Z" w16du:dateUtc="2024-10-24T10:21:00Z">
              <w:tcPr>
                <w:tcW w:w="1687" w:type="dxa"/>
                <w:vAlign w:val="bottom"/>
              </w:tcPr>
            </w:tcPrChange>
          </w:tcPr>
          <w:p w14:paraId="5D284392" w14:textId="4F13A2F3" w:rsidR="008E4457" w:rsidRPr="00815E19" w:rsidRDefault="008E4457" w:rsidP="00815E19">
            <w:pPr>
              <w:pStyle w:val="NoSpacing"/>
              <w:ind w:left="-108" w:right="-85"/>
              <w:jc w:val="right"/>
              <w:rPr>
                <w:rFonts w:ascii="Arial" w:hAnsi="Arial" w:cs="Arial"/>
                <w:sz w:val="20"/>
                <w:szCs w:val="20"/>
              </w:rPr>
            </w:pPr>
            <w:ins w:id="5525" w:author="An Phuc Cao" w:date="2024-10-24T17:21:00Z" w16du:dateUtc="2024-10-24T10:21:00Z">
              <w:r w:rsidRPr="00815E19">
                <w:rPr>
                  <w:rFonts w:ascii="Arial" w:hAnsi="Arial" w:cs="Arial"/>
                  <w:sz w:val="20"/>
                  <w:szCs w:val="20"/>
                  <w:rPrChange w:id="5526" w:author="An Phuc Cao" w:date="2024-10-24T17:21:00Z" w16du:dateUtc="2024-10-24T10:21:00Z">
                    <w:rPr/>
                  </w:rPrChange>
                </w:rPr>
                <w:t xml:space="preserve"> 3,639,595,300 </w:t>
              </w:r>
            </w:ins>
          </w:p>
        </w:tc>
      </w:tr>
      <w:tr w:rsidR="008E4457" w:rsidRPr="00826313" w14:paraId="6293FBF5"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527"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528" w:author="An Phuc Cao" w:date="2024-10-24T17:21:00Z" w16du:dateUtc="2024-10-24T10:21:00Z">
              <w:tcPr>
                <w:tcW w:w="2340" w:type="dxa"/>
              </w:tcPr>
            </w:tcPrChange>
          </w:tcPr>
          <w:p w14:paraId="4A27AC67" w14:textId="1460D642" w:rsidR="008E4457" w:rsidRPr="007B7833" w:rsidRDefault="008E4457" w:rsidP="008E4457">
            <w:pPr>
              <w:pStyle w:val="NoSpacing"/>
              <w:ind w:left="-108"/>
              <w:rPr>
                <w:rFonts w:ascii="Arial" w:hAnsi="Arial" w:cs="Arial"/>
                <w:sz w:val="20"/>
                <w:szCs w:val="20"/>
                <w:highlight w:val="yellow"/>
              </w:rPr>
            </w:pPr>
            <w:ins w:id="5529" w:author="An Phuc Cao" w:date="2024-10-24T17:19:00Z" w16du:dateUtc="2024-10-24T10:19:00Z">
              <w:r w:rsidRPr="007B7833">
                <w:rPr>
                  <w:rFonts w:ascii="Arial" w:hAnsi="Arial" w:cs="Arial"/>
                  <w:color w:val="000000"/>
                  <w:sz w:val="20"/>
                  <w:szCs w:val="20"/>
                </w:rPr>
                <w:t>TCB</w:t>
              </w:r>
            </w:ins>
            <w:del w:id="5530" w:author="An Phuc Cao" w:date="2024-09-30T16:06:00Z" w16du:dateUtc="2024-09-30T09:06:00Z">
              <w:r w:rsidRPr="007B7833" w:rsidDel="00280994">
                <w:rPr>
                  <w:rFonts w:ascii="Arial" w:hAnsi="Arial" w:cs="Arial"/>
                  <w:sz w:val="20"/>
                  <w:szCs w:val="20"/>
                  <w:highlight w:val="yellow"/>
                </w:rPr>
                <w:delText>- VNM</w:delText>
              </w:r>
            </w:del>
          </w:p>
        </w:tc>
        <w:tc>
          <w:tcPr>
            <w:tcW w:w="1170" w:type="dxa"/>
            <w:vAlign w:val="bottom"/>
            <w:tcPrChange w:id="5531" w:author="An Phuc Cao" w:date="2024-10-24T17:21:00Z" w16du:dateUtc="2024-10-24T10:21:00Z">
              <w:tcPr>
                <w:tcW w:w="1170" w:type="dxa"/>
                <w:vAlign w:val="bottom"/>
              </w:tcPr>
            </w:tcPrChange>
          </w:tcPr>
          <w:p w14:paraId="6F0DB5F8" w14:textId="3F5F2F46" w:rsidR="008E4457" w:rsidRPr="00815E19" w:rsidRDefault="008E4457" w:rsidP="00815E19">
            <w:pPr>
              <w:pStyle w:val="NoSpacing"/>
              <w:ind w:left="-126" w:right="-85"/>
              <w:jc w:val="right"/>
              <w:rPr>
                <w:rFonts w:ascii="Arial" w:hAnsi="Arial" w:cs="Arial"/>
                <w:sz w:val="20"/>
                <w:szCs w:val="20"/>
              </w:rPr>
            </w:pPr>
            <w:ins w:id="5532" w:author="An Phuc Cao" w:date="2024-10-24T17:21:00Z" w16du:dateUtc="2024-10-24T10:21:00Z">
              <w:r w:rsidRPr="00815E19">
                <w:rPr>
                  <w:rFonts w:ascii="Arial" w:hAnsi="Arial" w:cs="Arial"/>
                  <w:sz w:val="20"/>
                  <w:szCs w:val="20"/>
                  <w:rPrChange w:id="5533" w:author="An Phuc Cao" w:date="2024-10-24T17:21:00Z" w16du:dateUtc="2024-10-24T10:21:00Z">
                    <w:rPr/>
                  </w:rPrChange>
                </w:rPr>
                <w:t>69,800</w:t>
              </w:r>
            </w:ins>
          </w:p>
        </w:tc>
        <w:tc>
          <w:tcPr>
            <w:tcW w:w="1710" w:type="dxa"/>
            <w:vAlign w:val="bottom"/>
            <w:tcPrChange w:id="5534" w:author="An Phuc Cao" w:date="2024-10-24T17:21:00Z" w16du:dateUtc="2024-10-24T10:21:00Z">
              <w:tcPr>
                <w:tcW w:w="1710" w:type="dxa"/>
                <w:vAlign w:val="bottom"/>
              </w:tcPr>
            </w:tcPrChange>
          </w:tcPr>
          <w:p w14:paraId="7C0AE107" w14:textId="41A578F4" w:rsidR="008E4457" w:rsidRPr="00815E19" w:rsidRDefault="008E4457" w:rsidP="00815E19">
            <w:pPr>
              <w:pStyle w:val="NoSpacing"/>
              <w:ind w:right="-85"/>
              <w:jc w:val="right"/>
              <w:rPr>
                <w:rFonts w:ascii="Arial" w:hAnsi="Arial" w:cs="Arial"/>
                <w:sz w:val="20"/>
                <w:szCs w:val="20"/>
              </w:rPr>
            </w:pPr>
            <w:ins w:id="5535" w:author="An Phuc Cao" w:date="2024-10-24T17:21:00Z" w16du:dateUtc="2024-10-24T10:21:00Z">
              <w:r w:rsidRPr="00815E19">
                <w:rPr>
                  <w:rFonts w:ascii="Arial" w:hAnsi="Arial" w:cs="Arial"/>
                  <w:sz w:val="20"/>
                  <w:szCs w:val="20"/>
                  <w:rPrChange w:id="5536" w:author="An Phuc Cao" w:date="2024-10-24T17:21:00Z" w16du:dateUtc="2024-10-24T10:21:00Z">
                    <w:rPr/>
                  </w:rPrChange>
                </w:rPr>
                <w:t xml:space="preserve"> 1,629,830,000 </w:t>
              </w:r>
            </w:ins>
          </w:p>
        </w:tc>
        <w:tc>
          <w:tcPr>
            <w:tcW w:w="1260" w:type="dxa"/>
            <w:vAlign w:val="bottom"/>
            <w:tcPrChange w:id="5537" w:author="An Phuc Cao" w:date="2024-10-24T17:21:00Z" w16du:dateUtc="2024-10-24T10:21:00Z">
              <w:tcPr>
                <w:tcW w:w="1260" w:type="dxa"/>
                <w:vAlign w:val="bottom"/>
              </w:tcPr>
            </w:tcPrChange>
          </w:tcPr>
          <w:p w14:paraId="4867C626" w14:textId="32BA9EB1" w:rsidR="008E4457" w:rsidRPr="00815E19" w:rsidRDefault="008E4457" w:rsidP="00815E19">
            <w:pPr>
              <w:pStyle w:val="NoSpacing"/>
              <w:ind w:left="-228" w:right="-85"/>
              <w:jc w:val="right"/>
              <w:rPr>
                <w:rFonts w:ascii="Arial" w:hAnsi="Arial" w:cs="Arial"/>
                <w:sz w:val="20"/>
                <w:szCs w:val="20"/>
              </w:rPr>
            </w:pPr>
            <w:ins w:id="5538" w:author="An Phuc Cao" w:date="2024-10-24T17:21:00Z" w16du:dateUtc="2024-10-24T10:21:00Z">
              <w:r w:rsidRPr="00815E19">
                <w:rPr>
                  <w:rFonts w:ascii="Arial" w:hAnsi="Arial" w:cs="Arial"/>
                  <w:sz w:val="20"/>
                  <w:szCs w:val="20"/>
                  <w:rPrChange w:id="5539" w:author="An Phuc Cao" w:date="2024-10-24T17:21:00Z" w16du:dateUtc="2024-10-24T10:21:00Z">
                    <w:rPr/>
                  </w:rPrChange>
                </w:rPr>
                <w:t>79,500</w:t>
              </w:r>
            </w:ins>
          </w:p>
        </w:tc>
        <w:tc>
          <w:tcPr>
            <w:tcW w:w="1687" w:type="dxa"/>
            <w:vAlign w:val="bottom"/>
            <w:tcPrChange w:id="5540" w:author="An Phuc Cao" w:date="2024-10-24T17:21:00Z" w16du:dateUtc="2024-10-24T10:21:00Z">
              <w:tcPr>
                <w:tcW w:w="1687" w:type="dxa"/>
                <w:vAlign w:val="bottom"/>
              </w:tcPr>
            </w:tcPrChange>
          </w:tcPr>
          <w:p w14:paraId="50297C57" w14:textId="4BBB3C8C" w:rsidR="008E4457" w:rsidRPr="00815E19" w:rsidRDefault="008E4457" w:rsidP="00815E19">
            <w:pPr>
              <w:pStyle w:val="NoSpacing"/>
              <w:ind w:left="-108" w:right="-85"/>
              <w:jc w:val="right"/>
              <w:rPr>
                <w:rFonts w:ascii="Arial" w:hAnsi="Arial" w:cs="Arial"/>
                <w:sz w:val="20"/>
                <w:szCs w:val="20"/>
              </w:rPr>
            </w:pPr>
            <w:ins w:id="5541" w:author="An Phuc Cao" w:date="2024-10-24T17:21:00Z" w16du:dateUtc="2024-10-24T10:21:00Z">
              <w:r w:rsidRPr="00815E19">
                <w:rPr>
                  <w:rFonts w:ascii="Arial" w:hAnsi="Arial" w:cs="Arial"/>
                  <w:sz w:val="20"/>
                  <w:szCs w:val="20"/>
                  <w:rPrChange w:id="5542" w:author="An Phuc Cao" w:date="2024-10-24T17:21:00Z" w16du:dateUtc="2024-10-24T10:21:00Z">
                    <w:rPr/>
                  </w:rPrChange>
                </w:rPr>
                <w:t xml:space="preserve"> 2,528,100,000 </w:t>
              </w:r>
            </w:ins>
          </w:p>
        </w:tc>
      </w:tr>
      <w:tr w:rsidR="008E4457" w:rsidRPr="00826313" w14:paraId="787890CF"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543"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544" w:author="An Phuc Cao" w:date="2024-10-24T17:21:00Z" w16du:dateUtc="2024-10-24T10:21:00Z">
              <w:tcPr>
                <w:tcW w:w="2340" w:type="dxa"/>
              </w:tcPr>
            </w:tcPrChange>
          </w:tcPr>
          <w:p w14:paraId="0795642D" w14:textId="3AE2BEC4" w:rsidR="008E4457" w:rsidRPr="007B7833" w:rsidRDefault="008E4457" w:rsidP="008E4457">
            <w:pPr>
              <w:pStyle w:val="NoSpacing"/>
              <w:ind w:left="-108"/>
              <w:rPr>
                <w:rFonts w:ascii="Arial" w:hAnsi="Arial" w:cs="Arial"/>
                <w:sz w:val="20"/>
                <w:szCs w:val="20"/>
                <w:highlight w:val="yellow"/>
              </w:rPr>
            </w:pPr>
            <w:ins w:id="5545" w:author="An Phuc Cao" w:date="2024-09-30T16:06:00Z" w16du:dateUtc="2024-09-30T09:06:00Z">
              <w:r w:rsidRPr="007B7833">
                <w:rPr>
                  <w:rFonts w:ascii="Arial" w:hAnsi="Arial" w:cs="Arial"/>
                  <w:color w:val="000000"/>
                  <w:sz w:val="20"/>
                  <w:szCs w:val="20"/>
                  <w:rPrChange w:id="5546" w:author="An Phuc Cao" w:date="2024-10-24T17:20:00Z" w16du:dateUtc="2024-10-24T10:20:00Z">
                    <w:rPr>
                      <w:rFonts w:ascii="Arial" w:hAnsi="Arial" w:cs="Arial"/>
                      <w:color w:val="000000"/>
                      <w:sz w:val="18"/>
                      <w:szCs w:val="18"/>
                    </w:rPr>
                  </w:rPrChange>
                </w:rPr>
                <w:t>Other listed shares</w:t>
              </w:r>
            </w:ins>
            <w:del w:id="5547" w:author="An Phuc Cao" w:date="2024-09-30T16:06:00Z" w16du:dateUtc="2024-09-30T09:06:00Z">
              <w:r w:rsidRPr="007B7833" w:rsidDel="00280994">
                <w:rPr>
                  <w:rFonts w:ascii="Arial" w:hAnsi="Arial" w:cs="Arial"/>
                  <w:sz w:val="20"/>
                  <w:szCs w:val="20"/>
                  <w:highlight w:val="yellow"/>
                </w:rPr>
                <w:delText>- MBB</w:delText>
              </w:r>
            </w:del>
          </w:p>
        </w:tc>
        <w:tc>
          <w:tcPr>
            <w:tcW w:w="1170" w:type="dxa"/>
            <w:vAlign w:val="bottom"/>
            <w:tcPrChange w:id="5548" w:author="An Phuc Cao" w:date="2024-10-24T17:21:00Z" w16du:dateUtc="2024-10-24T10:21:00Z">
              <w:tcPr>
                <w:tcW w:w="1170" w:type="dxa"/>
                <w:vAlign w:val="bottom"/>
              </w:tcPr>
            </w:tcPrChange>
          </w:tcPr>
          <w:p w14:paraId="0930CDEB" w14:textId="690E9741" w:rsidR="008E4457" w:rsidRPr="00815E19" w:rsidRDefault="008E4457" w:rsidP="00815E19">
            <w:pPr>
              <w:pStyle w:val="NoSpacing"/>
              <w:ind w:left="-126" w:right="-85"/>
              <w:jc w:val="right"/>
              <w:rPr>
                <w:rFonts w:ascii="Arial" w:hAnsi="Arial" w:cs="Arial"/>
                <w:sz w:val="20"/>
                <w:szCs w:val="20"/>
              </w:rPr>
            </w:pPr>
            <w:ins w:id="5549" w:author="An Phuc Cao" w:date="2024-10-24T17:21:00Z" w16du:dateUtc="2024-10-24T10:21:00Z">
              <w:r w:rsidRPr="00815E19">
                <w:rPr>
                  <w:rFonts w:ascii="Arial" w:hAnsi="Arial" w:cs="Arial"/>
                  <w:sz w:val="20"/>
                  <w:szCs w:val="20"/>
                  <w:rPrChange w:id="5550" w:author="An Phuc Cao" w:date="2024-10-24T17:21:00Z" w16du:dateUtc="2024-10-24T10:21:00Z">
                    <w:rPr/>
                  </w:rPrChange>
                </w:rPr>
                <w:t>3,360,001</w:t>
              </w:r>
            </w:ins>
          </w:p>
        </w:tc>
        <w:tc>
          <w:tcPr>
            <w:tcW w:w="1710" w:type="dxa"/>
            <w:vAlign w:val="bottom"/>
            <w:tcPrChange w:id="5551" w:author="An Phuc Cao" w:date="2024-10-24T17:21:00Z" w16du:dateUtc="2024-10-24T10:21:00Z">
              <w:tcPr>
                <w:tcW w:w="1710" w:type="dxa"/>
                <w:vAlign w:val="bottom"/>
              </w:tcPr>
            </w:tcPrChange>
          </w:tcPr>
          <w:p w14:paraId="3058735C" w14:textId="5527087E" w:rsidR="008E4457" w:rsidRPr="00815E19" w:rsidRDefault="008E4457" w:rsidP="00815E19">
            <w:pPr>
              <w:pStyle w:val="NoSpacing"/>
              <w:ind w:right="-85"/>
              <w:jc w:val="right"/>
              <w:rPr>
                <w:rFonts w:ascii="Arial" w:hAnsi="Arial" w:cs="Arial"/>
                <w:sz w:val="20"/>
                <w:szCs w:val="20"/>
              </w:rPr>
            </w:pPr>
            <w:ins w:id="5552" w:author="An Phuc Cao" w:date="2024-10-24T17:21:00Z" w16du:dateUtc="2024-10-24T10:21:00Z">
              <w:r w:rsidRPr="00815E19">
                <w:rPr>
                  <w:rFonts w:ascii="Arial" w:hAnsi="Arial" w:cs="Arial"/>
                  <w:sz w:val="20"/>
                  <w:szCs w:val="20"/>
                  <w:rPrChange w:id="5553" w:author="An Phuc Cao" w:date="2024-10-24T17:21:00Z" w16du:dateUtc="2024-10-24T10:21:00Z">
                    <w:rPr/>
                  </w:rPrChange>
                </w:rPr>
                <w:t xml:space="preserve"> </w:t>
              </w:r>
            </w:ins>
            <w:ins w:id="5554" w:author="Hai Quang Le" w:date="2025-01-06T10:16:00Z" w16du:dateUtc="2025-01-06T03:16:00Z">
              <w:r w:rsidR="000C6E16" w:rsidRPr="000C6E16">
                <w:rPr>
                  <w:rFonts w:ascii="Arial" w:hAnsi="Arial" w:cs="Arial"/>
                  <w:sz w:val="20"/>
                  <w:szCs w:val="20"/>
                </w:rPr>
                <w:t xml:space="preserve"> 37,069,597,242</w:t>
              </w:r>
            </w:ins>
            <w:ins w:id="5555" w:author="An Phuc Cao" w:date="2024-10-24T17:21:00Z" w16du:dateUtc="2024-10-24T10:21:00Z">
              <w:del w:id="5556" w:author="Hai Quang Le" w:date="2025-01-06T10:16:00Z" w16du:dateUtc="2025-01-06T03:16:00Z">
                <w:r w:rsidRPr="00815E19" w:rsidDel="000C6E16">
                  <w:rPr>
                    <w:rFonts w:ascii="Arial" w:hAnsi="Arial" w:cs="Arial"/>
                    <w:sz w:val="20"/>
                    <w:szCs w:val="20"/>
                    <w:rPrChange w:id="5557" w:author="An Phuc Cao" w:date="2024-10-24T17:21:00Z" w16du:dateUtc="2024-10-24T10:21:00Z">
                      <w:rPr/>
                    </w:rPrChange>
                  </w:rPr>
                  <w:delText xml:space="preserve">36,988,137,100 </w:delText>
                </w:r>
              </w:del>
            </w:ins>
          </w:p>
        </w:tc>
        <w:tc>
          <w:tcPr>
            <w:tcW w:w="1260" w:type="dxa"/>
            <w:vAlign w:val="bottom"/>
            <w:tcPrChange w:id="5558" w:author="An Phuc Cao" w:date="2024-10-24T17:21:00Z" w16du:dateUtc="2024-10-24T10:21:00Z">
              <w:tcPr>
                <w:tcW w:w="1260" w:type="dxa"/>
                <w:vAlign w:val="bottom"/>
              </w:tcPr>
            </w:tcPrChange>
          </w:tcPr>
          <w:p w14:paraId="4C4E52BC" w14:textId="3CA66536" w:rsidR="008E4457" w:rsidRPr="00815E19" w:rsidRDefault="008E4457" w:rsidP="00815E19">
            <w:pPr>
              <w:pStyle w:val="NoSpacing"/>
              <w:ind w:left="-228" w:right="-85"/>
              <w:jc w:val="right"/>
              <w:rPr>
                <w:rFonts w:ascii="Arial" w:hAnsi="Arial" w:cs="Arial"/>
                <w:sz w:val="20"/>
                <w:szCs w:val="20"/>
              </w:rPr>
            </w:pPr>
            <w:ins w:id="5559" w:author="An Phuc Cao" w:date="2024-10-24T17:21:00Z" w16du:dateUtc="2024-10-24T10:21:00Z">
              <w:r w:rsidRPr="00815E19">
                <w:rPr>
                  <w:rFonts w:ascii="Arial" w:hAnsi="Arial" w:cs="Arial"/>
                  <w:sz w:val="20"/>
                  <w:szCs w:val="20"/>
                  <w:rPrChange w:id="5560" w:author="An Phuc Cao" w:date="2024-10-24T17:21:00Z" w16du:dateUtc="2024-10-24T10:21:00Z">
                    <w:rPr/>
                  </w:rPrChange>
                </w:rPr>
                <w:t>4,341,079</w:t>
              </w:r>
            </w:ins>
          </w:p>
        </w:tc>
        <w:tc>
          <w:tcPr>
            <w:tcW w:w="1687" w:type="dxa"/>
            <w:vAlign w:val="bottom"/>
            <w:tcPrChange w:id="5561" w:author="An Phuc Cao" w:date="2024-10-24T17:21:00Z" w16du:dateUtc="2024-10-24T10:21:00Z">
              <w:tcPr>
                <w:tcW w:w="1687" w:type="dxa"/>
                <w:vAlign w:val="bottom"/>
              </w:tcPr>
            </w:tcPrChange>
          </w:tcPr>
          <w:p w14:paraId="73C8C69E" w14:textId="60E6E677" w:rsidR="008E4457" w:rsidRPr="00815E19" w:rsidRDefault="008E4457" w:rsidP="00815E19">
            <w:pPr>
              <w:pStyle w:val="NoSpacing"/>
              <w:ind w:left="-108" w:right="-85"/>
              <w:jc w:val="right"/>
              <w:rPr>
                <w:rFonts w:ascii="Arial" w:hAnsi="Arial" w:cs="Arial"/>
                <w:sz w:val="20"/>
                <w:szCs w:val="20"/>
              </w:rPr>
            </w:pPr>
            <w:ins w:id="5562" w:author="An Phuc Cao" w:date="2024-10-24T17:21:00Z" w16du:dateUtc="2024-10-24T10:21:00Z">
              <w:r w:rsidRPr="00815E19">
                <w:rPr>
                  <w:rFonts w:ascii="Arial" w:hAnsi="Arial" w:cs="Arial"/>
                  <w:sz w:val="20"/>
                  <w:szCs w:val="20"/>
                  <w:rPrChange w:id="5563" w:author="An Phuc Cao" w:date="2024-10-24T17:21:00Z" w16du:dateUtc="2024-10-24T10:21:00Z">
                    <w:rPr/>
                  </w:rPrChange>
                </w:rPr>
                <w:t xml:space="preserve"> 51,538,088,180 </w:t>
              </w:r>
            </w:ins>
          </w:p>
        </w:tc>
      </w:tr>
      <w:tr w:rsidR="00D309F8" w:rsidRPr="00826313" w14:paraId="6952468E"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564"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565" w:author="An Phuc Cao" w:date="2024-10-24T17:21:00Z" w16du:dateUtc="2024-10-24T10:21:00Z">
              <w:tcPr>
                <w:tcW w:w="2340" w:type="dxa"/>
              </w:tcPr>
            </w:tcPrChange>
          </w:tcPr>
          <w:p w14:paraId="10673E31" w14:textId="22703770" w:rsidR="00D309F8" w:rsidRPr="007B7833" w:rsidRDefault="00D309F8" w:rsidP="00D309F8">
            <w:pPr>
              <w:pStyle w:val="NoSpacing"/>
              <w:ind w:left="-108"/>
              <w:rPr>
                <w:rFonts w:ascii="Arial" w:hAnsi="Arial" w:cs="Arial"/>
                <w:sz w:val="20"/>
                <w:szCs w:val="20"/>
                <w:highlight w:val="yellow"/>
              </w:rPr>
            </w:pPr>
            <w:ins w:id="5566" w:author="An Phuc Cao" w:date="2024-09-30T16:06:00Z" w16du:dateUtc="2024-09-30T09:06:00Z">
              <w:r w:rsidRPr="007B7833">
                <w:rPr>
                  <w:rFonts w:ascii="Arial" w:hAnsi="Arial" w:cs="Arial"/>
                  <w:b/>
                  <w:bCs/>
                  <w:i/>
                  <w:iCs/>
                  <w:color w:val="000000"/>
                  <w:sz w:val="20"/>
                  <w:szCs w:val="20"/>
                  <w:rPrChange w:id="5567" w:author="An Phuc Cao" w:date="2024-10-24T17:20:00Z" w16du:dateUtc="2024-10-24T10:20:00Z">
                    <w:rPr>
                      <w:rFonts w:ascii="Arial" w:hAnsi="Arial" w:cs="Arial"/>
                      <w:b/>
                      <w:bCs/>
                      <w:i/>
                      <w:iCs/>
                      <w:color w:val="000000"/>
                      <w:sz w:val="18"/>
                      <w:szCs w:val="18"/>
                    </w:rPr>
                  </w:rPrChange>
                </w:rPr>
                <w:t>Unlisted shares</w:t>
              </w:r>
            </w:ins>
            <w:del w:id="5568" w:author="An Phuc Cao" w:date="2024-09-30T16:06:00Z" w16du:dateUtc="2024-09-30T09:06:00Z">
              <w:r w:rsidRPr="007B7833" w:rsidDel="00280994">
                <w:rPr>
                  <w:rFonts w:ascii="Arial" w:hAnsi="Arial" w:cs="Arial"/>
                  <w:sz w:val="20"/>
                  <w:szCs w:val="20"/>
                  <w:highlight w:val="yellow"/>
                </w:rPr>
                <w:delText>- TCB</w:delText>
              </w:r>
            </w:del>
          </w:p>
        </w:tc>
        <w:tc>
          <w:tcPr>
            <w:tcW w:w="1170" w:type="dxa"/>
            <w:vAlign w:val="bottom"/>
            <w:tcPrChange w:id="5569" w:author="An Phuc Cao" w:date="2024-10-24T17:21:00Z" w16du:dateUtc="2024-10-24T10:21:00Z">
              <w:tcPr>
                <w:tcW w:w="1170" w:type="dxa"/>
                <w:vAlign w:val="bottom"/>
              </w:tcPr>
            </w:tcPrChange>
          </w:tcPr>
          <w:p w14:paraId="63C99F10" w14:textId="0B006D42" w:rsidR="00D309F8" w:rsidRPr="00815E19" w:rsidRDefault="00D309F8" w:rsidP="00815E19">
            <w:pPr>
              <w:pStyle w:val="NoSpacing"/>
              <w:ind w:left="-126" w:right="-85"/>
              <w:jc w:val="right"/>
              <w:rPr>
                <w:rFonts w:ascii="Arial" w:hAnsi="Arial" w:cs="Arial"/>
                <w:b/>
                <w:bCs/>
                <w:i/>
                <w:iCs/>
                <w:sz w:val="20"/>
                <w:szCs w:val="20"/>
                <w:rPrChange w:id="5570" w:author="An Phuc Cao" w:date="2024-10-24T17:22:00Z" w16du:dateUtc="2024-10-24T10:22:00Z">
                  <w:rPr>
                    <w:rFonts w:ascii="Arial" w:hAnsi="Arial" w:cs="Arial"/>
                    <w:sz w:val="20"/>
                    <w:szCs w:val="20"/>
                  </w:rPr>
                </w:rPrChange>
              </w:rPr>
            </w:pPr>
            <w:ins w:id="5571" w:author="An Phuc Cao" w:date="2024-10-24T17:21:00Z" w16du:dateUtc="2024-10-24T10:21:00Z">
              <w:r w:rsidRPr="00815E19">
                <w:rPr>
                  <w:rFonts w:ascii="Arial" w:hAnsi="Arial" w:cs="Arial"/>
                  <w:b/>
                  <w:bCs/>
                  <w:i/>
                  <w:iCs/>
                  <w:sz w:val="20"/>
                  <w:szCs w:val="20"/>
                  <w:rPrChange w:id="5572" w:author="An Phuc Cao" w:date="2024-10-24T17:22:00Z" w16du:dateUtc="2024-10-24T10:22:00Z">
                    <w:rPr/>
                  </w:rPrChange>
                </w:rPr>
                <w:t>213,300</w:t>
              </w:r>
            </w:ins>
          </w:p>
        </w:tc>
        <w:tc>
          <w:tcPr>
            <w:tcW w:w="1710" w:type="dxa"/>
            <w:vAlign w:val="bottom"/>
            <w:tcPrChange w:id="5573" w:author="An Phuc Cao" w:date="2024-10-24T17:21:00Z" w16du:dateUtc="2024-10-24T10:21:00Z">
              <w:tcPr>
                <w:tcW w:w="1710" w:type="dxa"/>
                <w:vAlign w:val="bottom"/>
              </w:tcPr>
            </w:tcPrChange>
          </w:tcPr>
          <w:p w14:paraId="48E80AAB" w14:textId="2A6C406A" w:rsidR="00D309F8" w:rsidRPr="00815E19" w:rsidRDefault="00D309F8" w:rsidP="00815E19">
            <w:pPr>
              <w:pStyle w:val="NoSpacing"/>
              <w:ind w:right="-85"/>
              <w:jc w:val="right"/>
              <w:rPr>
                <w:rFonts w:ascii="Arial" w:hAnsi="Arial" w:cs="Arial"/>
                <w:b/>
                <w:bCs/>
                <w:i/>
                <w:iCs/>
                <w:sz w:val="20"/>
                <w:szCs w:val="20"/>
                <w:rPrChange w:id="5574" w:author="An Phuc Cao" w:date="2024-10-24T17:22:00Z" w16du:dateUtc="2024-10-24T10:22:00Z">
                  <w:rPr>
                    <w:rFonts w:ascii="Arial" w:hAnsi="Arial" w:cs="Arial"/>
                    <w:sz w:val="20"/>
                    <w:szCs w:val="20"/>
                  </w:rPr>
                </w:rPrChange>
              </w:rPr>
            </w:pPr>
            <w:ins w:id="5575" w:author="An Phuc Cao" w:date="2024-10-24T17:21:00Z" w16du:dateUtc="2024-10-24T10:21:00Z">
              <w:r w:rsidRPr="00815E19">
                <w:rPr>
                  <w:rFonts w:ascii="Arial" w:hAnsi="Arial" w:cs="Arial"/>
                  <w:b/>
                  <w:bCs/>
                  <w:i/>
                  <w:iCs/>
                  <w:sz w:val="20"/>
                  <w:szCs w:val="20"/>
                  <w:rPrChange w:id="5576" w:author="An Phuc Cao" w:date="2024-10-24T17:22:00Z" w16du:dateUtc="2024-10-24T10:22:00Z">
                    <w:rPr/>
                  </w:rPrChange>
                </w:rPr>
                <w:t xml:space="preserve"> 1,248,598,076 </w:t>
              </w:r>
            </w:ins>
          </w:p>
        </w:tc>
        <w:tc>
          <w:tcPr>
            <w:tcW w:w="1260" w:type="dxa"/>
            <w:vAlign w:val="bottom"/>
            <w:tcPrChange w:id="5577" w:author="An Phuc Cao" w:date="2024-10-24T17:21:00Z" w16du:dateUtc="2024-10-24T10:21:00Z">
              <w:tcPr>
                <w:tcW w:w="1260" w:type="dxa"/>
                <w:vAlign w:val="bottom"/>
              </w:tcPr>
            </w:tcPrChange>
          </w:tcPr>
          <w:p w14:paraId="08EE2481" w14:textId="4E3F890E" w:rsidR="00D309F8" w:rsidRPr="00815E19" w:rsidRDefault="00D309F8" w:rsidP="00815E19">
            <w:pPr>
              <w:pStyle w:val="NoSpacing"/>
              <w:ind w:left="-228" w:right="-85"/>
              <w:jc w:val="right"/>
              <w:rPr>
                <w:rFonts w:ascii="Arial" w:hAnsi="Arial" w:cs="Arial"/>
                <w:b/>
                <w:bCs/>
                <w:i/>
                <w:iCs/>
                <w:sz w:val="20"/>
                <w:szCs w:val="20"/>
                <w:rPrChange w:id="5578" w:author="An Phuc Cao" w:date="2024-10-24T17:22:00Z" w16du:dateUtc="2024-10-24T10:22:00Z">
                  <w:rPr>
                    <w:rFonts w:ascii="Arial" w:hAnsi="Arial" w:cs="Arial"/>
                    <w:sz w:val="20"/>
                    <w:szCs w:val="20"/>
                  </w:rPr>
                </w:rPrChange>
              </w:rPr>
            </w:pPr>
            <w:ins w:id="5579" w:author="An Phuc Cao" w:date="2024-10-24T17:21:00Z" w16du:dateUtc="2024-10-24T10:21:00Z">
              <w:r w:rsidRPr="00815E19">
                <w:rPr>
                  <w:rFonts w:ascii="Arial" w:hAnsi="Arial" w:cs="Arial"/>
                  <w:b/>
                  <w:bCs/>
                  <w:i/>
                  <w:iCs/>
                  <w:sz w:val="20"/>
                  <w:szCs w:val="20"/>
                  <w:rPrChange w:id="5580" w:author="An Phuc Cao" w:date="2024-10-24T17:22:00Z" w16du:dateUtc="2024-10-24T10:22:00Z">
                    <w:rPr/>
                  </w:rPrChange>
                </w:rPr>
                <w:t>213,300</w:t>
              </w:r>
            </w:ins>
          </w:p>
        </w:tc>
        <w:tc>
          <w:tcPr>
            <w:tcW w:w="1687" w:type="dxa"/>
            <w:vAlign w:val="bottom"/>
            <w:tcPrChange w:id="5581" w:author="An Phuc Cao" w:date="2024-10-24T17:21:00Z" w16du:dateUtc="2024-10-24T10:21:00Z">
              <w:tcPr>
                <w:tcW w:w="1687" w:type="dxa"/>
                <w:vAlign w:val="bottom"/>
              </w:tcPr>
            </w:tcPrChange>
          </w:tcPr>
          <w:p w14:paraId="32FB2F4C" w14:textId="3707AB78" w:rsidR="00D309F8" w:rsidRPr="00815E19" w:rsidRDefault="00D309F8" w:rsidP="00815E19">
            <w:pPr>
              <w:pStyle w:val="NoSpacing"/>
              <w:ind w:left="-108" w:right="-85"/>
              <w:jc w:val="right"/>
              <w:rPr>
                <w:rFonts w:ascii="Arial" w:hAnsi="Arial" w:cs="Arial"/>
                <w:b/>
                <w:bCs/>
                <w:i/>
                <w:iCs/>
                <w:sz w:val="20"/>
                <w:szCs w:val="20"/>
                <w:rPrChange w:id="5582" w:author="An Phuc Cao" w:date="2024-10-24T17:22:00Z" w16du:dateUtc="2024-10-24T10:22:00Z">
                  <w:rPr>
                    <w:rFonts w:ascii="Arial" w:hAnsi="Arial" w:cs="Arial"/>
                    <w:sz w:val="20"/>
                    <w:szCs w:val="20"/>
                  </w:rPr>
                </w:rPrChange>
              </w:rPr>
            </w:pPr>
            <w:ins w:id="5583" w:author="An Phuc Cao" w:date="2024-10-24T17:21:00Z" w16du:dateUtc="2024-10-24T10:21:00Z">
              <w:r w:rsidRPr="00815E19">
                <w:rPr>
                  <w:rFonts w:ascii="Arial" w:hAnsi="Arial" w:cs="Arial"/>
                  <w:b/>
                  <w:bCs/>
                  <w:i/>
                  <w:iCs/>
                  <w:sz w:val="20"/>
                  <w:szCs w:val="20"/>
                  <w:rPrChange w:id="5584" w:author="An Phuc Cao" w:date="2024-10-24T17:22:00Z" w16du:dateUtc="2024-10-24T10:22:00Z">
                    <w:rPr/>
                  </w:rPrChange>
                </w:rPr>
                <w:t>1,248,598,076</w:t>
              </w:r>
            </w:ins>
          </w:p>
        </w:tc>
      </w:tr>
      <w:tr w:rsidR="00D309F8" w:rsidRPr="00826313" w14:paraId="0C4C3166"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585"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586" w:author="An Phuc Cao" w:date="2024-10-24T17:21:00Z" w16du:dateUtc="2024-10-24T10:21:00Z">
              <w:tcPr>
                <w:tcW w:w="2340" w:type="dxa"/>
              </w:tcPr>
            </w:tcPrChange>
          </w:tcPr>
          <w:p w14:paraId="14B81DF0" w14:textId="75FE1752" w:rsidR="00D309F8" w:rsidRPr="007B7833" w:rsidRDefault="00D309F8" w:rsidP="00D309F8">
            <w:pPr>
              <w:pStyle w:val="NoSpacing"/>
              <w:ind w:left="-108"/>
              <w:rPr>
                <w:rFonts w:ascii="Arial" w:hAnsi="Arial" w:cs="Arial"/>
                <w:sz w:val="20"/>
                <w:szCs w:val="20"/>
                <w:highlight w:val="yellow"/>
              </w:rPr>
            </w:pPr>
            <w:ins w:id="5587" w:author="An Phuc Cao" w:date="2024-10-24T17:20:00Z" w16du:dateUtc="2024-10-24T10:20:00Z">
              <w:r>
                <w:rPr>
                  <w:rFonts w:ascii="Arial" w:hAnsi="Arial" w:cs="Arial"/>
                  <w:color w:val="000000"/>
                  <w:sz w:val="20"/>
                  <w:szCs w:val="20"/>
                </w:rPr>
                <w:t>ROS</w:t>
              </w:r>
            </w:ins>
            <w:del w:id="5588" w:author="An Phuc Cao" w:date="2024-09-30T16:06:00Z" w16du:dateUtc="2024-09-30T09:06:00Z">
              <w:r w:rsidRPr="007B7833" w:rsidDel="00280994">
                <w:rPr>
                  <w:rFonts w:ascii="Arial" w:hAnsi="Arial" w:cs="Arial"/>
                  <w:sz w:val="20"/>
                  <w:szCs w:val="20"/>
                  <w:highlight w:val="yellow"/>
                </w:rPr>
                <w:delText>- DGC</w:delText>
              </w:r>
            </w:del>
          </w:p>
        </w:tc>
        <w:tc>
          <w:tcPr>
            <w:tcW w:w="1170" w:type="dxa"/>
            <w:vAlign w:val="bottom"/>
            <w:tcPrChange w:id="5589" w:author="An Phuc Cao" w:date="2024-10-24T17:21:00Z" w16du:dateUtc="2024-10-24T10:21:00Z">
              <w:tcPr>
                <w:tcW w:w="1170" w:type="dxa"/>
                <w:vAlign w:val="bottom"/>
              </w:tcPr>
            </w:tcPrChange>
          </w:tcPr>
          <w:p w14:paraId="76614B0A" w14:textId="3C49E48C" w:rsidR="00D309F8" w:rsidRPr="00815E19" w:rsidRDefault="00D309F8" w:rsidP="00815E19">
            <w:pPr>
              <w:pStyle w:val="NoSpacing"/>
              <w:ind w:left="-126" w:right="-85"/>
              <w:jc w:val="right"/>
              <w:rPr>
                <w:rFonts w:ascii="Arial" w:hAnsi="Arial" w:cs="Arial"/>
                <w:sz w:val="20"/>
                <w:szCs w:val="20"/>
              </w:rPr>
            </w:pPr>
            <w:ins w:id="5590" w:author="An Phuc Cao" w:date="2024-10-24T17:21:00Z" w16du:dateUtc="2024-10-24T10:21:00Z">
              <w:r w:rsidRPr="00815E19">
                <w:rPr>
                  <w:rFonts w:ascii="Arial" w:hAnsi="Arial" w:cs="Arial"/>
                  <w:sz w:val="20"/>
                  <w:szCs w:val="20"/>
                  <w:rPrChange w:id="5591" w:author="An Phuc Cao" w:date="2024-10-24T17:21:00Z" w16du:dateUtc="2024-10-24T10:21:00Z">
                    <w:rPr/>
                  </w:rPrChange>
                </w:rPr>
                <w:t>197,100</w:t>
              </w:r>
            </w:ins>
          </w:p>
        </w:tc>
        <w:tc>
          <w:tcPr>
            <w:tcW w:w="1710" w:type="dxa"/>
            <w:vAlign w:val="bottom"/>
            <w:tcPrChange w:id="5592" w:author="An Phuc Cao" w:date="2024-10-24T17:21:00Z" w16du:dateUtc="2024-10-24T10:21:00Z">
              <w:tcPr>
                <w:tcW w:w="1710" w:type="dxa"/>
                <w:vAlign w:val="bottom"/>
              </w:tcPr>
            </w:tcPrChange>
          </w:tcPr>
          <w:p w14:paraId="0D88AA15" w14:textId="79D1B369" w:rsidR="00D309F8" w:rsidRPr="00815E19" w:rsidRDefault="00D309F8" w:rsidP="00815E19">
            <w:pPr>
              <w:pStyle w:val="NoSpacing"/>
              <w:ind w:right="-85"/>
              <w:jc w:val="right"/>
              <w:rPr>
                <w:rFonts w:ascii="Arial" w:hAnsi="Arial" w:cs="Arial"/>
                <w:sz w:val="20"/>
                <w:szCs w:val="20"/>
              </w:rPr>
            </w:pPr>
            <w:ins w:id="5593" w:author="An Phuc Cao" w:date="2024-10-24T17:21:00Z" w16du:dateUtc="2024-10-24T10:21:00Z">
              <w:r w:rsidRPr="00815E19">
                <w:rPr>
                  <w:rFonts w:ascii="Arial" w:hAnsi="Arial" w:cs="Arial"/>
                  <w:sz w:val="20"/>
                  <w:szCs w:val="20"/>
                  <w:rPrChange w:id="5594" w:author="An Phuc Cao" w:date="2024-10-24T17:21:00Z" w16du:dateUtc="2024-10-24T10:21:00Z">
                    <w:rPr/>
                  </w:rPrChange>
                </w:rPr>
                <w:t xml:space="preserve"> 1,009,063,589 </w:t>
              </w:r>
            </w:ins>
          </w:p>
        </w:tc>
        <w:tc>
          <w:tcPr>
            <w:tcW w:w="1260" w:type="dxa"/>
            <w:vAlign w:val="bottom"/>
            <w:tcPrChange w:id="5595" w:author="An Phuc Cao" w:date="2024-10-24T17:21:00Z" w16du:dateUtc="2024-10-24T10:21:00Z">
              <w:tcPr>
                <w:tcW w:w="1260" w:type="dxa"/>
                <w:vAlign w:val="bottom"/>
              </w:tcPr>
            </w:tcPrChange>
          </w:tcPr>
          <w:p w14:paraId="4EF1AD63" w14:textId="3AE04EDB" w:rsidR="00D309F8" w:rsidRPr="00815E19" w:rsidRDefault="00D309F8" w:rsidP="00815E19">
            <w:pPr>
              <w:pStyle w:val="NoSpacing"/>
              <w:ind w:left="-228" w:right="-85"/>
              <w:jc w:val="right"/>
              <w:rPr>
                <w:rFonts w:ascii="Arial" w:hAnsi="Arial" w:cs="Arial"/>
                <w:sz w:val="20"/>
                <w:szCs w:val="20"/>
              </w:rPr>
            </w:pPr>
            <w:ins w:id="5596" w:author="An Phuc Cao" w:date="2024-10-24T17:21:00Z" w16du:dateUtc="2024-10-24T10:21:00Z">
              <w:r w:rsidRPr="00815E19">
                <w:rPr>
                  <w:rFonts w:ascii="Arial" w:hAnsi="Arial" w:cs="Arial"/>
                  <w:sz w:val="20"/>
                  <w:szCs w:val="20"/>
                  <w:rPrChange w:id="5597" w:author="An Phuc Cao" w:date="2024-10-24T17:21:00Z" w16du:dateUtc="2024-10-24T10:21:00Z">
                    <w:rPr/>
                  </w:rPrChange>
                </w:rPr>
                <w:t>197,100</w:t>
              </w:r>
            </w:ins>
          </w:p>
        </w:tc>
        <w:tc>
          <w:tcPr>
            <w:tcW w:w="1687" w:type="dxa"/>
            <w:vAlign w:val="bottom"/>
            <w:tcPrChange w:id="5598" w:author="An Phuc Cao" w:date="2024-10-24T17:21:00Z" w16du:dateUtc="2024-10-24T10:21:00Z">
              <w:tcPr>
                <w:tcW w:w="1687" w:type="dxa"/>
                <w:vAlign w:val="bottom"/>
              </w:tcPr>
            </w:tcPrChange>
          </w:tcPr>
          <w:p w14:paraId="28958CED" w14:textId="4960A55D" w:rsidR="00D309F8" w:rsidRPr="00815E19" w:rsidRDefault="00D309F8" w:rsidP="00815E19">
            <w:pPr>
              <w:pStyle w:val="NoSpacing"/>
              <w:ind w:left="-108" w:right="-85"/>
              <w:jc w:val="right"/>
              <w:rPr>
                <w:rFonts w:ascii="Arial" w:hAnsi="Arial" w:cs="Arial"/>
                <w:sz w:val="20"/>
                <w:szCs w:val="20"/>
              </w:rPr>
            </w:pPr>
            <w:ins w:id="5599" w:author="An Phuc Cao" w:date="2024-10-24T17:21:00Z" w16du:dateUtc="2024-10-24T10:21:00Z">
              <w:r w:rsidRPr="00815E19">
                <w:rPr>
                  <w:rFonts w:ascii="Arial" w:hAnsi="Arial" w:cs="Arial"/>
                  <w:sz w:val="20"/>
                  <w:szCs w:val="20"/>
                  <w:rPrChange w:id="5600" w:author="An Phuc Cao" w:date="2024-10-24T17:21:00Z" w16du:dateUtc="2024-10-24T10:21:00Z">
                    <w:rPr/>
                  </w:rPrChange>
                </w:rPr>
                <w:t xml:space="preserve"> 1,009,063,589 </w:t>
              </w:r>
            </w:ins>
          </w:p>
        </w:tc>
      </w:tr>
      <w:tr w:rsidR="00D309F8" w:rsidRPr="00826313" w14:paraId="0A72144C"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601"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602" w:author="An Phuc Cao" w:date="2024-10-24T17:21:00Z" w16du:dateUtc="2024-10-24T10:21:00Z">
              <w:tcPr>
                <w:tcW w:w="2340" w:type="dxa"/>
              </w:tcPr>
            </w:tcPrChange>
          </w:tcPr>
          <w:p w14:paraId="686BB410" w14:textId="17718482" w:rsidR="00D309F8" w:rsidRPr="007B7833" w:rsidRDefault="00D309F8" w:rsidP="00D309F8">
            <w:pPr>
              <w:pStyle w:val="NoSpacing"/>
              <w:ind w:left="-108"/>
              <w:rPr>
                <w:rFonts w:ascii="Arial" w:hAnsi="Arial" w:cs="Arial"/>
                <w:sz w:val="20"/>
                <w:szCs w:val="20"/>
                <w:highlight w:val="yellow"/>
              </w:rPr>
            </w:pPr>
            <w:ins w:id="5603" w:author="An Phuc Cao" w:date="2024-10-24T17:20:00Z" w16du:dateUtc="2024-10-24T10:20:00Z">
              <w:r>
                <w:rPr>
                  <w:rFonts w:ascii="Arial" w:hAnsi="Arial" w:cs="Arial"/>
                  <w:color w:val="000000"/>
                  <w:sz w:val="20"/>
                  <w:szCs w:val="20"/>
                </w:rPr>
                <w:t>VIS</w:t>
              </w:r>
            </w:ins>
            <w:del w:id="5604" w:author="An Phuc Cao" w:date="2024-09-30T16:06:00Z" w16du:dateUtc="2024-09-30T09:06:00Z">
              <w:r w:rsidRPr="007B7833" w:rsidDel="00280994">
                <w:rPr>
                  <w:rFonts w:ascii="Arial" w:hAnsi="Arial" w:cs="Arial"/>
                  <w:sz w:val="20"/>
                  <w:szCs w:val="20"/>
                  <w:highlight w:val="yellow"/>
                </w:rPr>
                <w:delText>- DIG</w:delText>
              </w:r>
            </w:del>
          </w:p>
        </w:tc>
        <w:tc>
          <w:tcPr>
            <w:tcW w:w="1170" w:type="dxa"/>
            <w:vAlign w:val="bottom"/>
            <w:tcPrChange w:id="5605" w:author="An Phuc Cao" w:date="2024-10-24T17:21:00Z" w16du:dateUtc="2024-10-24T10:21:00Z">
              <w:tcPr>
                <w:tcW w:w="1170" w:type="dxa"/>
                <w:vAlign w:val="bottom"/>
              </w:tcPr>
            </w:tcPrChange>
          </w:tcPr>
          <w:p w14:paraId="06E7BE1B" w14:textId="1BB4B070" w:rsidR="00D309F8" w:rsidRPr="00815E19" w:rsidRDefault="00D309F8" w:rsidP="00815E19">
            <w:pPr>
              <w:pStyle w:val="NoSpacing"/>
              <w:ind w:left="-126" w:right="-85"/>
              <w:jc w:val="right"/>
              <w:rPr>
                <w:rFonts w:ascii="Arial" w:hAnsi="Arial" w:cs="Arial"/>
                <w:sz w:val="20"/>
                <w:szCs w:val="20"/>
              </w:rPr>
            </w:pPr>
            <w:ins w:id="5606" w:author="An Phuc Cao" w:date="2024-10-24T17:21:00Z" w16du:dateUtc="2024-10-24T10:21:00Z">
              <w:r w:rsidRPr="00815E19">
                <w:rPr>
                  <w:rFonts w:ascii="Arial" w:hAnsi="Arial" w:cs="Arial"/>
                  <w:sz w:val="20"/>
                  <w:szCs w:val="20"/>
                  <w:rPrChange w:id="5607" w:author="An Phuc Cao" w:date="2024-10-24T17:21:00Z" w16du:dateUtc="2024-10-24T10:21:00Z">
                    <w:rPr/>
                  </w:rPrChange>
                </w:rPr>
                <w:t>9,000</w:t>
              </w:r>
            </w:ins>
          </w:p>
        </w:tc>
        <w:tc>
          <w:tcPr>
            <w:tcW w:w="1710" w:type="dxa"/>
            <w:vAlign w:val="bottom"/>
            <w:tcPrChange w:id="5608" w:author="An Phuc Cao" w:date="2024-10-24T17:21:00Z" w16du:dateUtc="2024-10-24T10:21:00Z">
              <w:tcPr>
                <w:tcW w:w="1710" w:type="dxa"/>
                <w:vAlign w:val="bottom"/>
              </w:tcPr>
            </w:tcPrChange>
          </w:tcPr>
          <w:p w14:paraId="0374C1B1" w14:textId="7DE16F62" w:rsidR="00D309F8" w:rsidRPr="00815E19" w:rsidRDefault="00D309F8" w:rsidP="00815E19">
            <w:pPr>
              <w:pStyle w:val="NoSpacing"/>
              <w:ind w:right="-85"/>
              <w:jc w:val="right"/>
              <w:rPr>
                <w:rFonts w:ascii="Arial" w:hAnsi="Arial" w:cs="Arial"/>
                <w:sz w:val="20"/>
                <w:szCs w:val="20"/>
              </w:rPr>
            </w:pPr>
            <w:ins w:id="5609" w:author="An Phuc Cao" w:date="2024-10-24T17:21:00Z" w16du:dateUtc="2024-10-24T10:21:00Z">
              <w:r w:rsidRPr="00815E19">
                <w:rPr>
                  <w:rFonts w:ascii="Arial" w:hAnsi="Arial" w:cs="Arial"/>
                  <w:sz w:val="20"/>
                  <w:szCs w:val="20"/>
                  <w:rPrChange w:id="5610" w:author="An Phuc Cao" w:date="2024-10-24T17:21:00Z" w16du:dateUtc="2024-10-24T10:21:00Z">
                    <w:rPr/>
                  </w:rPrChange>
                </w:rPr>
                <w:t xml:space="preserve"> 123,329,498 </w:t>
              </w:r>
            </w:ins>
          </w:p>
        </w:tc>
        <w:tc>
          <w:tcPr>
            <w:tcW w:w="1260" w:type="dxa"/>
            <w:vAlign w:val="bottom"/>
            <w:tcPrChange w:id="5611" w:author="An Phuc Cao" w:date="2024-10-24T17:21:00Z" w16du:dateUtc="2024-10-24T10:21:00Z">
              <w:tcPr>
                <w:tcW w:w="1260" w:type="dxa"/>
                <w:vAlign w:val="bottom"/>
              </w:tcPr>
            </w:tcPrChange>
          </w:tcPr>
          <w:p w14:paraId="31375966" w14:textId="23D7453A" w:rsidR="00D309F8" w:rsidRPr="00815E19" w:rsidRDefault="00D309F8" w:rsidP="00815E19">
            <w:pPr>
              <w:pStyle w:val="NoSpacing"/>
              <w:ind w:left="-228" w:right="-85"/>
              <w:jc w:val="right"/>
              <w:rPr>
                <w:rFonts w:ascii="Arial" w:hAnsi="Arial" w:cs="Arial"/>
                <w:sz w:val="20"/>
                <w:szCs w:val="20"/>
              </w:rPr>
            </w:pPr>
            <w:ins w:id="5612" w:author="An Phuc Cao" w:date="2024-10-24T17:21:00Z" w16du:dateUtc="2024-10-24T10:21:00Z">
              <w:r w:rsidRPr="00815E19">
                <w:rPr>
                  <w:rFonts w:ascii="Arial" w:hAnsi="Arial" w:cs="Arial"/>
                  <w:sz w:val="20"/>
                  <w:szCs w:val="20"/>
                  <w:rPrChange w:id="5613" w:author="An Phuc Cao" w:date="2024-10-24T17:21:00Z" w16du:dateUtc="2024-10-24T10:21:00Z">
                    <w:rPr/>
                  </w:rPrChange>
                </w:rPr>
                <w:t>9,000</w:t>
              </w:r>
            </w:ins>
          </w:p>
        </w:tc>
        <w:tc>
          <w:tcPr>
            <w:tcW w:w="1687" w:type="dxa"/>
            <w:vAlign w:val="bottom"/>
            <w:tcPrChange w:id="5614" w:author="An Phuc Cao" w:date="2024-10-24T17:21:00Z" w16du:dateUtc="2024-10-24T10:21:00Z">
              <w:tcPr>
                <w:tcW w:w="1687" w:type="dxa"/>
                <w:vAlign w:val="bottom"/>
              </w:tcPr>
            </w:tcPrChange>
          </w:tcPr>
          <w:p w14:paraId="336D7D71" w14:textId="2D6D19BF" w:rsidR="00D309F8" w:rsidRPr="00815E19" w:rsidRDefault="00D309F8" w:rsidP="00815E19">
            <w:pPr>
              <w:pStyle w:val="NoSpacing"/>
              <w:ind w:left="-108" w:right="-85"/>
              <w:jc w:val="right"/>
              <w:rPr>
                <w:rFonts w:ascii="Arial" w:hAnsi="Arial" w:cs="Arial"/>
                <w:sz w:val="20"/>
                <w:szCs w:val="20"/>
              </w:rPr>
            </w:pPr>
            <w:ins w:id="5615" w:author="An Phuc Cao" w:date="2024-10-24T17:21:00Z" w16du:dateUtc="2024-10-24T10:21:00Z">
              <w:r w:rsidRPr="00815E19">
                <w:rPr>
                  <w:rFonts w:ascii="Arial" w:hAnsi="Arial" w:cs="Arial"/>
                  <w:sz w:val="20"/>
                  <w:szCs w:val="20"/>
                  <w:rPrChange w:id="5616" w:author="An Phuc Cao" w:date="2024-10-24T17:21:00Z" w16du:dateUtc="2024-10-24T10:21:00Z">
                    <w:rPr/>
                  </w:rPrChange>
                </w:rPr>
                <w:t xml:space="preserve"> 123,329,498 </w:t>
              </w:r>
            </w:ins>
          </w:p>
        </w:tc>
      </w:tr>
      <w:tr w:rsidR="00D309F8" w:rsidRPr="00826313" w14:paraId="03E01836"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617"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5618" w:author="An Phuc Cao" w:date="2024-10-24T17:20:00Z"/>
        </w:trPr>
        <w:tc>
          <w:tcPr>
            <w:tcW w:w="2340" w:type="dxa"/>
            <w:vAlign w:val="bottom"/>
            <w:tcPrChange w:id="5619" w:author="An Phuc Cao" w:date="2024-10-24T17:21:00Z" w16du:dateUtc="2024-10-24T10:21:00Z">
              <w:tcPr>
                <w:tcW w:w="2340" w:type="dxa"/>
                <w:vAlign w:val="bottom"/>
              </w:tcPr>
            </w:tcPrChange>
          </w:tcPr>
          <w:p w14:paraId="74CE94B8" w14:textId="78F52A6B" w:rsidR="00D309F8" w:rsidRPr="00CA40DA" w:rsidRDefault="00D309F8" w:rsidP="00D309F8">
            <w:pPr>
              <w:pStyle w:val="NoSpacing"/>
              <w:ind w:left="-108"/>
              <w:rPr>
                <w:ins w:id="5620" w:author="An Phuc Cao" w:date="2024-10-24T17:20:00Z" w16du:dateUtc="2024-10-24T10:20:00Z"/>
                <w:rFonts w:ascii="Arial" w:hAnsi="Arial" w:cs="Arial"/>
                <w:color w:val="000000"/>
                <w:sz w:val="20"/>
                <w:szCs w:val="20"/>
              </w:rPr>
            </w:pPr>
            <w:ins w:id="5621" w:author="An Phuc Cao" w:date="2024-10-24T17:20:00Z" w16du:dateUtc="2024-10-24T10:20:00Z">
              <w:r>
                <w:rPr>
                  <w:rFonts w:ascii="Arial" w:hAnsi="Arial" w:cs="Arial"/>
                  <w:color w:val="000000"/>
                  <w:sz w:val="20"/>
                  <w:szCs w:val="20"/>
                </w:rPr>
                <w:t>CEE</w:t>
              </w:r>
            </w:ins>
          </w:p>
        </w:tc>
        <w:tc>
          <w:tcPr>
            <w:tcW w:w="1170" w:type="dxa"/>
            <w:vAlign w:val="bottom"/>
            <w:tcPrChange w:id="5622" w:author="An Phuc Cao" w:date="2024-10-24T17:21:00Z" w16du:dateUtc="2024-10-24T10:21:00Z">
              <w:tcPr>
                <w:tcW w:w="1170" w:type="dxa"/>
                <w:vAlign w:val="bottom"/>
              </w:tcPr>
            </w:tcPrChange>
          </w:tcPr>
          <w:p w14:paraId="342C4849" w14:textId="4D817D11" w:rsidR="00D309F8" w:rsidRPr="00815E19" w:rsidRDefault="00D309F8" w:rsidP="00815E19">
            <w:pPr>
              <w:pStyle w:val="NoSpacing"/>
              <w:ind w:left="-126" w:right="-85"/>
              <w:jc w:val="right"/>
              <w:rPr>
                <w:ins w:id="5623" w:author="An Phuc Cao" w:date="2024-10-24T17:20:00Z" w16du:dateUtc="2024-10-24T10:20:00Z"/>
                <w:rFonts w:ascii="Arial" w:hAnsi="Arial" w:cs="Arial"/>
                <w:sz w:val="20"/>
                <w:szCs w:val="20"/>
              </w:rPr>
            </w:pPr>
            <w:ins w:id="5624" w:author="An Phuc Cao" w:date="2024-10-24T17:21:00Z" w16du:dateUtc="2024-10-24T10:21:00Z">
              <w:r w:rsidRPr="00815E19">
                <w:rPr>
                  <w:rFonts w:ascii="Arial" w:hAnsi="Arial" w:cs="Arial"/>
                  <w:sz w:val="20"/>
                  <w:szCs w:val="20"/>
                  <w:rPrChange w:id="5625" w:author="An Phuc Cao" w:date="2024-10-24T17:21:00Z" w16du:dateUtc="2024-10-24T10:21:00Z">
                    <w:rPr/>
                  </w:rPrChange>
                </w:rPr>
                <w:t>5,900</w:t>
              </w:r>
            </w:ins>
          </w:p>
        </w:tc>
        <w:tc>
          <w:tcPr>
            <w:tcW w:w="1710" w:type="dxa"/>
            <w:vAlign w:val="bottom"/>
            <w:tcPrChange w:id="5626" w:author="An Phuc Cao" w:date="2024-10-24T17:21:00Z" w16du:dateUtc="2024-10-24T10:21:00Z">
              <w:tcPr>
                <w:tcW w:w="1710" w:type="dxa"/>
                <w:vAlign w:val="bottom"/>
              </w:tcPr>
            </w:tcPrChange>
          </w:tcPr>
          <w:p w14:paraId="21DDF2A9" w14:textId="7BA7D65B" w:rsidR="00D309F8" w:rsidRPr="00815E19" w:rsidRDefault="00D309F8" w:rsidP="00815E19">
            <w:pPr>
              <w:pStyle w:val="NoSpacing"/>
              <w:ind w:right="-85"/>
              <w:jc w:val="right"/>
              <w:rPr>
                <w:ins w:id="5627" w:author="An Phuc Cao" w:date="2024-10-24T17:20:00Z" w16du:dateUtc="2024-10-24T10:20:00Z"/>
                <w:rFonts w:ascii="Arial" w:hAnsi="Arial" w:cs="Arial"/>
                <w:sz w:val="20"/>
                <w:szCs w:val="20"/>
              </w:rPr>
            </w:pPr>
            <w:ins w:id="5628" w:author="An Phuc Cao" w:date="2024-10-24T17:21:00Z" w16du:dateUtc="2024-10-24T10:21:00Z">
              <w:r w:rsidRPr="00815E19">
                <w:rPr>
                  <w:rFonts w:ascii="Arial" w:hAnsi="Arial" w:cs="Arial"/>
                  <w:sz w:val="20"/>
                  <w:szCs w:val="20"/>
                  <w:rPrChange w:id="5629" w:author="An Phuc Cao" w:date="2024-10-24T17:21:00Z" w16du:dateUtc="2024-10-24T10:21:00Z">
                    <w:rPr/>
                  </w:rPrChange>
                </w:rPr>
                <w:t xml:space="preserve"> 83,814,003 </w:t>
              </w:r>
            </w:ins>
          </w:p>
        </w:tc>
        <w:tc>
          <w:tcPr>
            <w:tcW w:w="1260" w:type="dxa"/>
            <w:vAlign w:val="bottom"/>
            <w:tcPrChange w:id="5630" w:author="An Phuc Cao" w:date="2024-10-24T17:21:00Z" w16du:dateUtc="2024-10-24T10:21:00Z">
              <w:tcPr>
                <w:tcW w:w="1260" w:type="dxa"/>
                <w:vAlign w:val="bottom"/>
              </w:tcPr>
            </w:tcPrChange>
          </w:tcPr>
          <w:p w14:paraId="5AB30493" w14:textId="70D75173" w:rsidR="00D309F8" w:rsidRPr="00815E19" w:rsidRDefault="00D309F8" w:rsidP="00815E19">
            <w:pPr>
              <w:pStyle w:val="NoSpacing"/>
              <w:ind w:left="-228" w:right="-85"/>
              <w:jc w:val="right"/>
              <w:rPr>
                <w:ins w:id="5631" w:author="An Phuc Cao" w:date="2024-10-24T17:20:00Z" w16du:dateUtc="2024-10-24T10:20:00Z"/>
                <w:rFonts w:ascii="Arial" w:hAnsi="Arial" w:cs="Arial"/>
                <w:sz w:val="20"/>
                <w:szCs w:val="20"/>
              </w:rPr>
            </w:pPr>
            <w:ins w:id="5632" w:author="An Phuc Cao" w:date="2024-10-24T17:21:00Z" w16du:dateUtc="2024-10-24T10:21:00Z">
              <w:r w:rsidRPr="00815E19">
                <w:rPr>
                  <w:rFonts w:ascii="Arial" w:hAnsi="Arial" w:cs="Arial"/>
                  <w:sz w:val="20"/>
                  <w:szCs w:val="20"/>
                  <w:rPrChange w:id="5633" w:author="An Phuc Cao" w:date="2024-10-24T17:21:00Z" w16du:dateUtc="2024-10-24T10:21:00Z">
                    <w:rPr/>
                  </w:rPrChange>
                </w:rPr>
                <w:t>5,900</w:t>
              </w:r>
            </w:ins>
          </w:p>
        </w:tc>
        <w:tc>
          <w:tcPr>
            <w:tcW w:w="1687" w:type="dxa"/>
            <w:vAlign w:val="bottom"/>
            <w:tcPrChange w:id="5634" w:author="An Phuc Cao" w:date="2024-10-24T17:21:00Z" w16du:dateUtc="2024-10-24T10:21:00Z">
              <w:tcPr>
                <w:tcW w:w="1687" w:type="dxa"/>
                <w:vAlign w:val="bottom"/>
              </w:tcPr>
            </w:tcPrChange>
          </w:tcPr>
          <w:p w14:paraId="20C36AAC" w14:textId="0F5C944E" w:rsidR="00D309F8" w:rsidRPr="00815E19" w:rsidRDefault="00D309F8" w:rsidP="00815E19">
            <w:pPr>
              <w:pStyle w:val="NoSpacing"/>
              <w:ind w:left="-108" w:right="-85"/>
              <w:jc w:val="right"/>
              <w:rPr>
                <w:ins w:id="5635" w:author="An Phuc Cao" w:date="2024-10-24T17:20:00Z" w16du:dateUtc="2024-10-24T10:20:00Z"/>
                <w:rFonts w:ascii="Arial" w:hAnsi="Arial" w:cs="Arial"/>
                <w:sz w:val="20"/>
                <w:szCs w:val="20"/>
              </w:rPr>
            </w:pPr>
            <w:ins w:id="5636" w:author="An Phuc Cao" w:date="2024-10-24T17:21:00Z" w16du:dateUtc="2024-10-24T10:21:00Z">
              <w:r w:rsidRPr="00815E19">
                <w:rPr>
                  <w:rFonts w:ascii="Arial" w:hAnsi="Arial" w:cs="Arial"/>
                  <w:sz w:val="20"/>
                  <w:szCs w:val="20"/>
                  <w:rPrChange w:id="5637" w:author="An Phuc Cao" w:date="2024-10-24T17:21:00Z" w16du:dateUtc="2024-10-24T10:21:00Z">
                    <w:rPr/>
                  </w:rPrChange>
                </w:rPr>
                <w:t xml:space="preserve"> 83,814,003 </w:t>
              </w:r>
            </w:ins>
          </w:p>
        </w:tc>
      </w:tr>
      <w:tr w:rsidR="00D309F8" w:rsidRPr="00826313" w14:paraId="34BEC60C"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638"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5639" w:author="An Phuc Cao" w:date="2024-10-24T17:20:00Z"/>
        </w:trPr>
        <w:tc>
          <w:tcPr>
            <w:tcW w:w="2340" w:type="dxa"/>
            <w:vAlign w:val="bottom"/>
            <w:tcPrChange w:id="5640" w:author="An Phuc Cao" w:date="2024-10-24T17:21:00Z" w16du:dateUtc="2024-10-24T10:21:00Z">
              <w:tcPr>
                <w:tcW w:w="2340" w:type="dxa"/>
                <w:vAlign w:val="bottom"/>
              </w:tcPr>
            </w:tcPrChange>
          </w:tcPr>
          <w:p w14:paraId="2D884EF2" w14:textId="706937BD" w:rsidR="00D309F8" w:rsidRPr="00CA40DA" w:rsidRDefault="00D309F8" w:rsidP="00D309F8">
            <w:pPr>
              <w:pStyle w:val="NoSpacing"/>
              <w:ind w:left="-108"/>
              <w:rPr>
                <w:ins w:id="5641" w:author="An Phuc Cao" w:date="2024-10-24T17:20:00Z" w16du:dateUtc="2024-10-24T10:20:00Z"/>
                <w:rFonts w:ascii="Arial" w:hAnsi="Arial" w:cs="Arial"/>
                <w:color w:val="000000"/>
                <w:sz w:val="20"/>
                <w:szCs w:val="20"/>
              </w:rPr>
            </w:pPr>
            <w:ins w:id="5642" w:author="An Phuc Cao" w:date="2024-10-24T17:20:00Z" w16du:dateUtc="2024-10-24T10:20:00Z">
              <w:r>
                <w:rPr>
                  <w:rFonts w:ascii="Arial" w:hAnsi="Arial" w:cs="Arial"/>
                  <w:color w:val="000000"/>
                  <w:sz w:val="20"/>
                  <w:szCs w:val="20"/>
                </w:rPr>
                <w:t>EMC</w:t>
              </w:r>
            </w:ins>
          </w:p>
        </w:tc>
        <w:tc>
          <w:tcPr>
            <w:tcW w:w="1170" w:type="dxa"/>
            <w:vAlign w:val="bottom"/>
            <w:tcPrChange w:id="5643" w:author="An Phuc Cao" w:date="2024-10-24T17:21:00Z" w16du:dateUtc="2024-10-24T10:21:00Z">
              <w:tcPr>
                <w:tcW w:w="1170" w:type="dxa"/>
                <w:vAlign w:val="bottom"/>
              </w:tcPr>
            </w:tcPrChange>
          </w:tcPr>
          <w:p w14:paraId="61495747" w14:textId="6DB21A9F" w:rsidR="00D309F8" w:rsidRPr="00815E19" w:rsidRDefault="00D309F8" w:rsidP="00815E19">
            <w:pPr>
              <w:pStyle w:val="NoSpacing"/>
              <w:ind w:left="-126" w:right="-85"/>
              <w:jc w:val="right"/>
              <w:rPr>
                <w:ins w:id="5644" w:author="An Phuc Cao" w:date="2024-10-24T17:20:00Z" w16du:dateUtc="2024-10-24T10:20:00Z"/>
                <w:rFonts w:ascii="Arial" w:hAnsi="Arial" w:cs="Arial"/>
                <w:sz w:val="20"/>
                <w:szCs w:val="20"/>
              </w:rPr>
            </w:pPr>
            <w:ins w:id="5645" w:author="An Phuc Cao" w:date="2024-10-24T17:21:00Z" w16du:dateUtc="2024-10-24T10:21:00Z">
              <w:r w:rsidRPr="00815E19">
                <w:rPr>
                  <w:rFonts w:ascii="Arial" w:hAnsi="Arial" w:cs="Arial"/>
                  <w:sz w:val="20"/>
                  <w:szCs w:val="20"/>
                  <w:rPrChange w:id="5646" w:author="An Phuc Cao" w:date="2024-10-24T17:21:00Z" w16du:dateUtc="2024-10-24T10:21:00Z">
                    <w:rPr/>
                  </w:rPrChange>
                </w:rPr>
                <w:t>1,000</w:t>
              </w:r>
            </w:ins>
          </w:p>
        </w:tc>
        <w:tc>
          <w:tcPr>
            <w:tcW w:w="1710" w:type="dxa"/>
            <w:vAlign w:val="bottom"/>
            <w:tcPrChange w:id="5647" w:author="An Phuc Cao" w:date="2024-10-24T17:21:00Z" w16du:dateUtc="2024-10-24T10:21:00Z">
              <w:tcPr>
                <w:tcW w:w="1710" w:type="dxa"/>
                <w:vAlign w:val="bottom"/>
              </w:tcPr>
            </w:tcPrChange>
          </w:tcPr>
          <w:p w14:paraId="55A635EE" w14:textId="64B43EFE" w:rsidR="00D309F8" w:rsidRPr="00815E19" w:rsidRDefault="00D309F8" w:rsidP="00815E19">
            <w:pPr>
              <w:pStyle w:val="NoSpacing"/>
              <w:ind w:right="-85"/>
              <w:jc w:val="right"/>
              <w:rPr>
                <w:ins w:id="5648" w:author="An Phuc Cao" w:date="2024-10-24T17:20:00Z" w16du:dateUtc="2024-10-24T10:20:00Z"/>
                <w:rFonts w:ascii="Arial" w:hAnsi="Arial" w:cs="Arial"/>
                <w:sz w:val="20"/>
                <w:szCs w:val="20"/>
              </w:rPr>
            </w:pPr>
            <w:ins w:id="5649" w:author="An Phuc Cao" w:date="2024-10-24T17:21:00Z" w16du:dateUtc="2024-10-24T10:21:00Z">
              <w:r w:rsidRPr="00815E19">
                <w:rPr>
                  <w:rFonts w:ascii="Arial" w:hAnsi="Arial" w:cs="Arial"/>
                  <w:sz w:val="20"/>
                  <w:szCs w:val="20"/>
                  <w:rPrChange w:id="5650" w:author="An Phuc Cao" w:date="2024-10-24T17:21:00Z" w16du:dateUtc="2024-10-24T10:21:00Z">
                    <w:rPr/>
                  </w:rPrChange>
                </w:rPr>
                <w:t xml:space="preserve"> 25,195,474 </w:t>
              </w:r>
            </w:ins>
          </w:p>
        </w:tc>
        <w:tc>
          <w:tcPr>
            <w:tcW w:w="1260" w:type="dxa"/>
            <w:vAlign w:val="bottom"/>
            <w:tcPrChange w:id="5651" w:author="An Phuc Cao" w:date="2024-10-24T17:21:00Z" w16du:dateUtc="2024-10-24T10:21:00Z">
              <w:tcPr>
                <w:tcW w:w="1260" w:type="dxa"/>
                <w:vAlign w:val="bottom"/>
              </w:tcPr>
            </w:tcPrChange>
          </w:tcPr>
          <w:p w14:paraId="646FBDF5" w14:textId="71E19294" w:rsidR="00D309F8" w:rsidRPr="00815E19" w:rsidRDefault="00D309F8" w:rsidP="00815E19">
            <w:pPr>
              <w:pStyle w:val="NoSpacing"/>
              <w:ind w:left="-228" w:right="-85"/>
              <w:jc w:val="right"/>
              <w:rPr>
                <w:ins w:id="5652" w:author="An Phuc Cao" w:date="2024-10-24T17:20:00Z" w16du:dateUtc="2024-10-24T10:20:00Z"/>
                <w:rFonts w:ascii="Arial" w:hAnsi="Arial" w:cs="Arial"/>
                <w:sz w:val="20"/>
                <w:szCs w:val="20"/>
              </w:rPr>
            </w:pPr>
            <w:ins w:id="5653" w:author="An Phuc Cao" w:date="2024-10-24T17:21:00Z" w16du:dateUtc="2024-10-24T10:21:00Z">
              <w:r w:rsidRPr="00815E19">
                <w:rPr>
                  <w:rFonts w:ascii="Arial" w:hAnsi="Arial" w:cs="Arial"/>
                  <w:sz w:val="20"/>
                  <w:szCs w:val="20"/>
                  <w:rPrChange w:id="5654" w:author="An Phuc Cao" w:date="2024-10-24T17:21:00Z" w16du:dateUtc="2024-10-24T10:21:00Z">
                    <w:rPr/>
                  </w:rPrChange>
                </w:rPr>
                <w:t>1,000</w:t>
              </w:r>
            </w:ins>
          </w:p>
        </w:tc>
        <w:tc>
          <w:tcPr>
            <w:tcW w:w="1687" w:type="dxa"/>
            <w:vAlign w:val="bottom"/>
            <w:tcPrChange w:id="5655" w:author="An Phuc Cao" w:date="2024-10-24T17:21:00Z" w16du:dateUtc="2024-10-24T10:21:00Z">
              <w:tcPr>
                <w:tcW w:w="1687" w:type="dxa"/>
                <w:vAlign w:val="bottom"/>
              </w:tcPr>
            </w:tcPrChange>
          </w:tcPr>
          <w:p w14:paraId="2DD73952" w14:textId="75C11EB7" w:rsidR="00D309F8" w:rsidRPr="00815E19" w:rsidRDefault="00D309F8" w:rsidP="00815E19">
            <w:pPr>
              <w:pStyle w:val="NoSpacing"/>
              <w:ind w:left="-108" w:right="-85"/>
              <w:jc w:val="right"/>
              <w:rPr>
                <w:ins w:id="5656" w:author="An Phuc Cao" w:date="2024-10-24T17:20:00Z" w16du:dateUtc="2024-10-24T10:20:00Z"/>
                <w:rFonts w:ascii="Arial" w:hAnsi="Arial" w:cs="Arial"/>
                <w:sz w:val="20"/>
                <w:szCs w:val="20"/>
              </w:rPr>
            </w:pPr>
            <w:ins w:id="5657" w:author="An Phuc Cao" w:date="2024-10-24T17:21:00Z" w16du:dateUtc="2024-10-24T10:21:00Z">
              <w:r w:rsidRPr="00815E19">
                <w:rPr>
                  <w:rFonts w:ascii="Arial" w:hAnsi="Arial" w:cs="Arial"/>
                  <w:sz w:val="20"/>
                  <w:szCs w:val="20"/>
                  <w:rPrChange w:id="5658" w:author="An Phuc Cao" w:date="2024-10-24T17:21:00Z" w16du:dateUtc="2024-10-24T10:21:00Z">
                    <w:rPr/>
                  </w:rPrChange>
                </w:rPr>
                <w:t xml:space="preserve"> 25,195,474 </w:t>
              </w:r>
            </w:ins>
          </w:p>
        </w:tc>
      </w:tr>
      <w:tr w:rsidR="00D309F8" w:rsidRPr="00826313" w14:paraId="39624CDF"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659"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660" w:author="An Phuc Cao" w:date="2024-10-24T17:21:00Z" w16du:dateUtc="2024-10-24T10:21:00Z">
              <w:tcPr>
                <w:tcW w:w="2340" w:type="dxa"/>
              </w:tcPr>
            </w:tcPrChange>
          </w:tcPr>
          <w:p w14:paraId="58CA1F13" w14:textId="1426ADF3" w:rsidR="00D309F8" w:rsidRPr="007B7833" w:rsidRDefault="00D309F8" w:rsidP="00D309F8">
            <w:pPr>
              <w:pStyle w:val="NoSpacing"/>
              <w:ind w:left="-108"/>
              <w:rPr>
                <w:rFonts w:ascii="Arial" w:hAnsi="Arial" w:cs="Arial"/>
                <w:sz w:val="20"/>
                <w:szCs w:val="20"/>
                <w:highlight w:val="yellow"/>
              </w:rPr>
            </w:pPr>
            <w:ins w:id="5661" w:author="An Phuc Cao" w:date="2024-10-24T17:20:00Z" w16du:dateUtc="2024-10-24T10:20:00Z">
              <w:r>
                <w:rPr>
                  <w:rFonts w:ascii="Arial" w:hAnsi="Arial" w:cs="Arial"/>
                  <w:color w:val="000000"/>
                  <w:sz w:val="20"/>
                  <w:szCs w:val="20"/>
                </w:rPr>
                <w:t>THI</w:t>
              </w:r>
            </w:ins>
            <w:del w:id="5662" w:author="An Phuc Cao" w:date="2024-09-30T16:06:00Z" w16du:dateUtc="2024-09-30T09:06:00Z">
              <w:r w:rsidRPr="007B7833" w:rsidDel="00280994">
                <w:rPr>
                  <w:rFonts w:ascii="Arial" w:hAnsi="Arial" w:cs="Arial"/>
                  <w:sz w:val="20"/>
                  <w:szCs w:val="20"/>
                  <w:highlight w:val="yellow"/>
                </w:rPr>
                <w:delText>Other shares</w:delText>
              </w:r>
            </w:del>
          </w:p>
        </w:tc>
        <w:tc>
          <w:tcPr>
            <w:tcW w:w="1170" w:type="dxa"/>
            <w:vAlign w:val="bottom"/>
            <w:tcPrChange w:id="5663" w:author="An Phuc Cao" w:date="2024-10-24T17:21:00Z" w16du:dateUtc="2024-10-24T10:21:00Z">
              <w:tcPr>
                <w:tcW w:w="1170" w:type="dxa"/>
                <w:vAlign w:val="bottom"/>
              </w:tcPr>
            </w:tcPrChange>
          </w:tcPr>
          <w:p w14:paraId="5D16FCDC" w14:textId="0CC44280" w:rsidR="00D309F8" w:rsidRPr="00815E19" w:rsidRDefault="00D309F8" w:rsidP="00815E19">
            <w:pPr>
              <w:pStyle w:val="NoSpacing"/>
              <w:ind w:left="-126" w:right="-85"/>
              <w:jc w:val="right"/>
              <w:rPr>
                <w:rFonts w:ascii="Arial" w:hAnsi="Arial" w:cs="Arial"/>
                <w:sz w:val="20"/>
                <w:szCs w:val="20"/>
              </w:rPr>
            </w:pPr>
            <w:ins w:id="5664" w:author="An Phuc Cao" w:date="2024-10-24T17:21:00Z" w16du:dateUtc="2024-10-24T10:21:00Z">
              <w:r w:rsidRPr="00815E19">
                <w:rPr>
                  <w:rFonts w:ascii="Arial" w:hAnsi="Arial" w:cs="Arial"/>
                  <w:sz w:val="20"/>
                  <w:szCs w:val="20"/>
                  <w:rPrChange w:id="5665" w:author="An Phuc Cao" w:date="2024-10-24T17:21:00Z" w16du:dateUtc="2024-10-24T10:21:00Z">
                    <w:rPr/>
                  </w:rPrChange>
                </w:rPr>
                <w:t>300</w:t>
              </w:r>
            </w:ins>
          </w:p>
        </w:tc>
        <w:tc>
          <w:tcPr>
            <w:tcW w:w="1710" w:type="dxa"/>
            <w:vAlign w:val="bottom"/>
            <w:tcPrChange w:id="5666" w:author="An Phuc Cao" w:date="2024-10-24T17:21:00Z" w16du:dateUtc="2024-10-24T10:21:00Z">
              <w:tcPr>
                <w:tcW w:w="1710" w:type="dxa"/>
                <w:vAlign w:val="bottom"/>
              </w:tcPr>
            </w:tcPrChange>
          </w:tcPr>
          <w:p w14:paraId="55EF5F69" w14:textId="6037F141" w:rsidR="00D309F8" w:rsidRPr="00815E19" w:rsidRDefault="00D309F8" w:rsidP="00815E19">
            <w:pPr>
              <w:pStyle w:val="NoSpacing"/>
              <w:ind w:right="-85"/>
              <w:jc w:val="right"/>
              <w:rPr>
                <w:rFonts w:ascii="Arial" w:hAnsi="Arial" w:cs="Arial"/>
                <w:sz w:val="20"/>
                <w:szCs w:val="20"/>
              </w:rPr>
            </w:pPr>
            <w:ins w:id="5667" w:author="An Phuc Cao" w:date="2024-10-24T17:21:00Z" w16du:dateUtc="2024-10-24T10:21:00Z">
              <w:r w:rsidRPr="00815E19">
                <w:rPr>
                  <w:rFonts w:ascii="Arial" w:hAnsi="Arial" w:cs="Arial"/>
                  <w:sz w:val="20"/>
                  <w:szCs w:val="20"/>
                  <w:rPrChange w:id="5668" w:author="An Phuc Cao" w:date="2024-10-24T17:21:00Z" w16du:dateUtc="2024-10-24T10:21:00Z">
                    <w:rPr/>
                  </w:rPrChange>
                </w:rPr>
                <w:t xml:space="preserve"> 7,195,512 </w:t>
              </w:r>
            </w:ins>
          </w:p>
        </w:tc>
        <w:tc>
          <w:tcPr>
            <w:tcW w:w="1260" w:type="dxa"/>
            <w:vAlign w:val="bottom"/>
            <w:tcPrChange w:id="5669" w:author="An Phuc Cao" w:date="2024-10-24T17:21:00Z" w16du:dateUtc="2024-10-24T10:21:00Z">
              <w:tcPr>
                <w:tcW w:w="1260" w:type="dxa"/>
                <w:vAlign w:val="bottom"/>
              </w:tcPr>
            </w:tcPrChange>
          </w:tcPr>
          <w:p w14:paraId="5B2C10AA" w14:textId="76BB4F1C" w:rsidR="00D309F8" w:rsidRPr="00815E19" w:rsidRDefault="00D309F8" w:rsidP="00815E19">
            <w:pPr>
              <w:pStyle w:val="NoSpacing"/>
              <w:ind w:left="-228" w:right="-85"/>
              <w:jc w:val="right"/>
              <w:rPr>
                <w:rFonts w:ascii="Arial" w:hAnsi="Arial" w:cs="Arial"/>
                <w:sz w:val="20"/>
                <w:szCs w:val="20"/>
              </w:rPr>
            </w:pPr>
            <w:ins w:id="5670" w:author="An Phuc Cao" w:date="2024-10-24T17:21:00Z" w16du:dateUtc="2024-10-24T10:21:00Z">
              <w:r w:rsidRPr="00815E19">
                <w:rPr>
                  <w:rFonts w:ascii="Arial" w:hAnsi="Arial" w:cs="Arial"/>
                  <w:sz w:val="20"/>
                  <w:szCs w:val="20"/>
                  <w:rPrChange w:id="5671" w:author="An Phuc Cao" w:date="2024-10-24T17:21:00Z" w16du:dateUtc="2024-10-24T10:21:00Z">
                    <w:rPr/>
                  </w:rPrChange>
                </w:rPr>
                <w:t>300</w:t>
              </w:r>
            </w:ins>
          </w:p>
        </w:tc>
        <w:tc>
          <w:tcPr>
            <w:tcW w:w="1687" w:type="dxa"/>
            <w:vAlign w:val="bottom"/>
            <w:tcPrChange w:id="5672" w:author="An Phuc Cao" w:date="2024-10-24T17:21:00Z" w16du:dateUtc="2024-10-24T10:21:00Z">
              <w:tcPr>
                <w:tcW w:w="1687" w:type="dxa"/>
                <w:vAlign w:val="bottom"/>
              </w:tcPr>
            </w:tcPrChange>
          </w:tcPr>
          <w:p w14:paraId="44883B93" w14:textId="6E1F6897" w:rsidR="00D309F8" w:rsidRPr="00815E19" w:rsidRDefault="00D309F8" w:rsidP="00815E19">
            <w:pPr>
              <w:pStyle w:val="NoSpacing"/>
              <w:ind w:left="-108" w:right="-85"/>
              <w:jc w:val="right"/>
              <w:rPr>
                <w:rFonts w:ascii="Arial" w:hAnsi="Arial" w:cs="Arial"/>
                <w:sz w:val="20"/>
                <w:szCs w:val="20"/>
              </w:rPr>
            </w:pPr>
            <w:ins w:id="5673" w:author="An Phuc Cao" w:date="2024-10-24T17:21:00Z" w16du:dateUtc="2024-10-24T10:21:00Z">
              <w:r w:rsidRPr="00815E19">
                <w:rPr>
                  <w:rFonts w:ascii="Arial" w:hAnsi="Arial" w:cs="Arial"/>
                  <w:sz w:val="20"/>
                  <w:szCs w:val="20"/>
                  <w:rPrChange w:id="5674" w:author="An Phuc Cao" w:date="2024-10-24T17:21:00Z" w16du:dateUtc="2024-10-24T10:21:00Z">
                    <w:rPr/>
                  </w:rPrChange>
                </w:rPr>
                <w:t xml:space="preserve"> 7,195,512 </w:t>
              </w:r>
            </w:ins>
          </w:p>
        </w:tc>
      </w:tr>
      <w:tr w:rsidR="007D204B" w:rsidRPr="00826313" w14:paraId="0BD5E47F"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675"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5676" w:author="An Phuc Cao" w:date="2024-09-30T16:05:00Z"/>
        </w:trPr>
        <w:tc>
          <w:tcPr>
            <w:tcW w:w="2340" w:type="dxa"/>
            <w:vAlign w:val="bottom"/>
            <w:tcPrChange w:id="5677" w:author="An Phuc Cao" w:date="2024-10-24T17:21:00Z" w16du:dateUtc="2024-10-24T10:21:00Z">
              <w:tcPr>
                <w:tcW w:w="2340" w:type="dxa"/>
              </w:tcPr>
            </w:tcPrChange>
          </w:tcPr>
          <w:p w14:paraId="63032019" w14:textId="3A26234A" w:rsidR="007D204B" w:rsidRPr="007B7833" w:rsidRDefault="007D204B" w:rsidP="007D204B">
            <w:pPr>
              <w:pStyle w:val="NoSpacing"/>
              <w:ind w:left="-108"/>
              <w:rPr>
                <w:ins w:id="5678" w:author="An Phuc Cao" w:date="2024-09-30T16:05:00Z" w16du:dateUtc="2024-09-30T09:05:00Z"/>
                <w:rFonts w:ascii="Arial" w:hAnsi="Arial" w:cs="Arial"/>
                <w:sz w:val="20"/>
                <w:szCs w:val="20"/>
                <w:highlight w:val="yellow"/>
              </w:rPr>
            </w:pPr>
            <w:ins w:id="5679" w:author="An Phuc Cao" w:date="2024-09-30T16:06:00Z" w16du:dateUtc="2024-09-30T09:06:00Z">
              <w:r w:rsidRPr="007B7833">
                <w:rPr>
                  <w:rFonts w:ascii="Arial" w:hAnsi="Arial" w:cs="Arial"/>
                  <w:b/>
                  <w:bCs/>
                  <w:i/>
                  <w:iCs/>
                  <w:color w:val="000000"/>
                  <w:sz w:val="20"/>
                  <w:szCs w:val="20"/>
                  <w:rPrChange w:id="5680" w:author="An Phuc Cao" w:date="2024-10-24T17:20:00Z" w16du:dateUtc="2024-10-24T10:20:00Z">
                    <w:rPr>
                      <w:rFonts w:ascii="Arial" w:hAnsi="Arial" w:cs="Arial"/>
                      <w:b/>
                      <w:bCs/>
                      <w:i/>
                      <w:iCs/>
                      <w:color w:val="000000"/>
                      <w:sz w:val="18"/>
                      <w:szCs w:val="18"/>
                    </w:rPr>
                  </w:rPrChange>
                </w:rPr>
                <w:t>Listed fund units</w:t>
              </w:r>
            </w:ins>
          </w:p>
        </w:tc>
        <w:tc>
          <w:tcPr>
            <w:tcW w:w="1170" w:type="dxa"/>
            <w:vAlign w:val="bottom"/>
            <w:tcPrChange w:id="5681" w:author="An Phuc Cao" w:date="2024-10-24T17:21:00Z" w16du:dateUtc="2024-10-24T10:21:00Z">
              <w:tcPr>
                <w:tcW w:w="1170" w:type="dxa"/>
                <w:vAlign w:val="bottom"/>
              </w:tcPr>
            </w:tcPrChange>
          </w:tcPr>
          <w:p w14:paraId="09F3424A" w14:textId="353A3988" w:rsidR="007D204B" w:rsidRPr="00815E19" w:rsidRDefault="007D204B" w:rsidP="00815E19">
            <w:pPr>
              <w:pStyle w:val="NoSpacing"/>
              <w:ind w:left="-126" w:right="-85"/>
              <w:jc w:val="right"/>
              <w:rPr>
                <w:ins w:id="5682" w:author="An Phuc Cao" w:date="2024-09-30T16:05:00Z" w16du:dateUtc="2024-09-30T09:05:00Z"/>
                <w:rFonts w:ascii="Arial" w:hAnsi="Arial" w:cs="Arial"/>
                <w:b/>
                <w:bCs/>
                <w:i/>
                <w:iCs/>
                <w:sz w:val="20"/>
                <w:szCs w:val="20"/>
                <w:rPrChange w:id="5683" w:author="An Phuc Cao" w:date="2024-10-24T17:22:00Z" w16du:dateUtc="2024-10-24T10:22:00Z">
                  <w:rPr>
                    <w:ins w:id="5684" w:author="An Phuc Cao" w:date="2024-09-30T16:05:00Z" w16du:dateUtc="2024-09-30T09:05:00Z"/>
                    <w:rFonts w:ascii="Arial" w:hAnsi="Arial" w:cs="Arial"/>
                    <w:sz w:val="20"/>
                    <w:szCs w:val="20"/>
                  </w:rPr>
                </w:rPrChange>
              </w:rPr>
            </w:pPr>
            <w:ins w:id="5685" w:author="An Phuc Cao" w:date="2024-10-24T17:21:00Z" w16du:dateUtc="2024-10-24T10:21:00Z">
              <w:r w:rsidRPr="00815E19">
                <w:rPr>
                  <w:rFonts w:ascii="Arial" w:hAnsi="Arial" w:cs="Arial"/>
                  <w:b/>
                  <w:bCs/>
                  <w:i/>
                  <w:iCs/>
                  <w:sz w:val="20"/>
                  <w:szCs w:val="20"/>
                  <w:rPrChange w:id="5686" w:author="An Phuc Cao" w:date="2024-10-24T17:22:00Z" w16du:dateUtc="2024-10-24T10:22:00Z">
                    <w:rPr/>
                  </w:rPrChange>
                </w:rPr>
                <w:t>14,214,210</w:t>
              </w:r>
            </w:ins>
          </w:p>
        </w:tc>
        <w:tc>
          <w:tcPr>
            <w:tcW w:w="1710" w:type="dxa"/>
            <w:vAlign w:val="bottom"/>
            <w:tcPrChange w:id="5687" w:author="An Phuc Cao" w:date="2024-10-24T17:21:00Z" w16du:dateUtc="2024-10-24T10:21:00Z">
              <w:tcPr>
                <w:tcW w:w="1710" w:type="dxa"/>
                <w:vAlign w:val="bottom"/>
              </w:tcPr>
            </w:tcPrChange>
          </w:tcPr>
          <w:p w14:paraId="5442D73D" w14:textId="4EDFC3A2" w:rsidR="007D204B" w:rsidRPr="00815E19" w:rsidRDefault="007D204B" w:rsidP="00815E19">
            <w:pPr>
              <w:pStyle w:val="NoSpacing"/>
              <w:ind w:right="-85"/>
              <w:jc w:val="right"/>
              <w:rPr>
                <w:ins w:id="5688" w:author="An Phuc Cao" w:date="2024-09-30T16:05:00Z" w16du:dateUtc="2024-09-30T09:05:00Z"/>
                <w:rFonts w:ascii="Arial" w:hAnsi="Arial" w:cs="Arial"/>
                <w:b/>
                <w:bCs/>
                <w:i/>
                <w:iCs/>
                <w:sz w:val="20"/>
                <w:szCs w:val="20"/>
                <w:rPrChange w:id="5689" w:author="An Phuc Cao" w:date="2024-10-24T17:22:00Z" w16du:dateUtc="2024-10-24T10:22:00Z">
                  <w:rPr>
                    <w:ins w:id="5690" w:author="An Phuc Cao" w:date="2024-09-30T16:05:00Z" w16du:dateUtc="2024-09-30T09:05:00Z"/>
                    <w:rFonts w:ascii="Arial" w:hAnsi="Arial" w:cs="Arial"/>
                    <w:sz w:val="20"/>
                    <w:szCs w:val="20"/>
                  </w:rPr>
                </w:rPrChange>
              </w:rPr>
            </w:pPr>
            <w:ins w:id="5691" w:author="An Phuc Cao" w:date="2024-10-24T17:21:00Z" w16du:dateUtc="2024-10-24T10:21:00Z">
              <w:r w:rsidRPr="00815E19">
                <w:rPr>
                  <w:rFonts w:ascii="Arial" w:hAnsi="Arial" w:cs="Arial"/>
                  <w:b/>
                  <w:bCs/>
                  <w:i/>
                  <w:iCs/>
                  <w:sz w:val="20"/>
                  <w:szCs w:val="20"/>
                  <w:rPrChange w:id="5692" w:author="An Phuc Cao" w:date="2024-10-24T17:22:00Z" w16du:dateUtc="2024-10-24T10:22:00Z">
                    <w:rPr/>
                  </w:rPrChange>
                </w:rPr>
                <w:t xml:space="preserve"> 2</w:t>
              </w:r>
            </w:ins>
            <w:ins w:id="5693" w:author="Hai Quang Le" w:date="2025-01-06T10:17:00Z" w16du:dateUtc="2025-01-06T03:17:00Z">
              <w:r w:rsidR="007D1AC0">
                <w:rPr>
                  <w:rFonts w:ascii="Arial" w:hAnsi="Arial" w:cs="Arial"/>
                  <w:b/>
                  <w:bCs/>
                  <w:i/>
                  <w:iCs/>
                  <w:sz w:val="20"/>
                  <w:szCs w:val="20"/>
                </w:rPr>
                <w:t>37</w:t>
              </w:r>
            </w:ins>
            <w:ins w:id="5694" w:author="An Phuc Cao" w:date="2024-10-24T17:21:00Z" w16du:dateUtc="2024-10-24T10:21:00Z">
              <w:del w:id="5695" w:author="Hai Quang Le" w:date="2025-01-06T10:17:00Z" w16du:dateUtc="2025-01-06T03:17:00Z">
                <w:r w:rsidRPr="00815E19" w:rsidDel="007D1AC0">
                  <w:rPr>
                    <w:rFonts w:ascii="Arial" w:hAnsi="Arial" w:cs="Arial"/>
                    <w:b/>
                    <w:bCs/>
                    <w:i/>
                    <w:iCs/>
                    <w:sz w:val="20"/>
                    <w:szCs w:val="20"/>
                    <w:rPrChange w:id="5696" w:author="An Phuc Cao" w:date="2024-10-24T17:22:00Z" w16du:dateUtc="2024-10-24T10:22:00Z">
                      <w:rPr/>
                    </w:rPrChange>
                  </w:rPr>
                  <w:delText>08</w:delText>
                </w:r>
              </w:del>
              <w:r w:rsidRPr="00815E19">
                <w:rPr>
                  <w:rFonts w:ascii="Arial" w:hAnsi="Arial" w:cs="Arial"/>
                  <w:b/>
                  <w:bCs/>
                  <w:i/>
                  <w:iCs/>
                  <w:sz w:val="20"/>
                  <w:szCs w:val="20"/>
                  <w:rPrChange w:id="5697" w:author="An Phuc Cao" w:date="2024-10-24T17:22:00Z" w16du:dateUtc="2024-10-24T10:22:00Z">
                    <w:rPr/>
                  </w:rPrChange>
                </w:rPr>
                <w:t>,</w:t>
              </w:r>
              <w:del w:id="5698" w:author="Hai Quang Le" w:date="2025-01-06T10:17:00Z" w16du:dateUtc="2025-01-06T03:17:00Z">
                <w:r w:rsidRPr="00815E19" w:rsidDel="007D1AC0">
                  <w:rPr>
                    <w:rFonts w:ascii="Arial" w:hAnsi="Arial" w:cs="Arial"/>
                    <w:b/>
                    <w:bCs/>
                    <w:i/>
                    <w:iCs/>
                    <w:sz w:val="20"/>
                    <w:szCs w:val="20"/>
                    <w:rPrChange w:id="5699" w:author="An Phuc Cao" w:date="2024-10-24T17:22:00Z" w16du:dateUtc="2024-10-24T10:22:00Z">
                      <w:rPr/>
                    </w:rPrChange>
                  </w:rPr>
                  <w:delText>483</w:delText>
                </w:r>
              </w:del>
            </w:ins>
            <w:ins w:id="5700" w:author="Hai Quang Le" w:date="2025-01-06T10:17:00Z" w16du:dateUtc="2025-01-06T03:17:00Z">
              <w:r w:rsidR="007D1AC0">
                <w:rPr>
                  <w:rFonts w:ascii="Arial" w:hAnsi="Arial" w:cs="Arial"/>
                  <w:b/>
                  <w:bCs/>
                  <w:i/>
                  <w:iCs/>
                  <w:sz w:val="20"/>
                  <w:szCs w:val="20"/>
                </w:rPr>
                <w:t>777</w:t>
              </w:r>
            </w:ins>
            <w:ins w:id="5701" w:author="An Phuc Cao" w:date="2024-10-24T17:21:00Z" w16du:dateUtc="2024-10-24T10:21:00Z">
              <w:r w:rsidRPr="00815E19">
                <w:rPr>
                  <w:rFonts w:ascii="Arial" w:hAnsi="Arial" w:cs="Arial"/>
                  <w:b/>
                  <w:bCs/>
                  <w:i/>
                  <w:iCs/>
                  <w:sz w:val="20"/>
                  <w:szCs w:val="20"/>
                  <w:rPrChange w:id="5702" w:author="An Phuc Cao" w:date="2024-10-24T17:22:00Z" w16du:dateUtc="2024-10-24T10:22:00Z">
                    <w:rPr/>
                  </w:rPrChange>
                </w:rPr>
                <w:t>,</w:t>
              </w:r>
              <w:del w:id="5703" w:author="Hai Quang Le" w:date="2025-01-06T10:17:00Z" w16du:dateUtc="2025-01-06T03:17:00Z">
                <w:r w:rsidRPr="00815E19" w:rsidDel="007D1AC0">
                  <w:rPr>
                    <w:rFonts w:ascii="Arial" w:hAnsi="Arial" w:cs="Arial"/>
                    <w:b/>
                    <w:bCs/>
                    <w:i/>
                    <w:iCs/>
                    <w:sz w:val="20"/>
                    <w:szCs w:val="20"/>
                    <w:rPrChange w:id="5704" w:author="An Phuc Cao" w:date="2024-10-24T17:22:00Z" w16du:dateUtc="2024-10-24T10:22:00Z">
                      <w:rPr/>
                    </w:rPrChange>
                  </w:rPr>
                  <w:delText>727</w:delText>
                </w:r>
              </w:del>
            </w:ins>
            <w:ins w:id="5705" w:author="Hai Quang Le" w:date="2025-01-06T10:17:00Z" w16du:dateUtc="2025-01-06T03:17:00Z">
              <w:r w:rsidR="007D1AC0">
                <w:rPr>
                  <w:rFonts w:ascii="Arial" w:hAnsi="Arial" w:cs="Arial"/>
                  <w:b/>
                  <w:bCs/>
                  <w:i/>
                  <w:iCs/>
                  <w:sz w:val="20"/>
                  <w:szCs w:val="20"/>
                </w:rPr>
                <w:t>741</w:t>
              </w:r>
            </w:ins>
            <w:ins w:id="5706" w:author="An Phuc Cao" w:date="2024-10-24T17:21:00Z" w16du:dateUtc="2024-10-24T10:21:00Z">
              <w:r w:rsidRPr="00815E19">
                <w:rPr>
                  <w:rFonts w:ascii="Arial" w:hAnsi="Arial" w:cs="Arial"/>
                  <w:b/>
                  <w:bCs/>
                  <w:i/>
                  <w:iCs/>
                  <w:sz w:val="20"/>
                  <w:szCs w:val="20"/>
                  <w:rPrChange w:id="5707" w:author="An Phuc Cao" w:date="2024-10-24T17:22:00Z" w16du:dateUtc="2024-10-24T10:22:00Z">
                    <w:rPr/>
                  </w:rPrChange>
                </w:rPr>
                <w:t>,</w:t>
              </w:r>
              <w:del w:id="5708" w:author="Hai Quang Le" w:date="2025-01-06T10:17:00Z" w16du:dateUtc="2025-01-06T03:17:00Z">
                <w:r w:rsidRPr="00815E19" w:rsidDel="007D1AC0">
                  <w:rPr>
                    <w:rFonts w:ascii="Arial" w:hAnsi="Arial" w:cs="Arial"/>
                    <w:b/>
                    <w:bCs/>
                    <w:i/>
                    <w:iCs/>
                    <w:sz w:val="20"/>
                    <w:szCs w:val="20"/>
                    <w:rPrChange w:id="5709" w:author="An Phuc Cao" w:date="2024-10-24T17:22:00Z" w16du:dateUtc="2024-10-24T10:22:00Z">
                      <w:rPr/>
                    </w:rPrChange>
                  </w:rPr>
                  <w:delText>100</w:delText>
                </w:r>
              </w:del>
            </w:ins>
            <w:ins w:id="5710" w:author="Hai Quang Le" w:date="2025-01-06T10:17:00Z" w16du:dateUtc="2025-01-06T03:17:00Z">
              <w:r w:rsidR="007D1AC0">
                <w:rPr>
                  <w:rFonts w:ascii="Arial" w:hAnsi="Arial" w:cs="Arial"/>
                  <w:b/>
                  <w:bCs/>
                  <w:i/>
                  <w:iCs/>
                  <w:sz w:val="20"/>
                  <w:szCs w:val="20"/>
                </w:rPr>
                <w:t>879</w:t>
              </w:r>
            </w:ins>
            <w:ins w:id="5711" w:author="An Phuc Cao" w:date="2024-10-24T17:21:00Z" w16du:dateUtc="2024-10-24T10:21:00Z">
              <w:r w:rsidRPr="00815E19">
                <w:rPr>
                  <w:rFonts w:ascii="Arial" w:hAnsi="Arial" w:cs="Arial"/>
                  <w:b/>
                  <w:bCs/>
                  <w:i/>
                  <w:iCs/>
                  <w:sz w:val="20"/>
                  <w:szCs w:val="20"/>
                  <w:rPrChange w:id="5712" w:author="An Phuc Cao" w:date="2024-10-24T17:22:00Z" w16du:dateUtc="2024-10-24T10:22:00Z">
                    <w:rPr/>
                  </w:rPrChange>
                </w:rPr>
                <w:t xml:space="preserve"> </w:t>
              </w:r>
            </w:ins>
          </w:p>
        </w:tc>
        <w:tc>
          <w:tcPr>
            <w:tcW w:w="1260" w:type="dxa"/>
            <w:vAlign w:val="bottom"/>
            <w:tcPrChange w:id="5713" w:author="An Phuc Cao" w:date="2024-10-24T17:21:00Z" w16du:dateUtc="2024-10-24T10:21:00Z">
              <w:tcPr>
                <w:tcW w:w="1260" w:type="dxa"/>
                <w:vAlign w:val="bottom"/>
              </w:tcPr>
            </w:tcPrChange>
          </w:tcPr>
          <w:p w14:paraId="23482E81" w14:textId="026700EF" w:rsidR="007D204B" w:rsidRPr="00815E19" w:rsidRDefault="007D204B" w:rsidP="00815E19">
            <w:pPr>
              <w:pStyle w:val="NoSpacing"/>
              <w:ind w:left="-228" w:right="-85"/>
              <w:jc w:val="right"/>
              <w:rPr>
                <w:ins w:id="5714" w:author="An Phuc Cao" w:date="2024-09-30T16:05:00Z" w16du:dateUtc="2024-09-30T09:05:00Z"/>
                <w:rFonts w:ascii="Arial" w:hAnsi="Arial" w:cs="Arial"/>
                <w:b/>
                <w:bCs/>
                <w:i/>
                <w:iCs/>
                <w:sz w:val="20"/>
                <w:szCs w:val="20"/>
                <w:rPrChange w:id="5715" w:author="An Phuc Cao" w:date="2024-10-24T17:22:00Z" w16du:dateUtc="2024-10-24T10:22:00Z">
                  <w:rPr>
                    <w:ins w:id="5716" w:author="An Phuc Cao" w:date="2024-09-30T16:05:00Z" w16du:dateUtc="2024-09-30T09:05:00Z"/>
                    <w:rFonts w:ascii="Arial" w:hAnsi="Arial" w:cs="Arial"/>
                    <w:sz w:val="20"/>
                    <w:szCs w:val="20"/>
                  </w:rPr>
                </w:rPrChange>
              </w:rPr>
            </w:pPr>
            <w:ins w:id="5717" w:author="An Phuc Cao" w:date="2024-10-24T17:21:00Z" w16du:dateUtc="2024-10-24T10:21:00Z">
              <w:r w:rsidRPr="00815E19">
                <w:rPr>
                  <w:rFonts w:ascii="Arial" w:hAnsi="Arial" w:cs="Arial"/>
                  <w:b/>
                  <w:bCs/>
                  <w:i/>
                  <w:iCs/>
                  <w:sz w:val="20"/>
                  <w:szCs w:val="20"/>
                  <w:rPrChange w:id="5718" w:author="An Phuc Cao" w:date="2024-10-24T17:22:00Z" w16du:dateUtc="2024-10-24T10:22:00Z">
                    <w:rPr/>
                  </w:rPrChange>
                </w:rPr>
                <w:t>16,183,610</w:t>
              </w:r>
            </w:ins>
          </w:p>
        </w:tc>
        <w:tc>
          <w:tcPr>
            <w:tcW w:w="1687" w:type="dxa"/>
            <w:vAlign w:val="bottom"/>
            <w:tcPrChange w:id="5719" w:author="An Phuc Cao" w:date="2024-10-24T17:21:00Z" w16du:dateUtc="2024-10-24T10:21:00Z">
              <w:tcPr>
                <w:tcW w:w="1687" w:type="dxa"/>
                <w:vAlign w:val="bottom"/>
              </w:tcPr>
            </w:tcPrChange>
          </w:tcPr>
          <w:p w14:paraId="232CE18F" w14:textId="1C8B7705" w:rsidR="007D204B" w:rsidRPr="00815E19" w:rsidRDefault="007D204B" w:rsidP="00815E19">
            <w:pPr>
              <w:pStyle w:val="NoSpacing"/>
              <w:ind w:left="-108" w:right="-85"/>
              <w:jc w:val="right"/>
              <w:rPr>
                <w:ins w:id="5720" w:author="An Phuc Cao" w:date="2024-09-30T16:05:00Z" w16du:dateUtc="2024-09-30T09:05:00Z"/>
                <w:rFonts w:ascii="Arial" w:hAnsi="Arial" w:cs="Arial"/>
                <w:b/>
                <w:bCs/>
                <w:i/>
                <w:iCs/>
                <w:sz w:val="20"/>
                <w:szCs w:val="20"/>
                <w:rPrChange w:id="5721" w:author="An Phuc Cao" w:date="2024-10-24T17:22:00Z" w16du:dateUtc="2024-10-24T10:22:00Z">
                  <w:rPr>
                    <w:ins w:id="5722" w:author="An Phuc Cao" w:date="2024-09-30T16:05:00Z" w16du:dateUtc="2024-09-30T09:05:00Z"/>
                    <w:rFonts w:ascii="Arial" w:hAnsi="Arial" w:cs="Arial"/>
                    <w:sz w:val="20"/>
                    <w:szCs w:val="20"/>
                  </w:rPr>
                </w:rPrChange>
              </w:rPr>
            </w:pPr>
            <w:ins w:id="5723" w:author="An Phuc Cao" w:date="2024-10-24T17:21:00Z" w16du:dateUtc="2024-10-24T10:21:00Z">
              <w:r w:rsidRPr="00815E19">
                <w:rPr>
                  <w:rFonts w:ascii="Arial" w:hAnsi="Arial" w:cs="Arial"/>
                  <w:b/>
                  <w:bCs/>
                  <w:i/>
                  <w:iCs/>
                  <w:sz w:val="20"/>
                  <w:szCs w:val="20"/>
                  <w:rPrChange w:id="5724" w:author="An Phuc Cao" w:date="2024-10-24T17:22:00Z" w16du:dateUtc="2024-10-24T10:22:00Z">
                    <w:rPr/>
                  </w:rPrChange>
                </w:rPr>
                <w:t>244,486,236,300</w:t>
              </w:r>
            </w:ins>
          </w:p>
        </w:tc>
      </w:tr>
      <w:tr w:rsidR="007D204B" w:rsidRPr="00826313" w14:paraId="62E6874A"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725"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5726" w:author="An Phuc Cao" w:date="2024-09-30T16:05:00Z"/>
        </w:trPr>
        <w:tc>
          <w:tcPr>
            <w:tcW w:w="2340" w:type="dxa"/>
            <w:vAlign w:val="bottom"/>
            <w:tcPrChange w:id="5727" w:author="An Phuc Cao" w:date="2024-10-24T17:21:00Z" w16du:dateUtc="2024-10-24T10:21:00Z">
              <w:tcPr>
                <w:tcW w:w="2340" w:type="dxa"/>
              </w:tcPr>
            </w:tcPrChange>
          </w:tcPr>
          <w:p w14:paraId="27ABA2CC" w14:textId="2229971A" w:rsidR="007D204B" w:rsidRPr="007B7833" w:rsidRDefault="007D204B" w:rsidP="007D204B">
            <w:pPr>
              <w:pStyle w:val="NoSpacing"/>
              <w:ind w:left="-108"/>
              <w:rPr>
                <w:ins w:id="5728" w:author="An Phuc Cao" w:date="2024-09-30T16:05:00Z" w16du:dateUtc="2024-09-30T09:05:00Z"/>
                <w:rFonts w:ascii="Arial" w:hAnsi="Arial" w:cs="Arial"/>
                <w:sz w:val="20"/>
                <w:szCs w:val="20"/>
                <w:highlight w:val="yellow"/>
              </w:rPr>
            </w:pPr>
            <w:ins w:id="5729" w:author="An Phuc Cao" w:date="2024-10-24T17:20:00Z" w16du:dateUtc="2024-10-24T10:20:00Z">
              <w:r>
                <w:rPr>
                  <w:rFonts w:ascii="Arial" w:hAnsi="Arial" w:cs="Arial"/>
                  <w:color w:val="000000"/>
                  <w:sz w:val="20"/>
                  <w:szCs w:val="20"/>
                </w:rPr>
                <w:t>FUESSVFL</w:t>
              </w:r>
            </w:ins>
          </w:p>
        </w:tc>
        <w:tc>
          <w:tcPr>
            <w:tcW w:w="1170" w:type="dxa"/>
            <w:vAlign w:val="bottom"/>
            <w:tcPrChange w:id="5730" w:author="An Phuc Cao" w:date="2024-10-24T17:21:00Z" w16du:dateUtc="2024-10-24T10:21:00Z">
              <w:tcPr>
                <w:tcW w:w="1170" w:type="dxa"/>
                <w:vAlign w:val="bottom"/>
              </w:tcPr>
            </w:tcPrChange>
          </w:tcPr>
          <w:p w14:paraId="7E912A99" w14:textId="2D61C991" w:rsidR="007D204B" w:rsidRPr="00815E19" w:rsidRDefault="007D204B" w:rsidP="00815E19">
            <w:pPr>
              <w:pStyle w:val="NoSpacing"/>
              <w:ind w:left="-126" w:right="-85"/>
              <w:jc w:val="right"/>
              <w:rPr>
                <w:ins w:id="5731" w:author="An Phuc Cao" w:date="2024-09-30T16:05:00Z" w16du:dateUtc="2024-09-30T09:05:00Z"/>
                <w:rFonts w:ascii="Arial" w:hAnsi="Arial" w:cs="Arial"/>
                <w:sz w:val="20"/>
                <w:szCs w:val="20"/>
              </w:rPr>
            </w:pPr>
            <w:ins w:id="5732" w:author="An Phuc Cao" w:date="2024-10-24T17:21:00Z" w16du:dateUtc="2024-10-24T10:21:00Z">
              <w:r w:rsidRPr="00815E19">
                <w:rPr>
                  <w:rFonts w:ascii="Arial" w:hAnsi="Arial" w:cs="Arial"/>
                  <w:sz w:val="20"/>
                  <w:szCs w:val="20"/>
                  <w:rPrChange w:id="5733" w:author="An Phuc Cao" w:date="2024-10-24T17:21:00Z" w16du:dateUtc="2024-10-24T10:21:00Z">
                    <w:rPr/>
                  </w:rPrChange>
                </w:rPr>
                <w:t>769,250</w:t>
              </w:r>
            </w:ins>
          </w:p>
        </w:tc>
        <w:tc>
          <w:tcPr>
            <w:tcW w:w="1710" w:type="dxa"/>
            <w:vAlign w:val="bottom"/>
            <w:tcPrChange w:id="5734" w:author="An Phuc Cao" w:date="2024-10-24T17:21:00Z" w16du:dateUtc="2024-10-24T10:21:00Z">
              <w:tcPr>
                <w:tcW w:w="1710" w:type="dxa"/>
                <w:vAlign w:val="bottom"/>
              </w:tcPr>
            </w:tcPrChange>
          </w:tcPr>
          <w:p w14:paraId="221C1C28" w14:textId="3154A010" w:rsidR="007D204B" w:rsidRPr="00815E19" w:rsidRDefault="007D204B" w:rsidP="00815E19">
            <w:pPr>
              <w:pStyle w:val="NoSpacing"/>
              <w:ind w:right="-85"/>
              <w:jc w:val="right"/>
              <w:rPr>
                <w:ins w:id="5735" w:author="An Phuc Cao" w:date="2024-09-30T16:05:00Z" w16du:dateUtc="2024-09-30T09:05:00Z"/>
                <w:rFonts w:ascii="Arial" w:hAnsi="Arial" w:cs="Arial"/>
                <w:sz w:val="20"/>
                <w:szCs w:val="20"/>
              </w:rPr>
            </w:pPr>
            <w:ins w:id="5736" w:author="An Phuc Cao" w:date="2024-10-24T17:21:00Z" w16du:dateUtc="2024-10-24T10:21:00Z">
              <w:r w:rsidRPr="00815E19">
                <w:rPr>
                  <w:rFonts w:ascii="Arial" w:hAnsi="Arial" w:cs="Arial"/>
                  <w:sz w:val="20"/>
                  <w:szCs w:val="20"/>
                  <w:rPrChange w:id="5737" w:author="An Phuc Cao" w:date="2024-10-24T17:21:00Z" w16du:dateUtc="2024-10-24T10:21:00Z">
                    <w:rPr/>
                  </w:rPrChange>
                </w:rPr>
                <w:t xml:space="preserve"> </w:t>
              </w:r>
            </w:ins>
            <w:ins w:id="5738" w:author="Hai Quang Le" w:date="2025-01-06T10:17:00Z" w16du:dateUtc="2025-01-06T03:17:00Z">
              <w:r w:rsidR="004E22C0" w:rsidRPr="004E22C0">
                <w:rPr>
                  <w:rFonts w:ascii="Arial" w:hAnsi="Arial" w:cs="Arial"/>
                  <w:sz w:val="20"/>
                  <w:szCs w:val="20"/>
                </w:rPr>
                <w:t xml:space="preserve"> 17,853,811,880</w:t>
              </w:r>
            </w:ins>
            <w:ins w:id="5739" w:author="An Phuc Cao" w:date="2024-10-24T17:21:00Z" w16du:dateUtc="2024-10-24T10:21:00Z">
              <w:del w:id="5740" w:author="Hai Quang Le" w:date="2025-01-06T10:17:00Z" w16du:dateUtc="2025-01-06T03:17:00Z">
                <w:r w:rsidRPr="00815E19" w:rsidDel="004E22C0">
                  <w:rPr>
                    <w:rFonts w:ascii="Arial" w:hAnsi="Arial" w:cs="Arial"/>
                    <w:sz w:val="20"/>
                    <w:szCs w:val="20"/>
                    <w:rPrChange w:id="5741" w:author="An Phuc Cao" w:date="2024-10-24T17:21:00Z" w16du:dateUtc="2024-10-24T10:21:00Z">
                      <w:rPr/>
                    </w:rPrChange>
                  </w:rPr>
                  <w:delText xml:space="preserve">15,654,237,500 </w:delText>
                </w:r>
              </w:del>
            </w:ins>
          </w:p>
        </w:tc>
        <w:tc>
          <w:tcPr>
            <w:tcW w:w="1260" w:type="dxa"/>
            <w:vAlign w:val="bottom"/>
            <w:tcPrChange w:id="5742" w:author="An Phuc Cao" w:date="2024-10-24T17:21:00Z" w16du:dateUtc="2024-10-24T10:21:00Z">
              <w:tcPr>
                <w:tcW w:w="1260" w:type="dxa"/>
                <w:vAlign w:val="bottom"/>
              </w:tcPr>
            </w:tcPrChange>
          </w:tcPr>
          <w:p w14:paraId="2B70E5A7" w14:textId="659344DF" w:rsidR="007D204B" w:rsidRPr="00815E19" w:rsidRDefault="007D204B" w:rsidP="00815E19">
            <w:pPr>
              <w:pStyle w:val="NoSpacing"/>
              <w:ind w:left="-228" w:right="-85"/>
              <w:jc w:val="right"/>
              <w:rPr>
                <w:ins w:id="5743" w:author="An Phuc Cao" w:date="2024-09-30T16:05:00Z" w16du:dateUtc="2024-09-30T09:05:00Z"/>
                <w:rFonts w:ascii="Arial" w:hAnsi="Arial" w:cs="Arial"/>
                <w:sz w:val="20"/>
                <w:szCs w:val="20"/>
              </w:rPr>
            </w:pPr>
            <w:ins w:id="5744" w:author="An Phuc Cao" w:date="2024-10-24T17:21:00Z" w16du:dateUtc="2024-10-24T10:21:00Z">
              <w:r w:rsidRPr="00815E19">
                <w:rPr>
                  <w:rFonts w:ascii="Arial" w:hAnsi="Arial" w:cs="Arial"/>
                  <w:sz w:val="20"/>
                  <w:szCs w:val="20"/>
                  <w:rPrChange w:id="5745" w:author="An Phuc Cao" w:date="2024-10-24T17:21:00Z" w16du:dateUtc="2024-10-24T10:21:00Z">
                    <w:rPr/>
                  </w:rPrChange>
                </w:rPr>
                <w:t>1,179,250</w:t>
              </w:r>
            </w:ins>
          </w:p>
        </w:tc>
        <w:tc>
          <w:tcPr>
            <w:tcW w:w="1687" w:type="dxa"/>
            <w:vAlign w:val="bottom"/>
            <w:tcPrChange w:id="5746" w:author="An Phuc Cao" w:date="2024-10-24T17:21:00Z" w16du:dateUtc="2024-10-24T10:21:00Z">
              <w:tcPr>
                <w:tcW w:w="1687" w:type="dxa"/>
                <w:vAlign w:val="bottom"/>
              </w:tcPr>
            </w:tcPrChange>
          </w:tcPr>
          <w:p w14:paraId="2526F736" w14:textId="102A8663" w:rsidR="007D204B" w:rsidRPr="00815E19" w:rsidRDefault="007D204B" w:rsidP="00815E19">
            <w:pPr>
              <w:pStyle w:val="NoSpacing"/>
              <w:ind w:left="-108" w:right="-85"/>
              <w:jc w:val="right"/>
              <w:rPr>
                <w:ins w:id="5747" w:author="An Phuc Cao" w:date="2024-09-30T16:05:00Z" w16du:dateUtc="2024-09-30T09:05:00Z"/>
                <w:rFonts w:ascii="Arial" w:hAnsi="Arial" w:cs="Arial"/>
                <w:sz w:val="20"/>
                <w:szCs w:val="20"/>
              </w:rPr>
            </w:pPr>
            <w:ins w:id="5748" w:author="An Phuc Cao" w:date="2024-10-24T17:21:00Z" w16du:dateUtc="2024-10-24T10:21:00Z">
              <w:r w:rsidRPr="00815E19">
                <w:rPr>
                  <w:rFonts w:ascii="Arial" w:hAnsi="Arial" w:cs="Arial"/>
                  <w:sz w:val="20"/>
                  <w:szCs w:val="20"/>
                  <w:rPrChange w:id="5749" w:author="An Phuc Cao" w:date="2024-10-24T17:21:00Z" w16du:dateUtc="2024-10-24T10:21:00Z">
                    <w:rPr/>
                  </w:rPrChange>
                </w:rPr>
                <w:t xml:space="preserve"> 21,757,162,500 </w:t>
              </w:r>
            </w:ins>
          </w:p>
        </w:tc>
      </w:tr>
      <w:tr w:rsidR="007D204B" w:rsidRPr="00826313" w14:paraId="1D0DA310"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750"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5751" w:author="An Phuc Cao" w:date="2024-09-30T16:05:00Z"/>
        </w:trPr>
        <w:tc>
          <w:tcPr>
            <w:tcW w:w="2340" w:type="dxa"/>
            <w:vAlign w:val="bottom"/>
            <w:tcPrChange w:id="5752" w:author="An Phuc Cao" w:date="2024-10-24T17:21:00Z" w16du:dateUtc="2024-10-24T10:21:00Z">
              <w:tcPr>
                <w:tcW w:w="2340" w:type="dxa"/>
              </w:tcPr>
            </w:tcPrChange>
          </w:tcPr>
          <w:p w14:paraId="40E11652" w14:textId="18A1C29F" w:rsidR="007D204B" w:rsidRPr="007B7833" w:rsidRDefault="007D204B" w:rsidP="007D204B">
            <w:pPr>
              <w:pStyle w:val="NoSpacing"/>
              <w:ind w:left="-108"/>
              <w:rPr>
                <w:ins w:id="5753" w:author="An Phuc Cao" w:date="2024-09-30T16:05:00Z" w16du:dateUtc="2024-09-30T09:05:00Z"/>
                <w:rFonts w:ascii="Arial" w:hAnsi="Arial" w:cs="Arial"/>
                <w:sz w:val="20"/>
                <w:szCs w:val="20"/>
                <w:highlight w:val="yellow"/>
              </w:rPr>
            </w:pPr>
            <w:ins w:id="5754" w:author="An Phuc Cao" w:date="2024-10-24T17:20:00Z" w16du:dateUtc="2024-10-24T10:20:00Z">
              <w:r>
                <w:rPr>
                  <w:rFonts w:ascii="Arial" w:hAnsi="Arial" w:cs="Arial"/>
                  <w:color w:val="000000"/>
                  <w:sz w:val="20"/>
                  <w:szCs w:val="20"/>
                </w:rPr>
                <w:t>FUEVN100</w:t>
              </w:r>
            </w:ins>
          </w:p>
        </w:tc>
        <w:tc>
          <w:tcPr>
            <w:tcW w:w="1170" w:type="dxa"/>
            <w:vAlign w:val="bottom"/>
            <w:tcPrChange w:id="5755" w:author="An Phuc Cao" w:date="2024-10-24T17:21:00Z" w16du:dateUtc="2024-10-24T10:21:00Z">
              <w:tcPr>
                <w:tcW w:w="1170" w:type="dxa"/>
                <w:vAlign w:val="bottom"/>
              </w:tcPr>
            </w:tcPrChange>
          </w:tcPr>
          <w:p w14:paraId="16222BF9" w14:textId="4A7235CB" w:rsidR="007D204B" w:rsidRPr="00815E19" w:rsidRDefault="007D204B" w:rsidP="00815E19">
            <w:pPr>
              <w:pStyle w:val="NoSpacing"/>
              <w:ind w:left="-126" w:right="-85"/>
              <w:jc w:val="right"/>
              <w:rPr>
                <w:ins w:id="5756" w:author="An Phuc Cao" w:date="2024-09-30T16:05:00Z" w16du:dateUtc="2024-09-30T09:05:00Z"/>
                <w:rFonts w:ascii="Arial" w:hAnsi="Arial" w:cs="Arial"/>
                <w:sz w:val="20"/>
                <w:szCs w:val="20"/>
              </w:rPr>
            </w:pPr>
            <w:ins w:id="5757" w:author="An Phuc Cao" w:date="2024-10-24T17:21:00Z" w16du:dateUtc="2024-10-24T10:21:00Z">
              <w:r w:rsidRPr="00815E19">
                <w:rPr>
                  <w:rFonts w:ascii="Arial" w:hAnsi="Arial" w:cs="Arial"/>
                  <w:sz w:val="20"/>
                  <w:szCs w:val="20"/>
                  <w:rPrChange w:id="5758" w:author="An Phuc Cao" w:date="2024-10-24T17:21:00Z" w16du:dateUtc="2024-10-24T10:21:00Z">
                    <w:rPr/>
                  </w:rPrChange>
                </w:rPr>
                <w:t>794,010</w:t>
              </w:r>
            </w:ins>
          </w:p>
        </w:tc>
        <w:tc>
          <w:tcPr>
            <w:tcW w:w="1710" w:type="dxa"/>
            <w:vAlign w:val="bottom"/>
            <w:tcPrChange w:id="5759" w:author="An Phuc Cao" w:date="2024-10-24T17:21:00Z" w16du:dateUtc="2024-10-24T10:21:00Z">
              <w:tcPr>
                <w:tcW w:w="1710" w:type="dxa"/>
                <w:vAlign w:val="bottom"/>
              </w:tcPr>
            </w:tcPrChange>
          </w:tcPr>
          <w:p w14:paraId="37FD9D50" w14:textId="646D7378" w:rsidR="007D204B" w:rsidRPr="00815E19" w:rsidRDefault="007D204B" w:rsidP="00815E19">
            <w:pPr>
              <w:pStyle w:val="NoSpacing"/>
              <w:ind w:right="-85"/>
              <w:jc w:val="right"/>
              <w:rPr>
                <w:ins w:id="5760" w:author="An Phuc Cao" w:date="2024-09-30T16:05:00Z" w16du:dateUtc="2024-09-30T09:05:00Z"/>
                <w:rFonts w:ascii="Arial" w:hAnsi="Arial" w:cs="Arial"/>
                <w:sz w:val="20"/>
                <w:szCs w:val="20"/>
              </w:rPr>
            </w:pPr>
            <w:ins w:id="5761" w:author="An Phuc Cao" w:date="2024-10-24T17:21:00Z" w16du:dateUtc="2024-10-24T10:21:00Z">
              <w:r w:rsidRPr="00815E19">
                <w:rPr>
                  <w:rFonts w:ascii="Arial" w:hAnsi="Arial" w:cs="Arial"/>
                  <w:sz w:val="20"/>
                  <w:szCs w:val="20"/>
                  <w:rPrChange w:id="5762" w:author="An Phuc Cao" w:date="2024-10-24T17:21:00Z" w16du:dateUtc="2024-10-24T10:21:00Z">
                    <w:rPr/>
                  </w:rPrChange>
                </w:rPr>
                <w:t xml:space="preserve"> </w:t>
              </w:r>
            </w:ins>
            <w:ins w:id="5763" w:author="Hai Quang Le" w:date="2025-01-06T10:17:00Z" w16du:dateUtc="2025-01-06T03:17:00Z">
              <w:r w:rsidR="004E22C0" w:rsidRPr="004E22C0">
                <w:rPr>
                  <w:rFonts w:ascii="Arial" w:hAnsi="Arial" w:cs="Arial"/>
                  <w:sz w:val="20"/>
                  <w:szCs w:val="20"/>
                </w:rPr>
                <w:t xml:space="preserve"> 15,775,137,695</w:t>
              </w:r>
            </w:ins>
            <w:ins w:id="5764" w:author="An Phuc Cao" w:date="2024-10-24T17:21:00Z" w16du:dateUtc="2024-10-24T10:21:00Z">
              <w:del w:id="5765" w:author="Hai Quang Le" w:date="2025-01-06T10:17:00Z" w16du:dateUtc="2025-01-06T03:17:00Z">
                <w:r w:rsidRPr="00815E19" w:rsidDel="004E22C0">
                  <w:rPr>
                    <w:rFonts w:ascii="Arial" w:hAnsi="Arial" w:cs="Arial"/>
                    <w:sz w:val="20"/>
                    <w:szCs w:val="20"/>
                    <w:rPrChange w:id="5766" w:author="An Phuc Cao" w:date="2024-10-24T17:21:00Z" w16du:dateUtc="2024-10-24T10:21:00Z">
                      <w:rPr/>
                    </w:rPrChange>
                  </w:rPr>
                  <w:delText xml:space="preserve">13,831,654,200 </w:delText>
                </w:r>
              </w:del>
            </w:ins>
          </w:p>
        </w:tc>
        <w:tc>
          <w:tcPr>
            <w:tcW w:w="1260" w:type="dxa"/>
            <w:vAlign w:val="bottom"/>
            <w:tcPrChange w:id="5767" w:author="An Phuc Cao" w:date="2024-10-24T17:21:00Z" w16du:dateUtc="2024-10-24T10:21:00Z">
              <w:tcPr>
                <w:tcW w:w="1260" w:type="dxa"/>
                <w:vAlign w:val="bottom"/>
              </w:tcPr>
            </w:tcPrChange>
          </w:tcPr>
          <w:p w14:paraId="1788E633" w14:textId="3B4CB459" w:rsidR="007D204B" w:rsidRPr="00815E19" w:rsidRDefault="007D204B" w:rsidP="00815E19">
            <w:pPr>
              <w:pStyle w:val="NoSpacing"/>
              <w:ind w:left="-228" w:right="-85"/>
              <w:jc w:val="right"/>
              <w:rPr>
                <w:ins w:id="5768" w:author="An Phuc Cao" w:date="2024-09-30T16:05:00Z" w16du:dateUtc="2024-09-30T09:05:00Z"/>
                <w:rFonts w:ascii="Arial" w:hAnsi="Arial" w:cs="Arial"/>
                <w:sz w:val="20"/>
                <w:szCs w:val="20"/>
              </w:rPr>
            </w:pPr>
            <w:ins w:id="5769" w:author="An Phuc Cao" w:date="2024-10-24T17:21:00Z" w16du:dateUtc="2024-10-24T10:21:00Z">
              <w:r w:rsidRPr="00815E19">
                <w:rPr>
                  <w:rFonts w:ascii="Arial" w:hAnsi="Arial" w:cs="Arial"/>
                  <w:sz w:val="20"/>
                  <w:szCs w:val="20"/>
                  <w:rPrChange w:id="5770" w:author="An Phuc Cao" w:date="2024-10-24T17:21:00Z" w16du:dateUtc="2024-10-24T10:21:00Z">
                    <w:rPr/>
                  </w:rPrChange>
                </w:rPr>
                <w:t>1,254,510</w:t>
              </w:r>
            </w:ins>
          </w:p>
        </w:tc>
        <w:tc>
          <w:tcPr>
            <w:tcW w:w="1687" w:type="dxa"/>
            <w:vAlign w:val="bottom"/>
            <w:tcPrChange w:id="5771" w:author="An Phuc Cao" w:date="2024-10-24T17:21:00Z" w16du:dateUtc="2024-10-24T10:21:00Z">
              <w:tcPr>
                <w:tcW w:w="1687" w:type="dxa"/>
                <w:vAlign w:val="bottom"/>
              </w:tcPr>
            </w:tcPrChange>
          </w:tcPr>
          <w:p w14:paraId="79F3E7B9" w14:textId="50D484AD" w:rsidR="007D204B" w:rsidRPr="00815E19" w:rsidRDefault="007D204B" w:rsidP="00815E19">
            <w:pPr>
              <w:pStyle w:val="NoSpacing"/>
              <w:ind w:left="-108" w:right="-85"/>
              <w:jc w:val="right"/>
              <w:rPr>
                <w:ins w:id="5772" w:author="An Phuc Cao" w:date="2024-09-30T16:05:00Z" w16du:dateUtc="2024-09-30T09:05:00Z"/>
                <w:rFonts w:ascii="Arial" w:hAnsi="Arial" w:cs="Arial"/>
                <w:sz w:val="20"/>
                <w:szCs w:val="20"/>
              </w:rPr>
            </w:pPr>
            <w:ins w:id="5773" w:author="An Phuc Cao" w:date="2024-10-24T17:21:00Z" w16du:dateUtc="2024-10-24T10:21:00Z">
              <w:r w:rsidRPr="00815E19">
                <w:rPr>
                  <w:rFonts w:ascii="Arial" w:hAnsi="Arial" w:cs="Arial"/>
                  <w:sz w:val="20"/>
                  <w:szCs w:val="20"/>
                  <w:rPrChange w:id="5774" w:author="An Phuc Cao" w:date="2024-10-24T17:21:00Z" w16du:dateUtc="2024-10-24T10:21:00Z">
                    <w:rPr/>
                  </w:rPrChange>
                </w:rPr>
                <w:t xml:space="preserve"> 19,231,638,300 </w:t>
              </w:r>
            </w:ins>
          </w:p>
        </w:tc>
      </w:tr>
      <w:tr w:rsidR="007D204B" w:rsidRPr="00826313" w14:paraId="4F3B26B3"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775"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5776" w:author="An Phuc Cao" w:date="2024-09-30T16:05:00Z"/>
        </w:trPr>
        <w:tc>
          <w:tcPr>
            <w:tcW w:w="2340" w:type="dxa"/>
            <w:vAlign w:val="bottom"/>
            <w:tcPrChange w:id="5777" w:author="An Phuc Cao" w:date="2024-10-24T17:21:00Z" w16du:dateUtc="2024-10-24T10:21:00Z">
              <w:tcPr>
                <w:tcW w:w="2340" w:type="dxa"/>
              </w:tcPr>
            </w:tcPrChange>
          </w:tcPr>
          <w:p w14:paraId="2F356438" w14:textId="67CDCE3B" w:rsidR="007D204B" w:rsidRPr="007B7833" w:rsidRDefault="007D204B" w:rsidP="007D204B">
            <w:pPr>
              <w:pStyle w:val="NoSpacing"/>
              <w:ind w:left="-108"/>
              <w:rPr>
                <w:ins w:id="5778" w:author="An Phuc Cao" w:date="2024-09-30T16:05:00Z" w16du:dateUtc="2024-09-30T09:05:00Z"/>
                <w:rFonts w:ascii="Arial" w:hAnsi="Arial" w:cs="Arial"/>
                <w:sz w:val="20"/>
                <w:szCs w:val="20"/>
                <w:highlight w:val="yellow"/>
              </w:rPr>
            </w:pPr>
            <w:ins w:id="5779" w:author="An Phuc Cao" w:date="2024-10-24T17:20:00Z" w16du:dateUtc="2024-10-24T10:20:00Z">
              <w:r>
                <w:rPr>
                  <w:rFonts w:ascii="Arial" w:hAnsi="Arial" w:cs="Arial"/>
                  <w:color w:val="000000"/>
                  <w:sz w:val="20"/>
                  <w:szCs w:val="20"/>
                </w:rPr>
                <w:t>FUEMAV30</w:t>
              </w:r>
            </w:ins>
          </w:p>
        </w:tc>
        <w:tc>
          <w:tcPr>
            <w:tcW w:w="1170" w:type="dxa"/>
            <w:vAlign w:val="bottom"/>
            <w:tcPrChange w:id="5780" w:author="An Phuc Cao" w:date="2024-10-24T17:21:00Z" w16du:dateUtc="2024-10-24T10:21:00Z">
              <w:tcPr>
                <w:tcW w:w="1170" w:type="dxa"/>
                <w:vAlign w:val="bottom"/>
              </w:tcPr>
            </w:tcPrChange>
          </w:tcPr>
          <w:p w14:paraId="2E529628" w14:textId="03F2BEE3" w:rsidR="007D204B" w:rsidRPr="00815E19" w:rsidRDefault="007D204B" w:rsidP="00815E19">
            <w:pPr>
              <w:pStyle w:val="NoSpacing"/>
              <w:ind w:left="-126" w:right="-85"/>
              <w:jc w:val="right"/>
              <w:rPr>
                <w:ins w:id="5781" w:author="An Phuc Cao" w:date="2024-09-30T16:05:00Z" w16du:dateUtc="2024-09-30T09:05:00Z"/>
                <w:rFonts w:ascii="Arial" w:hAnsi="Arial" w:cs="Arial"/>
                <w:sz w:val="20"/>
                <w:szCs w:val="20"/>
              </w:rPr>
            </w:pPr>
            <w:ins w:id="5782" w:author="An Phuc Cao" w:date="2024-10-24T17:21:00Z" w16du:dateUtc="2024-10-24T10:21:00Z">
              <w:r w:rsidRPr="00815E19">
                <w:rPr>
                  <w:rFonts w:ascii="Arial" w:hAnsi="Arial" w:cs="Arial"/>
                  <w:sz w:val="20"/>
                  <w:szCs w:val="20"/>
                  <w:rPrChange w:id="5783" w:author="An Phuc Cao" w:date="2024-10-24T17:21:00Z" w16du:dateUtc="2024-10-24T10:21:00Z">
                    <w:rPr/>
                  </w:rPrChange>
                </w:rPr>
                <w:t>609,900</w:t>
              </w:r>
            </w:ins>
          </w:p>
        </w:tc>
        <w:tc>
          <w:tcPr>
            <w:tcW w:w="1710" w:type="dxa"/>
            <w:vAlign w:val="bottom"/>
            <w:tcPrChange w:id="5784" w:author="An Phuc Cao" w:date="2024-10-24T17:21:00Z" w16du:dateUtc="2024-10-24T10:21:00Z">
              <w:tcPr>
                <w:tcW w:w="1710" w:type="dxa"/>
                <w:vAlign w:val="bottom"/>
              </w:tcPr>
            </w:tcPrChange>
          </w:tcPr>
          <w:p w14:paraId="31573FE5" w14:textId="19BF4528" w:rsidR="007D204B" w:rsidRPr="00815E19" w:rsidRDefault="007D204B" w:rsidP="00815E19">
            <w:pPr>
              <w:pStyle w:val="NoSpacing"/>
              <w:ind w:right="-85"/>
              <w:jc w:val="right"/>
              <w:rPr>
                <w:ins w:id="5785" w:author="An Phuc Cao" w:date="2024-09-30T16:05:00Z" w16du:dateUtc="2024-09-30T09:05:00Z"/>
                <w:rFonts w:ascii="Arial" w:hAnsi="Arial" w:cs="Arial"/>
                <w:sz w:val="20"/>
                <w:szCs w:val="20"/>
              </w:rPr>
            </w:pPr>
            <w:ins w:id="5786" w:author="An Phuc Cao" w:date="2024-10-24T17:21:00Z" w16du:dateUtc="2024-10-24T10:21:00Z">
              <w:r w:rsidRPr="00815E19">
                <w:rPr>
                  <w:rFonts w:ascii="Arial" w:hAnsi="Arial" w:cs="Arial"/>
                  <w:sz w:val="20"/>
                  <w:szCs w:val="20"/>
                  <w:rPrChange w:id="5787" w:author="An Phuc Cao" w:date="2024-10-24T17:21:00Z" w16du:dateUtc="2024-10-24T10:21:00Z">
                    <w:rPr/>
                  </w:rPrChange>
                </w:rPr>
                <w:t xml:space="preserve"> </w:t>
              </w:r>
            </w:ins>
            <w:ins w:id="5788" w:author="Hai Quang Le" w:date="2025-01-06T10:17:00Z" w16du:dateUtc="2025-01-06T03:17:00Z">
              <w:r w:rsidR="004E22C0" w:rsidRPr="004E22C0">
                <w:rPr>
                  <w:rFonts w:ascii="Arial" w:hAnsi="Arial" w:cs="Arial"/>
                  <w:sz w:val="20"/>
                  <w:szCs w:val="20"/>
                </w:rPr>
                <w:t xml:space="preserve"> 10,663,501,249</w:t>
              </w:r>
            </w:ins>
            <w:ins w:id="5789" w:author="An Phuc Cao" w:date="2024-10-24T17:21:00Z" w16du:dateUtc="2024-10-24T10:21:00Z">
              <w:del w:id="5790" w:author="Hai Quang Le" w:date="2025-01-06T10:17:00Z" w16du:dateUtc="2025-01-06T03:17:00Z">
                <w:r w:rsidRPr="00815E19" w:rsidDel="004E22C0">
                  <w:rPr>
                    <w:rFonts w:ascii="Arial" w:hAnsi="Arial" w:cs="Arial"/>
                    <w:sz w:val="20"/>
                    <w:szCs w:val="20"/>
                    <w:rPrChange w:id="5791" w:author="An Phuc Cao" w:date="2024-10-24T17:21:00Z" w16du:dateUtc="2024-10-24T10:21:00Z">
                      <w:rPr/>
                    </w:rPrChange>
                  </w:rPr>
                  <w:delText xml:space="preserve">9,349,767,000 </w:delText>
                </w:r>
              </w:del>
            </w:ins>
          </w:p>
        </w:tc>
        <w:tc>
          <w:tcPr>
            <w:tcW w:w="1260" w:type="dxa"/>
            <w:vAlign w:val="bottom"/>
            <w:tcPrChange w:id="5792" w:author="An Phuc Cao" w:date="2024-10-24T17:21:00Z" w16du:dateUtc="2024-10-24T10:21:00Z">
              <w:tcPr>
                <w:tcW w:w="1260" w:type="dxa"/>
                <w:vAlign w:val="bottom"/>
              </w:tcPr>
            </w:tcPrChange>
          </w:tcPr>
          <w:p w14:paraId="7B3AF2FA" w14:textId="6385EC64" w:rsidR="007D204B" w:rsidRPr="00815E19" w:rsidRDefault="007D204B" w:rsidP="00815E19">
            <w:pPr>
              <w:pStyle w:val="NoSpacing"/>
              <w:ind w:left="-228" w:right="-85"/>
              <w:jc w:val="right"/>
              <w:rPr>
                <w:ins w:id="5793" w:author="An Phuc Cao" w:date="2024-09-30T16:05:00Z" w16du:dateUtc="2024-09-30T09:05:00Z"/>
                <w:rFonts w:ascii="Arial" w:hAnsi="Arial" w:cs="Arial"/>
                <w:sz w:val="20"/>
                <w:szCs w:val="20"/>
              </w:rPr>
            </w:pPr>
            <w:ins w:id="5794" w:author="An Phuc Cao" w:date="2024-10-24T17:21:00Z" w16du:dateUtc="2024-10-24T10:21:00Z">
              <w:r w:rsidRPr="00815E19">
                <w:rPr>
                  <w:rFonts w:ascii="Arial" w:hAnsi="Arial" w:cs="Arial"/>
                  <w:sz w:val="20"/>
                  <w:szCs w:val="20"/>
                  <w:rPrChange w:id="5795" w:author="An Phuc Cao" w:date="2024-10-24T17:21:00Z" w16du:dateUtc="2024-10-24T10:21:00Z">
                    <w:rPr/>
                  </w:rPrChange>
                </w:rPr>
                <w:t>981,400</w:t>
              </w:r>
            </w:ins>
          </w:p>
        </w:tc>
        <w:tc>
          <w:tcPr>
            <w:tcW w:w="1687" w:type="dxa"/>
            <w:vAlign w:val="bottom"/>
            <w:tcPrChange w:id="5796" w:author="An Phuc Cao" w:date="2024-10-24T17:21:00Z" w16du:dateUtc="2024-10-24T10:21:00Z">
              <w:tcPr>
                <w:tcW w:w="1687" w:type="dxa"/>
                <w:vAlign w:val="bottom"/>
              </w:tcPr>
            </w:tcPrChange>
          </w:tcPr>
          <w:p w14:paraId="1F886944" w14:textId="302AACB4" w:rsidR="007D204B" w:rsidRPr="00815E19" w:rsidRDefault="007D204B" w:rsidP="00815E19">
            <w:pPr>
              <w:pStyle w:val="NoSpacing"/>
              <w:ind w:left="-108" w:right="-85"/>
              <w:jc w:val="right"/>
              <w:rPr>
                <w:ins w:id="5797" w:author="An Phuc Cao" w:date="2024-09-30T16:05:00Z" w16du:dateUtc="2024-09-30T09:05:00Z"/>
                <w:rFonts w:ascii="Arial" w:hAnsi="Arial" w:cs="Arial"/>
                <w:sz w:val="20"/>
                <w:szCs w:val="20"/>
              </w:rPr>
            </w:pPr>
            <w:ins w:id="5798" w:author="An Phuc Cao" w:date="2024-10-24T17:21:00Z" w16du:dateUtc="2024-10-24T10:21:00Z">
              <w:r w:rsidRPr="00815E19">
                <w:rPr>
                  <w:rFonts w:ascii="Arial" w:hAnsi="Arial" w:cs="Arial"/>
                  <w:sz w:val="20"/>
                  <w:szCs w:val="20"/>
                  <w:rPrChange w:id="5799" w:author="An Phuc Cao" w:date="2024-10-24T17:21:00Z" w16du:dateUtc="2024-10-24T10:21:00Z">
                    <w:rPr/>
                  </w:rPrChange>
                </w:rPr>
                <w:t xml:space="preserve"> 13,239,086,000 </w:t>
              </w:r>
            </w:ins>
          </w:p>
        </w:tc>
      </w:tr>
      <w:tr w:rsidR="007D204B" w:rsidRPr="00826313" w14:paraId="3AE20A98"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800"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5801" w:author="An Phuc Cao" w:date="2024-09-30T16:05:00Z"/>
        </w:trPr>
        <w:tc>
          <w:tcPr>
            <w:tcW w:w="2340" w:type="dxa"/>
            <w:vAlign w:val="bottom"/>
            <w:tcPrChange w:id="5802" w:author="An Phuc Cao" w:date="2024-10-24T17:21:00Z" w16du:dateUtc="2024-10-24T10:21:00Z">
              <w:tcPr>
                <w:tcW w:w="2340" w:type="dxa"/>
              </w:tcPr>
            </w:tcPrChange>
          </w:tcPr>
          <w:p w14:paraId="2B48886E" w14:textId="514C932C" w:rsidR="007D204B" w:rsidRPr="007B7833" w:rsidRDefault="007D204B" w:rsidP="007D204B">
            <w:pPr>
              <w:pStyle w:val="NoSpacing"/>
              <w:ind w:left="-108"/>
              <w:rPr>
                <w:ins w:id="5803" w:author="An Phuc Cao" w:date="2024-09-30T16:05:00Z" w16du:dateUtc="2024-09-30T09:05:00Z"/>
                <w:rFonts w:ascii="Arial" w:hAnsi="Arial" w:cs="Arial"/>
                <w:sz w:val="20"/>
                <w:szCs w:val="20"/>
                <w:highlight w:val="yellow"/>
              </w:rPr>
            </w:pPr>
            <w:ins w:id="5804" w:author="An Phuc Cao" w:date="2024-10-24T17:20:00Z" w16du:dateUtc="2024-10-24T10:20:00Z">
              <w:r>
                <w:rPr>
                  <w:rFonts w:ascii="Arial" w:hAnsi="Arial" w:cs="Arial"/>
                  <w:color w:val="000000"/>
                  <w:sz w:val="20"/>
                  <w:szCs w:val="20"/>
                </w:rPr>
                <w:t>FUEVFVND</w:t>
              </w:r>
            </w:ins>
          </w:p>
        </w:tc>
        <w:tc>
          <w:tcPr>
            <w:tcW w:w="1170" w:type="dxa"/>
            <w:vAlign w:val="bottom"/>
            <w:tcPrChange w:id="5805" w:author="An Phuc Cao" w:date="2024-10-24T17:21:00Z" w16du:dateUtc="2024-10-24T10:21:00Z">
              <w:tcPr>
                <w:tcW w:w="1170" w:type="dxa"/>
                <w:vAlign w:val="bottom"/>
              </w:tcPr>
            </w:tcPrChange>
          </w:tcPr>
          <w:p w14:paraId="18A6B0EA" w14:textId="70304C14" w:rsidR="007D204B" w:rsidRPr="00815E19" w:rsidRDefault="007D204B" w:rsidP="00815E19">
            <w:pPr>
              <w:pStyle w:val="NoSpacing"/>
              <w:ind w:left="-126" w:right="-85"/>
              <w:jc w:val="right"/>
              <w:rPr>
                <w:ins w:id="5806" w:author="An Phuc Cao" w:date="2024-09-30T16:05:00Z" w16du:dateUtc="2024-09-30T09:05:00Z"/>
                <w:rFonts w:ascii="Arial" w:hAnsi="Arial" w:cs="Arial"/>
                <w:sz w:val="20"/>
                <w:szCs w:val="20"/>
              </w:rPr>
            </w:pPr>
            <w:ins w:id="5807" w:author="An Phuc Cao" w:date="2024-10-24T17:21:00Z" w16du:dateUtc="2024-10-24T10:21:00Z">
              <w:r w:rsidRPr="00815E19">
                <w:rPr>
                  <w:rFonts w:ascii="Arial" w:hAnsi="Arial" w:cs="Arial"/>
                  <w:sz w:val="20"/>
                  <w:szCs w:val="20"/>
                  <w:rPrChange w:id="5808" w:author="An Phuc Cao" w:date="2024-10-24T17:21:00Z" w16du:dateUtc="2024-10-24T10:21:00Z">
                    <w:rPr/>
                  </w:rPrChange>
                </w:rPr>
                <w:t>245,800</w:t>
              </w:r>
            </w:ins>
          </w:p>
        </w:tc>
        <w:tc>
          <w:tcPr>
            <w:tcW w:w="1710" w:type="dxa"/>
            <w:vAlign w:val="bottom"/>
            <w:tcPrChange w:id="5809" w:author="An Phuc Cao" w:date="2024-10-24T17:21:00Z" w16du:dateUtc="2024-10-24T10:21:00Z">
              <w:tcPr>
                <w:tcW w:w="1710" w:type="dxa"/>
                <w:vAlign w:val="bottom"/>
              </w:tcPr>
            </w:tcPrChange>
          </w:tcPr>
          <w:p w14:paraId="4DDDC963" w14:textId="6E0CE458" w:rsidR="007D204B" w:rsidRPr="00815E19" w:rsidRDefault="007D204B" w:rsidP="00815E19">
            <w:pPr>
              <w:pStyle w:val="NoSpacing"/>
              <w:ind w:right="-85"/>
              <w:jc w:val="right"/>
              <w:rPr>
                <w:ins w:id="5810" w:author="An Phuc Cao" w:date="2024-09-30T16:05:00Z" w16du:dateUtc="2024-09-30T09:05:00Z"/>
                <w:rFonts w:ascii="Arial" w:hAnsi="Arial" w:cs="Arial"/>
                <w:sz w:val="20"/>
                <w:szCs w:val="20"/>
              </w:rPr>
            </w:pPr>
            <w:ins w:id="5811" w:author="An Phuc Cao" w:date="2024-10-24T17:21:00Z" w16du:dateUtc="2024-10-24T10:21:00Z">
              <w:r w:rsidRPr="00815E19">
                <w:rPr>
                  <w:rFonts w:ascii="Arial" w:hAnsi="Arial" w:cs="Arial"/>
                  <w:sz w:val="20"/>
                  <w:szCs w:val="20"/>
                  <w:rPrChange w:id="5812" w:author="An Phuc Cao" w:date="2024-10-24T17:21:00Z" w16du:dateUtc="2024-10-24T10:21:00Z">
                    <w:rPr/>
                  </w:rPrChange>
                </w:rPr>
                <w:t xml:space="preserve"> </w:t>
              </w:r>
            </w:ins>
            <w:ins w:id="5813" w:author="Hai Quang Le" w:date="2025-01-06T10:18:00Z" w16du:dateUtc="2025-01-06T03:18:00Z">
              <w:r w:rsidR="004E22C0" w:rsidRPr="004E22C0">
                <w:rPr>
                  <w:rFonts w:ascii="Arial" w:hAnsi="Arial" w:cs="Arial"/>
                  <w:sz w:val="20"/>
                  <w:szCs w:val="20"/>
                </w:rPr>
                <w:t xml:space="preserve"> 9,026,861,648</w:t>
              </w:r>
            </w:ins>
            <w:ins w:id="5814" w:author="An Phuc Cao" w:date="2024-10-24T17:21:00Z" w16du:dateUtc="2024-10-24T10:21:00Z">
              <w:del w:id="5815" w:author="Hai Quang Le" w:date="2025-01-06T10:18:00Z" w16du:dateUtc="2025-01-06T03:18:00Z">
                <w:r w:rsidRPr="00815E19" w:rsidDel="004E22C0">
                  <w:rPr>
                    <w:rFonts w:ascii="Arial" w:hAnsi="Arial" w:cs="Arial"/>
                    <w:sz w:val="20"/>
                    <w:szCs w:val="20"/>
                    <w:rPrChange w:id="5816" w:author="An Phuc Cao" w:date="2024-10-24T17:21:00Z" w16du:dateUtc="2024-10-24T10:21:00Z">
                      <w:rPr/>
                    </w:rPrChange>
                  </w:rPr>
                  <w:delText xml:space="preserve">7,914,760,000 </w:delText>
                </w:r>
              </w:del>
            </w:ins>
          </w:p>
        </w:tc>
        <w:tc>
          <w:tcPr>
            <w:tcW w:w="1260" w:type="dxa"/>
            <w:vAlign w:val="bottom"/>
            <w:tcPrChange w:id="5817" w:author="An Phuc Cao" w:date="2024-10-24T17:21:00Z" w16du:dateUtc="2024-10-24T10:21:00Z">
              <w:tcPr>
                <w:tcW w:w="1260" w:type="dxa"/>
                <w:vAlign w:val="bottom"/>
              </w:tcPr>
            </w:tcPrChange>
          </w:tcPr>
          <w:p w14:paraId="5083C6A3" w14:textId="4C20B73C" w:rsidR="007D204B" w:rsidRPr="00815E19" w:rsidRDefault="007D204B" w:rsidP="00815E19">
            <w:pPr>
              <w:pStyle w:val="NoSpacing"/>
              <w:ind w:left="-228" w:right="-85"/>
              <w:jc w:val="right"/>
              <w:rPr>
                <w:ins w:id="5818" w:author="An Phuc Cao" w:date="2024-09-30T16:05:00Z" w16du:dateUtc="2024-09-30T09:05:00Z"/>
                <w:rFonts w:ascii="Arial" w:hAnsi="Arial" w:cs="Arial"/>
                <w:sz w:val="20"/>
                <w:szCs w:val="20"/>
              </w:rPr>
            </w:pPr>
            <w:ins w:id="5819" w:author="An Phuc Cao" w:date="2024-10-24T17:21:00Z" w16du:dateUtc="2024-10-24T10:21:00Z">
              <w:r w:rsidRPr="00815E19">
                <w:rPr>
                  <w:rFonts w:ascii="Arial" w:hAnsi="Arial" w:cs="Arial"/>
                  <w:sz w:val="20"/>
                  <w:szCs w:val="20"/>
                  <w:rPrChange w:id="5820" w:author="An Phuc Cao" w:date="2024-10-24T17:21:00Z" w16du:dateUtc="2024-10-24T10:21:00Z">
                    <w:rPr/>
                  </w:rPrChange>
                </w:rPr>
                <w:t>448,500</w:t>
              </w:r>
            </w:ins>
          </w:p>
        </w:tc>
        <w:tc>
          <w:tcPr>
            <w:tcW w:w="1687" w:type="dxa"/>
            <w:vAlign w:val="bottom"/>
            <w:tcPrChange w:id="5821" w:author="An Phuc Cao" w:date="2024-10-24T17:21:00Z" w16du:dateUtc="2024-10-24T10:21:00Z">
              <w:tcPr>
                <w:tcW w:w="1687" w:type="dxa"/>
                <w:vAlign w:val="bottom"/>
              </w:tcPr>
            </w:tcPrChange>
          </w:tcPr>
          <w:p w14:paraId="6A6835BA" w14:textId="2897A88F" w:rsidR="007D204B" w:rsidRPr="00815E19" w:rsidRDefault="007D204B" w:rsidP="00815E19">
            <w:pPr>
              <w:pStyle w:val="NoSpacing"/>
              <w:ind w:left="-108" w:right="-85"/>
              <w:jc w:val="right"/>
              <w:rPr>
                <w:ins w:id="5822" w:author="An Phuc Cao" w:date="2024-09-30T16:05:00Z" w16du:dateUtc="2024-09-30T09:05:00Z"/>
                <w:rFonts w:ascii="Arial" w:hAnsi="Arial" w:cs="Arial"/>
                <w:sz w:val="20"/>
                <w:szCs w:val="20"/>
              </w:rPr>
            </w:pPr>
            <w:ins w:id="5823" w:author="An Phuc Cao" w:date="2024-10-24T17:21:00Z" w16du:dateUtc="2024-10-24T10:21:00Z">
              <w:r w:rsidRPr="00815E19">
                <w:rPr>
                  <w:rFonts w:ascii="Arial" w:hAnsi="Arial" w:cs="Arial"/>
                  <w:sz w:val="20"/>
                  <w:szCs w:val="20"/>
                  <w:rPrChange w:id="5824" w:author="An Phuc Cao" w:date="2024-10-24T17:21:00Z" w16du:dateUtc="2024-10-24T10:21:00Z">
                    <w:rPr/>
                  </w:rPrChange>
                </w:rPr>
                <w:t xml:space="preserve"> 11,858,340,000 </w:t>
              </w:r>
            </w:ins>
          </w:p>
        </w:tc>
      </w:tr>
      <w:tr w:rsidR="007D204B" w:rsidRPr="00826313" w14:paraId="2568EDDD"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825"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5826" w:author="An Phuc Cao" w:date="2024-09-30T16:05:00Z"/>
        </w:trPr>
        <w:tc>
          <w:tcPr>
            <w:tcW w:w="2340" w:type="dxa"/>
            <w:vAlign w:val="bottom"/>
            <w:tcPrChange w:id="5827" w:author="An Phuc Cao" w:date="2024-10-24T17:21:00Z" w16du:dateUtc="2024-10-24T10:21:00Z">
              <w:tcPr>
                <w:tcW w:w="2340" w:type="dxa"/>
              </w:tcPr>
            </w:tcPrChange>
          </w:tcPr>
          <w:p w14:paraId="0CBD43E3" w14:textId="626BDD00" w:rsidR="007D204B" w:rsidRPr="007B7833" w:rsidRDefault="007D204B" w:rsidP="007D204B">
            <w:pPr>
              <w:pStyle w:val="NoSpacing"/>
              <w:ind w:left="-108"/>
              <w:rPr>
                <w:ins w:id="5828" w:author="An Phuc Cao" w:date="2024-09-30T16:05:00Z" w16du:dateUtc="2024-09-30T09:05:00Z"/>
                <w:rFonts w:ascii="Arial" w:hAnsi="Arial" w:cs="Arial"/>
                <w:sz w:val="20"/>
                <w:szCs w:val="20"/>
                <w:highlight w:val="yellow"/>
              </w:rPr>
            </w:pPr>
            <w:ins w:id="5829" w:author="An Phuc Cao" w:date="2024-10-24T17:20:00Z" w16du:dateUtc="2024-10-24T10:20:00Z">
              <w:r>
                <w:rPr>
                  <w:rFonts w:ascii="Arial" w:hAnsi="Arial" w:cs="Arial"/>
                  <w:color w:val="000000"/>
                  <w:sz w:val="20"/>
                  <w:szCs w:val="20"/>
                </w:rPr>
                <w:t>FUESSV50</w:t>
              </w:r>
            </w:ins>
          </w:p>
        </w:tc>
        <w:tc>
          <w:tcPr>
            <w:tcW w:w="1170" w:type="dxa"/>
            <w:vAlign w:val="bottom"/>
            <w:tcPrChange w:id="5830" w:author="An Phuc Cao" w:date="2024-10-24T17:21:00Z" w16du:dateUtc="2024-10-24T10:21:00Z">
              <w:tcPr>
                <w:tcW w:w="1170" w:type="dxa"/>
                <w:vAlign w:val="bottom"/>
              </w:tcPr>
            </w:tcPrChange>
          </w:tcPr>
          <w:p w14:paraId="53E206B3" w14:textId="5D2A2E85" w:rsidR="007D204B" w:rsidRPr="00815E19" w:rsidRDefault="007D204B" w:rsidP="00815E19">
            <w:pPr>
              <w:pStyle w:val="NoSpacing"/>
              <w:ind w:left="-126" w:right="-85"/>
              <w:jc w:val="right"/>
              <w:rPr>
                <w:ins w:id="5831" w:author="An Phuc Cao" w:date="2024-09-30T16:05:00Z" w16du:dateUtc="2024-09-30T09:05:00Z"/>
                <w:rFonts w:ascii="Arial" w:hAnsi="Arial" w:cs="Arial"/>
                <w:sz w:val="20"/>
                <w:szCs w:val="20"/>
              </w:rPr>
            </w:pPr>
            <w:ins w:id="5832" w:author="An Phuc Cao" w:date="2024-10-24T17:21:00Z" w16du:dateUtc="2024-10-24T10:21:00Z">
              <w:r w:rsidRPr="00815E19">
                <w:rPr>
                  <w:rFonts w:ascii="Arial" w:hAnsi="Arial" w:cs="Arial"/>
                  <w:sz w:val="20"/>
                  <w:szCs w:val="20"/>
                  <w:rPrChange w:id="5833" w:author="An Phuc Cao" w:date="2024-10-24T17:21:00Z" w16du:dateUtc="2024-10-24T10:21:00Z">
                    <w:rPr/>
                  </w:rPrChange>
                </w:rPr>
                <w:t>368,120</w:t>
              </w:r>
            </w:ins>
          </w:p>
        </w:tc>
        <w:tc>
          <w:tcPr>
            <w:tcW w:w="1710" w:type="dxa"/>
            <w:vAlign w:val="bottom"/>
            <w:tcPrChange w:id="5834" w:author="An Phuc Cao" w:date="2024-10-24T17:21:00Z" w16du:dateUtc="2024-10-24T10:21:00Z">
              <w:tcPr>
                <w:tcW w:w="1710" w:type="dxa"/>
                <w:vAlign w:val="bottom"/>
              </w:tcPr>
            </w:tcPrChange>
          </w:tcPr>
          <w:p w14:paraId="2127D373" w14:textId="30627BF9" w:rsidR="007D204B" w:rsidRPr="00815E19" w:rsidRDefault="00853F96" w:rsidP="00815E19">
            <w:pPr>
              <w:pStyle w:val="NoSpacing"/>
              <w:ind w:right="-85"/>
              <w:jc w:val="right"/>
              <w:rPr>
                <w:ins w:id="5835" w:author="An Phuc Cao" w:date="2024-09-30T16:05:00Z" w16du:dateUtc="2024-09-30T09:05:00Z"/>
                <w:rFonts w:ascii="Arial" w:hAnsi="Arial" w:cs="Arial"/>
                <w:sz w:val="20"/>
                <w:szCs w:val="20"/>
              </w:rPr>
            </w:pPr>
            <w:ins w:id="5836" w:author="Hai Quang Le" w:date="2025-01-06T10:18:00Z" w16du:dateUtc="2025-01-06T03:18:00Z">
              <w:r w:rsidRPr="00853F96">
                <w:rPr>
                  <w:rFonts w:ascii="Arial" w:hAnsi="Arial" w:cs="Arial"/>
                  <w:sz w:val="20"/>
                  <w:szCs w:val="20"/>
                </w:rPr>
                <w:t>8,111,395,386</w:t>
              </w:r>
            </w:ins>
            <w:ins w:id="5837" w:author="An Phuc Cao" w:date="2024-10-24T17:21:00Z" w16du:dateUtc="2024-10-24T10:21:00Z">
              <w:del w:id="5838" w:author="Hai Quang Le" w:date="2025-01-06T10:18:00Z" w16du:dateUtc="2025-01-06T03:18:00Z">
                <w:r w:rsidR="007D204B" w:rsidRPr="00815E19" w:rsidDel="00853F96">
                  <w:rPr>
                    <w:rFonts w:ascii="Arial" w:hAnsi="Arial" w:cs="Arial"/>
                    <w:sz w:val="20"/>
                    <w:szCs w:val="20"/>
                    <w:rPrChange w:id="5839" w:author="An Phuc Cao" w:date="2024-10-24T17:21:00Z" w16du:dateUtc="2024-10-24T10:21:00Z">
                      <w:rPr/>
                    </w:rPrChange>
                  </w:rPr>
                  <w:delText xml:space="preserve"> 7,112,078,400 </w:delText>
                </w:r>
              </w:del>
            </w:ins>
          </w:p>
        </w:tc>
        <w:tc>
          <w:tcPr>
            <w:tcW w:w="1260" w:type="dxa"/>
            <w:vAlign w:val="bottom"/>
            <w:tcPrChange w:id="5840" w:author="An Phuc Cao" w:date="2024-10-24T17:21:00Z" w16du:dateUtc="2024-10-24T10:21:00Z">
              <w:tcPr>
                <w:tcW w:w="1260" w:type="dxa"/>
                <w:vAlign w:val="bottom"/>
              </w:tcPr>
            </w:tcPrChange>
          </w:tcPr>
          <w:p w14:paraId="0FE7B520" w14:textId="39798085" w:rsidR="007D204B" w:rsidRPr="00815E19" w:rsidRDefault="007D204B" w:rsidP="00815E19">
            <w:pPr>
              <w:pStyle w:val="NoSpacing"/>
              <w:ind w:left="-228" w:right="-85"/>
              <w:jc w:val="right"/>
              <w:rPr>
                <w:ins w:id="5841" w:author="An Phuc Cao" w:date="2024-09-30T16:05:00Z" w16du:dateUtc="2024-09-30T09:05:00Z"/>
                <w:rFonts w:ascii="Arial" w:hAnsi="Arial" w:cs="Arial"/>
                <w:sz w:val="20"/>
                <w:szCs w:val="20"/>
              </w:rPr>
            </w:pPr>
            <w:ins w:id="5842" w:author="An Phuc Cao" w:date="2024-10-24T17:21:00Z" w16du:dateUtc="2024-10-24T10:21:00Z">
              <w:r w:rsidRPr="00815E19">
                <w:rPr>
                  <w:rFonts w:ascii="Arial" w:hAnsi="Arial" w:cs="Arial"/>
                  <w:sz w:val="20"/>
                  <w:szCs w:val="20"/>
                  <w:rPrChange w:id="5843" w:author="An Phuc Cao" w:date="2024-10-24T17:21:00Z" w16du:dateUtc="2024-10-24T10:21:00Z">
                    <w:rPr/>
                  </w:rPrChange>
                </w:rPr>
                <w:t>559,920</w:t>
              </w:r>
            </w:ins>
          </w:p>
        </w:tc>
        <w:tc>
          <w:tcPr>
            <w:tcW w:w="1687" w:type="dxa"/>
            <w:vAlign w:val="bottom"/>
            <w:tcPrChange w:id="5844" w:author="An Phuc Cao" w:date="2024-10-24T17:21:00Z" w16du:dateUtc="2024-10-24T10:21:00Z">
              <w:tcPr>
                <w:tcW w:w="1687" w:type="dxa"/>
                <w:vAlign w:val="bottom"/>
              </w:tcPr>
            </w:tcPrChange>
          </w:tcPr>
          <w:p w14:paraId="471C5801" w14:textId="2410208E" w:rsidR="007D204B" w:rsidRPr="00815E19" w:rsidRDefault="007D204B" w:rsidP="00815E19">
            <w:pPr>
              <w:pStyle w:val="NoSpacing"/>
              <w:ind w:left="-108" w:right="-85"/>
              <w:jc w:val="right"/>
              <w:rPr>
                <w:ins w:id="5845" w:author="An Phuc Cao" w:date="2024-09-30T16:05:00Z" w16du:dateUtc="2024-09-30T09:05:00Z"/>
                <w:rFonts w:ascii="Arial" w:hAnsi="Arial" w:cs="Arial"/>
                <w:sz w:val="20"/>
                <w:szCs w:val="20"/>
              </w:rPr>
            </w:pPr>
            <w:ins w:id="5846" w:author="An Phuc Cao" w:date="2024-10-24T17:21:00Z" w16du:dateUtc="2024-10-24T10:21:00Z">
              <w:r w:rsidRPr="00815E19">
                <w:rPr>
                  <w:rFonts w:ascii="Arial" w:hAnsi="Arial" w:cs="Arial"/>
                  <w:sz w:val="20"/>
                  <w:szCs w:val="20"/>
                  <w:rPrChange w:id="5847" w:author="An Phuc Cao" w:date="2024-10-24T17:21:00Z" w16du:dateUtc="2024-10-24T10:21:00Z">
                    <w:rPr/>
                  </w:rPrChange>
                </w:rPr>
                <w:t xml:space="preserve"> 9,350,664,000 </w:t>
              </w:r>
            </w:ins>
          </w:p>
        </w:tc>
      </w:tr>
      <w:tr w:rsidR="007D204B" w:rsidRPr="00826313" w14:paraId="5EB280E3"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848"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849" w:author="An Phuc Cao" w:date="2024-10-24T17:21:00Z" w16du:dateUtc="2024-10-24T10:21:00Z">
              <w:tcPr>
                <w:tcW w:w="2340" w:type="dxa"/>
              </w:tcPr>
            </w:tcPrChange>
          </w:tcPr>
          <w:p w14:paraId="1AF0F5A1" w14:textId="126AF347" w:rsidR="007D204B" w:rsidRPr="007B7833" w:rsidRDefault="007D204B" w:rsidP="007D204B">
            <w:pPr>
              <w:pStyle w:val="NoSpacing"/>
              <w:spacing w:before="120"/>
              <w:ind w:left="-108"/>
              <w:rPr>
                <w:rFonts w:ascii="Arial" w:hAnsi="Arial" w:cs="Arial"/>
                <w:b/>
                <w:bCs/>
                <w:sz w:val="20"/>
                <w:szCs w:val="20"/>
              </w:rPr>
            </w:pPr>
            <w:ins w:id="5850" w:author="An Phuc Cao" w:date="2024-09-30T16:06:00Z" w16du:dateUtc="2024-09-30T09:06:00Z">
              <w:r w:rsidRPr="007B7833">
                <w:rPr>
                  <w:rFonts w:ascii="Arial" w:hAnsi="Arial" w:cs="Arial"/>
                  <w:color w:val="000000"/>
                  <w:sz w:val="20"/>
                  <w:szCs w:val="20"/>
                  <w:rPrChange w:id="5851" w:author="An Phuc Cao" w:date="2024-10-24T17:20:00Z" w16du:dateUtc="2024-10-24T10:20:00Z">
                    <w:rPr>
                      <w:rFonts w:ascii="Arial" w:hAnsi="Arial" w:cs="Arial"/>
                      <w:color w:val="000000"/>
                      <w:sz w:val="18"/>
                      <w:szCs w:val="18"/>
                    </w:rPr>
                  </w:rPrChange>
                </w:rPr>
                <w:t>Others listed fund units</w:t>
              </w:r>
            </w:ins>
            <w:del w:id="5852" w:author="An Phuc Cao" w:date="2024-09-30T16:06:00Z" w16du:dateUtc="2024-09-30T09:06:00Z">
              <w:r w:rsidRPr="007B7833" w:rsidDel="00280994">
                <w:rPr>
                  <w:rFonts w:ascii="Arial" w:hAnsi="Arial" w:cs="Arial"/>
                  <w:b/>
                  <w:bCs/>
                  <w:sz w:val="20"/>
                  <w:szCs w:val="20"/>
                </w:rPr>
                <w:delText>Fund units</w:delText>
              </w:r>
            </w:del>
          </w:p>
        </w:tc>
        <w:tc>
          <w:tcPr>
            <w:tcW w:w="1170" w:type="dxa"/>
            <w:vAlign w:val="bottom"/>
            <w:tcPrChange w:id="5853" w:author="An Phuc Cao" w:date="2024-10-24T17:21:00Z" w16du:dateUtc="2024-10-24T10:21:00Z">
              <w:tcPr>
                <w:tcW w:w="1170" w:type="dxa"/>
                <w:vAlign w:val="bottom"/>
              </w:tcPr>
            </w:tcPrChange>
          </w:tcPr>
          <w:p w14:paraId="290BCFCC" w14:textId="19BDAE65" w:rsidR="007D204B" w:rsidRPr="00815E19" w:rsidRDefault="007D204B" w:rsidP="00815E19">
            <w:pPr>
              <w:pStyle w:val="NoSpacing"/>
              <w:spacing w:before="120"/>
              <w:ind w:left="-126" w:right="-85"/>
              <w:jc w:val="right"/>
              <w:rPr>
                <w:rFonts w:ascii="Arial" w:hAnsi="Arial" w:cs="Arial"/>
                <w:b/>
                <w:bCs/>
                <w:sz w:val="20"/>
                <w:szCs w:val="20"/>
              </w:rPr>
            </w:pPr>
            <w:ins w:id="5854" w:author="An Phuc Cao" w:date="2024-10-24T17:21:00Z" w16du:dateUtc="2024-10-24T10:21:00Z">
              <w:r w:rsidRPr="00815E19">
                <w:rPr>
                  <w:rFonts w:ascii="Arial" w:hAnsi="Arial" w:cs="Arial"/>
                  <w:sz w:val="20"/>
                  <w:szCs w:val="20"/>
                  <w:rPrChange w:id="5855" w:author="An Phuc Cao" w:date="2024-10-24T17:21:00Z" w16du:dateUtc="2024-10-24T10:21:00Z">
                    <w:rPr/>
                  </w:rPrChange>
                </w:rPr>
                <w:t>11,427,130</w:t>
              </w:r>
            </w:ins>
          </w:p>
        </w:tc>
        <w:tc>
          <w:tcPr>
            <w:tcW w:w="1710" w:type="dxa"/>
            <w:vAlign w:val="bottom"/>
            <w:tcPrChange w:id="5856" w:author="An Phuc Cao" w:date="2024-10-24T17:21:00Z" w16du:dateUtc="2024-10-24T10:21:00Z">
              <w:tcPr>
                <w:tcW w:w="1710" w:type="dxa"/>
                <w:vAlign w:val="bottom"/>
              </w:tcPr>
            </w:tcPrChange>
          </w:tcPr>
          <w:p w14:paraId="452F8253" w14:textId="630B50C9" w:rsidR="007D204B" w:rsidRPr="00815E19" w:rsidRDefault="007D204B" w:rsidP="00815E19">
            <w:pPr>
              <w:pStyle w:val="NoSpacing"/>
              <w:spacing w:before="120"/>
              <w:ind w:right="-85"/>
              <w:jc w:val="right"/>
              <w:rPr>
                <w:rFonts w:ascii="Arial" w:hAnsi="Arial" w:cs="Arial"/>
                <w:b/>
                <w:bCs/>
                <w:sz w:val="20"/>
                <w:szCs w:val="20"/>
              </w:rPr>
            </w:pPr>
            <w:ins w:id="5857" w:author="An Phuc Cao" w:date="2024-10-24T17:21:00Z" w16du:dateUtc="2024-10-24T10:21:00Z">
              <w:del w:id="5858" w:author="Hai Quang Le" w:date="2025-01-06T10:18:00Z" w16du:dateUtc="2025-01-06T03:18:00Z">
                <w:r w:rsidRPr="00815E19" w:rsidDel="00853F96">
                  <w:rPr>
                    <w:rFonts w:ascii="Arial" w:hAnsi="Arial" w:cs="Arial"/>
                    <w:sz w:val="20"/>
                    <w:szCs w:val="20"/>
                    <w:rPrChange w:id="5859" w:author="An Phuc Cao" w:date="2024-10-24T17:21:00Z" w16du:dateUtc="2024-10-24T10:21:00Z">
                      <w:rPr/>
                    </w:rPrChange>
                  </w:rPr>
                  <w:delText xml:space="preserve"> </w:delText>
                </w:r>
              </w:del>
            </w:ins>
            <w:ins w:id="5860" w:author="Hai Quang Le" w:date="2025-01-06T10:18:00Z" w16du:dateUtc="2025-01-06T03:18:00Z">
              <w:r w:rsidR="00853F96" w:rsidRPr="00853F96">
                <w:rPr>
                  <w:rFonts w:ascii="Arial" w:hAnsi="Arial" w:cs="Arial"/>
                  <w:sz w:val="20"/>
                  <w:szCs w:val="20"/>
                </w:rPr>
                <w:t>176,347,034,022</w:t>
              </w:r>
            </w:ins>
            <w:ins w:id="5861" w:author="An Phuc Cao" w:date="2024-10-24T17:21:00Z" w16du:dateUtc="2024-10-24T10:21:00Z">
              <w:del w:id="5862" w:author="Hai Quang Le" w:date="2025-01-06T10:18:00Z" w16du:dateUtc="2025-01-06T03:18:00Z">
                <w:r w:rsidRPr="00815E19" w:rsidDel="00853F96">
                  <w:rPr>
                    <w:rFonts w:ascii="Arial" w:hAnsi="Arial" w:cs="Arial"/>
                    <w:sz w:val="20"/>
                    <w:szCs w:val="20"/>
                    <w:rPrChange w:id="5863" w:author="An Phuc Cao" w:date="2024-10-24T17:21:00Z" w16du:dateUtc="2024-10-24T10:21:00Z">
                      <w:rPr/>
                    </w:rPrChange>
                  </w:rPr>
                  <w:delText xml:space="preserve">154,621,230,000 </w:delText>
                </w:r>
              </w:del>
            </w:ins>
          </w:p>
        </w:tc>
        <w:tc>
          <w:tcPr>
            <w:tcW w:w="1260" w:type="dxa"/>
            <w:vAlign w:val="bottom"/>
            <w:tcPrChange w:id="5864" w:author="An Phuc Cao" w:date="2024-10-24T17:21:00Z" w16du:dateUtc="2024-10-24T10:21:00Z">
              <w:tcPr>
                <w:tcW w:w="1260" w:type="dxa"/>
                <w:vAlign w:val="bottom"/>
              </w:tcPr>
            </w:tcPrChange>
          </w:tcPr>
          <w:p w14:paraId="4AA7935A" w14:textId="591E973A" w:rsidR="007D204B" w:rsidRPr="00815E19" w:rsidRDefault="007D204B" w:rsidP="00815E19">
            <w:pPr>
              <w:pStyle w:val="NoSpacing"/>
              <w:spacing w:before="120"/>
              <w:ind w:left="-228" w:right="-85"/>
              <w:jc w:val="right"/>
              <w:rPr>
                <w:rFonts w:ascii="Arial" w:hAnsi="Arial" w:cs="Arial"/>
                <w:b/>
                <w:bCs/>
                <w:sz w:val="20"/>
                <w:szCs w:val="20"/>
              </w:rPr>
            </w:pPr>
            <w:ins w:id="5865" w:author="An Phuc Cao" w:date="2024-10-24T17:21:00Z" w16du:dateUtc="2024-10-24T10:21:00Z">
              <w:r w:rsidRPr="00815E19">
                <w:rPr>
                  <w:rFonts w:ascii="Arial" w:hAnsi="Arial" w:cs="Arial"/>
                  <w:sz w:val="20"/>
                  <w:szCs w:val="20"/>
                  <w:rPrChange w:id="5866" w:author="An Phuc Cao" w:date="2024-10-24T17:21:00Z" w16du:dateUtc="2024-10-24T10:21:00Z">
                    <w:rPr/>
                  </w:rPrChange>
                </w:rPr>
                <w:t>11,760,030</w:t>
              </w:r>
            </w:ins>
          </w:p>
        </w:tc>
        <w:tc>
          <w:tcPr>
            <w:tcW w:w="1687" w:type="dxa"/>
            <w:vAlign w:val="bottom"/>
            <w:tcPrChange w:id="5867" w:author="An Phuc Cao" w:date="2024-10-24T17:21:00Z" w16du:dateUtc="2024-10-24T10:21:00Z">
              <w:tcPr>
                <w:tcW w:w="1687" w:type="dxa"/>
                <w:vAlign w:val="bottom"/>
              </w:tcPr>
            </w:tcPrChange>
          </w:tcPr>
          <w:p w14:paraId="19CCBE70" w14:textId="5BB3B0AD" w:rsidR="007D204B" w:rsidRPr="00815E19" w:rsidRDefault="007D204B" w:rsidP="00815E19">
            <w:pPr>
              <w:pStyle w:val="NoSpacing"/>
              <w:spacing w:before="120"/>
              <w:ind w:left="-108" w:right="-85"/>
              <w:jc w:val="right"/>
              <w:rPr>
                <w:rFonts w:ascii="Arial" w:hAnsi="Arial" w:cs="Arial"/>
                <w:b/>
                <w:bCs/>
                <w:sz w:val="20"/>
                <w:szCs w:val="20"/>
              </w:rPr>
            </w:pPr>
            <w:ins w:id="5868" w:author="An Phuc Cao" w:date="2024-10-24T17:21:00Z" w16du:dateUtc="2024-10-24T10:21:00Z">
              <w:r w:rsidRPr="00815E19">
                <w:rPr>
                  <w:rFonts w:ascii="Arial" w:hAnsi="Arial" w:cs="Arial"/>
                  <w:sz w:val="20"/>
                  <w:szCs w:val="20"/>
                  <w:rPrChange w:id="5869" w:author="An Phuc Cao" w:date="2024-10-24T17:21:00Z" w16du:dateUtc="2024-10-24T10:21:00Z">
                    <w:rPr/>
                  </w:rPrChange>
                </w:rPr>
                <w:t xml:space="preserve"> 169,049,345,500 </w:t>
              </w:r>
            </w:ins>
          </w:p>
        </w:tc>
      </w:tr>
      <w:tr w:rsidR="00815E19" w:rsidRPr="00826313" w14:paraId="1A72D343"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870"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871" w:author="An Phuc Cao" w:date="2024-10-24T17:21:00Z" w16du:dateUtc="2024-10-24T10:21:00Z">
              <w:tcPr>
                <w:tcW w:w="2340" w:type="dxa"/>
              </w:tcPr>
            </w:tcPrChange>
          </w:tcPr>
          <w:p w14:paraId="336289FC" w14:textId="211257CB" w:rsidR="00815E19" w:rsidRPr="007B7833" w:rsidRDefault="00815E19" w:rsidP="00815E19">
            <w:pPr>
              <w:pStyle w:val="NoSpacing"/>
              <w:spacing w:before="60"/>
              <w:ind w:left="-108"/>
              <w:rPr>
                <w:rFonts w:ascii="Arial" w:hAnsi="Arial" w:cs="Arial"/>
                <w:sz w:val="20"/>
                <w:szCs w:val="20"/>
                <w:highlight w:val="yellow"/>
              </w:rPr>
            </w:pPr>
            <w:ins w:id="5872" w:author="An Phuc Cao" w:date="2024-09-30T16:06:00Z" w16du:dateUtc="2024-09-30T09:06:00Z">
              <w:r w:rsidRPr="007B7833">
                <w:rPr>
                  <w:rFonts w:ascii="Arial" w:hAnsi="Arial" w:cs="Arial"/>
                  <w:b/>
                  <w:bCs/>
                  <w:i/>
                  <w:iCs/>
                  <w:color w:val="000000"/>
                  <w:sz w:val="20"/>
                  <w:szCs w:val="20"/>
                  <w:rPrChange w:id="5873" w:author="An Phuc Cao" w:date="2024-10-24T17:20:00Z" w16du:dateUtc="2024-10-24T10:20:00Z">
                    <w:rPr>
                      <w:rFonts w:ascii="Arial" w:hAnsi="Arial" w:cs="Arial"/>
                      <w:b/>
                      <w:bCs/>
                      <w:i/>
                      <w:iCs/>
                      <w:color w:val="000000"/>
                      <w:sz w:val="18"/>
                      <w:szCs w:val="18"/>
                    </w:rPr>
                  </w:rPrChange>
                </w:rPr>
                <w:t>Unlisted fund units</w:t>
              </w:r>
            </w:ins>
            <w:del w:id="5874" w:author="An Phuc Cao" w:date="2024-09-30T16:06:00Z" w16du:dateUtc="2024-09-30T09:06:00Z">
              <w:r w:rsidRPr="007B7833" w:rsidDel="00280994">
                <w:rPr>
                  <w:rFonts w:ascii="Arial" w:hAnsi="Arial" w:cs="Arial"/>
                  <w:sz w:val="20"/>
                  <w:szCs w:val="20"/>
                  <w:highlight w:val="yellow"/>
                </w:rPr>
                <w:delText>- SSISCA</w:delText>
              </w:r>
            </w:del>
          </w:p>
        </w:tc>
        <w:tc>
          <w:tcPr>
            <w:tcW w:w="1170" w:type="dxa"/>
            <w:vAlign w:val="bottom"/>
            <w:tcPrChange w:id="5875" w:author="An Phuc Cao" w:date="2024-10-24T17:21:00Z" w16du:dateUtc="2024-10-24T10:21:00Z">
              <w:tcPr>
                <w:tcW w:w="1170" w:type="dxa"/>
                <w:vAlign w:val="bottom"/>
              </w:tcPr>
            </w:tcPrChange>
          </w:tcPr>
          <w:p w14:paraId="66545486" w14:textId="34DA1A47" w:rsidR="00815E19" w:rsidRPr="00815E19" w:rsidRDefault="00815E19" w:rsidP="00815E19">
            <w:pPr>
              <w:pStyle w:val="NoSpacing"/>
              <w:spacing w:before="60"/>
              <w:ind w:left="-126" w:right="-85"/>
              <w:jc w:val="right"/>
              <w:rPr>
                <w:rFonts w:ascii="Arial" w:hAnsi="Arial" w:cs="Arial"/>
                <w:b/>
                <w:bCs/>
                <w:i/>
                <w:iCs/>
                <w:sz w:val="20"/>
                <w:szCs w:val="20"/>
                <w:rPrChange w:id="5876" w:author="An Phuc Cao" w:date="2024-10-24T17:22:00Z" w16du:dateUtc="2024-10-24T10:22:00Z">
                  <w:rPr>
                    <w:rFonts w:ascii="Arial" w:hAnsi="Arial" w:cs="Arial"/>
                    <w:iCs/>
                    <w:sz w:val="20"/>
                    <w:szCs w:val="20"/>
                  </w:rPr>
                </w:rPrChange>
              </w:rPr>
            </w:pPr>
            <w:ins w:id="5877" w:author="An Phuc Cao" w:date="2024-10-24T17:21:00Z" w16du:dateUtc="2024-10-24T10:21:00Z">
              <w:r w:rsidRPr="00815E19">
                <w:rPr>
                  <w:rFonts w:ascii="Arial" w:hAnsi="Arial" w:cs="Arial"/>
                  <w:b/>
                  <w:bCs/>
                  <w:i/>
                  <w:iCs/>
                  <w:sz w:val="20"/>
                  <w:szCs w:val="20"/>
                  <w:rPrChange w:id="5878" w:author="An Phuc Cao" w:date="2024-10-24T17:22:00Z" w16du:dateUtc="2024-10-24T10:22:00Z">
                    <w:rPr/>
                  </w:rPrChange>
                </w:rPr>
                <w:t>4,892,883</w:t>
              </w:r>
            </w:ins>
          </w:p>
        </w:tc>
        <w:tc>
          <w:tcPr>
            <w:tcW w:w="1710" w:type="dxa"/>
            <w:vAlign w:val="bottom"/>
            <w:tcPrChange w:id="5879" w:author="An Phuc Cao" w:date="2024-10-24T17:21:00Z" w16du:dateUtc="2024-10-24T10:21:00Z">
              <w:tcPr>
                <w:tcW w:w="1710" w:type="dxa"/>
                <w:vAlign w:val="bottom"/>
              </w:tcPr>
            </w:tcPrChange>
          </w:tcPr>
          <w:p w14:paraId="4C3B7990" w14:textId="5852C664" w:rsidR="00815E19" w:rsidRPr="00815E19" w:rsidRDefault="00815E19" w:rsidP="00815E19">
            <w:pPr>
              <w:pStyle w:val="NoSpacing"/>
              <w:spacing w:before="60"/>
              <w:ind w:right="-85"/>
              <w:jc w:val="right"/>
              <w:rPr>
                <w:rFonts w:ascii="Arial" w:hAnsi="Arial" w:cs="Arial"/>
                <w:b/>
                <w:bCs/>
                <w:i/>
                <w:iCs/>
                <w:sz w:val="20"/>
                <w:szCs w:val="20"/>
                <w:rPrChange w:id="5880" w:author="An Phuc Cao" w:date="2024-10-24T17:22:00Z" w16du:dateUtc="2024-10-24T10:22:00Z">
                  <w:rPr>
                    <w:rFonts w:ascii="Arial" w:hAnsi="Arial" w:cs="Arial"/>
                    <w:iCs/>
                    <w:sz w:val="20"/>
                    <w:szCs w:val="20"/>
                  </w:rPr>
                </w:rPrChange>
              </w:rPr>
            </w:pPr>
            <w:ins w:id="5881" w:author="An Phuc Cao" w:date="2024-10-24T17:21:00Z" w16du:dateUtc="2024-10-24T10:21:00Z">
              <w:del w:id="5882" w:author="Hai Quang Le" w:date="2025-01-06T10:18:00Z" w16du:dateUtc="2025-01-06T03:18:00Z">
                <w:r w:rsidRPr="00815E19" w:rsidDel="00C40032">
                  <w:rPr>
                    <w:rFonts w:ascii="Arial" w:hAnsi="Arial" w:cs="Arial"/>
                    <w:b/>
                    <w:bCs/>
                    <w:i/>
                    <w:iCs/>
                    <w:sz w:val="20"/>
                    <w:szCs w:val="20"/>
                    <w:rPrChange w:id="5883" w:author="An Phuc Cao" w:date="2024-10-24T17:22:00Z" w16du:dateUtc="2024-10-24T10:22:00Z">
                      <w:rPr/>
                    </w:rPrChange>
                  </w:rPr>
                  <w:delText xml:space="preserve"> </w:delText>
                </w:r>
              </w:del>
            </w:ins>
            <w:ins w:id="5884" w:author="Hai Quang Le" w:date="2025-01-06T10:18:00Z" w16du:dateUtc="2025-01-06T03:18:00Z">
              <w:r w:rsidR="00C40032" w:rsidRPr="00C40032">
                <w:rPr>
                  <w:rFonts w:ascii="Arial" w:hAnsi="Arial" w:cs="Arial"/>
                  <w:b/>
                  <w:bCs/>
                  <w:i/>
                  <w:iCs/>
                  <w:sz w:val="20"/>
                  <w:szCs w:val="20"/>
                </w:rPr>
                <w:t>130,949,656,141</w:t>
              </w:r>
            </w:ins>
            <w:ins w:id="5885" w:author="An Phuc Cao" w:date="2024-10-24T17:21:00Z" w16du:dateUtc="2024-10-24T10:21:00Z">
              <w:del w:id="5886" w:author="Hai Quang Le" w:date="2025-01-06T10:18:00Z" w16du:dateUtc="2025-01-06T03:18:00Z">
                <w:r w:rsidRPr="00815E19" w:rsidDel="00C40032">
                  <w:rPr>
                    <w:rFonts w:ascii="Arial" w:hAnsi="Arial" w:cs="Arial"/>
                    <w:b/>
                    <w:bCs/>
                    <w:i/>
                    <w:iCs/>
                    <w:sz w:val="20"/>
                    <w:szCs w:val="20"/>
                    <w:rPrChange w:id="5887" w:author="An Phuc Cao" w:date="2024-10-24T17:22:00Z" w16du:dateUtc="2024-10-24T10:22:00Z">
                      <w:rPr/>
                    </w:rPrChange>
                  </w:rPr>
                  <w:delText xml:space="preserve">114,816,770,312 </w:delText>
                </w:r>
              </w:del>
            </w:ins>
          </w:p>
        </w:tc>
        <w:tc>
          <w:tcPr>
            <w:tcW w:w="1260" w:type="dxa"/>
            <w:vAlign w:val="bottom"/>
            <w:tcPrChange w:id="5888" w:author="An Phuc Cao" w:date="2024-10-24T17:21:00Z" w16du:dateUtc="2024-10-24T10:21:00Z">
              <w:tcPr>
                <w:tcW w:w="1260" w:type="dxa"/>
                <w:vAlign w:val="bottom"/>
              </w:tcPr>
            </w:tcPrChange>
          </w:tcPr>
          <w:p w14:paraId="20B35DD5" w14:textId="7CFF3835" w:rsidR="00815E19" w:rsidRPr="00815E19" w:rsidRDefault="00815E19" w:rsidP="00815E19">
            <w:pPr>
              <w:pStyle w:val="NoSpacing"/>
              <w:spacing w:before="60"/>
              <w:ind w:left="-228" w:right="-85"/>
              <w:jc w:val="right"/>
              <w:rPr>
                <w:rFonts w:ascii="Arial" w:hAnsi="Arial" w:cs="Arial"/>
                <w:b/>
                <w:bCs/>
                <w:i/>
                <w:iCs/>
                <w:sz w:val="20"/>
                <w:szCs w:val="20"/>
                <w:rPrChange w:id="5889" w:author="An Phuc Cao" w:date="2024-10-24T17:22:00Z" w16du:dateUtc="2024-10-24T10:22:00Z">
                  <w:rPr>
                    <w:rFonts w:ascii="Arial" w:hAnsi="Arial" w:cs="Arial"/>
                    <w:iCs/>
                    <w:sz w:val="20"/>
                    <w:szCs w:val="20"/>
                  </w:rPr>
                </w:rPrChange>
              </w:rPr>
            </w:pPr>
            <w:ins w:id="5890" w:author="An Phuc Cao" w:date="2024-10-24T17:21:00Z" w16du:dateUtc="2024-10-24T10:21:00Z">
              <w:r w:rsidRPr="00815E19">
                <w:rPr>
                  <w:rFonts w:ascii="Arial" w:hAnsi="Arial" w:cs="Arial"/>
                  <w:b/>
                  <w:bCs/>
                  <w:i/>
                  <w:iCs/>
                  <w:sz w:val="20"/>
                  <w:szCs w:val="20"/>
                  <w:rPrChange w:id="5891" w:author="An Phuc Cao" w:date="2024-10-24T17:22:00Z" w16du:dateUtc="2024-10-24T10:22:00Z">
                    <w:rPr/>
                  </w:rPrChange>
                </w:rPr>
                <w:t>7,074,783</w:t>
              </w:r>
            </w:ins>
          </w:p>
        </w:tc>
        <w:tc>
          <w:tcPr>
            <w:tcW w:w="1687" w:type="dxa"/>
            <w:vAlign w:val="bottom"/>
            <w:tcPrChange w:id="5892" w:author="An Phuc Cao" w:date="2024-10-24T17:21:00Z" w16du:dateUtc="2024-10-24T10:21:00Z">
              <w:tcPr>
                <w:tcW w:w="1687" w:type="dxa"/>
                <w:vAlign w:val="bottom"/>
              </w:tcPr>
            </w:tcPrChange>
          </w:tcPr>
          <w:p w14:paraId="1C238A06" w14:textId="6762F201" w:rsidR="00815E19" w:rsidRPr="00815E19" w:rsidRDefault="00815E19" w:rsidP="00815E19">
            <w:pPr>
              <w:pStyle w:val="NoSpacing"/>
              <w:spacing w:before="60"/>
              <w:ind w:left="-108" w:right="-85"/>
              <w:jc w:val="right"/>
              <w:rPr>
                <w:rFonts w:ascii="Arial" w:hAnsi="Arial" w:cs="Arial"/>
                <w:b/>
                <w:bCs/>
                <w:i/>
                <w:iCs/>
                <w:sz w:val="20"/>
                <w:szCs w:val="20"/>
                <w:rPrChange w:id="5893" w:author="An Phuc Cao" w:date="2024-10-24T17:22:00Z" w16du:dateUtc="2024-10-24T10:22:00Z">
                  <w:rPr>
                    <w:rFonts w:ascii="Arial" w:hAnsi="Arial" w:cs="Arial"/>
                    <w:iCs/>
                    <w:sz w:val="20"/>
                    <w:szCs w:val="20"/>
                  </w:rPr>
                </w:rPrChange>
              </w:rPr>
            </w:pPr>
            <w:ins w:id="5894" w:author="An Phuc Cao" w:date="2024-10-24T17:21:00Z" w16du:dateUtc="2024-10-24T10:21:00Z">
              <w:r w:rsidRPr="00815E19">
                <w:rPr>
                  <w:rFonts w:ascii="Arial" w:hAnsi="Arial" w:cs="Arial"/>
                  <w:b/>
                  <w:bCs/>
                  <w:i/>
                  <w:iCs/>
                  <w:sz w:val="20"/>
                  <w:szCs w:val="20"/>
                  <w:rPrChange w:id="5895" w:author="An Phuc Cao" w:date="2024-10-24T17:22:00Z" w16du:dateUtc="2024-10-24T10:22:00Z">
                    <w:rPr/>
                  </w:rPrChange>
                </w:rPr>
                <w:t>149,423,189,819</w:t>
              </w:r>
            </w:ins>
          </w:p>
        </w:tc>
      </w:tr>
      <w:tr w:rsidR="00815E19" w:rsidRPr="00826313" w14:paraId="4A504C4E"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896"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897" w:author="An Phuc Cao" w:date="2024-10-24T17:21:00Z" w16du:dateUtc="2024-10-24T10:21:00Z">
              <w:tcPr>
                <w:tcW w:w="2340" w:type="dxa"/>
              </w:tcPr>
            </w:tcPrChange>
          </w:tcPr>
          <w:p w14:paraId="421F64F7" w14:textId="1804A4AE" w:rsidR="00815E19" w:rsidRPr="007B7833" w:rsidRDefault="00815E19" w:rsidP="00815E19">
            <w:pPr>
              <w:pStyle w:val="NoSpacing"/>
              <w:ind w:left="-108"/>
              <w:rPr>
                <w:rFonts w:ascii="Arial" w:hAnsi="Arial" w:cs="Arial"/>
                <w:sz w:val="20"/>
                <w:szCs w:val="20"/>
                <w:highlight w:val="yellow"/>
              </w:rPr>
            </w:pPr>
            <w:ins w:id="5898" w:author="An Phuc Cao" w:date="2024-10-24T17:20:00Z" w16du:dateUtc="2024-10-24T10:20:00Z">
              <w:r>
                <w:rPr>
                  <w:rFonts w:ascii="Arial" w:hAnsi="Arial" w:cs="Arial"/>
                  <w:color w:val="000000"/>
                  <w:sz w:val="20"/>
                  <w:szCs w:val="20"/>
                </w:rPr>
                <w:t>SSISCA</w:t>
              </w:r>
            </w:ins>
            <w:del w:id="5899" w:author="An Phuc Cao" w:date="2024-09-30T16:06:00Z" w16du:dateUtc="2024-09-30T09:06:00Z">
              <w:r w:rsidRPr="007B7833" w:rsidDel="00280994">
                <w:rPr>
                  <w:rFonts w:ascii="Arial" w:hAnsi="Arial" w:cs="Arial"/>
                  <w:sz w:val="20"/>
                  <w:szCs w:val="20"/>
                  <w:highlight w:val="yellow"/>
                </w:rPr>
                <w:delText>- FUESSVFL</w:delText>
              </w:r>
            </w:del>
          </w:p>
        </w:tc>
        <w:tc>
          <w:tcPr>
            <w:tcW w:w="1170" w:type="dxa"/>
            <w:vAlign w:val="bottom"/>
            <w:tcPrChange w:id="5900" w:author="An Phuc Cao" w:date="2024-10-24T17:21:00Z" w16du:dateUtc="2024-10-24T10:21:00Z">
              <w:tcPr>
                <w:tcW w:w="1170" w:type="dxa"/>
                <w:vAlign w:val="bottom"/>
              </w:tcPr>
            </w:tcPrChange>
          </w:tcPr>
          <w:p w14:paraId="49713757" w14:textId="59EAF537" w:rsidR="00815E19" w:rsidRPr="00815E19" w:rsidRDefault="00815E19" w:rsidP="00815E19">
            <w:pPr>
              <w:pStyle w:val="NoSpacing"/>
              <w:ind w:left="-126" w:right="-85"/>
              <w:jc w:val="right"/>
              <w:rPr>
                <w:rFonts w:ascii="Arial" w:hAnsi="Arial" w:cs="Arial"/>
                <w:iCs/>
                <w:sz w:val="20"/>
                <w:szCs w:val="20"/>
              </w:rPr>
            </w:pPr>
            <w:ins w:id="5901" w:author="An Phuc Cao" w:date="2024-10-24T17:21:00Z" w16du:dateUtc="2024-10-24T10:21:00Z">
              <w:r w:rsidRPr="00815E19">
                <w:rPr>
                  <w:rFonts w:ascii="Arial" w:hAnsi="Arial" w:cs="Arial"/>
                  <w:sz w:val="20"/>
                  <w:szCs w:val="20"/>
                  <w:rPrChange w:id="5902" w:author="An Phuc Cao" w:date="2024-10-24T17:21:00Z" w16du:dateUtc="2024-10-24T10:21:00Z">
                    <w:rPr/>
                  </w:rPrChange>
                </w:rPr>
                <w:t>841,732</w:t>
              </w:r>
            </w:ins>
          </w:p>
        </w:tc>
        <w:tc>
          <w:tcPr>
            <w:tcW w:w="1710" w:type="dxa"/>
            <w:vAlign w:val="bottom"/>
            <w:tcPrChange w:id="5903" w:author="An Phuc Cao" w:date="2024-10-24T17:21:00Z" w16du:dateUtc="2024-10-24T10:21:00Z">
              <w:tcPr>
                <w:tcW w:w="1710" w:type="dxa"/>
                <w:vAlign w:val="bottom"/>
              </w:tcPr>
            </w:tcPrChange>
          </w:tcPr>
          <w:p w14:paraId="1764D5C1" w14:textId="4B650EB4" w:rsidR="00815E19" w:rsidRPr="00815E19" w:rsidRDefault="00815E19" w:rsidP="00815E19">
            <w:pPr>
              <w:pStyle w:val="NoSpacing"/>
              <w:ind w:right="-85"/>
              <w:jc w:val="right"/>
              <w:rPr>
                <w:rFonts w:ascii="Arial" w:hAnsi="Arial" w:cs="Arial"/>
                <w:iCs/>
                <w:sz w:val="20"/>
                <w:szCs w:val="20"/>
              </w:rPr>
            </w:pPr>
            <w:ins w:id="5904" w:author="An Phuc Cao" w:date="2024-10-24T17:21:00Z" w16du:dateUtc="2024-10-24T10:21:00Z">
              <w:r w:rsidRPr="00815E19">
                <w:rPr>
                  <w:rFonts w:ascii="Arial" w:hAnsi="Arial" w:cs="Arial"/>
                  <w:sz w:val="20"/>
                  <w:szCs w:val="20"/>
                  <w:rPrChange w:id="5905" w:author="An Phuc Cao" w:date="2024-10-24T17:21:00Z" w16du:dateUtc="2024-10-24T10:21:00Z">
                    <w:rPr/>
                  </w:rPrChange>
                </w:rPr>
                <w:t xml:space="preserve"> </w:t>
              </w:r>
            </w:ins>
            <w:ins w:id="5906" w:author="Hai Quang Le" w:date="2025-01-06T10:36:00Z" w16du:dateUtc="2025-01-06T03:36:00Z">
              <w:r w:rsidR="008D498F" w:rsidRPr="008D498F">
                <w:rPr>
                  <w:rFonts w:ascii="Arial" w:hAnsi="Arial" w:cs="Arial"/>
                  <w:sz w:val="20"/>
                  <w:szCs w:val="20"/>
                </w:rPr>
                <w:t xml:space="preserve"> 37,722,371,771</w:t>
              </w:r>
            </w:ins>
            <w:ins w:id="5907" w:author="An Phuc Cao" w:date="2024-10-24T17:21:00Z" w16du:dateUtc="2024-10-24T10:21:00Z">
              <w:del w:id="5908" w:author="Hai Quang Le" w:date="2025-01-06T10:36:00Z" w16du:dateUtc="2025-01-06T03:36:00Z">
                <w:r w:rsidRPr="00815E19" w:rsidDel="008D498F">
                  <w:rPr>
                    <w:rFonts w:ascii="Arial" w:hAnsi="Arial" w:cs="Arial"/>
                    <w:sz w:val="20"/>
                    <w:szCs w:val="20"/>
                    <w:rPrChange w:id="5909" w:author="An Phuc Cao" w:date="2024-10-24T17:21:00Z" w16du:dateUtc="2024-10-24T10:21:00Z">
                      <w:rPr/>
                    </w:rPrChange>
                  </w:rPr>
                  <w:delText xml:space="preserve">33,075,007,777 </w:delText>
                </w:r>
              </w:del>
            </w:ins>
          </w:p>
        </w:tc>
        <w:tc>
          <w:tcPr>
            <w:tcW w:w="1260" w:type="dxa"/>
            <w:vAlign w:val="bottom"/>
            <w:tcPrChange w:id="5910" w:author="An Phuc Cao" w:date="2024-10-24T17:21:00Z" w16du:dateUtc="2024-10-24T10:21:00Z">
              <w:tcPr>
                <w:tcW w:w="1260" w:type="dxa"/>
                <w:vAlign w:val="bottom"/>
              </w:tcPr>
            </w:tcPrChange>
          </w:tcPr>
          <w:p w14:paraId="12691C17" w14:textId="7C6A7C6B" w:rsidR="00815E19" w:rsidRPr="00815E19" w:rsidRDefault="00815E19" w:rsidP="00815E19">
            <w:pPr>
              <w:pStyle w:val="NoSpacing"/>
              <w:ind w:left="-228" w:right="-85"/>
              <w:jc w:val="right"/>
              <w:rPr>
                <w:rFonts w:ascii="Arial" w:hAnsi="Arial" w:cs="Arial"/>
                <w:iCs/>
                <w:sz w:val="20"/>
                <w:szCs w:val="20"/>
              </w:rPr>
            </w:pPr>
            <w:ins w:id="5911" w:author="An Phuc Cao" w:date="2024-10-24T17:21:00Z" w16du:dateUtc="2024-10-24T10:21:00Z">
              <w:r w:rsidRPr="00815E19">
                <w:rPr>
                  <w:rFonts w:ascii="Arial" w:hAnsi="Arial" w:cs="Arial"/>
                  <w:sz w:val="20"/>
                  <w:szCs w:val="20"/>
                  <w:rPrChange w:id="5912" w:author="An Phuc Cao" w:date="2024-10-24T17:21:00Z" w16du:dateUtc="2024-10-24T10:21:00Z">
                    <w:rPr/>
                  </w:rPrChange>
                </w:rPr>
                <w:t>1,386,532</w:t>
              </w:r>
            </w:ins>
          </w:p>
        </w:tc>
        <w:tc>
          <w:tcPr>
            <w:tcW w:w="1687" w:type="dxa"/>
            <w:vAlign w:val="bottom"/>
            <w:tcPrChange w:id="5913" w:author="An Phuc Cao" w:date="2024-10-24T17:21:00Z" w16du:dateUtc="2024-10-24T10:21:00Z">
              <w:tcPr>
                <w:tcW w:w="1687" w:type="dxa"/>
                <w:vAlign w:val="bottom"/>
              </w:tcPr>
            </w:tcPrChange>
          </w:tcPr>
          <w:p w14:paraId="65676310" w14:textId="15E84257" w:rsidR="00815E19" w:rsidRPr="00815E19" w:rsidRDefault="00815E19" w:rsidP="00815E19">
            <w:pPr>
              <w:pStyle w:val="NoSpacing"/>
              <w:ind w:left="-108" w:right="-85"/>
              <w:jc w:val="right"/>
              <w:rPr>
                <w:rFonts w:ascii="Arial" w:hAnsi="Arial" w:cs="Arial"/>
                <w:iCs/>
                <w:sz w:val="20"/>
                <w:szCs w:val="20"/>
              </w:rPr>
            </w:pPr>
            <w:ins w:id="5914" w:author="An Phuc Cao" w:date="2024-10-24T17:21:00Z" w16du:dateUtc="2024-10-24T10:21:00Z">
              <w:r w:rsidRPr="00815E19">
                <w:rPr>
                  <w:rFonts w:ascii="Arial" w:hAnsi="Arial" w:cs="Arial"/>
                  <w:sz w:val="20"/>
                  <w:szCs w:val="20"/>
                  <w:rPrChange w:id="5915" w:author="An Phuc Cao" w:date="2024-10-24T17:21:00Z" w16du:dateUtc="2024-10-24T10:21:00Z">
                    <w:rPr/>
                  </w:rPrChange>
                </w:rPr>
                <w:t xml:space="preserve"> 42,391,794,300 </w:t>
              </w:r>
            </w:ins>
          </w:p>
        </w:tc>
      </w:tr>
      <w:tr w:rsidR="00815E19" w:rsidRPr="00826313" w14:paraId="73866515"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916"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917" w:author="An Phuc Cao" w:date="2024-10-24T17:21:00Z" w16du:dateUtc="2024-10-24T10:21:00Z">
              <w:tcPr>
                <w:tcW w:w="2340" w:type="dxa"/>
              </w:tcPr>
            </w:tcPrChange>
          </w:tcPr>
          <w:p w14:paraId="058C30F8" w14:textId="5E6842F6" w:rsidR="00815E19" w:rsidRPr="007B7833" w:rsidRDefault="00815E19" w:rsidP="00815E19">
            <w:pPr>
              <w:pStyle w:val="NoSpacing"/>
              <w:ind w:left="-108"/>
              <w:rPr>
                <w:rFonts w:ascii="Arial" w:hAnsi="Arial" w:cs="Arial"/>
                <w:sz w:val="20"/>
                <w:szCs w:val="20"/>
                <w:highlight w:val="yellow"/>
              </w:rPr>
            </w:pPr>
            <w:ins w:id="5918" w:author="An Phuc Cao" w:date="2024-10-24T17:20:00Z" w16du:dateUtc="2024-10-24T10:20:00Z">
              <w:r>
                <w:rPr>
                  <w:rFonts w:ascii="Arial" w:hAnsi="Arial" w:cs="Arial"/>
                  <w:color w:val="000000"/>
                  <w:sz w:val="20"/>
                  <w:szCs w:val="20"/>
                </w:rPr>
                <w:t>TCBF</w:t>
              </w:r>
            </w:ins>
            <w:del w:id="5919" w:author="An Phuc Cao" w:date="2024-09-30T16:06:00Z" w16du:dateUtc="2024-09-30T09:06:00Z">
              <w:r w:rsidRPr="007B7833" w:rsidDel="00280994">
                <w:rPr>
                  <w:rFonts w:ascii="Arial" w:hAnsi="Arial" w:cs="Arial"/>
                  <w:sz w:val="20"/>
                  <w:szCs w:val="20"/>
                  <w:highlight w:val="yellow"/>
                </w:rPr>
                <w:delText>- SSIBF</w:delText>
              </w:r>
            </w:del>
          </w:p>
        </w:tc>
        <w:tc>
          <w:tcPr>
            <w:tcW w:w="1170" w:type="dxa"/>
            <w:vAlign w:val="bottom"/>
            <w:tcPrChange w:id="5920" w:author="An Phuc Cao" w:date="2024-10-24T17:21:00Z" w16du:dateUtc="2024-10-24T10:21:00Z">
              <w:tcPr>
                <w:tcW w:w="1170" w:type="dxa"/>
                <w:vAlign w:val="bottom"/>
              </w:tcPr>
            </w:tcPrChange>
          </w:tcPr>
          <w:p w14:paraId="6E3F4B65" w14:textId="0A45C7CB" w:rsidR="00815E19" w:rsidRPr="00815E19" w:rsidRDefault="00815E19" w:rsidP="00815E19">
            <w:pPr>
              <w:pStyle w:val="NoSpacing"/>
              <w:ind w:left="-126" w:right="-85"/>
              <w:jc w:val="right"/>
              <w:rPr>
                <w:rFonts w:ascii="Arial" w:hAnsi="Arial" w:cs="Arial"/>
                <w:iCs/>
                <w:sz w:val="20"/>
                <w:szCs w:val="20"/>
              </w:rPr>
            </w:pPr>
            <w:ins w:id="5921" w:author="An Phuc Cao" w:date="2024-10-24T17:21:00Z" w16du:dateUtc="2024-10-24T10:21:00Z">
              <w:r w:rsidRPr="00815E19">
                <w:rPr>
                  <w:rFonts w:ascii="Arial" w:hAnsi="Arial" w:cs="Arial"/>
                  <w:sz w:val="20"/>
                  <w:szCs w:val="20"/>
                  <w:rPrChange w:id="5922" w:author="An Phuc Cao" w:date="2024-10-24T17:21:00Z" w16du:dateUtc="2024-10-24T10:21:00Z">
                    <w:rPr/>
                  </w:rPrChange>
                </w:rPr>
                <w:t>951,787</w:t>
              </w:r>
            </w:ins>
          </w:p>
        </w:tc>
        <w:tc>
          <w:tcPr>
            <w:tcW w:w="1710" w:type="dxa"/>
            <w:vAlign w:val="bottom"/>
            <w:tcPrChange w:id="5923" w:author="An Phuc Cao" w:date="2024-10-24T17:21:00Z" w16du:dateUtc="2024-10-24T10:21:00Z">
              <w:tcPr>
                <w:tcW w:w="1710" w:type="dxa"/>
                <w:vAlign w:val="bottom"/>
              </w:tcPr>
            </w:tcPrChange>
          </w:tcPr>
          <w:p w14:paraId="0D3C4F77" w14:textId="223FE0E3" w:rsidR="00815E19" w:rsidRPr="00815E19" w:rsidRDefault="00E6249B" w:rsidP="00815E19">
            <w:pPr>
              <w:pStyle w:val="NoSpacing"/>
              <w:ind w:right="-85"/>
              <w:jc w:val="right"/>
              <w:rPr>
                <w:rFonts w:ascii="Arial" w:hAnsi="Arial" w:cs="Arial"/>
                <w:iCs/>
                <w:sz w:val="20"/>
                <w:szCs w:val="20"/>
              </w:rPr>
            </w:pPr>
            <w:ins w:id="5924" w:author="Hai Quang Le" w:date="2025-01-06T10:37:00Z" w16du:dateUtc="2025-01-06T03:37:00Z">
              <w:r w:rsidRPr="00E6249B">
                <w:rPr>
                  <w:rFonts w:ascii="Arial" w:hAnsi="Arial" w:cs="Arial"/>
                  <w:sz w:val="20"/>
                  <w:szCs w:val="20"/>
                </w:rPr>
                <w:t>20,987,085,224</w:t>
              </w:r>
            </w:ins>
            <w:ins w:id="5925" w:author="An Phuc Cao" w:date="2024-10-24T17:21:00Z" w16du:dateUtc="2024-10-24T10:21:00Z">
              <w:del w:id="5926" w:author="Hai Quang Le" w:date="2025-01-06T10:37:00Z" w16du:dateUtc="2025-01-06T03:37:00Z">
                <w:r w:rsidR="00815E19" w:rsidRPr="00815E19" w:rsidDel="00E6249B">
                  <w:rPr>
                    <w:rFonts w:ascii="Arial" w:hAnsi="Arial" w:cs="Arial"/>
                    <w:sz w:val="20"/>
                    <w:szCs w:val="20"/>
                    <w:rPrChange w:id="5927" w:author="An Phuc Cao" w:date="2024-10-24T17:21:00Z" w16du:dateUtc="2024-10-24T10:21:00Z">
                      <w:rPr/>
                    </w:rPrChange>
                  </w:rPr>
                  <w:delText xml:space="preserve"> 18,401,494,244 </w:delText>
                </w:r>
              </w:del>
            </w:ins>
          </w:p>
        </w:tc>
        <w:tc>
          <w:tcPr>
            <w:tcW w:w="1260" w:type="dxa"/>
            <w:vAlign w:val="bottom"/>
            <w:tcPrChange w:id="5928" w:author="An Phuc Cao" w:date="2024-10-24T17:21:00Z" w16du:dateUtc="2024-10-24T10:21:00Z">
              <w:tcPr>
                <w:tcW w:w="1260" w:type="dxa"/>
                <w:vAlign w:val="bottom"/>
              </w:tcPr>
            </w:tcPrChange>
          </w:tcPr>
          <w:p w14:paraId="5DC13FC0" w14:textId="425B143A" w:rsidR="00815E19" w:rsidRPr="00815E19" w:rsidRDefault="00815E19" w:rsidP="00815E19">
            <w:pPr>
              <w:pStyle w:val="NoSpacing"/>
              <w:ind w:left="-228" w:right="-85"/>
              <w:jc w:val="right"/>
              <w:rPr>
                <w:rFonts w:ascii="Arial" w:hAnsi="Arial" w:cs="Arial"/>
                <w:iCs/>
                <w:sz w:val="20"/>
                <w:szCs w:val="20"/>
              </w:rPr>
            </w:pPr>
            <w:ins w:id="5929" w:author="An Phuc Cao" w:date="2024-10-24T17:21:00Z" w16du:dateUtc="2024-10-24T10:21:00Z">
              <w:r w:rsidRPr="00815E19">
                <w:rPr>
                  <w:rFonts w:ascii="Arial" w:hAnsi="Arial" w:cs="Arial"/>
                  <w:sz w:val="20"/>
                  <w:szCs w:val="20"/>
                  <w:rPrChange w:id="5930" w:author="An Phuc Cao" w:date="2024-10-24T17:21:00Z" w16du:dateUtc="2024-10-24T10:21:00Z">
                    <w:rPr/>
                  </w:rPrChange>
                </w:rPr>
                <w:t>1,328,987</w:t>
              </w:r>
            </w:ins>
          </w:p>
        </w:tc>
        <w:tc>
          <w:tcPr>
            <w:tcW w:w="1687" w:type="dxa"/>
            <w:vAlign w:val="bottom"/>
            <w:tcPrChange w:id="5931" w:author="An Phuc Cao" w:date="2024-10-24T17:21:00Z" w16du:dateUtc="2024-10-24T10:21:00Z">
              <w:tcPr>
                <w:tcW w:w="1687" w:type="dxa"/>
                <w:vAlign w:val="bottom"/>
              </w:tcPr>
            </w:tcPrChange>
          </w:tcPr>
          <w:p w14:paraId="59B79971" w14:textId="68B70773" w:rsidR="00815E19" w:rsidRPr="00815E19" w:rsidRDefault="00815E19" w:rsidP="00815E19">
            <w:pPr>
              <w:pStyle w:val="NoSpacing"/>
              <w:ind w:left="-108" w:right="-85"/>
              <w:jc w:val="right"/>
              <w:rPr>
                <w:rFonts w:ascii="Arial" w:hAnsi="Arial" w:cs="Arial"/>
                <w:iCs/>
                <w:sz w:val="20"/>
                <w:szCs w:val="20"/>
              </w:rPr>
            </w:pPr>
            <w:ins w:id="5932" w:author="An Phuc Cao" w:date="2024-10-24T17:21:00Z" w16du:dateUtc="2024-10-24T10:21:00Z">
              <w:r w:rsidRPr="00815E19">
                <w:rPr>
                  <w:rFonts w:ascii="Arial" w:hAnsi="Arial" w:cs="Arial"/>
                  <w:sz w:val="20"/>
                  <w:szCs w:val="20"/>
                  <w:rPrChange w:id="5933" w:author="An Phuc Cao" w:date="2024-10-24T17:21:00Z" w16du:dateUtc="2024-10-24T10:21:00Z">
                    <w:rPr/>
                  </w:rPrChange>
                </w:rPr>
                <w:t xml:space="preserve"> 23,550,975,462 </w:t>
              </w:r>
            </w:ins>
          </w:p>
        </w:tc>
      </w:tr>
      <w:tr w:rsidR="00815E19" w:rsidRPr="00826313" w14:paraId="07B10666"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934"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935" w:author="An Phuc Cao" w:date="2024-10-24T17:21:00Z" w16du:dateUtc="2024-10-24T10:21:00Z">
              <w:tcPr>
                <w:tcW w:w="2340" w:type="dxa"/>
              </w:tcPr>
            </w:tcPrChange>
          </w:tcPr>
          <w:p w14:paraId="779C9B89" w14:textId="367C120D" w:rsidR="00815E19" w:rsidRPr="007B7833" w:rsidRDefault="00815E19" w:rsidP="00815E19">
            <w:pPr>
              <w:pStyle w:val="NoSpacing"/>
              <w:ind w:left="-108"/>
              <w:rPr>
                <w:rFonts w:ascii="Arial" w:hAnsi="Arial" w:cs="Arial"/>
                <w:sz w:val="20"/>
                <w:szCs w:val="20"/>
                <w:highlight w:val="yellow"/>
              </w:rPr>
            </w:pPr>
            <w:ins w:id="5936" w:author="An Phuc Cao" w:date="2024-10-24T17:20:00Z" w16du:dateUtc="2024-10-24T10:20:00Z">
              <w:r>
                <w:rPr>
                  <w:rFonts w:ascii="Arial" w:hAnsi="Arial" w:cs="Arial"/>
                  <w:color w:val="000000"/>
                  <w:sz w:val="20"/>
                  <w:szCs w:val="20"/>
                </w:rPr>
                <w:t>SSIBF</w:t>
              </w:r>
            </w:ins>
            <w:del w:id="5937" w:author="An Phuc Cao" w:date="2024-09-30T16:06:00Z" w16du:dateUtc="2024-09-30T09:06:00Z">
              <w:r w:rsidRPr="007B7833" w:rsidDel="00280994">
                <w:rPr>
                  <w:rFonts w:ascii="Arial" w:hAnsi="Arial" w:cs="Arial"/>
                  <w:sz w:val="20"/>
                  <w:szCs w:val="20"/>
                  <w:highlight w:val="yellow"/>
                </w:rPr>
                <w:delText>- TCBF</w:delText>
              </w:r>
            </w:del>
          </w:p>
        </w:tc>
        <w:tc>
          <w:tcPr>
            <w:tcW w:w="1170" w:type="dxa"/>
            <w:vAlign w:val="bottom"/>
            <w:tcPrChange w:id="5938" w:author="An Phuc Cao" w:date="2024-10-24T17:21:00Z" w16du:dateUtc="2024-10-24T10:21:00Z">
              <w:tcPr>
                <w:tcW w:w="1170" w:type="dxa"/>
                <w:vAlign w:val="bottom"/>
              </w:tcPr>
            </w:tcPrChange>
          </w:tcPr>
          <w:p w14:paraId="4E07DDB7" w14:textId="50A5C5A1" w:rsidR="00815E19" w:rsidRPr="00815E19" w:rsidRDefault="00815E19" w:rsidP="00815E19">
            <w:pPr>
              <w:pStyle w:val="NoSpacing"/>
              <w:ind w:left="-126" w:right="-85"/>
              <w:jc w:val="right"/>
              <w:rPr>
                <w:rFonts w:ascii="Arial" w:hAnsi="Arial" w:cs="Arial"/>
                <w:iCs/>
                <w:sz w:val="20"/>
                <w:szCs w:val="20"/>
              </w:rPr>
            </w:pPr>
            <w:ins w:id="5939" w:author="An Phuc Cao" w:date="2024-10-24T17:21:00Z" w16du:dateUtc="2024-10-24T10:21:00Z">
              <w:r w:rsidRPr="00815E19">
                <w:rPr>
                  <w:rFonts w:ascii="Arial" w:hAnsi="Arial" w:cs="Arial"/>
                  <w:sz w:val="20"/>
                  <w:szCs w:val="20"/>
                  <w:rPrChange w:id="5940" w:author="An Phuc Cao" w:date="2024-10-24T17:21:00Z" w16du:dateUtc="2024-10-24T10:21:00Z">
                    <w:rPr/>
                  </w:rPrChange>
                </w:rPr>
                <w:t>1,169,595</w:t>
              </w:r>
            </w:ins>
          </w:p>
        </w:tc>
        <w:tc>
          <w:tcPr>
            <w:tcW w:w="1710" w:type="dxa"/>
            <w:vAlign w:val="bottom"/>
            <w:tcPrChange w:id="5941" w:author="An Phuc Cao" w:date="2024-10-24T17:21:00Z" w16du:dateUtc="2024-10-24T10:21:00Z">
              <w:tcPr>
                <w:tcW w:w="1710" w:type="dxa"/>
                <w:vAlign w:val="bottom"/>
              </w:tcPr>
            </w:tcPrChange>
          </w:tcPr>
          <w:p w14:paraId="1ED19491" w14:textId="34445DF6" w:rsidR="00815E19" w:rsidRPr="00815E19" w:rsidRDefault="00815E19" w:rsidP="00815E19">
            <w:pPr>
              <w:pStyle w:val="NoSpacing"/>
              <w:ind w:right="-85"/>
              <w:jc w:val="right"/>
              <w:rPr>
                <w:rFonts w:ascii="Arial" w:hAnsi="Arial" w:cs="Arial"/>
                <w:iCs/>
                <w:sz w:val="20"/>
                <w:szCs w:val="20"/>
              </w:rPr>
            </w:pPr>
            <w:ins w:id="5942" w:author="An Phuc Cao" w:date="2024-10-24T17:21:00Z" w16du:dateUtc="2024-10-24T10:21:00Z">
              <w:r w:rsidRPr="00815E19">
                <w:rPr>
                  <w:rFonts w:ascii="Arial" w:hAnsi="Arial" w:cs="Arial"/>
                  <w:sz w:val="20"/>
                  <w:szCs w:val="20"/>
                  <w:rPrChange w:id="5943" w:author="An Phuc Cao" w:date="2024-10-24T17:21:00Z" w16du:dateUtc="2024-10-24T10:21:00Z">
                    <w:rPr/>
                  </w:rPrChange>
                </w:rPr>
                <w:t xml:space="preserve"> </w:t>
              </w:r>
            </w:ins>
            <w:ins w:id="5944" w:author="Hai Quang Le" w:date="2025-01-06T10:37:00Z" w16du:dateUtc="2025-01-06T03:37:00Z">
              <w:r w:rsidR="00E6249B" w:rsidRPr="00E6249B">
                <w:rPr>
                  <w:rFonts w:ascii="Arial" w:hAnsi="Arial" w:cs="Arial"/>
                  <w:sz w:val="20"/>
                  <w:szCs w:val="20"/>
                </w:rPr>
                <w:t xml:space="preserve"> 20,353,123,968</w:t>
              </w:r>
            </w:ins>
            <w:ins w:id="5945" w:author="An Phuc Cao" w:date="2024-10-24T17:21:00Z" w16du:dateUtc="2024-10-24T10:21:00Z">
              <w:del w:id="5946" w:author="Hai Quang Le" w:date="2025-01-06T10:37:00Z" w16du:dateUtc="2025-01-06T03:37:00Z">
                <w:r w:rsidRPr="00815E19" w:rsidDel="00E6249B">
                  <w:rPr>
                    <w:rFonts w:ascii="Arial" w:hAnsi="Arial" w:cs="Arial"/>
                    <w:sz w:val="20"/>
                    <w:szCs w:val="20"/>
                    <w:rPrChange w:id="5947" w:author="An Phuc Cao" w:date="2024-10-24T17:21:00Z" w16du:dateUtc="2024-10-24T10:21:00Z">
                      <w:rPr/>
                    </w:rPrChange>
                  </w:rPr>
                  <w:delText xml:space="preserve">17,845,636,473 </w:delText>
                </w:r>
              </w:del>
            </w:ins>
          </w:p>
        </w:tc>
        <w:tc>
          <w:tcPr>
            <w:tcW w:w="1260" w:type="dxa"/>
            <w:vAlign w:val="bottom"/>
            <w:tcPrChange w:id="5948" w:author="An Phuc Cao" w:date="2024-10-24T17:21:00Z" w16du:dateUtc="2024-10-24T10:21:00Z">
              <w:tcPr>
                <w:tcW w:w="1260" w:type="dxa"/>
                <w:vAlign w:val="bottom"/>
              </w:tcPr>
            </w:tcPrChange>
          </w:tcPr>
          <w:p w14:paraId="693D4568" w14:textId="766192DA" w:rsidR="00815E19" w:rsidRPr="00815E19" w:rsidRDefault="00815E19" w:rsidP="00815E19">
            <w:pPr>
              <w:pStyle w:val="NoSpacing"/>
              <w:ind w:left="-228" w:right="-85"/>
              <w:jc w:val="right"/>
              <w:rPr>
                <w:rFonts w:ascii="Arial" w:hAnsi="Arial" w:cs="Arial"/>
                <w:iCs/>
                <w:sz w:val="20"/>
                <w:szCs w:val="20"/>
              </w:rPr>
            </w:pPr>
            <w:ins w:id="5949" w:author="An Phuc Cao" w:date="2024-10-24T17:21:00Z" w16du:dateUtc="2024-10-24T10:21:00Z">
              <w:r w:rsidRPr="00815E19">
                <w:rPr>
                  <w:rFonts w:ascii="Arial" w:hAnsi="Arial" w:cs="Arial"/>
                  <w:sz w:val="20"/>
                  <w:szCs w:val="20"/>
                  <w:rPrChange w:id="5950" w:author="An Phuc Cao" w:date="2024-10-24T17:21:00Z" w16du:dateUtc="2024-10-24T10:21:00Z">
                    <w:rPr/>
                  </w:rPrChange>
                </w:rPr>
                <w:t>1,634,795</w:t>
              </w:r>
            </w:ins>
          </w:p>
        </w:tc>
        <w:tc>
          <w:tcPr>
            <w:tcW w:w="1687" w:type="dxa"/>
            <w:vAlign w:val="bottom"/>
            <w:tcPrChange w:id="5951" w:author="An Phuc Cao" w:date="2024-10-24T17:21:00Z" w16du:dateUtc="2024-10-24T10:21:00Z">
              <w:tcPr>
                <w:tcW w:w="1687" w:type="dxa"/>
                <w:vAlign w:val="bottom"/>
              </w:tcPr>
            </w:tcPrChange>
          </w:tcPr>
          <w:p w14:paraId="6E9C929A" w14:textId="2AD1435C" w:rsidR="00815E19" w:rsidRPr="00815E19" w:rsidRDefault="00815E19" w:rsidP="00815E19">
            <w:pPr>
              <w:pStyle w:val="NoSpacing"/>
              <w:ind w:left="-108" w:right="-85"/>
              <w:jc w:val="right"/>
              <w:rPr>
                <w:rFonts w:ascii="Arial" w:hAnsi="Arial" w:cs="Arial"/>
                <w:iCs/>
                <w:sz w:val="20"/>
                <w:szCs w:val="20"/>
              </w:rPr>
            </w:pPr>
            <w:ins w:id="5952" w:author="An Phuc Cao" w:date="2024-10-24T17:21:00Z" w16du:dateUtc="2024-10-24T10:21:00Z">
              <w:r w:rsidRPr="00815E19">
                <w:rPr>
                  <w:rFonts w:ascii="Arial" w:hAnsi="Arial" w:cs="Arial"/>
                  <w:sz w:val="20"/>
                  <w:szCs w:val="20"/>
                  <w:rPrChange w:id="5953" w:author="An Phuc Cao" w:date="2024-10-24T17:21:00Z" w16du:dateUtc="2024-10-24T10:21:00Z">
                    <w:rPr/>
                  </w:rPrChange>
                </w:rPr>
                <w:t xml:space="preserve"> 24,088,576,194 </w:t>
              </w:r>
            </w:ins>
          </w:p>
        </w:tc>
      </w:tr>
      <w:tr w:rsidR="00815E19" w:rsidRPr="00826313" w14:paraId="6E766ECE"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954"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955" w:author="An Phuc Cao" w:date="2024-10-24T17:21:00Z" w16du:dateUtc="2024-10-24T10:21:00Z">
              <w:tcPr>
                <w:tcW w:w="2340" w:type="dxa"/>
              </w:tcPr>
            </w:tcPrChange>
          </w:tcPr>
          <w:p w14:paraId="2D4F32A0" w14:textId="717E7879" w:rsidR="00815E19" w:rsidRPr="007B7833" w:rsidRDefault="00815E19" w:rsidP="00815E19">
            <w:pPr>
              <w:pStyle w:val="NoSpacing"/>
              <w:ind w:left="-108"/>
              <w:rPr>
                <w:rFonts w:ascii="Arial" w:hAnsi="Arial" w:cs="Arial"/>
                <w:sz w:val="20"/>
                <w:szCs w:val="20"/>
                <w:highlight w:val="yellow"/>
              </w:rPr>
            </w:pPr>
            <w:ins w:id="5956" w:author="An Phuc Cao" w:date="2024-10-24T17:20:00Z" w16du:dateUtc="2024-10-24T10:20:00Z">
              <w:r>
                <w:rPr>
                  <w:rFonts w:ascii="Arial" w:hAnsi="Arial" w:cs="Arial"/>
                  <w:color w:val="000000"/>
                  <w:sz w:val="20"/>
                  <w:szCs w:val="20"/>
                </w:rPr>
                <w:t>VFMVF1</w:t>
              </w:r>
            </w:ins>
            <w:del w:id="5957" w:author="An Phuc Cao" w:date="2024-09-30T16:06:00Z" w16du:dateUtc="2024-09-30T09:06:00Z">
              <w:r w:rsidRPr="007B7833" w:rsidDel="00280994">
                <w:rPr>
                  <w:rFonts w:ascii="Arial" w:hAnsi="Arial" w:cs="Arial"/>
                  <w:sz w:val="20"/>
                  <w:szCs w:val="20"/>
                  <w:highlight w:val="yellow"/>
                </w:rPr>
                <w:delText>- VFMVF1</w:delText>
              </w:r>
            </w:del>
          </w:p>
        </w:tc>
        <w:tc>
          <w:tcPr>
            <w:tcW w:w="1170" w:type="dxa"/>
            <w:vAlign w:val="bottom"/>
            <w:tcPrChange w:id="5958" w:author="An Phuc Cao" w:date="2024-10-24T17:21:00Z" w16du:dateUtc="2024-10-24T10:21:00Z">
              <w:tcPr>
                <w:tcW w:w="1170" w:type="dxa"/>
                <w:vAlign w:val="bottom"/>
              </w:tcPr>
            </w:tcPrChange>
          </w:tcPr>
          <w:p w14:paraId="5255E71C" w14:textId="3911E069" w:rsidR="00815E19" w:rsidRPr="00815E19" w:rsidRDefault="00815E19" w:rsidP="00815E19">
            <w:pPr>
              <w:pStyle w:val="NoSpacing"/>
              <w:ind w:left="-126" w:right="-85"/>
              <w:jc w:val="right"/>
              <w:rPr>
                <w:rFonts w:ascii="Arial" w:hAnsi="Arial" w:cs="Arial"/>
                <w:iCs/>
                <w:sz w:val="20"/>
                <w:szCs w:val="20"/>
              </w:rPr>
            </w:pPr>
            <w:ins w:id="5959" w:author="An Phuc Cao" w:date="2024-10-24T17:21:00Z" w16du:dateUtc="2024-10-24T10:21:00Z">
              <w:r w:rsidRPr="00815E19">
                <w:rPr>
                  <w:rFonts w:ascii="Arial" w:hAnsi="Arial" w:cs="Arial"/>
                  <w:sz w:val="20"/>
                  <w:szCs w:val="20"/>
                  <w:rPrChange w:id="5960" w:author="An Phuc Cao" w:date="2024-10-24T17:21:00Z" w16du:dateUtc="2024-10-24T10:21:00Z">
                    <w:rPr/>
                  </w:rPrChange>
                </w:rPr>
                <w:t>207,912</w:t>
              </w:r>
            </w:ins>
          </w:p>
        </w:tc>
        <w:tc>
          <w:tcPr>
            <w:tcW w:w="1710" w:type="dxa"/>
            <w:vAlign w:val="bottom"/>
            <w:tcPrChange w:id="5961" w:author="An Phuc Cao" w:date="2024-10-24T17:21:00Z" w16du:dateUtc="2024-10-24T10:21:00Z">
              <w:tcPr>
                <w:tcW w:w="1710" w:type="dxa"/>
                <w:vAlign w:val="bottom"/>
              </w:tcPr>
            </w:tcPrChange>
          </w:tcPr>
          <w:p w14:paraId="449005D9" w14:textId="448200A2" w:rsidR="00815E19" w:rsidRPr="00815E19" w:rsidRDefault="00815E19" w:rsidP="00815E19">
            <w:pPr>
              <w:pStyle w:val="NoSpacing"/>
              <w:ind w:right="-85"/>
              <w:jc w:val="right"/>
              <w:rPr>
                <w:rFonts w:ascii="Arial" w:hAnsi="Arial" w:cs="Arial"/>
                <w:iCs/>
                <w:sz w:val="20"/>
                <w:szCs w:val="20"/>
              </w:rPr>
            </w:pPr>
            <w:ins w:id="5962" w:author="An Phuc Cao" w:date="2024-10-24T17:21:00Z" w16du:dateUtc="2024-10-24T10:21:00Z">
              <w:r w:rsidRPr="00815E19">
                <w:rPr>
                  <w:rFonts w:ascii="Arial" w:hAnsi="Arial" w:cs="Arial"/>
                  <w:sz w:val="20"/>
                  <w:szCs w:val="20"/>
                  <w:rPrChange w:id="5963" w:author="An Phuc Cao" w:date="2024-10-24T17:21:00Z" w16du:dateUtc="2024-10-24T10:21:00Z">
                    <w:rPr/>
                  </w:rPrChange>
                </w:rPr>
                <w:t xml:space="preserve"> </w:t>
              </w:r>
            </w:ins>
            <w:ins w:id="5964" w:author="Hai Quang Le" w:date="2025-01-06T10:37:00Z" w16du:dateUtc="2025-01-06T03:37:00Z">
              <w:r w:rsidR="00E6249B" w:rsidRPr="00E6249B">
                <w:rPr>
                  <w:rFonts w:ascii="Arial" w:hAnsi="Arial" w:cs="Arial"/>
                  <w:sz w:val="20"/>
                  <w:szCs w:val="20"/>
                </w:rPr>
                <w:t xml:space="preserve"> 19,149,360,310</w:t>
              </w:r>
            </w:ins>
            <w:ins w:id="5965" w:author="An Phuc Cao" w:date="2024-10-24T17:21:00Z" w16du:dateUtc="2024-10-24T10:21:00Z">
              <w:del w:id="5966" w:author="Hai Quang Le" w:date="2025-01-06T10:37:00Z" w16du:dateUtc="2025-01-06T03:37:00Z">
                <w:r w:rsidRPr="00815E19" w:rsidDel="00E6249B">
                  <w:rPr>
                    <w:rFonts w:ascii="Arial" w:hAnsi="Arial" w:cs="Arial"/>
                    <w:sz w:val="20"/>
                    <w:szCs w:val="20"/>
                    <w:rPrChange w:id="5967" w:author="An Phuc Cao" w:date="2024-10-24T17:21:00Z" w16du:dateUtc="2024-10-24T10:21:00Z">
                      <w:rPr/>
                    </w:rPrChange>
                  </w:rPr>
                  <w:delText xml:space="preserve">16,790,175,470 </w:delText>
                </w:r>
              </w:del>
            </w:ins>
          </w:p>
        </w:tc>
        <w:tc>
          <w:tcPr>
            <w:tcW w:w="1260" w:type="dxa"/>
            <w:vAlign w:val="bottom"/>
            <w:tcPrChange w:id="5968" w:author="An Phuc Cao" w:date="2024-10-24T17:21:00Z" w16du:dateUtc="2024-10-24T10:21:00Z">
              <w:tcPr>
                <w:tcW w:w="1260" w:type="dxa"/>
                <w:vAlign w:val="bottom"/>
              </w:tcPr>
            </w:tcPrChange>
          </w:tcPr>
          <w:p w14:paraId="643D2627" w14:textId="766C60F4" w:rsidR="00815E19" w:rsidRPr="00815E19" w:rsidRDefault="00815E19" w:rsidP="00815E19">
            <w:pPr>
              <w:pStyle w:val="NoSpacing"/>
              <w:ind w:left="-228" w:right="-85"/>
              <w:jc w:val="right"/>
              <w:rPr>
                <w:rFonts w:ascii="Arial" w:hAnsi="Arial" w:cs="Arial"/>
                <w:iCs/>
                <w:sz w:val="20"/>
                <w:szCs w:val="20"/>
              </w:rPr>
            </w:pPr>
            <w:ins w:id="5969" w:author="An Phuc Cao" w:date="2024-10-24T17:21:00Z" w16du:dateUtc="2024-10-24T10:21:00Z">
              <w:r w:rsidRPr="00815E19">
                <w:rPr>
                  <w:rFonts w:ascii="Arial" w:hAnsi="Arial" w:cs="Arial"/>
                  <w:sz w:val="20"/>
                  <w:szCs w:val="20"/>
                  <w:rPrChange w:id="5970" w:author="An Phuc Cao" w:date="2024-10-24T17:21:00Z" w16du:dateUtc="2024-10-24T10:21:00Z">
                    <w:rPr/>
                  </w:rPrChange>
                </w:rPr>
                <w:t>333,012</w:t>
              </w:r>
            </w:ins>
          </w:p>
        </w:tc>
        <w:tc>
          <w:tcPr>
            <w:tcW w:w="1687" w:type="dxa"/>
            <w:vAlign w:val="bottom"/>
            <w:tcPrChange w:id="5971" w:author="An Phuc Cao" w:date="2024-10-24T17:21:00Z" w16du:dateUtc="2024-10-24T10:21:00Z">
              <w:tcPr>
                <w:tcW w:w="1687" w:type="dxa"/>
                <w:vAlign w:val="bottom"/>
              </w:tcPr>
            </w:tcPrChange>
          </w:tcPr>
          <w:p w14:paraId="18ED9B95" w14:textId="7183AE75" w:rsidR="00815E19" w:rsidRPr="00815E19" w:rsidRDefault="00815E19" w:rsidP="00815E19">
            <w:pPr>
              <w:pStyle w:val="NoSpacing"/>
              <w:ind w:left="-108" w:right="-85"/>
              <w:jc w:val="right"/>
              <w:rPr>
                <w:rFonts w:ascii="Arial" w:hAnsi="Arial" w:cs="Arial"/>
                <w:iCs/>
                <w:sz w:val="20"/>
                <w:szCs w:val="20"/>
              </w:rPr>
            </w:pPr>
            <w:ins w:id="5972" w:author="An Phuc Cao" w:date="2024-10-24T17:21:00Z" w16du:dateUtc="2024-10-24T10:21:00Z">
              <w:r w:rsidRPr="00815E19">
                <w:rPr>
                  <w:rFonts w:ascii="Arial" w:hAnsi="Arial" w:cs="Arial"/>
                  <w:sz w:val="20"/>
                  <w:szCs w:val="20"/>
                  <w:rPrChange w:id="5973" w:author="An Phuc Cao" w:date="2024-10-24T17:21:00Z" w16du:dateUtc="2024-10-24T10:21:00Z">
                    <w:rPr/>
                  </w:rPrChange>
                </w:rPr>
                <w:t xml:space="preserve"> 21,847,949,235 </w:t>
              </w:r>
            </w:ins>
          </w:p>
        </w:tc>
      </w:tr>
      <w:tr w:rsidR="00815E19" w:rsidRPr="00826313" w14:paraId="7015B6A3"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974"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5975" w:author="An Phuc Cao" w:date="2024-10-24T17:21:00Z" w16du:dateUtc="2024-10-24T10:21:00Z">
              <w:tcPr>
                <w:tcW w:w="2340" w:type="dxa"/>
              </w:tcPr>
            </w:tcPrChange>
          </w:tcPr>
          <w:p w14:paraId="5085C035" w14:textId="14084E9D" w:rsidR="00815E19" w:rsidRPr="007B7833" w:rsidRDefault="00815E19" w:rsidP="00815E19">
            <w:pPr>
              <w:pStyle w:val="NoSpacing"/>
              <w:ind w:left="-108"/>
              <w:rPr>
                <w:rFonts w:ascii="Arial" w:hAnsi="Arial" w:cs="Arial"/>
                <w:sz w:val="20"/>
                <w:szCs w:val="20"/>
                <w:highlight w:val="yellow"/>
              </w:rPr>
            </w:pPr>
            <w:ins w:id="5976" w:author="An Phuc Cao" w:date="2024-10-24T17:20:00Z" w16du:dateUtc="2024-10-24T10:20:00Z">
              <w:r>
                <w:rPr>
                  <w:rFonts w:ascii="Arial" w:hAnsi="Arial" w:cs="Arial"/>
                  <w:color w:val="000000"/>
                  <w:sz w:val="20"/>
                  <w:szCs w:val="20"/>
                </w:rPr>
                <w:t>TCFF</w:t>
              </w:r>
            </w:ins>
            <w:del w:id="5977" w:author="An Phuc Cao" w:date="2024-09-30T16:06:00Z" w16du:dateUtc="2024-09-30T09:06:00Z">
              <w:r w:rsidRPr="007B7833" w:rsidDel="00280994">
                <w:rPr>
                  <w:rFonts w:ascii="Arial" w:hAnsi="Arial" w:cs="Arial"/>
                  <w:sz w:val="20"/>
                  <w:szCs w:val="20"/>
                  <w:highlight w:val="yellow"/>
                </w:rPr>
                <w:delText>- FUCTVGF4</w:delText>
              </w:r>
            </w:del>
          </w:p>
        </w:tc>
        <w:tc>
          <w:tcPr>
            <w:tcW w:w="1170" w:type="dxa"/>
            <w:vAlign w:val="bottom"/>
            <w:tcPrChange w:id="5978" w:author="An Phuc Cao" w:date="2024-10-24T17:21:00Z" w16du:dateUtc="2024-10-24T10:21:00Z">
              <w:tcPr>
                <w:tcW w:w="1170" w:type="dxa"/>
                <w:vAlign w:val="bottom"/>
              </w:tcPr>
            </w:tcPrChange>
          </w:tcPr>
          <w:p w14:paraId="362B9655" w14:textId="63C8B33E" w:rsidR="00815E19" w:rsidRPr="00815E19" w:rsidRDefault="00815E19" w:rsidP="00815E19">
            <w:pPr>
              <w:pStyle w:val="NoSpacing"/>
              <w:ind w:left="-126" w:right="-85"/>
              <w:jc w:val="right"/>
              <w:rPr>
                <w:rFonts w:ascii="Arial" w:hAnsi="Arial" w:cs="Arial"/>
                <w:iCs/>
                <w:sz w:val="20"/>
                <w:szCs w:val="20"/>
              </w:rPr>
            </w:pPr>
            <w:ins w:id="5979" w:author="An Phuc Cao" w:date="2024-10-24T17:21:00Z" w16du:dateUtc="2024-10-24T10:21:00Z">
              <w:r w:rsidRPr="00815E19">
                <w:rPr>
                  <w:rFonts w:ascii="Arial" w:hAnsi="Arial" w:cs="Arial"/>
                  <w:sz w:val="20"/>
                  <w:szCs w:val="20"/>
                  <w:rPrChange w:id="5980" w:author="An Phuc Cao" w:date="2024-10-24T17:21:00Z" w16du:dateUtc="2024-10-24T10:21:00Z">
                    <w:rPr/>
                  </w:rPrChange>
                </w:rPr>
                <w:t>517,817</w:t>
              </w:r>
            </w:ins>
          </w:p>
        </w:tc>
        <w:tc>
          <w:tcPr>
            <w:tcW w:w="1710" w:type="dxa"/>
            <w:vAlign w:val="bottom"/>
            <w:tcPrChange w:id="5981" w:author="An Phuc Cao" w:date="2024-10-24T17:21:00Z" w16du:dateUtc="2024-10-24T10:21:00Z">
              <w:tcPr>
                <w:tcW w:w="1710" w:type="dxa"/>
                <w:vAlign w:val="bottom"/>
              </w:tcPr>
            </w:tcPrChange>
          </w:tcPr>
          <w:p w14:paraId="413315FE" w14:textId="691161A6" w:rsidR="00815E19" w:rsidRPr="00815E19" w:rsidRDefault="00815E19" w:rsidP="00815E19">
            <w:pPr>
              <w:pStyle w:val="NoSpacing"/>
              <w:ind w:right="-85"/>
              <w:jc w:val="right"/>
              <w:rPr>
                <w:rFonts w:ascii="Arial" w:hAnsi="Arial" w:cs="Arial"/>
                <w:iCs/>
                <w:sz w:val="20"/>
                <w:szCs w:val="20"/>
              </w:rPr>
            </w:pPr>
            <w:ins w:id="5982" w:author="An Phuc Cao" w:date="2024-10-24T17:21:00Z" w16du:dateUtc="2024-10-24T10:21:00Z">
              <w:r w:rsidRPr="00815E19">
                <w:rPr>
                  <w:rFonts w:ascii="Arial" w:hAnsi="Arial" w:cs="Arial"/>
                  <w:sz w:val="20"/>
                  <w:szCs w:val="20"/>
                  <w:rPrChange w:id="5983" w:author="An Phuc Cao" w:date="2024-10-24T17:21:00Z" w16du:dateUtc="2024-10-24T10:21:00Z">
                    <w:rPr/>
                  </w:rPrChange>
                </w:rPr>
                <w:t xml:space="preserve"> </w:t>
              </w:r>
            </w:ins>
            <w:ins w:id="5984" w:author="Hai Quang Le" w:date="2025-01-06T10:37:00Z" w16du:dateUtc="2025-01-06T03:37:00Z">
              <w:r w:rsidR="00E6249B" w:rsidRPr="00E6249B">
                <w:rPr>
                  <w:rFonts w:ascii="Arial" w:hAnsi="Arial" w:cs="Arial"/>
                  <w:sz w:val="20"/>
                  <w:szCs w:val="20"/>
                </w:rPr>
                <w:t xml:space="preserve"> 8,322,237,598</w:t>
              </w:r>
            </w:ins>
            <w:ins w:id="5985" w:author="An Phuc Cao" w:date="2024-10-24T17:21:00Z" w16du:dateUtc="2024-10-24T10:21:00Z">
              <w:del w:id="5986" w:author="Hai Quang Le" w:date="2025-01-06T10:37:00Z" w16du:dateUtc="2025-01-06T03:37:00Z">
                <w:r w:rsidRPr="00815E19" w:rsidDel="00E6249B">
                  <w:rPr>
                    <w:rFonts w:ascii="Arial" w:hAnsi="Arial" w:cs="Arial"/>
                    <w:sz w:val="20"/>
                    <w:szCs w:val="20"/>
                    <w:rPrChange w:id="5987" w:author="An Phuc Cao" w:date="2024-10-24T17:21:00Z" w16du:dateUtc="2024-10-24T10:21:00Z">
                      <w:rPr/>
                    </w:rPrChange>
                  </w:rPr>
                  <w:delText xml:space="preserve">7,296,945,032 </w:delText>
                </w:r>
              </w:del>
            </w:ins>
          </w:p>
        </w:tc>
        <w:tc>
          <w:tcPr>
            <w:tcW w:w="1260" w:type="dxa"/>
            <w:vAlign w:val="bottom"/>
            <w:tcPrChange w:id="5988" w:author="An Phuc Cao" w:date="2024-10-24T17:21:00Z" w16du:dateUtc="2024-10-24T10:21:00Z">
              <w:tcPr>
                <w:tcW w:w="1260" w:type="dxa"/>
                <w:vAlign w:val="bottom"/>
              </w:tcPr>
            </w:tcPrChange>
          </w:tcPr>
          <w:p w14:paraId="5FDF8651" w14:textId="2D3641E5" w:rsidR="00815E19" w:rsidRPr="00815E19" w:rsidRDefault="00815E19" w:rsidP="00815E19">
            <w:pPr>
              <w:pStyle w:val="NoSpacing"/>
              <w:ind w:left="-228" w:right="-85"/>
              <w:jc w:val="right"/>
              <w:rPr>
                <w:rFonts w:ascii="Arial" w:hAnsi="Arial" w:cs="Arial"/>
                <w:iCs/>
                <w:sz w:val="20"/>
                <w:szCs w:val="20"/>
              </w:rPr>
            </w:pPr>
            <w:ins w:id="5989" w:author="An Phuc Cao" w:date="2024-10-24T17:21:00Z" w16du:dateUtc="2024-10-24T10:21:00Z">
              <w:r w:rsidRPr="00815E19">
                <w:rPr>
                  <w:rFonts w:ascii="Arial" w:hAnsi="Arial" w:cs="Arial"/>
                  <w:sz w:val="20"/>
                  <w:szCs w:val="20"/>
                  <w:rPrChange w:id="5990" w:author="An Phuc Cao" w:date="2024-10-24T17:21:00Z" w16du:dateUtc="2024-10-24T10:21:00Z">
                    <w:rPr/>
                  </w:rPrChange>
                </w:rPr>
                <w:t>576,517</w:t>
              </w:r>
            </w:ins>
          </w:p>
        </w:tc>
        <w:tc>
          <w:tcPr>
            <w:tcW w:w="1687" w:type="dxa"/>
            <w:vAlign w:val="bottom"/>
            <w:tcPrChange w:id="5991" w:author="An Phuc Cao" w:date="2024-10-24T17:21:00Z" w16du:dateUtc="2024-10-24T10:21:00Z">
              <w:tcPr>
                <w:tcW w:w="1687" w:type="dxa"/>
                <w:vAlign w:val="bottom"/>
              </w:tcPr>
            </w:tcPrChange>
          </w:tcPr>
          <w:p w14:paraId="1D30B17C" w14:textId="066B20A1" w:rsidR="00815E19" w:rsidRPr="00815E19" w:rsidRDefault="00815E19" w:rsidP="00815E19">
            <w:pPr>
              <w:pStyle w:val="NoSpacing"/>
              <w:ind w:left="-108" w:right="-85"/>
              <w:jc w:val="right"/>
              <w:rPr>
                <w:rFonts w:ascii="Arial" w:hAnsi="Arial" w:cs="Arial"/>
                <w:iCs/>
                <w:sz w:val="20"/>
                <w:szCs w:val="20"/>
              </w:rPr>
            </w:pPr>
            <w:ins w:id="5992" w:author="An Phuc Cao" w:date="2024-10-24T17:21:00Z" w16du:dateUtc="2024-10-24T10:21:00Z">
              <w:r w:rsidRPr="00815E19">
                <w:rPr>
                  <w:rFonts w:ascii="Arial" w:hAnsi="Arial" w:cs="Arial"/>
                  <w:sz w:val="20"/>
                  <w:szCs w:val="20"/>
                  <w:rPrChange w:id="5993" w:author="An Phuc Cao" w:date="2024-10-24T17:21:00Z" w16du:dateUtc="2024-10-24T10:21:00Z">
                    <w:rPr/>
                  </w:rPrChange>
                </w:rPr>
                <w:t xml:space="preserve"> 7,766,834,464 </w:t>
              </w:r>
            </w:ins>
          </w:p>
        </w:tc>
      </w:tr>
      <w:tr w:rsidR="00815E19" w:rsidRPr="00826313" w:rsidDel="00B943D6" w14:paraId="1FDD469B" w14:textId="1777F0A3"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994"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5995" w:author="An Phuc Cao" w:date="2024-09-30T16:06:00Z"/>
        </w:trPr>
        <w:tc>
          <w:tcPr>
            <w:tcW w:w="2340" w:type="dxa"/>
            <w:vAlign w:val="bottom"/>
            <w:tcPrChange w:id="5996" w:author="An Phuc Cao" w:date="2024-10-24T17:21:00Z" w16du:dateUtc="2024-10-24T10:21:00Z">
              <w:tcPr>
                <w:tcW w:w="2340" w:type="dxa"/>
              </w:tcPr>
            </w:tcPrChange>
          </w:tcPr>
          <w:p w14:paraId="0C0C8E31" w14:textId="127B6DE6" w:rsidR="00815E19" w:rsidRPr="007B7833" w:rsidDel="00B943D6" w:rsidRDefault="00815E19" w:rsidP="00815E19">
            <w:pPr>
              <w:pStyle w:val="NoSpacing"/>
              <w:ind w:left="-108"/>
              <w:rPr>
                <w:del w:id="5997" w:author="An Phuc Cao" w:date="2024-09-30T16:06:00Z" w16du:dateUtc="2024-09-30T09:06:00Z"/>
                <w:rFonts w:ascii="Arial" w:hAnsi="Arial" w:cs="Arial"/>
                <w:sz w:val="20"/>
                <w:szCs w:val="20"/>
                <w:highlight w:val="yellow"/>
              </w:rPr>
            </w:pPr>
            <w:ins w:id="5998" w:author="An Phuc Cao" w:date="2024-09-30T16:06:00Z" w16du:dateUtc="2024-09-30T09:06:00Z">
              <w:r w:rsidRPr="007B7833">
                <w:rPr>
                  <w:rFonts w:ascii="Arial" w:hAnsi="Arial" w:cs="Arial"/>
                  <w:color w:val="000000"/>
                  <w:sz w:val="20"/>
                  <w:szCs w:val="20"/>
                  <w:rPrChange w:id="5999" w:author="An Phuc Cao" w:date="2024-10-24T17:20:00Z" w16du:dateUtc="2024-10-24T10:20:00Z">
                    <w:rPr>
                      <w:rFonts w:ascii="Arial" w:hAnsi="Arial" w:cs="Arial"/>
                      <w:color w:val="000000"/>
                      <w:sz w:val="18"/>
                      <w:szCs w:val="18"/>
                    </w:rPr>
                  </w:rPrChange>
                </w:rPr>
                <w:t>Others unlisted fund units</w:t>
              </w:r>
            </w:ins>
            <w:del w:id="6000" w:author="An Phuc Cao" w:date="2024-09-30T16:06:00Z" w16du:dateUtc="2024-09-30T09:06:00Z">
              <w:r w:rsidRPr="007B7833" w:rsidDel="00280994">
                <w:rPr>
                  <w:rFonts w:ascii="Arial" w:hAnsi="Arial" w:cs="Arial"/>
                  <w:sz w:val="20"/>
                  <w:szCs w:val="20"/>
                  <w:highlight w:val="yellow"/>
                </w:rPr>
                <w:delText>- FUEVN100</w:delText>
              </w:r>
            </w:del>
          </w:p>
        </w:tc>
        <w:tc>
          <w:tcPr>
            <w:tcW w:w="1170" w:type="dxa"/>
            <w:vAlign w:val="bottom"/>
            <w:tcPrChange w:id="6001" w:author="An Phuc Cao" w:date="2024-10-24T17:21:00Z" w16du:dateUtc="2024-10-24T10:21:00Z">
              <w:tcPr>
                <w:tcW w:w="1170" w:type="dxa"/>
                <w:vAlign w:val="bottom"/>
              </w:tcPr>
            </w:tcPrChange>
          </w:tcPr>
          <w:p w14:paraId="58B7B4C2" w14:textId="56CF661A" w:rsidR="00815E19" w:rsidRPr="00815E19" w:rsidDel="00B943D6" w:rsidRDefault="00815E19">
            <w:pPr>
              <w:pStyle w:val="NoSpacing"/>
              <w:ind w:left="-126" w:right="-85"/>
              <w:jc w:val="right"/>
              <w:rPr>
                <w:del w:id="6002" w:author="An Phuc Cao" w:date="2024-09-30T16:06:00Z" w16du:dateUtc="2024-09-30T09:06:00Z"/>
                <w:rFonts w:ascii="Arial" w:hAnsi="Arial" w:cs="Arial"/>
                <w:iCs/>
                <w:sz w:val="20"/>
                <w:szCs w:val="20"/>
              </w:rPr>
            </w:pPr>
            <w:ins w:id="6003" w:author="An Phuc Cao" w:date="2024-10-24T17:21:00Z" w16du:dateUtc="2024-10-24T10:21:00Z">
              <w:r w:rsidRPr="00815E19">
                <w:rPr>
                  <w:rFonts w:ascii="Arial" w:hAnsi="Arial" w:cs="Arial"/>
                  <w:sz w:val="20"/>
                  <w:szCs w:val="20"/>
                  <w:rPrChange w:id="6004" w:author="An Phuc Cao" w:date="2024-10-24T17:21:00Z" w16du:dateUtc="2024-10-24T10:21:00Z">
                    <w:rPr/>
                  </w:rPrChange>
                </w:rPr>
                <w:t>1,204,040</w:t>
              </w:r>
            </w:ins>
          </w:p>
        </w:tc>
        <w:tc>
          <w:tcPr>
            <w:tcW w:w="1710" w:type="dxa"/>
            <w:vAlign w:val="bottom"/>
            <w:tcPrChange w:id="6005" w:author="An Phuc Cao" w:date="2024-10-24T17:21:00Z" w16du:dateUtc="2024-10-24T10:21:00Z">
              <w:tcPr>
                <w:tcW w:w="1710" w:type="dxa"/>
                <w:vAlign w:val="bottom"/>
              </w:tcPr>
            </w:tcPrChange>
          </w:tcPr>
          <w:p w14:paraId="1A9E50D8" w14:textId="6D8CD453" w:rsidR="00815E19" w:rsidRPr="00815E19" w:rsidDel="00B943D6" w:rsidRDefault="00815E19">
            <w:pPr>
              <w:pStyle w:val="NoSpacing"/>
              <w:ind w:right="-85"/>
              <w:jc w:val="right"/>
              <w:rPr>
                <w:del w:id="6006" w:author="An Phuc Cao" w:date="2024-09-30T16:06:00Z" w16du:dateUtc="2024-09-30T09:06:00Z"/>
                <w:rFonts w:ascii="Arial" w:hAnsi="Arial" w:cs="Arial"/>
                <w:iCs/>
                <w:sz w:val="20"/>
                <w:szCs w:val="20"/>
              </w:rPr>
            </w:pPr>
            <w:ins w:id="6007" w:author="An Phuc Cao" w:date="2024-10-24T17:21:00Z" w16du:dateUtc="2024-10-24T10:21:00Z">
              <w:r w:rsidRPr="00815E19">
                <w:rPr>
                  <w:rFonts w:ascii="Arial" w:hAnsi="Arial" w:cs="Arial"/>
                  <w:sz w:val="20"/>
                  <w:szCs w:val="20"/>
                  <w:rPrChange w:id="6008" w:author="An Phuc Cao" w:date="2024-10-24T17:21:00Z" w16du:dateUtc="2024-10-24T10:21:00Z">
                    <w:rPr/>
                  </w:rPrChange>
                </w:rPr>
                <w:t xml:space="preserve"> 21,407,511,316 </w:t>
              </w:r>
            </w:ins>
          </w:p>
        </w:tc>
        <w:tc>
          <w:tcPr>
            <w:tcW w:w="1260" w:type="dxa"/>
            <w:vAlign w:val="bottom"/>
            <w:tcPrChange w:id="6009" w:author="An Phuc Cao" w:date="2024-10-24T17:21:00Z" w16du:dateUtc="2024-10-24T10:21:00Z">
              <w:tcPr>
                <w:tcW w:w="1260" w:type="dxa"/>
                <w:vAlign w:val="bottom"/>
              </w:tcPr>
            </w:tcPrChange>
          </w:tcPr>
          <w:p w14:paraId="46902431" w14:textId="614281E9" w:rsidR="00815E19" w:rsidRPr="00815E19" w:rsidDel="00B943D6" w:rsidRDefault="00815E19">
            <w:pPr>
              <w:pStyle w:val="NoSpacing"/>
              <w:ind w:left="-228" w:right="-85"/>
              <w:jc w:val="right"/>
              <w:rPr>
                <w:del w:id="6010" w:author="An Phuc Cao" w:date="2024-09-30T16:06:00Z" w16du:dateUtc="2024-09-30T09:06:00Z"/>
                <w:rFonts w:ascii="Arial" w:hAnsi="Arial" w:cs="Arial"/>
                <w:iCs/>
                <w:sz w:val="20"/>
                <w:szCs w:val="20"/>
              </w:rPr>
            </w:pPr>
            <w:ins w:id="6011" w:author="An Phuc Cao" w:date="2024-10-24T17:21:00Z" w16du:dateUtc="2024-10-24T10:21:00Z">
              <w:r w:rsidRPr="00815E19">
                <w:rPr>
                  <w:rFonts w:ascii="Arial" w:hAnsi="Arial" w:cs="Arial"/>
                  <w:sz w:val="20"/>
                  <w:szCs w:val="20"/>
                  <w:rPrChange w:id="6012" w:author="An Phuc Cao" w:date="2024-10-24T17:21:00Z" w16du:dateUtc="2024-10-24T10:21:00Z">
                    <w:rPr/>
                  </w:rPrChange>
                </w:rPr>
                <w:t>1,814,940</w:t>
              </w:r>
            </w:ins>
          </w:p>
        </w:tc>
        <w:tc>
          <w:tcPr>
            <w:tcW w:w="1687" w:type="dxa"/>
            <w:vAlign w:val="bottom"/>
            <w:tcPrChange w:id="6013" w:author="An Phuc Cao" w:date="2024-10-24T17:21:00Z" w16du:dateUtc="2024-10-24T10:21:00Z">
              <w:tcPr>
                <w:tcW w:w="1687" w:type="dxa"/>
                <w:vAlign w:val="bottom"/>
              </w:tcPr>
            </w:tcPrChange>
          </w:tcPr>
          <w:p w14:paraId="22C94EB5" w14:textId="4B8F5AFB" w:rsidR="00815E19" w:rsidRPr="00815E19" w:rsidDel="00B943D6" w:rsidRDefault="00815E19">
            <w:pPr>
              <w:pStyle w:val="NoSpacing"/>
              <w:ind w:left="-108" w:right="-85"/>
              <w:jc w:val="right"/>
              <w:rPr>
                <w:del w:id="6014" w:author="An Phuc Cao" w:date="2024-09-30T16:06:00Z" w16du:dateUtc="2024-09-30T09:06:00Z"/>
                <w:rFonts w:ascii="Arial" w:hAnsi="Arial" w:cs="Arial"/>
                <w:iCs/>
                <w:sz w:val="20"/>
                <w:szCs w:val="20"/>
              </w:rPr>
            </w:pPr>
            <w:ins w:id="6015" w:author="An Phuc Cao" w:date="2024-10-24T17:21:00Z" w16du:dateUtc="2024-10-24T10:21:00Z">
              <w:r w:rsidRPr="00815E19">
                <w:rPr>
                  <w:rFonts w:ascii="Arial" w:hAnsi="Arial" w:cs="Arial"/>
                  <w:sz w:val="20"/>
                  <w:szCs w:val="20"/>
                  <w:rPrChange w:id="6016" w:author="An Phuc Cao" w:date="2024-10-24T17:21:00Z" w16du:dateUtc="2024-10-24T10:21:00Z">
                    <w:rPr/>
                  </w:rPrChange>
                </w:rPr>
                <w:t xml:space="preserve"> 29,777,060,164 </w:t>
              </w:r>
            </w:ins>
          </w:p>
        </w:tc>
      </w:tr>
      <w:tr w:rsidR="00815E19" w:rsidRPr="00826313" w:rsidDel="00B943D6" w14:paraId="61593B8E" w14:textId="2F120339"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017"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6018" w:author="An Phuc Cao" w:date="2024-09-30T16:06:00Z"/>
        </w:trPr>
        <w:tc>
          <w:tcPr>
            <w:tcW w:w="2340" w:type="dxa"/>
            <w:vAlign w:val="bottom"/>
            <w:tcPrChange w:id="6019" w:author="An Phuc Cao" w:date="2024-10-24T17:21:00Z" w16du:dateUtc="2024-10-24T10:21:00Z">
              <w:tcPr>
                <w:tcW w:w="2340" w:type="dxa"/>
              </w:tcPr>
            </w:tcPrChange>
          </w:tcPr>
          <w:p w14:paraId="06EA5B6A" w14:textId="2433D0B2" w:rsidR="00815E19" w:rsidRPr="007B7833" w:rsidDel="00B943D6" w:rsidRDefault="00815E19">
            <w:pPr>
              <w:pStyle w:val="NoSpacing"/>
              <w:ind w:left="-108"/>
              <w:jc w:val="right"/>
              <w:rPr>
                <w:del w:id="6020" w:author="An Phuc Cao" w:date="2024-09-30T16:06:00Z" w16du:dateUtc="2024-09-30T09:06:00Z"/>
                <w:rFonts w:ascii="Arial" w:hAnsi="Arial" w:cs="Arial"/>
                <w:sz w:val="20"/>
                <w:szCs w:val="20"/>
                <w:highlight w:val="yellow"/>
              </w:rPr>
              <w:pPrChange w:id="6021" w:author="An Phuc Cao" w:date="2024-10-24T17:21:00Z" w16du:dateUtc="2024-10-24T10:21:00Z">
                <w:pPr>
                  <w:pStyle w:val="NoSpacing"/>
                  <w:ind w:left="-108"/>
                </w:pPr>
              </w:pPrChange>
            </w:pPr>
            <w:ins w:id="6022" w:author="An Phuc Cao" w:date="2024-09-30T16:06:00Z" w16du:dateUtc="2024-09-30T09:06:00Z">
              <w:r w:rsidRPr="007B7833">
                <w:rPr>
                  <w:rFonts w:ascii="Arial" w:hAnsi="Arial" w:cs="Arial"/>
                  <w:color w:val="000000"/>
                  <w:sz w:val="20"/>
                  <w:szCs w:val="20"/>
                  <w:rPrChange w:id="6023" w:author="An Phuc Cao" w:date="2024-10-24T17:20:00Z" w16du:dateUtc="2024-10-24T10:20:00Z">
                    <w:rPr>
                      <w:rFonts w:ascii="Arial" w:hAnsi="Arial" w:cs="Arial"/>
                      <w:color w:val="000000"/>
                      <w:sz w:val="18"/>
                      <w:szCs w:val="18"/>
                    </w:rPr>
                  </w:rPrChange>
                </w:rPr>
                <w:t>VNDBF</w:t>
              </w:r>
            </w:ins>
            <w:del w:id="6024" w:author="An Phuc Cao" w:date="2024-09-30T16:06:00Z" w16du:dateUtc="2024-09-30T09:06:00Z">
              <w:r w:rsidRPr="007B7833" w:rsidDel="00B943D6">
                <w:rPr>
                  <w:rFonts w:ascii="Arial" w:hAnsi="Arial" w:cs="Arial"/>
                  <w:sz w:val="20"/>
                  <w:szCs w:val="20"/>
                  <w:highlight w:val="yellow"/>
                </w:rPr>
                <w:delText>- FUESSVFL</w:delText>
              </w:r>
            </w:del>
          </w:p>
        </w:tc>
        <w:tc>
          <w:tcPr>
            <w:tcW w:w="1170" w:type="dxa"/>
            <w:vAlign w:val="bottom"/>
            <w:tcPrChange w:id="6025" w:author="An Phuc Cao" w:date="2024-10-24T17:21:00Z" w16du:dateUtc="2024-10-24T10:21:00Z">
              <w:tcPr>
                <w:tcW w:w="1170" w:type="dxa"/>
                <w:vAlign w:val="bottom"/>
              </w:tcPr>
            </w:tcPrChange>
          </w:tcPr>
          <w:p w14:paraId="67C1A056" w14:textId="55A22ECB" w:rsidR="00815E19" w:rsidRPr="00815E19" w:rsidDel="00B943D6" w:rsidRDefault="00815E19">
            <w:pPr>
              <w:pStyle w:val="NoSpacing"/>
              <w:ind w:left="-126" w:right="-85"/>
              <w:jc w:val="right"/>
              <w:rPr>
                <w:del w:id="6026" w:author="An Phuc Cao" w:date="2024-09-30T16:06:00Z" w16du:dateUtc="2024-09-30T09:06:00Z"/>
                <w:rFonts w:ascii="Arial" w:hAnsi="Arial" w:cs="Arial"/>
                <w:iCs/>
                <w:sz w:val="20"/>
                <w:szCs w:val="20"/>
              </w:rPr>
            </w:pPr>
            <w:ins w:id="6027" w:author="An Phuc Cao" w:date="2024-10-24T17:21:00Z" w16du:dateUtc="2024-10-24T10:21:00Z">
              <w:r w:rsidRPr="00815E19">
                <w:rPr>
                  <w:rFonts w:ascii="Arial" w:hAnsi="Arial" w:cs="Arial"/>
                  <w:sz w:val="20"/>
                  <w:szCs w:val="20"/>
                  <w:rPrChange w:id="6028" w:author="An Phuc Cao" w:date="2024-10-24T17:21:00Z" w16du:dateUtc="2024-10-24T10:21:00Z">
                    <w:rPr/>
                  </w:rPrChange>
                </w:rPr>
                <w:t>23,022,547</w:t>
              </w:r>
            </w:ins>
          </w:p>
        </w:tc>
        <w:tc>
          <w:tcPr>
            <w:tcW w:w="1710" w:type="dxa"/>
            <w:vAlign w:val="bottom"/>
            <w:tcPrChange w:id="6029" w:author="An Phuc Cao" w:date="2024-10-24T17:21:00Z" w16du:dateUtc="2024-10-24T10:21:00Z">
              <w:tcPr>
                <w:tcW w:w="1710" w:type="dxa"/>
                <w:vAlign w:val="bottom"/>
              </w:tcPr>
            </w:tcPrChange>
          </w:tcPr>
          <w:p w14:paraId="0A30F13E" w14:textId="49E9F2E5" w:rsidR="00815E19" w:rsidRPr="00815E19" w:rsidDel="00B943D6" w:rsidRDefault="00815E19">
            <w:pPr>
              <w:pStyle w:val="NoSpacing"/>
              <w:ind w:right="-85"/>
              <w:jc w:val="right"/>
              <w:rPr>
                <w:del w:id="6030" w:author="An Phuc Cao" w:date="2024-09-30T16:06:00Z" w16du:dateUtc="2024-09-30T09:06:00Z"/>
                <w:rFonts w:ascii="Arial" w:hAnsi="Arial" w:cs="Arial"/>
                <w:iCs/>
                <w:sz w:val="20"/>
                <w:szCs w:val="20"/>
              </w:rPr>
            </w:pPr>
            <w:ins w:id="6031" w:author="An Phuc Cao" w:date="2024-10-24T17:21:00Z" w16du:dateUtc="2024-10-24T10:21:00Z">
              <w:r w:rsidRPr="00815E19">
                <w:rPr>
                  <w:rFonts w:ascii="Arial" w:hAnsi="Arial" w:cs="Arial"/>
                  <w:sz w:val="20"/>
                  <w:szCs w:val="20"/>
                  <w:rPrChange w:id="6032" w:author="An Phuc Cao" w:date="2024-10-24T17:21:00Z" w16du:dateUtc="2024-10-24T10:21:00Z">
                    <w:rPr/>
                  </w:rPrChange>
                </w:rPr>
                <w:t xml:space="preserve"> 374,577,609,088 </w:t>
              </w:r>
            </w:ins>
          </w:p>
        </w:tc>
        <w:tc>
          <w:tcPr>
            <w:tcW w:w="1260" w:type="dxa"/>
            <w:vAlign w:val="bottom"/>
            <w:tcPrChange w:id="6033" w:author="An Phuc Cao" w:date="2024-10-24T17:21:00Z" w16du:dateUtc="2024-10-24T10:21:00Z">
              <w:tcPr>
                <w:tcW w:w="1260" w:type="dxa"/>
                <w:vAlign w:val="bottom"/>
              </w:tcPr>
            </w:tcPrChange>
          </w:tcPr>
          <w:p w14:paraId="12A37D84" w14:textId="484AD855" w:rsidR="00815E19" w:rsidRPr="00815E19" w:rsidDel="00B943D6" w:rsidRDefault="00815E19">
            <w:pPr>
              <w:pStyle w:val="NoSpacing"/>
              <w:ind w:left="-228" w:right="-85"/>
              <w:jc w:val="right"/>
              <w:rPr>
                <w:del w:id="6034" w:author="An Phuc Cao" w:date="2024-09-30T16:06:00Z" w16du:dateUtc="2024-09-30T09:06:00Z"/>
                <w:rFonts w:ascii="Arial" w:hAnsi="Arial" w:cs="Arial"/>
                <w:iCs/>
                <w:sz w:val="20"/>
                <w:szCs w:val="20"/>
              </w:rPr>
            </w:pPr>
            <w:ins w:id="6035" w:author="An Phuc Cao" w:date="2024-10-24T17:21:00Z" w16du:dateUtc="2024-10-24T10:21:00Z">
              <w:r w:rsidRPr="00815E19">
                <w:rPr>
                  <w:rFonts w:ascii="Arial" w:hAnsi="Arial" w:cs="Arial"/>
                  <w:sz w:val="20"/>
                  <w:szCs w:val="20"/>
                  <w:rPrChange w:id="6036" w:author="An Phuc Cao" w:date="2024-10-24T17:21:00Z" w16du:dateUtc="2024-10-24T10:21:00Z">
                    <w:rPr/>
                  </w:rPrChange>
                </w:rPr>
                <w:t>28,260,145</w:t>
              </w:r>
            </w:ins>
          </w:p>
        </w:tc>
        <w:tc>
          <w:tcPr>
            <w:tcW w:w="1687" w:type="dxa"/>
            <w:vAlign w:val="bottom"/>
            <w:tcPrChange w:id="6037" w:author="An Phuc Cao" w:date="2024-10-24T17:21:00Z" w16du:dateUtc="2024-10-24T10:21:00Z">
              <w:tcPr>
                <w:tcW w:w="1687" w:type="dxa"/>
                <w:vAlign w:val="bottom"/>
              </w:tcPr>
            </w:tcPrChange>
          </w:tcPr>
          <w:p w14:paraId="2512E7F4" w14:textId="6972775A" w:rsidR="00815E19" w:rsidRPr="00815E19" w:rsidDel="00B943D6" w:rsidRDefault="00815E19">
            <w:pPr>
              <w:pStyle w:val="NoSpacing"/>
              <w:ind w:left="-108" w:right="-85"/>
              <w:jc w:val="right"/>
              <w:rPr>
                <w:del w:id="6038" w:author="An Phuc Cao" w:date="2024-09-30T16:06:00Z" w16du:dateUtc="2024-09-30T09:06:00Z"/>
                <w:rFonts w:ascii="Arial" w:hAnsi="Arial" w:cs="Arial"/>
                <w:iCs/>
                <w:sz w:val="20"/>
                <w:szCs w:val="20"/>
              </w:rPr>
            </w:pPr>
            <w:ins w:id="6039" w:author="An Phuc Cao" w:date="2024-10-24T17:21:00Z" w16du:dateUtc="2024-10-24T10:21:00Z">
              <w:r w:rsidRPr="00815E19">
                <w:rPr>
                  <w:rFonts w:ascii="Arial" w:hAnsi="Arial" w:cs="Arial"/>
                  <w:sz w:val="20"/>
                  <w:szCs w:val="20"/>
                  <w:rPrChange w:id="6040" w:author="An Phuc Cao" w:date="2024-10-24T17:21:00Z" w16du:dateUtc="2024-10-24T10:21:00Z">
                    <w:rPr/>
                  </w:rPrChange>
                </w:rPr>
                <w:t>464,608,207,675</w:t>
              </w:r>
            </w:ins>
          </w:p>
        </w:tc>
      </w:tr>
      <w:tr w:rsidR="00815E19" w:rsidRPr="00826313" w:rsidDel="00B943D6" w14:paraId="68789BFB" w14:textId="69C734C6"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041"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6042" w:author="An Phuc Cao" w:date="2024-09-30T16:06:00Z"/>
        </w:trPr>
        <w:tc>
          <w:tcPr>
            <w:tcW w:w="2340" w:type="dxa"/>
            <w:vAlign w:val="bottom"/>
            <w:tcPrChange w:id="6043" w:author="An Phuc Cao" w:date="2024-10-24T17:21:00Z" w16du:dateUtc="2024-10-24T10:21:00Z">
              <w:tcPr>
                <w:tcW w:w="2340" w:type="dxa"/>
              </w:tcPr>
            </w:tcPrChange>
          </w:tcPr>
          <w:p w14:paraId="20F2D52D" w14:textId="72DA02B8" w:rsidR="00815E19" w:rsidRPr="007B7833" w:rsidDel="00B943D6" w:rsidRDefault="00815E19">
            <w:pPr>
              <w:pStyle w:val="NoSpacing"/>
              <w:ind w:left="-108"/>
              <w:jc w:val="right"/>
              <w:rPr>
                <w:del w:id="6044" w:author="An Phuc Cao" w:date="2024-09-30T16:06:00Z" w16du:dateUtc="2024-09-30T09:06:00Z"/>
                <w:rFonts w:ascii="Arial" w:hAnsi="Arial" w:cs="Arial"/>
                <w:sz w:val="20"/>
                <w:szCs w:val="20"/>
                <w:highlight w:val="yellow"/>
              </w:rPr>
              <w:pPrChange w:id="6045" w:author="An Phuc Cao" w:date="2024-10-24T17:21:00Z" w16du:dateUtc="2024-10-24T10:21:00Z">
                <w:pPr>
                  <w:pStyle w:val="NoSpacing"/>
                  <w:ind w:left="-108"/>
                </w:pPr>
              </w:pPrChange>
            </w:pPr>
            <w:ins w:id="6046" w:author="An Phuc Cao" w:date="2024-09-30T16:06:00Z" w16du:dateUtc="2024-09-30T09:06:00Z">
              <w:r w:rsidRPr="007B7833">
                <w:rPr>
                  <w:rFonts w:ascii="Arial" w:hAnsi="Arial" w:cs="Arial"/>
                  <w:color w:val="000000"/>
                  <w:sz w:val="20"/>
                  <w:szCs w:val="20"/>
                  <w:rPrChange w:id="6047" w:author="An Phuc Cao" w:date="2024-10-24T17:20:00Z" w16du:dateUtc="2024-10-24T10:20:00Z">
                    <w:rPr>
                      <w:rFonts w:ascii="Arial" w:hAnsi="Arial" w:cs="Arial"/>
                      <w:color w:val="000000"/>
                      <w:sz w:val="18"/>
                      <w:szCs w:val="18"/>
                    </w:rPr>
                  </w:rPrChange>
                </w:rPr>
                <w:t>Others unlisted fund units</w:t>
              </w:r>
            </w:ins>
            <w:del w:id="6048" w:author="An Phuc Cao" w:date="2024-09-30T16:06:00Z" w16du:dateUtc="2024-09-30T09:06:00Z">
              <w:r w:rsidRPr="007B7833" w:rsidDel="00B943D6">
                <w:rPr>
                  <w:rFonts w:ascii="Arial" w:hAnsi="Arial" w:cs="Arial"/>
                  <w:sz w:val="20"/>
                  <w:szCs w:val="20"/>
                  <w:highlight w:val="yellow"/>
                </w:rPr>
                <w:delText>- FUEMAV30</w:delText>
              </w:r>
            </w:del>
          </w:p>
        </w:tc>
        <w:tc>
          <w:tcPr>
            <w:tcW w:w="1170" w:type="dxa"/>
            <w:vAlign w:val="bottom"/>
            <w:tcPrChange w:id="6049" w:author="An Phuc Cao" w:date="2024-10-24T17:21:00Z" w16du:dateUtc="2024-10-24T10:21:00Z">
              <w:tcPr>
                <w:tcW w:w="1170" w:type="dxa"/>
                <w:vAlign w:val="bottom"/>
              </w:tcPr>
            </w:tcPrChange>
          </w:tcPr>
          <w:p w14:paraId="1EE8E3AF" w14:textId="6759B5CC" w:rsidR="00815E19" w:rsidRPr="00815E19" w:rsidDel="00B943D6" w:rsidRDefault="00815E19">
            <w:pPr>
              <w:pStyle w:val="NoSpacing"/>
              <w:ind w:left="-126" w:right="-85"/>
              <w:jc w:val="right"/>
              <w:rPr>
                <w:del w:id="6050" w:author="An Phuc Cao" w:date="2024-09-30T16:06:00Z" w16du:dateUtc="2024-09-30T09:06:00Z"/>
                <w:rFonts w:ascii="Arial" w:hAnsi="Arial" w:cs="Arial"/>
                <w:iCs/>
                <w:sz w:val="20"/>
                <w:szCs w:val="20"/>
              </w:rPr>
            </w:pPr>
            <w:ins w:id="6051" w:author="An Phuc Cao" w:date="2024-10-24T17:21:00Z" w16du:dateUtc="2024-10-24T10:21:00Z">
              <w:r w:rsidRPr="00815E19">
                <w:rPr>
                  <w:rFonts w:ascii="Arial" w:hAnsi="Arial" w:cs="Arial"/>
                  <w:sz w:val="20"/>
                  <w:szCs w:val="20"/>
                  <w:rPrChange w:id="6052" w:author="An Phuc Cao" w:date="2024-10-24T17:21:00Z" w16du:dateUtc="2024-10-24T10:21:00Z">
                    <w:rPr/>
                  </w:rPrChange>
                </w:rPr>
                <w:t>4,892,883</w:t>
              </w:r>
            </w:ins>
          </w:p>
        </w:tc>
        <w:tc>
          <w:tcPr>
            <w:tcW w:w="1710" w:type="dxa"/>
            <w:vAlign w:val="bottom"/>
            <w:tcPrChange w:id="6053" w:author="An Phuc Cao" w:date="2024-10-24T17:21:00Z" w16du:dateUtc="2024-10-24T10:21:00Z">
              <w:tcPr>
                <w:tcW w:w="1710" w:type="dxa"/>
                <w:vAlign w:val="bottom"/>
              </w:tcPr>
            </w:tcPrChange>
          </w:tcPr>
          <w:p w14:paraId="67737D39" w14:textId="77A047D8" w:rsidR="00815E19" w:rsidRPr="00815E19" w:rsidDel="00B943D6" w:rsidRDefault="00815E19">
            <w:pPr>
              <w:pStyle w:val="NoSpacing"/>
              <w:ind w:right="-85"/>
              <w:jc w:val="right"/>
              <w:rPr>
                <w:del w:id="6054" w:author="An Phuc Cao" w:date="2024-09-30T16:06:00Z" w16du:dateUtc="2024-09-30T09:06:00Z"/>
                <w:rFonts w:ascii="Arial" w:hAnsi="Arial" w:cs="Arial"/>
                <w:iCs/>
                <w:sz w:val="20"/>
                <w:szCs w:val="20"/>
              </w:rPr>
            </w:pPr>
            <w:ins w:id="6055" w:author="An Phuc Cao" w:date="2024-10-24T17:21:00Z" w16du:dateUtc="2024-10-24T10:21:00Z">
              <w:r w:rsidRPr="00815E19">
                <w:rPr>
                  <w:rFonts w:ascii="Arial" w:hAnsi="Arial" w:cs="Arial"/>
                  <w:sz w:val="20"/>
                  <w:szCs w:val="20"/>
                  <w:rPrChange w:id="6056" w:author="An Phuc Cao" w:date="2024-10-24T17:21:00Z" w16du:dateUtc="2024-10-24T10:21:00Z">
                    <w:rPr/>
                  </w:rPrChange>
                </w:rPr>
                <w:t xml:space="preserve"> 114,816,770,312 </w:t>
              </w:r>
            </w:ins>
          </w:p>
        </w:tc>
        <w:tc>
          <w:tcPr>
            <w:tcW w:w="1260" w:type="dxa"/>
            <w:vAlign w:val="bottom"/>
            <w:tcPrChange w:id="6057" w:author="An Phuc Cao" w:date="2024-10-24T17:21:00Z" w16du:dateUtc="2024-10-24T10:21:00Z">
              <w:tcPr>
                <w:tcW w:w="1260" w:type="dxa"/>
                <w:vAlign w:val="bottom"/>
              </w:tcPr>
            </w:tcPrChange>
          </w:tcPr>
          <w:p w14:paraId="5497ECF1" w14:textId="5AF12985" w:rsidR="00815E19" w:rsidRPr="00815E19" w:rsidDel="00B943D6" w:rsidRDefault="00815E19">
            <w:pPr>
              <w:pStyle w:val="NoSpacing"/>
              <w:ind w:left="-228" w:right="-85"/>
              <w:jc w:val="right"/>
              <w:rPr>
                <w:del w:id="6058" w:author="An Phuc Cao" w:date="2024-09-30T16:06:00Z" w16du:dateUtc="2024-09-30T09:06:00Z"/>
                <w:rFonts w:ascii="Arial" w:hAnsi="Arial" w:cs="Arial"/>
                <w:iCs/>
                <w:sz w:val="20"/>
                <w:szCs w:val="20"/>
              </w:rPr>
            </w:pPr>
            <w:ins w:id="6059" w:author="An Phuc Cao" w:date="2024-10-24T17:21:00Z" w16du:dateUtc="2024-10-24T10:21:00Z">
              <w:r w:rsidRPr="00815E19">
                <w:rPr>
                  <w:rFonts w:ascii="Arial" w:hAnsi="Arial" w:cs="Arial"/>
                  <w:sz w:val="20"/>
                  <w:szCs w:val="20"/>
                  <w:rPrChange w:id="6060" w:author="An Phuc Cao" w:date="2024-10-24T17:21:00Z" w16du:dateUtc="2024-10-24T10:21:00Z">
                    <w:rPr/>
                  </w:rPrChange>
                </w:rPr>
                <w:t>7,074,783</w:t>
              </w:r>
            </w:ins>
          </w:p>
        </w:tc>
        <w:tc>
          <w:tcPr>
            <w:tcW w:w="1687" w:type="dxa"/>
            <w:vAlign w:val="bottom"/>
            <w:tcPrChange w:id="6061" w:author="An Phuc Cao" w:date="2024-10-24T17:21:00Z" w16du:dateUtc="2024-10-24T10:21:00Z">
              <w:tcPr>
                <w:tcW w:w="1687" w:type="dxa"/>
                <w:vAlign w:val="bottom"/>
              </w:tcPr>
            </w:tcPrChange>
          </w:tcPr>
          <w:p w14:paraId="6369AF58" w14:textId="70D2BD7D" w:rsidR="00815E19" w:rsidRPr="00815E19" w:rsidDel="00B943D6" w:rsidRDefault="00815E19">
            <w:pPr>
              <w:pStyle w:val="NoSpacing"/>
              <w:ind w:left="-108" w:right="-85"/>
              <w:jc w:val="right"/>
              <w:rPr>
                <w:del w:id="6062" w:author="An Phuc Cao" w:date="2024-09-30T16:06:00Z" w16du:dateUtc="2024-09-30T09:06:00Z"/>
                <w:rFonts w:ascii="Arial" w:hAnsi="Arial" w:cs="Arial"/>
                <w:iCs/>
                <w:sz w:val="20"/>
                <w:szCs w:val="20"/>
              </w:rPr>
            </w:pPr>
            <w:ins w:id="6063" w:author="An Phuc Cao" w:date="2024-10-24T17:21:00Z" w16du:dateUtc="2024-10-24T10:21:00Z">
              <w:r w:rsidRPr="00815E19">
                <w:rPr>
                  <w:rFonts w:ascii="Arial" w:hAnsi="Arial" w:cs="Arial"/>
                  <w:sz w:val="20"/>
                  <w:szCs w:val="20"/>
                  <w:rPrChange w:id="6064" w:author="An Phuc Cao" w:date="2024-10-24T17:21:00Z" w16du:dateUtc="2024-10-24T10:21:00Z">
                    <w:rPr/>
                  </w:rPrChange>
                </w:rPr>
                <w:t>149,423,189,819</w:t>
              </w:r>
            </w:ins>
          </w:p>
        </w:tc>
      </w:tr>
      <w:tr w:rsidR="00815E19" w:rsidRPr="00826313" w:rsidDel="00B943D6" w14:paraId="0CC9A751" w14:textId="6957C155"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065"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6066" w:author="An Phuc Cao" w:date="2024-09-30T16:06:00Z"/>
        </w:trPr>
        <w:tc>
          <w:tcPr>
            <w:tcW w:w="2340" w:type="dxa"/>
            <w:vAlign w:val="bottom"/>
            <w:tcPrChange w:id="6067" w:author="An Phuc Cao" w:date="2024-10-24T17:21:00Z" w16du:dateUtc="2024-10-24T10:21:00Z">
              <w:tcPr>
                <w:tcW w:w="2340" w:type="dxa"/>
              </w:tcPr>
            </w:tcPrChange>
          </w:tcPr>
          <w:p w14:paraId="6B6FE68A" w14:textId="30A746AE" w:rsidR="00815E19" w:rsidRPr="007B7833" w:rsidDel="00B943D6" w:rsidRDefault="00815E19">
            <w:pPr>
              <w:pStyle w:val="NoSpacing"/>
              <w:ind w:left="-108"/>
              <w:jc w:val="right"/>
              <w:rPr>
                <w:del w:id="6068" w:author="An Phuc Cao" w:date="2024-09-30T16:06:00Z" w16du:dateUtc="2024-09-30T09:06:00Z"/>
                <w:rFonts w:ascii="Arial" w:hAnsi="Arial" w:cs="Arial"/>
                <w:sz w:val="20"/>
                <w:szCs w:val="20"/>
                <w:highlight w:val="yellow"/>
              </w:rPr>
              <w:pPrChange w:id="6069" w:author="An Phuc Cao" w:date="2024-10-24T17:21:00Z" w16du:dateUtc="2024-10-24T10:21:00Z">
                <w:pPr>
                  <w:pStyle w:val="NoSpacing"/>
                  <w:ind w:left="-108"/>
                </w:pPr>
              </w:pPrChange>
            </w:pPr>
            <w:ins w:id="6070" w:author="An Phuc Cao" w:date="2024-09-30T16:06:00Z" w16du:dateUtc="2024-09-30T09:06:00Z">
              <w:r w:rsidRPr="007B7833">
                <w:rPr>
                  <w:rFonts w:ascii="Arial" w:hAnsi="Arial" w:cs="Arial"/>
                  <w:color w:val="000000"/>
                  <w:sz w:val="20"/>
                  <w:szCs w:val="20"/>
                  <w:rPrChange w:id="6071" w:author="An Phuc Cao" w:date="2024-10-24T17:20:00Z" w16du:dateUtc="2024-10-24T10:20:00Z">
                    <w:rPr>
                      <w:rFonts w:ascii="Arial" w:hAnsi="Arial" w:cs="Arial"/>
                      <w:color w:val="000000"/>
                      <w:sz w:val="18"/>
                      <w:szCs w:val="18"/>
                    </w:rPr>
                  </w:rPrChange>
                </w:rPr>
                <w:t>VNDBF</w:t>
              </w:r>
            </w:ins>
            <w:del w:id="6072" w:author="An Phuc Cao" w:date="2024-09-30T16:06:00Z" w16du:dateUtc="2024-09-30T09:06:00Z">
              <w:r w:rsidRPr="007B7833" w:rsidDel="00B943D6">
                <w:rPr>
                  <w:rFonts w:ascii="Arial" w:hAnsi="Arial" w:cs="Arial"/>
                  <w:sz w:val="20"/>
                  <w:szCs w:val="20"/>
                  <w:highlight w:val="yellow"/>
                </w:rPr>
                <w:delText>Other fund units</w:delText>
              </w:r>
            </w:del>
          </w:p>
        </w:tc>
        <w:tc>
          <w:tcPr>
            <w:tcW w:w="1170" w:type="dxa"/>
            <w:vAlign w:val="bottom"/>
            <w:tcPrChange w:id="6073" w:author="An Phuc Cao" w:date="2024-10-24T17:21:00Z" w16du:dateUtc="2024-10-24T10:21:00Z">
              <w:tcPr>
                <w:tcW w:w="1170" w:type="dxa"/>
                <w:vAlign w:val="bottom"/>
              </w:tcPr>
            </w:tcPrChange>
          </w:tcPr>
          <w:p w14:paraId="3EEC3165" w14:textId="5FBC4D02" w:rsidR="00815E19" w:rsidRPr="00815E19" w:rsidDel="00B943D6" w:rsidRDefault="00815E19">
            <w:pPr>
              <w:pStyle w:val="NoSpacing"/>
              <w:ind w:right="-86"/>
              <w:jc w:val="right"/>
              <w:rPr>
                <w:del w:id="6074" w:author="An Phuc Cao" w:date="2024-09-30T16:06:00Z" w16du:dateUtc="2024-09-30T09:06:00Z"/>
                <w:rFonts w:ascii="Arial" w:hAnsi="Arial" w:cs="Arial"/>
                <w:iCs/>
                <w:sz w:val="20"/>
                <w:szCs w:val="20"/>
              </w:rPr>
            </w:pPr>
            <w:ins w:id="6075" w:author="An Phuc Cao" w:date="2024-10-24T17:21:00Z" w16du:dateUtc="2024-10-24T10:21:00Z">
              <w:r w:rsidRPr="00815E19">
                <w:rPr>
                  <w:rFonts w:ascii="Arial" w:hAnsi="Arial" w:cs="Arial"/>
                  <w:sz w:val="20"/>
                  <w:szCs w:val="20"/>
                  <w:rPrChange w:id="6076" w:author="An Phuc Cao" w:date="2024-10-24T17:21:00Z" w16du:dateUtc="2024-10-24T10:21:00Z">
                    <w:rPr/>
                  </w:rPrChange>
                </w:rPr>
                <w:t>841,732</w:t>
              </w:r>
            </w:ins>
          </w:p>
        </w:tc>
        <w:tc>
          <w:tcPr>
            <w:tcW w:w="1710" w:type="dxa"/>
            <w:vAlign w:val="bottom"/>
            <w:tcPrChange w:id="6077" w:author="An Phuc Cao" w:date="2024-10-24T17:21:00Z" w16du:dateUtc="2024-10-24T10:21:00Z">
              <w:tcPr>
                <w:tcW w:w="1710" w:type="dxa"/>
                <w:vAlign w:val="bottom"/>
              </w:tcPr>
            </w:tcPrChange>
          </w:tcPr>
          <w:p w14:paraId="062FD3E0" w14:textId="55E33572" w:rsidR="00815E19" w:rsidRPr="00815E19" w:rsidDel="00B943D6" w:rsidRDefault="00815E19">
            <w:pPr>
              <w:pStyle w:val="NoSpacing"/>
              <w:ind w:right="-86"/>
              <w:jc w:val="right"/>
              <w:rPr>
                <w:del w:id="6078" w:author="An Phuc Cao" w:date="2024-09-30T16:06:00Z" w16du:dateUtc="2024-09-30T09:06:00Z"/>
                <w:rFonts w:ascii="Arial" w:hAnsi="Arial" w:cs="Arial"/>
                <w:iCs/>
                <w:sz w:val="20"/>
                <w:szCs w:val="20"/>
              </w:rPr>
            </w:pPr>
            <w:ins w:id="6079" w:author="An Phuc Cao" w:date="2024-10-24T17:21:00Z" w16du:dateUtc="2024-10-24T10:21:00Z">
              <w:r w:rsidRPr="00815E19">
                <w:rPr>
                  <w:rFonts w:ascii="Arial" w:hAnsi="Arial" w:cs="Arial"/>
                  <w:sz w:val="20"/>
                  <w:szCs w:val="20"/>
                  <w:rPrChange w:id="6080" w:author="An Phuc Cao" w:date="2024-10-24T17:21:00Z" w16du:dateUtc="2024-10-24T10:21:00Z">
                    <w:rPr/>
                  </w:rPrChange>
                </w:rPr>
                <w:t xml:space="preserve"> 33,075,007,777 </w:t>
              </w:r>
            </w:ins>
          </w:p>
        </w:tc>
        <w:tc>
          <w:tcPr>
            <w:tcW w:w="1260" w:type="dxa"/>
            <w:vAlign w:val="bottom"/>
            <w:tcPrChange w:id="6081" w:author="An Phuc Cao" w:date="2024-10-24T17:21:00Z" w16du:dateUtc="2024-10-24T10:21:00Z">
              <w:tcPr>
                <w:tcW w:w="1260" w:type="dxa"/>
                <w:vAlign w:val="bottom"/>
              </w:tcPr>
            </w:tcPrChange>
          </w:tcPr>
          <w:p w14:paraId="73DFE63A" w14:textId="08862997" w:rsidR="00815E19" w:rsidRPr="00815E19" w:rsidDel="00B943D6" w:rsidRDefault="00815E19">
            <w:pPr>
              <w:pStyle w:val="NoSpacing"/>
              <w:ind w:right="-86"/>
              <w:jc w:val="right"/>
              <w:rPr>
                <w:del w:id="6082" w:author="An Phuc Cao" w:date="2024-09-30T16:06:00Z" w16du:dateUtc="2024-09-30T09:06:00Z"/>
                <w:rFonts w:ascii="Arial" w:hAnsi="Arial" w:cs="Arial"/>
                <w:iCs/>
                <w:sz w:val="20"/>
                <w:szCs w:val="20"/>
              </w:rPr>
            </w:pPr>
            <w:ins w:id="6083" w:author="An Phuc Cao" w:date="2024-10-24T17:21:00Z" w16du:dateUtc="2024-10-24T10:21:00Z">
              <w:r w:rsidRPr="00815E19">
                <w:rPr>
                  <w:rFonts w:ascii="Arial" w:hAnsi="Arial" w:cs="Arial"/>
                  <w:sz w:val="20"/>
                  <w:szCs w:val="20"/>
                  <w:rPrChange w:id="6084" w:author="An Phuc Cao" w:date="2024-10-24T17:21:00Z" w16du:dateUtc="2024-10-24T10:21:00Z">
                    <w:rPr/>
                  </w:rPrChange>
                </w:rPr>
                <w:t>1,386,532</w:t>
              </w:r>
            </w:ins>
          </w:p>
        </w:tc>
        <w:tc>
          <w:tcPr>
            <w:tcW w:w="1687" w:type="dxa"/>
            <w:vAlign w:val="bottom"/>
            <w:tcPrChange w:id="6085" w:author="An Phuc Cao" w:date="2024-10-24T17:21:00Z" w16du:dateUtc="2024-10-24T10:21:00Z">
              <w:tcPr>
                <w:tcW w:w="1687" w:type="dxa"/>
                <w:vAlign w:val="bottom"/>
              </w:tcPr>
            </w:tcPrChange>
          </w:tcPr>
          <w:p w14:paraId="6F904590" w14:textId="1DF62ACC" w:rsidR="00815E19" w:rsidRPr="00815E19" w:rsidDel="00B943D6" w:rsidRDefault="00815E19">
            <w:pPr>
              <w:pStyle w:val="NoSpacing"/>
              <w:ind w:right="-86"/>
              <w:jc w:val="right"/>
              <w:rPr>
                <w:del w:id="6086" w:author="An Phuc Cao" w:date="2024-09-30T16:06:00Z" w16du:dateUtc="2024-09-30T09:06:00Z"/>
                <w:rFonts w:ascii="Arial" w:hAnsi="Arial" w:cs="Arial"/>
                <w:iCs/>
                <w:sz w:val="20"/>
                <w:szCs w:val="20"/>
              </w:rPr>
            </w:pPr>
            <w:ins w:id="6087" w:author="An Phuc Cao" w:date="2024-10-24T17:21:00Z" w16du:dateUtc="2024-10-24T10:21:00Z">
              <w:r w:rsidRPr="00815E19">
                <w:rPr>
                  <w:rFonts w:ascii="Arial" w:hAnsi="Arial" w:cs="Arial"/>
                  <w:sz w:val="20"/>
                  <w:szCs w:val="20"/>
                  <w:rPrChange w:id="6088" w:author="An Phuc Cao" w:date="2024-10-24T17:21:00Z" w16du:dateUtc="2024-10-24T10:21:00Z">
                    <w:rPr/>
                  </w:rPrChange>
                </w:rPr>
                <w:t xml:space="preserve"> 42,391,794,300 </w:t>
              </w:r>
            </w:ins>
          </w:p>
        </w:tc>
      </w:tr>
      <w:tr w:rsidR="00815E19" w:rsidRPr="00826313" w14:paraId="69B7B3E7"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089" w:author="An Phuc Cao" w:date="2024-10-24T17:22:00Z" w16du:dateUtc="2024-10-24T10:22: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vAlign w:val="bottom"/>
            <w:tcPrChange w:id="6090" w:author="An Phuc Cao" w:date="2024-10-24T17:22:00Z" w16du:dateUtc="2024-10-24T10:22:00Z">
              <w:tcPr>
                <w:tcW w:w="2340" w:type="dxa"/>
              </w:tcPr>
            </w:tcPrChange>
          </w:tcPr>
          <w:p w14:paraId="3C0EB8DB" w14:textId="27AA7E55" w:rsidR="00815E19" w:rsidRPr="007B7833" w:rsidRDefault="00815E19" w:rsidP="00815E19">
            <w:pPr>
              <w:pStyle w:val="NoSpacing"/>
              <w:spacing w:before="120"/>
              <w:ind w:left="-108"/>
              <w:rPr>
                <w:rFonts w:ascii="Arial" w:hAnsi="Arial" w:cs="Arial"/>
                <w:sz w:val="20"/>
                <w:szCs w:val="20"/>
              </w:rPr>
            </w:pPr>
            <w:ins w:id="6091" w:author="An Phuc Cao" w:date="2024-09-30T16:06:00Z" w16du:dateUtc="2024-09-30T09:06:00Z">
              <w:r w:rsidRPr="007B7833">
                <w:rPr>
                  <w:rFonts w:ascii="Arial" w:hAnsi="Arial" w:cs="Arial"/>
                  <w:color w:val="000000"/>
                  <w:sz w:val="20"/>
                  <w:szCs w:val="20"/>
                  <w:rPrChange w:id="6092" w:author="An Phuc Cao" w:date="2024-10-24T17:20:00Z" w16du:dateUtc="2024-10-24T10:20:00Z">
                    <w:rPr>
                      <w:rFonts w:ascii="Arial" w:hAnsi="Arial" w:cs="Arial"/>
                      <w:color w:val="000000"/>
                      <w:sz w:val="18"/>
                      <w:szCs w:val="18"/>
                    </w:rPr>
                  </w:rPrChange>
                </w:rPr>
                <w:t>Others unlisted fund units</w:t>
              </w:r>
            </w:ins>
            <w:del w:id="6093" w:author="An Phuc Cao" w:date="2024-09-30T16:06:00Z" w16du:dateUtc="2024-09-30T09:06:00Z">
              <w:r w:rsidRPr="007B7833" w:rsidDel="00B666DA">
                <w:rPr>
                  <w:rFonts w:ascii="Arial" w:hAnsi="Arial" w:cs="Arial"/>
                  <w:b/>
                  <w:bCs/>
                  <w:sz w:val="20"/>
                  <w:szCs w:val="20"/>
                </w:rPr>
                <w:delText>Certificate of deposits</w:delText>
              </w:r>
            </w:del>
          </w:p>
        </w:tc>
        <w:tc>
          <w:tcPr>
            <w:tcW w:w="1170" w:type="dxa"/>
            <w:vAlign w:val="bottom"/>
            <w:tcPrChange w:id="6094" w:author="An Phuc Cao" w:date="2024-10-24T17:22:00Z" w16du:dateUtc="2024-10-24T10:22:00Z">
              <w:tcPr>
                <w:tcW w:w="1170" w:type="dxa"/>
                <w:vAlign w:val="bottom"/>
              </w:tcPr>
            </w:tcPrChange>
          </w:tcPr>
          <w:p w14:paraId="1BD68F2A" w14:textId="03DDEFCE" w:rsidR="00815E19" w:rsidRPr="00815E19" w:rsidRDefault="00C60E04" w:rsidP="00815E19">
            <w:pPr>
              <w:pStyle w:val="NoSpacing"/>
              <w:pBdr>
                <w:bottom w:val="single" w:sz="4" w:space="1" w:color="auto"/>
              </w:pBdr>
              <w:spacing w:before="120"/>
              <w:ind w:right="-86"/>
              <w:jc w:val="right"/>
              <w:rPr>
                <w:rFonts w:ascii="Arial" w:hAnsi="Arial" w:cs="Arial"/>
                <w:b/>
                <w:bCs/>
                <w:sz w:val="20"/>
                <w:szCs w:val="20"/>
                <w:rPrChange w:id="6095" w:author="An Phuc Cao" w:date="2024-10-24T17:21:00Z" w16du:dateUtc="2024-10-24T10:21:00Z">
                  <w:rPr>
                    <w:rFonts w:ascii="Arial" w:hAnsi="Arial" w:cs="Arial"/>
                    <w:sz w:val="20"/>
                    <w:szCs w:val="20"/>
                  </w:rPr>
                </w:rPrChange>
              </w:rPr>
            </w:pPr>
            <w:ins w:id="6096" w:author="Hai Quang Le" w:date="2025-01-06T10:37:00Z" w16du:dateUtc="2025-01-06T03:37:00Z">
              <w:r w:rsidRPr="00C60E04">
                <w:rPr>
                  <w:rFonts w:ascii="Arial" w:hAnsi="Arial" w:cs="Arial"/>
                  <w:sz w:val="20"/>
                  <w:szCs w:val="20"/>
                </w:rPr>
                <w:t>1,204,040</w:t>
              </w:r>
            </w:ins>
            <w:ins w:id="6097" w:author="An Phuc Cao" w:date="2024-10-24T17:21:00Z" w16du:dateUtc="2024-10-24T10:21:00Z">
              <w:del w:id="6098" w:author="Hai Quang Le" w:date="2025-01-06T10:37:00Z" w16du:dateUtc="2025-01-06T03:37:00Z">
                <w:r w:rsidR="00815E19" w:rsidRPr="00815E19" w:rsidDel="00C60E04">
                  <w:rPr>
                    <w:rFonts w:ascii="Arial" w:hAnsi="Arial" w:cs="Arial"/>
                    <w:sz w:val="20"/>
                    <w:szCs w:val="20"/>
                    <w:rPrChange w:id="6099" w:author="An Phuc Cao" w:date="2024-10-24T17:21:00Z" w16du:dateUtc="2024-10-24T10:21:00Z">
                      <w:rPr/>
                    </w:rPrChange>
                  </w:rPr>
                  <w:delText>951,787</w:delText>
                </w:r>
              </w:del>
            </w:ins>
          </w:p>
        </w:tc>
        <w:tc>
          <w:tcPr>
            <w:tcW w:w="1710" w:type="dxa"/>
            <w:vAlign w:val="bottom"/>
            <w:tcPrChange w:id="6100" w:author="An Phuc Cao" w:date="2024-10-24T17:22:00Z" w16du:dateUtc="2024-10-24T10:22:00Z">
              <w:tcPr>
                <w:tcW w:w="1710" w:type="dxa"/>
                <w:vAlign w:val="bottom"/>
              </w:tcPr>
            </w:tcPrChange>
          </w:tcPr>
          <w:p w14:paraId="113EFD6D" w14:textId="22411C71" w:rsidR="00815E19" w:rsidRPr="00815E19" w:rsidRDefault="00626040" w:rsidP="00815E19">
            <w:pPr>
              <w:pStyle w:val="NoSpacing"/>
              <w:pBdr>
                <w:bottom w:val="single" w:sz="4" w:space="1" w:color="auto"/>
              </w:pBdr>
              <w:spacing w:before="120"/>
              <w:ind w:right="-86"/>
              <w:jc w:val="right"/>
              <w:rPr>
                <w:rFonts w:ascii="Arial" w:hAnsi="Arial" w:cs="Arial"/>
                <w:b/>
                <w:bCs/>
                <w:sz w:val="20"/>
                <w:szCs w:val="20"/>
                <w:rPrChange w:id="6101" w:author="An Phuc Cao" w:date="2024-10-24T17:21:00Z" w16du:dateUtc="2024-10-24T10:21:00Z">
                  <w:rPr>
                    <w:rFonts w:ascii="Arial" w:hAnsi="Arial" w:cs="Arial"/>
                    <w:sz w:val="20"/>
                    <w:szCs w:val="20"/>
                  </w:rPr>
                </w:rPrChange>
              </w:rPr>
            </w:pPr>
            <w:ins w:id="6102" w:author="Hai Quang Le" w:date="2025-01-06T10:40:00Z" w16du:dateUtc="2025-01-06T03:40:00Z">
              <w:r w:rsidRPr="00626040">
                <w:rPr>
                  <w:rFonts w:ascii="Arial" w:hAnsi="Arial" w:cs="Arial"/>
                  <w:sz w:val="20"/>
                  <w:szCs w:val="20"/>
                </w:rPr>
                <w:t>24,415,477,269</w:t>
              </w:r>
            </w:ins>
            <w:ins w:id="6103" w:author="An Phuc Cao" w:date="2024-10-24T17:21:00Z" w16du:dateUtc="2024-10-24T10:21:00Z">
              <w:del w:id="6104" w:author="Hai Quang Le" w:date="2025-01-06T10:40:00Z" w16du:dateUtc="2025-01-06T03:40:00Z">
                <w:r w:rsidR="00815E19" w:rsidRPr="00815E19" w:rsidDel="00626040">
                  <w:rPr>
                    <w:rFonts w:ascii="Arial" w:hAnsi="Arial" w:cs="Arial"/>
                    <w:sz w:val="20"/>
                    <w:szCs w:val="20"/>
                    <w:rPrChange w:id="6105" w:author="An Phuc Cao" w:date="2024-10-24T17:21:00Z" w16du:dateUtc="2024-10-24T10:21:00Z">
                      <w:rPr/>
                    </w:rPrChange>
                  </w:rPr>
                  <w:delText xml:space="preserve"> 18,401,494,244 </w:delText>
                </w:r>
              </w:del>
            </w:ins>
          </w:p>
        </w:tc>
        <w:tc>
          <w:tcPr>
            <w:tcW w:w="1260" w:type="dxa"/>
            <w:vAlign w:val="bottom"/>
            <w:tcPrChange w:id="6106" w:author="An Phuc Cao" w:date="2024-10-24T17:22:00Z" w16du:dateUtc="2024-10-24T10:22:00Z">
              <w:tcPr>
                <w:tcW w:w="1260" w:type="dxa"/>
                <w:vAlign w:val="bottom"/>
              </w:tcPr>
            </w:tcPrChange>
          </w:tcPr>
          <w:p w14:paraId="388CF6CB" w14:textId="3A9D1E8C" w:rsidR="00815E19" w:rsidRPr="00815E19" w:rsidRDefault="00027E3C" w:rsidP="00815E19">
            <w:pPr>
              <w:pStyle w:val="NoSpacing"/>
              <w:pBdr>
                <w:bottom w:val="single" w:sz="4" w:space="1" w:color="auto"/>
              </w:pBdr>
              <w:spacing w:before="120"/>
              <w:ind w:right="-86"/>
              <w:jc w:val="right"/>
              <w:rPr>
                <w:rFonts w:ascii="Arial" w:hAnsi="Arial" w:cs="Arial"/>
                <w:b/>
                <w:bCs/>
                <w:sz w:val="20"/>
                <w:szCs w:val="20"/>
                <w:rPrChange w:id="6107" w:author="An Phuc Cao" w:date="2024-10-24T17:21:00Z" w16du:dateUtc="2024-10-24T10:21:00Z">
                  <w:rPr>
                    <w:rFonts w:ascii="Arial" w:hAnsi="Arial" w:cs="Arial"/>
                    <w:sz w:val="20"/>
                    <w:szCs w:val="20"/>
                  </w:rPr>
                </w:rPrChange>
              </w:rPr>
            </w:pPr>
            <w:ins w:id="6108" w:author="Hai Quang Le" w:date="2025-01-06T10:42:00Z" w16du:dateUtc="2025-01-06T03:42:00Z">
              <w:r w:rsidRPr="00027E3C">
                <w:rPr>
                  <w:rFonts w:ascii="Arial" w:hAnsi="Arial" w:cs="Arial"/>
                  <w:sz w:val="20"/>
                  <w:szCs w:val="20"/>
                </w:rPr>
                <w:t>1,814,940</w:t>
              </w:r>
            </w:ins>
            <w:ins w:id="6109" w:author="An Phuc Cao" w:date="2024-10-24T17:21:00Z" w16du:dateUtc="2024-10-24T10:21:00Z">
              <w:del w:id="6110" w:author="Hai Quang Le" w:date="2025-01-06T10:42:00Z" w16du:dateUtc="2025-01-06T03:42:00Z">
                <w:r w:rsidR="00815E19" w:rsidRPr="00815E19" w:rsidDel="00027E3C">
                  <w:rPr>
                    <w:rFonts w:ascii="Arial" w:hAnsi="Arial" w:cs="Arial"/>
                    <w:sz w:val="20"/>
                    <w:szCs w:val="20"/>
                    <w:rPrChange w:id="6111" w:author="An Phuc Cao" w:date="2024-10-24T17:21:00Z" w16du:dateUtc="2024-10-24T10:21:00Z">
                      <w:rPr/>
                    </w:rPrChange>
                  </w:rPr>
                  <w:delText>1,328,987</w:delText>
                </w:r>
              </w:del>
            </w:ins>
          </w:p>
        </w:tc>
        <w:tc>
          <w:tcPr>
            <w:tcW w:w="1687" w:type="dxa"/>
            <w:vAlign w:val="bottom"/>
            <w:tcPrChange w:id="6112" w:author="An Phuc Cao" w:date="2024-10-24T17:22:00Z" w16du:dateUtc="2024-10-24T10:22:00Z">
              <w:tcPr>
                <w:tcW w:w="1687" w:type="dxa"/>
                <w:vAlign w:val="bottom"/>
              </w:tcPr>
            </w:tcPrChange>
          </w:tcPr>
          <w:p w14:paraId="12E4AC6E" w14:textId="6A884F0A" w:rsidR="00815E19" w:rsidRPr="00815E19" w:rsidRDefault="00027E3C" w:rsidP="00815E19">
            <w:pPr>
              <w:pStyle w:val="NoSpacing"/>
              <w:pBdr>
                <w:bottom w:val="single" w:sz="4" w:space="1" w:color="auto"/>
              </w:pBdr>
              <w:spacing w:before="120"/>
              <w:ind w:right="-86"/>
              <w:jc w:val="right"/>
              <w:rPr>
                <w:rFonts w:ascii="Arial" w:hAnsi="Arial" w:cs="Arial"/>
                <w:b/>
                <w:bCs/>
                <w:sz w:val="20"/>
                <w:szCs w:val="20"/>
              </w:rPr>
            </w:pPr>
            <w:ins w:id="6113" w:author="Hai Quang Le" w:date="2025-01-06T10:42:00Z" w16du:dateUtc="2025-01-06T03:42:00Z">
              <w:r w:rsidRPr="00027E3C">
                <w:rPr>
                  <w:rFonts w:ascii="Arial" w:hAnsi="Arial" w:cs="Arial"/>
                  <w:sz w:val="20"/>
                  <w:szCs w:val="20"/>
                </w:rPr>
                <w:t>29,777,060,164</w:t>
              </w:r>
            </w:ins>
            <w:ins w:id="6114" w:author="An Phuc Cao" w:date="2024-10-24T17:21:00Z" w16du:dateUtc="2024-10-24T10:21:00Z">
              <w:del w:id="6115" w:author="Hai Quang Le" w:date="2025-01-06T10:42:00Z" w16du:dateUtc="2025-01-06T03:42:00Z">
                <w:r w:rsidR="00815E19" w:rsidRPr="00815E19" w:rsidDel="00027E3C">
                  <w:rPr>
                    <w:rFonts w:ascii="Arial" w:hAnsi="Arial" w:cs="Arial"/>
                    <w:sz w:val="20"/>
                    <w:szCs w:val="20"/>
                    <w:rPrChange w:id="6116" w:author="An Phuc Cao" w:date="2024-10-24T17:21:00Z" w16du:dateUtc="2024-10-24T10:21:00Z">
                      <w:rPr/>
                    </w:rPrChange>
                  </w:rPr>
                  <w:delText xml:space="preserve"> 23,550,975,462 </w:delText>
                </w:r>
              </w:del>
            </w:ins>
          </w:p>
        </w:tc>
      </w:tr>
      <w:tr w:rsidR="00815E19" w:rsidRPr="00826313" w14:paraId="41EBB8C0" w14:textId="77777777" w:rsidTr="00815E19">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117" w:author="An Phuc Cao" w:date="2024-10-24T17:21:00Z" w16du:dateUtc="2024-10-24T10:21: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340" w:type="dxa"/>
            <w:tcPrChange w:id="6118" w:author="An Phuc Cao" w:date="2024-10-24T17:21:00Z" w16du:dateUtc="2024-10-24T10:21:00Z">
              <w:tcPr>
                <w:tcW w:w="2340" w:type="dxa"/>
              </w:tcPr>
            </w:tcPrChange>
          </w:tcPr>
          <w:p w14:paraId="2F248799" w14:textId="77777777" w:rsidR="00815E19" w:rsidRPr="007B7833" w:rsidRDefault="00815E19" w:rsidP="00815E19">
            <w:pPr>
              <w:pStyle w:val="NoSpacing"/>
              <w:ind w:left="-108"/>
              <w:rPr>
                <w:rFonts w:ascii="Arial" w:hAnsi="Arial" w:cs="Arial"/>
                <w:sz w:val="20"/>
                <w:szCs w:val="20"/>
              </w:rPr>
            </w:pPr>
            <w:commentRangeStart w:id="6119"/>
            <w:commentRangeStart w:id="6120"/>
          </w:p>
        </w:tc>
        <w:tc>
          <w:tcPr>
            <w:tcW w:w="1170" w:type="dxa"/>
            <w:vAlign w:val="bottom"/>
            <w:tcPrChange w:id="6121" w:author="An Phuc Cao" w:date="2024-10-24T17:21:00Z" w16du:dateUtc="2024-10-24T10:21:00Z">
              <w:tcPr>
                <w:tcW w:w="1170" w:type="dxa"/>
                <w:vAlign w:val="bottom"/>
              </w:tcPr>
            </w:tcPrChange>
          </w:tcPr>
          <w:p w14:paraId="2772C2C3" w14:textId="614B5ACD" w:rsidR="00815E19" w:rsidRPr="00815E19" w:rsidRDefault="002C20FE" w:rsidP="00815E19">
            <w:pPr>
              <w:pStyle w:val="NoSpacing"/>
              <w:pBdr>
                <w:bottom w:val="double" w:sz="4" w:space="1" w:color="auto"/>
              </w:pBdr>
              <w:ind w:right="-86"/>
              <w:jc w:val="right"/>
              <w:rPr>
                <w:rFonts w:ascii="Arial" w:hAnsi="Arial" w:cs="Arial"/>
                <w:b/>
                <w:bCs/>
                <w:sz w:val="20"/>
                <w:szCs w:val="20"/>
              </w:rPr>
            </w:pPr>
            <w:ins w:id="6122" w:author="Hai Quang Le" w:date="2025-01-06T10:41:00Z" w16du:dateUtc="2025-01-06T03:41:00Z">
              <w:r w:rsidRPr="002C20FE">
                <w:rPr>
                  <w:rFonts w:ascii="Arial" w:hAnsi="Arial" w:cs="Arial"/>
                  <w:b/>
                  <w:bCs/>
                  <w:sz w:val="20"/>
                  <w:szCs w:val="20"/>
                </w:rPr>
                <w:t>23,022,547</w:t>
              </w:r>
            </w:ins>
            <w:ins w:id="6123" w:author="An Phuc Cao" w:date="2024-10-24T17:21:00Z" w16du:dateUtc="2024-10-24T10:21:00Z">
              <w:del w:id="6124" w:author="Hai Quang Le" w:date="2025-01-06T10:41:00Z" w16du:dateUtc="2025-01-06T03:41:00Z">
                <w:r w:rsidR="00815E19" w:rsidRPr="00815E19" w:rsidDel="002C20FE">
                  <w:rPr>
                    <w:rFonts w:ascii="Arial" w:hAnsi="Arial" w:cs="Arial"/>
                    <w:b/>
                    <w:bCs/>
                    <w:sz w:val="20"/>
                    <w:szCs w:val="20"/>
                    <w:rPrChange w:id="6125" w:author="An Phuc Cao" w:date="2024-10-24T17:22:00Z" w16du:dateUtc="2024-10-24T10:22:00Z">
                      <w:rPr/>
                    </w:rPrChange>
                  </w:rPr>
                  <w:delText>1,169,595</w:delText>
                </w:r>
              </w:del>
            </w:ins>
          </w:p>
        </w:tc>
        <w:tc>
          <w:tcPr>
            <w:tcW w:w="1710" w:type="dxa"/>
            <w:vAlign w:val="bottom"/>
            <w:tcPrChange w:id="6126" w:author="An Phuc Cao" w:date="2024-10-24T17:21:00Z" w16du:dateUtc="2024-10-24T10:21:00Z">
              <w:tcPr>
                <w:tcW w:w="1710" w:type="dxa"/>
                <w:vAlign w:val="bottom"/>
              </w:tcPr>
            </w:tcPrChange>
          </w:tcPr>
          <w:p w14:paraId="78A685EF" w14:textId="398C4680" w:rsidR="00815E19" w:rsidRPr="00815E19" w:rsidRDefault="00815E19" w:rsidP="00815E19">
            <w:pPr>
              <w:pStyle w:val="NoSpacing"/>
              <w:pBdr>
                <w:bottom w:val="double" w:sz="4" w:space="1" w:color="auto"/>
              </w:pBdr>
              <w:spacing w:before="120"/>
              <w:ind w:right="-85"/>
              <w:jc w:val="right"/>
              <w:rPr>
                <w:rFonts w:ascii="Arial" w:hAnsi="Arial" w:cs="Arial"/>
                <w:b/>
                <w:bCs/>
                <w:sz w:val="20"/>
                <w:szCs w:val="20"/>
              </w:rPr>
            </w:pPr>
            <w:ins w:id="6127" w:author="An Phuc Cao" w:date="2024-10-24T17:21:00Z" w16du:dateUtc="2024-10-24T10:21:00Z">
              <w:del w:id="6128" w:author="Hai Quang Le" w:date="2025-01-06T10:41:00Z" w16du:dateUtc="2025-01-06T03:41:00Z">
                <w:r w:rsidRPr="00815E19" w:rsidDel="002C20FE">
                  <w:rPr>
                    <w:rFonts w:ascii="Arial" w:hAnsi="Arial" w:cs="Arial"/>
                    <w:b/>
                    <w:bCs/>
                    <w:sz w:val="20"/>
                    <w:szCs w:val="20"/>
                    <w:rPrChange w:id="6129" w:author="An Phuc Cao" w:date="2024-10-24T17:22:00Z" w16du:dateUtc="2024-10-24T10:22:00Z">
                      <w:rPr/>
                    </w:rPrChange>
                  </w:rPr>
                  <w:delText xml:space="preserve"> </w:delText>
                </w:r>
              </w:del>
            </w:ins>
            <w:ins w:id="6130" w:author="Hai Quang Le" w:date="2025-01-06T10:41:00Z" w16du:dateUtc="2025-01-06T03:41:00Z">
              <w:r w:rsidR="002C20FE" w:rsidRPr="002C20FE">
                <w:rPr>
                  <w:rFonts w:ascii="Arial" w:hAnsi="Arial" w:cs="Arial"/>
                  <w:b/>
                  <w:bCs/>
                  <w:sz w:val="20"/>
                  <w:szCs w:val="20"/>
                </w:rPr>
                <w:t xml:space="preserve"> 420,085,969,838</w:t>
              </w:r>
            </w:ins>
            <w:ins w:id="6131" w:author="An Phuc Cao" w:date="2024-10-24T17:21:00Z" w16du:dateUtc="2024-10-24T10:21:00Z">
              <w:del w:id="6132" w:author="Hai Quang Le" w:date="2025-01-06T10:41:00Z" w16du:dateUtc="2025-01-06T03:41:00Z">
                <w:r w:rsidRPr="00815E19" w:rsidDel="002C20FE">
                  <w:rPr>
                    <w:rFonts w:ascii="Arial" w:hAnsi="Arial" w:cs="Arial"/>
                    <w:b/>
                    <w:bCs/>
                    <w:sz w:val="20"/>
                    <w:szCs w:val="20"/>
                    <w:rPrChange w:id="6133" w:author="An Phuc Cao" w:date="2024-10-24T17:22:00Z" w16du:dateUtc="2024-10-24T10:22:00Z">
                      <w:rPr/>
                    </w:rPrChange>
                  </w:rPr>
                  <w:delText xml:space="preserve">17,845,636,473 </w:delText>
                </w:r>
              </w:del>
            </w:ins>
          </w:p>
        </w:tc>
        <w:tc>
          <w:tcPr>
            <w:tcW w:w="1260" w:type="dxa"/>
            <w:vAlign w:val="bottom"/>
            <w:tcPrChange w:id="6134" w:author="An Phuc Cao" w:date="2024-10-24T17:21:00Z" w16du:dateUtc="2024-10-24T10:21:00Z">
              <w:tcPr>
                <w:tcW w:w="1260" w:type="dxa"/>
                <w:vAlign w:val="bottom"/>
              </w:tcPr>
            </w:tcPrChange>
          </w:tcPr>
          <w:p w14:paraId="276D0C86" w14:textId="73A149FE" w:rsidR="00815E19" w:rsidRPr="00815E19" w:rsidRDefault="002C20FE" w:rsidP="00815E19">
            <w:pPr>
              <w:pStyle w:val="NoSpacing"/>
              <w:pBdr>
                <w:bottom w:val="double" w:sz="4" w:space="1" w:color="auto"/>
              </w:pBdr>
              <w:spacing w:before="120"/>
              <w:ind w:right="-86"/>
              <w:jc w:val="right"/>
              <w:rPr>
                <w:rFonts w:ascii="Arial" w:hAnsi="Arial" w:cs="Arial"/>
                <w:b/>
                <w:bCs/>
                <w:sz w:val="20"/>
                <w:szCs w:val="20"/>
              </w:rPr>
            </w:pPr>
            <w:ins w:id="6135" w:author="Hai Quang Le" w:date="2025-01-06T10:41:00Z" w16du:dateUtc="2025-01-06T03:41:00Z">
              <w:r w:rsidRPr="002C20FE">
                <w:rPr>
                  <w:rFonts w:ascii="Arial" w:hAnsi="Arial" w:cs="Arial"/>
                  <w:b/>
                  <w:bCs/>
                  <w:sz w:val="20"/>
                  <w:szCs w:val="20"/>
                </w:rPr>
                <w:t>28,260,145</w:t>
              </w:r>
            </w:ins>
            <w:ins w:id="6136" w:author="An Phuc Cao" w:date="2024-10-24T17:21:00Z" w16du:dateUtc="2024-10-24T10:21:00Z">
              <w:del w:id="6137" w:author="Hai Quang Le" w:date="2025-01-06T10:41:00Z" w16du:dateUtc="2025-01-06T03:41:00Z">
                <w:r w:rsidR="00815E19" w:rsidRPr="00815E19" w:rsidDel="002C20FE">
                  <w:rPr>
                    <w:rFonts w:ascii="Arial" w:hAnsi="Arial" w:cs="Arial"/>
                    <w:b/>
                    <w:bCs/>
                    <w:sz w:val="20"/>
                    <w:szCs w:val="20"/>
                    <w:rPrChange w:id="6138" w:author="An Phuc Cao" w:date="2024-10-24T17:22:00Z" w16du:dateUtc="2024-10-24T10:22:00Z">
                      <w:rPr/>
                    </w:rPrChange>
                  </w:rPr>
                  <w:delText>1,634,795</w:delText>
                </w:r>
              </w:del>
            </w:ins>
            <w:del w:id="6139" w:author="An Phuc Cao" w:date="2024-09-30T16:07:00Z" w16du:dateUtc="2024-09-30T09:07:00Z">
              <w:r w:rsidR="00815E19" w:rsidRPr="00815E19" w:rsidDel="003A1C7C">
                <w:rPr>
                  <w:rFonts w:ascii="Arial" w:hAnsi="Arial" w:cs="Arial"/>
                  <w:b/>
                  <w:bCs/>
                  <w:color w:val="000000"/>
                  <w:sz w:val="20"/>
                  <w:szCs w:val="20"/>
                </w:rPr>
                <w:delText>46,149,137</w:delText>
              </w:r>
            </w:del>
          </w:p>
        </w:tc>
        <w:tc>
          <w:tcPr>
            <w:tcW w:w="1687" w:type="dxa"/>
            <w:vAlign w:val="bottom"/>
            <w:tcPrChange w:id="6140" w:author="An Phuc Cao" w:date="2024-10-24T17:21:00Z" w16du:dateUtc="2024-10-24T10:21:00Z">
              <w:tcPr>
                <w:tcW w:w="1687" w:type="dxa"/>
                <w:vAlign w:val="bottom"/>
              </w:tcPr>
            </w:tcPrChange>
          </w:tcPr>
          <w:p w14:paraId="1D863D55" w14:textId="75570211" w:rsidR="00815E19" w:rsidRPr="00815E19" w:rsidRDefault="00815E19" w:rsidP="00815E19">
            <w:pPr>
              <w:pStyle w:val="NoSpacing"/>
              <w:pBdr>
                <w:bottom w:val="double" w:sz="4" w:space="1" w:color="auto"/>
              </w:pBdr>
              <w:spacing w:before="120"/>
              <w:ind w:right="-86"/>
              <w:jc w:val="right"/>
              <w:rPr>
                <w:rFonts w:ascii="Arial" w:hAnsi="Arial" w:cs="Arial"/>
                <w:b/>
                <w:bCs/>
                <w:sz w:val="20"/>
                <w:szCs w:val="20"/>
              </w:rPr>
            </w:pPr>
            <w:ins w:id="6141" w:author="An Phuc Cao" w:date="2024-10-24T17:21:00Z" w16du:dateUtc="2024-10-24T10:21:00Z">
              <w:del w:id="6142" w:author="Hai Quang Le" w:date="2025-01-06T10:41:00Z" w16du:dateUtc="2025-01-06T03:41:00Z">
                <w:r w:rsidRPr="00815E19" w:rsidDel="00027E3C">
                  <w:rPr>
                    <w:rFonts w:ascii="Arial" w:hAnsi="Arial" w:cs="Arial"/>
                    <w:b/>
                    <w:bCs/>
                    <w:sz w:val="20"/>
                    <w:szCs w:val="20"/>
                    <w:rPrChange w:id="6143" w:author="An Phuc Cao" w:date="2024-10-24T17:22:00Z" w16du:dateUtc="2024-10-24T10:22:00Z">
                      <w:rPr/>
                    </w:rPrChange>
                  </w:rPr>
                  <w:delText xml:space="preserve"> </w:delText>
                </w:r>
              </w:del>
            </w:ins>
            <w:ins w:id="6144" w:author="Hai Quang Le" w:date="2025-01-06T10:41:00Z" w16du:dateUtc="2025-01-06T03:41:00Z">
              <w:r w:rsidR="00027E3C" w:rsidRPr="00027E3C">
                <w:rPr>
                  <w:rFonts w:ascii="Arial" w:hAnsi="Arial" w:cs="Arial"/>
                  <w:b/>
                  <w:bCs/>
                  <w:sz w:val="20"/>
                  <w:szCs w:val="20"/>
                </w:rPr>
                <w:t>464,608,207,675</w:t>
              </w:r>
            </w:ins>
            <w:ins w:id="6145" w:author="An Phuc Cao" w:date="2024-10-24T17:21:00Z" w16du:dateUtc="2024-10-24T10:21:00Z">
              <w:del w:id="6146" w:author="Hai Quang Le" w:date="2025-01-06T10:41:00Z" w16du:dateUtc="2025-01-06T03:41:00Z">
                <w:r w:rsidRPr="00815E19" w:rsidDel="00027E3C">
                  <w:rPr>
                    <w:rFonts w:ascii="Arial" w:hAnsi="Arial" w:cs="Arial"/>
                    <w:b/>
                    <w:bCs/>
                    <w:sz w:val="20"/>
                    <w:szCs w:val="20"/>
                    <w:rPrChange w:id="6147" w:author="An Phuc Cao" w:date="2024-10-24T17:22:00Z" w16du:dateUtc="2024-10-24T10:22:00Z">
                      <w:rPr/>
                    </w:rPrChange>
                  </w:rPr>
                  <w:delText xml:space="preserve">24,088,576,194 </w:delText>
                </w:r>
              </w:del>
            </w:ins>
            <w:del w:id="6148" w:author="An Phuc Cao" w:date="2024-09-30T16:07:00Z" w16du:dateUtc="2024-09-30T09:07:00Z">
              <w:r w:rsidRPr="00815E19" w:rsidDel="003A1C7C">
                <w:rPr>
                  <w:rFonts w:ascii="Arial" w:hAnsi="Arial" w:cs="Arial"/>
                  <w:b/>
                  <w:bCs/>
                  <w:color w:val="000000"/>
                  <w:sz w:val="20"/>
                  <w:szCs w:val="20"/>
                </w:rPr>
                <w:delText>635,002,532,000</w:delText>
              </w:r>
            </w:del>
            <w:commentRangeEnd w:id="6119"/>
            <w:r w:rsidR="00E637B1">
              <w:rPr>
                <w:rStyle w:val="CommentReference"/>
                <w:rFonts w:ascii="Times New Roman" w:eastAsia="Times New Roman" w:hAnsi="Times New Roman" w:cs="Angsana New"/>
              </w:rPr>
              <w:commentReference w:id="6119"/>
            </w:r>
            <w:r w:rsidR="00E6163C">
              <w:rPr>
                <w:rStyle w:val="CommentReference"/>
                <w:rFonts w:ascii="Times New Roman" w:eastAsia="Times New Roman" w:hAnsi="Times New Roman" w:cs="Angsana New"/>
              </w:rPr>
              <w:commentReference w:id="6120"/>
            </w:r>
          </w:p>
        </w:tc>
      </w:tr>
      <w:commentRangeEnd w:id="6120"/>
    </w:tbl>
    <w:p w14:paraId="0B1B738C" w14:textId="77777777" w:rsidR="0020647A" w:rsidRPr="00826313" w:rsidRDefault="0020647A" w:rsidP="0020647A">
      <w:pPr>
        <w:pStyle w:val="BodyTextIndent"/>
        <w:tabs>
          <w:tab w:val="clear" w:pos="6300"/>
          <w:tab w:val="clear" w:pos="7380"/>
          <w:tab w:val="clear" w:pos="7740"/>
          <w:tab w:val="clear" w:pos="8820"/>
        </w:tabs>
        <w:ind w:left="0" w:firstLine="0"/>
        <w:rPr>
          <w:rFonts w:ascii="Arial" w:hAnsi="Arial" w:cs="Arial"/>
          <w:b/>
          <w:bCs/>
          <w:color w:val="000000"/>
          <w:sz w:val="20"/>
        </w:rPr>
      </w:pPr>
    </w:p>
    <w:p w14:paraId="3298E12B" w14:textId="7E3911E4" w:rsidR="008B1648" w:rsidRPr="00826313" w:rsidRDefault="0020647A" w:rsidP="00303776">
      <w:pPr>
        <w:overflowPunct/>
        <w:autoSpaceDE/>
        <w:autoSpaceDN/>
        <w:adjustRightInd/>
        <w:ind w:left="720" w:hanging="720"/>
        <w:jc w:val="both"/>
        <w:textAlignment w:val="auto"/>
        <w:rPr>
          <w:rFonts w:ascii="Arial" w:hAnsi="Arial" w:cs="Arial"/>
          <w:b/>
          <w:bCs/>
          <w:color w:val="000000"/>
          <w:sz w:val="20"/>
        </w:rPr>
      </w:pPr>
      <w:r w:rsidRPr="00826313">
        <w:rPr>
          <w:rFonts w:ascii="Arial" w:hAnsi="Arial" w:cs="Arial"/>
          <w:b/>
          <w:bCs/>
          <w:color w:val="000000"/>
          <w:sz w:val="20"/>
        </w:rPr>
        <w:tab/>
      </w:r>
      <w:r w:rsidR="00B84863" w:rsidRPr="00826313">
        <w:rPr>
          <w:rFonts w:ascii="Arial" w:hAnsi="Arial" w:cs="Arial"/>
          <w:bCs/>
          <w:color w:val="000000"/>
          <w:sz w:val="20"/>
        </w:rPr>
        <w:t xml:space="preserve">Fund </w:t>
      </w:r>
      <w:r w:rsidR="009E41EB" w:rsidRPr="00826313">
        <w:rPr>
          <w:rFonts w:ascii="Arial" w:hAnsi="Arial" w:cs="Arial"/>
          <w:bCs/>
          <w:color w:val="000000"/>
          <w:sz w:val="20"/>
        </w:rPr>
        <w:t>units</w:t>
      </w:r>
      <w:r w:rsidR="00836B91" w:rsidRPr="00826313">
        <w:rPr>
          <w:rFonts w:ascii="Arial" w:hAnsi="Arial" w:cs="Arial"/>
          <w:bCs/>
          <w:color w:val="000000"/>
          <w:sz w:val="20"/>
        </w:rPr>
        <w:t xml:space="preserve"> and shares</w:t>
      </w:r>
      <w:r w:rsidR="009E41EB" w:rsidRPr="00826313">
        <w:rPr>
          <w:rFonts w:ascii="Arial" w:hAnsi="Arial" w:cs="Arial"/>
          <w:bCs/>
          <w:color w:val="000000"/>
          <w:sz w:val="20"/>
        </w:rPr>
        <w:t xml:space="preserve"> </w:t>
      </w:r>
      <w:r w:rsidRPr="00826313">
        <w:rPr>
          <w:rFonts w:ascii="Arial" w:hAnsi="Arial" w:cs="Arial"/>
          <w:bCs/>
          <w:color w:val="000000"/>
          <w:sz w:val="20"/>
        </w:rPr>
        <w:t>are under management of Thien Viet Asset Management Company as per Investing Management Contract No. 01/TVAM-Finhay.</w:t>
      </w:r>
    </w:p>
    <w:p w14:paraId="410FFA97" w14:textId="77777777" w:rsidR="008B1648" w:rsidRPr="00826313" w:rsidRDefault="008B1648" w:rsidP="00C379F7">
      <w:pPr>
        <w:pStyle w:val="BodyTextIndent"/>
        <w:tabs>
          <w:tab w:val="clear" w:pos="6300"/>
          <w:tab w:val="clear" w:pos="7380"/>
          <w:tab w:val="clear" w:pos="7740"/>
          <w:tab w:val="clear" w:pos="8820"/>
        </w:tabs>
        <w:ind w:left="0" w:firstLine="0"/>
        <w:rPr>
          <w:rFonts w:ascii="Arial" w:hAnsi="Arial" w:cs="Arial"/>
          <w:b/>
          <w:bCs/>
          <w:color w:val="000000"/>
          <w:sz w:val="20"/>
        </w:rPr>
      </w:pPr>
    </w:p>
    <w:p w14:paraId="23615803" w14:textId="77777777" w:rsidR="00D07AC5" w:rsidRPr="00517CED" w:rsidRDefault="00D07AC5" w:rsidP="0069716B">
      <w:pPr>
        <w:pStyle w:val="BodyTextIndent"/>
        <w:tabs>
          <w:tab w:val="clear" w:pos="6300"/>
          <w:tab w:val="clear" w:pos="7380"/>
          <w:tab w:val="clear" w:pos="7740"/>
          <w:tab w:val="clear" w:pos="8820"/>
        </w:tabs>
        <w:ind w:left="0" w:firstLine="0"/>
        <w:outlineLvl w:val="0"/>
        <w:rPr>
          <w:ins w:id="6149" w:author="An Phuc Cao" w:date="2024-09-30T16:07:00Z" w16du:dateUtc="2024-09-30T09:07:00Z"/>
          <w:rFonts w:ascii="Arial" w:hAnsi="Arial" w:cs="Arial"/>
          <w:b/>
          <w:bCs/>
          <w:color w:val="000000"/>
          <w:sz w:val="20"/>
        </w:rPr>
      </w:pPr>
      <w:ins w:id="6150" w:author="An Phuc Cao" w:date="2024-09-30T16:07:00Z" w16du:dateUtc="2024-09-30T09:07:00Z">
        <w:r w:rsidRPr="00517CED">
          <w:rPr>
            <w:rFonts w:ascii="Arial" w:hAnsi="Arial" w:cs="Arial"/>
            <w:b/>
            <w:bCs/>
            <w:color w:val="000000"/>
            <w:sz w:val="20"/>
          </w:rPr>
          <w:t>18.</w:t>
        </w:r>
        <w:r w:rsidRPr="00517CED">
          <w:rPr>
            <w:rFonts w:ascii="Arial" w:hAnsi="Arial" w:cs="Arial"/>
            <w:b/>
            <w:bCs/>
            <w:color w:val="000000"/>
            <w:sz w:val="20"/>
          </w:rPr>
          <w:tab/>
          <w:t>FINANCIAL ASSETS AT AMORTISED COST</w:t>
        </w:r>
      </w:ins>
    </w:p>
    <w:p w14:paraId="687A2B9A" w14:textId="77777777" w:rsidR="00D07AC5" w:rsidRPr="00517CED" w:rsidRDefault="00D07AC5" w:rsidP="00D07AC5">
      <w:pPr>
        <w:pStyle w:val="BodyTextIndent"/>
        <w:tabs>
          <w:tab w:val="clear" w:pos="6300"/>
          <w:tab w:val="clear" w:pos="7380"/>
          <w:tab w:val="clear" w:pos="7740"/>
          <w:tab w:val="clear" w:pos="8820"/>
        </w:tabs>
        <w:ind w:left="0" w:firstLine="0"/>
        <w:outlineLvl w:val="0"/>
        <w:rPr>
          <w:ins w:id="6151" w:author="An Phuc Cao" w:date="2024-09-30T16:07:00Z" w16du:dateUtc="2024-09-30T09:07:00Z"/>
          <w:rFonts w:ascii="Arial" w:hAnsi="Arial" w:cs="Arial"/>
          <w:b/>
          <w:bCs/>
          <w:color w:val="000000"/>
          <w:sz w:val="20"/>
        </w:rPr>
      </w:pPr>
    </w:p>
    <w:tbl>
      <w:tblPr>
        <w:tblW w:w="8176" w:type="dxa"/>
        <w:tblInd w:w="738" w:type="dxa"/>
        <w:tblLayout w:type="fixed"/>
        <w:tblLook w:val="01E0" w:firstRow="1" w:lastRow="1" w:firstColumn="1" w:lastColumn="1" w:noHBand="0" w:noVBand="0"/>
      </w:tblPr>
      <w:tblGrid>
        <w:gridCol w:w="4270"/>
        <w:gridCol w:w="1953"/>
        <w:gridCol w:w="1953"/>
        <w:tblGridChange w:id="6152">
          <w:tblGrid>
            <w:gridCol w:w="4270"/>
            <w:gridCol w:w="1953"/>
            <w:gridCol w:w="1953"/>
          </w:tblGrid>
        </w:tblGridChange>
      </w:tblGrid>
      <w:tr w:rsidR="00D07AC5" w:rsidRPr="00517CED" w14:paraId="4245FC48" w14:textId="77777777">
        <w:trPr>
          <w:trHeight w:val="20"/>
          <w:ins w:id="6153" w:author="An Phuc Cao" w:date="2024-09-30T16:07:00Z"/>
        </w:trPr>
        <w:tc>
          <w:tcPr>
            <w:tcW w:w="4270" w:type="dxa"/>
            <w:vAlign w:val="center"/>
          </w:tcPr>
          <w:p w14:paraId="31E79BD9" w14:textId="77777777" w:rsidR="00D07AC5" w:rsidRPr="00517CED" w:rsidRDefault="00D07AC5">
            <w:pPr>
              <w:widowControl w:val="0"/>
              <w:suppressAutoHyphens/>
              <w:ind w:left="-108"/>
              <w:rPr>
                <w:ins w:id="6154" w:author="An Phuc Cao" w:date="2024-09-30T16:07:00Z" w16du:dateUtc="2024-09-30T09:07:00Z"/>
                <w:rFonts w:ascii="Arial" w:hAnsi="Arial" w:cs="Arial"/>
                <w:sz w:val="20"/>
                <w:lang w:val="pt-BR"/>
              </w:rPr>
            </w:pPr>
          </w:p>
        </w:tc>
        <w:tc>
          <w:tcPr>
            <w:tcW w:w="1953" w:type="dxa"/>
            <w:vAlign w:val="bottom"/>
          </w:tcPr>
          <w:p w14:paraId="1D5292B3" w14:textId="77777777" w:rsidR="00D07AC5" w:rsidRPr="00517CED" w:rsidRDefault="00D07AC5">
            <w:pPr>
              <w:widowControl w:val="0"/>
              <w:pBdr>
                <w:bottom w:val="single" w:sz="4" w:space="1" w:color="auto"/>
              </w:pBdr>
              <w:suppressAutoHyphens/>
              <w:ind w:left="43" w:right="-86"/>
              <w:jc w:val="right"/>
              <w:rPr>
                <w:ins w:id="6155" w:author="An Phuc Cao" w:date="2024-09-30T16:07:00Z" w16du:dateUtc="2024-09-30T09:07:00Z"/>
                <w:rFonts w:ascii="Arial" w:hAnsi="Arial" w:cs="Arial"/>
                <w:i/>
                <w:sz w:val="20"/>
                <w:lang w:val="pt-BR"/>
              </w:rPr>
            </w:pPr>
            <w:ins w:id="6156" w:author="An Phuc Cao" w:date="2024-09-30T16:07:00Z" w16du:dateUtc="2024-09-30T09:07:00Z">
              <w:r>
                <w:rPr>
                  <w:rFonts w:ascii="Arial" w:hAnsi="Arial" w:cs="Arial"/>
                  <w:i/>
                  <w:sz w:val="20"/>
                </w:rPr>
                <w:t>Ending balance</w:t>
              </w:r>
              <w:r w:rsidRPr="00332504">
                <w:rPr>
                  <w:rFonts w:ascii="Arial" w:hAnsi="Arial" w:cs="Arial"/>
                  <w:i/>
                  <w:sz w:val="20"/>
                </w:rPr>
                <w:br/>
              </w:r>
              <w:r w:rsidRPr="00332504">
                <w:rPr>
                  <w:rFonts w:ascii="Arial" w:hAnsi="Arial" w:cs="Arial"/>
                  <w:i/>
                  <w:kern w:val="1"/>
                  <w:sz w:val="20"/>
                  <w:lang w:eastAsia="ar-SA"/>
                </w:rPr>
                <w:t>VND</w:t>
              </w:r>
            </w:ins>
          </w:p>
        </w:tc>
        <w:tc>
          <w:tcPr>
            <w:tcW w:w="1953" w:type="dxa"/>
            <w:vAlign w:val="bottom"/>
          </w:tcPr>
          <w:p w14:paraId="03D29FB8" w14:textId="77777777" w:rsidR="00D07AC5" w:rsidRPr="00517CED" w:rsidRDefault="00D07AC5">
            <w:pPr>
              <w:widowControl w:val="0"/>
              <w:pBdr>
                <w:bottom w:val="single" w:sz="4" w:space="1" w:color="auto"/>
              </w:pBdr>
              <w:suppressAutoHyphens/>
              <w:ind w:left="43" w:right="-86"/>
              <w:jc w:val="right"/>
              <w:rPr>
                <w:ins w:id="6157" w:author="An Phuc Cao" w:date="2024-09-30T16:07:00Z" w16du:dateUtc="2024-09-30T09:07:00Z"/>
                <w:rFonts w:ascii="Arial" w:hAnsi="Arial" w:cs="Arial"/>
                <w:i/>
                <w:sz w:val="20"/>
                <w:lang w:val="pt-BR"/>
              </w:rPr>
            </w:pPr>
            <w:ins w:id="6158" w:author="An Phuc Cao" w:date="2024-09-30T16:07:00Z" w16du:dateUtc="2024-09-30T09:07:00Z">
              <w:r>
                <w:rPr>
                  <w:rFonts w:ascii="Arial" w:hAnsi="Arial" w:cs="Arial"/>
                  <w:i/>
                  <w:sz w:val="20"/>
                </w:rPr>
                <w:t>Beginning balance</w:t>
              </w:r>
              <w:r w:rsidRPr="00332504">
                <w:rPr>
                  <w:rFonts w:ascii="Arial" w:hAnsi="Arial" w:cs="Arial"/>
                  <w:i/>
                  <w:sz w:val="20"/>
                </w:rPr>
                <w:br/>
              </w:r>
              <w:r w:rsidRPr="00332504">
                <w:rPr>
                  <w:rFonts w:ascii="Arial" w:hAnsi="Arial" w:cs="Arial"/>
                  <w:i/>
                  <w:kern w:val="1"/>
                  <w:sz w:val="20"/>
                  <w:lang w:eastAsia="ar-SA"/>
                </w:rPr>
                <w:t xml:space="preserve">VND </w:t>
              </w:r>
            </w:ins>
          </w:p>
        </w:tc>
      </w:tr>
      <w:tr w:rsidR="00BA1F82" w:rsidRPr="00517CED" w14:paraId="6B2F8670" w14:textId="77777777" w:rsidTr="000D2E25">
        <w:tblPrEx>
          <w:tblW w:w="8176" w:type="dxa"/>
          <w:tblInd w:w="738" w:type="dxa"/>
          <w:tblLayout w:type="fixed"/>
          <w:tblLook w:val="01E0" w:firstRow="1" w:lastRow="1" w:firstColumn="1" w:lastColumn="1" w:noHBand="0" w:noVBand="0"/>
          <w:tblPrExChange w:id="6159" w:author="An Phuc Cao" w:date="2024-10-24T17:19:00Z" w16du:dateUtc="2024-10-24T10:19:00Z">
            <w:tblPrEx>
              <w:tblW w:w="8176" w:type="dxa"/>
              <w:tblInd w:w="738" w:type="dxa"/>
              <w:tblLayout w:type="fixed"/>
              <w:tblLook w:val="01E0" w:firstRow="1" w:lastRow="1" w:firstColumn="1" w:lastColumn="1" w:noHBand="0" w:noVBand="0"/>
            </w:tblPrEx>
          </w:tblPrExChange>
        </w:tblPrEx>
        <w:trPr>
          <w:trHeight w:val="20"/>
          <w:ins w:id="6160" w:author="An Phuc Cao" w:date="2024-09-30T16:07:00Z"/>
          <w:trPrChange w:id="6161" w:author="An Phuc Cao" w:date="2024-10-24T17:19:00Z" w16du:dateUtc="2024-10-24T10:19:00Z">
            <w:trPr>
              <w:trHeight w:val="20"/>
            </w:trPr>
          </w:trPrChange>
        </w:trPr>
        <w:tc>
          <w:tcPr>
            <w:tcW w:w="4270" w:type="dxa"/>
            <w:shd w:val="clear" w:color="auto" w:fill="auto"/>
            <w:tcPrChange w:id="6162" w:author="An Phuc Cao" w:date="2024-10-24T17:19:00Z" w16du:dateUtc="2024-10-24T10:19:00Z">
              <w:tcPr>
                <w:tcW w:w="4270" w:type="dxa"/>
                <w:shd w:val="clear" w:color="auto" w:fill="auto"/>
              </w:tcPr>
            </w:tcPrChange>
          </w:tcPr>
          <w:p w14:paraId="11EC36F7" w14:textId="77777777" w:rsidR="00BA1F82" w:rsidRPr="00602C81" w:rsidRDefault="00BA1F82" w:rsidP="00BA1F82">
            <w:pPr>
              <w:widowControl w:val="0"/>
              <w:suppressAutoHyphens/>
              <w:spacing w:before="120"/>
              <w:ind w:left="-108"/>
              <w:rPr>
                <w:ins w:id="6163" w:author="An Phuc Cao" w:date="2024-09-30T16:07:00Z" w16du:dateUtc="2024-09-30T09:07:00Z"/>
                <w:rFonts w:ascii="Arial" w:hAnsi="Arial" w:cs="Arial"/>
                <w:sz w:val="20"/>
              </w:rPr>
            </w:pPr>
            <w:ins w:id="6164" w:author="An Phuc Cao" w:date="2024-09-30T16:07:00Z" w16du:dateUtc="2024-09-30T09:07:00Z">
              <w:r w:rsidRPr="00602C81">
                <w:rPr>
                  <w:rFonts w:ascii="Arial" w:hAnsi="Arial" w:cs="Arial"/>
                  <w:sz w:val="20"/>
                </w:rPr>
                <w:t>Loan to customers</w:t>
              </w:r>
            </w:ins>
          </w:p>
        </w:tc>
        <w:tc>
          <w:tcPr>
            <w:tcW w:w="1953" w:type="dxa"/>
            <w:shd w:val="clear" w:color="auto" w:fill="auto"/>
            <w:tcPrChange w:id="6165" w:author="An Phuc Cao" w:date="2024-10-24T17:19:00Z" w16du:dateUtc="2024-10-24T10:19:00Z">
              <w:tcPr>
                <w:tcW w:w="1953" w:type="dxa"/>
                <w:shd w:val="clear" w:color="auto" w:fill="auto"/>
                <w:vAlign w:val="bottom"/>
              </w:tcPr>
            </w:tcPrChange>
          </w:tcPr>
          <w:p w14:paraId="2E056F48" w14:textId="08AA60CF" w:rsidR="00BA1F82" w:rsidRPr="00BA1F82" w:rsidRDefault="00BA1F82" w:rsidP="00BA1F82">
            <w:pPr>
              <w:widowControl w:val="0"/>
              <w:pBdr>
                <w:bottom w:val="single" w:sz="4" w:space="1" w:color="auto"/>
              </w:pBdr>
              <w:suppressAutoHyphens/>
              <w:ind w:left="43" w:right="-86"/>
              <w:jc w:val="right"/>
              <w:rPr>
                <w:ins w:id="6166" w:author="An Phuc Cao" w:date="2024-09-30T16:07:00Z" w16du:dateUtc="2024-09-30T09:07:00Z"/>
                <w:rFonts w:ascii="Arial" w:hAnsi="Arial" w:cs="Arial"/>
                <w:sz w:val="20"/>
                <w:lang w:val="pt-BR"/>
              </w:rPr>
            </w:pPr>
            <w:ins w:id="6167" w:author="An Phuc Cao" w:date="2024-10-24T17:19:00Z" w16du:dateUtc="2024-10-24T10:19:00Z">
              <w:r w:rsidRPr="00BA1F82">
                <w:rPr>
                  <w:rFonts w:ascii="Arial" w:hAnsi="Arial" w:cs="Arial"/>
                  <w:sz w:val="20"/>
                  <w:rPrChange w:id="6168" w:author="An Phuc Cao" w:date="2024-10-24T17:19:00Z" w16du:dateUtc="2024-10-24T10:19:00Z">
                    <w:rPr/>
                  </w:rPrChange>
                </w:rPr>
                <w:t xml:space="preserve"> 111,970,477,858 </w:t>
              </w:r>
            </w:ins>
          </w:p>
        </w:tc>
        <w:tc>
          <w:tcPr>
            <w:tcW w:w="1953" w:type="dxa"/>
            <w:shd w:val="clear" w:color="auto" w:fill="auto"/>
            <w:tcPrChange w:id="6169" w:author="An Phuc Cao" w:date="2024-10-24T17:19:00Z" w16du:dateUtc="2024-10-24T10:19:00Z">
              <w:tcPr>
                <w:tcW w:w="1953" w:type="dxa"/>
                <w:shd w:val="clear" w:color="auto" w:fill="auto"/>
                <w:vAlign w:val="bottom"/>
              </w:tcPr>
            </w:tcPrChange>
          </w:tcPr>
          <w:p w14:paraId="218AF6EC" w14:textId="0B50A7BD" w:rsidR="00BA1F82" w:rsidRPr="00BA1F82" w:rsidRDefault="00BA1F82" w:rsidP="00BA1F82">
            <w:pPr>
              <w:widowControl w:val="0"/>
              <w:pBdr>
                <w:bottom w:val="single" w:sz="4" w:space="1" w:color="auto"/>
              </w:pBdr>
              <w:suppressAutoHyphens/>
              <w:ind w:left="43" w:right="-86"/>
              <w:jc w:val="right"/>
              <w:rPr>
                <w:ins w:id="6170" w:author="An Phuc Cao" w:date="2024-09-30T16:07:00Z" w16du:dateUtc="2024-09-30T09:07:00Z"/>
                <w:rFonts w:ascii="Arial" w:hAnsi="Arial" w:cs="Arial"/>
                <w:sz w:val="20"/>
                <w:lang w:val="pt-BR"/>
              </w:rPr>
            </w:pPr>
            <w:ins w:id="6171" w:author="An Phuc Cao" w:date="2024-10-24T17:19:00Z" w16du:dateUtc="2024-10-24T10:19:00Z">
              <w:r w:rsidRPr="00BA1F82">
                <w:rPr>
                  <w:rFonts w:ascii="Arial" w:hAnsi="Arial" w:cs="Arial"/>
                  <w:sz w:val="20"/>
                  <w:rPrChange w:id="6172" w:author="An Phuc Cao" w:date="2024-10-24T17:19:00Z" w16du:dateUtc="2024-10-24T10:19:00Z">
                    <w:rPr/>
                  </w:rPrChange>
                </w:rPr>
                <w:t xml:space="preserve"> 63,617,350,647 </w:t>
              </w:r>
            </w:ins>
          </w:p>
        </w:tc>
      </w:tr>
      <w:tr w:rsidR="00BA1F82" w:rsidRPr="005F2DB0" w14:paraId="5051A02C" w14:textId="77777777" w:rsidTr="000D2E25">
        <w:tblPrEx>
          <w:tblW w:w="8176" w:type="dxa"/>
          <w:tblInd w:w="738" w:type="dxa"/>
          <w:tblLayout w:type="fixed"/>
          <w:tblLook w:val="01E0" w:firstRow="1" w:lastRow="1" w:firstColumn="1" w:lastColumn="1" w:noHBand="0" w:noVBand="0"/>
          <w:tblPrExChange w:id="6173" w:author="An Phuc Cao" w:date="2024-10-24T17:19:00Z" w16du:dateUtc="2024-10-24T10:19:00Z">
            <w:tblPrEx>
              <w:tblW w:w="8176" w:type="dxa"/>
              <w:tblInd w:w="738" w:type="dxa"/>
              <w:tblLayout w:type="fixed"/>
              <w:tblLook w:val="01E0" w:firstRow="1" w:lastRow="1" w:firstColumn="1" w:lastColumn="1" w:noHBand="0" w:noVBand="0"/>
            </w:tblPrEx>
          </w:tblPrExChange>
        </w:tblPrEx>
        <w:trPr>
          <w:trHeight w:val="20"/>
          <w:ins w:id="6174" w:author="An Phuc Cao" w:date="2024-09-30T16:07:00Z"/>
          <w:trPrChange w:id="6175" w:author="An Phuc Cao" w:date="2024-10-24T17:19:00Z" w16du:dateUtc="2024-10-24T10:19:00Z">
            <w:trPr>
              <w:trHeight w:val="20"/>
            </w:trPr>
          </w:trPrChange>
        </w:trPr>
        <w:tc>
          <w:tcPr>
            <w:tcW w:w="4270" w:type="dxa"/>
            <w:shd w:val="clear" w:color="auto" w:fill="auto"/>
            <w:tcPrChange w:id="6176" w:author="An Phuc Cao" w:date="2024-10-24T17:19:00Z" w16du:dateUtc="2024-10-24T10:19:00Z">
              <w:tcPr>
                <w:tcW w:w="4270" w:type="dxa"/>
                <w:shd w:val="clear" w:color="auto" w:fill="auto"/>
              </w:tcPr>
            </w:tcPrChange>
          </w:tcPr>
          <w:p w14:paraId="19455433" w14:textId="77777777" w:rsidR="00BA1F82" w:rsidRPr="00602C81" w:rsidRDefault="00BA1F82" w:rsidP="00BA1F82">
            <w:pPr>
              <w:widowControl w:val="0"/>
              <w:suppressAutoHyphens/>
              <w:spacing w:before="120"/>
              <w:ind w:left="-108"/>
              <w:rPr>
                <w:ins w:id="6177" w:author="An Phuc Cao" w:date="2024-09-30T16:07:00Z" w16du:dateUtc="2024-09-30T09:07:00Z"/>
                <w:rFonts w:ascii="Arial" w:hAnsi="Arial" w:cs="Arial"/>
                <w:b/>
                <w:bCs/>
                <w:sz w:val="20"/>
              </w:rPr>
            </w:pPr>
          </w:p>
        </w:tc>
        <w:tc>
          <w:tcPr>
            <w:tcW w:w="1953" w:type="dxa"/>
            <w:shd w:val="clear" w:color="auto" w:fill="auto"/>
            <w:tcPrChange w:id="6178" w:author="An Phuc Cao" w:date="2024-10-24T17:19:00Z" w16du:dateUtc="2024-10-24T10:19:00Z">
              <w:tcPr>
                <w:tcW w:w="1953" w:type="dxa"/>
                <w:shd w:val="clear" w:color="auto" w:fill="auto"/>
                <w:vAlign w:val="bottom"/>
              </w:tcPr>
            </w:tcPrChange>
          </w:tcPr>
          <w:p w14:paraId="13BBF662" w14:textId="303FBC87" w:rsidR="00BA1F82" w:rsidRPr="00BA1F82" w:rsidRDefault="00BA1F82" w:rsidP="00BA1F82">
            <w:pPr>
              <w:widowControl w:val="0"/>
              <w:pBdr>
                <w:bottom w:val="double" w:sz="4" w:space="1" w:color="auto"/>
              </w:pBdr>
              <w:suppressAutoHyphens/>
              <w:ind w:left="43" w:right="-86"/>
              <w:jc w:val="right"/>
              <w:rPr>
                <w:ins w:id="6179" w:author="An Phuc Cao" w:date="2024-09-30T16:07:00Z" w16du:dateUtc="2024-09-30T09:07:00Z"/>
                <w:rFonts w:ascii="Arial" w:hAnsi="Arial" w:cs="Arial"/>
                <w:b/>
                <w:bCs/>
                <w:sz w:val="20"/>
              </w:rPr>
            </w:pPr>
            <w:ins w:id="6180" w:author="An Phuc Cao" w:date="2024-10-24T17:19:00Z" w16du:dateUtc="2024-10-24T10:19:00Z">
              <w:r w:rsidRPr="00BA1F82">
                <w:rPr>
                  <w:rFonts w:ascii="Arial" w:hAnsi="Arial" w:cs="Arial"/>
                  <w:b/>
                  <w:bCs/>
                  <w:sz w:val="20"/>
                  <w:rPrChange w:id="6181" w:author="An Phuc Cao" w:date="2024-10-24T17:19:00Z" w16du:dateUtc="2024-10-24T10:19:00Z">
                    <w:rPr/>
                  </w:rPrChange>
                </w:rPr>
                <w:t xml:space="preserve"> 111,970,477,858 </w:t>
              </w:r>
            </w:ins>
          </w:p>
        </w:tc>
        <w:tc>
          <w:tcPr>
            <w:tcW w:w="1953" w:type="dxa"/>
            <w:shd w:val="clear" w:color="auto" w:fill="auto"/>
            <w:tcPrChange w:id="6182" w:author="An Phuc Cao" w:date="2024-10-24T17:19:00Z" w16du:dateUtc="2024-10-24T10:19:00Z">
              <w:tcPr>
                <w:tcW w:w="1953" w:type="dxa"/>
                <w:shd w:val="clear" w:color="auto" w:fill="auto"/>
                <w:vAlign w:val="bottom"/>
              </w:tcPr>
            </w:tcPrChange>
          </w:tcPr>
          <w:p w14:paraId="2CE7B684" w14:textId="183049BB" w:rsidR="00BA1F82" w:rsidRPr="00BA1F82" w:rsidRDefault="00BA1F82" w:rsidP="00BA1F82">
            <w:pPr>
              <w:widowControl w:val="0"/>
              <w:pBdr>
                <w:bottom w:val="double" w:sz="4" w:space="1" w:color="auto"/>
              </w:pBdr>
              <w:suppressAutoHyphens/>
              <w:ind w:left="43" w:right="-86"/>
              <w:jc w:val="right"/>
              <w:rPr>
                <w:ins w:id="6183" w:author="An Phuc Cao" w:date="2024-09-30T16:07:00Z" w16du:dateUtc="2024-09-30T09:07:00Z"/>
                <w:rFonts w:ascii="Arial" w:hAnsi="Arial" w:cs="Arial"/>
                <w:b/>
                <w:bCs/>
                <w:sz w:val="20"/>
              </w:rPr>
            </w:pPr>
            <w:ins w:id="6184" w:author="An Phuc Cao" w:date="2024-10-24T17:19:00Z" w16du:dateUtc="2024-10-24T10:19:00Z">
              <w:r w:rsidRPr="00BA1F82">
                <w:rPr>
                  <w:rFonts w:ascii="Arial" w:hAnsi="Arial" w:cs="Arial"/>
                  <w:b/>
                  <w:bCs/>
                  <w:sz w:val="20"/>
                  <w:rPrChange w:id="6185" w:author="An Phuc Cao" w:date="2024-10-24T17:19:00Z" w16du:dateUtc="2024-10-24T10:19:00Z">
                    <w:rPr/>
                  </w:rPrChange>
                </w:rPr>
                <w:t xml:space="preserve"> 63,617,350,647 </w:t>
              </w:r>
            </w:ins>
          </w:p>
        </w:tc>
      </w:tr>
    </w:tbl>
    <w:p w14:paraId="667A96FE" w14:textId="77777777" w:rsidR="00D07AC5" w:rsidRDefault="00D07AC5" w:rsidP="00D07AC5">
      <w:pPr>
        <w:pStyle w:val="BodyTextIndent"/>
        <w:tabs>
          <w:tab w:val="clear" w:pos="6300"/>
          <w:tab w:val="clear" w:pos="7380"/>
          <w:tab w:val="clear" w:pos="7740"/>
          <w:tab w:val="clear" w:pos="8820"/>
        </w:tabs>
        <w:ind w:left="0" w:firstLine="0"/>
        <w:rPr>
          <w:ins w:id="6186" w:author="An Phuc Cao" w:date="2024-09-30T16:07:00Z" w16du:dateUtc="2024-09-30T09:07:00Z"/>
          <w:rFonts w:ascii="Arial" w:hAnsi="Arial" w:cs="Arial"/>
          <w:b/>
          <w:bCs/>
          <w:color w:val="000000"/>
          <w:sz w:val="20"/>
        </w:rPr>
      </w:pPr>
      <w:ins w:id="6187" w:author="An Phuc Cao" w:date="2024-09-30T16:07:00Z" w16du:dateUtc="2024-09-30T09:07:00Z">
        <w:r>
          <w:rPr>
            <w:rFonts w:ascii="Arial" w:hAnsi="Arial" w:cs="Arial"/>
            <w:b/>
            <w:bCs/>
            <w:color w:val="000000"/>
            <w:sz w:val="20"/>
          </w:rPr>
          <w:br w:type="page"/>
        </w:r>
      </w:ins>
    </w:p>
    <w:p w14:paraId="1FBD5770" w14:textId="01688FAA" w:rsidR="008B1648" w:rsidRPr="00826313" w:rsidDel="00D07AC5" w:rsidRDefault="008B1648" w:rsidP="00C379F7">
      <w:pPr>
        <w:pStyle w:val="BodyTextIndent"/>
        <w:tabs>
          <w:tab w:val="clear" w:pos="6300"/>
          <w:tab w:val="clear" w:pos="7380"/>
          <w:tab w:val="clear" w:pos="7740"/>
          <w:tab w:val="clear" w:pos="8820"/>
        </w:tabs>
        <w:ind w:left="0" w:firstLine="0"/>
        <w:rPr>
          <w:del w:id="6188" w:author="An Phuc Cao" w:date="2024-09-30T16:07:00Z" w16du:dateUtc="2024-09-30T09:07:00Z"/>
          <w:rFonts w:ascii="Arial" w:hAnsi="Arial" w:cs="Arial"/>
          <w:b/>
          <w:bCs/>
          <w:color w:val="000000"/>
          <w:sz w:val="20"/>
        </w:rPr>
      </w:pPr>
    </w:p>
    <w:p w14:paraId="02A26BAE" w14:textId="6DA3957B" w:rsidR="00484D90" w:rsidRPr="00826313" w:rsidDel="00D07AC5" w:rsidRDefault="00484D90">
      <w:pPr>
        <w:overflowPunct/>
        <w:autoSpaceDE/>
        <w:autoSpaceDN/>
        <w:adjustRightInd/>
        <w:textAlignment w:val="auto"/>
        <w:rPr>
          <w:del w:id="6189" w:author="An Phuc Cao" w:date="2024-09-30T16:07:00Z" w16du:dateUtc="2024-09-30T09:07:00Z"/>
          <w:rFonts w:ascii="Arial" w:hAnsi="Arial" w:cs="Arial"/>
          <w:b/>
          <w:bCs/>
          <w:color w:val="000000"/>
          <w:sz w:val="20"/>
        </w:rPr>
      </w:pPr>
      <w:del w:id="6190" w:author="An Phuc Cao" w:date="2024-09-30T16:07:00Z" w16du:dateUtc="2024-09-30T09:07:00Z">
        <w:r w:rsidRPr="00826313" w:rsidDel="00D07AC5">
          <w:rPr>
            <w:rFonts w:ascii="Arial" w:hAnsi="Arial" w:cs="Arial"/>
            <w:b/>
            <w:bCs/>
            <w:color w:val="000000"/>
            <w:sz w:val="20"/>
          </w:rPr>
          <w:br w:type="page"/>
        </w:r>
      </w:del>
    </w:p>
    <w:p w14:paraId="07D5D1BF" w14:textId="77777777" w:rsidR="00484D90" w:rsidRPr="00826313" w:rsidRDefault="00484D90">
      <w:pPr>
        <w:overflowPunct/>
        <w:autoSpaceDE/>
        <w:autoSpaceDN/>
        <w:adjustRightInd/>
        <w:textAlignment w:val="auto"/>
        <w:rPr>
          <w:rFonts w:ascii="Arial" w:hAnsi="Arial" w:cs="Arial"/>
          <w:b/>
          <w:bCs/>
          <w:color w:val="000000"/>
          <w:sz w:val="20"/>
        </w:rPr>
        <w:pPrChange w:id="6191" w:author="An Phuc Cao" w:date="2024-09-30T16:07:00Z" w16du:dateUtc="2024-09-30T09:07:00Z">
          <w:pPr>
            <w:pStyle w:val="BodyTextIndent"/>
            <w:tabs>
              <w:tab w:val="clear" w:pos="6300"/>
              <w:tab w:val="clear" w:pos="7380"/>
              <w:tab w:val="clear" w:pos="7740"/>
              <w:tab w:val="clear" w:pos="8820"/>
            </w:tabs>
            <w:ind w:left="0" w:firstLine="0"/>
          </w:pPr>
        </w:pPrChange>
      </w:pPr>
    </w:p>
    <w:p w14:paraId="660BBAA0" w14:textId="77777777" w:rsidR="009276CF" w:rsidRPr="00826313" w:rsidRDefault="009276CF" w:rsidP="006757F7">
      <w:pPr>
        <w:pStyle w:val="BodyTextIndent"/>
        <w:tabs>
          <w:tab w:val="clear" w:pos="6300"/>
          <w:tab w:val="clear" w:pos="7380"/>
          <w:tab w:val="clear" w:pos="7740"/>
          <w:tab w:val="clear" w:pos="8820"/>
        </w:tabs>
        <w:ind w:left="0" w:firstLine="0"/>
        <w:rPr>
          <w:rFonts w:ascii="Arial" w:hAnsi="Arial" w:cs="Arial"/>
          <w:b/>
          <w:bCs/>
          <w:color w:val="000000"/>
          <w:sz w:val="20"/>
        </w:rPr>
      </w:pPr>
    </w:p>
    <w:p w14:paraId="21F46070" w14:textId="4082DCEC" w:rsidR="006757F7" w:rsidRPr="00826313" w:rsidRDefault="00793A08">
      <w:pPr>
        <w:pStyle w:val="BodyTextIndent"/>
        <w:tabs>
          <w:tab w:val="clear" w:pos="6300"/>
          <w:tab w:val="clear" w:pos="7380"/>
          <w:tab w:val="clear" w:pos="7740"/>
          <w:tab w:val="clear" w:pos="8820"/>
        </w:tabs>
        <w:ind w:left="0" w:firstLine="0"/>
        <w:outlineLvl w:val="0"/>
        <w:rPr>
          <w:rFonts w:ascii="Arial" w:hAnsi="Arial" w:cs="Arial"/>
          <w:b/>
          <w:bCs/>
          <w:color w:val="000000"/>
          <w:sz w:val="20"/>
        </w:rPr>
        <w:pPrChange w:id="6192" w:author="An Phuc Cao" w:date="2024-10-25T16:43:00Z" w16du:dateUtc="2024-10-25T09:43:00Z">
          <w:pPr>
            <w:pStyle w:val="BodyTextIndent"/>
            <w:tabs>
              <w:tab w:val="clear" w:pos="6300"/>
              <w:tab w:val="clear" w:pos="7380"/>
              <w:tab w:val="clear" w:pos="7740"/>
              <w:tab w:val="clear" w:pos="8820"/>
            </w:tabs>
            <w:ind w:left="0" w:firstLine="0"/>
          </w:pPr>
        </w:pPrChange>
      </w:pPr>
      <w:r w:rsidRPr="00826313">
        <w:rPr>
          <w:rFonts w:ascii="Arial" w:hAnsi="Arial" w:cs="Arial"/>
          <w:b/>
          <w:color w:val="000000" w:themeColor="text1"/>
          <w:sz w:val="20"/>
        </w:rPr>
        <w:t>1</w:t>
      </w:r>
      <w:ins w:id="6193" w:author="An Phuc Cao" w:date="2024-09-30T16:07:00Z" w16du:dateUtc="2024-09-30T09:07:00Z">
        <w:r w:rsidR="00D07AC5">
          <w:rPr>
            <w:rFonts w:ascii="Arial" w:hAnsi="Arial" w:cs="Arial"/>
            <w:b/>
            <w:color w:val="000000" w:themeColor="text1"/>
            <w:sz w:val="20"/>
          </w:rPr>
          <w:t>9</w:t>
        </w:r>
      </w:ins>
      <w:del w:id="6194" w:author="An Phuc Cao" w:date="2024-09-30T16:07:00Z" w16du:dateUtc="2024-09-30T09:07:00Z">
        <w:r w:rsidRPr="00826313" w:rsidDel="00D07AC5">
          <w:rPr>
            <w:rFonts w:ascii="Arial" w:hAnsi="Arial" w:cs="Arial"/>
            <w:b/>
            <w:color w:val="000000" w:themeColor="text1"/>
            <w:sz w:val="20"/>
          </w:rPr>
          <w:delText>8</w:delText>
        </w:r>
      </w:del>
      <w:r w:rsidR="006757F7" w:rsidRPr="00826313">
        <w:rPr>
          <w:rFonts w:ascii="Arial" w:hAnsi="Arial" w:cs="Arial"/>
          <w:b/>
          <w:color w:val="000000" w:themeColor="text1"/>
          <w:sz w:val="20"/>
        </w:rPr>
        <w:t xml:space="preserve">. </w:t>
      </w:r>
      <w:r w:rsidR="006757F7" w:rsidRPr="00826313">
        <w:tab/>
      </w:r>
      <w:r w:rsidR="006757F7" w:rsidRPr="00826313">
        <w:rPr>
          <w:rFonts w:ascii="Arial" w:hAnsi="Arial" w:cs="Arial"/>
          <w:b/>
          <w:color w:val="000000" w:themeColor="text1"/>
          <w:sz w:val="20"/>
        </w:rPr>
        <w:t xml:space="preserve">FINANCIAL ASSETS </w:t>
      </w:r>
      <w:r w:rsidR="00C71E44" w:rsidRPr="00826313">
        <w:rPr>
          <w:rFonts w:ascii="Arial" w:hAnsi="Arial" w:cs="Arial"/>
          <w:b/>
          <w:color w:val="000000" w:themeColor="text1"/>
          <w:sz w:val="20"/>
        </w:rPr>
        <w:t>AT FAIR VALUE THROUGH OTHER COMPREHENSIVE INCOME</w:t>
      </w:r>
    </w:p>
    <w:p w14:paraId="37245C2A" w14:textId="77777777" w:rsidR="006757F7" w:rsidRPr="00826313" w:rsidRDefault="006757F7">
      <w:pPr>
        <w:pStyle w:val="BodyTextIndent"/>
        <w:tabs>
          <w:tab w:val="clear" w:pos="6300"/>
          <w:tab w:val="clear" w:pos="7380"/>
          <w:tab w:val="clear" w:pos="7740"/>
          <w:tab w:val="clear" w:pos="8820"/>
          <w:tab w:val="left" w:pos="1860"/>
        </w:tabs>
        <w:ind w:left="0" w:firstLine="0"/>
        <w:outlineLvl w:val="0"/>
        <w:rPr>
          <w:rFonts w:ascii="Arial" w:hAnsi="Arial" w:cs="Arial"/>
          <w:b/>
          <w:bCs/>
          <w:color w:val="000000"/>
          <w:sz w:val="20"/>
        </w:rPr>
        <w:pPrChange w:id="6195" w:author="An Phuc Cao" w:date="2024-10-25T16:43:00Z" w16du:dateUtc="2024-10-25T09:43:00Z">
          <w:pPr>
            <w:pStyle w:val="BodyTextIndent"/>
            <w:tabs>
              <w:tab w:val="clear" w:pos="6300"/>
              <w:tab w:val="clear" w:pos="7380"/>
              <w:tab w:val="clear" w:pos="7740"/>
              <w:tab w:val="clear" w:pos="8820"/>
              <w:tab w:val="left" w:pos="1860"/>
            </w:tabs>
            <w:ind w:left="0" w:firstLine="0"/>
          </w:pPr>
        </w:pPrChange>
      </w:pPr>
      <w:r w:rsidRPr="00826313">
        <w:rPr>
          <w:rFonts w:ascii="Arial" w:hAnsi="Arial" w:cs="Arial"/>
          <w:b/>
          <w:bCs/>
          <w:color w:val="000000"/>
          <w:sz w:val="20"/>
        </w:rPr>
        <w:tab/>
      </w:r>
    </w:p>
    <w:tbl>
      <w:tblPr>
        <w:tblW w:w="8176" w:type="dxa"/>
        <w:tblInd w:w="738" w:type="dxa"/>
        <w:tblLayout w:type="fixed"/>
        <w:tblLook w:val="01E0" w:firstRow="1" w:lastRow="1" w:firstColumn="1" w:lastColumn="1" w:noHBand="0" w:noVBand="0"/>
        <w:tblPrChange w:id="6196" w:author="An Phuc Cao" w:date="2024-09-30T16:01:00Z" w16du:dateUtc="2024-09-30T09:01:00Z">
          <w:tblPr>
            <w:tblW w:w="8176" w:type="dxa"/>
            <w:tblInd w:w="738" w:type="dxa"/>
            <w:tblLayout w:type="fixed"/>
            <w:tblLook w:val="01E0" w:firstRow="1" w:lastRow="1" w:firstColumn="1" w:lastColumn="1" w:noHBand="0" w:noVBand="0"/>
          </w:tblPr>
        </w:tblPrChange>
      </w:tblPr>
      <w:tblGrid>
        <w:gridCol w:w="4270"/>
        <w:gridCol w:w="1953"/>
        <w:gridCol w:w="1953"/>
        <w:tblGridChange w:id="6197">
          <w:tblGrid>
            <w:gridCol w:w="4270"/>
            <w:gridCol w:w="1953"/>
            <w:gridCol w:w="1953"/>
          </w:tblGrid>
        </w:tblGridChange>
      </w:tblGrid>
      <w:tr w:rsidR="009E2FF3" w:rsidRPr="00826313" w14:paraId="505872FC" w14:textId="77777777">
        <w:trPr>
          <w:trHeight w:val="20"/>
          <w:trPrChange w:id="6198" w:author="An Phuc Cao" w:date="2024-09-30T16:01:00Z" w16du:dateUtc="2024-09-30T09:01:00Z">
            <w:trPr>
              <w:trHeight w:val="20"/>
            </w:trPr>
          </w:trPrChange>
        </w:trPr>
        <w:tc>
          <w:tcPr>
            <w:tcW w:w="4270" w:type="dxa"/>
            <w:vAlign w:val="center"/>
            <w:tcPrChange w:id="6199" w:author="An Phuc Cao" w:date="2024-09-30T16:01:00Z" w16du:dateUtc="2024-09-30T09:01:00Z">
              <w:tcPr>
                <w:tcW w:w="4270" w:type="dxa"/>
                <w:vAlign w:val="center"/>
              </w:tcPr>
            </w:tcPrChange>
          </w:tcPr>
          <w:p w14:paraId="08F088EF" w14:textId="77777777" w:rsidR="009E2FF3" w:rsidRPr="00826313" w:rsidRDefault="009E2FF3">
            <w:pPr>
              <w:widowControl w:val="0"/>
              <w:suppressAutoHyphens/>
              <w:ind w:left="-108"/>
              <w:outlineLvl w:val="0"/>
              <w:rPr>
                <w:rFonts w:ascii="Arial" w:hAnsi="Arial" w:cs="Arial"/>
                <w:sz w:val="20"/>
                <w:lang w:val="pt-BR"/>
              </w:rPr>
              <w:pPrChange w:id="6200" w:author="An Phuc Cao" w:date="2024-10-25T16:43:00Z" w16du:dateUtc="2024-10-25T09:43:00Z">
                <w:pPr>
                  <w:widowControl w:val="0"/>
                  <w:suppressAutoHyphens/>
                  <w:ind w:left="-108"/>
                </w:pPr>
              </w:pPrChange>
            </w:pPr>
          </w:p>
        </w:tc>
        <w:tc>
          <w:tcPr>
            <w:tcW w:w="1953" w:type="dxa"/>
            <w:tcPrChange w:id="6201" w:author="An Phuc Cao" w:date="2024-09-30T16:01:00Z" w16du:dateUtc="2024-09-30T09:01:00Z">
              <w:tcPr>
                <w:tcW w:w="1953" w:type="dxa"/>
                <w:vAlign w:val="bottom"/>
              </w:tcPr>
            </w:tcPrChange>
          </w:tcPr>
          <w:p w14:paraId="0EC1EBDB" w14:textId="7140BCAF" w:rsidR="009E2FF3" w:rsidRPr="00826313" w:rsidRDefault="009E2FF3">
            <w:pPr>
              <w:widowControl w:val="0"/>
              <w:pBdr>
                <w:bottom w:val="single" w:sz="4" w:space="1" w:color="auto"/>
              </w:pBdr>
              <w:suppressAutoHyphens/>
              <w:ind w:left="43" w:right="-86"/>
              <w:jc w:val="right"/>
              <w:outlineLvl w:val="0"/>
              <w:rPr>
                <w:rFonts w:ascii="Arial" w:hAnsi="Arial" w:cs="Arial"/>
                <w:i/>
                <w:sz w:val="20"/>
                <w:lang w:val="pt-BR"/>
              </w:rPr>
              <w:pPrChange w:id="6202" w:author="An Phuc Cao" w:date="2024-10-25T16:43:00Z" w16du:dateUtc="2024-10-25T09:43:00Z">
                <w:pPr>
                  <w:widowControl w:val="0"/>
                  <w:pBdr>
                    <w:bottom w:val="single" w:sz="4" w:space="1" w:color="auto"/>
                  </w:pBdr>
                  <w:suppressAutoHyphens/>
                  <w:ind w:left="43" w:right="-86"/>
                  <w:jc w:val="right"/>
                </w:pPr>
              </w:pPrChange>
            </w:pPr>
            <w:ins w:id="6203" w:author="An Phuc Cao" w:date="2024-09-30T16:01:00Z" w16du:dateUtc="2024-09-30T09:01:00Z">
              <w:r w:rsidRPr="00826313">
                <w:rPr>
                  <w:rFonts w:ascii="Arial" w:hAnsi="Arial" w:cs="Arial"/>
                  <w:i/>
                  <w:sz w:val="20"/>
                </w:rPr>
                <w:t>30 June 202</w:t>
              </w:r>
              <w:r>
                <w:rPr>
                  <w:rFonts w:ascii="Arial" w:hAnsi="Arial" w:cs="Arial"/>
                  <w:i/>
                  <w:sz w:val="20"/>
                </w:rPr>
                <w:t>4</w:t>
              </w:r>
              <w:r w:rsidRPr="00826313">
                <w:rPr>
                  <w:rFonts w:ascii="Arial" w:hAnsi="Arial" w:cs="Arial"/>
                  <w:i/>
                  <w:sz w:val="20"/>
                </w:rPr>
                <w:br/>
              </w:r>
              <w:r w:rsidRPr="00826313">
                <w:rPr>
                  <w:rFonts w:ascii="Arial" w:hAnsi="Arial" w:cs="Arial"/>
                  <w:i/>
                  <w:kern w:val="1"/>
                  <w:sz w:val="20"/>
                  <w:lang w:eastAsia="ar-SA"/>
                </w:rPr>
                <w:t>VND</w:t>
              </w:r>
            </w:ins>
            <w:del w:id="6204" w:author="An Phuc Cao" w:date="2024-09-30T16:01:00Z" w16du:dateUtc="2024-09-30T09:01:00Z">
              <w:r w:rsidRPr="00826313" w:rsidDel="00FC2F02">
                <w:rPr>
                  <w:rFonts w:ascii="Arial" w:hAnsi="Arial" w:cs="Arial"/>
                  <w:i/>
                  <w:sz w:val="20"/>
                </w:rPr>
                <w:delText>30 June 202</w:delText>
              </w:r>
              <w:r w:rsidDel="00FC2F02">
                <w:rPr>
                  <w:rFonts w:ascii="Arial" w:hAnsi="Arial" w:cs="Arial"/>
                  <w:i/>
                  <w:sz w:val="20"/>
                </w:rPr>
                <w:delText>3</w:delText>
              </w:r>
              <w:r w:rsidRPr="00826313" w:rsidDel="00FC2F02">
                <w:rPr>
                  <w:rFonts w:ascii="Arial" w:hAnsi="Arial" w:cs="Arial"/>
                  <w:i/>
                  <w:sz w:val="20"/>
                </w:rPr>
                <w:br/>
              </w:r>
              <w:r w:rsidRPr="00826313" w:rsidDel="00FC2F02">
                <w:rPr>
                  <w:rFonts w:ascii="Arial" w:hAnsi="Arial" w:cs="Arial"/>
                  <w:i/>
                  <w:kern w:val="1"/>
                  <w:sz w:val="20"/>
                  <w:lang w:eastAsia="ar-SA"/>
                </w:rPr>
                <w:delText>VND</w:delText>
              </w:r>
            </w:del>
          </w:p>
        </w:tc>
        <w:tc>
          <w:tcPr>
            <w:tcW w:w="1953" w:type="dxa"/>
            <w:vAlign w:val="bottom"/>
            <w:tcPrChange w:id="6205" w:author="An Phuc Cao" w:date="2024-09-30T16:01:00Z" w16du:dateUtc="2024-09-30T09:01:00Z">
              <w:tcPr>
                <w:tcW w:w="1953" w:type="dxa"/>
                <w:vAlign w:val="bottom"/>
              </w:tcPr>
            </w:tcPrChange>
          </w:tcPr>
          <w:p w14:paraId="7DFC0F6D" w14:textId="38351282" w:rsidR="009E2FF3" w:rsidRPr="00826313" w:rsidRDefault="009E2FF3">
            <w:pPr>
              <w:widowControl w:val="0"/>
              <w:pBdr>
                <w:bottom w:val="single" w:sz="4" w:space="1" w:color="auto"/>
              </w:pBdr>
              <w:suppressAutoHyphens/>
              <w:ind w:left="43" w:right="-86"/>
              <w:jc w:val="right"/>
              <w:outlineLvl w:val="0"/>
              <w:rPr>
                <w:rFonts w:ascii="Arial" w:hAnsi="Arial" w:cs="Arial"/>
                <w:i/>
                <w:sz w:val="20"/>
              </w:rPr>
              <w:pPrChange w:id="6206" w:author="An Phuc Cao" w:date="2024-10-25T16:43:00Z" w16du:dateUtc="2024-10-25T09:43:00Z">
                <w:pPr>
                  <w:widowControl w:val="0"/>
                  <w:pBdr>
                    <w:bottom w:val="single" w:sz="4" w:space="1" w:color="auto"/>
                  </w:pBdr>
                  <w:suppressAutoHyphens/>
                  <w:ind w:left="43" w:right="-86"/>
                  <w:jc w:val="right"/>
                </w:pPr>
              </w:pPrChange>
            </w:pPr>
            <w:ins w:id="6207" w:author="An Phuc Cao" w:date="2024-09-30T16:01:00Z" w16du:dateUtc="2024-09-30T09:01:00Z">
              <w:r w:rsidRPr="00826313">
                <w:rPr>
                  <w:rFonts w:ascii="Arial" w:hAnsi="Arial" w:cs="Arial"/>
                  <w:i/>
                  <w:sz w:val="20"/>
                </w:rPr>
                <w:t>31 December 202</w:t>
              </w:r>
              <w:r>
                <w:rPr>
                  <w:rFonts w:ascii="Arial" w:hAnsi="Arial" w:cs="Arial"/>
                  <w:i/>
                  <w:sz w:val="20"/>
                </w:rPr>
                <w:t>3</w:t>
              </w:r>
              <w:r w:rsidRPr="00826313">
                <w:rPr>
                  <w:rFonts w:ascii="Arial" w:hAnsi="Arial" w:cs="Arial"/>
                  <w:i/>
                  <w:sz w:val="20"/>
                </w:rPr>
                <w:br/>
              </w:r>
              <w:r w:rsidRPr="00826313">
                <w:rPr>
                  <w:rFonts w:ascii="Arial" w:hAnsi="Arial" w:cs="Arial"/>
                  <w:i/>
                  <w:kern w:val="1"/>
                  <w:sz w:val="20"/>
                  <w:lang w:eastAsia="ar-SA"/>
                </w:rPr>
                <w:t>VND</w:t>
              </w:r>
            </w:ins>
            <w:del w:id="6208" w:author="An Phuc Cao" w:date="2024-09-30T16:01:00Z" w16du:dateUtc="2024-09-30T09:01:00Z">
              <w:r w:rsidRPr="00826313" w:rsidDel="00FC2F02">
                <w:rPr>
                  <w:rFonts w:ascii="Arial" w:hAnsi="Arial" w:cs="Arial"/>
                  <w:i/>
                  <w:sz w:val="20"/>
                </w:rPr>
                <w:delText>31 December 202</w:delText>
              </w:r>
              <w:r w:rsidDel="00FC2F02">
                <w:rPr>
                  <w:rFonts w:ascii="Arial" w:hAnsi="Arial" w:cs="Arial"/>
                  <w:i/>
                  <w:sz w:val="20"/>
                </w:rPr>
                <w:delText>2</w:delText>
              </w:r>
              <w:r w:rsidRPr="00826313" w:rsidDel="00FC2F02">
                <w:rPr>
                  <w:rFonts w:ascii="Arial" w:hAnsi="Arial" w:cs="Arial"/>
                  <w:i/>
                  <w:sz w:val="20"/>
                </w:rPr>
                <w:br/>
              </w:r>
              <w:r w:rsidRPr="00826313" w:rsidDel="00FC2F02">
                <w:rPr>
                  <w:rFonts w:ascii="Arial" w:hAnsi="Arial" w:cs="Arial"/>
                  <w:i/>
                  <w:kern w:val="1"/>
                  <w:sz w:val="20"/>
                  <w:lang w:eastAsia="ar-SA"/>
                </w:rPr>
                <w:delText>VND</w:delText>
              </w:r>
            </w:del>
          </w:p>
        </w:tc>
      </w:tr>
      <w:tr w:rsidR="004E18DF" w:rsidRPr="00826313" w14:paraId="6A490AC8" w14:textId="77777777" w:rsidTr="26606B1C">
        <w:trPr>
          <w:trHeight w:val="20"/>
        </w:trPr>
        <w:tc>
          <w:tcPr>
            <w:tcW w:w="4270" w:type="dxa"/>
            <w:shd w:val="clear" w:color="auto" w:fill="auto"/>
          </w:tcPr>
          <w:p w14:paraId="6C401FE3" w14:textId="3535DB40" w:rsidR="004E18DF" w:rsidRPr="00826313" w:rsidRDefault="004E18DF">
            <w:pPr>
              <w:widowControl w:val="0"/>
              <w:suppressAutoHyphens/>
              <w:spacing w:before="120"/>
              <w:ind w:left="-108"/>
              <w:outlineLvl w:val="0"/>
              <w:rPr>
                <w:rFonts w:ascii="Arial" w:hAnsi="Arial" w:cs="Arial"/>
                <w:b/>
                <w:bCs/>
                <w:sz w:val="20"/>
              </w:rPr>
              <w:pPrChange w:id="6209" w:author="An Phuc Cao" w:date="2024-10-25T16:43:00Z" w16du:dateUtc="2024-10-25T09:43:00Z">
                <w:pPr>
                  <w:widowControl w:val="0"/>
                  <w:suppressAutoHyphens/>
                  <w:spacing w:before="120"/>
                  <w:ind w:left="-108"/>
                </w:pPr>
              </w:pPrChange>
            </w:pPr>
            <w:ins w:id="6210" w:author="An Phuc Cao" w:date="2024-09-30T16:19:00Z" w16du:dateUtc="2024-09-30T09:19:00Z">
              <w:r w:rsidRPr="00B5133E">
                <w:rPr>
                  <w:rFonts w:ascii="Arial" w:hAnsi="Arial" w:cs="Arial"/>
                  <w:b/>
                  <w:bCs/>
                  <w:sz w:val="20"/>
                </w:rPr>
                <w:t>Bonds</w:t>
              </w:r>
            </w:ins>
            <w:del w:id="6211" w:author="An Phuc Cao" w:date="2024-09-30T16:19:00Z" w16du:dateUtc="2024-09-30T09:19:00Z">
              <w:r w:rsidRPr="00826313" w:rsidDel="002403A9">
                <w:rPr>
                  <w:rFonts w:ascii="Arial" w:hAnsi="Arial" w:cs="Arial"/>
                  <w:b/>
                  <w:bCs/>
                  <w:sz w:val="20"/>
                </w:rPr>
                <w:delText>Bonds</w:delText>
              </w:r>
            </w:del>
          </w:p>
        </w:tc>
        <w:tc>
          <w:tcPr>
            <w:tcW w:w="1953" w:type="dxa"/>
            <w:shd w:val="clear" w:color="auto" w:fill="auto"/>
            <w:vAlign w:val="bottom"/>
          </w:tcPr>
          <w:p w14:paraId="73142858" w14:textId="58242BC8" w:rsidR="004E18DF" w:rsidRPr="00826313" w:rsidRDefault="004E18DF">
            <w:pPr>
              <w:widowControl w:val="0"/>
              <w:suppressAutoHyphens/>
              <w:ind w:left="43" w:right="-86"/>
              <w:jc w:val="right"/>
              <w:outlineLvl w:val="0"/>
              <w:rPr>
                <w:rFonts w:ascii="Arial" w:hAnsi="Arial" w:cs="Arial"/>
                <w:sz w:val="20"/>
                <w:lang w:val="pt-BR"/>
              </w:rPr>
              <w:pPrChange w:id="6212" w:author="An Phuc Cao" w:date="2024-10-25T16:43:00Z" w16du:dateUtc="2024-10-25T09:43:00Z">
                <w:pPr>
                  <w:widowControl w:val="0"/>
                  <w:suppressAutoHyphens/>
                  <w:ind w:left="43" w:right="-86"/>
                  <w:jc w:val="right"/>
                </w:pPr>
              </w:pPrChange>
            </w:pPr>
          </w:p>
        </w:tc>
        <w:tc>
          <w:tcPr>
            <w:tcW w:w="1953" w:type="dxa"/>
            <w:vAlign w:val="bottom"/>
          </w:tcPr>
          <w:p w14:paraId="7FCB907A" w14:textId="77777777" w:rsidR="004E18DF" w:rsidRPr="00826313" w:rsidRDefault="004E18DF">
            <w:pPr>
              <w:widowControl w:val="0"/>
              <w:suppressAutoHyphens/>
              <w:ind w:left="43" w:right="-86"/>
              <w:jc w:val="right"/>
              <w:outlineLvl w:val="0"/>
              <w:rPr>
                <w:rFonts w:ascii="Arial" w:hAnsi="Arial" w:cs="Arial"/>
                <w:sz w:val="20"/>
                <w:lang w:val="pt-BR"/>
              </w:rPr>
              <w:pPrChange w:id="6213" w:author="An Phuc Cao" w:date="2024-10-25T16:43:00Z" w16du:dateUtc="2024-10-25T09:43:00Z">
                <w:pPr>
                  <w:widowControl w:val="0"/>
                  <w:suppressAutoHyphens/>
                  <w:ind w:left="43" w:right="-86"/>
                  <w:jc w:val="right"/>
                </w:pPr>
              </w:pPrChange>
            </w:pPr>
          </w:p>
        </w:tc>
      </w:tr>
      <w:tr w:rsidR="006C1C87" w:rsidRPr="00826313" w14:paraId="5AE8E754" w14:textId="77777777" w:rsidTr="006C1C87">
        <w:trPr>
          <w:trHeight w:val="20"/>
          <w:trPrChange w:id="6214" w:author="An Phuc Cao" w:date="2024-10-24T17:17:00Z" w16du:dateUtc="2024-10-24T10:17:00Z">
            <w:trPr>
              <w:trHeight w:val="20"/>
            </w:trPr>
          </w:trPrChange>
        </w:trPr>
        <w:tc>
          <w:tcPr>
            <w:tcW w:w="4270" w:type="dxa"/>
            <w:shd w:val="clear" w:color="auto" w:fill="auto"/>
            <w:tcPrChange w:id="6215" w:author="An Phuc Cao" w:date="2024-10-24T17:17:00Z" w16du:dateUtc="2024-10-24T10:17:00Z">
              <w:tcPr>
                <w:tcW w:w="4270" w:type="dxa"/>
                <w:shd w:val="clear" w:color="auto" w:fill="auto"/>
              </w:tcPr>
            </w:tcPrChange>
          </w:tcPr>
          <w:p w14:paraId="59C9C52D" w14:textId="345A3686" w:rsidR="006C1C87" w:rsidRPr="00826313" w:rsidRDefault="006C1C87">
            <w:pPr>
              <w:widowControl w:val="0"/>
              <w:suppressAutoHyphens/>
              <w:spacing w:before="120"/>
              <w:ind w:left="-108"/>
              <w:outlineLvl w:val="0"/>
              <w:rPr>
                <w:rFonts w:ascii="Arial" w:hAnsi="Arial" w:cs="Arial"/>
                <w:b/>
                <w:bCs/>
                <w:i/>
                <w:iCs/>
                <w:sz w:val="20"/>
              </w:rPr>
              <w:pPrChange w:id="6216" w:author="An Phuc Cao" w:date="2024-10-25T16:43:00Z" w16du:dateUtc="2024-10-25T09:43:00Z">
                <w:pPr>
                  <w:widowControl w:val="0"/>
                  <w:suppressAutoHyphens/>
                  <w:spacing w:before="120"/>
                  <w:ind w:left="-108"/>
                </w:pPr>
              </w:pPrChange>
            </w:pPr>
            <w:ins w:id="6217" w:author="An Phuc Cao" w:date="2024-09-30T16:19:00Z" w16du:dateUtc="2024-09-30T09:19:00Z">
              <w:r w:rsidRPr="00836B91">
                <w:rPr>
                  <w:rFonts w:ascii="Arial" w:hAnsi="Arial" w:cs="Arial"/>
                  <w:b/>
                  <w:bCs/>
                  <w:i/>
                  <w:iCs/>
                  <w:sz w:val="20"/>
                </w:rPr>
                <w:t>Bonds issued by local credit institutions</w:t>
              </w:r>
            </w:ins>
            <w:del w:id="6218" w:author="An Phuc Cao" w:date="2024-09-30T16:19:00Z" w16du:dateUtc="2024-09-30T09:19:00Z">
              <w:r w:rsidRPr="00826313" w:rsidDel="002403A9">
                <w:rPr>
                  <w:rFonts w:ascii="Arial" w:hAnsi="Arial" w:cs="Arial"/>
                  <w:b/>
                  <w:bCs/>
                  <w:i/>
                  <w:iCs/>
                  <w:sz w:val="20"/>
                </w:rPr>
                <w:delText>Bonds issued by local credit institutions</w:delText>
              </w:r>
            </w:del>
          </w:p>
        </w:tc>
        <w:tc>
          <w:tcPr>
            <w:tcW w:w="1953" w:type="dxa"/>
            <w:shd w:val="clear" w:color="auto" w:fill="auto"/>
            <w:vAlign w:val="bottom"/>
            <w:tcPrChange w:id="6219" w:author="An Phuc Cao" w:date="2024-10-24T17:17:00Z" w16du:dateUtc="2024-10-24T10:17:00Z">
              <w:tcPr>
                <w:tcW w:w="1953" w:type="dxa"/>
                <w:shd w:val="clear" w:color="auto" w:fill="auto"/>
                <w:vAlign w:val="bottom"/>
              </w:tcPr>
            </w:tcPrChange>
          </w:tcPr>
          <w:p w14:paraId="2C9E2D76" w14:textId="279702E6" w:rsidR="006C1C87" w:rsidRPr="006C1C87" w:rsidRDefault="006C1C87">
            <w:pPr>
              <w:widowControl w:val="0"/>
              <w:suppressAutoHyphens/>
              <w:ind w:left="43" w:right="-86"/>
              <w:jc w:val="right"/>
              <w:outlineLvl w:val="0"/>
              <w:rPr>
                <w:rFonts w:ascii="Arial" w:hAnsi="Arial" w:cs="Arial"/>
                <w:b/>
                <w:bCs/>
                <w:i/>
                <w:iCs/>
                <w:sz w:val="20"/>
                <w:lang w:val="pt-BR"/>
              </w:rPr>
              <w:pPrChange w:id="6220" w:author="An Phuc Cao" w:date="2024-10-25T16:43:00Z" w16du:dateUtc="2024-10-25T09:43:00Z">
                <w:pPr>
                  <w:widowControl w:val="0"/>
                  <w:suppressAutoHyphens/>
                  <w:ind w:left="43" w:right="-86"/>
                  <w:jc w:val="right"/>
                </w:pPr>
              </w:pPrChange>
            </w:pPr>
            <w:ins w:id="6221" w:author="An Phuc Cao" w:date="2024-10-24T17:17:00Z" w16du:dateUtc="2024-10-24T10:17:00Z">
              <w:r w:rsidRPr="006C1C87">
                <w:rPr>
                  <w:rFonts w:ascii="Arial" w:hAnsi="Arial" w:cs="Arial"/>
                  <w:b/>
                  <w:bCs/>
                  <w:i/>
                  <w:iCs/>
                  <w:sz w:val="20"/>
                  <w:rPrChange w:id="6222" w:author="An Phuc Cao" w:date="2024-10-24T17:17:00Z" w16du:dateUtc="2024-10-24T10:17:00Z">
                    <w:rPr/>
                  </w:rPrChange>
                </w:rPr>
                <w:t xml:space="preserve"> </w:t>
              </w:r>
            </w:ins>
            <w:ins w:id="6223" w:author="Hai Quang Le" w:date="2025-01-06T11:46:00Z" w16du:dateUtc="2025-01-06T04:46:00Z">
              <w:r w:rsidR="00DA4F78" w:rsidRPr="00DA4F78">
                <w:rPr>
                  <w:rFonts w:ascii="Arial" w:hAnsi="Arial" w:cs="Arial"/>
                  <w:b/>
                  <w:bCs/>
                  <w:i/>
                  <w:iCs/>
                  <w:sz w:val="20"/>
                </w:rPr>
                <w:t xml:space="preserve"> 480,647,558,794</w:t>
              </w:r>
            </w:ins>
            <w:ins w:id="6224" w:author="An Phuc Cao" w:date="2024-10-24T17:17:00Z" w16du:dateUtc="2024-10-24T10:17:00Z">
              <w:del w:id="6225" w:author="Hai Quang Le" w:date="2025-01-06T11:46:00Z" w16du:dateUtc="2025-01-06T04:46:00Z">
                <w:r w:rsidRPr="006C1C87" w:rsidDel="00DA4F78">
                  <w:rPr>
                    <w:rFonts w:ascii="Arial" w:hAnsi="Arial" w:cs="Arial"/>
                    <w:b/>
                    <w:bCs/>
                    <w:i/>
                    <w:iCs/>
                    <w:sz w:val="20"/>
                    <w:rPrChange w:id="6226" w:author="An Phuc Cao" w:date="2024-10-24T17:17:00Z" w16du:dateUtc="2024-10-24T10:17:00Z">
                      <w:rPr/>
                    </w:rPrChange>
                  </w:rPr>
                  <w:delText xml:space="preserve">488,693,937,419 </w:delText>
                </w:r>
              </w:del>
            </w:ins>
          </w:p>
        </w:tc>
        <w:tc>
          <w:tcPr>
            <w:tcW w:w="1953" w:type="dxa"/>
            <w:vAlign w:val="bottom"/>
            <w:tcPrChange w:id="6227" w:author="An Phuc Cao" w:date="2024-10-24T17:17:00Z" w16du:dateUtc="2024-10-24T10:17:00Z">
              <w:tcPr>
                <w:tcW w:w="1953" w:type="dxa"/>
                <w:vAlign w:val="bottom"/>
              </w:tcPr>
            </w:tcPrChange>
          </w:tcPr>
          <w:p w14:paraId="2C156A0D" w14:textId="0E2E33F3" w:rsidR="006C1C87" w:rsidRPr="006C1C87" w:rsidRDefault="006C1C87">
            <w:pPr>
              <w:widowControl w:val="0"/>
              <w:suppressAutoHyphens/>
              <w:ind w:left="43" w:right="-86"/>
              <w:jc w:val="right"/>
              <w:outlineLvl w:val="0"/>
              <w:rPr>
                <w:rFonts w:ascii="Arial" w:hAnsi="Arial" w:cs="Arial"/>
                <w:b/>
                <w:bCs/>
                <w:i/>
                <w:iCs/>
                <w:sz w:val="20"/>
              </w:rPr>
              <w:pPrChange w:id="6228" w:author="An Phuc Cao" w:date="2024-10-25T16:43:00Z" w16du:dateUtc="2024-10-25T09:43:00Z">
                <w:pPr>
                  <w:widowControl w:val="0"/>
                  <w:suppressAutoHyphens/>
                  <w:ind w:left="43" w:right="-86"/>
                  <w:jc w:val="right"/>
                </w:pPr>
              </w:pPrChange>
            </w:pPr>
            <w:ins w:id="6229" w:author="An Phuc Cao" w:date="2024-10-24T17:17:00Z" w16du:dateUtc="2024-10-24T10:17:00Z">
              <w:r w:rsidRPr="006C1C87">
                <w:rPr>
                  <w:rFonts w:ascii="Arial" w:hAnsi="Arial" w:cs="Arial"/>
                  <w:b/>
                  <w:bCs/>
                  <w:i/>
                  <w:iCs/>
                  <w:sz w:val="20"/>
                  <w:rPrChange w:id="6230" w:author="An Phuc Cao" w:date="2024-10-24T17:17:00Z" w16du:dateUtc="2024-10-24T10:17:00Z">
                    <w:rPr/>
                  </w:rPrChange>
                </w:rPr>
                <w:t>361,357,217,944</w:t>
              </w:r>
            </w:ins>
          </w:p>
        </w:tc>
      </w:tr>
      <w:tr w:rsidR="006C1C87" w:rsidRPr="00826313" w14:paraId="3A0551A8" w14:textId="77777777" w:rsidTr="006C1C87">
        <w:trPr>
          <w:trHeight w:val="20"/>
          <w:trPrChange w:id="6231" w:author="An Phuc Cao" w:date="2024-10-24T17:17:00Z" w16du:dateUtc="2024-10-24T10:17:00Z">
            <w:trPr>
              <w:trHeight w:val="20"/>
            </w:trPr>
          </w:trPrChange>
        </w:trPr>
        <w:tc>
          <w:tcPr>
            <w:tcW w:w="4270" w:type="dxa"/>
            <w:shd w:val="clear" w:color="auto" w:fill="auto"/>
            <w:vAlign w:val="bottom"/>
            <w:tcPrChange w:id="6232" w:author="An Phuc Cao" w:date="2024-10-24T17:17:00Z" w16du:dateUtc="2024-10-24T10:17:00Z">
              <w:tcPr>
                <w:tcW w:w="4270" w:type="dxa"/>
                <w:shd w:val="clear" w:color="auto" w:fill="auto"/>
                <w:vAlign w:val="bottom"/>
              </w:tcPr>
            </w:tcPrChange>
          </w:tcPr>
          <w:p w14:paraId="0F2F8EF3" w14:textId="04038905" w:rsidR="006C1C87" w:rsidRPr="00A511B7" w:rsidRDefault="006C1C87">
            <w:pPr>
              <w:widowControl w:val="0"/>
              <w:suppressAutoHyphens/>
              <w:ind w:left="-108"/>
              <w:outlineLvl w:val="0"/>
              <w:rPr>
                <w:rFonts w:ascii="Arial" w:hAnsi="Arial" w:cs="Arial"/>
                <w:sz w:val="20"/>
                <w:highlight w:val="yellow"/>
              </w:rPr>
              <w:pPrChange w:id="6233" w:author="An Phuc Cao" w:date="2024-10-25T16:43:00Z" w16du:dateUtc="2024-10-25T09:43:00Z">
                <w:pPr>
                  <w:widowControl w:val="0"/>
                  <w:suppressAutoHyphens/>
                  <w:ind w:left="-108"/>
                </w:pPr>
              </w:pPrChange>
            </w:pPr>
            <w:ins w:id="6234" w:author="An Phuc Cao" w:date="2024-10-24T17:13:00Z" w16du:dateUtc="2024-10-24T10:13:00Z">
              <w:r>
                <w:rPr>
                  <w:rFonts w:ascii="Arial" w:hAnsi="Arial" w:cs="Arial"/>
                  <w:color w:val="000000"/>
                  <w:sz w:val="20"/>
                </w:rPr>
                <w:t>BAB201-08C</w:t>
              </w:r>
            </w:ins>
            <w:del w:id="6235" w:author="An Phuc Cao" w:date="2024-09-30T16:19:00Z" w16du:dateUtc="2024-09-30T09:19:00Z">
              <w:r w:rsidRPr="00A511B7" w:rsidDel="002403A9">
                <w:rPr>
                  <w:rFonts w:ascii="Arial" w:hAnsi="Arial" w:cs="Arial"/>
                  <w:color w:val="000000"/>
                  <w:sz w:val="20"/>
                  <w:highlight w:val="yellow"/>
                </w:rPr>
                <w:delText>- BVBL2229005</w:delText>
              </w:r>
            </w:del>
          </w:p>
        </w:tc>
        <w:tc>
          <w:tcPr>
            <w:tcW w:w="1953" w:type="dxa"/>
            <w:shd w:val="clear" w:color="auto" w:fill="auto"/>
            <w:vAlign w:val="bottom"/>
            <w:tcPrChange w:id="6236" w:author="An Phuc Cao" w:date="2024-10-24T17:17:00Z" w16du:dateUtc="2024-10-24T10:17:00Z">
              <w:tcPr>
                <w:tcW w:w="1953" w:type="dxa"/>
                <w:shd w:val="clear" w:color="auto" w:fill="auto"/>
                <w:vAlign w:val="bottom"/>
              </w:tcPr>
            </w:tcPrChange>
          </w:tcPr>
          <w:p w14:paraId="2E8BB028" w14:textId="1D8BAAD3" w:rsidR="006C1C87" w:rsidRPr="006C1C87" w:rsidRDefault="006C1C87">
            <w:pPr>
              <w:widowControl w:val="0"/>
              <w:suppressAutoHyphens/>
              <w:ind w:left="43" w:right="-86"/>
              <w:jc w:val="right"/>
              <w:outlineLvl w:val="0"/>
              <w:rPr>
                <w:rFonts w:ascii="Arial" w:hAnsi="Arial" w:cs="Arial"/>
                <w:sz w:val="20"/>
                <w:lang w:val="pt-BR"/>
              </w:rPr>
              <w:pPrChange w:id="6237" w:author="An Phuc Cao" w:date="2024-10-25T16:43:00Z" w16du:dateUtc="2024-10-25T09:43:00Z">
                <w:pPr>
                  <w:widowControl w:val="0"/>
                  <w:suppressAutoHyphens/>
                  <w:ind w:left="43" w:right="-86"/>
                  <w:jc w:val="right"/>
                </w:pPr>
              </w:pPrChange>
            </w:pPr>
            <w:ins w:id="6238" w:author="An Phuc Cao" w:date="2024-10-24T17:17:00Z" w16du:dateUtc="2024-10-24T10:17:00Z">
              <w:r w:rsidRPr="006C1C87">
                <w:rPr>
                  <w:rFonts w:ascii="Arial" w:hAnsi="Arial" w:cs="Arial"/>
                  <w:sz w:val="20"/>
                  <w:rPrChange w:id="6239" w:author="An Phuc Cao" w:date="2024-10-24T17:17:00Z" w16du:dateUtc="2024-10-24T10:17:00Z">
                    <w:rPr/>
                  </w:rPrChange>
                </w:rPr>
                <w:t xml:space="preserve"> 100,287,671,233 </w:t>
              </w:r>
            </w:ins>
          </w:p>
        </w:tc>
        <w:tc>
          <w:tcPr>
            <w:tcW w:w="1953" w:type="dxa"/>
            <w:vAlign w:val="bottom"/>
            <w:tcPrChange w:id="6240" w:author="An Phuc Cao" w:date="2024-10-24T17:17:00Z" w16du:dateUtc="2024-10-24T10:17:00Z">
              <w:tcPr>
                <w:tcW w:w="1953" w:type="dxa"/>
                <w:vAlign w:val="bottom"/>
              </w:tcPr>
            </w:tcPrChange>
          </w:tcPr>
          <w:p w14:paraId="1ED2160E" w14:textId="12252750" w:rsidR="006C1C87" w:rsidRPr="006C1C87" w:rsidRDefault="006C1C87">
            <w:pPr>
              <w:widowControl w:val="0"/>
              <w:suppressAutoHyphens/>
              <w:ind w:left="43" w:right="-86"/>
              <w:jc w:val="right"/>
              <w:outlineLvl w:val="0"/>
              <w:rPr>
                <w:rFonts w:ascii="Arial" w:hAnsi="Arial" w:cs="Arial"/>
                <w:sz w:val="20"/>
              </w:rPr>
              <w:pPrChange w:id="6241" w:author="An Phuc Cao" w:date="2024-10-25T16:43:00Z" w16du:dateUtc="2024-10-25T09:43:00Z">
                <w:pPr>
                  <w:widowControl w:val="0"/>
                  <w:suppressAutoHyphens/>
                  <w:ind w:left="43" w:right="-86"/>
                  <w:jc w:val="right"/>
                </w:pPr>
              </w:pPrChange>
            </w:pPr>
            <w:ins w:id="6242" w:author="An Phuc Cao" w:date="2024-10-24T17:17:00Z" w16du:dateUtc="2024-10-24T10:17:00Z">
              <w:r w:rsidRPr="006C1C87">
                <w:rPr>
                  <w:rFonts w:ascii="Arial" w:hAnsi="Arial" w:cs="Arial"/>
                  <w:sz w:val="20"/>
                  <w:rPrChange w:id="6243" w:author="An Phuc Cao" w:date="2024-10-24T17:17:00Z" w16du:dateUtc="2024-10-24T10:17:00Z">
                    <w:rPr/>
                  </w:rPrChange>
                </w:rPr>
                <w:t xml:space="preserve"> -   </w:t>
              </w:r>
            </w:ins>
          </w:p>
        </w:tc>
      </w:tr>
      <w:tr w:rsidR="006C1C87" w:rsidRPr="00826313" w14:paraId="08B7431D" w14:textId="77777777" w:rsidTr="006C1C87">
        <w:trPr>
          <w:trHeight w:val="20"/>
          <w:trPrChange w:id="6244" w:author="An Phuc Cao" w:date="2024-10-24T17:17:00Z" w16du:dateUtc="2024-10-24T10:17:00Z">
            <w:trPr>
              <w:trHeight w:val="20"/>
            </w:trPr>
          </w:trPrChange>
        </w:trPr>
        <w:tc>
          <w:tcPr>
            <w:tcW w:w="4270" w:type="dxa"/>
            <w:shd w:val="clear" w:color="auto" w:fill="auto"/>
            <w:vAlign w:val="bottom"/>
            <w:tcPrChange w:id="6245" w:author="An Phuc Cao" w:date="2024-10-24T17:17:00Z" w16du:dateUtc="2024-10-24T10:17:00Z">
              <w:tcPr>
                <w:tcW w:w="4270" w:type="dxa"/>
                <w:shd w:val="clear" w:color="auto" w:fill="auto"/>
                <w:vAlign w:val="bottom"/>
              </w:tcPr>
            </w:tcPrChange>
          </w:tcPr>
          <w:p w14:paraId="7B91A9E7" w14:textId="6B5A89E0" w:rsidR="006C1C87" w:rsidRPr="00A511B7" w:rsidRDefault="006C1C87">
            <w:pPr>
              <w:widowControl w:val="0"/>
              <w:suppressAutoHyphens/>
              <w:ind w:left="-108"/>
              <w:outlineLvl w:val="0"/>
              <w:rPr>
                <w:rFonts w:ascii="Arial" w:hAnsi="Arial" w:cs="Arial"/>
                <w:sz w:val="20"/>
                <w:highlight w:val="yellow"/>
              </w:rPr>
              <w:pPrChange w:id="6246" w:author="An Phuc Cao" w:date="2024-10-25T16:43:00Z" w16du:dateUtc="2024-10-25T09:43:00Z">
                <w:pPr>
                  <w:widowControl w:val="0"/>
                  <w:suppressAutoHyphens/>
                  <w:ind w:left="-108"/>
                </w:pPr>
              </w:pPrChange>
            </w:pPr>
            <w:ins w:id="6247" w:author="An Phuc Cao" w:date="2024-10-24T17:13:00Z" w16du:dateUtc="2024-10-24T10:13:00Z">
              <w:r>
                <w:rPr>
                  <w:rFonts w:ascii="Arial" w:hAnsi="Arial" w:cs="Arial"/>
                  <w:color w:val="000000"/>
                  <w:sz w:val="20"/>
                </w:rPr>
                <w:t>LPB123015</w:t>
              </w:r>
            </w:ins>
            <w:del w:id="6248" w:author="An Phuc Cao" w:date="2024-09-30T16:19:00Z" w16du:dateUtc="2024-09-30T09:19:00Z">
              <w:r w:rsidRPr="00A511B7" w:rsidDel="002403A9">
                <w:rPr>
                  <w:rFonts w:ascii="Arial" w:hAnsi="Arial" w:cs="Arial"/>
                  <w:color w:val="000000"/>
                  <w:sz w:val="20"/>
                  <w:highlight w:val="yellow"/>
                </w:rPr>
                <w:delText>- HDBL2128001</w:delText>
              </w:r>
            </w:del>
          </w:p>
        </w:tc>
        <w:tc>
          <w:tcPr>
            <w:tcW w:w="1953" w:type="dxa"/>
            <w:shd w:val="clear" w:color="auto" w:fill="auto"/>
            <w:vAlign w:val="bottom"/>
            <w:tcPrChange w:id="6249" w:author="An Phuc Cao" w:date="2024-10-24T17:17:00Z" w16du:dateUtc="2024-10-24T10:17:00Z">
              <w:tcPr>
                <w:tcW w:w="1953" w:type="dxa"/>
                <w:shd w:val="clear" w:color="auto" w:fill="auto"/>
                <w:vAlign w:val="bottom"/>
              </w:tcPr>
            </w:tcPrChange>
          </w:tcPr>
          <w:p w14:paraId="1E2FFAE1" w14:textId="3661E68E" w:rsidR="006C1C87" w:rsidRPr="006C1C87" w:rsidRDefault="006C1C87">
            <w:pPr>
              <w:widowControl w:val="0"/>
              <w:suppressAutoHyphens/>
              <w:ind w:left="43" w:right="-86"/>
              <w:jc w:val="right"/>
              <w:outlineLvl w:val="0"/>
              <w:rPr>
                <w:rFonts w:ascii="Arial" w:hAnsi="Arial" w:cs="Arial"/>
                <w:sz w:val="20"/>
                <w:lang w:val="pt-BR"/>
              </w:rPr>
              <w:pPrChange w:id="6250" w:author="An Phuc Cao" w:date="2024-10-25T16:43:00Z" w16du:dateUtc="2024-10-25T09:43:00Z">
                <w:pPr>
                  <w:widowControl w:val="0"/>
                  <w:suppressAutoHyphens/>
                  <w:ind w:left="43" w:right="-86"/>
                  <w:jc w:val="right"/>
                </w:pPr>
              </w:pPrChange>
            </w:pPr>
            <w:ins w:id="6251" w:author="An Phuc Cao" w:date="2024-10-24T17:17:00Z" w16du:dateUtc="2024-10-24T10:17:00Z">
              <w:r w:rsidRPr="006C1C87">
                <w:rPr>
                  <w:rFonts w:ascii="Arial" w:hAnsi="Arial" w:cs="Arial"/>
                  <w:sz w:val="20"/>
                  <w:rPrChange w:id="6252" w:author="An Phuc Cao" w:date="2024-10-24T17:17:00Z" w16du:dateUtc="2024-10-24T10:17:00Z">
                    <w:rPr/>
                  </w:rPrChange>
                </w:rPr>
                <w:t xml:space="preserve"> 67,665,323,172 </w:t>
              </w:r>
            </w:ins>
          </w:p>
        </w:tc>
        <w:tc>
          <w:tcPr>
            <w:tcW w:w="1953" w:type="dxa"/>
            <w:vAlign w:val="bottom"/>
            <w:tcPrChange w:id="6253" w:author="An Phuc Cao" w:date="2024-10-24T17:17:00Z" w16du:dateUtc="2024-10-24T10:17:00Z">
              <w:tcPr>
                <w:tcW w:w="1953" w:type="dxa"/>
                <w:vAlign w:val="bottom"/>
              </w:tcPr>
            </w:tcPrChange>
          </w:tcPr>
          <w:p w14:paraId="5A40995F" w14:textId="64D69BCB" w:rsidR="006C1C87" w:rsidRPr="006C1C87" w:rsidRDefault="006C1C87">
            <w:pPr>
              <w:widowControl w:val="0"/>
              <w:suppressAutoHyphens/>
              <w:ind w:left="43" w:right="-86"/>
              <w:jc w:val="right"/>
              <w:outlineLvl w:val="0"/>
              <w:rPr>
                <w:rFonts w:ascii="Arial" w:hAnsi="Arial" w:cs="Arial"/>
                <w:sz w:val="20"/>
              </w:rPr>
              <w:pPrChange w:id="6254" w:author="An Phuc Cao" w:date="2024-10-25T16:43:00Z" w16du:dateUtc="2024-10-25T09:43:00Z">
                <w:pPr>
                  <w:widowControl w:val="0"/>
                  <w:suppressAutoHyphens/>
                  <w:ind w:left="43" w:right="-86"/>
                  <w:jc w:val="right"/>
                </w:pPr>
              </w:pPrChange>
            </w:pPr>
            <w:ins w:id="6255" w:author="An Phuc Cao" w:date="2024-10-24T17:17:00Z" w16du:dateUtc="2024-10-24T10:17:00Z">
              <w:r w:rsidRPr="006C1C87">
                <w:rPr>
                  <w:rFonts w:ascii="Arial" w:hAnsi="Arial" w:cs="Arial"/>
                  <w:sz w:val="20"/>
                  <w:rPrChange w:id="6256" w:author="An Phuc Cao" w:date="2024-10-24T17:17:00Z" w16du:dateUtc="2024-10-24T10:17:00Z">
                    <w:rPr/>
                  </w:rPrChange>
                </w:rPr>
                <w:t xml:space="preserve"> -   </w:t>
              </w:r>
            </w:ins>
          </w:p>
        </w:tc>
      </w:tr>
      <w:tr w:rsidR="006C1C87" w:rsidRPr="00826313" w14:paraId="67B8CED5" w14:textId="77777777" w:rsidTr="006C1C87">
        <w:trPr>
          <w:trHeight w:val="20"/>
          <w:trPrChange w:id="6257" w:author="An Phuc Cao" w:date="2024-10-24T17:17:00Z" w16du:dateUtc="2024-10-24T10:17:00Z">
            <w:trPr>
              <w:trHeight w:val="20"/>
            </w:trPr>
          </w:trPrChange>
        </w:trPr>
        <w:tc>
          <w:tcPr>
            <w:tcW w:w="4270" w:type="dxa"/>
            <w:shd w:val="clear" w:color="auto" w:fill="auto"/>
            <w:vAlign w:val="bottom"/>
            <w:tcPrChange w:id="6258" w:author="An Phuc Cao" w:date="2024-10-24T17:17:00Z" w16du:dateUtc="2024-10-24T10:17:00Z">
              <w:tcPr>
                <w:tcW w:w="4270" w:type="dxa"/>
                <w:shd w:val="clear" w:color="auto" w:fill="auto"/>
                <w:vAlign w:val="bottom"/>
              </w:tcPr>
            </w:tcPrChange>
          </w:tcPr>
          <w:p w14:paraId="59A8F7EE" w14:textId="7F0C55A3" w:rsidR="006C1C87" w:rsidRPr="00A511B7" w:rsidRDefault="006C1C87">
            <w:pPr>
              <w:widowControl w:val="0"/>
              <w:suppressAutoHyphens/>
              <w:ind w:left="-108"/>
              <w:outlineLvl w:val="0"/>
              <w:rPr>
                <w:rFonts w:ascii="Arial" w:hAnsi="Arial" w:cs="Arial"/>
                <w:sz w:val="20"/>
                <w:highlight w:val="yellow"/>
              </w:rPr>
              <w:pPrChange w:id="6259" w:author="An Phuc Cao" w:date="2024-10-25T16:43:00Z" w16du:dateUtc="2024-10-25T09:43:00Z">
                <w:pPr>
                  <w:widowControl w:val="0"/>
                  <w:suppressAutoHyphens/>
                  <w:ind w:left="-108"/>
                </w:pPr>
              </w:pPrChange>
            </w:pPr>
            <w:ins w:id="6260" w:author="An Phuc Cao" w:date="2024-10-24T17:13:00Z" w16du:dateUtc="2024-10-24T10:13:00Z">
              <w:r>
                <w:rPr>
                  <w:rFonts w:ascii="Arial" w:hAnsi="Arial" w:cs="Arial"/>
                  <w:color w:val="000000"/>
                  <w:sz w:val="20"/>
                </w:rPr>
                <w:t>MBBL2128004</w:t>
              </w:r>
            </w:ins>
            <w:del w:id="6261" w:author="An Phuc Cao" w:date="2024-09-30T16:19:00Z" w16du:dateUtc="2024-09-30T09:19:00Z">
              <w:r w:rsidRPr="00A511B7" w:rsidDel="002403A9">
                <w:rPr>
                  <w:rFonts w:ascii="Arial" w:hAnsi="Arial" w:cs="Arial"/>
                  <w:color w:val="000000"/>
                  <w:sz w:val="20"/>
                  <w:highlight w:val="yellow"/>
                </w:rPr>
                <w:delText>- BVBLH2229001</w:delText>
              </w:r>
            </w:del>
          </w:p>
        </w:tc>
        <w:tc>
          <w:tcPr>
            <w:tcW w:w="1953" w:type="dxa"/>
            <w:shd w:val="clear" w:color="auto" w:fill="auto"/>
            <w:vAlign w:val="bottom"/>
            <w:tcPrChange w:id="6262" w:author="An Phuc Cao" w:date="2024-10-24T17:17:00Z" w16du:dateUtc="2024-10-24T10:17:00Z">
              <w:tcPr>
                <w:tcW w:w="1953" w:type="dxa"/>
                <w:shd w:val="clear" w:color="auto" w:fill="auto"/>
                <w:vAlign w:val="bottom"/>
              </w:tcPr>
            </w:tcPrChange>
          </w:tcPr>
          <w:p w14:paraId="423C467E" w14:textId="518AEF07" w:rsidR="006C1C87" w:rsidRPr="006C1C87" w:rsidRDefault="006C1C87">
            <w:pPr>
              <w:widowControl w:val="0"/>
              <w:suppressAutoHyphens/>
              <w:ind w:left="43" w:right="-86"/>
              <w:jc w:val="right"/>
              <w:outlineLvl w:val="0"/>
              <w:rPr>
                <w:rFonts w:ascii="Arial" w:hAnsi="Arial" w:cs="Arial"/>
                <w:sz w:val="20"/>
                <w:lang w:val="pt-BR"/>
              </w:rPr>
              <w:pPrChange w:id="6263" w:author="An Phuc Cao" w:date="2024-10-25T16:43:00Z" w16du:dateUtc="2024-10-25T09:43:00Z">
                <w:pPr>
                  <w:widowControl w:val="0"/>
                  <w:suppressAutoHyphens/>
                  <w:ind w:left="43" w:right="-86"/>
                  <w:jc w:val="right"/>
                </w:pPr>
              </w:pPrChange>
            </w:pPr>
            <w:ins w:id="6264" w:author="An Phuc Cao" w:date="2024-10-24T17:17:00Z" w16du:dateUtc="2024-10-24T10:17:00Z">
              <w:r w:rsidRPr="006C1C87">
                <w:rPr>
                  <w:rFonts w:ascii="Arial" w:hAnsi="Arial" w:cs="Arial"/>
                  <w:sz w:val="20"/>
                  <w:rPrChange w:id="6265" w:author="An Phuc Cao" w:date="2024-10-24T17:17:00Z" w16du:dateUtc="2024-10-24T10:17:00Z">
                    <w:rPr/>
                  </w:rPrChange>
                </w:rPr>
                <w:t xml:space="preserve"> </w:t>
              </w:r>
            </w:ins>
            <w:ins w:id="6266" w:author="Hai Quang Le" w:date="2025-01-06T11:45:00Z" w16du:dateUtc="2025-01-06T04:45:00Z">
              <w:r w:rsidR="009957CC" w:rsidRPr="009957CC">
                <w:rPr>
                  <w:rFonts w:ascii="Arial" w:hAnsi="Arial" w:cs="Arial"/>
                  <w:sz w:val="20"/>
                </w:rPr>
                <w:t xml:space="preserve"> 50,511,397,104</w:t>
              </w:r>
            </w:ins>
            <w:ins w:id="6267" w:author="An Phuc Cao" w:date="2024-10-24T17:17:00Z" w16du:dateUtc="2024-10-24T10:17:00Z">
              <w:del w:id="6268" w:author="Hai Quang Le" w:date="2025-01-06T11:45:00Z" w16du:dateUtc="2025-01-06T04:45:00Z">
                <w:r w:rsidRPr="006C1C87" w:rsidDel="009957CC">
                  <w:rPr>
                    <w:rFonts w:ascii="Arial" w:hAnsi="Arial" w:cs="Arial"/>
                    <w:sz w:val="20"/>
                    <w:rPrChange w:id="6269" w:author="An Phuc Cao" w:date="2024-10-24T17:17:00Z" w16du:dateUtc="2024-10-24T10:17:00Z">
                      <w:rPr/>
                    </w:rPrChange>
                  </w:rPr>
                  <w:delText xml:space="preserve">53,030,821,918 </w:delText>
                </w:r>
              </w:del>
            </w:ins>
          </w:p>
        </w:tc>
        <w:tc>
          <w:tcPr>
            <w:tcW w:w="1953" w:type="dxa"/>
            <w:vAlign w:val="bottom"/>
            <w:tcPrChange w:id="6270" w:author="An Phuc Cao" w:date="2024-10-24T17:17:00Z" w16du:dateUtc="2024-10-24T10:17:00Z">
              <w:tcPr>
                <w:tcW w:w="1953" w:type="dxa"/>
                <w:vAlign w:val="bottom"/>
              </w:tcPr>
            </w:tcPrChange>
          </w:tcPr>
          <w:p w14:paraId="2D07F733" w14:textId="292A631B" w:rsidR="006C1C87" w:rsidRPr="006C1C87" w:rsidRDefault="006C1C87">
            <w:pPr>
              <w:widowControl w:val="0"/>
              <w:suppressAutoHyphens/>
              <w:ind w:left="43" w:right="-86"/>
              <w:jc w:val="right"/>
              <w:outlineLvl w:val="0"/>
              <w:rPr>
                <w:rFonts w:ascii="Arial" w:hAnsi="Arial" w:cs="Arial"/>
                <w:sz w:val="20"/>
              </w:rPr>
              <w:pPrChange w:id="6271" w:author="An Phuc Cao" w:date="2024-10-25T16:43:00Z" w16du:dateUtc="2024-10-25T09:43:00Z">
                <w:pPr>
                  <w:widowControl w:val="0"/>
                  <w:suppressAutoHyphens/>
                  <w:ind w:left="43" w:right="-86"/>
                  <w:jc w:val="right"/>
                </w:pPr>
              </w:pPrChange>
            </w:pPr>
            <w:ins w:id="6272" w:author="An Phuc Cao" w:date="2024-10-24T17:17:00Z" w16du:dateUtc="2024-10-24T10:17:00Z">
              <w:r w:rsidRPr="006C1C87">
                <w:rPr>
                  <w:rFonts w:ascii="Arial" w:hAnsi="Arial" w:cs="Arial"/>
                  <w:sz w:val="20"/>
                  <w:rPrChange w:id="6273" w:author="An Phuc Cao" w:date="2024-10-24T17:17:00Z" w16du:dateUtc="2024-10-24T10:17:00Z">
                    <w:rPr/>
                  </w:rPrChange>
                </w:rPr>
                <w:t xml:space="preserve"> -   </w:t>
              </w:r>
            </w:ins>
          </w:p>
        </w:tc>
      </w:tr>
      <w:tr w:rsidR="006C1C87" w:rsidRPr="00826313" w14:paraId="149AA2EB" w14:textId="77777777" w:rsidTr="006C1C87">
        <w:trPr>
          <w:trHeight w:val="20"/>
          <w:trPrChange w:id="6274" w:author="An Phuc Cao" w:date="2024-10-24T17:17:00Z" w16du:dateUtc="2024-10-24T10:17:00Z">
            <w:trPr>
              <w:trHeight w:val="20"/>
            </w:trPr>
          </w:trPrChange>
        </w:trPr>
        <w:tc>
          <w:tcPr>
            <w:tcW w:w="4270" w:type="dxa"/>
            <w:shd w:val="clear" w:color="auto" w:fill="auto"/>
            <w:vAlign w:val="bottom"/>
            <w:tcPrChange w:id="6275" w:author="An Phuc Cao" w:date="2024-10-24T17:17:00Z" w16du:dateUtc="2024-10-24T10:17:00Z">
              <w:tcPr>
                <w:tcW w:w="4270" w:type="dxa"/>
                <w:shd w:val="clear" w:color="auto" w:fill="auto"/>
                <w:vAlign w:val="bottom"/>
              </w:tcPr>
            </w:tcPrChange>
          </w:tcPr>
          <w:p w14:paraId="7DECD597" w14:textId="0CF0B59B" w:rsidR="006C1C87" w:rsidRPr="00A511B7" w:rsidRDefault="006C1C87">
            <w:pPr>
              <w:widowControl w:val="0"/>
              <w:suppressAutoHyphens/>
              <w:ind w:left="-108"/>
              <w:outlineLvl w:val="0"/>
              <w:rPr>
                <w:rFonts w:ascii="Arial" w:hAnsi="Arial" w:cs="Arial"/>
                <w:sz w:val="20"/>
                <w:highlight w:val="yellow"/>
              </w:rPr>
              <w:pPrChange w:id="6276" w:author="Hai Quang Le" w:date="2024-12-12T10:19:00Z" w16du:dateUtc="2024-12-12T03:19:00Z">
                <w:pPr>
                  <w:widowControl w:val="0"/>
                  <w:suppressAutoHyphens/>
                  <w:ind w:left="-108"/>
                </w:pPr>
              </w:pPrChange>
            </w:pPr>
            <w:ins w:id="6277" w:author="An Phuc Cao" w:date="2024-10-24T17:13:00Z" w16du:dateUtc="2024-10-24T10:13:00Z">
              <w:r>
                <w:rPr>
                  <w:rFonts w:ascii="Arial" w:hAnsi="Arial" w:cs="Arial"/>
                  <w:color w:val="000000"/>
                  <w:sz w:val="20"/>
                </w:rPr>
                <w:t>MBBL2128008</w:t>
              </w:r>
            </w:ins>
            <w:del w:id="6278" w:author="An Phuc Cao" w:date="2024-09-30T16:19:00Z" w16du:dateUtc="2024-09-30T09:19:00Z">
              <w:r w:rsidRPr="00232544" w:rsidDel="002403A9">
                <w:rPr>
                  <w:rFonts w:ascii="Arial" w:hAnsi="Arial" w:cs="Arial"/>
                  <w:color w:val="000000"/>
                  <w:sz w:val="20"/>
                  <w:rPrChange w:id="6279" w:author="Hai Quang Le" w:date="2024-12-12T10:19:00Z" w16du:dateUtc="2024-12-12T03:19:00Z">
                    <w:rPr>
                      <w:rFonts w:ascii="Arial" w:hAnsi="Arial" w:cs="Arial"/>
                      <w:color w:val="000000"/>
                      <w:sz w:val="20"/>
                      <w:highlight w:val="yellow"/>
                    </w:rPr>
                  </w:rPrChange>
                </w:rPr>
                <w:delText>- VBBL2229001</w:delText>
              </w:r>
            </w:del>
          </w:p>
        </w:tc>
        <w:tc>
          <w:tcPr>
            <w:tcW w:w="1953" w:type="dxa"/>
            <w:shd w:val="clear" w:color="auto" w:fill="auto"/>
            <w:vAlign w:val="bottom"/>
            <w:tcPrChange w:id="6280" w:author="An Phuc Cao" w:date="2024-10-24T17:17:00Z" w16du:dateUtc="2024-10-24T10:17:00Z">
              <w:tcPr>
                <w:tcW w:w="1953" w:type="dxa"/>
                <w:shd w:val="clear" w:color="auto" w:fill="auto"/>
                <w:vAlign w:val="bottom"/>
              </w:tcPr>
            </w:tcPrChange>
          </w:tcPr>
          <w:p w14:paraId="01CAFA58" w14:textId="632460A3" w:rsidR="006C1C87" w:rsidRPr="006C1C87" w:rsidRDefault="006C1C87">
            <w:pPr>
              <w:widowControl w:val="0"/>
              <w:suppressAutoHyphens/>
              <w:ind w:left="43" w:right="-86"/>
              <w:jc w:val="right"/>
              <w:outlineLvl w:val="0"/>
              <w:rPr>
                <w:rFonts w:ascii="Arial" w:hAnsi="Arial" w:cs="Arial"/>
                <w:sz w:val="20"/>
                <w:lang w:val="pt-BR"/>
              </w:rPr>
              <w:pPrChange w:id="6281" w:author="Trung Van Nguyen" w:date="2024-11-26T15:21:00Z" w16du:dateUtc="2024-11-26T08:21:00Z">
                <w:pPr>
                  <w:widowControl w:val="0"/>
                  <w:suppressAutoHyphens/>
                  <w:ind w:left="43" w:right="-86"/>
                  <w:jc w:val="right"/>
                </w:pPr>
              </w:pPrChange>
            </w:pPr>
            <w:ins w:id="6282" w:author="An Phuc Cao" w:date="2024-10-24T17:17:00Z" w16du:dateUtc="2024-10-24T10:17:00Z">
              <w:r w:rsidRPr="006C1C87">
                <w:rPr>
                  <w:rFonts w:ascii="Arial" w:hAnsi="Arial" w:cs="Arial"/>
                  <w:sz w:val="20"/>
                  <w:rPrChange w:id="6283" w:author="An Phuc Cao" w:date="2024-10-24T17:17:00Z" w16du:dateUtc="2024-10-24T10:17:00Z">
                    <w:rPr/>
                  </w:rPrChange>
                </w:rPr>
                <w:t xml:space="preserve"> </w:t>
              </w:r>
            </w:ins>
            <w:ins w:id="6284" w:author="Hai Quang Le" w:date="2025-01-06T11:45:00Z" w16du:dateUtc="2025-01-06T04:45:00Z">
              <w:r w:rsidR="0002026F" w:rsidRPr="0002026F">
                <w:rPr>
                  <w:rFonts w:ascii="Arial" w:hAnsi="Arial" w:cs="Arial"/>
                  <w:sz w:val="20"/>
                </w:rPr>
                <w:t xml:space="preserve"> 52,970,098,067 </w:t>
              </w:r>
            </w:ins>
            <w:ins w:id="6285" w:author="An Phuc Cao" w:date="2024-10-24T17:17:00Z" w16du:dateUtc="2024-10-24T10:17:00Z">
              <w:del w:id="6286" w:author="Hai Quang Le" w:date="2025-01-06T11:45:00Z" w16du:dateUtc="2025-01-06T04:45:00Z">
                <w:r w:rsidRPr="006C1C87" w:rsidDel="0002026F">
                  <w:rPr>
                    <w:rFonts w:ascii="Arial" w:hAnsi="Arial" w:cs="Arial"/>
                    <w:sz w:val="20"/>
                    <w:rPrChange w:id="6287" w:author="An Phuc Cao" w:date="2024-10-24T17:17:00Z" w16du:dateUtc="2024-10-24T10:17:00Z">
                      <w:rPr/>
                    </w:rPrChange>
                  </w:rPr>
                  <w:delText>52,663,013,699</w:delText>
                </w:r>
              </w:del>
              <w:del w:id="6288" w:author="Trung Van Nguyen" w:date="2024-11-26T15:20:00Z" w16du:dateUtc="2024-11-26T08:20:00Z">
                <w:r w:rsidRPr="006C1C87" w:rsidDel="000515F3">
                  <w:rPr>
                    <w:rFonts w:ascii="Arial" w:hAnsi="Arial" w:cs="Arial"/>
                    <w:sz w:val="20"/>
                    <w:rPrChange w:id="6289" w:author="An Phuc Cao" w:date="2024-10-24T17:17:00Z" w16du:dateUtc="2024-10-24T10:17:00Z">
                      <w:rPr/>
                    </w:rPrChange>
                  </w:rPr>
                  <w:delText xml:space="preserve"> </w:delText>
                </w:r>
              </w:del>
            </w:ins>
          </w:p>
        </w:tc>
        <w:tc>
          <w:tcPr>
            <w:tcW w:w="1953" w:type="dxa"/>
            <w:vAlign w:val="bottom"/>
            <w:tcPrChange w:id="6290" w:author="An Phuc Cao" w:date="2024-10-24T17:17:00Z" w16du:dateUtc="2024-10-24T10:17:00Z">
              <w:tcPr>
                <w:tcW w:w="1953" w:type="dxa"/>
                <w:vAlign w:val="bottom"/>
              </w:tcPr>
            </w:tcPrChange>
          </w:tcPr>
          <w:p w14:paraId="7D02D4B0" w14:textId="67B1F702" w:rsidR="006C1C87" w:rsidRPr="006C1C87" w:rsidRDefault="006C1C87">
            <w:pPr>
              <w:widowControl w:val="0"/>
              <w:suppressAutoHyphens/>
              <w:ind w:left="43" w:right="-86"/>
              <w:jc w:val="right"/>
              <w:outlineLvl w:val="0"/>
              <w:rPr>
                <w:rFonts w:ascii="Arial" w:hAnsi="Arial" w:cs="Arial"/>
                <w:sz w:val="20"/>
              </w:rPr>
              <w:pPrChange w:id="6291" w:author="Trung Van Nguyen" w:date="2024-11-26T15:21:00Z" w16du:dateUtc="2024-11-26T08:21:00Z">
                <w:pPr>
                  <w:widowControl w:val="0"/>
                  <w:suppressAutoHyphens/>
                  <w:ind w:left="43" w:right="-86"/>
                  <w:jc w:val="right"/>
                </w:pPr>
              </w:pPrChange>
            </w:pPr>
            <w:ins w:id="6292" w:author="An Phuc Cao" w:date="2024-10-24T17:17:00Z" w16du:dateUtc="2024-10-24T10:17:00Z">
              <w:r w:rsidRPr="006C1C87">
                <w:rPr>
                  <w:rFonts w:ascii="Arial" w:hAnsi="Arial" w:cs="Arial"/>
                  <w:sz w:val="20"/>
                  <w:rPrChange w:id="6293" w:author="An Phuc Cao" w:date="2024-10-24T17:17:00Z" w16du:dateUtc="2024-10-24T10:17:00Z">
                    <w:rPr/>
                  </w:rPrChange>
                </w:rPr>
                <w:t xml:space="preserve"> -   </w:t>
              </w:r>
            </w:ins>
          </w:p>
        </w:tc>
      </w:tr>
      <w:tr w:rsidR="006C1C87" w:rsidRPr="00826313" w14:paraId="2B15D258" w14:textId="77777777" w:rsidTr="006C1C87">
        <w:trPr>
          <w:trHeight w:val="20"/>
          <w:trPrChange w:id="6294" w:author="An Phuc Cao" w:date="2024-10-24T17:17:00Z" w16du:dateUtc="2024-10-24T10:17:00Z">
            <w:trPr>
              <w:trHeight w:val="20"/>
            </w:trPr>
          </w:trPrChange>
        </w:trPr>
        <w:tc>
          <w:tcPr>
            <w:tcW w:w="4270" w:type="dxa"/>
            <w:shd w:val="clear" w:color="auto" w:fill="auto"/>
            <w:vAlign w:val="bottom"/>
            <w:tcPrChange w:id="6295" w:author="An Phuc Cao" w:date="2024-10-24T17:17:00Z" w16du:dateUtc="2024-10-24T10:17:00Z">
              <w:tcPr>
                <w:tcW w:w="4270" w:type="dxa"/>
                <w:shd w:val="clear" w:color="auto" w:fill="auto"/>
                <w:vAlign w:val="bottom"/>
              </w:tcPr>
            </w:tcPrChange>
          </w:tcPr>
          <w:p w14:paraId="3F484A0D" w14:textId="6129E7E0" w:rsidR="006C1C87" w:rsidRPr="00A511B7" w:rsidRDefault="006C1C87">
            <w:pPr>
              <w:widowControl w:val="0"/>
              <w:suppressAutoHyphens/>
              <w:ind w:left="-108"/>
              <w:outlineLvl w:val="0"/>
              <w:rPr>
                <w:rFonts w:ascii="Arial" w:hAnsi="Arial" w:cs="Arial"/>
                <w:sz w:val="20"/>
                <w:highlight w:val="yellow"/>
              </w:rPr>
              <w:pPrChange w:id="6296" w:author="An Phuc Cao" w:date="2024-10-25T16:43:00Z" w16du:dateUtc="2024-10-25T09:43:00Z">
                <w:pPr>
                  <w:widowControl w:val="0"/>
                  <w:suppressAutoHyphens/>
                  <w:ind w:left="-108"/>
                </w:pPr>
              </w:pPrChange>
            </w:pPr>
            <w:ins w:id="6297" w:author="An Phuc Cao" w:date="2024-10-24T17:13:00Z" w16du:dateUtc="2024-10-24T10:13:00Z">
              <w:r>
                <w:rPr>
                  <w:rFonts w:ascii="Arial" w:hAnsi="Arial" w:cs="Arial"/>
                  <w:color w:val="000000"/>
                  <w:sz w:val="20"/>
                </w:rPr>
                <w:t>VBBL2229001</w:t>
              </w:r>
            </w:ins>
            <w:del w:id="6298" w:author="An Phuc Cao" w:date="2024-09-30T16:19:00Z" w16du:dateUtc="2024-09-30T09:19:00Z">
              <w:r w:rsidRPr="00A511B7" w:rsidDel="002403A9">
                <w:rPr>
                  <w:rFonts w:ascii="Arial" w:hAnsi="Arial" w:cs="Arial"/>
                  <w:color w:val="000000"/>
                  <w:sz w:val="20"/>
                  <w:highlight w:val="yellow"/>
                </w:rPr>
                <w:delText>- BVBL2229004</w:delText>
              </w:r>
            </w:del>
          </w:p>
        </w:tc>
        <w:tc>
          <w:tcPr>
            <w:tcW w:w="1953" w:type="dxa"/>
            <w:shd w:val="clear" w:color="auto" w:fill="auto"/>
            <w:vAlign w:val="bottom"/>
            <w:tcPrChange w:id="6299" w:author="An Phuc Cao" w:date="2024-10-24T17:17:00Z" w16du:dateUtc="2024-10-24T10:17:00Z">
              <w:tcPr>
                <w:tcW w:w="1953" w:type="dxa"/>
                <w:shd w:val="clear" w:color="auto" w:fill="auto"/>
                <w:vAlign w:val="bottom"/>
              </w:tcPr>
            </w:tcPrChange>
          </w:tcPr>
          <w:p w14:paraId="534DACEA" w14:textId="0C55A20B" w:rsidR="006C1C87" w:rsidRPr="006C1C87" w:rsidRDefault="006C1C87">
            <w:pPr>
              <w:widowControl w:val="0"/>
              <w:suppressAutoHyphens/>
              <w:ind w:left="43" w:right="-86"/>
              <w:jc w:val="right"/>
              <w:outlineLvl w:val="0"/>
              <w:rPr>
                <w:rFonts w:ascii="Arial" w:hAnsi="Arial" w:cs="Arial"/>
                <w:sz w:val="20"/>
                <w:lang w:val="pt-BR"/>
              </w:rPr>
              <w:pPrChange w:id="6300" w:author="An Phuc Cao" w:date="2024-10-25T16:43:00Z" w16du:dateUtc="2024-10-25T09:43:00Z">
                <w:pPr>
                  <w:widowControl w:val="0"/>
                  <w:suppressAutoHyphens/>
                  <w:ind w:left="43" w:right="-86"/>
                  <w:jc w:val="right"/>
                </w:pPr>
              </w:pPrChange>
            </w:pPr>
            <w:ins w:id="6301" w:author="An Phuc Cao" w:date="2024-10-24T17:17:00Z" w16du:dateUtc="2024-10-24T10:17:00Z">
              <w:r w:rsidRPr="006C1C87">
                <w:rPr>
                  <w:rFonts w:ascii="Arial" w:hAnsi="Arial" w:cs="Arial"/>
                  <w:sz w:val="20"/>
                  <w:rPrChange w:id="6302" w:author="An Phuc Cao" w:date="2024-10-24T17:17:00Z" w16du:dateUtc="2024-10-24T10:17:00Z">
                    <w:rPr/>
                  </w:rPrChange>
                </w:rPr>
                <w:t xml:space="preserve"> </w:t>
              </w:r>
            </w:ins>
            <w:ins w:id="6303" w:author="Hai Quang Le" w:date="2025-01-06T11:45:00Z" w16du:dateUtc="2025-01-06T04:45:00Z">
              <w:r w:rsidR="0002026F" w:rsidRPr="0002026F">
                <w:rPr>
                  <w:rFonts w:ascii="Arial" w:hAnsi="Arial" w:cs="Arial"/>
                  <w:sz w:val="20"/>
                </w:rPr>
                <w:t xml:space="preserve"> 49,667,633,224</w:t>
              </w:r>
            </w:ins>
            <w:ins w:id="6304" w:author="An Phuc Cao" w:date="2024-10-24T17:17:00Z" w16du:dateUtc="2024-10-24T10:17:00Z">
              <w:del w:id="6305" w:author="Hai Quang Le" w:date="2025-01-06T11:45:00Z" w16du:dateUtc="2025-01-06T04:45:00Z">
                <w:r w:rsidRPr="006C1C87" w:rsidDel="0002026F">
                  <w:rPr>
                    <w:rFonts w:ascii="Arial" w:hAnsi="Arial" w:cs="Arial"/>
                    <w:sz w:val="20"/>
                    <w:rPrChange w:id="6306" w:author="An Phuc Cao" w:date="2024-10-24T17:17:00Z" w16du:dateUtc="2024-10-24T10:17:00Z">
                      <w:rPr/>
                    </w:rPrChange>
                  </w:rPr>
                  <w:delText xml:space="preserve">52,829,767,123 </w:delText>
                </w:r>
              </w:del>
            </w:ins>
          </w:p>
        </w:tc>
        <w:tc>
          <w:tcPr>
            <w:tcW w:w="1953" w:type="dxa"/>
            <w:vAlign w:val="bottom"/>
            <w:tcPrChange w:id="6307" w:author="An Phuc Cao" w:date="2024-10-24T17:17:00Z" w16du:dateUtc="2024-10-24T10:17:00Z">
              <w:tcPr>
                <w:tcW w:w="1953" w:type="dxa"/>
                <w:vAlign w:val="bottom"/>
              </w:tcPr>
            </w:tcPrChange>
          </w:tcPr>
          <w:p w14:paraId="36E172EB" w14:textId="7BB7116B" w:rsidR="006C1C87" w:rsidRPr="006C1C87" w:rsidRDefault="006C1C87">
            <w:pPr>
              <w:widowControl w:val="0"/>
              <w:suppressAutoHyphens/>
              <w:ind w:left="43" w:right="-86"/>
              <w:jc w:val="right"/>
              <w:outlineLvl w:val="0"/>
              <w:rPr>
                <w:rFonts w:ascii="Arial" w:hAnsi="Arial" w:cs="Arial"/>
                <w:sz w:val="20"/>
              </w:rPr>
              <w:pPrChange w:id="6308" w:author="An Phuc Cao" w:date="2024-10-25T16:43:00Z" w16du:dateUtc="2024-10-25T09:43:00Z">
                <w:pPr>
                  <w:widowControl w:val="0"/>
                  <w:suppressAutoHyphens/>
                  <w:ind w:left="43" w:right="-86"/>
                  <w:jc w:val="right"/>
                </w:pPr>
              </w:pPrChange>
            </w:pPr>
            <w:ins w:id="6309" w:author="An Phuc Cao" w:date="2024-10-24T17:17:00Z" w16du:dateUtc="2024-10-24T10:17:00Z">
              <w:r w:rsidRPr="006C1C87">
                <w:rPr>
                  <w:rFonts w:ascii="Arial" w:hAnsi="Arial" w:cs="Arial"/>
                  <w:sz w:val="20"/>
                  <w:rPrChange w:id="6310" w:author="An Phuc Cao" w:date="2024-10-24T17:17:00Z" w16du:dateUtc="2024-10-24T10:17:00Z">
                    <w:rPr/>
                  </w:rPrChange>
                </w:rPr>
                <w:t xml:space="preserve"> 49,550,258,288 </w:t>
              </w:r>
            </w:ins>
          </w:p>
        </w:tc>
      </w:tr>
      <w:tr w:rsidR="006C1C87" w:rsidRPr="00826313" w14:paraId="36B9197D" w14:textId="77777777" w:rsidTr="006C1C87">
        <w:trPr>
          <w:trHeight w:val="20"/>
          <w:ins w:id="6311" w:author="An Phuc Cao" w:date="2024-10-24T17:13:00Z"/>
          <w:trPrChange w:id="6312" w:author="An Phuc Cao" w:date="2024-10-24T17:17:00Z" w16du:dateUtc="2024-10-24T10:17:00Z">
            <w:trPr>
              <w:trHeight w:val="20"/>
            </w:trPr>
          </w:trPrChange>
        </w:trPr>
        <w:tc>
          <w:tcPr>
            <w:tcW w:w="4270" w:type="dxa"/>
            <w:shd w:val="clear" w:color="auto" w:fill="auto"/>
            <w:vAlign w:val="bottom"/>
            <w:tcPrChange w:id="6313" w:author="An Phuc Cao" w:date="2024-10-24T17:17:00Z" w16du:dateUtc="2024-10-24T10:17:00Z">
              <w:tcPr>
                <w:tcW w:w="4270" w:type="dxa"/>
                <w:shd w:val="clear" w:color="auto" w:fill="auto"/>
              </w:tcPr>
            </w:tcPrChange>
          </w:tcPr>
          <w:p w14:paraId="17FAE052" w14:textId="1FB16979" w:rsidR="006C1C87" w:rsidRPr="00836B91" w:rsidRDefault="006C1C87">
            <w:pPr>
              <w:widowControl w:val="0"/>
              <w:suppressAutoHyphens/>
              <w:ind w:left="-108"/>
              <w:outlineLvl w:val="0"/>
              <w:rPr>
                <w:ins w:id="6314" w:author="An Phuc Cao" w:date="2024-10-24T17:13:00Z" w16du:dateUtc="2024-10-24T10:13:00Z"/>
                <w:rFonts w:ascii="Arial" w:hAnsi="Arial" w:cs="Arial"/>
                <w:sz w:val="20"/>
              </w:rPr>
              <w:pPrChange w:id="6315" w:author="An Phuc Cao" w:date="2024-10-25T16:43:00Z" w16du:dateUtc="2024-10-25T09:43:00Z">
                <w:pPr>
                  <w:widowControl w:val="0"/>
                  <w:suppressAutoHyphens/>
                  <w:ind w:left="-108"/>
                </w:pPr>
              </w:pPrChange>
            </w:pPr>
            <w:ins w:id="6316" w:author="An Phuc Cao" w:date="2024-10-24T17:13:00Z" w16du:dateUtc="2024-10-24T10:13:00Z">
              <w:r>
                <w:rPr>
                  <w:rFonts w:ascii="Arial" w:hAnsi="Arial" w:cs="Arial"/>
                  <w:color w:val="000000"/>
                  <w:sz w:val="20"/>
                </w:rPr>
                <w:t>VBBL2229002</w:t>
              </w:r>
            </w:ins>
          </w:p>
        </w:tc>
        <w:tc>
          <w:tcPr>
            <w:tcW w:w="1953" w:type="dxa"/>
            <w:shd w:val="clear" w:color="auto" w:fill="auto"/>
            <w:vAlign w:val="bottom"/>
            <w:tcPrChange w:id="6317" w:author="An Phuc Cao" w:date="2024-10-24T17:17:00Z" w16du:dateUtc="2024-10-24T10:17:00Z">
              <w:tcPr>
                <w:tcW w:w="1953" w:type="dxa"/>
                <w:shd w:val="clear" w:color="auto" w:fill="auto"/>
                <w:vAlign w:val="bottom"/>
              </w:tcPr>
            </w:tcPrChange>
          </w:tcPr>
          <w:p w14:paraId="0E7C66B6" w14:textId="787801C3" w:rsidR="006C1C87" w:rsidRPr="006C1C87" w:rsidRDefault="006C1C87">
            <w:pPr>
              <w:widowControl w:val="0"/>
              <w:suppressAutoHyphens/>
              <w:ind w:left="43" w:right="-86"/>
              <w:jc w:val="right"/>
              <w:outlineLvl w:val="0"/>
              <w:rPr>
                <w:ins w:id="6318" w:author="An Phuc Cao" w:date="2024-10-24T17:13:00Z" w16du:dateUtc="2024-10-24T10:13:00Z"/>
                <w:rFonts w:ascii="Arial" w:hAnsi="Arial" w:cs="Arial"/>
                <w:sz w:val="20"/>
              </w:rPr>
              <w:pPrChange w:id="6319" w:author="An Phuc Cao" w:date="2024-10-25T16:43:00Z" w16du:dateUtc="2024-10-25T09:43:00Z">
                <w:pPr>
                  <w:widowControl w:val="0"/>
                  <w:suppressAutoHyphens/>
                  <w:ind w:left="43" w:right="-86"/>
                  <w:jc w:val="right"/>
                </w:pPr>
              </w:pPrChange>
            </w:pPr>
            <w:ins w:id="6320" w:author="An Phuc Cao" w:date="2024-10-24T17:17:00Z" w16du:dateUtc="2024-10-24T10:17:00Z">
              <w:r w:rsidRPr="006C1C87">
                <w:rPr>
                  <w:rFonts w:ascii="Arial" w:hAnsi="Arial" w:cs="Arial"/>
                  <w:sz w:val="20"/>
                  <w:rPrChange w:id="6321" w:author="An Phuc Cao" w:date="2024-10-24T17:17:00Z" w16du:dateUtc="2024-10-24T10:17:00Z">
                    <w:rPr/>
                  </w:rPrChange>
                </w:rPr>
                <w:t xml:space="preserve"> </w:t>
              </w:r>
            </w:ins>
            <w:ins w:id="6322" w:author="Hai Quang Le" w:date="2025-01-06T11:45:00Z" w16du:dateUtc="2025-01-06T04:45:00Z">
              <w:r w:rsidR="0002026F" w:rsidRPr="0002026F">
                <w:rPr>
                  <w:rFonts w:ascii="Arial" w:hAnsi="Arial" w:cs="Arial"/>
                  <w:sz w:val="20"/>
                </w:rPr>
                <w:t xml:space="preserve"> 50,709,017,622</w:t>
              </w:r>
            </w:ins>
            <w:ins w:id="6323" w:author="An Phuc Cao" w:date="2024-10-24T17:17:00Z" w16du:dateUtc="2024-10-24T10:17:00Z">
              <w:del w:id="6324" w:author="Hai Quang Le" w:date="2025-01-06T11:45:00Z" w16du:dateUtc="2025-01-06T04:45:00Z">
                <w:r w:rsidRPr="006C1C87" w:rsidDel="0002026F">
                  <w:rPr>
                    <w:rFonts w:ascii="Arial" w:hAnsi="Arial" w:cs="Arial"/>
                    <w:sz w:val="20"/>
                    <w:rPrChange w:id="6325" w:author="An Phuc Cao" w:date="2024-10-24T17:17:00Z" w16du:dateUtc="2024-10-24T10:17:00Z">
                      <w:rPr/>
                    </w:rPrChange>
                  </w:rPr>
                  <w:delText xml:space="preserve">53,030,821,918 </w:delText>
                </w:r>
              </w:del>
            </w:ins>
          </w:p>
        </w:tc>
        <w:tc>
          <w:tcPr>
            <w:tcW w:w="1953" w:type="dxa"/>
            <w:vAlign w:val="bottom"/>
            <w:tcPrChange w:id="6326" w:author="An Phuc Cao" w:date="2024-10-24T17:17:00Z" w16du:dateUtc="2024-10-24T10:17:00Z">
              <w:tcPr>
                <w:tcW w:w="1953" w:type="dxa"/>
              </w:tcPr>
            </w:tcPrChange>
          </w:tcPr>
          <w:p w14:paraId="557CFB14" w14:textId="3DE4E118" w:rsidR="006C1C87" w:rsidRPr="006C1C87" w:rsidRDefault="006C1C87">
            <w:pPr>
              <w:widowControl w:val="0"/>
              <w:suppressAutoHyphens/>
              <w:ind w:left="43" w:right="-86"/>
              <w:jc w:val="right"/>
              <w:outlineLvl w:val="0"/>
              <w:rPr>
                <w:ins w:id="6327" w:author="An Phuc Cao" w:date="2024-10-24T17:13:00Z" w16du:dateUtc="2024-10-24T10:13:00Z"/>
                <w:rFonts w:ascii="Arial" w:hAnsi="Arial" w:cs="Arial"/>
                <w:sz w:val="20"/>
              </w:rPr>
              <w:pPrChange w:id="6328" w:author="An Phuc Cao" w:date="2024-10-25T16:43:00Z" w16du:dateUtc="2024-10-25T09:43:00Z">
                <w:pPr>
                  <w:widowControl w:val="0"/>
                  <w:suppressAutoHyphens/>
                  <w:ind w:left="43" w:right="-86"/>
                  <w:jc w:val="right"/>
                </w:pPr>
              </w:pPrChange>
            </w:pPr>
            <w:ins w:id="6329" w:author="An Phuc Cao" w:date="2024-10-24T17:17:00Z" w16du:dateUtc="2024-10-24T10:17:00Z">
              <w:r w:rsidRPr="006C1C87">
                <w:rPr>
                  <w:rFonts w:ascii="Arial" w:hAnsi="Arial" w:cs="Arial"/>
                  <w:sz w:val="20"/>
                  <w:rPrChange w:id="6330" w:author="An Phuc Cao" w:date="2024-10-24T17:17:00Z" w16du:dateUtc="2024-10-24T10:17:00Z">
                    <w:rPr/>
                  </w:rPrChange>
                </w:rPr>
                <w:t xml:space="preserve"> 49,252,283,502 </w:t>
              </w:r>
            </w:ins>
          </w:p>
        </w:tc>
      </w:tr>
      <w:tr w:rsidR="006C1C87" w:rsidRPr="00826313" w14:paraId="011CFF5F" w14:textId="77777777" w:rsidTr="006C1C87">
        <w:trPr>
          <w:trHeight w:val="20"/>
          <w:ins w:id="6331" w:author="An Phuc Cao" w:date="2024-10-24T17:13:00Z"/>
          <w:trPrChange w:id="6332" w:author="An Phuc Cao" w:date="2024-10-24T17:17:00Z" w16du:dateUtc="2024-10-24T10:17:00Z">
            <w:trPr>
              <w:trHeight w:val="20"/>
            </w:trPr>
          </w:trPrChange>
        </w:trPr>
        <w:tc>
          <w:tcPr>
            <w:tcW w:w="4270" w:type="dxa"/>
            <w:shd w:val="clear" w:color="auto" w:fill="auto"/>
            <w:vAlign w:val="bottom"/>
            <w:tcPrChange w:id="6333" w:author="An Phuc Cao" w:date="2024-10-24T17:17:00Z" w16du:dateUtc="2024-10-24T10:17:00Z">
              <w:tcPr>
                <w:tcW w:w="4270" w:type="dxa"/>
                <w:shd w:val="clear" w:color="auto" w:fill="auto"/>
              </w:tcPr>
            </w:tcPrChange>
          </w:tcPr>
          <w:p w14:paraId="680EACC9" w14:textId="74280C6A" w:rsidR="006C1C87" w:rsidRPr="00836B91" w:rsidRDefault="006C1C87">
            <w:pPr>
              <w:widowControl w:val="0"/>
              <w:suppressAutoHyphens/>
              <w:ind w:left="-108"/>
              <w:outlineLvl w:val="0"/>
              <w:rPr>
                <w:ins w:id="6334" w:author="An Phuc Cao" w:date="2024-10-24T17:13:00Z" w16du:dateUtc="2024-10-24T10:13:00Z"/>
                <w:rFonts w:ascii="Arial" w:hAnsi="Arial" w:cs="Arial"/>
                <w:sz w:val="20"/>
              </w:rPr>
              <w:pPrChange w:id="6335" w:author="An Phuc Cao" w:date="2024-10-25T16:43:00Z" w16du:dateUtc="2024-10-25T09:43:00Z">
                <w:pPr>
                  <w:widowControl w:val="0"/>
                  <w:suppressAutoHyphens/>
                  <w:ind w:left="-108"/>
                </w:pPr>
              </w:pPrChange>
            </w:pPr>
            <w:ins w:id="6336" w:author="An Phuc Cao" w:date="2024-10-24T17:13:00Z" w16du:dateUtc="2024-10-24T10:13:00Z">
              <w:r>
                <w:rPr>
                  <w:rFonts w:ascii="Arial" w:hAnsi="Arial" w:cs="Arial"/>
                  <w:color w:val="000000"/>
                  <w:sz w:val="20"/>
                </w:rPr>
                <w:t>BIDLH2431007</w:t>
              </w:r>
            </w:ins>
          </w:p>
        </w:tc>
        <w:tc>
          <w:tcPr>
            <w:tcW w:w="1953" w:type="dxa"/>
            <w:shd w:val="clear" w:color="auto" w:fill="auto"/>
            <w:vAlign w:val="bottom"/>
            <w:tcPrChange w:id="6337" w:author="An Phuc Cao" w:date="2024-10-24T17:17:00Z" w16du:dateUtc="2024-10-24T10:17:00Z">
              <w:tcPr>
                <w:tcW w:w="1953" w:type="dxa"/>
                <w:shd w:val="clear" w:color="auto" w:fill="auto"/>
                <w:vAlign w:val="bottom"/>
              </w:tcPr>
            </w:tcPrChange>
          </w:tcPr>
          <w:p w14:paraId="160786D8" w14:textId="76D1DD9D" w:rsidR="006C1C87" w:rsidRPr="006C1C87" w:rsidRDefault="006C1C87">
            <w:pPr>
              <w:widowControl w:val="0"/>
              <w:suppressAutoHyphens/>
              <w:ind w:left="43" w:right="-86"/>
              <w:jc w:val="right"/>
              <w:outlineLvl w:val="0"/>
              <w:rPr>
                <w:ins w:id="6338" w:author="An Phuc Cao" w:date="2024-10-24T17:13:00Z" w16du:dateUtc="2024-10-24T10:13:00Z"/>
                <w:rFonts w:ascii="Arial" w:hAnsi="Arial" w:cs="Arial"/>
                <w:sz w:val="20"/>
              </w:rPr>
              <w:pPrChange w:id="6339" w:author="An Phuc Cao" w:date="2024-10-25T16:43:00Z" w16du:dateUtc="2024-10-25T09:43:00Z">
                <w:pPr>
                  <w:widowControl w:val="0"/>
                  <w:suppressAutoHyphens/>
                  <w:ind w:left="43" w:right="-86"/>
                  <w:jc w:val="right"/>
                </w:pPr>
              </w:pPrChange>
            </w:pPr>
            <w:ins w:id="6340" w:author="An Phuc Cao" w:date="2024-10-24T17:17:00Z" w16du:dateUtc="2024-10-24T10:17:00Z">
              <w:r w:rsidRPr="006C1C87">
                <w:rPr>
                  <w:rFonts w:ascii="Arial" w:hAnsi="Arial" w:cs="Arial"/>
                  <w:sz w:val="20"/>
                  <w:rPrChange w:id="6341" w:author="An Phuc Cao" w:date="2024-10-24T17:17:00Z" w16du:dateUtc="2024-10-24T10:17:00Z">
                    <w:rPr/>
                  </w:rPrChange>
                </w:rPr>
                <w:t xml:space="preserve"> </w:t>
              </w:r>
            </w:ins>
            <w:ins w:id="6342" w:author="Hai Quang Le" w:date="2025-01-06T11:45:00Z" w16du:dateUtc="2025-01-06T04:45:00Z">
              <w:r w:rsidR="00D2341E" w:rsidRPr="00D2341E">
                <w:rPr>
                  <w:rFonts w:ascii="Arial" w:hAnsi="Arial" w:cs="Arial"/>
                  <w:sz w:val="20"/>
                </w:rPr>
                <w:t xml:space="preserve"> 50,248,125,762</w:t>
              </w:r>
            </w:ins>
            <w:ins w:id="6343" w:author="An Phuc Cao" w:date="2024-10-24T17:17:00Z" w16du:dateUtc="2024-10-24T10:17:00Z">
              <w:del w:id="6344" w:author="Hai Quang Le" w:date="2025-01-06T11:45:00Z" w16du:dateUtc="2025-01-06T04:45:00Z">
                <w:r w:rsidRPr="006C1C87" w:rsidDel="00D2341E">
                  <w:rPr>
                    <w:rFonts w:ascii="Arial" w:hAnsi="Arial" w:cs="Arial"/>
                    <w:sz w:val="20"/>
                    <w:rPrChange w:id="6345" w:author="An Phuc Cao" w:date="2024-10-24T17:17:00Z" w16du:dateUtc="2024-10-24T10:17:00Z">
                      <w:rPr/>
                    </w:rPrChange>
                  </w:rPr>
                  <w:delText xml:space="preserve">50,269,205,479 </w:delText>
                </w:r>
              </w:del>
            </w:ins>
          </w:p>
        </w:tc>
        <w:tc>
          <w:tcPr>
            <w:tcW w:w="1953" w:type="dxa"/>
            <w:vAlign w:val="bottom"/>
            <w:tcPrChange w:id="6346" w:author="An Phuc Cao" w:date="2024-10-24T17:17:00Z" w16du:dateUtc="2024-10-24T10:17:00Z">
              <w:tcPr>
                <w:tcW w:w="1953" w:type="dxa"/>
              </w:tcPr>
            </w:tcPrChange>
          </w:tcPr>
          <w:p w14:paraId="39CCCE8E" w14:textId="52ED71B7" w:rsidR="006C1C87" w:rsidRPr="006C1C87" w:rsidRDefault="006C1C87">
            <w:pPr>
              <w:widowControl w:val="0"/>
              <w:suppressAutoHyphens/>
              <w:ind w:left="43" w:right="-86"/>
              <w:jc w:val="right"/>
              <w:outlineLvl w:val="0"/>
              <w:rPr>
                <w:ins w:id="6347" w:author="An Phuc Cao" w:date="2024-10-24T17:13:00Z" w16du:dateUtc="2024-10-24T10:13:00Z"/>
                <w:rFonts w:ascii="Arial" w:hAnsi="Arial" w:cs="Arial"/>
                <w:sz w:val="20"/>
              </w:rPr>
              <w:pPrChange w:id="6348" w:author="An Phuc Cao" w:date="2024-10-25T16:43:00Z" w16du:dateUtc="2024-10-25T09:43:00Z">
                <w:pPr>
                  <w:widowControl w:val="0"/>
                  <w:suppressAutoHyphens/>
                  <w:ind w:left="43" w:right="-86"/>
                  <w:jc w:val="right"/>
                </w:pPr>
              </w:pPrChange>
            </w:pPr>
            <w:ins w:id="6349" w:author="An Phuc Cao" w:date="2024-10-24T17:17:00Z" w16du:dateUtc="2024-10-24T10:17:00Z">
              <w:r w:rsidRPr="006C1C87">
                <w:rPr>
                  <w:rFonts w:ascii="Arial" w:hAnsi="Arial" w:cs="Arial"/>
                  <w:sz w:val="20"/>
                  <w:rPrChange w:id="6350" w:author="An Phuc Cao" w:date="2024-10-24T17:17:00Z" w16du:dateUtc="2024-10-24T10:17:00Z">
                    <w:rPr/>
                  </w:rPrChange>
                </w:rPr>
                <w:t xml:space="preserve"> -   </w:t>
              </w:r>
            </w:ins>
          </w:p>
        </w:tc>
      </w:tr>
      <w:tr w:rsidR="006C1C87" w:rsidRPr="00826313" w:rsidDel="00D2341E" w14:paraId="5DF7F5EC" w14:textId="0BD10646" w:rsidTr="006C1C87">
        <w:trPr>
          <w:trHeight w:val="20"/>
          <w:ins w:id="6351" w:author="An Phuc Cao" w:date="2024-10-24T17:13:00Z"/>
          <w:del w:id="6352" w:author="Hai Quang Le" w:date="2025-01-06T11:46:00Z" w16du:dateUtc="2025-01-06T04:46:00Z"/>
          <w:trPrChange w:id="6353" w:author="An Phuc Cao" w:date="2024-10-24T17:17:00Z" w16du:dateUtc="2024-10-24T10:17:00Z">
            <w:trPr>
              <w:trHeight w:val="20"/>
            </w:trPr>
          </w:trPrChange>
        </w:trPr>
        <w:tc>
          <w:tcPr>
            <w:tcW w:w="4270" w:type="dxa"/>
            <w:shd w:val="clear" w:color="auto" w:fill="auto"/>
            <w:vAlign w:val="bottom"/>
            <w:tcPrChange w:id="6354" w:author="An Phuc Cao" w:date="2024-10-24T17:17:00Z" w16du:dateUtc="2024-10-24T10:17:00Z">
              <w:tcPr>
                <w:tcW w:w="4270" w:type="dxa"/>
                <w:shd w:val="clear" w:color="auto" w:fill="auto"/>
              </w:tcPr>
            </w:tcPrChange>
          </w:tcPr>
          <w:p w14:paraId="093CB8FF" w14:textId="4D2E6AF3" w:rsidR="006C1C87" w:rsidRPr="00836B91" w:rsidDel="00D2341E" w:rsidRDefault="006C1C87">
            <w:pPr>
              <w:widowControl w:val="0"/>
              <w:suppressAutoHyphens/>
              <w:ind w:left="-108"/>
              <w:outlineLvl w:val="0"/>
              <w:rPr>
                <w:ins w:id="6355" w:author="An Phuc Cao" w:date="2024-10-24T17:13:00Z" w16du:dateUtc="2024-10-24T10:13:00Z"/>
                <w:del w:id="6356" w:author="Hai Quang Le" w:date="2025-01-06T11:46:00Z" w16du:dateUtc="2025-01-06T04:46:00Z"/>
                <w:rFonts w:ascii="Arial" w:hAnsi="Arial" w:cs="Arial"/>
                <w:sz w:val="20"/>
              </w:rPr>
              <w:pPrChange w:id="6357" w:author="An Phuc Cao" w:date="2024-10-25T16:43:00Z" w16du:dateUtc="2024-10-25T09:43:00Z">
                <w:pPr>
                  <w:widowControl w:val="0"/>
                  <w:suppressAutoHyphens/>
                  <w:ind w:left="-108"/>
                </w:pPr>
              </w:pPrChange>
            </w:pPr>
            <w:ins w:id="6358" w:author="An Phuc Cao" w:date="2024-10-24T17:13:00Z" w16du:dateUtc="2024-10-24T10:13:00Z">
              <w:del w:id="6359" w:author="Hai Quang Le" w:date="2025-01-06T11:46:00Z" w16du:dateUtc="2025-01-06T04:46:00Z">
                <w:r w:rsidDel="00D2341E">
                  <w:rPr>
                    <w:rFonts w:ascii="Arial" w:hAnsi="Arial" w:cs="Arial"/>
                    <w:color w:val="000000"/>
                    <w:sz w:val="20"/>
                  </w:rPr>
                  <w:delText>BAB201-08C</w:delText>
                </w:r>
              </w:del>
            </w:ins>
          </w:p>
        </w:tc>
        <w:tc>
          <w:tcPr>
            <w:tcW w:w="1953" w:type="dxa"/>
            <w:shd w:val="clear" w:color="auto" w:fill="auto"/>
            <w:vAlign w:val="bottom"/>
            <w:tcPrChange w:id="6360" w:author="An Phuc Cao" w:date="2024-10-24T17:17:00Z" w16du:dateUtc="2024-10-24T10:17:00Z">
              <w:tcPr>
                <w:tcW w:w="1953" w:type="dxa"/>
                <w:shd w:val="clear" w:color="auto" w:fill="auto"/>
                <w:vAlign w:val="bottom"/>
              </w:tcPr>
            </w:tcPrChange>
          </w:tcPr>
          <w:p w14:paraId="7991BFDD" w14:textId="3E35906B" w:rsidR="006C1C87" w:rsidRPr="006C1C87" w:rsidDel="00D2341E" w:rsidRDefault="006C1C87">
            <w:pPr>
              <w:widowControl w:val="0"/>
              <w:suppressAutoHyphens/>
              <w:ind w:left="43" w:right="-86"/>
              <w:jc w:val="right"/>
              <w:outlineLvl w:val="0"/>
              <w:rPr>
                <w:ins w:id="6361" w:author="An Phuc Cao" w:date="2024-10-24T17:13:00Z" w16du:dateUtc="2024-10-24T10:13:00Z"/>
                <w:del w:id="6362" w:author="Hai Quang Le" w:date="2025-01-06T11:46:00Z" w16du:dateUtc="2025-01-06T04:46:00Z"/>
                <w:rFonts w:ascii="Arial" w:hAnsi="Arial" w:cs="Arial"/>
                <w:sz w:val="20"/>
              </w:rPr>
              <w:pPrChange w:id="6363" w:author="An Phuc Cao" w:date="2024-10-25T16:43:00Z" w16du:dateUtc="2024-10-25T09:43:00Z">
                <w:pPr>
                  <w:widowControl w:val="0"/>
                  <w:suppressAutoHyphens/>
                  <w:ind w:left="43" w:right="-86"/>
                  <w:jc w:val="right"/>
                </w:pPr>
              </w:pPrChange>
            </w:pPr>
            <w:ins w:id="6364" w:author="An Phuc Cao" w:date="2024-10-24T17:17:00Z" w16du:dateUtc="2024-10-24T10:17:00Z">
              <w:del w:id="6365" w:author="Hai Quang Le" w:date="2025-01-06T11:46:00Z" w16du:dateUtc="2025-01-06T04:46:00Z">
                <w:r w:rsidRPr="006C1C87" w:rsidDel="00D2341E">
                  <w:rPr>
                    <w:rFonts w:ascii="Arial" w:hAnsi="Arial" w:cs="Arial"/>
                    <w:sz w:val="20"/>
                    <w:rPrChange w:id="6366" w:author="An Phuc Cao" w:date="2024-10-24T17:17:00Z" w16du:dateUtc="2024-10-24T10:17:00Z">
                      <w:rPr/>
                    </w:rPrChange>
                  </w:rPr>
                  <w:delText xml:space="preserve"> 58,917,312,877 </w:delText>
                </w:r>
              </w:del>
            </w:ins>
          </w:p>
        </w:tc>
        <w:tc>
          <w:tcPr>
            <w:tcW w:w="1953" w:type="dxa"/>
            <w:vAlign w:val="bottom"/>
            <w:tcPrChange w:id="6367" w:author="An Phuc Cao" w:date="2024-10-24T17:17:00Z" w16du:dateUtc="2024-10-24T10:17:00Z">
              <w:tcPr>
                <w:tcW w:w="1953" w:type="dxa"/>
              </w:tcPr>
            </w:tcPrChange>
          </w:tcPr>
          <w:p w14:paraId="677A6816" w14:textId="107C4E35" w:rsidR="006C1C87" w:rsidRPr="006C1C87" w:rsidDel="00D2341E" w:rsidRDefault="006C1C87">
            <w:pPr>
              <w:widowControl w:val="0"/>
              <w:suppressAutoHyphens/>
              <w:ind w:left="43" w:right="-86"/>
              <w:jc w:val="right"/>
              <w:outlineLvl w:val="0"/>
              <w:rPr>
                <w:ins w:id="6368" w:author="An Phuc Cao" w:date="2024-10-24T17:13:00Z" w16du:dateUtc="2024-10-24T10:13:00Z"/>
                <w:del w:id="6369" w:author="Hai Quang Le" w:date="2025-01-06T11:46:00Z" w16du:dateUtc="2025-01-06T04:46:00Z"/>
                <w:rFonts w:ascii="Arial" w:hAnsi="Arial" w:cs="Arial"/>
                <w:sz w:val="20"/>
              </w:rPr>
              <w:pPrChange w:id="6370" w:author="An Phuc Cao" w:date="2024-10-25T16:43:00Z" w16du:dateUtc="2024-10-25T09:43:00Z">
                <w:pPr>
                  <w:widowControl w:val="0"/>
                  <w:suppressAutoHyphens/>
                  <w:ind w:left="43" w:right="-86"/>
                  <w:jc w:val="right"/>
                </w:pPr>
              </w:pPrChange>
            </w:pPr>
            <w:ins w:id="6371" w:author="An Phuc Cao" w:date="2024-10-24T17:17:00Z" w16du:dateUtc="2024-10-24T10:17:00Z">
              <w:del w:id="6372" w:author="Hai Quang Le" w:date="2025-01-06T11:46:00Z" w16du:dateUtc="2025-01-06T04:46:00Z">
                <w:r w:rsidRPr="006C1C87" w:rsidDel="00D2341E">
                  <w:rPr>
                    <w:rFonts w:ascii="Arial" w:hAnsi="Arial" w:cs="Arial"/>
                    <w:sz w:val="20"/>
                    <w:rPrChange w:id="6373" w:author="An Phuc Cao" w:date="2024-10-24T17:17:00Z" w16du:dateUtc="2024-10-24T10:17:00Z">
                      <w:rPr/>
                    </w:rPrChange>
                  </w:rPr>
                  <w:delText>262,554,676,154</w:delText>
                </w:r>
              </w:del>
            </w:ins>
          </w:p>
        </w:tc>
      </w:tr>
      <w:tr w:rsidR="006C1C87" w:rsidRPr="00826313" w14:paraId="2A90B310" w14:textId="77777777" w:rsidTr="006C1C87">
        <w:trPr>
          <w:trHeight w:val="20"/>
          <w:trPrChange w:id="6374" w:author="An Phuc Cao" w:date="2024-10-24T17:17:00Z" w16du:dateUtc="2024-10-24T10:17:00Z">
            <w:trPr>
              <w:trHeight w:val="20"/>
            </w:trPr>
          </w:trPrChange>
        </w:trPr>
        <w:tc>
          <w:tcPr>
            <w:tcW w:w="4270" w:type="dxa"/>
            <w:shd w:val="clear" w:color="auto" w:fill="auto"/>
            <w:tcPrChange w:id="6375" w:author="An Phuc Cao" w:date="2024-10-24T17:17:00Z" w16du:dateUtc="2024-10-24T10:17:00Z">
              <w:tcPr>
                <w:tcW w:w="4270" w:type="dxa"/>
                <w:shd w:val="clear" w:color="auto" w:fill="auto"/>
                <w:vAlign w:val="bottom"/>
              </w:tcPr>
            </w:tcPrChange>
          </w:tcPr>
          <w:p w14:paraId="44002E6F" w14:textId="5B4F416B" w:rsidR="006C1C87" w:rsidRPr="00A511B7" w:rsidRDefault="006C1C87">
            <w:pPr>
              <w:widowControl w:val="0"/>
              <w:suppressAutoHyphens/>
              <w:ind w:left="-108"/>
              <w:outlineLvl w:val="0"/>
              <w:rPr>
                <w:rFonts w:ascii="Arial" w:hAnsi="Arial" w:cs="Arial"/>
                <w:sz w:val="20"/>
                <w:highlight w:val="yellow"/>
              </w:rPr>
              <w:pPrChange w:id="6376" w:author="An Phuc Cao" w:date="2024-10-25T16:43:00Z" w16du:dateUtc="2024-10-25T09:43:00Z">
                <w:pPr>
                  <w:widowControl w:val="0"/>
                  <w:suppressAutoHyphens/>
                  <w:ind w:left="-108"/>
                </w:pPr>
              </w:pPrChange>
            </w:pPr>
            <w:ins w:id="6377" w:author="An Phuc Cao" w:date="2024-09-30T16:19:00Z" w16du:dateUtc="2024-09-30T09:19:00Z">
              <w:r w:rsidRPr="00836B91">
                <w:rPr>
                  <w:rFonts w:ascii="Arial" w:hAnsi="Arial" w:cs="Arial"/>
                  <w:sz w:val="20"/>
                </w:rPr>
                <w:t>Other bonds</w:t>
              </w:r>
            </w:ins>
            <w:del w:id="6378" w:author="An Phuc Cao" w:date="2024-09-30T16:19:00Z" w16du:dateUtc="2024-09-30T09:19:00Z">
              <w:r w:rsidRPr="00A511B7" w:rsidDel="002403A9">
                <w:rPr>
                  <w:rFonts w:ascii="Arial" w:hAnsi="Arial" w:cs="Arial"/>
                  <w:color w:val="000000"/>
                  <w:sz w:val="20"/>
                  <w:highlight w:val="yellow"/>
                </w:rPr>
                <w:delText>- MBBL2128004</w:delText>
              </w:r>
            </w:del>
          </w:p>
        </w:tc>
        <w:tc>
          <w:tcPr>
            <w:tcW w:w="1953" w:type="dxa"/>
            <w:shd w:val="clear" w:color="auto" w:fill="auto"/>
            <w:vAlign w:val="bottom"/>
            <w:tcPrChange w:id="6379" w:author="An Phuc Cao" w:date="2024-10-24T17:17:00Z" w16du:dateUtc="2024-10-24T10:17:00Z">
              <w:tcPr>
                <w:tcW w:w="1953" w:type="dxa"/>
                <w:shd w:val="clear" w:color="auto" w:fill="auto"/>
                <w:vAlign w:val="bottom"/>
              </w:tcPr>
            </w:tcPrChange>
          </w:tcPr>
          <w:p w14:paraId="560223A0" w14:textId="4DFE83FC" w:rsidR="006C1C87" w:rsidRPr="006C1C87" w:rsidRDefault="006C1C87">
            <w:pPr>
              <w:widowControl w:val="0"/>
              <w:suppressAutoHyphens/>
              <w:ind w:left="43" w:right="-86"/>
              <w:jc w:val="right"/>
              <w:outlineLvl w:val="0"/>
              <w:rPr>
                <w:rFonts w:ascii="Arial" w:hAnsi="Arial" w:cs="Arial"/>
                <w:sz w:val="20"/>
              </w:rPr>
              <w:pPrChange w:id="6380" w:author="An Phuc Cao" w:date="2024-10-25T16:43:00Z" w16du:dateUtc="2024-10-25T09:43:00Z">
                <w:pPr>
                  <w:widowControl w:val="0"/>
                  <w:suppressAutoHyphens/>
                  <w:ind w:left="43" w:right="-86"/>
                  <w:jc w:val="right"/>
                </w:pPr>
              </w:pPrChange>
            </w:pPr>
            <w:ins w:id="6381" w:author="An Phuc Cao" w:date="2024-10-24T17:17:00Z" w16du:dateUtc="2024-10-24T10:17:00Z">
              <w:r w:rsidRPr="006C1C87">
                <w:rPr>
                  <w:rFonts w:ascii="Arial" w:hAnsi="Arial" w:cs="Arial"/>
                  <w:sz w:val="20"/>
                  <w:rPrChange w:id="6382" w:author="An Phuc Cao" w:date="2024-10-24T17:17:00Z" w16du:dateUtc="2024-10-24T10:17:00Z">
                    <w:rPr/>
                  </w:rPrChange>
                </w:rPr>
                <w:t xml:space="preserve"> </w:t>
              </w:r>
            </w:ins>
            <w:ins w:id="6383" w:author="Hai Quang Le" w:date="2025-01-06T11:46:00Z" w16du:dateUtc="2025-01-06T04:46:00Z">
              <w:r w:rsidR="00DA4F78">
                <w:rPr>
                  <w:rFonts w:ascii="Arial" w:hAnsi="Arial" w:cs="Arial"/>
                  <w:sz w:val="20"/>
                </w:rPr>
                <w:t>5</w:t>
              </w:r>
            </w:ins>
            <w:ins w:id="6384" w:author="An Phuc Cao" w:date="2024-10-24T17:17:00Z" w16du:dateUtc="2024-10-24T10:17:00Z">
              <w:del w:id="6385" w:author="Hai Quang Le" w:date="2025-01-06T11:46:00Z" w16du:dateUtc="2025-01-06T04:46:00Z">
                <w:r w:rsidRPr="006C1C87" w:rsidDel="00DA4F78">
                  <w:rPr>
                    <w:rFonts w:ascii="Arial" w:hAnsi="Arial" w:cs="Arial"/>
                    <w:sz w:val="20"/>
                    <w:rPrChange w:id="6386" w:author="An Phuc Cao" w:date="2024-10-24T17:17:00Z" w16du:dateUtc="2024-10-24T10:17:00Z">
                      <w:rPr/>
                    </w:rPrChange>
                  </w:rPr>
                  <w:delText>4</w:delText>
                </w:r>
              </w:del>
              <w:r w:rsidRPr="006C1C87">
                <w:rPr>
                  <w:rFonts w:ascii="Arial" w:hAnsi="Arial" w:cs="Arial"/>
                  <w:sz w:val="20"/>
                  <w:rPrChange w:id="6387" w:author="An Phuc Cao" w:date="2024-10-24T17:17:00Z" w16du:dateUtc="2024-10-24T10:17:00Z">
                    <w:rPr/>
                  </w:rPrChange>
                </w:rPr>
                <w:t>8</w:t>
              </w:r>
              <w:del w:id="6388" w:author="Hai Quang Le" w:date="2025-01-06T11:46:00Z" w16du:dateUtc="2025-01-06T04:46:00Z">
                <w:r w:rsidRPr="006C1C87" w:rsidDel="00DA4F78">
                  <w:rPr>
                    <w:rFonts w:ascii="Arial" w:hAnsi="Arial" w:cs="Arial"/>
                    <w:sz w:val="20"/>
                    <w:rPrChange w:id="6389" w:author="An Phuc Cao" w:date="2024-10-24T17:17:00Z" w16du:dateUtc="2024-10-24T10:17:00Z">
                      <w:rPr/>
                    </w:rPrChange>
                  </w:rPr>
                  <w:delText>8</w:delText>
                </w:r>
              </w:del>
              <w:r w:rsidRPr="006C1C87">
                <w:rPr>
                  <w:rFonts w:ascii="Arial" w:hAnsi="Arial" w:cs="Arial"/>
                  <w:sz w:val="20"/>
                  <w:rPrChange w:id="6390" w:author="An Phuc Cao" w:date="2024-10-24T17:17:00Z" w16du:dateUtc="2024-10-24T10:17:00Z">
                    <w:rPr/>
                  </w:rPrChange>
                </w:rPr>
                <w:t>,</w:t>
              </w:r>
              <w:commentRangeStart w:id="6391"/>
              <w:commentRangeStart w:id="6392"/>
              <w:del w:id="6393" w:author="Hai Quang Le" w:date="2025-01-06T11:46:00Z" w16du:dateUtc="2025-01-06T04:46:00Z">
                <w:r w:rsidRPr="006C1C87" w:rsidDel="00DA4F78">
                  <w:rPr>
                    <w:rFonts w:ascii="Arial" w:hAnsi="Arial" w:cs="Arial"/>
                    <w:sz w:val="20"/>
                    <w:rPrChange w:id="6394" w:author="An Phuc Cao" w:date="2024-10-24T17:17:00Z" w16du:dateUtc="2024-10-24T10:17:00Z">
                      <w:rPr/>
                    </w:rPrChange>
                  </w:rPr>
                  <w:delText>693</w:delText>
                </w:r>
              </w:del>
            </w:ins>
            <w:commentRangeEnd w:id="6391"/>
            <w:ins w:id="6395" w:author="Hai Quang Le" w:date="2025-01-06T11:46:00Z" w16du:dateUtc="2025-01-06T04:46:00Z">
              <w:r w:rsidR="00DA4F78">
                <w:rPr>
                  <w:rFonts w:ascii="Arial" w:hAnsi="Arial" w:cs="Arial"/>
                  <w:sz w:val="20"/>
                </w:rPr>
                <w:t>678</w:t>
              </w:r>
            </w:ins>
            <w:r w:rsidR="00D279C7">
              <w:rPr>
                <w:rStyle w:val="CommentReference"/>
                <w:rFonts w:ascii="Times New Roman" w:hAnsi="Times New Roman"/>
              </w:rPr>
              <w:commentReference w:id="6391"/>
            </w:r>
            <w:commentRangeEnd w:id="6392"/>
            <w:r w:rsidR="00232544">
              <w:rPr>
                <w:rStyle w:val="CommentReference"/>
                <w:rFonts w:ascii="Times New Roman" w:hAnsi="Times New Roman"/>
              </w:rPr>
              <w:commentReference w:id="6392"/>
            </w:r>
            <w:ins w:id="6396" w:author="An Phuc Cao" w:date="2024-10-24T17:17:00Z" w16du:dateUtc="2024-10-24T10:17:00Z">
              <w:r w:rsidRPr="006C1C87">
                <w:rPr>
                  <w:rFonts w:ascii="Arial" w:hAnsi="Arial" w:cs="Arial"/>
                  <w:sz w:val="20"/>
                  <w:rPrChange w:id="6397" w:author="An Phuc Cao" w:date="2024-10-24T17:17:00Z" w16du:dateUtc="2024-10-24T10:17:00Z">
                    <w:rPr/>
                  </w:rPrChange>
                </w:rPr>
                <w:t>,</w:t>
              </w:r>
              <w:del w:id="6398" w:author="Hai Quang Le" w:date="2025-01-06T11:46:00Z" w16du:dateUtc="2025-01-06T04:46:00Z">
                <w:r w:rsidRPr="006C1C87" w:rsidDel="00DA4F78">
                  <w:rPr>
                    <w:rFonts w:ascii="Arial" w:hAnsi="Arial" w:cs="Arial"/>
                    <w:sz w:val="20"/>
                    <w:rPrChange w:id="6399" w:author="An Phuc Cao" w:date="2024-10-24T17:17:00Z" w16du:dateUtc="2024-10-24T10:17:00Z">
                      <w:rPr/>
                    </w:rPrChange>
                  </w:rPr>
                  <w:delText>937</w:delText>
                </w:r>
              </w:del>
            </w:ins>
            <w:ins w:id="6400" w:author="Hai Quang Le" w:date="2025-01-06T11:46:00Z" w16du:dateUtc="2025-01-06T04:46:00Z">
              <w:r w:rsidR="00DA4F78">
                <w:rPr>
                  <w:rFonts w:ascii="Arial" w:hAnsi="Arial" w:cs="Arial"/>
                  <w:sz w:val="20"/>
                </w:rPr>
                <w:t>935</w:t>
              </w:r>
            </w:ins>
            <w:ins w:id="6401" w:author="An Phuc Cao" w:date="2024-10-24T17:17:00Z" w16du:dateUtc="2024-10-24T10:17:00Z">
              <w:r w:rsidRPr="006C1C87">
                <w:rPr>
                  <w:rFonts w:ascii="Arial" w:hAnsi="Arial" w:cs="Arial"/>
                  <w:sz w:val="20"/>
                  <w:rPrChange w:id="6402" w:author="An Phuc Cao" w:date="2024-10-24T17:17:00Z" w16du:dateUtc="2024-10-24T10:17:00Z">
                    <w:rPr/>
                  </w:rPrChange>
                </w:rPr>
                <w:t>,</w:t>
              </w:r>
              <w:del w:id="6403" w:author="Hai Quang Le" w:date="2025-01-06T11:46:00Z" w16du:dateUtc="2025-01-06T04:46:00Z">
                <w:r w:rsidRPr="006C1C87" w:rsidDel="00DA4F78">
                  <w:rPr>
                    <w:rFonts w:ascii="Arial" w:hAnsi="Arial" w:cs="Arial"/>
                    <w:sz w:val="20"/>
                    <w:rPrChange w:id="6404" w:author="An Phuc Cao" w:date="2024-10-24T17:17:00Z" w16du:dateUtc="2024-10-24T10:17:00Z">
                      <w:rPr/>
                    </w:rPrChange>
                  </w:rPr>
                  <w:delText>419</w:delText>
                </w:r>
              </w:del>
            </w:ins>
            <w:ins w:id="6405" w:author="Hai Quang Le" w:date="2025-01-06T11:46:00Z" w16du:dateUtc="2025-01-06T04:46:00Z">
              <w:r w:rsidR="00DA4F78">
                <w:rPr>
                  <w:rFonts w:ascii="Arial" w:hAnsi="Arial" w:cs="Arial"/>
                  <w:sz w:val="20"/>
                </w:rPr>
                <w:t>830</w:t>
              </w:r>
            </w:ins>
            <w:ins w:id="6406" w:author="An Phuc Cao" w:date="2024-10-24T17:17:00Z" w16du:dateUtc="2024-10-24T10:17:00Z">
              <w:r w:rsidRPr="006C1C87">
                <w:rPr>
                  <w:rFonts w:ascii="Arial" w:hAnsi="Arial" w:cs="Arial"/>
                  <w:sz w:val="20"/>
                  <w:rPrChange w:id="6407" w:author="An Phuc Cao" w:date="2024-10-24T17:17:00Z" w16du:dateUtc="2024-10-24T10:17:00Z">
                    <w:rPr/>
                  </w:rPrChange>
                </w:rPr>
                <w:t xml:space="preserve"> </w:t>
              </w:r>
            </w:ins>
          </w:p>
        </w:tc>
        <w:tc>
          <w:tcPr>
            <w:tcW w:w="1953" w:type="dxa"/>
            <w:vAlign w:val="bottom"/>
            <w:tcPrChange w:id="6408" w:author="An Phuc Cao" w:date="2024-10-24T17:17:00Z" w16du:dateUtc="2024-10-24T10:17:00Z">
              <w:tcPr>
                <w:tcW w:w="1953" w:type="dxa"/>
                <w:vAlign w:val="bottom"/>
              </w:tcPr>
            </w:tcPrChange>
          </w:tcPr>
          <w:p w14:paraId="31357B35" w14:textId="5E0EEE7C" w:rsidR="006C1C87" w:rsidRPr="006C1C87" w:rsidRDefault="006C1C87">
            <w:pPr>
              <w:widowControl w:val="0"/>
              <w:suppressAutoHyphens/>
              <w:ind w:left="43" w:right="-86"/>
              <w:jc w:val="right"/>
              <w:outlineLvl w:val="0"/>
              <w:rPr>
                <w:rFonts w:ascii="Arial" w:hAnsi="Arial" w:cs="Arial"/>
                <w:sz w:val="20"/>
              </w:rPr>
              <w:pPrChange w:id="6409" w:author="An Phuc Cao" w:date="2024-10-25T16:43:00Z" w16du:dateUtc="2024-10-25T09:43:00Z">
                <w:pPr>
                  <w:widowControl w:val="0"/>
                  <w:suppressAutoHyphens/>
                  <w:ind w:left="43" w:right="-86"/>
                  <w:jc w:val="right"/>
                </w:pPr>
              </w:pPrChange>
            </w:pPr>
            <w:ins w:id="6410" w:author="An Phuc Cao" w:date="2024-10-24T17:17:00Z" w16du:dateUtc="2024-10-24T10:17:00Z">
              <w:del w:id="6411" w:author="Hai Quang Le" w:date="2025-01-06T11:46:00Z" w16du:dateUtc="2025-01-06T04:46:00Z">
                <w:r w:rsidRPr="006C1C87" w:rsidDel="00DA4F78">
                  <w:rPr>
                    <w:rFonts w:ascii="Arial" w:hAnsi="Arial" w:cs="Arial"/>
                    <w:sz w:val="20"/>
                    <w:rPrChange w:id="6412" w:author="An Phuc Cao" w:date="2024-10-24T17:17:00Z" w16du:dateUtc="2024-10-24T10:17:00Z">
                      <w:rPr/>
                    </w:rPrChange>
                  </w:rPr>
                  <w:delText>361,357,217,944</w:delText>
                </w:r>
              </w:del>
            </w:ins>
            <w:ins w:id="6413" w:author="Hai Quang Le" w:date="2025-01-06T11:46:00Z" w16du:dateUtc="2025-01-06T04:46:00Z">
              <w:r w:rsidR="00DA4F78">
                <w:rPr>
                  <w:rFonts w:ascii="Arial" w:hAnsi="Arial" w:cs="Arial"/>
                  <w:sz w:val="20"/>
                </w:rPr>
                <w:t>262,554,676,154</w:t>
              </w:r>
            </w:ins>
          </w:p>
        </w:tc>
      </w:tr>
      <w:tr w:rsidR="00FC1FF5" w:rsidRPr="00826313" w14:paraId="2DD2B631" w14:textId="77777777" w:rsidTr="006C1C87">
        <w:trPr>
          <w:trHeight w:val="20"/>
          <w:trPrChange w:id="6414" w:author="An Phuc Cao" w:date="2024-10-24T17:17:00Z" w16du:dateUtc="2024-10-24T10:17:00Z">
            <w:trPr>
              <w:trHeight w:val="20"/>
            </w:trPr>
          </w:trPrChange>
        </w:trPr>
        <w:tc>
          <w:tcPr>
            <w:tcW w:w="4270" w:type="dxa"/>
            <w:shd w:val="clear" w:color="auto" w:fill="auto"/>
            <w:tcPrChange w:id="6415" w:author="An Phuc Cao" w:date="2024-10-24T17:17:00Z" w16du:dateUtc="2024-10-24T10:17:00Z">
              <w:tcPr>
                <w:tcW w:w="4270" w:type="dxa"/>
                <w:shd w:val="clear" w:color="auto" w:fill="auto"/>
                <w:vAlign w:val="bottom"/>
              </w:tcPr>
            </w:tcPrChange>
          </w:tcPr>
          <w:p w14:paraId="2F9942FC" w14:textId="0A8D8509" w:rsidR="00FC1FF5" w:rsidRPr="00A511B7" w:rsidRDefault="00FC1FF5">
            <w:pPr>
              <w:widowControl w:val="0"/>
              <w:suppressAutoHyphens/>
              <w:ind w:left="-108"/>
              <w:outlineLvl w:val="0"/>
              <w:rPr>
                <w:rFonts w:ascii="Arial" w:hAnsi="Arial" w:cs="Arial"/>
                <w:sz w:val="20"/>
                <w:highlight w:val="yellow"/>
              </w:rPr>
              <w:pPrChange w:id="6416" w:author="An Phuc Cao" w:date="2024-10-25T16:43:00Z" w16du:dateUtc="2024-10-25T09:43:00Z">
                <w:pPr>
                  <w:widowControl w:val="0"/>
                  <w:suppressAutoHyphens/>
                  <w:ind w:left="-108"/>
                </w:pPr>
              </w:pPrChange>
            </w:pPr>
            <w:del w:id="6417" w:author="An Phuc Cao" w:date="2024-09-30T16:19:00Z" w16du:dateUtc="2024-09-30T09:19:00Z">
              <w:r w:rsidRPr="00A511B7" w:rsidDel="002403A9">
                <w:rPr>
                  <w:rFonts w:ascii="Arial" w:hAnsi="Arial" w:cs="Arial"/>
                  <w:color w:val="000000"/>
                  <w:sz w:val="20"/>
                  <w:highlight w:val="yellow"/>
                </w:rPr>
                <w:delText>Other bonds</w:delText>
              </w:r>
            </w:del>
          </w:p>
        </w:tc>
        <w:tc>
          <w:tcPr>
            <w:tcW w:w="1953" w:type="dxa"/>
            <w:shd w:val="clear" w:color="auto" w:fill="auto"/>
            <w:vAlign w:val="bottom"/>
            <w:tcPrChange w:id="6418" w:author="An Phuc Cao" w:date="2024-10-24T17:17:00Z" w16du:dateUtc="2024-10-24T10:17:00Z">
              <w:tcPr>
                <w:tcW w:w="1953" w:type="dxa"/>
                <w:shd w:val="clear" w:color="auto" w:fill="auto"/>
                <w:vAlign w:val="bottom"/>
              </w:tcPr>
            </w:tcPrChange>
          </w:tcPr>
          <w:p w14:paraId="25AB85DB" w14:textId="67A2973F" w:rsidR="00FC1FF5" w:rsidRPr="00826313" w:rsidRDefault="00FC1FF5">
            <w:pPr>
              <w:widowControl w:val="0"/>
              <w:suppressAutoHyphens/>
              <w:ind w:left="43" w:right="-86"/>
              <w:jc w:val="right"/>
              <w:outlineLvl w:val="0"/>
              <w:rPr>
                <w:rFonts w:ascii="Arial" w:hAnsi="Arial" w:cs="Arial"/>
                <w:sz w:val="20"/>
                <w:lang w:val="pt-BR"/>
              </w:rPr>
              <w:pPrChange w:id="6419" w:author="An Phuc Cao" w:date="2024-10-25T16:43:00Z" w16du:dateUtc="2024-10-25T09:43:00Z">
                <w:pPr>
                  <w:widowControl w:val="0"/>
                  <w:suppressAutoHyphens/>
                  <w:ind w:left="43" w:right="-86"/>
                  <w:jc w:val="right"/>
                </w:pPr>
              </w:pPrChange>
            </w:pPr>
          </w:p>
        </w:tc>
        <w:tc>
          <w:tcPr>
            <w:tcW w:w="1953" w:type="dxa"/>
            <w:vAlign w:val="bottom"/>
            <w:tcPrChange w:id="6420" w:author="An Phuc Cao" w:date="2024-10-24T17:17:00Z" w16du:dateUtc="2024-10-24T10:17:00Z">
              <w:tcPr>
                <w:tcW w:w="1953" w:type="dxa"/>
                <w:vAlign w:val="bottom"/>
              </w:tcPr>
            </w:tcPrChange>
          </w:tcPr>
          <w:p w14:paraId="6370F9A3" w14:textId="4C54ADF6" w:rsidR="00FC1FF5" w:rsidRPr="00826313" w:rsidRDefault="00FC1FF5">
            <w:pPr>
              <w:widowControl w:val="0"/>
              <w:suppressAutoHyphens/>
              <w:ind w:left="43" w:right="-86"/>
              <w:jc w:val="right"/>
              <w:outlineLvl w:val="0"/>
              <w:rPr>
                <w:rFonts w:ascii="Arial" w:hAnsi="Arial" w:cs="Arial"/>
                <w:sz w:val="20"/>
              </w:rPr>
              <w:pPrChange w:id="6421" w:author="An Phuc Cao" w:date="2024-10-25T16:43:00Z" w16du:dateUtc="2024-10-25T09:43:00Z">
                <w:pPr>
                  <w:widowControl w:val="0"/>
                  <w:suppressAutoHyphens/>
                  <w:ind w:left="43" w:right="-86"/>
                  <w:jc w:val="right"/>
                </w:pPr>
              </w:pPrChange>
            </w:pPr>
          </w:p>
        </w:tc>
      </w:tr>
      <w:tr w:rsidR="00B3554F" w:rsidRPr="00826313" w14:paraId="495831AE" w14:textId="77777777" w:rsidTr="006C1C87">
        <w:trPr>
          <w:trHeight w:val="20"/>
          <w:ins w:id="6422" w:author="An Phuc Cao" w:date="2024-10-24T17:14:00Z"/>
          <w:trPrChange w:id="6423" w:author="An Phuc Cao" w:date="2024-10-24T17:17:00Z" w16du:dateUtc="2024-10-24T10:17:00Z">
            <w:trPr>
              <w:trHeight w:val="20"/>
            </w:trPr>
          </w:trPrChange>
        </w:trPr>
        <w:tc>
          <w:tcPr>
            <w:tcW w:w="4270" w:type="dxa"/>
            <w:shd w:val="clear" w:color="auto" w:fill="auto"/>
            <w:vAlign w:val="bottom"/>
            <w:tcPrChange w:id="6424" w:author="An Phuc Cao" w:date="2024-10-24T17:17:00Z" w16du:dateUtc="2024-10-24T10:17:00Z">
              <w:tcPr>
                <w:tcW w:w="4270" w:type="dxa"/>
                <w:shd w:val="clear" w:color="auto" w:fill="auto"/>
              </w:tcPr>
            </w:tcPrChange>
          </w:tcPr>
          <w:p w14:paraId="0F5BA80E" w14:textId="17726289" w:rsidR="00B3554F" w:rsidRPr="002341F0" w:rsidDel="002403A9" w:rsidRDefault="00B3554F">
            <w:pPr>
              <w:widowControl w:val="0"/>
              <w:suppressAutoHyphens/>
              <w:ind w:left="-108"/>
              <w:outlineLvl w:val="0"/>
              <w:rPr>
                <w:ins w:id="6425" w:author="An Phuc Cao" w:date="2024-10-24T17:14:00Z" w16du:dateUtc="2024-10-24T10:14:00Z"/>
                <w:rFonts w:ascii="Arial" w:hAnsi="Arial" w:cs="Arial"/>
                <w:i/>
                <w:iCs/>
                <w:color w:val="000000"/>
                <w:sz w:val="20"/>
                <w:highlight w:val="yellow"/>
                <w:rPrChange w:id="6426" w:author="An Phuc Cao" w:date="2024-10-24T17:14:00Z" w16du:dateUtc="2024-10-24T10:14:00Z">
                  <w:rPr>
                    <w:ins w:id="6427" w:author="An Phuc Cao" w:date="2024-10-24T17:14:00Z" w16du:dateUtc="2024-10-24T10:14:00Z"/>
                    <w:rFonts w:ascii="Arial" w:hAnsi="Arial" w:cs="Arial"/>
                    <w:color w:val="000000"/>
                    <w:sz w:val="20"/>
                    <w:highlight w:val="yellow"/>
                  </w:rPr>
                </w:rPrChange>
              </w:rPr>
              <w:pPrChange w:id="6428" w:author="An Phuc Cao" w:date="2024-10-25T16:43:00Z" w16du:dateUtc="2024-10-25T09:43:00Z">
                <w:pPr>
                  <w:widowControl w:val="0"/>
                  <w:suppressAutoHyphens/>
                  <w:ind w:left="-108"/>
                </w:pPr>
              </w:pPrChange>
            </w:pPr>
            <w:ins w:id="6429" w:author="An Phuc Cao" w:date="2024-10-24T17:14:00Z" w16du:dateUtc="2024-10-24T10:14:00Z">
              <w:r w:rsidRPr="002341F0">
                <w:rPr>
                  <w:rFonts w:ascii="Arial" w:hAnsi="Arial" w:cs="Arial"/>
                  <w:b/>
                  <w:bCs/>
                  <w:i/>
                  <w:iCs/>
                  <w:color w:val="000000"/>
                  <w:sz w:val="20"/>
                  <w:rPrChange w:id="6430" w:author="An Phuc Cao" w:date="2024-10-24T17:14:00Z" w16du:dateUtc="2024-10-24T10:14:00Z">
                    <w:rPr>
                      <w:rFonts w:ascii="Arial" w:hAnsi="Arial" w:cs="Arial"/>
                      <w:b/>
                      <w:bCs/>
                      <w:color w:val="000000"/>
                      <w:sz w:val="20"/>
                    </w:rPr>
                  </w:rPrChange>
                </w:rPr>
                <w:t>Bonds issued by Vietnam State Treasury</w:t>
              </w:r>
            </w:ins>
          </w:p>
        </w:tc>
        <w:tc>
          <w:tcPr>
            <w:tcW w:w="1953" w:type="dxa"/>
            <w:shd w:val="clear" w:color="auto" w:fill="auto"/>
            <w:vAlign w:val="bottom"/>
            <w:tcPrChange w:id="6431" w:author="An Phuc Cao" w:date="2024-10-24T17:17:00Z" w16du:dateUtc="2024-10-24T10:17:00Z">
              <w:tcPr>
                <w:tcW w:w="1953" w:type="dxa"/>
                <w:shd w:val="clear" w:color="auto" w:fill="auto"/>
                <w:vAlign w:val="bottom"/>
              </w:tcPr>
            </w:tcPrChange>
          </w:tcPr>
          <w:p w14:paraId="4A4AC9C6" w14:textId="52489F4A" w:rsidR="00B3554F" w:rsidRPr="006C1C87" w:rsidRDefault="00B3554F">
            <w:pPr>
              <w:widowControl w:val="0"/>
              <w:suppressAutoHyphens/>
              <w:ind w:left="43" w:right="-86"/>
              <w:jc w:val="right"/>
              <w:outlineLvl w:val="0"/>
              <w:rPr>
                <w:ins w:id="6432" w:author="An Phuc Cao" w:date="2024-10-24T17:14:00Z" w16du:dateUtc="2024-10-24T10:14:00Z"/>
                <w:rFonts w:ascii="Arial" w:hAnsi="Arial" w:cs="Arial"/>
                <w:b/>
                <w:bCs/>
                <w:i/>
                <w:iCs/>
                <w:sz w:val="20"/>
                <w:lang w:val="pt-BR"/>
                <w:rPrChange w:id="6433" w:author="An Phuc Cao" w:date="2024-10-24T17:17:00Z" w16du:dateUtc="2024-10-24T10:17:00Z">
                  <w:rPr>
                    <w:ins w:id="6434" w:author="An Phuc Cao" w:date="2024-10-24T17:14:00Z" w16du:dateUtc="2024-10-24T10:14:00Z"/>
                    <w:rFonts w:ascii="Arial" w:hAnsi="Arial" w:cs="Arial"/>
                    <w:sz w:val="20"/>
                    <w:lang w:val="pt-BR"/>
                  </w:rPr>
                </w:rPrChange>
              </w:rPr>
              <w:pPrChange w:id="6435" w:author="An Phuc Cao" w:date="2024-10-25T16:43:00Z" w16du:dateUtc="2024-10-25T09:43:00Z">
                <w:pPr>
                  <w:widowControl w:val="0"/>
                  <w:suppressAutoHyphens/>
                  <w:ind w:left="43" w:right="-86"/>
                  <w:jc w:val="right"/>
                </w:pPr>
              </w:pPrChange>
            </w:pPr>
            <w:ins w:id="6436" w:author="An Phuc Cao" w:date="2024-10-24T17:17:00Z" w16du:dateUtc="2024-10-24T10:17:00Z">
              <w:r w:rsidRPr="006C1C87">
                <w:rPr>
                  <w:rFonts w:ascii="Arial" w:hAnsi="Arial" w:cs="Arial"/>
                  <w:b/>
                  <w:bCs/>
                  <w:i/>
                  <w:iCs/>
                  <w:sz w:val="20"/>
                  <w:rPrChange w:id="6437" w:author="An Phuc Cao" w:date="2024-10-24T17:17:00Z" w16du:dateUtc="2024-10-24T10:17:00Z">
                    <w:rPr/>
                  </w:rPrChange>
                </w:rPr>
                <w:t xml:space="preserve"> </w:t>
              </w:r>
            </w:ins>
            <w:ins w:id="6438" w:author="Hai Quang Le" w:date="2025-01-06T11:46:00Z" w16du:dateUtc="2025-01-06T04:46:00Z">
              <w:r w:rsidR="006424BA" w:rsidRPr="006424BA">
                <w:rPr>
                  <w:rFonts w:ascii="Arial" w:hAnsi="Arial" w:cs="Arial"/>
                  <w:b/>
                  <w:bCs/>
                  <w:i/>
                  <w:iCs/>
                  <w:sz w:val="20"/>
                </w:rPr>
                <w:t xml:space="preserve"> 52,131,000,000</w:t>
              </w:r>
            </w:ins>
            <w:ins w:id="6439" w:author="An Phuc Cao" w:date="2024-10-24T17:17:00Z" w16du:dateUtc="2024-10-24T10:17:00Z">
              <w:del w:id="6440" w:author="Hai Quang Le" w:date="2025-01-06T11:46:00Z" w16du:dateUtc="2025-01-06T04:46:00Z">
                <w:r w:rsidRPr="006C1C87" w:rsidDel="006424BA">
                  <w:rPr>
                    <w:rFonts w:ascii="Arial" w:hAnsi="Arial" w:cs="Arial"/>
                    <w:b/>
                    <w:bCs/>
                    <w:i/>
                    <w:iCs/>
                    <w:sz w:val="20"/>
                    <w:rPrChange w:id="6441" w:author="An Phuc Cao" w:date="2024-10-24T17:17:00Z" w16du:dateUtc="2024-10-24T10:17:00Z">
                      <w:rPr/>
                    </w:rPrChange>
                  </w:rPr>
                  <w:delText xml:space="preserve">50,014,246,575 </w:delText>
                </w:r>
              </w:del>
            </w:ins>
          </w:p>
        </w:tc>
        <w:tc>
          <w:tcPr>
            <w:tcW w:w="1953" w:type="dxa"/>
            <w:vAlign w:val="bottom"/>
            <w:tcPrChange w:id="6442" w:author="An Phuc Cao" w:date="2024-10-24T17:17:00Z" w16du:dateUtc="2024-10-24T10:17:00Z">
              <w:tcPr>
                <w:tcW w:w="1953" w:type="dxa"/>
                <w:vAlign w:val="bottom"/>
              </w:tcPr>
            </w:tcPrChange>
          </w:tcPr>
          <w:p w14:paraId="322B7C9C" w14:textId="47132374" w:rsidR="00B3554F" w:rsidRPr="006C1C87" w:rsidRDefault="00B3554F">
            <w:pPr>
              <w:widowControl w:val="0"/>
              <w:suppressAutoHyphens/>
              <w:ind w:left="43" w:right="-86"/>
              <w:jc w:val="right"/>
              <w:outlineLvl w:val="0"/>
              <w:rPr>
                <w:ins w:id="6443" w:author="An Phuc Cao" w:date="2024-10-24T17:14:00Z" w16du:dateUtc="2024-10-24T10:14:00Z"/>
                <w:rFonts w:ascii="Arial" w:hAnsi="Arial" w:cs="Arial"/>
                <w:b/>
                <w:bCs/>
                <w:i/>
                <w:iCs/>
                <w:sz w:val="20"/>
                <w:rPrChange w:id="6444" w:author="An Phuc Cao" w:date="2024-10-24T17:17:00Z" w16du:dateUtc="2024-10-24T10:17:00Z">
                  <w:rPr>
                    <w:ins w:id="6445" w:author="An Phuc Cao" w:date="2024-10-24T17:14:00Z" w16du:dateUtc="2024-10-24T10:14:00Z"/>
                    <w:rFonts w:ascii="Arial" w:hAnsi="Arial" w:cs="Arial"/>
                    <w:sz w:val="20"/>
                  </w:rPr>
                </w:rPrChange>
              </w:rPr>
              <w:pPrChange w:id="6446" w:author="An Phuc Cao" w:date="2024-10-25T16:43:00Z" w16du:dateUtc="2024-10-25T09:43:00Z">
                <w:pPr>
                  <w:widowControl w:val="0"/>
                  <w:suppressAutoHyphens/>
                  <w:ind w:left="43" w:right="-86"/>
                  <w:jc w:val="right"/>
                </w:pPr>
              </w:pPrChange>
            </w:pPr>
            <w:ins w:id="6447" w:author="An Phuc Cao" w:date="2024-10-24T17:17:00Z" w16du:dateUtc="2024-10-24T10:17:00Z">
              <w:r w:rsidRPr="006C1C87">
                <w:rPr>
                  <w:rFonts w:ascii="Arial" w:hAnsi="Arial" w:cs="Arial"/>
                  <w:b/>
                  <w:bCs/>
                  <w:i/>
                  <w:iCs/>
                  <w:sz w:val="20"/>
                  <w:rPrChange w:id="6448" w:author="An Phuc Cao" w:date="2024-10-24T17:17:00Z" w16du:dateUtc="2024-10-24T10:17:00Z">
                    <w:rPr/>
                  </w:rPrChange>
                </w:rPr>
                <w:t xml:space="preserve"> -   </w:t>
              </w:r>
            </w:ins>
          </w:p>
        </w:tc>
      </w:tr>
      <w:tr w:rsidR="00B3554F" w:rsidRPr="00826313" w14:paraId="07B9B1C1" w14:textId="77777777" w:rsidTr="006C1C87">
        <w:trPr>
          <w:trHeight w:val="20"/>
          <w:ins w:id="6449" w:author="An Phuc Cao" w:date="2024-10-24T17:14:00Z"/>
          <w:trPrChange w:id="6450" w:author="An Phuc Cao" w:date="2024-10-24T17:17:00Z" w16du:dateUtc="2024-10-24T10:17:00Z">
            <w:trPr>
              <w:trHeight w:val="20"/>
            </w:trPr>
          </w:trPrChange>
        </w:trPr>
        <w:tc>
          <w:tcPr>
            <w:tcW w:w="4270" w:type="dxa"/>
            <w:shd w:val="clear" w:color="auto" w:fill="auto"/>
            <w:vAlign w:val="bottom"/>
            <w:tcPrChange w:id="6451" w:author="An Phuc Cao" w:date="2024-10-24T17:17:00Z" w16du:dateUtc="2024-10-24T10:17:00Z">
              <w:tcPr>
                <w:tcW w:w="4270" w:type="dxa"/>
                <w:shd w:val="clear" w:color="auto" w:fill="auto"/>
              </w:tcPr>
            </w:tcPrChange>
          </w:tcPr>
          <w:p w14:paraId="761FE9A2" w14:textId="1A3AD2B3" w:rsidR="00B3554F" w:rsidRPr="00A511B7" w:rsidDel="002403A9" w:rsidRDefault="00B3554F">
            <w:pPr>
              <w:widowControl w:val="0"/>
              <w:suppressAutoHyphens/>
              <w:ind w:left="-108"/>
              <w:outlineLvl w:val="0"/>
              <w:rPr>
                <w:ins w:id="6452" w:author="An Phuc Cao" w:date="2024-10-24T17:14:00Z" w16du:dateUtc="2024-10-24T10:14:00Z"/>
                <w:rFonts w:ascii="Arial" w:hAnsi="Arial" w:cs="Arial"/>
                <w:color w:val="000000"/>
                <w:sz w:val="20"/>
                <w:highlight w:val="yellow"/>
              </w:rPr>
              <w:pPrChange w:id="6453" w:author="An Phuc Cao" w:date="2024-10-25T16:43:00Z" w16du:dateUtc="2024-10-25T09:43:00Z">
                <w:pPr>
                  <w:widowControl w:val="0"/>
                  <w:suppressAutoHyphens/>
                  <w:ind w:left="-108"/>
                </w:pPr>
              </w:pPrChange>
            </w:pPr>
            <w:ins w:id="6454" w:author="An Phuc Cao" w:date="2024-10-24T17:14:00Z" w16du:dateUtc="2024-10-24T10:14:00Z">
              <w:r>
                <w:rPr>
                  <w:rFonts w:ascii="Arial" w:hAnsi="Arial" w:cs="Arial"/>
                  <w:color w:val="000000"/>
                  <w:sz w:val="20"/>
                </w:rPr>
                <w:t>TD2338137</w:t>
              </w:r>
            </w:ins>
          </w:p>
        </w:tc>
        <w:tc>
          <w:tcPr>
            <w:tcW w:w="1953" w:type="dxa"/>
            <w:shd w:val="clear" w:color="auto" w:fill="auto"/>
            <w:vAlign w:val="bottom"/>
            <w:tcPrChange w:id="6455" w:author="An Phuc Cao" w:date="2024-10-24T17:17:00Z" w16du:dateUtc="2024-10-24T10:17:00Z">
              <w:tcPr>
                <w:tcW w:w="1953" w:type="dxa"/>
                <w:shd w:val="clear" w:color="auto" w:fill="auto"/>
                <w:vAlign w:val="bottom"/>
              </w:tcPr>
            </w:tcPrChange>
          </w:tcPr>
          <w:p w14:paraId="4152E28A" w14:textId="34F39F8A" w:rsidR="00B3554F" w:rsidRPr="00B3554F" w:rsidRDefault="00B3554F">
            <w:pPr>
              <w:widowControl w:val="0"/>
              <w:suppressAutoHyphens/>
              <w:ind w:left="43" w:right="-86"/>
              <w:jc w:val="right"/>
              <w:outlineLvl w:val="0"/>
              <w:rPr>
                <w:ins w:id="6456" w:author="An Phuc Cao" w:date="2024-10-24T17:14:00Z" w16du:dateUtc="2024-10-24T10:14:00Z"/>
                <w:rFonts w:ascii="Arial" w:hAnsi="Arial" w:cs="Arial"/>
                <w:sz w:val="20"/>
                <w:lang w:val="pt-BR"/>
              </w:rPr>
              <w:pPrChange w:id="6457" w:author="An Phuc Cao" w:date="2024-10-25T16:43:00Z" w16du:dateUtc="2024-10-25T09:43:00Z">
                <w:pPr>
                  <w:widowControl w:val="0"/>
                  <w:suppressAutoHyphens/>
                  <w:ind w:left="43" w:right="-86"/>
                  <w:jc w:val="right"/>
                </w:pPr>
              </w:pPrChange>
            </w:pPr>
            <w:ins w:id="6458" w:author="An Phuc Cao" w:date="2024-10-24T17:17:00Z" w16du:dateUtc="2024-10-24T10:17:00Z">
              <w:r w:rsidRPr="00B3554F">
                <w:rPr>
                  <w:rFonts w:ascii="Arial" w:hAnsi="Arial" w:cs="Arial"/>
                  <w:sz w:val="20"/>
                  <w:rPrChange w:id="6459" w:author="An Phuc Cao" w:date="2024-10-24T17:17:00Z" w16du:dateUtc="2024-10-24T10:17:00Z">
                    <w:rPr/>
                  </w:rPrChange>
                </w:rPr>
                <w:t xml:space="preserve"> </w:t>
              </w:r>
            </w:ins>
            <w:ins w:id="6460" w:author="Hai Quang Le" w:date="2025-01-06T11:47:00Z" w16du:dateUtc="2025-01-06T04:47:00Z">
              <w:r w:rsidR="006424BA" w:rsidRPr="006424BA">
                <w:rPr>
                  <w:rFonts w:ascii="Arial" w:hAnsi="Arial" w:cs="Arial"/>
                  <w:sz w:val="20"/>
                </w:rPr>
                <w:t xml:space="preserve"> 52,131,000,000</w:t>
              </w:r>
            </w:ins>
            <w:ins w:id="6461" w:author="An Phuc Cao" w:date="2024-10-24T17:17:00Z" w16du:dateUtc="2024-10-24T10:17:00Z">
              <w:del w:id="6462" w:author="Hai Quang Le" w:date="2025-01-06T11:47:00Z" w16du:dateUtc="2025-01-06T04:47:00Z">
                <w:r w:rsidRPr="00B3554F" w:rsidDel="006424BA">
                  <w:rPr>
                    <w:rFonts w:ascii="Arial" w:hAnsi="Arial" w:cs="Arial"/>
                    <w:sz w:val="20"/>
                    <w:rPrChange w:id="6463" w:author="An Phuc Cao" w:date="2024-10-24T17:17:00Z" w16du:dateUtc="2024-10-24T10:17:00Z">
                      <w:rPr/>
                    </w:rPrChange>
                  </w:rPr>
                  <w:delText xml:space="preserve">50,014,246,575 </w:delText>
                </w:r>
              </w:del>
            </w:ins>
          </w:p>
        </w:tc>
        <w:tc>
          <w:tcPr>
            <w:tcW w:w="1953" w:type="dxa"/>
            <w:vAlign w:val="bottom"/>
            <w:tcPrChange w:id="6464" w:author="An Phuc Cao" w:date="2024-10-24T17:17:00Z" w16du:dateUtc="2024-10-24T10:17:00Z">
              <w:tcPr>
                <w:tcW w:w="1953" w:type="dxa"/>
                <w:vAlign w:val="bottom"/>
              </w:tcPr>
            </w:tcPrChange>
          </w:tcPr>
          <w:p w14:paraId="23C9972F" w14:textId="7D014209" w:rsidR="00B3554F" w:rsidRPr="00B3554F" w:rsidRDefault="00B3554F">
            <w:pPr>
              <w:widowControl w:val="0"/>
              <w:suppressAutoHyphens/>
              <w:ind w:left="43" w:right="-86"/>
              <w:jc w:val="right"/>
              <w:outlineLvl w:val="0"/>
              <w:rPr>
                <w:ins w:id="6465" w:author="An Phuc Cao" w:date="2024-10-24T17:14:00Z" w16du:dateUtc="2024-10-24T10:14:00Z"/>
                <w:rFonts w:ascii="Arial" w:hAnsi="Arial" w:cs="Arial"/>
                <w:sz w:val="20"/>
              </w:rPr>
              <w:pPrChange w:id="6466" w:author="An Phuc Cao" w:date="2024-10-25T16:43:00Z" w16du:dateUtc="2024-10-25T09:43:00Z">
                <w:pPr>
                  <w:widowControl w:val="0"/>
                  <w:suppressAutoHyphens/>
                  <w:ind w:left="43" w:right="-86"/>
                  <w:jc w:val="right"/>
                </w:pPr>
              </w:pPrChange>
            </w:pPr>
            <w:ins w:id="6467" w:author="An Phuc Cao" w:date="2024-10-24T17:17:00Z" w16du:dateUtc="2024-10-24T10:17:00Z">
              <w:r w:rsidRPr="00B3554F">
                <w:rPr>
                  <w:rFonts w:ascii="Arial" w:hAnsi="Arial" w:cs="Arial"/>
                  <w:sz w:val="20"/>
                  <w:rPrChange w:id="6468" w:author="An Phuc Cao" w:date="2024-10-24T17:17:00Z" w16du:dateUtc="2024-10-24T10:17:00Z">
                    <w:rPr/>
                  </w:rPrChange>
                </w:rPr>
                <w:t xml:space="preserve"> -   </w:t>
              </w:r>
            </w:ins>
          </w:p>
        </w:tc>
      </w:tr>
      <w:tr w:rsidR="005F69FD" w:rsidRPr="00826313" w14:paraId="139A3A84" w14:textId="77777777" w:rsidTr="006C1C87">
        <w:trPr>
          <w:trHeight w:val="20"/>
          <w:ins w:id="6469" w:author="An Phuc Cao" w:date="2024-10-24T17:14:00Z"/>
          <w:trPrChange w:id="6470" w:author="An Phuc Cao" w:date="2024-10-24T17:17:00Z" w16du:dateUtc="2024-10-24T10:17:00Z">
            <w:trPr>
              <w:trHeight w:val="20"/>
            </w:trPr>
          </w:trPrChange>
        </w:trPr>
        <w:tc>
          <w:tcPr>
            <w:tcW w:w="4270" w:type="dxa"/>
            <w:shd w:val="clear" w:color="auto" w:fill="auto"/>
            <w:tcPrChange w:id="6471" w:author="An Phuc Cao" w:date="2024-10-24T17:17:00Z" w16du:dateUtc="2024-10-24T10:17:00Z">
              <w:tcPr>
                <w:tcW w:w="4270" w:type="dxa"/>
                <w:shd w:val="clear" w:color="auto" w:fill="auto"/>
              </w:tcPr>
            </w:tcPrChange>
          </w:tcPr>
          <w:p w14:paraId="05C04B7B" w14:textId="77777777" w:rsidR="005F69FD" w:rsidRPr="00A511B7" w:rsidDel="002403A9" w:rsidRDefault="005F69FD">
            <w:pPr>
              <w:widowControl w:val="0"/>
              <w:suppressAutoHyphens/>
              <w:ind w:left="-108"/>
              <w:outlineLvl w:val="0"/>
              <w:rPr>
                <w:ins w:id="6472" w:author="An Phuc Cao" w:date="2024-10-24T17:14:00Z" w16du:dateUtc="2024-10-24T10:14:00Z"/>
                <w:rFonts w:ascii="Arial" w:hAnsi="Arial" w:cs="Arial"/>
                <w:color w:val="000000"/>
                <w:sz w:val="20"/>
                <w:highlight w:val="yellow"/>
              </w:rPr>
              <w:pPrChange w:id="6473" w:author="An Phuc Cao" w:date="2024-10-25T16:43:00Z" w16du:dateUtc="2024-10-25T09:43:00Z">
                <w:pPr>
                  <w:widowControl w:val="0"/>
                  <w:suppressAutoHyphens/>
                  <w:ind w:left="-108"/>
                </w:pPr>
              </w:pPrChange>
            </w:pPr>
          </w:p>
        </w:tc>
        <w:tc>
          <w:tcPr>
            <w:tcW w:w="1953" w:type="dxa"/>
            <w:shd w:val="clear" w:color="auto" w:fill="auto"/>
            <w:vAlign w:val="bottom"/>
            <w:tcPrChange w:id="6474" w:author="An Phuc Cao" w:date="2024-10-24T17:17:00Z" w16du:dateUtc="2024-10-24T10:17:00Z">
              <w:tcPr>
                <w:tcW w:w="1953" w:type="dxa"/>
                <w:shd w:val="clear" w:color="auto" w:fill="auto"/>
                <w:vAlign w:val="bottom"/>
              </w:tcPr>
            </w:tcPrChange>
          </w:tcPr>
          <w:p w14:paraId="3D1C57F2" w14:textId="77777777" w:rsidR="005F69FD" w:rsidRPr="00826313" w:rsidRDefault="005F69FD">
            <w:pPr>
              <w:widowControl w:val="0"/>
              <w:suppressAutoHyphens/>
              <w:ind w:left="43" w:right="-86"/>
              <w:jc w:val="right"/>
              <w:outlineLvl w:val="0"/>
              <w:rPr>
                <w:ins w:id="6475" w:author="An Phuc Cao" w:date="2024-10-24T17:14:00Z" w16du:dateUtc="2024-10-24T10:14:00Z"/>
                <w:rFonts w:ascii="Arial" w:hAnsi="Arial" w:cs="Arial"/>
                <w:sz w:val="20"/>
                <w:lang w:val="pt-BR"/>
              </w:rPr>
              <w:pPrChange w:id="6476" w:author="An Phuc Cao" w:date="2024-10-25T16:43:00Z" w16du:dateUtc="2024-10-25T09:43:00Z">
                <w:pPr>
                  <w:widowControl w:val="0"/>
                  <w:suppressAutoHyphens/>
                  <w:ind w:left="43" w:right="-86"/>
                  <w:jc w:val="right"/>
                </w:pPr>
              </w:pPrChange>
            </w:pPr>
          </w:p>
        </w:tc>
        <w:tc>
          <w:tcPr>
            <w:tcW w:w="1953" w:type="dxa"/>
            <w:vAlign w:val="bottom"/>
            <w:tcPrChange w:id="6477" w:author="An Phuc Cao" w:date="2024-10-24T17:17:00Z" w16du:dateUtc="2024-10-24T10:17:00Z">
              <w:tcPr>
                <w:tcW w:w="1953" w:type="dxa"/>
                <w:vAlign w:val="bottom"/>
              </w:tcPr>
            </w:tcPrChange>
          </w:tcPr>
          <w:p w14:paraId="0366A37A" w14:textId="77777777" w:rsidR="005F69FD" w:rsidRPr="00826313" w:rsidRDefault="005F69FD">
            <w:pPr>
              <w:widowControl w:val="0"/>
              <w:suppressAutoHyphens/>
              <w:ind w:left="43" w:right="-86"/>
              <w:jc w:val="right"/>
              <w:outlineLvl w:val="0"/>
              <w:rPr>
                <w:ins w:id="6478" w:author="An Phuc Cao" w:date="2024-10-24T17:14:00Z" w16du:dateUtc="2024-10-24T10:14:00Z"/>
                <w:rFonts w:ascii="Arial" w:hAnsi="Arial" w:cs="Arial"/>
                <w:sz w:val="20"/>
              </w:rPr>
              <w:pPrChange w:id="6479" w:author="An Phuc Cao" w:date="2024-10-25T16:43:00Z" w16du:dateUtc="2024-10-25T09:43:00Z">
                <w:pPr>
                  <w:widowControl w:val="0"/>
                  <w:suppressAutoHyphens/>
                  <w:ind w:left="43" w:right="-86"/>
                  <w:jc w:val="right"/>
                </w:pPr>
              </w:pPrChange>
            </w:pPr>
          </w:p>
        </w:tc>
      </w:tr>
      <w:tr w:rsidR="00A86641" w:rsidRPr="00826313" w14:paraId="26D16B13" w14:textId="77777777" w:rsidTr="006C1C87">
        <w:trPr>
          <w:trHeight w:val="20"/>
          <w:ins w:id="6480" w:author="An Phuc Cao" w:date="2024-09-30T16:18:00Z"/>
          <w:trPrChange w:id="6481" w:author="An Phuc Cao" w:date="2024-10-24T17:17:00Z" w16du:dateUtc="2024-10-24T10:17:00Z">
            <w:trPr>
              <w:trHeight w:val="20"/>
            </w:trPr>
          </w:trPrChange>
        </w:trPr>
        <w:tc>
          <w:tcPr>
            <w:tcW w:w="4270" w:type="dxa"/>
            <w:shd w:val="clear" w:color="auto" w:fill="auto"/>
            <w:tcPrChange w:id="6482" w:author="An Phuc Cao" w:date="2024-10-24T17:17:00Z" w16du:dateUtc="2024-10-24T10:17:00Z">
              <w:tcPr>
                <w:tcW w:w="4270" w:type="dxa"/>
                <w:shd w:val="clear" w:color="auto" w:fill="auto"/>
                <w:vAlign w:val="bottom"/>
              </w:tcPr>
            </w:tcPrChange>
          </w:tcPr>
          <w:p w14:paraId="72F3BEE0" w14:textId="7235519B" w:rsidR="00A86641" w:rsidRPr="00A511B7" w:rsidRDefault="00A86641">
            <w:pPr>
              <w:widowControl w:val="0"/>
              <w:suppressAutoHyphens/>
              <w:ind w:left="-108"/>
              <w:outlineLvl w:val="0"/>
              <w:rPr>
                <w:ins w:id="6483" w:author="An Phuc Cao" w:date="2024-09-30T16:18:00Z" w16du:dateUtc="2024-09-30T09:18:00Z"/>
                <w:rFonts w:ascii="Arial" w:hAnsi="Arial" w:cs="Arial"/>
                <w:color w:val="000000"/>
                <w:sz w:val="20"/>
                <w:highlight w:val="yellow"/>
              </w:rPr>
              <w:pPrChange w:id="6484" w:author="An Phuc Cao" w:date="2024-10-25T16:43:00Z" w16du:dateUtc="2024-10-25T09:43:00Z">
                <w:pPr>
                  <w:widowControl w:val="0"/>
                  <w:suppressAutoHyphens/>
                  <w:ind w:left="-108"/>
                </w:pPr>
              </w:pPrChange>
            </w:pPr>
            <w:ins w:id="6485" w:author="An Phuc Cao" w:date="2024-09-30T16:19:00Z" w16du:dateUtc="2024-09-30T09:19:00Z">
              <w:r w:rsidRPr="00836B91">
                <w:rPr>
                  <w:rFonts w:ascii="Arial" w:hAnsi="Arial" w:cs="Arial"/>
                  <w:b/>
                  <w:bCs/>
                  <w:i/>
                  <w:iCs/>
                  <w:sz w:val="20"/>
                </w:rPr>
                <w:t>Bonds issued by local economics entities</w:t>
              </w:r>
              <w:r w:rsidRPr="00836B91" w:rsidDel="00AE4F54">
                <w:rPr>
                  <w:rFonts w:ascii="Arial" w:hAnsi="Arial" w:cs="Arial"/>
                  <w:b/>
                  <w:bCs/>
                  <w:i/>
                  <w:iCs/>
                  <w:sz w:val="20"/>
                </w:rPr>
                <w:t xml:space="preserve"> </w:t>
              </w:r>
            </w:ins>
          </w:p>
        </w:tc>
        <w:tc>
          <w:tcPr>
            <w:tcW w:w="1953" w:type="dxa"/>
            <w:shd w:val="clear" w:color="auto" w:fill="auto"/>
            <w:vAlign w:val="bottom"/>
            <w:tcPrChange w:id="6486" w:author="An Phuc Cao" w:date="2024-10-24T17:17:00Z" w16du:dateUtc="2024-10-24T10:17:00Z">
              <w:tcPr>
                <w:tcW w:w="1953" w:type="dxa"/>
                <w:shd w:val="clear" w:color="auto" w:fill="auto"/>
                <w:vAlign w:val="bottom"/>
              </w:tcPr>
            </w:tcPrChange>
          </w:tcPr>
          <w:p w14:paraId="0BEE803E" w14:textId="0A6201B6" w:rsidR="00A86641" w:rsidRPr="00A86641" w:rsidRDefault="00A86641">
            <w:pPr>
              <w:widowControl w:val="0"/>
              <w:suppressAutoHyphens/>
              <w:ind w:left="43" w:right="-86"/>
              <w:jc w:val="right"/>
              <w:outlineLvl w:val="0"/>
              <w:rPr>
                <w:ins w:id="6487" w:author="An Phuc Cao" w:date="2024-09-30T16:18:00Z" w16du:dateUtc="2024-09-30T09:18:00Z"/>
                <w:rFonts w:ascii="Arial" w:hAnsi="Arial" w:cs="Arial"/>
                <w:b/>
                <w:bCs/>
                <w:i/>
                <w:iCs/>
                <w:sz w:val="20"/>
                <w:lang w:val="pt-BR"/>
                <w:rPrChange w:id="6488" w:author="An Phuc Cao" w:date="2024-10-24T17:16:00Z" w16du:dateUtc="2024-10-24T10:16:00Z">
                  <w:rPr>
                    <w:ins w:id="6489" w:author="An Phuc Cao" w:date="2024-09-30T16:18:00Z" w16du:dateUtc="2024-09-30T09:18:00Z"/>
                    <w:rFonts w:ascii="Arial" w:hAnsi="Arial" w:cs="Arial"/>
                    <w:sz w:val="20"/>
                    <w:lang w:val="pt-BR"/>
                  </w:rPr>
                </w:rPrChange>
              </w:rPr>
              <w:pPrChange w:id="6490" w:author="An Phuc Cao" w:date="2024-10-25T16:43:00Z" w16du:dateUtc="2024-10-25T09:43:00Z">
                <w:pPr>
                  <w:widowControl w:val="0"/>
                  <w:suppressAutoHyphens/>
                  <w:ind w:left="43" w:right="-86"/>
                  <w:jc w:val="right"/>
                </w:pPr>
              </w:pPrChange>
            </w:pPr>
            <w:ins w:id="6491" w:author="An Phuc Cao" w:date="2024-10-24T17:16:00Z" w16du:dateUtc="2024-10-24T10:16:00Z">
              <w:r w:rsidRPr="00A86641">
                <w:rPr>
                  <w:rFonts w:ascii="Arial" w:hAnsi="Arial" w:cs="Arial"/>
                  <w:b/>
                  <w:bCs/>
                  <w:i/>
                  <w:iCs/>
                  <w:sz w:val="20"/>
                  <w:rPrChange w:id="6492" w:author="An Phuc Cao" w:date="2024-10-24T17:16:00Z" w16du:dateUtc="2024-10-24T10:16:00Z">
                    <w:rPr/>
                  </w:rPrChange>
                </w:rPr>
                <w:t xml:space="preserve"> 221,859,338,908 </w:t>
              </w:r>
            </w:ins>
          </w:p>
        </w:tc>
        <w:tc>
          <w:tcPr>
            <w:tcW w:w="1953" w:type="dxa"/>
            <w:vAlign w:val="bottom"/>
            <w:tcPrChange w:id="6493" w:author="An Phuc Cao" w:date="2024-10-24T17:17:00Z" w16du:dateUtc="2024-10-24T10:17:00Z">
              <w:tcPr>
                <w:tcW w:w="1953" w:type="dxa"/>
                <w:vAlign w:val="bottom"/>
              </w:tcPr>
            </w:tcPrChange>
          </w:tcPr>
          <w:p w14:paraId="57BA72C2" w14:textId="2AE3F926" w:rsidR="00A86641" w:rsidRPr="00A86641" w:rsidRDefault="00A86641">
            <w:pPr>
              <w:widowControl w:val="0"/>
              <w:suppressAutoHyphens/>
              <w:ind w:left="43" w:right="-86"/>
              <w:jc w:val="right"/>
              <w:outlineLvl w:val="0"/>
              <w:rPr>
                <w:ins w:id="6494" w:author="An Phuc Cao" w:date="2024-09-30T16:18:00Z" w16du:dateUtc="2024-09-30T09:18:00Z"/>
                <w:rFonts w:ascii="Arial" w:hAnsi="Arial" w:cs="Arial"/>
                <w:b/>
                <w:bCs/>
                <w:i/>
                <w:iCs/>
                <w:sz w:val="20"/>
                <w:rPrChange w:id="6495" w:author="An Phuc Cao" w:date="2024-10-24T17:16:00Z" w16du:dateUtc="2024-10-24T10:16:00Z">
                  <w:rPr>
                    <w:ins w:id="6496" w:author="An Phuc Cao" w:date="2024-09-30T16:18:00Z" w16du:dateUtc="2024-09-30T09:18:00Z"/>
                    <w:rFonts w:ascii="Arial" w:hAnsi="Arial" w:cs="Arial"/>
                    <w:sz w:val="20"/>
                  </w:rPr>
                </w:rPrChange>
              </w:rPr>
              <w:pPrChange w:id="6497" w:author="An Phuc Cao" w:date="2024-10-25T16:43:00Z" w16du:dateUtc="2024-10-25T09:43:00Z">
                <w:pPr>
                  <w:widowControl w:val="0"/>
                  <w:suppressAutoHyphens/>
                  <w:ind w:left="43" w:right="-86"/>
                  <w:jc w:val="right"/>
                </w:pPr>
              </w:pPrChange>
            </w:pPr>
            <w:ins w:id="6498" w:author="An Phuc Cao" w:date="2024-10-24T17:16:00Z" w16du:dateUtc="2024-10-24T10:16:00Z">
              <w:r w:rsidRPr="00A86641">
                <w:rPr>
                  <w:rFonts w:ascii="Arial" w:hAnsi="Arial" w:cs="Arial"/>
                  <w:b/>
                  <w:bCs/>
                  <w:i/>
                  <w:iCs/>
                  <w:sz w:val="20"/>
                  <w:rPrChange w:id="6499" w:author="An Phuc Cao" w:date="2024-10-24T17:16:00Z" w16du:dateUtc="2024-10-24T10:16:00Z">
                    <w:rPr/>
                  </w:rPrChange>
                </w:rPr>
                <w:t>114,422,652,021</w:t>
              </w:r>
            </w:ins>
          </w:p>
        </w:tc>
      </w:tr>
      <w:tr w:rsidR="00A86641" w:rsidRPr="00826313" w14:paraId="38310C18" w14:textId="77777777" w:rsidTr="006C1C87">
        <w:trPr>
          <w:trHeight w:val="20"/>
          <w:ins w:id="6500" w:author="An Phuc Cao" w:date="2024-09-30T16:18:00Z"/>
          <w:trPrChange w:id="6501" w:author="An Phuc Cao" w:date="2024-10-24T17:17:00Z" w16du:dateUtc="2024-10-24T10:17:00Z">
            <w:trPr>
              <w:trHeight w:val="20"/>
            </w:trPr>
          </w:trPrChange>
        </w:trPr>
        <w:tc>
          <w:tcPr>
            <w:tcW w:w="4270" w:type="dxa"/>
            <w:shd w:val="clear" w:color="auto" w:fill="auto"/>
            <w:vAlign w:val="bottom"/>
            <w:tcPrChange w:id="6502" w:author="An Phuc Cao" w:date="2024-10-24T17:17:00Z" w16du:dateUtc="2024-10-24T10:17:00Z">
              <w:tcPr>
                <w:tcW w:w="4270" w:type="dxa"/>
                <w:shd w:val="clear" w:color="auto" w:fill="auto"/>
                <w:vAlign w:val="bottom"/>
              </w:tcPr>
            </w:tcPrChange>
          </w:tcPr>
          <w:p w14:paraId="32F93BC5" w14:textId="640CCA0F" w:rsidR="00A86641" w:rsidRPr="00A511B7" w:rsidRDefault="00A86641">
            <w:pPr>
              <w:widowControl w:val="0"/>
              <w:suppressAutoHyphens/>
              <w:ind w:left="-108"/>
              <w:outlineLvl w:val="0"/>
              <w:rPr>
                <w:ins w:id="6503" w:author="An Phuc Cao" w:date="2024-09-30T16:18:00Z" w16du:dateUtc="2024-09-30T09:18:00Z"/>
                <w:rFonts w:ascii="Arial" w:hAnsi="Arial" w:cs="Arial"/>
                <w:color w:val="000000"/>
                <w:sz w:val="20"/>
                <w:highlight w:val="yellow"/>
              </w:rPr>
              <w:pPrChange w:id="6504" w:author="An Phuc Cao" w:date="2024-10-25T16:43:00Z" w16du:dateUtc="2024-10-25T09:43:00Z">
                <w:pPr>
                  <w:widowControl w:val="0"/>
                  <w:suppressAutoHyphens/>
                  <w:ind w:left="-108"/>
                </w:pPr>
              </w:pPrChange>
            </w:pPr>
            <w:ins w:id="6505" w:author="An Phuc Cao" w:date="2024-10-24T17:15:00Z" w16du:dateUtc="2024-10-24T10:15:00Z">
              <w:r>
                <w:rPr>
                  <w:rFonts w:ascii="Arial" w:hAnsi="Arial" w:cs="Arial"/>
                  <w:color w:val="000000"/>
                  <w:sz w:val="20"/>
                </w:rPr>
                <w:t>MSN123009</w:t>
              </w:r>
            </w:ins>
          </w:p>
        </w:tc>
        <w:tc>
          <w:tcPr>
            <w:tcW w:w="1953" w:type="dxa"/>
            <w:shd w:val="clear" w:color="auto" w:fill="auto"/>
            <w:vAlign w:val="bottom"/>
            <w:tcPrChange w:id="6506" w:author="An Phuc Cao" w:date="2024-10-24T17:17:00Z" w16du:dateUtc="2024-10-24T10:17:00Z">
              <w:tcPr>
                <w:tcW w:w="1953" w:type="dxa"/>
                <w:shd w:val="clear" w:color="auto" w:fill="auto"/>
                <w:vAlign w:val="bottom"/>
              </w:tcPr>
            </w:tcPrChange>
          </w:tcPr>
          <w:p w14:paraId="1E76CEB5" w14:textId="36E8373D" w:rsidR="00A86641" w:rsidRPr="00A86641" w:rsidRDefault="00A86641">
            <w:pPr>
              <w:widowControl w:val="0"/>
              <w:suppressAutoHyphens/>
              <w:ind w:left="43" w:right="-86"/>
              <w:jc w:val="right"/>
              <w:outlineLvl w:val="0"/>
              <w:rPr>
                <w:ins w:id="6507" w:author="An Phuc Cao" w:date="2024-09-30T16:18:00Z" w16du:dateUtc="2024-09-30T09:18:00Z"/>
                <w:rFonts w:ascii="Arial" w:hAnsi="Arial" w:cs="Arial"/>
                <w:sz w:val="20"/>
                <w:lang w:val="pt-BR"/>
              </w:rPr>
              <w:pPrChange w:id="6508" w:author="An Phuc Cao" w:date="2024-10-25T16:43:00Z" w16du:dateUtc="2024-10-25T09:43:00Z">
                <w:pPr>
                  <w:widowControl w:val="0"/>
                  <w:suppressAutoHyphens/>
                  <w:ind w:left="43" w:right="-86"/>
                  <w:jc w:val="right"/>
                </w:pPr>
              </w:pPrChange>
            </w:pPr>
            <w:ins w:id="6509" w:author="An Phuc Cao" w:date="2024-10-24T17:16:00Z" w16du:dateUtc="2024-10-24T10:16:00Z">
              <w:r w:rsidRPr="00A86641">
                <w:rPr>
                  <w:rFonts w:ascii="Arial" w:hAnsi="Arial" w:cs="Arial"/>
                  <w:sz w:val="20"/>
                  <w:rPrChange w:id="6510" w:author="An Phuc Cao" w:date="2024-10-24T17:16:00Z" w16du:dateUtc="2024-10-24T10:16:00Z">
                    <w:rPr/>
                  </w:rPrChange>
                </w:rPr>
                <w:t xml:space="preserve"> </w:t>
              </w:r>
            </w:ins>
            <w:ins w:id="6511" w:author="Hai Quang Le" w:date="2025-01-06T11:47:00Z" w16du:dateUtc="2025-01-06T04:47:00Z">
              <w:r w:rsidR="006424BA" w:rsidRPr="006424BA">
                <w:rPr>
                  <w:rFonts w:ascii="Arial" w:hAnsi="Arial" w:cs="Arial"/>
                  <w:sz w:val="20"/>
                </w:rPr>
                <w:t xml:space="preserve"> 105,697,821,087</w:t>
              </w:r>
            </w:ins>
            <w:ins w:id="6512" w:author="An Phuc Cao" w:date="2024-10-24T17:16:00Z" w16du:dateUtc="2024-10-24T10:16:00Z">
              <w:del w:id="6513" w:author="Hai Quang Le" w:date="2025-01-06T11:47:00Z" w16du:dateUtc="2025-01-06T04:47:00Z">
                <w:r w:rsidRPr="00A86641" w:rsidDel="006424BA">
                  <w:rPr>
                    <w:rFonts w:ascii="Arial" w:hAnsi="Arial" w:cs="Arial"/>
                    <w:sz w:val="20"/>
                    <w:rPrChange w:id="6514" w:author="An Phuc Cao" w:date="2024-10-24T17:16:00Z" w16du:dateUtc="2024-10-24T10:16:00Z">
                      <w:rPr/>
                    </w:rPrChange>
                  </w:rPr>
                  <w:delText xml:space="preserve">97,960,616,438 </w:delText>
                </w:r>
              </w:del>
            </w:ins>
          </w:p>
        </w:tc>
        <w:tc>
          <w:tcPr>
            <w:tcW w:w="1953" w:type="dxa"/>
            <w:vAlign w:val="bottom"/>
            <w:tcPrChange w:id="6515" w:author="An Phuc Cao" w:date="2024-10-24T17:17:00Z" w16du:dateUtc="2024-10-24T10:17:00Z">
              <w:tcPr>
                <w:tcW w:w="1953" w:type="dxa"/>
                <w:vAlign w:val="bottom"/>
              </w:tcPr>
            </w:tcPrChange>
          </w:tcPr>
          <w:p w14:paraId="4EE4BCEF" w14:textId="585BA7A9" w:rsidR="00A86641" w:rsidRPr="00A86641" w:rsidRDefault="00A86641">
            <w:pPr>
              <w:widowControl w:val="0"/>
              <w:suppressAutoHyphens/>
              <w:ind w:left="43" w:right="-86"/>
              <w:jc w:val="right"/>
              <w:outlineLvl w:val="0"/>
              <w:rPr>
                <w:ins w:id="6516" w:author="An Phuc Cao" w:date="2024-09-30T16:18:00Z" w16du:dateUtc="2024-09-30T09:18:00Z"/>
                <w:rFonts w:ascii="Arial" w:hAnsi="Arial" w:cs="Arial"/>
                <w:sz w:val="20"/>
              </w:rPr>
              <w:pPrChange w:id="6517" w:author="An Phuc Cao" w:date="2024-10-25T16:43:00Z" w16du:dateUtc="2024-10-25T09:43:00Z">
                <w:pPr>
                  <w:widowControl w:val="0"/>
                  <w:suppressAutoHyphens/>
                  <w:ind w:left="43" w:right="-86"/>
                  <w:jc w:val="right"/>
                </w:pPr>
              </w:pPrChange>
            </w:pPr>
            <w:ins w:id="6518" w:author="An Phuc Cao" w:date="2024-10-24T17:16:00Z" w16du:dateUtc="2024-10-24T10:16:00Z">
              <w:r w:rsidRPr="00A86641">
                <w:rPr>
                  <w:rFonts w:ascii="Arial" w:hAnsi="Arial" w:cs="Arial"/>
                  <w:sz w:val="20"/>
                  <w:rPrChange w:id="6519" w:author="An Phuc Cao" w:date="2024-10-24T17:16:00Z" w16du:dateUtc="2024-10-24T10:16:00Z">
                    <w:rPr/>
                  </w:rPrChange>
                </w:rPr>
                <w:t xml:space="preserve"> -   </w:t>
              </w:r>
            </w:ins>
          </w:p>
        </w:tc>
      </w:tr>
      <w:tr w:rsidR="00A86641" w:rsidRPr="00826313" w14:paraId="419F670A" w14:textId="77777777" w:rsidTr="006C1C87">
        <w:trPr>
          <w:trHeight w:val="20"/>
          <w:ins w:id="6520" w:author="An Phuc Cao" w:date="2024-09-30T16:18:00Z"/>
          <w:trPrChange w:id="6521" w:author="An Phuc Cao" w:date="2024-10-24T17:17:00Z" w16du:dateUtc="2024-10-24T10:17:00Z">
            <w:trPr>
              <w:trHeight w:val="20"/>
            </w:trPr>
          </w:trPrChange>
        </w:trPr>
        <w:tc>
          <w:tcPr>
            <w:tcW w:w="4270" w:type="dxa"/>
            <w:shd w:val="clear" w:color="auto" w:fill="auto"/>
            <w:vAlign w:val="bottom"/>
            <w:tcPrChange w:id="6522" w:author="An Phuc Cao" w:date="2024-10-24T17:17:00Z" w16du:dateUtc="2024-10-24T10:17:00Z">
              <w:tcPr>
                <w:tcW w:w="4270" w:type="dxa"/>
                <w:shd w:val="clear" w:color="auto" w:fill="auto"/>
                <w:vAlign w:val="bottom"/>
              </w:tcPr>
            </w:tcPrChange>
          </w:tcPr>
          <w:p w14:paraId="4B056F46" w14:textId="29DAD7E6" w:rsidR="00A86641" w:rsidRPr="00A511B7" w:rsidRDefault="00A86641">
            <w:pPr>
              <w:widowControl w:val="0"/>
              <w:suppressAutoHyphens/>
              <w:ind w:left="-108"/>
              <w:outlineLvl w:val="0"/>
              <w:rPr>
                <w:ins w:id="6523" w:author="An Phuc Cao" w:date="2024-09-30T16:18:00Z" w16du:dateUtc="2024-09-30T09:18:00Z"/>
                <w:rFonts w:ascii="Arial" w:hAnsi="Arial" w:cs="Arial"/>
                <w:color w:val="000000"/>
                <w:sz w:val="20"/>
                <w:highlight w:val="yellow"/>
              </w:rPr>
              <w:pPrChange w:id="6524" w:author="An Phuc Cao" w:date="2024-10-25T16:43:00Z" w16du:dateUtc="2024-10-25T09:43:00Z">
                <w:pPr>
                  <w:widowControl w:val="0"/>
                  <w:suppressAutoHyphens/>
                  <w:ind w:left="-108"/>
                </w:pPr>
              </w:pPrChange>
            </w:pPr>
            <w:ins w:id="6525" w:author="An Phuc Cao" w:date="2024-10-24T17:15:00Z" w16du:dateUtc="2024-10-24T10:15:00Z">
              <w:r>
                <w:rPr>
                  <w:rFonts w:ascii="Arial" w:hAnsi="Arial" w:cs="Arial"/>
                  <w:color w:val="000000"/>
                  <w:sz w:val="20"/>
                </w:rPr>
                <w:t>BCMbond_20.08</w:t>
              </w:r>
            </w:ins>
          </w:p>
        </w:tc>
        <w:tc>
          <w:tcPr>
            <w:tcW w:w="1953" w:type="dxa"/>
            <w:shd w:val="clear" w:color="auto" w:fill="auto"/>
            <w:vAlign w:val="bottom"/>
            <w:tcPrChange w:id="6526" w:author="An Phuc Cao" w:date="2024-10-24T17:17:00Z" w16du:dateUtc="2024-10-24T10:17:00Z">
              <w:tcPr>
                <w:tcW w:w="1953" w:type="dxa"/>
                <w:shd w:val="clear" w:color="auto" w:fill="auto"/>
                <w:vAlign w:val="bottom"/>
              </w:tcPr>
            </w:tcPrChange>
          </w:tcPr>
          <w:p w14:paraId="2A8AB330" w14:textId="7B6BF911" w:rsidR="00A86641" w:rsidRPr="00A86641" w:rsidRDefault="00A86641">
            <w:pPr>
              <w:widowControl w:val="0"/>
              <w:suppressAutoHyphens/>
              <w:ind w:left="43" w:right="-86"/>
              <w:jc w:val="right"/>
              <w:outlineLvl w:val="0"/>
              <w:rPr>
                <w:ins w:id="6527" w:author="An Phuc Cao" w:date="2024-09-30T16:18:00Z" w16du:dateUtc="2024-09-30T09:18:00Z"/>
                <w:rFonts w:ascii="Arial" w:hAnsi="Arial" w:cs="Arial"/>
                <w:sz w:val="20"/>
                <w:lang w:val="pt-BR"/>
              </w:rPr>
              <w:pPrChange w:id="6528" w:author="An Phuc Cao" w:date="2024-10-25T16:43:00Z" w16du:dateUtc="2024-10-25T09:43:00Z">
                <w:pPr>
                  <w:widowControl w:val="0"/>
                  <w:suppressAutoHyphens/>
                  <w:ind w:left="43" w:right="-86"/>
                  <w:jc w:val="right"/>
                </w:pPr>
              </w:pPrChange>
            </w:pPr>
            <w:ins w:id="6529" w:author="An Phuc Cao" w:date="2024-10-24T17:16:00Z" w16du:dateUtc="2024-10-24T10:16:00Z">
              <w:r w:rsidRPr="00A86641">
                <w:rPr>
                  <w:rFonts w:ascii="Arial" w:hAnsi="Arial" w:cs="Arial"/>
                  <w:sz w:val="20"/>
                  <w:rPrChange w:id="6530" w:author="An Phuc Cao" w:date="2024-10-24T17:16:00Z" w16du:dateUtc="2024-10-24T10:16:00Z">
                    <w:rPr/>
                  </w:rPrChange>
                </w:rPr>
                <w:t xml:space="preserve"> </w:t>
              </w:r>
              <w:del w:id="6531" w:author="Hai Quang Le" w:date="2025-01-06T11:47:00Z" w16du:dateUtc="2025-01-06T04:47:00Z">
                <w:r w:rsidRPr="00A86641" w:rsidDel="006424BA">
                  <w:rPr>
                    <w:rFonts w:ascii="Arial" w:hAnsi="Arial" w:cs="Arial"/>
                    <w:sz w:val="20"/>
                    <w:rPrChange w:id="6532" w:author="An Phuc Cao" w:date="2024-10-24T17:16:00Z" w16du:dateUtc="2024-10-24T10:16:00Z">
                      <w:rPr/>
                    </w:rPrChange>
                  </w:rPr>
                  <w:delText>50,740,410,959</w:delText>
                </w:r>
              </w:del>
            </w:ins>
            <w:ins w:id="6533" w:author="Hai Quang Le" w:date="2025-01-06T11:47:00Z" w16du:dateUtc="2025-01-06T04:47:00Z">
              <w:r w:rsidR="006424BA">
                <w:rPr>
                  <w:rFonts w:ascii="Arial" w:hAnsi="Arial" w:cs="Arial"/>
                  <w:sz w:val="20"/>
                </w:rPr>
                <w:t>-</w:t>
              </w:r>
            </w:ins>
            <w:ins w:id="6534" w:author="An Phuc Cao" w:date="2024-10-24T17:16:00Z" w16du:dateUtc="2024-10-24T10:16:00Z">
              <w:r w:rsidRPr="00A86641">
                <w:rPr>
                  <w:rFonts w:ascii="Arial" w:hAnsi="Arial" w:cs="Arial"/>
                  <w:sz w:val="20"/>
                  <w:rPrChange w:id="6535" w:author="An Phuc Cao" w:date="2024-10-24T17:16:00Z" w16du:dateUtc="2024-10-24T10:16:00Z">
                    <w:rPr/>
                  </w:rPrChange>
                </w:rPr>
                <w:t xml:space="preserve"> </w:t>
              </w:r>
            </w:ins>
          </w:p>
        </w:tc>
        <w:tc>
          <w:tcPr>
            <w:tcW w:w="1953" w:type="dxa"/>
            <w:vAlign w:val="bottom"/>
            <w:tcPrChange w:id="6536" w:author="An Phuc Cao" w:date="2024-10-24T17:17:00Z" w16du:dateUtc="2024-10-24T10:17:00Z">
              <w:tcPr>
                <w:tcW w:w="1953" w:type="dxa"/>
                <w:vAlign w:val="bottom"/>
              </w:tcPr>
            </w:tcPrChange>
          </w:tcPr>
          <w:p w14:paraId="2608FB5A" w14:textId="7E13F613" w:rsidR="00A86641" w:rsidRPr="00A86641" w:rsidRDefault="00A86641">
            <w:pPr>
              <w:widowControl w:val="0"/>
              <w:suppressAutoHyphens/>
              <w:ind w:left="43" w:right="-86"/>
              <w:jc w:val="right"/>
              <w:outlineLvl w:val="0"/>
              <w:rPr>
                <w:ins w:id="6537" w:author="An Phuc Cao" w:date="2024-09-30T16:18:00Z" w16du:dateUtc="2024-09-30T09:18:00Z"/>
                <w:rFonts w:ascii="Arial" w:hAnsi="Arial" w:cs="Arial"/>
                <w:sz w:val="20"/>
              </w:rPr>
              <w:pPrChange w:id="6538" w:author="An Phuc Cao" w:date="2024-10-25T16:43:00Z" w16du:dateUtc="2024-10-25T09:43:00Z">
                <w:pPr>
                  <w:widowControl w:val="0"/>
                  <w:suppressAutoHyphens/>
                  <w:ind w:left="43" w:right="-86"/>
                  <w:jc w:val="right"/>
                </w:pPr>
              </w:pPrChange>
            </w:pPr>
            <w:ins w:id="6539" w:author="An Phuc Cao" w:date="2024-10-24T17:16:00Z" w16du:dateUtc="2024-10-24T10:16:00Z">
              <w:r w:rsidRPr="00A86641">
                <w:rPr>
                  <w:rFonts w:ascii="Arial" w:hAnsi="Arial" w:cs="Arial"/>
                  <w:sz w:val="20"/>
                  <w:rPrChange w:id="6540" w:author="An Phuc Cao" w:date="2024-10-24T17:16:00Z" w16du:dateUtc="2024-10-24T10:16:00Z">
                    <w:rPr/>
                  </w:rPrChange>
                </w:rPr>
                <w:t xml:space="preserve"> 50,705,611,226 </w:t>
              </w:r>
            </w:ins>
          </w:p>
        </w:tc>
      </w:tr>
      <w:tr w:rsidR="00A86641" w:rsidRPr="00826313" w14:paraId="57480E9F" w14:textId="77777777" w:rsidTr="006C1C87">
        <w:trPr>
          <w:trHeight w:val="20"/>
          <w:trPrChange w:id="6541" w:author="An Phuc Cao" w:date="2024-10-24T17:17:00Z" w16du:dateUtc="2024-10-24T10:17:00Z">
            <w:trPr>
              <w:trHeight w:val="20"/>
            </w:trPr>
          </w:trPrChange>
        </w:trPr>
        <w:tc>
          <w:tcPr>
            <w:tcW w:w="4270" w:type="dxa"/>
            <w:shd w:val="clear" w:color="auto" w:fill="auto"/>
            <w:vAlign w:val="bottom"/>
            <w:tcPrChange w:id="6542" w:author="An Phuc Cao" w:date="2024-10-24T17:17:00Z" w16du:dateUtc="2024-10-24T10:17:00Z">
              <w:tcPr>
                <w:tcW w:w="4270" w:type="dxa"/>
                <w:shd w:val="clear" w:color="auto" w:fill="auto"/>
              </w:tcPr>
            </w:tcPrChange>
          </w:tcPr>
          <w:p w14:paraId="4BC164C5" w14:textId="762B67BB" w:rsidR="00A86641" w:rsidRPr="00826313" w:rsidRDefault="00A86641">
            <w:pPr>
              <w:widowControl w:val="0"/>
              <w:suppressAutoHyphens/>
              <w:spacing w:before="120"/>
              <w:ind w:left="-108"/>
              <w:outlineLvl w:val="0"/>
              <w:rPr>
                <w:rFonts w:ascii="Arial" w:hAnsi="Arial" w:cs="Arial"/>
                <w:b/>
                <w:bCs/>
                <w:i/>
                <w:iCs/>
                <w:sz w:val="20"/>
              </w:rPr>
              <w:pPrChange w:id="6543" w:author="An Phuc Cao" w:date="2024-10-25T16:43:00Z" w16du:dateUtc="2024-10-25T09:43:00Z">
                <w:pPr>
                  <w:widowControl w:val="0"/>
                  <w:suppressAutoHyphens/>
                  <w:spacing w:before="120"/>
                  <w:ind w:left="-108"/>
                </w:pPr>
              </w:pPrChange>
            </w:pPr>
            <w:ins w:id="6544" w:author="An Phuc Cao" w:date="2024-10-24T17:15:00Z" w16du:dateUtc="2024-10-24T10:15:00Z">
              <w:r>
                <w:rPr>
                  <w:rFonts w:ascii="Arial" w:hAnsi="Arial" w:cs="Arial"/>
                  <w:color w:val="000000"/>
                  <w:sz w:val="20"/>
                </w:rPr>
                <w:t>SBTH2427001</w:t>
              </w:r>
            </w:ins>
            <w:del w:id="6545" w:author="An Phuc Cao" w:date="2024-09-30T16:19:00Z" w16du:dateUtc="2024-09-30T09:19:00Z">
              <w:r w:rsidRPr="00826313" w:rsidDel="002403A9">
                <w:rPr>
                  <w:rFonts w:ascii="Arial" w:hAnsi="Arial" w:cs="Arial"/>
                  <w:b/>
                  <w:bCs/>
                  <w:i/>
                  <w:iCs/>
                  <w:sz w:val="20"/>
                </w:rPr>
                <w:delText xml:space="preserve">Bonds issued by local economics entities </w:delText>
              </w:r>
            </w:del>
          </w:p>
        </w:tc>
        <w:tc>
          <w:tcPr>
            <w:tcW w:w="1953" w:type="dxa"/>
            <w:shd w:val="clear" w:color="auto" w:fill="auto"/>
            <w:vAlign w:val="bottom"/>
            <w:tcPrChange w:id="6546" w:author="An Phuc Cao" w:date="2024-10-24T17:17:00Z" w16du:dateUtc="2024-10-24T10:17:00Z">
              <w:tcPr>
                <w:tcW w:w="1953" w:type="dxa"/>
                <w:shd w:val="clear" w:color="auto" w:fill="auto"/>
                <w:vAlign w:val="bottom"/>
              </w:tcPr>
            </w:tcPrChange>
          </w:tcPr>
          <w:p w14:paraId="5543B2A8" w14:textId="017ED094" w:rsidR="00A86641" w:rsidRPr="00A86641" w:rsidRDefault="00A86641">
            <w:pPr>
              <w:widowControl w:val="0"/>
              <w:suppressAutoHyphens/>
              <w:spacing w:before="120"/>
              <w:ind w:left="43" w:right="-86"/>
              <w:jc w:val="right"/>
              <w:outlineLvl w:val="0"/>
              <w:rPr>
                <w:rFonts w:ascii="Arial" w:hAnsi="Arial" w:cs="Arial"/>
                <w:b/>
                <w:bCs/>
                <w:i/>
                <w:iCs/>
                <w:sz w:val="20"/>
                <w:lang w:val="pt-BR"/>
              </w:rPr>
              <w:pPrChange w:id="6547" w:author="An Phuc Cao" w:date="2024-10-25T16:43:00Z" w16du:dateUtc="2024-10-25T09:43:00Z">
                <w:pPr>
                  <w:widowControl w:val="0"/>
                  <w:suppressAutoHyphens/>
                  <w:spacing w:before="120"/>
                  <w:ind w:left="43" w:right="-86"/>
                  <w:jc w:val="right"/>
                </w:pPr>
              </w:pPrChange>
            </w:pPr>
            <w:ins w:id="6548" w:author="An Phuc Cao" w:date="2024-10-24T17:16:00Z" w16du:dateUtc="2024-10-24T10:16:00Z">
              <w:r w:rsidRPr="00A86641">
                <w:rPr>
                  <w:rFonts w:ascii="Arial" w:hAnsi="Arial" w:cs="Arial"/>
                  <w:sz w:val="20"/>
                  <w:rPrChange w:id="6549" w:author="An Phuc Cao" w:date="2024-10-24T17:16:00Z" w16du:dateUtc="2024-10-24T10:16:00Z">
                    <w:rPr/>
                  </w:rPrChange>
                </w:rPr>
                <w:t xml:space="preserve"> </w:t>
              </w:r>
            </w:ins>
            <w:ins w:id="6550" w:author="Hai Quang Le" w:date="2025-01-06T11:47:00Z" w16du:dateUtc="2025-01-06T04:47:00Z">
              <w:r w:rsidR="006424BA" w:rsidRPr="006424BA">
                <w:rPr>
                  <w:rFonts w:ascii="Arial" w:hAnsi="Arial" w:cs="Arial"/>
                  <w:sz w:val="20"/>
                </w:rPr>
                <w:t xml:space="preserve"> 47,283,236,422</w:t>
              </w:r>
            </w:ins>
            <w:ins w:id="6551" w:author="An Phuc Cao" w:date="2024-10-24T17:16:00Z" w16du:dateUtc="2024-10-24T10:16:00Z">
              <w:del w:id="6552" w:author="Hai Quang Le" w:date="2025-01-06T11:47:00Z" w16du:dateUtc="2025-01-06T04:47:00Z">
                <w:r w:rsidRPr="00A86641" w:rsidDel="006424BA">
                  <w:rPr>
                    <w:rFonts w:ascii="Arial" w:hAnsi="Arial" w:cs="Arial"/>
                    <w:sz w:val="20"/>
                    <w:rPrChange w:id="6553" w:author="An Phuc Cao" w:date="2024-10-24T17:16:00Z" w16du:dateUtc="2024-10-24T10:16:00Z">
                      <w:rPr/>
                    </w:rPrChange>
                  </w:rPr>
                  <w:delText xml:space="preserve">52,320,547,945 </w:delText>
                </w:r>
              </w:del>
            </w:ins>
          </w:p>
        </w:tc>
        <w:tc>
          <w:tcPr>
            <w:tcW w:w="1953" w:type="dxa"/>
            <w:vAlign w:val="bottom"/>
            <w:tcPrChange w:id="6554" w:author="An Phuc Cao" w:date="2024-10-24T17:17:00Z" w16du:dateUtc="2024-10-24T10:17:00Z">
              <w:tcPr>
                <w:tcW w:w="1953" w:type="dxa"/>
                <w:vAlign w:val="bottom"/>
              </w:tcPr>
            </w:tcPrChange>
          </w:tcPr>
          <w:p w14:paraId="63A502A0" w14:textId="24EF113E" w:rsidR="00A86641" w:rsidRPr="00A86641" w:rsidRDefault="00A86641">
            <w:pPr>
              <w:widowControl w:val="0"/>
              <w:suppressAutoHyphens/>
              <w:spacing w:before="120"/>
              <w:ind w:left="43" w:right="-86"/>
              <w:jc w:val="right"/>
              <w:outlineLvl w:val="0"/>
              <w:rPr>
                <w:rFonts w:ascii="Arial" w:hAnsi="Arial" w:cs="Arial"/>
                <w:b/>
                <w:bCs/>
                <w:i/>
                <w:iCs/>
                <w:sz w:val="20"/>
              </w:rPr>
              <w:pPrChange w:id="6555" w:author="An Phuc Cao" w:date="2024-10-25T16:43:00Z" w16du:dateUtc="2024-10-25T09:43:00Z">
                <w:pPr>
                  <w:widowControl w:val="0"/>
                  <w:suppressAutoHyphens/>
                  <w:spacing w:before="120"/>
                  <w:ind w:left="43" w:right="-86"/>
                  <w:jc w:val="right"/>
                </w:pPr>
              </w:pPrChange>
            </w:pPr>
            <w:ins w:id="6556" w:author="An Phuc Cao" w:date="2024-10-24T17:16:00Z" w16du:dateUtc="2024-10-24T10:16:00Z">
              <w:r w:rsidRPr="00A86641">
                <w:rPr>
                  <w:rFonts w:ascii="Arial" w:hAnsi="Arial" w:cs="Arial"/>
                  <w:sz w:val="20"/>
                  <w:rPrChange w:id="6557" w:author="An Phuc Cao" w:date="2024-10-24T17:16:00Z" w16du:dateUtc="2024-10-24T10:16:00Z">
                    <w:rPr/>
                  </w:rPrChange>
                </w:rPr>
                <w:t xml:space="preserve"> -   </w:t>
              </w:r>
            </w:ins>
          </w:p>
        </w:tc>
      </w:tr>
      <w:tr w:rsidR="00A86641" w:rsidRPr="00826313" w14:paraId="5DCD788E" w14:textId="77777777" w:rsidTr="006C1C87">
        <w:trPr>
          <w:trHeight w:val="20"/>
          <w:trPrChange w:id="6558" w:author="An Phuc Cao" w:date="2024-10-24T17:17:00Z" w16du:dateUtc="2024-10-24T10:17:00Z">
            <w:trPr>
              <w:trHeight w:val="20"/>
            </w:trPr>
          </w:trPrChange>
        </w:trPr>
        <w:tc>
          <w:tcPr>
            <w:tcW w:w="4270" w:type="dxa"/>
            <w:shd w:val="clear" w:color="auto" w:fill="auto"/>
            <w:vAlign w:val="bottom"/>
            <w:tcPrChange w:id="6559" w:author="An Phuc Cao" w:date="2024-10-24T17:17:00Z" w16du:dateUtc="2024-10-24T10:17:00Z">
              <w:tcPr>
                <w:tcW w:w="4270" w:type="dxa"/>
                <w:shd w:val="clear" w:color="auto" w:fill="auto"/>
                <w:vAlign w:val="bottom"/>
              </w:tcPr>
            </w:tcPrChange>
          </w:tcPr>
          <w:p w14:paraId="4BBED372" w14:textId="5FADCC32" w:rsidR="00A86641" w:rsidRPr="00A511B7" w:rsidRDefault="00A86641">
            <w:pPr>
              <w:widowControl w:val="0"/>
              <w:suppressAutoHyphens/>
              <w:ind w:left="-108"/>
              <w:outlineLvl w:val="0"/>
              <w:rPr>
                <w:rFonts w:ascii="Arial" w:hAnsi="Arial" w:cs="Arial"/>
                <w:sz w:val="20"/>
                <w:highlight w:val="yellow"/>
              </w:rPr>
              <w:pPrChange w:id="6560" w:author="An Phuc Cao" w:date="2024-10-25T16:43:00Z" w16du:dateUtc="2024-10-25T09:43:00Z">
                <w:pPr>
                  <w:widowControl w:val="0"/>
                  <w:suppressAutoHyphens/>
                  <w:ind w:left="-108"/>
                </w:pPr>
              </w:pPrChange>
            </w:pPr>
            <w:ins w:id="6561" w:author="An Phuc Cao" w:date="2024-10-24T17:15:00Z" w16du:dateUtc="2024-10-24T10:15:00Z">
              <w:r>
                <w:rPr>
                  <w:rFonts w:ascii="Arial" w:hAnsi="Arial" w:cs="Arial"/>
                  <w:color w:val="000000"/>
                  <w:sz w:val="20"/>
                </w:rPr>
                <w:t>BPWH2124001</w:t>
              </w:r>
            </w:ins>
            <w:del w:id="6562" w:author="An Phuc Cao" w:date="2024-09-30T16:19:00Z" w16du:dateUtc="2024-09-30T09:19:00Z">
              <w:r w:rsidRPr="00A511B7" w:rsidDel="002403A9">
                <w:rPr>
                  <w:rFonts w:ascii="Arial" w:hAnsi="Arial" w:cs="Arial"/>
                  <w:color w:val="000000"/>
                  <w:sz w:val="20"/>
                  <w:highlight w:val="yellow"/>
                </w:rPr>
                <w:delText>- F88CH2123009</w:delText>
              </w:r>
            </w:del>
          </w:p>
        </w:tc>
        <w:tc>
          <w:tcPr>
            <w:tcW w:w="1953" w:type="dxa"/>
            <w:shd w:val="clear" w:color="auto" w:fill="auto"/>
            <w:vAlign w:val="bottom"/>
            <w:tcPrChange w:id="6563" w:author="An Phuc Cao" w:date="2024-10-24T17:17:00Z" w16du:dateUtc="2024-10-24T10:17:00Z">
              <w:tcPr>
                <w:tcW w:w="1953" w:type="dxa"/>
                <w:shd w:val="clear" w:color="auto" w:fill="auto"/>
                <w:vAlign w:val="bottom"/>
              </w:tcPr>
            </w:tcPrChange>
          </w:tcPr>
          <w:p w14:paraId="72C288D7" w14:textId="13E3CFD5" w:rsidR="00A86641" w:rsidRPr="00A86641" w:rsidRDefault="00A86641">
            <w:pPr>
              <w:widowControl w:val="0"/>
              <w:suppressAutoHyphens/>
              <w:ind w:left="43" w:right="-86"/>
              <w:jc w:val="right"/>
              <w:outlineLvl w:val="0"/>
              <w:rPr>
                <w:rFonts w:ascii="Arial" w:hAnsi="Arial" w:cs="Arial"/>
                <w:sz w:val="20"/>
                <w:lang w:val="pt-BR"/>
              </w:rPr>
              <w:pPrChange w:id="6564" w:author="An Phuc Cao" w:date="2024-10-25T16:43:00Z" w16du:dateUtc="2024-10-25T09:43:00Z">
                <w:pPr>
                  <w:widowControl w:val="0"/>
                  <w:suppressAutoHyphens/>
                  <w:ind w:left="43" w:right="-86"/>
                  <w:jc w:val="right"/>
                </w:pPr>
              </w:pPrChange>
            </w:pPr>
            <w:ins w:id="6565" w:author="An Phuc Cao" w:date="2024-10-24T17:16:00Z" w16du:dateUtc="2024-10-24T10:16:00Z">
              <w:r w:rsidRPr="00A86641">
                <w:rPr>
                  <w:rFonts w:ascii="Arial" w:hAnsi="Arial" w:cs="Arial"/>
                  <w:sz w:val="20"/>
                  <w:rPrChange w:id="6566" w:author="An Phuc Cao" w:date="2024-10-24T17:16:00Z" w16du:dateUtc="2024-10-24T10:16:00Z">
                    <w:rPr/>
                  </w:rPrChange>
                </w:rPr>
                <w:t xml:space="preserve"> </w:t>
              </w:r>
            </w:ins>
            <w:ins w:id="6567" w:author="Hai Quang Le" w:date="2025-01-06T11:47:00Z" w16du:dateUtc="2025-01-06T04:47:00Z">
              <w:r w:rsidR="0033257E" w:rsidRPr="0033257E">
                <w:rPr>
                  <w:rFonts w:ascii="Arial" w:hAnsi="Arial" w:cs="Arial"/>
                  <w:sz w:val="20"/>
                </w:rPr>
                <w:t xml:space="preserve"> 7,656,922,777</w:t>
              </w:r>
            </w:ins>
            <w:ins w:id="6568" w:author="An Phuc Cao" w:date="2024-10-24T17:16:00Z" w16du:dateUtc="2024-10-24T10:16:00Z">
              <w:del w:id="6569" w:author="Hai Quang Le" w:date="2025-01-06T11:47:00Z" w16du:dateUtc="2025-01-06T04:47:00Z">
                <w:r w:rsidRPr="00A86641" w:rsidDel="0033257E">
                  <w:rPr>
                    <w:rFonts w:ascii="Arial" w:hAnsi="Arial" w:cs="Arial"/>
                    <w:sz w:val="20"/>
                    <w:rPrChange w:id="6570" w:author="An Phuc Cao" w:date="2024-10-24T17:16:00Z" w16du:dateUtc="2024-10-24T10:16:00Z">
                      <w:rPr/>
                    </w:rPrChange>
                  </w:rPr>
                  <w:delText xml:space="preserve">7,666,130,137 </w:delText>
                </w:r>
              </w:del>
            </w:ins>
          </w:p>
        </w:tc>
        <w:tc>
          <w:tcPr>
            <w:tcW w:w="1953" w:type="dxa"/>
            <w:vAlign w:val="bottom"/>
            <w:tcPrChange w:id="6571" w:author="An Phuc Cao" w:date="2024-10-24T17:17:00Z" w16du:dateUtc="2024-10-24T10:17:00Z">
              <w:tcPr>
                <w:tcW w:w="1953" w:type="dxa"/>
                <w:vAlign w:val="bottom"/>
              </w:tcPr>
            </w:tcPrChange>
          </w:tcPr>
          <w:p w14:paraId="00DDD581" w14:textId="62D689FB" w:rsidR="00A86641" w:rsidRPr="00A86641" w:rsidRDefault="00A86641">
            <w:pPr>
              <w:widowControl w:val="0"/>
              <w:suppressAutoHyphens/>
              <w:ind w:left="43" w:right="-86"/>
              <w:jc w:val="right"/>
              <w:outlineLvl w:val="0"/>
              <w:rPr>
                <w:rFonts w:ascii="Arial" w:hAnsi="Arial" w:cs="Arial"/>
                <w:sz w:val="20"/>
              </w:rPr>
              <w:pPrChange w:id="6572" w:author="An Phuc Cao" w:date="2024-10-25T16:43:00Z" w16du:dateUtc="2024-10-25T09:43:00Z">
                <w:pPr>
                  <w:widowControl w:val="0"/>
                  <w:suppressAutoHyphens/>
                  <w:ind w:left="43" w:right="-86"/>
                  <w:jc w:val="right"/>
                </w:pPr>
              </w:pPrChange>
            </w:pPr>
            <w:ins w:id="6573" w:author="An Phuc Cao" w:date="2024-10-24T17:16:00Z" w16du:dateUtc="2024-10-24T10:16:00Z">
              <w:r w:rsidRPr="00A86641">
                <w:rPr>
                  <w:rFonts w:ascii="Arial" w:hAnsi="Arial" w:cs="Arial"/>
                  <w:sz w:val="20"/>
                  <w:rPrChange w:id="6574" w:author="An Phuc Cao" w:date="2024-10-24T17:16:00Z" w16du:dateUtc="2024-10-24T10:16:00Z">
                    <w:rPr/>
                  </w:rPrChange>
                </w:rPr>
                <w:t xml:space="preserve"> 12,763,474,253 </w:t>
              </w:r>
            </w:ins>
          </w:p>
        </w:tc>
      </w:tr>
      <w:tr w:rsidR="00A86641" w:rsidRPr="00826313" w14:paraId="4B7B3BE8" w14:textId="77777777" w:rsidTr="006C1C87">
        <w:trPr>
          <w:trHeight w:val="20"/>
          <w:trPrChange w:id="6575" w:author="An Phuc Cao" w:date="2024-10-24T17:17:00Z" w16du:dateUtc="2024-10-24T10:17:00Z">
            <w:trPr>
              <w:trHeight w:val="20"/>
            </w:trPr>
          </w:trPrChange>
        </w:trPr>
        <w:tc>
          <w:tcPr>
            <w:tcW w:w="4270" w:type="dxa"/>
            <w:shd w:val="clear" w:color="auto" w:fill="auto"/>
            <w:vAlign w:val="bottom"/>
            <w:tcPrChange w:id="6576" w:author="An Phuc Cao" w:date="2024-10-24T17:17:00Z" w16du:dateUtc="2024-10-24T10:17:00Z">
              <w:tcPr>
                <w:tcW w:w="4270" w:type="dxa"/>
                <w:shd w:val="clear" w:color="auto" w:fill="auto"/>
                <w:vAlign w:val="bottom"/>
              </w:tcPr>
            </w:tcPrChange>
          </w:tcPr>
          <w:p w14:paraId="16B8845C" w14:textId="24A09C47" w:rsidR="00A86641" w:rsidRPr="00A511B7" w:rsidRDefault="00A86641">
            <w:pPr>
              <w:widowControl w:val="0"/>
              <w:suppressAutoHyphens/>
              <w:ind w:left="-108"/>
              <w:outlineLvl w:val="0"/>
              <w:rPr>
                <w:rFonts w:ascii="Arial" w:hAnsi="Arial" w:cs="Arial"/>
                <w:color w:val="000000"/>
                <w:sz w:val="20"/>
                <w:highlight w:val="yellow"/>
              </w:rPr>
              <w:pPrChange w:id="6577" w:author="An Phuc Cao" w:date="2024-10-25T16:43:00Z" w16du:dateUtc="2024-10-25T09:43:00Z">
                <w:pPr>
                  <w:widowControl w:val="0"/>
                  <w:suppressAutoHyphens/>
                  <w:ind w:left="-108"/>
                </w:pPr>
              </w:pPrChange>
            </w:pPr>
            <w:ins w:id="6578" w:author="An Phuc Cao" w:date="2024-10-24T17:15:00Z" w16du:dateUtc="2024-10-24T10:15:00Z">
              <w:r>
                <w:rPr>
                  <w:rFonts w:ascii="Arial" w:hAnsi="Arial" w:cs="Arial"/>
                  <w:color w:val="000000"/>
                  <w:sz w:val="20"/>
                </w:rPr>
                <w:t>NVLH2123013.0810</w:t>
              </w:r>
            </w:ins>
            <w:del w:id="6579" w:author="An Phuc Cao" w:date="2024-09-30T16:19:00Z" w16du:dateUtc="2024-09-30T09:19:00Z">
              <w:r w:rsidRPr="00A511B7" w:rsidDel="002403A9">
                <w:rPr>
                  <w:rFonts w:ascii="Arial" w:hAnsi="Arial" w:cs="Arial"/>
                  <w:color w:val="000000"/>
                  <w:sz w:val="20"/>
                  <w:highlight w:val="yellow"/>
                </w:rPr>
                <w:delText>- KBCH2123002</w:delText>
              </w:r>
            </w:del>
          </w:p>
        </w:tc>
        <w:tc>
          <w:tcPr>
            <w:tcW w:w="1953" w:type="dxa"/>
            <w:shd w:val="clear" w:color="auto" w:fill="auto"/>
            <w:vAlign w:val="bottom"/>
            <w:tcPrChange w:id="6580" w:author="An Phuc Cao" w:date="2024-10-24T17:17:00Z" w16du:dateUtc="2024-10-24T10:17:00Z">
              <w:tcPr>
                <w:tcW w:w="1953" w:type="dxa"/>
                <w:shd w:val="clear" w:color="auto" w:fill="auto"/>
                <w:vAlign w:val="bottom"/>
              </w:tcPr>
            </w:tcPrChange>
          </w:tcPr>
          <w:p w14:paraId="3FBA83C8" w14:textId="7FA2F91D" w:rsidR="00A86641" w:rsidRPr="00A86641" w:rsidRDefault="00A86641">
            <w:pPr>
              <w:widowControl w:val="0"/>
              <w:suppressAutoHyphens/>
              <w:ind w:left="43" w:right="-86"/>
              <w:jc w:val="right"/>
              <w:outlineLvl w:val="0"/>
              <w:rPr>
                <w:rFonts w:ascii="Arial" w:hAnsi="Arial" w:cs="Arial"/>
                <w:color w:val="000000"/>
                <w:sz w:val="20"/>
              </w:rPr>
              <w:pPrChange w:id="6581" w:author="An Phuc Cao" w:date="2024-10-25T16:43:00Z" w16du:dateUtc="2024-10-25T09:43:00Z">
                <w:pPr>
                  <w:widowControl w:val="0"/>
                  <w:suppressAutoHyphens/>
                  <w:ind w:left="43" w:right="-86"/>
                  <w:jc w:val="right"/>
                </w:pPr>
              </w:pPrChange>
            </w:pPr>
            <w:ins w:id="6582" w:author="An Phuc Cao" w:date="2024-10-24T17:16:00Z" w16du:dateUtc="2024-10-24T10:16:00Z">
              <w:r w:rsidRPr="00A86641">
                <w:rPr>
                  <w:rFonts w:ascii="Arial" w:hAnsi="Arial" w:cs="Arial"/>
                  <w:sz w:val="20"/>
                  <w:rPrChange w:id="6583" w:author="An Phuc Cao" w:date="2024-10-24T17:16:00Z" w16du:dateUtc="2024-10-24T10:16:00Z">
                    <w:rPr/>
                  </w:rPrChange>
                </w:rPr>
                <w:t xml:space="preserve"> </w:t>
              </w:r>
              <w:del w:id="6584" w:author="Hai Quang Le" w:date="2025-01-06T11:47:00Z" w16du:dateUtc="2025-01-06T04:47:00Z">
                <w:r w:rsidRPr="00A86641" w:rsidDel="0033257E">
                  <w:rPr>
                    <w:rFonts w:ascii="Arial" w:hAnsi="Arial" w:cs="Arial"/>
                    <w:sz w:val="20"/>
                    <w:rPrChange w:id="6585" w:author="An Phuc Cao" w:date="2024-10-24T17:16:00Z" w16du:dateUtc="2024-10-24T10:16:00Z">
                      <w:rPr/>
                    </w:rPrChange>
                  </w:rPr>
                  <w:delText>5,809,600,000</w:delText>
                </w:r>
              </w:del>
            </w:ins>
            <w:ins w:id="6586" w:author="Hai Quang Le" w:date="2025-01-06T11:47:00Z" w16du:dateUtc="2025-01-06T04:47:00Z">
              <w:r w:rsidR="0033257E">
                <w:rPr>
                  <w:rFonts w:ascii="Arial" w:hAnsi="Arial" w:cs="Arial"/>
                  <w:sz w:val="20"/>
                </w:rPr>
                <w:t>-</w:t>
              </w:r>
            </w:ins>
            <w:ins w:id="6587" w:author="An Phuc Cao" w:date="2024-10-24T17:16:00Z" w16du:dateUtc="2024-10-24T10:16:00Z">
              <w:r w:rsidRPr="00A86641">
                <w:rPr>
                  <w:rFonts w:ascii="Arial" w:hAnsi="Arial" w:cs="Arial"/>
                  <w:sz w:val="20"/>
                  <w:rPrChange w:id="6588" w:author="An Phuc Cao" w:date="2024-10-24T17:16:00Z" w16du:dateUtc="2024-10-24T10:16:00Z">
                    <w:rPr/>
                  </w:rPrChange>
                </w:rPr>
                <w:t xml:space="preserve"> </w:t>
              </w:r>
            </w:ins>
          </w:p>
        </w:tc>
        <w:tc>
          <w:tcPr>
            <w:tcW w:w="1953" w:type="dxa"/>
            <w:vAlign w:val="bottom"/>
            <w:tcPrChange w:id="6589" w:author="An Phuc Cao" w:date="2024-10-24T17:17:00Z" w16du:dateUtc="2024-10-24T10:17:00Z">
              <w:tcPr>
                <w:tcW w:w="1953" w:type="dxa"/>
                <w:vAlign w:val="bottom"/>
              </w:tcPr>
            </w:tcPrChange>
          </w:tcPr>
          <w:p w14:paraId="715E58A2" w14:textId="53AEC56F" w:rsidR="00A86641" w:rsidRPr="00A86641" w:rsidRDefault="00A86641">
            <w:pPr>
              <w:widowControl w:val="0"/>
              <w:suppressAutoHyphens/>
              <w:ind w:left="43" w:right="-86"/>
              <w:jc w:val="right"/>
              <w:outlineLvl w:val="0"/>
              <w:rPr>
                <w:rFonts w:ascii="Arial" w:hAnsi="Arial" w:cs="Arial"/>
                <w:color w:val="000000"/>
                <w:sz w:val="20"/>
              </w:rPr>
              <w:pPrChange w:id="6590" w:author="An Phuc Cao" w:date="2024-10-25T16:43:00Z" w16du:dateUtc="2024-10-25T09:43:00Z">
                <w:pPr>
                  <w:widowControl w:val="0"/>
                  <w:suppressAutoHyphens/>
                  <w:ind w:left="43" w:right="-86"/>
                  <w:jc w:val="right"/>
                </w:pPr>
              </w:pPrChange>
            </w:pPr>
            <w:ins w:id="6591" w:author="An Phuc Cao" w:date="2024-10-24T17:16:00Z" w16du:dateUtc="2024-10-24T10:16:00Z">
              <w:r w:rsidRPr="00A86641">
                <w:rPr>
                  <w:rFonts w:ascii="Arial" w:hAnsi="Arial" w:cs="Arial"/>
                  <w:sz w:val="20"/>
                  <w:rPrChange w:id="6592" w:author="An Phuc Cao" w:date="2024-10-24T17:16:00Z" w16du:dateUtc="2024-10-24T10:16:00Z">
                    <w:rPr/>
                  </w:rPrChange>
                </w:rPr>
                <w:t xml:space="preserve"> 6,747,380,840 </w:t>
              </w:r>
            </w:ins>
          </w:p>
        </w:tc>
      </w:tr>
      <w:tr w:rsidR="00A86641" w:rsidRPr="00826313" w14:paraId="1742FE3E" w14:textId="77777777" w:rsidTr="006C1C87">
        <w:trPr>
          <w:trHeight w:val="20"/>
          <w:trPrChange w:id="6593" w:author="An Phuc Cao" w:date="2024-10-24T17:17:00Z" w16du:dateUtc="2024-10-24T10:17:00Z">
            <w:trPr>
              <w:trHeight w:val="20"/>
            </w:trPr>
          </w:trPrChange>
        </w:trPr>
        <w:tc>
          <w:tcPr>
            <w:tcW w:w="4270" w:type="dxa"/>
            <w:shd w:val="clear" w:color="auto" w:fill="auto"/>
            <w:tcPrChange w:id="6594" w:author="An Phuc Cao" w:date="2024-10-24T17:17:00Z" w16du:dateUtc="2024-10-24T10:17:00Z">
              <w:tcPr>
                <w:tcW w:w="4270" w:type="dxa"/>
                <w:shd w:val="clear" w:color="auto" w:fill="auto"/>
                <w:vAlign w:val="bottom"/>
              </w:tcPr>
            </w:tcPrChange>
          </w:tcPr>
          <w:p w14:paraId="4DCC0050" w14:textId="4895917D" w:rsidR="00A86641" w:rsidRPr="00A511B7" w:rsidRDefault="00A86641">
            <w:pPr>
              <w:widowControl w:val="0"/>
              <w:suppressAutoHyphens/>
              <w:ind w:left="-108"/>
              <w:outlineLvl w:val="0"/>
              <w:rPr>
                <w:rFonts w:ascii="Arial" w:hAnsi="Arial" w:cs="Arial"/>
                <w:sz w:val="20"/>
                <w:highlight w:val="yellow"/>
              </w:rPr>
              <w:pPrChange w:id="6595" w:author="An Phuc Cao" w:date="2024-10-25T16:43:00Z" w16du:dateUtc="2024-10-25T09:43:00Z">
                <w:pPr>
                  <w:widowControl w:val="0"/>
                  <w:suppressAutoHyphens/>
                  <w:ind w:left="-108"/>
                </w:pPr>
              </w:pPrChange>
            </w:pPr>
            <w:ins w:id="6596" w:author="An Phuc Cao" w:date="2024-09-30T16:19:00Z" w16du:dateUtc="2024-09-30T09:19:00Z">
              <w:r w:rsidRPr="00836B91">
                <w:rPr>
                  <w:rFonts w:ascii="Arial" w:hAnsi="Arial" w:cs="Arial"/>
                  <w:sz w:val="20"/>
                </w:rPr>
                <w:t>Other bonds</w:t>
              </w:r>
            </w:ins>
            <w:del w:id="6597" w:author="An Phuc Cao" w:date="2024-09-30T16:19:00Z" w16du:dateUtc="2024-09-30T09:19:00Z">
              <w:r w:rsidRPr="00A511B7" w:rsidDel="002403A9">
                <w:rPr>
                  <w:rFonts w:ascii="Arial" w:hAnsi="Arial" w:cs="Arial"/>
                  <w:color w:val="000000"/>
                  <w:sz w:val="20"/>
                  <w:highlight w:val="yellow"/>
                </w:rPr>
                <w:delText>- NVLH2123013</w:delText>
              </w:r>
            </w:del>
          </w:p>
        </w:tc>
        <w:tc>
          <w:tcPr>
            <w:tcW w:w="1953" w:type="dxa"/>
            <w:shd w:val="clear" w:color="auto" w:fill="auto"/>
            <w:vAlign w:val="bottom"/>
            <w:tcPrChange w:id="6598" w:author="An Phuc Cao" w:date="2024-10-24T17:17:00Z" w16du:dateUtc="2024-10-24T10:17:00Z">
              <w:tcPr>
                <w:tcW w:w="1953" w:type="dxa"/>
                <w:shd w:val="clear" w:color="auto" w:fill="auto"/>
                <w:vAlign w:val="bottom"/>
              </w:tcPr>
            </w:tcPrChange>
          </w:tcPr>
          <w:p w14:paraId="2634E969" w14:textId="40DC2999" w:rsidR="00A86641" w:rsidRPr="00A86641" w:rsidRDefault="0033257E">
            <w:pPr>
              <w:widowControl w:val="0"/>
              <w:suppressAutoHyphens/>
              <w:ind w:left="43" w:right="-86"/>
              <w:jc w:val="right"/>
              <w:outlineLvl w:val="0"/>
              <w:rPr>
                <w:rFonts w:ascii="Arial" w:hAnsi="Arial" w:cs="Arial"/>
                <w:sz w:val="20"/>
                <w:lang w:val="pt-BR"/>
              </w:rPr>
              <w:pPrChange w:id="6599" w:author="An Phuc Cao" w:date="2024-10-25T16:43:00Z" w16du:dateUtc="2024-10-25T09:43:00Z">
                <w:pPr>
                  <w:widowControl w:val="0"/>
                  <w:suppressAutoHyphens/>
                  <w:ind w:left="43" w:right="-86"/>
                  <w:jc w:val="right"/>
                </w:pPr>
              </w:pPrChange>
            </w:pPr>
            <w:ins w:id="6600" w:author="Hai Quang Le" w:date="2025-01-06T11:47:00Z" w16du:dateUtc="2025-01-06T04:47:00Z">
              <w:r w:rsidRPr="0033257E">
                <w:rPr>
                  <w:rFonts w:ascii="Arial" w:hAnsi="Arial" w:cs="Arial"/>
                  <w:sz w:val="20"/>
                </w:rPr>
                <w:t>65,448,958,501</w:t>
              </w:r>
            </w:ins>
            <w:ins w:id="6601" w:author="An Phuc Cao" w:date="2024-10-24T17:16:00Z" w16du:dateUtc="2024-10-24T10:16:00Z">
              <w:del w:id="6602" w:author="Hai Quang Le" w:date="2025-01-06T11:47:00Z" w16du:dateUtc="2025-01-06T04:47:00Z">
                <w:r w:rsidR="00A86641" w:rsidRPr="00A86641" w:rsidDel="0033257E">
                  <w:rPr>
                    <w:rFonts w:ascii="Arial" w:hAnsi="Arial" w:cs="Arial"/>
                    <w:sz w:val="20"/>
                    <w:rPrChange w:id="6603" w:author="An Phuc Cao" w:date="2024-10-24T17:16:00Z" w16du:dateUtc="2024-10-24T10:16:00Z">
                      <w:rPr/>
                    </w:rPrChange>
                  </w:rPr>
                  <w:delText xml:space="preserve"> 7,362,033,428 </w:delText>
                </w:r>
              </w:del>
            </w:ins>
          </w:p>
        </w:tc>
        <w:tc>
          <w:tcPr>
            <w:tcW w:w="1953" w:type="dxa"/>
            <w:vAlign w:val="bottom"/>
            <w:tcPrChange w:id="6604" w:author="An Phuc Cao" w:date="2024-10-24T17:17:00Z" w16du:dateUtc="2024-10-24T10:17:00Z">
              <w:tcPr>
                <w:tcW w:w="1953" w:type="dxa"/>
                <w:vAlign w:val="bottom"/>
              </w:tcPr>
            </w:tcPrChange>
          </w:tcPr>
          <w:p w14:paraId="14C1D2A5" w14:textId="1C23511B" w:rsidR="00A86641" w:rsidRPr="00A86641" w:rsidRDefault="00A86641">
            <w:pPr>
              <w:widowControl w:val="0"/>
              <w:suppressAutoHyphens/>
              <w:ind w:left="43" w:right="-86"/>
              <w:jc w:val="right"/>
              <w:outlineLvl w:val="0"/>
              <w:rPr>
                <w:rFonts w:ascii="Arial" w:hAnsi="Arial" w:cs="Arial"/>
                <w:sz w:val="20"/>
              </w:rPr>
              <w:pPrChange w:id="6605" w:author="An Phuc Cao" w:date="2024-10-25T16:43:00Z" w16du:dateUtc="2024-10-25T09:43:00Z">
                <w:pPr>
                  <w:widowControl w:val="0"/>
                  <w:suppressAutoHyphens/>
                  <w:ind w:left="43" w:right="-86"/>
                  <w:jc w:val="right"/>
                </w:pPr>
              </w:pPrChange>
            </w:pPr>
            <w:ins w:id="6606" w:author="An Phuc Cao" w:date="2024-10-24T17:16:00Z" w16du:dateUtc="2024-10-24T10:16:00Z">
              <w:r w:rsidRPr="00A86641">
                <w:rPr>
                  <w:rFonts w:ascii="Arial" w:hAnsi="Arial" w:cs="Arial"/>
                  <w:sz w:val="20"/>
                  <w:rPrChange w:id="6607" w:author="An Phuc Cao" w:date="2024-10-24T17:16:00Z" w16du:dateUtc="2024-10-24T10:16:00Z">
                    <w:rPr/>
                  </w:rPrChange>
                </w:rPr>
                <w:t>44,206,185,702</w:t>
              </w:r>
            </w:ins>
          </w:p>
        </w:tc>
      </w:tr>
      <w:tr w:rsidR="00FC1FF5" w:rsidRPr="00826313" w14:paraId="234C2C08" w14:textId="77777777" w:rsidTr="006C1C87">
        <w:trPr>
          <w:trHeight w:val="20"/>
          <w:trPrChange w:id="6608" w:author="An Phuc Cao" w:date="2024-10-24T17:17:00Z" w16du:dateUtc="2024-10-24T10:17:00Z">
            <w:trPr>
              <w:trHeight w:val="20"/>
            </w:trPr>
          </w:trPrChange>
        </w:trPr>
        <w:tc>
          <w:tcPr>
            <w:tcW w:w="4270" w:type="dxa"/>
            <w:shd w:val="clear" w:color="auto" w:fill="auto"/>
            <w:tcPrChange w:id="6609" w:author="An Phuc Cao" w:date="2024-10-24T17:17:00Z" w16du:dateUtc="2024-10-24T10:17:00Z">
              <w:tcPr>
                <w:tcW w:w="4270" w:type="dxa"/>
                <w:shd w:val="clear" w:color="auto" w:fill="auto"/>
                <w:vAlign w:val="bottom"/>
              </w:tcPr>
            </w:tcPrChange>
          </w:tcPr>
          <w:p w14:paraId="50A0296A" w14:textId="2CFB5728" w:rsidR="00FC1FF5" w:rsidRPr="00A511B7" w:rsidRDefault="00FC1FF5">
            <w:pPr>
              <w:widowControl w:val="0"/>
              <w:suppressAutoHyphens/>
              <w:ind w:left="-108"/>
              <w:outlineLvl w:val="0"/>
              <w:rPr>
                <w:rFonts w:ascii="Arial" w:hAnsi="Arial" w:cs="Arial"/>
                <w:sz w:val="20"/>
                <w:highlight w:val="yellow"/>
              </w:rPr>
              <w:pPrChange w:id="6610" w:author="An Phuc Cao" w:date="2024-10-25T16:43:00Z" w16du:dateUtc="2024-10-25T09:43:00Z">
                <w:pPr>
                  <w:widowControl w:val="0"/>
                  <w:suppressAutoHyphens/>
                  <w:ind w:left="-108"/>
                </w:pPr>
              </w:pPrChange>
            </w:pPr>
            <w:del w:id="6611" w:author="An Phuc Cao" w:date="2024-09-30T16:19:00Z" w16du:dateUtc="2024-09-30T09:19:00Z">
              <w:r w:rsidRPr="00A511B7" w:rsidDel="002403A9">
                <w:rPr>
                  <w:rFonts w:ascii="Arial" w:hAnsi="Arial" w:cs="Arial"/>
                  <w:color w:val="000000"/>
                  <w:sz w:val="20"/>
                  <w:highlight w:val="yellow"/>
                </w:rPr>
                <w:delText>- PDRH2123002</w:delText>
              </w:r>
            </w:del>
          </w:p>
        </w:tc>
        <w:tc>
          <w:tcPr>
            <w:tcW w:w="1953" w:type="dxa"/>
            <w:shd w:val="clear" w:color="auto" w:fill="auto"/>
            <w:vAlign w:val="bottom"/>
            <w:tcPrChange w:id="6612" w:author="An Phuc Cao" w:date="2024-10-24T17:17:00Z" w16du:dateUtc="2024-10-24T10:17:00Z">
              <w:tcPr>
                <w:tcW w:w="1953" w:type="dxa"/>
                <w:shd w:val="clear" w:color="auto" w:fill="auto"/>
                <w:vAlign w:val="bottom"/>
              </w:tcPr>
            </w:tcPrChange>
          </w:tcPr>
          <w:p w14:paraId="2B61B667" w14:textId="14856E28" w:rsidR="00FC1FF5" w:rsidRPr="00826313" w:rsidRDefault="00FC1FF5">
            <w:pPr>
              <w:widowControl w:val="0"/>
              <w:suppressAutoHyphens/>
              <w:ind w:left="43" w:right="-86"/>
              <w:jc w:val="right"/>
              <w:outlineLvl w:val="0"/>
              <w:rPr>
                <w:rFonts w:ascii="Arial" w:hAnsi="Arial" w:cs="Arial"/>
                <w:sz w:val="20"/>
                <w:lang w:val="pt-BR"/>
              </w:rPr>
              <w:pPrChange w:id="6613" w:author="An Phuc Cao" w:date="2024-10-25T16:43:00Z" w16du:dateUtc="2024-10-25T09:43:00Z">
                <w:pPr>
                  <w:widowControl w:val="0"/>
                  <w:suppressAutoHyphens/>
                  <w:ind w:left="43" w:right="-86"/>
                  <w:jc w:val="right"/>
                </w:pPr>
              </w:pPrChange>
            </w:pPr>
          </w:p>
        </w:tc>
        <w:tc>
          <w:tcPr>
            <w:tcW w:w="1953" w:type="dxa"/>
            <w:vAlign w:val="bottom"/>
            <w:tcPrChange w:id="6614" w:author="An Phuc Cao" w:date="2024-10-24T17:17:00Z" w16du:dateUtc="2024-10-24T10:17:00Z">
              <w:tcPr>
                <w:tcW w:w="1953" w:type="dxa"/>
                <w:vAlign w:val="bottom"/>
              </w:tcPr>
            </w:tcPrChange>
          </w:tcPr>
          <w:p w14:paraId="1B3791B9" w14:textId="1FDA4B3F" w:rsidR="00FC1FF5" w:rsidRPr="00826313" w:rsidRDefault="00FC1FF5">
            <w:pPr>
              <w:widowControl w:val="0"/>
              <w:suppressAutoHyphens/>
              <w:ind w:left="43" w:right="-86"/>
              <w:jc w:val="right"/>
              <w:outlineLvl w:val="0"/>
              <w:rPr>
                <w:rFonts w:ascii="Arial" w:hAnsi="Arial" w:cs="Arial"/>
                <w:sz w:val="20"/>
              </w:rPr>
              <w:pPrChange w:id="6615" w:author="An Phuc Cao" w:date="2024-10-25T16:43:00Z" w16du:dateUtc="2024-10-25T09:43:00Z">
                <w:pPr>
                  <w:widowControl w:val="0"/>
                  <w:suppressAutoHyphens/>
                  <w:ind w:left="43" w:right="-86"/>
                  <w:jc w:val="right"/>
                </w:pPr>
              </w:pPrChange>
            </w:pPr>
          </w:p>
        </w:tc>
      </w:tr>
      <w:tr w:rsidR="00305175" w:rsidRPr="00826313" w14:paraId="4FFA3A81" w14:textId="77777777" w:rsidTr="006C1C87">
        <w:trPr>
          <w:trHeight w:val="20"/>
          <w:trPrChange w:id="6616" w:author="An Phuc Cao" w:date="2024-10-24T17:17:00Z" w16du:dateUtc="2024-10-24T10:17:00Z">
            <w:trPr>
              <w:trHeight w:val="20"/>
            </w:trPr>
          </w:trPrChange>
        </w:trPr>
        <w:tc>
          <w:tcPr>
            <w:tcW w:w="4270" w:type="dxa"/>
            <w:shd w:val="clear" w:color="auto" w:fill="auto"/>
            <w:tcPrChange w:id="6617" w:author="An Phuc Cao" w:date="2024-10-24T17:17:00Z" w16du:dateUtc="2024-10-24T10:17:00Z">
              <w:tcPr>
                <w:tcW w:w="4270" w:type="dxa"/>
                <w:shd w:val="clear" w:color="auto" w:fill="auto"/>
                <w:vAlign w:val="bottom"/>
              </w:tcPr>
            </w:tcPrChange>
          </w:tcPr>
          <w:p w14:paraId="14780558" w14:textId="0382389F" w:rsidR="00305175" w:rsidRPr="00A511B7" w:rsidRDefault="00305175">
            <w:pPr>
              <w:widowControl w:val="0"/>
              <w:suppressAutoHyphens/>
              <w:ind w:left="-108"/>
              <w:outlineLvl w:val="0"/>
              <w:rPr>
                <w:rFonts w:ascii="Arial" w:hAnsi="Arial" w:cs="Arial"/>
                <w:sz w:val="20"/>
                <w:highlight w:val="yellow"/>
              </w:rPr>
              <w:pPrChange w:id="6618" w:author="An Phuc Cao" w:date="2024-10-25T16:43:00Z" w16du:dateUtc="2024-10-25T09:43:00Z">
                <w:pPr>
                  <w:widowControl w:val="0"/>
                  <w:suppressAutoHyphens/>
                  <w:ind w:left="-108"/>
                </w:pPr>
              </w:pPrChange>
            </w:pPr>
            <w:ins w:id="6619" w:author="An Phuc Cao" w:date="2024-09-30T16:19:00Z" w16du:dateUtc="2024-09-30T09:19:00Z">
              <w:r>
                <w:rPr>
                  <w:rFonts w:ascii="Arial" w:hAnsi="Arial" w:cs="Arial"/>
                  <w:b/>
                  <w:bCs/>
                  <w:i/>
                  <w:iCs/>
                  <w:sz w:val="20"/>
                </w:rPr>
                <w:t>Certificate of deposits</w:t>
              </w:r>
            </w:ins>
            <w:del w:id="6620" w:author="An Phuc Cao" w:date="2024-09-30T16:19:00Z" w16du:dateUtc="2024-09-30T09:19:00Z">
              <w:r w:rsidRPr="00A511B7" w:rsidDel="002403A9">
                <w:rPr>
                  <w:rFonts w:ascii="Arial" w:hAnsi="Arial" w:cs="Arial"/>
                  <w:color w:val="000000"/>
                  <w:sz w:val="20"/>
                  <w:highlight w:val="yellow"/>
                </w:rPr>
                <w:delText>- EWHCH2124001</w:delText>
              </w:r>
            </w:del>
          </w:p>
        </w:tc>
        <w:tc>
          <w:tcPr>
            <w:tcW w:w="1953" w:type="dxa"/>
            <w:shd w:val="clear" w:color="auto" w:fill="auto"/>
            <w:vAlign w:val="bottom"/>
            <w:tcPrChange w:id="6621" w:author="An Phuc Cao" w:date="2024-10-24T17:17:00Z" w16du:dateUtc="2024-10-24T10:17:00Z">
              <w:tcPr>
                <w:tcW w:w="1953" w:type="dxa"/>
                <w:shd w:val="clear" w:color="auto" w:fill="auto"/>
                <w:vAlign w:val="bottom"/>
              </w:tcPr>
            </w:tcPrChange>
          </w:tcPr>
          <w:p w14:paraId="5B71B03F" w14:textId="70F2075B" w:rsidR="00305175" w:rsidRPr="000515F3" w:rsidRDefault="00305175">
            <w:pPr>
              <w:widowControl w:val="0"/>
              <w:suppressAutoHyphens/>
              <w:ind w:left="43" w:right="-86"/>
              <w:jc w:val="right"/>
              <w:outlineLvl w:val="0"/>
              <w:rPr>
                <w:rFonts w:ascii="Arial" w:hAnsi="Arial" w:cs="Arial"/>
                <w:b/>
                <w:bCs/>
                <w:i/>
                <w:iCs/>
                <w:sz w:val="20"/>
                <w:lang w:val="pt-BR"/>
                <w:rPrChange w:id="6622" w:author="Trung Van Nguyen" w:date="2024-11-26T15:20:00Z" w16du:dateUtc="2024-11-26T08:20:00Z">
                  <w:rPr>
                    <w:rFonts w:ascii="Arial" w:hAnsi="Arial" w:cs="Arial"/>
                    <w:sz w:val="20"/>
                    <w:lang w:val="pt-BR"/>
                  </w:rPr>
                </w:rPrChange>
              </w:rPr>
              <w:pPrChange w:id="6623" w:author="An Phuc Cao" w:date="2024-10-25T16:43:00Z" w16du:dateUtc="2024-10-25T09:43:00Z">
                <w:pPr>
                  <w:widowControl w:val="0"/>
                  <w:suppressAutoHyphens/>
                  <w:ind w:left="43" w:right="-86"/>
                  <w:jc w:val="right"/>
                </w:pPr>
              </w:pPrChange>
            </w:pPr>
            <w:ins w:id="6624" w:author="An Phuc Cao" w:date="2024-10-24T17:16:00Z" w16du:dateUtc="2024-10-24T10:16:00Z">
              <w:r w:rsidRPr="000515F3">
                <w:rPr>
                  <w:rFonts w:ascii="Arial" w:hAnsi="Arial" w:cs="Arial"/>
                  <w:b/>
                  <w:bCs/>
                  <w:i/>
                  <w:iCs/>
                  <w:sz w:val="20"/>
                  <w:rPrChange w:id="6625" w:author="Trung Van Nguyen" w:date="2024-11-26T15:20:00Z" w16du:dateUtc="2024-11-26T08:20:00Z">
                    <w:rPr/>
                  </w:rPrChange>
                </w:rPr>
                <w:t xml:space="preserve"> </w:t>
              </w:r>
            </w:ins>
            <w:ins w:id="6626" w:author="Hai Quang Le" w:date="2025-01-06T11:48:00Z" w16du:dateUtc="2025-01-06T04:48:00Z">
              <w:r w:rsidR="0033257E" w:rsidRPr="0033257E">
                <w:rPr>
                  <w:rFonts w:ascii="Arial" w:hAnsi="Arial" w:cs="Arial"/>
                  <w:b/>
                  <w:bCs/>
                  <w:i/>
                  <w:iCs/>
                  <w:sz w:val="20"/>
                </w:rPr>
                <w:t xml:space="preserve"> 571,434,974,081</w:t>
              </w:r>
            </w:ins>
            <w:ins w:id="6627" w:author="An Phuc Cao" w:date="2024-10-24T17:16:00Z" w16du:dateUtc="2024-10-24T10:16:00Z">
              <w:del w:id="6628" w:author="Hai Quang Le" w:date="2025-01-06T11:48:00Z" w16du:dateUtc="2025-01-06T04:48:00Z">
                <w:r w:rsidRPr="000515F3" w:rsidDel="0033257E">
                  <w:rPr>
                    <w:rFonts w:ascii="Arial" w:hAnsi="Arial" w:cs="Arial"/>
                    <w:b/>
                    <w:bCs/>
                    <w:i/>
                    <w:iCs/>
                    <w:sz w:val="20"/>
                    <w:rPrChange w:id="6629" w:author="Trung Van Nguyen" w:date="2024-11-26T15:20:00Z" w16du:dateUtc="2024-11-26T08:20:00Z">
                      <w:rPr/>
                    </w:rPrChange>
                  </w:rPr>
                  <w:delText xml:space="preserve">558,666,109,589 </w:delText>
                </w:r>
              </w:del>
            </w:ins>
          </w:p>
        </w:tc>
        <w:tc>
          <w:tcPr>
            <w:tcW w:w="1953" w:type="dxa"/>
            <w:vAlign w:val="bottom"/>
            <w:tcPrChange w:id="6630" w:author="An Phuc Cao" w:date="2024-10-24T17:17:00Z" w16du:dateUtc="2024-10-24T10:17:00Z">
              <w:tcPr>
                <w:tcW w:w="1953" w:type="dxa"/>
                <w:vAlign w:val="bottom"/>
              </w:tcPr>
            </w:tcPrChange>
          </w:tcPr>
          <w:p w14:paraId="0DE230DC" w14:textId="35F2ED23" w:rsidR="00305175" w:rsidRPr="000515F3" w:rsidRDefault="00305175">
            <w:pPr>
              <w:widowControl w:val="0"/>
              <w:suppressAutoHyphens/>
              <w:ind w:left="43" w:right="-86"/>
              <w:jc w:val="right"/>
              <w:outlineLvl w:val="0"/>
              <w:rPr>
                <w:rFonts w:ascii="Arial" w:hAnsi="Arial" w:cs="Arial"/>
                <w:b/>
                <w:bCs/>
                <w:i/>
                <w:iCs/>
                <w:sz w:val="20"/>
                <w:rPrChange w:id="6631" w:author="Trung Van Nguyen" w:date="2024-11-26T15:20:00Z" w16du:dateUtc="2024-11-26T08:20:00Z">
                  <w:rPr>
                    <w:rFonts w:ascii="Arial" w:hAnsi="Arial" w:cs="Arial"/>
                    <w:sz w:val="20"/>
                  </w:rPr>
                </w:rPrChange>
              </w:rPr>
              <w:pPrChange w:id="6632" w:author="An Phuc Cao" w:date="2024-10-25T16:43:00Z" w16du:dateUtc="2024-10-25T09:43:00Z">
                <w:pPr>
                  <w:widowControl w:val="0"/>
                  <w:suppressAutoHyphens/>
                  <w:ind w:left="43" w:right="-86"/>
                  <w:jc w:val="right"/>
                </w:pPr>
              </w:pPrChange>
            </w:pPr>
            <w:ins w:id="6633" w:author="An Phuc Cao" w:date="2024-10-24T17:16:00Z" w16du:dateUtc="2024-10-24T10:16:00Z">
              <w:r w:rsidRPr="000515F3">
                <w:rPr>
                  <w:rFonts w:ascii="Arial" w:hAnsi="Arial" w:cs="Arial"/>
                  <w:b/>
                  <w:bCs/>
                  <w:i/>
                  <w:iCs/>
                  <w:sz w:val="20"/>
                  <w:rPrChange w:id="6634" w:author="Trung Van Nguyen" w:date="2024-11-26T15:20:00Z" w16du:dateUtc="2024-11-26T08:20:00Z">
                    <w:rPr/>
                  </w:rPrChange>
                </w:rPr>
                <w:t>583,689,831,064</w:t>
              </w:r>
            </w:ins>
          </w:p>
        </w:tc>
      </w:tr>
      <w:tr w:rsidR="00FC1FF5" w:rsidRPr="00826313" w14:paraId="7D026E56" w14:textId="77777777" w:rsidTr="006C1C87">
        <w:trPr>
          <w:trHeight w:val="20"/>
          <w:trPrChange w:id="6635" w:author="An Phuc Cao" w:date="2024-10-24T17:17:00Z" w16du:dateUtc="2024-10-24T10:17:00Z">
            <w:trPr>
              <w:trHeight w:val="20"/>
            </w:trPr>
          </w:trPrChange>
        </w:trPr>
        <w:tc>
          <w:tcPr>
            <w:tcW w:w="4270" w:type="dxa"/>
            <w:shd w:val="clear" w:color="auto" w:fill="auto"/>
            <w:tcPrChange w:id="6636" w:author="An Phuc Cao" w:date="2024-10-24T17:17:00Z" w16du:dateUtc="2024-10-24T10:17:00Z">
              <w:tcPr>
                <w:tcW w:w="4270" w:type="dxa"/>
                <w:shd w:val="clear" w:color="auto" w:fill="auto"/>
                <w:vAlign w:val="bottom"/>
              </w:tcPr>
            </w:tcPrChange>
          </w:tcPr>
          <w:p w14:paraId="10584A16" w14:textId="35C2EF6C" w:rsidR="00FC1FF5" w:rsidRPr="00A511B7" w:rsidRDefault="00FC1FF5">
            <w:pPr>
              <w:widowControl w:val="0"/>
              <w:suppressAutoHyphens/>
              <w:ind w:left="-108"/>
              <w:outlineLvl w:val="0"/>
              <w:rPr>
                <w:rFonts w:ascii="Arial" w:hAnsi="Arial" w:cs="Arial"/>
                <w:sz w:val="20"/>
                <w:highlight w:val="yellow"/>
              </w:rPr>
              <w:pPrChange w:id="6637" w:author="An Phuc Cao" w:date="2024-10-25T16:43:00Z" w16du:dateUtc="2024-10-25T09:43:00Z">
                <w:pPr>
                  <w:widowControl w:val="0"/>
                  <w:suppressAutoHyphens/>
                  <w:ind w:left="-108"/>
                </w:pPr>
              </w:pPrChange>
            </w:pPr>
            <w:del w:id="6638" w:author="An Phuc Cao" w:date="2024-09-30T16:19:00Z" w16du:dateUtc="2024-09-30T09:19:00Z">
              <w:r w:rsidRPr="00A511B7" w:rsidDel="002403A9">
                <w:rPr>
                  <w:rFonts w:ascii="Arial" w:hAnsi="Arial" w:cs="Arial"/>
                  <w:color w:val="000000"/>
                  <w:sz w:val="20"/>
                  <w:highlight w:val="yellow"/>
                </w:rPr>
                <w:delText>- PDRH2123006</w:delText>
              </w:r>
            </w:del>
          </w:p>
        </w:tc>
        <w:tc>
          <w:tcPr>
            <w:tcW w:w="1953" w:type="dxa"/>
            <w:shd w:val="clear" w:color="auto" w:fill="auto"/>
            <w:vAlign w:val="bottom"/>
            <w:tcPrChange w:id="6639" w:author="An Phuc Cao" w:date="2024-10-24T17:17:00Z" w16du:dateUtc="2024-10-24T10:17:00Z">
              <w:tcPr>
                <w:tcW w:w="1953" w:type="dxa"/>
                <w:shd w:val="clear" w:color="auto" w:fill="auto"/>
                <w:vAlign w:val="bottom"/>
              </w:tcPr>
            </w:tcPrChange>
          </w:tcPr>
          <w:p w14:paraId="261EF9F9" w14:textId="18CDFDC3" w:rsidR="00FC1FF5" w:rsidRPr="000515F3" w:rsidRDefault="00FC1FF5">
            <w:pPr>
              <w:widowControl w:val="0"/>
              <w:suppressAutoHyphens/>
              <w:ind w:left="43" w:right="-86"/>
              <w:jc w:val="right"/>
              <w:outlineLvl w:val="0"/>
              <w:rPr>
                <w:rFonts w:ascii="Arial" w:hAnsi="Arial" w:cs="Arial"/>
                <w:b/>
                <w:bCs/>
                <w:i/>
                <w:iCs/>
                <w:sz w:val="20"/>
                <w:lang w:val="pt-BR"/>
                <w:rPrChange w:id="6640" w:author="Trung Van Nguyen" w:date="2024-11-26T15:20:00Z" w16du:dateUtc="2024-11-26T08:20:00Z">
                  <w:rPr>
                    <w:rFonts w:ascii="Arial" w:hAnsi="Arial" w:cs="Arial"/>
                    <w:sz w:val="20"/>
                    <w:lang w:val="pt-BR"/>
                  </w:rPr>
                </w:rPrChange>
              </w:rPr>
              <w:pPrChange w:id="6641" w:author="An Phuc Cao" w:date="2024-10-25T16:43:00Z" w16du:dateUtc="2024-10-25T09:43:00Z">
                <w:pPr>
                  <w:widowControl w:val="0"/>
                  <w:suppressAutoHyphens/>
                  <w:ind w:left="43" w:right="-86"/>
                  <w:jc w:val="right"/>
                </w:pPr>
              </w:pPrChange>
            </w:pPr>
          </w:p>
        </w:tc>
        <w:tc>
          <w:tcPr>
            <w:tcW w:w="1953" w:type="dxa"/>
            <w:vAlign w:val="bottom"/>
            <w:tcPrChange w:id="6642" w:author="An Phuc Cao" w:date="2024-10-24T17:17:00Z" w16du:dateUtc="2024-10-24T10:17:00Z">
              <w:tcPr>
                <w:tcW w:w="1953" w:type="dxa"/>
                <w:vAlign w:val="bottom"/>
              </w:tcPr>
            </w:tcPrChange>
          </w:tcPr>
          <w:p w14:paraId="0D687FFB" w14:textId="0EFCF19E" w:rsidR="00FC1FF5" w:rsidRPr="000515F3" w:rsidRDefault="00FC1FF5">
            <w:pPr>
              <w:widowControl w:val="0"/>
              <w:suppressAutoHyphens/>
              <w:ind w:left="43" w:right="-86"/>
              <w:jc w:val="right"/>
              <w:outlineLvl w:val="0"/>
              <w:rPr>
                <w:rFonts w:ascii="Arial" w:hAnsi="Arial" w:cs="Arial"/>
                <w:b/>
                <w:bCs/>
                <w:i/>
                <w:iCs/>
                <w:sz w:val="20"/>
                <w:rPrChange w:id="6643" w:author="Trung Van Nguyen" w:date="2024-11-26T15:20:00Z" w16du:dateUtc="2024-11-26T08:20:00Z">
                  <w:rPr>
                    <w:rFonts w:ascii="Arial" w:hAnsi="Arial" w:cs="Arial"/>
                    <w:sz w:val="20"/>
                  </w:rPr>
                </w:rPrChange>
              </w:rPr>
              <w:pPrChange w:id="6644" w:author="An Phuc Cao" w:date="2024-10-25T16:43:00Z" w16du:dateUtc="2024-10-25T09:43:00Z">
                <w:pPr>
                  <w:widowControl w:val="0"/>
                  <w:suppressAutoHyphens/>
                  <w:ind w:left="43" w:right="-86"/>
                  <w:jc w:val="right"/>
                </w:pPr>
              </w:pPrChange>
            </w:pPr>
          </w:p>
        </w:tc>
      </w:tr>
      <w:tr w:rsidR="000935E4" w:rsidRPr="00826313" w14:paraId="476CA2DC" w14:textId="77777777" w:rsidTr="006C1C87">
        <w:trPr>
          <w:trHeight w:val="20"/>
          <w:trPrChange w:id="6645" w:author="An Phuc Cao" w:date="2024-10-24T17:17:00Z" w16du:dateUtc="2024-10-24T10:17:00Z">
            <w:trPr>
              <w:trHeight w:val="20"/>
            </w:trPr>
          </w:trPrChange>
        </w:trPr>
        <w:tc>
          <w:tcPr>
            <w:tcW w:w="4270" w:type="dxa"/>
            <w:tcPrChange w:id="6646" w:author="An Phuc Cao" w:date="2024-10-24T17:17:00Z" w16du:dateUtc="2024-10-24T10:17:00Z">
              <w:tcPr>
                <w:tcW w:w="4270" w:type="dxa"/>
              </w:tcPr>
            </w:tcPrChange>
          </w:tcPr>
          <w:p w14:paraId="0265DA9C" w14:textId="35923527" w:rsidR="000935E4" w:rsidRPr="00A511B7" w:rsidRDefault="000935E4">
            <w:pPr>
              <w:widowControl w:val="0"/>
              <w:suppressAutoHyphens/>
              <w:ind w:left="-108"/>
              <w:outlineLvl w:val="0"/>
              <w:rPr>
                <w:rFonts w:ascii="Arial" w:hAnsi="Arial" w:cs="Arial"/>
                <w:b/>
                <w:bCs/>
                <w:sz w:val="20"/>
                <w:highlight w:val="yellow"/>
                <w:lang w:val="pt-BR"/>
              </w:rPr>
              <w:pPrChange w:id="6647" w:author="An Phuc Cao" w:date="2024-10-25T16:43:00Z" w16du:dateUtc="2024-10-25T09:43:00Z">
                <w:pPr>
                  <w:widowControl w:val="0"/>
                  <w:suppressAutoHyphens/>
                  <w:ind w:left="-108"/>
                </w:pPr>
              </w:pPrChange>
            </w:pPr>
            <w:ins w:id="6648" w:author="An Phuc Cao" w:date="2024-09-30T16:19:00Z" w16du:dateUtc="2024-09-30T09:19:00Z">
              <w:r>
                <w:rPr>
                  <w:rFonts w:ascii="Arial" w:hAnsi="Arial" w:cs="Arial"/>
                  <w:b/>
                  <w:bCs/>
                  <w:i/>
                  <w:iCs/>
                  <w:sz w:val="20"/>
                </w:rPr>
                <w:t>Allowance for Expected Credit Loss</w:t>
              </w:r>
            </w:ins>
            <w:del w:id="6649" w:author="An Phuc Cao" w:date="2024-09-30T16:19:00Z" w16du:dateUtc="2024-09-30T09:19:00Z">
              <w:r w:rsidRPr="00A511B7" w:rsidDel="002403A9">
                <w:rPr>
                  <w:rFonts w:ascii="Arial" w:hAnsi="Arial" w:cs="Arial"/>
                  <w:sz w:val="20"/>
                  <w:highlight w:val="yellow"/>
                </w:rPr>
                <w:delText>Other bonds</w:delText>
              </w:r>
            </w:del>
          </w:p>
        </w:tc>
        <w:tc>
          <w:tcPr>
            <w:tcW w:w="1953" w:type="dxa"/>
            <w:vAlign w:val="bottom"/>
            <w:tcPrChange w:id="6650" w:author="An Phuc Cao" w:date="2024-10-24T17:17:00Z" w16du:dateUtc="2024-10-24T10:17:00Z">
              <w:tcPr>
                <w:tcW w:w="1953" w:type="dxa"/>
                <w:vAlign w:val="bottom"/>
              </w:tcPr>
            </w:tcPrChange>
          </w:tcPr>
          <w:p w14:paraId="188034EB" w14:textId="095C6962" w:rsidR="000935E4" w:rsidRPr="000515F3" w:rsidRDefault="000935E4">
            <w:pPr>
              <w:widowControl w:val="0"/>
              <w:pBdr>
                <w:bottom w:val="single" w:sz="4" w:space="1" w:color="auto"/>
              </w:pBdr>
              <w:ind w:left="57" w:right="-86"/>
              <w:jc w:val="right"/>
              <w:outlineLvl w:val="0"/>
              <w:rPr>
                <w:rFonts w:ascii="Arial" w:hAnsi="Arial" w:cs="Arial"/>
                <w:b/>
                <w:bCs/>
                <w:i/>
                <w:iCs/>
                <w:sz w:val="20"/>
                <w:lang w:val="pt-BR"/>
                <w:rPrChange w:id="6651" w:author="Trung Van Nguyen" w:date="2024-11-26T15:20:00Z" w16du:dateUtc="2024-11-26T08:20:00Z">
                  <w:rPr>
                    <w:rFonts w:ascii="Arial" w:hAnsi="Arial" w:cs="Arial"/>
                    <w:sz w:val="20"/>
                    <w:lang w:val="pt-BR"/>
                  </w:rPr>
                </w:rPrChange>
              </w:rPr>
              <w:pPrChange w:id="6652" w:author="An Phuc Cao" w:date="2024-10-25T16:43:00Z" w16du:dateUtc="2024-10-25T09:43:00Z">
                <w:pPr>
                  <w:widowControl w:val="0"/>
                  <w:pBdr>
                    <w:bottom w:val="single" w:sz="4" w:space="1" w:color="auto"/>
                  </w:pBdr>
                  <w:ind w:left="57" w:right="-86"/>
                  <w:jc w:val="right"/>
                </w:pPr>
              </w:pPrChange>
            </w:pPr>
            <w:ins w:id="6653" w:author="An Phuc Cao" w:date="2024-10-24T17:15:00Z" w16du:dateUtc="2024-10-24T10:15:00Z">
              <w:r w:rsidRPr="000515F3">
                <w:rPr>
                  <w:rFonts w:ascii="Arial" w:hAnsi="Arial" w:cs="Arial"/>
                  <w:b/>
                  <w:bCs/>
                  <w:i/>
                  <w:iCs/>
                  <w:sz w:val="20"/>
                  <w:rPrChange w:id="6654" w:author="Trung Van Nguyen" w:date="2024-11-26T15:20:00Z" w16du:dateUtc="2024-11-26T08:20:00Z">
                    <w:rPr/>
                  </w:rPrChange>
                </w:rPr>
                <w:t xml:space="preserve"> (45,082,944,882)</w:t>
              </w:r>
            </w:ins>
          </w:p>
        </w:tc>
        <w:tc>
          <w:tcPr>
            <w:tcW w:w="1953" w:type="dxa"/>
            <w:vAlign w:val="bottom"/>
            <w:tcPrChange w:id="6655" w:author="An Phuc Cao" w:date="2024-10-24T17:17:00Z" w16du:dateUtc="2024-10-24T10:17:00Z">
              <w:tcPr>
                <w:tcW w:w="1953" w:type="dxa"/>
                <w:vAlign w:val="bottom"/>
              </w:tcPr>
            </w:tcPrChange>
          </w:tcPr>
          <w:p w14:paraId="4A515A08" w14:textId="66B1F7AC" w:rsidR="000935E4" w:rsidRPr="000515F3" w:rsidRDefault="000935E4">
            <w:pPr>
              <w:widowControl w:val="0"/>
              <w:pBdr>
                <w:bottom w:val="single" w:sz="4" w:space="1" w:color="auto"/>
              </w:pBdr>
              <w:ind w:left="57" w:right="-86"/>
              <w:jc w:val="right"/>
              <w:outlineLvl w:val="0"/>
              <w:rPr>
                <w:rFonts w:ascii="Arial" w:hAnsi="Arial" w:cs="Arial"/>
                <w:b/>
                <w:bCs/>
                <w:i/>
                <w:iCs/>
                <w:sz w:val="20"/>
                <w:rPrChange w:id="6656" w:author="Trung Van Nguyen" w:date="2024-11-26T15:20:00Z" w16du:dateUtc="2024-11-26T08:20:00Z">
                  <w:rPr>
                    <w:rFonts w:ascii="Arial" w:hAnsi="Arial" w:cs="Arial"/>
                    <w:sz w:val="20"/>
                  </w:rPr>
                </w:rPrChange>
              </w:rPr>
              <w:pPrChange w:id="6657" w:author="An Phuc Cao" w:date="2024-10-25T16:43:00Z" w16du:dateUtc="2024-10-25T09:43:00Z">
                <w:pPr>
                  <w:widowControl w:val="0"/>
                  <w:pBdr>
                    <w:bottom w:val="single" w:sz="4" w:space="1" w:color="auto"/>
                  </w:pBdr>
                  <w:ind w:left="57" w:right="-86"/>
                  <w:jc w:val="right"/>
                </w:pPr>
              </w:pPrChange>
            </w:pPr>
            <w:ins w:id="6658" w:author="An Phuc Cao" w:date="2024-10-24T17:15:00Z" w16du:dateUtc="2024-10-24T10:15:00Z">
              <w:r w:rsidRPr="000515F3">
                <w:rPr>
                  <w:rFonts w:ascii="Arial" w:hAnsi="Arial" w:cs="Arial"/>
                  <w:b/>
                  <w:bCs/>
                  <w:i/>
                  <w:iCs/>
                  <w:sz w:val="20"/>
                  <w:rPrChange w:id="6659" w:author="Trung Van Nguyen" w:date="2024-11-26T15:20:00Z" w16du:dateUtc="2024-11-26T08:20:00Z">
                    <w:rPr/>
                  </w:rPrChange>
                </w:rPr>
                <w:t xml:space="preserve"> (23,930,045,356)</w:t>
              </w:r>
            </w:ins>
          </w:p>
        </w:tc>
      </w:tr>
      <w:tr w:rsidR="000935E4" w:rsidRPr="00826313" w14:paraId="615464C9" w14:textId="77777777" w:rsidTr="006C1C87">
        <w:trPr>
          <w:trHeight w:val="20"/>
          <w:trPrChange w:id="6660" w:author="An Phuc Cao" w:date="2024-10-24T17:17:00Z" w16du:dateUtc="2024-10-24T10:17:00Z">
            <w:trPr>
              <w:trHeight w:val="20"/>
            </w:trPr>
          </w:trPrChange>
        </w:trPr>
        <w:tc>
          <w:tcPr>
            <w:tcW w:w="4270" w:type="dxa"/>
            <w:vAlign w:val="bottom"/>
            <w:tcPrChange w:id="6661" w:author="An Phuc Cao" w:date="2024-10-24T17:17:00Z" w16du:dateUtc="2024-10-24T10:17:00Z">
              <w:tcPr>
                <w:tcW w:w="4270" w:type="dxa"/>
                <w:vAlign w:val="bottom"/>
              </w:tcPr>
            </w:tcPrChange>
          </w:tcPr>
          <w:p w14:paraId="2DB0B401" w14:textId="77777777" w:rsidR="000935E4" w:rsidRPr="00826313" w:rsidRDefault="000935E4">
            <w:pPr>
              <w:widowControl w:val="0"/>
              <w:suppressAutoHyphens/>
              <w:spacing w:before="120" w:after="20"/>
              <w:ind w:left="-108"/>
              <w:outlineLvl w:val="0"/>
              <w:rPr>
                <w:rFonts w:ascii="Arial" w:hAnsi="Arial" w:cs="Arial"/>
                <w:sz w:val="20"/>
                <w:lang w:val="pt-BR"/>
              </w:rPr>
              <w:pPrChange w:id="6662" w:author="An Phuc Cao" w:date="2024-10-25T16:43:00Z" w16du:dateUtc="2024-10-25T09:43:00Z">
                <w:pPr>
                  <w:widowControl w:val="0"/>
                  <w:suppressAutoHyphens/>
                  <w:spacing w:before="120" w:after="20"/>
                  <w:ind w:left="-108"/>
                </w:pPr>
              </w:pPrChange>
            </w:pPr>
          </w:p>
        </w:tc>
        <w:tc>
          <w:tcPr>
            <w:tcW w:w="1953" w:type="dxa"/>
            <w:vAlign w:val="bottom"/>
            <w:tcPrChange w:id="6663" w:author="An Phuc Cao" w:date="2024-10-24T17:17:00Z" w16du:dateUtc="2024-10-24T10:17:00Z">
              <w:tcPr>
                <w:tcW w:w="1953" w:type="dxa"/>
                <w:vAlign w:val="bottom"/>
              </w:tcPr>
            </w:tcPrChange>
          </w:tcPr>
          <w:p w14:paraId="6EF65B49" w14:textId="7957877F" w:rsidR="000935E4" w:rsidRPr="000515F3" w:rsidRDefault="000935E4">
            <w:pPr>
              <w:widowControl w:val="0"/>
              <w:pBdr>
                <w:bottom w:val="double" w:sz="4" w:space="1" w:color="auto"/>
              </w:pBdr>
              <w:spacing w:before="120"/>
              <w:ind w:left="57" w:right="-86"/>
              <w:jc w:val="right"/>
              <w:outlineLvl w:val="0"/>
              <w:rPr>
                <w:rFonts w:ascii="Arial" w:hAnsi="Arial" w:cs="Arial"/>
                <w:b/>
                <w:bCs/>
                <w:sz w:val="20"/>
                <w:lang w:val="pt-BR"/>
              </w:rPr>
              <w:pPrChange w:id="6664" w:author="An Phuc Cao" w:date="2024-10-25T16:43:00Z" w16du:dateUtc="2024-10-25T09:43:00Z">
                <w:pPr>
                  <w:widowControl w:val="0"/>
                  <w:pBdr>
                    <w:bottom w:val="double" w:sz="4" w:space="1" w:color="auto"/>
                  </w:pBdr>
                  <w:spacing w:before="120"/>
                  <w:ind w:left="57" w:right="-86"/>
                  <w:jc w:val="right"/>
                </w:pPr>
              </w:pPrChange>
            </w:pPr>
            <w:ins w:id="6665" w:author="An Phuc Cao" w:date="2024-10-24T17:15:00Z" w16du:dateUtc="2024-10-24T10:15:00Z">
              <w:del w:id="6666" w:author="Hai Quang Le" w:date="2025-01-06T11:48:00Z" w16du:dateUtc="2025-01-06T04:48:00Z">
                <w:r w:rsidRPr="000515F3" w:rsidDel="00FB6729">
                  <w:rPr>
                    <w:rFonts w:ascii="Arial" w:hAnsi="Arial" w:cs="Arial"/>
                    <w:b/>
                    <w:bCs/>
                    <w:sz w:val="20"/>
                    <w:rPrChange w:id="6667" w:author="Trung Van Nguyen" w:date="2024-11-26T15:20:00Z" w16du:dateUtc="2024-11-26T08:20:00Z">
                      <w:rPr/>
                    </w:rPrChange>
                  </w:rPr>
                  <w:delText xml:space="preserve"> </w:delText>
                </w:r>
              </w:del>
            </w:ins>
            <w:ins w:id="6668" w:author="Hai Quang Le" w:date="2025-01-06T11:48:00Z" w16du:dateUtc="2025-01-06T04:48:00Z">
              <w:r w:rsidR="00FB6729" w:rsidRPr="00FB6729">
                <w:rPr>
                  <w:rFonts w:ascii="Arial" w:hAnsi="Arial" w:cs="Arial"/>
                  <w:b/>
                  <w:bCs/>
                  <w:sz w:val="20"/>
                </w:rPr>
                <w:t xml:space="preserve"> 1,285,217,526,779</w:t>
              </w:r>
            </w:ins>
            <w:ins w:id="6669" w:author="An Phuc Cao" w:date="2024-10-24T17:15:00Z" w16du:dateUtc="2024-10-24T10:15:00Z">
              <w:del w:id="6670" w:author="Hai Quang Le" w:date="2025-01-06T11:48:00Z" w16du:dateUtc="2025-01-06T04:48:00Z">
                <w:r w:rsidRPr="000515F3" w:rsidDel="00FB6729">
                  <w:rPr>
                    <w:rFonts w:ascii="Arial" w:hAnsi="Arial" w:cs="Arial"/>
                    <w:b/>
                    <w:bCs/>
                    <w:sz w:val="20"/>
                    <w:rPrChange w:id="6671" w:author="Trung Van Nguyen" w:date="2024-11-26T15:20:00Z" w16du:dateUtc="2024-11-26T08:20:00Z">
                      <w:rPr/>
                    </w:rPrChange>
                  </w:rPr>
                  <w:delText xml:space="preserve">1,274,150,687,609 </w:delText>
                </w:r>
              </w:del>
            </w:ins>
          </w:p>
        </w:tc>
        <w:tc>
          <w:tcPr>
            <w:tcW w:w="1953" w:type="dxa"/>
            <w:vAlign w:val="bottom"/>
            <w:tcPrChange w:id="6672" w:author="An Phuc Cao" w:date="2024-10-24T17:17:00Z" w16du:dateUtc="2024-10-24T10:17:00Z">
              <w:tcPr>
                <w:tcW w:w="1953" w:type="dxa"/>
                <w:vAlign w:val="bottom"/>
              </w:tcPr>
            </w:tcPrChange>
          </w:tcPr>
          <w:p w14:paraId="166B7F65" w14:textId="033C74A2" w:rsidR="000935E4" w:rsidRPr="000515F3" w:rsidRDefault="000935E4">
            <w:pPr>
              <w:widowControl w:val="0"/>
              <w:pBdr>
                <w:bottom w:val="double" w:sz="4" w:space="1" w:color="auto"/>
              </w:pBdr>
              <w:spacing w:before="120"/>
              <w:ind w:left="57" w:right="-86"/>
              <w:jc w:val="right"/>
              <w:outlineLvl w:val="0"/>
              <w:rPr>
                <w:rFonts w:ascii="Arial" w:hAnsi="Arial" w:cs="Arial"/>
                <w:b/>
                <w:bCs/>
                <w:sz w:val="20"/>
                <w:lang w:val="pt-BR"/>
              </w:rPr>
              <w:pPrChange w:id="6673" w:author="An Phuc Cao" w:date="2024-10-25T16:43:00Z" w16du:dateUtc="2024-10-25T09:43:00Z">
                <w:pPr>
                  <w:widowControl w:val="0"/>
                  <w:pBdr>
                    <w:bottom w:val="double" w:sz="4" w:space="1" w:color="auto"/>
                  </w:pBdr>
                  <w:spacing w:before="120"/>
                  <w:ind w:left="57" w:right="-86"/>
                  <w:jc w:val="right"/>
                </w:pPr>
              </w:pPrChange>
            </w:pPr>
            <w:ins w:id="6674" w:author="An Phuc Cao" w:date="2024-10-24T17:15:00Z" w16du:dateUtc="2024-10-24T10:15:00Z">
              <w:r w:rsidRPr="000515F3">
                <w:rPr>
                  <w:rFonts w:ascii="Arial" w:hAnsi="Arial" w:cs="Arial"/>
                  <w:b/>
                  <w:bCs/>
                  <w:sz w:val="20"/>
                  <w:rPrChange w:id="6675" w:author="Trung Van Nguyen" w:date="2024-11-26T15:20:00Z" w16du:dateUtc="2024-11-26T08:20:00Z">
                    <w:rPr/>
                  </w:rPrChange>
                </w:rPr>
                <w:t xml:space="preserve"> 1,035,539,655,673 </w:t>
              </w:r>
            </w:ins>
            <w:del w:id="6676" w:author="An Phuc Cao" w:date="2024-09-30T16:21:00Z" w16du:dateUtc="2024-09-30T09:21:00Z">
              <w:r w:rsidRPr="000515F3" w:rsidDel="00B57717">
                <w:rPr>
                  <w:rFonts w:ascii="Arial" w:hAnsi="Arial" w:cs="Arial"/>
                  <w:b/>
                  <w:bCs/>
                  <w:sz w:val="20"/>
                  <w:lang w:val="pt-BR"/>
                </w:rPr>
                <w:delText xml:space="preserve">1,089,698,417,179  </w:delText>
              </w:r>
            </w:del>
          </w:p>
        </w:tc>
      </w:tr>
    </w:tbl>
    <w:p w14:paraId="7599BC9A" w14:textId="7AFF2B65" w:rsidR="006757F7" w:rsidRPr="00826313" w:rsidRDefault="006757F7">
      <w:pPr>
        <w:rPr>
          <w:rFonts w:ascii="Arial" w:hAnsi="Arial" w:cs="Arial"/>
          <w:b/>
          <w:bCs/>
          <w:sz w:val="20"/>
        </w:rPr>
        <w:pPrChange w:id="6677" w:author="An Phuc Cao" w:date="2024-10-25T16:44:00Z" w16du:dateUtc="2024-10-25T09:44:00Z">
          <w:pPr>
            <w:widowControl w:val="0"/>
            <w:tabs>
              <w:tab w:val="left" w:pos="6300"/>
              <w:tab w:val="right" w:pos="7380"/>
              <w:tab w:val="left" w:pos="7740"/>
              <w:tab w:val="right" w:pos="8891"/>
            </w:tabs>
            <w:ind w:left="720" w:hanging="720"/>
            <w:jc w:val="both"/>
          </w:pPr>
        </w:pPrChange>
      </w:pPr>
    </w:p>
    <w:p w14:paraId="74F55458" w14:textId="7CB7E978" w:rsidR="006757F7" w:rsidRPr="00826313" w:rsidRDefault="006757F7">
      <w:pPr>
        <w:widowControl w:val="0"/>
        <w:tabs>
          <w:tab w:val="left" w:pos="6300"/>
          <w:tab w:val="right" w:pos="7380"/>
          <w:tab w:val="left" w:pos="7740"/>
          <w:tab w:val="right" w:pos="8891"/>
        </w:tabs>
        <w:ind w:left="720" w:hanging="720"/>
        <w:jc w:val="both"/>
        <w:outlineLvl w:val="0"/>
        <w:rPr>
          <w:rFonts w:ascii="Arial" w:hAnsi="Arial" w:cs="Arial"/>
          <w:b/>
          <w:bCs/>
          <w:sz w:val="20"/>
        </w:rPr>
        <w:pPrChange w:id="6678" w:author="An Phuc Cao" w:date="2024-10-25T16:43:00Z" w16du:dateUtc="2024-10-25T09:43:00Z">
          <w:pPr>
            <w:widowControl w:val="0"/>
            <w:tabs>
              <w:tab w:val="left" w:pos="6300"/>
              <w:tab w:val="right" w:pos="7380"/>
              <w:tab w:val="left" w:pos="7740"/>
              <w:tab w:val="right" w:pos="8891"/>
            </w:tabs>
            <w:ind w:left="720" w:hanging="720"/>
            <w:jc w:val="both"/>
          </w:pPr>
        </w:pPrChange>
      </w:pPr>
    </w:p>
    <w:p w14:paraId="38D93F6D" w14:textId="6E395899" w:rsidR="006757F7" w:rsidRPr="00826313" w:rsidRDefault="00D07AC5">
      <w:pPr>
        <w:widowControl w:val="0"/>
        <w:tabs>
          <w:tab w:val="left" w:pos="6300"/>
          <w:tab w:val="right" w:pos="7380"/>
          <w:tab w:val="left" w:pos="7740"/>
          <w:tab w:val="right" w:pos="8891"/>
        </w:tabs>
        <w:ind w:left="720" w:hanging="720"/>
        <w:jc w:val="both"/>
        <w:outlineLvl w:val="0"/>
        <w:rPr>
          <w:rFonts w:ascii="Arial" w:hAnsi="Arial" w:cs="Arial"/>
          <w:b/>
          <w:bCs/>
          <w:sz w:val="20"/>
        </w:rPr>
        <w:pPrChange w:id="6679" w:author="An Phuc Cao" w:date="2024-10-25T16:43:00Z" w16du:dateUtc="2024-10-25T09:43:00Z">
          <w:pPr>
            <w:widowControl w:val="0"/>
            <w:tabs>
              <w:tab w:val="left" w:pos="6300"/>
              <w:tab w:val="right" w:pos="7380"/>
              <w:tab w:val="left" w:pos="7740"/>
              <w:tab w:val="right" w:pos="8891"/>
            </w:tabs>
            <w:ind w:left="720" w:hanging="720"/>
            <w:jc w:val="both"/>
          </w:pPr>
        </w:pPrChange>
      </w:pPr>
      <w:ins w:id="6680" w:author="An Phuc Cao" w:date="2024-09-30T16:07:00Z" w16du:dateUtc="2024-09-30T09:07:00Z">
        <w:r>
          <w:rPr>
            <w:rFonts w:ascii="Arial" w:hAnsi="Arial" w:cs="Arial"/>
            <w:b/>
            <w:bCs/>
            <w:sz w:val="20"/>
          </w:rPr>
          <w:t>20</w:t>
        </w:r>
      </w:ins>
      <w:del w:id="6681" w:author="An Phuc Cao" w:date="2024-09-30T16:07:00Z" w16du:dateUtc="2024-09-30T09:07:00Z">
        <w:r w:rsidR="65CDAD98" w:rsidRPr="00826313" w:rsidDel="00D07AC5">
          <w:rPr>
            <w:rFonts w:ascii="Arial" w:hAnsi="Arial" w:cs="Arial"/>
            <w:b/>
            <w:bCs/>
            <w:sz w:val="20"/>
          </w:rPr>
          <w:delText>19</w:delText>
        </w:r>
      </w:del>
      <w:r w:rsidR="65CDAD98" w:rsidRPr="00826313">
        <w:rPr>
          <w:rFonts w:ascii="Arial" w:hAnsi="Arial" w:cs="Arial"/>
          <w:b/>
          <w:bCs/>
          <w:sz w:val="20"/>
        </w:rPr>
        <w:t>.</w:t>
      </w:r>
      <w:r w:rsidR="006757F7" w:rsidRPr="00826313">
        <w:tab/>
      </w:r>
      <w:r w:rsidR="65CDAD98" w:rsidRPr="00826313">
        <w:rPr>
          <w:rFonts w:ascii="Arial" w:hAnsi="Arial" w:cs="Arial"/>
          <w:b/>
          <w:bCs/>
          <w:sz w:val="20"/>
        </w:rPr>
        <w:t>OTHER ASSETS</w:t>
      </w:r>
    </w:p>
    <w:p w14:paraId="3721E048" w14:textId="77777777" w:rsidR="006757F7" w:rsidRPr="00826313" w:rsidRDefault="006757F7" w:rsidP="26606B1C">
      <w:pPr>
        <w:widowControl w:val="0"/>
        <w:tabs>
          <w:tab w:val="left" w:pos="6300"/>
          <w:tab w:val="right" w:pos="7380"/>
          <w:tab w:val="left" w:pos="7740"/>
          <w:tab w:val="right" w:pos="8891"/>
        </w:tabs>
        <w:ind w:left="720" w:hanging="720"/>
        <w:jc w:val="both"/>
        <w:rPr>
          <w:rFonts w:ascii="Arial" w:hAnsi="Arial" w:cs="Arial"/>
          <w:b/>
          <w:bCs/>
          <w:color w:val="000000" w:themeColor="text1"/>
          <w:sz w:val="20"/>
        </w:rPr>
      </w:pPr>
    </w:p>
    <w:tbl>
      <w:tblPr>
        <w:tblW w:w="8137" w:type="dxa"/>
        <w:tblInd w:w="738" w:type="dxa"/>
        <w:tblLayout w:type="fixed"/>
        <w:tblLook w:val="01E0" w:firstRow="1" w:lastRow="1" w:firstColumn="1" w:lastColumn="1" w:noHBand="0" w:noVBand="0"/>
        <w:tblPrChange w:id="6682" w:author="An Phuc Cao" w:date="2024-09-30T16:01:00Z" w16du:dateUtc="2024-09-30T09:01:00Z">
          <w:tblPr>
            <w:tblW w:w="8137" w:type="dxa"/>
            <w:tblInd w:w="738" w:type="dxa"/>
            <w:tblLayout w:type="fixed"/>
            <w:tblLook w:val="01E0" w:firstRow="1" w:lastRow="1" w:firstColumn="1" w:lastColumn="1" w:noHBand="0" w:noVBand="0"/>
          </w:tblPr>
        </w:tblPrChange>
      </w:tblPr>
      <w:tblGrid>
        <w:gridCol w:w="4224"/>
        <w:gridCol w:w="1984"/>
        <w:gridCol w:w="1929"/>
        <w:tblGridChange w:id="6683">
          <w:tblGrid>
            <w:gridCol w:w="4224"/>
            <w:gridCol w:w="1984"/>
            <w:gridCol w:w="1929"/>
          </w:tblGrid>
        </w:tblGridChange>
      </w:tblGrid>
      <w:tr w:rsidR="009E2FF3" w:rsidRPr="00826313" w14:paraId="55EE14BE" w14:textId="77777777">
        <w:trPr>
          <w:trHeight w:val="20"/>
          <w:trPrChange w:id="6684" w:author="An Phuc Cao" w:date="2024-09-30T16:01:00Z" w16du:dateUtc="2024-09-30T09:01:00Z">
            <w:trPr>
              <w:trHeight w:val="20"/>
            </w:trPr>
          </w:trPrChange>
        </w:trPr>
        <w:tc>
          <w:tcPr>
            <w:tcW w:w="4224" w:type="dxa"/>
            <w:vAlign w:val="center"/>
            <w:tcPrChange w:id="6685" w:author="An Phuc Cao" w:date="2024-09-30T16:01:00Z" w16du:dateUtc="2024-09-30T09:01:00Z">
              <w:tcPr>
                <w:tcW w:w="4224" w:type="dxa"/>
                <w:vAlign w:val="center"/>
              </w:tcPr>
            </w:tcPrChange>
          </w:tcPr>
          <w:p w14:paraId="71AD068E" w14:textId="77777777" w:rsidR="009E2FF3" w:rsidRPr="00826313" w:rsidRDefault="009E2FF3" w:rsidP="009E2FF3">
            <w:pPr>
              <w:widowControl w:val="0"/>
              <w:ind w:left="-108"/>
              <w:rPr>
                <w:rFonts w:ascii="Arial" w:hAnsi="Arial" w:cs="Arial"/>
                <w:sz w:val="20"/>
                <w:lang w:val="pt-BR"/>
              </w:rPr>
            </w:pPr>
          </w:p>
        </w:tc>
        <w:tc>
          <w:tcPr>
            <w:tcW w:w="1984" w:type="dxa"/>
            <w:tcPrChange w:id="6686" w:author="An Phuc Cao" w:date="2024-09-30T16:01:00Z" w16du:dateUtc="2024-09-30T09:01:00Z">
              <w:tcPr>
                <w:tcW w:w="1984" w:type="dxa"/>
                <w:vAlign w:val="bottom"/>
              </w:tcPr>
            </w:tcPrChange>
          </w:tcPr>
          <w:p w14:paraId="1D4C00D2" w14:textId="5D279D13" w:rsidR="009E2FF3" w:rsidRPr="00826313" w:rsidRDefault="009E2FF3" w:rsidP="009E2FF3">
            <w:pPr>
              <w:widowControl w:val="0"/>
              <w:pBdr>
                <w:bottom w:val="single" w:sz="4" w:space="1" w:color="auto"/>
              </w:pBdr>
              <w:ind w:left="43" w:right="-86"/>
              <w:jc w:val="right"/>
              <w:rPr>
                <w:rFonts w:ascii="Arial" w:hAnsi="Arial" w:cs="Arial"/>
                <w:i/>
                <w:iCs/>
                <w:sz w:val="20"/>
                <w:lang w:val="pt-BR"/>
              </w:rPr>
            </w:pPr>
            <w:ins w:id="6687" w:author="An Phuc Cao" w:date="2024-09-30T16:01:00Z" w16du:dateUtc="2024-09-30T09:01:00Z">
              <w:r w:rsidRPr="00826313">
                <w:rPr>
                  <w:rFonts w:ascii="Arial" w:hAnsi="Arial" w:cs="Arial"/>
                  <w:i/>
                  <w:sz w:val="20"/>
                </w:rPr>
                <w:t>30 June 202</w:t>
              </w:r>
              <w:r>
                <w:rPr>
                  <w:rFonts w:ascii="Arial" w:hAnsi="Arial" w:cs="Arial"/>
                  <w:i/>
                  <w:sz w:val="20"/>
                </w:rPr>
                <w:t>4</w:t>
              </w:r>
              <w:r w:rsidRPr="00826313">
                <w:rPr>
                  <w:rFonts w:ascii="Arial" w:hAnsi="Arial" w:cs="Arial"/>
                  <w:i/>
                  <w:sz w:val="20"/>
                </w:rPr>
                <w:br/>
              </w:r>
              <w:r w:rsidRPr="00826313">
                <w:rPr>
                  <w:rFonts w:ascii="Arial" w:hAnsi="Arial" w:cs="Arial"/>
                  <w:i/>
                  <w:kern w:val="1"/>
                  <w:sz w:val="20"/>
                  <w:lang w:eastAsia="ar-SA"/>
                </w:rPr>
                <w:t>VND</w:t>
              </w:r>
            </w:ins>
            <w:del w:id="6688" w:author="An Phuc Cao" w:date="2024-09-30T16:01:00Z" w16du:dateUtc="2024-09-30T09:01:00Z">
              <w:r w:rsidRPr="00826313" w:rsidDel="00F847F5">
                <w:rPr>
                  <w:rFonts w:ascii="Arial" w:hAnsi="Arial" w:cs="Arial"/>
                  <w:i/>
                  <w:iCs/>
                  <w:sz w:val="20"/>
                </w:rPr>
                <w:delText>30 June 202</w:delText>
              </w:r>
              <w:r w:rsidDel="00F847F5">
                <w:rPr>
                  <w:rFonts w:ascii="Arial" w:hAnsi="Arial" w:cs="Arial"/>
                  <w:i/>
                  <w:iCs/>
                  <w:sz w:val="20"/>
                </w:rPr>
                <w:delText>3</w:delText>
              </w:r>
              <w:r w:rsidRPr="00826313" w:rsidDel="00F847F5">
                <w:br/>
              </w:r>
              <w:r w:rsidRPr="00826313" w:rsidDel="00F847F5">
                <w:rPr>
                  <w:rFonts w:ascii="Arial" w:hAnsi="Arial" w:cs="Arial"/>
                  <w:i/>
                  <w:iCs/>
                  <w:sz w:val="20"/>
                  <w:lang w:eastAsia="ar-SA"/>
                </w:rPr>
                <w:delText>VND</w:delText>
              </w:r>
            </w:del>
          </w:p>
        </w:tc>
        <w:tc>
          <w:tcPr>
            <w:tcW w:w="1929" w:type="dxa"/>
            <w:vAlign w:val="bottom"/>
            <w:tcPrChange w:id="6689" w:author="An Phuc Cao" w:date="2024-09-30T16:01:00Z" w16du:dateUtc="2024-09-30T09:01:00Z">
              <w:tcPr>
                <w:tcW w:w="1929" w:type="dxa"/>
                <w:vAlign w:val="bottom"/>
              </w:tcPr>
            </w:tcPrChange>
          </w:tcPr>
          <w:p w14:paraId="3102C68D" w14:textId="6F06E7A4" w:rsidR="009E2FF3" w:rsidRPr="00826313" w:rsidRDefault="009E2FF3" w:rsidP="009E2FF3">
            <w:pPr>
              <w:widowControl w:val="0"/>
              <w:pBdr>
                <w:bottom w:val="single" w:sz="4" w:space="1" w:color="auto"/>
              </w:pBdr>
              <w:ind w:left="43" w:right="-86"/>
              <w:jc w:val="right"/>
              <w:rPr>
                <w:rFonts w:ascii="Arial" w:hAnsi="Arial" w:cs="Arial"/>
                <w:i/>
                <w:iCs/>
                <w:sz w:val="20"/>
                <w:lang w:val="pt-BR"/>
              </w:rPr>
            </w:pPr>
            <w:ins w:id="6690" w:author="An Phuc Cao" w:date="2024-09-30T16:01:00Z" w16du:dateUtc="2024-09-30T09:01:00Z">
              <w:r w:rsidRPr="00826313">
                <w:rPr>
                  <w:rFonts w:ascii="Arial" w:hAnsi="Arial" w:cs="Arial"/>
                  <w:i/>
                  <w:sz w:val="20"/>
                </w:rPr>
                <w:t>31 December 202</w:t>
              </w:r>
              <w:r>
                <w:rPr>
                  <w:rFonts w:ascii="Arial" w:hAnsi="Arial" w:cs="Arial"/>
                  <w:i/>
                  <w:sz w:val="20"/>
                </w:rPr>
                <w:t>3</w:t>
              </w:r>
              <w:r w:rsidRPr="00826313">
                <w:rPr>
                  <w:rFonts w:ascii="Arial" w:hAnsi="Arial" w:cs="Arial"/>
                  <w:i/>
                  <w:sz w:val="20"/>
                </w:rPr>
                <w:br/>
              </w:r>
              <w:r w:rsidRPr="00826313">
                <w:rPr>
                  <w:rFonts w:ascii="Arial" w:hAnsi="Arial" w:cs="Arial"/>
                  <w:i/>
                  <w:kern w:val="1"/>
                  <w:sz w:val="20"/>
                  <w:lang w:eastAsia="ar-SA"/>
                </w:rPr>
                <w:t>VND</w:t>
              </w:r>
            </w:ins>
            <w:del w:id="6691" w:author="An Phuc Cao" w:date="2024-09-30T16:01:00Z" w16du:dateUtc="2024-09-30T09:01:00Z">
              <w:r w:rsidRPr="00826313" w:rsidDel="00F847F5">
                <w:rPr>
                  <w:rFonts w:ascii="Arial" w:hAnsi="Arial" w:cs="Arial"/>
                  <w:i/>
                  <w:iCs/>
                  <w:sz w:val="20"/>
                </w:rPr>
                <w:delText>31 December 202</w:delText>
              </w:r>
              <w:r w:rsidDel="00F847F5">
                <w:rPr>
                  <w:rFonts w:ascii="Arial" w:hAnsi="Arial" w:cs="Arial"/>
                  <w:i/>
                  <w:iCs/>
                  <w:sz w:val="20"/>
                </w:rPr>
                <w:delText>2</w:delText>
              </w:r>
              <w:r w:rsidRPr="00826313" w:rsidDel="00F847F5">
                <w:br/>
              </w:r>
              <w:r w:rsidRPr="00826313" w:rsidDel="00F847F5">
                <w:rPr>
                  <w:rFonts w:ascii="Arial" w:hAnsi="Arial" w:cs="Arial"/>
                  <w:i/>
                  <w:iCs/>
                  <w:sz w:val="20"/>
                  <w:lang w:eastAsia="ar-SA"/>
                </w:rPr>
                <w:delText xml:space="preserve">VND </w:delText>
              </w:r>
            </w:del>
          </w:p>
        </w:tc>
      </w:tr>
      <w:tr w:rsidR="002902F9" w:rsidRPr="00826313" w14:paraId="37F59185" w14:textId="77777777" w:rsidTr="00207648">
        <w:trPr>
          <w:trHeight w:val="20"/>
          <w:trPrChange w:id="6692" w:author="An Phuc Cao" w:date="2024-10-24T17:12:00Z" w16du:dateUtc="2024-10-24T10:12:00Z">
            <w:trPr>
              <w:trHeight w:val="20"/>
            </w:trPr>
          </w:trPrChange>
        </w:trPr>
        <w:tc>
          <w:tcPr>
            <w:tcW w:w="4224" w:type="dxa"/>
            <w:tcPrChange w:id="6693" w:author="An Phuc Cao" w:date="2024-10-24T17:12:00Z" w16du:dateUtc="2024-10-24T10:12:00Z">
              <w:tcPr>
                <w:tcW w:w="4224" w:type="dxa"/>
              </w:tcPr>
            </w:tcPrChange>
          </w:tcPr>
          <w:p w14:paraId="21FEB615" w14:textId="05025CA3" w:rsidR="002902F9" w:rsidRPr="00826313" w:rsidRDefault="002902F9" w:rsidP="002902F9">
            <w:pPr>
              <w:widowControl w:val="0"/>
              <w:spacing w:before="120"/>
              <w:ind w:left="-108"/>
              <w:rPr>
                <w:rFonts w:ascii="Arial" w:hAnsi="Arial" w:cs="Arial"/>
                <w:sz w:val="20"/>
                <w:lang w:val="pt-BR"/>
              </w:rPr>
            </w:pPr>
            <w:r w:rsidRPr="00836B91">
              <w:rPr>
                <w:rFonts w:ascii="Arial" w:hAnsi="Arial" w:cs="Arial"/>
                <w:sz w:val="20"/>
              </w:rPr>
              <w:t>Advance</w:t>
            </w:r>
          </w:p>
        </w:tc>
        <w:tc>
          <w:tcPr>
            <w:tcW w:w="1984" w:type="dxa"/>
            <w:tcPrChange w:id="6694" w:author="An Phuc Cao" w:date="2024-10-24T17:12:00Z" w16du:dateUtc="2024-10-24T10:12:00Z">
              <w:tcPr>
                <w:tcW w:w="1984" w:type="dxa"/>
                <w:vAlign w:val="bottom"/>
              </w:tcPr>
            </w:tcPrChange>
          </w:tcPr>
          <w:p w14:paraId="72D24E6D" w14:textId="6F5C08B0" w:rsidR="002902F9" w:rsidRPr="002902F9" w:rsidRDefault="002902F9" w:rsidP="002902F9">
            <w:pPr>
              <w:widowControl w:val="0"/>
              <w:spacing w:before="120"/>
              <w:ind w:left="43" w:right="-86"/>
              <w:jc w:val="right"/>
              <w:rPr>
                <w:rFonts w:ascii="Arial" w:hAnsi="Arial" w:cs="Arial"/>
                <w:i/>
                <w:iCs/>
                <w:sz w:val="20"/>
              </w:rPr>
            </w:pPr>
            <w:ins w:id="6695" w:author="An Phuc Cao" w:date="2024-10-24T17:12:00Z" w16du:dateUtc="2024-10-24T10:12:00Z">
              <w:r w:rsidRPr="002902F9">
                <w:rPr>
                  <w:rFonts w:ascii="Arial" w:hAnsi="Arial" w:cs="Arial"/>
                  <w:sz w:val="20"/>
                  <w:rPrChange w:id="6696" w:author="An Phuc Cao" w:date="2024-10-24T17:12:00Z" w16du:dateUtc="2024-10-24T10:12:00Z">
                    <w:rPr/>
                  </w:rPrChange>
                </w:rPr>
                <w:t xml:space="preserve"> 107,699,998 </w:t>
              </w:r>
            </w:ins>
          </w:p>
        </w:tc>
        <w:tc>
          <w:tcPr>
            <w:tcW w:w="1929" w:type="dxa"/>
            <w:tcPrChange w:id="6697" w:author="An Phuc Cao" w:date="2024-10-24T17:12:00Z" w16du:dateUtc="2024-10-24T10:12:00Z">
              <w:tcPr>
                <w:tcW w:w="1929" w:type="dxa"/>
                <w:vAlign w:val="center"/>
              </w:tcPr>
            </w:tcPrChange>
          </w:tcPr>
          <w:p w14:paraId="07BF12E1" w14:textId="28C1EABA" w:rsidR="002902F9" w:rsidRPr="002902F9" w:rsidRDefault="002902F9" w:rsidP="002902F9">
            <w:pPr>
              <w:widowControl w:val="0"/>
              <w:spacing w:before="120"/>
              <w:ind w:left="43" w:right="-86"/>
              <w:jc w:val="right"/>
              <w:rPr>
                <w:rFonts w:ascii="Arial" w:hAnsi="Arial" w:cs="Arial"/>
                <w:i/>
                <w:iCs/>
                <w:sz w:val="20"/>
              </w:rPr>
            </w:pPr>
            <w:ins w:id="6698" w:author="An Phuc Cao" w:date="2024-10-24T17:12:00Z" w16du:dateUtc="2024-10-24T10:12:00Z">
              <w:r w:rsidRPr="002902F9">
                <w:rPr>
                  <w:rFonts w:ascii="Arial" w:hAnsi="Arial" w:cs="Arial"/>
                  <w:sz w:val="20"/>
                  <w:rPrChange w:id="6699" w:author="An Phuc Cao" w:date="2024-10-24T17:12:00Z" w16du:dateUtc="2024-10-24T10:12:00Z">
                    <w:rPr/>
                  </w:rPrChange>
                </w:rPr>
                <w:t xml:space="preserve"> 188,544,207 </w:t>
              </w:r>
            </w:ins>
            <w:del w:id="6700" w:author="An Phuc Cao" w:date="2024-09-30T16:24:00Z" w16du:dateUtc="2024-09-30T09:24:00Z">
              <w:r w:rsidRPr="002902F9" w:rsidDel="00723319">
                <w:rPr>
                  <w:rFonts w:ascii="Arial" w:hAnsi="Arial" w:cs="Arial"/>
                  <w:color w:val="000000"/>
                  <w:sz w:val="20"/>
                </w:rPr>
                <w:delText xml:space="preserve">215,849,148 </w:delText>
              </w:r>
            </w:del>
          </w:p>
        </w:tc>
      </w:tr>
      <w:tr w:rsidR="002902F9" w:rsidRPr="00826313" w14:paraId="7B04D43D" w14:textId="77777777" w:rsidTr="00207648">
        <w:trPr>
          <w:trHeight w:val="20"/>
          <w:trPrChange w:id="6701" w:author="An Phuc Cao" w:date="2024-10-24T17:12:00Z" w16du:dateUtc="2024-10-24T10:12:00Z">
            <w:trPr>
              <w:trHeight w:val="20"/>
            </w:trPr>
          </w:trPrChange>
        </w:trPr>
        <w:tc>
          <w:tcPr>
            <w:tcW w:w="4224" w:type="dxa"/>
            <w:shd w:val="clear" w:color="auto" w:fill="auto"/>
            <w:tcPrChange w:id="6702" w:author="An Phuc Cao" w:date="2024-10-24T17:12:00Z" w16du:dateUtc="2024-10-24T10:12:00Z">
              <w:tcPr>
                <w:tcW w:w="4224" w:type="dxa"/>
                <w:shd w:val="clear" w:color="auto" w:fill="auto"/>
              </w:tcPr>
            </w:tcPrChange>
          </w:tcPr>
          <w:p w14:paraId="639837BA" w14:textId="4CDC4072" w:rsidR="002902F9" w:rsidRPr="00826313" w:rsidRDefault="002902F9" w:rsidP="002902F9">
            <w:pPr>
              <w:widowControl w:val="0"/>
              <w:ind w:left="-108"/>
              <w:rPr>
                <w:rFonts w:ascii="Arial" w:hAnsi="Arial" w:cs="Arial"/>
                <w:sz w:val="20"/>
              </w:rPr>
            </w:pPr>
            <w:r w:rsidRPr="00DF6E5F">
              <w:rPr>
                <w:rFonts w:ascii="Arial" w:hAnsi="Arial" w:cs="Arial"/>
                <w:sz w:val="20"/>
              </w:rPr>
              <w:t>Trade receivables</w:t>
            </w:r>
          </w:p>
        </w:tc>
        <w:tc>
          <w:tcPr>
            <w:tcW w:w="1984" w:type="dxa"/>
            <w:shd w:val="clear" w:color="auto" w:fill="auto"/>
            <w:tcPrChange w:id="6703" w:author="An Phuc Cao" w:date="2024-10-24T17:12:00Z" w16du:dateUtc="2024-10-24T10:12:00Z">
              <w:tcPr>
                <w:tcW w:w="1984" w:type="dxa"/>
                <w:shd w:val="clear" w:color="auto" w:fill="auto"/>
                <w:vAlign w:val="bottom"/>
              </w:tcPr>
            </w:tcPrChange>
          </w:tcPr>
          <w:p w14:paraId="5ED01216" w14:textId="32569712" w:rsidR="002902F9" w:rsidRPr="002902F9" w:rsidRDefault="002902F9" w:rsidP="002902F9">
            <w:pPr>
              <w:widowControl w:val="0"/>
              <w:ind w:left="43" w:right="-86"/>
              <w:jc w:val="right"/>
              <w:rPr>
                <w:rFonts w:ascii="Arial" w:hAnsi="Arial" w:cs="Arial"/>
                <w:sz w:val="20"/>
                <w:lang w:val="pt-BR"/>
              </w:rPr>
            </w:pPr>
            <w:ins w:id="6704" w:author="An Phuc Cao" w:date="2024-10-24T17:12:00Z" w16du:dateUtc="2024-10-24T10:12:00Z">
              <w:r w:rsidRPr="002902F9">
                <w:rPr>
                  <w:rFonts w:ascii="Arial" w:hAnsi="Arial" w:cs="Arial"/>
                  <w:sz w:val="20"/>
                  <w:rPrChange w:id="6705" w:author="An Phuc Cao" w:date="2024-10-24T17:12:00Z" w16du:dateUtc="2024-10-24T10:12:00Z">
                    <w:rPr/>
                  </w:rPrChange>
                </w:rPr>
                <w:t xml:space="preserve"> 2,357,332,734 </w:t>
              </w:r>
            </w:ins>
          </w:p>
        </w:tc>
        <w:tc>
          <w:tcPr>
            <w:tcW w:w="1929" w:type="dxa"/>
            <w:shd w:val="clear" w:color="auto" w:fill="auto"/>
            <w:tcPrChange w:id="6706" w:author="An Phuc Cao" w:date="2024-10-24T17:12:00Z" w16du:dateUtc="2024-10-24T10:12:00Z">
              <w:tcPr>
                <w:tcW w:w="1929" w:type="dxa"/>
                <w:shd w:val="clear" w:color="auto" w:fill="auto"/>
                <w:vAlign w:val="center"/>
              </w:tcPr>
            </w:tcPrChange>
          </w:tcPr>
          <w:p w14:paraId="386C5A96" w14:textId="593A9A58" w:rsidR="002902F9" w:rsidRPr="002902F9" w:rsidRDefault="002902F9" w:rsidP="002902F9">
            <w:pPr>
              <w:widowControl w:val="0"/>
              <w:ind w:left="43" w:right="-86"/>
              <w:jc w:val="right"/>
              <w:rPr>
                <w:rFonts w:ascii="Arial" w:hAnsi="Arial" w:cs="Arial"/>
                <w:sz w:val="20"/>
                <w:lang w:val="pt-BR"/>
              </w:rPr>
            </w:pPr>
            <w:ins w:id="6707" w:author="An Phuc Cao" w:date="2024-10-24T17:12:00Z" w16du:dateUtc="2024-10-24T10:12:00Z">
              <w:r w:rsidRPr="002902F9">
                <w:rPr>
                  <w:rFonts w:ascii="Arial" w:hAnsi="Arial" w:cs="Arial"/>
                  <w:sz w:val="20"/>
                  <w:rPrChange w:id="6708" w:author="An Phuc Cao" w:date="2024-10-24T17:12:00Z" w16du:dateUtc="2024-10-24T10:12:00Z">
                    <w:rPr/>
                  </w:rPrChange>
                </w:rPr>
                <w:t xml:space="preserve"> 999,420,431 </w:t>
              </w:r>
            </w:ins>
            <w:del w:id="6709" w:author="An Phuc Cao" w:date="2024-09-30T16:24:00Z" w16du:dateUtc="2024-09-30T09:24:00Z">
              <w:r w:rsidRPr="002902F9" w:rsidDel="00723319">
                <w:rPr>
                  <w:rFonts w:ascii="Arial" w:hAnsi="Arial" w:cs="Arial"/>
                  <w:color w:val="000000"/>
                  <w:sz w:val="20"/>
                </w:rPr>
                <w:delText xml:space="preserve">290,069,306 </w:delText>
              </w:r>
            </w:del>
          </w:p>
        </w:tc>
      </w:tr>
      <w:tr w:rsidR="002902F9" w:rsidRPr="00826313" w14:paraId="68C8A469" w14:textId="77777777" w:rsidTr="00207648">
        <w:trPr>
          <w:trHeight w:val="20"/>
          <w:trPrChange w:id="6710" w:author="An Phuc Cao" w:date="2024-10-24T17:12:00Z" w16du:dateUtc="2024-10-24T10:12:00Z">
            <w:trPr>
              <w:trHeight w:val="20"/>
            </w:trPr>
          </w:trPrChange>
        </w:trPr>
        <w:tc>
          <w:tcPr>
            <w:tcW w:w="4224" w:type="dxa"/>
            <w:shd w:val="clear" w:color="auto" w:fill="auto"/>
            <w:tcPrChange w:id="6711" w:author="An Phuc Cao" w:date="2024-10-24T17:12:00Z" w16du:dateUtc="2024-10-24T10:12:00Z">
              <w:tcPr>
                <w:tcW w:w="4224" w:type="dxa"/>
                <w:shd w:val="clear" w:color="auto" w:fill="auto"/>
              </w:tcPr>
            </w:tcPrChange>
          </w:tcPr>
          <w:p w14:paraId="68ABB126" w14:textId="194891AD" w:rsidR="002902F9" w:rsidRPr="00826313" w:rsidRDefault="002902F9" w:rsidP="002902F9">
            <w:pPr>
              <w:widowControl w:val="0"/>
              <w:ind w:left="-108"/>
              <w:rPr>
                <w:rFonts w:ascii="Arial" w:hAnsi="Arial" w:cs="Arial"/>
                <w:sz w:val="20"/>
              </w:rPr>
            </w:pPr>
            <w:r w:rsidRPr="00DF6E5F">
              <w:rPr>
                <w:rFonts w:ascii="Arial" w:hAnsi="Arial" w:cs="Arial"/>
                <w:sz w:val="20"/>
              </w:rPr>
              <w:t>Payment intermediaries’ receivables</w:t>
            </w:r>
          </w:p>
        </w:tc>
        <w:tc>
          <w:tcPr>
            <w:tcW w:w="1984" w:type="dxa"/>
            <w:shd w:val="clear" w:color="auto" w:fill="auto"/>
            <w:tcPrChange w:id="6712" w:author="An Phuc Cao" w:date="2024-10-24T17:12:00Z" w16du:dateUtc="2024-10-24T10:12:00Z">
              <w:tcPr>
                <w:tcW w:w="1984" w:type="dxa"/>
                <w:shd w:val="clear" w:color="auto" w:fill="auto"/>
                <w:vAlign w:val="bottom"/>
              </w:tcPr>
            </w:tcPrChange>
          </w:tcPr>
          <w:p w14:paraId="3951B7F4" w14:textId="383FFA4F" w:rsidR="002902F9" w:rsidRPr="002902F9" w:rsidRDefault="002902F9" w:rsidP="002902F9">
            <w:pPr>
              <w:widowControl w:val="0"/>
              <w:ind w:left="43" w:right="-86"/>
              <w:jc w:val="right"/>
              <w:rPr>
                <w:rFonts w:ascii="Arial" w:hAnsi="Arial" w:cs="Arial"/>
                <w:sz w:val="20"/>
                <w:lang w:val="pt-BR"/>
              </w:rPr>
            </w:pPr>
            <w:ins w:id="6713" w:author="An Phuc Cao" w:date="2024-10-24T17:12:00Z" w16du:dateUtc="2024-10-24T10:12:00Z">
              <w:r w:rsidRPr="002902F9">
                <w:rPr>
                  <w:rFonts w:ascii="Arial" w:hAnsi="Arial" w:cs="Arial"/>
                  <w:sz w:val="20"/>
                  <w:rPrChange w:id="6714" w:author="An Phuc Cao" w:date="2024-10-24T17:12:00Z" w16du:dateUtc="2024-10-24T10:12:00Z">
                    <w:rPr/>
                  </w:rPrChange>
                </w:rPr>
                <w:t xml:space="preserve"> 2,041,293,340 </w:t>
              </w:r>
            </w:ins>
          </w:p>
        </w:tc>
        <w:tc>
          <w:tcPr>
            <w:tcW w:w="1929" w:type="dxa"/>
            <w:shd w:val="clear" w:color="auto" w:fill="auto"/>
            <w:tcPrChange w:id="6715" w:author="An Phuc Cao" w:date="2024-10-24T17:12:00Z" w16du:dateUtc="2024-10-24T10:12:00Z">
              <w:tcPr>
                <w:tcW w:w="1929" w:type="dxa"/>
                <w:shd w:val="clear" w:color="auto" w:fill="auto"/>
                <w:vAlign w:val="center"/>
              </w:tcPr>
            </w:tcPrChange>
          </w:tcPr>
          <w:p w14:paraId="4871503D" w14:textId="09E9CF97" w:rsidR="002902F9" w:rsidRPr="002902F9" w:rsidRDefault="002902F9" w:rsidP="002902F9">
            <w:pPr>
              <w:widowControl w:val="0"/>
              <w:ind w:left="43" w:right="-86"/>
              <w:jc w:val="right"/>
              <w:rPr>
                <w:rFonts w:ascii="Arial" w:hAnsi="Arial" w:cs="Arial"/>
                <w:sz w:val="20"/>
                <w:lang w:val="pt-BR"/>
              </w:rPr>
            </w:pPr>
            <w:ins w:id="6716" w:author="An Phuc Cao" w:date="2024-10-24T17:12:00Z" w16du:dateUtc="2024-10-24T10:12:00Z">
              <w:r w:rsidRPr="002902F9">
                <w:rPr>
                  <w:rFonts w:ascii="Arial" w:hAnsi="Arial" w:cs="Arial"/>
                  <w:sz w:val="20"/>
                  <w:rPrChange w:id="6717" w:author="An Phuc Cao" w:date="2024-10-24T17:12:00Z" w16du:dateUtc="2024-10-24T10:12:00Z">
                    <w:rPr/>
                  </w:rPrChange>
                </w:rPr>
                <w:t xml:space="preserve"> 13,378,840,971 </w:t>
              </w:r>
            </w:ins>
            <w:del w:id="6718" w:author="An Phuc Cao" w:date="2024-09-30T16:24:00Z" w16du:dateUtc="2024-09-30T09:24:00Z">
              <w:r w:rsidRPr="002902F9" w:rsidDel="00723319">
                <w:rPr>
                  <w:rFonts w:ascii="Arial" w:hAnsi="Arial" w:cs="Arial"/>
                  <w:color w:val="000000"/>
                  <w:sz w:val="20"/>
                </w:rPr>
                <w:delText xml:space="preserve">9,964,189,142 </w:delText>
              </w:r>
            </w:del>
          </w:p>
        </w:tc>
      </w:tr>
      <w:tr w:rsidR="002902F9" w:rsidRPr="00826313" w14:paraId="5216034E" w14:textId="77777777" w:rsidTr="00207648">
        <w:trPr>
          <w:trHeight w:val="20"/>
          <w:trPrChange w:id="6719" w:author="An Phuc Cao" w:date="2024-10-24T17:12:00Z" w16du:dateUtc="2024-10-24T10:12:00Z">
            <w:trPr>
              <w:trHeight w:val="20"/>
            </w:trPr>
          </w:trPrChange>
        </w:trPr>
        <w:tc>
          <w:tcPr>
            <w:tcW w:w="4224" w:type="dxa"/>
            <w:shd w:val="clear" w:color="auto" w:fill="auto"/>
            <w:tcPrChange w:id="6720" w:author="An Phuc Cao" w:date="2024-10-24T17:12:00Z" w16du:dateUtc="2024-10-24T10:12:00Z">
              <w:tcPr>
                <w:tcW w:w="4224" w:type="dxa"/>
                <w:shd w:val="clear" w:color="auto" w:fill="auto"/>
              </w:tcPr>
            </w:tcPrChange>
          </w:tcPr>
          <w:p w14:paraId="3774FE74" w14:textId="5457A7BD" w:rsidR="002902F9" w:rsidRPr="00826313" w:rsidRDefault="002902F9" w:rsidP="002902F9">
            <w:pPr>
              <w:widowControl w:val="0"/>
              <w:ind w:left="-108"/>
              <w:rPr>
                <w:rFonts w:ascii="Arial" w:hAnsi="Arial" w:cs="Arial"/>
                <w:sz w:val="20"/>
              </w:rPr>
            </w:pPr>
            <w:r w:rsidRPr="00DF6E5F">
              <w:rPr>
                <w:rFonts w:ascii="Arial" w:hAnsi="Arial" w:cs="Arial"/>
                <w:sz w:val="20"/>
              </w:rPr>
              <w:t>Prepaid expenses</w:t>
            </w:r>
          </w:p>
        </w:tc>
        <w:tc>
          <w:tcPr>
            <w:tcW w:w="1984" w:type="dxa"/>
            <w:shd w:val="clear" w:color="auto" w:fill="auto"/>
            <w:tcPrChange w:id="6721" w:author="An Phuc Cao" w:date="2024-10-24T17:12:00Z" w16du:dateUtc="2024-10-24T10:12:00Z">
              <w:tcPr>
                <w:tcW w:w="1984" w:type="dxa"/>
                <w:shd w:val="clear" w:color="auto" w:fill="auto"/>
                <w:vAlign w:val="bottom"/>
              </w:tcPr>
            </w:tcPrChange>
          </w:tcPr>
          <w:p w14:paraId="62F62DAA" w14:textId="69CD9A96" w:rsidR="002902F9" w:rsidRPr="002902F9" w:rsidRDefault="002902F9" w:rsidP="002902F9">
            <w:pPr>
              <w:widowControl w:val="0"/>
              <w:ind w:left="43" w:right="-86"/>
              <w:jc w:val="right"/>
              <w:rPr>
                <w:rFonts w:ascii="Arial" w:hAnsi="Arial" w:cs="Arial"/>
                <w:sz w:val="20"/>
                <w:lang w:val="pt-BR"/>
              </w:rPr>
            </w:pPr>
            <w:ins w:id="6722" w:author="An Phuc Cao" w:date="2024-10-24T17:12:00Z" w16du:dateUtc="2024-10-24T10:12:00Z">
              <w:r w:rsidRPr="002902F9">
                <w:rPr>
                  <w:rFonts w:ascii="Arial" w:hAnsi="Arial" w:cs="Arial"/>
                  <w:sz w:val="20"/>
                  <w:rPrChange w:id="6723" w:author="An Phuc Cao" w:date="2024-10-24T17:12:00Z" w16du:dateUtc="2024-10-24T10:12:00Z">
                    <w:rPr/>
                  </w:rPrChange>
                </w:rPr>
                <w:t xml:space="preserve"> 3,713,532,188 </w:t>
              </w:r>
            </w:ins>
          </w:p>
        </w:tc>
        <w:tc>
          <w:tcPr>
            <w:tcW w:w="1929" w:type="dxa"/>
            <w:shd w:val="clear" w:color="auto" w:fill="auto"/>
            <w:tcPrChange w:id="6724" w:author="An Phuc Cao" w:date="2024-10-24T17:12:00Z" w16du:dateUtc="2024-10-24T10:12:00Z">
              <w:tcPr>
                <w:tcW w:w="1929" w:type="dxa"/>
                <w:shd w:val="clear" w:color="auto" w:fill="auto"/>
                <w:vAlign w:val="center"/>
              </w:tcPr>
            </w:tcPrChange>
          </w:tcPr>
          <w:p w14:paraId="6D718CAC" w14:textId="7B38DD82" w:rsidR="002902F9" w:rsidRPr="002902F9" w:rsidRDefault="002902F9" w:rsidP="002902F9">
            <w:pPr>
              <w:widowControl w:val="0"/>
              <w:ind w:left="43" w:right="-86"/>
              <w:jc w:val="right"/>
              <w:rPr>
                <w:rFonts w:ascii="Arial" w:hAnsi="Arial" w:cs="Arial"/>
                <w:sz w:val="20"/>
                <w:lang w:val="pt-BR"/>
              </w:rPr>
            </w:pPr>
            <w:ins w:id="6725" w:author="An Phuc Cao" w:date="2024-10-24T17:12:00Z" w16du:dateUtc="2024-10-24T10:12:00Z">
              <w:r w:rsidRPr="002902F9">
                <w:rPr>
                  <w:rFonts w:ascii="Arial" w:hAnsi="Arial" w:cs="Arial"/>
                  <w:sz w:val="20"/>
                  <w:rPrChange w:id="6726" w:author="An Phuc Cao" w:date="2024-10-24T17:12:00Z" w16du:dateUtc="2024-10-24T10:12:00Z">
                    <w:rPr/>
                  </w:rPrChange>
                </w:rPr>
                <w:t xml:space="preserve"> 4,603,163,438 </w:t>
              </w:r>
            </w:ins>
            <w:del w:id="6727" w:author="An Phuc Cao" w:date="2024-09-30T16:24:00Z" w16du:dateUtc="2024-09-30T09:24:00Z">
              <w:r w:rsidRPr="002902F9" w:rsidDel="00723319">
                <w:rPr>
                  <w:rFonts w:ascii="Arial" w:hAnsi="Arial" w:cs="Arial"/>
                  <w:color w:val="000000"/>
                  <w:sz w:val="20"/>
                </w:rPr>
                <w:delText xml:space="preserve">5,692,037,649 </w:delText>
              </w:r>
            </w:del>
          </w:p>
        </w:tc>
      </w:tr>
      <w:tr w:rsidR="002902F9" w:rsidRPr="00826313" w14:paraId="223EA8F4" w14:textId="77777777" w:rsidTr="00207648">
        <w:trPr>
          <w:trHeight w:val="20"/>
          <w:trPrChange w:id="6728" w:author="An Phuc Cao" w:date="2024-10-24T17:12:00Z" w16du:dateUtc="2024-10-24T10:12:00Z">
            <w:trPr>
              <w:trHeight w:val="20"/>
            </w:trPr>
          </w:trPrChange>
        </w:trPr>
        <w:tc>
          <w:tcPr>
            <w:tcW w:w="4224" w:type="dxa"/>
            <w:shd w:val="clear" w:color="auto" w:fill="auto"/>
            <w:tcPrChange w:id="6729" w:author="An Phuc Cao" w:date="2024-10-24T17:12:00Z" w16du:dateUtc="2024-10-24T10:12:00Z">
              <w:tcPr>
                <w:tcW w:w="4224" w:type="dxa"/>
                <w:shd w:val="clear" w:color="auto" w:fill="auto"/>
              </w:tcPr>
            </w:tcPrChange>
          </w:tcPr>
          <w:p w14:paraId="1C187294" w14:textId="20ED5651" w:rsidR="002902F9" w:rsidRPr="00826313" w:rsidRDefault="002902F9" w:rsidP="002902F9">
            <w:pPr>
              <w:widowControl w:val="0"/>
              <w:ind w:left="-108"/>
              <w:rPr>
                <w:rFonts w:ascii="Arial" w:hAnsi="Arial" w:cs="Arial"/>
                <w:sz w:val="20"/>
              </w:rPr>
            </w:pPr>
            <w:r w:rsidRPr="00DF6E5F">
              <w:rPr>
                <w:rFonts w:ascii="Arial" w:hAnsi="Arial" w:cs="Arial"/>
                <w:sz w:val="20"/>
              </w:rPr>
              <w:t>Other assets</w:t>
            </w:r>
          </w:p>
        </w:tc>
        <w:tc>
          <w:tcPr>
            <w:tcW w:w="1984" w:type="dxa"/>
            <w:shd w:val="clear" w:color="auto" w:fill="auto"/>
            <w:tcPrChange w:id="6730" w:author="An Phuc Cao" w:date="2024-10-24T17:12:00Z" w16du:dateUtc="2024-10-24T10:12:00Z">
              <w:tcPr>
                <w:tcW w:w="1984" w:type="dxa"/>
                <w:shd w:val="clear" w:color="auto" w:fill="auto"/>
                <w:vAlign w:val="bottom"/>
              </w:tcPr>
            </w:tcPrChange>
          </w:tcPr>
          <w:p w14:paraId="6D61EDDC" w14:textId="52C49820" w:rsidR="002902F9" w:rsidRPr="002902F9" w:rsidRDefault="002902F9" w:rsidP="002902F9">
            <w:pPr>
              <w:widowControl w:val="0"/>
              <w:pBdr>
                <w:bottom w:val="single" w:sz="4" w:space="1" w:color="auto"/>
              </w:pBdr>
              <w:ind w:left="43" w:right="-86"/>
              <w:jc w:val="right"/>
              <w:rPr>
                <w:rFonts w:ascii="Arial" w:hAnsi="Arial" w:cs="Arial"/>
                <w:sz w:val="20"/>
                <w:lang w:val="pt-BR"/>
              </w:rPr>
            </w:pPr>
            <w:ins w:id="6731" w:author="An Phuc Cao" w:date="2024-10-24T17:12:00Z" w16du:dateUtc="2024-10-24T10:12:00Z">
              <w:r w:rsidRPr="002902F9">
                <w:rPr>
                  <w:rFonts w:ascii="Arial" w:hAnsi="Arial" w:cs="Arial"/>
                  <w:sz w:val="20"/>
                  <w:rPrChange w:id="6732" w:author="An Phuc Cao" w:date="2024-10-24T17:12:00Z" w16du:dateUtc="2024-10-24T10:12:00Z">
                    <w:rPr/>
                  </w:rPrChange>
                </w:rPr>
                <w:t xml:space="preserve"> </w:t>
              </w:r>
            </w:ins>
            <w:ins w:id="6733" w:author="Hai Quang Le" w:date="2025-01-06T11:49:00Z" w16du:dateUtc="2025-01-06T04:49:00Z">
              <w:r w:rsidR="009D2266">
                <w:rPr>
                  <w:rFonts w:ascii="Arial" w:hAnsi="Arial" w:cs="Arial"/>
                  <w:sz w:val="20"/>
                </w:rPr>
                <w:t>25</w:t>
              </w:r>
            </w:ins>
            <w:ins w:id="6734" w:author="An Phuc Cao" w:date="2024-10-24T17:12:00Z" w16du:dateUtc="2024-10-24T10:12:00Z">
              <w:del w:id="6735" w:author="Hai Quang Le" w:date="2025-01-06T11:49:00Z" w16du:dateUtc="2025-01-06T04:49:00Z">
                <w:r w:rsidRPr="002902F9" w:rsidDel="009D2266">
                  <w:rPr>
                    <w:rFonts w:ascii="Arial" w:hAnsi="Arial" w:cs="Arial"/>
                    <w:sz w:val="20"/>
                    <w:rPrChange w:id="6736" w:author="An Phuc Cao" w:date="2024-10-24T17:12:00Z" w16du:dateUtc="2024-10-24T10:12:00Z">
                      <w:rPr/>
                    </w:rPrChange>
                  </w:rPr>
                  <w:delText>71</w:delText>
                </w:r>
              </w:del>
              <w:r w:rsidRPr="002902F9">
                <w:rPr>
                  <w:rFonts w:ascii="Arial" w:hAnsi="Arial" w:cs="Arial"/>
                  <w:sz w:val="20"/>
                  <w:rPrChange w:id="6737" w:author="An Phuc Cao" w:date="2024-10-24T17:12:00Z" w16du:dateUtc="2024-10-24T10:12:00Z">
                    <w:rPr/>
                  </w:rPrChange>
                </w:rPr>
                <w:t>,</w:t>
              </w:r>
            </w:ins>
            <w:ins w:id="6738" w:author="Hai Quang Le" w:date="2025-01-06T11:49:00Z" w16du:dateUtc="2025-01-06T04:49:00Z">
              <w:r w:rsidR="009D2266">
                <w:rPr>
                  <w:rFonts w:ascii="Arial" w:hAnsi="Arial" w:cs="Arial"/>
                  <w:sz w:val="20"/>
                </w:rPr>
                <w:t>751</w:t>
              </w:r>
            </w:ins>
            <w:ins w:id="6739" w:author="An Phuc Cao" w:date="2024-10-24T17:12:00Z" w16du:dateUtc="2024-10-24T10:12:00Z">
              <w:del w:id="6740" w:author="Hai Quang Le" w:date="2025-01-06T11:49:00Z" w16du:dateUtc="2025-01-06T04:49:00Z">
                <w:r w:rsidRPr="002902F9" w:rsidDel="00690996">
                  <w:rPr>
                    <w:rFonts w:ascii="Arial" w:hAnsi="Arial" w:cs="Arial"/>
                    <w:sz w:val="20"/>
                    <w:rPrChange w:id="6741" w:author="An Phuc Cao" w:date="2024-10-24T17:12:00Z" w16du:dateUtc="2024-10-24T10:12:00Z">
                      <w:rPr/>
                    </w:rPrChange>
                  </w:rPr>
                  <w:delText>259,590</w:delText>
                </w:r>
              </w:del>
              <w:r w:rsidRPr="002902F9">
                <w:rPr>
                  <w:rFonts w:ascii="Arial" w:hAnsi="Arial" w:cs="Arial"/>
                  <w:sz w:val="20"/>
                  <w:rPrChange w:id="6742" w:author="An Phuc Cao" w:date="2024-10-24T17:12:00Z" w16du:dateUtc="2024-10-24T10:12:00Z">
                    <w:rPr/>
                  </w:rPrChange>
                </w:rPr>
                <w:t>,</w:t>
              </w:r>
            </w:ins>
            <w:ins w:id="6743" w:author="Hai Quang Le" w:date="2025-01-06T11:49:00Z" w16du:dateUtc="2025-01-06T04:49:00Z">
              <w:r w:rsidR="00690996">
                <w:rPr>
                  <w:rFonts w:ascii="Arial" w:hAnsi="Arial" w:cs="Arial"/>
                  <w:sz w:val="20"/>
                </w:rPr>
                <w:t>2</w:t>
              </w:r>
            </w:ins>
            <w:commentRangeStart w:id="6744"/>
            <w:commentRangeStart w:id="6745"/>
            <w:ins w:id="6746" w:author="An Phuc Cao" w:date="2024-10-24T17:12:00Z" w16du:dateUtc="2024-10-24T10:12:00Z">
              <w:del w:id="6747" w:author="Hai Quang Le" w:date="2025-01-06T11:49:00Z" w16du:dateUtc="2025-01-06T04:49:00Z">
                <w:r w:rsidRPr="002902F9" w:rsidDel="00690996">
                  <w:rPr>
                    <w:rFonts w:ascii="Arial" w:hAnsi="Arial" w:cs="Arial"/>
                    <w:sz w:val="20"/>
                    <w:rPrChange w:id="6748" w:author="An Phuc Cao" w:date="2024-10-24T17:12:00Z" w16du:dateUtc="2024-10-24T10:12:00Z">
                      <w:rPr/>
                    </w:rPrChange>
                  </w:rPr>
                  <w:delText>86</w:delText>
                </w:r>
              </w:del>
              <w:r w:rsidRPr="002902F9">
                <w:rPr>
                  <w:rFonts w:ascii="Arial" w:hAnsi="Arial" w:cs="Arial"/>
                  <w:sz w:val="20"/>
                  <w:rPrChange w:id="6749" w:author="An Phuc Cao" w:date="2024-10-24T17:12:00Z" w16du:dateUtc="2024-10-24T10:12:00Z">
                    <w:rPr/>
                  </w:rPrChange>
                </w:rPr>
                <w:t>3</w:t>
              </w:r>
            </w:ins>
            <w:commentRangeEnd w:id="6744"/>
            <w:commentRangeEnd w:id="6745"/>
            <w:ins w:id="6750" w:author="Hai Quang Le" w:date="2025-01-06T11:49:00Z" w16du:dateUtc="2025-01-06T04:49:00Z">
              <w:r w:rsidR="00690996">
                <w:rPr>
                  <w:rFonts w:ascii="Arial" w:hAnsi="Arial" w:cs="Arial"/>
                  <w:sz w:val="20"/>
                </w:rPr>
                <w:t>0,</w:t>
              </w:r>
              <w:r w:rsidR="009D2266">
                <w:rPr>
                  <w:rFonts w:ascii="Arial" w:hAnsi="Arial" w:cs="Arial"/>
                  <w:sz w:val="20"/>
                </w:rPr>
                <w:t>112</w:t>
              </w:r>
            </w:ins>
            <w:r w:rsidR="004E3D5C">
              <w:rPr>
                <w:rStyle w:val="CommentReference"/>
                <w:rFonts w:ascii="Times New Roman" w:hAnsi="Times New Roman"/>
              </w:rPr>
              <w:commentReference w:id="6744"/>
            </w:r>
            <w:r w:rsidR="004E1BEC">
              <w:rPr>
                <w:rStyle w:val="CommentReference"/>
                <w:rFonts w:ascii="Times New Roman" w:hAnsi="Times New Roman"/>
              </w:rPr>
              <w:commentReference w:id="6745"/>
            </w:r>
            <w:ins w:id="6751" w:author="An Phuc Cao" w:date="2024-10-24T17:12:00Z" w16du:dateUtc="2024-10-24T10:12:00Z">
              <w:r w:rsidRPr="002902F9">
                <w:rPr>
                  <w:rFonts w:ascii="Arial" w:hAnsi="Arial" w:cs="Arial"/>
                  <w:sz w:val="20"/>
                  <w:rPrChange w:id="6752" w:author="An Phuc Cao" w:date="2024-10-24T17:12:00Z" w16du:dateUtc="2024-10-24T10:12:00Z">
                    <w:rPr/>
                  </w:rPrChange>
                </w:rPr>
                <w:t xml:space="preserve"> </w:t>
              </w:r>
            </w:ins>
          </w:p>
        </w:tc>
        <w:tc>
          <w:tcPr>
            <w:tcW w:w="1929" w:type="dxa"/>
            <w:shd w:val="clear" w:color="auto" w:fill="auto"/>
            <w:tcPrChange w:id="6753" w:author="An Phuc Cao" w:date="2024-10-24T17:12:00Z" w16du:dateUtc="2024-10-24T10:12:00Z">
              <w:tcPr>
                <w:tcW w:w="1929" w:type="dxa"/>
                <w:shd w:val="clear" w:color="auto" w:fill="auto"/>
                <w:vAlign w:val="center"/>
              </w:tcPr>
            </w:tcPrChange>
          </w:tcPr>
          <w:p w14:paraId="026022D8" w14:textId="1A186BE5" w:rsidR="002902F9" w:rsidRPr="002902F9" w:rsidRDefault="002902F9" w:rsidP="002902F9">
            <w:pPr>
              <w:widowControl w:val="0"/>
              <w:pBdr>
                <w:bottom w:val="single" w:sz="4" w:space="1" w:color="auto"/>
              </w:pBdr>
              <w:ind w:left="43" w:right="-86"/>
              <w:jc w:val="right"/>
              <w:rPr>
                <w:rFonts w:ascii="Arial" w:hAnsi="Arial" w:cs="Arial"/>
                <w:sz w:val="20"/>
                <w:lang w:val="pt-BR"/>
              </w:rPr>
            </w:pPr>
            <w:ins w:id="6754" w:author="An Phuc Cao" w:date="2024-10-24T17:12:00Z" w16du:dateUtc="2024-10-24T10:12:00Z">
              <w:r w:rsidRPr="002902F9">
                <w:rPr>
                  <w:rFonts w:ascii="Arial" w:hAnsi="Arial" w:cs="Arial"/>
                  <w:sz w:val="20"/>
                  <w:rPrChange w:id="6755" w:author="An Phuc Cao" w:date="2024-10-24T17:12:00Z" w16du:dateUtc="2024-10-24T10:12:00Z">
                    <w:rPr/>
                  </w:rPrChange>
                </w:rPr>
                <w:t xml:space="preserve"> 13,020,144,454 </w:t>
              </w:r>
            </w:ins>
            <w:del w:id="6756" w:author="An Phuc Cao" w:date="2024-09-30T16:24:00Z" w16du:dateUtc="2024-09-30T09:24:00Z">
              <w:r w:rsidRPr="002902F9" w:rsidDel="00723319">
                <w:rPr>
                  <w:rFonts w:ascii="Arial" w:hAnsi="Arial" w:cs="Arial"/>
                  <w:color w:val="000000"/>
                  <w:sz w:val="20"/>
                </w:rPr>
                <w:delText xml:space="preserve">26,773,689,764 </w:delText>
              </w:r>
            </w:del>
          </w:p>
        </w:tc>
      </w:tr>
      <w:tr w:rsidR="002902F9" w:rsidRPr="00826313" w14:paraId="08957EA7" w14:textId="77777777" w:rsidTr="00207648">
        <w:trPr>
          <w:trHeight w:val="20"/>
          <w:trPrChange w:id="6757" w:author="An Phuc Cao" w:date="2024-10-24T17:12:00Z" w16du:dateUtc="2024-10-24T10:12:00Z">
            <w:trPr>
              <w:trHeight w:val="20"/>
            </w:trPr>
          </w:trPrChange>
        </w:trPr>
        <w:tc>
          <w:tcPr>
            <w:tcW w:w="4224" w:type="dxa"/>
            <w:vAlign w:val="bottom"/>
            <w:tcPrChange w:id="6758" w:author="An Phuc Cao" w:date="2024-10-24T17:12:00Z" w16du:dateUtc="2024-10-24T10:12:00Z">
              <w:tcPr>
                <w:tcW w:w="4224" w:type="dxa"/>
                <w:vAlign w:val="bottom"/>
              </w:tcPr>
            </w:tcPrChange>
          </w:tcPr>
          <w:p w14:paraId="33578676" w14:textId="77777777" w:rsidR="002902F9" w:rsidRPr="00826313" w:rsidRDefault="002902F9" w:rsidP="002902F9">
            <w:pPr>
              <w:widowControl w:val="0"/>
              <w:spacing w:before="120" w:after="20"/>
              <w:ind w:left="-108"/>
              <w:rPr>
                <w:rFonts w:ascii="Arial" w:hAnsi="Arial" w:cs="Arial"/>
                <w:sz w:val="20"/>
                <w:lang w:val="pt-BR"/>
              </w:rPr>
            </w:pPr>
          </w:p>
        </w:tc>
        <w:tc>
          <w:tcPr>
            <w:tcW w:w="1984" w:type="dxa"/>
            <w:tcPrChange w:id="6759" w:author="An Phuc Cao" w:date="2024-10-24T17:12:00Z" w16du:dateUtc="2024-10-24T10:12:00Z">
              <w:tcPr>
                <w:tcW w:w="1984" w:type="dxa"/>
                <w:vAlign w:val="bottom"/>
              </w:tcPr>
            </w:tcPrChange>
          </w:tcPr>
          <w:p w14:paraId="3102B66F" w14:textId="696907F5" w:rsidR="002902F9" w:rsidRPr="002902F9" w:rsidRDefault="002902F9" w:rsidP="002902F9">
            <w:pPr>
              <w:widowControl w:val="0"/>
              <w:pBdr>
                <w:bottom w:val="double" w:sz="4" w:space="1" w:color="auto"/>
              </w:pBdr>
              <w:spacing w:before="120"/>
              <w:ind w:left="57" w:right="-86"/>
              <w:jc w:val="right"/>
              <w:rPr>
                <w:rFonts w:ascii="Arial" w:hAnsi="Arial" w:cs="Arial"/>
                <w:b/>
                <w:bCs/>
                <w:sz w:val="20"/>
                <w:lang w:val="pt-BR"/>
              </w:rPr>
            </w:pPr>
            <w:ins w:id="6760" w:author="An Phuc Cao" w:date="2024-10-24T17:12:00Z" w16du:dateUtc="2024-10-24T10:12:00Z">
              <w:r w:rsidRPr="002902F9">
                <w:rPr>
                  <w:rFonts w:ascii="Arial" w:hAnsi="Arial" w:cs="Arial"/>
                  <w:b/>
                  <w:bCs/>
                  <w:sz w:val="20"/>
                  <w:rPrChange w:id="6761" w:author="An Phuc Cao" w:date="2024-10-24T17:12:00Z" w16du:dateUtc="2024-10-24T10:12:00Z">
                    <w:rPr/>
                  </w:rPrChange>
                </w:rPr>
                <w:t xml:space="preserve"> </w:t>
              </w:r>
            </w:ins>
            <w:ins w:id="6762" w:author="Hai Quang Le" w:date="2025-01-06T11:49:00Z" w16du:dateUtc="2025-01-06T04:49:00Z">
              <w:r w:rsidR="009D2266" w:rsidRPr="009D2266">
                <w:rPr>
                  <w:rFonts w:ascii="Arial" w:hAnsi="Arial" w:cs="Arial"/>
                  <w:b/>
                  <w:bCs/>
                  <w:sz w:val="20"/>
                </w:rPr>
                <w:t xml:space="preserve"> 33,971,088,372</w:t>
              </w:r>
            </w:ins>
            <w:ins w:id="6763" w:author="An Phuc Cao" w:date="2024-10-24T17:12:00Z" w16du:dateUtc="2024-10-24T10:12:00Z">
              <w:del w:id="6764" w:author="Hai Quang Le" w:date="2025-01-06T11:49:00Z" w16du:dateUtc="2025-01-06T04:49:00Z">
                <w:r w:rsidRPr="002902F9" w:rsidDel="009D2266">
                  <w:rPr>
                    <w:rFonts w:ascii="Arial" w:hAnsi="Arial" w:cs="Arial"/>
                    <w:b/>
                    <w:bCs/>
                    <w:sz w:val="20"/>
                    <w:rPrChange w:id="6765" w:author="An Phuc Cao" w:date="2024-10-24T17:12:00Z" w16du:dateUtc="2024-10-24T10:12:00Z">
                      <w:rPr/>
                    </w:rPrChange>
                  </w:rPr>
                  <w:delText xml:space="preserve">79,479,449,123 </w:delText>
                </w:r>
              </w:del>
            </w:ins>
          </w:p>
        </w:tc>
        <w:tc>
          <w:tcPr>
            <w:tcW w:w="1929" w:type="dxa"/>
            <w:tcPrChange w:id="6766" w:author="An Phuc Cao" w:date="2024-10-24T17:12:00Z" w16du:dateUtc="2024-10-24T10:12:00Z">
              <w:tcPr>
                <w:tcW w:w="1929" w:type="dxa"/>
                <w:vAlign w:val="bottom"/>
              </w:tcPr>
            </w:tcPrChange>
          </w:tcPr>
          <w:p w14:paraId="6F49187B" w14:textId="0A5D617D" w:rsidR="002902F9" w:rsidRPr="002902F9" w:rsidRDefault="002902F9" w:rsidP="002902F9">
            <w:pPr>
              <w:widowControl w:val="0"/>
              <w:pBdr>
                <w:bottom w:val="double" w:sz="4" w:space="1" w:color="auto"/>
              </w:pBdr>
              <w:spacing w:before="120"/>
              <w:ind w:left="57" w:right="-86"/>
              <w:jc w:val="right"/>
              <w:rPr>
                <w:rFonts w:ascii="Arial" w:hAnsi="Arial" w:cs="Arial"/>
                <w:b/>
                <w:bCs/>
                <w:sz w:val="20"/>
                <w:lang w:val="pt-BR"/>
              </w:rPr>
            </w:pPr>
            <w:ins w:id="6767" w:author="An Phuc Cao" w:date="2024-10-24T17:12:00Z" w16du:dateUtc="2024-10-24T10:12:00Z">
              <w:r w:rsidRPr="002902F9">
                <w:rPr>
                  <w:rFonts w:ascii="Arial" w:hAnsi="Arial" w:cs="Arial"/>
                  <w:b/>
                  <w:bCs/>
                  <w:sz w:val="20"/>
                  <w:rPrChange w:id="6768" w:author="An Phuc Cao" w:date="2024-10-24T17:12:00Z" w16du:dateUtc="2024-10-24T10:12:00Z">
                    <w:rPr/>
                  </w:rPrChange>
                </w:rPr>
                <w:t xml:space="preserve"> 32,190,113,501 </w:t>
              </w:r>
            </w:ins>
            <w:del w:id="6769" w:author="An Phuc Cao" w:date="2024-09-30T16:24:00Z" w16du:dateUtc="2024-09-30T09:24:00Z">
              <w:r w:rsidRPr="002902F9" w:rsidDel="00723319">
                <w:rPr>
                  <w:rFonts w:ascii="Arial" w:hAnsi="Arial" w:cs="Arial"/>
                  <w:b/>
                  <w:bCs/>
                  <w:color w:val="000000"/>
                  <w:sz w:val="20"/>
                </w:rPr>
                <w:delText xml:space="preserve">42,935,835,009 </w:delText>
              </w:r>
            </w:del>
          </w:p>
        </w:tc>
      </w:tr>
    </w:tbl>
    <w:p w14:paraId="7DAB686E" w14:textId="5375A92E" w:rsidR="006757F7" w:rsidRPr="00826313" w:rsidRDefault="006757F7" w:rsidP="26606B1C">
      <w:pPr>
        <w:pStyle w:val="BodyTextIndent"/>
        <w:tabs>
          <w:tab w:val="clear" w:pos="6300"/>
          <w:tab w:val="clear" w:pos="7380"/>
          <w:tab w:val="clear" w:pos="7740"/>
          <w:tab w:val="clear" w:pos="8820"/>
        </w:tabs>
        <w:ind w:left="0" w:firstLine="0"/>
        <w:rPr>
          <w:rFonts w:ascii="Arial" w:hAnsi="Arial" w:cs="Arial"/>
          <w:b/>
          <w:bCs/>
          <w:color w:val="000000"/>
          <w:sz w:val="20"/>
        </w:rPr>
      </w:pPr>
    </w:p>
    <w:p w14:paraId="149F8F3B" w14:textId="682FB29B" w:rsidR="00727072" w:rsidRDefault="00727072">
      <w:pPr>
        <w:overflowPunct/>
        <w:autoSpaceDE/>
        <w:autoSpaceDN/>
        <w:adjustRightInd/>
        <w:textAlignment w:val="auto"/>
        <w:rPr>
          <w:ins w:id="6770" w:author="An Phuc Cao" w:date="2024-09-30T16:23:00Z" w16du:dateUtc="2024-09-30T09:23:00Z"/>
          <w:rFonts w:ascii="Arial" w:hAnsi="Arial" w:cs="Arial"/>
          <w:b/>
          <w:sz w:val="20"/>
        </w:rPr>
      </w:pPr>
      <w:ins w:id="6771" w:author="An Phuc Cao" w:date="2024-09-30T16:23:00Z" w16du:dateUtc="2024-09-30T09:23:00Z">
        <w:r>
          <w:rPr>
            <w:rFonts w:ascii="Arial" w:hAnsi="Arial" w:cs="Arial"/>
            <w:b/>
            <w:sz w:val="20"/>
          </w:rPr>
          <w:br w:type="page"/>
        </w:r>
      </w:ins>
    </w:p>
    <w:p w14:paraId="08E3D71A" w14:textId="77777777" w:rsidR="009626AF" w:rsidRPr="00826313" w:rsidRDefault="009626AF" w:rsidP="009626AF">
      <w:pPr>
        <w:widowControl w:val="0"/>
        <w:tabs>
          <w:tab w:val="left" w:pos="6300"/>
          <w:tab w:val="right" w:pos="7380"/>
          <w:tab w:val="left" w:pos="7740"/>
          <w:tab w:val="right" w:pos="8891"/>
        </w:tabs>
        <w:ind w:left="720" w:hanging="720"/>
        <w:jc w:val="both"/>
        <w:rPr>
          <w:rFonts w:ascii="Arial" w:hAnsi="Arial" w:cs="Arial"/>
          <w:b/>
          <w:sz w:val="20"/>
        </w:rPr>
      </w:pPr>
    </w:p>
    <w:p w14:paraId="484685ED" w14:textId="1BD6AAD9" w:rsidR="009626AF" w:rsidRPr="00826313" w:rsidRDefault="4301648B">
      <w:pPr>
        <w:pStyle w:val="Heading1"/>
        <w:spacing w:after="0"/>
        <w:ind w:hanging="562"/>
        <w:rPr>
          <w:rFonts w:ascii="Arial" w:hAnsi="Arial" w:cs="Arial"/>
          <w:b/>
          <w:bCs/>
          <w:sz w:val="20"/>
        </w:rPr>
        <w:pPrChange w:id="6772" w:author="An Phuc Cao" w:date="2024-10-25T16:45:00Z" w16du:dateUtc="2024-10-25T09:45:00Z">
          <w:pPr>
            <w:widowControl w:val="0"/>
            <w:tabs>
              <w:tab w:val="left" w:pos="6300"/>
              <w:tab w:val="right" w:pos="7380"/>
              <w:tab w:val="left" w:pos="7740"/>
              <w:tab w:val="right" w:pos="8891"/>
            </w:tabs>
            <w:ind w:left="720" w:hanging="720"/>
            <w:jc w:val="both"/>
          </w:pPr>
        </w:pPrChange>
      </w:pPr>
      <w:r w:rsidRPr="00826313">
        <w:rPr>
          <w:rFonts w:ascii="Arial" w:hAnsi="Arial" w:cs="Arial"/>
          <w:b/>
          <w:bCs/>
          <w:sz w:val="20"/>
        </w:rPr>
        <w:t>2</w:t>
      </w:r>
      <w:del w:id="6773" w:author="An Phuc Cao" w:date="2024-09-30T16:08:00Z" w16du:dateUtc="2024-09-30T09:08:00Z">
        <w:r w:rsidRPr="00826313" w:rsidDel="00D07AC5">
          <w:rPr>
            <w:rFonts w:ascii="Arial" w:hAnsi="Arial" w:cs="Arial"/>
            <w:b/>
            <w:bCs/>
            <w:sz w:val="20"/>
          </w:rPr>
          <w:delText>0</w:delText>
        </w:r>
      </w:del>
      <w:ins w:id="6774" w:author="An Phuc Cao" w:date="2024-09-30T16:08:00Z" w16du:dateUtc="2024-09-30T09:08:00Z">
        <w:r w:rsidR="00D07AC5">
          <w:rPr>
            <w:rFonts w:ascii="Arial" w:hAnsi="Arial" w:cs="Arial"/>
            <w:b/>
            <w:bCs/>
            <w:sz w:val="20"/>
          </w:rPr>
          <w:t>1</w:t>
        </w:r>
      </w:ins>
      <w:r w:rsidRPr="00826313">
        <w:rPr>
          <w:rFonts w:ascii="Arial" w:hAnsi="Arial" w:cs="Arial"/>
          <w:b/>
          <w:bCs/>
          <w:sz w:val="20"/>
        </w:rPr>
        <w:t>.</w:t>
      </w:r>
      <w:r w:rsidR="00310FE0" w:rsidRPr="00826313">
        <w:tab/>
      </w:r>
      <w:r w:rsidRPr="00826313">
        <w:rPr>
          <w:rFonts w:ascii="Arial" w:hAnsi="Arial" w:cs="Arial"/>
          <w:b/>
          <w:bCs/>
          <w:sz w:val="20"/>
        </w:rPr>
        <w:t>PROPERTY, EQUIPMENT AND RIGHT-OF-USE ASSETS</w:t>
      </w:r>
    </w:p>
    <w:p w14:paraId="548CB77A" w14:textId="77777777" w:rsidR="009626AF" w:rsidRPr="00826313" w:rsidRDefault="009626AF" w:rsidP="009626AF">
      <w:pPr>
        <w:widowControl w:val="0"/>
        <w:tabs>
          <w:tab w:val="left" w:pos="6300"/>
          <w:tab w:val="right" w:pos="7380"/>
          <w:tab w:val="left" w:pos="7740"/>
          <w:tab w:val="right" w:pos="8891"/>
        </w:tabs>
        <w:ind w:left="720" w:hanging="720"/>
        <w:jc w:val="both"/>
        <w:rPr>
          <w:rFonts w:ascii="Arial" w:hAnsi="Arial" w:cs="Arial"/>
          <w:b/>
          <w:sz w:val="20"/>
        </w:rPr>
      </w:pPr>
    </w:p>
    <w:tbl>
      <w:tblPr>
        <w:tblW w:w="8176" w:type="dxa"/>
        <w:tblInd w:w="738" w:type="dxa"/>
        <w:tblLayout w:type="fixed"/>
        <w:tblLook w:val="01E0" w:firstRow="1" w:lastRow="1" w:firstColumn="1" w:lastColumn="1" w:noHBand="0" w:noVBand="0"/>
        <w:tblPrChange w:id="6775" w:author="An Phuc Cao" w:date="2024-09-30T16:01:00Z" w16du:dateUtc="2024-09-30T09:01:00Z">
          <w:tblPr>
            <w:tblW w:w="8176" w:type="dxa"/>
            <w:tblInd w:w="738" w:type="dxa"/>
            <w:tblLayout w:type="fixed"/>
            <w:tblLook w:val="01E0" w:firstRow="1" w:lastRow="1" w:firstColumn="1" w:lastColumn="1" w:noHBand="0" w:noVBand="0"/>
          </w:tblPr>
        </w:tblPrChange>
      </w:tblPr>
      <w:tblGrid>
        <w:gridCol w:w="4270"/>
        <w:gridCol w:w="1953"/>
        <w:gridCol w:w="1953"/>
        <w:tblGridChange w:id="6776">
          <w:tblGrid>
            <w:gridCol w:w="4270"/>
            <w:gridCol w:w="1953"/>
            <w:gridCol w:w="1953"/>
          </w:tblGrid>
        </w:tblGridChange>
      </w:tblGrid>
      <w:tr w:rsidR="009E2FF3" w:rsidRPr="00826313" w14:paraId="0B3198B4" w14:textId="77777777">
        <w:trPr>
          <w:trHeight w:val="20"/>
          <w:trPrChange w:id="6777" w:author="An Phuc Cao" w:date="2024-09-30T16:01:00Z" w16du:dateUtc="2024-09-30T09:01:00Z">
            <w:trPr>
              <w:trHeight w:val="20"/>
            </w:trPr>
          </w:trPrChange>
        </w:trPr>
        <w:tc>
          <w:tcPr>
            <w:tcW w:w="4270" w:type="dxa"/>
            <w:vAlign w:val="center"/>
            <w:tcPrChange w:id="6778" w:author="An Phuc Cao" w:date="2024-09-30T16:01:00Z" w16du:dateUtc="2024-09-30T09:01:00Z">
              <w:tcPr>
                <w:tcW w:w="4270" w:type="dxa"/>
                <w:vAlign w:val="center"/>
              </w:tcPr>
            </w:tcPrChange>
          </w:tcPr>
          <w:p w14:paraId="3567B01E" w14:textId="77777777" w:rsidR="009E2FF3" w:rsidRPr="00826313" w:rsidRDefault="009E2FF3" w:rsidP="009E2FF3">
            <w:pPr>
              <w:widowControl w:val="0"/>
              <w:suppressAutoHyphens/>
              <w:ind w:left="-108"/>
              <w:rPr>
                <w:rFonts w:ascii="Arial" w:hAnsi="Arial" w:cs="Arial"/>
                <w:sz w:val="20"/>
                <w:lang w:val="pt-BR"/>
              </w:rPr>
            </w:pPr>
          </w:p>
        </w:tc>
        <w:tc>
          <w:tcPr>
            <w:tcW w:w="1953" w:type="dxa"/>
            <w:tcPrChange w:id="6779" w:author="An Phuc Cao" w:date="2024-09-30T16:01:00Z" w16du:dateUtc="2024-09-30T09:01:00Z">
              <w:tcPr>
                <w:tcW w:w="1953" w:type="dxa"/>
                <w:vAlign w:val="bottom"/>
              </w:tcPr>
            </w:tcPrChange>
          </w:tcPr>
          <w:p w14:paraId="65DC3ED8" w14:textId="318F452E" w:rsidR="009E2FF3" w:rsidRPr="00826313" w:rsidRDefault="009E2FF3" w:rsidP="009E2FF3">
            <w:pPr>
              <w:widowControl w:val="0"/>
              <w:pBdr>
                <w:bottom w:val="single" w:sz="4" w:space="1" w:color="auto"/>
              </w:pBdr>
              <w:suppressAutoHyphens/>
              <w:ind w:left="43" w:right="-86"/>
              <w:jc w:val="right"/>
              <w:rPr>
                <w:rFonts w:ascii="Arial" w:hAnsi="Arial" w:cs="Arial"/>
                <w:i/>
                <w:sz w:val="20"/>
                <w:lang w:val="pt-BR"/>
              </w:rPr>
            </w:pPr>
            <w:ins w:id="6780" w:author="An Phuc Cao" w:date="2024-09-30T16:01:00Z" w16du:dateUtc="2024-09-30T09:01:00Z">
              <w:r w:rsidRPr="00826313">
                <w:rPr>
                  <w:rFonts w:ascii="Arial" w:hAnsi="Arial" w:cs="Arial"/>
                  <w:i/>
                  <w:sz w:val="20"/>
                </w:rPr>
                <w:t>30 June 202</w:t>
              </w:r>
              <w:r>
                <w:rPr>
                  <w:rFonts w:ascii="Arial" w:hAnsi="Arial" w:cs="Arial"/>
                  <w:i/>
                  <w:sz w:val="20"/>
                </w:rPr>
                <w:t>4</w:t>
              </w:r>
              <w:r w:rsidRPr="00826313">
                <w:rPr>
                  <w:rFonts w:ascii="Arial" w:hAnsi="Arial" w:cs="Arial"/>
                  <w:i/>
                  <w:sz w:val="20"/>
                </w:rPr>
                <w:br/>
              </w:r>
              <w:r w:rsidRPr="00826313">
                <w:rPr>
                  <w:rFonts w:ascii="Arial" w:hAnsi="Arial" w:cs="Arial"/>
                  <w:i/>
                  <w:kern w:val="1"/>
                  <w:sz w:val="20"/>
                  <w:lang w:eastAsia="ar-SA"/>
                </w:rPr>
                <w:t>VND</w:t>
              </w:r>
            </w:ins>
            <w:del w:id="6781" w:author="An Phuc Cao" w:date="2024-09-30T16:01:00Z" w16du:dateUtc="2024-09-30T09:01:00Z">
              <w:r w:rsidRPr="00826313" w:rsidDel="00880A7C">
                <w:rPr>
                  <w:rFonts w:ascii="Arial" w:hAnsi="Arial" w:cs="Arial"/>
                  <w:i/>
                  <w:sz w:val="20"/>
                </w:rPr>
                <w:delText>30 June 202</w:delText>
              </w:r>
              <w:r w:rsidDel="00880A7C">
                <w:rPr>
                  <w:rFonts w:ascii="Arial" w:hAnsi="Arial" w:cs="Arial"/>
                  <w:i/>
                  <w:sz w:val="20"/>
                </w:rPr>
                <w:delText>3</w:delText>
              </w:r>
              <w:r w:rsidRPr="00826313" w:rsidDel="00880A7C">
                <w:rPr>
                  <w:rFonts w:ascii="Arial" w:hAnsi="Arial" w:cs="Arial"/>
                  <w:i/>
                  <w:sz w:val="20"/>
                </w:rPr>
                <w:br/>
              </w:r>
              <w:r w:rsidRPr="00826313" w:rsidDel="00880A7C">
                <w:rPr>
                  <w:rFonts w:ascii="Arial" w:hAnsi="Arial" w:cs="Arial"/>
                  <w:i/>
                  <w:kern w:val="1"/>
                  <w:sz w:val="20"/>
                  <w:lang w:eastAsia="ar-SA"/>
                </w:rPr>
                <w:delText>VND</w:delText>
              </w:r>
            </w:del>
          </w:p>
        </w:tc>
        <w:tc>
          <w:tcPr>
            <w:tcW w:w="1953" w:type="dxa"/>
            <w:vAlign w:val="bottom"/>
            <w:tcPrChange w:id="6782" w:author="An Phuc Cao" w:date="2024-09-30T16:01:00Z" w16du:dateUtc="2024-09-30T09:01:00Z">
              <w:tcPr>
                <w:tcW w:w="1953" w:type="dxa"/>
                <w:vAlign w:val="bottom"/>
              </w:tcPr>
            </w:tcPrChange>
          </w:tcPr>
          <w:p w14:paraId="4D63DD67" w14:textId="02EAF4F8" w:rsidR="009E2FF3" w:rsidRPr="00826313" w:rsidRDefault="009E2FF3" w:rsidP="009E2FF3">
            <w:pPr>
              <w:widowControl w:val="0"/>
              <w:pBdr>
                <w:bottom w:val="single" w:sz="4" w:space="1" w:color="auto"/>
              </w:pBdr>
              <w:suppressAutoHyphens/>
              <w:ind w:left="43" w:right="-86"/>
              <w:jc w:val="right"/>
              <w:rPr>
                <w:rFonts w:ascii="Arial" w:hAnsi="Arial" w:cs="Arial"/>
                <w:i/>
                <w:sz w:val="20"/>
              </w:rPr>
            </w:pPr>
            <w:ins w:id="6783" w:author="An Phuc Cao" w:date="2024-09-30T16:01:00Z" w16du:dateUtc="2024-09-30T09:01:00Z">
              <w:r w:rsidRPr="00826313">
                <w:rPr>
                  <w:rFonts w:ascii="Arial" w:hAnsi="Arial" w:cs="Arial"/>
                  <w:i/>
                  <w:sz w:val="20"/>
                </w:rPr>
                <w:t>31 December 202</w:t>
              </w:r>
              <w:r>
                <w:rPr>
                  <w:rFonts w:ascii="Arial" w:hAnsi="Arial" w:cs="Arial"/>
                  <w:i/>
                  <w:sz w:val="20"/>
                </w:rPr>
                <w:t>3</w:t>
              </w:r>
              <w:r w:rsidRPr="00826313">
                <w:rPr>
                  <w:rFonts w:ascii="Arial" w:hAnsi="Arial" w:cs="Arial"/>
                  <w:i/>
                  <w:sz w:val="20"/>
                </w:rPr>
                <w:br/>
              </w:r>
              <w:r w:rsidRPr="00826313">
                <w:rPr>
                  <w:rFonts w:ascii="Arial" w:hAnsi="Arial" w:cs="Arial"/>
                  <w:i/>
                  <w:kern w:val="1"/>
                  <w:sz w:val="20"/>
                  <w:lang w:eastAsia="ar-SA"/>
                </w:rPr>
                <w:t>VND</w:t>
              </w:r>
            </w:ins>
            <w:del w:id="6784" w:author="An Phuc Cao" w:date="2024-09-30T16:01:00Z" w16du:dateUtc="2024-09-30T09:01:00Z">
              <w:r w:rsidRPr="00826313" w:rsidDel="00880A7C">
                <w:rPr>
                  <w:rFonts w:ascii="Arial" w:hAnsi="Arial" w:cs="Arial"/>
                  <w:i/>
                  <w:sz w:val="20"/>
                </w:rPr>
                <w:delText>31 December 202</w:delText>
              </w:r>
              <w:r w:rsidDel="00880A7C">
                <w:rPr>
                  <w:rFonts w:ascii="Arial" w:hAnsi="Arial" w:cs="Arial"/>
                  <w:i/>
                  <w:sz w:val="20"/>
                </w:rPr>
                <w:delText>2</w:delText>
              </w:r>
              <w:r w:rsidRPr="00826313" w:rsidDel="00880A7C">
                <w:rPr>
                  <w:rFonts w:ascii="Arial" w:hAnsi="Arial" w:cs="Arial"/>
                  <w:i/>
                  <w:sz w:val="20"/>
                </w:rPr>
                <w:br/>
              </w:r>
              <w:r w:rsidRPr="00826313" w:rsidDel="00880A7C">
                <w:rPr>
                  <w:rFonts w:ascii="Arial" w:hAnsi="Arial" w:cs="Arial"/>
                  <w:i/>
                  <w:kern w:val="1"/>
                  <w:sz w:val="20"/>
                  <w:lang w:eastAsia="ar-SA"/>
                </w:rPr>
                <w:delText>VND</w:delText>
              </w:r>
            </w:del>
          </w:p>
        </w:tc>
      </w:tr>
      <w:tr w:rsidR="00DF0324" w:rsidRPr="00826313" w14:paraId="51C6A2B2" w14:textId="77777777" w:rsidTr="00254F81">
        <w:trPr>
          <w:trHeight w:val="20"/>
          <w:trPrChange w:id="6785" w:author="An Phuc Cao" w:date="2024-10-24T17:03:00Z" w16du:dateUtc="2024-10-24T10:03:00Z">
            <w:trPr>
              <w:trHeight w:val="20"/>
            </w:trPr>
          </w:trPrChange>
        </w:trPr>
        <w:tc>
          <w:tcPr>
            <w:tcW w:w="4270" w:type="dxa"/>
            <w:shd w:val="clear" w:color="auto" w:fill="auto"/>
            <w:vAlign w:val="bottom"/>
            <w:tcPrChange w:id="6786" w:author="An Phuc Cao" w:date="2024-10-24T17:03:00Z" w16du:dateUtc="2024-10-24T10:03:00Z">
              <w:tcPr>
                <w:tcW w:w="4270" w:type="dxa"/>
                <w:shd w:val="clear" w:color="auto" w:fill="auto"/>
              </w:tcPr>
            </w:tcPrChange>
          </w:tcPr>
          <w:p w14:paraId="1EDF4E10" w14:textId="1669819B" w:rsidR="00DF0324" w:rsidRPr="00826313" w:rsidRDefault="00DF0324" w:rsidP="00DF0324">
            <w:pPr>
              <w:widowControl w:val="0"/>
              <w:suppressAutoHyphens/>
              <w:spacing w:before="120"/>
              <w:ind w:left="-108"/>
              <w:rPr>
                <w:rFonts w:ascii="Arial" w:hAnsi="Arial" w:cs="Arial"/>
                <w:sz w:val="20"/>
              </w:rPr>
            </w:pPr>
            <w:r w:rsidRPr="004B67C7">
              <w:rPr>
                <w:rFonts w:ascii="Arial" w:hAnsi="Arial" w:cs="Arial"/>
                <w:sz w:val="20"/>
              </w:rPr>
              <w:t>Tangible assets</w:t>
            </w:r>
            <w:r>
              <w:rPr>
                <w:rFonts w:ascii="Arial" w:hAnsi="Arial" w:cs="Arial"/>
                <w:sz w:val="20"/>
              </w:rPr>
              <w:t xml:space="preserve"> </w:t>
            </w:r>
            <w:r w:rsidRPr="00661CB4">
              <w:rPr>
                <w:rFonts w:ascii="Arial" w:hAnsi="Arial" w:cs="Arial"/>
                <w:i/>
                <w:iCs/>
                <w:sz w:val="20"/>
              </w:rPr>
              <w:t xml:space="preserve">(Note </w:t>
            </w:r>
            <w:r>
              <w:rPr>
                <w:rFonts w:ascii="Arial" w:hAnsi="Arial" w:cs="Arial"/>
                <w:i/>
                <w:iCs/>
                <w:sz w:val="20"/>
              </w:rPr>
              <w:t>2</w:t>
            </w:r>
            <w:del w:id="6787" w:author="An Phuc Cao" w:date="2024-09-30T16:24:00Z" w16du:dateUtc="2024-09-30T09:24:00Z">
              <w:r w:rsidDel="006609B2">
                <w:rPr>
                  <w:rFonts w:ascii="Arial" w:hAnsi="Arial" w:cs="Arial"/>
                  <w:i/>
                  <w:iCs/>
                  <w:sz w:val="20"/>
                </w:rPr>
                <w:delText>0</w:delText>
              </w:r>
            </w:del>
            <w:ins w:id="6788" w:author="An Phuc Cao" w:date="2024-09-30T16:24:00Z" w16du:dateUtc="2024-09-30T09:24:00Z">
              <w:r>
                <w:rPr>
                  <w:rFonts w:ascii="Arial" w:hAnsi="Arial" w:cs="Arial"/>
                  <w:i/>
                  <w:iCs/>
                  <w:sz w:val="20"/>
                </w:rPr>
                <w:t>1</w:t>
              </w:r>
            </w:ins>
            <w:r w:rsidRPr="00661CB4">
              <w:rPr>
                <w:rFonts w:ascii="Arial" w:hAnsi="Arial" w:cs="Arial"/>
                <w:i/>
                <w:iCs/>
                <w:sz w:val="20"/>
              </w:rPr>
              <w:t>.1)</w:t>
            </w:r>
          </w:p>
        </w:tc>
        <w:tc>
          <w:tcPr>
            <w:tcW w:w="1953" w:type="dxa"/>
            <w:shd w:val="clear" w:color="auto" w:fill="auto"/>
            <w:tcPrChange w:id="6789" w:author="An Phuc Cao" w:date="2024-10-24T17:03:00Z" w16du:dateUtc="2024-10-24T10:03:00Z">
              <w:tcPr>
                <w:tcW w:w="1953" w:type="dxa"/>
                <w:shd w:val="clear" w:color="auto" w:fill="auto"/>
                <w:vAlign w:val="bottom"/>
              </w:tcPr>
            </w:tcPrChange>
          </w:tcPr>
          <w:p w14:paraId="77C27DF9" w14:textId="53634E00" w:rsidR="00DF0324" w:rsidRPr="00DF0324" w:rsidRDefault="00DF0324" w:rsidP="00DF0324">
            <w:pPr>
              <w:widowControl w:val="0"/>
              <w:suppressAutoHyphens/>
              <w:spacing w:before="120"/>
              <w:ind w:left="43" w:right="-86"/>
              <w:jc w:val="right"/>
              <w:rPr>
                <w:rFonts w:ascii="Arial" w:hAnsi="Arial" w:cs="Arial"/>
                <w:sz w:val="20"/>
                <w:lang w:val="pt-BR"/>
              </w:rPr>
            </w:pPr>
            <w:ins w:id="6790" w:author="An Phuc Cao" w:date="2024-10-24T17:03:00Z" w16du:dateUtc="2024-10-24T10:03:00Z">
              <w:r w:rsidRPr="00DF0324">
                <w:rPr>
                  <w:rFonts w:ascii="Arial" w:hAnsi="Arial" w:cs="Arial"/>
                  <w:sz w:val="20"/>
                  <w:rPrChange w:id="6791" w:author="An Phuc Cao" w:date="2024-10-24T17:04:00Z" w16du:dateUtc="2024-10-24T10:04:00Z">
                    <w:rPr/>
                  </w:rPrChange>
                </w:rPr>
                <w:t xml:space="preserve"> 8,719,136,087 </w:t>
              </w:r>
            </w:ins>
          </w:p>
        </w:tc>
        <w:tc>
          <w:tcPr>
            <w:tcW w:w="1953" w:type="dxa"/>
            <w:tcPrChange w:id="6792" w:author="An Phuc Cao" w:date="2024-10-24T17:03:00Z" w16du:dateUtc="2024-10-24T10:03:00Z">
              <w:tcPr>
                <w:tcW w:w="1953" w:type="dxa"/>
                <w:vAlign w:val="center"/>
              </w:tcPr>
            </w:tcPrChange>
          </w:tcPr>
          <w:p w14:paraId="7B67A234" w14:textId="538AB20B" w:rsidR="00DF0324" w:rsidRPr="00DF0324" w:rsidRDefault="00DF0324" w:rsidP="00DF0324">
            <w:pPr>
              <w:widowControl w:val="0"/>
              <w:suppressAutoHyphens/>
              <w:spacing w:before="120"/>
              <w:ind w:left="43" w:right="-86"/>
              <w:jc w:val="right"/>
              <w:rPr>
                <w:rFonts w:ascii="Arial" w:hAnsi="Arial" w:cs="Arial"/>
                <w:sz w:val="20"/>
                <w:lang w:val="pt-BR"/>
              </w:rPr>
            </w:pPr>
            <w:ins w:id="6793" w:author="An Phuc Cao" w:date="2024-10-24T17:03:00Z" w16du:dateUtc="2024-10-24T10:03:00Z">
              <w:r w:rsidRPr="00DF0324">
                <w:rPr>
                  <w:rFonts w:ascii="Arial" w:hAnsi="Arial" w:cs="Arial"/>
                  <w:sz w:val="20"/>
                  <w:rPrChange w:id="6794" w:author="An Phuc Cao" w:date="2024-10-24T17:04:00Z" w16du:dateUtc="2024-10-24T10:04:00Z">
                    <w:rPr/>
                  </w:rPrChange>
                </w:rPr>
                <w:t xml:space="preserve"> 9,764,056,515 </w:t>
              </w:r>
            </w:ins>
            <w:del w:id="6795" w:author="An Phuc Cao" w:date="2024-09-30T16:25:00Z" w16du:dateUtc="2024-09-30T09:25:00Z">
              <w:r w:rsidRPr="00DF0324" w:rsidDel="0093329C">
                <w:rPr>
                  <w:rFonts w:ascii="Arial" w:hAnsi="Arial" w:cs="Arial"/>
                  <w:color w:val="000000"/>
                  <w:sz w:val="20"/>
                </w:rPr>
                <w:delText>9,099,539,468</w:delText>
              </w:r>
            </w:del>
          </w:p>
        </w:tc>
      </w:tr>
      <w:tr w:rsidR="00DF0324" w:rsidRPr="00826313" w14:paraId="6E1F23AF" w14:textId="77777777" w:rsidTr="00254F81">
        <w:trPr>
          <w:trHeight w:val="20"/>
          <w:trPrChange w:id="6796" w:author="An Phuc Cao" w:date="2024-10-24T17:03:00Z" w16du:dateUtc="2024-10-24T10:03:00Z">
            <w:trPr>
              <w:trHeight w:val="20"/>
            </w:trPr>
          </w:trPrChange>
        </w:trPr>
        <w:tc>
          <w:tcPr>
            <w:tcW w:w="4270" w:type="dxa"/>
            <w:shd w:val="clear" w:color="auto" w:fill="auto"/>
            <w:vAlign w:val="bottom"/>
            <w:tcPrChange w:id="6797" w:author="An Phuc Cao" w:date="2024-10-24T17:03:00Z" w16du:dateUtc="2024-10-24T10:03:00Z">
              <w:tcPr>
                <w:tcW w:w="4270" w:type="dxa"/>
                <w:shd w:val="clear" w:color="auto" w:fill="auto"/>
              </w:tcPr>
            </w:tcPrChange>
          </w:tcPr>
          <w:p w14:paraId="4C5C5F9B" w14:textId="121B3D8F" w:rsidR="00DF0324" w:rsidRPr="00826313" w:rsidRDefault="00DF0324" w:rsidP="00DF0324">
            <w:pPr>
              <w:widowControl w:val="0"/>
              <w:suppressAutoHyphens/>
              <w:ind w:left="-108"/>
              <w:rPr>
                <w:rFonts w:ascii="Arial" w:hAnsi="Arial" w:cs="Arial"/>
                <w:sz w:val="20"/>
              </w:rPr>
            </w:pPr>
            <w:r w:rsidRPr="004B67C7">
              <w:rPr>
                <w:rFonts w:ascii="Arial" w:hAnsi="Arial" w:cs="Arial"/>
                <w:sz w:val="20"/>
              </w:rPr>
              <w:t>Right-of-use assets</w:t>
            </w:r>
            <w:r>
              <w:rPr>
                <w:rFonts w:ascii="Arial" w:hAnsi="Arial" w:cs="Arial"/>
                <w:sz w:val="20"/>
              </w:rPr>
              <w:t xml:space="preserve"> </w:t>
            </w:r>
            <w:r w:rsidRPr="00661CB4">
              <w:rPr>
                <w:rFonts w:ascii="Arial" w:hAnsi="Arial" w:cs="Arial"/>
                <w:i/>
                <w:iCs/>
                <w:sz w:val="20"/>
              </w:rPr>
              <w:t xml:space="preserve">(Note </w:t>
            </w:r>
            <w:r>
              <w:rPr>
                <w:rFonts w:ascii="Arial" w:hAnsi="Arial" w:cs="Arial"/>
                <w:i/>
                <w:iCs/>
                <w:sz w:val="20"/>
              </w:rPr>
              <w:t>2</w:t>
            </w:r>
            <w:del w:id="6798" w:author="An Phuc Cao" w:date="2024-09-30T16:24:00Z" w16du:dateUtc="2024-09-30T09:24:00Z">
              <w:r w:rsidDel="006609B2">
                <w:rPr>
                  <w:rFonts w:ascii="Arial" w:hAnsi="Arial" w:cs="Arial"/>
                  <w:i/>
                  <w:iCs/>
                  <w:sz w:val="20"/>
                </w:rPr>
                <w:delText>0</w:delText>
              </w:r>
            </w:del>
            <w:ins w:id="6799" w:author="An Phuc Cao" w:date="2024-09-30T16:24:00Z" w16du:dateUtc="2024-09-30T09:24:00Z">
              <w:r>
                <w:rPr>
                  <w:rFonts w:ascii="Arial" w:hAnsi="Arial" w:cs="Arial"/>
                  <w:i/>
                  <w:iCs/>
                  <w:sz w:val="20"/>
                </w:rPr>
                <w:t>1</w:t>
              </w:r>
            </w:ins>
            <w:r w:rsidRPr="00661CB4">
              <w:rPr>
                <w:rFonts w:ascii="Arial" w:hAnsi="Arial" w:cs="Arial"/>
                <w:i/>
                <w:iCs/>
                <w:sz w:val="20"/>
              </w:rPr>
              <w:t>.2)</w:t>
            </w:r>
          </w:p>
        </w:tc>
        <w:tc>
          <w:tcPr>
            <w:tcW w:w="1953" w:type="dxa"/>
            <w:shd w:val="clear" w:color="auto" w:fill="auto"/>
            <w:tcPrChange w:id="6800" w:author="An Phuc Cao" w:date="2024-10-24T17:03:00Z" w16du:dateUtc="2024-10-24T10:03:00Z">
              <w:tcPr>
                <w:tcW w:w="1953" w:type="dxa"/>
                <w:shd w:val="clear" w:color="auto" w:fill="auto"/>
                <w:vAlign w:val="bottom"/>
              </w:tcPr>
            </w:tcPrChange>
          </w:tcPr>
          <w:p w14:paraId="0ECC8817" w14:textId="0ADD2C9C" w:rsidR="00DF0324" w:rsidRPr="00DF0324" w:rsidRDefault="00DF0324" w:rsidP="00DF0324">
            <w:pPr>
              <w:widowControl w:val="0"/>
              <w:pBdr>
                <w:bottom w:val="single" w:sz="4" w:space="1" w:color="auto"/>
              </w:pBdr>
              <w:suppressAutoHyphens/>
              <w:ind w:left="43" w:right="-86"/>
              <w:jc w:val="right"/>
              <w:rPr>
                <w:rFonts w:ascii="Arial" w:hAnsi="Arial" w:cs="Arial"/>
                <w:sz w:val="20"/>
                <w:lang w:val="pt-BR"/>
              </w:rPr>
            </w:pPr>
            <w:ins w:id="6801" w:author="An Phuc Cao" w:date="2024-10-24T17:03:00Z" w16du:dateUtc="2024-10-24T10:03:00Z">
              <w:r w:rsidRPr="00DF0324">
                <w:rPr>
                  <w:rFonts w:ascii="Arial" w:hAnsi="Arial" w:cs="Arial"/>
                  <w:sz w:val="20"/>
                  <w:rPrChange w:id="6802" w:author="An Phuc Cao" w:date="2024-10-24T17:04:00Z" w16du:dateUtc="2024-10-24T10:04:00Z">
                    <w:rPr/>
                  </w:rPrChange>
                </w:rPr>
                <w:t xml:space="preserve"> 2,529,240,079 </w:t>
              </w:r>
            </w:ins>
          </w:p>
        </w:tc>
        <w:tc>
          <w:tcPr>
            <w:tcW w:w="1953" w:type="dxa"/>
            <w:tcPrChange w:id="6803" w:author="An Phuc Cao" w:date="2024-10-24T17:03:00Z" w16du:dateUtc="2024-10-24T10:03:00Z">
              <w:tcPr>
                <w:tcW w:w="1953" w:type="dxa"/>
                <w:vAlign w:val="center"/>
              </w:tcPr>
            </w:tcPrChange>
          </w:tcPr>
          <w:p w14:paraId="578D9878" w14:textId="7A34B1D9" w:rsidR="00DF0324" w:rsidRPr="00DF0324" w:rsidRDefault="00DF0324" w:rsidP="00DF0324">
            <w:pPr>
              <w:widowControl w:val="0"/>
              <w:pBdr>
                <w:bottom w:val="single" w:sz="4" w:space="1" w:color="auto"/>
              </w:pBdr>
              <w:suppressAutoHyphens/>
              <w:ind w:left="43" w:right="-86"/>
              <w:jc w:val="right"/>
              <w:rPr>
                <w:rFonts w:ascii="Arial" w:hAnsi="Arial" w:cs="Arial"/>
                <w:sz w:val="20"/>
                <w:lang w:val="pt-BR"/>
              </w:rPr>
            </w:pPr>
            <w:ins w:id="6804" w:author="An Phuc Cao" w:date="2024-10-24T17:03:00Z" w16du:dateUtc="2024-10-24T10:03:00Z">
              <w:r w:rsidRPr="00DF0324">
                <w:rPr>
                  <w:rFonts w:ascii="Arial" w:hAnsi="Arial" w:cs="Arial"/>
                  <w:sz w:val="20"/>
                  <w:rPrChange w:id="6805" w:author="An Phuc Cao" w:date="2024-10-24T17:04:00Z" w16du:dateUtc="2024-10-24T10:04:00Z">
                    <w:rPr/>
                  </w:rPrChange>
                </w:rPr>
                <w:t xml:space="preserve"> 4,740,618,229 </w:t>
              </w:r>
            </w:ins>
            <w:del w:id="6806" w:author="An Phuc Cao" w:date="2024-09-30T16:25:00Z" w16du:dateUtc="2024-09-30T09:25:00Z">
              <w:r w:rsidRPr="00DF0324" w:rsidDel="0093329C">
                <w:rPr>
                  <w:rFonts w:ascii="Arial" w:hAnsi="Arial" w:cs="Arial"/>
                  <w:color w:val="000000"/>
                  <w:sz w:val="20"/>
                </w:rPr>
                <w:delText>9,923,488,435</w:delText>
              </w:r>
            </w:del>
          </w:p>
        </w:tc>
      </w:tr>
      <w:tr w:rsidR="00DF0324" w:rsidRPr="00826313" w14:paraId="725635CC" w14:textId="77777777" w:rsidTr="00254F81">
        <w:trPr>
          <w:trHeight w:val="20"/>
          <w:trPrChange w:id="6807" w:author="An Phuc Cao" w:date="2024-10-24T17:03:00Z" w16du:dateUtc="2024-10-24T10:03:00Z">
            <w:trPr>
              <w:trHeight w:val="20"/>
            </w:trPr>
          </w:trPrChange>
        </w:trPr>
        <w:tc>
          <w:tcPr>
            <w:tcW w:w="4270" w:type="dxa"/>
            <w:vAlign w:val="bottom"/>
            <w:tcPrChange w:id="6808" w:author="An Phuc Cao" w:date="2024-10-24T17:03:00Z" w16du:dateUtc="2024-10-24T10:03:00Z">
              <w:tcPr>
                <w:tcW w:w="4270" w:type="dxa"/>
                <w:vAlign w:val="bottom"/>
              </w:tcPr>
            </w:tcPrChange>
          </w:tcPr>
          <w:p w14:paraId="3BA8E696" w14:textId="77777777" w:rsidR="00DF0324" w:rsidRPr="00826313" w:rsidRDefault="00DF0324" w:rsidP="00DF0324">
            <w:pPr>
              <w:widowControl w:val="0"/>
              <w:suppressAutoHyphens/>
              <w:spacing w:before="120" w:after="20"/>
              <w:ind w:left="-108"/>
              <w:rPr>
                <w:rFonts w:ascii="Arial" w:hAnsi="Arial" w:cs="Arial"/>
                <w:sz w:val="20"/>
                <w:lang w:val="pt-BR"/>
              </w:rPr>
            </w:pPr>
          </w:p>
        </w:tc>
        <w:tc>
          <w:tcPr>
            <w:tcW w:w="1953" w:type="dxa"/>
            <w:tcPrChange w:id="6809" w:author="An Phuc Cao" w:date="2024-10-24T17:03:00Z" w16du:dateUtc="2024-10-24T10:03:00Z">
              <w:tcPr>
                <w:tcW w:w="1953" w:type="dxa"/>
                <w:vAlign w:val="bottom"/>
              </w:tcPr>
            </w:tcPrChange>
          </w:tcPr>
          <w:p w14:paraId="59A2E5A0" w14:textId="5297D448" w:rsidR="00DF0324" w:rsidRPr="0085375F" w:rsidRDefault="00DF0324" w:rsidP="00DF0324">
            <w:pPr>
              <w:widowControl w:val="0"/>
              <w:pBdr>
                <w:bottom w:val="double" w:sz="4" w:space="1" w:color="auto"/>
              </w:pBdr>
              <w:spacing w:before="120"/>
              <w:ind w:left="57" w:right="-86"/>
              <w:jc w:val="right"/>
              <w:rPr>
                <w:rFonts w:ascii="Arial" w:hAnsi="Arial" w:cs="Arial"/>
                <w:b/>
                <w:bCs/>
                <w:sz w:val="20"/>
                <w:lang w:val="pt-BR"/>
              </w:rPr>
            </w:pPr>
            <w:ins w:id="6810" w:author="An Phuc Cao" w:date="2024-10-24T17:03:00Z" w16du:dateUtc="2024-10-24T10:03:00Z">
              <w:r w:rsidRPr="0085375F">
                <w:rPr>
                  <w:rFonts w:ascii="Arial" w:hAnsi="Arial" w:cs="Arial"/>
                  <w:b/>
                  <w:bCs/>
                  <w:sz w:val="20"/>
                  <w:rPrChange w:id="6811" w:author="An Phuc Cao" w:date="2024-10-24T17:04:00Z" w16du:dateUtc="2024-10-24T10:04:00Z">
                    <w:rPr/>
                  </w:rPrChange>
                </w:rPr>
                <w:t xml:space="preserve"> 11,248,376,166 </w:t>
              </w:r>
            </w:ins>
          </w:p>
        </w:tc>
        <w:tc>
          <w:tcPr>
            <w:tcW w:w="1953" w:type="dxa"/>
            <w:tcPrChange w:id="6812" w:author="An Phuc Cao" w:date="2024-10-24T17:03:00Z" w16du:dateUtc="2024-10-24T10:03:00Z">
              <w:tcPr>
                <w:tcW w:w="1953" w:type="dxa"/>
                <w:vAlign w:val="bottom"/>
              </w:tcPr>
            </w:tcPrChange>
          </w:tcPr>
          <w:p w14:paraId="595022DC" w14:textId="13136389" w:rsidR="00DF0324" w:rsidRPr="0085375F" w:rsidRDefault="00DF0324" w:rsidP="00DF0324">
            <w:pPr>
              <w:widowControl w:val="0"/>
              <w:pBdr>
                <w:bottom w:val="double" w:sz="4" w:space="1" w:color="auto"/>
              </w:pBdr>
              <w:spacing w:before="120"/>
              <w:ind w:left="57" w:right="-86"/>
              <w:jc w:val="right"/>
              <w:rPr>
                <w:rFonts w:ascii="Arial" w:hAnsi="Arial" w:cs="Arial"/>
                <w:b/>
                <w:bCs/>
                <w:sz w:val="20"/>
                <w:lang w:val="pt-BR"/>
              </w:rPr>
            </w:pPr>
            <w:ins w:id="6813" w:author="An Phuc Cao" w:date="2024-10-24T17:03:00Z" w16du:dateUtc="2024-10-24T10:03:00Z">
              <w:r w:rsidRPr="0085375F">
                <w:rPr>
                  <w:rFonts w:ascii="Arial" w:hAnsi="Arial" w:cs="Arial"/>
                  <w:b/>
                  <w:bCs/>
                  <w:sz w:val="20"/>
                  <w:rPrChange w:id="6814" w:author="An Phuc Cao" w:date="2024-10-24T17:04:00Z" w16du:dateUtc="2024-10-24T10:04:00Z">
                    <w:rPr/>
                  </w:rPrChange>
                </w:rPr>
                <w:t xml:space="preserve"> 14,504,674,744 </w:t>
              </w:r>
            </w:ins>
            <w:del w:id="6815" w:author="An Phuc Cao" w:date="2024-09-30T16:25:00Z" w16du:dateUtc="2024-09-30T09:25:00Z">
              <w:r w:rsidRPr="0085375F" w:rsidDel="0093329C">
                <w:rPr>
                  <w:rFonts w:ascii="Arial" w:hAnsi="Arial" w:cs="Arial"/>
                  <w:b/>
                  <w:bCs/>
                  <w:color w:val="000000"/>
                  <w:sz w:val="20"/>
                </w:rPr>
                <w:delText>19,023,027,903</w:delText>
              </w:r>
            </w:del>
          </w:p>
        </w:tc>
      </w:tr>
    </w:tbl>
    <w:p w14:paraId="66F2BA06" w14:textId="149D1BE4" w:rsidR="0051136E" w:rsidRPr="00826313" w:rsidRDefault="0051136E" w:rsidP="00C37028">
      <w:pPr>
        <w:widowControl w:val="0"/>
        <w:tabs>
          <w:tab w:val="left" w:pos="6300"/>
          <w:tab w:val="right" w:pos="7380"/>
          <w:tab w:val="left" w:pos="7740"/>
          <w:tab w:val="right" w:pos="8891"/>
        </w:tabs>
        <w:ind w:left="720" w:hanging="720"/>
        <w:jc w:val="both"/>
        <w:rPr>
          <w:rFonts w:ascii="Arial" w:hAnsi="Arial" w:cs="Arial"/>
          <w:b/>
          <w:sz w:val="20"/>
        </w:rPr>
      </w:pPr>
    </w:p>
    <w:p w14:paraId="05CC5B0C" w14:textId="77777777" w:rsidR="007E5B08" w:rsidRPr="000B26ED" w:rsidRDefault="007E5B08">
      <w:pPr>
        <w:pStyle w:val="Heading2"/>
        <w:spacing w:after="0"/>
        <w:ind w:left="630" w:hanging="630"/>
        <w:rPr>
          <w:ins w:id="6816" w:author="An Phuc Cao" w:date="2024-09-30T16:25:00Z" w16du:dateUtc="2024-09-30T09:25:00Z"/>
          <w:rFonts w:ascii="Arial" w:hAnsi="Arial" w:cs="Arial"/>
          <w:b/>
          <w:i/>
          <w:iCs/>
          <w:sz w:val="20"/>
        </w:rPr>
        <w:pPrChange w:id="6817" w:author="An Phuc Cao" w:date="2024-10-25T16:45:00Z" w16du:dateUtc="2024-10-25T09:45:00Z">
          <w:pPr>
            <w:widowControl w:val="0"/>
            <w:tabs>
              <w:tab w:val="left" w:pos="6300"/>
              <w:tab w:val="right" w:pos="7380"/>
              <w:tab w:val="left" w:pos="7740"/>
              <w:tab w:val="right" w:pos="8891"/>
            </w:tabs>
            <w:ind w:left="720" w:hanging="720"/>
            <w:jc w:val="both"/>
          </w:pPr>
        </w:pPrChange>
      </w:pPr>
      <w:ins w:id="6818" w:author="An Phuc Cao" w:date="2024-09-30T16:25:00Z" w16du:dateUtc="2024-09-30T09:25:00Z">
        <w:r>
          <w:rPr>
            <w:rFonts w:ascii="Arial" w:hAnsi="Arial" w:cs="Arial"/>
            <w:b/>
            <w:i/>
            <w:iCs/>
            <w:sz w:val="20"/>
          </w:rPr>
          <w:t>21</w:t>
        </w:r>
        <w:r w:rsidRPr="000B26ED">
          <w:rPr>
            <w:rFonts w:ascii="Arial" w:hAnsi="Arial" w:cs="Arial"/>
            <w:b/>
            <w:i/>
            <w:iCs/>
            <w:sz w:val="20"/>
          </w:rPr>
          <w:t>.1</w:t>
        </w:r>
        <w:r w:rsidRPr="000B26ED">
          <w:rPr>
            <w:rFonts w:ascii="Arial" w:hAnsi="Arial" w:cs="Arial"/>
            <w:b/>
            <w:i/>
            <w:iCs/>
            <w:sz w:val="20"/>
          </w:rPr>
          <w:tab/>
          <w:t>Tangible</w:t>
        </w:r>
        <w:r>
          <w:rPr>
            <w:rFonts w:ascii="Arial" w:hAnsi="Arial" w:cs="Arial"/>
            <w:b/>
            <w:i/>
            <w:iCs/>
            <w:sz w:val="20"/>
          </w:rPr>
          <w:t xml:space="preserve"> fixed</w:t>
        </w:r>
        <w:r w:rsidRPr="000B26ED">
          <w:rPr>
            <w:rFonts w:ascii="Arial" w:hAnsi="Arial" w:cs="Arial"/>
            <w:b/>
            <w:i/>
            <w:iCs/>
            <w:sz w:val="20"/>
          </w:rPr>
          <w:t xml:space="preserve"> assets</w:t>
        </w:r>
      </w:ins>
    </w:p>
    <w:p w14:paraId="0BCD97D4" w14:textId="77777777" w:rsidR="007E5B08" w:rsidRPr="00332504" w:rsidRDefault="007E5B08" w:rsidP="007E5B08">
      <w:pPr>
        <w:widowControl w:val="0"/>
        <w:tabs>
          <w:tab w:val="left" w:pos="6300"/>
          <w:tab w:val="right" w:pos="7380"/>
          <w:tab w:val="left" w:pos="7740"/>
          <w:tab w:val="right" w:pos="8891"/>
        </w:tabs>
        <w:jc w:val="both"/>
        <w:rPr>
          <w:ins w:id="6819" w:author="An Phuc Cao" w:date="2024-09-30T16:25:00Z" w16du:dateUtc="2024-09-30T09:25:00Z"/>
          <w:rFonts w:ascii="Arial" w:hAnsi="Arial" w:cs="Arial"/>
          <w:b/>
          <w:sz w:val="20"/>
        </w:rPr>
      </w:pPr>
    </w:p>
    <w:p w14:paraId="694669E5" w14:textId="7F2BC256" w:rsidR="007E5B08" w:rsidRPr="00332504" w:rsidRDefault="007E5B08" w:rsidP="007E5B08">
      <w:pPr>
        <w:tabs>
          <w:tab w:val="left" w:pos="720"/>
        </w:tabs>
        <w:ind w:left="720"/>
        <w:jc w:val="both"/>
        <w:rPr>
          <w:ins w:id="6820" w:author="An Phuc Cao" w:date="2024-09-30T16:25:00Z" w16du:dateUtc="2024-09-30T09:25:00Z"/>
          <w:rFonts w:ascii="Arial" w:hAnsi="Arial" w:cs="Arial"/>
          <w:sz w:val="20"/>
        </w:rPr>
      </w:pPr>
      <w:ins w:id="6821" w:author="An Phuc Cao" w:date="2024-09-30T16:25:00Z" w16du:dateUtc="2024-09-30T09:25:00Z">
        <w:r w:rsidRPr="00332504">
          <w:rPr>
            <w:rFonts w:ascii="Arial" w:hAnsi="Arial" w:cs="Arial"/>
            <w:sz w:val="20"/>
          </w:rPr>
          <w:t xml:space="preserve">Movements of </w:t>
        </w:r>
        <w:r>
          <w:rPr>
            <w:rFonts w:ascii="Arial" w:hAnsi="Arial" w:cs="Arial"/>
            <w:sz w:val="20"/>
          </w:rPr>
          <w:t xml:space="preserve">tangible </w:t>
        </w:r>
        <w:r w:rsidRPr="00332504">
          <w:rPr>
            <w:rFonts w:ascii="Arial" w:hAnsi="Arial" w:cs="Arial"/>
            <w:sz w:val="20"/>
          </w:rPr>
          <w:t xml:space="preserve">assets </w:t>
        </w:r>
        <w:r>
          <w:rPr>
            <w:rFonts w:ascii="Arial" w:hAnsi="Arial" w:cs="Arial"/>
            <w:sz w:val="20"/>
            <w:lang w:val="vi-VN"/>
          </w:rPr>
          <w:t xml:space="preserve">for the </w:t>
        </w:r>
        <w:r>
          <w:rPr>
            <w:rFonts w:ascii="Arial" w:hAnsi="Arial" w:cs="Arial"/>
            <w:sz w:val="20"/>
          </w:rPr>
          <w:t>period</w:t>
        </w:r>
        <w:r>
          <w:rPr>
            <w:rFonts w:ascii="Arial" w:hAnsi="Arial" w:cs="Arial"/>
            <w:sz w:val="20"/>
            <w:lang w:val="vi-VN"/>
          </w:rPr>
          <w:t xml:space="preserve"> ended 3</w:t>
        </w:r>
        <w:r>
          <w:rPr>
            <w:rFonts w:ascii="Arial" w:hAnsi="Arial" w:cs="Arial"/>
            <w:sz w:val="20"/>
          </w:rPr>
          <w:t>0</w:t>
        </w:r>
        <w:r>
          <w:rPr>
            <w:rFonts w:ascii="Arial" w:hAnsi="Arial" w:cs="Arial"/>
            <w:sz w:val="20"/>
            <w:lang w:val="vi-VN"/>
          </w:rPr>
          <w:t xml:space="preserve"> </w:t>
        </w:r>
        <w:r>
          <w:rPr>
            <w:rFonts w:ascii="Arial" w:hAnsi="Arial" w:cs="Arial"/>
            <w:sz w:val="20"/>
          </w:rPr>
          <w:t xml:space="preserve">June </w:t>
        </w:r>
        <w:r>
          <w:rPr>
            <w:rFonts w:ascii="Arial" w:hAnsi="Arial" w:cs="Arial"/>
            <w:sz w:val="20"/>
            <w:lang w:val="vi-VN"/>
          </w:rPr>
          <w:t>202</w:t>
        </w:r>
      </w:ins>
      <w:ins w:id="6822" w:author="An Phuc Cao" w:date="2024-09-30T16:26:00Z" w16du:dateUtc="2024-09-30T09:26:00Z">
        <w:r>
          <w:rPr>
            <w:rFonts w:ascii="Arial" w:hAnsi="Arial" w:cs="Arial"/>
            <w:sz w:val="20"/>
          </w:rPr>
          <w:t>4</w:t>
        </w:r>
      </w:ins>
      <w:ins w:id="6823" w:author="An Phuc Cao" w:date="2024-09-30T16:25:00Z" w16du:dateUtc="2024-09-30T09:25:00Z">
        <w:r w:rsidRPr="00332504">
          <w:rPr>
            <w:rFonts w:ascii="Arial" w:hAnsi="Arial" w:cs="Arial"/>
            <w:sz w:val="20"/>
            <w:lang w:val="vi-VN"/>
          </w:rPr>
          <w:t xml:space="preserve"> </w:t>
        </w:r>
        <w:r w:rsidRPr="00332504">
          <w:rPr>
            <w:rFonts w:ascii="Arial" w:hAnsi="Arial" w:cs="Arial"/>
            <w:sz w:val="20"/>
          </w:rPr>
          <w:t>are as follows:</w:t>
        </w:r>
      </w:ins>
    </w:p>
    <w:p w14:paraId="4D5953C7" w14:textId="77777777" w:rsidR="007E5B08" w:rsidRPr="00332504" w:rsidRDefault="007E5B08" w:rsidP="007E5B08">
      <w:pPr>
        <w:tabs>
          <w:tab w:val="left" w:pos="720"/>
        </w:tabs>
        <w:ind w:left="720"/>
        <w:jc w:val="both"/>
        <w:rPr>
          <w:ins w:id="6824" w:author="An Phuc Cao" w:date="2024-09-30T16:25:00Z" w16du:dateUtc="2024-09-30T09:25:00Z"/>
          <w:rFonts w:ascii="Arial" w:hAnsi="Arial" w:cs="Arial"/>
          <w:sz w:val="20"/>
        </w:rPr>
      </w:pPr>
    </w:p>
    <w:tbl>
      <w:tblPr>
        <w:tblW w:w="8176" w:type="dxa"/>
        <w:tblInd w:w="720" w:type="dxa"/>
        <w:tblLayout w:type="fixed"/>
        <w:tblLook w:val="0000" w:firstRow="0" w:lastRow="0" w:firstColumn="0" w:lastColumn="0" w:noHBand="0" w:noVBand="0"/>
      </w:tblPr>
      <w:tblGrid>
        <w:gridCol w:w="2068"/>
        <w:gridCol w:w="1527"/>
        <w:gridCol w:w="1527"/>
        <w:gridCol w:w="1527"/>
        <w:gridCol w:w="1527"/>
        <w:tblGridChange w:id="6825">
          <w:tblGrid>
            <w:gridCol w:w="2068"/>
            <w:gridCol w:w="1527"/>
            <w:gridCol w:w="1527"/>
            <w:gridCol w:w="1527"/>
            <w:gridCol w:w="1527"/>
          </w:tblGrid>
        </w:tblGridChange>
      </w:tblGrid>
      <w:tr w:rsidR="007E5B08" w:rsidRPr="00332504" w14:paraId="3499D882" w14:textId="77777777">
        <w:trPr>
          <w:trHeight w:val="638"/>
          <w:ins w:id="6826" w:author="An Phuc Cao" w:date="2024-09-30T16:25:00Z"/>
        </w:trPr>
        <w:tc>
          <w:tcPr>
            <w:tcW w:w="2068" w:type="dxa"/>
            <w:shd w:val="clear" w:color="auto" w:fill="auto"/>
            <w:vAlign w:val="bottom"/>
          </w:tcPr>
          <w:p w14:paraId="76EFCE1C" w14:textId="77777777" w:rsidR="007E5B08" w:rsidRPr="00332504" w:rsidRDefault="007E5B08">
            <w:pPr>
              <w:widowControl w:val="0"/>
              <w:ind w:left="-85"/>
              <w:rPr>
                <w:ins w:id="6827" w:author="An Phuc Cao" w:date="2024-09-30T16:25:00Z" w16du:dateUtc="2024-09-30T09:25:00Z"/>
                <w:rFonts w:ascii="Arial" w:hAnsi="Arial" w:cs="Arial"/>
                <w:sz w:val="20"/>
              </w:rPr>
            </w:pPr>
          </w:p>
        </w:tc>
        <w:tc>
          <w:tcPr>
            <w:tcW w:w="1527" w:type="dxa"/>
          </w:tcPr>
          <w:p w14:paraId="68C2F9B0" w14:textId="77777777" w:rsidR="007E5B08" w:rsidRDefault="007E5B08">
            <w:pPr>
              <w:widowControl w:val="0"/>
              <w:pBdr>
                <w:bottom w:val="single" w:sz="4" w:space="1" w:color="auto"/>
              </w:pBdr>
              <w:suppressAutoHyphens/>
              <w:ind w:right="-85"/>
              <w:jc w:val="right"/>
              <w:rPr>
                <w:ins w:id="6828" w:author="An Phuc Cao" w:date="2024-09-30T16:25:00Z" w16du:dateUtc="2024-09-30T09:25:00Z"/>
                <w:rFonts w:ascii="Arial" w:hAnsi="Arial" w:cs="Arial"/>
                <w:i/>
                <w:sz w:val="20"/>
              </w:rPr>
            </w:pPr>
            <w:ins w:id="6829" w:author="An Phuc Cao" w:date="2024-09-30T16:25:00Z" w16du:dateUtc="2024-09-30T09:25:00Z">
              <w:r>
                <w:rPr>
                  <w:rFonts w:ascii="Arial" w:hAnsi="Arial" w:cs="Arial"/>
                  <w:i/>
                  <w:sz w:val="20"/>
                </w:rPr>
                <w:t>Office equipment</w:t>
              </w:r>
            </w:ins>
          </w:p>
          <w:p w14:paraId="1AF1B5F9" w14:textId="77777777" w:rsidR="007E5B08" w:rsidRDefault="007E5B08">
            <w:pPr>
              <w:widowControl w:val="0"/>
              <w:pBdr>
                <w:bottom w:val="single" w:sz="4" w:space="1" w:color="auto"/>
              </w:pBdr>
              <w:suppressAutoHyphens/>
              <w:ind w:right="-85"/>
              <w:jc w:val="right"/>
              <w:rPr>
                <w:ins w:id="6830" w:author="An Phuc Cao" w:date="2024-09-30T16:25:00Z" w16du:dateUtc="2024-09-30T09:25:00Z"/>
                <w:rFonts w:ascii="Arial" w:hAnsi="Arial" w:cs="Arial"/>
                <w:i/>
                <w:sz w:val="20"/>
              </w:rPr>
            </w:pPr>
            <w:ins w:id="6831" w:author="An Phuc Cao" w:date="2024-09-30T16:25:00Z" w16du:dateUtc="2024-09-30T09:25:00Z">
              <w:r w:rsidRPr="00332504">
                <w:rPr>
                  <w:rFonts w:ascii="Arial" w:hAnsi="Arial" w:cs="Arial"/>
                  <w:i/>
                  <w:sz w:val="20"/>
                  <w:lang w:val="pt-BR"/>
                </w:rPr>
                <w:t>VND</w:t>
              </w:r>
            </w:ins>
          </w:p>
        </w:tc>
        <w:tc>
          <w:tcPr>
            <w:tcW w:w="1527" w:type="dxa"/>
            <w:shd w:val="clear" w:color="auto" w:fill="auto"/>
            <w:vAlign w:val="bottom"/>
          </w:tcPr>
          <w:p w14:paraId="45DECD8D" w14:textId="77777777" w:rsidR="007E5B08" w:rsidRPr="00332504" w:rsidRDefault="007E5B08">
            <w:pPr>
              <w:widowControl w:val="0"/>
              <w:pBdr>
                <w:bottom w:val="single" w:sz="4" w:space="1" w:color="auto"/>
              </w:pBdr>
              <w:suppressAutoHyphens/>
              <w:ind w:right="-85"/>
              <w:jc w:val="right"/>
              <w:rPr>
                <w:ins w:id="6832" w:author="An Phuc Cao" w:date="2024-09-30T16:25:00Z" w16du:dateUtc="2024-09-30T09:25:00Z"/>
                <w:rFonts w:ascii="Arial" w:hAnsi="Arial" w:cs="Arial"/>
                <w:i/>
                <w:sz w:val="20"/>
                <w:lang w:val="pt-BR"/>
              </w:rPr>
            </w:pPr>
            <w:ins w:id="6833" w:author="An Phuc Cao" w:date="2024-09-30T16:25:00Z" w16du:dateUtc="2024-09-30T09:25:00Z">
              <w:r>
                <w:rPr>
                  <w:rFonts w:ascii="Arial" w:hAnsi="Arial" w:cs="Arial"/>
                  <w:i/>
                  <w:sz w:val="20"/>
                </w:rPr>
                <w:t>Means of transportation</w:t>
              </w:r>
              <w:r w:rsidRPr="00332504">
                <w:rPr>
                  <w:rFonts w:ascii="Arial" w:hAnsi="Arial" w:cs="Arial"/>
                  <w:i/>
                  <w:sz w:val="20"/>
                  <w:lang w:val="pt-BR"/>
                </w:rPr>
                <w:br/>
                <w:t xml:space="preserve">VND </w:t>
              </w:r>
            </w:ins>
          </w:p>
        </w:tc>
        <w:tc>
          <w:tcPr>
            <w:tcW w:w="1527" w:type="dxa"/>
            <w:vAlign w:val="bottom"/>
          </w:tcPr>
          <w:p w14:paraId="0F8067A0" w14:textId="77777777" w:rsidR="007E5B08" w:rsidRDefault="007E5B08">
            <w:pPr>
              <w:widowControl w:val="0"/>
              <w:pBdr>
                <w:bottom w:val="single" w:sz="4" w:space="1" w:color="auto"/>
              </w:pBdr>
              <w:suppressAutoHyphens/>
              <w:ind w:right="-85"/>
              <w:jc w:val="right"/>
              <w:rPr>
                <w:ins w:id="6834" w:author="An Phuc Cao" w:date="2024-09-30T16:25:00Z" w16du:dateUtc="2024-09-30T09:25:00Z"/>
                <w:rFonts w:ascii="Arial" w:hAnsi="Arial" w:cs="Arial"/>
                <w:i/>
                <w:sz w:val="20"/>
              </w:rPr>
            </w:pPr>
            <w:ins w:id="6835" w:author="An Phuc Cao" w:date="2024-09-30T16:25:00Z" w16du:dateUtc="2024-09-30T09:25:00Z">
              <w:r>
                <w:rPr>
                  <w:rFonts w:ascii="Arial" w:hAnsi="Arial" w:cs="Arial"/>
                  <w:i/>
                  <w:sz w:val="20"/>
                </w:rPr>
                <w:t xml:space="preserve">Other </w:t>
              </w:r>
            </w:ins>
          </w:p>
          <w:p w14:paraId="4C1430F4" w14:textId="77777777" w:rsidR="007E5B08" w:rsidRDefault="007E5B08">
            <w:pPr>
              <w:widowControl w:val="0"/>
              <w:pBdr>
                <w:bottom w:val="single" w:sz="4" w:space="1" w:color="auto"/>
              </w:pBdr>
              <w:suppressAutoHyphens/>
              <w:ind w:right="-85"/>
              <w:jc w:val="right"/>
              <w:rPr>
                <w:ins w:id="6836" w:author="An Phuc Cao" w:date="2024-09-30T16:25:00Z" w16du:dateUtc="2024-09-30T09:25:00Z"/>
                <w:rFonts w:ascii="Arial" w:hAnsi="Arial" w:cs="Arial"/>
                <w:i/>
                <w:sz w:val="20"/>
              </w:rPr>
            </w:pPr>
            <w:ins w:id="6837" w:author="An Phuc Cao" w:date="2024-09-30T16:25:00Z" w16du:dateUtc="2024-09-30T09:25:00Z">
              <w:r>
                <w:rPr>
                  <w:rFonts w:ascii="Arial" w:hAnsi="Arial" w:cs="Arial"/>
                  <w:i/>
                  <w:sz w:val="20"/>
                </w:rPr>
                <w:t>equipment</w:t>
              </w:r>
              <w:r w:rsidRPr="00332504">
                <w:rPr>
                  <w:rFonts w:ascii="Arial" w:hAnsi="Arial" w:cs="Arial"/>
                  <w:i/>
                  <w:sz w:val="20"/>
                  <w:lang w:val="pt-BR"/>
                </w:rPr>
                <w:br/>
                <w:t>VND</w:t>
              </w:r>
            </w:ins>
          </w:p>
        </w:tc>
        <w:tc>
          <w:tcPr>
            <w:tcW w:w="1527" w:type="dxa"/>
            <w:vAlign w:val="bottom"/>
          </w:tcPr>
          <w:p w14:paraId="3DA6D396" w14:textId="77777777" w:rsidR="007E5B08" w:rsidRDefault="007E5B08">
            <w:pPr>
              <w:widowControl w:val="0"/>
              <w:pBdr>
                <w:bottom w:val="single" w:sz="4" w:space="1" w:color="auto"/>
              </w:pBdr>
              <w:suppressAutoHyphens/>
              <w:ind w:right="-85"/>
              <w:jc w:val="right"/>
              <w:rPr>
                <w:ins w:id="6838" w:author="An Phuc Cao" w:date="2024-09-30T16:25:00Z" w16du:dateUtc="2024-09-30T09:25:00Z"/>
                <w:rFonts w:ascii="Arial" w:hAnsi="Arial" w:cs="Arial"/>
                <w:i/>
                <w:sz w:val="20"/>
              </w:rPr>
            </w:pPr>
            <w:ins w:id="6839" w:author="An Phuc Cao" w:date="2024-09-30T16:25:00Z" w16du:dateUtc="2024-09-30T09:25:00Z">
              <w:r>
                <w:rPr>
                  <w:rFonts w:ascii="Arial" w:hAnsi="Arial" w:cs="Arial"/>
                  <w:i/>
                  <w:sz w:val="20"/>
                </w:rPr>
                <w:t>Total</w:t>
              </w:r>
            </w:ins>
          </w:p>
          <w:p w14:paraId="440FFE41" w14:textId="77777777" w:rsidR="007E5B08" w:rsidRDefault="007E5B08">
            <w:pPr>
              <w:widowControl w:val="0"/>
              <w:pBdr>
                <w:bottom w:val="single" w:sz="4" w:space="1" w:color="auto"/>
              </w:pBdr>
              <w:suppressAutoHyphens/>
              <w:ind w:right="-85"/>
              <w:jc w:val="right"/>
              <w:rPr>
                <w:ins w:id="6840" w:author="An Phuc Cao" w:date="2024-09-30T16:25:00Z" w16du:dateUtc="2024-09-30T09:25:00Z"/>
                <w:rFonts w:ascii="Arial" w:hAnsi="Arial" w:cs="Arial"/>
                <w:i/>
                <w:sz w:val="20"/>
              </w:rPr>
            </w:pPr>
            <w:ins w:id="6841" w:author="An Phuc Cao" w:date="2024-09-30T16:25:00Z" w16du:dateUtc="2024-09-30T09:25:00Z">
              <w:r>
                <w:rPr>
                  <w:rFonts w:ascii="Arial" w:hAnsi="Arial" w:cs="Arial"/>
                  <w:i/>
                  <w:sz w:val="20"/>
                </w:rPr>
                <w:t>VND</w:t>
              </w:r>
            </w:ins>
          </w:p>
        </w:tc>
      </w:tr>
      <w:tr w:rsidR="007E5B08" w:rsidRPr="00332504" w14:paraId="14B25E62" w14:textId="77777777">
        <w:trPr>
          <w:trHeight w:val="304"/>
          <w:ins w:id="6842" w:author="An Phuc Cao" w:date="2024-09-30T16:25:00Z"/>
        </w:trPr>
        <w:tc>
          <w:tcPr>
            <w:tcW w:w="2068" w:type="dxa"/>
            <w:shd w:val="clear" w:color="auto" w:fill="auto"/>
            <w:vAlign w:val="bottom"/>
          </w:tcPr>
          <w:p w14:paraId="0D13C55A" w14:textId="77777777" w:rsidR="007E5B08" w:rsidRPr="00332504" w:rsidRDefault="007E5B08">
            <w:pPr>
              <w:widowControl w:val="0"/>
              <w:spacing w:before="120"/>
              <w:ind w:left="-108"/>
              <w:rPr>
                <w:ins w:id="6843" w:author="An Phuc Cao" w:date="2024-09-30T16:25:00Z" w16du:dateUtc="2024-09-30T09:25:00Z"/>
                <w:rFonts w:ascii="Arial" w:hAnsi="Arial" w:cs="Arial"/>
                <w:b/>
                <w:bCs/>
                <w:sz w:val="20"/>
              </w:rPr>
            </w:pPr>
            <w:ins w:id="6844" w:author="An Phuc Cao" w:date="2024-09-30T16:25:00Z" w16du:dateUtc="2024-09-30T09:25:00Z">
              <w:r w:rsidRPr="00332504">
                <w:rPr>
                  <w:rFonts w:ascii="Arial" w:hAnsi="Arial" w:cs="Arial"/>
                  <w:b/>
                  <w:bCs/>
                  <w:sz w:val="20"/>
                </w:rPr>
                <w:t xml:space="preserve">Cost </w:t>
              </w:r>
            </w:ins>
          </w:p>
        </w:tc>
        <w:tc>
          <w:tcPr>
            <w:tcW w:w="1527" w:type="dxa"/>
          </w:tcPr>
          <w:p w14:paraId="4A86C42B" w14:textId="77777777" w:rsidR="007E5B08" w:rsidRPr="00332504" w:rsidRDefault="007E5B08">
            <w:pPr>
              <w:widowControl w:val="0"/>
              <w:spacing w:before="120"/>
              <w:ind w:right="-85"/>
              <w:jc w:val="right"/>
              <w:rPr>
                <w:ins w:id="6845" w:author="An Phuc Cao" w:date="2024-09-30T16:25:00Z" w16du:dateUtc="2024-09-30T09:25:00Z"/>
                <w:rFonts w:ascii="Arial" w:hAnsi="Arial" w:cs="Arial"/>
                <w:sz w:val="20"/>
              </w:rPr>
            </w:pPr>
          </w:p>
        </w:tc>
        <w:tc>
          <w:tcPr>
            <w:tcW w:w="1527" w:type="dxa"/>
            <w:shd w:val="clear" w:color="auto" w:fill="auto"/>
            <w:vAlign w:val="bottom"/>
          </w:tcPr>
          <w:p w14:paraId="2F20817C" w14:textId="77777777" w:rsidR="007E5B08" w:rsidRPr="00332504" w:rsidRDefault="007E5B08">
            <w:pPr>
              <w:widowControl w:val="0"/>
              <w:spacing w:before="120"/>
              <w:ind w:right="-85"/>
              <w:jc w:val="right"/>
              <w:rPr>
                <w:ins w:id="6846" w:author="An Phuc Cao" w:date="2024-09-30T16:25:00Z" w16du:dateUtc="2024-09-30T09:25:00Z"/>
                <w:rFonts w:ascii="Arial" w:hAnsi="Arial" w:cs="Arial"/>
                <w:sz w:val="20"/>
              </w:rPr>
            </w:pPr>
          </w:p>
        </w:tc>
        <w:tc>
          <w:tcPr>
            <w:tcW w:w="1527" w:type="dxa"/>
          </w:tcPr>
          <w:p w14:paraId="0D14400D" w14:textId="77777777" w:rsidR="007E5B08" w:rsidRPr="00332504" w:rsidRDefault="007E5B08">
            <w:pPr>
              <w:widowControl w:val="0"/>
              <w:spacing w:before="120"/>
              <w:ind w:right="-85"/>
              <w:jc w:val="right"/>
              <w:rPr>
                <w:ins w:id="6847" w:author="An Phuc Cao" w:date="2024-09-30T16:25:00Z" w16du:dateUtc="2024-09-30T09:25:00Z"/>
                <w:rFonts w:ascii="Arial" w:hAnsi="Arial" w:cs="Arial"/>
                <w:sz w:val="20"/>
              </w:rPr>
            </w:pPr>
          </w:p>
        </w:tc>
        <w:tc>
          <w:tcPr>
            <w:tcW w:w="1527" w:type="dxa"/>
          </w:tcPr>
          <w:p w14:paraId="5CE9E992" w14:textId="77777777" w:rsidR="007E5B08" w:rsidRPr="00332504" w:rsidRDefault="007E5B08">
            <w:pPr>
              <w:widowControl w:val="0"/>
              <w:spacing w:before="120"/>
              <w:ind w:right="-85"/>
              <w:jc w:val="right"/>
              <w:rPr>
                <w:ins w:id="6848" w:author="An Phuc Cao" w:date="2024-09-30T16:25:00Z" w16du:dateUtc="2024-09-30T09:25:00Z"/>
                <w:rFonts w:ascii="Arial" w:hAnsi="Arial" w:cs="Arial"/>
                <w:sz w:val="20"/>
              </w:rPr>
            </w:pPr>
          </w:p>
        </w:tc>
      </w:tr>
      <w:tr w:rsidR="00BC1955" w:rsidRPr="00332504" w14:paraId="1D6B3222" w14:textId="77777777" w:rsidTr="00AC5780">
        <w:tblPrEx>
          <w:tblW w:w="8176" w:type="dxa"/>
          <w:tblInd w:w="720" w:type="dxa"/>
          <w:tblLayout w:type="fixed"/>
          <w:tblLook w:val="0000" w:firstRow="0" w:lastRow="0" w:firstColumn="0" w:lastColumn="0" w:noHBand="0" w:noVBand="0"/>
          <w:tblPrExChange w:id="6849"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318"/>
          <w:ins w:id="6850" w:author="An Phuc Cao" w:date="2024-09-30T16:25:00Z"/>
          <w:trPrChange w:id="6851" w:author="An Phuc Cao" w:date="2024-10-24T17:06:00Z" w16du:dateUtc="2024-10-24T10:06:00Z">
            <w:trPr>
              <w:trHeight w:val="318"/>
            </w:trPr>
          </w:trPrChange>
        </w:trPr>
        <w:tc>
          <w:tcPr>
            <w:tcW w:w="2068" w:type="dxa"/>
            <w:shd w:val="clear" w:color="auto" w:fill="auto"/>
            <w:vAlign w:val="bottom"/>
            <w:tcPrChange w:id="6852" w:author="An Phuc Cao" w:date="2024-10-24T17:06:00Z" w16du:dateUtc="2024-10-24T10:06:00Z">
              <w:tcPr>
                <w:tcW w:w="2068" w:type="dxa"/>
                <w:shd w:val="clear" w:color="auto" w:fill="auto"/>
                <w:vAlign w:val="bottom"/>
              </w:tcPr>
            </w:tcPrChange>
          </w:tcPr>
          <w:p w14:paraId="19DB8F00" w14:textId="77777777" w:rsidR="00BC1955" w:rsidRPr="00332504" w:rsidRDefault="00BC1955" w:rsidP="00BC1955">
            <w:pPr>
              <w:widowControl w:val="0"/>
              <w:spacing w:before="120"/>
              <w:ind w:left="-108"/>
              <w:rPr>
                <w:ins w:id="6853" w:author="An Phuc Cao" w:date="2024-09-30T16:25:00Z" w16du:dateUtc="2024-09-30T09:25:00Z"/>
                <w:rFonts w:ascii="Arial" w:hAnsi="Arial" w:cs="Arial"/>
                <w:sz w:val="20"/>
              </w:rPr>
            </w:pPr>
            <w:ins w:id="6854" w:author="An Phuc Cao" w:date="2024-09-30T16:25:00Z" w16du:dateUtc="2024-09-30T09:25:00Z">
              <w:r>
                <w:rPr>
                  <w:rFonts w:ascii="Arial" w:hAnsi="Arial" w:cs="Arial"/>
                  <w:sz w:val="20"/>
                </w:rPr>
                <w:t>Beginning balance</w:t>
              </w:r>
            </w:ins>
          </w:p>
        </w:tc>
        <w:tc>
          <w:tcPr>
            <w:tcW w:w="1527" w:type="dxa"/>
            <w:vAlign w:val="bottom"/>
            <w:tcPrChange w:id="6855" w:author="An Phuc Cao" w:date="2024-10-24T17:06:00Z" w16du:dateUtc="2024-10-24T10:06:00Z">
              <w:tcPr>
                <w:tcW w:w="1527" w:type="dxa"/>
                <w:vAlign w:val="bottom"/>
              </w:tcPr>
            </w:tcPrChange>
          </w:tcPr>
          <w:p w14:paraId="1709ABB9" w14:textId="20C35B70" w:rsidR="00BC1955" w:rsidRPr="00AC5780" w:rsidRDefault="00BC1955" w:rsidP="00AC5780">
            <w:pPr>
              <w:widowControl w:val="0"/>
              <w:ind w:right="-85"/>
              <w:jc w:val="right"/>
              <w:rPr>
                <w:ins w:id="6856" w:author="An Phuc Cao" w:date="2024-09-30T16:25:00Z" w16du:dateUtc="2024-09-30T09:25:00Z"/>
                <w:rFonts w:ascii="Arial" w:hAnsi="Arial" w:cs="Arial"/>
                <w:sz w:val="20"/>
              </w:rPr>
            </w:pPr>
            <w:ins w:id="6857" w:author="An Phuc Cao" w:date="2024-10-24T17:05:00Z" w16du:dateUtc="2024-10-24T10:05:00Z">
              <w:r w:rsidRPr="00AC5780">
                <w:rPr>
                  <w:rFonts w:ascii="Arial" w:hAnsi="Arial" w:cs="Arial"/>
                  <w:sz w:val="20"/>
                  <w:rPrChange w:id="6858" w:author="An Phuc Cao" w:date="2024-10-24T17:06:00Z" w16du:dateUtc="2024-10-24T10:06:00Z">
                    <w:rPr/>
                  </w:rPrChange>
                </w:rPr>
                <w:t xml:space="preserve"> 2,721,930,149 </w:t>
              </w:r>
            </w:ins>
          </w:p>
        </w:tc>
        <w:tc>
          <w:tcPr>
            <w:tcW w:w="1527" w:type="dxa"/>
            <w:shd w:val="clear" w:color="auto" w:fill="auto"/>
            <w:vAlign w:val="bottom"/>
            <w:tcPrChange w:id="6859" w:author="An Phuc Cao" w:date="2024-10-24T17:06:00Z" w16du:dateUtc="2024-10-24T10:06:00Z">
              <w:tcPr>
                <w:tcW w:w="1527" w:type="dxa"/>
                <w:shd w:val="clear" w:color="auto" w:fill="auto"/>
                <w:vAlign w:val="bottom"/>
              </w:tcPr>
            </w:tcPrChange>
          </w:tcPr>
          <w:p w14:paraId="690D9EF0" w14:textId="32F5800E" w:rsidR="00BC1955" w:rsidRPr="00AC5780" w:rsidRDefault="00BC1955" w:rsidP="00AC5780">
            <w:pPr>
              <w:widowControl w:val="0"/>
              <w:ind w:right="-85"/>
              <w:jc w:val="right"/>
              <w:rPr>
                <w:ins w:id="6860" w:author="An Phuc Cao" w:date="2024-09-30T16:25:00Z" w16du:dateUtc="2024-09-30T09:25:00Z"/>
                <w:rFonts w:ascii="Arial" w:hAnsi="Arial" w:cs="Arial"/>
                <w:sz w:val="20"/>
              </w:rPr>
            </w:pPr>
            <w:ins w:id="6861" w:author="An Phuc Cao" w:date="2024-10-24T17:05:00Z" w16du:dateUtc="2024-10-24T10:05:00Z">
              <w:r w:rsidRPr="00AC5780">
                <w:rPr>
                  <w:rFonts w:ascii="Arial" w:hAnsi="Arial" w:cs="Arial"/>
                  <w:sz w:val="20"/>
                  <w:rPrChange w:id="6862" w:author="An Phuc Cao" w:date="2024-10-24T17:06:00Z" w16du:dateUtc="2024-10-24T10:06:00Z">
                    <w:rPr/>
                  </w:rPrChange>
                </w:rPr>
                <w:t xml:space="preserve"> 7,836,008,182 </w:t>
              </w:r>
            </w:ins>
          </w:p>
        </w:tc>
        <w:tc>
          <w:tcPr>
            <w:tcW w:w="1527" w:type="dxa"/>
            <w:vAlign w:val="bottom"/>
            <w:tcPrChange w:id="6863" w:author="An Phuc Cao" w:date="2024-10-24T17:06:00Z" w16du:dateUtc="2024-10-24T10:06:00Z">
              <w:tcPr>
                <w:tcW w:w="1527" w:type="dxa"/>
                <w:vAlign w:val="bottom"/>
              </w:tcPr>
            </w:tcPrChange>
          </w:tcPr>
          <w:p w14:paraId="4A974902" w14:textId="657EDCCD" w:rsidR="00BC1955" w:rsidRPr="00AC5780" w:rsidRDefault="00BC1955" w:rsidP="00AC5780">
            <w:pPr>
              <w:widowControl w:val="0"/>
              <w:ind w:right="-85"/>
              <w:jc w:val="right"/>
              <w:rPr>
                <w:ins w:id="6864" w:author="An Phuc Cao" w:date="2024-09-30T16:25:00Z" w16du:dateUtc="2024-09-30T09:25:00Z"/>
                <w:rFonts w:ascii="Arial" w:hAnsi="Arial" w:cs="Arial"/>
                <w:sz w:val="20"/>
              </w:rPr>
            </w:pPr>
            <w:ins w:id="6865" w:author="An Phuc Cao" w:date="2024-10-24T17:05:00Z" w16du:dateUtc="2024-10-24T10:05:00Z">
              <w:r w:rsidRPr="00AC5780">
                <w:rPr>
                  <w:rFonts w:ascii="Arial" w:hAnsi="Arial" w:cs="Arial"/>
                  <w:sz w:val="20"/>
                  <w:rPrChange w:id="6866" w:author="An Phuc Cao" w:date="2024-10-24T17:06:00Z" w16du:dateUtc="2024-10-24T10:06:00Z">
                    <w:rPr/>
                  </w:rPrChange>
                </w:rPr>
                <w:t xml:space="preserve"> 2,514,921,818 </w:t>
              </w:r>
            </w:ins>
          </w:p>
        </w:tc>
        <w:tc>
          <w:tcPr>
            <w:tcW w:w="1527" w:type="dxa"/>
            <w:vAlign w:val="bottom"/>
            <w:tcPrChange w:id="6867" w:author="An Phuc Cao" w:date="2024-10-24T17:06:00Z" w16du:dateUtc="2024-10-24T10:06:00Z">
              <w:tcPr>
                <w:tcW w:w="1527" w:type="dxa"/>
                <w:vAlign w:val="bottom"/>
              </w:tcPr>
            </w:tcPrChange>
          </w:tcPr>
          <w:p w14:paraId="28D8BA2E" w14:textId="719222BF" w:rsidR="00BC1955" w:rsidRPr="00AC5780" w:rsidRDefault="00BC1955" w:rsidP="00AC5780">
            <w:pPr>
              <w:widowControl w:val="0"/>
              <w:ind w:right="-85"/>
              <w:jc w:val="right"/>
              <w:rPr>
                <w:ins w:id="6868" w:author="An Phuc Cao" w:date="2024-09-30T16:25:00Z" w16du:dateUtc="2024-09-30T09:25:00Z"/>
                <w:rFonts w:ascii="Arial" w:hAnsi="Arial" w:cs="Arial"/>
                <w:sz w:val="20"/>
              </w:rPr>
            </w:pPr>
            <w:ins w:id="6869" w:author="An Phuc Cao" w:date="2024-10-24T17:05:00Z" w16du:dateUtc="2024-10-24T10:05:00Z">
              <w:r w:rsidRPr="00AC5780">
                <w:rPr>
                  <w:rFonts w:ascii="Arial" w:hAnsi="Arial" w:cs="Arial"/>
                  <w:sz w:val="20"/>
                  <w:rPrChange w:id="6870" w:author="An Phuc Cao" w:date="2024-10-24T17:06:00Z" w16du:dateUtc="2024-10-24T10:06:00Z">
                    <w:rPr/>
                  </w:rPrChange>
                </w:rPr>
                <w:t xml:space="preserve"> 13,072,860,149 </w:t>
              </w:r>
            </w:ins>
          </w:p>
        </w:tc>
      </w:tr>
      <w:tr w:rsidR="00BC1955" w:rsidRPr="00332504" w14:paraId="3F18B74E" w14:textId="77777777" w:rsidTr="00AC5780">
        <w:tblPrEx>
          <w:tblW w:w="8176" w:type="dxa"/>
          <w:tblInd w:w="720" w:type="dxa"/>
          <w:tblLayout w:type="fixed"/>
          <w:tblLook w:val="0000" w:firstRow="0" w:lastRow="0" w:firstColumn="0" w:lastColumn="0" w:noHBand="0" w:noVBand="0"/>
          <w:tblPrExChange w:id="6871"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212"/>
          <w:ins w:id="6872" w:author="An Phuc Cao" w:date="2024-09-30T16:25:00Z"/>
          <w:trPrChange w:id="6873" w:author="An Phuc Cao" w:date="2024-10-24T17:06:00Z" w16du:dateUtc="2024-10-24T10:06:00Z">
            <w:trPr>
              <w:trHeight w:val="212"/>
            </w:trPr>
          </w:trPrChange>
        </w:trPr>
        <w:tc>
          <w:tcPr>
            <w:tcW w:w="2068" w:type="dxa"/>
            <w:shd w:val="clear" w:color="auto" w:fill="auto"/>
            <w:vAlign w:val="bottom"/>
            <w:tcPrChange w:id="6874" w:author="An Phuc Cao" w:date="2024-10-24T17:06:00Z" w16du:dateUtc="2024-10-24T10:06:00Z">
              <w:tcPr>
                <w:tcW w:w="2068" w:type="dxa"/>
                <w:shd w:val="clear" w:color="auto" w:fill="auto"/>
                <w:vAlign w:val="bottom"/>
              </w:tcPr>
            </w:tcPrChange>
          </w:tcPr>
          <w:p w14:paraId="346EF767" w14:textId="77777777" w:rsidR="00BC1955" w:rsidDel="00964AC8" w:rsidRDefault="00BC1955" w:rsidP="00BC1955">
            <w:pPr>
              <w:widowControl w:val="0"/>
              <w:ind w:left="-108"/>
              <w:rPr>
                <w:ins w:id="6875" w:author="An Phuc Cao" w:date="2024-09-30T16:25:00Z" w16du:dateUtc="2024-09-30T09:25:00Z"/>
                <w:rFonts w:ascii="Arial" w:hAnsi="Arial" w:cs="Arial"/>
                <w:sz w:val="20"/>
              </w:rPr>
            </w:pPr>
            <w:ins w:id="6876" w:author="An Phuc Cao" w:date="2024-09-30T16:25:00Z" w16du:dateUtc="2024-09-30T09:25:00Z">
              <w:r>
                <w:rPr>
                  <w:rFonts w:ascii="Arial" w:hAnsi="Arial" w:cs="Arial"/>
                  <w:sz w:val="20"/>
                </w:rPr>
                <w:t>- Purchase</w:t>
              </w:r>
            </w:ins>
          </w:p>
        </w:tc>
        <w:tc>
          <w:tcPr>
            <w:tcW w:w="1527" w:type="dxa"/>
            <w:vAlign w:val="bottom"/>
            <w:tcPrChange w:id="6877" w:author="An Phuc Cao" w:date="2024-10-24T17:06:00Z" w16du:dateUtc="2024-10-24T10:06:00Z">
              <w:tcPr>
                <w:tcW w:w="1527" w:type="dxa"/>
              </w:tcPr>
            </w:tcPrChange>
          </w:tcPr>
          <w:p w14:paraId="2015F4F9" w14:textId="0E4BEE0E" w:rsidR="00BC1955" w:rsidRPr="00AC5780" w:rsidRDefault="00BC1955" w:rsidP="00AC5780">
            <w:pPr>
              <w:widowControl w:val="0"/>
              <w:pBdr>
                <w:bottom w:val="single" w:sz="4" w:space="1" w:color="auto"/>
              </w:pBdr>
              <w:ind w:right="-85"/>
              <w:jc w:val="right"/>
              <w:rPr>
                <w:ins w:id="6878" w:author="An Phuc Cao" w:date="2024-09-30T16:25:00Z" w16du:dateUtc="2024-09-30T09:25:00Z"/>
                <w:rFonts w:ascii="Arial" w:hAnsi="Arial" w:cs="Arial"/>
                <w:sz w:val="20"/>
              </w:rPr>
            </w:pPr>
            <w:ins w:id="6879" w:author="An Phuc Cao" w:date="2024-10-24T17:05:00Z" w16du:dateUtc="2024-10-24T10:05:00Z">
              <w:r w:rsidRPr="00AC5780">
                <w:rPr>
                  <w:rFonts w:ascii="Arial" w:hAnsi="Arial" w:cs="Arial"/>
                  <w:sz w:val="20"/>
                  <w:rPrChange w:id="6880" w:author="An Phuc Cao" w:date="2024-10-24T17:06:00Z" w16du:dateUtc="2024-10-24T10:06:00Z">
                    <w:rPr/>
                  </w:rPrChange>
                </w:rPr>
                <w:t xml:space="preserve"> 124,909,091 </w:t>
              </w:r>
            </w:ins>
          </w:p>
        </w:tc>
        <w:tc>
          <w:tcPr>
            <w:tcW w:w="1527" w:type="dxa"/>
            <w:shd w:val="clear" w:color="auto" w:fill="auto"/>
            <w:vAlign w:val="bottom"/>
            <w:tcPrChange w:id="6881" w:author="An Phuc Cao" w:date="2024-10-24T17:06:00Z" w16du:dateUtc="2024-10-24T10:06:00Z">
              <w:tcPr>
                <w:tcW w:w="1527" w:type="dxa"/>
                <w:shd w:val="clear" w:color="auto" w:fill="auto"/>
              </w:tcPr>
            </w:tcPrChange>
          </w:tcPr>
          <w:p w14:paraId="0563C409" w14:textId="11F83B86" w:rsidR="00BC1955" w:rsidRPr="00AC5780" w:rsidRDefault="00BC1955" w:rsidP="00AC5780">
            <w:pPr>
              <w:widowControl w:val="0"/>
              <w:pBdr>
                <w:bottom w:val="single" w:sz="4" w:space="1" w:color="auto"/>
              </w:pBdr>
              <w:ind w:right="-85"/>
              <w:jc w:val="right"/>
              <w:rPr>
                <w:ins w:id="6882" w:author="An Phuc Cao" w:date="2024-09-30T16:25:00Z" w16du:dateUtc="2024-09-30T09:25:00Z"/>
                <w:rFonts w:ascii="Arial" w:hAnsi="Arial" w:cs="Arial"/>
                <w:sz w:val="20"/>
              </w:rPr>
            </w:pPr>
            <w:ins w:id="6883" w:author="An Phuc Cao" w:date="2024-10-24T17:05:00Z" w16du:dateUtc="2024-10-24T10:05:00Z">
              <w:r w:rsidRPr="00AC5780">
                <w:rPr>
                  <w:rFonts w:ascii="Arial" w:hAnsi="Arial" w:cs="Arial"/>
                  <w:sz w:val="20"/>
                  <w:rPrChange w:id="6884" w:author="An Phuc Cao" w:date="2024-10-24T17:06:00Z" w16du:dateUtc="2024-10-24T10:06:00Z">
                    <w:rPr/>
                  </w:rPrChange>
                </w:rPr>
                <w:t xml:space="preserve"> 33,898,000 </w:t>
              </w:r>
            </w:ins>
          </w:p>
        </w:tc>
        <w:tc>
          <w:tcPr>
            <w:tcW w:w="1527" w:type="dxa"/>
            <w:vAlign w:val="bottom"/>
            <w:tcPrChange w:id="6885" w:author="An Phuc Cao" w:date="2024-10-24T17:06:00Z" w16du:dateUtc="2024-10-24T10:06:00Z">
              <w:tcPr>
                <w:tcW w:w="1527" w:type="dxa"/>
              </w:tcPr>
            </w:tcPrChange>
          </w:tcPr>
          <w:p w14:paraId="5F643CFF" w14:textId="7B102C23" w:rsidR="00BC1955" w:rsidRPr="00AC5780" w:rsidRDefault="00BC1955" w:rsidP="00AC5780">
            <w:pPr>
              <w:widowControl w:val="0"/>
              <w:pBdr>
                <w:bottom w:val="single" w:sz="4" w:space="1" w:color="auto"/>
              </w:pBdr>
              <w:ind w:right="-85"/>
              <w:jc w:val="right"/>
              <w:rPr>
                <w:ins w:id="6886" w:author="An Phuc Cao" w:date="2024-09-30T16:25:00Z" w16du:dateUtc="2024-09-30T09:25:00Z"/>
                <w:rFonts w:ascii="Arial" w:hAnsi="Arial" w:cs="Arial"/>
                <w:sz w:val="20"/>
              </w:rPr>
            </w:pPr>
            <w:ins w:id="6887" w:author="An Phuc Cao" w:date="2024-10-24T17:05:00Z" w16du:dateUtc="2024-10-24T10:05:00Z">
              <w:r w:rsidRPr="00AC5780">
                <w:rPr>
                  <w:rFonts w:ascii="Arial" w:hAnsi="Arial" w:cs="Arial"/>
                  <w:sz w:val="20"/>
                  <w:rPrChange w:id="6888" w:author="An Phuc Cao" w:date="2024-10-24T17:06:00Z" w16du:dateUtc="2024-10-24T10:06:00Z">
                    <w:rPr/>
                  </w:rPrChange>
                </w:rPr>
                <w:t xml:space="preserve"> -   </w:t>
              </w:r>
            </w:ins>
          </w:p>
        </w:tc>
        <w:tc>
          <w:tcPr>
            <w:tcW w:w="1527" w:type="dxa"/>
            <w:vAlign w:val="bottom"/>
            <w:tcPrChange w:id="6889" w:author="An Phuc Cao" w:date="2024-10-24T17:06:00Z" w16du:dateUtc="2024-10-24T10:06:00Z">
              <w:tcPr>
                <w:tcW w:w="1527" w:type="dxa"/>
              </w:tcPr>
            </w:tcPrChange>
          </w:tcPr>
          <w:p w14:paraId="2384F787" w14:textId="367A3E37" w:rsidR="00BC1955" w:rsidRPr="00AC5780" w:rsidRDefault="00BC1955" w:rsidP="00AC5780">
            <w:pPr>
              <w:widowControl w:val="0"/>
              <w:pBdr>
                <w:bottom w:val="single" w:sz="4" w:space="1" w:color="auto"/>
              </w:pBdr>
              <w:ind w:right="-85"/>
              <w:jc w:val="right"/>
              <w:rPr>
                <w:ins w:id="6890" w:author="An Phuc Cao" w:date="2024-09-30T16:25:00Z" w16du:dateUtc="2024-09-30T09:25:00Z"/>
                <w:rFonts w:ascii="Arial" w:hAnsi="Arial" w:cs="Arial"/>
                <w:sz w:val="20"/>
              </w:rPr>
            </w:pPr>
            <w:ins w:id="6891" w:author="An Phuc Cao" w:date="2024-10-24T17:05:00Z" w16du:dateUtc="2024-10-24T10:05:00Z">
              <w:r w:rsidRPr="00AC5780">
                <w:rPr>
                  <w:rFonts w:ascii="Arial" w:hAnsi="Arial" w:cs="Arial"/>
                  <w:sz w:val="20"/>
                  <w:rPrChange w:id="6892" w:author="An Phuc Cao" w:date="2024-10-24T17:06:00Z" w16du:dateUtc="2024-10-24T10:06:00Z">
                    <w:rPr/>
                  </w:rPrChange>
                </w:rPr>
                <w:t xml:space="preserve"> 158,807,091 </w:t>
              </w:r>
            </w:ins>
          </w:p>
        </w:tc>
      </w:tr>
      <w:tr w:rsidR="006B7619" w:rsidRPr="00332504" w14:paraId="63FAC2A7" w14:textId="77777777" w:rsidTr="00AC5780">
        <w:tblPrEx>
          <w:tblW w:w="8176" w:type="dxa"/>
          <w:tblInd w:w="720" w:type="dxa"/>
          <w:tblLayout w:type="fixed"/>
          <w:tblLook w:val="0000" w:firstRow="0" w:lastRow="0" w:firstColumn="0" w:lastColumn="0" w:noHBand="0" w:noVBand="0"/>
          <w:tblPrExChange w:id="6893"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332"/>
          <w:ins w:id="6894" w:author="An Phuc Cao" w:date="2024-09-30T16:25:00Z"/>
          <w:trPrChange w:id="6895" w:author="An Phuc Cao" w:date="2024-10-24T17:06:00Z" w16du:dateUtc="2024-10-24T10:06:00Z">
            <w:trPr>
              <w:trHeight w:val="332"/>
            </w:trPr>
          </w:trPrChange>
        </w:trPr>
        <w:tc>
          <w:tcPr>
            <w:tcW w:w="2068" w:type="dxa"/>
            <w:shd w:val="clear" w:color="auto" w:fill="auto"/>
            <w:vAlign w:val="bottom"/>
            <w:tcPrChange w:id="6896" w:author="An Phuc Cao" w:date="2024-10-24T17:06:00Z" w16du:dateUtc="2024-10-24T10:06:00Z">
              <w:tcPr>
                <w:tcW w:w="2068" w:type="dxa"/>
                <w:shd w:val="clear" w:color="auto" w:fill="auto"/>
                <w:vAlign w:val="bottom"/>
              </w:tcPr>
            </w:tcPrChange>
          </w:tcPr>
          <w:p w14:paraId="323D0D32" w14:textId="77777777" w:rsidR="006B7619" w:rsidRPr="00332504" w:rsidRDefault="006B7619" w:rsidP="006B7619">
            <w:pPr>
              <w:widowControl w:val="0"/>
              <w:spacing w:before="120"/>
              <w:ind w:left="-108"/>
              <w:rPr>
                <w:ins w:id="6897" w:author="An Phuc Cao" w:date="2024-09-30T16:25:00Z" w16du:dateUtc="2024-09-30T09:25:00Z"/>
                <w:rFonts w:ascii="Arial" w:hAnsi="Arial" w:cs="Arial"/>
                <w:b/>
                <w:bCs/>
                <w:sz w:val="20"/>
              </w:rPr>
            </w:pPr>
            <w:ins w:id="6898" w:author="An Phuc Cao" w:date="2024-09-30T16:25:00Z" w16du:dateUtc="2024-09-30T09:25:00Z">
              <w:r>
                <w:rPr>
                  <w:rFonts w:ascii="Arial" w:hAnsi="Arial" w:cs="Arial"/>
                  <w:sz w:val="20"/>
                </w:rPr>
                <w:t>Ending balance</w:t>
              </w:r>
            </w:ins>
          </w:p>
        </w:tc>
        <w:tc>
          <w:tcPr>
            <w:tcW w:w="1527" w:type="dxa"/>
            <w:vAlign w:val="bottom"/>
            <w:tcPrChange w:id="6899" w:author="An Phuc Cao" w:date="2024-10-24T17:06:00Z" w16du:dateUtc="2024-10-24T10:06:00Z">
              <w:tcPr>
                <w:tcW w:w="1527" w:type="dxa"/>
                <w:vAlign w:val="bottom"/>
              </w:tcPr>
            </w:tcPrChange>
          </w:tcPr>
          <w:p w14:paraId="6B2FF32E" w14:textId="40EB31A0" w:rsidR="006B7619" w:rsidRPr="00AC5780" w:rsidRDefault="006B7619" w:rsidP="00AC5780">
            <w:pPr>
              <w:widowControl w:val="0"/>
              <w:pBdr>
                <w:bottom w:val="single" w:sz="4" w:space="1" w:color="auto"/>
              </w:pBdr>
              <w:ind w:right="-85"/>
              <w:jc w:val="right"/>
              <w:rPr>
                <w:ins w:id="6900" w:author="An Phuc Cao" w:date="2024-09-30T16:25:00Z" w16du:dateUtc="2024-09-30T09:25:00Z"/>
                <w:rFonts w:ascii="Arial" w:hAnsi="Arial" w:cs="Arial"/>
                <w:sz w:val="20"/>
              </w:rPr>
            </w:pPr>
            <w:ins w:id="6901" w:author="An Phuc Cao" w:date="2024-10-24T17:05:00Z" w16du:dateUtc="2024-10-24T10:05:00Z">
              <w:r w:rsidRPr="00AC5780">
                <w:rPr>
                  <w:rFonts w:ascii="Arial" w:hAnsi="Arial" w:cs="Arial"/>
                  <w:sz w:val="20"/>
                  <w:rPrChange w:id="6902" w:author="An Phuc Cao" w:date="2024-10-24T17:06:00Z" w16du:dateUtc="2024-10-24T10:06:00Z">
                    <w:rPr/>
                  </w:rPrChange>
                </w:rPr>
                <w:t xml:space="preserve"> 2,846,839,240 </w:t>
              </w:r>
            </w:ins>
          </w:p>
        </w:tc>
        <w:tc>
          <w:tcPr>
            <w:tcW w:w="1527" w:type="dxa"/>
            <w:shd w:val="clear" w:color="auto" w:fill="auto"/>
            <w:vAlign w:val="bottom"/>
            <w:tcPrChange w:id="6903" w:author="An Phuc Cao" w:date="2024-10-24T17:06:00Z" w16du:dateUtc="2024-10-24T10:06:00Z">
              <w:tcPr>
                <w:tcW w:w="1527" w:type="dxa"/>
                <w:shd w:val="clear" w:color="auto" w:fill="auto"/>
                <w:vAlign w:val="bottom"/>
              </w:tcPr>
            </w:tcPrChange>
          </w:tcPr>
          <w:p w14:paraId="29911882" w14:textId="19DBA3D0" w:rsidR="006B7619" w:rsidRPr="00AC5780" w:rsidRDefault="006B7619" w:rsidP="00AC5780">
            <w:pPr>
              <w:widowControl w:val="0"/>
              <w:pBdr>
                <w:bottom w:val="single" w:sz="4" w:space="1" w:color="auto"/>
              </w:pBdr>
              <w:ind w:right="-85"/>
              <w:jc w:val="right"/>
              <w:rPr>
                <w:ins w:id="6904" w:author="An Phuc Cao" w:date="2024-09-30T16:25:00Z" w16du:dateUtc="2024-09-30T09:25:00Z"/>
                <w:rFonts w:ascii="Arial" w:hAnsi="Arial" w:cs="Arial"/>
                <w:sz w:val="20"/>
              </w:rPr>
            </w:pPr>
            <w:ins w:id="6905" w:author="An Phuc Cao" w:date="2024-10-24T17:05:00Z" w16du:dateUtc="2024-10-24T10:05:00Z">
              <w:r w:rsidRPr="00AC5780">
                <w:rPr>
                  <w:rFonts w:ascii="Arial" w:hAnsi="Arial" w:cs="Arial"/>
                  <w:sz w:val="20"/>
                  <w:rPrChange w:id="6906" w:author="An Phuc Cao" w:date="2024-10-24T17:06:00Z" w16du:dateUtc="2024-10-24T10:06:00Z">
                    <w:rPr/>
                  </w:rPrChange>
                </w:rPr>
                <w:t xml:space="preserve"> 7,869,906,182 </w:t>
              </w:r>
            </w:ins>
          </w:p>
        </w:tc>
        <w:tc>
          <w:tcPr>
            <w:tcW w:w="1527" w:type="dxa"/>
            <w:vAlign w:val="bottom"/>
            <w:tcPrChange w:id="6907" w:author="An Phuc Cao" w:date="2024-10-24T17:06:00Z" w16du:dateUtc="2024-10-24T10:06:00Z">
              <w:tcPr>
                <w:tcW w:w="1527" w:type="dxa"/>
                <w:vAlign w:val="bottom"/>
              </w:tcPr>
            </w:tcPrChange>
          </w:tcPr>
          <w:p w14:paraId="3E66032D" w14:textId="1A28307E" w:rsidR="006B7619" w:rsidRPr="00AC5780" w:rsidRDefault="006B7619" w:rsidP="00AC5780">
            <w:pPr>
              <w:widowControl w:val="0"/>
              <w:pBdr>
                <w:bottom w:val="single" w:sz="4" w:space="1" w:color="auto"/>
              </w:pBdr>
              <w:ind w:right="-85"/>
              <w:jc w:val="right"/>
              <w:rPr>
                <w:ins w:id="6908" w:author="An Phuc Cao" w:date="2024-09-30T16:25:00Z" w16du:dateUtc="2024-09-30T09:25:00Z"/>
                <w:rFonts w:ascii="Arial" w:hAnsi="Arial" w:cs="Arial"/>
                <w:sz w:val="20"/>
              </w:rPr>
            </w:pPr>
            <w:ins w:id="6909" w:author="An Phuc Cao" w:date="2024-10-24T17:05:00Z" w16du:dateUtc="2024-10-24T10:05:00Z">
              <w:r w:rsidRPr="00AC5780">
                <w:rPr>
                  <w:rFonts w:ascii="Arial" w:hAnsi="Arial" w:cs="Arial"/>
                  <w:sz w:val="20"/>
                  <w:rPrChange w:id="6910" w:author="An Phuc Cao" w:date="2024-10-24T17:06:00Z" w16du:dateUtc="2024-10-24T10:06:00Z">
                    <w:rPr/>
                  </w:rPrChange>
                </w:rPr>
                <w:t xml:space="preserve"> 2,514,921,818 </w:t>
              </w:r>
            </w:ins>
          </w:p>
        </w:tc>
        <w:tc>
          <w:tcPr>
            <w:tcW w:w="1527" w:type="dxa"/>
            <w:vAlign w:val="bottom"/>
            <w:tcPrChange w:id="6911" w:author="An Phuc Cao" w:date="2024-10-24T17:06:00Z" w16du:dateUtc="2024-10-24T10:06:00Z">
              <w:tcPr>
                <w:tcW w:w="1527" w:type="dxa"/>
                <w:vAlign w:val="bottom"/>
              </w:tcPr>
            </w:tcPrChange>
          </w:tcPr>
          <w:p w14:paraId="6A94A7EB" w14:textId="12D901A8" w:rsidR="006B7619" w:rsidRPr="00AC5780" w:rsidRDefault="006B7619" w:rsidP="00AC5780">
            <w:pPr>
              <w:widowControl w:val="0"/>
              <w:pBdr>
                <w:bottom w:val="single" w:sz="4" w:space="1" w:color="auto"/>
              </w:pBdr>
              <w:ind w:right="-85"/>
              <w:jc w:val="right"/>
              <w:rPr>
                <w:ins w:id="6912" w:author="An Phuc Cao" w:date="2024-09-30T16:25:00Z" w16du:dateUtc="2024-09-30T09:25:00Z"/>
                <w:rFonts w:ascii="Arial" w:hAnsi="Arial" w:cs="Arial"/>
                <w:sz w:val="20"/>
              </w:rPr>
            </w:pPr>
            <w:ins w:id="6913" w:author="An Phuc Cao" w:date="2024-10-24T17:05:00Z" w16du:dateUtc="2024-10-24T10:05:00Z">
              <w:r w:rsidRPr="00AC5780">
                <w:rPr>
                  <w:rFonts w:ascii="Arial" w:hAnsi="Arial" w:cs="Arial"/>
                  <w:sz w:val="20"/>
                  <w:rPrChange w:id="6914" w:author="An Phuc Cao" w:date="2024-10-24T17:06:00Z" w16du:dateUtc="2024-10-24T10:06:00Z">
                    <w:rPr/>
                  </w:rPrChange>
                </w:rPr>
                <w:t xml:space="preserve"> 13,231,667,240 </w:t>
              </w:r>
            </w:ins>
          </w:p>
        </w:tc>
      </w:tr>
      <w:tr w:rsidR="007E5B08" w:rsidRPr="00332504" w14:paraId="2DD18A75" w14:textId="77777777" w:rsidTr="00AC5780">
        <w:tblPrEx>
          <w:tblW w:w="8176" w:type="dxa"/>
          <w:tblInd w:w="720" w:type="dxa"/>
          <w:tblLayout w:type="fixed"/>
          <w:tblLook w:val="0000" w:firstRow="0" w:lastRow="0" w:firstColumn="0" w:lastColumn="0" w:noHBand="0" w:noVBand="0"/>
          <w:tblPrExChange w:id="6915"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518"/>
          <w:ins w:id="6916" w:author="An Phuc Cao" w:date="2024-09-30T16:25:00Z"/>
          <w:trPrChange w:id="6917" w:author="An Phuc Cao" w:date="2024-10-24T17:06:00Z" w16du:dateUtc="2024-10-24T10:06:00Z">
            <w:trPr>
              <w:trHeight w:val="518"/>
            </w:trPr>
          </w:trPrChange>
        </w:trPr>
        <w:tc>
          <w:tcPr>
            <w:tcW w:w="2068" w:type="dxa"/>
            <w:shd w:val="clear" w:color="auto" w:fill="auto"/>
            <w:vAlign w:val="bottom"/>
            <w:tcPrChange w:id="6918" w:author="An Phuc Cao" w:date="2024-10-24T17:06:00Z" w16du:dateUtc="2024-10-24T10:06:00Z">
              <w:tcPr>
                <w:tcW w:w="2068" w:type="dxa"/>
                <w:shd w:val="clear" w:color="auto" w:fill="auto"/>
                <w:vAlign w:val="bottom"/>
              </w:tcPr>
            </w:tcPrChange>
          </w:tcPr>
          <w:p w14:paraId="260A6A2B" w14:textId="77777777" w:rsidR="007E5B08" w:rsidRPr="00332504" w:rsidRDefault="007E5B08" w:rsidP="007E5B08">
            <w:pPr>
              <w:widowControl w:val="0"/>
              <w:spacing w:before="120"/>
              <w:ind w:left="-108"/>
              <w:rPr>
                <w:ins w:id="6919" w:author="An Phuc Cao" w:date="2024-09-30T16:25:00Z" w16du:dateUtc="2024-09-30T09:25:00Z"/>
                <w:rFonts w:ascii="Arial" w:hAnsi="Arial" w:cs="Arial"/>
                <w:sz w:val="20"/>
              </w:rPr>
            </w:pPr>
            <w:ins w:id="6920" w:author="An Phuc Cao" w:date="2024-09-30T16:25:00Z" w16du:dateUtc="2024-09-30T09:25:00Z">
              <w:r w:rsidRPr="00332504">
                <w:rPr>
                  <w:rFonts w:ascii="Arial" w:hAnsi="Arial" w:cs="Arial"/>
                  <w:b/>
                  <w:sz w:val="20"/>
                </w:rPr>
                <w:t xml:space="preserve">Accumulated </w:t>
              </w:r>
              <w:r>
                <w:rPr>
                  <w:rFonts w:ascii="Arial" w:hAnsi="Arial" w:cs="Arial"/>
                  <w:b/>
                  <w:sz w:val="20"/>
                </w:rPr>
                <w:t>depreciation</w:t>
              </w:r>
            </w:ins>
          </w:p>
        </w:tc>
        <w:tc>
          <w:tcPr>
            <w:tcW w:w="1527" w:type="dxa"/>
            <w:vAlign w:val="bottom"/>
            <w:tcPrChange w:id="6921" w:author="An Phuc Cao" w:date="2024-10-24T17:06:00Z" w16du:dateUtc="2024-10-24T10:06:00Z">
              <w:tcPr>
                <w:tcW w:w="1527" w:type="dxa"/>
                <w:vAlign w:val="bottom"/>
              </w:tcPr>
            </w:tcPrChange>
          </w:tcPr>
          <w:p w14:paraId="7897C3DE" w14:textId="77777777" w:rsidR="007E5B08" w:rsidRPr="00AC5780" w:rsidRDefault="007E5B08" w:rsidP="00AC5780">
            <w:pPr>
              <w:widowControl w:val="0"/>
              <w:spacing w:before="120"/>
              <w:ind w:right="-85"/>
              <w:jc w:val="right"/>
              <w:rPr>
                <w:ins w:id="6922" w:author="An Phuc Cao" w:date="2024-09-30T16:25:00Z" w16du:dateUtc="2024-09-30T09:25:00Z"/>
                <w:rFonts w:ascii="Arial" w:hAnsi="Arial" w:cs="Arial"/>
                <w:sz w:val="20"/>
                <w:highlight w:val="yellow"/>
              </w:rPr>
            </w:pPr>
          </w:p>
        </w:tc>
        <w:tc>
          <w:tcPr>
            <w:tcW w:w="1527" w:type="dxa"/>
            <w:shd w:val="clear" w:color="auto" w:fill="auto"/>
            <w:vAlign w:val="bottom"/>
            <w:tcPrChange w:id="6923" w:author="An Phuc Cao" w:date="2024-10-24T17:06:00Z" w16du:dateUtc="2024-10-24T10:06:00Z">
              <w:tcPr>
                <w:tcW w:w="1527" w:type="dxa"/>
                <w:shd w:val="clear" w:color="auto" w:fill="auto"/>
                <w:vAlign w:val="bottom"/>
              </w:tcPr>
            </w:tcPrChange>
          </w:tcPr>
          <w:p w14:paraId="71420A17" w14:textId="77777777" w:rsidR="007E5B08" w:rsidRPr="00AC5780" w:rsidRDefault="007E5B08" w:rsidP="00AC5780">
            <w:pPr>
              <w:widowControl w:val="0"/>
              <w:spacing w:before="120"/>
              <w:ind w:right="-85"/>
              <w:jc w:val="right"/>
              <w:rPr>
                <w:ins w:id="6924" w:author="An Phuc Cao" w:date="2024-09-30T16:25:00Z" w16du:dateUtc="2024-09-30T09:25:00Z"/>
                <w:rFonts w:ascii="Arial" w:hAnsi="Arial" w:cs="Arial"/>
                <w:sz w:val="20"/>
                <w:highlight w:val="yellow"/>
              </w:rPr>
            </w:pPr>
          </w:p>
        </w:tc>
        <w:tc>
          <w:tcPr>
            <w:tcW w:w="1527" w:type="dxa"/>
            <w:vAlign w:val="bottom"/>
            <w:tcPrChange w:id="6925" w:author="An Phuc Cao" w:date="2024-10-24T17:06:00Z" w16du:dateUtc="2024-10-24T10:06:00Z">
              <w:tcPr>
                <w:tcW w:w="1527" w:type="dxa"/>
                <w:vAlign w:val="bottom"/>
              </w:tcPr>
            </w:tcPrChange>
          </w:tcPr>
          <w:p w14:paraId="0D8A0AAC" w14:textId="77777777" w:rsidR="007E5B08" w:rsidRPr="00AC5780" w:rsidRDefault="007E5B08" w:rsidP="00AC5780">
            <w:pPr>
              <w:widowControl w:val="0"/>
              <w:spacing w:before="120"/>
              <w:ind w:right="-85"/>
              <w:jc w:val="right"/>
              <w:rPr>
                <w:ins w:id="6926" w:author="An Phuc Cao" w:date="2024-09-30T16:25:00Z" w16du:dateUtc="2024-09-30T09:25:00Z"/>
                <w:rFonts w:ascii="Arial" w:hAnsi="Arial" w:cs="Arial"/>
                <w:sz w:val="20"/>
                <w:highlight w:val="yellow"/>
              </w:rPr>
            </w:pPr>
          </w:p>
        </w:tc>
        <w:tc>
          <w:tcPr>
            <w:tcW w:w="1527" w:type="dxa"/>
            <w:vAlign w:val="bottom"/>
            <w:tcPrChange w:id="6927" w:author="An Phuc Cao" w:date="2024-10-24T17:06:00Z" w16du:dateUtc="2024-10-24T10:06:00Z">
              <w:tcPr>
                <w:tcW w:w="1527" w:type="dxa"/>
                <w:vAlign w:val="bottom"/>
              </w:tcPr>
            </w:tcPrChange>
          </w:tcPr>
          <w:p w14:paraId="03C814C5" w14:textId="77777777" w:rsidR="007E5B08" w:rsidRPr="00AC5780" w:rsidRDefault="007E5B08" w:rsidP="00AC5780">
            <w:pPr>
              <w:widowControl w:val="0"/>
              <w:spacing w:before="120"/>
              <w:ind w:right="-85"/>
              <w:jc w:val="right"/>
              <w:rPr>
                <w:ins w:id="6928" w:author="An Phuc Cao" w:date="2024-09-30T16:25:00Z" w16du:dateUtc="2024-09-30T09:25:00Z"/>
                <w:rFonts w:ascii="Arial" w:hAnsi="Arial" w:cs="Arial"/>
                <w:sz w:val="20"/>
                <w:highlight w:val="yellow"/>
              </w:rPr>
            </w:pPr>
          </w:p>
        </w:tc>
      </w:tr>
      <w:tr w:rsidR="005F4D28" w:rsidRPr="00332504" w14:paraId="251A89F8" w14:textId="77777777" w:rsidTr="00AC5780">
        <w:tblPrEx>
          <w:tblW w:w="8176" w:type="dxa"/>
          <w:tblInd w:w="720" w:type="dxa"/>
          <w:tblLayout w:type="fixed"/>
          <w:tblLook w:val="0000" w:firstRow="0" w:lastRow="0" w:firstColumn="0" w:lastColumn="0" w:noHBand="0" w:noVBand="0"/>
          <w:tblPrExChange w:id="6929"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304"/>
          <w:ins w:id="6930" w:author="An Phuc Cao" w:date="2024-09-30T16:25:00Z"/>
          <w:trPrChange w:id="6931" w:author="An Phuc Cao" w:date="2024-10-24T17:06:00Z" w16du:dateUtc="2024-10-24T10:06:00Z">
            <w:trPr>
              <w:trHeight w:val="304"/>
            </w:trPr>
          </w:trPrChange>
        </w:trPr>
        <w:tc>
          <w:tcPr>
            <w:tcW w:w="2068" w:type="dxa"/>
            <w:shd w:val="clear" w:color="auto" w:fill="auto"/>
            <w:vAlign w:val="bottom"/>
            <w:tcPrChange w:id="6932" w:author="An Phuc Cao" w:date="2024-10-24T17:06:00Z" w16du:dateUtc="2024-10-24T10:06:00Z">
              <w:tcPr>
                <w:tcW w:w="2068" w:type="dxa"/>
                <w:shd w:val="clear" w:color="auto" w:fill="auto"/>
                <w:vAlign w:val="bottom"/>
              </w:tcPr>
            </w:tcPrChange>
          </w:tcPr>
          <w:p w14:paraId="5AB96984" w14:textId="77777777" w:rsidR="005F4D28" w:rsidRPr="00332504" w:rsidRDefault="005F4D28" w:rsidP="005F4D28">
            <w:pPr>
              <w:widowControl w:val="0"/>
              <w:spacing w:before="120"/>
              <w:ind w:left="-108"/>
              <w:rPr>
                <w:ins w:id="6933" w:author="An Phuc Cao" w:date="2024-09-30T16:25:00Z" w16du:dateUtc="2024-09-30T09:25:00Z"/>
                <w:rFonts w:ascii="Arial" w:hAnsi="Arial" w:cs="Arial"/>
                <w:sz w:val="20"/>
                <w:lang w:val="vi-VN"/>
              </w:rPr>
            </w:pPr>
            <w:ins w:id="6934" w:author="An Phuc Cao" w:date="2024-09-30T16:25:00Z" w16du:dateUtc="2024-09-30T09:25:00Z">
              <w:r>
                <w:rPr>
                  <w:rFonts w:ascii="Arial" w:hAnsi="Arial" w:cs="Arial"/>
                  <w:sz w:val="20"/>
                </w:rPr>
                <w:t>Beginning balance</w:t>
              </w:r>
            </w:ins>
          </w:p>
        </w:tc>
        <w:tc>
          <w:tcPr>
            <w:tcW w:w="1527" w:type="dxa"/>
            <w:vAlign w:val="bottom"/>
            <w:tcPrChange w:id="6935" w:author="An Phuc Cao" w:date="2024-10-24T17:06:00Z" w16du:dateUtc="2024-10-24T10:06:00Z">
              <w:tcPr>
                <w:tcW w:w="1527" w:type="dxa"/>
                <w:vAlign w:val="bottom"/>
              </w:tcPr>
            </w:tcPrChange>
          </w:tcPr>
          <w:p w14:paraId="1611E3F1" w14:textId="29F5C9CD" w:rsidR="005F4D28" w:rsidRPr="00AC5780" w:rsidRDefault="005F4D28" w:rsidP="00AC5780">
            <w:pPr>
              <w:widowControl w:val="0"/>
              <w:ind w:right="-85"/>
              <w:jc w:val="right"/>
              <w:rPr>
                <w:ins w:id="6936" w:author="An Phuc Cao" w:date="2024-09-30T16:25:00Z" w16du:dateUtc="2024-09-30T09:25:00Z"/>
                <w:rFonts w:ascii="Arial" w:hAnsi="Arial" w:cs="Arial"/>
                <w:sz w:val="20"/>
              </w:rPr>
            </w:pPr>
            <w:ins w:id="6937" w:author="An Phuc Cao" w:date="2024-10-24T17:05:00Z" w16du:dateUtc="2024-10-24T10:05:00Z">
              <w:r w:rsidRPr="00AC5780">
                <w:rPr>
                  <w:rFonts w:ascii="Arial" w:hAnsi="Arial" w:cs="Arial"/>
                  <w:sz w:val="20"/>
                  <w:rPrChange w:id="6938" w:author="An Phuc Cao" w:date="2024-10-24T17:06:00Z" w16du:dateUtc="2024-10-24T10:06:00Z">
                    <w:rPr/>
                  </w:rPrChange>
                </w:rPr>
                <w:t xml:space="preserve"> 461,246,269 </w:t>
              </w:r>
            </w:ins>
          </w:p>
        </w:tc>
        <w:tc>
          <w:tcPr>
            <w:tcW w:w="1527" w:type="dxa"/>
            <w:shd w:val="clear" w:color="auto" w:fill="auto"/>
            <w:vAlign w:val="bottom"/>
            <w:tcPrChange w:id="6939" w:author="An Phuc Cao" w:date="2024-10-24T17:06:00Z" w16du:dateUtc="2024-10-24T10:06:00Z">
              <w:tcPr>
                <w:tcW w:w="1527" w:type="dxa"/>
                <w:shd w:val="clear" w:color="auto" w:fill="auto"/>
                <w:vAlign w:val="bottom"/>
              </w:tcPr>
            </w:tcPrChange>
          </w:tcPr>
          <w:p w14:paraId="4762591C" w14:textId="4CC56E97" w:rsidR="005F4D28" w:rsidRPr="00AC5780" w:rsidRDefault="005F4D28" w:rsidP="00AC5780">
            <w:pPr>
              <w:widowControl w:val="0"/>
              <w:ind w:right="-85"/>
              <w:jc w:val="right"/>
              <w:rPr>
                <w:ins w:id="6940" w:author="An Phuc Cao" w:date="2024-09-30T16:25:00Z" w16du:dateUtc="2024-09-30T09:25:00Z"/>
                <w:rFonts w:ascii="Arial" w:hAnsi="Arial" w:cs="Arial"/>
                <w:sz w:val="20"/>
              </w:rPr>
            </w:pPr>
            <w:ins w:id="6941" w:author="An Phuc Cao" w:date="2024-10-24T17:05:00Z" w16du:dateUtc="2024-10-24T10:05:00Z">
              <w:r w:rsidRPr="00AC5780">
                <w:rPr>
                  <w:rFonts w:ascii="Arial" w:hAnsi="Arial" w:cs="Arial"/>
                  <w:sz w:val="20"/>
                  <w:rPrChange w:id="6942" w:author="An Phuc Cao" w:date="2024-10-24T17:06:00Z" w16du:dateUtc="2024-10-24T10:06:00Z">
                    <w:rPr/>
                  </w:rPrChange>
                </w:rPr>
                <w:t xml:space="preserve"> 985,884,977 </w:t>
              </w:r>
            </w:ins>
          </w:p>
        </w:tc>
        <w:tc>
          <w:tcPr>
            <w:tcW w:w="1527" w:type="dxa"/>
            <w:vAlign w:val="bottom"/>
            <w:tcPrChange w:id="6943" w:author="An Phuc Cao" w:date="2024-10-24T17:06:00Z" w16du:dateUtc="2024-10-24T10:06:00Z">
              <w:tcPr>
                <w:tcW w:w="1527" w:type="dxa"/>
                <w:vAlign w:val="bottom"/>
              </w:tcPr>
            </w:tcPrChange>
          </w:tcPr>
          <w:p w14:paraId="230168BB" w14:textId="59D8665F" w:rsidR="005F4D28" w:rsidRPr="00AC5780" w:rsidRDefault="005F4D28" w:rsidP="00AC5780">
            <w:pPr>
              <w:widowControl w:val="0"/>
              <w:ind w:right="-85"/>
              <w:jc w:val="right"/>
              <w:rPr>
                <w:ins w:id="6944" w:author="An Phuc Cao" w:date="2024-09-30T16:25:00Z" w16du:dateUtc="2024-09-30T09:25:00Z"/>
                <w:rFonts w:ascii="Arial" w:hAnsi="Arial" w:cs="Arial"/>
                <w:sz w:val="20"/>
              </w:rPr>
            </w:pPr>
            <w:ins w:id="6945" w:author="An Phuc Cao" w:date="2024-10-24T17:05:00Z" w16du:dateUtc="2024-10-24T10:05:00Z">
              <w:r w:rsidRPr="00AC5780">
                <w:rPr>
                  <w:rFonts w:ascii="Arial" w:hAnsi="Arial" w:cs="Arial"/>
                  <w:sz w:val="20"/>
                  <w:rPrChange w:id="6946" w:author="An Phuc Cao" w:date="2024-10-24T17:06:00Z" w16du:dateUtc="2024-10-24T10:06:00Z">
                    <w:rPr/>
                  </w:rPrChange>
                </w:rPr>
                <w:t xml:space="preserve"> 1,861,672,388 </w:t>
              </w:r>
            </w:ins>
          </w:p>
        </w:tc>
        <w:tc>
          <w:tcPr>
            <w:tcW w:w="1527" w:type="dxa"/>
            <w:vAlign w:val="bottom"/>
            <w:tcPrChange w:id="6947" w:author="An Phuc Cao" w:date="2024-10-24T17:06:00Z" w16du:dateUtc="2024-10-24T10:06:00Z">
              <w:tcPr>
                <w:tcW w:w="1527" w:type="dxa"/>
                <w:vAlign w:val="bottom"/>
              </w:tcPr>
            </w:tcPrChange>
          </w:tcPr>
          <w:p w14:paraId="081B9472" w14:textId="65FD4DBB" w:rsidR="005F4D28" w:rsidRPr="00AC5780" w:rsidRDefault="005F4D28" w:rsidP="00AC5780">
            <w:pPr>
              <w:widowControl w:val="0"/>
              <w:ind w:right="-85"/>
              <w:jc w:val="right"/>
              <w:rPr>
                <w:ins w:id="6948" w:author="An Phuc Cao" w:date="2024-09-30T16:25:00Z" w16du:dateUtc="2024-09-30T09:25:00Z"/>
                <w:rFonts w:ascii="Arial" w:hAnsi="Arial" w:cs="Arial"/>
                <w:sz w:val="20"/>
              </w:rPr>
            </w:pPr>
            <w:ins w:id="6949" w:author="An Phuc Cao" w:date="2024-10-24T17:05:00Z" w16du:dateUtc="2024-10-24T10:05:00Z">
              <w:r w:rsidRPr="00AC5780">
                <w:rPr>
                  <w:rFonts w:ascii="Arial" w:hAnsi="Arial" w:cs="Arial"/>
                  <w:sz w:val="20"/>
                  <w:rPrChange w:id="6950" w:author="An Phuc Cao" w:date="2024-10-24T17:06:00Z" w16du:dateUtc="2024-10-24T10:06:00Z">
                    <w:rPr/>
                  </w:rPrChange>
                </w:rPr>
                <w:t xml:space="preserve"> 3,308,803,634 </w:t>
              </w:r>
            </w:ins>
          </w:p>
        </w:tc>
      </w:tr>
      <w:tr w:rsidR="005F4D28" w:rsidRPr="00332504" w14:paraId="002EC47E" w14:textId="77777777" w:rsidTr="00AC5780">
        <w:tblPrEx>
          <w:tblW w:w="8176" w:type="dxa"/>
          <w:tblInd w:w="720" w:type="dxa"/>
          <w:tblLayout w:type="fixed"/>
          <w:tblLook w:val="0000" w:firstRow="0" w:lastRow="0" w:firstColumn="0" w:lastColumn="0" w:noHBand="0" w:noVBand="0"/>
          <w:tblPrExChange w:id="6951"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198"/>
          <w:ins w:id="6952" w:author="An Phuc Cao" w:date="2024-09-30T16:25:00Z"/>
          <w:trPrChange w:id="6953" w:author="An Phuc Cao" w:date="2024-10-24T17:06:00Z" w16du:dateUtc="2024-10-24T10:06:00Z">
            <w:trPr>
              <w:trHeight w:val="198"/>
            </w:trPr>
          </w:trPrChange>
        </w:trPr>
        <w:tc>
          <w:tcPr>
            <w:tcW w:w="2068" w:type="dxa"/>
            <w:shd w:val="clear" w:color="auto" w:fill="auto"/>
            <w:vAlign w:val="bottom"/>
            <w:tcPrChange w:id="6954" w:author="An Phuc Cao" w:date="2024-10-24T17:06:00Z" w16du:dateUtc="2024-10-24T10:06:00Z">
              <w:tcPr>
                <w:tcW w:w="2068" w:type="dxa"/>
                <w:shd w:val="clear" w:color="auto" w:fill="auto"/>
                <w:vAlign w:val="bottom"/>
              </w:tcPr>
            </w:tcPrChange>
          </w:tcPr>
          <w:p w14:paraId="062BBD8C" w14:textId="77777777" w:rsidR="005F4D28" w:rsidRPr="00332504" w:rsidRDefault="005F4D28" w:rsidP="005F4D28">
            <w:pPr>
              <w:widowControl w:val="0"/>
              <w:ind w:left="-108"/>
              <w:rPr>
                <w:ins w:id="6955" w:author="An Phuc Cao" w:date="2024-09-30T16:25:00Z" w16du:dateUtc="2024-09-30T09:25:00Z"/>
                <w:rFonts w:ascii="Arial" w:hAnsi="Arial" w:cs="Arial"/>
                <w:sz w:val="20"/>
              </w:rPr>
            </w:pPr>
            <w:ins w:id="6956" w:author="An Phuc Cao" w:date="2024-09-30T16:25:00Z" w16du:dateUtc="2024-09-30T09:25:00Z">
              <w:r>
                <w:rPr>
                  <w:rFonts w:ascii="Arial" w:hAnsi="Arial" w:cs="Arial"/>
                  <w:sz w:val="20"/>
                </w:rPr>
                <w:t xml:space="preserve">- </w:t>
              </w:r>
              <w:r w:rsidRPr="00EE45CC">
                <w:rPr>
                  <w:rFonts w:ascii="Arial" w:hAnsi="Arial" w:cs="Arial"/>
                  <w:sz w:val="20"/>
                </w:rPr>
                <w:t>Depreciation for the year</w:t>
              </w:r>
            </w:ins>
          </w:p>
        </w:tc>
        <w:tc>
          <w:tcPr>
            <w:tcW w:w="1527" w:type="dxa"/>
            <w:vAlign w:val="bottom"/>
            <w:tcPrChange w:id="6957" w:author="An Phuc Cao" w:date="2024-10-24T17:06:00Z" w16du:dateUtc="2024-10-24T10:06:00Z">
              <w:tcPr>
                <w:tcW w:w="1527" w:type="dxa"/>
                <w:vAlign w:val="bottom"/>
              </w:tcPr>
            </w:tcPrChange>
          </w:tcPr>
          <w:p w14:paraId="57135E27" w14:textId="419BE30A" w:rsidR="005F4D28" w:rsidRPr="00AC5780" w:rsidRDefault="005F4D28" w:rsidP="00AC5780">
            <w:pPr>
              <w:widowControl w:val="0"/>
              <w:pBdr>
                <w:bottom w:val="single" w:sz="4" w:space="1" w:color="auto"/>
              </w:pBdr>
              <w:ind w:right="-85"/>
              <w:jc w:val="right"/>
              <w:rPr>
                <w:ins w:id="6958" w:author="An Phuc Cao" w:date="2024-09-30T16:25:00Z" w16du:dateUtc="2024-09-30T09:25:00Z"/>
                <w:rFonts w:ascii="Arial" w:hAnsi="Arial" w:cs="Arial"/>
                <w:sz w:val="20"/>
              </w:rPr>
            </w:pPr>
            <w:ins w:id="6959" w:author="An Phuc Cao" w:date="2024-10-24T17:05:00Z" w16du:dateUtc="2024-10-24T10:05:00Z">
              <w:r w:rsidRPr="00AC5780">
                <w:rPr>
                  <w:rFonts w:ascii="Arial" w:hAnsi="Arial" w:cs="Arial"/>
                  <w:sz w:val="20"/>
                  <w:rPrChange w:id="6960" w:author="An Phuc Cao" w:date="2024-10-24T17:06:00Z" w16du:dateUtc="2024-10-24T10:06:00Z">
                    <w:rPr/>
                  </w:rPrChange>
                </w:rPr>
                <w:t xml:space="preserve"> 249,624,579 </w:t>
              </w:r>
            </w:ins>
          </w:p>
        </w:tc>
        <w:tc>
          <w:tcPr>
            <w:tcW w:w="1527" w:type="dxa"/>
            <w:shd w:val="clear" w:color="auto" w:fill="auto"/>
            <w:vAlign w:val="bottom"/>
            <w:tcPrChange w:id="6961" w:author="An Phuc Cao" w:date="2024-10-24T17:06:00Z" w16du:dateUtc="2024-10-24T10:06:00Z">
              <w:tcPr>
                <w:tcW w:w="1527" w:type="dxa"/>
                <w:shd w:val="clear" w:color="auto" w:fill="auto"/>
                <w:vAlign w:val="bottom"/>
              </w:tcPr>
            </w:tcPrChange>
          </w:tcPr>
          <w:p w14:paraId="1D0FE426" w14:textId="1461C3E3" w:rsidR="005F4D28" w:rsidRPr="00AC5780" w:rsidRDefault="005F4D28" w:rsidP="00AC5780">
            <w:pPr>
              <w:widowControl w:val="0"/>
              <w:pBdr>
                <w:bottom w:val="single" w:sz="4" w:space="1" w:color="auto"/>
              </w:pBdr>
              <w:ind w:right="-85"/>
              <w:jc w:val="right"/>
              <w:rPr>
                <w:ins w:id="6962" w:author="An Phuc Cao" w:date="2024-09-30T16:25:00Z" w16du:dateUtc="2024-09-30T09:25:00Z"/>
                <w:rFonts w:ascii="Arial" w:hAnsi="Arial" w:cs="Arial"/>
                <w:sz w:val="20"/>
              </w:rPr>
            </w:pPr>
            <w:ins w:id="6963" w:author="An Phuc Cao" w:date="2024-10-24T17:05:00Z" w16du:dateUtc="2024-10-24T10:05:00Z">
              <w:r w:rsidRPr="00AC5780">
                <w:rPr>
                  <w:rFonts w:ascii="Arial" w:hAnsi="Arial" w:cs="Arial"/>
                  <w:sz w:val="20"/>
                  <w:rPrChange w:id="6964" w:author="An Phuc Cao" w:date="2024-10-24T17:06:00Z" w16du:dateUtc="2024-10-24T10:06:00Z">
                    <w:rPr/>
                  </w:rPrChange>
                </w:rPr>
                <w:t xml:space="preserve"> 815,217,940 </w:t>
              </w:r>
            </w:ins>
          </w:p>
        </w:tc>
        <w:tc>
          <w:tcPr>
            <w:tcW w:w="1527" w:type="dxa"/>
            <w:vAlign w:val="bottom"/>
            <w:tcPrChange w:id="6965" w:author="An Phuc Cao" w:date="2024-10-24T17:06:00Z" w16du:dateUtc="2024-10-24T10:06:00Z">
              <w:tcPr>
                <w:tcW w:w="1527" w:type="dxa"/>
                <w:vAlign w:val="bottom"/>
              </w:tcPr>
            </w:tcPrChange>
          </w:tcPr>
          <w:p w14:paraId="05B04174" w14:textId="05A4995C" w:rsidR="005F4D28" w:rsidRPr="00AC5780" w:rsidRDefault="005F4D28" w:rsidP="00AC5780">
            <w:pPr>
              <w:widowControl w:val="0"/>
              <w:pBdr>
                <w:bottom w:val="single" w:sz="4" w:space="1" w:color="auto"/>
              </w:pBdr>
              <w:ind w:right="-85"/>
              <w:jc w:val="right"/>
              <w:rPr>
                <w:ins w:id="6966" w:author="An Phuc Cao" w:date="2024-09-30T16:25:00Z" w16du:dateUtc="2024-09-30T09:25:00Z"/>
                <w:rFonts w:ascii="Arial" w:hAnsi="Arial" w:cs="Arial"/>
                <w:sz w:val="20"/>
              </w:rPr>
            </w:pPr>
            <w:ins w:id="6967" w:author="An Phuc Cao" w:date="2024-10-24T17:05:00Z" w16du:dateUtc="2024-10-24T10:05:00Z">
              <w:r w:rsidRPr="00AC5780">
                <w:rPr>
                  <w:rFonts w:ascii="Arial" w:hAnsi="Arial" w:cs="Arial"/>
                  <w:sz w:val="20"/>
                  <w:rPrChange w:id="6968" w:author="An Phuc Cao" w:date="2024-10-24T17:06:00Z" w16du:dateUtc="2024-10-24T10:06:00Z">
                    <w:rPr/>
                  </w:rPrChange>
                </w:rPr>
                <w:t xml:space="preserve"> 138,885,000 </w:t>
              </w:r>
            </w:ins>
          </w:p>
        </w:tc>
        <w:tc>
          <w:tcPr>
            <w:tcW w:w="1527" w:type="dxa"/>
            <w:vAlign w:val="bottom"/>
            <w:tcPrChange w:id="6969" w:author="An Phuc Cao" w:date="2024-10-24T17:06:00Z" w16du:dateUtc="2024-10-24T10:06:00Z">
              <w:tcPr>
                <w:tcW w:w="1527" w:type="dxa"/>
                <w:vAlign w:val="bottom"/>
              </w:tcPr>
            </w:tcPrChange>
          </w:tcPr>
          <w:p w14:paraId="55CBA2BB" w14:textId="169C1340" w:rsidR="005F4D28" w:rsidRPr="00AC5780" w:rsidRDefault="005F4D28" w:rsidP="00AC5780">
            <w:pPr>
              <w:widowControl w:val="0"/>
              <w:pBdr>
                <w:bottom w:val="single" w:sz="4" w:space="1" w:color="auto"/>
              </w:pBdr>
              <w:ind w:right="-85"/>
              <w:jc w:val="right"/>
              <w:rPr>
                <w:ins w:id="6970" w:author="An Phuc Cao" w:date="2024-09-30T16:25:00Z" w16du:dateUtc="2024-09-30T09:25:00Z"/>
                <w:rFonts w:ascii="Arial" w:hAnsi="Arial" w:cs="Arial"/>
                <w:sz w:val="20"/>
              </w:rPr>
            </w:pPr>
            <w:ins w:id="6971" w:author="An Phuc Cao" w:date="2024-10-24T17:05:00Z" w16du:dateUtc="2024-10-24T10:05:00Z">
              <w:r w:rsidRPr="00AC5780">
                <w:rPr>
                  <w:rFonts w:ascii="Arial" w:hAnsi="Arial" w:cs="Arial"/>
                  <w:sz w:val="20"/>
                  <w:rPrChange w:id="6972" w:author="An Phuc Cao" w:date="2024-10-24T17:06:00Z" w16du:dateUtc="2024-10-24T10:06:00Z">
                    <w:rPr/>
                  </w:rPrChange>
                </w:rPr>
                <w:t xml:space="preserve"> 1,203,727,519 </w:t>
              </w:r>
            </w:ins>
          </w:p>
        </w:tc>
      </w:tr>
      <w:tr w:rsidR="00E95B21" w:rsidRPr="00332504" w14:paraId="2D0589AD" w14:textId="77777777" w:rsidTr="00AC5780">
        <w:tblPrEx>
          <w:tblW w:w="8176" w:type="dxa"/>
          <w:tblInd w:w="720" w:type="dxa"/>
          <w:tblLayout w:type="fixed"/>
          <w:tblLook w:val="0000" w:firstRow="0" w:lastRow="0" w:firstColumn="0" w:lastColumn="0" w:noHBand="0" w:noVBand="0"/>
          <w:tblPrExChange w:id="6973"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332"/>
          <w:ins w:id="6974" w:author="An Phuc Cao" w:date="2024-09-30T16:25:00Z"/>
          <w:trPrChange w:id="6975" w:author="An Phuc Cao" w:date="2024-10-24T17:06:00Z" w16du:dateUtc="2024-10-24T10:06:00Z">
            <w:trPr>
              <w:trHeight w:val="332"/>
            </w:trPr>
          </w:trPrChange>
        </w:trPr>
        <w:tc>
          <w:tcPr>
            <w:tcW w:w="2068" w:type="dxa"/>
            <w:shd w:val="clear" w:color="auto" w:fill="auto"/>
            <w:vAlign w:val="bottom"/>
            <w:tcPrChange w:id="6976" w:author="An Phuc Cao" w:date="2024-10-24T17:06:00Z" w16du:dateUtc="2024-10-24T10:06:00Z">
              <w:tcPr>
                <w:tcW w:w="2068" w:type="dxa"/>
                <w:shd w:val="clear" w:color="auto" w:fill="auto"/>
                <w:vAlign w:val="bottom"/>
              </w:tcPr>
            </w:tcPrChange>
          </w:tcPr>
          <w:p w14:paraId="1D34C01C" w14:textId="77777777" w:rsidR="00E95B21" w:rsidRPr="00332504" w:rsidRDefault="00E95B21" w:rsidP="00E95B21">
            <w:pPr>
              <w:widowControl w:val="0"/>
              <w:spacing w:before="120"/>
              <w:ind w:left="-108"/>
              <w:rPr>
                <w:ins w:id="6977" w:author="An Phuc Cao" w:date="2024-09-30T16:25:00Z" w16du:dateUtc="2024-09-30T09:25:00Z"/>
                <w:rFonts w:ascii="Arial" w:hAnsi="Arial" w:cs="Arial"/>
                <w:sz w:val="20"/>
                <w:lang w:val="vi-VN"/>
              </w:rPr>
            </w:pPr>
            <w:ins w:id="6978" w:author="An Phuc Cao" w:date="2024-09-30T16:25:00Z" w16du:dateUtc="2024-09-30T09:25:00Z">
              <w:r>
                <w:rPr>
                  <w:rFonts w:ascii="Arial" w:hAnsi="Arial" w:cs="Arial"/>
                  <w:sz w:val="20"/>
                </w:rPr>
                <w:t>Ending balance</w:t>
              </w:r>
            </w:ins>
          </w:p>
        </w:tc>
        <w:tc>
          <w:tcPr>
            <w:tcW w:w="1527" w:type="dxa"/>
            <w:vAlign w:val="bottom"/>
            <w:tcPrChange w:id="6979" w:author="An Phuc Cao" w:date="2024-10-24T17:06:00Z" w16du:dateUtc="2024-10-24T10:06:00Z">
              <w:tcPr>
                <w:tcW w:w="1527" w:type="dxa"/>
                <w:vAlign w:val="bottom"/>
              </w:tcPr>
            </w:tcPrChange>
          </w:tcPr>
          <w:p w14:paraId="0BBABDB4" w14:textId="4ED744B7" w:rsidR="00E95B21" w:rsidRPr="00AC5780" w:rsidRDefault="00E95B21" w:rsidP="00AC5780">
            <w:pPr>
              <w:widowControl w:val="0"/>
              <w:pBdr>
                <w:bottom w:val="single" w:sz="4" w:space="1" w:color="auto"/>
              </w:pBdr>
              <w:ind w:right="-85"/>
              <w:jc w:val="right"/>
              <w:rPr>
                <w:ins w:id="6980" w:author="An Phuc Cao" w:date="2024-09-30T16:25:00Z" w16du:dateUtc="2024-09-30T09:25:00Z"/>
                <w:rFonts w:ascii="Arial" w:hAnsi="Arial" w:cs="Arial"/>
                <w:sz w:val="20"/>
              </w:rPr>
            </w:pPr>
            <w:ins w:id="6981" w:author="An Phuc Cao" w:date="2024-10-24T17:06:00Z" w16du:dateUtc="2024-10-24T10:06:00Z">
              <w:r w:rsidRPr="00AC5780">
                <w:rPr>
                  <w:rFonts w:ascii="Arial" w:hAnsi="Arial" w:cs="Arial"/>
                  <w:sz w:val="20"/>
                  <w:rPrChange w:id="6982" w:author="An Phuc Cao" w:date="2024-10-24T17:06:00Z" w16du:dateUtc="2024-10-24T10:06:00Z">
                    <w:rPr/>
                  </w:rPrChange>
                </w:rPr>
                <w:t xml:space="preserve"> 710,870,848 </w:t>
              </w:r>
            </w:ins>
          </w:p>
        </w:tc>
        <w:tc>
          <w:tcPr>
            <w:tcW w:w="1527" w:type="dxa"/>
            <w:shd w:val="clear" w:color="auto" w:fill="auto"/>
            <w:vAlign w:val="bottom"/>
            <w:tcPrChange w:id="6983" w:author="An Phuc Cao" w:date="2024-10-24T17:06:00Z" w16du:dateUtc="2024-10-24T10:06:00Z">
              <w:tcPr>
                <w:tcW w:w="1527" w:type="dxa"/>
                <w:shd w:val="clear" w:color="auto" w:fill="auto"/>
                <w:vAlign w:val="bottom"/>
              </w:tcPr>
            </w:tcPrChange>
          </w:tcPr>
          <w:p w14:paraId="160C67DA" w14:textId="3373FBD2" w:rsidR="00E95B21" w:rsidRPr="00AC5780" w:rsidRDefault="00E95B21" w:rsidP="00AC5780">
            <w:pPr>
              <w:widowControl w:val="0"/>
              <w:pBdr>
                <w:bottom w:val="single" w:sz="4" w:space="1" w:color="auto"/>
              </w:pBdr>
              <w:ind w:right="-85"/>
              <w:jc w:val="right"/>
              <w:rPr>
                <w:ins w:id="6984" w:author="An Phuc Cao" w:date="2024-09-30T16:25:00Z" w16du:dateUtc="2024-09-30T09:25:00Z"/>
                <w:rFonts w:ascii="Arial" w:hAnsi="Arial" w:cs="Arial"/>
                <w:sz w:val="20"/>
              </w:rPr>
            </w:pPr>
            <w:ins w:id="6985" w:author="An Phuc Cao" w:date="2024-10-24T17:06:00Z" w16du:dateUtc="2024-10-24T10:06:00Z">
              <w:r w:rsidRPr="00AC5780">
                <w:rPr>
                  <w:rFonts w:ascii="Arial" w:hAnsi="Arial" w:cs="Arial"/>
                  <w:sz w:val="20"/>
                  <w:rPrChange w:id="6986" w:author="An Phuc Cao" w:date="2024-10-24T17:06:00Z" w16du:dateUtc="2024-10-24T10:06:00Z">
                    <w:rPr/>
                  </w:rPrChange>
                </w:rPr>
                <w:t xml:space="preserve"> 1,801,102,917 </w:t>
              </w:r>
            </w:ins>
          </w:p>
        </w:tc>
        <w:tc>
          <w:tcPr>
            <w:tcW w:w="1527" w:type="dxa"/>
            <w:vAlign w:val="bottom"/>
            <w:tcPrChange w:id="6987" w:author="An Phuc Cao" w:date="2024-10-24T17:06:00Z" w16du:dateUtc="2024-10-24T10:06:00Z">
              <w:tcPr>
                <w:tcW w:w="1527" w:type="dxa"/>
                <w:vAlign w:val="bottom"/>
              </w:tcPr>
            </w:tcPrChange>
          </w:tcPr>
          <w:p w14:paraId="74F8D847" w14:textId="03906AE1" w:rsidR="00E95B21" w:rsidRPr="00AC5780" w:rsidRDefault="00E95B21" w:rsidP="00AC5780">
            <w:pPr>
              <w:widowControl w:val="0"/>
              <w:pBdr>
                <w:bottom w:val="single" w:sz="4" w:space="1" w:color="auto"/>
              </w:pBdr>
              <w:ind w:right="-85"/>
              <w:jc w:val="right"/>
              <w:rPr>
                <w:ins w:id="6988" w:author="An Phuc Cao" w:date="2024-09-30T16:25:00Z" w16du:dateUtc="2024-09-30T09:25:00Z"/>
                <w:rFonts w:ascii="Arial" w:hAnsi="Arial" w:cs="Arial"/>
                <w:sz w:val="20"/>
              </w:rPr>
            </w:pPr>
            <w:ins w:id="6989" w:author="An Phuc Cao" w:date="2024-10-24T17:06:00Z" w16du:dateUtc="2024-10-24T10:06:00Z">
              <w:r w:rsidRPr="00AC5780">
                <w:rPr>
                  <w:rFonts w:ascii="Arial" w:hAnsi="Arial" w:cs="Arial"/>
                  <w:sz w:val="20"/>
                  <w:rPrChange w:id="6990" w:author="An Phuc Cao" w:date="2024-10-24T17:06:00Z" w16du:dateUtc="2024-10-24T10:06:00Z">
                    <w:rPr/>
                  </w:rPrChange>
                </w:rPr>
                <w:t xml:space="preserve"> 2,000,557,388 </w:t>
              </w:r>
            </w:ins>
          </w:p>
        </w:tc>
        <w:tc>
          <w:tcPr>
            <w:tcW w:w="1527" w:type="dxa"/>
            <w:vAlign w:val="bottom"/>
            <w:tcPrChange w:id="6991" w:author="An Phuc Cao" w:date="2024-10-24T17:06:00Z" w16du:dateUtc="2024-10-24T10:06:00Z">
              <w:tcPr>
                <w:tcW w:w="1527" w:type="dxa"/>
                <w:vAlign w:val="bottom"/>
              </w:tcPr>
            </w:tcPrChange>
          </w:tcPr>
          <w:p w14:paraId="098E23F1" w14:textId="5660E712" w:rsidR="00E95B21" w:rsidRPr="00AC5780" w:rsidRDefault="00E95B21" w:rsidP="00AC5780">
            <w:pPr>
              <w:widowControl w:val="0"/>
              <w:pBdr>
                <w:bottom w:val="single" w:sz="4" w:space="1" w:color="auto"/>
              </w:pBdr>
              <w:ind w:right="-85"/>
              <w:jc w:val="right"/>
              <w:rPr>
                <w:ins w:id="6992" w:author="An Phuc Cao" w:date="2024-09-30T16:25:00Z" w16du:dateUtc="2024-09-30T09:25:00Z"/>
                <w:rFonts w:ascii="Arial" w:hAnsi="Arial" w:cs="Arial"/>
                <w:sz w:val="20"/>
              </w:rPr>
            </w:pPr>
            <w:ins w:id="6993" w:author="An Phuc Cao" w:date="2024-10-24T17:06:00Z" w16du:dateUtc="2024-10-24T10:06:00Z">
              <w:r w:rsidRPr="00AC5780">
                <w:rPr>
                  <w:rFonts w:ascii="Arial" w:hAnsi="Arial" w:cs="Arial"/>
                  <w:sz w:val="20"/>
                  <w:rPrChange w:id="6994" w:author="An Phuc Cao" w:date="2024-10-24T17:06:00Z" w16du:dateUtc="2024-10-24T10:06:00Z">
                    <w:rPr/>
                  </w:rPrChange>
                </w:rPr>
                <w:t xml:space="preserve"> 4,512,531,153 </w:t>
              </w:r>
            </w:ins>
          </w:p>
        </w:tc>
      </w:tr>
      <w:tr w:rsidR="007E5B08" w:rsidRPr="00332504" w14:paraId="634E8453" w14:textId="77777777" w:rsidTr="00AC5780">
        <w:tblPrEx>
          <w:tblW w:w="8176" w:type="dxa"/>
          <w:tblInd w:w="720" w:type="dxa"/>
          <w:tblLayout w:type="fixed"/>
          <w:tblLook w:val="0000" w:firstRow="0" w:lastRow="0" w:firstColumn="0" w:lastColumn="0" w:noHBand="0" w:noVBand="0"/>
          <w:tblPrExChange w:id="6995"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345"/>
          <w:ins w:id="6996" w:author="An Phuc Cao" w:date="2024-09-30T16:25:00Z"/>
          <w:trPrChange w:id="6997" w:author="An Phuc Cao" w:date="2024-10-24T17:06:00Z" w16du:dateUtc="2024-10-24T10:06:00Z">
            <w:trPr>
              <w:trHeight w:val="345"/>
            </w:trPr>
          </w:trPrChange>
        </w:trPr>
        <w:tc>
          <w:tcPr>
            <w:tcW w:w="2068" w:type="dxa"/>
            <w:shd w:val="clear" w:color="auto" w:fill="auto"/>
            <w:vAlign w:val="bottom"/>
            <w:tcPrChange w:id="6998" w:author="An Phuc Cao" w:date="2024-10-24T17:06:00Z" w16du:dateUtc="2024-10-24T10:06:00Z">
              <w:tcPr>
                <w:tcW w:w="2068" w:type="dxa"/>
                <w:shd w:val="clear" w:color="auto" w:fill="auto"/>
                <w:vAlign w:val="bottom"/>
              </w:tcPr>
            </w:tcPrChange>
          </w:tcPr>
          <w:p w14:paraId="487F835F" w14:textId="77777777" w:rsidR="007E5B08" w:rsidRPr="00332504" w:rsidRDefault="007E5B08" w:rsidP="007E5B08">
            <w:pPr>
              <w:widowControl w:val="0"/>
              <w:spacing w:before="120"/>
              <w:ind w:left="-108"/>
              <w:rPr>
                <w:ins w:id="6999" w:author="An Phuc Cao" w:date="2024-09-30T16:25:00Z" w16du:dateUtc="2024-09-30T09:25:00Z"/>
                <w:rFonts w:ascii="Arial" w:hAnsi="Arial" w:cs="Arial"/>
                <w:b/>
                <w:bCs/>
                <w:sz w:val="20"/>
              </w:rPr>
            </w:pPr>
            <w:ins w:id="7000" w:author="An Phuc Cao" w:date="2024-09-30T16:25:00Z" w16du:dateUtc="2024-09-30T09:25:00Z">
              <w:r w:rsidRPr="00332504">
                <w:rPr>
                  <w:rFonts w:ascii="Arial" w:hAnsi="Arial" w:cs="Arial"/>
                  <w:b/>
                  <w:sz w:val="20"/>
                </w:rPr>
                <w:t>Net book value</w:t>
              </w:r>
            </w:ins>
          </w:p>
        </w:tc>
        <w:tc>
          <w:tcPr>
            <w:tcW w:w="1527" w:type="dxa"/>
            <w:vAlign w:val="bottom"/>
            <w:tcPrChange w:id="7001" w:author="An Phuc Cao" w:date="2024-10-24T17:06:00Z" w16du:dateUtc="2024-10-24T10:06:00Z">
              <w:tcPr>
                <w:tcW w:w="1527" w:type="dxa"/>
                <w:vAlign w:val="bottom"/>
              </w:tcPr>
            </w:tcPrChange>
          </w:tcPr>
          <w:p w14:paraId="5EDF9EF7" w14:textId="77777777" w:rsidR="007E5B08" w:rsidRPr="00AC5780" w:rsidRDefault="007E5B08" w:rsidP="00AC5780">
            <w:pPr>
              <w:widowControl w:val="0"/>
              <w:spacing w:before="120" w:after="40"/>
              <w:ind w:right="-85"/>
              <w:jc w:val="right"/>
              <w:rPr>
                <w:ins w:id="7002" w:author="An Phuc Cao" w:date="2024-09-30T16:25:00Z" w16du:dateUtc="2024-09-30T09:25:00Z"/>
                <w:rFonts w:ascii="Arial" w:hAnsi="Arial" w:cs="Arial"/>
                <w:sz w:val="20"/>
                <w:highlight w:val="yellow"/>
              </w:rPr>
            </w:pPr>
          </w:p>
        </w:tc>
        <w:tc>
          <w:tcPr>
            <w:tcW w:w="1527" w:type="dxa"/>
            <w:shd w:val="clear" w:color="auto" w:fill="auto"/>
            <w:vAlign w:val="bottom"/>
            <w:tcPrChange w:id="7003" w:author="An Phuc Cao" w:date="2024-10-24T17:06:00Z" w16du:dateUtc="2024-10-24T10:06:00Z">
              <w:tcPr>
                <w:tcW w:w="1527" w:type="dxa"/>
                <w:shd w:val="clear" w:color="auto" w:fill="auto"/>
                <w:vAlign w:val="bottom"/>
              </w:tcPr>
            </w:tcPrChange>
          </w:tcPr>
          <w:p w14:paraId="43E24033" w14:textId="77777777" w:rsidR="007E5B08" w:rsidRPr="00AC5780" w:rsidRDefault="007E5B08" w:rsidP="00AC5780">
            <w:pPr>
              <w:widowControl w:val="0"/>
              <w:spacing w:before="120" w:after="40"/>
              <w:ind w:right="-85"/>
              <w:jc w:val="right"/>
              <w:rPr>
                <w:ins w:id="7004" w:author="An Phuc Cao" w:date="2024-09-30T16:25:00Z" w16du:dateUtc="2024-09-30T09:25:00Z"/>
                <w:rFonts w:ascii="Arial" w:hAnsi="Arial" w:cs="Arial"/>
                <w:sz w:val="20"/>
                <w:highlight w:val="yellow"/>
              </w:rPr>
            </w:pPr>
          </w:p>
        </w:tc>
        <w:tc>
          <w:tcPr>
            <w:tcW w:w="1527" w:type="dxa"/>
            <w:vAlign w:val="bottom"/>
            <w:tcPrChange w:id="7005" w:author="An Phuc Cao" w:date="2024-10-24T17:06:00Z" w16du:dateUtc="2024-10-24T10:06:00Z">
              <w:tcPr>
                <w:tcW w:w="1527" w:type="dxa"/>
                <w:vAlign w:val="bottom"/>
              </w:tcPr>
            </w:tcPrChange>
          </w:tcPr>
          <w:p w14:paraId="59C5AF88" w14:textId="77777777" w:rsidR="007E5B08" w:rsidRPr="00AC5780" w:rsidRDefault="007E5B08" w:rsidP="00AC5780">
            <w:pPr>
              <w:widowControl w:val="0"/>
              <w:spacing w:before="120" w:after="40"/>
              <w:ind w:right="-85"/>
              <w:jc w:val="right"/>
              <w:rPr>
                <w:ins w:id="7006" w:author="An Phuc Cao" w:date="2024-09-30T16:25:00Z" w16du:dateUtc="2024-09-30T09:25:00Z"/>
                <w:rFonts w:ascii="Arial" w:hAnsi="Arial" w:cs="Arial"/>
                <w:sz w:val="20"/>
                <w:highlight w:val="yellow"/>
              </w:rPr>
            </w:pPr>
          </w:p>
        </w:tc>
        <w:tc>
          <w:tcPr>
            <w:tcW w:w="1527" w:type="dxa"/>
            <w:vAlign w:val="bottom"/>
            <w:tcPrChange w:id="7007" w:author="An Phuc Cao" w:date="2024-10-24T17:06:00Z" w16du:dateUtc="2024-10-24T10:06:00Z">
              <w:tcPr>
                <w:tcW w:w="1527" w:type="dxa"/>
                <w:vAlign w:val="bottom"/>
              </w:tcPr>
            </w:tcPrChange>
          </w:tcPr>
          <w:p w14:paraId="0FEBC76E" w14:textId="77777777" w:rsidR="007E5B08" w:rsidRPr="00AC5780" w:rsidRDefault="007E5B08" w:rsidP="00AC5780">
            <w:pPr>
              <w:widowControl w:val="0"/>
              <w:spacing w:before="120" w:after="40"/>
              <w:ind w:right="-85"/>
              <w:jc w:val="right"/>
              <w:rPr>
                <w:ins w:id="7008" w:author="An Phuc Cao" w:date="2024-09-30T16:25:00Z" w16du:dateUtc="2024-09-30T09:25:00Z"/>
                <w:rFonts w:ascii="Arial" w:hAnsi="Arial" w:cs="Arial"/>
                <w:sz w:val="20"/>
                <w:highlight w:val="yellow"/>
              </w:rPr>
            </w:pPr>
          </w:p>
        </w:tc>
      </w:tr>
      <w:tr w:rsidR="00AC5780" w:rsidRPr="00332504" w14:paraId="74DDF170" w14:textId="77777777" w:rsidTr="00AC5780">
        <w:tblPrEx>
          <w:tblW w:w="8176" w:type="dxa"/>
          <w:tblInd w:w="720" w:type="dxa"/>
          <w:tblLayout w:type="fixed"/>
          <w:tblLook w:val="0000" w:firstRow="0" w:lastRow="0" w:firstColumn="0" w:lastColumn="0" w:noHBand="0" w:noVBand="0"/>
          <w:tblPrExChange w:id="7009"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358"/>
          <w:ins w:id="7010" w:author="An Phuc Cao" w:date="2024-09-30T16:25:00Z"/>
          <w:trPrChange w:id="7011" w:author="An Phuc Cao" w:date="2024-10-24T17:06:00Z" w16du:dateUtc="2024-10-24T10:06:00Z">
            <w:trPr>
              <w:trHeight w:val="358"/>
            </w:trPr>
          </w:trPrChange>
        </w:trPr>
        <w:tc>
          <w:tcPr>
            <w:tcW w:w="2068" w:type="dxa"/>
            <w:shd w:val="clear" w:color="auto" w:fill="auto"/>
            <w:vAlign w:val="bottom"/>
            <w:tcPrChange w:id="7012" w:author="An Phuc Cao" w:date="2024-10-24T17:06:00Z" w16du:dateUtc="2024-10-24T10:06:00Z">
              <w:tcPr>
                <w:tcW w:w="2068" w:type="dxa"/>
                <w:shd w:val="clear" w:color="auto" w:fill="auto"/>
                <w:vAlign w:val="bottom"/>
              </w:tcPr>
            </w:tcPrChange>
          </w:tcPr>
          <w:p w14:paraId="56375B4A" w14:textId="77777777" w:rsidR="00AC5780" w:rsidRPr="008534A1" w:rsidRDefault="00AC5780" w:rsidP="00AC5780">
            <w:pPr>
              <w:widowControl w:val="0"/>
              <w:spacing w:before="120"/>
              <w:ind w:left="-108" w:right="-85"/>
              <w:rPr>
                <w:ins w:id="7013" w:author="An Phuc Cao" w:date="2024-09-30T16:25:00Z" w16du:dateUtc="2024-09-30T09:25:00Z"/>
                <w:rFonts w:ascii="Arial" w:hAnsi="Arial" w:cs="Arial"/>
                <w:bCs/>
                <w:sz w:val="20"/>
              </w:rPr>
            </w:pPr>
            <w:ins w:id="7014" w:author="An Phuc Cao" w:date="2024-09-30T16:25:00Z" w16du:dateUtc="2024-09-30T09:25:00Z">
              <w:r w:rsidRPr="008534A1">
                <w:rPr>
                  <w:rFonts w:ascii="Arial" w:hAnsi="Arial" w:cs="Arial"/>
                  <w:bCs/>
                  <w:sz w:val="20"/>
                </w:rPr>
                <w:t>Beginning balance</w:t>
              </w:r>
            </w:ins>
          </w:p>
        </w:tc>
        <w:tc>
          <w:tcPr>
            <w:tcW w:w="1527" w:type="dxa"/>
            <w:vAlign w:val="bottom"/>
            <w:tcPrChange w:id="7015" w:author="An Phuc Cao" w:date="2024-10-24T17:06:00Z" w16du:dateUtc="2024-10-24T10:06:00Z">
              <w:tcPr>
                <w:tcW w:w="1527" w:type="dxa"/>
                <w:vAlign w:val="bottom"/>
              </w:tcPr>
            </w:tcPrChange>
          </w:tcPr>
          <w:p w14:paraId="24B5F861" w14:textId="7DA3099C" w:rsidR="00AC5780" w:rsidRPr="00AC5780" w:rsidRDefault="00AC5780" w:rsidP="00AC5780">
            <w:pPr>
              <w:widowControl w:val="0"/>
              <w:pBdr>
                <w:bottom w:val="double" w:sz="4" w:space="1" w:color="auto"/>
              </w:pBdr>
              <w:ind w:right="-85"/>
              <w:jc w:val="right"/>
              <w:rPr>
                <w:ins w:id="7016" w:author="An Phuc Cao" w:date="2024-09-30T16:25:00Z" w16du:dateUtc="2024-09-30T09:25:00Z"/>
                <w:rFonts w:ascii="Arial" w:hAnsi="Arial" w:cs="Arial"/>
                <w:bCs/>
                <w:sz w:val="20"/>
              </w:rPr>
            </w:pPr>
            <w:ins w:id="7017" w:author="An Phuc Cao" w:date="2024-10-24T17:06:00Z" w16du:dateUtc="2024-10-24T10:06:00Z">
              <w:r w:rsidRPr="00AC5780">
                <w:rPr>
                  <w:rFonts w:ascii="Arial" w:hAnsi="Arial" w:cs="Arial"/>
                  <w:sz w:val="20"/>
                  <w:rPrChange w:id="7018" w:author="An Phuc Cao" w:date="2024-10-24T17:06:00Z" w16du:dateUtc="2024-10-24T10:06:00Z">
                    <w:rPr/>
                  </w:rPrChange>
                </w:rPr>
                <w:t xml:space="preserve"> 2,260,683,880 </w:t>
              </w:r>
            </w:ins>
          </w:p>
        </w:tc>
        <w:tc>
          <w:tcPr>
            <w:tcW w:w="1527" w:type="dxa"/>
            <w:shd w:val="clear" w:color="auto" w:fill="auto"/>
            <w:vAlign w:val="bottom"/>
            <w:tcPrChange w:id="7019" w:author="An Phuc Cao" w:date="2024-10-24T17:06:00Z" w16du:dateUtc="2024-10-24T10:06:00Z">
              <w:tcPr>
                <w:tcW w:w="1527" w:type="dxa"/>
                <w:shd w:val="clear" w:color="auto" w:fill="auto"/>
                <w:vAlign w:val="bottom"/>
              </w:tcPr>
            </w:tcPrChange>
          </w:tcPr>
          <w:p w14:paraId="74067A8D" w14:textId="143B9781" w:rsidR="00AC5780" w:rsidRPr="00AC5780" w:rsidRDefault="00AC5780" w:rsidP="00AC5780">
            <w:pPr>
              <w:widowControl w:val="0"/>
              <w:pBdr>
                <w:bottom w:val="double" w:sz="4" w:space="1" w:color="auto"/>
              </w:pBdr>
              <w:ind w:right="-85"/>
              <w:jc w:val="right"/>
              <w:rPr>
                <w:ins w:id="7020" w:author="An Phuc Cao" w:date="2024-09-30T16:25:00Z" w16du:dateUtc="2024-09-30T09:25:00Z"/>
                <w:rFonts w:ascii="Arial" w:hAnsi="Arial" w:cs="Arial"/>
                <w:bCs/>
                <w:sz w:val="20"/>
              </w:rPr>
            </w:pPr>
            <w:ins w:id="7021" w:author="An Phuc Cao" w:date="2024-10-24T17:06:00Z" w16du:dateUtc="2024-10-24T10:06:00Z">
              <w:r w:rsidRPr="00AC5780">
                <w:rPr>
                  <w:rFonts w:ascii="Arial" w:hAnsi="Arial" w:cs="Arial"/>
                  <w:sz w:val="20"/>
                  <w:rPrChange w:id="7022" w:author="An Phuc Cao" w:date="2024-10-24T17:06:00Z" w16du:dateUtc="2024-10-24T10:06:00Z">
                    <w:rPr/>
                  </w:rPrChange>
                </w:rPr>
                <w:t xml:space="preserve"> 6,850,123,205 </w:t>
              </w:r>
            </w:ins>
          </w:p>
        </w:tc>
        <w:tc>
          <w:tcPr>
            <w:tcW w:w="1527" w:type="dxa"/>
            <w:vAlign w:val="bottom"/>
            <w:tcPrChange w:id="7023" w:author="An Phuc Cao" w:date="2024-10-24T17:06:00Z" w16du:dateUtc="2024-10-24T10:06:00Z">
              <w:tcPr>
                <w:tcW w:w="1527" w:type="dxa"/>
                <w:vAlign w:val="bottom"/>
              </w:tcPr>
            </w:tcPrChange>
          </w:tcPr>
          <w:p w14:paraId="379860D8" w14:textId="4519A546" w:rsidR="00AC5780" w:rsidRPr="00AC5780" w:rsidRDefault="00AC5780" w:rsidP="00AC5780">
            <w:pPr>
              <w:widowControl w:val="0"/>
              <w:pBdr>
                <w:bottom w:val="double" w:sz="4" w:space="1" w:color="auto"/>
              </w:pBdr>
              <w:ind w:right="-85"/>
              <w:jc w:val="right"/>
              <w:rPr>
                <w:ins w:id="7024" w:author="An Phuc Cao" w:date="2024-09-30T16:25:00Z" w16du:dateUtc="2024-09-30T09:25:00Z"/>
                <w:rFonts w:ascii="Arial" w:hAnsi="Arial" w:cs="Arial"/>
                <w:bCs/>
                <w:sz w:val="20"/>
              </w:rPr>
            </w:pPr>
            <w:ins w:id="7025" w:author="An Phuc Cao" w:date="2024-10-24T17:06:00Z" w16du:dateUtc="2024-10-24T10:06:00Z">
              <w:r w:rsidRPr="00AC5780">
                <w:rPr>
                  <w:rFonts w:ascii="Arial" w:hAnsi="Arial" w:cs="Arial"/>
                  <w:sz w:val="20"/>
                  <w:rPrChange w:id="7026" w:author="An Phuc Cao" w:date="2024-10-24T17:06:00Z" w16du:dateUtc="2024-10-24T10:06:00Z">
                    <w:rPr/>
                  </w:rPrChange>
                </w:rPr>
                <w:t xml:space="preserve"> 653,249,430 </w:t>
              </w:r>
            </w:ins>
          </w:p>
        </w:tc>
        <w:tc>
          <w:tcPr>
            <w:tcW w:w="1527" w:type="dxa"/>
            <w:vAlign w:val="bottom"/>
            <w:tcPrChange w:id="7027" w:author="An Phuc Cao" w:date="2024-10-24T17:06:00Z" w16du:dateUtc="2024-10-24T10:06:00Z">
              <w:tcPr>
                <w:tcW w:w="1527" w:type="dxa"/>
                <w:vAlign w:val="bottom"/>
              </w:tcPr>
            </w:tcPrChange>
          </w:tcPr>
          <w:p w14:paraId="6BC80E6A" w14:textId="322AAADD" w:rsidR="00AC5780" w:rsidRPr="00AC5780" w:rsidRDefault="00AC5780" w:rsidP="00AC5780">
            <w:pPr>
              <w:widowControl w:val="0"/>
              <w:pBdr>
                <w:bottom w:val="double" w:sz="4" w:space="1" w:color="auto"/>
              </w:pBdr>
              <w:ind w:right="-85"/>
              <w:jc w:val="right"/>
              <w:rPr>
                <w:ins w:id="7028" w:author="An Phuc Cao" w:date="2024-09-30T16:25:00Z" w16du:dateUtc="2024-09-30T09:25:00Z"/>
                <w:rFonts w:ascii="Arial" w:hAnsi="Arial" w:cs="Arial"/>
                <w:bCs/>
                <w:sz w:val="20"/>
              </w:rPr>
            </w:pPr>
            <w:ins w:id="7029" w:author="An Phuc Cao" w:date="2024-10-24T17:06:00Z" w16du:dateUtc="2024-10-24T10:06:00Z">
              <w:r w:rsidRPr="00AC5780">
                <w:rPr>
                  <w:rFonts w:ascii="Arial" w:hAnsi="Arial" w:cs="Arial"/>
                  <w:sz w:val="20"/>
                  <w:rPrChange w:id="7030" w:author="An Phuc Cao" w:date="2024-10-24T17:06:00Z" w16du:dateUtc="2024-10-24T10:06:00Z">
                    <w:rPr/>
                  </w:rPrChange>
                </w:rPr>
                <w:t xml:space="preserve"> 9,764,056,515 </w:t>
              </w:r>
            </w:ins>
          </w:p>
        </w:tc>
      </w:tr>
      <w:tr w:rsidR="00AC5780" w:rsidRPr="00332504" w14:paraId="0AC8097E" w14:textId="77777777" w:rsidTr="00AC5780">
        <w:tblPrEx>
          <w:tblW w:w="8176" w:type="dxa"/>
          <w:tblInd w:w="720" w:type="dxa"/>
          <w:tblLayout w:type="fixed"/>
          <w:tblLook w:val="0000" w:firstRow="0" w:lastRow="0" w:firstColumn="0" w:lastColumn="0" w:noHBand="0" w:noVBand="0"/>
          <w:tblPrExChange w:id="7031" w:author="An Phuc Cao" w:date="2024-10-24T17:06:00Z" w16du:dateUtc="2024-10-24T10:06:00Z">
            <w:tblPrEx>
              <w:tblW w:w="8176" w:type="dxa"/>
              <w:tblInd w:w="720" w:type="dxa"/>
              <w:tblLayout w:type="fixed"/>
              <w:tblLook w:val="0000" w:firstRow="0" w:lastRow="0" w:firstColumn="0" w:lastColumn="0" w:noHBand="0" w:noVBand="0"/>
            </w:tblPrEx>
          </w:tblPrExChange>
        </w:tblPrEx>
        <w:trPr>
          <w:trHeight w:val="358"/>
          <w:ins w:id="7032" w:author="An Phuc Cao" w:date="2024-09-30T16:25:00Z"/>
          <w:trPrChange w:id="7033" w:author="An Phuc Cao" w:date="2024-10-24T17:06:00Z" w16du:dateUtc="2024-10-24T10:06:00Z">
            <w:trPr>
              <w:trHeight w:val="358"/>
            </w:trPr>
          </w:trPrChange>
        </w:trPr>
        <w:tc>
          <w:tcPr>
            <w:tcW w:w="2068" w:type="dxa"/>
            <w:shd w:val="clear" w:color="auto" w:fill="auto"/>
            <w:vAlign w:val="bottom"/>
            <w:tcPrChange w:id="7034" w:author="An Phuc Cao" w:date="2024-10-24T17:06:00Z" w16du:dateUtc="2024-10-24T10:06:00Z">
              <w:tcPr>
                <w:tcW w:w="2068" w:type="dxa"/>
                <w:shd w:val="clear" w:color="auto" w:fill="auto"/>
                <w:vAlign w:val="bottom"/>
              </w:tcPr>
            </w:tcPrChange>
          </w:tcPr>
          <w:p w14:paraId="01845C7D" w14:textId="77777777" w:rsidR="00AC5780" w:rsidRPr="008534A1" w:rsidRDefault="00AC5780" w:rsidP="00AC5780">
            <w:pPr>
              <w:widowControl w:val="0"/>
              <w:spacing w:before="120"/>
              <w:ind w:left="-108" w:right="-85"/>
              <w:rPr>
                <w:ins w:id="7035" w:author="An Phuc Cao" w:date="2024-09-30T16:25:00Z" w16du:dateUtc="2024-09-30T09:25:00Z"/>
                <w:rFonts w:ascii="Arial" w:hAnsi="Arial" w:cs="Arial"/>
                <w:bCs/>
                <w:sz w:val="20"/>
              </w:rPr>
            </w:pPr>
            <w:ins w:id="7036" w:author="An Phuc Cao" w:date="2024-09-30T16:25:00Z" w16du:dateUtc="2024-09-30T09:25:00Z">
              <w:r w:rsidRPr="008534A1">
                <w:rPr>
                  <w:rFonts w:ascii="Arial" w:hAnsi="Arial" w:cs="Arial"/>
                  <w:bCs/>
                  <w:sz w:val="20"/>
                </w:rPr>
                <w:t>Ending balance</w:t>
              </w:r>
            </w:ins>
          </w:p>
        </w:tc>
        <w:tc>
          <w:tcPr>
            <w:tcW w:w="1527" w:type="dxa"/>
            <w:vAlign w:val="bottom"/>
            <w:tcPrChange w:id="7037" w:author="An Phuc Cao" w:date="2024-10-24T17:06:00Z" w16du:dateUtc="2024-10-24T10:06:00Z">
              <w:tcPr>
                <w:tcW w:w="1527" w:type="dxa"/>
                <w:vAlign w:val="bottom"/>
              </w:tcPr>
            </w:tcPrChange>
          </w:tcPr>
          <w:p w14:paraId="4DDCD232" w14:textId="29E9AE23" w:rsidR="00AC5780" w:rsidRPr="00AC5780" w:rsidRDefault="00AC5780" w:rsidP="00AC5780">
            <w:pPr>
              <w:widowControl w:val="0"/>
              <w:pBdr>
                <w:bottom w:val="double" w:sz="4" w:space="1" w:color="auto"/>
              </w:pBdr>
              <w:ind w:right="-85"/>
              <w:jc w:val="right"/>
              <w:rPr>
                <w:ins w:id="7038" w:author="An Phuc Cao" w:date="2024-09-30T16:25:00Z" w16du:dateUtc="2024-09-30T09:25:00Z"/>
                <w:rFonts w:ascii="Arial" w:hAnsi="Arial" w:cs="Arial"/>
                <w:bCs/>
                <w:sz w:val="20"/>
              </w:rPr>
            </w:pPr>
            <w:ins w:id="7039" w:author="An Phuc Cao" w:date="2024-10-24T17:06:00Z" w16du:dateUtc="2024-10-24T10:06:00Z">
              <w:r w:rsidRPr="00AC5780">
                <w:rPr>
                  <w:rFonts w:ascii="Arial" w:hAnsi="Arial" w:cs="Arial"/>
                  <w:sz w:val="20"/>
                  <w:rPrChange w:id="7040" w:author="An Phuc Cao" w:date="2024-10-24T17:06:00Z" w16du:dateUtc="2024-10-24T10:06:00Z">
                    <w:rPr/>
                  </w:rPrChange>
                </w:rPr>
                <w:t xml:space="preserve"> 2,135,968,392 </w:t>
              </w:r>
            </w:ins>
          </w:p>
        </w:tc>
        <w:tc>
          <w:tcPr>
            <w:tcW w:w="1527" w:type="dxa"/>
            <w:shd w:val="clear" w:color="auto" w:fill="auto"/>
            <w:vAlign w:val="bottom"/>
            <w:tcPrChange w:id="7041" w:author="An Phuc Cao" w:date="2024-10-24T17:06:00Z" w16du:dateUtc="2024-10-24T10:06:00Z">
              <w:tcPr>
                <w:tcW w:w="1527" w:type="dxa"/>
                <w:shd w:val="clear" w:color="auto" w:fill="auto"/>
                <w:vAlign w:val="bottom"/>
              </w:tcPr>
            </w:tcPrChange>
          </w:tcPr>
          <w:p w14:paraId="2B789724" w14:textId="04CA43FE" w:rsidR="00AC5780" w:rsidRPr="00AC5780" w:rsidRDefault="00AC5780" w:rsidP="00AC5780">
            <w:pPr>
              <w:widowControl w:val="0"/>
              <w:pBdr>
                <w:bottom w:val="double" w:sz="4" w:space="1" w:color="auto"/>
              </w:pBdr>
              <w:ind w:right="-85"/>
              <w:jc w:val="right"/>
              <w:rPr>
                <w:ins w:id="7042" w:author="An Phuc Cao" w:date="2024-09-30T16:25:00Z" w16du:dateUtc="2024-09-30T09:25:00Z"/>
                <w:rFonts w:ascii="Arial" w:hAnsi="Arial" w:cs="Arial"/>
                <w:bCs/>
                <w:sz w:val="20"/>
              </w:rPr>
            </w:pPr>
            <w:ins w:id="7043" w:author="An Phuc Cao" w:date="2024-10-24T17:06:00Z" w16du:dateUtc="2024-10-24T10:06:00Z">
              <w:r w:rsidRPr="00AC5780">
                <w:rPr>
                  <w:rFonts w:ascii="Arial" w:hAnsi="Arial" w:cs="Arial"/>
                  <w:sz w:val="20"/>
                  <w:rPrChange w:id="7044" w:author="An Phuc Cao" w:date="2024-10-24T17:06:00Z" w16du:dateUtc="2024-10-24T10:06:00Z">
                    <w:rPr/>
                  </w:rPrChange>
                </w:rPr>
                <w:t xml:space="preserve"> 6,068,803,265 </w:t>
              </w:r>
            </w:ins>
          </w:p>
        </w:tc>
        <w:tc>
          <w:tcPr>
            <w:tcW w:w="1527" w:type="dxa"/>
            <w:vAlign w:val="bottom"/>
            <w:tcPrChange w:id="7045" w:author="An Phuc Cao" w:date="2024-10-24T17:06:00Z" w16du:dateUtc="2024-10-24T10:06:00Z">
              <w:tcPr>
                <w:tcW w:w="1527" w:type="dxa"/>
                <w:vAlign w:val="bottom"/>
              </w:tcPr>
            </w:tcPrChange>
          </w:tcPr>
          <w:p w14:paraId="4C4B1040" w14:textId="5E9F217E" w:rsidR="00AC5780" w:rsidRPr="00AC5780" w:rsidRDefault="00AC5780" w:rsidP="00AC5780">
            <w:pPr>
              <w:widowControl w:val="0"/>
              <w:pBdr>
                <w:bottom w:val="double" w:sz="4" w:space="1" w:color="auto"/>
              </w:pBdr>
              <w:ind w:right="-85"/>
              <w:jc w:val="right"/>
              <w:rPr>
                <w:ins w:id="7046" w:author="An Phuc Cao" w:date="2024-09-30T16:25:00Z" w16du:dateUtc="2024-09-30T09:25:00Z"/>
                <w:rFonts w:ascii="Arial" w:hAnsi="Arial" w:cs="Arial"/>
                <w:bCs/>
                <w:sz w:val="20"/>
              </w:rPr>
            </w:pPr>
            <w:ins w:id="7047" w:author="An Phuc Cao" w:date="2024-10-24T17:06:00Z" w16du:dateUtc="2024-10-24T10:06:00Z">
              <w:r w:rsidRPr="00AC5780">
                <w:rPr>
                  <w:rFonts w:ascii="Arial" w:hAnsi="Arial" w:cs="Arial"/>
                  <w:sz w:val="20"/>
                  <w:rPrChange w:id="7048" w:author="An Phuc Cao" w:date="2024-10-24T17:06:00Z" w16du:dateUtc="2024-10-24T10:06:00Z">
                    <w:rPr/>
                  </w:rPrChange>
                </w:rPr>
                <w:t xml:space="preserve"> 514,364,430 </w:t>
              </w:r>
            </w:ins>
          </w:p>
        </w:tc>
        <w:tc>
          <w:tcPr>
            <w:tcW w:w="1527" w:type="dxa"/>
            <w:vAlign w:val="bottom"/>
            <w:tcPrChange w:id="7049" w:author="An Phuc Cao" w:date="2024-10-24T17:06:00Z" w16du:dateUtc="2024-10-24T10:06:00Z">
              <w:tcPr>
                <w:tcW w:w="1527" w:type="dxa"/>
                <w:vAlign w:val="bottom"/>
              </w:tcPr>
            </w:tcPrChange>
          </w:tcPr>
          <w:p w14:paraId="76BB4EB9" w14:textId="19D4BDC9" w:rsidR="00AC5780" w:rsidRPr="00AC5780" w:rsidRDefault="00AC5780" w:rsidP="00AC5780">
            <w:pPr>
              <w:widowControl w:val="0"/>
              <w:pBdr>
                <w:bottom w:val="double" w:sz="4" w:space="1" w:color="auto"/>
              </w:pBdr>
              <w:ind w:right="-85"/>
              <w:jc w:val="right"/>
              <w:rPr>
                <w:ins w:id="7050" w:author="An Phuc Cao" w:date="2024-09-30T16:25:00Z" w16du:dateUtc="2024-09-30T09:25:00Z"/>
                <w:rFonts w:ascii="Arial" w:hAnsi="Arial" w:cs="Arial"/>
                <w:bCs/>
                <w:sz w:val="20"/>
              </w:rPr>
            </w:pPr>
            <w:ins w:id="7051" w:author="An Phuc Cao" w:date="2024-10-24T17:06:00Z" w16du:dateUtc="2024-10-24T10:06:00Z">
              <w:r w:rsidRPr="00AC5780">
                <w:rPr>
                  <w:rFonts w:ascii="Arial" w:hAnsi="Arial" w:cs="Arial"/>
                  <w:sz w:val="20"/>
                  <w:rPrChange w:id="7052" w:author="An Phuc Cao" w:date="2024-10-24T17:06:00Z" w16du:dateUtc="2024-10-24T10:06:00Z">
                    <w:rPr/>
                  </w:rPrChange>
                </w:rPr>
                <w:t xml:space="preserve"> 8,719,136,087 </w:t>
              </w:r>
            </w:ins>
          </w:p>
        </w:tc>
      </w:tr>
    </w:tbl>
    <w:p w14:paraId="15C28849" w14:textId="62F30C5E" w:rsidR="007D61F1" w:rsidRPr="00826313" w:rsidRDefault="007D61F1" w:rsidP="00C37028">
      <w:pPr>
        <w:widowControl w:val="0"/>
        <w:tabs>
          <w:tab w:val="left" w:pos="6300"/>
          <w:tab w:val="right" w:pos="7380"/>
          <w:tab w:val="left" w:pos="7740"/>
          <w:tab w:val="right" w:pos="8891"/>
        </w:tabs>
        <w:jc w:val="both"/>
        <w:rPr>
          <w:rFonts w:ascii="Arial" w:hAnsi="Arial" w:cs="Arial"/>
          <w:b/>
          <w:sz w:val="20"/>
        </w:rPr>
      </w:pPr>
    </w:p>
    <w:p w14:paraId="3F1FA084" w14:textId="77777777" w:rsidR="009626AF" w:rsidRDefault="009626AF" w:rsidP="00BA2C71">
      <w:pPr>
        <w:widowControl w:val="0"/>
        <w:tabs>
          <w:tab w:val="left" w:pos="6300"/>
          <w:tab w:val="right" w:pos="7380"/>
          <w:tab w:val="left" w:pos="7740"/>
          <w:tab w:val="right" w:pos="8891"/>
        </w:tabs>
        <w:ind w:left="720" w:hanging="720"/>
        <w:jc w:val="both"/>
        <w:rPr>
          <w:ins w:id="7053" w:author="An Phuc Cao" w:date="2024-09-30T16:25:00Z" w16du:dateUtc="2024-09-30T09:25:00Z"/>
          <w:rFonts w:ascii="Arial" w:hAnsi="Arial" w:cs="Arial"/>
          <w:b/>
          <w:i/>
          <w:iCs/>
          <w:sz w:val="20"/>
        </w:rPr>
      </w:pPr>
    </w:p>
    <w:p w14:paraId="3FD84C78" w14:textId="77777777" w:rsidR="0010529B" w:rsidRPr="00826313" w:rsidRDefault="0010529B" w:rsidP="00BA2C71">
      <w:pPr>
        <w:widowControl w:val="0"/>
        <w:tabs>
          <w:tab w:val="left" w:pos="6300"/>
          <w:tab w:val="right" w:pos="7380"/>
          <w:tab w:val="left" w:pos="7740"/>
          <w:tab w:val="right" w:pos="8891"/>
        </w:tabs>
        <w:ind w:left="720" w:hanging="720"/>
        <w:jc w:val="both"/>
        <w:rPr>
          <w:rFonts w:ascii="Arial" w:hAnsi="Arial" w:cs="Arial"/>
          <w:b/>
          <w:i/>
          <w:iCs/>
          <w:sz w:val="20"/>
        </w:rPr>
        <w:sectPr w:rsidR="0010529B" w:rsidRPr="00826313" w:rsidSect="00DB7A37">
          <w:headerReference w:type="default" r:id="rId57"/>
          <w:endnotePr>
            <w:numFmt w:val="decimal"/>
          </w:endnotePr>
          <w:pgSz w:w="11909" w:h="16834" w:code="9"/>
          <w:pgMar w:top="1440" w:right="1440" w:bottom="862" w:left="1582" w:header="720" w:footer="578" w:gutter="0"/>
          <w:cols w:space="720"/>
          <w:docGrid w:linePitch="326"/>
        </w:sectPr>
      </w:pPr>
    </w:p>
    <w:p w14:paraId="0AF042C1" w14:textId="58A02992" w:rsidR="009626AF" w:rsidRPr="00826313" w:rsidDel="00830DE9" w:rsidRDefault="009626AF" w:rsidP="00BA2C71">
      <w:pPr>
        <w:widowControl w:val="0"/>
        <w:tabs>
          <w:tab w:val="left" w:pos="6300"/>
          <w:tab w:val="right" w:pos="7380"/>
          <w:tab w:val="left" w:pos="7740"/>
          <w:tab w:val="right" w:pos="8891"/>
        </w:tabs>
        <w:ind w:left="720" w:hanging="720"/>
        <w:jc w:val="both"/>
        <w:rPr>
          <w:del w:id="7056" w:author="An Phuc Cao" w:date="2024-09-30T16:27:00Z" w16du:dateUtc="2024-09-30T09:27:00Z"/>
          <w:rFonts w:ascii="Arial" w:hAnsi="Arial" w:cs="Arial"/>
          <w:b/>
          <w:i/>
          <w:iCs/>
          <w:sz w:val="20"/>
        </w:rPr>
      </w:pPr>
    </w:p>
    <w:p w14:paraId="7CE16119" w14:textId="1367A055" w:rsidR="009276CF" w:rsidRPr="00826313" w:rsidDel="00830DE9" w:rsidRDefault="009276CF" w:rsidP="00310FE0">
      <w:pPr>
        <w:widowControl w:val="0"/>
        <w:tabs>
          <w:tab w:val="left" w:pos="6300"/>
          <w:tab w:val="right" w:pos="7380"/>
          <w:tab w:val="left" w:pos="7740"/>
          <w:tab w:val="right" w:pos="8891"/>
        </w:tabs>
        <w:ind w:left="720" w:hanging="720"/>
        <w:jc w:val="both"/>
        <w:rPr>
          <w:del w:id="7057" w:author="An Phuc Cao" w:date="2024-09-30T16:27:00Z" w16du:dateUtc="2024-09-30T09:27:00Z"/>
          <w:rFonts w:ascii="Arial" w:hAnsi="Arial" w:cs="Arial"/>
          <w:b/>
          <w:sz w:val="20"/>
        </w:rPr>
      </w:pPr>
    </w:p>
    <w:p w14:paraId="6386A389" w14:textId="27A4C77A" w:rsidR="00310FE0" w:rsidRPr="00826313" w:rsidDel="00830DE9" w:rsidRDefault="65CDAD98" w:rsidP="26606B1C">
      <w:pPr>
        <w:widowControl w:val="0"/>
        <w:tabs>
          <w:tab w:val="left" w:pos="6300"/>
          <w:tab w:val="right" w:pos="7380"/>
          <w:tab w:val="left" w:pos="7740"/>
          <w:tab w:val="right" w:pos="8891"/>
        </w:tabs>
        <w:ind w:left="720" w:hanging="720"/>
        <w:jc w:val="both"/>
        <w:rPr>
          <w:del w:id="7058" w:author="An Phuc Cao" w:date="2024-09-30T16:27:00Z" w16du:dateUtc="2024-09-30T09:27:00Z"/>
          <w:rFonts w:ascii="Arial" w:hAnsi="Arial" w:cs="Arial"/>
          <w:sz w:val="20"/>
        </w:rPr>
      </w:pPr>
      <w:del w:id="7059" w:author="An Phuc Cao" w:date="2024-09-30T16:27:00Z" w16du:dateUtc="2024-09-30T09:27:00Z">
        <w:r w:rsidRPr="00826313" w:rsidDel="00830DE9">
          <w:rPr>
            <w:rFonts w:ascii="Arial" w:hAnsi="Arial" w:cs="Arial"/>
            <w:b/>
            <w:bCs/>
            <w:sz w:val="20"/>
          </w:rPr>
          <w:delText>2</w:delText>
        </w:r>
      </w:del>
      <w:del w:id="7060" w:author="An Phuc Cao" w:date="2024-09-30T16:08:00Z" w16du:dateUtc="2024-09-30T09:08:00Z">
        <w:r w:rsidRPr="00826313" w:rsidDel="00D07AC5">
          <w:rPr>
            <w:rFonts w:ascii="Arial" w:hAnsi="Arial" w:cs="Arial"/>
            <w:b/>
            <w:bCs/>
            <w:sz w:val="20"/>
          </w:rPr>
          <w:delText>0</w:delText>
        </w:r>
      </w:del>
      <w:del w:id="7061" w:author="An Phuc Cao" w:date="2024-09-30T16:27:00Z" w16du:dateUtc="2024-09-30T09:27:00Z">
        <w:r w:rsidRPr="00826313" w:rsidDel="00830DE9">
          <w:rPr>
            <w:rFonts w:ascii="Arial" w:hAnsi="Arial" w:cs="Arial"/>
            <w:b/>
            <w:bCs/>
            <w:sz w:val="20"/>
          </w:rPr>
          <w:delText>.</w:delText>
        </w:r>
        <w:r w:rsidR="00310FE0" w:rsidRPr="00826313" w:rsidDel="00830DE9">
          <w:tab/>
        </w:r>
        <w:r w:rsidRPr="00826313" w:rsidDel="00830DE9">
          <w:rPr>
            <w:rFonts w:ascii="Arial" w:hAnsi="Arial" w:cs="Arial"/>
            <w:b/>
            <w:bCs/>
            <w:sz w:val="20"/>
          </w:rPr>
          <w:delText xml:space="preserve">PROPERTY, EQUIPMENT AND RIGHT-OF-USE ASSETS </w:delText>
        </w:r>
        <w:r w:rsidRPr="00826313" w:rsidDel="00830DE9">
          <w:rPr>
            <w:rFonts w:ascii="Arial" w:hAnsi="Arial" w:cs="Arial"/>
            <w:sz w:val="20"/>
          </w:rPr>
          <w:delText>(continued)</w:delText>
        </w:r>
      </w:del>
    </w:p>
    <w:p w14:paraId="7C1C44C1" w14:textId="77856B95" w:rsidR="00310FE0" w:rsidRPr="00826313" w:rsidDel="00830DE9" w:rsidRDefault="00310FE0" w:rsidP="00BA2C71">
      <w:pPr>
        <w:widowControl w:val="0"/>
        <w:tabs>
          <w:tab w:val="left" w:pos="6300"/>
          <w:tab w:val="right" w:pos="7380"/>
          <w:tab w:val="left" w:pos="7740"/>
          <w:tab w:val="right" w:pos="8891"/>
        </w:tabs>
        <w:ind w:left="720" w:hanging="720"/>
        <w:jc w:val="both"/>
        <w:rPr>
          <w:del w:id="7062" w:author="An Phuc Cao" w:date="2024-09-30T16:27:00Z" w16du:dateUtc="2024-09-30T09:27:00Z"/>
          <w:rFonts w:ascii="Arial" w:hAnsi="Arial" w:cs="Arial"/>
          <w:b/>
          <w:i/>
          <w:iCs/>
          <w:sz w:val="20"/>
        </w:rPr>
      </w:pPr>
    </w:p>
    <w:p w14:paraId="014615EA" w14:textId="7D679F32" w:rsidR="00BA2C71" w:rsidRPr="00826313" w:rsidDel="00830DE9" w:rsidRDefault="3A92B88A" w:rsidP="26606B1C">
      <w:pPr>
        <w:widowControl w:val="0"/>
        <w:tabs>
          <w:tab w:val="left" w:pos="6300"/>
          <w:tab w:val="right" w:pos="7380"/>
          <w:tab w:val="left" w:pos="7740"/>
          <w:tab w:val="right" w:pos="8891"/>
        </w:tabs>
        <w:ind w:left="720" w:hanging="720"/>
        <w:jc w:val="both"/>
        <w:rPr>
          <w:del w:id="7063" w:author="An Phuc Cao" w:date="2024-09-30T16:27:00Z" w16du:dateUtc="2024-09-30T09:27:00Z"/>
          <w:rFonts w:ascii="Arial" w:hAnsi="Arial" w:cs="Arial"/>
          <w:b/>
          <w:bCs/>
          <w:i/>
          <w:iCs/>
          <w:sz w:val="20"/>
        </w:rPr>
      </w:pPr>
      <w:del w:id="7064" w:author="An Phuc Cao" w:date="2024-09-30T16:27:00Z" w16du:dateUtc="2024-09-30T09:27:00Z">
        <w:r w:rsidRPr="00826313" w:rsidDel="00830DE9">
          <w:rPr>
            <w:rFonts w:ascii="Arial" w:hAnsi="Arial" w:cs="Arial"/>
            <w:b/>
            <w:bCs/>
            <w:i/>
            <w:iCs/>
            <w:sz w:val="20"/>
          </w:rPr>
          <w:delText>2</w:delText>
        </w:r>
      </w:del>
      <w:del w:id="7065" w:author="An Phuc Cao" w:date="2024-09-30T16:08:00Z" w16du:dateUtc="2024-09-30T09:08:00Z">
        <w:r w:rsidRPr="00826313" w:rsidDel="00D07AC5">
          <w:rPr>
            <w:rFonts w:ascii="Arial" w:hAnsi="Arial" w:cs="Arial"/>
            <w:b/>
            <w:bCs/>
            <w:i/>
            <w:iCs/>
            <w:sz w:val="20"/>
          </w:rPr>
          <w:delText>0</w:delText>
        </w:r>
      </w:del>
      <w:del w:id="7066" w:author="An Phuc Cao" w:date="2024-09-30T16:27:00Z" w16du:dateUtc="2024-09-30T09:27:00Z">
        <w:r w:rsidRPr="00826313" w:rsidDel="00830DE9">
          <w:rPr>
            <w:rFonts w:ascii="Arial" w:hAnsi="Arial" w:cs="Arial"/>
            <w:b/>
            <w:bCs/>
            <w:i/>
            <w:iCs/>
            <w:sz w:val="20"/>
          </w:rPr>
          <w:delText>.1</w:delText>
        </w:r>
        <w:r w:rsidR="00310FE0" w:rsidRPr="00826313" w:rsidDel="00830DE9">
          <w:tab/>
        </w:r>
        <w:r w:rsidRPr="00826313" w:rsidDel="00830DE9">
          <w:rPr>
            <w:rFonts w:ascii="Arial" w:hAnsi="Arial" w:cs="Arial"/>
            <w:b/>
            <w:bCs/>
            <w:i/>
            <w:iCs/>
            <w:sz w:val="20"/>
          </w:rPr>
          <w:delText>Tangible assets</w:delText>
        </w:r>
      </w:del>
    </w:p>
    <w:p w14:paraId="22936A59" w14:textId="0B533575" w:rsidR="00C41646" w:rsidRPr="00826313" w:rsidDel="00830DE9" w:rsidRDefault="00C41646" w:rsidP="00BA2C71">
      <w:pPr>
        <w:widowControl w:val="0"/>
        <w:tabs>
          <w:tab w:val="left" w:pos="6300"/>
          <w:tab w:val="right" w:pos="7380"/>
          <w:tab w:val="left" w:pos="7740"/>
          <w:tab w:val="right" w:pos="8891"/>
        </w:tabs>
        <w:jc w:val="both"/>
        <w:rPr>
          <w:del w:id="7067" w:author="An Phuc Cao" w:date="2024-09-30T16:27:00Z" w16du:dateUtc="2024-09-30T09:27:00Z"/>
          <w:rFonts w:ascii="Arial" w:hAnsi="Arial" w:cs="Arial"/>
          <w:b/>
          <w:sz w:val="20"/>
        </w:rPr>
      </w:pPr>
    </w:p>
    <w:p w14:paraId="0C639900" w14:textId="3EE1558E" w:rsidR="00C41646" w:rsidRPr="00826313" w:rsidDel="00830DE9" w:rsidRDefault="00C41646" w:rsidP="00C41646">
      <w:pPr>
        <w:tabs>
          <w:tab w:val="left" w:pos="720"/>
        </w:tabs>
        <w:ind w:left="720"/>
        <w:jc w:val="both"/>
        <w:rPr>
          <w:del w:id="7068" w:author="An Phuc Cao" w:date="2024-09-30T16:27:00Z" w16du:dateUtc="2024-09-30T09:27:00Z"/>
          <w:rFonts w:ascii="Arial" w:hAnsi="Arial" w:cs="Arial"/>
          <w:sz w:val="20"/>
        </w:rPr>
      </w:pPr>
      <w:del w:id="7069" w:author="An Phuc Cao" w:date="2024-09-30T16:27:00Z" w16du:dateUtc="2024-09-30T09:27:00Z">
        <w:r w:rsidRPr="00826313" w:rsidDel="00830DE9">
          <w:rPr>
            <w:rFonts w:ascii="Arial" w:hAnsi="Arial" w:cs="Arial"/>
            <w:sz w:val="20"/>
          </w:rPr>
          <w:delText xml:space="preserve">Movements of </w:delText>
        </w:r>
        <w:r w:rsidR="0069366C" w:rsidRPr="00826313" w:rsidDel="00830DE9">
          <w:rPr>
            <w:rFonts w:ascii="Arial" w:hAnsi="Arial" w:cs="Arial"/>
            <w:sz w:val="20"/>
          </w:rPr>
          <w:delText xml:space="preserve">tangible </w:delText>
        </w:r>
        <w:r w:rsidRPr="00826313" w:rsidDel="00830DE9">
          <w:rPr>
            <w:rFonts w:ascii="Arial" w:hAnsi="Arial" w:cs="Arial"/>
            <w:sz w:val="20"/>
          </w:rPr>
          <w:delText xml:space="preserve">assets </w:delText>
        </w:r>
        <w:r w:rsidRPr="00826313" w:rsidDel="00830DE9">
          <w:rPr>
            <w:rFonts w:ascii="Arial" w:hAnsi="Arial" w:cs="Arial"/>
            <w:sz w:val="20"/>
            <w:lang w:val="vi-VN"/>
          </w:rPr>
          <w:delText xml:space="preserve">for the </w:delText>
        </w:r>
        <w:r w:rsidR="00EE44C7" w:rsidRPr="00826313" w:rsidDel="00830DE9">
          <w:rPr>
            <w:rFonts w:ascii="Arial" w:hAnsi="Arial" w:cs="Arial"/>
            <w:sz w:val="20"/>
          </w:rPr>
          <w:delText>period</w:delText>
        </w:r>
        <w:r w:rsidR="00EE44C7" w:rsidRPr="00826313" w:rsidDel="00830DE9">
          <w:rPr>
            <w:rFonts w:ascii="Arial" w:hAnsi="Arial" w:cs="Arial"/>
            <w:sz w:val="20"/>
            <w:lang w:val="vi-VN"/>
          </w:rPr>
          <w:delText xml:space="preserve"> </w:delText>
        </w:r>
        <w:r w:rsidRPr="00826313" w:rsidDel="00830DE9">
          <w:rPr>
            <w:rFonts w:ascii="Arial" w:hAnsi="Arial" w:cs="Arial"/>
            <w:sz w:val="20"/>
            <w:lang w:val="vi-VN"/>
          </w:rPr>
          <w:delText xml:space="preserve">ended </w:delText>
        </w:r>
        <w:r w:rsidR="0027608B" w:rsidRPr="00826313" w:rsidDel="00830DE9">
          <w:rPr>
            <w:rFonts w:ascii="Arial" w:hAnsi="Arial" w:cs="Arial"/>
            <w:sz w:val="20"/>
          </w:rPr>
          <w:delText>30 June 202</w:delText>
        </w:r>
        <w:r w:rsidR="007D69CE" w:rsidDel="00830DE9">
          <w:rPr>
            <w:rFonts w:ascii="Arial" w:hAnsi="Arial" w:cs="Arial"/>
            <w:sz w:val="20"/>
          </w:rPr>
          <w:delText>3</w:delText>
        </w:r>
        <w:r w:rsidRPr="00826313" w:rsidDel="00830DE9">
          <w:rPr>
            <w:rFonts w:ascii="Arial" w:hAnsi="Arial" w:cs="Arial"/>
            <w:sz w:val="20"/>
            <w:lang w:val="vi-VN"/>
          </w:rPr>
          <w:delText xml:space="preserve"> </w:delText>
        </w:r>
        <w:r w:rsidRPr="00826313" w:rsidDel="00830DE9">
          <w:rPr>
            <w:rFonts w:ascii="Arial" w:hAnsi="Arial" w:cs="Arial"/>
            <w:sz w:val="20"/>
          </w:rPr>
          <w:delText>are as follows:</w:delText>
        </w:r>
      </w:del>
    </w:p>
    <w:p w14:paraId="63F13F1C" w14:textId="659BF7B5" w:rsidR="00C41646" w:rsidRPr="00826313" w:rsidDel="00830DE9" w:rsidRDefault="00C41646" w:rsidP="00C41646">
      <w:pPr>
        <w:tabs>
          <w:tab w:val="left" w:pos="720"/>
        </w:tabs>
        <w:ind w:left="720"/>
        <w:jc w:val="both"/>
        <w:rPr>
          <w:del w:id="7070" w:author="An Phuc Cao" w:date="2024-09-30T16:27:00Z" w16du:dateUtc="2024-09-30T09:27:00Z"/>
          <w:rFonts w:ascii="Arial" w:hAnsi="Arial" w:cs="Arial"/>
          <w:sz w:val="20"/>
        </w:rPr>
      </w:pPr>
    </w:p>
    <w:tbl>
      <w:tblPr>
        <w:tblW w:w="12888" w:type="dxa"/>
        <w:tblInd w:w="720" w:type="dxa"/>
        <w:tblLayout w:type="fixed"/>
        <w:tblLook w:val="0000" w:firstRow="0" w:lastRow="0" w:firstColumn="0" w:lastColumn="0" w:noHBand="0" w:noVBand="0"/>
      </w:tblPr>
      <w:tblGrid>
        <w:gridCol w:w="4242"/>
        <w:gridCol w:w="2126"/>
        <w:gridCol w:w="2095"/>
        <w:gridCol w:w="2157"/>
        <w:gridCol w:w="2268"/>
      </w:tblGrid>
      <w:tr w:rsidR="009626AF" w:rsidRPr="00826313" w:rsidDel="00830DE9" w14:paraId="5824B0F7" w14:textId="3C68B580" w:rsidTr="00C37028">
        <w:trPr>
          <w:del w:id="7071" w:author="An Phuc Cao" w:date="2024-09-30T16:27:00Z"/>
        </w:trPr>
        <w:tc>
          <w:tcPr>
            <w:tcW w:w="4242" w:type="dxa"/>
            <w:shd w:val="clear" w:color="auto" w:fill="auto"/>
            <w:vAlign w:val="bottom"/>
          </w:tcPr>
          <w:p w14:paraId="18D0D408" w14:textId="2B7AD3C4" w:rsidR="009626AF" w:rsidRPr="00826313" w:rsidDel="00830DE9" w:rsidRDefault="009626AF" w:rsidP="0002013D">
            <w:pPr>
              <w:widowControl w:val="0"/>
              <w:ind w:left="-85"/>
              <w:rPr>
                <w:del w:id="7072" w:author="An Phuc Cao" w:date="2024-09-30T16:27:00Z" w16du:dateUtc="2024-09-30T09:27:00Z"/>
                <w:rFonts w:ascii="Arial" w:hAnsi="Arial" w:cs="Arial"/>
                <w:sz w:val="20"/>
              </w:rPr>
            </w:pPr>
          </w:p>
        </w:tc>
        <w:tc>
          <w:tcPr>
            <w:tcW w:w="2126" w:type="dxa"/>
            <w:vAlign w:val="bottom"/>
          </w:tcPr>
          <w:p w14:paraId="30F735F0" w14:textId="7854A2BB" w:rsidR="00D012B1" w:rsidDel="00830DE9" w:rsidRDefault="00D012B1" w:rsidP="00D012B1">
            <w:pPr>
              <w:widowControl w:val="0"/>
              <w:pBdr>
                <w:bottom w:val="single" w:sz="4" w:space="1" w:color="auto"/>
              </w:pBdr>
              <w:suppressAutoHyphens/>
              <w:ind w:right="-85"/>
              <w:jc w:val="right"/>
              <w:rPr>
                <w:del w:id="7073" w:author="An Phuc Cao" w:date="2024-09-30T16:27:00Z" w16du:dateUtc="2024-09-30T09:27:00Z"/>
                <w:rFonts w:ascii="Arial" w:hAnsi="Arial" w:cs="Arial"/>
                <w:i/>
                <w:sz w:val="20"/>
              </w:rPr>
            </w:pPr>
            <w:del w:id="7074" w:author="An Phuc Cao" w:date="2024-09-30T16:27:00Z" w16du:dateUtc="2024-09-30T09:27:00Z">
              <w:r w:rsidDel="00830DE9">
                <w:rPr>
                  <w:rFonts w:ascii="Arial" w:hAnsi="Arial" w:cs="Arial"/>
                  <w:i/>
                  <w:sz w:val="20"/>
                </w:rPr>
                <w:delText>Office equipment</w:delText>
              </w:r>
            </w:del>
          </w:p>
          <w:p w14:paraId="6BDC73DF" w14:textId="6288E04B" w:rsidR="00106C5F" w:rsidRPr="00826313" w:rsidDel="00830DE9" w:rsidRDefault="00106C5F" w:rsidP="00C37028">
            <w:pPr>
              <w:widowControl w:val="0"/>
              <w:pBdr>
                <w:bottom w:val="single" w:sz="4" w:space="1" w:color="auto"/>
              </w:pBdr>
              <w:suppressAutoHyphens/>
              <w:ind w:right="-85"/>
              <w:jc w:val="right"/>
              <w:rPr>
                <w:del w:id="7075" w:author="An Phuc Cao" w:date="2024-09-30T16:27:00Z" w16du:dateUtc="2024-09-30T09:27:00Z"/>
                <w:rFonts w:ascii="Arial" w:hAnsi="Arial" w:cs="Arial"/>
                <w:i/>
                <w:sz w:val="20"/>
              </w:rPr>
            </w:pPr>
            <w:del w:id="7076" w:author="An Phuc Cao" w:date="2024-09-30T16:27:00Z" w16du:dateUtc="2024-09-30T09:27:00Z">
              <w:r w:rsidRPr="00826313" w:rsidDel="00830DE9">
                <w:rPr>
                  <w:rFonts w:ascii="Arial" w:hAnsi="Arial" w:cs="Arial"/>
                  <w:i/>
                  <w:sz w:val="20"/>
                </w:rPr>
                <w:delText>VND</w:delText>
              </w:r>
            </w:del>
          </w:p>
        </w:tc>
        <w:tc>
          <w:tcPr>
            <w:tcW w:w="2095" w:type="dxa"/>
            <w:shd w:val="clear" w:color="auto" w:fill="auto"/>
            <w:vAlign w:val="bottom"/>
          </w:tcPr>
          <w:p w14:paraId="1E630788" w14:textId="6634E5E2" w:rsidR="009626AF" w:rsidRPr="00826313" w:rsidDel="00830DE9" w:rsidRDefault="009626AF" w:rsidP="0002013D">
            <w:pPr>
              <w:widowControl w:val="0"/>
              <w:pBdr>
                <w:bottom w:val="single" w:sz="4" w:space="1" w:color="auto"/>
              </w:pBdr>
              <w:suppressAutoHyphens/>
              <w:ind w:right="-85"/>
              <w:jc w:val="right"/>
              <w:rPr>
                <w:del w:id="7077" w:author="An Phuc Cao" w:date="2024-09-30T16:27:00Z" w16du:dateUtc="2024-09-30T09:27:00Z"/>
                <w:rFonts w:ascii="Arial" w:hAnsi="Arial" w:cs="Arial"/>
                <w:i/>
                <w:sz w:val="20"/>
                <w:lang w:val="pt-BR"/>
              </w:rPr>
            </w:pPr>
            <w:del w:id="7078" w:author="An Phuc Cao" w:date="2024-09-30T16:27:00Z" w16du:dateUtc="2024-09-30T09:27:00Z">
              <w:r w:rsidRPr="00826313" w:rsidDel="00830DE9">
                <w:rPr>
                  <w:rFonts w:ascii="Arial" w:hAnsi="Arial" w:cs="Arial"/>
                  <w:i/>
                  <w:sz w:val="20"/>
                </w:rPr>
                <w:delText>Means of transportation</w:delText>
              </w:r>
              <w:r w:rsidRPr="00826313" w:rsidDel="00830DE9">
                <w:rPr>
                  <w:rFonts w:ascii="Arial" w:hAnsi="Arial" w:cs="Arial"/>
                  <w:i/>
                  <w:sz w:val="20"/>
                  <w:lang w:val="pt-BR"/>
                </w:rPr>
                <w:br/>
                <w:delText xml:space="preserve">VND </w:delText>
              </w:r>
            </w:del>
          </w:p>
        </w:tc>
        <w:tc>
          <w:tcPr>
            <w:tcW w:w="2157" w:type="dxa"/>
            <w:vAlign w:val="bottom"/>
          </w:tcPr>
          <w:p w14:paraId="40365DE2" w14:textId="15F708AB" w:rsidR="009626AF" w:rsidRPr="00826313" w:rsidDel="00830DE9" w:rsidRDefault="009626AF" w:rsidP="00A0092A">
            <w:pPr>
              <w:widowControl w:val="0"/>
              <w:pBdr>
                <w:bottom w:val="single" w:sz="4" w:space="1" w:color="auto"/>
              </w:pBdr>
              <w:suppressAutoHyphens/>
              <w:ind w:right="-85"/>
              <w:jc w:val="right"/>
              <w:rPr>
                <w:del w:id="7079" w:author="An Phuc Cao" w:date="2024-09-30T16:27:00Z" w16du:dateUtc="2024-09-30T09:27:00Z"/>
                <w:rFonts w:ascii="Arial" w:hAnsi="Arial" w:cs="Arial"/>
                <w:i/>
                <w:sz w:val="20"/>
              </w:rPr>
            </w:pPr>
            <w:del w:id="7080" w:author="An Phuc Cao" w:date="2024-09-30T16:27:00Z" w16du:dateUtc="2024-09-30T09:27:00Z">
              <w:r w:rsidRPr="00826313" w:rsidDel="00830DE9">
                <w:rPr>
                  <w:rFonts w:ascii="Arial" w:hAnsi="Arial" w:cs="Arial"/>
                  <w:i/>
                  <w:sz w:val="20"/>
                </w:rPr>
                <w:delText xml:space="preserve">Other </w:delText>
              </w:r>
            </w:del>
          </w:p>
          <w:p w14:paraId="74442104" w14:textId="1B6D4F4B" w:rsidR="009626AF" w:rsidRPr="00826313" w:rsidDel="00830DE9" w:rsidRDefault="00770727" w:rsidP="00A0092A">
            <w:pPr>
              <w:widowControl w:val="0"/>
              <w:pBdr>
                <w:bottom w:val="single" w:sz="4" w:space="1" w:color="auto"/>
              </w:pBdr>
              <w:suppressAutoHyphens/>
              <w:ind w:right="-85"/>
              <w:jc w:val="right"/>
              <w:rPr>
                <w:del w:id="7081" w:author="An Phuc Cao" w:date="2024-09-30T16:27:00Z" w16du:dateUtc="2024-09-30T09:27:00Z"/>
                <w:rFonts w:ascii="Arial" w:hAnsi="Arial" w:cs="Arial"/>
                <w:i/>
                <w:sz w:val="20"/>
              </w:rPr>
            </w:pPr>
            <w:del w:id="7082" w:author="An Phuc Cao" w:date="2024-09-30T16:27:00Z" w16du:dateUtc="2024-09-30T09:27:00Z">
              <w:r w:rsidRPr="00826313" w:rsidDel="00830DE9">
                <w:rPr>
                  <w:rFonts w:ascii="Arial" w:hAnsi="Arial" w:cs="Arial"/>
                  <w:i/>
                  <w:sz w:val="20"/>
                </w:rPr>
                <w:delText>equipment</w:delText>
              </w:r>
              <w:r w:rsidR="009626AF" w:rsidRPr="00826313" w:rsidDel="00830DE9">
                <w:rPr>
                  <w:rFonts w:ascii="Arial" w:hAnsi="Arial" w:cs="Arial"/>
                  <w:i/>
                  <w:sz w:val="20"/>
                  <w:lang w:val="pt-BR"/>
                </w:rPr>
                <w:br/>
                <w:delText>VND</w:delText>
              </w:r>
            </w:del>
          </w:p>
        </w:tc>
        <w:tc>
          <w:tcPr>
            <w:tcW w:w="2268" w:type="dxa"/>
            <w:vAlign w:val="bottom"/>
          </w:tcPr>
          <w:p w14:paraId="75009E4E" w14:textId="2F3BCF63" w:rsidR="009626AF" w:rsidRPr="00826313" w:rsidDel="00830DE9" w:rsidRDefault="009626AF" w:rsidP="00661CB4">
            <w:pPr>
              <w:widowControl w:val="0"/>
              <w:pBdr>
                <w:bottom w:val="single" w:sz="4" w:space="1" w:color="auto"/>
              </w:pBdr>
              <w:suppressAutoHyphens/>
              <w:ind w:right="-85"/>
              <w:jc w:val="right"/>
              <w:rPr>
                <w:del w:id="7083" w:author="An Phuc Cao" w:date="2024-09-30T16:27:00Z" w16du:dateUtc="2024-09-30T09:27:00Z"/>
                <w:rFonts w:ascii="Arial" w:hAnsi="Arial" w:cs="Arial"/>
                <w:i/>
                <w:sz w:val="20"/>
              </w:rPr>
            </w:pPr>
            <w:del w:id="7084" w:author="An Phuc Cao" w:date="2024-09-30T16:27:00Z" w16du:dateUtc="2024-09-30T09:27:00Z">
              <w:r w:rsidRPr="00826313" w:rsidDel="00830DE9">
                <w:rPr>
                  <w:rFonts w:ascii="Arial" w:hAnsi="Arial" w:cs="Arial"/>
                  <w:i/>
                  <w:sz w:val="20"/>
                </w:rPr>
                <w:delText>Total</w:delText>
              </w:r>
            </w:del>
          </w:p>
          <w:p w14:paraId="7833425D" w14:textId="3CD7C336" w:rsidR="009626AF" w:rsidRPr="00826313" w:rsidDel="00830DE9" w:rsidRDefault="009626AF" w:rsidP="00661CB4">
            <w:pPr>
              <w:widowControl w:val="0"/>
              <w:pBdr>
                <w:bottom w:val="single" w:sz="4" w:space="1" w:color="auto"/>
              </w:pBdr>
              <w:suppressAutoHyphens/>
              <w:ind w:right="-85"/>
              <w:jc w:val="right"/>
              <w:rPr>
                <w:del w:id="7085" w:author="An Phuc Cao" w:date="2024-09-30T16:27:00Z" w16du:dateUtc="2024-09-30T09:27:00Z"/>
                <w:rFonts w:ascii="Arial" w:hAnsi="Arial" w:cs="Arial"/>
                <w:i/>
                <w:sz w:val="20"/>
              </w:rPr>
            </w:pPr>
            <w:del w:id="7086" w:author="An Phuc Cao" w:date="2024-09-30T16:27:00Z" w16du:dateUtc="2024-09-30T09:27:00Z">
              <w:r w:rsidRPr="00826313" w:rsidDel="00830DE9">
                <w:rPr>
                  <w:rFonts w:ascii="Arial" w:hAnsi="Arial" w:cs="Arial"/>
                  <w:i/>
                  <w:sz w:val="20"/>
                </w:rPr>
                <w:delText>VND</w:delText>
              </w:r>
            </w:del>
          </w:p>
        </w:tc>
      </w:tr>
      <w:tr w:rsidR="00770727" w:rsidRPr="00826313" w:rsidDel="00830DE9" w14:paraId="7B0A593E" w14:textId="66B0A4CE">
        <w:trPr>
          <w:del w:id="7087" w:author="An Phuc Cao" w:date="2024-09-30T16:27:00Z"/>
        </w:trPr>
        <w:tc>
          <w:tcPr>
            <w:tcW w:w="4242" w:type="dxa"/>
            <w:shd w:val="clear" w:color="auto" w:fill="auto"/>
            <w:vAlign w:val="bottom"/>
          </w:tcPr>
          <w:p w14:paraId="12A5D54A" w14:textId="7CCCAB65" w:rsidR="00770727" w:rsidRPr="00826313" w:rsidDel="00830DE9" w:rsidRDefault="00770727" w:rsidP="00770727">
            <w:pPr>
              <w:widowControl w:val="0"/>
              <w:spacing w:before="120"/>
              <w:ind w:left="-108"/>
              <w:rPr>
                <w:del w:id="7088" w:author="An Phuc Cao" w:date="2024-09-30T16:27:00Z" w16du:dateUtc="2024-09-30T09:27:00Z"/>
                <w:rFonts w:ascii="Arial" w:hAnsi="Arial" w:cs="Arial"/>
                <w:b/>
                <w:bCs/>
                <w:sz w:val="20"/>
              </w:rPr>
            </w:pPr>
            <w:del w:id="7089" w:author="An Phuc Cao" w:date="2024-09-30T16:27:00Z" w16du:dateUtc="2024-09-30T09:27:00Z">
              <w:r w:rsidRPr="00826313" w:rsidDel="00830DE9">
                <w:rPr>
                  <w:rFonts w:ascii="Arial" w:hAnsi="Arial" w:cs="Arial"/>
                  <w:b/>
                  <w:bCs/>
                  <w:sz w:val="20"/>
                </w:rPr>
                <w:delText xml:space="preserve">Cost </w:delText>
              </w:r>
            </w:del>
          </w:p>
        </w:tc>
        <w:tc>
          <w:tcPr>
            <w:tcW w:w="2126" w:type="dxa"/>
            <w:vAlign w:val="bottom"/>
          </w:tcPr>
          <w:p w14:paraId="0567F98E" w14:textId="4EB230F0" w:rsidR="00770727" w:rsidRPr="00826313" w:rsidDel="00830DE9" w:rsidRDefault="00770727" w:rsidP="00770727">
            <w:pPr>
              <w:widowControl w:val="0"/>
              <w:spacing w:before="120"/>
              <w:ind w:right="-85"/>
              <w:jc w:val="right"/>
              <w:rPr>
                <w:del w:id="7090" w:author="An Phuc Cao" w:date="2024-09-30T16:27:00Z" w16du:dateUtc="2024-09-30T09:27:00Z"/>
                <w:rFonts w:ascii="Arial" w:hAnsi="Arial" w:cs="Arial"/>
                <w:sz w:val="20"/>
              </w:rPr>
            </w:pPr>
            <w:del w:id="7091" w:author="An Phuc Cao" w:date="2024-09-30T16:27:00Z" w16du:dateUtc="2024-09-30T09:27:00Z">
              <w:r w:rsidRPr="00627B4A" w:rsidDel="00830DE9">
                <w:rPr>
                  <w:rFonts w:ascii="Arial" w:hAnsi="Arial" w:cs="Arial"/>
                  <w:sz w:val="20"/>
                </w:rPr>
                <w:delText xml:space="preserve"> 896,615,867 </w:delText>
              </w:r>
            </w:del>
          </w:p>
        </w:tc>
        <w:tc>
          <w:tcPr>
            <w:tcW w:w="2095" w:type="dxa"/>
            <w:shd w:val="clear" w:color="auto" w:fill="auto"/>
            <w:vAlign w:val="bottom"/>
          </w:tcPr>
          <w:p w14:paraId="7EF43E63" w14:textId="607B2E7C" w:rsidR="00770727" w:rsidRPr="00826313" w:rsidDel="00830DE9" w:rsidRDefault="00770727" w:rsidP="00770727">
            <w:pPr>
              <w:widowControl w:val="0"/>
              <w:spacing w:before="120"/>
              <w:ind w:right="-85"/>
              <w:jc w:val="right"/>
              <w:rPr>
                <w:del w:id="7092" w:author="An Phuc Cao" w:date="2024-09-30T16:27:00Z" w16du:dateUtc="2024-09-30T09:27:00Z"/>
                <w:rFonts w:ascii="Arial" w:hAnsi="Arial" w:cs="Arial"/>
                <w:sz w:val="20"/>
              </w:rPr>
            </w:pPr>
            <w:del w:id="7093" w:author="An Phuc Cao" w:date="2024-09-30T16:27:00Z" w16du:dateUtc="2024-09-30T09:27:00Z">
              <w:r w:rsidRPr="00627B4A" w:rsidDel="00830DE9">
                <w:rPr>
                  <w:rFonts w:ascii="Arial" w:hAnsi="Arial" w:cs="Arial"/>
                  <w:sz w:val="20"/>
                </w:rPr>
                <w:delText xml:space="preserve"> 8,937,615,818 </w:delText>
              </w:r>
            </w:del>
          </w:p>
        </w:tc>
        <w:tc>
          <w:tcPr>
            <w:tcW w:w="2157" w:type="dxa"/>
            <w:vAlign w:val="bottom"/>
          </w:tcPr>
          <w:p w14:paraId="496B8E0D" w14:textId="23924A87" w:rsidR="00770727" w:rsidRPr="00826313" w:rsidDel="00830DE9" w:rsidRDefault="00770727" w:rsidP="00770727">
            <w:pPr>
              <w:widowControl w:val="0"/>
              <w:spacing w:before="120"/>
              <w:ind w:right="-85"/>
              <w:jc w:val="right"/>
              <w:rPr>
                <w:del w:id="7094" w:author="An Phuc Cao" w:date="2024-09-30T16:27:00Z" w16du:dateUtc="2024-09-30T09:27:00Z"/>
                <w:rFonts w:ascii="Arial" w:hAnsi="Arial" w:cs="Arial"/>
                <w:sz w:val="20"/>
              </w:rPr>
            </w:pPr>
            <w:del w:id="7095" w:author="An Phuc Cao" w:date="2024-09-30T16:27:00Z" w16du:dateUtc="2024-09-30T09:27:00Z">
              <w:r w:rsidRPr="00627B4A" w:rsidDel="00830DE9">
                <w:rPr>
                  <w:rFonts w:ascii="Arial" w:hAnsi="Arial" w:cs="Arial"/>
                  <w:sz w:val="20"/>
                </w:rPr>
                <w:delText xml:space="preserve"> 478,448,182 </w:delText>
              </w:r>
            </w:del>
          </w:p>
        </w:tc>
        <w:tc>
          <w:tcPr>
            <w:tcW w:w="2268" w:type="dxa"/>
            <w:vAlign w:val="bottom"/>
          </w:tcPr>
          <w:p w14:paraId="484D1678" w14:textId="7FB53B4B" w:rsidR="00770727" w:rsidRPr="00826313" w:rsidDel="00830DE9" w:rsidRDefault="00770727" w:rsidP="00770727">
            <w:pPr>
              <w:widowControl w:val="0"/>
              <w:spacing w:before="120"/>
              <w:ind w:right="-85"/>
              <w:jc w:val="right"/>
              <w:rPr>
                <w:del w:id="7096" w:author="An Phuc Cao" w:date="2024-09-30T16:27:00Z" w16du:dateUtc="2024-09-30T09:27:00Z"/>
                <w:rFonts w:ascii="Arial" w:hAnsi="Arial" w:cs="Arial"/>
                <w:sz w:val="20"/>
              </w:rPr>
            </w:pPr>
            <w:del w:id="7097" w:author="An Phuc Cao" w:date="2024-09-30T16:27:00Z" w16du:dateUtc="2024-09-30T09:27:00Z">
              <w:r w:rsidRPr="00627B4A" w:rsidDel="00830DE9">
                <w:rPr>
                  <w:rFonts w:ascii="Arial" w:hAnsi="Arial" w:cs="Arial"/>
                  <w:sz w:val="20"/>
                </w:rPr>
                <w:delText xml:space="preserve">10,312,679,867 </w:delText>
              </w:r>
            </w:del>
          </w:p>
        </w:tc>
      </w:tr>
      <w:tr w:rsidR="00770727" w:rsidRPr="00826313" w:rsidDel="00830DE9" w14:paraId="50364867" w14:textId="56456C62" w:rsidTr="00C37028">
        <w:trPr>
          <w:trHeight w:val="191"/>
          <w:del w:id="7098" w:author="An Phuc Cao" w:date="2024-09-30T16:27:00Z"/>
        </w:trPr>
        <w:tc>
          <w:tcPr>
            <w:tcW w:w="4242" w:type="dxa"/>
            <w:shd w:val="clear" w:color="auto" w:fill="auto"/>
            <w:vAlign w:val="bottom"/>
          </w:tcPr>
          <w:p w14:paraId="570E9456" w14:textId="7B09DE25" w:rsidR="00770727" w:rsidRPr="00826313" w:rsidDel="00830DE9" w:rsidRDefault="00770727" w:rsidP="00770727">
            <w:pPr>
              <w:widowControl w:val="0"/>
              <w:spacing w:before="120"/>
              <w:ind w:left="-108"/>
              <w:rPr>
                <w:del w:id="7099" w:author="An Phuc Cao" w:date="2024-09-30T16:27:00Z" w16du:dateUtc="2024-09-30T09:27:00Z"/>
                <w:rFonts w:ascii="Arial" w:hAnsi="Arial" w:cs="Arial"/>
                <w:sz w:val="20"/>
              </w:rPr>
            </w:pPr>
            <w:del w:id="7100" w:author="An Phuc Cao" w:date="2024-09-30T16:27:00Z" w16du:dateUtc="2024-09-30T09:27:00Z">
              <w:r w:rsidRPr="00826313" w:rsidDel="00830DE9">
                <w:rPr>
                  <w:rFonts w:ascii="Arial" w:hAnsi="Arial" w:cs="Arial"/>
                  <w:sz w:val="20"/>
                </w:rPr>
                <w:delText xml:space="preserve">At </w:delText>
              </w:r>
              <w:r w:rsidR="000C240B" w:rsidRPr="00332504" w:rsidDel="00830DE9">
                <w:rPr>
                  <w:rFonts w:ascii="Arial" w:hAnsi="Arial" w:cs="Arial"/>
                  <w:sz w:val="20"/>
                </w:rPr>
                <w:delText>1 January 20</w:delText>
              </w:r>
              <w:r w:rsidR="000C240B" w:rsidDel="00830DE9">
                <w:rPr>
                  <w:rFonts w:ascii="Arial" w:hAnsi="Arial" w:cs="Arial"/>
                  <w:sz w:val="20"/>
                </w:rPr>
                <w:delText>23</w:delText>
              </w:r>
            </w:del>
          </w:p>
        </w:tc>
        <w:tc>
          <w:tcPr>
            <w:tcW w:w="2126" w:type="dxa"/>
            <w:vAlign w:val="bottom"/>
          </w:tcPr>
          <w:p w14:paraId="5D4F74FF" w14:textId="449C3E62" w:rsidR="00770727" w:rsidRPr="00826313" w:rsidDel="00830DE9" w:rsidRDefault="00770727" w:rsidP="00770727">
            <w:pPr>
              <w:widowControl w:val="0"/>
              <w:spacing w:before="120"/>
              <w:ind w:right="-85"/>
              <w:jc w:val="right"/>
              <w:rPr>
                <w:del w:id="7101" w:author="An Phuc Cao" w:date="2024-09-30T16:27:00Z" w16du:dateUtc="2024-09-30T09:27:00Z"/>
                <w:rFonts w:ascii="Arial" w:hAnsi="Arial" w:cs="Arial"/>
                <w:sz w:val="20"/>
              </w:rPr>
            </w:pPr>
          </w:p>
        </w:tc>
        <w:tc>
          <w:tcPr>
            <w:tcW w:w="2095" w:type="dxa"/>
            <w:shd w:val="clear" w:color="auto" w:fill="auto"/>
            <w:vAlign w:val="bottom"/>
          </w:tcPr>
          <w:p w14:paraId="655D87F9" w14:textId="391219A2" w:rsidR="00770727" w:rsidRPr="00826313" w:rsidDel="00830DE9" w:rsidRDefault="00770727" w:rsidP="00770727">
            <w:pPr>
              <w:widowControl w:val="0"/>
              <w:spacing w:before="120"/>
              <w:ind w:right="-85"/>
              <w:jc w:val="right"/>
              <w:rPr>
                <w:del w:id="7102" w:author="An Phuc Cao" w:date="2024-09-30T16:27:00Z" w16du:dateUtc="2024-09-30T09:27:00Z"/>
                <w:rFonts w:ascii="Arial" w:hAnsi="Arial" w:cs="Arial"/>
                <w:sz w:val="20"/>
              </w:rPr>
            </w:pPr>
          </w:p>
        </w:tc>
        <w:tc>
          <w:tcPr>
            <w:tcW w:w="2157" w:type="dxa"/>
            <w:vAlign w:val="bottom"/>
          </w:tcPr>
          <w:p w14:paraId="5FB891C6" w14:textId="066E2223" w:rsidR="00770727" w:rsidRPr="00826313" w:rsidDel="00830DE9" w:rsidRDefault="00770727" w:rsidP="00770727">
            <w:pPr>
              <w:widowControl w:val="0"/>
              <w:spacing w:before="120"/>
              <w:ind w:right="-85"/>
              <w:jc w:val="right"/>
              <w:rPr>
                <w:del w:id="7103" w:author="An Phuc Cao" w:date="2024-09-30T16:27:00Z" w16du:dateUtc="2024-09-30T09:27:00Z"/>
                <w:rFonts w:ascii="Arial" w:hAnsi="Arial" w:cs="Arial"/>
                <w:sz w:val="20"/>
              </w:rPr>
            </w:pPr>
          </w:p>
        </w:tc>
        <w:tc>
          <w:tcPr>
            <w:tcW w:w="2268" w:type="dxa"/>
            <w:vAlign w:val="bottom"/>
          </w:tcPr>
          <w:p w14:paraId="21CE3936" w14:textId="4A205ABA" w:rsidR="00770727" w:rsidRPr="00826313" w:rsidDel="00830DE9" w:rsidRDefault="00770727" w:rsidP="00770727">
            <w:pPr>
              <w:widowControl w:val="0"/>
              <w:spacing w:before="120"/>
              <w:ind w:right="-85"/>
              <w:jc w:val="right"/>
              <w:rPr>
                <w:del w:id="7104" w:author="An Phuc Cao" w:date="2024-09-30T16:27:00Z" w16du:dateUtc="2024-09-30T09:27:00Z"/>
                <w:rFonts w:ascii="Arial" w:hAnsi="Arial" w:cs="Arial"/>
                <w:sz w:val="20"/>
              </w:rPr>
            </w:pPr>
          </w:p>
        </w:tc>
      </w:tr>
      <w:tr w:rsidR="00946816" w:rsidRPr="00826313" w:rsidDel="00830DE9" w14:paraId="4009025A" w14:textId="2F132C05" w:rsidTr="00C37028">
        <w:trPr>
          <w:del w:id="7105" w:author="An Phuc Cao" w:date="2024-09-30T16:27:00Z"/>
        </w:trPr>
        <w:tc>
          <w:tcPr>
            <w:tcW w:w="4242" w:type="dxa"/>
            <w:shd w:val="clear" w:color="auto" w:fill="auto"/>
            <w:vAlign w:val="bottom"/>
          </w:tcPr>
          <w:p w14:paraId="1B9EC918" w14:textId="1C8CC7E5" w:rsidR="00946816" w:rsidRPr="00826313" w:rsidDel="00830DE9" w:rsidRDefault="00946816" w:rsidP="00946816">
            <w:pPr>
              <w:widowControl w:val="0"/>
              <w:ind w:left="-108"/>
              <w:rPr>
                <w:del w:id="7106" w:author="An Phuc Cao" w:date="2024-09-30T16:27:00Z" w16du:dateUtc="2024-09-30T09:27:00Z"/>
                <w:rFonts w:ascii="Arial" w:hAnsi="Arial" w:cs="Arial"/>
                <w:sz w:val="20"/>
              </w:rPr>
            </w:pPr>
            <w:del w:id="7107" w:author="An Phuc Cao" w:date="2024-09-30T16:27:00Z" w16du:dateUtc="2024-09-30T09:27:00Z">
              <w:r w:rsidRPr="00826313" w:rsidDel="00830DE9">
                <w:rPr>
                  <w:rFonts w:ascii="Arial" w:hAnsi="Arial" w:cs="Arial"/>
                  <w:sz w:val="20"/>
                </w:rPr>
                <w:delText>Purchase</w:delText>
              </w:r>
            </w:del>
          </w:p>
        </w:tc>
        <w:tc>
          <w:tcPr>
            <w:tcW w:w="2126" w:type="dxa"/>
            <w:vAlign w:val="bottom"/>
          </w:tcPr>
          <w:p w14:paraId="3E98EFF5" w14:textId="5FDD6F49" w:rsidR="00946816" w:rsidRPr="00826313" w:rsidDel="00830DE9" w:rsidRDefault="00946816" w:rsidP="00946816">
            <w:pPr>
              <w:widowControl w:val="0"/>
              <w:pBdr>
                <w:bottom w:val="single" w:sz="4" w:space="1" w:color="auto"/>
              </w:pBdr>
              <w:ind w:right="-85"/>
              <w:jc w:val="right"/>
              <w:rPr>
                <w:del w:id="7108" w:author="An Phuc Cao" w:date="2024-09-30T16:27:00Z" w16du:dateUtc="2024-09-30T09:27:00Z"/>
                <w:rFonts w:ascii="Arial" w:hAnsi="Arial" w:cs="Arial"/>
                <w:sz w:val="20"/>
              </w:rPr>
            </w:pPr>
          </w:p>
        </w:tc>
        <w:tc>
          <w:tcPr>
            <w:tcW w:w="2095" w:type="dxa"/>
            <w:shd w:val="clear" w:color="auto" w:fill="auto"/>
            <w:vAlign w:val="bottom"/>
          </w:tcPr>
          <w:p w14:paraId="359569CF" w14:textId="4D032E38" w:rsidR="00946816" w:rsidRPr="00826313" w:rsidDel="00830DE9" w:rsidRDefault="00946816" w:rsidP="00946816">
            <w:pPr>
              <w:widowControl w:val="0"/>
              <w:pBdr>
                <w:bottom w:val="single" w:sz="4" w:space="1" w:color="auto"/>
              </w:pBdr>
              <w:ind w:right="-85"/>
              <w:jc w:val="right"/>
              <w:rPr>
                <w:del w:id="7109" w:author="An Phuc Cao" w:date="2024-09-30T16:27:00Z" w16du:dateUtc="2024-09-30T09:27:00Z"/>
                <w:rFonts w:ascii="Arial" w:hAnsi="Arial" w:cs="Arial"/>
                <w:sz w:val="20"/>
              </w:rPr>
            </w:pPr>
          </w:p>
        </w:tc>
        <w:tc>
          <w:tcPr>
            <w:tcW w:w="2157" w:type="dxa"/>
            <w:vAlign w:val="bottom"/>
          </w:tcPr>
          <w:p w14:paraId="06098EE4" w14:textId="0E10E700" w:rsidR="00946816" w:rsidRPr="00826313" w:rsidDel="00830DE9" w:rsidRDefault="00946816" w:rsidP="00946816">
            <w:pPr>
              <w:widowControl w:val="0"/>
              <w:pBdr>
                <w:bottom w:val="single" w:sz="4" w:space="1" w:color="auto"/>
              </w:pBdr>
              <w:ind w:right="-85"/>
              <w:jc w:val="right"/>
              <w:rPr>
                <w:del w:id="7110" w:author="An Phuc Cao" w:date="2024-09-30T16:27:00Z" w16du:dateUtc="2024-09-30T09:27:00Z"/>
                <w:rFonts w:ascii="Arial" w:hAnsi="Arial" w:cs="Arial"/>
                <w:sz w:val="20"/>
              </w:rPr>
            </w:pPr>
          </w:p>
        </w:tc>
        <w:tc>
          <w:tcPr>
            <w:tcW w:w="2268" w:type="dxa"/>
            <w:vAlign w:val="bottom"/>
          </w:tcPr>
          <w:p w14:paraId="21A19738" w14:textId="397A9782" w:rsidR="00946816" w:rsidRPr="00826313" w:rsidDel="00830DE9" w:rsidRDefault="00946816" w:rsidP="00946816">
            <w:pPr>
              <w:widowControl w:val="0"/>
              <w:pBdr>
                <w:bottom w:val="single" w:sz="4" w:space="1" w:color="auto"/>
              </w:pBdr>
              <w:ind w:right="-85"/>
              <w:jc w:val="right"/>
              <w:rPr>
                <w:del w:id="7111" w:author="An Phuc Cao" w:date="2024-09-30T16:27:00Z" w16du:dateUtc="2024-09-30T09:27:00Z"/>
                <w:rFonts w:ascii="Arial" w:hAnsi="Arial" w:cs="Arial"/>
                <w:sz w:val="20"/>
              </w:rPr>
            </w:pPr>
          </w:p>
        </w:tc>
      </w:tr>
      <w:tr w:rsidR="00946816" w:rsidRPr="00826313" w:rsidDel="00830DE9" w14:paraId="54D9CE18" w14:textId="5E472E3C" w:rsidTr="00C37028">
        <w:trPr>
          <w:del w:id="7112" w:author="An Phuc Cao" w:date="2024-09-30T16:27:00Z"/>
        </w:trPr>
        <w:tc>
          <w:tcPr>
            <w:tcW w:w="4242" w:type="dxa"/>
            <w:shd w:val="clear" w:color="auto" w:fill="auto"/>
            <w:vAlign w:val="bottom"/>
          </w:tcPr>
          <w:p w14:paraId="75BDECE9" w14:textId="770488FB" w:rsidR="00946816" w:rsidRPr="00826313" w:rsidDel="00830DE9" w:rsidRDefault="00946816" w:rsidP="00946816">
            <w:pPr>
              <w:widowControl w:val="0"/>
              <w:spacing w:before="120"/>
              <w:ind w:left="-108"/>
              <w:rPr>
                <w:del w:id="7113" w:author="An Phuc Cao" w:date="2024-09-30T16:27:00Z" w16du:dateUtc="2024-09-30T09:27:00Z"/>
                <w:rFonts w:ascii="Arial" w:hAnsi="Arial" w:cs="Arial"/>
                <w:sz w:val="20"/>
              </w:rPr>
            </w:pPr>
            <w:del w:id="7114" w:author="An Phuc Cao" w:date="2024-09-30T16:27:00Z" w16du:dateUtc="2024-09-30T09:27:00Z">
              <w:r w:rsidRPr="00826313" w:rsidDel="00830DE9">
                <w:rPr>
                  <w:rFonts w:ascii="Arial" w:hAnsi="Arial" w:cs="Arial"/>
                  <w:sz w:val="20"/>
                </w:rPr>
                <w:delText>At 30 June 202</w:delText>
              </w:r>
              <w:r w:rsidR="00D012B1" w:rsidDel="00830DE9">
                <w:rPr>
                  <w:rFonts w:ascii="Arial" w:hAnsi="Arial" w:cs="Arial"/>
                  <w:sz w:val="20"/>
                </w:rPr>
                <w:delText>3</w:delText>
              </w:r>
            </w:del>
          </w:p>
        </w:tc>
        <w:tc>
          <w:tcPr>
            <w:tcW w:w="2126" w:type="dxa"/>
            <w:vAlign w:val="bottom"/>
          </w:tcPr>
          <w:p w14:paraId="30ED775C" w14:textId="0407F5A8" w:rsidR="00946816" w:rsidRPr="00826313" w:rsidDel="00830DE9" w:rsidRDefault="00946816" w:rsidP="00946816">
            <w:pPr>
              <w:widowControl w:val="0"/>
              <w:pBdr>
                <w:bottom w:val="single" w:sz="4" w:space="1" w:color="auto"/>
              </w:pBdr>
              <w:spacing w:before="120"/>
              <w:ind w:right="-85"/>
              <w:jc w:val="right"/>
              <w:rPr>
                <w:del w:id="7115" w:author="An Phuc Cao" w:date="2024-09-30T16:27:00Z" w16du:dateUtc="2024-09-30T09:27:00Z"/>
                <w:rFonts w:ascii="Arial" w:hAnsi="Arial" w:cs="Arial"/>
                <w:b/>
                <w:bCs/>
                <w:sz w:val="20"/>
              </w:rPr>
            </w:pPr>
          </w:p>
        </w:tc>
        <w:tc>
          <w:tcPr>
            <w:tcW w:w="2095" w:type="dxa"/>
            <w:shd w:val="clear" w:color="auto" w:fill="auto"/>
            <w:vAlign w:val="bottom"/>
          </w:tcPr>
          <w:p w14:paraId="1236A161" w14:textId="4067D3DF" w:rsidR="00946816" w:rsidRPr="00826313" w:rsidDel="00830DE9" w:rsidRDefault="00946816" w:rsidP="00946816">
            <w:pPr>
              <w:widowControl w:val="0"/>
              <w:pBdr>
                <w:bottom w:val="single" w:sz="4" w:space="1" w:color="auto"/>
              </w:pBdr>
              <w:spacing w:before="120"/>
              <w:ind w:right="-85"/>
              <w:jc w:val="right"/>
              <w:rPr>
                <w:del w:id="7116" w:author="An Phuc Cao" w:date="2024-09-30T16:27:00Z" w16du:dateUtc="2024-09-30T09:27:00Z"/>
                <w:rFonts w:ascii="Arial" w:hAnsi="Arial" w:cs="Arial"/>
                <w:b/>
                <w:bCs/>
                <w:sz w:val="20"/>
              </w:rPr>
            </w:pPr>
          </w:p>
        </w:tc>
        <w:tc>
          <w:tcPr>
            <w:tcW w:w="2157" w:type="dxa"/>
            <w:vAlign w:val="bottom"/>
          </w:tcPr>
          <w:p w14:paraId="666EED84" w14:textId="6A37E16F" w:rsidR="00946816" w:rsidRPr="00826313" w:rsidDel="00830DE9" w:rsidRDefault="00946816" w:rsidP="00946816">
            <w:pPr>
              <w:widowControl w:val="0"/>
              <w:pBdr>
                <w:bottom w:val="single" w:sz="4" w:space="1" w:color="auto"/>
              </w:pBdr>
              <w:spacing w:before="120"/>
              <w:ind w:right="-85"/>
              <w:jc w:val="right"/>
              <w:rPr>
                <w:del w:id="7117" w:author="An Phuc Cao" w:date="2024-09-30T16:27:00Z" w16du:dateUtc="2024-09-30T09:27:00Z"/>
                <w:rFonts w:ascii="Arial" w:hAnsi="Arial" w:cs="Arial"/>
                <w:b/>
                <w:bCs/>
                <w:sz w:val="20"/>
              </w:rPr>
            </w:pPr>
          </w:p>
        </w:tc>
        <w:tc>
          <w:tcPr>
            <w:tcW w:w="2268" w:type="dxa"/>
            <w:vAlign w:val="bottom"/>
          </w:tcPr>
          <w:p w14:paraId="60FD7F35" w14:textId="7CD04DD7" w:rsidR="00946816" w:rsidRPr="00826313" w:rsidDel="00830DE9" w:rsidRDefault="00946816" w:rsidP="00946816">
            <w:pPr>
              <w:widowControl w:val="0"/>
              <w:pBdr>
                <w:bottom w:val="single" w:sz="4" w:space="1" w:color="auto"/>
              </w:pBdr>
              <w:spacing w:before="120"/>
              <w:ind w:right="-85"/>
              <w:jc w:val="right"/>
              <w:rPr>
                <w:del w:id="7118" w:author="An Phuc Cao" w:date="2024-09-30T16:27:00Z" w16du:dateUtc="2024-09-30T09:27:00Z"/>
                <w:rFonts w:ascii="Arial" w:hAnsi="Arial" w:cs="Arial"/>
                <w:sz w:val="20"/>
              </w:rPr>
            </w:pPr>
          </w:p>
        </w:tc>
      </w:tr>
      <w:tr w:rsidR="009626AF" w:rsidRPr="00826313" w:rsidDel="00830DE9" w14:paraId="3E6F0B54" w14:textId="36F6CABD" w:rsidTr="00C37028">
        <w:trPr>
          <w:del w:id="7119" w:author="An Phuc Cao" w:date="2024-09-30T16:27:00Z"/>
        </w:trPr>
        <w:tc>
          <w:tcPr>
            <w:tcW w:w="4242" w:type="dxa"/>
            <w:shd w:val="clear" w:color="auto" w:fill="auto"/>
            <w:vAlign w:val="bottom"/>
          </w:tcPr>
          <w:p w14:paraId="42C44FFA" w14:textId="16D16121" w:rsidR="009626AF" w:rsidRPr="00826313" w:rsidDel="00830DE9" w:rsidRDefault="009626AF" w:rsidP="0002013D">
            <w:pPr>
              <w:widowControl w:val="0"/>
              <w:spacing w:before="120"/>
              <w:ind w:left="-108"/>
              <w:rPr>
                <w:del w:id="7120" w:author="An Phuc Cao" w:date="2024-09-30T16:27:00Z" w16du:dateUtc="2024-09-30T09:27:00Z"/>
                <w:rFonts w:ascii="Arial" w:hAnsi="Arial" w:cs="Arial"/>
                <w:sz w:val="20"/>
              </w:rPr>
            </w:pPr>
            <w:del w:id="7121" w:author="An Phuc Cao" w:date="2024-09-30T16:27:00Z" w16du:dateUtc="2024-09-30T09:27:00Z">
              <w:r w:rsidRPr="00826313" w:rsidDel="00830DE9">
                <w:rPr>
                  <w:rFonts w:ascii="Arial" w:hAnsi="Arial" w:cs="Arial"/>
                  <w:b/>
                  <w:sz w:val="20"/>
                </w:rPr>
                <w:delText>Accumulated depreciation</w:delText>
              </w:r>
            </w:del>
          </w:p>
        </w:tc>
        <w:tc>
          <w:tcPr>
            <w:tcW w:w="2126" w:type="dxa"/>
            <w:vAlign w:val="bottom"/>
          </w:tcPr>
          <w:p w14:paraId="5B70BD7D" w14:textId="7987E5C2" w:rsidR="009626AF" w:rsidRPr="00826313" w:rsidDel="00830DE9" w:rsidRDefault="009626AF" w:rsidP="00C37028">
            <w:pPr>
              <w:widowControl w:val="0"/>
              <w:spacing w:before="120"/>
              <w:ind w:right="-85"/>
              <w:jc w:val="right"/>
              <w:rPr>
                <w:del w:id="7122" w:author="An Phuc Cao" w:date="2024-09-30T16:27:00Z" w16du:dateUtc="2024-09-30T09:27:00Z"/>
                <w:rFonts w:ascii="Arial" w:hAnsi="Arial" w:cs="Arial"/>
                <w:sz w:val="20"/>
              </w:rPr>
            </w:pPr>
          </w:p>
        </w:tc>
        <w:tc>
          <w:tcPr>
            <w:tcW w:w="2095" w:type="dxa"/>
            <w:shd w:val="clear" w:color="auto" w:fill="auto"/>
            <w:vAlign w:val="bottom"/>
          </w:tcPr>
          <w:p w14:paraId="003CFAD2" w14:textId="6D863B36" w:rsidR="009626AF" w:rsidRPr="00826313" w:rsidDel="00830DE9" w:rsidRDefault="009626AF" w:rsidP="0002013D">
            <w:pPr>
              <w:widowControl w:val="0"/>
              <w:spacing w:before="120"/>
              <w:ind w:right="-85"/>
              <w:jc w:val="right"/>
              <w:rPr>
                <w:del w:id="7123" w:author="An Phuc Cao" w:date="2024-09-30T16:27:00Z" w16du:dateUtc="2024-09-30T09:27:00Z"/>
                <w:rFonts w:ascii="Arial" w:hAnsi="Arial" w:cs="Arial"/>
                <w:sz w:val="20"/>
              </w:rPr>
            </w:pPr>
          </w:p>
        </w:tc>
        <w:tc>
          <w:tcPr>
            <w:tcW w:w="2157" w:type="dxa"/>
            <w:vAlign w:val="bottom"/>
          </w:tcPr>
          <w:p w14:paraId="16239FE5" w14:textId="519A6AA5" w:rsidR="009626AF" w:rsidRPr="00826313" w:rsidDel="00830DE9" w:rsidRDefault="009626AF" w:rsidP="00DB1A13">
            <w:pPr>
              <w:widowControl w:val="0"/>
              <w:spacing w:before="120"/>
              <w:ind w:right="-85"/>
              <w:jc w:val="right"/>
              <w:rPr>
                <w:del w:id="7124" w:author="An Phuc Cao" w:date="2024-09-30T16:27:00Z" w16du:dateUtc="2024-09-30T09:27:00Z"/>
                <w:rFonts w:ascii="Arial" w:hAnsi="Arial" w:cs="Arial"/>
                <w:sz w:val="20"/>
              </w:rPr>
            </w:pPr>
          </w:p>
        </w:tc>
        <w:tc>
          <w:tcPr>
            <w:tcW w:w="2268" w:type="dxa"/>
            <w:vAlign w:val="bottom"/>
          </w:tcPr>
          <w:p w14:paraId="0D67267F" w14:textId="2BFA28AA" w:rsidR="009626AF" w:rsidRPr="00826313" w:rsidDel="00830DE9" w:rsidRDefault="009626AF" w:rsidP="00DB1A13">
            <w:pPr>
              <w:widowControl w:val="0"/>
              <w:spacing w:before="120"/>
              <w:ind w:right="-85"/>
              <w:jc w:val="right"/>
              <w:rPr>
                <w:del w:id="7125" w:author="An Phuc Cao" w:date="2024-09-30T16:27:00Z" w16du:dateUtc="2024-09-30T09:27:00Z"/>
                <w:rFonts w:ascii="Arial" w:hAnsi="Arial" w:cs="Arial"/>
                <w:sz w:val="20"/>
              </w:rPr>
            </w:pPr>
          </w:p>
        </w:tc>
      </w:tr>
      <w:tr w:rsidR="00E139E6" w:rsidRPr="00826313" w:rsidDel="00830DE9" w14:paraId="7441EC4C" w14:textId="638B8220" w:rsidTr="00C37028">
        <w:trPr>
          <w:del w:id="7126" w:author="An Phuc Cao" w:date="2024-09-30T16:27:00Z"/>
        </w:trPr>
        <w:tc>
          <w:tcPr>
            <w:tcW w:w="4242" w:type="dxa"/>
            <w:shd w:val="clear" w:color="auto" w:fill="auto"/>
            <w:vAlign w:val="bottom"/>
          </w:tcPr>
          <w:p w14:paraId="45126278" w14:textId="167ADB96" w:rsidR="00E139E6" w:rsidRPr="00826313" w:rsidDel="00830DE9" w:rsidRDefault="000C240B" w:rsidP="00E139E6">
            <w:pPr>
              <w:widowControl w:val="0"/>
              <w:spacing w:before="120"/>
              <w:ind w:left="-108"/>
              <w:rPr>
                <w:del w:id="7127" w:author="An Phuc Cao" w:date="2024-09-30T16:27:00Z" w16du:dateUtc="2024-09-30T09:27:00Z"/>
                <w:rFonts w:ascii="Arial" w:hAnsi="Arial" w:cs="Arial"/>
                <w:sz w:val="20"/>
                <w:lang w:val="vi-VN"/>
              </w:rPr>
            </w:pPr>
            <w:del w:id="7128" w:author="An Phuc Cao" w:date="2024-09-30T16:27:00Z" w16du:dateUtc="2024-09-30T09:27:00Z">
              <w:r w:rsidRPr="00826313" w:rsidDel="00830DE9">
                <w:rPr>
                  <w:rFonts w:ascii="Arial" w:hAnsi="Arial" w:cs="Arial"/>
                  <w:sz w:val="20"/>
                </w:rPr>
                <w:delText xml:space="preserve">At </w:delText>
              </w:r>
              <w:r w:rsidRPr="00332504" w:rsidDel="00830DE9">
                <w:rPr>
                  <w:rFonts w:ascii="Arial" w:hAnsi="Arial" w:cs="Arial"/>
                  <w:sz w:val="20"/>
                </w:rPr>
                <w:delText>1 January 20</w:delText>
              </w:r>
              <w:r w:rsidDel="00830DE9">
                <w:rPr>
                  <w:rFonts w:ascii="Arial" w:hAnsi="Arial" w:cs="Arial"/>
                  <w:sz w:val="20"/>
                </w:rPr>
                <w:delText>23</w:delText>
              </w:r>
            </w:del>
          </w:p>
        </w:tc>
        <w:tc>
          <w:tcPr>
            <w:tcW w:w="2126" w:type="dxa"/>
            <w:vAlign w:val="bottom"/>
          </w:tcPr>
          <w:p w14:paraId="7B09C720" w14:textId="719AE76E" w:rsidR="00E139E6" w:rsidRPr="00826313" w:rsidDel="00830DE9" w:rsidRDefault="00E139E6" w:rsidP="00E139E6">
            <w:pPr>
              <w:widowControl w:val="0"/>
              <w:spacing w:before="120"/>
              <w:ind w:right="-85"/>
              <w:jc w:val="right"/>
              <w:rPr>
                <w:del w:id="7129" w:author="An Phuc Cao" w:date="2024-09-30T16:27:00Z" w16du:dateUtc="2024-09-30T09:27:00Z"/>
                <w:rFonts w:ascii="Arial" w:hAnsi="Arial" w:cs="Arial"/>
                <w:sz w:val="20"/>
              </w:rPr>
            </w:pPr>
            <w:del w:id="7130" w:author="An Phuc Cao" w:date="2024-09-30T16:27:00Z" w16du:dateUtc="2024-09-30T09:27:00Z">
              <w:r w:rsidRPr="006B6265" w:rsidDel="00830DE9">
                <w:rPr>
                  <w:rFonts w:ascii="Arial" w:hAnsi="Arial" w:cs="Arial"/>
                  <w:sz w:val="20"/>
                </w:rPr>
                <w:delText xml:space="preserve"> 99,364,560 </w:delText>
              </w:r>
            </w:del>
          </w:p>
        </w:tc>
        <w:tc>
          <w:tcPr>
            <w:tcW w:w="2095" w:type="dxa"/>
            <w:shd w:val="clear" w:color="auto" w:fill="auto"/>
            <w:vAlign w:val="bottom"/>
          </w:tcPr>
          <w:p w14:paraId="6D586C5C" w14:textId="3E1F1624" w:rsidR="00E139E6" w:rsidRPr="00826313" w:rsidDel="00830DE9" w:rsidRDefault="00E139E6" w:rsidP="00E139E6">
            <w:pPr>
              <w:widowControl w:val="0"/>
              <w:spacing w:before="120"/>
              <w:ind w:right="-85"/>
              <w:jc w:val="right"/>
              <w:rPr>
                <w:del w:id="7131" w:author="An Phuc Cao" w:date="2024-09-30T16:27:00Z" w16du:dateUtc="2024-09-30T09:27:00Z"/>
                <w:rFonts w:ascii="Arial" w:hAnsi="Arial" w:cs="Arial"/>
                <w:sz w:val="20"/>
              </w:rPr>
            </w:pPr>
            <w:del w:id="7132" w:author="An Phuc Cao" w:date="2024-09-30T16:27:00Z" w16du:dateUtc="2024-09-30T09:27:00Z">
              <w:r w:rsidRPr="006B6265" w:rsidDel="00830DE9">
                <w:rPr>
                  <w:rFonts w:ascii="Arial" w:hAnsi="Arial" w:cs="Arial"/>
                  <w:sz w:val="20"/>
                </w:rPr>
                <w:delText xml:space="preserve"> 708,114,977 </w:delText>
              </w:r>
            </w:del>
          </w:p>
        </w:tc>
        <w:tc>
          <w:tcPr>
            <w:tcW w:w="2157" w:type="dxa"/>
            <w:vAlign w:val="bottom"/>
          </w:tcPr>
          <w:p w14:paraId="245FF810" w14:textId="467D59A4" w:rsidR="00E139E6" w:rsidRPr="00826313" w:rsidDel="00830DE9" w:rsidRDefault="00E139E6" w:rsidP="00E139E6">
            <w:pPr>
              <w:widowControl w:val="0"/>
              <w:spacing w:before="120"/>
              <w:ind w:right="-85"/>
              <w:jc w:val="right"/>
              <w:rPr>
                <w:del w:id="7133" w:author="An Phuc Cao" w:date="2024-09-30T16:27:00Z" w16du:dateUtc="2024-09-30T09:27:00Z"/>
                <w:rFonts w:ascii="Arial" w:hAnsi="Arial" w:cs="Arial"/>
                <w:sz w:val="20"/>
              </w:rPr>
            </w:pPr>
            <w:del w:id="7134" w:author="An Phuc Cao" w:date="2024-09-30T16:27:00Z" w16du:dateUtc="2024-09-30T09:27:00Z">
              <w:r w:rsidRPr="006B6265" w:rsidDel="00830DE9">
                <w:rPr>
                  <w:rFonts w:ascii="Arial" w:hAnsi="Arial" w:cs="Arial"/>
                  <w:sz w:val="20"/>
                </w:rPr>
                <w:delText xml:space="preserve"> 405,660,862 </w:delText>
              </w:r>
            </w:del>
          </w:p>
        </w:tc>
        <w:tc>
          <w:tcPr>
            <w:tcW w:w="2268" w:type="dxa"/>
            <w:vAlign w:val="bottom"/>
          </w:tcPr>
          <w:p w14:paraId="77D50D36" w14:textId="523F5ACE" w:rsidR="00E139E6" w:rsidRPr="00826313" w:rsidDel="00830DE9" w:rsidRDefault="00E139E6" w:rsidP="00E139E6">
            <w:pPr>
              <w:widowControl w:val="0"/>
              <w:spacing w:before="120"/>
              <w:ind w:right="-85"/>
              <w:jc w:val="right"/>
              <w:rPr>
                <w:del w:id="7135" w:author="An Phuc Cao" w:date="2024-09-30T16:27:00Z" w16du:dateUtc="2024-09-30T09:27:00Z"/>
                <w:rFonts w:ascii="Arial" w:hAnsi="Arial" w:cs="Arial"/>
                <w:sz w:val="20"/>
              </w:rPr>
            </w:pPr>
            <w:del w:id="7136" w:author="An Phuc Cao" w:date="2024-09-30T16:27:00Z" w16du:dateUtc="2024-09-30T09:27:00Z">
              <w:r w:rsidRPr="006B6265" w:rsidDel="00830DE9">
                <w:rPr>
                  <w:rFonts w:ascii="Arial" w:hAnsi="Arial" w:cs="Arial"/>
                  <w:sz w:val="20"/>
                </w:rPr>
                <w:delText xml:space="preserve"> 1,213,140,399 </w:delText>
              </w:r>
            </w:del>
          </w:p>
        </w:tc>
      </w:tr>
      <w:tr w:rsidR="00946816" w:rsidRPr="00826313" w:rsidDel="00830DE9" w14:paraId="6643BCF3" w14:textId="7C87B9A5" w:rsidTr="00C37028">
        <w:trPr>
          <w:del w:id="7137" w:author="An Phuc Cao" w:date="2024-09-30T16:27:00Z"/>
        </w:trPr>
        <w:tc>
          <w:tcPr>
            <w:tcW w:w="4242" w:type="dxa"/>
            <w:shd w:val="clear" w:color="auto" w:fill="auto"/>
            <w:vAlign w:val="bottom"/>
          </w:tcPr>
          <w:p w14:paraId="20130896" w14:textId="44228898" w:rsidR="00946816" w:rsidRPr="00826313" w:rsidDel="00830DE9" w:rsidRDefault="00946816" w:rsidP="00946816">
            <w:pPr>
              <w:widowControl w:val="0"/>
              <w:ind w:left="-108"/>
              <w:rPr>
                <w:del w:id="7138" w:author="An Phuc Cao" w:date="2024-09-30T16:27:00Z" w16du:dateUtc="2024-09-30T09:27:00Z"/>
                <w:rFonts w:ascii="Arial" w:hAnsi="Arial" w:cs="Arial"/>
                <w:sz w:val="20"/>
              </w:rPr>
            </w:pPr>
            <w:del w:id="7139" w:author="An Phuc Cao" w:date="2024-09-30T16:27:00Z" w16du:dateUtc="2024-09-30T09:27:00Z">
              <w:r w:rsidRPr="00826313" w:rsidDel="00830DE9">
                <w:rPr>
                  <w:rFonts w:ascii="Arial" w:hAnsi="Arial" w:cs="Arial"/>
                  <w:sz w:val="20"/>
                </w:rPr>
                <w:delText>Depreciation for the period</w:delText>
              </w:r>
            </w:del>
          </w:p>
        </w:tc>
        <w:tc>
          <w:tcPr>
            <w:tcW w:w="2126" w:type="dxa"/>
            <w:vAlign w:val="bottom"/>
          </w:tcPr>
          <w:p w14:paraId="495AFEDB" w14:textId="7BDF132B" w:rsidR="00946816" w:rsidRPr="00826313" w:rsidDel="00830DE9" w:rsidRDefault="00946816" w:rsidP="00946816">
            <w:pPr>
              <w:widowControl w:val="0"/>
              <w:pBdr>
                <w:bottom w:val="single" w:sz="4" w:space="1" w:color="auto"/>
              </w:pBdr>
              <w:ind w:right="-85"/>
              <w:jc w:val="right"/>
              <w:rPr>
                <w:del w:id="7140" w:author="An Phuc Cao" w:date="2024-09-30T16:27:00Z" w16du:dateUtc="2024-09-30T09:27:00Z"/>
                <w:rFonts w:ascii="Arial" w:hAnsi="Arial" w:cs="Arial"/>
                <w:sz w:val="20"/>
              </w:rPr>
            </w:pPr>
          </w:p>
        </w:tc>
        <w:tc>
          <w:tcPr>
            <w:tcW w:w="2095" w:type="dxa"/>
            <w:shd w:val="clear" w:color="auto" w:fill="auto"/>
            <w:vAlign w:val="bottom"/>
          </w:tcPr>
          <w:p w14:paraId="153D2867" w14:textId="37EF64AA" w:rsidR="00946816" w:rsidRPr="00826313" w:rsidDel="00830DE9" w:rsidRDefault="00946816" w:rsidP="00946816">
            <w:pPr>
              <w:widowControl w:val="0"/>
              <w:pBdr>
                <w:bottom w:val="single" w:sz="4" w:space="1" w:color="auto"/>
              </w:pBdr>
              <w:ind w:right="-85"/>
              <w:jc w:val="right"/>
              <w:rPr>
                <w:del w:id="7141" w:author="An Phuc Cao" w:date="2024-09-30T16:27:00Z" w16du:dateUtc="2024-09-30T09:27:00Z"/>
                <w:rFonts w:ascii="Arial" w:hAnsi="Arial" w:cs="Arial"/>
                <w:sz w:val="20"/>
              </w:rPr>
            </w:pPr>
          </w:p>
        </w:tc>
        <w:tc>
          <w:tcPr>
            <w:tcW w:w="2157" w:type="dxa"/>
            <w:vAlign w:val="bottom"/>
          </w:tcPr>
          <w:p w14:paraId="499A71DC" w14:textId="75F593F6" w:rsidR="00946816" w:rsidRPr="00826313" w:rsidDel="00830DE9" w:rsidRDefault="00946816" w:rsidP="00946816">
            <w:pPr>
              <w:widowControl w:val="0"/>
              <w:pBdr>
                <w:bottom w:val="single" w:sz="4" w:space="1" w:color="auto"/>
              </w:pBdr>
              <w:ind w:right="-85"/>
              <w:jc w:val="right"/>
              <w:rPr>
                <w:del w:id="7142" w:author="An Phuc Cao" w:date="2024-09-30T16:27:00Z" w16du:dateUtc="2024-09-30T09:27:00Z"/>
                <w:rFonts w:ascii="Arial" w:hAnsi="Arial" w:cs="Arial"/>
                <w:sz w:val="20"/>
              </w:rPr>
            </w:pPr>
          </w:p>
        </w:tc>
        <w:tc>
          <w:tcPr>
            <w:tcW w:w="2268" w:type="dxa"/>
            <w:vAlign w:val="bottom"/>
          </w:tcPr>
          <w:p w14:paraId="5DDC707C" w14:textId="693A4C23" w:rsidR="00946816" w:rsidRPr="00826313" w:rsidDel="00830DE9" w:rsidRDefault="00946816" w:rsidP="00946816">
            <w:pPr>
              <w:widowControl w:val="0"/>
              <w:pBdr>
                <w:bottom w:val="single" w:sz="4" w:space="1" w:color="auto"/>
              </w:pBdr>
              <w:ind w:right="-85"/>
              <w:jc w:val="right"/>
              <w:rPr>
                <w:del w:id="7143" w:author="An Phuc Cao" w:date="2024-09-30T16:27:00Z" w16du:dateUtc="2024-09-30T09:27:00Z"/>
                <w:rFonts w:ascii="Arial" w:hAnsi="Arial" w:cs="Arial"/>
                <w:sz w:val="20"/>
              </w:rPr>
            </w:pPr>
          </w:p>
        </w:tc>
      </w:tr>
      <w:tr w:rsidR="004C782D" w:rsidRPr="00826313" w:rsidDel="00830DE9" w14:paraId="6498FAF0" w14:textId="6E55EF32" w:rsidTr="00C37028">
        <w:trPr>
          <w:del w:id="7144" w:author="An Phuc Cao" w:date="2024-09-30T16:27:00Z"/>
        </w:trPr>
        <w:tc>
          <w:tcPr>
            <w:tcW w:w="4242" w:type="dxa"/>
            <w:shd w:val="clear" w:color="auto" w:fill="auto"/>
            <w:vAlign w:val="bottom"/>
          </w:tcPr>
          <w:p w14:paraId="4FB4A5B2" w14:textId="2337BFFB" w:rsidR="004C782D" w:rsidRPr="00826313" w:rsidDel="00830DE9" w:rsidRDefault="004C782D" w:rsidP="004C782D">
            <w:pPr>
              <w:widowControl w:val="0"/>
              <w:spacing w:before="120"/>
              <w:ind w:left="-108"/>
              <w:rPr>
                <w:del w:id="7145" w:author="An Phuc Cao" w:date="2024-09-30T16:27:00Z" w16du:dateUtc="2024-09-30T09:27:00Z"/>
                <w:rFonts w:ascii="Arial" w:hAnsi="Arial" w:cs="Arial"/>
                <w:sz w:val="20"/>
                <w:lang w:val="vi-VN"/>
              </w:rPr>
            </w:pPr>
            <w:del w:id="7146" w:author="An Phuc Cao" w:date="2024-09-30T16:27:00Z" w16du:dateUtc="2024-09-30T09:27:00Z">
              <w:r w:rsidRPr="00826313" w:rsidDel="00830DE9">
                <w:rPr>
                  <w:rFonts w:ascii="Arial" w:hAnsi="Arial" w:cs="Arial"/>
                  <w:sz w:val="20"/>
                </w:rPr>
                <w:delText>At 30 June 202</w:delText>
              </w:r>
              <w:r w:rsidR="00D012B1" w:rsidDel="00830DE9">
                <w:rPr>
                  <w:rFonts w:ascii="Arial" w:hAnsi="Arial" w:cs="Arial"/>
                  <w:sz w:val="20"/>
                </w:rPr>
                <w:delText>3</w:delText>
              </w:r>
            </w:del>
          </w:p>
        </w:tc>
        <w:tc>
          <w:tcPr>
            <w:tcW w:w="2126" w:type="dxa"/>
            <w:vAlign w:val="bottom"/>
          </w:tcPr>
          <w:p w14:paraId="51F40429" w14:textId="2CCCC15F" w:rsidR="004C782D" w:rsidRPr="00826313" w:rsidDel="00830DE9" w:rsidRDefault="004C782D" w:rsidP="004C782D">
            <w:pPr>
              <w:widowControl w:val="0"/>
              <w:pBdr>
                <w:bottom w:val="single" w:sz="4" w:space="1" w:color="auto"/>
              </w:pBdr>
              <w:spacing w:before="120"/>
              <w:ind w:right="-85"/>
              <w:jc w:val="right"/>
              <w:rPr>
                <w:del w:id="7147" w:author="An Phuc Cao" w:date="2024-09-30T16:27:00Z" w16du:dateUtc="2024-09-30T09:27:00Z"/>
                <w:rFonts w:ascii="Arial" w:hAnsi="Arial" w:cs="Arial"/>
                <w:sz w:val="20"/>
              </w:rPr>
            </w:pPr>
          </w:p>
        </w:tc>
        <w:tc>
          <w:tcPr>
            <w:tcW w:w="2095" w:type="dxa"/>
            <w:shd w:val="clear" w:color="auto" w:fill="auto"/>
            <w:vAlign w:val="bottom"/>
          </w:tcPr>
          <w:p w14:paraId="60457B53" w14:textId="46233466" w:rsidR="004C782D" w:rsidRPr="00826313" w:rsidDel="00830DE9" w:rsidRDefault="004C782D" w:rsidP="004C782D">
            <w:pPr>
              <w:widowControl w:val="0"/>
              <w:pBdr>
                <w:bottom w:val="single" w:sz="4" w:space="1" w:color="auto"/>
              </w:pBdr>
              <w:spacing w:before="120"/>
              <w:ind w:right="-85"/>
              <w:jc w:val="right"/>
              <w:rPr>
                <w:del w:id="7148" w:author="An Phuc Cao" w:date="2024-09-30T16:27:00Z" w16du:dateUtc="2024-09-30T09:27:00Z"/>
                <w:rFonts w:ascii="Arial" w:hAnsi="Arial" w:cs="Arial"/>
                <w:sz w:val="20"/>
              </w:rPr>
            </w:pPr>
          </w:p>
        </w:tc>
        <w:tc>
          <w:tcPr>
            <w:tcW w:w="2157" w:type="dxa"/>
            <w:vAlign w:val="bottom"/>
          </w:tcPr>
          <w:p w14:paraId="2C3817CB" w14:textId="4F9E138E" w:rsidR="004C782D" w:rsidRPr="00826313" w:rsidDel="00830DE9" w:rsidRDefault="004C782D" w:rsidP="004C782D">
            <w:pPr>
              <w:widowControl w:val="0"/>
              <w:pBdr>
                <w:bottom w:val="single" w:sz="4" w:space="1" w:color="auto"/>
              </w:pBdr>
              <w:spacing w:before="120"/>
              <w:ind w:right="-85"/>
              <w:jc w:val="right"/>
              <w:rPr>
                <w:del w:id="7149" w:author="An Phuc Cao" w:date="2024-09-30T16:27:00Z" w16du:dateUtc="2024-09-30T09:27:00Z"/>
                <w:rFonts w:ascii="Arial" w:hAnsi="Arial" w:cs="Arial"/>
                <w:sz w:val="20"/>
              </w:rPr>
            </w:pPr>
          </w:p>
        </w:tc>
        <w:tc>
          <w:tcPr>
            <w:tcW w:w="2268" w:type="dxa"/>
            <w:vAlign w:val="bottom"/>
          </w:tcPr>
          <w:p w14:paraId="1B1E6068" w14:textId="7E611B01" w:rsidR="004C782D" w:rsidRPr="00826313" w:rsidDel="00830DE9" w:rsidRDefault="004C782D" w:rsidP="004C782D">
            <w:pPr>
              <w:widowControl w:val="0"/>
              <w:pBdr>
                <w:bottom w:val="single" w:sz="4" w:space="1" w:color="auto"/>
              </w:pBdr>
              <w:spacing w:before="120"/>
              <w:ind w:right="-85"/>
              <w:jc w:val="right"/>
              <w:rPr>
                <w:del w:id="7150" w:author="An Phuc Cao" w:date="2024-09-30T16:27:00Z" w16du:dateUtc="2024-09-30T09:27:00Z"/>
                <w:rFonts w:ascii="Arial" w:hAnsi="Arial" w:cs="Arial"/>
                <w:sz w:val="20"/>
              </w:rPr>
            </w:pPr>
          </w:p>
        </w:tc>
      </w:tr>
      <w:tr w:rsidR="009626AF" w:rsidRPr="00826313" w:rsidDel="00830DE9" w14:paraId="46CAADD5" w14:textId="4841416C" w:rsidTr="00C37028">
        <w:trPr>
          <w:del w:id="7151" w:author="An Phuc Cao" w:date="2024-09-30T16:27:00Z"/>
        </w:trPr>
        <w:tc>
          <w:tcPr>
            <w:tcW w:w="4242" w:type="dxa"/>
            <w:shd w:val="clear" w:color="auto" w:fill="auto"/>
            <w:vAlign w:val="bottom"/>
          </w:tcPr>
          <w:p w14:paraId="5BDFB695" w14:textId="5C71FFD4" w:rsidR="009626AF" w:rsidRPr="00826313" w:rsidDel="00830DE9" w:rsidRDefault="009626AF" w:rsidP="0002013D">
            <w:pPr>
              <w:widowControl w:val="0"/>
              <w:spacing w:before="120"/>
              <w:ind w:left="-108"/>
              <w:rPr>
                <w:del w:id="7152" w:author="An Phuc Cao" w:date="2024-09-30T16:27:00Z" w16du:dateUtc="2024-09-30T09:27:00Z"/>
                <w:rFonts w:ascii="Arial" w:hAnsi="Arial" w:cs="Arial"/>
                <w:b/>
                <w:bCs/>
                <w:sz w:val="20"/>
              </w:rPr>
            </w:pPr>
            <w:del w:id="7153" w:author="An Phuc Cao" w:date="2024-09-30T16:27:00Z" w16du:dateUtc="2024-09-30T09:27:00Z">
              <w:r w:rsidRPr="00826313" w:rsidDel="00830DE9">
                <w:rPr>
                  <w:rFonts w:ascii="Arial" w:hAnsi="Arial" w:cs="Arial"/>
                  <w:b/>
                  <w:sz w:val="20"/>
                </w:rPr>
                <w:delText>Net book value</w:delText>
              </w:r>
            </w:del>
          </w:p>
        </w:tc>
        <w:tc>
          <w:tcPr>
            <w:tcW w:w="2126" w:type="dxa"/>
            <w:vAlign w:val="bottom"/>
          </w:tcPr>
          <w:p w14:paraId="3166B274" w14:textId="1C7061ED" w:rsidR="009626AF" w:rsidRPr="00826313" w:rsidDel="00830DE9" w:rsidRDefault="009626AF" w:rsidP="00C37028">
            <w:pPr>
              <w:widowControl w:val="0"/>
              <w:spacing w:before="120" w:after="40"/>
              <w:ind w:right="-85"/>
              <w:jc w:val="right"/>
              <w:rPr>
                <w:del w:id="7154" w:author="An Phuc Cao" w:date="2024-09-30T16:27:00Z" w16du:dateUtc="2024-09-30T09:27:00Z"/>
                <w:rFonts w:ascii="Arial" w:hAnsi="Arial" w:cs="Arial"/>
                <w:sz w:val="20"/>
              </w:rPr>
            </w:pPr>
          </w:p>
        </w:tc>
        <w:tc>
          <w:tcPr>
            <w:tcW w:w="2095" w:type="dxa"/>
            <w:shd w:val="clear" w:color="auto" w:fill="auto"/>
            <w:vAlign w:val="bottom"/>
          </w:tcPr>
          <w:p w14:paraId="306C5376" w14:textId="1E6988E2" w:rsidR="009626AF" w:rsidRPr="00826313" w:rsidDel="00830DE9" w:rsidRDefault="009626AF" w:rsidP="0002013D">
            <w:pPr>
              <w:widowControl w:val="0"/>
              <w:spacing w:before="120" w:after="40"/>
              <w:ind w:right="-85"/>
              <w:jc w:val="right"/>
              <w:rPr>
                <w:del w:id="7155" w:author="An Phuc Cao" w:date="2024-09-30T16:27:00Z" w16du:dateUtc="2024-09-30T09:27:00Z"/>
                <w:rFonts w:ascii="Arial" w:hAnsi="Arial" w:cs="Arial"/>
                <w:sz w:val="20"/>
              </w:rPr>
            </w:pPr>
          </w:p>
        </w:tc>
        <w:tc>
          <w:tcPr>
            <w:tcW w:w="2157" w:type="dxa"/>
            <w:vAlign w:val="bottom"/>
          </w:tcPr>
          <w:p w14:paraId="0CE50D77" w14:textId="51B4FA07" w:rsidR="009626AF" w:rsidRPr="00826313" w:rsidDel="00830DE9" w:rsidRDefault="009626AF" w:rsidP="00DB1A13">
            <w:pPr>
              <w:widowControl w:val="0"/>
              <w:spacing w:before="120" w:after="40"/>
              <w:ind w:right="-85"/>
              <w:jc w:val="right"/>
              <w:rPr>
                <w:del w:id="7156" w:author="An Phuc Cao" w:date="2024-09-30T16:27:00Z" w16du:dateUtc="2024-09-30T09:27:00Z"/>
                <w:rFonts w:ascii="Arial" w:hAnsi="Arial" w:cs="Arial"/>
                <w:sz w:val="20"/>
              </w:rPr>
            </w:pPr>
          </w:p>
        </w:tc>
        <w:tc>
          <w:tcPr>
            <w:tcW w:w="2268" w:type="dxa"/>
            <w:vAlign w:val="bottom"/>
          </w:tcPr>
          <w:p w14:paraId="214E0F2A" w14:textId="26E8B3AA" w:rsidR="009626AF" w:rsidRPr="00826313" w:rsidDel="00830DE9" w:rsidRDefault="009626AF" w:rsidP="00DB1A13">
            <w:pPr>
              <w:widowControl w:val="0"/>
              <w:spacing w:before="120" w:after="40"/>
              <w:ind w:right="-85"/>
              <w:jc w:val="right"/>
              <w:rPr>
                <w:del w:id="7157" w:author="An Phuc Cao" w:date="2024-09-30T16:27:00Z" w16du:dateUtc="2024-09-30T09:27:00Z"/>
                <w:rFonts w:ascii="Arial" w:hAnsi="Arial" w:cs="Arial"/>
                <w:sz w:val="20"/>
              </w:rPr>
            </w:pPr>
          </w:p>
        </w:tc>
      </w:tr>
      <w:tr w:rsidR="007B366C" w:rsidRPr="00826313" w:rsidDel="00830DE9" w14:paraId="0D233D12" w14:textId="43BC61A5" w:rsidTr="00C37028">
        <w:trPr>
          <w:del w:id="7158" w:author="An Phuc Cao" w:date="2024-09-30T16:27:00Z"/>
        </w:trPr>
        <w:tc>
          <w:tcPr>
            <w:tcW w:w="4242" w:type="dxa"/>
            <w:shd w:val="clear" w:color="auto" w:fill="auto"/>
            <w:vAlign w:val="bottom"/>
          </w:tcPr>
          <w:p w14:paraId="687BA7A8" w14:textId="2DA828A0" w:rsidR="007B366C" w:rsidRPr="00826313" w:rsidDel="00830DE9" w:rsidRDefault="000C240B" w:rsidP="007B366C">
            <w:pPr>
              <w:widowControl w:val="0"/>
              <w:spacing w:before="120"/>
              <w:ind w:left="-108" w:right="-85"/>
              <w:rPr>
                <w:del w:id="7159" w:author="An Phuc Cao" w:date="2024-09-30T16:27:00Z" w16du:dateUtc="2024-09-30T09:27:00Z"/>
                <w:rFonts w:ascii="Arial" w:hAnsi="Arial" w:cs="Arial"/>
                <w:sz w:val="20"/>
              </w:rPr>
            </w:pPr>
            <w:del w:id="7160" w:author="An Phuc Cao" w:date="2024-09-30T16:27:00Z" w16du:dateUtc="2024-09-30T09:27:00Z">
              <w:r w:rsidRPr="00826313" w:rsidDel="00830DE9">
                <w:rPr>
                  <w:rFonts w:ascii="Arial" w:hAnsi="Arial" w:cs="Arial"/>
                  <w:sz w:val="20"/>
                </w:rPr>
                <w:delText xml:space="preserve">At </w:delText>
              </w:r>
              <w:r w:rsidRPr="00332504" w:rsidDel="00830DE9">
                <w:rPr>
                  <w:rFonts w:ascii="Arial" w:hAnsi="Arial" w:cs="Arial"/>
                  <w:sz w:val="20"/>
                </w:rPr>
                <w:delText>1 January 20</w:delText>
              </w:r>
              <w:r w:rsidDel="00830DE9">
                <w:rPr>
                  <w:rFonts w:ascii="Arial" w:hAnsi="Arial" w:cs="Arial"/>
                  <w:sz w:val="20"/>
                </w:rPr>
                <w:delText>23</w:delText>
              </w:r>
            </w:del>
          </w:p>
        </w:tc>
        <w:tc>
          <w:tcPr>
            <w:tcW w:w="2126" w:type="dxa"/>
            <w:vAlign w:val="bottom"/>
          </w:tcPr>
          <w:p w14:paraId="6A361724" w14:textId="4611FD4A" w:rsidR="007B366C" w:rsidRPr="00826313" w:rsidDel="00830DE9" w:rsidRDefault="007B366C" w:rsidP="007B366C">
            <w:pPr>
              <w:widowControl w:val="0"/>
              <w:pBdr>
                <w:bottom w:val="single" w:sz="4" w:space="1" w:color="auto"/>
              </w:pBdr>
              <w:spacing w:before="120"/>
              <w:ind w:right="-85"/>
              <w:jc w:val="right"/>
              <w:rPr>
                <w:del w:id="7161" w:author="An Phuc Cao" w:date="2024-09-30T16:27:00Z" w16du:dateUtc="2024-09-30T09:27:00Z"/>
                <w:rFonts w:ascii="Arial" w:hAnsi="Arial" w:cs="Arial"/>
                <w:sz w:val="20"/>
              </w:rPr>
            </w:pPr>
            <w:del w:id="7162" w:author="An Phuc Cao" w:date="2024-09-30T16:27:00Z" w16du:dateUtc="2024-09-30T09:27:00Z">
              <w:r w:rsidRPr="005C5D76" w:rsidDel="00830DE9">
                <w:rPr>
                  <w:rFonts w:ascii="Arial" w:hAnsi="Arial" w:cs="Arial"/>
                  <w:sz w:val="20"/>
                </w:rPr>
                <w:delText xml:space="preserve"> 797,251,307 </w:delText>
              </w:r>
            </w:del>
          </w:p>
        </w:tc>
        <w:tc>
          <w:tcPr>
            <w:tcW w:w="2095" w:type="dxa"/>
            <w:shd w:val="clear" w:color="auto" w:fill="auto"/>
            <w:vAlign w:val="bottom"/>
          </w:tcPr>
          <w:p w14:paraId="6ADBCBB8" w14:textId="0FD93A94" w:rsidR="007B366C" w:rsidRPr="00826313" w:rsidDel="00830DE9" w:rsidRDefault="007B366C" w:rsidP="007B366C">
            <w:pPr>
              <w:widowControl w:val="0"/>
              <w:pBdr>
                <w:bottom w:val="single" w:sz="4" w:space="1" w:color="auto"/>
              </w:pBdr>
              <w:spacing w:before="120"/>
              <w:ind w:right="-85"/>
              <w:jc w:val="right"/>
              <w:rPr>
                <w:del w:id="7163" w:author="An Phuc Cao" w:date="2024-09-30T16:27:00Z" w16du:dateUtc="2024-09-30T09:27:00Z"/>
                <w:rFonts w:ascii="Arial" w:hAnsi="Arial" w:cs="Arial"/>
                <w:sz w:val="20"/>
              </w:rPr>
            </w:pPr>
            <w:del w:id="7164" w:author="An Phuc Cao" w:date="2024-09-30T16:27:00Z" w16du:dateUtc="2024-09-30T09:27:00Z">
              <w:r w:rsidRPr="005C5D76" w:rsidDel="00830DE9">
                <w:rPr>
                  <w:rFonts w:ascii="Arial" w:hAnsi="Arial" w:cs="Arial"/>
                  <w:sz w:val="20"/>
                </w:rPr>
                <w:delText xml:space="preserve"> 8,229,500,841 </w:delText>
              </w:r>
            </w:del>
          </w:p>
        </w:tc>
        <w:tc>
          <w:tcPr>
            <w:tcW w:w="2157" w:type="dxa"/>
            <w:vAlign w:val="bottom"/>
          </w:tcPr>
          <w:p w14:paraId="463275D5" w14:textId="3EE3DC87" w:rsidR="007B366C" w:rsidRPr="00826313" w:rsidDel="00830DE9" w:rsidRDefault="007B366C" w:rsidP="007B366C">
            <w:pPr>
              <w:widowControl w:val="0"/>
              <w:pBdr>
                <w:bottom w:val="single" w:sz="4" w:space="1" w:color="auto"/>
              </w:pBdr>
              <w:spacing w:before="120"/>
              <w:ind w:right="-85"/>
              <w:jc w:val="right"/>
              <w:rPr>
                <w:del w:id="7165" w:author="An Phuc Cao" w:date="2024-09-30T16:27:00Z" w16du:dateUtc="2024-09-30T09:27:00Z"/>
                <w:rFonts w:ascii="Arial" w:hAnsi="Arial" w:cs="Arial"/>
                <w:sz w:val="20"/>
              </w:rPr>
            </w:pPr>
            <w:del w:id="7166" w:author="An Phuc Cao" w:date="2024-09-30T16:27:00Z" w16du:dateUtc="2024-09-30T09:27:00Z">
              <w:r w:rsidRPr="005C5D76" w:rsidDel="00830DE9">
                <w:rPr>
                  <w:rFonts w:ascii="Arial" w:hAnsi="Arial" w:cs="Arial"/>
                  <w:sz w:val="20"/>
                </w:rPr>
                <w:delText xml:space="preserve"> 72,787,320 </w:delText>
              </w:r>
            </w:del>
          </w:p>
        </w:tc>
        <w:tc>
          <w:tcPr>
            <w:tcW w:w="2268" w:type="dxa"/>
            <w:vAlign w:val="bottom"/>
          </w:tcPr>
          <w:p w14:paraId="6B827B33" w14:textId="1CBE1871" w:rsidR="007B366C" w:rsidRPr="00826313" w:rsidDel="00830DE9" w:rsidRDefault="007B366C" w:rsidP="007B366C">
            <w:pPr>
              <w:widowControl w:val="0"/>
              <w:pBdr>
                <w:bottom w:val="single" w:sz="4" w:space="1" w:color="auto"/>
              </w:pBdr>
              <w:spacing w:before="120"/>
              <w:ind w:right="-85"/>
              <w:jc w:val="right"/>
              <w:rPr>
                <w:del w:id="7167" w:author="An Phuc Cao" w:date="2024-09-30T16:27:00Z" w16du:dateUtc="2024-09-30T09:27:00Z"/>
                <w:rFonts w:ascii="Arial" w:hAnsi="Arial" w:cs="Arial"/>
                <w:sz w:val="20"/>
              </w:rPr>
            </w:pPr>
            <w:del w:id="7168" w:author="An Phuc Cao" w:date="2024-09-30T16:27:00Z" w16du:dateUtc="2024-09-30T09:27:00Z">
              <w:r w:rsidRPr="005C5D76" w:rsidDel="00830DE9">
                <w:rPr>
                  <w:rFonts w:ascii="Arial" w:hAnsi="Arial" w:cs="Arial"/>
                  <w:sz w:val="20"/>
                </w:rPr>
                <w:delText xml:space="preserve"> 9,099,539,468 </w:delText>
              </w:r>
            </w:del>
          </w:p>
        </w:tc>
      </w:tr>
      <w:tr w:rsidR="00382C45" w:rsidRPr="00826313" w:rsidDel="00830DE9" w14:paraId="32A9E6F4" w14:textId="56E28286" w:rsidTr="00C37028">
        <w:trPr>
          <w:del w:id="7169" w:author="An Phuc Cao" w:date="2024-09-30T16:27:00Z"/>
        </w:trPr>
        <w:tc>
          <w:tcPr>
            <w:tcW w:w="4242" w:type="dxa"/>
            <w:shd w:val="clear" w:color="auto" w:fill="auto"/>
            <w:vAlign w:val="bottom"/>
          </w:tcPr>
          <w:p w14:paraId="1BEA8C52" w14:textId="7A2B3B7F" w:rsidR="00382C45" w:rsidRPr="00826313" w:rsidDel="00830DE9" w:rsidRDefault="00382C45" w:rsidP="00382C45">
            <w:pPr>
              <w:widowControl w:val="0"/>
              <w:spacing w:before="120"/>
              <w:ind w:left="-108" w:right="-85"/>
              <w:rPr>
                <w:del w:id="7170" w:author="An Phuc Cao" w:date="2024-09-30T16:27:00Z" w16du:dateUtc="2024-09-30T09:27:00Z"/>
                <w:rFonts w:ascii="Arial" w:hAnsi="Arial" w:cs="Arial"/>
                <w:sz w:val="20"/>
              </w:rPr>
            </w:pPr>
            <w:del w:id="7171" w:author="An Phuc Cao" w:date="2024-09-30T16:27:00Z" w16du:dateUtc="2024-09-30T09:27:00Z">
              <w:r w:rsidRPr="00826313" w:rsidDel="00830DE9">
                <w:rPr>
                  <w:rFonts w:ascii="Arial" w:hAnsi="Arial" w:cs="Arial"/>
                  <w:sz w:val="20"/>
                </w:rPr>
                <w:delText>At 30 June 202</w:delText>
              </w:r>
              <w:r w:rsidR="00D012B1" w:rsidDel="00830DE9">
                <w:rPr>
                  <w:rFonts w:ascii="Arial" w:hAnsi="Arial" w:cs="Arial"/>
                  <w:sz w:val="20"/>
                </w:rPr>
                <w:delText>3</w:delText>
              </w:r>
            </w:del>
          </w:p>
        </w:tc>
        <w:tc>
          <w:tcPr>
            <w:tcW w:w="2126" w:type="dxa"/>
            <w:vAlign w:val="bottom"/>
          </w:tcPr>
          <w:p w14:paraId="52AEAC6D" w14:textId="679673F7" w:rsidR="00382C45" w:rsidRPr="00826313" w:rsidDel="00830DE9" w:rsidRDefault="00382C45" w:rsidP="00382C45">
            <w:pPr>
              <w:widowControl w:val="0"/>
              <w:pBdr>
                <w:bottom w:val="double" w:sz="4" w:space="1" w:color="auto"/>
              </w:pBdr>
              <w:spacing w:before="120"/>
              <w:ind w:right="-85"/>
              <w:jc w:val="right"/>
              <w:rPr>
                <w:del w:id="7172" w:author="An Phuc Cao" w:date="2024-09-30T16:27:00Z" w16du:dateUtc="2024-09-30T09:27:00Z"/>
                <w:rFonts w:ascii="Arial" w:hAnsi="Arial" w:cs="Arial"/>
                <w:sz w:val="20"/>
              </w:rPr>
            </w:pPr>
          </w:p>
        </w:tc>
        <w:tc>
          <w:tcPr>
            <w:tcW w:w="2095" w:type="dxa"/>
            <w:shd w:val="clear" w:color="auto" w:fill="auto"/>
            <w:vAlign w:val="bottom"/>
          </w:tcPr>
          <w:p w14:paraId="1015E2C9" w14:textId="11EBBC40" w:rsidR="00382C45" w:rsidRPr="00826313" w:rsidDel="00830DE9" w:rsidRDefault="00382C45" w:rsidP="00382C45">
            <w:pPr>
              <w:widowControl w:val="0"/>
              <w:pBdr>
                <w:bottom w:val="double" w:sz="4" w:space="1" w:color="auto"/>
              </w:pBdr>
              <w:spacing w:before="120"/>
              <w:ind w:right="-85"/>
              <w:jc w:val="right"/>
              <w:rPr>
                <w:del w:id="7173" w:author="An Phuc Cao" w:date="2024-09-30T16:27:00Z" w16du:dateUtc="2024-09-30T09:27:00Z"/>
                <w:rFonts w:ascii="Arial" w:hAnsi="Arial" w:cs="Arial"/>
                <w:sz w:val="20"/>
              </w:rPr>
            </w:pPr>
          </w:p>
        </w:tc>
        <w:tc>
          <w:tcPr>
            <w:tcW w:w="2157" w:type="dxa"/>
            <w:vAlign w:val="bottom"/>
          </w:tcPr>
          <w:p w14:paraId="7A6A1EB5" w14:textId="1BA19DD9" w:rsidR="00382C45" w:rsidRPr="00826313" w:rsidDel="00830DE9" w:rsidRDefault="00382C45" w:rsidP="00382C45">
            <w:pPr>
              <w:widowControl w:val="0"/>
              <w:pBdr>
                <w:bottom w:val="double" w:sz="4" w:space="1" w:color="auto"/>
              </w:pBdr>
              <w:spacing w:before="120"/>
              <w:ind w:right="-85"/>
              <w:jc w:val="right"/>
              <w:rPr>
                <w:del w:id="7174" w:author="An Phuc Cao" w:date="2024-09-30T16:27:00Z" w16du:dateUtc="2024-09-30T09:27:00Z"/>
                <w:rFonts w:ascii="Arial" w:hAnsi="Arial" w:cs="Arial"/>
                <w:sz w:val="20"/>
              </w:rPr>
            </w:pPr>
          </w:p>
        </w:tc>
        <w:tc>
          <w:tcPr>
            <w:tcW w:w="2268" w:type="dxa"/>
            <w:vAlign w:val="bottom"/>
          </w:tcPr>
          <w:p w14:paraId="28E2A0F5" w14:textId="223142F5" w:rsidR="00382C45" w:rsidRPr="00826313" w:rsidDel="00830DE9" w:rsidRDefault="00382C45" w:rsidP="00382C45">
            <w:pPr>
              <w:widowControl w:val="0"/>
              <w:pBdr>
                <w:bottom w:val="double" w:sz="4" w:space="1" w:color="auto"/>
              </w:pBdr>
              <w:spacing w:before="120"/>
              <w:ind w:right="-85"/>
              <w:jc w:val="right"/>
              <w:rPr>
                <w:del w:id="7175" w:author="An Phuc Cao" w:date="2024-09-30T16:27:00Z" w16du:dateUtc="2024-09-30T09:27:00Z"/>
                <w:rFonts w:ascii="Arial" w:hAnsi="Arial" w:cs="Arial"/>
                <w:sz w:val="20"/>
              </w:rPr>
            </w:pPr>
          </w:p>
        </w:tc>
      </w:tr>
      <w:tr w:rsidR="00AA72CE" w:rsidRPr="00826313" w:rsidDel="00830DE9" w14:paraId="0031820B" w14:textId="1CFAC632" w:rsidTr="00C37028">
        <w:trPr>
          <w:del w:id="7176" w:author="An Phuc Cao" w:date="2024-09-30T16:27:00Z"/>
        </w:trPr>
        <w:tc>
          <w:tcPr>
            <w:tcW w:w="4242" w:type="dxa"/>
            <w:shd w:val="clear" w:color="auto" w:fill="auto"/>
            <w:vAlign w:val="bottom"/>
          </w:tcPr>
          <w:p w14:paraId="7D4FF705" w14:textId="4AB6407F" w:rsidR="00AA72CE" w:rsidRPr="00826313" w:rsidDel="00830DE9" w:rsidRDefault="00AA72CE">
            <w:pPr>
              <w:widowControl w:val="0"/>
              <w:spacing w:before="120"/>
              <w:ind w:left="-108" w:right="-85"/>
              <w:rPr>
                <w:del w:id="7177" w:author="An Phuc Cao" w:date="2024-09-30T16:27:00Z" w16du:dateUtc="2024-09-30T09:27:00Z"/>
                <w:rFonts w:ascii="Arial" w:hAnsi="Arial" w:cs="Arial"/>
                <w:sz w:val="20"/>
              </w:rPr>
            </w:pPr>
          </w:p>
        </w:tc>
        <w:tc>
          <w:tcPr>
            <w:tcW w:w="2126" w:type="dxa"/>
            <w:vAlign w:val="bottom"/>
          </w:tcPr>
          <w:p w14:paraId="7FC47D0A" w14:textId="4CD51E9A" w:rsidR="00AA72CE" w:rsidRPr="00826313" w:rsidDel="00830DE9" w:rsidRDefault="00AA72CE" w:rsidP="006A6A63">
            <w:pPr>
              <w:widowControl w:val="0"/>
              <w:spacing w:before="120"/>
              <w:ind w:right="-85"/>
              <w:jc w:val="right"/>
              <w:rPr>
                <w:del w:id="7178" w:author="An Phuc Cao" w:date="2024-09-30T16:27:00Z" w16du:dateUtc="2024-09-30T09:27:00Z"/>
                <w:rFonts w:ascii="Arial" w:hAnsi="Arial" w:cs="Arial"/>
                <w:color w:val="000000"/>
                <w:sz w:val="20"/>
              </w:rPr>
            </w:pPr>
          </w:p>
        </w:tc>
        <w:tc>
          <w:tcPr>
            <w:tcW w:w="2095" w:type="dxa"/>
            <w:shd w:val="clear" w:color="auto" w:fill="auto"/>
            <w:vAlign w:val="bottom"/>
          </w:tcPr>
          <w:p w14:paraId="2FFDDD26" w14:textId="2703EB50" w:rsidR="00AA72CE" w:rsidRPr="00826313" w:rsidDel="00830DE9" w:rsidRDefault="00AA72CE" w:rsidP="006A6A63">
            <w:pPr>
              <w:widowControl w:val="0"/>
              <w:spacing w:before="120"/>
              <w:ind w:right="-85"/>
              <w:jc w:val="right"/>
              <w:rPr>
                <w:del w:id="7179" w:author="An Phuc Cao" w:date="2024-09-30T16:27:00Z" w16du:dateUtc="2024-09-30T09:27:00Z"/>
                <w:rFonts w:ascii="Arial" w:hAnsi="Arial" w:cs="Arial"/>
                <w:color w:val="000000"/>
                <w:sz w:val="20"/>
              </w:rPr>
            </w:pPr>
          </w:p>
        </w:tc>
        <w:tc>
          <w:tcPr>
            <w:tcW w:w="2157" w:type="dxa"/>
            <w:vAlign w:val="bottom"/>
          </w:tcPr>
          <w:p w14:paraId="3919BFAA" w14:textId="5C672F15" w:rsidR="00AA72CE" w:rsidRPr="00826313" w:rsidDel="00830DE9" w:rsidRDefault="00AA72CE" w:rsidP="006A6A63">
            <w:pPr>
              <w:widowControl w:val="0"/>
              <w:spacing w:before="120"/>
              <w:ind w:right="-85"/>
              <w:jc w:val="right"/>
              <w:rPr>
                <w:del w:id="7180" w:author="An Phuc Cao" w:date="2024-09-30T16:27:00Z" w16du:dateUtc="2024-09-30T09:27:00Z"/>
                <w:rFonts w:ascii="Arial" w:hAnsi="Arial" w:cs="Arial"/>
                <w:color w:val="000000"/>
                <w:sz w:val="20"/>
              </w:rPr>
            </w:pPr>
          </w:p>
        </w:tc>
        <w:tc>
          <w:tcPr>
            <w:tcW w:w="2268" w:type="dxa"/>
            <w:vAlign w:val="bottom"/>
          </w:tcPr>
          <w:p w14:paraId="2BDAB3D3" w14:textId="7D861C5B" w:rsidR="00AA72CE" w:rsidRPr="00826313" w:rsidDel="00830DE9" w:rsidRDefault="00AA72CE" w:rsidP="006A6A63">
            <w:pPr>
              <w:widowControl w:val="0"/>
              <w:spacing w:before="120"/>
              <w:ind w:right="-85"/>
              <w:jc w:val="right"/>
              <w:rPr>
                <w:del w:id="7181" w:author="An Phuc Cao" w:date="2024-09-30T16:27:00Z" w16du:dateUtc="2024-09-30T09:27:00Z"/>
                <w:rFonts w:ascii="Arial" w:hAnsi="Arial" w:cs="Arial"/>
                <w:color w:val="000000"/>
                <w:sz w:val="20"/>
              </w:rPr>
            </w:pPr>
          </w:p>
        </w:tc>
      </w:tr>
    </w:tbl>
    <w:p w14:paraId="793ED087" w14:textId="5B923ECF" w:rsidR="005B74D3" w:rsidRPr="00826313" w:rsidDel="00830DE9" w:rsidRDefault="005B74D3" w:rsidP="00EC3692">
      <w:pPr>
        <w:widowControl w:val="0"/>
        <w:tabs>
          <w:tab w:val="left" w:pos="6300"/>
          <w:tab w:val="right" w:pos="7380"/>
          <w:tab w:val="left" w:pos="7740"/>
          <w:tab w:val="right" w:pos="8891"/>
        </w:tabs>
        <w:ind w:left="720" w:hanging="720"/>
        <w:jc w:val="both"/>
        <w:rPr>
          <w:del w:id="7182" w:author="An Phuc Cao" w:date="2024-09-30T16:27:00Z" w16du:dateUtc="2024-09-30T09:27:00Z"/>
          <w:rFonts w:ascii="Arial" w:hAnsi="Arial" w:cs="Arial"/>
          <w:b/>
          <w:sz w:val="20"/>
        </w:rPr>
      </w:pPr>
    </w:p>
    <w:p w14:paraId="424DF302" w14:textId="14807274" w:rsidR="00973CB2" w:rsidRPr="00826313" w:rsidDel="00830DE9" w:rsidRDefault="00973CB2" w:rsidP="00EC3692">
      <w:pPr>
        <w:widowControl w:val="0"/>
        <w:tabs>
          <w:tab w:val="left" w:pos="6300"/>
          <w:tab w:val="right" w:pos="7380"/>
          <w:tab w:val="left" w:pos="7740"/>
          <w:tab w:val="right" w:pos="8891"/>
        </w:tabs>
        <w:ind w:left="720" w:hanging="720"/>
        <w:jc w:val="both"/>
        <w:rPr>
          <w:del w:id="7183" w:author="An Phuc Cao" w:date="2024-09-30T16:27:00Z" w16du:dateUtc="2024-09-30T09:27:00Z"/>
          <w:rFonts w:ascii="Arial" w:hAnsi="Arial" w:cs="Arial"/>
          <w:b/>
          <w:sz w:val="20"/>
        </w:rPr>
      </w:pPr>
    </w:p>
    <w:p w14:paraId="2ED02A37" w14:textId="1EB38B28" w:rsidR="00973CB2" w:rsidRPr="00826313" w:rsidDel="00830DE9" w:rsidRDefault="00973CB2" w:rsidP="00EC3692">
      <w:pPr>
        <w:widowControl w:val="0"/>
        <w:tabs>
          <w:tab w:val="left" w:pos="6300"/>
          <w:tab w:val="right" w:pos="7380"/>
          <w:tab w:val="left" w:pos="7740"/>
          <w:tab w:val="right" w:pos="8891"/>
        </w:tabs>
        <w:ind w:left="720" w:hanging="720"/>
        <w:jc w:val="both"/>
        <w:rPr>
          <w:del w:id="7184" w:author="An Phuc Cao" w:date="2024-09-30T16:27:00Z" w16du:dateUtc="2024-09-30T09:27:00Z"/>
          <w:rFonts w:ascii="Arial" w:hAnsi="Arial" w:cs="Arial"/>
          <w:b/>
          <w:sz w:val="20"/>
        </w:rPr>
      </w:pPr>
    </w:p>
    <w:p w14:paraId="77966FC2" w14:textId="68EE4E27" w:rsidR="009626AF" w:rsidRPr="00826313" w:rsidDel="00830DE9" w:rsidRDefault="009626AF">
      <w:pPr>
        <w:overflowPunct/>
        <w:autoSpaceDE/>
        <w:autoSpaceDN/>
        <w:adjustRightInd/>
        <w:textAlignment w:val="auto"/>
        <w:rPr>
          <w:del w:id="7185" w:author="An Phuc Cao" w:date="2024-09-30T16:27:00Z" w16du:dateUtc="2024-09-30T09:27:00Z"/>
          <w:rFonts w:ascii="Arial" w:hAnsi="Arial" w:cs="Arial"/>
          <w:b/>
          <w:sz w:val="20"/>
        </w:rPr>
        <w:sectPr w:rsidR="009626AF" w:rsidRPr="00826313" w:rsidDel="00830DE9" w:rsidSect="00C37028">
          <w:endnotePr>
            <w:numFmt w:val="decimal"/>
          </w:endnotePr>
          <w:pgSz w:w="16834" w:h="11909" w:orient="landscape" w:code="9"/>
          <w:pgMar w:top="1440" w:right="862" w:bottom="1582" w:left="1440" w:header="720" w:footer="578" w:gutter="0"/>
          <w:cols w:space="720"/>
          <w:docGrid w:linePitch="326"/>
        </w:sectPr>
      </w:pPr>
    </w:p>
    <w:p w14:paraId="652F6F33" w14:textId="77777777" w:rsidR="000B26ED" w:rsidRPr="00826313" w:rsidRDefault="000B26ED" w:rsidP="00973CB2">
      <w:pPr>
        <w:widowControl w:val="0"/>
        <w:tabs>
          <w:tab w:val="left" w:pos="6300"/>
          <w:tab w:val="right" w:pos="7380"/>
          <w:tab w:val="left" w:pos="7740"/>
          <w:tab w:val="right" w:pos="8891"/>
        </w:tabs>
        <w:ind w:left="720" w:hanging="720"/>
        <w:jc w:val="both"/>
        <w:rPr>
          <w:rFonts w:ascii="Arial" w:hAnsi="Arial" w:cs="Arial"/>
          <w:b/>
          <w:sz w:val="20"/>
        </w:rPr>
      </w:pPr>
    </w:p>
    <w:p w14:paraId="467FDD27" w14:textId="77777777" w:rsidR="000B26ED" w:rsidRPr="00826313" w:rsidRDefault="000B26ED" w:rsidP="00973CB2">
      <w:pPr>
        <w:widowControl w:val="0"/>
        <w:tabs>
          <w:tab w:val="left" w:pos="6300"/>
          <w:tab w:val="right" w:pos="7380"/>
          <w:tab w:val="left" w:pos="7740"/>
          <w:tab w:val="right" w:pos="8891"/>
        </w:tabs>
        <w:ind w:left="720" w:hanging="720"/>
        <w:jc w:val="both"/>
        <w:rPr>
          <w:rFonts w:ascii="Arial" w:hAnsi="Arial" w:cs="Arial"/>
          <w:b/>
          <w:sz w:val="20"/>
        </w:rPr>
      </w:pPr>
    </w:p>
    <w:p w14:paraId="5BDE20EE" w14:textId="63F50EF2" w:rsidR="00973CB2" w:rsidRPr="00826313" w:rsidRDefault="343C3E7D" w:rsidP="26606B1C">
      <w:pPr>
        <w:widowControl w:val="0"/>
        <w:tabs>
          <w:tab w:val="left" w:pos="6300"/>
          <w:tab w:val="right" w:pos="7380"/>
          <w:tab w:val="left" w:pos="7740"/>
          <w:tab w:val="right" w:pos="8891"/>
        </w:tabs>
        <w:ind w:left="720" w:hanging="720"/>
        <w:jc w:val="both"/>
        <w:rPr>
          <w:rFonts w:ascii="Arial" w:hAnsi="Arial" w:cs="Arial"/>
          <w:b/>
          <w:bCs/>
          <w:sz w:val="20"/>
        </w:rPr>
      </w:pPr>
      <w:r w:rsidRPr="00826313">
        <w:rPr>
          <w:rFonts w:ascii="Arial" w:hAnsi="Arial" w:cs="Arial"/>
          <w:b/>
          <w:bCs/>
          <w:sz w:val="20"/>
        </w:rPr>
        <w:t>2</w:t>
      </w:r>
      <w:del w:id="7186" w:author="An Phuc Cao" w:date="2024-09-30T16:08:00Z" w16du:dateUtc="2024-09-30T09:08:00Z">
        <w:r w:rsidRPr="00826313" w:rsidDel="00D07AC5">
          <w:rPr>
            <w:rFonts w:ascii="Arial" w:hAnsi="Arial" w:cs="Arial"/>
            <w:b/>
            <w:bCs/>
            <w:sz w:val="20"/>
          </w:rPr>
          <w:delText>0</w:delText>
        </w:r>
      </w:del>
      <w:ins w:id="7187" w:author="An Phuc Cao" w:date="2024-09-30T16:08:00Z" w16du:dateUtc="2024-09-30T09:08:00Z">
        <w:r w:rsidR="00D07AC5">
          <w:rPr>
            <w:rFonts w:ascii="Arial" w:hAnsi="Arial" w:cs="Arial"/>
            <w:b/>
            <w:bCs/>
            <w:sz w:val="20"/>
          </w:rPr>
          <w:t>1</w:t>
        </w:r>
      </w:ins>
      <w:r w:rsidRPr="00826313">
        <w:rPr>
          <w:rFonts w:ascii="Arial" w:hAnsi="Arial" w:cs="Arial"/>
          <w:b/>
          <w:bCs/>
          <w:sz w:val="20"/>
        </w:rPr>
        <w:t>.</w:t>
      </w:r>
      <w:r w:rsidR="00310FE0" w:rsidRPr="00826313">
        <w:tab/>
      </w:r>
      <w:r w:rsidRPr="00826313">
        <w:rPr>
          <w:rFonts w:ascii="Arial" w:hAnsi="Arial" w:cs="Arial"/>
          <w:b/>
          <w:bCs/>
          <w:sz w:val="20"/>
        </w:rPr>
        <w:t xml:space="preserve">PROPERTY, EQUIPMENT AND RIGHT-OF-USE ASSETS </w:t>
      </w:r>
      <w:r w:rsidRPr="00826313">
        <w:rPr>
          <w:rFonts w:ascii="Arial" w:hAnsi="Arial" w:cs="Arial"/>
          <w:sz w:val="20"/>
          <w:lang w:val="en-GB"/>
        </w:rPr>
        <w:t>(continued)</w:t>
      </w:r>
    </w:p>
    <w:p w14:paraId="4811A8E9" w14:textId="6889E0C9" w:rsidR="00973CB2" w:rsidRPr="00826313" w:rsidRDefault="00973CB2" w:rsidP="00EC3692">
      <w:pPr>
        <w:widowControl w:val="0"/>
        <w:tabs>
          <w:tab w:val="left" w:pos="6300"/>
          <w:tab w:val="right" w:pos="7380"/>
          <w:tab w:val="left" w:pos="7740"/>
          <w:tab w:val="right" w:pos="8891"/>
        </w:tabs>
        <w:ind w:left="720" w:hanging="720"/>
        <w:jc w:val="both"/>
        <w:rPr>
          <w:rFonts w:ascii="Arial" w:hAnsi="Arial" w:cs="Arial"/>
          <w:b/>
          <w:sz w:val="20"/>
        </w:rPr>
      </w:pPr>
    </w:p>
    <w:p w14:paraId="3D71BC2E" w14:textId="4FE9E549" w:rsidR="00BA2C71" w:rsidRPr="00826313" w:rsidRDefault="3A92B88A">
      <w:pPr>
        <w:pStyle w:val="Heading2"/>
        <w:spacing w:after="0"/>
        <w:ind w:left="720" w:hanging="720"/>
        <w:rPr>
          <w:rFonts w:ascii="Arial" w:hAnsi="Arial" w:cs="Arial"/>
          <w:b/>
          <w:bCs/>
          <w:i/>
          <w:iCs/>
          <w:sz w:val="20"/>
        </w:rPr>
        <w:pPrChange w:id="7188" w:author="An Phuc Cao" w:date="2024-10-25T16:45:00Z" w16du:dateUtc="2024-10-25T09:45:00Z">
          <w:pPr>
            <w:widowControl w:val="0"/>
            <w:tabs>
              <w:tab w:val="left" w:pos="6300"/>
              <w:tab w:val="right" w:pos="7380"/>
              <w:tab w:val="left" w:pos="7740"/>
              <w:tab w:val="right" w:pos="8891"/>
            </w:tabs>
            <w:ind w:left="720" w:hanging="720"/>
            <w:jc w:val="both"/>
          </w:pPr>
        </w:pPrChange>
      </w:pPr>
      <w:r w:rsidRPr="00826313">
        <w:rPr>
          <w:rFonts w:ascii="Arial" w:hAnsi="Arial" w:cs="Arial"/>
          <w:b/>
          <w:bCs/>
          <w:i/>
          <w:iCs/>
          <w:sz w:val="20"/>
        </w:rPr>
        <w:t>2</w:t>
      </w:r>
      <w:del w:id="7189" w:author="An Phuc Cao" w:date="2024-09-30T16:08:00Z" w16du:dateUtc="2024-09-30T09:08:00Z">
        <w:r w:rsidRPr="00826313" w:rsidDel="00D07AC5">
          <w:rPr>
            <w:rFonts w:ascii="Arial" w:hAnsi="Arial" w:cs="Arial"/>
            <w:b/>
            <w:bCs/>
            <w:i/>
            <w:iCs/>
            <w:sz w:val="20"/>
          </w:rPr>
          <w:delText>0</w:delText>
        </w:r>
      </w:del>
      <w:ins w:id="7190" w:author="An Phuc Cao" w:date="2024-09-30T16:08:00Z" w16du:dateUtc="2024-09-30T09:08:00Z">
        <w:r w:rsidR="00D07AC5">
          <w:rPr>
            <w:rFonts w:ascii="Arial" w:hAnsi="Arial" w:cs="Arial"/>
            <w:b/>
            <w:bCs/>
            <w:i/>
            <w:iCs/>
            <w:sz w:val="20"/>
          </w:rPr>
          <w:t>1</w:t>
        </w:r>
      </w:ins>
      <w:r w:rsidRPr="00826313">
        <w:rPr>
          <w:rFonts w:ascii="Arial" w:hAnsi="Arial" w:cs="Arial"/>
          <w:b/>
          <w:bCs/>
          <w:i/>
          <w:iCs/>
          <w:sz w:val="20"/>
        </w:rPr>
        <w:t>.</w:t>
      </w:r>
      <w:r w:rsidR="05AB85C3" w:rsidRPr="00826313">
        <w:rPr>
          <w:rFonts w:ascii="Arial" w:hAnsi="Arial" w:cs="Arial"/>
          <w:b/>
          <w:bCs/>
          <w:i/>
          <w:iCs/>
          <w:sz w:val="20"/>
        </w:rPr>
        <w:t>2</w:t>
      </w:r>
      <w:r w:rsidR="00310FE0" w:rsidRPr="00826313">
        <w:tab/>
      </w:r>
      <w:r w:rsidR="7E3139D3" w:rsidRPr="00826313">
        <w:rPr>
          <w:rFonts w:ascii="Arial" w:hAnsi="Arial" w:cs="Arial"/>
          <w:b/>
          <w:bCs/>
          <w:i/>
          <w:iCs/>
          <w:sz w:val="20"/>
        </w:rPr>
        <w:t>Right-of-use assets</w:t>
      </w:r>
    </w:p>
    <w:p w14:paraId="2D05F23F" w14:textId="4E802626" w:rsidR="004B115D" w:rsidRPr="00826313" w:rsidRDefault="004B115D" w:rsidP="00BA2C71">
      <w:pPr>
        <w:widowControl w:val="0"/>
        <w:tabs>
          <w:tab w:val="left" w:pos="6300"/>
          <w:tab w:val="right" w:pos="7380"/>
          <w:tab w:val="left" w:pos="7740"/>
          <w:tab w:val="right" w:pos="8891"/>
        </w:tabs>
        <w:ind w:left="720" w:hanging="720"/>
        <w:jc w:val="both"/>
        <w:rPr>
          <w:rFonts w:ascii="Arial" w:hAnsi="Arial" w:cs="Arial"/>
          <w:b/>
          <w:i/>
          <w:iCs/>
          <w:sz w:val="20"/>
        </w:rPr>
      </w:pPr>
    </w:p>
    <w:p w14:paraId="4CBC6341" w14:textId="09E57E8D" w:rsidR="0069366C" w:rsidRPr="00826313" w:rsidRDefault="0069366C" w:rsidP="0069366C">
      <w:pPr>
        <w:tabs>
          <w:tab w:val="left" w:pos="720"/>
        </w:tabs>
        <w:ind w:left="720"/>
        <w:jc w:val="both"/>
        <w:rPr>
          <w:rFonts w:ascii="Arial" w:hAnsi="Arial" w:cs="Arial"/>
          <w:sz w:val="20"/>
        </w:rPr>
      </w:pPr>
      <w:r w:rsidRPr="00826313">
        <w:rPr>
          <w:rFonts w:ascii="Arial" w:hAnsi="Arial" w:cs="Arial"/>
          <w:sz w:val="20"/>
        </w:rPr>
        <w:t xml:space="preserve">Movements of right-of-use assets </w:t>
      </w:r>
      <w:r w:rsidRPr="00826313">
        <w:rPr>
          <w:rFonts w:ascii="Arial" w:hAnsi="Arial" w:cs="Arial"/>
          <w:sz w:val="20"/>
          <w:lang w:val="vi-VN"/>
        </w:rPr>
        <w:t xml:space="preserve">for the </w:t>
      </w:r>
      <w:r w:rsidR="00EE44C7" w:rsidRPr="00826313">
        <w:rPr>
          <w:rFonts w:ascii="Arial" w:hAnsi="Arial" w:cs="Arial"/>
          <w:sz w:val="20"/>
        </w:rPr>
        <w:t>period</w:t>
      </w:r>
      <w:r w:rsidR="00EE44C7" w:rsidRPr="00826313">
        <w:rPr>
          <w:rFonts w:ascii="Arial" w:hAnsi="Arial" w:cs="Arial"/>
          <w:sz w:val="20"/>
          <w:lang w:val="vi-VN"/>
        </w:rPr>
        <w:t xml:space="preserve"> </w:t>
      </w:r>
      <w:r w:rsidRPr="00826313">
        <w:rPr>
          <w:rFonts w:ascii="Arial" w:hAnsi="Arial" w:cs="Arial"/>
          <w:sz w:val="20"/>
          <w:lang w:val="vi-VN"/>
        </w:rPr>
        <w:t xml:space="preserve">ended </w:t>
      </w:r>
      <w:r w:rsidR="004168B6" w:rsidRPr="00826313">
        <w:rPr>
          <w:rFonts w:ascii="Arial" w:hAnsi="Arial" w:cs="Arial"/>
          <w:sz w:val="20"/>
        </w:rPr>
        <w:t>30 June 202</w:t>
      </w:r>
      <w:del w:id="7191" w:author="An Phuc Cao" w:date="2024-09-30T16:33:00Z" w16du:dateUtc="2024-09-30T09:33:00Z">
        <w:r w:rsidR="003534F2" w:rsidDel="00D11880">
          <w:rPr>
            <w:rFonts w:ascii="Arial" w:hAnsi="Arial" w:cs="Arial"/>
            <w:sz w:val="20"/>
          </w:rPr>
          <w:delText>3</w:delText>
        </w:r>
      </w:del>
      <w:ins w:id="7192" w:author="An Phuc Cao" w:date="2024-09-30T16:33:00Z" w16du:dateUtc="2024-09-30T09:33:00Z">
        <w:r w:rsidR="00D11880">
          <w:rPr>
            <w:rFonts w:ascii="Arial" w:hAnsi="Arial" w:cs="Arial"/>
            <w:sz w:val="20"/>
          </w:rPr>
          <w:t>4</w:t>
        </w:r>
      </w:ins>
      <w:r w:rsidRPr="00826313">
        <w:rPr>
          <w:rFonts w:ascii="Arial" w:hAnsi="Arial" w:cs="Arial"/>
          <w:sz w:val="20"/>
          <w:lang w:val="vi-VN"/>
        </w:rPr>
        <w:t xml:space="preserve"> </w:t>
      </w:r>
      <w:r w:rsidRPr="00826313">
        <w:rPr>
          <w:rFonts w:ascii="Arial" w:hAnsi="Arial" w:cs="Arial"/>
          <w:sz w:val="20"/>
        </w:rPr>
        <w:t>are as follows:</w:t>
      </w:r>
    </w:p>
    <w:p w14:paraId="25446AA8" w14:textId="77777777" w:rsidR="0069366C" w:rsidRPr="00826313" w:rsidRDefault="0069366C" w:rsidP="00BA2C71">
      <w:pPr>
        <w:widowControl w:val="0"/>
        <w:tabs>
          <w:tab w:val="left" w:pos="6300"/>
          <w:tab w:val="right" w:pos="7380"/>
          <w:tab w:val="left" w:pos="7740"/>
          <w:tab w:val="right" w:pos="8891"/>
        </w:tabs>
        <w:ind w:left="720" w:hanging="720"/>
        <w:jc w:val="both"/>
        <w:rPr>
          <w:rFonts w:ascii="Arial" w:hAnsi="Arial" w:cs="Arial"/>
          <w:b/>
          <w:i/>
          <w:iCs/>
          <w:sz w:val="20"/>
        </w:rPr>
      </w:pPr>
    </w:p>
    <w:tbl>
      <w:tblPr>
        <w:tblW w:w="8176" w:type="dxa"/>
        <w:tblInd w:w="720" w:type="dxa"/>
        <w:tblLayout w:type="fixed"/>
        <w:tblLook w:val="0000" w:firstRow="0" w:lastRow="0" w:firstColumn="0" w:lastColumn="0" w:noHBand="0" w:noVBand="0"/>
      </w:tblPr>
      <w:tblGrid>
        <w:gridCol w:w="6302"/>
        <w:gridCol w:w="1874"/>
        <w:tblGridChange w:id="7193">
          <w:tblGrid>
            <w:gridCol w:w="6302"/>
            <w:gridCol w:w="1874"/>
          </w:tblGrid>
        </w:tblGridChange>
      </w:tblGrid>
      <w:tr w:rsidR="00AA293E" w:rsidRPr="00826313" w:rsidDel="00D07960" w14:paraId="6090F63F" w14:textId="09FA0F2A" w:rsidTr="004168B6">
        <w:trPr>
          <w:del w:id="7194" w:author="An Phuc Cao" w:date="2024-09-30T16:28:00Z"/>
        </w:trPr>
        <w:tc>
          <w:tcPr>
            <w:tcW w:w="6302" w:type="dxa"/>
            <w:shd w:val="clear" w:color="auto" w:fill="auto"/>
            <w:vAlign w:val="bottom"/>
          </w:tcPr>
          <w:p w14:paraId="5E48B0E0" w14:textId="43BF934C" w:rsidR="00AA293E" w:rsidRPr="00826313" w:rsidDel="00D07960" w:rsidRDefault="00AA293E" w:rsidP="0029432C">
            <w:pPr>
              <w:widowControl w:val="0"/>
              <w:ind w:left="-85"/>
              <w:rPr>
                <w:del w:id="7195" w:author="An Phuc Cao" w:date="2024-09-30T16:28:00Z" w16du:dateUtc="2024-09-30T09:28:00Z"/>
                <w:rFonts w:ascii="Arial" w:hAnsi="Arial" w:cs="Arial"/>
                <w:sz w:val="20"/>
              </w:rPr>
            </w:pPr>
          </w:p>
        </w:tc>
        <w:tc>
          <w:tcPr>
            <w:tcW w:w="1874" w:type="dxa"/>
            <w:shd w:val="clear" w:color="auto" w:fill="auto"/>
            <w:vAlign w:val="bottom"/>
          </w:tcPr>
          <w:p w14:paraId="7903EB78" w14:textId="5BE2AAD1" w:rsidR="00AA293E" w:rsidRPr="00826313" w:rsidDel="00D07960" w:rsidRDefault="00AA293E" w:rsidP="0029432C">
            <w:pPr>
              <w:widowControl w:val="0"/>
              <w:pBdr>
                <w:bottom w:val="single" w:sz="4" w:space="1" w:color="auto"/>
              </w:pBdr>
              <w:suppressAutoHyphens/>
              <w:ind w:right="-85"/>
              <w:jc w:val="right"/>
              <w:rPr>
                <w:del w:id="7196" w:author="An Phuc Cao" w:date="2024-09-30T16:28:00Z" w16du:dateUtc="2024-09-30T09:28:00Z"/>
                <w:rFonts w:ascii="Arial" w:hAnsi="Arial" w:cs="Arial"/>
                <w:i/>
                <w:sz w:val="20"/>
              </w:rPr>
            </w:pPr>
            <w:del w:id="7197" w:author="An Phuc Cao" w:date="2024-09-30T16:28:00Z" w16du:dateUtc="2024-09-30T09:28:00Z">
              <w:r w:rsidRPr="00826313" w:rsidDel="00D07960">
                <w:rPr>
                  <w:rFonts w:ascii="Arial" w:hAnsi="Arial" w:cs="Arial"/>
                  <w:i/>
                  <w:sz w:val="20"/>
                </w:rPr>
                <w:delText>Right-of-use assets</w:delText>
              </w:r>
            </w:del>
          </w:p>
          <w:p w14:paraId="25B66016" w14:textId="5C281D54" w:rsidR="00AA293E" w:rsidRPr="00826313" w:rsidDel="00D07960" w:rsidRDefault="00AA293E" w:rsidP="0029432C">
            <w:pPr>
              <w:widowControl w:val="0"/>
              <w:pBdr>
                <w:bottom w:val="single" w:sz="4" w:space="1" w:color="auto"/>
              </w:pBdr>
              <w:suppressAutoHyphens/>
              <w:ind w:right="-85"/>
              <w:jc w:val="right"/>
              <w:rPr>
                <w:del w:id="7198" w:author="An Phuc Cao" w:date="2024-09-30T16:28:00Z" w16du:dateUtc="2024-09-30T09:28:00Z"/>
                <w:rFonts w:ascii="Arial" w:hAnsi="Arial" w:cs="Arial"/>
                <w:i/>
                <w:sz w:val="20"/>
                <w:lang w:val="pt-BR"/>
              </w:rPr>
            </w:pPr>
            <w:del w:id="7199" w:author="An Phuc Cao" w:date="2024-09-30T16:28:00Z" w16du:dateUtc="2024-09-30T09:28:00Z">
              <w:r w:rsidRPr="00826313" w:rsidDel="00D07960">
                <w:rPr>
                  <w:rFonts w:ascii="Arial" w:hAnsi="Arial" w:cs="Arial"/>
                  <w:i/>
                  <w:sz w:val="20"/>
                  <w:lang w:val="pt-BR"/>
                </w:rPr>
                <w:delText xml:space="preserve">VND </w:delText>
              </w:r>
            </w:del>
          </w:p>
        </w:tc>
      </w:tr>
      <w:tr w:rsidR="00AA293E" w:rsidRPr="00826313" w:rsidDel="00D07960" w14:paraId="221E9696" w14:textId="42714F5E" w:rsidTr="004168B6">
        <w:trPr>
          <w:del w:id="7200" w:author="An Phuc Cao" w:date="2024-09-30T16:28:00Z"/>
        </w:trPr>
        <w:tc>
          <w:tcPr>
            <w:tcW w:w="6302" w:type="dxa"/>
            <w:shd w:val="clear" w:color="auto" w:fill="auto"/>
            <w:vAlign w:val="bottom"/>
          </w:tcPr>
          <w:p w14:paraId="3443A8F4" w14:textId="6420E281" w:rsidR="00AA293E" w:rsidRPr="00826313" w:rsidDel="00D07960" w:rsidRDefault="00AA293E" w:rsidP="0029432C">
            <w:pPr>
              <w:widowControl w:val="0"/>
              <w:spacing w:before="120"/>
              <w:ind w:left="-108"/>
              <w:rPr>
                <w:del w:id="7201" w:author="An Phuc Cao" w:date="2024-09-30T16:28:00Z" w16du:dateUtc="2024-09-30T09:28:00Z"/>
                <w:rFonts w:ascii="Arial" w:hAnsi="Arial" w:cs="Arial"/>
                <w:b/>
                <w:bCs/>
                <w:sz w:val="20"/>
              </w:rPr>
            </w:pPr>
            <w:del w:id="7202" w:author="An Phuc Cao" w:date="2024-09-30T16:28:00Z" w16du:dateUtc="2024-09-30T09:28:00Z">
              <w:r w:rsidRPr="00826313" w:rsidDel="00D07960">
                <w:rPr>
                  <w:rFonts w:ascii="Arial" w:hAnsi="Arial" w:cs="Arial"/>
                  <w:b/>
                  <w:bCs/>
                  <w:sz w:val="20"/>
                </w:rPr>
                <w:delText xml:space="preserve">Cost </w:delText>
              </w:r>
            </w:del>
          </w:p>
        </w:tc>
        <w:tc>
          <w:tcPr>
            <w:tcW w:w="1874" w:type="dxa"/>
            <w:shd w:val="clear" w:color="auto" w:fill="auto"/>
            <w:vAlign w:val="bottom"/>
          </w:tcPr>
          <w:p w14:paraId="22B558DB" w14:textId="5C9E5D62" w:rsidR="00AA293E" w:rsidRPr="00826313" w:rsidDel="00D07960" w:rsidRDefault="00AA293E" w:rsidP="0029432C">
            <w:pPr>
              <w:widowControl w:val="0"/>
              <w:spacing w:before="120"/>
              <w:ind w:right="-85"/>
              <w:jc w:val="right"/>
              <w:rPr>
                <w:del w:id="7203" w:author="An Phuc Cao" w:date="2024-09-30T16:28:00Z" w16du:dateUtc="2024-09-30T09:28:00Z"/>
                <w:rFonts w:ascii="Arial" w:hAnsi="Arial" w:cs="Arial"/>
                <w:sz w:val="20"/>
              </w:rPr>
            </w:pPr>
          </w:p>
        </w:tc>
      </w:tr>
      <w:tr w:rsidR="00AA293E" w:rsidRPr="00826313" w:rsidDel="00D07960" w14:paraId="318689EC" w14:textId="11AA1DD5" w:rsidTr="004168B6">
        <w:trPr>
          <w:del w:id="7204" w:author="An Phuc Cao" w:date="2024-09-30T16:28:00Z"/>
        </w:trPr>
        <w:tc>
          <w:tcPr>
            <w:tcW w:w="6302" w:type="dxa"/>
            <w:shd w:val="clear" w:color="auto" w:fill="auto"/>
            <w:vAlign w:val="bottom"/>
          </w:tcPr>
          <w:p w14:paraId="0A83C7D8" w14:textId="05E195D4" w:rsidR="00AA293E" w:rsidRPr="00826313" w:rsidDel="00D07960" w:rsidRDefault="000C240B" w:rsidP="0029432C">
            <w:pPr>
              <w:widowControl w:val="0"/>
              <w:spacing w:before="120"/>
              <w:ind w:left="-108"/>
              <w:rPr>
                <w:del w:id="7205" w:author="An Phuc Cao" w:date="2024-09-30T16:28:00Z" w16du:dateUtc="2024-09-30T09:28:00Z"/>
                <w:rFonts w:ascii="Arial" w:hAnsi="Arial" w:cs="Arial"/>
                <w:sz w:val="20"/>
              </w:rPr>
            </w:pPr>
            <w:del w:id="7206" w:author="An Phuc Cao" w:date="2024-09-30T16:28:00Z" w16du:dateUtc="2024-09-30T09:28:00Z">
              <w:r w:rsidRPr="00826313" w:rsidDel="00D07960">
                <w:rPr>
                  <w:rFonts w:ascii="Arial" w:hAnsi="Arial" w:cs="Arial"/>
                  <w:sz w:val="20"/>
                </w:rPr>
                <w:delText xml:space="preserve">At </w:delText>
              </w:r>
              <w:r w:rsidRPr="00332504" w:rsidDel="00D07960">
                <w:rPr>
                  <w:rFonts w:ascii="Arial" w:hAnsi="Arial" w:cs="Arial"/>
                  <w:sz w:val="20"/>
                </w:rPr>
                <w:delText>1 January 20</w:delText>
              </w:r>
              <w:r w:rsidDel="00D07960">
                <w:rPr>
                  <w:rFonts w:ascii="Arial" w:hAnsi="Arial" w:cs="Arial"/>
                  <w:sz w:val="20"/>
                </w:rPr>
                <w:delText>23</w:delText>
              </w:r>
            </w:del>
          </w:p>
        </w:tc>
        <w:tc>
          <w:tcPr>
            <w:tcW w:w="1874" w:type="dxa"/>
            <w:shd w:val="clear" w:color="auto" w:fill="auto"/>
            <w:vAlign w:val="bottom"/>
          </w:tcPr>
          <w:p w14:paraId="7C966AA7" w14:textId="66421EF2" w:rsidR="00AA293E" w:rsidRPr="00826313" w:rsidDel="00D07960" w:rsidRDefault="00241E3F" w:rsidP="0029432C">
            <w:pPr>
              <w:widowControl w:val="0"/>
              <w:spacing w:before="120"/>
              <w:ind w:right="-85"/>
              <w:jc w:val="right"/>
              <w:rPr>
                <w:del w:id="7207" w:author="An Phuc Cao" w:date="2024-09-30T16:28:00Z" w16du:dateUtc="2024-09-30T09:28:00Z"/>
                <w:rFonts w:ascii="Arial" w:hAnsi="Arial" w:cs="Arial"/>
                <w:sz w:val="20"/>
              </w:rPr>
            </w:pPr>
            <w:del w:id="7208" w:author="An Phuc Cao" w:date="2024-09-30T16:28:00Z" w16du:dateUtc="2024-09-30T09:28:00Z">
              <w:r w:rsidRPr="00444ADF" w:rsidDel="00D07960">
                <w:rPr>
                  <w:rFonts w:ascii="Arial" w:hAnsi="Arial" w:cs="Arial"/>
                  <w:sz w:val="20"/>
                </w:rPr>
                <w:delText>17,072,186,314</w:delText>
              </w:r>
            </w:del>
          </w:p>
        </w:tc>
      </w:tr>
      <w:tr w:rsidR="00A9571F" w:rsidRPr="00826313" w:rsidDel="00D07960" w14:paraId="48FBECAF" w14:textId="66E8CAAC" w:rsidTr="004168B6">
        <w:trPr>
          <w:del w:id="7209" w:author="An Phuc Cao" w:date="2024-09-30T16:28:00Z"/>
        </w:trPr>
        <w:tc>
          <w:tcPr>
            <w:tcW w:w="6302" w:type="dxa"/>
            <w:shd w:val="clear" w:color="auto" w:fill="auto"/>
            <w:vAlign w:val="bottom"/>
          </w:tcPr>
          <w:p w14:paraId="1165E2F3" w14:textId="32CDEE5C" w:rsidR="00A9571F" w:rsidRPr="00826313" w:rsidDel="00D07960" w:rsidRDefault="00A9571F" w:rsidP="00A9571F">
            <w:pPr>
              <w:widowControl w:val="0"/>
              <w:ind w:left="-108"/>
              <w:rPr>
                <w:del w:id="7210" w:author="An Phuc Cao" w:date="2024-09-30T16:28:00Z" w16du:dateUtc="2024-09-30T09:28:00Z"/>
                <w:rFonts w:ascii="Arial" w:hAnsi="Arial" w:cs="Arial"/>
                <w:sz w:val="20"/>
              </w:rPr>
            </w:pPr>
            <w:del w:id="7211" w:author="An Phuc Cao" w:date="2024-09-30T16:28:00Z" w16du:dateUtc="2024-09-30T09:28:00Z">
              <w:r w:rsidRPr="00826313" w:rsidDel="00D07960">
                <w:rPr>
                  <w:rFonts w:ascii="Arial" w:hAnsi="Arial" w:cs="Arial"/>
                  <w:sz w:val="20"/>
                </w:rPr>
                <w:delText>Additions</w:delText>
              </w:r>
            </w:del>
          </w:p>
        </w:tc>
        <w:tc>
          <w:tcPr>
            <w:tcW w:w="1874" w:type="dxa"/>
            <w:shd w:val="clear" w:color="auto" w:fill="auto"/>
            <w:vAlign w:val="bottom"/>
          </w:tcPr>
          <w:p w14:paraId="0CC0514F" w14:textId="213E1CEF" w:rsidR="00A9571F" w:rsidRPr="00826313" w:rsidDel="00D07960" w:rsidRDefault="00A9571F" w:rsidP="00A9571F">
            <w:pPr>
              <w:widowControl w:val="0"/>
              <w:ind w:right="-85"/>
              <w:jc w:val="right"/>
              <w:rPr>
                <w:del w:id="7212" w:author="An Phuc Cao" w:date="2024-09-30T16:28:00Z" w16du:dateUtc="2024-09-30T09:28:00Z"/>
                <w:rFonts w:ascii="Arial" w:hAnsi="Arial" w:cs="Arial"/>
                <w:sz w:val="20"/>
              </w:rPr>
            </w:pPr>
          </w:p>
        </w:tc>
      </w:tr>
      <w:tr w:rsidR="00A9571F" w:rsidRPr="00826313" w:rsidDel="00D07960" w14:paraId="248F5B18" w14:textId="48835A73" w:rsidTr="004168B6">
        <w:trPr>
          <w:del w:id="7213" w:author="An Phuc Cao" w:date="2024-09-30T16:28:00Z"/>
        </w:trPr>
        <w:tc>
          <w:tcPr>
            <w:tcW w:w="6302" w:type="dxa"/>
            <w:shd w:val="clear" w:color="auto" w:fill="auto"/>
            <w:vAlign w:val="bottom"/>
          </w:tcPr>
          <w:p w14:paraId="03B3DD21" w14:textId="17F46BD9" w:rsidR="00A9571F" w:rsidRPr="00826313" w:rsidDel="00D07960" w:rsidRDefault="00A9571F" w:rsidP="00A9571F">
            <w:pPr>
              <w:widowControl w:val="0"/>
              <w:ind w:left="-108"/>
              <w:rPr>
                <w:del w:id="7214" w:author="An Phuc Cao" w:date="2024-09-30T16:28:00Z" w16du:dateUtc="2024-09-30T09:28:00Z"/>
                <w:rFonts w:ascii="Arial" w:hAnsi="Arial" w:cs="Arial"/>
                <w:sz w:val="20"/>
              </w:rPr>
            </w:pPr>
            <w:del w:id="7215" w:author="An Phuc Cao" w:date="2024-09-30T16:28:00Z" w16du:dateUtc="2024-09-30T09:28:00Z">
              <w:r w:rsidRPr="00826313" w:rsidDel="00D07960">
                <w:rPr>
                  <w:rFonts w:ascii="Arial" w:hAnsi="Arial" w:cs="Arial"/>
                  <w:sz w:val="20"/>
                </w:rPr>
                <w:delText>Disposal</w:delText>
              </w:r>
            </w:del>
          </w:p>
        </w:tc>
        <w:tc>
          <w:tcPr>
            <w:tcW w:w="1874" w:type="dxa"/>
            <w:shd w:val="clear" w:color="auto" w:fill="auto"/>
            <w:vAlign w:val="bottom"/>
          </w:tcPr>
          <w:p w14:paraId="2636EF84" w14:textId="16DA1C7B" w:rsidR="00A9571F" w:rsidRPr="00826313" w:rsidDel="00D07960" w:rsidRDefault="00A9571F" w:rsidP="00A9571F">
            <w:pPr>
              <w:widowControl w:val="0"/>
              <w:pBdr>
                <w:bottom w:val="single" w:sz="4" w:space="1" w:color="auto"/>
              </w:pBdr>
              <w:ind w:right="-85"/>
              <w:jc w:val="right"/>
              <w:rPr>
                <w:del w:id="7216" w:author="An Phuc Cao" w:date="2024-09-30T16:28:00Z" w16du:dateUtc="2024-09-30T09:28:00Z"/>
                <w:rFonts w:ascii="Arial" w:hAnsi="Arial" w:cs="Arial"/>
                <w:sz w:val="20"/>
              </w:rPr>
            </w:pPr>
          </w:p>
        </w:tc>
      </w:tr>
      <w:tr w:rsidR="00A9571F" w:rsidRPr="00826313" w:rsidDel="00D07960" w14:paraId="7C4AA603" w14:textId="44FB9361" w:rsidTr="004168B6">
        <w:trPr>
          <w:del w:id="7217" w:author="An Phuc Cao" w:date="2024-09-30T16:28:00Z"/>
        </w:trPr>
        <w:tc>
          <w:tcPr>
            <w:tcW w:w="6302" w:type="dxa"/>
            <w:shd w:val="clear" w:color="auto" w:fill="auto"/>
            <w:vAlign w:val="bottom"/>
          </w:tcPr>
          <w:p w14:paraId="2AA66DC7" w14:textId="4A7C2BBB" w:rsidR="00A9571F" w:rsidRPr="00826313" w:rsidDel="00D07960" w:rsidRDefault="00A9571F" w:rsidP="00A9571F">
            <w:pPr>
              <w:widowControl w:val="0"/>
              <w:spacing w:before="120"/>
              <w:ind w:left="-108"/>
              <w:rPr>
                <w:del w:id="7218" w:author="An Phuc Cao" w:date="2024-09-30T16:28:00Z" w16du:dateUtc="2024-09-30T09:28:00Z"/>
                <w:rFonts w:ascii="Arial" w:hAnsi="Arial" w:cs="Arial"/>
                <w:b/>
                <w:bCs/>
                <w:sz w:val="20"/>
              </w:rPr>
            </w:pPr>
            <w:del w:id="7219" w:author="An Phuc Cao" w:date="2024-09-30T16:28:00Z" w16du:dateUtc="2024-09-30T09:28:00Z">
              <w:r w:rsidRPr="00826313" w:rsidDel="00D07960">
                <w:rPr>
                  <w:rFonts w:ascii="Arial" w:hAnsi="Arial" w:cs="Arial"/>
                  <w:sz w:val="20"/>
                </w:rPr>
                <w:delText>At 30 June 202</w:delText>
              </w:r>
              <w:r w:rsidR="003534F2" w:rsidDel="00D07960">
                <w:rPr>
                  <w:rFonts w:ascii="Arial" w:hAnsi="Arial" w:cs="Arial"/>
                  <w:sz w:val="20"/>
                </w:rPr>
                <w:delText>3</w:delText>
              </w:r>
            </w:del>
          </w:p>
        </w:tc>
        <w:tc>
          <w:tcPr>
            <w:tcW w:w="1874" w:type="dxa"/>
            <w:shd w:val="clear" w:color="auto" w:fill="auto"/>
            <w:vAlign w:val="bottom"/>
          </w:tcPr>
          <w:p w14:paraId="4DCE3EC3" w14:textId="18A675A2" w:rsidR="00A9571F" w:rsidRPr="00826313" w:rsidDel="00D07960" w:rsidRDefault="00A9571F" w:rsidP="00A9571F">
            <w:pPr>
              <w:widowControl w:val="0"/>
              <w:pBdr>
                <w:bottom w:val="single" w:sz="4" w:space="1" w:color="auto"/>
              </w:pBdr>
              <w:spacing w:before="120"/>
              <w:ind w:right="-85"/>
              <w:jc w:val="right"/>
              <w:rPr>
                <w:del w:id="7220" w:author="An Phuc Cao" w:date="2024-09-30T16:28:00Z" w16du:dateUtc="2024-09-30T09:28:00Z"/>
                <w:rFonts w:ascii="Arial" w:hAnsi="Arial" w:cs="Arial"/>
                <w:sz w:val="20"/>
              </w:rPr>
            </w:pPr>
          </w:p>
        </w:tc>
      </w:tr>
      <w:tr w:rsidR="00AA293E" w:rsidRPr="00826313" w:rsidDel="00D07960" w14:paraId="5563EB17" w14:textId="5B832F09" w:rsidTr="004168B6">
        <w:trPr>
          <w:del w:id="7221" w:author="An Phuc Cao" w:date="2024-09-30T16:28:00Z"/>
        </w:trPr>
        <w:tc>
          <w:tcPr>
            <w:tcW w:w="6302" w:type="dxa"/>
            <w:shd w:val="clear" w:color="auto" w:fill="auto"/>
            <w:vAlign w:val="bottom"/>
          </w:tcPr>
          <w:p w14:paraId="56CFC5DD" w14:textId="605CD554" w:rsidR="00AA293E" w:rsidRPr="00826313" w:rsidDel="00D07960" w:rsidRDefault="00AA293E" w:rsidP="0029432C">
            <w:pPr>
              <w:widowControl w:val="0"/>
              <w:spacing w:before="120"/>
              <w:ind w:left="-108"/>
              <w:rPr>
                <w:del w:id="7222" w:author="An Phuc Cao" w:date="2024-09-30T16:28:00Z" w16du:dateUtc="2024-09-30T09:28:00Z"/>
                <w:rFonts w:ascii="Arial" w:hAnsi="Arial" w:cs="Arial"/>
                <w:sz w:val="20"/>
              </w:rPr>
            </w:pPr>
            <w:del w:id="7223" w:author="An Phuc Cao" w:date="2024-09-30T16:28:00Z" w16du:dateUtc="2024-09-30T09:28:00Z">
              <w:r w:rsidRPr="00826313" w:rsidDel="00D07960">
                <w:rPr>
                  <w:rFonts w:ascii="Arial" w:hAnsi="Arial" w:cs="Arial"/>
                  <w:b/>
                  <w:sz w:val="20"/>
                </w:rPr>
                <w:delText xml:space="preserve">Accumulated </w:delText>
              </w:r>
              <w:r w:rsidR="008E34F3" w:rsidRPr="00826313" w:rsidDel="00D07960">
                <w:rPr>
                  <w:rFonts w:ascii="Arial" w:hAnsi="Arial" w:cs="Arial"/>
                  <w:b/>
                  <w:sz w:val="20"/>
                </w:rPr>
                <w:delText>depreciation</w:delText>
              </w:r>
            </w:del>
          </w:p>
        </w:tc>
        <w:tc>
          <w:tcPr>
            <w:tcW w:w="1874" w:type="dxa"/>
            <w:shd w:val="clear" w:color="auto" w:fill="auto"/>
            <w:vAlign w:val="bottom"/>
          </w:tcPr>
          <w:p w14:paraId="7BE68407" w14:textId="6470EEBA" w:rsidR="00AA293E" w:rsidRPr="00826313" w:rsidDel="00D07960" w:rsidRDefault="00AA293E" w:rsidP="0029432C">
            <w:pPr>
              <w:widowControl w:val="0"/>
              <w:spacing w:before="120"/>
              <w:ind w:right="-85"/>
              <w:jc w:val="right"/>
              <w:rPr>
                <w:del w:id="7224" w:author="An Phuc Cao" w:date="2024-09-30T16:28:00Z" w16du:dateUtc="2024-09-30T09:28:00Z"/>
                <w:rFonts w:ascii="Arial" w:hAnsi="Arial" w:cs="Arial"/>
                <w:sz w:val="20"/>
              </w:rPr>
            </w:pPr>
          </w:p>
        </w:tc>
      </w:tr>
      <w:tr w:rsidR="004168B6" w:rsidRPr="00826313" w:rsidDel="00D07960" w14:paraId="5689C0A9" w14:textId="6588F746" w:rsidTr="00C37028">
        <w:trPr>
          <w:trHeight w:val="68"/>
          <w:del w:id="7225" w:author="An Phuc Cao" w:date="2024-09-30T16:28:00Z"/>
        </w:trPr>
        <w:tc>
          <w:tcPr>
            <w:tcW w:w="6302" w:type="dxa"/>
            <w:shd w:val="clear" w:color="auto" w:fill="auto"/>
            <w:vAlign w:val="bottom"/>
          </w:tcPr>
          <w:p w14:paraId="753EB695" w14:textId="76FD0D93" w:rsidR="004168B6" w:rsidRPr="00826313" w:rsidDel="00D07960" w:rsidRDefault="000C240B" w:rsidP="004168B6">
            <w:pPr>
              <w:widowControl w:val="0"/>
              <w:spacing w:before="120"/>
              <w:ind w:left="-108"/>
              <w:rPr>
                <w:del w:id="7226" w:author="An Phuc Cao" w:date="2024-09-30T16:28:00Z" w16du:dateUtc="2024-09-30T09:28:00Z"/>
                <w:rFonts w:ascii="Arial" w:hAnsi="Arial" w:cs="Arial"/>
                <w:sz w:val="20"/>
                <w:lang w:val="vi-VN"/>
              </w:rPr>
            </w:pPr>
            <w:del w:id="7227" w:author="An Phuc Cao" w:date="2024-09-30T16:28:00Z" w16du:dateUtc="2024-09-30T09:28:00Z">
              <w:r w:rsidRPr="00826313" w:rsidDel="00D07960">
                <w:rPr>
                  <w:rFonts w:ascii="Arial" w:hAnsi="Arial" w:cs="Arial"/>
                  <w:sz w:val="20"/>
                </w:rPr>
                <w:delText xml:space="preserve">At </w:delText>
              </w:r>
              <w:r w:rsidRPr="00332504" w:rsidDel="00D07960">
                <w:rPr>
                  <w:rFonts w:ascii="Arial" w:hAnsi="Arial" w:cs="Arial"/>
                  <w:sz w:val="20"/>
                </w:rPr>
                <w:delText>1 January 20</w:delText>
              </w:r>
              <w:r w:rsidDel="00D07960">
                <w:rPr>
                  <w:rFonts w:ascii="Arial" w:hAnsi="Arial" w:cs="Arial"/>
                  <w:sz w:val="20"/>
                </w:rPr>
                <w:delText>23</w:delText>
              </w:r>
            </w:del>
          </w:p>
        </w:tc>
        <w:tc>
          <w:tcPr>
            <w:tcW w:w="1874" w:type="dxa"/>
            <w:shd w:val="clear" w:color="auto" w:fill="auto"/>
            <w:vAlign w:val="bottom"/>
          </w:tcPr>
          <w:p w14:paraId="01EF5B2F" w14:textId="184D38CE" w:rsidR="004168B6" w:rsidRPr="00826313" w:rsidDel="00D07960" w:rsidRDefault="002379C0" w:rsidP="004168B6">
            <w:pPr>
              <w:widowControl w:val="0"/>
              <w:spacing w:before="120"/>
              <w:ind w:right="-85"/>
              <w:jc w:val="right"/>
              <w:rPr>
                <w:del w:id="7228" w:author="An Phuc Cao" w:date="2024-09-30T16:28:00Z" w16du:dateUtc="2024-09-30T09:28:00Z"/>
                <w:rFonts w:ascii="Arial" w:hAnsi="Arial" w:cs="Arial"/>
                <w:sz w:val="20"/>
              </w:rPr>
            </w:pPr>
            <w:del w:id="7229" w:author="An Phuc Cao" w:date="2024-09-30T16:28:00Z" w16du:dateUtc="2024-09-30T09:28:00Z">
              <w:r w:rsidRPr="00C45B97" w:rsidDel="00D07960">
                <w:rPr>
                  <w:rFonts w:ascii="Arial" w:hAnsi="Arial" w:cs="Arial"/>
                  <w:sz w:val="20"/>
                </w:rPr>
                <w:delText>7,148,697,879</w:delText>
              </w:r>
            </w:del>
          </w:p>
        </w:tc>
      </w:tr>
      <w:tr w:rsidR="00A9571F" w:rsidRPr="00826313" w:rsidDel="00D07960" w14:paraId="02D7FCC7" w14:textId="081354DA" w:rsidTr="004168B6">
        <w:trPr>
          <w:del w:id="7230" w:author="An Phuc Cao" w:date="2024-09-30T16:28:00Z"/>
        </w:trPr>
        <w:tc>
          <w:tcPr>
            <w:tcW w:w="6302" w:type="dxa"/>
            <w:shd w:val="clear" w:color="auto" w:fill="auto"/>
            <w:vAlign w:val="bottom"/>
          </w:tcPr>
          <w:p w14:paraId="7DB10223" w14:textId="0A9724C6" w:rsidR="00A9571F" w:rsidRPr="00826313" w:rsidDel="00D07960" w:rsidRDefault="00A9571F" w:rsidP="00A9571F">
            <w:pPr>
              <w:widowControl w:val="0"/>
              <w:ind w:left="-108"/>
              <w:rPr>
                <w:del w:id="7231" w:author="An Phuc Cao" w:date="2024-09-30T16:28:00Z" w16du:dateUtc="2024-09-30T09:28:00Z"/>
                <w:rFonts w:ascii="Arial" w:hAnsi="Arial" w:cs="Arial"/>
                <w:sz w:val="20"/>
              </w:rPr>
            </w:pPr>
            <w:del w:id="7232" w:author="An Phuc Cao" w:date="2024-09-30T16:28:00Z" w16du:dateUtc="2024-09-30T09:28:00Z">
              <w:r w:rsidRPr="00826313" w:rsidDel="00D07960">
                <w:rPr>
                  <w:rFonts w:ascii="Arial" w:hAnsi="Arial" w:cs="Arial"/>
                  <w:sz w:val="20"/>
                </w:rPr>
                <w:delText>Charge for the period</w:delText>
              </w:r>
            </w:del>
          </w:p>
        </w:tc>
        <w:tc>
          <w:tcPr>
            <w:tcW w:w="1874" w:type="dxa"/>
            <w:shd w:val="clear" w:color="auto" w:fill="auto"/>
            <w:vAlign w:val="bottom"/>
          </w:tcPr>
          <w:p w14:paraId="0AABFB65" w14:textId="636A823D" w:rsidR="00A9571F" w:rsidRPr="00826313" w:rsidDel="00D07960" w:rsidRDefault="00A9571F" w:rsidP="00A9571F">
            <w:pPr>
              <w:widowControl w:val="0"/>
              <w:ind w:right="-85"/>
              <w:jc w:val="right"/>
              <w:rPr>
                <w:del w:id="7233" w:author="An Phuc Cao" w:date="2024-09-30T16:28:00Z" w16du:dateUtc="2024-09-30T09:28:00Z"/>
                <w:rFonts w:ascii="Arial" w:hAnsi="Arial" w:cs="Arial"/>
                <w:sz w:val="20"/>
              </w:rPr>
            </w:pPr>
          </w:p>
        </w:tc>
      </w:tr>
      <w:tr w:rsidR="00A9571F" w:rsidRPr="00826313" w:rsidDel="00D07960" w14:paraId="6758A9B1" w14:textId="6B70EBD5" w:rsidTr="004168B6">
        <w:trPr>
          <w:del w:id="7234" w:author="An Phuc Cao" w:date="2024-09-30T16:28:00Z"/>
        </w:trPr>
        <w:tc>
          <w:tcPr>
            <w:tcW w:w="6302" w:type="dxa"/>
            <w:shd w:val="clear" w:color="auto" w:fill="auto"/>
            <w:vAlign w:val="bottom"/>
          </w:tcPr>
          <w:p w14:paraId="1149836F" w14:textId="7D28C4C7" w:rsidR="00A9571F" w:rsidRPr="00826313" w:rsidDel="00D07960" w:rsidRDefault="00A9571F" w:rsidP="00A9571F">
            <w:pPr>
              <w:widowControl w:val="0"/>
              <w:ind w:left="-108"/>
              <w:rPr>
                <w:del w:id="7235" w:author="An Phuc Cao" w:date="2024-09-30T16:28:00Z" w16du:dateUtc="2024-09-30T09:28:00Z"/>
                <w:rFonts w:ascii="Arial" w:hAnsi="Arial" w:cs="Arial"/>
                <w:sz w:val="20"/>
              </w:rPr>
            </w:pPr>
            <w:del w:id="7236" w:author="An Phuc Cao" w:date="2024-09-30T16:28:00Z" w16du:dateUtc="2024-09-30T09:28:00Z">
              <w:r w:rsidRPr="00826313" w:rsidDel="00D07960">
                <w:rPr>
                  <w:rFonts w:ascii="Arial" w:hAnsi="Arial" w:cs="Arial"/>
                  <w:sz w:val="20"/>
                </w:rPr>
                <w:delText>Disposal</w:delText>
              </w:r>
            </w:del>
          </w:p>
        </w:tc>
        <w:tc>
          <w:tcPr>
            <w:tcW w:w="1874" w:type="dxa"/>
            <w:shd w:val="clear" w:color="auto" w:fill="auto"/>
            <w:vAlign w:val="bottom"/>
          </w:tcPr>
          <w:p w14:paraId="4C43FD49" w14:textId="2011F1AB" w:rsidR="00A9571F" w:rsidRPr="00826313" w:rsidDel="00D07960" w:rsidRDefault="00A9571F" w:rsidP="00A9571F">
            <w:pPr>
              <w:widowControl w:val="0"/>
              <w:pBdr>
                <w:bottom w:val="single" w:sz="4" w:space="1" w:color="auto"/>
              </w:pBdr>
              <w:ind w:right="-85"/>
              <w:jc w:val="right"/>
              <w:rPr>
                <w:del w:id="7237" w:author="An Phuc Cao" w:date="2024-09-30T16:28:00Z" w16du:dateUtc="2024-09-30T09:28:00Z"/>
                <w:rFonts w:ascii="Arial" w:hAnsi="Arial" w:cs="Arial"/>
                <w:sz w:val="20"/>
              </w:rPr>
            </w:pPr>
          </w:p>
        </w:tc>
      </w:tr>
      <w:tr w:rsidR="001B1E50" w:rsidRPr="00826313" w:rsidDel="00D07960" w14:paraId="7D7CEDBB" w14:textId="26B5729E" w:rsidTr="004168B6">
        <w:trPr>
          <w:del w:id="7238" w:author="An Phuc Cao" w:date="2024-09-30T16:28:00Z"/>
        </w:trPr>
        <w:tc>
          <w:tcPr>
            <w:tcW w:w="6302" w:type="dxa"/>
            <w:shd w:val="clear" w:color="auto" w:fill="auto"/>
            <w:vAlign w:val="bottom"/>
          </w:tcPr>
          <w:p w14:paraId="330922C7" w14:textId="57AB2501" w:rsidR="001B1E50" w:rsidRPr="00826313" w:rsidDel="00D07960" w:rsidRDefault="001B1E50" w:rsidP="001B1E50">
            <w:pPr>
              <w:widowControl w:val="0"/>
              <w:spacing w:before="120"/>
              <w:ind w:left="-108"/>
              <w:rPr>
                <w:del w:id="7239" w:author="An Phuc Cao" w:date="2024-09-30T16:28:00Z" w16du:dateUtc="2024-09-30T09:28:00Z"/>
                <w:rFonts w:ascii="Arial" w:hAnsi="Arial" w:cs="Arial"/>
                <w:sz w:val="20"/>
                <w:lang w:val="vi-VN"/>
              </w:rPr>
            </w:pPr>
            <w:del w:id="7240" w:author="An Phuc Cao" w:date="2024-09-30T16:28:00Z" w16du:dateUtc="2024-09-30T09:28:00Z">
              <w:r w:rsidRPr="00826313" w:rsidDel="00D07960">
                <w:rPr>
                  <w:rFonts w:ascii="Arial" w:hAnsi="Arial" w:cs="Arial"/>
                  <w:sz w:val="20"/>
                </w:rPr>
                <w:delText>At 30 June 202</w:delText>
              </w:r>
              <w:r w:rsidR="003534F2" w:rsidDel="00D07960">
                <w:rPr>
                  <w:rFonts w:ascii="Arial" w:hAnsi="Arial" w:cs="Arial"/>
                  <w:sz w:val="20"/>
                </w:rPr>
                <w:delText>3</w:delText>
              </w:r>
            </w:del>
          </w:p>
        </w:tc>
        <w:tc>
          <w:tcPr>
            <w:tcW w:w="1874" w:type="dxa"/>
            <w:shd w:val="clear" w:color="auto" w:fill="auto"/>
            <w:vAlign w:val="bottom"/>
          </w:tcPr>
          <w:p w14:paraId="008806E3" w14:textId="5BB76BF5" w:rsidR="001B1E50" w:rsidRPr="00826313" w:rsidDel="00D07960" w:rsidRDefault="001B1E50" w:rsidP="00C37028">
            <w:pPr>
              <w:widowControl w:val="0"/>
              <w:pBdr>
                <w:bottom w:val="single" w:sz="4" w:space="1" w:color="auto"/>
              </w:pBdr>
              <w:spacing w:before="120"/>
              <w:ind w:right="-85"/>
              <w:jc w:val="right"/>
              <w:rPr>
                <w:del w:id="7241" w:author="An Phuc Cao" w:date="2024-09-30T16:28:00Z" w16du:dateUtc="2024-09-30T09:28:00Z"/>
                <w:rFonts w:ascii="Arial" w:hAnsi="Arial" w:cs="Arial"/>
                <w:sz w:val="20"/>
              </w:rPr>
            </w:pPr>
          </w:p>
        </w:tc>
      </w:tr>
      <w:tr w:rsidR="004168B6" w:rsidRPr="00826313" w:rsidDel="00D07960" w14:paraId="07A0427C" w14:textId="56B3A6B1" w:rsidTr="004168B6">
        <w:trPr>
          <w:del w:id="7242" w:author="An Phuc Cao" w:date="2024-09-30T16:28:00Z"/>
        </w:trPr>
        <w:tc>
          <w:tcPr>
            <w:tcW w:w="6302" w:type="dxa"/>
            <w:shd w:val="clear" w:color="auto" w:fill="auto"/>
            <w:vAlign w:val="bottom"/>
          </w:tcPr>
          <w:p w14:paraId="3CB912C6" w14:textId="4831236C" w:rsidR="004168B6" w:rsidRPr="00826313" w:rsidDel="00D07960" w:rsidRDefault="004168B6" w:rsidP="004168B6">
            <w:pPr>
              <w:widowControl w:val="0"/>
              <w:spacing w:before="120"/>
              <w:ind w:left="-108"/>
              <w:rPr>
                <w:del w:id="7243" w:author="An Phuc Cao" w:date="2024-09-30T16:28:00Z" w16du:dateUtc="2024-09-30T09:28:00Z"/>
                <w:rFonts w:ascii="Arial" w:hAnsi="Arial" w:cs="Arial"/>
                <w:b/>
                <w:bCs/>
                <w:sz w:val="20"/>
              </w:rPr>
            </w:pPr>
            <w:del w:id="7244" w:author="An Phuc Cao" w:date="2024-09-30T16:28:00Z" w16du:dateUtc="2024-09-30T09:28:00Z">
              <w:r w:rsidRPr="00826313" w:rsidDel="00D07960">
                <w:rPr>
                  <w:rFonts w:ascii="Arial" w:hAnsi="Arial" w:cs="Arial"/>
                  <w:b/>
                  <w:sz w:val="20"/>
                </w:rPr>
                <w:delText>Net book value</w:delText>
              </w:r>
            </w:del>
          </w:p>
        </w:tc>
        <w:tc>
          <w:tcPr>
            <w:tcW w:w="1874" w:type="dxa"/>
            <w:shd w:val="clear" w:color="auto" w:fill="auto"/>
            <w:vAlign w:val="bottom"/>
          </w:tcPr>
          <w:p w14:paraId="23121444" w14:textId="2028C253" w:rsidR="004168B6" w:rsidRPr="00826313" w:rsidDel="00D07960" w:rsidRDefault="004168B6" w:rsidP="004168B6">
            <w:pPr>
              <w:widowControl w:val="0"/>
              <w:spacing w:before="120" w:after="40"/>
              <w:ind w:right="-85"/>
              <w:jc w:val="right"/>
              <w:rPr>
                <w:del w:id="7245" w:author="An Phuc Cao" w:date="2024-09-30T16:28:00Z" w16du:dateUtc="2024-09-30T09:28:00Z"/>
                <w:rFonts w:ascii="Arial" w:hAnsi="Arial" w:cs="Arial"/>
                <w:sz w:val="20"/>
              </w:rPr>
            </w:pPr>
          </w:p>
        </w:tc>
      </w:tr>
      <w:tr w:rsidR="00E052A3" w:rsidRPr="00826313" w:rsidDel="00D07960" w14:paraId="673DEBAB" w14:textId="783C662D" w:rsidTr="004168B6">
        <w:trPr>
          <w:del w:id="7246" w:author="An Phuc Cao" w:date="2024-09-30T16:28:00Z"/>
        </w:trPr>
        <w:tc>
          <w:tcPr>
            <w:tcW w:w="6302" w:type="dxa"/>
            <w:shd w:val="clear" w:color="auto" w:fill="auto"/>
            <w:vAlign w:val="bottom"/>
          </w:tcPr>
          <w:p w14:paraId="2A2330FE" w14:textId="6C0991C9" w:rsidR="00E052A3" w:rsidRPr="00826313" w:rsidDel="00D07960" w:rsidRDefault="000C240B" w:rsidP="00E052A3">
            <w:pPr>
              <w:widowControl w:val="0"/>
              <w:spacing w:before="120"/>
              <w:ind w:left="-108" w:right="-85"/>
              <w:rPr>
                <w:del w:id="7247" w:author="An Phuc Cao" w:date="2024-09-30T16:28:00Z" w16du:dateUtc="2024-09-30T09:28:00Z"/>
                <w:rFonts w:ascii="Arial" w:hAnsi="Arial" w:cs="Arial"/>
                <w:sz w:val="20"/>
              </w:rPr>
            </w:pPr>
            <w:del w:id="7248" w:author="An Phuc Cao" w:date="2024-09-30T16:28:00Z" w16du:dateUtc="2024-09-30T09:28:00Z">
              <w:r w:rsidRPr="00826313" w:rsidDel="00D07960">
                <w:rPr>
                  <w:rFonts w:ascii="Arial" w:hAnsi="Arial" w:cs="Arial"/>
                  <w:sz w:val="20"/>
                </w:rPr>
                <w:delText xml:space="preserve">At </w:delText>
              </w:r>
              <w:r w:rsidRPr="00332504" w:rsidDel="00D07960">
                <w:rPr>
                  <w:rFonts w:ascii="Arial" w:hAnsi="Arial" w:cs="Arial"/>
                  <w:sz w:val="20"/>
                </w:rPr>
                <w:delText>1 January 20</w:delText>
              </w:r>
              <w:r w:rsidDel="00D07960">
                <w:rPr>
                  <w:rFonts w:ascii="Arial" w:hAnsi="Arial" w:cs="Arial"/>
                  <w:sz w:val="20"/>
                </w:rPr>
                <w:delText>23</w:delText>
              </w:r>
            </w:del>
          </w:p>
        </w:tc>
        <w:tc>
          <w:tcPr>
            <w:tcW w:w="1874" w:type="dxa"/>
            <w:shd w:val="clear" w:color="auto" w:fill="auto"/>
            <w:vAlign w:val="bottom"/>
          </w:tcPr>
          <w:p w14:paraId="231B3E9E" w14:textId="70E40FBB" w:rsidR="00E052A3" w:rsidRPr="00826313" w:rsidDel="00D07960" w:rsidRDefault="00E052A3" w:rsidP="00E052A3">
            <w:pPr>
              <w:widowControl w:val="0"/>
              <w:pBdr>
                <w:bottom w:val="single" w:sz="4" w:space="1" w:color="auto"/>
              </w:pBdr>
              <w:spacing w:before="120"/>
              <w:ind w:right="-85"/>
              <w:jc w:val="right"/>
              <w:rPr>
                <w:del w:id="7249" w:author="An Phuc Cao" w:date="2024-09-30T16:28:00Z" w16du:dateUtc="2024-09-30T09:28:00Z"/>
                <w:rFonts w:ascii="Arial" w:hAnsi="Arial" w:cs="Arial"/>
                <w:sz w:val="20"/>
              </w:rPr>
            </w:pPr>
            <w:del w:id="7250" w:author="An Phuc Cao" w:date="2024-09-30T16:28:00Z" w16du:dateUtc="2024-09-30T09:28:00Z">
              <w:r w:rsidDel="00D07960">
                <w:rPr>
                  <w:rFonts w:ascii="Arial" w:hAnsi="Arial" w:cs="Arial"/>
                  <w:color w:val="000000"/>
                  <w:sz w:val="20"/>
                </w:rPr>
                <w:delText>9,923,488,435</w:delText>
              </w:r>
            </w:del>
          </w:p>
        </w:tc>
      </w:tr>
      <w:tr w:rsidR="00E052A3" w:rsidRPr="00826313" w:rsidDel="00D07960" w14:paraId="5475CAF4" w14:textId="529B6DC2" w:rsidTr="004168B6">
        <w:trPr>
          <w:del w:id="7251" w:author="An Phuc Cao" w:date="2024-09-30T16:28:00Z"/>
        </w:trPr>
        <w:tc>
          <w:tcPr>
            <w:tcW w:w="6302" w:type="dxa"/>
            <w:shd w:val="clear" w:color="auto" w:fill="auto"/>
            <w:vAlign w:val="bottom"/>
          </w:tcPr>
          <w:p w14:paraId="4D86E8C5" w14:textId="03FC61A4" w:rsidR="00E052A3" w:rsidRPr="00826313" w:rsidDel="00D07960" w:rsidRDefault="00E052A3" w:rsidP="00E052A3">
            <w:pPr>
              <w:widowControl w:val="0"/>
              <w:spacing w:before="120"/>
              <w:ind w:left="-108" w:right="-85"/>
              <w:rPr>
                <w:del w:id="7252" w:author="An Phuc Cao" w:date="2024-09-30T16:28:00Z" w16du:dateUtc="2024-09-30T09:28:00Z"/>
                <w:rFonts w:ascii="Arial" w:hAnsi="Arial" w:cs="Arial"/>
                <w:sz w:val="20"/>
              </w:rPr>
            </w:pPr>
            <w:del w:id="7253" w:author="An Phuc Cao" w:date="2024-09-30T16:28:00Z" w16du:dateUtc="2024-09-30T09:28:00Z">
              <w:r w:rsidRPr="00826313" w:rsidDel="00D07960">
                <w:rPr>
                  <w:rFonts w:ascii="Arial" w:hAnsi="Arial" w:cs="Arial"/>
                  <w:sz w:val="20"/>
                </w:rPr>
                <w:delText>At 30 June 202</w:delText>
              </w:r>
              <w:r w:rsidDel="00D07960">
                <w:rPr>
                  <w:rFonts w:ascii="Arial" w:hAnsi="Arial" w:cs="Arial"/>
                  <w:sz w:val="20"/>
                </w:rPr>
                <w:delText>3</w:delText>
              </w:r>
            </w:del>
          </w:p>
        </w:tc>
        <w:tc>
          <w:tcPr>
            <w:tcW w:w="1874" w:type="dxa"/>
            <w:shd w:val="clear" w:color="auto" w:fill="auto"/>
            <w:vAlign w:val="bottom"/>
          </w:tcPr>
          <w:p w14:paraId="4B9CABC0" w14:textId="043A7B5E" w:rsidR="00E052A3" w:rsidRPr="00826313" w:rsidDel="00D07960" w:rsidRDefault="00E052A3" w:rsidP="00E052A3">
            <w:pPr>
              <w:widowControl w:val="0"/>
              <w:pBdr>
                <w:bottom w:val="double" w:sz="4" w:space="1" w:color="auto"/>
              </w:pBdr>
              <w:spacing w:before="120"/>
              <w:ind w:right="-85"/>
              <w:jc w:val="right"/>
              <w:rPr>
                <w:del w:id="7254" w:author="An Phuc Cao" w:date="2024-09-30T16:28:00Z" w16du:dateUtc="2024-09-30T09:28:00Z"/>
                <w:rFonts w:ascii="Arial" w:hAnsi="Arial" w:cs="Arial"/>
                <w:sz w:val="20"/>
              </w:rPr>
            </w:pPr>
          </w:p>
        </w:tc>
      </w:tr>
      <w:tr w:rsidR="003E5158" w:rsidRPr="00332504" w14:paraId="29F8FABB" w14:textId="77777777" w:rsidTr="003E5158">
        <w:trPr>
          <w:ins w:id="7255" w:author="An Phuc Cao" w:date="2024-09-30T16:28:00Z"/>
        </w:trPr>
        <w:tc>
          <w:tcPr>
            <w:tcW w:w="6302" w:type="dxa"/>
            <w:shd w:val="clear" w:color="auto" w:fill="auto"/>
            <w:vAlign w:val="bottom"/>
          </w:tcPr>
          <w:p w14:paraId="4D3F6145" w14:textId="77777777" w:rsidR="003E5158" w:rsidRPr="00332504" w:rsidRDefault="003E5158">
            <w:pPr>
              <w:widowControl w:val="0"/>
              <w:ind w:left="-85"/>
              <w:jc w:val="right"/>
              <w:rPr>
                <w:ins w:id="7256" w:author="An Phuc Cao" w:date="2024-09-30T16:28:00Z" w16du:dateUtc="2024-09-30T09:28:00Z"/>
                <w:rFonts w:ascii="Arial" w:hAnsi="Arial" w:cs="Arial"/>
                <w:sz w:val="20"/>
              </w:rPr>
              <w:pPrChange w:id="7257" w:author="An Phuc Cao" w:date="2024-09-30T16:29:00Z" w16du:dateUtc="2024-09-30T09:29:00Z">
                <w:pPr>
                  <w:widowControl w:val="0"/>
                  <w:ind w:left="-85"/>
                </w:pPr>
              </w:pPrChange>
            </w:pPr>
          </w:p>
        </w:tc>
        <w:tc>
          <w:tcPr>
            <w:tcW w:w="1874" w:type="dxa"/>
            <w:shd w:val="clear" w:color="auto" w:fill="auto"/>
            <w:vAlign w:val="bottom"/>
          </w:tcPr>
          <w:p w14:paraId="138381FD" w14:textId="77777777" w:rsidR="003E5158" w:rsidRPr="003E5158" w:rsidRDefault="003E5158">
            <w:pPr>
              <w:widowControl w:val="0"/>
              <w:pBdr>
                <w:bottom w:val="single" w:sz="4" w:space="1" w:color="auto"/>
              </w:pBdr>
              <w:ind w:left="-85"/>
              <w:jc w:val="right"/>
              <w:rPr>
                <w:ins w:id="7258" w:author="An Phuc Cao" w:date="2024-09-30T16:28:00Z" w16du:dateUtc="2024-09-30T09:28:00Z"/>
                <w:rFonts w:ascii="Arial" w:hAnsi="Arial" w:cs="Arial"/>
                <w:i/>
                <w:iCs/>
                <w:sz w:val="20"/>
                <w:rPrChange w:id="7259" w:author="An Phuc Cao" w:date="2024-09-30T16:29:00Z" w16du:dateUtc="2024-09-30T09:29:00Z">
                  <w:rPr>
                    <w:ins w:id="7260" w:author="An Phuc Cao" w:date="2024-09-30T16:28:00Z" w16du:dateUtc="2024-09-30T09:28:00Z"/>
                    <w:rFonts w:ascii="Arial" w:hAnsi="Arial" w:cs="Arial"/>
                    <w:sz w:val="20"/>
                  </w:rPr>
                </w:rPrChange>
              </w:rPr>
              <w:pPrChange w:id="7261" w:author="An Phuc Cao" w:date="2024-09-30T16:29:00Z" w16du:dateUtc="2024-09-30T09:29:00Z">
                <w:pPr>
                  <w:widowControl w:val="0"/>
                  <w:ind w:left="-85"/>
                </w:pPr>
              </w:pPrChange>
            </w:pPr>
            <w:ins w:id="7262" w:author="An Phuc Cao" w:date="2024-09-30T16:28:00Z" w16du:dateUtc="2024-09-30T09:28:00Z">
              <w:r w:rsidRPr="003E5158">
                <w:rPr>
                  <w:rFonts w:ascii="Arial" w:hAnsi="Arial" w:cs="Arial"/>
                  <w:i/>
                  <w:iCs/>
                  <w:sz w:val="20"/>
                  <w:rPrChange w:id="7263" w:author="An Phuc Cao" w:date="2024-09-30T16:29:00Z" w16du:dateUtc="2024-09-30T09:29:00Z">
                    <w:rPr>
                      <w:rFonts w:ascii="Arial" w:hAnsi="Arial" w:cs="Arial"/>
                      <w:sz w:val="20"/>
                    </w:rPr>
                  </w:rPrChange>
                </w:rPr>
                <w:t>Right-of-use assets</w:t>
              </w:r>
            </w:ins>
          </w:p>
          <w:p w14:paraId="371E8C4B" w14:textId="77777777" w:rsidR="003E5158" w:rsidRPr="003E5158" w:rsidRDefault="003E5158">
            <w:pPr>
              <w:widowControl w:val="0"/>
              <w:pBdr>
                <w:bottom w:val="single" w:sz="4" w:space="1" w:color="auto"/>
              </w:pBdr>
              <w:ind w:left="-85"/>
              <w:jc w:val="right"/>
              <w:rPr>
                <w:ins w:id="7264" w:author="An Phuc Cao" w:date="2024-09-30T16:28:00Z" w16du:dateUtc="2024-09-30T09:28:00Z"/>
                <w:rFonts w:ascii="Arial" w:hAnsi="Arial" w:cs="Arial"/>
                <w:sz w:val="20"/>
              </w:rPr>
              <w:pPrChange w:id="7265" w:author="An Phuc Cao" w:date="2024-09-30T16:29:00Z" w16du:dateUtc="2024-09-30T09:29:00Z">
                <w:pPr>
                  <w:widowControl w:val="0"/>
                  <w:ind w:left="-85"/>
                </w:pPr>
              </w:pPrChange>
            </w:pPr>
            <w:ins w:id="7266" w:author="An Phuc Cao" w:date="2024-09-30T16:28:00Z" w16du:dateUtc="2024-09-30T09:28:00Z">
              <w:r w:rsidRPr="003E5158">
                <w:rPr>
                  <w:rFonts w:ascii="Arial" w:hAnsi="Arial" w:cs="Arial"/>
                  <w:i/>
                  <w:iCs/>
                  <w:sz w:val="20"/>
                  <w:rPrChange w:id="7267" w:author="An Phuc Cao" w:date="2024-09-30T16:29:00Z" w16du:dateUtc="2024-09-30T09:29:00Z">
                    <w:rPr>
                      <w:rFonts w:ascii="Arial" w:hAnsi="Arial" w:cs="Arial"/>
                      <w:sz w:val="20"/>
                    </w:rPr>
                  </w:rPrChange>
                </w:rPr>
                <w:t>VND</w:t>
              </w:r>
              <w:r w:rsidRPr="003E5158">
                <w:rPr>
                  <w:rFonts w:ascii="Arial" w:hAnsi="Arial" w:cs="Arial"/>
                  <w:sz w:val="20"/>
                </w:rPr>
                <w:t xml:space="preserve"> </w:t>
              </w:r>
            </w:ins>
          </w:p>
        </w:tc>
      </w:tr>
      <w:tr w:rsidR="003E5158" w:rsidRPr="00332504" w14:paraId="597D1FB6" w14:textId="77777777" w:rsidTr="003E5158">
        <w:trPr>
          <w:ins w:id="7268" w:author="An Phuc Cao" w:date="2024-09-30T16:28:00Z"/>
        </w:trPr>
        <w:tc>
          <w:tcPr>
            <w:tcW w:w="6302" w:type="dxa"/>
            <w:shd w:val="clear" w:color="auto" w:fill="auto"/>
            <w:vAlign w:val="bottom"/>
          </w:tcPr>
          <w:p w14:paraId="4FB79779" w14:textId="77777777" w:rsidR="003E5158" w:rsidRPr="009A07E7" w:rsidRDefault="003E5158" w:rsidP="003E5158">
            <w:pPr>
              <w:widowControl w:val="0"/>
              <w:ind w:left="-85"/>
              <w:rPr>
                <w:ins w:id="7269" w:author="An Phuc Cao" w:date="2024-09-30T16:28:00Z" w16du:dateUtc="2024-09-30T09:28:00Z"/>
                <w:rFonts w:ascii="Arial" w:hAnsi="Arial" w:cs="Arial"/>
                <w:b/>
                <w:bCs/>
                <w:sz w:val="20"/>
                <w:rPrChange w:id="7270" w:author="An Phuc Cao" w:date="2024-09-30T16:30:00Z" w16du:dateUtc="2024-09-30T09:30:00Z">
                  <w:rPr>
                    <w:ins w:id="7271" w:author="An Phuc Cao" w:date="2024-09-30T16:28:00Z" w16du:dateUtc="2024-09-30T09:28:00Z"/>
                    <w:rFonts w:ascii="Arial" w:hAnsi="Arial" w:cs="Arial"/>
                    <w:sz w:val="20"/>
                  </w:rPr>
                </w:rPrChange>
              </w:rPr>
            </w:pPr>
            <w:ins w:id="7272" w:author="An Phuc Cao" w:date="2024-09-30T16:28:00Z" w16du:dateUtc="2024-09-30T09:28:00Z">
              <w:r w:rsidRPr="009A07E7">
                <w:rPr>
                  <w:rFonts w:ascii="Arial" w:hAnsi="Arial" w:cs="Arial"/>
                  <w:b/>
                  <w:bCs/>
                  <w:sz w:val="20"/>
                  <w:rPrChange w:id="7273" w:author="An Phuc Cao" w:date="2024-09-30T16:30:00Z" w16du:dateUtc="2024-09-30T09:30:00Z">
                    <w:rPr>
                      <w:rFonts w:ascii="Arial" w:hAnsi="Arial" w:cs="Arial"/>
                      <w:sz w:val="20"/>
                    </w:rPr>
                  </w:rPrChange>
                </w:rPr>
                <w:t xml:space="preserve">Net book value </w:t>
              </w:r>
            </w:ins>
          </w:p>
        </w:tc>
        <w:tc>
          <w:tcPr>
            <w:tcW w:w="1874" w:type="dxa"/>
            <w:shd w:val="clear" w:color="auto" w:fill="auto"/>
            <w:vAlign w:val="bottom"/>
          </w:tcPr>
          <w:p w14:paraId="513AD7FF" w14:textId="77777777" w:rsidR="003E5158" w:rsidRPr="00332504" w:rsidRDefault="003E5158" w:rsidP="003E5158">
            <w:pPr>
              <w:widowControl w:val="0"/>
              <w:ind w:left="-85"/>
              <w:rPr>
                <w:ins w:id="7274" w:author="An Phuc Cao" w:date="2024-09-30T16:28:00Z" w16du:dateUtc="2024-09-30T09:28:00Z"/>
                <w:rFonts w:ascii="Arial" w:hAnsi="Arial" w:cs="Arial"/>
                <w:sz w:val="20"/>
              </w:rPr>
            </w:pPr>
          </w:p>
        </w:tc>
      </w:tr>
      <w:tr w:rsidR="005E4EC0" w:rsidRPr="00332504" w14:paraId="67573526" w14:textId="77777777" w:rsidTr="003056F3">
        <w:tblPrEx>
          <w:tblW w:w="8176" w:type="dxa"/>
          <w:tblInd w:w="720" w:type="dxa"/>
          <w:tblLayout w:type="fixed"/>
          <w:tblLook w:val="0000" w:firstRow="0" w:lastRow="0" w:firstColumn="0" w:lastColumn="0" w:noHBand="0" w:noVBand="0"/>
          <w:tblPrExChange w:id="7275" w:author="An Phuc Cao" w:date="2024-10-24T17:08:00Z" w16du:dateUtc="2024-10-24T10:08:00Z">
            <w:tblPrEx>
              <w:tblW w:w="8176" w:type="dxa"/>
              <w:tblInd w:w="720" w:type="dxa"/>
              <w:tblLayout w:type="fixed"/>
              <w:tblLook w:val="0000" w:firstRow="0" w:lastRow="0" w:firstColumn="0" w:lastColumn="0" w:noHBand="0" w:noVBand="0"/>
            </w:tblPrEx>
          </w:tblPrExChange>
        </w:tblPrEx>
        <w:trPr>
          <w:ins w:id="7276" w:author="An Phuc Cao" w:date="2024-09-30T16:28:00Z"/>
        </w:trPr>
        <w:tc>
          <w:tcPr>
            <w:tcW w:w="6302" w:type="dxa"/>
            <w:shd w:val="clear" w:color="auto" w:fill="auto"/>
            <w:vAlign w:val="bottom"/>
            <w:tcPrChange w:id="7277" w:author="An Phuc Cao" w:date="2024-10-24T17:08:00Z" w16du:dateUtc="2024-10-24T10:08:00Z">
              <w:tcPr>
                <w:tcW w:w="6302" w:type="dxa"/>
                <w:shd w:val="clear" w:color="auto" w:fill="auto"/>
                <w:vAlign w:val="bottom"/>
              </w:tcPr>
            </w:tcPrChange>
          </w:tcPr>
          <w:p w14:paraId="30366D4C" w14:textId="77777777" w:rsidR="005E4EC0" w:rsidRPr="00332504" w:rsidRDefault="005E4EC0" w:rsidP="005E4EC0">
            <w:pPr>
              <w:widowControl w:val="0"/>
              <w:ind w:left="-85"/>
              <w:rPr>
                <w:ins w:id="7278" w:author="An Phuc Cao" w:date="2024-09-30T16:28:00Z" w16du:dateUtc="2024-09-30T09:28:00Z"/>
                <w:rFonts w:ascii="Arial" w:hAnsi="Arial" w:cs="Arial"/>
                <w:sz w:val="20"/>
              </w:rPr>
            </w:pPr>
            <w:ins w:id="7279" w:author="An Phuc Cao" w:date="2024-09-30T16:28:00Z" w16du:dateUtc="2024-09-30T09:28:00Z">
              <w:r w:rsidRPr="007F7170">
                <w:rPr>
                  <w:rFonts w:ascii="Arial" w:hAnsi="Arial" w:cs="Arial"/>
                  <w:sz w:val="20"/>
                </w:rPr>
                <w:t>Beginning balance</w:t>
              </w:r>
            </w:ins>
          </w:p>
        </w:tc>
        <w:tc>
          <w:tcPr>
            <w:tcW w:w="1874" w:type="dxa"/>
            <w:shd w:val="clear" w:color="auto" w:fill="auto"/>
            <w:tcPrChange w:id="7280" w:author="An Phuc Cao" w:date="2024-10-24T17:08:00Z" w16du:dateUtc="2024-10-24T10:08:00Z">
              <w:tcPr>
                <w:tcW w:w="1874" w:type="dxa"/>
                <w:shd w:val="clear" w:color="auto" w:fill="auto"/>
                <w:vAlign w:val="bottom"/>
              </w:tcPr>
            </w:tcPrChange>
          </w:tcPr>
          <w:p w14:paraId="330BD0D4" w14:textId="40BE6D4C" w:rsidR="005E4EC0" w:rsidRPr="005E4EC0" w:rsidRDefault="005E4EC0">
            <w:pPr>
              <w:widowControl w:val="0"/>
              <w:ind w:left="-85"/>
              <w:jc w:val="right"/>
              <w:rPr>
                <w:ins w:id="7281" w:author="An Phuc Cao" w:date="2024-09-30T16:28:00Z" w16du:dateUtc="2024-09-30T09:28:00Z"/>
                <w:rFonts w:ascii="Arial" w:hAnsi="Arial" w:cs="Arial"/>
                <w:sz w:val="20"/>
              </w:rPr>
              <w:pPrChange w:id="7282" w:author="An Phuc Cao" w:date="2024-09-30T16:30:00Z" w16du:dateUtc="2024-09-30T09:30:00Z">
                <w:pPr>
                  <w:widowControl w:val="0"/>
                  <w:ind w:left="-85"/>
                </w:pPr>
              </w:pPrChange>
            </w:pPr>
            <w:ins w:id="7283" w:author="An Phuc Cao" w:date="2024-10-24T17:08:00Z" w16du:dateUtc="2024-10-24T10:08:00Z">
              <w:r w:rsidRPr="005E4EC0">
                <w:rPr>
                  <w:rFonts w:ascii="Arial" w:hAnsi="Arial" w:cs="Arial"/>
                  <w:sz w:val="20"/>
                  <w:rPrChange w:id="7284" w:author="An Phuc Cao" w:date="2024-10-24T17:08:00Z" w16du:dateUtc="2024-10-24T10:08:00Z">
                    <w:rPr/>
                  </w:rPrChange>
                </w:rPr>
                <w:t xml:space="preserve"> 4,740,618,229 </w:t>
              </w:r>
            </w:ins>
          </w:p>
        </w:tc>
      </w:tr>
      <w:tr w:rsidR="005E4EC0" w:rsidRPr="00332504" w14:paraId="6F078EE8" w14:textId="77777777" w:rsidTr="003056F3">
        <w:tblPrEx>
          <w:tblW w:w="8176" w:type="dxa"/>
          <w:tblInd w:w="720" w:type="dxa"/>
          <w:tblLayout w:type="fixed"/>
          <w:tblLook w:val="0000" w:firstRow="0" w:lastRow="0" w:firstColumn="0" w:lastColumn="0" w:noHBand="0" w:noVBand="0"/>
          <w:tblPrExChange w:id="7285" w:author="An Phuc Cao" w:date="2024-10-24T17:08:00Z" w16du:dateUtc="2024-10-24T10:08:00Z">
            <w:tblPrEx>
              <w:tblW w:w="8176" w:type="dxa"/>
              <w:tblInd w:w="720" w:type="dxa"/>
              <w:tblLayout w:type="fixed"/>
              <w:tblLook w:val="0000" w:firstRow="0" w:lastRow="0" w:firstColumn="0" w:lastColumn="0" w:noHBand="0" w:noVBand="0"/>
            </w:tblPrEx>
          </w:tblPrExChange>
        </w:tblPrEx>
        <w:trPr>
          <w:ins w:id="7286" w:author="An Phuc Cao" w:date="2024-09-30T16:28:00Z"/>
        </w:trPr>
        <w:tc>
          <w:tcPr>
            <w:tcW w:w="6302" w:type="dxa"/>
            <w:shd w:val="clear" w:color="auto" w:fill="auto"/>
            <w:vAlign w:val="bottom"/>
            <w:tcPrChange w:id="7287" w:author="An Phuc Cao" w:date="2024-10-24T17:08:00Z" w16du:dateUtc="2024-10-24T10:08:00Z">
              <w:tcPr>
                <w:tcW w:w="6302" w:type="dxa"/>
                <w:shd w:val="clear" w:color="auto" w:fill="auto"/>
                <w:vAlign w:val="bottom"/>
              </w:tcPr>
            </w:tcPrChange>
          </w:tcPr>
          <w:p w14:paraId="179ECE5F" w14:textId="77777777" w:rsidR="005E4EC0" w:rsidRPr="00332504" w:rsidDel="00506B5E" w:rsidRDefault="005E4EC0" w:rsidP="005E4EC0">
            <w:pPr>
              <w:widowControl w:val="0"/>
              <w:ind w:left="-85"/>
              <w:rPr>
                <w:ins w:id="7288" w:author="An Phuc Cao" w:date="2024-09-30T16:28:00Z" w16du:dateUtc="2024-09-30T09:28:00Z"/>
                <w:rFonts w:ascii="Arial" w:hAnsi="Arial" w:cs="Arial"/>
                <w:sz w:val="20"/>
              </w:rPr>
            </w:pPr>
            <w:ins w:id="7289" w:author="An Phuc Cao" w:date="2024-09-30T16:28:00Z" w16du:dateUtc="2024-09-30T09:28:00Z">
              <w:r w:rsidRPr="007F7170">
                <w:rPr>
                  <w:rFonts w:ascii="Arial" w:hAnsi="Arial" w:cs="Arial"/>
                  <w:sz w:val="20"/>
                </w:rPr>
                <w:t>Additions</w:t>
              </w:r>
            </w:ins>
          </w:p>
        </w:tc>
        <w:tc>
          <w:tcPr>
            <w:tcW w:w="1874" w:type="dxa"/>
            <w:shd w:val="clear" w:color="auto" w:fill="auto"/>
            <w:tcPrChange w:id="7290" w:author="An Phuc Cao" w:date="2024-10-24T17:08:00Z" w16du:dateUtc="2024-10-24T10:08:00Z">
              <w:tcPr>
                <w:tcW w:w="1874" w:type="dxa"/>
                <w:shd w:val="clear" w:color="auto" w:fill="auto"/>
                <w:vAlign w:val="bottom"/>
              </w:tcPr>
            </w:tcPrChange>
          </w:tcPr>
          <w:p w14:paraId="425FC4A4" w14:textId="6473D1F3" w:rsidR="005E4EC0" w:rsidRPr="005E4EC0" w:rsidDel="00506B5E" w:rsidRDefault="005E4EC0">
            <w:pPr>
              <w:widowControl w:val="0"/>
              <w:ind w:left="-85"/>
              <w:jc w:val="right"/>
              <w:rPr>
                <w:ins w:id="7291" w:author="An Phuc Cao" w:date="2024-09-30T16:28:00Z" w16du:dateUtc="2024-09-30T09:28:00Z"/>
                <w:rFonts w:ascii="Arial" w:hAnsi="Arial" w:cs="Arial"/>
                <w:sz w:val="20"/>
              </w:rPr>
              <w:pPrChange w:id="7292" w:author="An Phuc Cao" w:date="2024-09-30T16:30:00Z" w16du:dateUtc="2024-09-30T09:30:00Z">
                <w:pPr>
                  <w:widowControl w:val="0"/>
                  <w:ind w:left="-85"/>
                </w:pPr>
              </w:pPrChange>
            </w:pPr>
            <w:ins w:id="7293" w:author="An Phuc Cao" w:date="2024-10-24T17:08:00Z" w16du:dateUtc="2024-10-24T10:08:00Z">
              <w:r w:rsidRPr="005E4EC0">
                <w:rPr>
                  <w:rFonts w:ascii="Arial" w:hAnsi="Arial" w:cs="Arial"/>
                  <w:sz w:val="20"/>
                  <w:rPrChange w:id="7294" w:author="An Phuc Cao" w:date="2024-10-24T17:08:00Z" w16du:dateUtc="2024-10-24T10:08:00Z">
                    <w:rPr/>
                  </w:rPrChange>
                </w:rPr>
                <w:t xml:space="preserve"> 4,819,531,461 </w:t>
              </w:r>
            </w:ins>
          </w:p>
        </w:tc>
      </w:tr>
      <w:tr w:rsidR="005E4EC0" w:rsidRPr="00332504" w14:paraId="5801787A" w14:textId="77777777" w:rsidTr="003056F3">
        <w:tblPrEx>
          <w:tblW w:w="8176" w:type="dxa"/>
          <w:tblInd w:w="720" w:type="dxa"/>
          <w:tblLayout w:type="fixed"/>
          <w:tblLook w:val="0000" w:firstRow="0" w:lastRow="0" w:firstColumn="0" w:lastColumn="0" w:noHBand="0" w:noVBand="0"/>
          <w:tblPrExChange w:id="7295" w:author="An Phuc Cao" w:date="2024-10-24T17:08:00Z" w16du:dateUtc="2024-10-24T10:08:00Z">
            <w:tblPrEx>
              <w:tblW w:w="8176" w:type="dxa"/>
              <w:tblInd w:w="720" w:type="dxa"/>
              <w:tblLayout w:type="fixed"/>
              <w:tblLook w:val="0000" w:firstRow="0" w:lastRow="0" w:firstColumn="0" w:lastColumn="0" w:noHBand="0" w:noVBand="0"/>
            </w:tblPrEx>
          </w:tblPrExChange>
        </w:tblPrEx>
        <w:trPr>
          <w:ins w:id="7296" w:author="An Phuc Cao" w:date="2024-09-30T16:28:00Z"/>
        </w:trPr>
        <w:tc>
          <w:tcPr>
            <w:tcW w:w="6302" w:type="dxa"/>
            <w:shd w:val="clear" w:color="auto" w:fill="auto"/>
            <w:vAlign w:val="bottom"/>
            <w:tcPrChange w:id="7297" w:author="An Phuc Cao" w:date="2024-10-24T17:08:00Z" w16du:dateUtc="2024-10-24T10:08:00Z">
              <w:tcPr>
                <w:tcW w:w="6302" w:type="dxa"/>
                <w:shd w:val="clear" w:color="auto" w:fill="auto"/>
                <w:vAlign w:val="bottom"/>
              </w:tcPr>
            </w:tcPrChange>
          </w:tcPr>
          <w:p w14:paraId="1002577D" w14:textId="77777777" w:rsidR="005E4EC0" w:rsidRPr="00332504" w:rsidRDefault="005E4EC0" w:rsidP="005E4EC0">
            <w:pPr>
              <w:widowControl w:val="0"/>
              <w:ind w:left="-85"/>
              <w:rPr>
                <w:ins w:id="7298" w:author="An Phuc Cao" w:date="2024-09-30T16:28:00Z" w16du:dateUtc="2024-09-30T09:28:00Z"/>
                <w:rFonts w:ascii="Arial" w:hAnsi="Arial" w:cs="Arial"/>
                <w:sz w:val="20"/>
              </w:rPr>
            </w:pPr>
            <w:ins w:id="7299" w:author="An Phuc Cao" w:date="2024-09-30T16:28:00Z" w16du:dateUtc="2024-09-30T09:28:00Z">
              <w:r w:rsidRPr="007F7170">
                <w:rPr>
                  <w:rFonts w:ascii="Arial" w:hAnsi="Arial" w:cs="Arial"/>
                  <w:sz w:val="20"/>
                </w:rPr>
                <w:t>Depreciation</w:t>
              </w:r>
            </w:ins>
          </w:p>
        </w:tc>
        <w:tc>
          <w:tcPr>
            <w:tcW w:w="1874" w:type="dxa"/>
            <w:shd w:val="clear" w:color="auto" w:fill="auto"/>
            <w:tcPrChange w:id="7300" w:author="An Phuc Cao" w:date="2024-10-24T17:08:00Z" w16du:dateUtc="2024-10-24T10:08:00Z">
              <w:tcPr>
                <w:tcW w:w="1874" w:type="dxa"/>
                <w:shd w:val="clear" w:color="auto" w:fill="auto"/>
                <w:vAlign w:val="bottom"/>
              </w:tcPr>
            </w:tcPrChange>
          </w:tcPr>
          <w:p w14:paraId="44E31DF7" w14:textId="4A4A5335" w:rsidR="005E4EC0" w:rsidRPr="005E4EC0" w:rsidRDefault="005E4EC0">
            <w:pPr>
              <w:widowControl w:val="0"/>
              <w:ind w:left="-85"/>
              <w:jc w:val="right"/>
              <w:rPr>
                <w:ins w:id="7301" w:author="An Phuc Cao" w:date="2024-09-30T16:28:00Z" w16du:dateUtc="2024-09-30T09:28:00Z"/>
                <w:rFonts w:ascii="Arial" w:hAnsi="Arial" w:cs="Arial"/>
                <w:sz w:val="20"/>
              </w:rPr>
              <w:pPrChange w:id="7302" w:author="An Phuc Cao" w:date="2024-09-30T16:30:00Z" w16du:dateUtc="2024-09-30T09:30:00Z">
                <w:pPr>
                  <w:widowControl w:val="0"/>
                  <w:ind w:left="-85"/>
                </w:pPr>
              </w:pPrChange>
            </w:pPr>
            <w:ins w:id="7303" w:author="An Phuc Cao" w:date="2024-10-24T17:08:00Z" w16du:dateUtc="2024-10-24T10:08:00Z">
              <w:r w:rsidRPr="005E4EC0">
                <w:rPr>
                  <w:rFonts w:ascii="Arial" w:hAnsi="Arial" w:cs="Arial"/>
                  <w:sz w:val="20"/>
                  <w:rPrChange w:id="7304" w:author="An Phuc Cao" w:date="2024-10-24T17:08:00Z" w16du:dateUtc="2024-10-24T10:08:00Z">
                    <w:rPr/>
                  </w:rPrChange>
                </w:rPr>
                <w:t xml:space="preserve"> (2,457,436,232)</w:t>
              </w:r>
            </w:ins>
          </w:p>
        </w:tc>
      </w:tr>
      <w:tr w:rsidR="005E4EC0" w:rsidRPr="00332504" w14:paraId="1CEB2CEA" w14:textId="77777777" w:rsidTr="003056F3">
        <w:tblPrEx>
          <w:tblW w:w="8176" w:type="dxa"/>
          <w:tblInd w:w="720" w:type="dxa"/>
          <w:tblLayout w:type="fixed"/>
          <w:tblLook w:val="0000" w:firstRow="0" w:lastRow="0" w:firstColumn="0" w:lastColumn="0" w:noHBand="0" w:noVBand="0"/>
          <w:tblPrExChange w:id="7305" w:author="An Phuc Cao" w:date="2024-10-24T17:08:00Z" w16du:dateUtc="2024-10-24T10:08:00Z">
            <w:tblPrEx>
              <w:tblW w:w="8176" w:type="dxa"/>
              <w:tblInd w:w="720" w:type="dxa"/>
              <w:tblLayout w:type="fixed"/>
              <w:tblLook w:val="0000" w:firstRow="0" w:lastRow="0" w:firstColumn="0" w:lastColumn="0" w:noHBand="0" w:noVBand="0"/>
            </w:tblPrEx>
          </w:tblPrExChange>
        </w:tblPrEx>
        <w:trPr>
          <w:ins w:id="7306" w:author="An Phuc Cao" w:date="2024-09-30T16:28:00Z"/>
        </w:trPr>
        <w:tc>
          <w:tcPr>
            <w:tcW w:w="6302" w:type="dxa"/>
            <w:shd w:val="clear" w:color="auto" w:fill="auto"/>
            <w:vAlign w:val="bottom"/>
            <w:tcPrChange w:id="7307" w:author="An Phuc Cao" w:date="2024-10-24T17:08:00Z" w16du:dateUtc="2024-10-24T10:08:00Z">
              <w:tcPr>
                <w:tcW w:w="6302" w:type="dxa"/>
                <w:shd w:val="clear" w:color="auto" w:fill="auto"/>
                <w:vAlign w:val="bottom"/>
              </w:tcPr>
            </w:tcPrChange>
          </w:tcPr>
          <w:p w14:paraId="4B77C1CD" w14:textId="77777777" w:rsidR="005E4EC0" w:rsidRPr="00602C81" w:rsidRDefault="005E4EC0" w:rsidP="005E4EC0">
            <w:pPr>
              <w:widowControl w:val="0"/>
              <w:ind w:left="-85"/>
              <w:rPr>
                <w:ins w:id="7308" w:author="An Phuc Cao" w:date="2024-09-30T16:28:00Z" w16du:dateUtc="2024-09-30T09:28:00Z"/>
                <w:rFonts w:ascii="Arial" w:hAnsi="Arial" w:cs="Arial"/>
                <w:sz w:val="20"/>
              </w:rPr>
            </w:pPr>
            <w:ins w:id="7309" w:author="An Phuc Cao" w:date="2024-09-30T16:28:00Z" w16du:dateUtc="2024-09-30T09:28:00Z">
              <w:r w:rsidRPr="007F7170">
                <w:rPr>
                  <w:rFonts w:ascii="Arial" w:hAnsi="Arial" w:cs="Arial"/>
                  <w:sz w:val="20"/>
                </w:rPr>
                <w:t>Contract liquidation</w:t>
              </w:r>
            </w:ins>
          </w:p>
        </w:tc>
        <w:tc>
          <w:tcPr>
            <w:tcW w:w="1874" w:type="dxa"/>
            <w:shd w:val="clear" w:color="auto" w:fill="auto"/>
            <w:tcPrChange w:id="7310" w:author="An Phuc Cao" w:date="2024-10-24T17:08:00Z" w16du:dateUtc="2024-10-24T10:08:00Z">
              <w:tcPr>
                <w:tcW w:w="1874" w:type="dxa"/>
                <w:shd w:val="clear" w:color="auto" w:fill="auto"/>
                <w:vAlign w:val="bottom"/>
              </w:tcPr>
            </w:tcPrChange>
          </w:tcPr>
          <w:p w14:paraId="4C52BB60" w14:textId="206702BB" w:rsidR="005E4EC0" w:rsidRPr="005E4EC0" w:rsidRDefault="005E4EC0">
            <w:pPr>
              <w:widowControl w:val="0"/>
              <w:pBdr>
                <w:bottom w:val="single" w:sz="4" w:space="1" w:color="auto"/>
              </w:pBdr>
              <w:ind w:left="-85"/>
              <w:jc w:val="right"/>
              <w:rPr>
                <w:ins w:id="7311" w:author="An Phuc Cao" w:date="2024-09-30T16:28:00Z" w16du:dateUtc="2024-09-30T09:28:00Z"/>
                <w:rFonts w:ascii="Arial" w:hAnsi="Arial" w:cs="Arial"/>
                <w:sz w:val="20"/>
              </w:rPr>
              <w:pPrChange w:id="7312" w:author="An Phuc Cao" w:date="2024-09-30T16:30:00Z" w16du:dateUtc="2024-09-30T09:30:00Z">
                <w:pPr>
                  <w:widowControl w:val="0"/>
                  <w:ind w:left="-85"/>
                </w:pPr>
              </w:pPrChange>
            </w:pPr>
            <w:ins w:id="7313" w:author="An Phuc Cao" w:date="2024-10-24T17:08:00Z" w16du:dateUtc="2024-10-24T10:08:00Z">
              <w:r w:rsidRPr="005E4EC0">
                <w:rPr>
                  <w:rFonts w:ascii="Arial" w:hAnsi="Arial" w:cs="Arial"/>
                  <w:sz w:val="20"/>
                  <w:rPrChange w:id="7314" w:author="An Phuc Cao" w:date="2024-10-24T17:08:00Z" w16du:dateUtc="2024-10-24T10:08:00Z">
                    <w:rPr/>
                  </w:rPrChange>
                </w:rPr>
                <w:t xml:space="preserve"> (4,573,473,378)</w:t>
              </w:r>
            </w:ins>
          </w:p>
        </w:tc>
      </w:tr>
      <w:tr w:rsidR="005E4EC0" w:rsidRPr="00332504" w14:paraId="7186116A" w14:textId="77777777" w:rsidTr="003056F3">
        <w:tblPrEx>
          <w:tblW w:w="8176" w:type="dxa"/>
          <w:tblInd w:w="720" w:type="dxa"/>
          <w:tblLayout w:type="fixed"/>
          <w:tblLook w:val="0000" w:firstRow="0" w:lastRow="0" w:firstColumn="0" w:lastColumn="0" w:noHBand="0" w:noVBand="0"/>
          <w:tblPrExChange w:id="7315" w:author="An Phuc Cao" w:date="2024-10-24T17:08:00Z" w16du:dateUtc="2024-10-24T10:08:00Z">
            <w:tblPrEx>
              <w:tblW w:w="8176" w:type="dxa"/>
              <w:tblInd w:w="720" w:type="dxa"/>
              <w:tblLayout w:type="fixed"/>
              <w:tblLook w:val="0000" w:firstRow="0" w:lastRow="0" w:firstColumn="0" w:lastColumn="0" w:noHBand="0" w:noVBand="0"/>
            </w:tblPrEx>
          </w:tblPrExChange>
        </w:tblPrEx>
        <w:trPr>
          <w:ins w:id="7316" w:author="An Phuc Cao" w:date="2024-09-30T16:28:00Z"/>
        </w:trPr>
        <w:tc>
          <w:tcPr>
            <w:tcW w:w="6302" w:type="dxa"/>
            <w:shd w:val="clear" w:color="auto" w:fill="auto"/>
            <w:vAlign w:val="bottom"/>
            <w:tcPrChange w:id="7317" w:author="An Phuc Cao" w:date="2024-10-24T17:08:00Z" w16du:dateUtc="2024-10-24T10:08:00Z">
              <w:tcPr>
                <w:tcW w:w="6302" w:type="dxa"/>
                <w:shd w:val="clear" w:color="auto" w:fill="auto"/>
                <w:vAlign w:val="bottom"/>
              </w:tcPr>
            </w:tcPrChange>
          </w:tcPr>
          <w:p w14:paraId="0526DB16" w14:textId="77777777" w:rsidR="005E4EC0" w:rsidRPr="009A07E7" w:rsidRDefault="005E4EC0" w:rsidP="005E4EC0">
            <w:pPr>
              <w:widowControl w:val="0"/>
              <w:ind w:left="-85"/>
              <w:rPr>
                <w:ins w:id="7318" w:author="An Phuc Cao" w:date="2024-09-30T16:28:00Z" w16du:dateUtc="2024-09-30T09:28:00Z"/>
                <w:rFonts w:ascii="Arial" w:hAnsi="Arial" w:cs="Arial"/>
                <w:b/>
                <w:bCs/>
                <w:sz w:val="20"/>
                <w:rPrChange w:id="7319" w:author="An Phuc Cao" w:date="2024-09-30T16:30:00Z" w16du:dateUtc="2024-09-30T09:30:00Z">
                  <w:rPr>
                    <w:ins w:id="7320" w:author="An Phuc Cao" w:date="2024-09-30T16:28:00Z" w16du:dateUtc="2024-09-30T09:28:00Z"/>
                    <w:rFonts w:ascii="Arial" w:hAnsi="Arial" w:cs="Arial"/>
                    <w:sz w:val="20"/>
                  </w:rPr>
                </w:rPrChange>
              </w:rPr>
            </w:pPr>
            <w:ins w:id="7321" w:author="An Phuc Cao" w:date="2024-09-30T16:28:00Z" w16du:dateUtc="2024-09-30T09:28:00Z">
              <w:r w:rsidRPr="009A07E7">
                <w:rPr>
                  <w:rFonts w:ascii="Arial" w:hAnsi="Arial" w:cs="Arial"/>
                  <w:b/>
                  <w:bCs/>
                  <w:sz w:val="20"/>
                  <w:rPrChange w:id="7322" w:author="An Phuc Cao" w:date="2024-09-30T16:30:00Z" w16du:dateUtc="2024-09-30T09:30:00Z">
                    <w:rPr>
                      <w:rFonts w:ascii="Arial" w:hAnsi="Arial" w:cs="Arial"/>
                      <w:sz w:val="20"/>
                    </w:rPr>
                  </w:rPrChange>
                </w:rPr>
                <w:t>Ending balance</w:t>
              </w:r>
            </w:ins>
          </w:p>
        </w:tc>
        <w:tc>
          <w:tcPr>
            <w:tcW w:w="1874" w:type="dxa"/>
            <w:shd w:val="clear" w:color="auto" w:fill="auto"/>
            <w:tcPrChange w:id="7323" w:author="An Phuc Cao" w:date="2024-10-24T17:08:00Z" w16du:dateUtc="2024-10-24T10:08:00Z">
              <w:tcPr>
                <w:tcW w:w="1874" w:type="dxa"/>
                <w:shd w:val="clear" w:color="auto" w:fill="auto"/>
                <w:vAlign w:val="bottom"/>
              </w:tcPr>
            </w:tcPrChange>
          </w:tcPr>
          <w:p w14:paraId="3EAF98CF" w14:textId="2AE077AF" w:rsidR="005E4EC0" w:rsidRPr="005E4EC0" w:rsidRDefault="005E4EC0">
            <w:pPr>
              <w:widowControl w:val="0"/>
              <w:pBdr>
                <w:bottom w:val="single" w:sz="4" w:space="1" w:color="auto"/>
              </w:pBdr>
              <w:ind w:left="-85"/>
              <w:jc w:val="right"/>
              <w:rPr>
                <w:ins w:id="7324" w:author="An Phuc Cao" w:date="2024-09-30T16:28:00Z" w16du:dateUtc="2024-09-30T09:28:00Z"/>
                <w:rFonts w:ascii="Arial" w:hAnsi="Arial" w:cs="Arial"/>
                <w:b/>
                <w:bCs/>
                <w:sz w:val="20"/>
                <w:rPrChange w:id="7325" w:author="An Phuc Cao" w:date="2024-10-24T17:08:00Z" w16du:dateUtc="2024-10-24T10:08:00Z">
                  <w:rPr>
                    <w:ins w:id="7326" w:author="An Phuc Cao" w:date="2024-09-30T16:28:00Z" w16du:dateUtc="2024-09-30T09:28:00Z"/>
                    <w:rFonts w:ascii="Arial" w:hAnsi="Arial" w:cs="Arial"/>
                    <w:sz w:val="20"/>
                  </w:rPr>
                </w:rPrChange>
              </w:rPr>
              <w:pPrChange w:id="7327" w:author="An Phuc Cao" w:date="2024-09-30T16:30:00Z" w16du:dateUtc="2024-09-30T09:30:00Z">
                <w:pPr>
                  <w:widowControl w:val="0"/>
                  <w:ind w:left="-85"/>
                </w:pPr>
              </w:pPrChange>
            </w:pPr>
            <w:ins w:id="7328" w:author="An Phuc Cao" w:date="2024-10-24T17:08:00Z" w16du:dateUtc="2024-10-24T10:08:00Z">
              <w:r w:rsidRPr="005E4EC0">
                <w:rPr>
                  <w:rFonts w:ascii="Arial" w:hAnsi="Arial" w:cs="Arial"/>
                  <w:b/>
                  <w:bCs/>
                  <w:sz w:val="20"/>
                  <w:rPrChange w:id="7329" w:author="An Phuc Cao" w:date="2024-10-24T17:08:00Z" w16du:dateUtc="2024-10-24T10:08:00Z">
                    <w:rPr/>
                  </w:rPrChange>
                </w:rPr>
                <w:t xml:space="preserve"> 2,529,240,080 </w:t>
              </w:r>
            </w:ins>
          </w:p>
        </w:tc>
      </w:tr>
    </w:tbl>
    <w:p w14:paraId="0A3CB025" w14:textId="77777777" w:rsidR="004B115D" w:rsidRPr="00826313" w:rsidRDefault="004B115D" w:rsidP="00BA2C71">
      <w:pPr>
        <w:widowControl w:val="0"/>
        <w:tabs>
          <w:tab w:val="left" w:pos="6300"/>
          <w:tab w:val="right" w:pos="7380"/>
          <w:tab w:val="left" w:pos="7740"/>
          <w:tab w:val="right" w:pos="8891"/>
        </w:tabs>
        <w:ind w:left="720" w:hanging="720"/>
        <w:jc w:val="both"/>
        <w:rPr>
          <w:rFonts w:ascii="Arial" w:hAnsi="Arial" w:cs="Arial"/>
          <w:b/>
          <w:i/>
          <w:iCs/>
          <w:sz w:val="20"/>
        </w:rPr>
      </w:pPr>
    </w:p>
    <w:p w14:paraId="0EE6AE38" w14:textId="77777777" w:rsidR="00C26F83" w:rsidRPr="00826313" w:rsidRDefault="00C26F83" w:rsidP="00EC3692">
      <w:pPr>
        <w:widowControl w:val="0"/>
        <w:tabs>
          <w:tab w:val="left" w:pos="6300"/>
          <w:tab w:val="right" w:pos="7380"/>
          <w:tab w:val="left" w:pos="7740"/>
          <w:tab w:val="right" w:pos="8891"/>
        </w:tabs>
        <w:ind w:left="720" w:hanging="720"/>
        <w:jc w:val="both"/>
        <w:rPr>
          <w:rFonts w:ascii="Arial" w:hAnsi="Arial" w:cs="Arial"/>
          <w:b/>
          <w:sz w:val="20"/>
        </w:rPr>
      </w:pPr>
    </w:p>
    <w:p w14:paraId="49224F7C" w14:textId="1568EECE" w:rsidR="0002018D" w:rsidRPr="00826313" w:rsidRDefault="39D55FE4">
      <w:pPr>
        <w:pStyle w:val="Heading1"/>
        <w:spacing w:after="0"/>
        <w:ind w:hanging="562"/>
        <w:rPr>
          <w:rFonts w:ascii="Arial" w:hAnsi="Arial" w:cs="Arial"/>
          <w:b/>
          <w:bCs/>
          <w:sz w:val="20"/>
        </w:rPr>
        <w:pPrChange w:id="7330" w:author="An Phuc Cao" w:date="2024-10-25T16:45:00Z" w16du:dateUtc="2024-10-25T09:45:00Z">
          <w:pPr>
            <w:widowControl w:val="0"/>
            <w:tabs>
              <w:tab w:val="left" w:pos="6300"/>
              <w:tab w:val="right" w:pos="7380"/>
              <w:tab w:val="left" w:pos="7740"/>
              <w:tab w:val="right" w:pos="8891"/>
            </w:tabs>
            <w:ind w:left="720" w:hanging="720"/>
            <w:jc w:val="both"/>
          </w:pPr>
        </w:pPrChange>
      </w:pPr>
      <w:r w:rsidRPr="00826313">
        <w:rPr>
          <w:rFonts w:ascii="Arial" w:hAnsi="Arial" w:cs="Arial"/>
          <w:b/>
          <w:bCs/>
          <w:sz w:val="20"/>
        </w:rPr>
        <w:t>2</w:t>
      </w:r>
      <w:del w:id="7331" w:author="An Phuc Cao" w:date="2024-09-30T16:08:00Z" w16du:dateUtc="2024-09-30T09:08:00Z">
        <w:r w:rsidRPr="00826313" w:rsidDel="00D07AC5">
          <w:rPr>
            <w:rFonts w:ascii="Arial" w:hAnsi="Arial" w:cs="Arial"/>
            <w:b/>
            <w:bCs/>
            <w:sz w:val="20"/>
          </w:rPr>
          <w:delText>1</w:delText>
        </w:r>
      </w:del>
      <w:ins w:id="7332" w:author="An Phuc Cao" w:date="2024-09-30T16:08:00Z" w16du:dateUtc="2024-09-30T09:08:00Z">
        <w:r w:rsidR="00D07AC5">
          <w:rPr>
            <w:rFonts w:ascii="Arial" w:hAnsi="Arial" w:cs="Arial"/>
            <w:b/>
            <w:bCs/>
            <w:sz w:val="20"/>
          </w:rPr>
          <w:t>2</w:t>
        </w:r>
      </w:ins>
      <w:r w:rsidR="06D73FB2" w:rsidRPr="00826313">
        <w:rPr>
          <w:rFonts w:ascii="Arial" w:hAnsi="Arial" w:cs="Arial"/>
          <w:b/>
          <w:bCs/>
          <w:sz w:val="20"/>
        </w:rPr>
        <w:t>.</w:t>
      </w:r>
      <w:r w:rsidR="00C700A2" w:rsidRPr="00826313">
        <w:tab/>
      </w:r>
      <w:r w:rsidR="365CEB20" w:rsidRPr="00826313">
        <w:rPr>
          <w:rFonts w:ascii="Arial" w:hAnsi="Arial" w:cs="Arial"/>
          <w:b/>
          <w:bCs/>
          <w:sz w:val="20"/>
        </w:rPr>
        <w:t xml:space="preserve">GOODWILL AND OTHER </w:t>
      </w:r>
      <w:r w:rsidR="06D73FB2" w:rsidRPr="00826313">
        <w:rPr>
          <w:rFonts w:ascii="Arial" w:hAnsi="Arial" w:cs="Arial"/>
          <w:b/>
          <w:bCs/>
          <w:sz w:val="20"/>
        </w:rPr>
        <w:t>INTANGIBLE ASSETS</w:t>
      </w:r>
    </w:p>
    <w:p w14:paraId="44501333" w14:textId="42B66366" w:rsidR="0002018D" w:rsidRPr="00826313" w:rsidRDefault="0002018D" w:rsidP="00EC3692">
      <w:pPr>
        <w:widowControl w:val="0"/>
        <w:tabs>
          <w:tab w:val="left" w:pos="6300"/>
          <w:tab w:val="right" w:pos="7380"/>
          <w:tab w:val="left" w:pos="7740"/>
          <w:tab w:val="right" w:pos="8891"/>
        </w:tabs>
        <w:ind w:left="720" w:hanging="720"/>
        <w:jc w:val="both"/>
        <w:rPr>
          <w:rFonts w:ascii="Arial" w:hAnsi="Arial" w:cs="Arial"/>
          <w:b/>
          <w:sz w:val="20"/>
        </w:rPr>
      </w:pPr>
    </w:p>
    <w:tbl>
      <w:tblPr>
        <w:tblW w:w="8176" w:type="dxa"/>
        <w:tblInd w:w="738" w:type="dxa"/>
        <w:tblLayout w:type="fixed"/>
        <w:tblLook w:val="01E0" w:firstRow="1" w:lastRow="1" w:firstColumn="1" w:lastColumn="1" w:noHBand="0" w:noVBand="0"/>
        <w:tblPrChange w:id="7333" w:author="An Phuc Cao" w:date="2024-09-30T16:33:00Z" w16du:dateUtc="2024-09-30T09:33:00Z">
          <w:tblPr>
            <w:tblW w:w="8176" w:type="dxa"/>
            <w:tblInd w:w="738" w:type="dxa"/>
            <w:tblLayout w:type="fixed"/>
            <w:tblLook w:val="01E0" w:firstRow="1" w:lastRow="1" w:firstColumn="1" w:lastColumn="1" w:noHBand="0" w:noVBand="0"/>
          </w:tblPr>
        </w:tblPrChange>
      </w:tblPr>
      <w:tblGrid>
        <w:gridCol w:w="4270"/>
        <w:gridCol w:w="1953"/>
        <w:gridCol w:w="1953"/>
        <w:tblGridChange w:id="7334">
          <w:tblGrid>
            <w:gridCol w:w="4270"/>
            <w:gridCol w:w="1953"/>
            <w:gridCol w:w="1953"/>
          </w:tblGrid>
        </w:tblGridChange>
      </w:tblGrid>
      <w:tr w:rsidR="00D11880" w:rsidRPr="00826313" w14:paraId="747AD931" w14:textId="77777777">
        <w:trPr>
          <w:trHeight w:val="20"/>
          <w:trPrChange w:id="7335" w:author="An Phuc Cao" w:date="2024-09-30T16:33:00Z" w16du:dateUtc="2024-09-30T09:33:00Z">
            <w:trPr>
              <w:trHeight w:val="20"/>
            </w:trPr>
          </w:trPrChange>
        </w:trPr>
        <w:tc>
          <w:tcPr>
            <w:tcW w:w="4270" w:type="dxa"/>
            <w:vAlign w:val="center"/>
            <w:tcPrChange w:id="7336" w:author="An Phuc Cao" w:date="2024-09-30T16:33:00Z" w16du:dateUtc="2024-09-30T09:33:00Z">
              <w:tcPr>
                <w:tcW w:w="4270" w:type="dxa"/>
                <w:vAlign w:val="center"/>
              </w:tcPr>
            </w:tcPrChange>
          </w:tcPr>
          <w:p w14:paraId="573B2C46" w14:textId="77777777" w:rsidR="00D11880" w:rsidRPr="00826313" w:rsidRDefault="00D11880" w:rsidP="00D11880">
            <w:pPr>
              <w:widowControl w:val="0"/>
              <w:suppressAutoHyphens/>
              <w:ind w:left="-108"/>
              <w:rPr>
                <w:rFonts w:ascii="Arial" w:hAnsi="Arial" w:cs="Arial"/>
                <w:sz w:val="20"/>
                <w:lang w:val="pt-BR"/>
              </w:rPr>
            </w:pPr>
          </w:p>
        </w:tc>
        <w:tc>
          <w:tcPr>
            <w:tcW w:w="1953" w:type="dxa"/>
            <w:tcPrChange w:id="7337" w:author="An Phuc Cao" w:date="2024-09-30T16:33:00Z" w16du:dateUtc="2024-09-30T09:33:00Z">
              <w:tcPr>
                <w:tcW w:w="1953" w:type="dxa"/>
                <w:vAlign w:val="bottom"/>
              </w:tcPr>
            </w:tcPrChange>
          </w:tcPr>
          <w:p w14:paraId="141E5E23" w14:textId="7670EB8E" w:rsidR="00D11880" w:rsidRPr="00826313" w:rsidRDefault="00D11880" w:rsidP="00D11880">
            <w:pPr>
              <w:widowControl w:val="0"/>
              <w:pBdr>
                <w:bottom w:val="single" w:sz="4" w:space="1" w:color="auto"/>
              </w:pBdr>
              <w:suppressAutoHyphens/>
              <w:ind w:left="43" w:right="-86"/>
              <w:jc w:val="right"/>
              <w:rPr>
                <w:rFonts w:ascii="Arial" w:hAnsi="Arial" w:cs="Arial"/>
                <w:i/>
                <w:sz w:val="20"/>
                <w:lang w:val="pt-BR"/>
              </w:rPr>
            </w:pPr>
            <w:ins w:id="7338" w:author="An Phuc Cao" w:date="2024-09-30T16:33:00Z" w16du:dateUtc="2024-09-30T09:33:00Z">
              <w:r w:rsidRPr="00826313">
                <w:rPr>
                  <w:rFonts w:ascii="Arial" w:hAnsi="Arial" w:cs="Arial"/>
                  <w:i/>
                  <w:sz w:val="20"/>
                </w:rPr>
                <w:t>30 June 202</w:t>
              </w:r>
              <w:r>
                <w:rPr>
                  <w:rFonts w:ascii="Arial" w:hAnsi="Arial" w:cs="Arial"/>
                  <w:i/>
                  <w:sz w:val="20"/>
                </w:rPr>
                <w:t>4</w:t>
              </w:r>
              <w:r w:rsidRPr="00826313">
                <w:rPr>
                  <w:rFonts w:ascii="Arial" w:hAnsi="Arial" w:cs="Arial"/>
                  <w:i/>
                  <w:sz w:val="20"/>
                </w:rPr>
                <w:br/>
              </w:r>
              <w:r w:rsidRPr="00826313">
                <w:rPr>
                  <w:rFonts w:ascii="Arial" w:hAnsi="Arial" w:cs="Arial"/>
                  <w:i/>
                  <w:kern w:val="1"/>
                  <w:sz w:val="20"/>
                  <w:lang w:eastAsia="ar-SA"/>
                </w:rPr>
                <w:t>VND</w:t>
              </w:r>
            </w:ins>
            <w:del w:id="7339" w:author="An Phuc Cao" w:date="2024-09-30T16:33:00Z" w16du:dateUtc="2024-09-30T09:33:00Z">
              <w:r w:rsidRPr="00826313" w:rsidDel="00E66D34">
                <w:rPr>
                  <w:rFonts w:ascii="Arial" w:hAnsi="Arial" w:cs="Arial"/>
                  <w:i/>
                  <w:sz w:val="20"/>
                </w:rPr>
                <w:delText>30 June 202</w:delText>
              </w:r>
              <w:r w:rsidDel="00E66D34">
                <w:rPr>
                  <w:rFonts w:ascii="Arial" w:hAnsi="Arial" w:cs="Arial"/>
                  <w:i/>
                  <w:sz w:val="20"/>
                </w:rPr>
                <w:delText>3</w:delText>
              </w:r>
              <w:r w:rsidRPr="00826313" w:rsidDel="00E66D34">
                <w:rPr>
                  <w:rFonts w:ascii="Arial" w:hAnsi="Arial" w:cs="Arial"/>
                  <w:i/>
                  <w:sz w:val="20"/>
                </w:rPr>
                <w:br/>
              </w:r>
              <w:r w:rsidRPr="00826313" w:rsidDel="00E66D34">
                <w:rPr>
                  <w:rFonts w:ascii="Arial" w:hAnsi="Arial" w:cs="Arial"/>
                  <w:i/>
                  <w:kern w:val="1"/>
                  <w:sz w:val="20"/>
                  <w:lang w:eastAsia="ar-SA"/>
                </w:rPr>
                <w:delText>VND</w:delText>
              </w:r>
            </w:del>
          </w:p>
        </w:tc>
        <w:tc>
          <w:tcPr>
            <w:tcW w:w="1953" w:type="dxa"/>
            <w:vAlign w:val="bottom"/>
            <w:tcPrChange w:id="7340" w:author="An Phuc Cao" w:date="2024-09-30T16:33:00Z" w16du:dateUtc="2024-09-30T09:33:00Z">
              <w:tcPr>
                <w:tcW w:w="1953" w:type="dxa"/>
                <w:vAlign w:val="bottom"/>
              </w:tcPr>
            </w:tcPrChange>
          </w:tcPr>
          <w:p w14:paraId="294397EA" w14:textId="0B74DDFA" w:rsidR="00D11880" w:rsidRPr="00826313" w:rsidRDefault="00D11880" w:rsidP="00D11880">
            <w:pPr>
              <w:widowControl w:val="0"/>
              <w:pBdr>
                <w:bottom w:val="single" w:sz="4" w:space="1" w:color="auto"/>
              </w:pBdr>
              <w:suppressAutoHyphens/>
              <w:ind w:left="43" w:right="-86"/>
              <w:jc w:val="right"/>
              <w:rPr>
                <w:rFonts w:ascii="Arial" w:hAnsi="Arial" w:cs="Arial"/>
                <w:i/>
                <w:sz w:val="20"/>
              </w:rPr>
            </w:pPr>
            <w:ins w:id="7341" w:author="An Phuc Cao" w:date="2024-09-30T16:33:00Z" w16du:dateUtc="2024-09-30T09:33:00Z">
              <w:r w:rsidRPr="00826313">
                <w:rPr>
                  <w:rFonts w:ascii="Arial" w:hAnsi="Arial" w:cs="Arial"/>
                  <w:i/>
                  <w:sz w:val="20"/>
                </w:rPr>
                <w:t>31 December 202</w:t>
              </w:r>
              <w:r>
                <w:rPr>
                  <w:rFonts w:ascii="Arial" w:hAnsi="Arial" w:cs="Arial"/>
                  <w:i/>
                  <w:sz w:val="20"/>
                </w:rPr>
                <w:t>3</w:t>
              </w:r>
              <w:r w:rsidRPr="00826313">
                <w:rPr>
                  <w:rFonts w:ascii="Arial" w:hAnsi="Arial" w:cs="Arial"/>
                  <w:i/>
                  <w:sz w:val="20"/>
                </w:rPr>
                <w:br/>
              </w:r>
              <w:r w:rsidRPr="00826313">
                <w:rPr>
                  <w:rFonts w:ascii="Arial" w:hAnsi="Arial" w:cs="Arial"/>
                  <w:i/>
                  <w:kern w:val="1"/>
                  <w:sz w:val="20"/>
                  <w:lang w:eastAsia="ar-SA"/>
                </w:rPr>
                <w:t>VND</w:t>
              </w:r>
            </w:ins>
            <w:del w:id="7342" w:author="An Phuc Cao" w:date="2024-09-30T16:33:00Z" w16du:dateUtc="2024-09-30T09:33:00Z">
              <w:r w:rsidRPr="00826313" w:rsidDel="00E66D34">
                <w:rPr>
                  <w:rFonts w:ascii="Arial" w:hAnsi="Arial" w:cs="Arial"/>
                  <w:i/>
                  <w:sz w:val="20"/>
                </w:rPr>
                <w:delText>31 December 202</w:delText>
              </w:r>
              <w:r w:rsidDel="00E66D34">
                <w:rPr>
                  <w:rFonts w:ascii="Arial" w:hAnsi="Arial" w:cs="Arial"/>
                  <w:i/>
                  <w:sz w:val="20"/>
                </w:rPr>
                <w:delText>2</w:delText>
              </w:r>
              <w:r w:rsidRPr="00826313" w:rsidDel="00E66D34">
                <w:rPr>
                  <w:rFonts w:ascii="Arial" w:hAnsi="Arial" w:cs="Arial"/>
                  <w:i/>
                  <w:sz w:val="20"/>
                </w:rPr>
                <w:br/>
              </w:r>
              <w:r w:rsidRPr="00826313" w:rsidDel="00E66D34">
                <w:rPr>
                  <w:rFonts w:ascii="Arial" w:hAnsi="Arial" w:cs="Arial"/>
                  <w:i/>
                  <w:kern w:val="1"/>
                  <w:sz w:val="20"/>
                  <w:lang w:eastAsia="ar-SA"/>
                </w:rPr>
                <w:delText>VND</w:delText>
              </w:r>
            </w:del>
          </w:p>
        </w:tc>
      </w:tr>
      <w:tr w:rsidR="009A69B7" w:rsidRPr="00826313" w14:paraId="30EA1AAD" w14:textId="77777777" w:rsidTr="00F2227A">
        <w:trPr>
          <w:trHeight w:val="68"/>
        </w:trPr>
        <w:tc>
          <w:tcPr>
            <w:tcW w:w="4270" w:type="dxa"/>
            <w:shd w:val="clear" w:color="auto" w:fill="auto"/>
          </w:tcPr>
          <w:p w14:paraId="27EB3180" w14:textId="77777777" w:rsidR="009A69B7" w:rsidRPr="00826313" w:rsidRDefault="009A69B7" w:rsidP="009A69B7">
            <w:pPr>
              <w:widowControl w:val="0"/>
              <w:suppressAutoHyphens/>
              <w:ind w:left="-108"/>
              <w:rPr>
                <w:rFonts w:ascii="Arial" w:hAnsi="Arial" w:cs="Arial"/>
                <w:b/>
                <w:bCs/>
                <w:sz w:val="20"/>
              </w:rPr>
            </w:pPr>
          </w:p>
        </w:tc>
        <w:tc>
          <w:tcPr>
            <w:tcW w:w="1953" w:type="dxa"/>
            <w:shd w:val="clear" w:color="auto" w:fill="auto"/>
            <w:vAlign w:val="bottom"/>
          </w:tcPr>
          <w:p w14:paraId="04D6C95B" w14:textId="77777777" w:rsidR="009A69B7" w:rsidRPr="00826313" w:rsidRDefault="009A69B7" w:rsidP="009A69B7">
            <w:pPr>
              <w:widowControl w:val="0"/>
              <w:suppressAutoHyphens/>
              <w:ind w:left="43" w:right="-86"/>
              <w:jc w:val="right"/>
              <w:rPr>
                <w:rFonts w:ascii="Arial" w:hAnsi="Arial" w:cs="Arial"/>
                <w:sz w:val="20"/>
                <w:lang w:val="pt-BR"/>
              </w:rPr>
            </w:pPr>
          </w:p>
        </w:tc>
        <w:tc>
          <w:tcPr>
            <w:tcW w:w="1953" w:type="dxa"/>
            <w:vAlign w:val="bottom"/>
          </w:tcPr>
          <w:p w14:paraId="08F5C006" w14:textId="77777777" w:rsidR="009A69B7" w:rsidRPr="00826313" w:rsidRDefault="009A69B7" w:rsidP="009A69B7">
            <w:pPr>
              <w:widowControl w:val="0"/>
              <w:suppressAutoHyphens/>
              <w:ind w:left="43" w:right="-86"/>
              <w:jc w:val="right"/>
              <w:rPr>
                <w:rFonts w:ascii="Arial" w:hAnsi="Arial" w:cs="Arial"/>
                <w:sz w:val="20"/>
                <w:lang w:val="pt-BR"/>
              </w:rPr>
            </w:pPr>
          </w:p>
        </w:tc>
      </w:tr>
      <w:tr w:rsidR="009B066C" w:rsidRPr="00826313" w14:paraId="6F5F7507" w14:textId="77777777" w:rsidTr="00827680">
        <w:trPr>
          <w:trHeight w:val="20"/>
          <w:trPrChange w:id="7343" w:author="An Phuc Cao" w:date="2024-10-24T16:42:00Z" w16du:dateUtc="2024-10-24T09:42:00Z">
            <w:trPr>
              <w:trHeight w:val="20"/>
            </w:trPr>
          </w:trPrChange>
        </w:trPr>
        <w:tc>
          <w:tcPr>
            <w:tcW w:w="4270" w:type="dxa"/>
            <w:shd w:val="clear" w:color="auto" w:fill="auto"/>
            <w:vAlign w:val="bottom"/>
            <w:tcPrChange w:id="7344" w:author="An Phuc Cao" w:date="2024-10-24T16:42:00Z" w16du:dateUtc="2024-10-24T09:42:00Z">
              <w:tcPr>
                <w:tcW w:w="4270" w:type="dxa"/>
                <w:shd w:val="clear" w:color="auto" w:fill="auto"/>
              </w:tcPr>
            </w:tcPrChange>
          </w:tcPr>
          <w:p w14:paraId="200E3DDC" w14:textId="7ACD2E33" w:rsidR="009B066C" w:rsidRPr="00826313" w:rsidRDefault="009B066C" w:rsidP="009B066C">
            <w:pPr>
              <w:widowControl w:val="0"/>
              <w:suppressAutoHyphens/>
              <w:ind w:left="-108"/>
              <w:rPr>
                <w:rFonts w:ascii="Arial" w:hAnsi="Arial" w:cs="Arial"/>
                <w:sz w:val="20"/>
              </w:rPr>
            </w:pPr>
            <w:r w:rsidRPr="00C26F83">
              <w:rPr>
                <w:rFonts w:ascii="Arial" w:hAnsi="Arial" w:cs="Arial"/>
                <w:sz w:val="20"/>
              </w:rPr>
              <w:t xml:space="preserve">Goodwill </w:t>
            </w:r>
            <w:r w:rsidRPr="00EF6297">
              <w:rPr>
                <w:rFonts w:ascii="Arial" w:hAnsi="Arial" w:cs="Arial"/>
                <w:i/>
                <w:iCs/>
                <w:sz w:val="20"/>
              </w:rPr>
              <w:t xml:space="preserve">(Note </w:t>
            </w:r>
            <w:r>
              <w:rPr>
                <w:rFonts w:ascii="Arial" w:hAnsi="Arial" w:cs="Arial"/>
                <w:i/>
                <w:iCs/>
                <w:sz w:val="20"/>
              </w:rPr>
              <w:t>2</w:t>
            </w:r>
            <w:del w:id="7345" w:author="An Phuc Cao" w:date="2024-09-30T16:34:00Z" w16du:dateUtc="2024-09-30T09:34:00Z">
              <w:r w:rsidDel="001D45C0">
                <w:rPr>
                  <w:rFonts w:ascii="Arial" w:hAnsi="Arial" w:cs="Arial"/>
                  <w:i/>
                  <w:iCs/>
                  <w:sz w:val="20"/>
                </w:rPr>
                <w:delText>1</w:delText>
              </w:r>
            </w:del>
            <w:ins w:id="7346" w:author="An Phuc Cao" w:date="2024-09-30T16:34:00Z" w16du:dateUtc="2024-09-30T09:34:00Z">
              <w:r>
                <w:rPr>
                  <w:rFonts w:ascii="Arial" w:hAnsi="Arial" w:cs="Arial"/>
                  <w:i/>
                  <w:iCs/>
                  <w:sz w:val="20"/>
                </w:rPr>
                <w:t>2</w:t>
              </w:r>
            </w:ins>
            <w:r w:rsidRPr="00EF6297">
              <w:rPr>
                <w:rFonts w:ascii="Arial" w:hAnsi="Arial" w:cs="Arial"/>
                <w:i/>
                <w:iCs/>
                <w:sz w:val="20"/>
              </w:rPr>
              <w:t>.1)</w:t>
            </w:r>
          </w:p>
        </w:tc>
        <w:tc>
          <w:tcPr>
            <w:tcW w:w="1953" w:type="dxa"/>
            <w:shd w:val="clear" w:color="auto" w:fill="auto"/>
            <w:tcPrChange w:id="7347" w:author="An Phuc Cao" w:date="2024-10-24T16:42:00Z" w16du:dateUtc="2024-10-24T09:42:00Z">
              <w:tcPr>
                <w:tcW w:w="1953" w:type="dxa"/>
                <w:shd w:val="clear" w:color="auto" w:fill="auto"/>
                <w:vAlign w:val="bottom"/>
              </w:tcPr>
            </w:tcPrChange>
          </w:tcPr>
          <w:p w14:paraId="5D67E0AF" w14:textId="514308A2" w:rsidR="009B066C" w:rsidRPr="009B066C" w:rsidRDefault="009B066C" w:rsidP="009B066C">
            <w:pPr>
              <w:widowControl w:val="0"/>
              <w:suppressAutoHyphens/>
              <w:ind w:left="43" w:right="-86"/>
              <w:jc w:val="right"/>
              <w:rPr>
                <w:rFonts w:ascii="Arial" w:hAnsi="Arial" w:cs="Arial"/>
                <w:sz w:val="20"/>
                <w:lang w:val="pt-BR"/>
              </w:rPr>
            </w:pPr>
            <w:ins w:id="7348" w:author="An Phuc Cao" w:date="2024-10-24T16:42:00Z" w16du:dateUtc="2024-10-24T09:42:00Z">
              <w:r w:rsidRPr="009B066C">
                <w:rPr>
                  <w:rFonts w:ascii="Arial" w:hAnsi="Arial" w:cs="Arial"/>
                  <w:sz w:val="20"/>
                  <w:rPrChange w:id="7349" w:author="An Phuc Cao" w:date="2024-10-24T16:43:00Z" w16du:dateUtc="2024-10-24T09:43:00Z">
                    <w:rPr/>
                  </w:rPrChange>
                </w:rPr>
                <w:t xml:space="preserve"> 119,540,552,288 </w:t>
              </w:r>
            </w:ins>
          </w:p>
        </w:tc>
        <w:tc>
          <w:tcPr>
            <w:tcW w:w="1953" w:type="dxa"/>
            <w:tcPrChange w:id="7350" w:author="An Phuc Cao" w:date="2024-10-24T16:42:00Z" w16du:dateUtc="2024-10-24T09:42:00Z">
              <w:tcPr>
                <w:tcW w:w="1953" w:type="dxa"/>
              </w:tcPr>
            </w:tcPrChange>
          </w:tcPr>
          <w:p w14:paraId="2B1BB83B" w14:textId="3164B649" w:rsidR="009B066C" w:rsidRPr="00826313" w:rsidRDefault="009B066C" w:rsidP="009B066C">
            <w:pPr>
              <w:widowControl w:val="0"/>
              <w:suppressAutoHyphens/>
              <w:ind w:left="43" w:right="-86"/>
              <w:jc w:val="right"/>
              <w:rPr>
                <w:rFonts w:ascii="Arial" w:hAnsi="Arial" w:cs="Arial"/>
                <w:sz w:val="20"/>
                <w:lang w:val="pt-BR"/>
              </w:rPr>
            </w:pPr>
            <w:ins w:id="7351" w:author="An Phuc Cao" w:date="2024-09-30T16:33:00Z" w16du:dateUtc="2024-09-30T09:33:00Z">
              <w:r w:rsidRPr="0029237B">
                <w:rPr>
                  <w:rFonts w:ascii="Arial" w:hAnsi="Arial" w:cs="Arial"/>
                  <w:sz w:val="20"/>
                  <w:lang w:val="pt-BR"/>
                </w:rPr>
                <w:t xml:space="preserve">119,540,552,288 </w:t>
              </w:r>
            </w:ins>
            <w:del w:id="7352" w:author="An Phuc Cao" w:date="2024-09-30T16:33:00Z" w16du:dateUtc="2024-09-30T09:33:00Z">
              <w:r w:rsidRPr="00824CF4" w:rsidDel="001F29DE">
                <w:rPr>
                  <w:rFonts w:ascii="Arial" w:hAnsi="Arial" w:cs="Arial"/>
                  <w:sz w:val="20"/>
                  <w:lang w:val="pt-BR"/>
                </w:rPr>
                <w:delText>121,294,625,653</w:delText>
              </w:r>
            </w:del>
          </w:p>
        </w:tc>
      </w:tr>
      <w:tr w:rsidR="009B066C" w:rsidRPr="00826313" w14:paraId="136579A2" w14:textId="77777777" w:rsidTr="00827680">
        <w:trPr>
          <w:trHeight w:val="20"/>
          <w:trPrChange w:id="7353" w:author="An Phuc Cao" w:date="2024-10-24T16:42:00Z" w16du:dateUtc="2024-10-24T09:42:00Z">
            <w:trPr>
              <w:trHeight w:val="20"/>
            </w:trPr>
          </w:trPrChange>
        </w:trPr>
        <w:tc>
          <w:tcPr>
            <w:tcW w:w="4270" w:type="dxa"/>
            <w:shd w:val="clear" w:color="auto" w:fill="auto"/>
            <w:vAlign w:val="bottom"/>
            <w:tcPrChange w:id="7354" w:author="An Phuc Cao" w:date="2024-10-24T16:42:00Z" w16du:dateUtc="2024-10-24T09:42:00Z">
              <w:tcPr>
                <w:tcW w:w="4270" w:type="dxa"/>
                <w:shd w:val="clear" w:color="auto" w:fill="auto"/>
              </w:tcPr>
            </w:tcPrChange>
          </w:tcPr>
          <w:p w14:paraId="3C1972EC" w14:textId="0194BBD1" w:rsidR="009B066C" w:rsidRPr="00826313" w:rsidRDefault="009B066C" w:rsidP="009B066C">
            <w:pPr>
              <w:widowControl w:val="0"/>
              <w:suppressAutoHyphens/>
              <w:ind w:left="-108"/>
              <w:rPr>
                <w:rFonts w:ascii="Arial" w:hAnsi="Arial" w:cs="Arial"/>
                <w:sz w:val="20"/>
              </w:rPr>
            </w:pPr>
            <w:r w:rsidRPr="00737B0F">
              <w:rPr>
                <w:rFonts w:ascii="Arial" w:hAnsi="Arial" w:cs="Arial"/>
                <w:sz w:val="20"/>
              </w:rPr>
              <w:t xml:space="preserve">Internally generated software </w:t>
            </w:r>
            <w:r w:rsidRPr="00EF6297">
              <w:rPr>
                <w:rFonts w:ascii="Arial" w:hAnsi="Arial" w:cs="Arial"/>
                <w:i/>
                <w:iCs/>
                <w:sz w:val="20"/>
              </w:rPr>
              <w:t xml:space="preserve">(Note </w:t>
            </w:r>
            <w:r>
              <w:rPr>
                <w:rFonts w:ascii="Arial" w:hAnsi="Arial" w:cs="Arial"/>
                <w:i/>
                <w:iCs/>
                <w:sz w:val="20"/>
              </w:rPr>
              <w:t>2</w:t>
            </w:r>
            <w:del w:id="7355" w:author="An Phuc Cao" w:date="2024-09-30T16:34:00Z" w16du:dateUtc="2024-09-30T09:34:00Z">
              <w:r w:rsidDel="001D45C0">
                <w:rPr>
                  <w:rFonts w:ascii="Arial" w:hAnsi="Arial" w:cs="Arial"/>
                  <w:i/>
                  <w:iCs/>
                  <w:sz w:val="20"/>
                </w:rPr>
                <w:delText>1</w:delText>
              </w:r>
            </w:del>
            <w:ins w:id="7356" w:author="An Phuc Cao" w:date="2024-09-30T16:34:00Z" w16du:dateUtc="2024-09-30T09:34:00Z">
              <w:r>
                <w:rPr>
                  <w:rFonts w:ascii="Arial" w:hAnsi="Arial" w:cs="Arial"/>
                  <w:i/>
                  <w:iCs/>
                  <w:sz w:val="20"/>
                </w:rPr>
                <w:t>2</w:t>
              </w:r>
            </w:ins>
            <w:r w:rsidRPr="00EF6297">
              <w:rPr>
                <w:rFonts w:ascii="Arial" w:hAnsi="Arial" w:cs="Arial"/>
                <w:i/>
                <w:iCs/>
                <w:sz w:val="20"/>
              </w:rPr>
              <w:t>.1)</w:t>
            </w:r>
          </w:p>
        </w:tc>
        <w:tc>
          <w:tcPr>
            <w:tcW w:w="1953" w:type="dxa"/>
            <w:shd w:val="clear" w:color="auto" w:fill="auto"/>
            <w:tcPrChange w:id="7357" w:author="An Phuc Cao" w:date="2024-10-24T16:42:00Z" w16du:dateUtc="2024-10-24T09:42:00Z">
              <w:tcPr>
                <w:tcW w:w="1953" w:type="dxa"/>
                <w:shd w:val="clear" w:color="auto" w:fill="auto"/>
                <w:vAlign w:val="bottom"/>
              </w:tcPr>
            </w:tcPrChange>
          </w:tcPr>
          <w:p w14:paraId="375A986F" w14:textId="13AF009A" w:rsidR="009B066C" w:rsidRPr="009B066C" w:rsidRDefault="009B066C" w:rsidP="009B066C">
            <w:pPr>
              <w:widowControl w:val="0"/>
              <w:suppressAutoHyphens/>
              <w:ind w:left="43" w:right="-86"/>
              <w:jc w:val="right"/>
              <w:rPr>
                <w:rFonts w:ascii="Arial" w:hAnsi="Arial" w:cs="Arial"/>
                <w:sz w:val="20"/>
                <w:lang w:val="pt-BR"/>
              </w:rPr>
            </w:pPr>
            <w:ins w:id="7358" w:author="An Phuc Cao" w:date="2024-10-24T16:42:00Z" w16du:dateUtc="2024-10-24T09:42:00Z">
              <w:r w:rsidRPr="009B066C">
                <w:rPr>
                  <w:rFonts w:ascii="Arial" w:hAnsi="Arial" w:cs="Arial"/>
                  <w:sz w:val="20"/>
                  <w:rPrChange w:id="7359" w:author="An Phuc Cao" w:date="2024-10-24T16:43:00Z" w16du:dateUtc="2024-10-24T09:43:00Z">
                    <w:rPr/>
                  </w:rPrChange>
                </w:rPr>
                <w:t xml:space="preserve"> 51,381,829,231 </w:t>
              </w:r>
            </w:ins>
          </w:p>
        </w:tc>
        <w:tc>
          <w:tcPr>
            <w:tcW w:w="1953" w:type="dxa"/>
            <w:tcPrChange w:id="7360" w:author="An Phuc Cao" w:date="2024-10-24T16:42:00Z" w16du:dateUtc="2024-10-24T09:42:00Z">
              <w:tcPr>
                <w:tcW w:w="1953" w:type="dxa"/>
              </w:tcPr>
            </w:tcPrChange>
          </w:tcPr>
          <w:p w14:paraId="406744C9" w14:textId="62EA741B" w:rsidR="009B066C" w:rsidRPr="00826313" w:rsidRDefault="009B066C" w:rsidP="009B066C">
            <w:pPr>
              <w:widowControl w:val="0"/>
              <w:suppressAutoHyphens/>
              <w:ind w:left="43" w:right="-86"/>
              <w:jc w:val="right"/>
              <w:rPr>
                <w:rFonts w:ascii="Arial" w:hAnsi="Arial" w:cs="Arial"/>
                <w:sz w:val="20"/>
                <w:lang w:val="pt-BR"/>
              </w:rPr>
            </w:pPr>
            <w:ins w:id="7361" w:author="An Phuc Cao" w:date="2024-09-30T16:33:00Z" w16du:dateUtc="2024-09-30T09:33:00Z">
              <w:r w:rsidRPr="0029237B">
                <w:rPr>
                  <w:rFonts w:ascii="Arial" w:hAnsi="Arial" w:cs="Arial"/>
                  <w:sz w:val="20"/>
                  <w:lang w:val="pt-BR"/>
                </w:rPr>
                <w:t xml:space="preserve">45,043,879,426 </w:t>
              </w:r>
            </w:ins>
            <w:del w:id="7362" w:author="An Phuc Cao" w:date="2024-09-30T16:33:00Z" w16du:dateUtc="2024-09-30T09:33:00Z">
              <w:r w:rsidRPr="004E71CC" w:rsidDel="001F29DE">
                <w:rPr>
                  <w:rFonts w:ascii="Arial" w:hAnsi="Arial" w:cs="Arial"/>
                  <w:sz w:val="20"/>
                  <w:lang w:val="pt-BR"/>
                </w:rPr>
                <w:delText xml:space="preserve"> 18,679,464,817 </w:delText>
              </w:r>
            </w:del>
          </w:p>
        </w:tc>
      </w:tr>
      <w:tr w:rsidR="009B066C" w:rsidRPr="00826313" w14:paraId="246FACC2" w14:textId="77777777" w:rsidTr="00827680">
        <w:trPr>
          <w:trHeight w:val="20"/>
          <w:trPrChange w:id="7363" w:author="An Phuc Cao" w:date="2024-10-24T16:42:00Z" w16du:dateUtc="2024-10-24T09:42:00Z">
            <w:trPr>
              <w:trHeight w:val="20"/>
            </w:trPr>
          </w:trPrChange>
        </w:trPr>
        <w:tc>
          <w:tcPr>
            <w:tcW w:w="4270" w:type="dxa"/>
            <w:vAlign w:val="bottom"/>
            <w:tcPrChange w:id="7364" w:author="An Phuc Cao" w:date="2024-10-24T16:42:00Z" w16du:dateUtc="2024-10-24T09:42:00Z">
              <w:tcPr>
                <w:tcW w:w="4270" w:type="dxa"/>
              </w:tcPr>
            </w:tcPrChange>
          </w:tcPr>
          <w:p w14:paraId="36F802BC" w14:textId="3F059DF8" w:rsidR="009B066C" w:rsidRPr="00826313" w:rsidRDefault="009B066C" w:rsidP="009B066C">
            <w:pPr>
              <w:widowControl w:val="0"/>
              <w:suppressAutoHyphens/>
              <w:ind w:left="-108"/>
              <w:rPr>
                <w:rFonts w:ascii="Arial" w:hAnsi="Arial" w:cs="Arial"/>
                <w:sz w:val="20"/>
                <w:lang w:val="pt-BR"/>
              </w:rPr>
            </w:pPr>
            <w:r w:rsidRPr="00737B0F">
              <w:rPr>
                <w:rFonts w:ascii="Arial" w:hAnsi="Arial" w:cs="Arial"/>
                <w:sz w:val="20"/>
              </w:rPr>
              <w:t xml:space="preserve">Construction in progress </w:t>
            </w:r>
            <w:r w:rsidRPr="00EF6297">
              <w:rPr>
                <w:rFonts w:ascii="Arial" w:hAnsi="Arial" w:cs="Arial"/>
                <w:i/>
                <w:iCs/>
                <w:sz w:val="20"/>
              </w:rPr>
              <w:t xml:space="preserve">(Note </w:t>
            </w:r>
            <w:r>
              <w:rPr>
                <w:rFonts w:ascii="Arial" w:hAnsi="Arial" w:cs="Arial"/>
                <w:i/>
                <w:iCs/>
                <w:sz w:val="20"/>
              </w:rPr>
              <w:t>2</w:t>
            </w:r>
            <w:del w:id="7365" w:author="An Phuc Cao" w:date="2024-09-30T16:34:00Z" w16du:dateUtc="2024-09-30T09:34:00Z">
              <w:r w:rsidDel="001D45C0">
                <w:rPr>
                  <w:rFonts w:ascii="Arial" w:hAnsi="Arial" w:cs="Arial"/>
                  <w:i/>
                  <w:iCs/>
                  <w:sz w:val="20"/>
                </w:rPr>
                <w:delText>1</w:delText>
              </w:r>
            </w:del>
            <w:ins w:id="7366" w:author="An Phuc Cao" w:date="2024-09-30T16:34:00Z" w16du:dateUtc="2024-09-30T09:34:00Z">
              <w:r>
                <w:rPr>
                  <w:rFonts w:ascii="Arial" w:hAnsi="Arial" w:cs="Arial"/>
                  <w:i/>
                  <w:iCs/>
                  <w:sz w:val="20"/>
                </w:rPr>
                <w:t>2</w:t>
              </w:r>
            </w:ins>
            <w:r w:rsidRPr="00EF6297">
              <w:rPr>
                <w:rFonts w:ascii="Arial" w:hAnsi="Arial" w:cs="Arial"/>
                <w:i/>
                <w:iCs/>
                <w:sz w:val="20"/>
              </w:rPr>
              <w:t>.2)</w:t>
            </w:r>
          </w:p>
        </w:tc>
        <w:tc>
          <w:tcPr>
            <w:tcW w:w="1953" w:type="dxa"/>
            <w:tcPrChange w:id="7367" w:author="An Phuc Cao" w:date="2024-10-24T16:42:00Z" w16du:dateUtc="2024-10-24T09:42:00Z">
              <w:tcPr>
                <w:tcW w:w="1953" w:type="dxa"/>
                <w:vAlign w:val="bottom"/>
              </w:tcPr>
            </w:tcPrChange>
          </w:tcPr>
          <w:p w14:paraId="638DB9B1" w14:textId="3BB6CDF1" w:rsidR="009B066C" w:rsidRPr="009B066C" w:rsidRDefault="009B066C" w:rsidP="009B066C">
            <w:pPr>
              <w:widowControl w:val="0"/>
              <w:pBdr>
                <w:bottom w:val="single" w:sz="4" w:space="1" w:color="auto"/>
              </w:pBdr>
              <w:ind w:left="57" w:right="-86"/>
              <w:jc w:val="right"/>
              <w:rPr>
                <w:rFonts w:ascii="Arial" w:hAnsi="Arial" w:cs="Arial"/>
                <w:sz w:val="20"/>
                <w:lang w:val="pt-BR"/>
              </w:rPr>
            </w:pPr>
            <w:ins w:id="7368" w:author="An Phuc Cao" w:date="2024-10-24T16:42:00Z" w16du:dateUtc="2024-10-24T09:42:00Z">
              <w:r w:rsidRPr="009B066C">
                <w:rPr>
                  <w:rFonts w:ascii="Arial" w:hAnsi="Arial" w:cs="Arial"/>
                  <w:sz w:val="20"/>
                  <w:rPrChange w:id="7369" w:author="An Phuc Cao" w:date="2024-10-24T16:43:00Z" w16du:dateUtc="2024-10-24T09:43:00Z">
                    <w:rPr/>
                  </w:rPrChange>
                </w:rPr>
                <w:t xml:space="preserve"> 2,491,828,514 </w:t>
              </w:r>
            </w:ins>
          </w:p>
        </w:tc>
        <w:tc>
          <w:tcPr>
            <w:tcW w:w="1953" w:type="dxa"/>
            <w:tcPrChange w:id="7370" w:author="An Phuc Cao" w:date="2024-10-24T16:42:00Z" w16du:dateUtc="2024-10-24T09:42:00Z">
              <w:tcPr>
                <w:tcW w:w="1953" w:type="dxa"/>
              </w:tcPr>
            </w:tcPrChange>
          </w:tcPr>
          <w:p w14:paraId="63FF2FCF" w14:textId="440AC86B" w:rsidR="009B066C" w:rsidRPr="00826313" w:rsidRDefault="009B066C" w:rsidP="009B066C">
            <w:pPr>
              <w:widowControl w:val="0"/>
              <w:pBdr>
                <w:bottom w:val="single" w:sz="4" w:space="1" w:color="auto"/>
              </w:pBdr>
              <w:ind w:left="57" w:right="-86"/>
              <w:jc w:val="right"/>
              <w:rPr>
                <w:rFonts w:ascii="Arial" w:hAnsi="Arial" w:cs="Arial"/>
                <w:sz w:val="20"/>
                <w:lang w:val="pt-BR"/>
              </w:rPr>
            </w:pPr>
            <w:ins w:id="7371" w:author="An Phuc Cao" w:date="2024-09-30T16:33:00Z" w16du:dateUtc="2024-09-30T09:33:00Z">
              <w:r w:rsidRPr="0029237B">
                <w:rPr>
                  <w:rFonts w:ascii="Arial" w:hAnsi="Arial" w:cs="Arial"/>
                  <w:sz w:val="20"/>
                  <w:lang w:val="pt-BR"/>
                </w:rPr>
                <w:t xml:space="preserve">5,350,661,938 </w:t>
              </w:r>
            </w:ins>
            <w:del w:id="7372" w:author="An Phuc Cao" w:date="2024-09-30T16:33:00Z" w16du:dateUtc="2024-09-30T09:33:00Z">
              <w:r w:rsidRPr="004E71CC" w:rsidDel="001F29DE">
                <w:rPr>
                  <w:rFonts w:ascii="Arial" w:hAnsi="Arial" w:cs="Arial"/>
                  <w:sz w:val="20"/>
                  <w:lang w:val="pt-BR"/>
                </w:rPr>
                <w:delText xml:space="preserve"> 7,039,671,296 </w:delText>
              </w:r>
            </w:del>
          </w:p>
        </w:tc>
      </w:tr>
      <w:tr w:rsidR="009B066C" w:rsidRPr="00826313" w14:paraId="6E008E40" w14:textId="77777777" w:rsidTr="00827680">
        <w:trPr>
          <w:trHeight w:val="20"/>
          <w:trPrChange w:id="7373" w:author="An Phuc Cao" w:date="2024-10-24T16:42:00Z" w16du:dateUtc="2024-10-24T09:42:00Z">
            <w:trPr>
              <w:trHeight w:val="20"/>
            </w:trPr>
          </w:trPrChange>
        </w:trPr>
        <w:tc>
          <w:tcPr>
            <w:tcW w:w="4270" w:type="dxa"/>
            <w:vAlign w:val="bottom"/>
            <w:tcPrChange w:id="7374" w:author="An Phuc Cao" w:date="2024-10-24T16:42:00Z" w16du:dateUtc="2024-10-24T09:42:00Z">
              <w:tcPr>
                <w:tcW w:w="4270" w:type="dxa"/>
                <w:vAlign w:val="bottom"/>
              </w:tcPr>
            </w:tcPrChange>
          </w:tcPr>
          <w:p w14:paraId="6B4362D8" w14:textId="77777777" w:rsidR="009B066C" w:rsidRPr="00826313" w:rsidRDefault="009B066C" w:rsidP="009B066C">
            <w:pPr>
              <w:widowControl w:val="0"/>
              <w:suppressAutoHyphens/>
              <w:spacing w:before="120" w:after="20"/>
              <w:ind w:left="-108"/>
              <w:rPr>
                <w:rFonts w:ascii="Arial" w:hAnsi="Arial" w:cs="Arial"/>
                <w:sz w:val="20"/>
                <w:lang w:val="pt-BR"/>
              </w:rPr>
            </w:pPr>
          </w:p>
        </w:tc>
        <w:tc>
          <w:tcPr>
            <w:tcW w:w="1953" w:type="dxa"/>
            <w:tcPrChange w:id="7375" w:author="An Phuc Cao" w:date="2024-10-24T16:42:00Z" w16du:dateUtc="2024-10-24T09:42:00Z">
              <w:tcPr>
                <w:tcW w:w="1953" w:type="dxa"/>
                <w:vAlign w:val="bottom"/>
              </w:tcPr>
            </w:tcPrChange>
          </w:tcPr>
          <w:p w14:paraId="1333E68B" w14:textId="6F0760A7" w:rsidR="009B066C" w:rsidRPr="009B066C" w:rsidRDefault="009B066C" w:rsidP="009B066C">
            <w:pPr>
              <w:widowControl w:val="0"/>
              <w:pBdr>
                <w:bottom w:val="double" w:sz="4" w:space="1" w:color="auto"/>
              </w:pBdr>
              <w:spacing w:before="120"/>
              <w:ind w:left="57" w:right="-86"/>
              <w:jc w:val="right"/>
              <w:rPr>
                <w:rFonts w:ascii="Arial" w:hAnsi="Arial" w:cs="Arial"/>
                <w:b/>
                <w:bCs/>
                <w:sz w:val="20"/>
                <w:lang w:val="pt-BR"/>
              </w:rPr>
            </w:pPr>
            <w:ins w:id="7376" w:author="An Phuc Cao" w:date="2024-10-24T16:42:00Z" w16du:dateUtc="2024-10-24T09:42:00Z">
              <w:r w:rsidRPr="009B066C">
                <w:rPr>
                  <w:rFonts w:ascii="Arial" w:hAnsi="Arial" w:cs="Arial"/>
                  <w:b/>
                  <w:bCs/>
                  <w:sz w:val="20"/>
                  <w:rPrChange w:id="7377" w:author="An Phuc Cao" w:date="2024-10-24T16:43:00Z" w16du:dateUtc="2024-10-24T09:43:00Z">
                    <w:rPr/>
                  </w:rPrChange>
                </w:rPr>
                <w:t xml:space="preserve"> 173,414,210,033 </w:t>
              </w:r>
            </w:ins>
          </w:p>
        </w:tc>
        <w:tc>
          <w:tcPr>
            <w:tcW w:w="1953" w:type="dxa"/>
            <w:vAlign w:val="bottom"/>
            <w:tcPrChange w:id="7378" w:author="An Phuc Cao" w:date="2024-10-24T16:42:00Z" w16du:dateUtc="2024-10-24T09:42:00Z">
              <w:tcPr>
                <w:tcW w:w="1953" w:type="dxa"/>
                <w:vAlign w:val="bottom"/>
              </w:tcPr>
            </w:tcPrChange>
          </w:tcPr>
          <w:p w14:paraId="79E1BBE0" w14:textId="5A22E4D6" w:rsidR="009B066C" w:rsidRPr="00826313" w:rsidRDefault="009B066C" w:rsidP="009B066C">
            <w:pPr>
              <w:widowControl w:val="0"/>
              <w:pBdr>
                <w:bottom w:val="double" w:sz="4" w:space="1" w:color="auto"/>
              </w:pBdr>
              <w:spacing w:before="120"/>
              <w:ind w:left="57" w:right="-86"/>
              <w:jc w:val="right"/>
              <w:rPr>
                <w:rFonts w:ascii="Arial" w:hAnsi="Arial" w:cs="Arial"/>
                <w:b/>
                <w:sz w:val="20"/>
                <w:lang w:val="pt-BR"/>
              </w:rPr>
            </w:pPr>
            <w:ins w:id="7379" w:author="An Phuc Cao" w:date="2024-09-30T16:33:00Z" w16du:dateUtc="2024-09-30T09:33:00Z">
              <w:r w:rsidRPr="0029237B">
                <w:rPr>
                  <w:rFonts w:ascii="Arial" w:hAnsi="Arial" w:cs="Arial"/>
                  <w:b/>
                  <w:sz w:val="20"/>
                  <w:lang w:val="pt-BR"/>
                </w:rPr>
                <w:t xml:space="preserve">169,935,093,652 </w:t>
              </w:r>
            </w:ins>
            <w:del w:id="7380" w:author="An Phuc Cao" w:date="2024-09-30T16:33:00Z" w16du:dateUtc="2024-09-30T09:33:00Z">
              <w:r w:rsidRPr="00824CF4" w:rsidDel="001F29DE">
                <w:rPr>
                  <w:rFonts w:ascii="Arial" w:hAnsi="Arial" w:cs="Arial"/>
                  <w:b/>
                  <w:sz w:val="20"/>
                  <w:lang w:val="pt-BR"/>
                </w:rPr>
                <w:delText>147,013,761,766</w:delText>
              </w:r>
            </w:del>
          </w:p>
        </w:tc>
      </w:tr>
    </w:tbl>
    <w:p w14:paraId="6A101DB6" w14:textId="1F45E2A7" w:rsidR="00E7112D" w:rsidRPr="00826313" w:rsidRDefault="00E7112D" w:rsidP="00EC3692">
      <w:pPr>
        <w:widowControl w:val="0"/>
        <w:tabs>
          <w:tab w:val="left" w:pos="6300"/>
          <w:tab w:val="right" w:pos="7380"/>
          <w:tab w:val="left" w:pos="7740"/>
          <w:tab w:val="right" w:pos="8891"/>
        </w:tabs>
        <w:ind w:left="720" w:hanging="720"/>
        <w:jc w:val="both"/>
        <w:rPr>
          <w:rFonts w:ascii="Arial" w:hAnsi="Arial" w:cs="Arial"/>
          <w:b/>
          <w:sz w:val="20"/>
        </w:rPr>
      </w:pPr>
    </w:p>
    <w:p w14:paraId="0CFA94CE" w14:textId="77777777" w:rsidR="00E7112D" w:rsidRPr="00826313" w:rsidRDefault="00E7112D">
      <w:pPr>
        <w:overflowPunct/>
        <w:autoSpaceDE/>
        <w:autoSpaceDN/>
        <w:adjustRightInd/>
        <w:textAlignment w:val="auto"/>
        <w:rPr>
          <w:rFonts w:ascii="Arial" w:hAnsi="Arial" w:cs="Arial"/>
          <w:b/>
          <w:sz w:val="20"/>
        </w:rPr>
        <w:sectPr w:rsidR="00E7112D" w:rsidRPr="00826313" w:rsidSect="00DB7A37">
          <w:endnotePr>
            <w:numFmt w:val="decimal"/>
          </w:endnotePr>
          <w:pgSz w:w="11909" w:h="16834" w:code="9"/>
          <w:pgMar w:top="1440" w:right="1440" w:bottom="862" w:left="1582" w:header="720" w:footer="578" w:gutter="0"/>
          <w:cols w:space="720"/>
          <w:docGrid w:linePitch="326"/>
        </w:sectPr>
      </w:pPr>
    </w:p>
    <w:p w14:paraId="6967047B" w14:textId="7231A64B" w:rsidR="00E7112D" w:rsidRPr="00826313" w:rsidDel="005D0B37" w:rsidRDefault="00E7112D">
      <w:pPr>
        <w:overflowPunct/>
        <w:autoSpaceDE/>
        <w:autoSpaceDN/>
        <w:adjustRightInd/>
        <w:textAlignment w:val="auto"/>
        <w:rPr>
          <w:del w:id="7381" w:author="An Phuc Cao" w:date="2024-09-30T16:41:00Z" w16du:dateUtc="2024-09-30T09:41:00Z"/>
          <w:rFonts w:ascii="Arial" w:hAnsi="Arial" w:cs="Arial"/>
          <w:b/>
          <w:sz w:val="20"/>
        </w:rPr>
      </w:pPr>
    </w:p>
    <w:p w14:paraId="66D0492B" w14:textId="77777777" w:rsidR="00E7112D" w:rsidRPr="00826313" w:rsidRDefault="00E7112D">
      <w:pPr>
        <w:overflowPunct/>
        <w:autoSpaceDE/>
        <w:autoSpaceDN/>
        <w:adjustRightInd/>
        <w:textAlignment w:val="auto"/>
        <w:rPr>
          <w:rFonts w:ascii="Arial" w:hAnsi="Arial" w:cs="Arial"/>
          <w:b/>
          <w:sz w:val="20"/>
        </w:rPr>
      </w:pPr>
    </w:p>
    <w:p w14:paraId="2617A74F" w14:textId="73DDC4ED" w:rsidR="002F5CFA" w:rsidRPr="00826313" w:rsidRDefault="39D55FE4">
      <w:pPr>
        <w:widowControl w:val="0"/>
        <w:tabs>
          <w:tab w:val="left" w:pos="1418"/>
          <w:tab w:val="right" w:pos="7380"/>
          <w:tab w:val="left" w:pos="7740"/>
          <w:tab w:val="right" w:pos="8891"/>
        </w:tabs>
        <w:ind w:left="720" w:hanging="720"/>
        <w:jc w:val="both"/>
        <w:rPr>
          <w:rFonts w:ascii="Arial" w:hAnsi="Arial" w:cs="Arial"/>
          <w:b/>
          <w:bCs/>
          <w:sz w:val="20"/>
        </w:rPr>
        <w:pPrChange w:id="7382" w:author="An Phuc Cao" w:date="2024-09-30T16:39:00Z" w16du:dateUtc="2024-09-30T09:39:00Z">
          <w:pPr>
            <w:widowControl w:val="0"/>
            <w:tabs>
              <w:tab w:val="left" w:pos="1418"/>
              <w:tab w:val="right" w:pos="7380"/>
              <w:tab w:val="left" w:pos="7740"/>
              <w:tab w:val="right" w:pos="8891"/>
            </w:tabs>
            <w:ind w:left="720" w:hanging="11"/>
            <w:jc w:val="both"/>
          </w:pPr>
        </w:pPrChange>
      </w:pPr>
      <w:del w:id="7383" w:author="An Phuc Cao" w:date="2024-09-30T16:08:00Z" w16du:dateUtc="2024-09-30T09:08:00Z">
        <w:r w:rsidRPr="00826313" w:rsidDel="00D07AC5">
          <w:rPr>
            <w:rFonts w:ascii="Arial" w:hAnsi="Arial" w:cs="Arial"/>
            <w:b/>
            <w:bCs/>
            <w:sz w:val="20"/>
          </w:rPr>
          <w:delText>21</w:delText>
        </w:r>
      </w:del>
      <w:ins w:id="7384" w:author="An Phuc Cao" w:date="2024-09-30T16:08:00Z" w16du:dateUtc="2024-09-30T09:08:00Z">
        <w:r w:rsidR="00D07AC5">
          <w:rPr>
            <w:rFonts w:ascii="Arial" w:hAnsi="Arial" w:cs="Arial"/>
            <w:b/>
            <w:bCs/>
            <w:sz w:val="20"/>
          </w:rPr>
          <w:t>22</w:t>
        </w:r>
      </w:ins>
      <w:r w:rsidR="586599F2" w:rsidRPr="00826313">
        <w:rPr>
          <w:rFonts w:ascii="Arial" w:hAnsi="Arial" w:cs="Arial"/>
          <w:b/>
          <w:bCs/>
          <w:sz w:val="20"/>
        </w:rPr>
        <w:t>.</w:t>
      </w:r>
      <w:r w:rsidR="00C700A2" w:rsidRPr="00826313">
        <w:tab/>
      </w:r>
      <w:r w:rsidR="586599F2" w:rsidRPr="00826313">
        <w:rPr>
          <w:rFonts w:ascii="Arial" w:hAnsi="Arial" w:cs="Arial"/>
          <w:b/>
          <w:bCs/>
          <w:sz w:val="20"/>
        </w:rPr>
        <w:t>GOODWILL AND OTHER INTANGIBLE ASSETS</w:t>
      </w:r>
      <w:r w:rsidR="0D1DC2E7" w:rsidRPr="00826313">
        <w:rPr>
          <w:rFonts w:ascii="Arial" w:hAnsi="Arial" w:cs="Arial"/>
          <w:b/>
          <w:bCs/>
          <w:sz w:val="20"/>
        </w:rPr>
        <w:t xml:space="preserve"> </w:t>
      </w:r>
      <w:r w:rsidR="0D1DC2E7" w:rsidRPr="00826313">
        <w:rPr>
          <w:rFonts w:ascii="Arial" w:hAnsi="Arial" w:cs="Arial"/>
          <w:sz w:val="20"/>
        </w:rPr>
        <w:t>(continued)</w:t>
      </w:r>
    </w:p>
    <w:p w14:paraId="254368C9" w14:textId="77777777" w:rsidR="002F5CFA" w:rsidRPr="00826313" w:rsidRDefault="002F5CFA">
      <w:pPr>
        <w:widowControl w:val="0"/>
        <w:tabs>
          <w:tab w:val="left" w:pos="1418"/>
          <w:tab w:val="right" w:pos="7380"/>
          <w:tab w:val="left" w:pos="7740"/>
          <w:tab w:val="right" w:pos="8891"/>
        </w:tabs>
        <w:ind w:left="720" w:hanging="720"/>
        <w:jc w:val="both"/>
        <w:rPr>
          <w:rFonts w:ascii="Arial" w:hAnsi="Arial" w:cs="Arial"/>
          <w:b/>
          <w:i/>
          <w:iCs/>
          <w:sz w:val="20"/>
        </w:rPr>
        <w:pPrChange w:id="7385" w:author="An Phuc Cao" w:date="2024-09-30T16:39:00Z" w16du:dateUtc="2024-09-30T09:39:00Z">
          <w:pPr>
            <w:widowControl w:val="0"/>
            <w:tabs>
              <w:tab w:val="left" w:pos="1418"/>
              <w:tab w:val="right" w:pos="7380"/>
              <w:tab w:val="left" w:pos="7740"/>
              <w:tab w:val="right" w:pos="8891"/>
            </w:tabs>
            <w:ind w:left="720" w:hanging="11"/>
            <w:jc w:val="both"/>
          </w:pPr>
        </w:pPrChange>
      </w:pPr>
    </w:p>
    <w:p w14:paraId="5F93DE52" w14:textId="6A7078F4" w:rsidR="00E7112D" w:rsidRPr="00826313" w:rsidRDefault="39D55FE4">
      <w:pPr>
        <w:pStyle w:val="Heading2"/>
        <w:spacing w:after="0"/>
        <w:ind w:left="720" w:hanging="720"/>
        <w:rPr>
          <w:rFonts w:ascii="Arial" w:hAnsi="Arial" w:cs="Arial"/>
          <w:b/>
          <w:bCs/>
          <w:i/>
          <w:iCs/>
          <w:sz w:val="20"/>
        </w:rPr>
        <w:pPrChange w:id="7386" w:author="An Phuc Cao" w:date="2024-10-25T16:52:00Z" w16du:dateUtc="2024-10-25T09:52:00Z">
          <w:pPr>
            <w:widowControl w:val="0"/>
            <w:tabs>
              <w:tab w:val="left" w:pos="1418"/>
              <w:tab w:val="right" w:pos="7380"/>
              <w:tab w:val="left" w:pos="7740"/>
              <w:tab w:val="right" w:pos="8891"/>
            </w:tabs>
            <w:ind w:left="720" w:hanging="11"/>
            <w:jc w:val="both"/>
          </w:pPr>
        </w:pPrChange>
      </w:pPr>
      <w:r w:rsidRPr="00826313">
        <w:rPr>
          <w:rFonts w:ascii="Arial" w:hAnsi="Arial" w:cs="Arial"/>
          <w:b/>
          <w:bCs/>
          <w:i/>
          <w:iCs/>
          <w:sz w:val="20"/>
        </w:rPr>
        <w:t>2</w:t>
      </w:r>
      <w:del w:id="7387" w:author="An Phuc Cao" w:date="2024-09-30T16:08:00Z" w16du:dateUtc="2024-09-30T09:08:00Z">
        <w:r w:rsidRPr="00826313" w:rsidDel="00D07AC5">
          <w:rPr>
            <w:rFonts w:ascii="Arial" w:hAnsi="Arial" w:cs="Arial"/>
            <w:b/>
            <w:bCs/>
            <w:i/>
            <w:iCs/>
            <w:sz w:val="20"/>
          </w:rPr>
          <w:delText>1</w:delText>
        </w:r>
      </w:del>
      <w:ins w:id="7388" w:author="An Phuc Cao" w:date="2024-09-30T16:08:00Z" w16du:dateUtc="2024-09-30T09:08:00Z">
        <w:r w:rsidR="00D07AC5">
          <w:rPr>
            <w:rFonts w:ascii="Arial" w:hAnsi="Arial" w:cs="Arial"/>
            <w:b/>
            <w:bCs/>
            <w:i/>
            <w:iCs/>
            <w:sz w:val="20"/>
          </w:rPr>
          <w:t>2</w:t>
        </w:r>
      </w:ins>
      <w:r w:rsidR="74AFCC91" w:rsidRPr="00826313">
        <w:rPr>
          <w:rFonts w:ascii="Arial" w:hAnsi="Arial" w:cs="Arial"/>
          <w:b/>
          <w:bCs/>
          <w:i/>
          <w:iCs/>
          <w:sz w:val="20"/>
        </w:rPr>
        <w:t>.1</w:t>
      </w:r>
      <w:r w:rsidR="00C700A2" w:rsidRPr="00826313">
        <w:tab/>
      </w:r>
      <w:r w:rsidR="74AFCC91" w:rsidRPr="00826313">
        <w:rPr>
          <w:rFonts w:ascii="Arial" w:hAnsi="Arial" w:cs="Arial"/>
          <w:b/>
          <w:bCs/>
          <w:i/>
          <w:iCs/>
          <w:sz w:val="20"/>
        </w:rPr>
        <w:t xml:space="preserve">Goodwill and internally </w:t>
      </w:r>
      <w:r w:rsidR="431FD448" w:rsidRPr="00826313">
        <w:rPr>
          <w:rFonts w:ascii="Arial" w:hAnsi="Arial" w:cs="Arial"/>
          <w:b/>
          <w:bCs/>
          <w:i/>
          <w:iCs/>
          <w:sz w:val="20"/>
        </w:rPr>
        <w:t xml:space="preserve">developed </w:t>
      </w:r>
      <w:r w:rsidR="74AFCC91" w:rsidRPr="00826313">
        <w:rPr>
          <w:rFonts w:ascii="Arial" w:hAnsi="Arial" w:cs="Arial"/>
          <w:b/>
          <w:bCs/>
          <w:i/>
          <w:iCs/>
          <w:sz w:val="20"/>
        </w:rPr>
        <w:t>software</w:t>
      </w:r>
    </w:p>
    <w:p w14:paraId="46C4D89D" w14:textId="77777777" w:rsidR="00E7112D" w:rsidRPr="00826313" w:rsidRDefault="00E7112D" w:rsidP="00917190">
      <w:pPr>
        <w:widowControl w:val="0"/>
        <w:tabs>
          <w:tab w:val="left" w:pos="6300"/>
          <w:tab w:val="right" w:pos="7380"/>
          <w:tab w:val="left" w:pos="7740"/>
          <w:tab w:val="right" w:pos="8891"/>
        </w:tabs>
        <w:ind w:left="720" w:hanging="11"/>
        <w:jc w:val="both"/>
        <w:rPr>
          <w:rFonts w:ascii="Arial" w:hAnsi="Arial" w:cs="Arial"/>
          <w:b/>
          <w:sz w:val="20"/>
        </w:rPr>
      </w:pPr>
    </w:p>
    <w:p w14:paraId="2F63A713" w14:textId="09806560" w:rsidR="00303931" w:rsidRDefault="00E7112D" w:rsidP="00917190">
      <w:pPr>
        <w:tabs>
          <w:tab w:val="left" w:pos="720"/>
        </w:tabs>
        <w:ind w:left="720" w:firstLine="698"/>
        <w:jc w:val="both"/>
        <w:rPr>
          <w:ins w:id="7389" w:author="An Phuc Cao" w:date="2024-09-30T16:35:00Z" w16du:dateUtc="2024-09-30T09:35:00Z"/>
          <w:rFonts w:ascii="Arial" w:hAnsi="Arial" w:cs="Arial"/>
          <w:sz w:val="20"/>
        </w:rPr>
      </w:pPr>
      <w:r w:rsidRPr="00826313">
        <w:rPr>
          <w:rFonts w:ascii="Arial" w:hAnsi="Arial" w:cs="Arial"/>
          <w:sz w:val="20"/>
        </w:rPr>
        <w:t xml:space="preserve">Movements of </w:t>
      </w:r>
      <w:r w:rsidR="00A92F1A" w:rsidRPr="00826313">
        <w:rPr>
          <w:rFonts w:ascii="Arial" w:hAnsi="Arial" w:cs="Arial"/>
          <w:sz w:val="20"/>
        </w:rPr>
        <w:t xml:space="preserve">goodwill and internally </w:t>
      </w:r>
      <w:r w:rsidR="003833F2" w:rsidRPr="00826313">
        <w:rPr>
          <w:rFonts w:ascii="Arial" w:hAnsi="Arial" w:cs="Arial"/>
          <w:sz w:val="20"/>
        </w:rPr>
        <w:t xml:space="preserve">developed </w:t>
      </w:r>
      <w:r w:rsidR="00A92F1A" w:rsidRPr="00826313">
        <w:rPr>
          <w:rFonts w:ascii="Arial" w:hAnsi="Arial" w:cs="Arial"/>
          <w:sz w:val="20"/>
        </w:rPr>
        <w:t xml:space="preserve">software </w:t>
      </w:r>
      <w:r w:rsidRPr="00826313">
        <w:rPr>
          <w:rFonts w:ascii="Arial" w:hAnsi="Arial" w:cs="Arial"/>
          <w:sz w:val="20"/>
          <w:lang w:val="vi-VN"/>
        </w:rPr>
        <w:t xml:space="preserve">for the </w:t>
      </w:r>
      <w:r w:rsidR="00EE44C7" w:rsidRPr="00826313">
        <w:rPr>
          <w:rFonts w:ascii="Arial" w:hAnsi="Arial" w:cs="Arial"/>
          <w:sz w:val="20"/>
        </w:rPr>
        <w:t>period</w:t>
      </w:r>
      <w:r w:rsidR="00EE44C7" w:rsidRPr="00826313">
        <w:rPr>
          <w:rFonts w:ascii="Arial" w:hAnsi="Arial" w:cs="Arial"/>
          <w:sz w:val="20"/>
          <w:lang w:val="vi-VN"/>
        </w:rPr>
        <w:t xml:space="preserve"> </w:t>
      </w:r>
      <w:r w:rsidRPr="00826313">
        <w:rPr>
          <w:rFonts w:ascii="Arial" w:hAnsi="Arial" w:cs="Arial"/>
          <w:sz w:val="20"/>
          <w:lang w:val="vi-VN"/>
        </w:rPr>
        <w:t xml:space="preserve">ended </w:t>
      </w:r>
      <w:r w:rsidR="00F80EA4" w:rsidRPr="00826313">
        <w:rPr>
          <w:rFonts w:ascii="Arial" w:hAnsi="Arial" w:cs="Arial"/>
          <w:sz w:val="20"/>
        </w:rPr>
        <w:t>30 June 202</w:t>
      </w:r>
      <w:del w:id="7390" w:author="An Phuc Cao" w:date="2024-09-30T16:34:00Z" w16du:dateUtc="2024-09-30T09:34:00Z">
        <w:r w:rsidR="009A767E" w:rsidDel="001D45C0">
          <w:rPr>
            <w:rFonts w:ascii="Arial" w:hAnsi="Arial" w:cs="Arial"/>
            <w:sz w:val="20"/>
          </w:rPr>
          <w:delText>3</w:delText>
        </w:r>
      </w:del>
      <w:ins w:id="7391" w:author="An Phuc Cao" w:date="2024-09-30T16:34:00Z" w16du:dateUtc="2024-09-30T09:34:00Z">
        <w:r w:rsidR="001D45C0">
          <w:rPr>
            <w:rFonts w:ascii="Arial" w:hAnsi="Arial" w:cs="Arial"/>
            <w:sz w:val="20"/>
          </w:rPr>
          <w:t>4</w:t>
        </w:r>
      </w:ins>
      <w:r w:rsidRPr="00826313">
        <w:rPr>
          <w:rFonts w:ascii="Arial" w:hAnsi="Arial" w:cs="Arial"/>
          <w:sz w:val="20"/>
          <w:lang w:val="vi-VN"/>
        </w:rPr>
        <w:t xml:space="preserve"> </w:t>
      </w:r>
      <w:r w:rsidRPr="00826313">
        <w:rPr>
          <w:rFonts w:ascii="Arial" w:hAnsi="Arial" w:cs="Arial"/>
          <w:sz w:val="20"/>
        </w:rPr>
        <w:t>are as follows:</w:t>
      </w:r>
    </w:p>
    <w:tbl>
      <w:tblPr>
        <w:tblW w:w="13550" w:type="dxa"/>
        <w:tblInd w:w="720" w:type="dxa"/>
        <w:tblLayout w:type="fixed"/>
        <w:tblLook w:val="0000" w:firstRow="0" w:lastRow="0" w:firstColumn="0" w:lastColumn="0" w:noHBand="0" w:noVBand="0"/>
      </w:tblPr>
      <w:tblGrid>
        <w:gridCol w:w="11046"/>
        <w:gridCol w:w="2504"/>
        <w:tblGridChange w:id="7392">
          <w:tblGrid>
            <w:gridCol w:w="11046"/>
            <w:gridCol w:w="2504"/>
          </w:tblGrid>
        </w:tblGridChange>
      </w:tblGrid>
      <w:tr w:rsidR="009110A6" w:rsidRPr="00E30F96" w14:paraId="4249F092" w14:textId="77777777">
        <w:trPr>
          <w:ins w:id="7393" w:author="An Phuc Cao" w:date="2024-09-30T16:35:00Z"/>
        </w:trPr>
        <w:tc>
          <w:tcPr>
            <w:tcW w:w="11046" w:type="dxa"/>
            <w:shd w:val="clear" w:color="auto" w:fill="auto"/>
            <w:vAlign w:val="bottom"/>
          </w:tcPr>
          <w:p w14:paraId="51F5544D" w14:textId="77777777" w:rsidR="009110A6" w:rsidRPr="00E30F96" w:rsidRDefault="009110A6">
            <w:pPr>
              <w:widowControl w:val="0"/>
              <w:rPr>
                <w:ins w:id="7394" w:author="An Phuc Cao" w:date="2024-09-30T16:35:00Z" w16du:dateUtc="2024-09-30T09:35:00Z"/>
                <w:rFonts w:ascii="Arial" w:hAnsi="Arial" w:cs="Arial"/>
                <w:sz w:val="20"/>
              </w:rPr>
            </w:pPr>
          </w:p>
        </w:tc>
        <w:tc>
          <w:tcPr>
            <w:tcW w:w="2504" w:type="dxa"/>
            <w:vAlign w:val="bottom"/>
          </w:tcPr>
          <w:p w14:paraId="4BAFFCCB" w14:textId="77777777" w:rsidR="009110A6" w:rsidRPr="00E30F96" w:rsidRDefault="009110A6">
            <w:pPr>
              <w:widowControl w:val="0"/>
              <w:pBdr>
                <w:bottom w:val="single" w:sz="4" w:space="1" w:color="auto"/>
              </w:pBdr>
              <w:suppressAutoHyphens/>
              <w:ind w:left="30" w:right="-85"/>
              <w:jc w:val="right"/>
              <w:rPr>
                <w:ins w:id="7395" w:author="An Phuc Cao" w:date="2024-09-30T16:35:00Z" w16du:dateUtc="2024-09-30T09:35:00Z"/>
                <w:rFonts w:ascii="Arial" w:hAnsi="Arial" w:cs="Arial"/>
                <w:i/>
                <w:sz w:val="20"/>
              </w:rPr>
            </w:pPr>
            <w:ins w:id="7396" w:author="An Phuc Cao" w:date="2024-09-30T16:35:00Z" w16du:dateUtc="2024-09-30T09:35:00Z">
              <w:r w:rsidRPr="00E30F96">
                <w:rPr>
                  <w:rFonts w:ascii="Arial" w:hAnsi="Arial" w:cs="Arial"/>
                  <w:i/>
                  <w:sz w:val="20"/>
                </w:rPr>
                <w:t>Goodwill</w:t>
              </w:r>
            </w:ins>
          </w:p>
          <w:p w14:paraId="3981C406" w14:textId="77777777" w:rsidR="009110A6" w:rsidRPr="00E30F96" w:rsidRDefault="009110A6">
            <w:pPr>
              <w:widowControl w:val="0"/>
              <w:pBdr>
                <w:bottom w:val="single" w:sz="4" w:space="1" w:color="auto"/>
              </w:pBdr>
              <w:suppressAutoHyphens/>
              <w:ind w:left="30" w:right="-85"/>
              <w:jc w:val="right"/>
              <w:rPr>
                <w:ins w:id="7397" w:author="An Phuc Cao" w:date="2024-09-30T16:35:00Z" w16du:dateUtc="2024-09-30T09:35:00Z"/>
                <w:rFonts w:ascii="Arial" w:hAnsi="Arial" w:cs="Arial"/>
                <w:i/>
                <w:sz w:val="20"/>
              </w:rPr>
            </w:pPr>
            <w:ins w:id="7398" w:author="An Phuc Cao" w:date="2024-09-30T16:35:00Z" w16du:dateUtc="2024-09-30T09:35:00Z">
              <w:r w:rsidRPr="00E30F96">
                <w:rPr>
                  <w:rFonts w:ascii="Arial" w:hAnsi="Arial" w:cs="Arial"/>
                  <w:i/>
                  <w:sz w:val="20"/>
                </w:rPr>
                <w:t>VND</w:t>
              </w:r>
            </w:ins>
          </w:p>
        </w:tc>
      </w:tr>
      <w:tr w:rsidR="009110A6" w:rsidRPr="009110A6" w14:paraId="2CAB7E5F" w14:textId="77777777">
        <w:trPr>
          <w:ins w:id="7399" w:author="An Phuc Cao" w:date="2024-09-30T16:35:00Z"/>
        </w:trPr>
        <w:tc>
          <w:tcPr>
            <w:tcW w:w="11046" w:type="dxa"/>
            <w:shd w:val="clear" w:color="auto" w:fill="auto"/>
            <w:vAlign w:val="bottom"/>
          </w:tcPr>
          <w:p w14:paraId="299EFB70" w14:textId="77777777" w:rsidR="009110A6" w:rsidRPr="00602C81" w:rsidRDefault="009110A6" w:rsidP="009110A6">
            <w:pPr>
              <w:widowControl w:val="0"/>
              <w:spacing w:before="120"/>
              <w:ind w:left="-121" w:firstLine="33"/>
              <w:rPr>
                <w:ins w:id="7400" w:author="An Phuc Cao" w:date="2024-09-30T16:35:00Z" w16du:dateUtc="2024-09-30T09:35:00Z"/>
                <w:rFonts w:ascii="Arial" w:hAnsi="Arial" w:cs="Arial"/>
                <w:sz w:val="20"/>
              </w:rPr>
            </w:pPr>
            <w:ins w:id="7401" w:author="An Phuc Cao" w:date="2024-09-30T16:35:00Z" w16du:dateUtc="2024-09-30T09:35:00Z">
              <w:r w:rsidRPr="00602C81">
                <w:rPr>
                  <w:rFonts w:ascii="Arial" w:hAnsi="Arial" w:cs="Arial"/>
                  <w:sz w:val="20"/>
                </w:rPr>
                <w:t>Beginning balance</w:t>
              </w:r>
            </w:ins>
          </w:p>
        </w:tc>
        <w:tc>
          <w:tcPr>
            <w:tcW w:w="2504" w:type="dxa"/>
            <w:vAlign w:val="bottom"/>
          </w:tcPr>
          <w:p w14:paraId="5320CED4" w14:textId="5328FD6B" w:rsidR="009110A6" w:rsidRPr="009110A6" w:rsidRDefault="009110A6" w:rsidP="009110A6">
            <w:pPr>
              <w:widowControl w:val="0"/>
              <w:spacing w:before="120"/>
              <w:ind w:left="30" w:right="-85"/>
              <w:jc w:val="right"/>
              <w:rPr>
                <w:ins w:id="7402" w:author="An Phuc Cao" w:date="2024-09-30T16:35:00Z" w16du:dateUtc="2024-09-30T09:35:00Z"/>
                <w:rFonts w:ascii="Arial" w:hAnsi="Arial" w:cs="Arial"/>
                <w:bCs/>
                <w:sz w:val="20"/>
              </w:rPr>
            </w:pPr>
            <w:ins w:id="7403" w:author="An Phuc Cao" w:date="2024-09-30T16:35:00Z" w16du:dateUtc="2024-09-30T09:35:00Z">
              <w:r w:rsidRPr="009110A6">
                <w:rPr>
                  <w:rFonts w:ascii="Arial" w:hAnsi="Arial" w:cs="Arial"/>
                  <w:bCs/>
                  <w:sz w:val="20"/>
                  <w:rPrChange w:id="7404" w:author="An Phuc Cao" w:date="2024-09-30T16:35:00Z" w16du:dateUtc="2024-09-30T09:35:00Z">
                    <w:rPr>
                      <w:rFonts w:ascii="Arial" w:hAnsi="Arial" w:cs="Arial"/>
                      <w:b/>
                      <w:sz w:val="20"/>
                    </w:rPr>
                  </w:rPrChange>
                </w:rPr>
                <w:t>119,540,552,288</w:t>
              </w:r>
            </w:ins>
          </w:p>
        </w:tc>
      </w:tr>
      <w:tr w:rsidR="009110A6" w:rsidRPr="00E30F96" w14:paraId="602E65A1" w14:textId="77777777" w:rsidTr="00464880">
        <w:tblPrEx>
          <w:tblW w:w="13550" w:type="dxa"/>
          <w:tblInd w:w="720" w:type="dxa"/>
          <w:tblLayout w:type="fixed"/>
          <w:tblLook w:val="0000" w:firstRow="0" w:lastRow="0" w:firstColumn="0" w:lastColumn="0" w:noHBand="0" w:noVBand="0"/>
          <w:tblPrExChange w:id="7405" w:author="An Phuc Cao" w:date="2024-10-24T15:23:00Z" w16du:dateUtc="2024-10-24T08:23:00Z">
            <w:tblPrEx>
              <w:tblW w:w="13550" w:type="dxa"/>
              <w:tblInd w:w="720" w:type="dxa"/>
              <w:tblLayout w:type="fixed"/>
              <w:tblLook w:val="0000" w:firstRow="0" w:lastRow="0" w:firstColumn="0" w:lastColumn="0" w:noHBand="0" w:noVBand="0"/>
            </w:tblPrEx>
          </w:tblPrExChange>
        </w:tblPrEx>
        <w:trPr>
          <w:ins w:id="7406" w:author="An Phuc Cao" w:date="2024-09-30T16:35:00Z"/>
        </w:trPr>
        <w:tc>
          <w:tcPr>
            <w:tcW w:w="11046" w:type="dxa"/>
            <w:shd w:val="clear" w:color="auto" w:fill="auto"/>
            <w:vAlign w:val="bottom"/>
            <w:tcPrChange w:id="7407" w:author="An Phuc Cao" w:date="2024-10-24T15:23:00Z" w16du:dateUtc="2024-10-24T08:23:00Z">
              <w:tcPr>
                <w:tcW w:w="11046" w:type="dxa"/>
                <w:shd w:val="clear" w:color="auto" w:fill="auto"/>
                <w:vAlign w:val="bottom"/>
              </w:tcPr>
            </w:tcPrChange>
          </w:tcPr>
          <w:p w14:paraId="4A1BD6CE" w14:textId="77777777" w:rsidR="009110A6" w:rsidRPr="00602C81" w:rsidRDefault="009110A6">
            <w:pPr>
              <w:widowControl w:val="0"/>
              <w:ind w:left="-121" w:firstLine="33"/>
              <w:rPr>
                <w:ins w:id="7408" w:author="An Phuc Cao" w:date="2024-09-30T16:35:00Z" w16du:dateUtc="2024-09-30T09:35:00Z"/>
                <w:rFonts w:ascii="Arial" w:hAnsi="Arial" w:cs="Arial"/>
                <w:sz w:val="20"/>
              </w:rPr>
            </w:pPr>
            <w:ins w:id="7409" w:author="An Phuc Cao" w:date="2024-09-30T16:35:00Z" w16du:dateUtc="2024-09-30T09:35:00Z">
              <w:r w:rsidRPr="00602C81">
                <w:rPr>
                  <w:rFonts w:ascii="Arial" w:hAnsi="Arial" w:cs="Arial"/>
                  <w:sz w:val="20"/>
                </w:rPr>
                <w:t>Redeemed from VNSC's elder investor according to business acquisition contract dated 08 December 2021</w:t>
              </w:r>
            </w:ins>
          </w:p>
        </w:tc>
        <w:tc>
          <w:tcPr>
            <w:tcW w:w="2504" w:type="dxa"/>
            <w:vAlign w:val="bottom"/>
            <w:tcPrChange w:id="7410" w:author="An Phuc Cao" w:date="2024-10-24T15:23:00Z" w16du:dateUtc="2024-10-24T08:23:00Z">
              <w:tcPr>
                <w:tcW w:w="2504" w:type="dxa"/>
                <w:vAlign w:val="bottom"/>
              </w:tcPr>
            </w:tcPrChange>
          </w:tcPr>
          <w:p w14:paraId="290C83F0" w14:textId="0C5F8036" w:rsidR="009110A6" w:rsidRPr="00E30F96" w:rsidRDefault="00464880">
            <w:pPr>
              <w:widowControl w:val="0"/>
              <w:pBdr>
                <w:bottom w:val="single" w:sz="4" w:space="1" w:color="auto"/>
              </w:pBdr>
              <w:ind w:left="30" w:right="-85"/>
              <w:jc w:val="right"/>
              <w:rPr>
                <w:ins w:id="7411" w:author="An Phuc Cao" w:date="2024-09-30T16:35:00Z" w16du:dateUtc="2024-09-30T09:35:00Z"/>
                <w:rFonts w:ascii="Arial" w:hAnsi="Arial" w:cs="Arial"/>
                <w:sz w:val="20"/>
              </w:rPr>
            </w:pPr>
            <w:ins w:id="7412" w:author="An Phuc Cao" w:date="2024-10-24T15:23:00Z" w16du:dateUtc="2024-10-24T08:23:00Z">
              <w:r>
                <w:rPr>
                  <w:rFonts w:ascii="Arial" w:hAnsi="Arial" w:cs="Arial"/>
                  <w:sz w:val="20"/>
                </w:rPr>
                <w:t>-</w:t>
              </w:r>
            </w:ins>
          </w:p>
        </w:tc>
      </w:tr>
      <w:tr w:rsidR="00464880" w:rsidRPr="00E30F96" w14:paraId="2095B553" w14:textId="77777777">
        <w:trPr>
          <w:ins w:id="7413" w:author="An Phuc Cao" w:date="2024-09-30T16:35:00Z"/>
        </w:trPr>
        <w:tc>
          <w:tcPr>
            <w:tcW w:w="11046" w:type="dxa"/>
            <w:shd w:val="clear" w:color="auto" w:fill="auto"/>
            <w:vAlign w:val="bottom"/>
          </w:tcPr>
          <w:p w14:paraId="6EFDAA5A" w14:textId="77777777" w:rsidR="00464880" w:rsidRPr="00E30F96" w:rsidRDefault="00464880" w:rsidP="00464880">
            <w:pPr>
              <w:widowControl w:val="0"/>
              <w:spacing w:before="120"/>
              <w:ind w:left="-121" w:firstLine="33"/>
              <w:rPr>
                <w:ins w:id="7414" w:author="An Phuc Cao" w:date="2024-09-30T16:35:00Z" w16du:dateUtc="2024-09-30T09:35:00Z"/>
                <w:rFonts w:ascii="Arial" w:hAnsi="Arial" w:cs="Arial"/>
                <w:b/>
                <w:sz w:val="20"/>
              </w:rPr>
            </w:pPr>
            <w:ins w:id="7415" w:author="An Phuc Cao" w:date="2024-09-30T16:35:00Z" w16du:dateUtc="2024-09-30T09:35:00Z">
              <w:r w:rsidRPr="00E30F96">
                <w:rPr>
                  <w:rFonts w:ascii="Arial" w:hAnsi="Arial" w:cs="Arial"/>
                  <w:b/>
                  <w:sz w:val="20"/>
                </w:rPr>
                <w:t>Ending balance</w:t>
              </w:r>
            </w:ins>
          </w:p>
        </w:tc>
        <w:tc>
          <w:tcPr>
            <w:tcW w:w="2504" w:type="dxa"/>
            <w:vAlign w:val="bottom"/>
          </w:tcPr>
          <w:p w14:paraId="147D28DF" w14:textId="22E3E698" w:rsidR="00464880" w:rsidRPr="00464880" w:rsidRDefault="00464880" w:rsidP="00464880">
            <w:pPr>
              <w:widowControl w:val="0"/>
              <w:pBdr>
                <w:bottom w:val="double" w:sz="4" w:space="1" w:color="auto"/>
              </w:pBdr>
              <w:spacing w:before="120"/>
              <w:ind w:left="30" w:right="-85"/>
              <w:jc w:val="right"/>
              <w:rPr>
                <w:ins w:id="7416" w:author="An Phuc Cao" w:date="2024-09-30T16:35:00Z" w16du:dateUtc="2024-09-30T09:35:00Z"/>
                <w:rFonts w:ascii="Arial" w:hAnsi="Arial" w:cs="Arial"/>
                <w:b/>
                <w:sz w:val="20"/>
              </w:rPr>
            </w:pPr>
            <w:ins w:id="7417" w:author="An Phuc Cao" w:date="2024-10-24T15:23:00Z" w16du:dateUtc="2024-10-24T08:23:00Z">
              <w:r w:rsidRPr="00464880">
                <w:rPr>
                  <w:rFonts w:ascii="Arial" w:hAnsi="Arial" w:cs="Arial"/>
                  <w:b/>
                  <w:sz w:val="20"/>
                  <w:rPrChange w:id="7418" w:author="An Phuc Cao" w:date="2024-10-24T15:23:00Z" w16du:dateUtc="2024-10-24T08:23:00Z">
                    <w:rPr>
                      <w:rFonts w:ascii="Arial" w:hAnsi="Arial" w:cs="Arial"/>
                      <w:bCs/>
                      <w:sz w:val="20"/>
                    </w:rPr>
                  </w:rPrChange>
                </w:rPr>
                <w:t>119,540,552,288</w:t>
              </w:r>
            </w:ins>
          </w:p>
        </w:tc>
      </w:tr>
      <w:tr w:rsidR="00464880" w:rsidRPr="00E30F96" w14:paraId="59F7745E" w14:textId="77777777">
        <w:trPr>
          <w:gridAfter w:val="1"/>
          <w:wAfter w:w="2504" w:type="dxa"/>
          <w:ins w:id="7419" w:author="An Phuc Cao" w:date="2024-09-30T16:35:00Z"/>
        </w:trPr>
        <w:tc>
          <w:tcPr>
            <w:tcW w:w="11046" w:type="dxa"/>
            <w:shd w:val="clear" w:color="auto" w:fill="auto"/>
            <w:vAlign w:val="bottom"/>
          </w:tcPr>
          <w:p w14:paraId="2A5A017A" w14:textId="77777777" w:rsidR="00464880" w:rsidRPr="00332504" w:rsidRDefault="00464880" w:rsidP="00464880">
            <w:pPr>
              <w:widowControl w:val="0"/>
              <w:ind w:left="-108"/>
              <w:rPr>
                <w:ins w:id="7420" w:author="An Phuc Cao" w:date="2024-09-30T16:35:00Z" w16du:dateUtc="2024-09-30T09:35:00Z"/>
                <w:rFonts w:ascii="Arial" w:hAnsi="Arial" w:cs="Arial"/>
                <w:sz w:val="20"/>
              </w:rPr>
            </w:pPr>
          </w:p>
        </w:tc>
      </w:tr>
    </w:tbl>
    <w:p w14:paraId="6593F190" w14:textId="5161F923" w:rsidR="00303931" w:rsidRPr="00826313" w:rsidDel="00EF05E8" w:rsidRDefault="00303931" w:rsidP="00917190">
      <w:pPr>
        <w:tabs>
          <w:tab w:val="left" w:pos="720"/>
        </w:tabs>
        <w:ind w:left="720" w:firstLine="698"/>
        <w:jc w:val="both"/>
        <w:rPr>
          <w:del w:id="7421" w:author="An Phuc Cao" w:date="2024-09-30T16:40:00Z" w16du:dateUtc="2024-09-30T09:40:00Z"/>
          <w:rFonts w:ascii="Arial" w:hAnsi="Arial" w:cs="Arial"/>
          <w:sz w:val="20"/>
        </w:rPr>
      </w:pPr>
    </w:p>
    <w:p w14:paraId="6A54736A" w14:textId="77777777" w:rsidR="00E7112D" w:rsidRPr="00826313" w:rsidRDefault="00E7112D" w:rsidP="00E7112D">
      <w:pPr>
        <w:tabs>
          <w:tab w:val="left" w:pos="720"/>
        </w:tabs>
        <w:ind w:left="720"/>
        <w:jc w:val="both"/>
        <w:rPr>
          <w:rFonts w:ascii="Arial" w:hAnsi="Arial" w:cs="Arial"/>
          <w:sz w:val="20"/>
        </w:rPr>
      </w:pPr>
    </w:p>
    <w:tbl>
      <w:tblPr>
        <w:tblW w:w="13041" w:type="dxa"/>
        <w:tblInd w:w="1418" w:type="dxa"/>
        <w:tblLayout w:type="fixed"/>
        <w:tblLook w:val="0000" w:firstRow="0" w:lastRow="0" w:firstColumn="0" w:lastColumn="0" w:noHBand="0" w:noVBand="0"/>
      </w:tblPr>
      <w:tblGrid>
        <w:gridCol w:w="5245"/>
        <w:gridCol w:w="2552"/>
        <w:gridCol w:w="2693"/>
        <w:gridCol w:w="2551"/>
        <w:tblGridChange w:id="7422">
          <w:tblGrid>
            <w:gridCol w:w="5245"/>
            <w:gridCol w:w="2552"/>
            <w:gridCol w:w="2693"/>
            <w:gridCol w:w="2551"/>
          </w:tblGrid>
        </w:tblGridChange>
      </w:tblGrid>
      <w:tr w:rsidR="00B258D9" w:rsidRPr="00826313" w14:paraId="200C7F3C" w14:textId="65A5E840" w:rsidTr="00917190">
        <w:tc>
          <w:tcPr>
            <w:tcW w:w="5245" w:type="dxa"/>
            <w:shd w:val="clear" w:color="auto" w:fill="auto"/>
            <w:vAlign w:val="bottom"/>
          </w:tcPr>
          <w:p w14:paraId="44DC9C4C" w14:textId="77777777" w:rsidR="00B258D9" w:rsidRPr="00826313" w:rsidRDefault="00B258D9" w:rsidP="00B93E60">
            <w:pPr>
              <w:widowControl w:val="0"/>
              <w:ind w:left="-85"/>
              <w:rPr>
                <w:rFonts w:ascii="Arial" w:hAnsi="Arial" w:cs="Arial"/>
                <w:sz w:val="20"/>
              </w:rPr>
            </w:pPr>
          </w:p>
        </w:tc>
        <w:tc>
          <w:tcPr>
            <w:tcW w:w="2552" w:type="dxa"/>
            <w:vAlign w:val="bottom"/>
          </w:tcPr>
          <w:p w14:paraId="5E64F3F0" w14:textId="67128B3B" w:rsidR="00B258D9" w:rsidRPr="00826313" w:rsidDel="00CF59B0" w:rsidRDefault="00CF59B0" w:rsidP="002C2C84">
            <w:pPr>
              <w:widowControl w:val="0"/>
              <w:pBdr>
                <w:bottom w:val="single" w:sz="4" w:space="1" w:color="auto"/>
              </w:pBdr>
              <w:suppressAutoHyphens/>
              <w:ind w:left="37" w:right="-85"/>
              <w:jc w:val="right"/>
              <w:rPr>
                <w:del w:id="7423" w:author="An Phuc Cao" w:date="2024-09-30T16:36:00Z" w16du:dateUtc="2024-09-30T09:36:00Z"/>
                <w:rFonts w:ascii="Arial" w:hAnsi="Arial" w:cs="Arial"/>
                <w:i/>
                <w:sz w:val="20"/>
              </w:rPr>
            </w:pPr>
            <w:ins w:id="7424" w:author="An Phuc Cao" w:date="2024-09-30T16:36:00Z" w16du:dateUtc="2024-09-30T09:36:00Z">
              <w:r w:rsidRPr="00826313">
                <w:rPr>
                  <w:rFonts w:ascii="Arial" w:hAnsi="Arial" w:cs="Arial"/>
                  <w:i/>
                  <w:sz w:val="20"/>
                </w:rPr>
                <w:t>Internally developed software</w:t>
              </w:r>
              <w:r w:rsidRPr="00826313" w:rsidDel="001949A1">
                <w:rPr>
                  <w:rFonts w:ascii="Arial" w:hAnsi="Arial" w:cs="Arial"/>
                  <w:i/>
                  <w:sz w:val="20"/>
                </w:rPr>
                <w:t xml:space="preserve"> </w:t>
              </w:r>
              <w:r w:rsidRPr="00826313">
                <w:rPr>
                  <w:rFonts w:ascii="Arial" w:hAnsi="Arial" w:cs="Arial"/>
                  <w:i/>
                  <w:sz w:val="20"/>
                </w:rPr>
                <w:t>(*)</w:t>
              </w:r>
              <w:r w:rsidRPr="00826313">
                <w:br/>
              </w:r>
              <w:r w:rsidRPr="00826313">
                <w:rPr>
                  <w:rFonts w:ascii="Arial" w:hAnsi="Arial" w:cs="Arial"/>
                  <w:i/>
                  <w:sz w:val="20"/>
                  <w:lang w:val="pt-BR"/>
                </w:rPr>
                <w:t>VND</w:t>
              </w:r>
            </w:ins>
            <w:del w:id="7425" w:author="An Phuc Cao" w:date="2024-09-30T16:36:00Z" w16du:dateUtc="2024-09-30T09:36:00Z">
              <w:r w:rsidR="00B258D9" w:rsidRPr="00826313" w:rsidDel="00CF59B0">
                <w:rPr>
                  <w:rFonts w:ascii="Arial" w:hAnsi="Arial" w:cs="Arial"/>
                  <w:i/>
                  <w:sz w:val="20"/>
                </w:rPr>
                <w:delText>Goodwill</w:delText>
              </w:r>
            </w:del>
          </w:p>
          <w:p w14:paraId="61EF2058" w14:textId="1C398E3D" w:rsidR="00B258D9" w:rsidRPr="00826313" w:rsidRDefault="00B258D9" w:rsidP="002C2C84">
            <w:pPr>
              <w:widowControl w:val="0"/>
              <w:pBdr>
                <w:bottom w:val="single" w:sz="4" w:space="1" w:color="auto"/>
              </w:pBdr>
              <w:suppressAutoHyphens/>
              <w:ind w:left="37" w:right="-85"/>
              <w:jc w:val="right"/>
              <w:rPr>
                <w:rFonts w:ascii="Arial" w:hAnsi="Arial" w:cs="Arial"/>
                <w:i/>
                <w:sz w:val="20"/>
              </w:rPr>
            </w:pPr>
            <w:del w:id="7426" w:author="An Phuc Cao" w:date="2024-09-30T16:36:00Z" w16du:dateUtc="2024-09-30T09:36:00Z">
              <w:r w:rsidRPr="00826313" w:rsidDel="00CF59B0">
                <w:rPr>
                  <w:rFonts w:ascii="Arial" w:hAnsi="Arial" w:cs="Arial"/>
                  <w:i/>
                  <w:sz w:val="20"/>
                </w:rPr>
                <w:delText>VND</w:delText>
              </w:r>
            </w:del>
          </w:p>
        </w:tc>
        <w:tc>
          <w:tcPr>
            <w:tcW w:w="2693" w:type="dxa"/>
            <w:shd w:val="clear" w:color="auto" w:fill="auto"/>
            <w:vAlign w:val="bottom"/>
          </w:tcPr>
          <w:p w14:paraId="2DB8A7DC" w14:textId="5F1F4F49" w:rsidR="00B258D9" w:rsidRPr="00826313" w:rsidRDefault="00B258D9" w:rsidP="002C2C84">
            <w:pPr>
              <w:widowControl w:val="0"/>
              <w:pBdr>
                <w:bottom w:val="single" w:sz="4" w:space="1" w:color="auto"/>
              </w:pBdr>
              <w:suppressAutoHyphens/>
              <w:ind w:left="37" w:right="-85"/>
              <w:jc w:val="right"/>
              <w:rPr>
                <w:rFonts w:ascii="Arial" w:hAnsi="Arial" w:cs="Arial"/>
                <w:i/>
                <w:sz w:val="20"/>
                <w:lang w:val="pt-BR"/>
              </w:rPr>
            </w:pPr>
            <w:del w:id="7427" w:author="An Phuc Cao" w:date="2024-09-30T16:36:00Z" w16du:dateUtc="2024-09-30T09:36:00Z">
              <w:r w:rsidRPr="00826313" w:rsidDel="00CF59B0">
                <w:rPr>
                  <w:rFonts w:ascii="Arial" w:hAnsi="Arial" w:cs="Arial"/>
                  <w:i/>
                  <w:sz w:val="20"/>
                </w:rPr>
                <w:delText xml:space="preserve">Internally </w:delText>
              </w:r>
              <w:r w:rsidR="00A056D4" w:rsidRPr="00826313" w:rsidDel="00CF59B0">
                <w:rPr>
                  <w:rFonts w:ascii="Arial" w:hAnsi="Arial" w:cs="Arial"/>
                  <w:i/>
                  <w:sz w:val="20"/>
                </w:rPr>
                <w:delText xml:space="preserve">developed </w:delText>
              </w:r>
              <w:r w:rsidRPr="00826313" w:rsidDel="00CF59B0">
                <w:rPr>
                  <w:rFonts w:ascii="Arial" w:hAnsi="Arial" w:cs="Arial"/>
                  <w:i/>
                  <w:sz w:val="20"/>
                </w:rPr>
                <w:delText>software (*)</w:delText>
              </w:r>
            </w:del>
            <w:ins w:id="7428" w:author="An Phuc Cao" w:date="2024-09-30T16:36:00Z" w16du:dateUtc="2024-09-30T09:36:00Z">
              <w:r w:rsidR="00CF59B0">
                <w:rPr>
                  <w:rFonts w:ascii="Arial" w:hAnsi="Arial" w:cs="Arial"/>
                  <w:i/>
                  <w:sz w:val="20"/>
                </w:rPr>
                <w:t>Rights and paten</w:t>
              </w:r>
              <w:r w:rsidR="00313061">
                <w:rPr>
                  <w:rFonts w:ascii="Arial" w:hAnsi="Arial" w:cs="Arial"/>
                  <w:i/>
                  <w:sz w:val="20"/>
                </w:rPr>
                <w:t>ts</w:t>
              </w:r>
            </w:ins>
            <w:r w:rsidRPr="00826313">
              <w:br/>
            </w:r>
            <w:r w:rsidRPr="00826313">
              <w:rPr>
                <w:rFonts w:ascii="Arial" w:hAnsi="Arial" w:cs="Arial"/>
                <w:i/>
                <w:sz w:val="20"/>
                <w:lang w:val="pt-BR"/>
              </w:rPr>
              <w:t xml:space="preserve">VND </w:t>
            </w:r>
          </w:p>
        </w:tc>
        <w:tc>
          <w:tcPr>
            <w:tcW w:w="2551" w:type="dxa"/>
            <w:vAlign w:val="bottom"/>
          </w:tcPr>
          <w:p w14:paraId="4C58DC56" w14:textId="77777777" w:rsidR="00B258D9" w:rsidRPr="00826313" w:rsidRDefault="00B258D9" w:rsidP="002C2C84">
            <w:pPr>
              <w:widowControl w:val="0"/>
              <w:pBdr>
                <w:bottom w:val="single" w:sz="4" w:space="1" w:color="auto"/>
              </w:pBdr>
              <w:suppressAutoHyphens/>
              <w:ind w:left="37" w:right="-85"/>
              <w:jc w:val="right"/>
              <w:rPr>
                <w:rFonts w:ascii="Arial" w:hAnsi="Arial" w:cs="Arial"/>
                <w:i/>
                <w:sz w:val="20"/>
              </w:rPr>
            </w:pPr>
            <w:r w:rsidRPr="00826313">
              <w:rPr>
                <w:rFonts w:ascii="Arial" w:hAnsi="Arial" w:cs="Arial"/>
                <w:i/>
                <w:sz w:val="20"/>
              </w:rPr>
              <w:t>Total</w:t>
            </w:r>
          </w:p>
          <w:p w14:paraId="20A9C3C2" w14:textId="06BA7717" w:rsidR="00B258D9" w:rsidRPr="00826313" w:rsidRDefault="00B258D9" w:rsidP="002C2C84">
            <w:pPr>
              <w:widowControl w:val="0"/>
              <w:pBdr>
                <w:bottom w:val="single" w:sz="4" w:space="1" w:color="auto"/>
              </w:pBdr>
              <w:suppressAutoHyphens/>
              <w:ind w:left="37" w:right="-85"/>
              <w:jc w:val="right"/>
              <w:rPr>
                <w:rFonts w:ascii="Arial" w:hAnsi="Arial" w:cs="Arial"/>
                <w:i/>
                <w:sz w:val="20"/>
              </w:rPr>
            </w:pPr>
            <w:r w:rsidRPr="00826313">
              <w:rPr>
                <w:rFonts w:ascii="Arial" w:hAnsi="Arial" w:cs="Arial"/>
                <w:i/>
                <w:sz w:val="20"/>
              </w:rPr>
              <w:t>VND</w:t>
            </w:r>
          </w:p>
        </w:tc>
      </w:tr>
      <w:tr w:rsidR="00F67665" w:rsidRPr="00826313" w14:paraId="6D546212" w14:textId="16CB731E" w:rsidTr="00917190">
        <w:tc>
          <w:tcPr>
            <w:tcW w:w="5245" w:type="dxa"/>
            <w:shd w:val="clear" w:color="auto" w:fill="auto"/>
            <w:vAlign w:val="bottom"/>
          </w:tcPr>
          <w:p w14:paraId="1A79F23F" w14:textId="71FCF7CC" w:rsidR="00F67665" w:rsidRPr="00826313" w:rsidRDefault="00F67665" w:rsidP="00F67665">
            <w:pPr>
              <w:widowControl w:val="0"/>
              <w:spacing w:before="120"/>
              <w:ind w:left="-108"/>
              <w:rPr>
                <w:rFonts w:ascii="Arial" w:hAnsi="Arial" w:cs="Arial"/>
                <w:b/>
                <w:bCs/>
                <w:sz w:val="20"/>
              </w:rPr>
            </w:pPr>
            <w:ins w:id="7429" w:author="An Phuc Cao" w:date="2024-09-30T16:40:00Z" w16du:dateUtc="2024-09-30T09:40:00Z">
              <w:r w:rsidRPr="00732B94">
                <w:rPr>
                  <w:rFonts w:ascii="Arial" w:hAnsi="Arial" w:cs="Arial"/>
                  <w:b/>
                  <w:sz w:val="20"/>
                </w:rPr>
                <w:t xml:space="preserve">Cost </w:t>
              </w:r>
            </w:ins>
            <w:del w:id="7430" w:author="An Phuc Cao" w:date="2024-09-30T16:38:00Z" w16du:dateUtc="2024-09-30T09:38:00Z">
              <w:r w:rsidRPr="00826313" w:rsidDel="008514A3">
                <w:rPr>
                  <w:rFonts w:ascii="Arial" w:hAnsi="Arial" w:cs="Arial"/>
                  <w:b/>
                  <w:bCs/>
                  <w:sz w:val="20"/>
                </w:rPr>
                <w:delText xml:space="preserve">Cost </w:delText>
              </w:r>
            </w:del>
          </w:p>
        </w:tc>
        <w:tc>
          <w:tcPr>
            <w:tcW w:w="2552" w:type="dxa"/>
          </w:tcPr>
          <w:p w14:paraId="534F1F5F" w14:textId="77777777" w:rsidR="00F67665" w:rsidRPr="00826313" w:rsidRDefault="00F67665" w:rsidP="00F67665">
            <w:pPr>
              <w:widowControl w:val="0"/>
              <w:spacing w:before="120"/>
              <w:ind w:left="37" w:right="-85"/>
              <w:jc w:val="right"/>
              <w:rPr>
                <w:rFonts w:ascii="Arial" w:hAnsi="Arial" w:cs="Arial"/>
                <w:sz w:val="20"/>
              </w:rPr>
            </w:pPr>
          </w:p>
        </w:tc>
        <w:tc>
          <w:tcPr>
            <w:tcW w:w="2693" w:type="dxa"/>
            <w:shd w:val="clear" w:color="auto" w:fill="auto"/>
            <w:vAlign w:val="bottom"/>
          </w:tcPr>
          <w:p w14:paraId="1D735A1A" w14:textId="77777777" w:rsidR="00F67665" w:rsidRPr="00826313" w:rsidRDefault="00F67665" w:rsidP="00F67665">
            <w:pPr>
              <w:widowControl w:val="0"/>
              <w:spacing w:before="120"/>
              <w:ind w:left="37" w:right="-85"/>
              <w:jc w:val="right"/>
              <w:rPr>
                <w:rFonts w:ascii="Arial" w:hAnsi="Arial" w:cs="Arial"/>
                <w:sz w:val="20"/>
              </w:rPr>
            </w:pPr>
          </w:p>
        </w:tc>
        <w:tc>
          <w:tcPr>
            <w:tcW w:w="2551" w:type="dxa"/>
          </w:tcPr>
          <w:p w14:paraId="4D420A70" w14:textId="77777777" w:rsidR="00F67665" w:rsidRPr="00826313" w:rsidRDefault="00F67665" w:rsidP="00F67665">
            <w:pPr>
              <w:widowControl w:val="0"/>
              <w:spacing w:before="120"/>
              <w:ind w:left="37" w:right="-85"/>
              <w:jc w:val="right"/>
              <w:rPr>
                <w:rFonts w:ascii="Arial" w:hAnsi="Arial" w:cs="Arial"/>
                <w:sz w:val="20"/>
              </w:rPr>
            </w:pPr>
          </w:p>
        </w:tc>
      </w:tr>
      <w:tr w:rsidR="007D6B91" w:rsidRPr="00826313" w14:paraId="2E34CC48" w14:textId="0D8DF061" w:rsidTr="00B04D31">
        <w:tblPrEx>
          <w:tblW w:w="13041" w:type="dxa"/>
          <w:tblInd w:w="1418" w:type="dxa"/>
          <w:tblLayout w:type="fixed"/>
          <w:tblLook w:val="0000" w:firstRow="0" w:lastRow="0" w:firstColumn="0" w:lastColumn="0" w:noHBand="0" w:noVBand="0"/>
          <w:tblPrExChange w:id="7431" w:author="An Phuc Cao" w:date="2024-10-24T17:09:00Z" w16du:dateUtc="2024-10-24T10:09:00Z">
            <w:tblPrEx>
              <w:tblW w:w="13041" w:type="dxa"/>
              <w:tblInd w:w="1418" w:type="dxa"/>
              <w:tblLayout w:type="fixed"/>
              <w:tblLook w:val="0000" w:firstRow="0" w:lastRow="0" w:firstColumn="0" w:lastColumn="0" w:noHBand="0" w:noVBand="0"/>
            </w:tblPrEx>
          </w:tblPrExChange>
        </w:tblPrEx>
        <w:tc>
          <w:tcPr>
            <w:tcW w:w="5245" w:type="dxa"/>
            <w:shd w:val="clear" w:color="auto" w:fill="auto"/>
            <w:vAlign w:val="bottom"/>
            <w:tcPrChange w:id="7432" w:author="An Phuc Cao" w:date="2024-10-24T17:09:00Z" w16du:dateUtc="2024-10-24T10:09:00Z">
              <w:tcPr>
                <w:tcW w:w="5245" w:type="dxa"/>
                <w:shd w:val="clear" w:color="auto" w:fill="auto"/>
                <w:vAlign w:val="bottom"/>
              </w:tcPr>
            </w:tcPrChange>
          </w:tcPr>
          <w:p w14:paraId="59434971" w14:textId="78F15181" w:rsidR="007D6B91" w:rsidRPr="00826313" w:rsidRDefault="007D6B91" w:rsidP="007D6B91">
            <w:pPr>
              <w:widowControl w:val="0"/>
              <w:spacing w:before="120"/>
              <w:ind w:left="-108"/>
              <w:rPr>
                <w:rFonts w:ascii="Arial" w:hAnsi="Arial" w:cs="Arial"/>
                <w:sz w:val="20"/>
              </w:rPr>
            </w:pPr>
            <w:ins w:id="7433" w:author="An Phuc Cao" w:date="2024-09-30T16:40:00Z" w16du:dateUtc="2024-09-30T09:40:00Z">
              <w:r w:rsidRPr="00732B94">
                <w:rPr>
                  <w:rFonts w:ascii="Arial" w:hAnsi="Arial" w:cs="Arial"/>
                  <w:sz w:val="20"/>
                </w:rPr>
                <w:t>Beginning balance</w:t>
              </w:r>
            </w:ins>
            <w:del w:id="7434" w:author="An Phuc Cao" w:date="2024-09-30T16:38:00Z" w16du:dateUtc="2024-09-30T09:38:00Z">
              <w:r w:rsidRPr="00826313" w:rsidDel="008514A3">
                <w:rPr>
                  <w:rFonts w:ascii="Arial" w:hAnsi="Arial" w:cs="Arial"/>
                  <w:sz w:val="20"/>
                </w:rPr>
                <w:delText xml:space="preserve">At </w:delText>
              </w:r>
              <w:r w:rsidRPr="00332504" w:rsidDel="008514A3">
                <w:rPr>
                  <w:rFonts w:ascii="Arial" w:hAnsi="Arial" w:cs="Arial"/>
                  <w:sz w:val="20"/>
                </w:rPr>
                <w:delText>1 January 20</w:delText>
              </w:r>
              <w:r w:rsidDel="008514A3">
                <w:rPr>
                  <w:rFonts w:ascii="Arial" w:hAnsi="Arial" w:cs="Arial"/>
                  <w:sz w:val="20"/>
                </w:rPr>
                <w:delText>23</w:delText>
              </w:r>
            </w:del>
          </w:p>
        </w:tc>
        <w:tc>
          <w:tcPr>
            <w:tcW w:w="2552" w:type="dxa"/>
            <w:tcPrChange w:id="7435" w:author="An Phuc Cao" w:date="2024-10-24T17:09:00Z" w16du:dateUtc="2024-10-24T10:09:00Z">
              <w:tcPr>
                <w:tcW w:w="2552" w:type="dxa"/>
                <w:vAlign w:val="bottom"/>
              </w:tcPr>
            </w:tcPrChange>
          </w:tcPr>
          <w:p w14:paraId="05656C77" w14:textId="5917C298" w:rsidR="007D6B91" w:rsidRPr="003461FF" w:rsidRDefault="007D6B91" w:rsidP="007D6B91">
            <w:pPr>
              <w:widowControl w:val="0"/>
              <w:spacing w:before="120"/>
              <w:ind w:left="37" w:right="-85"/>
              <w:jc w:val="right"/>
              <w:rPr>
                <w:rFonts w:ascii="Arial" w:hAnsi="Arial" w:cs="Arial"/>
                <w:sz w:val="20"/>
              </w:rPr>
            </w:pPr>
            <w:ins w:id="7436" w:author="An Phuc Cao" w:date="2024-10-24T17:09:00Z" w16du:dateUtc="2024-10-24T10:09:00Z">
              <w:r w:rsidRPr="003461FF">
                <w:rPr>
                  <w:rFonts w:ascii="Arial" w:hAnsi="Arial" w:cs="Arial"/>
                  <w:sz w:val="20"/>
                  <w:rPrChange w:id="7437" w:author="An Phuc Cao" w:date="2024-10-24T17:09:00Z" w16du:dateUtc="2024-10-24T10:09:00Z">
                    <w:rPr/>
                  </w:rPrChange>
                </w:rPr>
                <w:t xml:space="preserve"> 49,306,494,803 </w:t>
              </w:r>
            </w:ins>
            <w:del w:id="7438" w:author="An Phuc Cao" w:date="2024-09-30T16:38:00Z" w16du:dateUtc="2024-09-30T09:38:00Z">
              <w:r w:rsidRPr="003461FF" w:rsidDel="002D504C">
                <w:rPr>
                  <w:rFonts w:ascii="Arial" w:hAnsi="Arial" w:cs="Arial"/>
                  <w:sz w:val="20"/>
                </w:rPr>
                <w:delText xml:space="preserve"> 121,294,625,653 </w:delText>
              </w:r>
            </w:del>
          </w:p>
        </w:tc>
        <w:tc>
          <w:tcPr>
            <w:tcW w:w="2693" w:type="dxa"/>
            <w:shd w:val="clear" w:color="auto" w:fill="auto"/>
            <w:tcPrChange w:id="7439" w:author="An Phuc Cao" w:date="2024-10-24T17:09:00Z" w16du:dateUtc="2024-10-24T10:09:00Z">
              <w:tcPr>
                <w:tcW w:w="2693" w:type="dxa"/>
                <w:shd w:val="clear" w:color="auto" w:fill="auto"/>
                <w:vAlign w:val="bottom"/>
              </w:tcPr>
            </w:tcPrChange>
          </w:tcPr>
          <w:p w14:paraId="1EFEC0BD" w14:textId="7C6EC420" w:rsidR="007D6B91" w:rsidRPr="003461FF" w:rsidRDefault="007D6B91" w:rsidP="007D6B91">
            <w:pPr>
              <w:widowControl w:val="0"/>
              <w:spacing w:before="120"/>
              <w:ind w:left="37" w:right="-85"/>
              <w:jc w:val="right"/>
              <w:rPr>
                <w:rFonts w:ascii="Arial" w:hAnsi="Arial" w:cs="Arial"/>
                <w:sz w:val="20"/>
              </w:rPr>
            </w:pPr>
            <w:ins w:id="7440" w:author="An Phuc Cao" w:date="2024-10-24T17:09:00Z" w16du:dateUtc="2024-10-24T10:09:00Z">
              <w:r w:rsidRPr="003461FF">
                <w:rPr>
                  <w:rFonts w:ascii="Arial" w:hAnsi="Arial" w:cs="Arial"/>
                  <w:sz w:val="20"/>
                  <w:rPrChange w:id="7441" w:author="An Phuc Cao" w:date="2024-10-24T17:09:00Z" w16du:dateUtc="2024-10-24T10:09:00Z">
                    <w:rPr/>
                  </w:rPrChange>
                </w:rPr>
                <w:t xml:space="preserve"> 433,397,208 </w:t>
              </w:r>
            </w:ins>
            <w:del w:id="7442" w:author="An Phuc Cao" w:date="2024-09-30T16:38:00Z" w16du:dateUtc="2024-09-30T09:38:00Z">
              <w:r w:rsidRPr="003461FF" w:rsidDel="002D504C">
                <w:rPr>
                  <w:rFonts w:ascii="Arial" w:hAnsi="Arial" w:cs="Arial"/>
                  <w:sz w:val="20"/>
                </w:rPr>
                <w:delText xml:space="preserve"> 20,684,524,155 </w:delText>
              </w:r>
            </w:del>
          </w:p>
        </w:tc>
        <w:tc>
          <w:tcPr>
            <w:tcW w:w="2551" w:type="dxa"/>
            <w:tcPrChange w:id="7443" w:author="An Phuc Cao" w:date="2024-10-24T17:09:00Z" w16du:dateUtc="2024-10-24T10:09:00Z">
              <w:tcPr>
                <w:tcW w:w="2551" w:type="dxa"/>
                <w:vAlign w:val="bottom"/>
              </w:tcPr>
            </w:tcPrChange>
          </w:tcPr>
          <w:p w14:paraId="6B765CED" w14:textId="4C48A48D" w:rsidR="007D6B91" w:rsidRPr="003461FF" w:rsidRDefault="007D6B91" w:rsidP="007D6B91">
            <w:pPr>
              <w:widowControl w:val="0"/>
              <w:spacing w:before="120"/>
              <w:ind w:left="37" w:right="-85"/>
              <w:jc w:val="right"/>
              <w:rPr>
                <w:rFonts w:ascii="Arial" w:hAnsi="Arial" w:cs="Arial"/>
                <w:sz w:val="20"/>
              </w:rPr>
            </w:pPr>
            <w:ins w:id="7444" w:author="An Phuc Cao" w:date="2024-10-24T17:09:00Z" w16du:dateUtc="2024-10-24T10:09:00Z">
              <w:r w:rsidRPr="003461FF">
                <w:rPr>
                  <w:rFonts w:ascii="Arial" w:hAnsi="Arial" w:cs="Arial"/>
                  <w:sz w:val="20"/>
                  <w:rPrChange w:id="7445" w:author="An Phuc Cao" w:date="2024-10-24T17:09:00Z" w16du:dateUtc="2024-10-24T10:09:00Z">
                    <w:rPr/>
                  </w:rPrChange>
                </w:rPr>
                <w:t xml:space="preserve"> 49,739,892,011 </w:t>
              </w:r>
            </w:ins>
            <w:del w:id="7446" w:author="An Phuc Cao" w:date="2024-09-30T16:38:00Z" w16du:dateUtc="2024-09-30T09:38:00Z">
              <w:r w:rsidRPr="003461FF" w:rsidDel="002D504C">
                <w:rPr>
                  <w:rFonts w:ascii="Arial" w:hAnsi="Arial" w:cs="Arial"/>
                  <w:sz w:val="20"/>
                </w:rPr>
                <w:delText>141,979,149,808</w:delText>
              </w:r>
            </w:del>
          </w:p>
        </w:tc>
      </w:tr>
      <w:tr w:rsidR="007D6B91" w:rsidRPr="00826313" w14:paraId="29304C93" w14:textId="77777777" w:rsidTr="00B04D31">
        <w:tblPrEx>
          <w:tblW w:w="13041" w:type="dxa"/>
          <w:tblInd w:w="1418" w:type="dxa"/>
          <w:tblLayout w:type="fixed"/>
          <w:tblLook w:val="0000" w:firstRow="0" w:lastRow="0" w:firstColumn="0" w:lastColumn="0" w:noHBand="0" w:noVBand="0"/>
          <w:tblPrExChange w:id="7447" w:author="An Phuc Cao" w:date="2024-10-24T17:09:00Z" w16du:dateUtc="2024-10-24T10:09:00Z">
            <w:tblPrEx>
              <w:tblW w:w="13041" w:type="dxa"/>
              <w:tblInd w:w="1418" w:type="dxa"/>
              <w:tblLayout w:type="fixed"/>
              <w:tblLook w:val="0000" w:firstRow="0" w:lastRow="0" w:firstColumn="0" w:lastColumn="0" w:noHBand="0" w:noVBand="0"/>
            </w:tblPrEx>
          </w:tblPrExChange>
        </w:tblPrEx>
        <w:trPr>
          <w:ins w:id="7448" w:author="An Phuc Cao" w:date="2024-09-30T16:38:00Z"/>
        </w:trPr>
        <w:tc>
          <w:tcPr>
            <w:tcW w:w="5245" w:type="dxa"/>
            <w:shd w:val="clear" w:color="auto" w:fill="auto"/>
            <w:vAlign w:val="bottom"/>
            <w:tcPrChange w:id="7449" w:author="An Phuc Cao" w:date="2024-10-24T17:09:00Z" w16du:dateUtc="2024-10-24T10:09:00Z">
              <w:tcPr>
                <w:tcW w:w="5245" w:type="dxa"/>
                <w:shd w:val="clear" w:color="auto" w:fill="auto"/>
                <w:vAlign w:val="bottom"/>
              </w:tcPr>
            </w:tcPrChange>
          </w:tcPr>
          <w:p w14:paraId="467AB3DF" w14:textId="4DE30CD2" w:rsidR="007D6B91" w:rsidRPr="00826313" w:rsidRDefault="007D6B91" w:rsidP="007D6B91">
            <w:pPr>
              <w:widowControl w:val="0"/>
              <w:spacing w:before="120"/>
              <w:ind w:left="-108"/>
              <w:rPr>
                <w:ins w:id="7450" w:author="An Phuc Cao" w:date="2024-09-30T16:38:00Z" w16du:dateUtc="2024-09-30T09:38:00Z"/>
                <w:rFonts w:ascii="Arial" w:hAnsi="Arial" w:cs="Arial"/>
                <w:sz w:val="20"/>
              </w:rPr>
            </w:pPr>
            <w:ins w:id="7451" w:author="An Phuc Cao" w:date="2024-09-30T16:40:00Z" w16du:dateUtc="2024-09-30T09:40:00Z">
              <w:r w:rsidRPr="00732B94">
                <w:rPr>
                  <w:rFonts w:ascii="Arial" w:hAnsi="Arial" w:cs="Arial"/>
                  <w:sz w:val="20"/>
                </w:rPr>
                <w:t>Additions - internally developed</w:t>
              </w:r>
            </w:ins>
          </w:p>
        </w:tc>
        <w:tc>
          <w:tcPr>
            <w:tcW w:w="2552" w:type="dxa"/>
            <w:tcPrChange w:id="7452" w:author="An Phuc Cao" w:date="2024-10-24T17:09:00Z" w16du:dateUtc="2024-10-24T10:09:00Z">
              <w:tcPr>
                <w:tcW w:w="2552" w:type="dxa"/>
                <w:vAlign w:val="bottom"/>
              </w:tcPr>
            </w:tcPrChange>
          </w:tcPr>
          <w:p w14:paraId="6C5359C9" w14:textId="66F3A5E2" w:rsidR="007D6B91" w:rsidRPr="003461FF" w:rsidRDefault="007D6B91" w:rsidP="007D6B91">
            <w:pPr>
              <w:widowControl w:val="0"/>
              <w:spacing w:before="120"/>
              <w:ind w:left="37" w:right="-85"/>
              <w:jc w:val="right"/>
              <w:rPr>
                <w:ins w:id="7453" w:author="An Phuc Cao" w:date="2024-09-30T16:38:00Z" w16du:dateUtc="2024-09-30T09:38:00Z"/>
                <w:rFonts w:ascii="Arial" w:hAnsi="Arial" w:cs="Arial"/>
                <w:sz w:val="20"/>
              </w:rPr>
            </w:pPr>
            <w:ins w:id="7454" w:author="An Phuc Cao" w:date="2024-10-24T17:09:00Z" w16du:dateUtc="2024-10-24T10:09:00Z">
              <w:r w:rsidRPr="003461FF">
                <w:rPr>
                  <w:rFonts w:ascii="Arial" w:hAnsi="Arial" w:cs="Arial"/>
                  <w:sz w:val="20"/>
                  <w:rPrChange w:id="7455" w:author="An Phuc Cao" w:date="2024-10-24T17:09:00Z" w16du:dateUtc="2024-10-24T10:09:00Z">
                    <w:rPr/>
                  </w:rPrChange>
                </w:rPr>
                <w:t xml:space="preserve"> 8,330,777,517 </w:t>
              </w:r>
            </w:ins>
          </w:p>
        </w:tc>
        <w:tc>
          <w:tcPr>
            <w:tcW w:w="2693" w:type="dxa"/>
            <w:shd w:val="clear" w:color="auto" w:fill="auto"/>
            <w:tcPrChange w:id="7456" w:author="An Phuc Cao" w:date="2024-10-24T17:09:00Z" w16du:dateUtc="2024-10-24T10:09:00Z">
              <w:tcPr>
                <w:tcW w:w="2693" w:type="dxa"/>
                <w:shd w:val="clear" w:color="auto" w:fill="auto"/>
                <w:vAlign w:val="bottom"/>
              </w:tcPr>
            </w:tcPrChange>
          </w:tcPr>
          <w:p w14:paraId="54A863D0" w14:textId="2C2FBF7F" w:rsidR="007D6B91" w:rsidRPr="003461FF" w:rsidRDefault="007D6B91" w:rsidP="007D6B91">
            <w:pPr>
              <w:widowControl w:val="0"/>
              <w:spacing w:before="120"/>
              <w:ind w:left="37" w:right="-85"/>
              <w:jc w:val="right"/>
              <w:rPr>
                <w:ins w:id="7457" w:author="An Phuc Cao" w:date="2024-09-30T16:38:00Z" w16du:dateUtc="2024-09-30T09:38:00Z"/>
                <w:rFonts w:ascii="Arial" w:hAnsi="Arial" w:cs="Arial"/>
                <w:sz w:val="20"/>
              </w:rPr>
            </w:pPr>
            <w:ins w:id="7458" w:author="An Phuc Cao" w:date="2024-10-24T17:09:00Z" w16du:dateUtc="2024-10-24T10:09:00Z">
              <w:r w:rsidRPr="003461FF">
                <w:rPr>
                  <w:rFonts w:ascii="Arial" w:hAnsi="Arial" w:cs="Arial"/>
                  <w:sz w:val="20"/>
                  <w:rPrChange w:id="7459" w:author="An Phuc Cao" w:date="2024-10-24T17:09:00Z" w16du:dateUtc="2024-10-24T10:09:00Z">
                    <w:rPr/>
                  </w:rPrChange>
                </w:rPr>
                <w:t xml:space="preserve"> -   </w:t>
              </w:r>
            </w:ins>
          </w:p>
        </w:tc>
        <w:tc>
          <w:tcPr>
            <w:tcW w:w="2551" w:type="dxa"/>
            <w:tcPrChange w:id="7460" w:author="An Phuc Cao" w:date="2024-10-24T17:09:00Z" w16du:dateUtc="2024-10-24T10:09:00Z">
              <w:tcPr>
                <w:tcW w:w="2551" w:type="dxa"/>
                <w:vAlign w:val="bottom"/>
              </w:tcPr>
            </w:tcPrChange>
          </w:tcPr>
          <w:p w14:paraId="5B09FCB3" w14:textId="3ED2304C" w:rsidR="007D6B91" w:rsidRPr="003461FF" w:rsidRDefault="007D6B91" w:rsidP="007D6B91">
            <w:pPr>
              <w:widowControl w:val="0"/>
              <w:spacing w:before="120"/>
              <w:ind w:left="37" w:right="-85"/>
              <w:jc w:val="right"/>
              <w:rPr>
                <w:ins w:id="7461" w:author="An Phuc Cao" w:date="2024-09-30T16:38:00Z" w16du:dateUtc="2024-09-30T09:38:00Z"/>
                <w:rFonts w:ascii="Arial" w:hAnsi="Arial" w:cs="Arial"/>
                <w:sz w:val="20"/>
              </w:rPr>
            </w:pPr>
            <w:ins w:id="7462" w:author="An Phuc Cao" w:date="2024-10-24T17:09:00Z" w16du:dateUtc="2024-10-24T10:09:00Z">
              <w:r w:rsidRPr="003461FF">
                <w:rPr>
                  <w:rFonts w:ascii="Arial" w:hAnsi="Arial" w:cs="Arial"/>
                  <w:sz w:val="20"/>
                  <w:rPrChange w:id="7463" w:author="An Phuc Cao" w:date="2024-10-24T17:09:00Z" w16du:dateUtc="2024-10-24T10:09:00Z">
                    <w:rPr/>
                  </w:rPrChange>
                </w:rPr>
                <w:t xml:space="preserve"> 8,330,777,517 </w:t>
              </w:r>
            </w:ins>
          </w:p>
        </w:tc>
      </w:tr>
      <w:tr w:rsidR="007D6B91" w:rsidRPr="00826313" w14:paraId="52872287" w14:textId="157D360E" w:rsidTr="00B04D31">
        <w:tblPrEx>
          <w:tblW w:w="13041" w:type="dxa"/>
          <w:tblInd w:w="1418" w:type="dxa"/>
          <w:tblLayout w:type="fixed"/>
          <w:tblLook w:val="0000" w:firstRow="0" w:lastRow="0" w:firstColumn="0" w:lastColumn="0" w:noHBand="0" w:noVBand="0"/>
          <w:tblPrExChange w:id="7464" w:author="An Phuc Cao" w:date="2024-10-24T17:09:00Z" w16du:dateUtc="2024-10-24T10:09:00Z">
            <w:tblPrEx>
              <w:tblW w:w="13041" w:type="dxa"/>
              <w:tblInd w:w="1418" w:type="dxa"/>
              <w:tblLayout w:type="fixed"/>
              <w:tblLook w:val="0000" w:firstRow="0" w:lastRow="0" w:firstColumn="0" w:lastColumn="0" w:noHBand="0" w:noVBand="0"/>
            </w:tblPrEx>
          </w:tblPrExChange>
        </w:tblPrEx>
        <w:tc>
          <w:tcPr>
            <w:tcW w:w="5245" w:type="dxa"/>
            <w:shd w:val="clear" w:color="auto" w:fill="auto"/>
            <w:vAlign w:val="bottom"/>
            <w:tcPrChange w:id="7465" w:author="An Phuc Cao" w:date="2024-10-24T17:09:00Z" w16du:dateUtc="2024-10-24T10:09:00Z">
              <w:tcPr>
                <w:tcW w:w="5245" w:type="dxa"/>
                <w:shd w:val="clear" w:color="auto" w:fill="auto"/>
                <w:vAlign w:val="bottom"/>
              </w:tcPr>
            </w:tcPrChange>
          </w:tcPr>
          <w:p w14:paraId="3A8DB3C8" w14:textId="476FB111" w:rsidR="007D6B91" w:rsidRPr="00826313" w:rsidRDefault="007D6B91" w:rsidP="007D6B91">
            <w:pPr>
              <w:widowControl w:val="0"/>
              <w:ind w:left="-108"/>
              <w:rPr>
                <w:rFonts w:ascii="Arial" w:hAnsi="Arial" w:cs="Arial"/>
                <w:sz w:val="20"/>
              </w:rPr>
            </w:pPr>
            <w:ins w:id="7466" w:author="An Phuc Cao" w:date="2024-09-30T16:40:00Z" w16du:dateUtc="2024-09-30T09:40:00Z">
              <w:r w:rsidRPr="00732B94">
                <w:rPr>
                  <w:rFonts w:ascii="Arial" w:hAnsi="Arial" w:cs="Arial"/>
                  <w:sz w:val="20"/>
                </w:rPr>
                <w:t>Purchasing</w:t>
              </w:r>
            </w:ins>
            <w:del w:id="7467" w:author="An Phuc Cao" w:date="2024-09-30T16:38:00Z" w16du:dateUtc="2024-09-30T09:38:00Z">
              <w:r w:rsidRPr="00826313" w:rsidDel="008514A3">
                <w:rPr>
                  <w:rFonts w:ascii="Arial" w:hAnsi="Arial" w:cs="Arial"/>
                  <w:sz w:val="20"/>
                </w:rPr>
                <w:delText>Additions - internally developed</w:delText>
              </w:r>
            </w:del>
          </w:p>
        </w:tc>
        <w:tc>
          <w:tcPr>
            <w:tcW w:w="2552" w:type="dxa"/>
            <w:tcPrChange w:id="7468" w:author="An Phuc Cao" w:date="2024-10-24T17:09:00Z" w16du:dateUtc="2024-10-24T10:09:00Z">
              <w:tcPr>
                <w:tcW w:w="2552" w:type="dxa"/>
                <w:vAlign w:val="bottom"/>
              </w:tcPr>
            </w:tcPrChange>
          </w:tcPr>
          <w:p w14:paraId="6936E063" w14:textId="2093A030" w:rsidR="007D6B91" w:rsidRPr="003461FF" w:rsidRDefault="007D6B91" w:rsidP="007D6B91">
            <w:pPr>
              <w:widowControl w:val="0"/>
              <w:pBdr>
                <w:bottom w:val="single" w:sz="4" w:space="1" w:color="auto"/>
              </w:pBdr>
              <w:ind w:left="37" w:right="-85"/>
              <w:jc w:val="right"/>
              <w:rPr>
                <w:rFonts w:ascii="Arial" w:hAnsi="Arial" w:cs="Arial"/>
                <w:sz w:val="20"/>
              </w:rPr>
            </w:pPr>
            <w:ins w:id="7469" w:author="An Phuc Cao" w:date="2024-10-24T17:09:00Z" w16du:dateUtc="2024-10-24T10:09:00Z">
              <w:r w:rsidRPr="003461FF">
                <w:rPr>
                  <w:rFonts w:ascii="Arial" w:hAnsi="Arial" w:cs="Arial"/>
                  <w:sz w:val="20"/>
                  <w:rPrChange w:id="7470" w:author="An Phuc Cao" w:date="2024-10-24T17:09:00Z" w16du:dateUtc="2024-10-24T10:09:00Z">
                    <w:rPr/>
                  </w:rPrChange>
                </w:rPr>
                <w:t xml:space="preserve"> -   </w:t>
              </w:r>
            </w:ins>
          </w:p>
        </w:tc>
        <w:tc>
          <w:tcPr>
            <w:tcW w:w="2693" w:type="dxa"/>
            <w:shd w:val="clear" w:color="auto" w:fill="auto"/>
            <w:tcPrChange w:id="7471" w:author="An Phuc Cao" w:date="2024-10-24T17:09:00Z" w16du:dateUtc="2024-10-24T10:09:00Z">
              <w:tcPr>
                <w:tcW w:w="2693" w:type="dxa"/>
                <w:shd w:val="clear" w:color="auto" w:fill="auto"/>
                <w:vAlign w:val="bottom"/>
              </w:tcPr>
            </w:tcPrChange>
          </w:tcPr>
          <w:p w14:paraId="794B22E8" w14:textId="5A751D57" w:rsidR="007D6B91" w:rsidRPr="003461FF" w:rsidRDefault="007D6B91" w:rsidP="007D6B91">
            <w:pPr>
              <w:widowControl w:val="0"/>
              <w:pBdr>
                <w:bottom w:val="single" w:sz="4" w:space="1" w:color="auto"/>
              </w:pBdr>
              <w:ind w:left="37" w:right="-85"/>
              <w:jc w:val="right"/>
              <w:rPr>
                <w:rFonts w:ascii="Arial" w:hAnsi="Arial" w:cs="Arial"/>
                <w:sz w:val="20"/>
              </w:rPr>
            </w:pPr>
            <w:ins w:id="7472" w:author="An Phuc Cao" w:date="2024-10-24T17:09:00Z" w16du:dateUtc="2024-10-24T10:09:00Z">
              <w:r w:rsidRPr="003461FF">
                <w:rPr>
                  <w:rFonts w:ascii="Arial" w:hAnsi="Arial" w:cs="Arial"/>
                  <w:sz w:val="20"/>
                  <w:rPrChange w:id="7473" w:author="An Phuc Cao" w:date="2024-10-24T17:09:00Z" w16du:dateUtc="2024-10-24T10:09:00Z">
                    <w:rPr/>
                  </w:rPrChange>
                </w:rPr>
                <w:t xml:space="preserve"> -   </w:t>
              </w:r>
            </w:ins>
          </w:p>
        </w:tc>
        <w:tc>
          <w:tcPr>
            <w:tcW w:w="2551" w:type="dxa"/>
            <w:tcPrChange w:id="7474" w:author="An Phuc Cao" w:date="2024-10-24T17:09:00Z" w16du:dateUtc="2024-10-24T10:09:00Z">
              <w:tcPr>
                <w:tcW w:w="2551" w:type="dxa"/>
                <w:vAlign w:val="bottom"/>
              </w:tcPr>
            </w:tcPrChange>
          </w:tcPr>
          <w:p w14:paraId="262C5E8E" w14:textId="59F36C85" w:rsidR="007D6B91" w:rsidRPr="003461FF" w:rsidRDefault="007D6B91" w:rsidP="007D6B91">
            <w:pPr>
              <w:widowControl w:val="0"/>
              <w:pBdr>
                <w:bottom w:val="single" w:sz="4" w:space="1" w:color="auto"/>
              </w:pBdr>
              <w:ind w:left="37" w:right="-85"/>
              <w:jc w:val="right"/>
              <w:rPr>
                <w:rFonts w:ascii="Arial" w:hAnsi="Arial" w:cs="Arial"/>
                <w:sz w:val="20"/>
              </w:rPr>
            </w:pPr>
            <w:ins w:id="7475" w:author="An Phuc Cao" w:date="2024-10-24T17:09:00Z" w16du:dateUtc="2024-10-24T10:09:00Z">
              <w:r w:rsidRPr="003461FF">
                <w:rPr>
                  <w:rFonts w:ascii="Arial" w:hAnsi="Arial" w:cs="Arial"/>
                  <w:sz w:val="20"/>
                  <w:rPrChange w:id="7476" w:author="An Phuc Cao" w:date="2024-10-24T17:09:00Z" w16du:dateUtc="2024-10-24T10:09:00Z">
                    <w:rPr/>
                  </w:rPrChange>
                </w:rPr>
                <w:t xml:space="preserve"> -   </w:t>
              </w:r>
            </w:ins>
          </w:p>
        </w:tc>
      </w:tr>
      <w:tr w:rsidR="007D6B91" w:rsidRPr="00826313" w14:paraId="1922362A" w14:textId="3B4F19A7" w:rsidTr="00B04D31">
        <w:tblPrEx>
          <w:tblW w:w="13041" w:type="dxa"/>
          <w:tblInd w:w="1418" w:type="dxa"/>
          <w:tblLayout w:type="fixed"/>
          <w:tblLook w:val="0000" w:firstRow="0" w:lastRow="0" w:firstColumn="0" w:lastColumn="0" w:noHBand="0" w:noVBand="0"/>
          <w:tblPrExChange w:id="7477" w:author="An Phuc Cao" w:date="2024-10-24T17:09:00Z" w16du:dateUtc="2024-10-24T10:09:00Z">
            <w:tblPrEx>
              <w:tblW w:w="13041" w:type="dxa"/>
              <w:tblInd w:w="1418" w:type="dxa"/>
              <w:tblLayout w:type="fixed"/>
              <w:tblLook w:val="0000" w:firstRow="0" w:lastRow="0" w:firstColumn="0" w:lastColumn="0" w:noHBand="0" w:noVBand="0"/>
            </w:tblPrEx>
          </w:tblPrExChange>
        </w:tblPrEx>
        <w:tc>
          <w:tcPr>
            <w:tcW w:w="5245" w:type="dxa"/>
            <w:shd w:val="clear" w:color="auto" w:fill="auto"/>
            <w:vAlign w:val="bottom"/>
            <w:tcPrChange w:id="7478" w:author="An Phuc Cao" w:date="2024-10-24T17:09:00Z" w16du:dateUtc="2024-10-24T10:09:00Z">
              <w:tcPr>
                <w:tcW w:w="5245" w:type="dxa"/>
                <w:shd w:val="clear" w:color="auto" w:fill="auto"/>
                <w:vAlign w:val="bottom"/>
              </w:tcPr>
            </w:tcPrChange>
          </w:tcPr>
          <w:p w14:paraId="16D298CA" w14:textId="56A3B58B" w:rsidR="007D6B91" w:rsidRPr="00826313" w:rsidRDefault="007D6B91" w:rsidP="007D6B91">
            <w:pPr>
              <w:widowControl w:val="0"/>
              <w:spacing w:before="120"/>
              <w:ind w:left="-108"/>
              <w:rPr>
                <w:rFonts w:ascii="Arial" w:hAnsi="Arial" w:cs="Arial"/>
                <w:b/>
                <w:bCs/>
                <w:sz w:val="20"/>
              </w:rPr>
            </w:pPr>
            <w:ins w:id="7479" w:author="An Phuc Cao" w:date="2024-09-30T16:40:00Z" w16du:dateUtc="2024-09-30T09:40:00Z">
              <w:r w:rsidRPr="00732B94">
                <w:rPr>
                  <w:rFonts w:ascii="Arial" w:hAnsi="Arial" w:cs="Arial"/>
                  <w:sz w:val="20"/>
                </w:rPr>
                <w:t>Ending balance</w:t>
              </w:r>
            </w:ins>
            <w:del w:id="7480" w:author="An Phuc Cao" w:date="2024-09-30T16:38:00Z" w16du:dateUtc="2024-09-30T09:38:00Z">
              <w:r w:rsidRPr="00826313" w:rsidDel="008514A3">
                <w:rPr>
                  <w:rFonts w:ascii="Arial" w:hAnsi="Arial" w:cs="Arial"/>
                  <w:sz w:val="20"/>
                </w:rPr>
                <w:delText>At 30 June 202</w:delText>
              </w:r>
              <w:r w:rsidDel="008514A3">
                <w:rPr>
                  <w:rFonts w:ascii="Arial" w:hAnsi="Arial" w:cs="Arial"/>
                  <w:sz w:val="20"/>
                </w:rPr>
                <w:delText>3</w:delText>
              </w:r>
            </w:del>
          </w:p>
        </w:tc>
        <w:tc>
          <w:tcPr>
            <w:tcW w:w="2552" w:type="dxa"/>
            <w:tcPrChange w:id="7481" w:author="An Phuc Cao" w:date="2024-10-24T17:09:00Z" w16du:dateUtc="2024-10-24T10:09:00Z">
              <w:tcPr>
                <w:tcW w:w="2552" w:type="dxa"/>
                <w:vAlign w:val="bottom"/>
              </w:tcPr>
            </w:tcPrChange>
          </w:tcPr>
          <w:p w14:paraId="283C3A14" w14:textId="6A9702F4" w:rsidR="007D6B91" w:rsidRPr="003461FF" w:rsidRDefault="007D6B91" w:rsidP="007D6B91">
            <w:pPr>
              <w:widowControl w:val="0"/>
              <w:pBdr>
                <w:bottom w:val="single" w:sz="4" w:space="1" w:color="auto"/>
              </w:pBdr>
              <w:spacing w:before="120"/>
              <w:ind w:left="37" w:right="-85"/>
              <w:jc w:val="right"/>
              <w:rPr>
                <w:rFonts w:ascii="Arial" w:hAnsi="Arial" w:cs="Arial"/>
                <w:sz w:val="20"/>
              </w:rPr>
            </w:pPr>
            <w:ins w:id="7482" w:author="An Phuc Cao" w:date="2024-10-24T17:09:00Z" w16du:dateUtc="2024-10-24T10:09:00Z">
              <w:r w:rsidRPr="003461FF">
                <w:rPr>
                  <w:rFonts w:ascii="Arial" w:hAnsi="Arial" w:cs="Arial"/>
                  <w:sz w:val="20"/>
                  <w:rPrChange w:id="7483" w:author="An Phuc Cao" w:date="2024-10-24T17:09:00Z" w16du:dateUtc="2024-10-24T10:09:00Z">
                    <w:rPr/>
                  </w:rPrChange>
                </w:rPr>
                <w:t xml:space="preserve"> 57,637,272,320 </w:t>
              </w:r>
            </w:ins>
          </w:p>
        </w:tc>
        <w:tc>
          <w:tcPr>
            <w:tcW w:w="2693" w:type="dxa"/>
            <w:shd w:val="clear" w:color="auto" w:fill="auto"/>
            <w:tcPrChange w:id="7484" w:author="An Phuc Cao" w:date="2024-10-24T17:09:00Z" w16du:dateUtc="2024-10-24T10:09:00Z">
              <w:tcPr>
                <w:tcW w:w="2693" w:type="dxa"/>
                <w:shd w:val="clear" w:color="auto" w:fill="auto"/>
                <w:vAlign w:val="bottom"/>
              </w:tcPr>
            </w:tcPrChange>
          </w:tcPr>
          <w:p w14:paraId="298CC9B0" w14:textId="3E594646" w:rsidR="007D6B91" w:rsidRPr="003461FF" w:rsidRDefault="007D6B91" w:rsidP="007D6B91">
            <w:pPr>
              <w:widowControl w:val="0"/>
              <w:pBdr>
                <w:bottom w:val="single" w:sz="4" w:space="1" w:color="auto"/>
              </w:pBdr>
              <w:spacing w:before="120"/>
              <w:ind w:left="37" w:right="-85"/>
              <w:jc w:val="right"/>
              <w:rPr>
                <w:rFonts w:ascii="Arial" w:hAnsi="Arial" w:cs="Arial"/>
                <w:sz w:val="20"/>
              </w:rPr>
            </w:pPr>
            <w:ins w:id="7485" w:author="An Phuc Cao" w:date="2024-10-24T17:09:00Z" w16du:dateUtc="2024-10-24T10:09:00Z">
              <w:r w:rsidRPr="003461FF">
                <w:rPr>
                  <w:rFonts w:ascii="Arial" w:hAnsi="Arial" w:cs="Arial"/>
                  <w:sz w:val="20"/>
                  <w:rPrChange w:id="7486" w:author="An Phuc Cao" w:date="2024-10-24T17:09:00Z" w16du:dateUtc="2024-10-24T10:09:00Z">
                    <w:rPr/>
                  </w:rPrChange>
                </w:rPr>
                <w:t xml:space="preserve"> 433,397,208 </w:t>
              </w:r>
            </w:ins>
          </w:p>
        </w:tc>
        <w:tc>
          <w:tcPr>
            <w:tcW w:w="2551" w:type="dxa"/>
            <w:tcPrChange w:id="7487" w:author="An Phuc Cao" w:date="2024-10-24T17:09:00Z" w16du:dateUtc="2024-10-24T10:09:00Z">
              <w:tcPr>
                <w:tcW w:w="2551" w:type="dxa"/>
                <w:vAlign w:val="bottom"/>
              </w:tcPr>
            </w:tcPrChange>
          </w:tcPr>
          <w:p w14:paraId="79CE9927" w14:textId="01E9BA09" w:rsidR="007D6B91" w:rsidRPr="003461FF" w:rsidRDefault="007D6B91" w:rsidP="007D6B91">
            <w:pPr>
              <w:widowControl w:val="0"/>
              <w:pBdr>
                <w:bottom w:val="single" w:sz="4" w:space="1" w:color="auto"/>
              </w:pBdr>
              <w:spacing w:before="120"/>
              <w:ind w:left="37" w:right="-85"/>
              <w:jc w:val="right"/>
              <w:rPr>
                <w:rFonts w:ascii="Arial" w:hAnsi="Arial" w:cs="Arial"/>
                <w:sz w:val="20"/>
              </w:rPr>
            </w:pPr>
            <w:ins w:id="7488" w:author="An Phuc Cao" w:date="2024-10-24T17:09:00Z" w16du:dateUtc="2024-10-24T10:09:00Z">
              <w:r w:rsidRPr="003461FF">
                <w:rPr>
                  <w:rFonts w:ascii="Arial" w:hAnsi="Arial" w:cs="Arial"/>
                  <w:sz w:val="20"/>
                  <w:rPrChange w:id="7489" w:author="An Phuc Cao" w:date="2024-10-24T17:09:00Z" w16du:dateUtc="2024-10-24T10:09:00Z">
                    <w:rPr/>
                  </w:rPrChange>
                </w:rPr>
                <w:t xml:space="preserve"> 58,070,669,528 </w:t>
              </w:r>
            </w:ins>
          </w:p>
        </w:tc>
      </w:tr>
      <w:tr w:rsidR="00F67665" w:rsidRPr="00826313" w14:paraId="56AAE0BA" w14:textId="47808BD2" w:rsidTr="00917190">
        <w:tc>
          <w:tcPr>
            <w:tcW w:w="5245" w:type="dxa"/>
            <w:shd w:val="clear" w:color="auto" w:fill="auto"/>
            <w:vAlign w:val="bottom"/>
          </w:tcPr>
          <w:p w14:paraId="508498D6" w14:textId="65C1177D" w:rsidR="00F67665" w:rsidRPr="00826313" w:rsidRDefault="00F67665" w:rsidP="00F67665">
            <w:pPr>
              <w:widowControl w:val="0"/>
              <w:spacing w:before="120"/>
              <w:ind w:left="-108"/>
              <w:rPr>
                <w:rFonts w:ascii="Arial" w:hAnsi="Arial" w:cs="Arial"/>
                <w:sz w:val="20"/>
              </w:rPr>
            </w:pPr>
            <w:ins w:id="7490" w:author="An Phuc Cao" w:date="2024-09-30T16:40:00Z" w16du:dateUtc="2024-09-30T09:40:00Z">
              <w:r w:rsidRPr="00732B94">
                <w:rPr>
                  <w:rFonts w:ascii="Arial" w:hAnsi="Arial" w:cs="Arial"/>
                  <w:b/>
                  <w:sz w:val="20"/>
                </w:rPr>
                <w:t>Accumulated amortization</w:t>
              </w:r>
            </w:ins>
            <w:del w:id="7491" w:author="An Phuc Cao" w:date="2024-09-30T16:40:00Z" w16du:dateUtc="2024-09-30T09:40:00Z">
              <w:r w:rsidRPr="00826313" w:rsidDel="00D02769">
                <w:rPr>
                  <w:rFonts w:ascii="Arial" w:hAnsi="Arial" w:cs="Arial"/>
                  <w:b/>
                  <w:sz w:val="20"/>
                </w:rPr>
                <w:delText>Accumulated amortization</w:delText>
              </w:r>
            </w:del>
          </w:p>
        </w:tc>
        <w:tc>
          <w:tcPr>
            <w:tcW w:w="2552" w:type="dxa"/>
          </w:tcPr>
          <w:p w14:paraId="09E830B3" w14:textId="77777777" w:rsidR="00F67665" w:rsidRPr="003461FF" w:rsidRDefault="00F67665" w:rsidP="00F67665">
            <w:pPr>
              <w:widowControl w:val="0"/>
              <w:spacing w:before="120"/>
              <w:ind w:left="37" w:right="-85"/>
              <w:jc w:val="right"/>
              <w:rPr>
                <w:rFonts w:ascii="Arial" w:hAnsi="Arial" w:cs="Arial"/>
                <w:sz w:val="20"/>
              </w:rPr>
            </w:pPr>
          </w:p>
        </w:tc>
        <w:tc>
          <w:tcPr>
            <w:tcW w:w="2693" w:type="dxa"/>
            <w:shd w:val="clear" w:color="auto" w:fill="auto"/>
            <w:vAlign w:val="bottom"/>
          </w:tcPr>
          <w:p w14:paraId="2BA0E62C" w14:textId="77777777" w:rsidR="00F67665" w:rsidRPr="003461FF" w:rsidRDefault="00F67665" w:rsidP="00F67665">
            <w:pPr>
              <w:widowControl w:val="0"/>
              <w:spacing w:before="120"/>
              <w:ind w:left="37" w:right="-85"/>
              <w:jc w:val="right"/>
              <w:rPr>
                <w:rFonts w:ascii="Arial" w:hAnsi="Arial" w:cs="Arial"/>
                <w:sz w:val="20"/>
              </w:rPr>
            </w:pPr>
          </w:p>
        </w:tc>
        <w:tc>
          <w:tcPr>
            <w:tcW w:w="2551" w:type="dxa"/>
          </w:tcPr>
          <w:p w14:paraId="156B9B4A" w14:textId="77777777" w:rsidR="00F67665" w:rsidRPr="003461FF" w:rsidRDefault="00F67665" w:rsidP="00F67665">
            <w:pPr>
              <w:widowControl w:val="0"/>
              <w:spacing w:before="120"/>
              <w:ind w:left="37" w:right="-85"/>
              <w:jc w:val="right"/>
              <w:rPr>
                <w:rFonts w:ascii="Arial" w:hAnsi="Arial" w:cs="Arial"/>
                <w:sz w:val="20"/>
              </w:rPr>
            </w:pPr>
          </w:p>
        </w:tc>
      </w:tr>
      <w:tr w:rsidR="0076774B" w:rsidRPr="00826313" w14:paraId="1C05AC92" w14:textId="7A695539" w:rsidTr="002D5591">
        <w:tblPrEx>
          <w:tblW w:w="13041" w:type="dxa"/>
          <w:tblInd w:w="1418" w:type="dxa"/>
          <w:tblLayout w:type="fixed"/>
          <w:tblLook w:val="0000" w:firstRow="0" w:lastRow="0" w:firstColumn="0" w:lastColumn="0" w:noHBand="0" w:noVBand="0"/>
          <w:tblPrExChange w:id="7492" w:author="An Phuc Cao" w:date="2024-10-24T17:09:00Z" w16du:dateUtc="2024-10-24T10:09:00Z">
            <w:tblPrEx>
              <w:tblW w:w="13041" w:type="dxa"/>
              <w:tblInd w:w="1418" w:type="dxa"/>
              <w:tblLayout w:type="fixed"/>
              <w:tblLook w:val="0000" w:firstRow="0" w:lastRow="0" w:firstColumn="0" w:lastColumn="0" w:noHBand="0" w:noVBand="0"/>
            </w:tblPrEx>
          </w:tblPrExChange>
        </w:tblPrEx>
        <w:tc>
          <w:tcPr>
            <w:tcW w:w="5245" w:type="dxa"/>
            <w:shd w:val="clear" w:color="auto" w:fill="auto"/>
            <w:vAlign w:val="bottom"/>
            <w:tcPrChange w:id="7493" w:author="An Phuc Cao" w:date="2024-10-24T17:09:00Z" w16du:dateUtc="2024-10-24T10:09:00Z">
              <w:tcPr>
                <w:tcW w:w="5245" w:type="dxa"/>
                <w:shd w:val="clear" w:color="auto" w:fill="auto"/>
                <w:vAlign w:val="bottom"/>
              </w:tcPr>
            </w:tcPrChange>
          </w:tcPr>
          <w:p w14:paraId="747C28FE" w14:textId="78CD60BD" w:rsidR="0076774B" w:rsidRPr="00826313" w:rsidRDefault="0076774B" w:rsidP="0076774B">
            <w:pPr>
              <w:widowControl w:val="0"/>
              <w:spacing w:before="120"/>
              <w:ind w:left="-108"/>
              <w:rPr>
                <w:rFonts w:ascii="Arial" w:hAnsi="Arial" w:cs="Arial"/>
                <w:sz w:val="20"/>
                <w:lang w:val="vi-VN"/>
              </w:rPr>
            </w:pPr>
            <w:ins w:id="7494" w:author="An Phuc Cao" w:date="2024-09-30T16:40:00Z" w16du:dateUtc="2024-09-30T09:40:00Z">
              <w:r w:rsidRPr="00732B94">
                <w:rPr>
                  <w:rFonts w:ascii="Arial" w:hAnsi="Arial" w:cs="Arial"/>
                  <w:sz w:val="20"/>
                </w:rPr>
                <w:t>Beginning balance</w:t>
              </w:r>
              <w:r w:rsidRPr="00732B94" w:rsidDel="00786751">
                <w:rPr>
                  <w:rFonts w:ascii="Arial" w:hAnsi="Arial" w:cs="Arial"/>
                  <w:sz w:val="20"/>
                </w:rPr>
                <w:t xml:space="preserve"> </w:t>
              </w:r>
            </w:ins>
            <w:del w:id="7495" w:author="An Phuc Cao" w:date="2024-09-30T16:40:00Z" w16du:dateUtc="2024-09-30T09:40:00Z">
              <w:r w:rsidRPr="00826313" w:rsidDel="00D02769">
                <w:rPr>
                  <w:rFonts w:ascii="Arial" w:hAnsi="Arial" w:cs="Arial"/>
                  <w:sz w:val="20"/>
                </w:rPr>
                <w:delText xml:space="preserve">At </w:delText>
              </w:r>
              <w:r w:rsidRPr="00332504" w:rsidDel="00D02769">
                <w:rPr>
                  <w:rFonts w:ascii="Arial" w:hAnsi="Arial" w:cs="Arial"/>
                  <w:sz w:val="20"/>
                </w:rPr>
                <w:delText>1 January 20</w:delText>
              </w:r>
              <w:r w:rsidDel="00D02769">
                <w:rPr>
                  <w:rFonts w:ascii="Arial" w:hAnsi="Arial" w:cs="Arial"/>
                  <w:sz w:val="20"/>
                </w:rPr>
                <w:delText>23</w:delText>
              </w:r>
            </w:del>
          </w:p>
        </w:tc>
        <w:tc>
          <w:tcPr>
            <w:tcW w:w="2552" w:type="dxa"/>
            <w:tcPrChange w:id="7496" w:author="An Phuc Cao" w:date="2024-10-24T17:09:00Z" w16du:dateUtc="2024-10-24T10:09:00Z">
              <w:tcPr>
                <w:tcW w:w="2552" w:type="dxa"/>
                <w:vAlign w:val="bottom"/>
              </w:tcPr>
            </w:tcPrChange>
          </w:tcPr>
          <w:p w14:paraId="5A3D87EA" w14:textId="1D1C14B2" w:rsidR="0076774B" w:rsidRPr="003461FF" w:rsidRDefault="0076774B" w:rsidP="0076774B">
            <w:pPr>
              <w:widowControl w:val="0"/>
              <w:spacing w:before="120"/>
              <w:ind w:left="37" w:right="-85"/>
              <w:jc w:val="right"/>
              <w:rPr>
                <w:rFonts w:ascii="Arial" w:hAnsi="Arial" w:cs="Arial"/>
                <w:sz w:val="20"/>
              </w:rPr>
            </w:pPr>
            <w:ins w:id="7497" w:author="An Phuc Cao" w:date="2024-10-24T17:09:00Z" w16du:dateUtc="2024-10-24T10:09:00Z">
              <w:r w:rsidRPr="003461FF">
                <w:rPr>
                  <w:rFonts w:ascii="Arial" w:hAnsi="Arial" w:cs="Arial"/>
                  <w:sz w:val="20"/>
                  <w:rPrChange w:id="7498" w:author="An Phuc Cao" w:date="2024-10-24T17:09:00Z" w16du:dateUtc="2024-10-24T10:09:00Z">
                    <w:rPr/>
                  </w:rPrChange>
                </w:rPr>
                <w:t xml:space="preserve"> 4,691,119,391 </w:t>
              </w:r>
            </w:ins>
            <w:del w:id="7499" w:author="An Phuc Cao" w:date="2024-09-30T16:38:00Z" w16du:dateUtc="2024-09-30T09:38:00Z">
              <w:r w:rsidRPr="003461FF" w:rsidDel="002D504C">
                <w:rPr>
                  <w:rFonts w:ascii="Arial" w:hAnsi="Arial" w:cs="Arial"/>
                  <w:sz w:val="20"/>
                </w:rPr>
                <w:delText xml:space="preserve">- </w:delText>
              </w:r>
            </w:del>
          </w:p>
        </w:tc>
        <w:tc>
          <w:tcPr>
            <w:tcW w:w="2693" w:type="dxa"/>
            <w:shd w:val="clear" w:color="auto" w:fill="auto"/>
            <w:tcPrChange w:id="7500" w:author="An Phuc Cao" w:date="2024-10-24T17:09:00Z" w16du:dateUtc="2024-10-24T10:09:00Z">
              <w:tcPr>
                <w:tcW w:w="2693" w:type="dxa"/>
                <w:shd w:val="clear" w:color="auto" w:fill="auto"/>
                <w:vAlign w:val="bottom"/>
              </w:tcPr>
            </w:tcPrChange>
          </w:tcPr>
          <w:p w14:paraId="05940EBA" w14:textId="55D103D2" w:rsidR="0076774B" w:rsidRPr="003461FF" w:rsidRDefault="0076774B" w:rsidP="0076774B">
            <w:pPr>
              <w:widowControl w:val="0"/>
              <w:spacing w:before="120"/>
              <w:ind w:left="37" w:right="-85"/>
              <w:jc w:val="right"/>
              <w:rPr>
                <w:rFonts w:ascii="Arial" w:hAnsi="Arial" w:cs="Arial"/>
                <w:sz w:val="20"/>
              </w:rPr>
            </w:pPr>
            <w:ins w:id="7501" w:author="An Phuc Cao" w:date="2024-10-24T17:09:00Z" w16du:dateUtc="2024-10-24T10:09:00Z">
              <w:r w:rsidRPr="003461FF">
                <w:rPr>
                  <w:rFonts w:ascii="Arial" w:hAnsi="Arial" w:cs="Arial"/>
                  <w:sz w:val="20"/>
                  <w:rPrChange w:id="7502" w:author="An Phuc Cao" w:date="2024-10-24T17:09:00Z" w16du:dateUtc="2024-10-24T10:09:00Z">
                    <w:rPr/>
                  </w:rPrChange>
                </w:rPr>
                <w:t xml:space="preserve"> 4,893,194 </w:t>
              </w:r>
            </w:ins>
            <w:del w:id="7503" w:author="An Phuc Cao" w:date="2024-09-30T16:38:00Z" w16du:dateUtc="2024-09-30T09:38:00Z">
              <w:r w:rsidRPr="003461FF" w:rsidDel="002D504C">
                <w:rPr>
                  <w:rFonts w:ascii="Arial" w:hAnsi="Arial" w:cs="Arial"/>
                  <w:sz w:val="20"/>
                </w:rPr>
                <w:delText xml:space="preserve"> 2,005,059,338 </w:delText>
              </w:r>
            </w:del>
          </w:p>
        </w:tc>
        <w:tc>
          <w:tcPr>
            <w:tcW w:w="2551" w:type="dxa"/>
            <w:tcPrChange w:id="7504" w:author="An Phuc Cao" w:date="2024-10-24T17:09:00Z" w16du:dateUtc="2024-10-24T10:09:00Z">
              <w:tcPr>
                <w:tcW w:w="2551" w:type="dxa"/>
                <w:vAlign w:val="bottom"/>
              </w:tcPr>
            </w:tcPrChange>
          </w:tcPr>
          <w:p w14:paraId="12BF97FC" w14:textId="7F6CDD55" w:rsidR="0076774B" w:rsidRPr="003461FF" w:rsidRDefault="0076774B" w:rsidP="0076774B">
            <w:pPr>
              <w:widowControl w:val="0"/>
              <w:spacing w:before="120"/>
              <w:ind w:left="37" w:right="-85"/>
              <w:jc w:val="right"/>
              <w:rPr>
                <w:rFonts w:ascii="Arial" w:hAnsi="Arial" w:cs="Arial"/>
                <w:sz w:val="20"/>
              </w:rPr>
            </w:pPr>
            <w:ins w:id="7505" w:author="An Phuc Cao" w:date="2024-10-24T17:09:00Z" w16du:dateUtc="2024-10-24T10:09:00Z">
              <w:r w:rsidRPr="003461FF">
                <w:rPr>
                  <w:rFonts w:ascii="Arial" w:hAnsi="Arial" w:cs="Arial"/>
                  <w:sz w:val="20"/>
                  <w:rPrChange w:id="7506" w:author="An Phuc Cao" w:date="2024-10-24T17:09:00Z" w16du:dateUtc="2024-10-24T10:09:00Z">
                    <w:rPr/>
                  </w:rPrChange>
                </w:rPr>
                <w:t xml:space="preserve"> 4,696,012,585 </w:t>
              </w:r>
            </w:ins>
            <w:del w:id="7507" w:author="An Phuc Cao" w:date="2024-09-30T16:38:00Z" w16du:dateUtc="2024-09-30T09:38:00Z">
              <w:r w:rsidRPr="003461FF" w:rsidDel="002D504C">
                <w:rPr>
                  <w:rFonts w:ascii="Arial" w:hAnsi="Arial" w:cs="Arial"/>
                  <w:sz w:val="20"/>
                </w:rPr>
                <w:delText>2,005,059,338</w:delText>
              </w:r>
            </w:del>
          </w:p>
        </w:tc>
      </w:tr>
      <w:tr w:rsidR="0076774B" w:rsidRPr="00826313" w14:paraId="46FEAFD6" w14:textId="40442564" w:rsidTr="002D5591">
        <w:tblPrEx>
          <w:tblW w:w="13041" w:type="dxa"/>
          <w:tblInd w:w="1418" w:type="dxa"/>
          <w:tblLayout w:type="fixed"/>
          <w:tblLook w:val="0000" w:firstRow="0" w:lastRow="0" w:firstColumn="0" w:lastColumn="0" w:noHBand="0" w:noVBand="0"/>
          <w:tblPrExChange w:id="7508" w:author="An Phuc Cao" w:date="2024-10-24T17:09:00Z" w16du:dateUtc="2024-10-24T10:09:00Z">
            <w:tblPrEx>
              <w:tblW w:w="13041" w:type="dxa"/>
              <w:tblInd w:w="1418" w:type="dxa"/>
              <w:tblLayout w:type="fixed"/>
              <w:tblLook w:val="0000" w:firstRow="0" w:lastRow="0" w:firstColumn="0" w:lastColumn="0" w:noHBand="0" w:noVBand="0"/>
            </w:tblPrEx>
          </w:tblPrExChange>
        </w:tblPrEx>
        <w:tc>
          <w:tcPr>
            <w:tcW w:w="5245" w:type="dxa"/>
            <w:shd w:val="clear" w:color="auto" w:fill="auto"/>
            <w:vAlign w:val="bottom"/>
            <w:tcPrChange w:id="7509" w:author="An Phuc Cao" w:date="2024-10-24T17:09:00Z" w16du:dateUtc="2024-10-24T10:09:00Z">
              <w:tcPr>
                <w:tcW w:w="5245" w:type="dxa"/>
                <w:shd w:val="clear" w:color="auto" w:fill="auto"/>
                <w:vAlign w:val="bottom"/>
              </w:tcPr>
            </w:tcPrChange>
          </w:tcPr>
          <w:p w14:paraId="20BA1CF5" w14:textId="30F3A2B2" w:rsidR="0076774B" w:rsidRPr="00826313" w:rsidRDefault="0076774B" w:rsidP="0076774B">
            <w:pPr>
              <w:widowControl w:val="0"/>
              <w:ind w:left="-108"/>
              <w:rPr>
                <w:rFonts w:ascii="Arial" w:hAnsi="Arial" w:cs="Arial"/>
                <w:sz w:val="20"/>
              </w:rPr>
            </w:pPr>
            <w:ins w:id="7510" w:author="An Phuc Cao" w:date="2024-09-30T16:40:00Z" w16du:dateUtc="2024-09-30T09:40:00Z">
              <w:r w:rsidRPr="00732B94">
                <w:rPr>
                  <w:rFonts w:ascii="Arial" w:hAnsi="Arial" w:cs="Arial"/>
                  <w:sz w:val="20"/>
                </w:rPr>
                <w:t>Amortisation for the year</w:t>
              </w:r>
              <w:r w:rsidRPr="00732B94" w:rsidDel="00786751">
                <w:rPr>
                  <w:rFonts w:ascii="Arial" w:hAnsi="Arial" w:cs="Arial"/>
                  <w:sz w:val="20"/>
                </w:rPr>
                <w:t xml:space="preserve"> </w:t>
              </w:r>
            </w:ins>
            <w:del w:id="7511" w:author="An Phuc Cao" w:date="2024-09-30T16:40:00Z" w16du:dateUtc="2024-09-30T09:40:00Z">
              <w:r w:rsidRPr="00826313" w:rsidDel="00D02769">
                <w:rPr>
                  <w:rFonts w:ascii="Arial" w:hAnsi="Arial" w:cs="Arial"/>
                  <w:sz w:val="20"/>
                </w:rPr>
                <w:delText>Charge for the period</w:delText>
              </w:r>
            </w:del>
          </w:p>
        </w:tc>
        <w:tc>
          <w:tcPr>
            <w:tcW w:w="2552" w:type="dxa"/>
            <w:tcPrChange w:id="7512" w:author="An Phuc Cao" w:date="2024-10-24T17:09:00Z" w16du:dateUtc="2024-10-24T10:09:00Z">
              <w:tcPr>
                <w:tcW w:w="2552" w:type="dxa"/>
                <w:vAlign w:val="bottom"/>
              </w:tcPr>
            </w:tcPrChange>
          </w:tcPr>
          <w:p w14:paraId="1EF59429" w14:textId="0E740629" w:rsidR="0076774B" w:rsidRPr="003461FF" w:rsidRDefault="0076774B" w:rsidP="0076774B">
            <w:pPr>
              <w:widowControl w:val="0"/>
              <w:pBdr>
                <w:bottom w:val="single" w:sz="4" w:space="1" w:color="auto"/>
              </w:pBdr>
              <w:ind w:left="37" w:right="-85"/>
              <w:jc w:val="right"/>
              <w:rPr>
                <w:rFonts w:ascii="Arial" w:hAnsi="Arial" w:cs="Arial"/>
                <w:sz w:val="20"/>
              </w:rPr>
            </w:pPr>
            <w:ins w:id="7513" w:author="An Phuc Cao" w:date="2024-10-24T17:09:00Z" w16du:dateUtc="2024-10-24T10:09:00Z">
              <w:r w:rsidRPr="003461FF">
                <w:rPr>
                  <w:rFonts w:ascii="Arial" w:hAnsi="Arial" w:cs="Arial"/>
                  <w:sz w:val="20"/>
                  <w:rPrChange w:id="7514" w:author="An Phuc Cao" w:date="2024-10-24T17:09:00Z" w16du:dateUtc="2024-10-24T10:09:00Z">
                    <w:rPr/>
                  </w:rPrChange>
                </w:rPr>
                <w:t xml:space="preserve"> 1,949,487,990 </w:t>
              </w:r>
            </w:ins>
          </w:p>
        </w:tc>
        <w:tc>
          <w:tcPr>
            <w:tcW w:w="2693" w:type="dxa"/>
            <w:shd w:val="clear" w:color="auto" w:fill="auto"/>
            <w:tcPrChange w:id="7515" w:author="An Phuc Cao" w:date="2024-10-24T17:09:00Z" w16du:dateUtc="2024-10-24T10:09:00Z">
              <w:tcPr>
                <w:tcW w:w="2693" w:type="dxa"/>
                <w:shd w:val="clear" w:color="auto" w:fill="auto"/>
                <w:vAlign w:val="bottom"/>
              </w:tcPr>
            </w:tcPrChange>
          </w:tcPr>
          <w:p w14:paraId="4E41A25D" w14:textId="141D052D" w:rsidR="0076774B" w:rsidRPr="003461FF" w:rsidRDefault="0076774B" w:rsidP="0076774B">
            <w:pPr>
              <w:widowControl w:val="0"/>
              <w:pBdr>
                <w:bottom w:val="single" w:sz="4" w:space="1" w:color="auto"/>
              </w:pBdr>
              <w:ind w:left="37" w:right="-85"/>
              <w:jc w:val="right"/>
              <w:rPr>
                <w:rFonts w:ascii="Arial" w:hAnsi="Arial" w:cs="Arial"/>
                <w:sz w:val="20"/>
              </w:rPr>
            </w:pPr>
            <w:ins w:id="7516" w:author="An Phuc Cao" w:date="2024-10-24T17:09:00Z" w16du:dateUtc="2024-10-24T10:09:00Z">
              <w:r w:rsidRPr="003461FF">
                <w:rPr>
                  <w:rFonts w:ascii="Arial" w:hAnsi="Arial" w:cs="Arial"/>
                  <w:sz w:val="20"/>
                  <w:rPrChange w:id="7517" w:author="An Phuc Cao" w:date="2024-10-24T17:09:00Z" w16du:dateUtc="2024-10-24T10:09:00Z">
                    <w:rPr/>
                  </w:rPrChange>
                </w:rPr>
                <w:t xml:space="preserve"> 43,339,722 </w:t>
              </w:r>
            </w:ins>
          </w:p>
        </w:tc>
        <w:tc>
          <w:tcPr>
            <w:tcW w:w="2551" w:type="dxa"/>
            <w:tcPrChange w:id="7518" w:author="An Phuc Cao" w:date="2024-10-24T17:09:00Z" w16du:dateUtc="2024-10-24T10:09:00Z">
              <w:tcPr>
                <w:tcW w:w="2551" w:type="dxa"/>
                <w:vAlign w:val="bottom"/>
              </w:tcPr>
            </w:tcPrChange>
          </w:tcPr>
          <w:p w14:paraId="1FE4E7CE" w14:textId="385C3E41" w:rsidR="0076774B" w:rsidRPr="003461FF" w:rsidRDefault="0076774B" w:rsidP="0076774B">
            <w:pPr>
              <w:widowControl w:val="0"/>
              <w:pBdr>
                <w:bottom w:val="single" w:sz="4" w:space="1" w:color="auto"/>
              </w:pBdr>
              <w:ind w:left="37" w:right="-85"/>
              <w:jc w:val="right"/>
              <w:rPr>
                <w:rFonts w:ascii="Arial" w:hAnsi="Arial" w:cs="Arial"/>
                <w:sz w:val="20"/>
              </w:rPr>
            </w:pPr>
            <w:ins w:id="7519" w:author="An Phuc Cao" w:date="2024-10-24T17:09:00Z" w16du:dateUtc="2024-10-24T10:09:00Z">
              <w:r w:rsidRPr="003461FF">
                <w:rPr>
                  <w:rFonts w:ascii="Arial" w:hAnsi="Arial" w:cs="Arial"/>
                  <w:sz w:val="20"/>
                  <w:rPrChange w:id="7520" w:author="An Phuc Cao" w:date="2024-10-24T17:09:00Z" w16du:dateUtc="2024-10-24T10:09:00Z">
                    <w:rPr/>
                  </w:rPrChange>
                </w:rPr>
                <w:t xml:space="preserve"> 1,992,827,712 </w:t>
              </w:r>
            </w:ins>
          </w:p>
        </w:tc>
      </w:tr>
      <w:tr w:rsidR="0076774B" w:rsidRPr="00826313" w14:paraId="3AA5D477" w14:textId="72927F6D" w:rsidTr="002D5591">
        <w:tblPrEx>
          <w:tblW w:w="13041" w:type="dxa"/>
          <w:tblInd w:w="1418" w:type="dxa"/>
          <w:tblLayout w:type="fixed"/>
          <w:tblLook w:val="0000" w:firstRow="0" w:lastRow="0" w:firstColumn="0" w:lastColumn="0" w:noHBand="0" w:noVBand="0"/>
          <w:tblPrExChange w:id="7521" w:author="An Phuc Cao" w:date="2024-10-24T17:09:00Z" w16du:dateUtc="2024-10-24T10:09:00Z">
            <w:tblPrEx>
              <w:tblW w:w="13041" w:type="dxa"/>
              <w:tblInd w:w="1418" w:type="dxa"/>
              <w:tblLayout w:type="fixed"/>
              <w:tblLook w:val="0000" w:firstRow="0" w:lastRow="0" w:firstColumn="0" w:lastColumn="0" w:noHBand="0" w:noVBand="0"/>
            </w:tblPrEx>
          </w:tblPrExChange>
        </w:tblPrEx>
        <w:tc>
          <w:tcPr>
            <w:tcW w:w="5245" w:type="dxa"/>
            <w:shd w:val="clear" w:color="auto" w:fill="auto"/>
            <w:vAlign w:val="bottom"/>
            <w:tcPrChange w:id="7522" w:author="An Phuc Cao" w:date="2024-10-24T17:09:00Z" w16du:dateUtc="2024-10-24T10:09:00Z">
              <w:tcPr>
                <w:tcW w:w="5245" w:type="dxa"/>
                <w:shd w:val="clear" w:color="auto" w:fill="auto"/>
                <w:vAlign w:val="bottom"/>
              </w:tcPr>
            </w:tcPrChange>
          </w:tcPr>
          <w:p w14:paraId="072269C1" w14:textId="1E8728C8" w:rsidR="0076774B" w:rsidRPr="00826313" w:rsidRDefault="0076774B" w:rsidP="0076774B">
            <w:pPr>
              <w:widowControl w:val="0"/>
              <w:spacing w:before="120"/>
              <w:ind w:left="-108"/>
              <w:rPr>
                <w:rFonts w:ascii="Arial" w:hAnsi="Arial" w:cs="Arial"/>
                <w:sz w:val="20"/>
                <w:lang w:val="vi-VN"/>
              </w:rPr>
            </w:pPr>
            <w:ins w:id="7523" w:author="An Phuc Cao" w:date="2024-09-30T16:40:00Z" w16du:dateUtc="2024-09-30T09:40:00Z">
              <w:r w:rsidRPr="00732B94">
                <w:rPr>
                  <w:rFonts w:ascii="Arial" w:hAnsi="Arial" w:cs="Arial"/>
                  <w:sz w:val="20"/>
                </w:rPr>
                <w:t>Ending balance</w:t>
              </w:r>
              <w:r w:rsidRPr="00732B94" w:rsidDel="00786751">
                <w:rPr>
                  <w:rFonts w:ascii="Arial" w:hAnsi="Arial" w:cs="Arial"/>
                  <w:sz w:val="20"/>
                </w:rPr>
                <w:t xml:space="preserve"> </w:t>
              </w:r>
            </w:ins>
            <w:del w:id="7524" w:author="An Phuc Cao" w:date="2024-09-30T16:40:00Z" w16du:dateUtc="2024-09-30T09:40:00Z">
              <w:r w:rsidRPr="00826313" w:rsidDel="00D02769">
                <w:rPr>
                  <w:rFonts w:ascii="Arial" w:hAnsi="Arial" w:cs="Arial"/>
                  <w:sz w:val="20"/>
                </w:rPr>
                <w:delText>At 30 June 202</w:delText>
              </w:r>
              <w:r w:rsidDel="00D02769">
                <w:rPr>
                  <w:rFonts w:ascii="Arial" w:hAnsi="Arial" w:cs="Arial"/>
                  <w:sz w:val="20"/>
                </w:rPr>
                <w:delText>3</w:delText>
              </w:r>
            </w:del>
          </w:p>
        </w:tc>
        <w:tc>
          <w:tcPr>
            <w:tcW w:w="2552" w:type="dxa"/>
            <w:tcPrChange w:id="7525" w:author="An Phuc Cao" w:date="2024-10-24T17:09:00Z" w16du:dateUtc="2024-10-24T10:09:00Z">
              <w:tcPr>
                <w:tcW w:w="2552" w:type="dxa"/>
                <w:vAlign w:val="bottom"/>
              </w:tcPr>
            </w:tcPrChange>
          </w:tcPr>
          <w:p w14:paraId="4E3FC5F0" w14:textId="45CD1237" w:rsidR="0076774B" w:rsidRPr="003461FF" w:rsidRDefault="0076774B" w:rsidP="0076774B">
            <w:pPr>
              <w:widowControl w:val="0"/>
              <w:pBdr>
                <w:bottom w:val="single" w:sz="4" w:space="1" w:color="auto"/>
              </w:pBdr>
              <w:spacing w:before="120"/>
              <w:ind w:left="37" w:right="-85"/>
              <w:jc w:val="right"/>
              <w:rPr>
                <w:rFonts w:ascii="Arial" w:hAnsi="Arial" w:cs="Arial"/>
                <w:sz w:val="20"/>
              </w:rPr>
            </w:pPr>
            <w:ins w:id="7526" w:author="An Phuc Cao" w:date="2024-10-24T17:09:00Z" w16du:dateUtc="2024-10-24T10:09:00Z">
              <w:r w:rsidRPr="003461FF">
                <w:rPr>
                  <w:rFonts w:ascii="Arial" w:hAnsi="Arial" w:cs="Arial"/>
                  <w:sz w:val="20"/>
                  <w:rPrChange w:id="7527" w:author="An Phuc Cao" w:date="2024-10-24T17:09:00Z" w16du:dateUtc="2024-10-24T10:09:00Z">
                    <w:rPr/>
                  </w:rPrChange>
                </w:rPr>
                <w:t xml:space="preserve"> 6,640,607,381 </w:t>
              </w:r>
            </w:ins>
          </w:p>
        </w:tc>
        <w:tc>
          <w:tcPr>
            <w:tcW w:w="2693" w:type="dxa"/>
            <w:shd w:val="clear" w:color="auto" w:fill="auto"/>
            <w:tcPrChange w:id="7528" w:author="An Phuc Cao" w:date="2024-10-24T17:09:00Z" w16du:dateUtc="2024-10-24T10:09:00Z">
              <w:tcPr>
                <w:tcW w:w="2693" w:type="dxa"/>
                <w:shd w:val="clear" w:color="auto" w:fill="auto"/>
                <w:vAlign w:val="bottom"/>
              </w:tcPr>
            </w:tcPrChange>
          </w:tcPr>
          <w:p w14:paraId="7F996432" w14:textId="67409036" w:rsidR="0076774B" w:rsidRPr="003461FF" w:rsidRDefault="0076774B" w:rsidP="0076774B">
            <w:pPr>
              <w:widowControl w:val="0"/>
              <w:pBdr>
                <w:bottom w:val="single" w:sz="4" w:space="1" w:color="auto"/>
              </w:pBdr>
              <w:spacing w:before="120"/>
              <w:ind w:left="37" w:right="-85"/>
              <w:jc w:val="right"/>
              <w:rPr>
                <w:rFonts w:ascii="Arial" w:hAnsi="Arial" w:cs="Arial"/>
                <w:sz w:val="20"/>
              </w:rPr>
            </w:pPr>
            <w:ins w:id="7529" w:author="An Phuc Cao" w:date="2024-10-24T17:09:00Z" w16du:dateUtc="2024-10-24T10:09:00Z">
              <w:r w:rsidRPr="003461FF">
                <w:rPr>
                  <w:rFonts w:ascii="Arial" w:hAnsi="Arial" w:cs="Arial"/>
                  <w:sz w:val="20"/>
                  <w:rPrChange w:id="7530" w:author="An Phuc Cao" w:date="2024-10-24T17:09:00Z" w16du:dateUtc="2024-10-24T10:09:00Z">
                    <w:rPr/>
                  </w:rPrChange>
                </w:rPr>
                <w:t xml:space="preserve"> 48,232,916 </w:t>
              </w:r>
            </w:ins>
          </w:p>
        </w:tc>
        <w:tc>
          <w:tcPr>
            <w:tcW w:w="2551" w:type="dxa"/>
            <w:tcPrChange w:id="7531" w:author="An Phuc Cao" w:date="2024-10-24T17:09:00Z" w16du:dateUtc="2024-10-24T10:09:00Z">
              <w:tcPr>
                <w:tcW w:w="2551" w:type="dxa"/>
                <w:vAlign w:val="bottom"/>
              </w:tcPr>
            </w:tcPrChange>
          </w:tcPr>
          <w:p w14:paraId="33CAC984" w14:textId="32E9455B" w:rsidR="0076774B" w:rsidRPr="003461FF" w:rsidRDefault="0076774B" w:rsidP="0076774B">
            <w:pPr>
              <w:widowControl w:val="0"/>
              <w:pBdr>
                <w:bottom w:val="single" w:sz="4" w:space="1" w:color="auto"/>
              </w:pBdr>
              <w:spacing w:before="120"/>
              <w:ind w:left="37" w:right="-85"/>
              <w:jc w:val="right"/>
              <w:rPr>
                <w:rFonts w:ascii="Arial" w:hAnsi="Arial" w:cs="Arial"/>
                <w:sz w:val="20"/>
              </w:rPr>
            </w:pPr>
            <w:ins w:id="7532" w:author="An Phuc Cao" w:date="2024-10-24T17:09:00Z" w16du:dateUtc="2024-10-24T10:09:00Z">
              <w:r w:rsidRPr="003461FF">
                <w:rPr>
                  <w:rFonts w:ascii="Arial" w:hAnsi="Arial" w:cs="Arial"/>
                  <w:sz w:val="20"/>
                  <w:rPrChange w:id="7533" w:author="An Phuc Cao" w:date="2024-10-24T17:09:00Z" w16du:dateUtc="2024-10-24T10:09:00Z">
                    <w:rPr/>
                  </w:rPrChange>
                </w:rPr>
                <w:t xml:space="preserve"> 6,688,840,297 </w:t>
              </w:r>
            </w:ins>
          </w:p>
        </w:tc>
      </w:tr>
      <w:tr w:rsidR="00F67665" w:rsidRPr="00826313" w14:paraId="40FCBDFA" w14:textId="27DC8616" w:rsidTr="00917190">
        <w:tc>
          <w:tcPr>
            <w:tcW w:w="5245" w:type="dxa"/>
            <w:shd w:val="clear" w:color="auto" w:fill="auto"/>
            <w:vAlign w:val="bottom"/>
          </w:tcPr>
          <w:p w14:paraId="06D4AE47" w14:textId="6C92020B" w:rsidR="00F67665" w:rsidRPr="00826313" w:rsidRDefault="00F67665" w:rsidP="00F67665">
            <w:pPr>
              <w:widowControl w:val="0"/>
              <w:spacing w:before="120"/>
              <w:ind w:left="-108"/>
              <w:rPr>
                <w:rFonts w:ascii="Arial" w:hAnsi="Arial" w:cs="Arial"/>
                <w:b/>
                <w:bCs/>
                <w:sz w:val="20"/>
              </w:rPr>
            </w:pPr>
            <w:ins w:id="7534" w:author="An Phuc Cao" w:date="2024-09-30T16:40:00Z" w16du:dateUtc="2024-09-30T09:40:00Z">
              <w:r w:rsidRPr="00732B94">
                <w:rPr>
                  <w:rFonts w:ascii="Arial" w:hAnsi="Arial" w:cs="Arial"/>
                  <w:b/>
                  <w:sz w:val="20"/>
                </w:rPr>
                <w:t>Net carrying amount</w:t>
              </w:r>
            </w:ins>
            <w:del w:id="7535" w:author="An Phuc Cao" w:date="2024-09-30T16:40:00Z" w16du:dateUtc="2024-09-30T09:40:00Z">
              <w:r w:rsidRPr="00826313" w:rsidDel="00D02769">
                <w:rPr>
                  <w:rFonts w:ascii="Arial" w:hAnsi="Arial" w:cs="Arial"/>
                  <w:b/>
                  <w:sz w:val="20"/>
                </w:rPr>
                <w:delText>Net book value</w:delText>
              </w:r>
            </w:del>
          </w:p>
        </w:tc>
        <w:tc>
          <w:tcPr>
            <w:tcW w:w="2552" w:type="dxa"/>
          </w:tcPr>
          <w:p w14:paraId="282E937D" w14:textId="77777777" w:rsidR="00F67665" w:rsidRPr="003461FF" w:rsidRDefault="00F67665" w:rsidP="00F67665">
            <w:pPr>
              <w:widowControl w:val="0"/>
              <w:spacing w:before="120" w:after="40"/>
              <w:ind w:left="37" w:right="-85"/>
              <w:jc w:val="right"/>
              <w:rPr>
                <w:rFonts w:ascii="Arial" w:hAnsi="Arial" w:cs="Arial"/>
                <w:sz w:val="20"/>
              </w:rPr>
            </w:pPr>
          </w:p>
        </w:tc>
        <w:tc>
          <w:tcPr>
            <w:tcW w:w="2693" w:type="dxa"/>
            <w:shd w:val="clear" w:color="auto" w:fill="auto"/>
            <w:vAlign w:val="bottom"/>
          </w:tcPr>
          <w:p w14:paraId="1DDCF702" w14:textId="77777777" w:rsidR="00F67665" w:rsidRPr="003461FF" w:rsidRDefault="00F67665" w:rsidP="00F67665">
            <w:pPr>
              <w:widowControl w:val="0"/>
              <w:spacing w:before="120" w:after="40"/>
              <w:ind w:left="37" w:right="-85"/>
              <w:jc w:val="right"/>
              <w:rPr>
                <w:rFonts w:ascii="Arial" w:hAnsi="Arial" w:cs="Arial"/>
                <w:sz w:val="20"/>
              </w:rPr>
            </w:pPr>
          </w:p>
        </w:tc>
        <w:tc>
          <w:tcPr>
            <w:tcW w:w="2551" w:type="dxa"/>
          </w:tcPr>
          <w:p w14:paraId="0C94234D" w14:textId="77777777" w:rsidR="00F67665" w:rsidRPr="003461FF" w:rsidRDefault="00F67665" w:rsidP="00F67665">
            <w:pPr>
              <w:widowControl w:val="0"/>
              <w:spacing w:before="120" w:after="40"/>
              <w:ind w:left="37" w:right="-85"/>
              <w:jc w:val="right"/>
              <w:rPr>
                <w:rFonts w:ascii="Arial" w:hAnsi="Arial" w:cs="Arial"/>
                <w:sz w:val="20"/>
              </w:rPr>
            </w:pPr>
          </w:p>
        </w:tc>
      </w:tr>
      <w:tr w:rsidR="003461FF" w:rsidRPr="00826313" w14:paraId="33BA30CE" w14:textId="6B6FD3A9" w:rsidTr="0055643B">
        <w:tblPrEx>
          <w:tblW w:w="13041" w:type="dxa"/>
          <w:tblInd w:w="1418" w:type="dxa"/>
          <w:tblLayout w:type="fixed"/>
          <w:tblLook w:val="0000" w:firstRow="0" w:lastRow="0" w:firstColumn="0" w:lastColumn="0" w:noHBand="0" w:noVBand="0"/>
          <w:tblPrExChange w:id="7536" w:author="An Phuc Cao" w:date="2024-10-24T17:09:00Z" w16du:dateUtc="2024-10-24T10:09:00Z">
            <w:tblPrEx>
              <w:tblW w:w="13041" w:type="dxa"/>
              <w:tblInd w:w="1418" w:type="dxa"/>
              <w:tblLayout w:type="fixed"/>
              <w:tblLook w:val="0000" w:firstRow="0" w:lastRow="0" w:firstColumn="0" w:lastColumn="0" w:noHBand="0" w:noVBand="0"/>
            </w:tblPrEx>
          </w:tblPrExChange>
        </w:tblPrEx>
        <w:tc>
          <w:tcPr>
            <w:tcW w:w="5245" w:type="dxa"/>
            <w:shd w:val="clear" w:color="auto" w:fill="auto"/>
            <w:vAlign w:val="bottom"/>
            <w:tcPrChange w:id="7537" w:author="An Phuc Cao" w:date="2024-10-24T17:09:00Z" w16du:dateUtc="2024-10-24T10:09:00Z">
              <w:tcPr>
                <w:tcW w:w="5245" w:type="dxa"/>
                <w:shd w:val="clear" w:color="auto" w:fill="auto"/>
                <w:vAlign w:val="bottom"/>
              </w:tcPr>
            </w:tcPrChange>
          </w:tcPr>
          <w:p w14:paraId="3B10E6C7" w14:textId="7A176E5D" w:rsidR="003461FF" w:rsidRPr="00826313" w:rsidRDefault="003461FF" w:rsidP="003461FF">
            <w:pPr>
              <w:widowControl w:val="0"/>
              <w:spacing w:before="120"/>
              <w:ind w:left="-108" w:right="-85"/>
              <w:rPr>
                <w:rFonts w:ascii="Arial" w:hAnsi="Arial" w:cs="Arial"/>
                <w:sz w:val="20"/>
              </w:rPr>
            </w:pPr>
            <w:ins w:id="7538" w:author="An Phuc Cao" w:date="2024-09-30T16:40:00Z" w16du:dateUtc="2024-09-30T09:40:00Z">
              <w:r w:rsidRPr="00E840E8">
                <w:rPr>
                  <w:rFonts w:ascii="Arial" w:hAnsi="Arial" w:cs="Arial"/>
                  <w:bCs/>
                  <w:sz w:val="20"/>
                </w:rPr>
                <w:t>Beginning balance</w:t>
              </w:r>
            </w:ins>
            <w:del w:id="7539" w:author="An Phuc Cao" w:date="2024-09-30T16:40:00Z" w16du:dateUtc="2024-09-30T09:40:00Z">
              <w:r w:rsidRPr="00826313" w:rsidDel="00D02769">
                <w:rPr>
                  <w:rFonts w:ascii="Arial" w:hAnsi="Arial" w:cs="Arial"/>
                  <w:sz w:val="20"/>
                </w:rPr>
                <w:delText xml:space="preserve">At </w:delText>
              </w:r>
              <w:r w:rsidRPr="00332504" w:rsidDel="00D02769">
                <w:rPr>
                  <w:rFonts w:ascii="Arial" w:hAnsi="Arial" w:cs="Arial"/>
                  <w:sz w:val="20"/>
                </w:rPr>
                <w:delText>1 January 20</w:delText>
              </w:r>
              <w:r w:rsidDel="00D02769">
                <w:rPr>
                  <w:rFonts w:ascii="Arial" w:hAnsi="Arial" w:cs="Arial"/>
                  <w:sz w:val="20"/>
                </w:rPr>
                <w:delText>23</w:delText>
              </w:r>
            </w:del>
          </w:p>
        </w:tc>
        <w:tc>
          <w:tcPr>
            <w:tcW w:w="2552" w:type="dxa"/>
            <w:tcPrChange w:id="7540" w:author="An Phuc Cao" w:date="2024-10-24T17:09:00Z" w16du:dateUtc="2024-10-24T10:09:00Z">
              <w:tcPr>
                <w:tcW w:w="2552" w:type="dxa"/>
                <w:vAlign w:val="bottom"/>
              </w:tcPr>
            </w:tcPrChange>
          </w:tcPr>
          <w:p w14:paraId="12723AA9" w14:textId="07024615" w:rsidR="003461FF" w:rsidRPr="003461FF" w:rsidRDefault="003461FF" w:rsidP="003461FF">
            <w:pPr>
              <w:widowControl w:val="0"/>
              <w:pBdr>
                <w:bottom w:val="single" w:sz="4" w:space="1" w:color="auto"/>
              </w:pBdr>
              <w:spacing w:before="120"/>
              <w:ind w:left="37" w:right="-85"/>
              <w:jc w:val="right"/>
              <w:rPr>
                <w:rFonts w:ascii="Arial" w:hAnsi="Arial" w:cs="Arial"/>
                <w:sz w:val="20"/>
              </w:rPr>
            </w:pPr>
            <w:ins w:id="7541" w:author="An Phuc Cao" w:date="2024-10-24T17:09:00Z" w16du:dateUtc="2024-10-24T10:09:00Z">
              <w:r w:rsidRPr="003461FF">
                <w:rPr>
                  <w:rFonts w:ascii="Arial" w:hAnsi="Arial" w:cs="Arial"/>
                  <w:sz w:val="20"/>
                  <w:rPrChange w:id="7542" w:author="An Phuc Cao" w:date="2024-10-24T17:09:00Z" w16du:dateUtc="2024-10-24T10:09:00Z">
                    <w:rPr/>
                  </w:rPrChange>
                </w:rPr>
                <w:t xml:space="preserve"> 44,615,375,412 </w:t>
              </w:r>
            </w:ins>
            <w:del w:id="7543" w:author="An Phuc Cao" w:date="2024-09-30T16:38:00Z" w16du:dateUtc="2024-09-30T09:38:00Z">
              <w:r w:rsidRPr="003461FF" w:rsidDel="002D504C">
                <w:rPr>
                  <w:rFonts w:ascii="Arial" w:hAnsi="Arial" w:cs="Arial"/>
                  <w:sz w:val="20"/>
                </w:rPr>
                <w:delText xml:space="preserve">  121,294,625,653</w:delText>
              </w:r>
            </w:del>
          </w:p>
        </w:tc>
        <w:tc>
          <w:tcPr>
            <w:tcW w:w="2693" w:type="dxa"/>
            <w:shd w:val="clear" w:color="auto" w:fill="auto"/>
            <w:tcPrChange w:id="7544" w:author="An Phuc Cao" w:date="2024-10-24T17:09:00Z" w16du:dateUtc="2024-10-24T10:09:00Z">
              <w:tcPr>
                <w:tcW w:w="2693" w:type="dxa"/>
                <w:shd w:val="clear" w:color="auto" w:fill="auto"/>
                <w:vAlign w:val="bottom"/>
              </w:tcPr>
            </w:tcPrChange>
          </w:tcPr>
          <w:p w14:paraId="43411B1E" w14:textId="318E3358" w:rsidR="003461FF" w:rsidRPr="003461FF" w:rsidRDefault="003461FF" w:rsidP="003461FF">
            <w:pPr>
              <w:widowControl w:val="0"/>
              <w:pBdr>
                <w:bottom w:val="single" w:sz="4" w:space="1" w:color="auto"/>
              </w:pBdr>
              <w:spacing w:before="120"/>
              <w:ind w:left="37" w:right="-85"/>
              <w:jc w:val="right"/>
              <w:rPr>
                <w:rFonts w:ascii="Arial" w:hAnsi="Arial" w:cs="Arial"/>
                <w:sz w:val="20"/>
              </w:rPr>
            </w:pPr>
            <w:ins w:id="7545" w:author="An Phuc Cao" w:date="2024-10-24T17:09:00Z" w16du:dateUtc="2024-10-24T10:09:00Z">
              <w:r w:rsidRPr="003461FF">
                <w:rPr>
                  <w:rFonts w:ascii="Arial" w:hAnsi="Arial" w:cs="Arial"/>
                  <w:sz w:val="20"/>
                  <w:rPrChange w:id="7546" w:author="An Phuc Cao" w:date="2024-10-24T17:09:00Z" w16du:dateUtc="2024-10-24T10:09:00Z">
                    <w:rPr/>
                  </w:rPrChange>
                </w:rPr>
                <w:t xml:space="preserve"> 428,504,014 </w:t>
              </w:r>
            </w:ins>
            <w:del w:id="7547" w:author="An Phuc Cao" w:date="2024-09-30T16:38:00Z" w16du:dateUtc="2024-09-30T09:38:00Z">
              <w:r w:rsidRPr="003461FF" w:rsidDel="002D504C">
                <w:rPr>
                  <w:rFonts w:ascii="Arial" w:hAnsi="Arial" w:cs="Arial"/>
                  <w:sz w:val="20"/>
                </w:rPr>
                <w:delText xml:space="preserve"> 18,679,464,817 </w:delText>
              </w:r>
            </w:del>
          </w:p>
        </w:tc>
        <w:tc>
          <w:tcPr>
            <w:tcW w:w="2551" w:type="dxa"/>
            <w:tcPrChange w:id="7548" w:author="An Phuc Cao" w:date="2024-10-24T17:09:00Z" w16du:dateUtc="2024-10-24T10:09:00Z">
              <w:tcPr>
                <w:tcW w:w="2551" w:type="dxa"/>
                <w:vAlign w:val="bottom"/>
              </w:tcPr>
            </w:tcPrChange>
          </w:tcPr>
          <w:p w14:paraId="0DD2590F" w14:textId="425B25D6" w:rsidR="003461FF" w:rsidRPr="003461FF" w:rsidRDefault="003461FF" w:rsidP="003461FF">
            <w:pPr>
              <w:widowControl w:val="0"/>
              <w:pBdr>
                <w:bottom w:val="single" w:sz="4" w:space="1" w:color="auto"/>
              </w:pBdr>
              <w:spacing w:before="120"/>
              <w:ind w:left="37" w:right="-85"/>
              <w:jc w:val="right"/>
              <w:rPr>
                <w:rFonts w:ascii="Arial" w:hAnsi="Arial" w:cs="Arial"/>
                <w:sz w:val="20"/>
              </w:rPr>
            </w:pPr>
            <w:ins w:id="7549" w:author="An Phuc Cao" w:date="2024-10-24T17:09:00Z" w16du:dateUtc="2024-10-24T10:09:00Z">
              <w:r w:rsidRPr="003461FF">
                <w:rPr>
                  <w:rFonts w:ascii="Arial" w:hAnsi="Arial" w:cs="Arial"/>
                  <w:sz w:val="20"/>
                  <w:rPrChange w:id="7550" w:author="An Phuc Cao" w:date="2024-10-24T17:09:00Z" w16du:dateUtc="2024-10-24T10:09:00Z">
                    <w:rPr/>
                  </w:rPrChange>
                </w:rPr>
                <w:t xml:space="preserve"> 45,043,879,426 </w:t>
              </w:r>
            </w:ins>
            <w:del w:id="7551" w:author="An Phuc Cao" w:date="2024-09-30T16:38:00Z" w16du:dateUtc="2024-09-30T09:38:00Z">
              <w:r w:rsidRPr="003461FF" w:rsidDel="002D504C">
                <w:rPr>
                  <w:rFonts w:ascii="Arial" w:hAnsi="Arial" w:cs="Arial"/>
                  <w:sz w:val="20"/>
                </w:rPr>
                <w:delText xml:space="preserve">  139,974,090,470</w:delText>
              </w:r>
            </w:del>
          </w:p>
        </w:tc>
      </w:tr>
      <w:tr w:rsidR="003461FF" w:rsidRPr="00826313" w14:paraId="717196A5" w14:textId="59087A4C" w:rsidTr="0055643B">
        <w:tblPrEx>
          <w:tblW w:w="13041" w:type="dxa"/>
          <w:tblInd w:w="1418" w:type="dxa"/>
          <w:tblLayout w:type="fixed"/>
          <w:tblLook w:val="0000" w:firstRow="0" w:lastRow="0" w:firstColumn="0" w:lastColumn="0" w:noHBand="0" w:noVBand="0"/>
          <w:tblPrExChange w:id="7552" w:author="An Phuc Cao" w:date="2024-10-24T17:09:00Z" w16du:dateUtc="2024-10-24T10:09:00Z">
            <w:tblPrEx>
              <w:tblW w:w="13041" w:type="dxa"/>
              <w:tblInd w:w="1418" w:type="dxa"/>
              <w:tblLayout w:type="fixed"/>
              <w:tblLook w:val="0000" w:firstRow="0" w:lastRow="0" w:firstColumn="0" w:lastColumn="0" w:noHBand="0" w:noVBand="0"/>
            </w:tblPrEx>
          </w:tblPrExChange>
        </w:tblPrEx>
        <w:tc>
          <w:tcPr>
            <w:tcW w:w="5245" w:type="dxa"/>
            <w:shd w:val="clear" w:color="auto" w:fill="auto"/>
            <w:vAlign w:val="bottom"/>
            <w:tcPrChange w:id="7553" w:author="An Phuc Cao" w:date="2024-10-24T17:09:00Z" w16du:dateUtc="2024-10-24T10:09:00Z">
              <w:tcPr>
                <w:tcW w:w="5245" w:type="dxa"/>
                <w:shd w:val="clear" w:color="auto" w:fill="auto"/>
                <w:vAlign w:val="bottom"/>
              </w:tcPr>
            </w:tcPrChange>
          </w:tcPr>
          <w:p w14:paraId="08EF1FB0" w14:textId="40C051E8" w:rsidR="003461FF" w:rsidRPr="00826313" w:rsidRDefault="003461FF" w:rsidP="003461FF">
            <w:pPr>
              <w:widowControl w:val="0"/>
              <w:spacing w:before="120"/>
              <w:ind w:left="-108" w:right="-85"/>
              <w:rPr>
                <w:rFonts w:ascii="Arial" w:hAnsi="Arial" w:cs="Arial"/>
                <w:sz w:val="20"/>
              </w:rPr>
            </w:pPr>
            <w:ins w:id="7554" w:author="An Phuc Cao" w:date="2024-09-30T16:40:00Z" w16du:dateUtc="2024-09-30T09:40:00Z">
              <w:r w:rsidRPr="00E840E8">
                <w:rPr>
                  <w:rFonts w:ascii="Arial" w:hAnsi="Arial" w:cs="Arial"/>
                  <w:bCs/>
                  <w:sz w:val="20"/>
                </w:rPr>
                <w:t>Ending balance</w:t>
              </w:r>
            </w:ins>
            <w:del w:id="7555" w:author="An Phuc Cao" w:date="2024-09-30T16:40:00Z" w16du:dateUtc="2024-09-30T09:40:00Z">
              <w:r w:rsidRPr="00826313" w:rsidDel="00D02769">
                <w:rPr>
                  <w:rFonts w:ascii="Arial" w:hAnsi="Arial" w:cs="Arial"/>
                  <w:sz w:val="20"/>
                </w:rPr>
                <w:delText>At 30 June 202</w:delText>
              </w:r>
              <w:r w:rsidDel="00D02769">
                <w:rPr>
                  <w:rFonts w:ascii="Arial" w:hAnsi="Arial" w:cs="Arial"/>
                  <w:sz w:val="20"/>
                </w:rPr>
                <w:delText>3</w:delText>
              </w:r>
            </w:del>
          </w:p>
        </w:tc>
        <w:tc>
          <w:tcPr>
            <w:tcW w:w="2552" w:type="dxa"/>
            <w:tcPrChange w:id="7556" w:author="An Phuc Cao" w:date="2024-10-24T17:09:00Z" w16du:dateUtc="2024-10-24T10:09:00Z">
              <w:tcPr>
                <w:tcW w:w="2552" w:type="dxa"/>
                <w:vAlign w:val="bottom"/>
              </w:tcPr>
            </w:tcPrChange>
          </w:tcPr>
          <w:p w14:paraId="589F560A" w14:textId="3DC76187" w:rsidR="003461FF" w:rsidRPr="003461FF" w:rsidRDefault="003461FF" w:rsidP="003461FF">
            <w:pPr>
              <w:widowControl w:val="0"/>
              <w:pBdr>
                <w:bottom w:val="double" w:sz="4" w:space="1" w:color="auto"/>
              </w:pBdr>
              <w:spacing w:before="120"/>
              <w:ind w:left="37" w:right="-85"/>
              <w:jc w:val="right"/>
              <w:rPr>
                <w:rFonts w:ascii="Arial" w:hAnsi="Arial" w:cs="Arial"/>
                <w:sz w:val="20"/>
              </w:rPr>
            </w:pPr>
            <w:ins w:id="7557" w:author="An Phuc Cao" w:date="2024-10-24T17:09:00Z" w16du:dateUtc="2024-10-24T10:09:00Z">
              <w:r w:rsidRPr="003461FF">
                <w:rPr>
                  <w:rFonts w:ascii="Arial" w:hAnsi="Arial" w:cs="Arial"/>
                  <w:sz w:val="20"/>
                  <w:rPrChange w:id="7558" w:author="An Phuc Cao" w:date="2024-10-24T17:09:00Z" w16du:dateUtc="2024-10-24T10:09:00Z">
                    <w:rPr/>
                  </w:rPrChange>
                </w:rPr>
                <w:t xml:space="preserve"> 50,996,664,939 </w:t>
              </w:r>
            </w:ins>
          </w:p>
        </w:tc>
        <w:tc>
          <w:tcPr>
            <w:tcW w:w="2693" w:type="dxa"/>
            <w:shd w:val="clear" w:color="auto" w:fill="auto"/>
            <w:tcPrChange w:id="7559" w:author="An Phuc Cao" w:date="2024-10-24T17:09:00Z" w16du:dateUtc="2024-10-24T10:09:00Z">
              <w:tcPr>
                <w:tcW w:w="2693" w:type="dxa"/>
                <w:shd w:val="clear" w:color="auto" w:fill="auto"/>
                <w:vAlign w:val="bottom"/>
              </w:tcPr>
            </w:tcPrChange>
          </w:tcPr>
          <w:p w14:paraId="73B492D3" w14:textId="24F54944" w:rsidR="003461FF" w:rsidRPr="003461FF" w:rsidRDefault="003461FF" w:rsidP="003461FF">
            <w:pPr>
              <w:widowControl w:val="0"/>
              <w:pBdr>
                <w:bottom w:val="double" w:sz="4" w:space="1" w:color="auto"/>
              </w:pBdr>
              <w:spacing w:before="120"/>
              <w:ind w:left="37" w:right="-85"/>
              <w:jc w:val="right"/>
              <w:rPr>
                <w:rFonts w:ascii="Arial" w:hAnsi="Arial" w:cs="Arial"/>
                <w:sz w:val="20"/>
              </w:rPr>
            </w:pPr>
            <w:ins w:id="7560" w:author="An Phuc Cao" w:date="2024-10-24T17:09:00Z" w16du:dateUtc="2024-10-24T10:09:00Z">
              <w:r w:rsidRPr="003461FF">
                <w:rPr>
                  <w:rFonts w:ascii="Arial" w:hAnsi="Arial" w:cs="Arial"/>
                  <w:sz w:val="20"/>
                  <w:rPrChange w:id="7561" w:author="An Phuc Cao" w:date="2024-10-24T17:09:00Z" w16du:dateUtc="2024-10-24T10:09:00Z">
                    <w:rPr/>
                  </w:rPrChange>
                </w:rPr>
                <w:t xml:space="preserve"> 385,164,292 </w:t>
              </w:r>
            </w:ins>
          </w:p>
        </w:tc>
        <w:tc>
          <w:tcPr>
            <w:tcW w:w="2551" w:type="dxa"/>
            <w:tcPrChange w:id="7562" w:author="An Phuc Cao" w:date="2024-10-24T17:09:00Z" w16du:dateUtc="2024-10-24T10:09:00Z">
              <w:tcPr>
                <w:tcW w:w="2551" w:type="dxa"/>
                <w:vAlign w:val="bottom"/>
              </w:tcPr>
            </w:tcPrChange>
          </w:tcPr>
          <w:p w14:paraId="41AD6113" w14:textId="71088BA5" w:rsidR="003461FF" w:rsidRPr="003461FF" w:rsidRDefault="003461FF" w:rsidP="003461FF">
            <w:pPr>
              <w:widowControl w:val="0"/>
              <w:pBdr>
                <w:bottom w:val="double" w:sz="4" w:space="1" w:color="auto"/>
              </w:pBdr>
              <w:spacing w:before="120"/>
              <w:ind w:left="37" w:right="-85"/>
              <w:jc w:val="right"/>
              <w:rPr>
                <w:rFonts w:ascii="Arial" w:hAnsi="Arial" w:cs="Arial"/>
                <w:sz w:val="20"/>
              </w:rPr>
            </w:pPr>
            <w:ins w:id="7563" w:author="An Phuc Cao" w:date="2024-10-24T17:09:00Z" w16du:dateUtc="2024-10-24T10:09:00Z">
              <w:r w:rsidRPr="003461FF">
                <w:rPr>
                  <w:rFonts w:ascii="Arial" w:hAnsi="Arial" w:cs="Arial"/>
                  <w:sz w:val="20"/>
                  <w:rPrChange w:id="7564" w:author="An Phuc Cao" w:date="2024-10-24T17:09:00Z" w16du:dateUtc="2024-10-24T10:09:00Z">
                    <w:rPr/>
                  </w:rPrChange>
                </w:rPr>
                <w:t xml:space="preserve"> 51,381,829,231 </w:t>
              </w:r>
            </w:ins>
          </w:p>
        </w:tc>
      </w:tr>
    </w:tbl>
    <w:p w14:paraId="2DAD2AA8" w14:textId="013AB201" w:rsidR="00E7112D" w:rsidDel="005D0B37" w:rsidRDefault="00E7112D" w:rsidP="00F67665">
      <w:pPr>
        <w:pStyle w:val="BodyTextIndent"/>
        <w:tabs>
          <w:tab w:val="clear" w:pos="6300"/>
          <w:tab w:val="clear" w:pos="7380"/>
          <w:tab w:val="clear" w:pos="7740"/>
          <w:tab w:val="clear" w:pos="8820"/>
        </w:tabs>
        <w:ind w:firstLine="698"/>
        <w:rPr>
          <w:del w:id="7565" w:author="An Phuc Cao" w:date="2024-09-30T16:40:00Z" w16du:dateUtc="2024-09-30T09:40:00Z"/>
          <w:rFonts w:ascii="Arial" w:hAnsi="Arial" w:cs="Arial"/>
          <w:b/>
          <w:bCs/>
          <w:color w:val="000000"/>
          <w:sz w:val="20"/>
        </w:rPr>
      </w:pPr>
    </w:p>
    <w:p w14:paraId="674A4C77" w14:textId="1F250F95" w:rsidR="00E7112D" w:rsidRPr="00826313" w:rsidDel="00F67665" w:rsidRDefault="00E7112D" w:rsidP="00917190">
      <w:pPr>
        <w:pStyle w:val="BodyTextIndent"/>
        <w:tabs>
          <w:tab w:val="clear" w:pos="6300"/>
          <w:tab w:val="clear" w:pos="7380"/>
          <w:tab w:val="clear" w:pos="7740"/>
          <w:tab w:val="clear" w:pos="8820"/>
        </w:tabs>
        <w:ind w:firstLine="698"/>
        <w:rPr>
          <w:del w:id="7566" w:author="An Phuc Cao" w:date="2024-09-30T16:40:00Z" w16du:dateUtc="2024-09-30T09:40:00Z"/>
          <w:rFonts w:ascii="Arial" w:hAnsi="Arial" w:cs="Arial"/>
          <w:bCs/>
          <w:color w:val="000000"/>
          <w:sz w:val="20"/>
        </w:rPr>
      </w:pPr>
      <w:r w:rsidRPr="00826313">
        <w:rPr>
          <w:rFonts w:ascii="Arial" w:hAnsi="Arial" w:cs="Arial"/>
          <w:bCs/>
          <w:color w:val="000000"/>
          <w:sz w:val="20"/>
        </w:rPr>
        <w:t>(*) Finhay application which was built and developed by the Company</w:t>
      </w:r>
    </w:p>
    <w:p w14:paraId="2D8941B8" w14:textId="77777777" w:rsidR="00E7112D" w:rsidRPr="00826313" w:rsidRDefault="00E7112D">
      <w:pPr>
        <w:pStyle w:val="BodyTextIndent"/>
        <w:tabs>
          <w:tab w:val="clear" w:pos="6300"/>
          <w:tab w:val="clear" w:pos="7380"/>
          <w:tab w:val="clear" w:pos="7740"/>
          <w:tab w:val="clear" w:pos="8820"/>
        </w:tabs>
        <w:ind w:firstLine="698"/>
        <w:rPr>
          <w:rFonts w:ascii="Arial" w:hAnsi="Arial" w:cs="Arial"/>
          <w:b/>
          <w:sz w:val="20"/>
        </w:rPr>
        <w:sectPr w:rsidR="00E7112D" w:rsidRPr="00826313" w:rsidSect="00E7112D">
          <w:headerReference w:type="default" r:id="rId58"/>
          <w:endnotePr>
            <w:numFmt w:val="decimal"/>
          </w:endnotePr>
          <w:pgSz w:w="16834" w:h="11909" w:orient="landscape" w:code="9"/>
          <w:pgMar w:top="1582" w:right="1440" w:bottom="1440" w:left="862" w:header="720" w:footer="578" w:gutter="0"/>
          <w:cols w:space="720"/>
          <w:docGrid w:linePitch="326"/>
        </w:sectPr>
        <w:pPrChange w:id="7569" w:author="An Phuc Cao" w:date="2024-09-30T16:40:00Z" w16du:dateUtc="2024-09-30T09:40:00Z">
          <w:pPr>
            <w:overflowPunct/>
            <w:autoSpaceDE/>
            <w:autoSpaceDN/>
            <w:adjustRightInd/>
            <w:textAlignment w:val="auto"/>
          </w:pPr>
        </w:pPrChange>
      </w:pPr>
      <w:r w:rsidRPr="00826313">
        <w:rPr>
          <w:rFonts w:ascii="Arial" w:hAnsi="Arial" w:cs="Arial"/>
          <w:b/>
          <w:sz w:val="20"/>
        </w:rPr>
        <w:br w:type="page"/>
      </w:r>
    </w:p>
    <w:p w14:paraId="5714F08A" w14:textId="28645E7A" w:rsidR="00E7112D" w:rsidRPr="00826313" w:rsidRDefault="00E7112D">
      <w:pPr>
        <w:overflowPunct/>
        <w:autoSpaceDE/>
        <w:autoSpaceDN/>
        <w:adjustRightInd/>
        <w:textAlignment w:val="auto"/>
        <w:rPr>
          <w:rFonts w:ascii="Arial" w:hAnsi="Arial" w:cs="Arial"/>
          <w:b/>
          <w:sz w:val="20"/>
        </w:rPr>
      </w:pPr>
    </w:p>
    <w:p w14:paraId="2A1268A9" w14:textId="5EF7F178" w:rsidR="00C26F83" w:rsidRPr="00826313" w:rsidRDefault="00C26F83" w:rsidP="00EC3692">
      <w:pPr>
        <w:widowControl w:val="0"/>
        <w:tabs>
          <w:tab w:val="left" w:pos="6300"/>
          <w:tab w:val="right" w:pos="7380"/>
          <w:tab w:val="left" w:pos="7740"/>
          <w:tab w:val="right" w:pos="8891"/>
        </w:tabs>
        <w:ind w:left="720" w:hanging="720"/>
        <w:jc w:val="both"/>
        <w:rPr>
          <w:rFonts w:ascii="Arial" w:hAnsi="Arial" w:cs="Arial"/>
          <w:b/>
          <w:sz w:val="20"/>
        </w:rPr>
      </w:pPr>
    </w:p>
    <w:p w14:paraId="00CB2332" w14:textId="1947FCC6" w:rsidR="00CB6A42" w:rsidRPr="00826313" w:rsidRDefault="39D55FE4" w:rsidP="26606B1C">
      <w:pPr>
        <w:widowControl w:val="0"/>
        <w:tabs>
          <w:tab w:val="left" w:pos="6300"/>
          <w:tab w:val="right" w:pos="7380"/>
          <w:tab w:val="left" w:pos="7740"/>
          <w:tab w:val="right" w:pos="8891"/>
        </w:tabs>
        <w:ind w:left="720" w:hanging="720"/>
        <w:jc w:val="both"/>
        <w:rPr>
          <w:rFonts w:ascii="Arial" w:hAnsi="Arial" w:cs="Arial"/>
          <w:b/>
          <w:bCs/>
          <w:sz w:val="20"/>
        </w:rPr>
      </w:pPr>
      <w:r w:rsidRPr="00826313">
        <w:rPr>
          <w:rFonts w:ascii="Arial" w:hAnsi="Arial" w:cs="Arial"/>
          <w:b/>
          <w:bCs/>
          <w:sz w:val="20"/>
        </w:rPr>
        <w:t>2</w:t>
      </w:r>
      <w:del w:id="7570" w:author="An Phuc Cao" w:date="2024-09-30T16:08:00Z" w16du:dateUtc="2024-09-30T09:08:00Z">
        <w:r w:rsidRPr="00826313" w:rsidDel="00D07AC5">
          <w:rPr>
            <w:rFonts w:ascii="Arial" w:hAnsi="Arial" w:cs="Arial"/>
            <w:b/>
            <w:bCs/>
            <w:sz w:val="20"/>
          </w:rPr>
          <w:delText>1</w:delText>
        </w:r>
      </w:del>
      <w:ins w:id="7571" w:author="An Phuc Cao" w:date="2024-09-30T16:08:00Z" w16du:dateUtc="2024-09-30T09:08:00Z">
        <w:r w:rsidR="00D07AC5">
          <w:rPr>
            <w:rFonts w:ascii="Arial" w:hAnsi="Arial" w:cs="Arial"/>
            <w:b/>
            <w:bCs/>
            <w:sz w:val="20"/>
          </w:rPr>
          <w:t>2</w:t>
        </w:r>
      </w:ins>
      <w:r w:rsidR="0D1DC2E7" w:rsidRPr="00826313">
        <w:rPr>
          <w:rFonts w:ascii="Arial" w:hAnsi="Arial" w:cs="Arial"/>
          <w:b/>
          <w:bCs/>
          <w:sz w:val="20"/>
        </w:rPr>
        <w:t>.</w:t>
      </w:r>
      <w:r w:rsidR="00C700A2" w:rsidRPr="00826313">
        <w:tab/>
      </w:r>
      <w:r w:rsidR="0D1DC2E7" w:rsidRPr="00826313">
        <w:rPr>
          <w:rFonts w:ascii="Arial" w:hAnsi="Arial" w:cs="Arial"/>
          <w:b/>
          <w:bCs/>
          <w:sz w:val="20"/>
        </w:rPr>
        <w:t xml:space="preserve">GOODWILL AND OTHER INTANGIBLE ASSETS </w:t>
      </w:r>
      <w:r w:rsidR="0D1DC2E7" w:rsidRPr="00826313">
        <w:rPr>
          <w:rFonts w:ascii="Arial" w:hAnsi="Arial" w:cs="Arial"/>
          <w:sz w:val="20"/>
        </w:rPr>
        <w:t>(continued)</w:t>
      </w:r>
    </w:p>
    <w:p w14:paraId="68F78353" w14:textId="77777777" w:rsidR="002F5CFA" w:rsidRPr="00826313" w:rsidRDefault="002F5CFA" w:rsidP="00EC3692">
      <w:pPr>
        <w:widowControl w:val="0"/>
        <w:tabs>
          <w:tab w:val="left" w:pos="6300"/>
          <w:tab w:val="right" w:pos="7380"/>
          <w:tab w:val="left" w:pos="7740"/>
          <w:tab w:val="right" w:pos="8891"/>
        </w:tabs>
        <w:ind w:left="720" w:hanging="720"/>
        <w:jc w:val="both"/>
        <w:rPr>
          <w:rFonts w:ascii="Arial" w:hAnsi="Arial" w:cs="Arial"/>
          <w:b/>
          <w:sz w:val="20"/>
        </w:rPr>
      </w:pPr>
    </w:p>
    <w:p w14:paraId="457F6FC6" w14:textId="3CDAC921" w:rsidR="004D5893" w:rsidRPr="00826313" w:rsidRDefault="39D55FE4">
      <w:pPr>
        <w:pStyle w:val="Heading2"/>
        <w:spacing w:after="0"/>
        <w:ind w:left="720" w:hanging="720"/>
        <w:rPr>
          <w:rFonts w:ascii="Arial" w:hAnsi="Arial" w:cs="Arial"/>
          <w:b/>
          <w:bCs/>
          <w:i/>
          <w:iCs/>
          <w:sz w:val="20"/>
        </w:rPr>
        <w:pPrChange w:id="7572" w:author="An Phuc Cao" w:date="2024-10-25T17:23:00Z" w16du:dateUtc="2024-10-25T10:23:00Z">
          <w:pPr>
            <w:widowControl w:val="0"/>
            <w:tabs>
              <w:tab w:val="left" w:pos="6300"/>
              <w:tab w:val="right" w:pos="7380"/>
              <w:tab w:val="left" w:pos="7740"/>
              <w:tab w:val="right" w:pos="8891"/>
            </w:tabs>
            <w:ind w:left="720" w:hanging="720"/>
            <w:jc w:val="both"/>
          </w:pPr>
        </w:pPrChange>
      </w:pPr>
      <w:r w:rsidRPr="00826313">
        <w:rPr>
          <w:rFonts w:ascii="Arial" w:hAnsi="Arial" w:cs="Arial"/>
          <w:b/>
          <w:bCs/>
          <w:i/>
          <w:iCs/>
          <w:sz w:val="20"/>
        </w:rPr>
        <w:t>2</w:t>
      </w:r>
      <w:del w:id="7573" w:author="An Phuc Cao" w:date="2024-09-30T16:08:00Z" w16du:dateUtc="2024-09-30T09:08:00Z">
        <w:r w:rsidRPr="00826313" w:rsidDel="00D07AC5">
          <w:rPr>
            <w:rFonts w:ascii="Arial" w:hAnsi="Arial" w:cs="Arial"/>
            <w:b/>
            <w:bCs/>
            <w:i/>
            <w:iCs/>
            <w:sz w:val="20"/>
          </w:rPr>
          <w:delText>1</w:delText>
        </w:r>
      </w:del>
      <w:ins w:id="7574" w:author="An Phuc Cao" w:date="2024-09-30T16:08:00Z" w16du:dateUtc="2024-09-30T09:08:00Z">
        <w:r w:rsidR="00D07AC5">
          <w:rPr>
            <w:rFonts w:ascii="Arial" w:hAnsi="Arial" w:cs="Arial"/>
            <w:b/>
            <w:bCs/>
            <w:i/>
            <w:iCs/>
            <w:sz w:val="20"/>
          </w:rPr>
          <w:t>2</w:t>
        </w:r>
      </w:ins>
      <w:r w:rsidR="3C819A1B" w:rsidRPr="00826313">
        <w:rPr>
          <w:rFonts w:ascii="Arial" w:hAnsi="Arial" w:cs="Arial"/>
          <w:b/>
          <w:bCs/>
          <w:i/>
          <w:iCs/>
          <w:sz w:val="20"/>
        </w:rPr>
        <w:t>.2</w:t>
      </w:r>
      <w:r w:rsidR="00C700A2" w:rsidRPr="00826313">
        <w:tab/>
      </w:r>
      <w:r w:rsidR="00EE1B95" w:rsidRPr="00826313">
        <w:rPr>
          <w:rFonts w:ascii="Arial" w:hAnsi="Arial" w:cs="Arial"/>
          <w:b/>
          <w:bCs/>
          <w:i/>
          <w:iCs/>
          <w:sz w:val="20"/>
        </w:rPr>
        <w:t>Construction in progress</w:t>
      </w:r>
    </w:p>
    <w:p w14:paraId="0FC79519" w14:textId="76AFAADC" w:rsidR="006848D6" w:rsidRPr="00826313" w:rsidRDefault="006848D6" w:rsidP="004D5893">
      <w:pPr>
        <w:widowControl w:val="0"/>
        <w:tabs>
          <w:tab w:val="left" w:pos="6300"/>
          <w:tab w:val="right" w:pos="7380"/>
          <w:tab w:val="left" w:pos="7740"/>
          <w:tab w:val="right" w:pos="8891"/>
        </w:tabs>
        <w:ind w:left="720" w:hanging="720"/>
        <w:jc w:val="both"/>
        <w:rPr>
          <w:rFonts w:ascii="Arial" w:hAnsi="Arial" w:cs="Arial"/>
          <w:b/>
          <w:i/>
          <w:iCs/>
          <w:sz w:val="20"/>
        </w:rPr>
      </w:pPr>
    </w:p>
    <w:p w14:paraId="7FDB9F38" w14:textId="128DB94E" w:rsidR="006848D6" w:rsidRPr="00826313" w:rsidRDefault="006848D6" w:rsidP="006848D6">
      <w:pPr>
        <w:tabs>
          <w:tab w:val="left" w:pos="720"/>
        </w:tabs>
        <w:ind w:left="720"/>
        <w:jc w:val="both"/>
        <w:rPr>
          <w:rFonts w:ascii="Arial" w:hAnsi="Arial" w:cs="Arial"/>
          <w:sz w:val="20"/>
        </w:rPr>
      </w:pPr>
      <w:r w:rsidRPr="00826313">
        <w:rPr>
          <w:rFonts w:ascii="Arial" w:hAnsi="Arial" w:cs="Arial"/>
          <w:sz w:val="20"/>
        </w:rPr>
        <w:t xml:space="preserve">Movements of </w:t>
      </w:r>
      <w:r w:rsidR="00EE1B95" w:rsidRPr="00826313">
        <w:rPr>
          <w:rFonts w:ascii="Arial" w:hAnsi="Arial" w:cs="Arial"/>
          <w:sz w:val="20"/>
        </w:rPr>
        <w:t>construction in progress</w:t>
      </w:r>
      <w:r w:rsidRPr="00826313">
        <w:rPr>
          <w:rFonts w:ascii="Arial" w:hAnsi="Arial" w:cs="Arial"/>
          <w:sz w:val="20"/>
        </w:rPr>
        <w:t xml:space="preserve"> </w:t>
      </w:r>
      <w:r w:rsidRPr="00826313">
        <w:rPr>
          <w:rFonts w:ascii="Arial" w:hAnsi="Arial" w:cs="Arial"/>
          <w:sz w:val="20"/>
          <w:lang w:val="vi-VN"/>
        </w:rPr>
        <w:t xml:space="preserve">for the </w:t>
      </w:r>
      <w:r w:rsidR="00EE44C7" w:rsidRPr="00826313">
        <w:rPr>
          <w:rFonts w:ascii="Arial" w:hAnsi="Arial" w:cs="Arial"/>
          <w:sz w:val="20"/>
        </w:rPr>
        <w:t>period</w:t>
      </w:r>
      <w:r w:rsidR="00EE44C7" w:rsidRPr="00826313">
        <w:rPr>
          <w:rFonts w:ascii="Arial" w:hAnsi="Arial" w:cs="Arial"/>
          <w:sz w:val="20"/>
          <w:lang w:val="vi-VN"/>
        </w:rPr>
        <w:t xml:space="preserve"> </w:t>
      </w:r>
      <w:r w:rsidRPr="00826313">
        <w:rPr>
          <w:rFonts w:ascii="Arial" w:hAnsi="Arial" w:cs="Arial"/>
          <w:sz w:val="20"/>
          <w:lang w:val="vi-VN"/>
        </w:rPr>
        <w:t xml:space="preserve">ended </w:t>
      </w:r>
      <w:r w:rsidR="00F80EA4" w:rsidRPr="00826313">
        <w:rPr>
          <w:rFonts w:ascii="Arial" w:hAnsi="Arial" w:cs="Arial"/>
          <w:sz w:val="20"/>
        </w:rPr>
        <w:t>30 June 202</w:t>
      </w:r>
      <w:del w:id="7575" w:author="An Phuc Cao" w:date="2024-09-30T16:42:00Z" w16du:dateUtc="2024-09-30T09:42:00Z">
        <w:r w:rsidR="007A3D4C" w:rsidDel="0069368D">
          <w:rPr>
            <w:rFonts w:ascii="Arial" w:hAnsi="Arial" w:cs="Arial"/>
            <w:sz w:val="20"/>
          </w:rPr>
          <w:delText>3</w:delText>
        </w:r>
      </w:del>
      <w:ins w:id="7576" w:author="An Phuc Cao" w:date="2024-09-30T16:42:00Z" w16du:dateUtc="2024-09-30T09:42:00Z">
        <w:r w:rsidR="0069368D">
          <w:rPr>
            <w:rFonts w:ascii="Arial" w:hAnsi="Arial" w:cs="Arial"/>
            <w:sz w:val="20"/>
          </w:rPr>
          <w:t>4</w:t>
        </w:r>
      </w:ins>
      <w:r w:rsidRPr="00826313">
        <w:rPr>
          <w:rFonts w:ascii="Arial" w:hAnsi="Arial" w:cs="Arial"/>
          <w:sz w:val="20"/>
          <w:lang w:val="vi-VN"/>
        </w:rPr>
        <w:t xml:space="preserve"> </w:t>
      </w:r>
      <w:r w:rsidRPr="00826313">
        <w:rPr>
          <w:rFonts w:ascii="Arial" w:hAnsi="Arial" w:cs="Arial"/>
          <w:sz w:val="20"/>
        </w:rPr>
        <w:t>are as follows:</w:t>
      </w:r>
    </w:p>
    <w:p w14:paraId="31659C37" w14:textId="77777777" w:rsidR="004D5893" w:rsidRPr="00826313" w:rsidRDefault="004D5893" w:rsidP="004D5893">
      <w:pPr>
        <w:widowControl w:val="0"/>
        <w:tabs>
          <w:tab w:val="left" w:pos="6300"/>
          <w:tab w:val="right" w:pos="7380"/>
          <w:tab w:val="left" w:pos="7740"/>
          <w:tab w:val="right" w:pos="8891"/>
        </w:tabs>
        <w:ind w:left="720" w:hanging="720"/>
        <w:jc w:val="both"/>
        <w:rPr>
          <w:rFonts w:ascii="Arial" w:hAnsi="Arial" w:cs="Arial"/>
          <w:b/>
          <w:i/>
          <w:iCs/>
          <w:sz w:val="20"/>
        </w:rPr>
      </w:pPr>
    </w:p>
    <w:tbl>
      <w:tblPr>
        <w:tblW w:w="8176" w:type="dxa"/>
        <w:tblInd w:w="720" w:type="dxa"/>
        <w:tblLayout w:type="fixed"/>
        <w:tblLook w:val="0000" w:firstRow="0" w:lastRow="0" w:firstColumn="0" w:lastColumn="0" w:noHBand="0" w:noVBand="0"/>
      </w:tblPr>
      <w:tblGrid>
        <w:gridCol w:w="6302"/>
        <w:gridCol w:w="1874"/>
        <w:tblGridChange w:id="7577">
          <w:tblGrid>
            <w:gridCol w:w="6302"/>
            <w:gridCol w:w="1874"/>
          </w:tblGrid>
        </w:tblGridChange>
      </w:tblGrid>
      <w:tr w:rsidR="004D5893" w:rsidRPr="00826313" w14:paraId="0DD8978C" w14:textId="77777777" w:rsidTr="0029432C">
        <w:tc>
          <w:tcPr>
            <w:tcW w:w="6302" w:type="dxa"/>
            <w:shd w:val="clear" w:color="auto" w:fill="auto"/>
            <w:vAlign w:val="bottom"/>
          </w:tcPr>
          <w:p w14:paraId="313682DA" w14:textId="77777777" w:rsidR="004D5893" w:rsidRPr="00826313" w:rsidRDefault="004D5893" w:rsidP="0029432C">
            <w:pPr>
              <w:widowControl w:val="0"/>
              <w:ind w:left="-85"/>
              <w:rPr>
                <w:rFonts w:ascii="Arial" w:hAnsi="Arial" w:cs="Arial"/>
                <w:sz w:val="20"/>
              </w:rPr>
            </w:pPr>
          </w:p>
        </w:tc>
        <w:tc>
          <w:tcPr>
            <w:tcW w:w="1874" w:type="dxa"/>
            <w:shd w:val="clear" w:color="auto" w:fill="auto"/>
            <w:vAlign w:val="bottom"/>
          </w:tcPr>
          <w:p w14:paraId="1C28393B" w14:textId="77777777" w:rsidR="0081192C" w:rsidRDefault="0081192C" w:rsidP="0081192C">
            <w:pPr>
              <w:widowControl w:val="0"/>
              <w:pBdr>
                <w:bottom w:val="single" w:sz="4" w:space="1" w:color="auto"/>
              </w:pBdr>
              <w:suppressAutoHyphens/>
              <w:ind w:right="-85"/>
              <w:jc w:val="right"/>
              <w:rPr>
                <w:ins w:id="7578" w:author="An Phuc Cao" w:date="2024-09-30T16:46:00Z" w16du:dateUtc="2024-09-30T09:46:00Z"/>
                <w:rFonts w:ascii="Arial" w:hAnsi="Arial" w:cs="Arial"/>
                <w:i/>
                <w:sz w:val="20"/>
              </w:rPr>
            </w:pPr>
            <w:ins w:id="7579" w:author="An Phuc Cao" w:date="2024-09-30T16:46:00Z" w16du:dateUtc="2024-09-30T09:46:00Z">
              <w:r>
                <w:rPr>
                  <w:rFonts w:ascii="Arial" w:hAnsi="Arial" w:cs="Arial"/>
                  <w:i/>
                  <w:sz w:val="20"/>
                </w:rPr>
                <w:t>Constructions in progress</w:t>
              </w:r>
            </w:ins>
          </w:p>
          <w:p w14:paraId="1A4CC2C4" w14:textId="4E284A8C" w:rsidR="004D5893" w:rsidRPr="00826313" w:rsidRDefault="0081192C" w:rsidP="0081192C">
            <w:pPr>
              <w:widowControl w:val="0"/>
              <w:pBdr>
                <w:bottom w:val="single" w:sz="4" w:space="1" w:color="auto"/>
              </w:pBdr>
              <w:suppressAutoHyphens/>
              <w:ind w:right="-85"/>
              <w:jc w:val="right"/>
              <w:rPr>
                <w:rFonts w:ascii="Arial" w:hAnsi="Arial" w:cs="Arial"/>
                <w:i/>
                <w:sz w:val="20"/>
                <w:lang w:val="pt-BR"/>
              </w:rPr>
            </w:pPr>
            <w:ins w:id="7580" w:author="An Phuc Cao" w:date="2024-09-30T16:46:00Z" w16du:dateUtc="2024-09-30T09:46:00Z">
              <w:r w:rsidRPr="00332504">
                <w:rPr>
                  <w:rFonts w:ascii="Arial" w:hAnsi="Arial" w:cs="Arial"/>
                  <w:i/>
                  <w:sz w:val="20"/>
                  <w:lang w:val="pt-BR"/>
                </w:rPr>
                <w:t>VND</w:t>
              </w:r>
            </w:ins>
            <w:del w:id="7581" w:author="An Phuc Cao" w:date="2024-09-30T16:46:00Z" w16du:dateUtc="2024-09-30T09:46:00Z">
              <w:r w:rsidR="004D5893" w:rsidRPr="00826313" w:rsidDel="0081192C">
                <w:rPr>
                  <w:rFonts w:ascii="Arial" w:hAnsi="Arial" w:cs="Arial"/>
                  <w:i/>
                  <w:sz w:val="20"/>
                  <w:lang w:val="pt-BR"/>
                </w:rPr>
                <w:delText xml:space="preserve">VND </w:delText>
              </w:r>
            </w:del>
          </w:p>
        </w:tc>
      </w:tr>
      <w:tr w:rsidR="00E23277" w:rsidRPr="00826313" w14:paraId="42F35866" w14:textId="77777777" w:rsidTr="005B203C">
        <w:tc>
          <w:tcPr>
            <w:tcW w:w="6302" w:type="dxa"/>
            <w:shd w:val="clear" w:color="auto" w:fill="auto"/>
            <w:vAlign w:val="bottom"/>
          </w:tcPr>
          <w:p w14:paraId="493A8E21" w14:textId="278CD9B8" w:rsidR="00E23277" w:rsidRPr="00826313" w:rsidRDefault="00E23277" w:rsidP="00E23277">
            <w:pPr>
              <w:widowControl w:val="0"/>
              <w:spacing w:before="120"/>
              <w:ind w:left="-108"/>
              <w:rPr>
                <w:rFonts w:ascii="Arial" w:hAnsi="Arial" w:cs="Arial"/>
                <w:b/>
                <w:bCs/>
                <w:sz w:val="20"/>
              </w:rPr>
            </w:pPr>
            <w:r w:rsidRPr="00826313">
              <w:rPr>
                <w:rFonts w:ascii="Arial" w:hAnsi="Arial" w:cs="Arial"/>
                <w:b/>
                <w:bCs/>
                <w:sz w:val="20"/>
              </w:rPr>
              <w:t>At 1 January 202</w:t>
            </w:r>
            <w:ins w:id="7582" w:author="An Phuc Cao" w:date="2024-09-30T16:42:00Z" w16du:dateUtc="2024-09-30T09:42:00Z">
              <w:r>
                <w:rPr>
                  <w:rFonts w:ascii="Arial" w:hAnsi="Arial" w:cs="Arial"/>
                  <w:b/>
                  <w:bCs/>
                  <w:sz w:val="20"/>
                </w:rPr>
                <w:t>3</w:t>
              </w:r>
            </w:ins>
            <w:del w:id="7583" w:author="An Phuc Cao" w:date="2024-09-30T16:42:00Z" w16du:dateUtc="2024-09-30T09:42:00Z">
              <w:r w:rsidDel="0069368D">
                <w:rPr>
                  <w:rFonts w:ascii="Arial" w:hAnsi="Arial" w:cs="Arial"/>
                  <w:b/>
                  <w:bCs/>
                  <w:sz w:val="20"/>
                </w:rPr>
                <w:delText>2</w:delText>
              </w:r>
            </w:del>
          </w:p>
        </w:tc>
        <w:tc>
          <w:tcPr>
            <w:tcW w:w="1874" w:type="dxa"/>
            <w:shd w:val="clear" w:color="auto" w:fill="auto"/>
            <w:vAlign w:val="bottom"/>
          </w:tcPr>
          <w:p w14:paraId="666B71A3" w14:textId="17E7DE6C" w:rsidR="00E23277" w:rsidRPr="00826313" w:rsidRDefault="00E23277" w:rsidP="00E23277">
            <w:pPr>
              <w:widowControl w:val="0"/>
              <w:spacing w:before="120"/>
              <w:ind w:right="-85"/>
              <w:jc w:val="right"/>
              <w:rPr>
                <w:rFonts w:ascii="Arial" w:hAnsi="Arial" w:cs="Arial"/>
                <w:b/>
                <w:bCs/>
                <w:sz w:val="20"/>
              </w:rPr>
            </w:pPr>
            <w:ins w:id="7584" w:author="An Phuc Cao" w:date="2024-09-30T16:42:00Z" w16du:dateUtc="2024-09-30T09:42:00Z">
              <w:r>
                <w:rPr>
                  <w:rFonts w:ascii="Arial" w:hAnsi="Arial" w:cs="Arial"/>
                  <w:b/>
                  <w:bCs/>
                  <w:sz w:val="20"/>
                </w:rPr>
                <w:t>7,039,671,296</w:t>
              </w:r>
            </w:ins>
            <w:del w:id="7585" w:author="An Phuc Cao" w:date="2024-09-30T16:42:00Z" w16du:dateUtc="2024-09-30T09:42:00Z">
              <w:r w:rsidRPr="00F83838" w:rsidDel="0069368D">
                <w:rPr>
                  <w:rFonts w:ascii="Arial" w:hAnsi="Arial" w:cs="Arial"/>
                  <w:b/>
                  <w:bCs/>
                  <w:sz w:val="20"/>
                </w:rPr>
                <w:delText>1,448,968,781</w:delText>
              </w:r>
            </w:del>
          </w:p>
        </w:tc>
      </w:tr>
      <w:tr w:rsidR="00E23277" w:rsidRPr="00826313" w14:paraId="6D6CFBA2" w14:textId="77777777">
        <w:tc>
          <w:tcPr>
            <w:tcW w:w="6302" w:type="dxa"/>
            <w:shd w:val="clear" w:color="auto" w:fill="auto"/>
            <w:vAlign w:val="bottom"/>
          </w:tcPr>
          <w:p w14:paraId="0C932743" w14:textId="6C8FD896" w:rsidR="00E23277" w:rsidRPr="00826313" w:rsidRDefault="00E23277" w:rsidP="00E23277">
            <w:pPr>
              <w:widowControl w:val="0"/>
              <w:ind w:left="-108"/>
              <w:rPr>
                <w:rFonts w:ascii="Arial" w:hAnsi="Arial" w:cs="Arial"/>
                <w:sz w:val="20"/>
              </w:rPr>
            </w:pPr>
            <w:r>
              <w:rPr>
                <w:rFonts w:ascii="Arial" w:hAnsi="Arial" w:cs="Arial"/>
                <w:sz w:val="20"/>
              </w:rPr>
              <w:t>Additions</w:t>
            </w:r>
          </w:p>
        </w:tc>
        <w:tc>
          <w:tcPr>
            <w:tcW w:w="1874" w:type="dxa"/>
            <w:shd w:val="clear" w:color="auto" w:fill="auto"/>
            <w:vAlign w:val="bottom"/>
          </w:tcPr>
          <w:p w14:paraId="0455DF87" w14:textId="354C92E7" w:rsidR="00E23277" w:rsidRPr="00826313" w:rsidRDefault="00E23277" w:rsidP="00E23277">
            <w:pPr>
              <w:widowControl w:val="0"/>
              <w:ind w:right="-85"/>
              <w:jc w:val="right"/>
              <w:rPr>
                <w:rFonts w:ascii="Arial" w:hAnsi="Arial" w:cs="Arial"/>
                <w:sz w:val="20"/>
              </w:rPr>
            </w:pPr>
            <w:ins w:id="7586" w:author="An Phuc Cao" w:date="2024-09-30T16:42:00Z" w16du:dateUtc="2024-09-30T09:42:00Z">
              <w:r w:rsidRPr="00623132">
                <w:rPr>
                  <w:rFonts w:ascii="Arial" w:hAnsi="Arial" w:cs="Arial"/>
                  <w:sz w:val="20"/>
                </w:rPr>
                <w:t xml:space="preserve">19,625,961,290 </w:t>
              </w:r>
            </w:ins>
            <w:del w:id="7587" w:author="An Phuc Cao" w:date="2024-09-30T16:42:00Z" w16du:dateUtc="2024-09-30T09:42:00Z">
              <w:r w:rsidDel="0069368D">
                <w:rPr>
                  <w:rFonts w:ascii="Arial" w:hAnsi="Arial" w:cs="Arial"/>
                  <w:sz w:val="20"/>
                </w:rPr>
                <w:delText>15,249,742,786</w:delText>
              </w:r>
            </w:del>
          </w:p>
        </w:tc>
      </w:tr>
      <w:tr w:rsidR="00E23277" w:rsidRPr="00826313" w14:paraId="1FDE0672" w14:textId="77777777">
        <w:tc>
          <w:tcPr>
            <w:tcW w:w="6302" w:type="dxa"/>
            <w:shd w:val="clear" w:color="auto" w:fill="auto"/>
            <w:vAlign w:val="bottom"/>
          </w:tcPr>
          <w:p w14:paraId="08FE5B88" w14:textId="4ECF539B" w:rsidR="00E23277" w:rsidRPr="00826313" w:rsidRDefault="00E23277" w:rsidP="00E23277">
            <w:pPr>
              <w:widowControl w:val="0"/>
              <w:ind w:left="-108"/>
              <w:rPr>
                <w:rFonts w:ascii="Arial" w:hAnsi="Arial" w:cs="Arial"/>
                <w:sz w:val="20"/>
              </w:rPr>
            </w:pPr>
            <w:r w:rsidRPr="00C26F83">
              <w:rPr>
                <w:rFonts w:ascii="Arial" w:hAnsi="Arial" w:cs="Arial"/>
                <w:sz w:val="20"/>
              </w:rPr>
              <w:t>Transfer to fixed assets</w:t>
            </w:r>
          </w:p>
        </w:tc>
        <w:tc>
          <w:tcPr>
            <w:tcW w:w="1874" w:type="dxa"/>
            <w:shd w:val="clear" w:color="auto" w:fill="auto"/>
            <w:vAlign w:val="bottom"/>
          </w:tcPr>
          <w:p w14:paraId="210A369E" w14:textId="55AC6E33" w:rsidR="00E23277" w:rsidRPr="00826313" w:rsidRDefault="00E23277" w:rsidP="00E23277">
            <w:pPr>
              <w:widowControl w:val="0"/>
              <w:pBdr>
                <w:bottom w:val="single" w:sz="4" w:space="1" w:color="auto"/>
              </w:pBdr>
              <w:ind w:right="-85"/>
              <w:jc w:val="right"/>
              <w:rPr>
                <w:rFonts w:ascii="Arial" w:hAnsi="Arial" w:cs="Arial"/>
                <w:sz w:val="20"/>
              </w:rPr>
            </w:pPr>
            <w:ins w:id="7588" w:author="An Phuc Cao" w:date="2024-09-30T16:42:00Z" w16du:dateUtc="2024-09-30T09:42:00Z">
              <w:r w:rsidRPr="00623132">
                <w:rPr>
                  <w:rFonts w:ascii="Arial" w:hAnsi="Arial" w:cs="Arial"/>
                  <w:sz w:val="20"/>
                </w:rPr>
                <w:t>(21,314,970,648)</w:t>
              </w:r>
              <w:r w:rsidRPr="00623132" w:rsidDel="00F26217">
                <w:rPr>
                  <w:rFonts w:ascii="Arial" w:hAnsi="Arial" w:cs="Arial"/>
                  <w:sz w:val="20"/>
                </w:rPr>
                <w:t xml:space="preserve"> </w:t>
              </w:r>
            </w:ins>
            <w:del w:id="7589" w:author="An Phuc Cao" w:date="2024-09-30T16:42:00Z" w16du:dateUtc="2024-09-30T09:42:00Z">
              <w:r w:rsidRPr="004A11A3" w:rsidDel="0069368D">
                <w:rPr>
                  <w:rFonts w:ascii="Arial" w:hAnsi="Arial" w:cs="Arial"/>
                  <w:sz w:val="20"/>
                </w:rPr>
                <w:delText>(</w:delText>
              </w:r>
              <w:r w:rsidDel="0069368D">
                <w:rPr>
                  <w:rFonts w:ascii="Arial" w:hAnsi="Arial" w:cs="Arial"/>
                  <w:sz w:val="20"/>
                </w:rPr>
                <w:delText>9,659,040,271)</w:delText>
              </w:r>
            </w:del>
          </w:p>
        </w:tc>
      </w:tr>
      <w:tr w:rsidR="00E23277" w:rsidRPr="00826313" w14:paraId="445DDA74" w14:textId="77777777">
        <w:tc>
          <w:tcPr>
            <w:tcW w:w="6302" w:type="dxa"/>
            <w:shd w:val="clear" w:color="auto" w:fill="auto"/>
            <w:vAlign w:val="bottom"/>
          </w:tcPr>
          <w:p w14:paraId="23A9FBFD" w14:textId="4D5068A9" w:rsidR="00E23277" w:rsidRPr="00826313" w:rsidRDefault="00E23277" w:rsidP="00E23277">
            <w:pPr>
              <w:widowControl w:val="0"/>
              <w:spacing w:before="120"/>
              <w:ind w:left="-108"/>
              <w:rPr>
                <w:rFonts w:ascii="Arial" w:hAnsi="Arial" w:cs="Arial"/>
                <w:b/>
                <w:bCs/>
                <w:sz w:val="20"/>
              </w:rPr>
            </w:pPr>
            <w:r w:rsidRPr="00C26F83">
              <w:rPr>
                <w:rFonts w:ascii="Arial" w:hAnsi="Arial" w:cs="Arial"/>
                <w:b/>
                <w:bCs/>
                <w:sz w:val="20"/>
              </w:rPr>
              <w:t>As at 31 December 202</w:t>
            </w:r>
            <w:ins w:id="7590" w:author="An Phuc Cao" w:date="2024-09-30T16:42:00Z" w16du:dateUtc="2024-09-30T09:42:00Z">
              <w:r>
                <w:rPr>
                  <w:rFonts w:ascii="Arial" w:hAnsi="Arial" w:cs="Arial"/>
                  <w:b/>
                  <w:bCs/>
                  <w:sz w:val="20"/>
                </w:rPr>
                <w:t>3</w:t>
              </w:r>
            </w:ins>
            <w:del w:id="7591" w:author="An Phuc Cao" w:date="2024-09-30T16:42:00Z" w16du:dateUtc="2024-09-30T09:42:00Z">
              <w:r w:rsidDel="0069368D">
                <w:rPr>
                  <w:rFonts w:ascii="Arial" w:hAnsi="Arial" w:cs="Arial"/>
                  <w:b/>
                  <w:bCs/>
                  <w:sz w:val="20"/>
                </w:rPr>
                <w:delText>2</w:delText>
              </w:r>
            </w:del>
          </w:p>
        </w:tc>
        <w:tc>
          <w:tcPr>
            <w:tcW w:w="1874" w:type="dxa"/>
            <w:shd w:val="clear" w:color="auto" w:fill="auto"/>
            <w:vAlign w:val="bottom"/>
          </w:tcPr>
          <w:p w14:paraId="4B34D1B5" w14:textId="530C82E7" w:rsidR="00E23277" w:rsidRPr="00826313" w:rsidRDefault="00E23277" w:rsidP="00E23277">
            <w:pPr>
              <w:widowControl w:val="0"/>
              <w:pBdr>
                <w:bottom w:val="single" w:sz="4" w:space="1" w:color="auto"/>
              </w:pBdr>
              <w:spacing w:before="120"/>
              <w:ind w:right="-85"/>
              <w:jc w:val="right"/>
              <w:rPr>
                <w:rFonts w:ascii="Arial" w:hAnsi="Arial" w:cs="Arial"/>
                <w:b/>
                <w:bCs/>
                <w:sz w:val="20"/>
              </w:rPr>
            </w:pPr>
            <w:ins w:id="7592" w:author="An Phuc Cao" w:date="2024-09-30T16:42:00Z" w16du:dateUtc="2024-09-30T09:42:00Z">
              <w:r w:rsidRPr="00623132">
                <w:rPr>
                  <w:rFonts w:ascii="Arial" w:hAnsi="Arial" w:cs="Arial"/>
                  <w:b/>
                  <w:bCs/>
                  <w:sz w:val="20"/>
                </w:rPr>
                <w:t xml:space="preserve">5,350,661,938 </w:t>
              </w:r>
            </w:ins>
            <w:del w:id="7593" w:author="An Phuc Cao" w:date="2024-09-30T16:42:00Z" w16du:dateUtc="2024-09-30T09:42:00Z">
              <w:r w:rsidDel="0069368D">
                <w:rPr>
                  <w:rFonts w:ascii="Arial" w:hAnsi="Arial" w:cs="Arial"/>
                  <w:b/>
                  <w:bCs/>
                  <w:sz w:val="20"/>
                </w:rPr>
                <w:delText>7,039,671,296</w:delText>
              </w:r>
            </w:del>
          </w:p>
        </w:tc>
      </w:tr>
      <w:tr w:rsidR="008856D7" w:rsidRPr="00826313" w14:paraId="2126BBB9" w14:textId="77777777" w:rsidTr="004646C1">
        <w:tblPrEx>
          <w:tblW w:w="8176" w:type="dxa"/>
          <w:tblInd w:w="720" w:type="dxa"/>
          <w:tblLayout w:type="fixed"/>
          <w:tblLook w:val="0000" w:firstRow="0" w:lastRow="0" w:firstColumn="0" w:lastColumn="0" w:noHBand="0" w:noVBand="0"/>
          <w:tblPrExChange w:id="7594" w:author="An Phuc Cao" w:date="2024-10-24T15:14:00Z" w16du:dateUtc="2024-10-24T08:14:00Z">
            <w:tblPrEx>
              <w:tblW w:w="8176" w:type="dxa"/>
              <w:tblInd w:w="720" w:type="dxa"/>
              <w:tblLayout w:type="fixed"/>
              <w:tblLook w:val="0000" w:firstRow="0" w:lastRow="0" w:firstColumn="0" w:lastColumn="0" w:noHBand="0" w:noVBand="0"/>
            </w:tblPrEx>
          </w:tblPrExChange>
        </w:tblPrEx>
        <w:tc>
          <w:tcPr>
            <w:tcW w:w="6302" w:type="dxa"/>
            <w:shd w:val="clear" w:color="auto" w:fill="auto"/>
            <w:vAlign w:val="bottom"/>
            <w:tcPrChange w:id="7595" w:author="An Phuc Cao" w:date="2024-10-24T15:14:00Z" w16du:dateUtc="2024-10-24T08:14:00Z">
              <w:tcPr>
                <w:tcW w:w="6302" w:type="dxa"/>
                <w:shd w:val="clear" w:color="auto" w:fill="auto"/>
                <w:vAlign w:val="bottom"/>
              </w:tcPr>
            </w:tcPrChange>
          </w:tcPr>
          <w:p w14:paraId="5F927BD7" w14:textId="23020A88" w:rsidR="008856D7" w:rsidRPr="00826313" w:rsidRDefault="008856D7" w:rsidP="008856D7">
            <w:pPr>
              <w:widowControl w:val="0"/>
              <w:ind w:left="-108"/>
              <w:rPr>
                <w:rFonts w:ascii="Arial" w:hAnsi="Arial" w:cs="Arial"/>
                <w:sz w:val="20"/>
              </w:rPr>
            </w:pPr>
            <w:r w:rsidRPr="00826313">
              <w:rPr>
                <w:rFonts w:ascii="Arial" w:hAnsi="Arial" w:cs="Arial"/>
                <w:sz w:val="20"/>
              </w:rPr>
              <w:t>Additions</w:t>
            </w:r>
          </w:p>
        </w:tc>
        <w:tc>
          <w:tcPr>
            <w:tcW w:w="1874" w:type="dxa"/>
            <w:shd w:val="clear" w:color="auto" w:fill="auto"/>
            <w:tcPrChange w:id="7596" w:author="An Phuc Cao" w:date="2024-10-24T15:14:00Z" w16du:dateUtc="2024-10-24T08:14:00Z">
              <w:tcPr>
                <w:tcW w:w="1874" w:type="dxa"/>
                <w:shd w:val="clear" w:color="auto" w:fill="auto"/>
                <w:vAlign w:val="center"/>
              </w:tcPr>
            </w:tcPrChange>
          </w:tcPr>
          <w:p w14:paraId="11A5CFEF" w14:textId="291E999D" w:rsidR="008856D7" w:rsidRPr="008856D7" w:rsidRDefault="008856D7" w:rsidP="008856D7">
            <w:pPr>
              <w:widowControl w:val="0"/>
              <w:ind w:right="-85"/>
              <w:jc w:val="right"/>
              <w:rPr>
                <w:rFonts w:ascii="Arial" w:hAnsi="Arial" w:cs="Arial"/>
                <w:sz w:val="20"/>
              </w:rPr>
            </w:pPr>
            <w:ins w:id="7597" w:author="An Phuc Cao" w:date="2024-10-24T15:14:00Z" w16du:dateUtc="2024-10-24T08:14:00Z">
              <w:r w:rsidRPr="008856D7">
                <w:rPr>
                  <w:rFonts w:ascii="Arial" w:hAnsi="Arial" w:cs="Arial"/>
                  <w:sz w:val="20"/>
                  <w:rPrChange w:id="7598" w:author="An Phuc Cao" w:date="2024-10-24T15:14:00Z" w16du:dateUtc="2024-10-24T08:14:00Z">
                    <w:rPr/>
                  </w:rPrChange>
                </w:rPr>
                <w:t xml:space="preserve"> 5,471,944,093 </w:t>
              </w:r>
            </w:ins>
          </w:p>
        </w:tc>
      </w:tr>
      <w:tr w:rsidR="008856D7" w:rsidRPr="00826313" w14:paraId="2E307412" w14:textId="77777777" w:rsidTr="004646C1">
        <w:tblPrEx>
          <w:tblW w:w="8176" w:type="dxa"/>
          <w:tblInd w:w="720" w:type="dxa"/>
          <w:tblLayout w:type="fixed"/>
          <w:tblLook w:val="0000" w:firstRow="0" w:lastRow="0" w:firstColumn="0" w:lastColumn="0" w:noHBand="0" w:noVBand="0"/>
          <w:tblPrExChange w:id="7599" w:author="An Phuc Cao" w:date="2024-10-24T15:14:00Z" w16du:dateUtc="2024-10-24T08:14:00Z">
            <w:tblPrEx>
              <w:tblW w:w="8176" w:type="dxa"/>
              <w:tblInd w:w="720" w:type="dxa"/>
              <w:tblLayout w:type="fixed"/>
              <w:tblLook w:val="0000" w:firstRow="0" w:lastRow="0" w:firstColumn="0" w:lastColumn="0" w:noHBand="0" w:noVBand="0"/>
            </w:tblPrEx>
          </w:tblPrExChange>
        </w:tblPrEx>
        <w:tc>
          <w:tcPr>
            <w:tcW w:w="6302" w:type="dxa"/>
            <w:shd w:val="clear" w:color="auto" w:fill="auto"/>
            <w:vAlign w:val="bottom"/>
            <w:tcPrChange w:id="7600" w:author="An Phuc Cao" w:date="2024-10-24T15:14:00Z" w16du:dateUtc="2024-10-24T08:14:00Z">
              <w:tcPr>
                <w:tcW w:w="6302" w:type="dxa"/>
                <w:shd w:val="clear" w:color="auto" w:fill="auto"/>
                <w:vAlign w:val="bottom"/>
              </w:tcPr>
            </w:tcPrChange>
          </w:tcPr>
          <w:p w14:paraId="65FC6F03" w14:textId="4C9684B5" w:rsidR="008856D7" w:rsidRPr="00826313" w:rsidRDefault="008856D7" w:rsidP="008856D7">
            <w:pPr>
              <w:widowControl w:val="0"/>
              <w:ind w:left="-108"/>
              <w:rPr>
                <w:rFonts w:ascii="Arial" w:hAnsi="Arial" w:cs="Arial"/>
                <w:sz w:val="20"/>
              </w:rPr>
            </w:pPr>
            <w:r w:rsidRPr="00826313">
              <w:rPr>
                <w:rFonts w:ascii="Arial" w:hAnsi="Arial" w:cs="Arial"/>
                <w:sz w:val="20"/>
              </w:rPr>
              <w:t>Transferred to fixed assets</w:t>
            </w:r>
          </w:p>
        </w:tc>
        <w:tc>
          <w:tcPr>
            <w:tcW w:w="1874" w:type="dxa"/>
            <w:shd w:val="clear" w:color="auto" w:fill="auto"/>
            <w:tcPrChange w:id="7601" w:author="An Phuc Cao" w:date="2024-10-24T15:14:00Z" w16du:dateUtc="2024-10-24T08:14:00Z">
              <w:tcPr>
                <w:tcW w:w="1874" w:type="dxa"/>
                <w:shd w:val="clear" w:color="auto" w:fill="auto"/>
                <w:vAlign w:val="center"/>
              </w:tcPr>
            </w:tcPrChange>
          </w:tcPr>
          <w:p w14:paraId="203BB8E2" w14:textId="15F7D6EF" w:rsidR="008856D7" w:rsidRPr="008856D7" w:rsidRDefault="008856D7" w:rsidP="008856D7">
            <w:pPr>
              <w:widowControl w:val="0"/>
              <w:pBdr>
                <w:bottom w:val="single" w:sz="4" w:space="1" w:color="auto"/>
              </w:pBdr>
              <w:ind w:right="-85"/>
              <w:jc w:val="right"/>
              <w:rPr>
                <w:rFonts w:ascii="Arial" w:hAnsi="Arial" w:cs="Arial"/>
                <w:sz w:val="20"/>
              </w:rPr>
            </w:pPr>
            <w:ins w:id="7602" w:author="An Phuc Cao" w:date="2024-10-24T15:14:00Z" w16du:dateUtc="2024-10-24T08:14:00Z">
              <w:r w:rsidRPr="008856D7">
                <w:rPr>
                  <w:rFonts w:ascii="Arial" w:hAnsi="Arial" w:cs="Arial"/>
                  <w:sz w:val="20"/>
                  <w:rPrChange w:id="7603" w:author="An Phuc Cao" w:date="2024-10-24T15:14:00Z" w16du:dateUtc="2024-10-24T08:14:00Z">
                    <w:rPr/>
                  </w:rPrChange>
                </w:rPr>
                <w:t xml:space="preserve"> (8,330,777,517)</w:t>
              </w:r>
            </w:ins>
          </w:p>
        </w:tc>
      </w:tr>
      <w:tr w:rsidR="008856D7" w:rsidRPr="008856D7" w14:paraId="5252C7E1" w14:textId="77777777" w:rsidTr="004646C1">
        <w:tblPrEx>
          <w:tblW w:w="8176" w:type="dxa"/>
          <w:tblInd w:w="720" w:type="dxa"/>
          <w:tblLayout w:type="fixed"/>
          <w:tblLook w:val="0000" w:firstRow="0" w:lastRow="0" w:firstColumn="0" w:lastColumn="0" w:noHBand="0" w:noVBand="0"/>
          <w:tblPrExChange w:id="7604" w:author="An Phuc Cao" w:date="2024-10-24T15:14:00Z" w16du:dateUtc="2024-10-24T08:14:00Z">
            <w:tblPrEx>
              <w:tblW w:w="8176" w:type="dxa"/>
              <w:tblInd w:w="720" w:type="dxa"/>
              <w:tblLayout w:type="fixed"/>
              <w:tblLook w:val="0000" w:firstRow="0" w:lastRow="0" w:firstColumn="0" w:lastColumn="0" w:noHBand="0" w:noVBand="0"/>
            </w:tblPrEx>
          </w:tblPrExChange>
        </w:tblPrEx>
        <w:trPr>
          <w:trHeight w:val="261"/>
          <w:trPrChange w:id="7605" w:author="An Phuc Cao" w:date="2024-10-24T15:14:00Z" w16du:dateUtc="2024-10-24T08:14:00Z">
            <w:trPr>
              <w:trHeight w:val="261"/>
            </w:trPr>
          </w:trPrChange>
        </w:trPr>
        <w:tc>
          <w:tcPr>
            <w:tcW w:w="6302" w:type="dxa"/>
            <w:shd w:val="clear" w:color="auto" w:fill="auto"/>
            <w:vAlign w:val="bottom"/>
            <w:tcPrChange w:id="7606" w:author="An Phuc Cao" w:date="2024-10-24T15:14:00Z" w16du:dateUtc="2024-10-24T08:14:00Z">
              <w:tcPr>
                <w:tcW w:w="6302" w:type="dxa"/>
                <w:shd w:val="clear" w:color="auto" w:fill="auto"/>
                <w:vAlign w:val="bottom"/>
              </w:tcPr>
            </w:tcPrChange>
          </w:tcPr>
          <w:p w14:paraId="13E19256" w14:textId="2DD434A4" w:rsidR="008856D7" w:rsidRPr="00826313" w:rsidRDefault="008856D7" w:rsidP="008856D7">
            <w:pPr>
              <w:widowControl w:val="0"/>
              <w:spacing w:before="120"/>
              <w:ind w:left="-108"/>
              <w:rPr>
                <w:rFonts w:ascii="Arial" w:hAnsi="Arial" w:cs="Arial"/>
                <w:b/>
                <w:bCs/>
                <w:sz w:val="20"/>
                <w:lang w:val="vi-VN"/>
              </w:rPr>
            </w:pPr>
            <w:r w:rsidRPr="00826313">
              <w:rPr>
                <w:rFonts w:ascii="Arial" w:hAnsi="Arial" w:cs="Arial"/>
                <w:b/>
                <w:bCs/>
                <w:sz w:val="20"/>
              </w:rPr>
              <w:t>As at 30 June 202</w:t>
            </w:r>
            <w:ins w:id="7607" w:author="An Phuc Cao" w:date="2024-09-30T16:42:00Z" w16du:dateUtc="2024-09-30T09:42:00Z">
              <w:r>
                <w:rPr>
                  <w:rFonts w:ascii="Arial" w:hAnsi="Arial" w:cs="Arial"/>
                  <w:b/>
                  <w:bCs/>
                  <w:sz w:val="20"/>
                </w:rPr>
                <w:t>4</w:t>
              </w:r>
            </w:ins>
            <w:del w:id="7608" w:author="An Phuc Cao" w:date="2024-09-30T16:42:00Z" w16du:dateUtc="2024-09-30T09:42:00Z">
              <w:r w:rsidDel="0069368D">
                <w:rPr>
                  <w:rFonts w:ascii="Arial" w:hAnsi="Arial" w:cs="Arial"/>
                  <w:b/>
                  <w:bCs/>
                  <w:sz w:val="20"/>
                </w:rPr>
                <w:delText>3</w:delText>
              </w:r>
            </w:del>
          </w:p>
        </w:tc>
        <w:tc>
          <w:tcPr>
            <w:tcW w:w="1874" w:type="dxa"/>
            <w:shd w:val="clear" w:color="auto" w:fill="auto"/>
            <w:tcPrChange w:id="7609" w:author="An Phuc Cao" w:date="2024-10-24T15:14:00Z" w16du:dateUtc="2024-10-24T08:14:00Z">
              <w:tcPr>
                <w:tcW w:w="1874" w:type="dxa"/>
                <w:shd w:val="clear" w:color="auto" w:fill="auto"/>
                <w:vAlign w:val="center"/>
              </w:tcPr>
            </w:tcPrChange>
          </w:tcPr>
          <w:p w14:paraId="4FB79EC5" w14:textId="5FFD3975" w:rsidR="008856D7" w:rsidRPr="008856D7" w:rsidRDefault="008856D7" w:rsidP="008856D7">
            <w:pPr>
              <w:widowControl w:val="0"/>
              <w:pBdr>
                <w:bottom w:val="double" w:sz="4" w:space="1" w:color="auto"/>
              </w:pBdr>
              <w:spacing w:before="120"/>
              <w:ind w:right="-85"/>
              <w:jc w:val="right"/>
              <w:rPr>
                <w:rFonts w:ascii="Arial" w:hAnsi="Arial" w:cs="Arial"/>
                <w:b/>
                <w:sz w:val="20"/>
              </w:rPr>
            </w:pPr>
            <w:ins w:id="7610" w:author="An Phuc Cao" w:date="2024-10-24T15:14:00Z" w16du:dateUtc="2024-10-24T08:14:00Z">
              <w:r w:rsidRPr="008856D7">
                <w:rPr>
                  <w:rFonts w:ascii="Arial" w:hAnsi="Arial" w:cs="Arial"/>
                  <w:b/>
                  <w:bCs/>
                  <w:sz w:val="20"/>
                  <w:rPrChange w:id="7611" w:author="An Phuc Cao" w:date="2024-10-24T15:14:00Z" w16du:dateUtc="2024-10-24T08:14:00Z">
                    <w:rPr/>
                  </w:rPrChange>
                </w:rPr>
                <w:t xml:space="preserve"> 2,491,828,514 </w:t>
              </w:r>
            </w:ins>
          </w:p>
        </w:tc>
      </w:tr>
    </w:tbl>
    <w:p w14:paraId="30C78D16" w14:textId="77777777" w:rsidR="00310FE0" w:rsidRPr="00826313" w:rsidRDefault="00310FE0" w:rsidP="002A21AF">
      <w:pPr>
        <w:pStyle w:val="BodyTextIndent"/>
        <w:tabs>
          <w:tab w:val="clear" w:pos="6300"/>
          <w:tab w:val="clear" w:pos="7380"/>
          <w:tab w:val="clear" w:pos="7740"/>
          <w:tab w:val="clear" w:pos="8820"/>
        </w:tabs>
        <w:ind w:left="0" w:firstLine="0"/>
        <w:outlineLvl w:val="0"/>
        <w:rPr>
          <w:rFonts w:ascii="Arial" w:hAnsi="Arial" w:cs="Arial"/>
          <w:b/>
          <w:bCs/>
          <w:color w:val="000000"/>
          <w:sz w:val="20"/>
        </w:rPr>
      </w:pPr>
    </w:p>
    <w:p w14:paraId="3D24C6CB" w14:textId="723D4FBA" w:rsidR="00700CC4" w:rsidRPr="00826313" w:rsidRDefault="00700CC4">
      <w:pPr>
        <w:pStyle w:val="BodyTextIndent"/>
        <w:tabs>
          <w:tab w:val="clear" w:pos="6300"/>
          <w:tab w:val="clear" w:pos="7380"/>
          <w:tab w:val="clear" w:pos="7740"/>
          <w:tab w:val="clear" w:pos="8820"/>
        </w:tabs>
        <w:ind w:left="0" w:firstLine="0"/>
        <w:outlineLvl w:val="0"/>
        <w:rPr>
          <w:ins w:id="7612" w:author="An Phuc Cao" w:date="2024-10-24T14:18:00Z" w16du:dateUtc="2024-10-24T07:18:00Z"/>
          <w:rFonts w:ascii="Arial" w:hAnsi="Arial" w:cs="Arial"/>
          <w:b/>
          <w:bCs/>
          <w:color w:val="000000"/>
          <w:sz w:val="20"/>
        </w:rPr>
      </w:pPr>
      <w:ins w:id="7613" w:author="An Phuc Cao" w:date="2024-10-24T14:18:00Z" w16du:dateUtc="2024-10-24T07:18:00Z">
        <w:r w:rsidRPr="00826313">
          <w:rPr>
            <w:rFonts w:ascii="Arial" w:hAnsi="Arial" w:cs="Arial"/>
            <w:b/>
            <w:color w:val="000000" w:themeColor="text1"/>
            <w:sz w:val="20"/>
          </w:rPr>
          <w:t>2</w:t>
        </w:r>
        <w:r>
          <w:rPr>
            <w:rFonts w:ascii="Arial" w:hAnsi="Arial" w:cs="Arial"/>
            <w:b/>
            <w:color w:val="000000" w:themeColor="text1"/>
            <w:sz w:val="20"/>
          </w:rPr>
          <w:t>3</w:t>
        </w:r>
        <w:r w:rsidRPr="00826313">
          <w:rPr>
            <w:rFonts w:ascii="Arial" w:hAnsi="Arial" w:cs="Arial"/>
            <w:b/>
            <w:color w:val="000000" w:themeColor="text1"/>
            <w:sz w:val="20"/>
          </w:rPr>
          <w:t>.</w:t>
        </w:r>
        <w:r w:rsidRPr="00826313">
          <w:tab/>
        </w:r>
        <w:commentRangeStart w:id="7614"/>
        <w:commentRangeStart w:id="7615"/>
        <w:commentRangeStart w:id="7616"/>
        <w:commentRangeStart w:id="7617"/>
        <w:r w:rsidR="00B95082" w:rsidRPr="00B95082">
          <w:rPr>
            <w:rFonts w:ascii="Arial" w:hAnsi="Arial" w:cs="Arial"/>
            <w:b/>
            <w:color w:val="000000" w:themeColor="text1"/>
            <w:sz w:val="20"/>
          </w:rPr>
          <w:t>INTEREST-BEARING LOANS AND BORROWINGS</w:t>
        </w:r>
      </w:ins>
      <w:commentRangeEnd w:id="7614"/>
      <w:r w:rsidR="00F922F8">
        <w:rPr>
          <w:rStyle w:val="CommentReference"/>
        </w:rPr>
        <w:commentReference w:id="7614"/>
      </w:r>
      <w:commentRangeEnd w:id="7615"/>
      <w:r w:rsidR="001F552E">
        <w:rPr>
          <w:rStyle w:val="CommentReference"/>
        </w:rPr>
        <w:commentReference w:id="7615"/>
      </w:r>
      <w:commentRangeEnd w:id="7616"/>
      <w:r w:rsidR="00D81324">
        <w:rPr>
          <w:rStyle w:val="CommentReference"/>
        </w:rPr>
        <w:commentReference w:id="7616"/>
      </w:r>
      <w:commentRangeEnd w:id="7617"/>
      <w:r w:rsidR="00C82C35">
        <w:rPr>
          <w:rStyle w:val="CommentReference"/>
        </w:rPr>
        <w:commentReference w:id="7617"/>
      </w:r>
    </w:p>
    <w:p w14:paraId="4B76C710" w14:textId="77777777" w:rsidR="00700CC4" w:rsidRDefault="00700CC4">
      <w:pPr>
        <w:overflowPunct/>
        <w:autoSpaceDE/>
        <w:autoSpaceDN/>
        <w:adjustRightInd/>
        <w:textAlignment w:val="auto"/>
        <w:rPr>
          <w:ins w:id="7618" w:author="An Phuc Cao" w:date="2024-10-24T14:17:00Z" w16du:dateUtc="2024-10-24T07:17:00Z"/>
          <w:rFonts w:ascii="Arial" w:hAnsi="Arial" w:cs="Arial"/>
          <w:b/>
          <w:bCs/>
          <w:color w:val="000000"/>
          <w:sz w:val="20"/>
        </w:rPr>
      </w:pPr>
    </w:p>
    <w:tbl>
      <w:tblPr>
        <w:tblStyle w:val="TableGrid"/>
        <w:tblW w:w="81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7619" w:author="An Phuc Cao" w:date="2024-10-24T14:38:00Z" w16du:dateUtc="2024-10-24T07:38:00Z">
          <w:tblPr>
            <w:tblStyle w:val="TableGrid"/>
            <w:tblW w:w="81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790"/>
        <w:gridCol w:w="1530"/>
        <w:gridCol w:w="1890"/>
        <w:gridCol w:w="1980"/>
        <w:tblGridChange w:id="7620">
          <w:tblGrid>
            <w:gridCol w:w="1710"/>
            <w:gridCol w:w="1080"/>
            <w:gridCol w:w="540"/>
            <w:gridCol w:w="990"/>
            <w:gridCol w:w="990"/>
            <w:gridCol w:w="900"/>
            <w:gridCol w:w="961"/>
            <w:gridCol w:w="1019"/>
          </w:tblGrid>
        </w:tblGridChange>
      </w:tblGrid>
      <w:tr w:rsidR="00B33747" w:rsidRPr="002D612E" w14:paraId="5EDBDD53" w14:textId="77777777" w:rsidTr="00FB5420">
        <w:trPr>
          <w:trHeight w:val="20"/>
          <w:ins w:id="7621" w:author="An Phuc Cao" w:date="2024-10-24T14:17:00Z"/>
          <w:trPrChange w:id="7622" w:author="An Phuc Cao" w:date="2024-10-24T14:38:00Z" w16du:dateUtc="2024-10-24T07:38:00Z">
            <w:trPr>
              <w:gridAfter w:val="0"/>
              <w:trHeight w:val="20"/>
            </w:trPr>
          </w:trPrChange>
        </w:trPr>
        <w:tc>
          <w:tcPr>
            <w:tcW w:w="2790" w:type="dxa"/>
            <w:vAlign w:val="bottom"/>
            <w:tcPrChange w:id="7623" w:author="An Phuc Cao" w:date="2024-10-24T14:38:00Z" w16du:dateUtc="2024-10-24T07:38:00Z">
              <w:tcPr>
                <w:tcW w:w="1710" w:type="dxa"/>
                <w:vAlign w:val="bottom"/>
              </w:tcPr>
            </w:tcPrChange>
          </w:tcPr>
          <w:p w14:paraId="2DBE66AF" w14:textId="77777777" w:rsidR="00B33747" w:rsidRPr="00F43558" w:rsidRDefault="00B33747" w:rsidP="001E078B">
            <w:pPr>
              <w:ind w:left="-115"/>
              <w:rPr>
                <w:ins w:id="7624" w:author="An Phuc Cao" w:date="2024-10-24T14:17:00Z" w16du:dateUtc="2024-10-24T07:17:00Z"/>
                <w:rFonts w:ascii="Arial" w:hAnsi="Arial" w:cs="Arial"/>
                <w:i/>
                <w:sz w:val="20"/>
                <w:rPrChange w:id="7625" w:author="An Phuc Cao" w:date="2024-10-24T14:17:00Z" w16du:dateUtc="2024-10-24T07:17:00Z">
                  <w:rPr>
                    <w:ins w:id="7626" w:author="An Phuc Cao" w:date="2024-10-24T14:17:00Z" w16du:dateUtc="2024-10-24T07:17:00Z"/>
                    <w:rFonts w:cs="Arial"/>
                    <w:i/>
                  </w:rPr>
                </w:rPrChange>
              </w:rPr>
            </w:pPr>
          </w:p>
        </w:tc>
        <w:tc>
          <w:tcPr>
            <w:tcW w:w="1530" w:type="dxa"/>
            <w:vAlign w:val="bottom"/>
            <w:tcPrChange w:id="7627" w:author="An Phuc Cao" w:date="2024-10-24T14:38:00Z" w16du:dateUtc="2024-10-24T07:38:00Z">
              <w:tcPr>
                <w:tcW w:w="1620" w:type="dxa"/>
                <w:gridSpan w:val="2"/>
                <w:vAlign w:val="bottom"/>
              </w:tcPr>
            </w:tcPrChange>
          </w:tcPr>
          <w:p w14:paraId="7C7620F6" w14:textId="77777777" w:rsidR="00B33747" w:rsidRPr="00F43558" w:rsidRDefault="00B33747" w:rsidP="001E078B">
            <w:pPr>
              <w:ind w:left="57" w:right="-86"/>
              <w:jc w:val="right"/>
              <w:rPr>
                <w:ins w:id="7628" w:author="An Phuc Cao" w:date="2024-10-24T14:17:00Z" w16du:dateUtc="2024-10-24T07:17:00Z"/>
                <w:rFonts w:ascii="Arial" w:hAnsi="Arial" w:cs="Arial"/>
                <w:i/>
                <w:sz w:val="20"/>
                <w:rPrChange w:id="7629" w:author="An Phuc Cao" w:date="2024-10-24T14:17:00Z" w16du:dateUtc="2024-10-24T07:17:00Z">
                  <w:rPr>
                    <w:ins w:id="7630" w:author="An Phuc Cao" w:date="2024-10-24T14:17:00Z" w16du:dateUtc="2024-10-24T07:17:00Z"/>
                    <w:rFonts w:cs="Arial"/>
                    <w:i/>
                  </w:rPr>
                </w:rPrChange>
              </w:rPr>
            </w:pPr>
            <w:ins w:id="7631" w:author="An Phuc Cao" w:date="2024-10-24T14:17:00Z" w16du:dateUtc="2024-10-24T07:17:00Z">
              <w:r w:rsidRPr="00F43558">
                <w:rPr>
                  <w:rFonts w:ascii="Arial" w:hAnsi="Arial" w:cs="Arial"/>
                  <w:i/>
                  <w:sz w:val="20"/>
                  <w:rPrChange w:id="7632" w:author="An Phuc Cao" w:date="2024-10-24T14:17:00Z" w16du:dateUtc="2024-10-24T07:17:00Z">
                    <w:rPr>
                      <w:rFonts w:cs="Arial"/>
                      <w:i/>
                    </w:rPr>
                  </w:rPrChange>
                </w:rPr>
                <w:t>Interest rate</w:t>
              </w:r>
            </w:ins>
          </w:p>
          <w:p w14:paraId="5ADB71F4" w14:textId="77777777" w:rsidR="00B33747" w:rsidRPr="00F43558" w:rsidRDefault="00B33747" w:rsidP="001E078B">
            <w:pPr>
              <w:pBdr>
                <w:bottom w:val="single" w:sz="4" w:space="0" w:color="auto"/>
              </w:pBdr>
              <w:ind w:left="57" w:right="-86"/>
              <w:jc w:val="right"/>
              <w:rPr>
                <w:ins w:id="7633" w:author="An Phuc Cao" w:date="2024-10-24T14:17:00Z" w16du:dateUtc="2024-10-24T07:17:00Z"/>
                <w:rFonts w:ascii="Arial" w:hAnsi="Arial" w:cs="Arial"/>
                <w:i/>
                <w:sz w:val="20"/>
                <w:rPrChange w:id="7634" w:author="An Phuc Cao" w:date="2024-10-24T14:17:00Z" w16du:dateUtc="2024-10-24T07:17:00Z">
                  <w:rPr>
                    <w:ins w:id="7635" w:author="An Phuc Cao" w:date="2024-10-24T14:17:00Z" w16du:dateUtc="2024-10-24T07:17:00Z"/>
                    <w:rFonts w:cs="Arial"/>
                    <w:i/>
                  </w:rPr>
                </w:rPrChange>
              </w:rPr>
            </w:pPr>
            <w:ins w:id="7636" w:author="An Phuc Cao" w:date="2024-10-24T14:17:00Z" w16du:dateUtc="2024-10-24T07:17:00Z">
              <w:r w:rsidRPr="00F43558">
                <w:rPr>
                  <w:rFonts w:ascii="Arial" w:hAnsi="Arial" w:cs="Arial"/>
                  <w:i/>
                  <w:sz w:val="20"/>
                  <w:rPrChange w:id="7637" w:author="An Phuc Cao" w:date="2024-10-24T14:17:00Z" w16du:dateUtc="2024-10-24T07:17:00Z">
                    <w:rPr>
                      <w:rFonts w:cs="Arial"/>
                      <w:i/>
                    </w:rPr>
                  </w:rPrChange>
                </w:rPr>
                <w:t>% per annum</w:t>
              </w:r>
            </w:ins>
          </w:p>
        </w:tc>
        <w:tc>
          <w:tcPr>
            <w:tcW w:w="1890" w:type="dxa"/>
            <w:vAlign w:val="bottom"/>
            <w:tcPrChange w:id="7638" w:author="An Phuc Cao" w:date="2024-10-24T14:38:00Z" w16du:dateUtc="2024-10-24T07:38:00Z">
              <w:tcPr>
                <w:tcW w:w="1980" w:type="dxa"/>
                <w:gridSpan w:val="2"/>
                <w:vAlign w:val="bottom"/>
              </w:tcPr>
            </w:tcPrChange>
          </w:tcPr>
          <w:p w14:paraId="7D2AD173" w14:textId="77777777" w:rsidR="00B33747" w:rsidRPr="00F43558" w:rsidRDefault="00B33747" w:rsidP="001E078B">
            <w:pPr>
              <w:pBdr>
                <w:bottom w:val="single" w:sz="4" w:space="0" w:color="auto"/>
              </w:pBdr>
              <w:ind w:left="57" w:right="-86"/>
              <w:jc w:val="right"/>
              <w:rPr>
                <w:ins w:id="7639" w:author="An Phuc Cao" w:date="2024-10-24T14:17:00Z" w16du:dateUtc="2024-10-24T07:17:00Z"/>
                <w:rFonts w:ascii="Arial" w:hAnsi="Arial" w:cs="Arial"/>
                <w:i/>
                <w:sz w:val="20"/>
                <w:rPrChange w:id="7640" w:author="An Phuc Cao" w:date="2024-10-24T14:17:00Z" w16du:dateUtc="2024-10-24T07:17:00Z">
                  <w:rPr>
                    <w:ins w:id="7641" w:author="An Phuc Cao" w:date="2024-10-24T14:17:00Z" w16du:dateUtc="2024-10-24T07:17:00Z"/>
                    <w:rFonts w:cs="Arial"/>
                    <w:i/>
                  </w:rPr>
                </w:rPrChange>
              </w:rPr>
            </w:pPr>
            <w:ins w:id="7642" w:author="An Phuc Cao" w:date="2024-10-24T14:17:00Z" w16du:dateUtc="2024-10-24T07:17:00Z">
              <w:r w:rsidRPr="00F43558">
                <w:rPr>
                  <w:rFonts w:ascii="Arial" w:hAnsi="Arial" w:cs="Arial"/>
                  <w:i/>
                  <w:sz w:val="20"/>
                  <w:rPrChange w:id="7643" w:author="An Phuc Cao" w:date="2024-10-24T14:17:00Z" w16du:dateUtc="2024-10-24T07:17:00Z">
                    <w:rPr>
                      <w:rFonts w:cs="Arial"/>
                      <w:i/>
                    </w:rPr>
                  </w:rPrChange>
                </w:rPr>
                <w:t>30/06/2024</w:t>
              </w:r>
            </w:ins>
          </w:p>
          <w:p w14:paraId="6EB23005" w14:textId="77777777" w:rsidR="00B33747" w:rsidRPr="00F43558" w:rsidRDefault="00B33747" w:rsidP="001E078B">
            <w:pPr>
              <w:pBdr>
                <w:bottom w:val="single" w:sz="4" w:space="0" w:color="auto"/>
              </w:pBdr>
              <w:ind w:left="57" w:right="-86"/>
              <w:jc w:val="right"/>
              <w:rPr>
                <w:ins w:id="7644" w:author="An Phuc Cao" w:date="2024-10-24T14:17:00Z" w16du:dateUtc="2024-10-24T07:17:00Z"/>
                <w:rFonts w:ascii="Arial" w:hAnsi="Arial" w:cs="Arial"/>
                <w:i/>
                <w:sz w:val="20"/>
                <w:rPrChange w:id="7645" w:author="An Phuc Cao" w:date="2024-10-24T14:17:00Z" w16du:dateUtc="2024-10-24T07:17:00Z">
                  <w:rPr>
                    <w:ins w:id="7646" w:author="An Phuc Cao" w:date="2024-10-24T14:17:00Z" w16du:dateUtc="2024-10-24T07:17:00Z"/>
                    <w:rFonts w:cs="Arial"/>
                    <w:i/>
                  </w:rPr>
                </w:rPrChange>
              </w:rPr>
            </w:pPr>
            <w:ins w:id="7647" w:author="An Phuc Cao" w:date="2024-10-24T14:17:00Z" w16du:dateUtc="2024-10-24T07:17:00Z">
              <w:r w:rsidRPr="00F43558">
                <w:rPr>
                  <w:rFonts w:ascii="Arial" w:hAnsi="Arial" w:cs="Arial"/>
                  <w:i/>
                  <w:sz w:val="20"/>
                  <w:rPrChange w:id="7648" w:author="An Phuc Cao" w:date="2024-10-24T14:17:00Z" w16du:dateUtc="2024-10-24T07:17:00Z">
                    <w:rPr>
                      <w:rFonts w:cs="Arial"/>
                      <w:i/>
                    </w:rPr>
                  </w:rPrChange>
                </w:rPr>
                <w:t>VND</w:t>
              </w:r>
            </w:ins>
          </w:p>
        </w:tc>
        <w:tc>
          <w:tcPr>
            <w:tcW w:w="1980" w:type="dxa"/>
            <w:vAlign w:val="bottom"/>
            <w:tcPrChange w:id="7649" w:author="An Phuc Cao" w:date="2024-10-24T14:38:00Z" w16du:dateUtc="2024-10-24T07:38:00Z">
              <w:tcPr>
                <w:tcW w:w="1861" w:type="dxa"/>
                <w:gridSpan w:val="2"/>
                <w:vAlign w:val="bottom"/>
              </w:tcPr>
            </w:tcPrChange>
          </w:tcPr>
          <w:p w14:paraId="44E92AC6" w14:textId="77777777" w:rsidR="00B33747" w:rsidRPr="00F43558" w:rsidRDefault="00B33747" w:rsidP="001E078B">
            <w:pPr>
              <w:pBdr>
                <w:bottom w:val="single" w:sz="4" w:space="0" w:color="auto"/>
              </w:pBdr>
              <w:ind w:left="57" w:right="-86"/>
              <w:jc w:val="right"/>
              <w:rPr>
                <w:ins w:id="7650" w:author="An Phuc Cao" w:date="2024-10-24T14:17:00Z" w16du:dateUtc="2024-10-24T07:17:00Z"/>
                <w:rFonts w:ascii="Arial" w:hAnsi="Arial" w:cs="Arial"/>
                <w:i/>
                <w:sz w:val="20"/>
                <w:rPrChange w:id="7651" w:author="An Phuc Cao" w:date="2024-10-24T14:17:00Z" w16du:dateUtc="2024-10-24T07:17:00Z">
                  <w:rPr>
                    <w:ins w:id="7652" w:author="An Phuc Cao" w:date="2024-10-24T14:17:00Z" w16du:dateUtc="2024-10-24T07:17:00Z"/>
                    <w:rFonts w:cs="Arial"/>
                    <w:i/>
                  </w:rPr>
                </w:rPrChange>
              </w:rPr>
            </w:pPr>
            <w:ins w:id="7653" w:author="An Phuc Cao" w:date="2024-10-24T14:17:00Z" w16du:dateUtc="2024-10-24T07:17:00Z">
              <w:r w:rsidRPr="00F43558">
                <w:rPr>
                  <w:rFonts w:ascii="Arial" w:hAnsi="Arial" w:cs="Arial"/>
                  <w:i/>
                  <w:sz w:val="20"/>
                  <w:rPrChange w:id="7654" w:author="An Phuc Cao" w:date="2024-10-24T14:17:00Z" w16du:dateUtc="2024-10-24T07:17:00Z">
                    <w:rPr>
                      <w:rFonts w:cs="Arial"/>
                      <w:i/>
                    </w:rPr>
                  </w:rPrChange>
                </w:rPr>
                <w:t>31/12/2023</w:t>
              </w:r>
            </w:ins>
          </w:p>
          <w:p w14:paraId="401ACA9E" w14:textId="77777777" w:rsidR="00B33747" w:rsidRPr="00F43558" w:rsidRDefault="00B33747" w:rsidP="001E078B">
            <w:pPr>
              <w:pBdr>
                <w:bottom w:val="single" w:sz="4" w:space="0" w:color="auto"/>
              </w:pBdr>
              <w:ind w:left="57" w:right="-86"/>
              <w:jc w:val="right"/>
              <w:rPr>
                <w:ins w:id="7655" w:author="An Phuc Cao" w:date="2024-10-24T14:17:00Z" w16du:dateUtc="2024-10-24T07:17:00Z"/>
                <w:rFonts w:ascii="Arial" w:hAnsi="Arial" w:cs="Arial"/>
                <w:i/>
                <w:sz w:val="20"/>
                <w:rPrChange w:id="7656" w:author="An Phuc Cao" w:date="2024-10-24T14:17:00Z" w16du:dateUtc="2024-10-24T07:17:00Z">
                  <w:rPr>
                    <w:ins w:id="7657" w:author="An Phuc Cao" w:date="2024-10-24T14:17:00Z" w16du:dateUtc="2024-10-24T07:17:00Z"/>
                    <w:rFonts w:cs="Arial"/>
                    <w:i/>
                  </w:rPr>
                </w:rPrChange>
              </w:rPr>
            </w:pPr>
            <w:ins w:id="7658" w:author="An Phuc Cao" w:date="2024-10-24T14:17:00Z" w16du:dateUtc="2024-10-24T07:17:00Z">
              <w:r w:rsidRPr="00F43558">
                <w:rPr>
                  <w:rFonts w:ascii="Arial" w:hAnsi="Arial" w:cs="Arial"/>
                  <w:i/>
                  <w:sz w:val="20"/>
                  <w:rPrChange w:id="7659" w:author="An Phuc Cao" w:date="2024-10-24T14:17:00Z" w16du:dateUtc="2024-10-24T07:17:00Z">
                    <w:rPr>
                      <w:rFonts w:cs="Arial"/>
                      <w:i/>
                    </w:rPr>
                  </w:rPrChange>
                </w:rPr>
                <w:t>VND</w:t>
              </w:r>
            </w:ins>
          </w:p>
        </w:tc>
      </w:tr>
      <w:tr w:rsidR="00604700" w:rsidRPr="002D612E" w14:paraId="3D6C85EB" w14:textId="77777777" w:rsidTr="00604700">
        <w:trPr>
          <w:trHeight w:val="20"/>
          <w:ins w:id="7660" w:author="An Phuc Cao" w:date="2024-10-24T14:17:00Z"/>
        </w:trPr>
        <w:tc>
          <w:tcPr>
            <w:tcW w:w="2790" w:type="dxa"/>
            <w:vAlign w:val="bottom"/>
          </w:tcPr>
          <w:p w14:paraId="33C68F65" w14:textId="4CB9DF03" w:rsidR="001B7003" w:rsidRPr="00604700" w:rsidRDefault="001B7003" w:rsidP="001B7003">
            <w:pPr>
              <w:spacing w:before="120"/>
              <w:ind w:left="-115"/>
              <w:rPr>
                <w:ins w:id="7661" w:author="An Phuc Cao" w:date="2024-10-24T14:17:00Z" w16du:dateUtc="2024-10-24T07:17:00Z"/>
                <w:rFonts w:ascii="Arial" w:hAnsi="Arial" w:cs="Arial"/>
                <w:b/>
                <w:bCs/>
                <w:sz w:val="20"/>
                <w:rPrChange w:id="7662" w:author="An Phuc Cao" w:date="2024-10-24T15:01:00Z" w16du:dateUtc="2024-10-24T08:01:00Z">
                  <w:rPr>
                    <w:ins w:id="7663" w:author="An Phuc Cao" w:date="2024-10-24T14:17:00Z" w16du:dateUtc="2024-10-24T07:17:00Z"/>
                    <w:rFonts w:cs="Arial"/>
                  </w:rPr>
                </w:rPrChange>
              </w:rPr>
            </w:pPr>
            <w:bookmarkStart w:id="7664" w:name="OLE_LINK108" w:colFirst="1" w:colLast="4"/>
            <w:ins w:id="7665" w:author="An Phuc Cao" w:date="2024-10-24T14:17:00Z" w16du:dateUtc="2024-10-24T07:17:00Z">
              <w:r w:rsidRPr="00604700">
                <w:rPr>
                  <w:rFonts w:ascii="Arial" w:hAnsi="Arial" w:cs="Arial"/>
                  <w:b/>
                  <w:bCs/>
                  <w:sz w:val="20"/>
                  <w:rPrChange w:id="7666" w:author="An Phuc Cao" w:date="2024-10-24T15:01:00Z" w16du:dateUtc="2024-10-24T08:01:00Z">
                    <w:rPr>
                      <w:rFonts w:cs="Arial"/>
                    </w:rPr>
                  </w:rPrChange>
                </w:rPr>
                <w:t>B</w:t>
              </w:r>
            </w:ins>
            <w:ins w:id="7667" w:author="An Phuc Cao" w:date="2024-10-24T14:36:00Z" w16du:dateUtc="2024-10-24T07:36:00Z">
              <w:r w:rsidRPr="00604700">
                <w:rPr>
                  <w:rFonts w:ascii="Arial" w:hAnsi="Arial" w:cs="Arial"/>
                  <w:b/>
                  <w:bCs/>
                  <w:sz w:val="20"/>
                  <w:rPrChange w:id="7668" w:author="An Phuc Cao" w:date="2024-10-24T15:01:00Z" w16du:dateUtc="2024-10-24T08:01:00Z">
                    <w:rPr>
                      <w:rFonts w:ascii="Arial" w:hAnsi="Arial" w:cs="Arial"/>
                      <w:sz w:val="20"/>
                    </w:rPr>
                  </w:rPrChange>
                </w:rPr>
                <w:t>orrowings from domestic</w:t>
              </w:r>
            </w:ins>
            <w:ins w:id="7669" w:author="An Phuc Cao" w:date="2024-10-24T14:37:00Z" w16du:dateUtc="2024-10-24T07:37:00Z">
              <w:r w:rsidRPr="00604700">
                <w:rPr>
                  <w:rFonts w:ascii="Arial" w:hAnsi="Arial" w:cs="Arial"/>
                  <w:b/>
                  <w:bCs/>
                  <w:sz w:val="20"/>
                  <w:rPrChange w:id="7670" w:author="An Phuc Cao" w:date="2024-10-24T15:01:00Z" w16du:dateUtc="2024-10-24T08:01:00Z">
                    <w:rPr>
                      <w:rFonts w:ascii="Arial" w:hAnsi="Arial" w:cs="Arial"/>
                      <w:sz w:val="20"/>
                    </w:rPr>
                  </w:rPrChange>
                </w:rPr>
                <w:t xml:space="preserve"> </w:t>
              </w:r>
            </w:ins>
            <w:ins w:id="7671" w:author="An Phuc Cao" w:date="2024-10-24T14:36:00Z" w16du:dateUtc="2024-10-24T07:36:00Z">
              <w:r w:rsidRPr="00604700">
                <w:rPr>
                  <w:rFonts w:ascii="Arial" w:hAnsi="Arial" w:cs="Arial"/>
                  <w:b/>
                  <w:bCs/>
                  <w:sz w:val="20"/>
                  <w:rPrChange w:id="7672" w:author="An Phuc Cao" w:date="2024-10-24T15:01:00Z" w16du:dateUtc="2024-10-24T08:01:00Z">
                    <w:rPr>
                      <w:rFonts w:ascii="Arial" w:hAnsi="Arial" w:cs="Arial"/>
                      <w:sz w:val="20"/>
                    </w:rPr>
                  </w:rPrChange>
                </w:rPr>
                <w:t>bank</w:t>
              </w:r>
            </w:ins>
          </w:p>
        </w:tc>
        <w:tc>
          <w:tcPr>
            <w:tcW w:w="1530" w:type="dxa"/>
            <w:vAlign w:val="bottom"/>
          </w:tcPr>
          <w:p w14:paraId="6377F227" w14:textId="51BCD932" w:rsidR="001B7003" w:rsidRPr="00604700" w:rsidRDefault="001B7003" w:rsidP="001B7003">
            <w:pPr>
              <w:spacing w:before="120"/>
              <w:ind w:left="57" w:right="-86"/>
              <w:jc w:val="right"/>
              <w:rPr>
                <w:ins w:id="7673" w:author="An Phuc Cao" w:date="2024-10-24T14:17:00Z" w16du:dateUtc="2024-10-24T07:17:00Z"/>
                <w:rFonts w:ascii="Arial" w:hAnsi="Arial" w:cs="Arial"/>
                <w:b/>
                <w:bCs/>
                <w:sz w:val="20"/>
                <w:rPrChange w:id="7674" w:author="An Phuc Cao" w:date="2024-10-24T15:01:00Z" w16du:dateUtc="2024-10-24T08:01:00Z">
                  <w:rPr>
                    <w:ins w:id="7675" w:author="An Phuc Cao" w:date="2024-10-24T14:17:00Z" w16du:dateUtc="2024-10-24T07:17:00Z"/>
                    <w:rFonts w:cs="Arial"/>
                  </w:rPr>
                </w:rPrChange>
              </w:rPr>
            </w:pPr>
            <w:ins w:id="7676" w:author="An Phuc Cao" w:date="2024-10-24T15:00:00Z" w16du:dateUtc="2024-10-24T08:00:00Z">
              <w:r w:rsidRPr="00604700">
                <w:rPr>
                  <w:rFonts w:ascii="Arial" w:hAnsi="Arial" w:cs="Arial"/>
                  <w:b/>
                  <w:bCs/>
                  <w:sz w:val="20"/>
                  <w:rPrChange w:id="7677" w:author="An Phuc Cao" w:date="2024-10-24T15:01:00Z" w16du:dateUtc="2024-10-24T08:01:00Z">
                    <w:rPr>
                      <w:rFonts w:ascii="Arial" w:hAnsi="Arial" w:cs="Arial"/>
                      <w:i/>
                      <w:iCs/>
                      <w:sz w:val="20"/>
                    </w:rPr>
                  </w:rPrChange>
                </w:rPr>
                <w:t>3.00% - 4.30%</w:t>
              </w:r>
            </w:ins>
          </w:p>
        </w:tc>
        <w:tc>
          <w:tcPr>
            <w:tcW w:w="1890" w:type="dxa"/>
            <w:vAlign w:val="bottom"/>
          </w:tcPr>
          <w:p w14:paraId="6CEF80D3" w14:textId="29688A35" w:rsidR="001B7003" w:rsidRPr="00604700" w:rsidRDefault="001B7003" w:rsidP="00604700">
            <w:pPr>
              <w:spacing w:before="120"/>
              <w:ind w:left="57" w:right="-86"/>
              <w:jc w:val="right"/>
              <w:rPr>
                <w:ins w:id="7678" w:author="An Phuc Cao" w:date="2024-10-24T14:17:00Z" w16du:dateUtc="2024-10-24T07:17:00Z"/>
                <w:rFonts w:ascii="Arial" w:hAnsi="Arial" w:cs="Arial"/>
                <w:b/>
                <w:bCs/>
                <w:sz w:val="20"/>
                <w:rPrChange w:id="7679" w:author="An Phuc Cao" w:date="2024-10-24T15:01:00Z" w16du:dateUtc="2024-10-24T08:01:00Z">
                  <w:rPr>
                    <w:ins w:id="7680" w:author="An Phuc Cao" w:date="2024-10-24T14:17:00Z" w16du:dateUtc="2024-10-24T07:17:00Z"/>
                    <w:rFonts w:cs="Arial"/>
                  </w:rPr>
                </w:rPrChange>
              </w:rPr>
            </w:pPr>
            <w:ins w:id="7681" w:author="An Phuc Cao" w:date="2024-10-24T15:00:00Z" w16du:dateUtc="2024-10-24T08:00:00Z">
              <w:r w:rsidRPr="00604700">
                <w:rPr>
                  <w:rFonts w:ascii="Arial" w:hAnsi="Arial" w:cs="Arial"/>
                  <w:b/>
                  <w:bCs/>
                  <w:sz w:val="20"/>
                  <w:rPrChange w:id="7682" w:author="An Phuc Cao" w:date="2024-10-24T15:01:00Z" w16du:dateUtc="2024-10-24T08:01:00Z">
                    <w:rPr>
                      <w:rFonts w:ascii="Arial" w:hAnsi="Arial" w:cs="Arial"/>
                      <w:b/>
                      <w:bCs/>
                    </w:rPr>
                  </w:rPrChange>
                </w:rPr>
                <w:t xml:space="preserve"> 134.594.500.000 </w:t>
              </w:r>
            </w:ins>
          </w:p>
        </w:tc>
        <w:tc>
          <w:tcPr>
            <w:tcW w:w="1980" w:type="dxa"/>
            <w:vAlign w:val="bottom"/>
          </w:tcPr>
          <w:p w14:paraId="3B2E205B" w14:textId="17AD8ACC" w:rsidR="001B7003" w:rsidRPr="00604700" w:rsidRDefault="00604700" w:rsidP="001B7003">
            <w:pPr>
              <w:spacing w:before="120"/>
              <w:ind w:left="57" w:right="-86"/>
              <w:jc w:val="right"/>
              <w:rPr>
                <w:ins w:id="7683" w:author="An Phuc Cao" w:date="2024-10-24T14:17:00Z" w16du:dateUtc="2024-10-24T07:17:00Z"/>
                <w:rFonts w:ascii="Arial" w:hAnsi="Arial" w:cs="Arial"/>
                <w:b/>
                <w:bCs/>
                <w:sz w:val="20"/>
                <w:rPrChange w:id="7684" w:author="An Phuc Cao" w:date="2024-10-24T15:01:00Z" w16du:dateUtc="2024-10-24T08:01:00Z">
                  <w:rPr>
                    <w:ins w:id="7685" w:author="An Phuc Cao" w:date="2024-10-24T14:17:00Z" w16du:dateUtc="2024-10-24T07:17:00Z"/>
                    <w:rFonts w:cs="Arial"/>
                  </w:rPr>
                </w:rPrChange>
              </w:rPr>
            </w:pPr>
            <w:ins w:id="7686" w:author="An Phuc Cao" w:date="2024-10-24T15:01:00Z" w16du:dateUtc="2024-10-24T08:01:00Z">
              <w:r w:rsidRPr="00604700">
                <w:rPr>
                  <w:rFonts w:ascii="Arial" w:hAnsi="Arial" w:cs="Arial"/>
                  <w:b/>
                  <w:bCs/>
                  <w:sz w:val="20"/>
                  <w:rPrChange w:id="7687" w:author="An Phuc Cao" w:date="2024-10-24T15:01:00Z" w16du:dateUtc="2024-10-24T08:01:00Z">
                    <w:rPr>
                      <w:rFonts w:ascii="Arial" w:hAnsi="Arial" w:cs="Arial"/>
                      <w:sz w:val="20"/>
                    </w:rPr>
                  </w:rPrChange>
                </w:rPr>
                <w:t>-</w:t>
              </w:r>
            </w:ins>
          </w:p>
        </w:tc>
      </w:tr>
      <w:tr w:rsidR="001B7003" w:rsidRPr="002D612E" w14:paraId="108F6C61" w14:textId="77777777" w:rsidTr="00604700">
        <w:tblPrEx>
          <w:tblPrExChange w:id="7688" w:author="An Phuc Cao" w:date="2024-10-24T15:01:00Z" w16du:dateUtc="2024-10-24T08:01:00Z">
            <w:tblPrEx>
              <w:tblW w:w="8190" w:type="dxa"/>
            </w:tblPrEx>
          </w:tblPrExChange>
        </w:tblPrEx>
        <w:trPr>
          <w:trHeight w:val="20"/>
          <w:ins w:id="7689" w:author="An Phuc Cao" w:date="2024-10-24T14:38:00Z"/>
          <w:trPrChange w:id="7690" w:author="An Phuc Cao" w:date="2024-10-24T15:01:00Z" w16du:dateUtc="2024-10-24T08:01:00Z">
            <w:trPr>
              <w:trHeight w:val="20"/>
            </w:trPr>
          </w:trPrChange>
        </w:trPr>
        <w:tc>
          <w:tcPr>
            <w:tcW w:w="2790" w:type="dxa"/>
            <w:tcPrChange w:id="7691" w:author="An Phuc Cao" w:date="2024-10-24T15:01:00Z" w16du:dateUtc="2024-10-24T08:01:00Z">
              <w:tcPr>
                <w:tcW w:w="2790" w:type="dxa"/>
                <w:gridSpan w:val="2"/>
                <w:vAlign w:val="bottom"/>
              </w:tcPr>
            </w:tcPrChange>
          </w:tcPr>
          <w:p w14:paraId="60444E8C" w14:textId="0709DD58" w:rsidR="001B7003" w:rsidRPr="00B84E82" w:rsidRDefault="001B7003">
            <w:pPr>
              <w:pStyle w:val="ListParagraph"/>
              <w:numPr>
                <w:ilvl w:val="0"/>
                <w:numId w:val="12"/>
              </w:numPr>
              <w:ind w:left="345" w:hanging="450"/>
              <w:rPr>
                <w:ins w:id="7692" w:author="An Phuc Cao" w:date="2024-10-24T14:38:00Z" w16du:dateUtc="2024-10-24T07:38:00Z"/>
                <w:rFonts w:ascii="Arial" w:hAnsi="Arial" w:cs="Arial"/>
                <w:i/>
                <w:iCs/>
                <w:sz w:val="20"/>
                <w:rPrChange w:id="7693" w:author="An Phuc Cao" w:date="2024-10-24T14:42:00Z" w16du:dateUtc="2024-10-24T07:42:00Z">
                  <w:rPr>
                    <w:ins w:id="7694" w:author="An Phuc Cao" w:date="2024-10-24T14:38:00Z" w16du:dateUtc="2024-10-24T07:38:00Z"/>
                  </w:rPr>
                </w:rPrChange>
              </w:rPr>
              <w:pPrChange w:id="7695" w:author="An Phuc Cao" w:date="2024-10-24T14:58:00Z" w16du:dateUtc="2024-10-24T07:58:00Z">
                <w:pPr>
                  <w:ind w:left="29" w:hanging="144"/>
                </w:pPr>
              </w:pPrChange>
            </w:pPr>
            <w:ins w:id="7696" w:author="An Phuc Cao" w:date="2024-10-24T14:42:00Z" w16du:dateUtc="2024-10-24T07:42:00Z">
              <w:r w:rsidRPr="00B84E82">
                <w:rPr>
                  <w:rFonts w:ascii="Arial" w:hAnsi="Arial" w:cs="Arial"/>
                  <w:i/>
                  <w:iCs/>
                  <w:sz w:val="20"/>
                  <w:rPrChange w:id="7697" w:author="An Phuc Cao" w:date="2024-10-24T14:42:00Z" w16du:dateUtc="2024-10-24T07:42:00Z">
                    <w:rPr/>
                  </w:rPrChange>
                </w:rPr>
                <w:t>Bank for Investment and Development of Vietnam</w:t>
              </w:r>
            </w:ins>
          </w:p>
        </w:tc>
        <w:tc>
          <w:tcPr>
            <w:tcW w:w="1530" w:type="dxa"/>
            <w:vAlign w:val="bottom"/>
            <w:tcPrChange w:id="7698" w:author="An Phuc Cao" w:date="2024-10-24T15:01:00Z" w16du:dateUtc="2024-10-24T08:01:00Z">
              <w:tcPr>
                <w:tcW w:w="1530" w:type="dxa"/>
                <w:gridSpan w:val="2"/>
                <w:vAlign w:val="bottom"/>
              </w:tcPr>
            </w:tcPrChange>
          </w:tcPr>
          <w:p w14:paraId="378637BD" w14:textId="77777777" w:rsidR="001B7003" w:rsidRPr="00FB5420" w:rsidRDefault="001B7003" w:rsidP="001B7003">
            <w:pPr>
              <w:ind w:left="57" w:right="-86"/>
              <w:jc w:val="right"/>
              <w:rPr>
                <w:ins w:id="7699" w:author="An Phuc Cao" w:date="2024-10-24T14:38:00Z" w16du:dateUtc="2024-10-24T07:38:00Z"/>
                <w:rFonts w:ascii="Arial" w:hAnsi="Arial" w:cs="Arial"/>
                <w:i/>
                <w:iCs/>
                <w:sz w:val="20"/>
              </w:rPr>
            </w:pPr>
          </w:p>
        </w:tc>
        <w:tc>
          <w:tcPr>
            <w:tcW w:w="1890" w:type="dxa"/>
            <w:vAlign w:val="bottom"/>
            <w:tcPrChange w:id="7700" w:author="An Phuc Cao" w:date="2024-10-24T15:01:00Z" w16du:dateUtc="2024-10-24T08:01:00Z">
              <w:tcPr>
                <w:tcW w:w="1890" w:type="dxa"/>
                <w:gridSpan w:val="2"/>
                <w:vAlign w:val="bottom"/>
              </w:tcPr>
            </w:tcPrChange>
          </w:tcPr>
          <w:p w14:paraId="33151033" w14:textId="2A8ACE4D" w:rsidR="001B7003" w:rsidRPr="00604700" w:rsidRDefault="001B7003">
            <w:pPr>
              <w:ind w:left="57" w:right="-86"/>
              <w:jc w:val="right"/>
              <w:rPr>
                <w:ins w:id="7701" w:author="An Phuc Cao" w:date="2024-10-24T14:38:00Z" w16du:dateUtc="2024-10-24T07:38:00Z"/>
                <w:rFonts w:ascii="Arial" w:hAnsi="Arial" w:cs="Arial"/>
                <w:i/>
                <w:iCs/>
                <w:sz w:val="20"/>
              </w:rPr>
              <w:pPrChange w:id="7702" w:author="An Phuc Cao" w:date="2024-10-24T15:01:00Z" w16du:dateUtc="2024-10-24T08:01:00Z">
                <w:pPr>
                  <w:pBdr>
                    <w:bottom w:val="single" w:sz="4" w:space="1" w:color="auto"/>
                  </w:pBdr>
                  <w:ind w:left="57" w:right="-86"/>
                  <w:jc w:val="right"/>
                </w:pPr>
              </w:pPrChange>
            </w:pPr>
            <w:ins w:id="7703" w:author="An Phuc Cao" w:date="2024-10-24T15:00:00Z" w16du:dateUtc="2024-10-24T08:00:00Z">
              <w:r w:rsidRPr="00604700">
                <w:rPr>
                  <w:rFonts w:ascii="Arial" w:hAnsi="Arial" w:cs="Arial"/>
                  <w:i/>
                  <w:iCs/>
                  <w:sz w:val="20"/>
                  <w:rPrChange w:id="7704" w:author="An Phuc Cao" w:date="2024-10-24T15:01:00Z" w16du:dateUtc="2024-10-24T08:01:00Z">
                    <w:rPr>
                      <w:rFonts w:ascii="Arial" w:hAnsi="Arial" w:cs="Arial"/>
                      <w:i/>
                      <w:iCs/>
                    </w:rPr>
                  </w:rPrChange>
                </w:rPr>
                <w:t xml:space="preserve"> 49.000.000.000 </w:t>
              </w:r>
            </w:ins>
          </w:p>
        </w:tc>
        <w:tc>
          <w:tcPr>
            <w:tcW w:w="1980" w:type="dxa"/>
            <w:vAlign w:val="bottom"/>
            <w:tcPrChange w:id="7705" w:author="An Phuc Cao" w:date="2024-10-24T15:01:00Z" w16du:dateUtc="2024-10-24T08:01:00Z">
              <w:tcPr>
                <w:tcW w:w="1980" w:type="dxa"/>
                <w:gridSpan w:val="2"/>
                <w:vAlign w:val="bottom"/>
              </w:tcPr>
            </w:tcPrChange>
          </w:tcPr>
          <w:p w14:paraId="4A1B3364" w14:textId="1FC8223D" w:rsidR="001B7003" w:rsidRPr="00FB5420" w:rsidRDefault="00604700">
            <w:pPr>
              <w:ind w:left="57" w:right="-86"/>
              <w:jc w:val="right"/>
              <w:rPr>
                <w:ins w:id="7706" w:author="An Phuc Cao" w:date="2024-10-24T14:38:00Z" w16du:dateUtc="2024-10-24T07:38:00Z"/>
                <w:rFonts w:ascii="Arial" w:hAnsi="Arial" w:cs="Arial"/>
                <w:i/>
                <w:iCs/>
                <w:sz w:val="20"/>
              </w:rPr>
              <w:pPrChange w:id="7707" w:author="An Phuc Cao" w:date="2024-10-24T14:38:00Z" w16du:dateUtc="2024-10-24T07:38:00Z">
                <w:pPr>
                  <w:pBdr>
                    <w:bottom w:val="single" w:sz="4" w:space="1" w:color="auto"/>
                  </w:pBdr>
                  <w:ind w:left="57" w:right="-86"/>
                  <w:jc w:val="right"/>
                </w:pPr>
              </w:pPrChange>
            </w:pPr>
            <w:ins w:id="7708" w:author="An Phuc Cao" w:date="2024-10-24T15:01:00Z" w16du:dateUtc="2024-10-24T08:01:00Z">
              <w:r>
                <w:rPr>
                  <w:rFonts w:ascii="Arial" w:hAnsi="Arial" w:cs="Arial"/>
                  <w:i/>
                  <w:iCs/>
                  <w:sz w:val="20"/>
                </w:rPr>
                <w:t>-</w:t>
              </w:r>
            </w:ins>
          </w:p>
        </w:tc>
      </w:tr>
      <w:tr w:rsidR="001B7003" w:rsidRPr="002D612E" w14:paraId="20A7EFF6" w14:textId="77777777" w:rsidTr="00604700">
        <w:tblPrEx>
          <w:tblPrExChange w:id="7709" w:author="An Phuc Cao" w:date="2024-10-24T15:01:00Z" w16du:dateUtc="2024-10-24T08:01:00Z">
            <w:tblPrEx>
              <w:tblW w:w="8190" w:type="dxa"/>
            </w:tblPrEx>
          </w:tblPrExChange>
        </w:tblPrEx>
        <w:trPr>
          <w:trHeight w:val="20"/>
          <w:ins w:id="7710" w:author="An Phuc Cao" w:date="2024-10-24T14:38:00Z"/>
          <w:trPrChange w:id="7711" w:author="An Phuc Cao" w:date="2024-10-24T15:01:00Z" w16du:dateUtc="2024-10-24T08:01:00Z">
            <w:trPr>
              <w:trHeight w:val="20"/>
            </w:trPr>
          </w:trPrChange>
        </w:trPr>
        <w:tc>
          <w:tcPr>
            <w:tcW w:w="2790" w:type="dxa"/>
            <w:tcPrChange w:id="7712" w:author="An Phuc Cao" w:date="2024-10-24T15:01:00Z" w16du:dateUtc="2024-10-24T08:01:00Z">
              <w:tcPr>
                <w:tcW w:w="2790" w:type="dxa"/>
                <w:gridSpan w:val="2"/>
                <w:vAlign w:val="bottom"/>
              </w:tcPr>
            </w:tcPrChange>
          </w:tcPr>
          <w:p w14:paraId="02F2D758" w14:textId="73A6FF1C" w:rsidR="001B7003" w:rsidRPr="00B84E82" w:rsidRDefault="001B7003">
            <w:pPr>
              <w:pStyle w:val="ListParagraph"/>
              <w:numPr>
                <w:ilvl w:val="0"/>
                <w:numId w:val="12"/>
              </w:numPr>
              <w:ind w:left="345"/>
              <w:rPr>
                <w:ins w:id="7713" w:author="An Phuc Cao" w:date="2024-10-24T14:38:00Z" w16du:dateUtc="2024-10-24T07:38:00Z"/>
                <w:rFonts w:ascii="Arial" w:hAnsi="Arial" w:cs="Arial"/>
                <w:i/>
                <w:iCs/>
                <w:sz w:val="20"/>
                <w:rPrChange w:id="7714" w:author="An Phuc Cao" w:date="2024-10-24T14:41:00Z" w16du:dateUtc="2024-10-24T07:41:00Z">
                  <w:rPr>
                    <w:ins w:id="7715" w:author="An Phuc Cao" w:date="2024-10-24T14:38:00Z" w16du:dateUtc="2024-10-24T07:38:00Z"/>
                  </w:rPr>
                </w:rPrChange>
              </w:rPr>
              <w:pPrChange w:id="7716" w:author="An Phuc Cao" w:date="2024-10-24T15:00:00Z" w16du:dateUtc="2024-10-24T08:00:00Z">
                <w:pPr>
                  <w:ind w:left="29" w:hanging="144"/>
                </w:pPr>
              </w:pPrChange>
            </w:pPr>
            <w:ins w:id="7717" w:author="An Phuc Cao" w:date="2024-10-24T14:41:00Z" w16du:dateUtc="2024-10-24T07:41:00Z">
              <w:r w:rsidRPr="00B84E82">
                <w:rPr>
                  <w:rFonts w:ascii="Arial" w:hAnsi="Arial" w:cs="Arial"/>
                  <w:i/>
                  <w:iCs/>
                  <w:sz w:val="20"/>
                  <w:rPrChange w:id="7718" w:author="An Phuc Cao" w:date="2024-10-24T14:41:00Z" w16du:dateUtc="2024-10-24T07:41:00Z">
                    <w:rPr/>
                  </w:rPrChange>
                </w:rPr>
                <w:t>Joint Stock Commercial Bank for Foreign Trade of Vietnam</w:t>
              </w:r>
            </w:ins>
          </w:p>
        </w:tc>
        <w:tc>
          <w:tcPr>
            <w:tcW w:w="1530" w:type="dxa"/>
            <w:vAlign w:val="bottom"/>
            <w:tcPrChange w:id="7719" w:author="An Phuc Cao" w:date="2024-10-24T15:01:00Z" w16du:dateUtc="2024-10-24T08:01:00Z">
              <w:tcPr>
                <w:tcW w:w="1530" w:type="dxa"/>
                <w:gridSpan w:val="2"/>
                <w:vAlign w:val="bottom"/>
              </w:tcPr>
            </w:tcPrChange>
          </w:tcPr>
          <w:p w14:paraId="393BF9F3" w14:textId="77777777" w:rsidR="001B7003" w:rsidRPr="00FB5420" w:rsidRDefault="001B7003" w:rsidP="001B7003">
            <w:pPr>
              <w:ind w:left="57" w:right="-86"/>
              <w:jc w:val="right"/>
              <w:rPr>
                <w:ins w:id="7720" w:author="An Phuc Cao" w:date="2024-10-24T14:38:00Z" w16du:dateUtc="2024-10-24T07:38:00Z"/>
                <w:rFonts w:ascii="Arial" w:hAnsi="Arial" w:cs="Arial"/>
                <w:i/>
                <w:iCs/>
                <w:sz w:val="20"/>
              </w:rPr>
            </w:pPr>
          </w:p>
        </w:tc>
        <w:tc>
          <w:tcPr>
            <w:tcW w:w="1890" w:type="dxa"/>
            <w:vAlign w:val="bottom"/>
            <w:tcPrChange w:id="7721" w:author="An Phuc Cao" w:date="2024-10-24T15:01:00Z" w16du:dateUtc="2024-10-24T08:01:00Z">
              <w:tcPr>
                <w:tcW w:w="1890" w:type="dxa"/>
                <w:gridSpan w:val="2"/>
                <w:vAlign w:val="bottom"/>
              </w:tcPr>
            </w:tcPrChange>
          </w:tcPr>
          <w:p w14:paraId="4CF0B4D9" w14:textId="2A19188C" w:rsidR="001B7003" w:rsidRPr="00604700" w:rsidRDefault="001B7003">
            <w:pPr>
              <w:ind w:left="57" w:right="-86"/>
              <w:jc w:val="right"/>
              <w:rPr>
                <w:ins w:id="7722" w:author="An Phuc Cao" w:date="2024-10-24T14:38:00Z" w16du:dateUtc="2024-10-24T07:38:00Z"/>
                <w:rFonts w:ascii="Arial" w:hAnsi="Arial" w:cs="Arial"/>
                <w:i/>
                <w:iCs/>
                <w:sz w:val="20"/>
              </w:rPr>
              <w:pPrChange w:id="7723" w:author="An Phuc Cao" w:date="2024-10-24T15:01:00Z" w16du:dateUtc="2024-10-24T08:01:00Z">
                <w:pPr>
                  <w:pBdr>
                    <w:bottom w:val="single" w:sz="4" w:space="1" w:color="auto"/>
                  </w:pBdr>
                  <w:ind w:left="57" w:right="-86"/>
                  <w:jc w:val="right"/>
                </w:pPr>
              </w:pPrChange>
            </w:pPr>
            <w:ins w:id="7724" w:author="An Phuc Cao" w:date="2024-10-24T15:00:00Z" w16du:dateUtc="2024-10-24T08:00:00Z">
              <w:r w:rsidRPr="00604700">
                <w:rPr>
                  <w:rFonts w:ascii="Arial" w:hAnsi="Arial" w:cs="Arial"/>
                  <w:i/>
                  <w:iCs/>
                  <w:sz w:val="20"/>
                  <w:rPrChange w:id="7725" w:author="An Phuc Cao" w:date="2024-10-24T15:01:00Z" w16du:dateUtc="2024-10-24T08:01:00Z">
                    <w:rPr>
                      <w:rFonts w:ascii="Arial" w:hAnsi="Arial" w:cs="Arial"/>
                      <w:i/>
                      <w:iCs/>
                    </w:rPr>
                  </w:rPrChange>
                </w:rPr>
                <w:t xml:space="preserve"> 35.000.000.000 </w:t>
              </w:r>
            </w:ins>
          </w:p>
        </w:tc>
        <w:tc>
          <w:tcPr>
            <w:tcW w:w="1980" w:type="dxa"/>
            <w:vAlign w:val="bottom"/>
            <w:tcPrChange w:id="7726" w:author="An Phuc Cao" w:date="2024-10-24T15:01:00Z" w16du:dateUtc="2024-10-24T08:01:00Z">
              <w:tcPr>
                <w:tcW w:w="1980" w:type="dxa"/>
                <w:gridSpan w:val="2"/>
                <w:vAlign w:val="bottom"/>
              </w:tcPr>
            </w:tcPrChange>
          </w:tcPr>
          <w:p w14:paraId="4956C3F2" w14:textId="78024462" w:rsidR="001B7003" w:rsidRPr="00FB5420" w:rsidRDefault="00604700">
            <w:pPr>
              <w:ind w:left="57" w:right="-86"/>
              <w:jc w:val="right"/>
              <w:rPr>
                <w:ins w:id="7727" w:author="An Phuc Cao" w:date="2024-10-24T14:38:00Z" w16du:dateUtc="2024-10-24T07:38:00Z"/>
                <w:rFonts w:ascii="Arial" w:hAnsi="Arial" w:cs="Arial"/>
                <w:i/>
                <w:iCs/>
                <w:sz w:val="20"/>
              </w:rPr>
              <w:pPrChange w:id="7728" w:author="An Phuc Cao" w:date="2024-10-24T14:38:00Z" w16du:dateUtc="2024-10-24T07:38:00Z">
                <w:pPr>
                  <w:pBdr>
                    <w:bottom w:val="single" w:sz="4" w:space="1" w:color="auto"/>
                  </w:pBdr>
                  <w:ind w:left="57" w:right="-86"/>
                  <w:jc w:val="right"/>
                </w:pPr>
              </w:pPrChange>
            </w:pPr>
            <w:ins w:id="7729" w:author="An Phuc Cao" w:date="2024-10-24T15:01:00Z" w16du:dateUtc="2024-10-24T08:01:00Z">
              <w:r>
                <w:rPr>
                  <w:rFonts w:ascii="Arial" w:hAnsi="Arial" w:cs="Arial"/>
                  <w:i/>
                  <w:iCs/>
                  <w:sz w:val="20"/>
                </w:rPr>
                <w:t>-</w:t>
              </w:r>
            </w:ins>
          </w:p>
        </w:tc>
      </w:tr>
      <w:tr w:rsidR="001B7003" w:rsidRPr="002D612E" w14:paraId="564E3BB9" w14:textId="77777777" w:rsidTr="00604700">
        <w:tblPrEx>
          <w:tblPrExChange w:id="7730" w:author="An Phuc Cao" w:date="2024-10-24T15:01:00Z" w16du:dateUtc="2024-10-24T08:01:00Z">
            <w:tblPrEx>
              <w:tblW w:w="8190" w:type="dxa"/>
            </w:tblPrEx>
          </w:tblPrExChange>
        </w:tblPrEx>
        <w:trPr>
          <w:trHeight w:val="20"/>
          <w:ins w:id="7731" w:author="An Phuc Cao" w:date="2024-10-24T14:17:00Z"/>
          <w:trPrChange w:id="7732" w:author="An Phuc Cao" w:date="2024-10-24T15:01:00Z" w16du:dateUtc="2024-10-24T08:01:00Z">
            <w:trPr>
              <w:trHeight w:val="20"/>
            </w:trPr>
          </w:trPrChange>
        </w:trPr>
        <w:tc>
          <w:tcPr>
            <w:tcW w:w="2790" w:type="dxa"/>
            <w:tcPrChange w:id="7733" w:author="An Phuc Cao" w:date="2024-10-24T15:01:00Z" w16du:dateUtc="2024-10-24T08:01:00Z">
              <w:tcPr>
                <w:tcW w:w="2790" w:type="dxa"/>
                <w:gridSpan w:val="2"/>
              </w:tcPr>
            </w:tcPrChange>
          </w:tcPr>
          <w:p w14:paraId="43BA9B82" w14:textId="141E76D8" w:rsidR="001B7003" w:rsidRPr="008902C8" w:rsidRDefault="001B7003">
            <w:pPr>
              <w:pStyle w:val="ListParagraph"/>
              <w:numPr>
                <w:ilvl w:val="0"/>
                <w:numId w:val="12"/>
              </w:numPr>
              <w:ind w:left="345" w:right="75" w:hanging="450"/>
              <w:rPr>
                <w:ins w:id="7734" w:author="An Phuc Cao" w:date="2024-10-24T14:17:00Z" w16du:dateUtc="2024-10-24T07:17:00Z"/>
                <w:rFonts w:ascii="Arial" w:hAnsi="Arial" w:cs="Arial"/>
                <w:i/>
                <w:iCs/>
                <w:sz w:val="20"/>
                <w:rPrChange w:id="7735" w:author="An Phuc Cao" w:date="2024-10-24T14:59:00Z" w16du:dateUtc="2024-10-24T07:59:00Z">
                  <w:rPr>
                    <w:ins w:id="7736" w:author="An Phuc Cao" w:date="2024-10-24T14:17:00Z" w16du:dateUtc="2024-10-24T07:17:00Z"/>
                    <w:rFonts w:cs="Arial"/>
                    <w:i/>
                    <w:iCs/>
                  </w:rPr>
                </w:rPrChange>
              </w:rPr>
              <w:pPrChange w:id="7737" w:author="An Phuc Cao" w:date="2024-10-24T14:57:00Z" w16du:dateUtc="2024-10-24T07:57:00Z">
                <w:pPr>
                  <w:ind w:left="29" w:hanging="144"/>
                </w:pPr>
              </w:pPrChange>
            </w:pPr>
            <w:ins w:id="7738" w:author="An Phuc Cao" w:date="2024-10-24T14:59:00Z" w16du:dateUtc="2024-10-24T07:59:00Z">
              <w:r>
                <w:rPr>
                  <w:rFonts w:ascii="Arial" w:hAnsi="Arial" w:cs="Arial"/>
                  <w:i/>
                  <w:iCs/>
                  <w:sz w:val="20"/>
                </w:rPr>
                <w:t xml:space="preserve">Vietnam Commercial Joint Stock Export Import </w:t>
              </w:r>
            </w:ins>
            <w:ins w:id="7739" w:author="An Phuc Cao" w:date="2024-10-24T14:58:00Z" w16du:dateUtc="2024-10-24T07:58:00Z">
              <w:r w:rsidRPr="00242D5E">
                <w:rPr>
                  <w:rFonts w:ascii="Arial" w:hAnsi="Arial" w:cs="Arial"/>
                  <w:i/>
                  <w:iCs/>
                  <w:sz w:val="20"/>
                  <w:rPrChange w:id="7740" w:author="An Phuc Cao" w:date="2024-10-24T14:58:00Z" w16du:dateUtc="2024-10-24T07:58:00Z">
                    <w:rPr/>
                  </w:rPrChange>
                </w:rPr>
                <w:t>Bank</w:t>
              </w:r>
            </w:ins>
          </w:p>
        </w:tc>
        <w:tc>
          <w:tcPr>
            <w:tcW w:w="1530" w:type="dxa"/>
            <w:vAlign w:val="bottom"/>
            <w:tcPrChange w:id="7741" w:author="An Phuc Cao" w:date="2024-10-24T15:01:00Z" w16du:dateUtc="2024-10-24T08:01:00Z">
              <w:tcPr>
                <w:tcW w:w="1530" w:type="dxa"/>
                <w:gridSpan w:val="2"/>
                <w:vAlign w:val="bottom"/>
              </w:tcPr>
            </w:tcPrChange>
          </w:tcPr>
          <w:p w14:paraId="68EC9BF9" w14:textId="5B23589C" w:rsidR="001B7003" w:rsidRPr="00F43558" w:rsidRDefault="001B7003" w:rsidP="001B7003">
            <w:pPr>
              <w:ind w:left="57" w:right="-86"/>
              <w:jc w:val="right"/>
              <w:rPr>
                <w:ins w:id="7742" w:author="An Phuc Cao" w:date="2024-10-24T14:17:00Z" w16du:dateUtc="2024-10-24T07:17:00Z"/>
                <w:rFonts w:ascii="Arial" w:hAnsi="Arial" w:cs="Arial"/>
                <w:i/>
                <w:iCs/>
                <w:sz w:val="20"/>
                <w:rPrChange w:id="7743" w:author="An Phuc Cao" w:date="2024-10-24T14:17:00Z" w16du:dateUtc="2024-10-24T07:17:00Z">
                  <w:rPr>
                    <w:ins w:id="7744" w:author="An Phuc Cao" w:date="2024-10-24T14:17:00Z" w16du:dateUtc="2024-10-24T07:17:00Z"/>
                    <w:rFonts w:cs="Arial"/>
                    <w:i/>
                    <w:iCs/>
                  </w:rPr>
                </w:rPrChange>
              </w:rPr>
            </w:pPr>
          </w:p>
        </w:tc>
        <w:tc>
          <w:tcPr>
            <w:tcW w:w="1890" w:type="dxa"/>
            <w:vAlign w:val="bottom"/>
            <w:tcPrChange w:id="7745" w:author="An Phuc Cao" w:date="2024-10-24T15:01:00Z" w16du:dateUtc="2024-10-24T08:01:00Z">
              <w:tcPr>
                <w:tcW w:w="1890" w:type="dxa"/>
                <w:gridSpan w:val="2"/>
                <w:vAlign w:val="bottom"/>
              </w:tcPr>
            </w:tcPrChange>
          </w:tcPr>
          <w:p w14:paraId="24BC3F08" w14:textId="194E126D" w:rsidR="001B7003" w:rsidRPr="00604700" w:rsidRDefault="001B7003">
            <w:pPr>
              <w:pBdr>
                <w:bottom w:val="single" w:sz="4" w:space="1" w:color="auto"/>
              </w:pBdr>
              <w:ind w:left="57" w:right="-86"/>
              <w:jc w:val="right"/>
              <w:rPr>
                <w:ins w:id="7746" w:author="An Phuc Cao" w:date="2024-10-24T14:17:00Z" w16du:dateUtc="2024-10-24T07:17:00Z"/>
                <w:rFonts w:ascii="Arial" w:hAnsi="Arial" w:cs="Arial"/>
                <w:i/>
                <w:iCs/>
                <w:sz w:val="20"/>
                <w:rPrChange w:id="7747" w:author="An Phuc Cao" w:date="2024-10-24T15:01:00Z" w16du:dateUtc="2024-10-24T08:01:00Z">
                  <w:rPr>
                    <w:ins w:id="7748" w:author="An Phuc Cao" w:date="2024-10-24T14:17:00Z" w16du:dateUtc="2024-10-24T07:17:00Z"/>
                    <w:rFonts w:cs="Arial"/>
                    <w:i/>
                    <w:iCs/>
                  </w:rPr>
                </w:rPrChange>
              </w:rPr>
              <w:pPrChange w:id="7749" w:author="An Phuc Cao" w:date="2024-10-24T15:01:00Z" w16du:dateUtc="2024-10-24T08:01:00Z">
                <w:pPr>
                  <w:ind w:left="57" w:right="-86"/>
                  <w:jc w:val="right"/>
                </w:pPr>
              </w:pPrChange>
            </w:pPr>
            <w:ins w:id="7750" w:author="An Phuc Cao" w:date="2024-10-24T15:00:00Z" w16du:dateUtc="2024-10-24T08:00:00Z">
              <w:r w:rsidRPr="00604700">
                <w:rPr>
                  <w:rFonts w:ascii="Arial" w:hAnsi="Arial" w:cs="Arial"/>
                  <w:i/>
                  <w:iCs/>
                  <w:sz w:val="20"/>
                  <w:rPrChange w:id="7751" w:author="An Phuc Cao" w:date="2024-10-24T15:01:00Z" w16du:dateUtc="2024-10-24T08:01:00Z">
                    <w:rPr>
                      <w:rFonts w:ascii="Arial" w:hAnsi="Arial" w:cs="Arial"/>
                      <w:i/>
                      <w:iCs/>
                    </w:rPr>
                  </w:rPrChange>
                </w:rPr>
                <w:t xml:space="preserve"> 50.594.500.000 </w:t>
              </w:r>
            </w:ins>
          </w:p>
        </w:tc>
        <w:tc>
          <w:tcPr>
            <w:tcW w:w="1980" w:type="dxa"/>
            <w:vAlign w:val="bottom"/>
            <w:tcPrChange w:id="7752" w:author="An Phuc Cao" w:date="2024-10-24T15:01:00Z" w16du:dateUtc="2024-10-24T08:01:00Z">
              <w:tcPr>
                <w:tcW w:w="1980" w:type="dxa"/>
                <w:gridSpan w:val="2"/>
                <w:vAlign w:val="bottom"/>
              </w:tcPr>
            </w:tcPrChange>
          </w:tcPr>
          <w:p w14:paraId="64CAE208" w14:textId="512ADBA5" w:rsidR="001B7003" w:rsidRPr="00F43558" w:rsidRDefault="00604700">
            <w:pPr>
              <w:pBdr>
                <w:bottom w:val="single" w:sz="4" w:space="1" w:color="auto"/>
              </w:pBdr>
              <w:ind w:left="57" w:right="-86"/>
              <w:jc w:val="right"/>
              <w:rPr>
                <w:ins w:id="7753" w:author="An Phuc Cao" w:date="2024-10-24T14:17:00Z" w16du:dateUtc="2024-10-24T07:17:00Z"/>
                <w:rFonts w:ascii="Arial" w:hAnsi="Arial" w:cs="Arial"/>
                <w:i/>
                <w:iCs/>
                <w:sz w:val="20"/>
                <w:rPrChange w:id="7754" w:author="An Phuc Cao" w:date="2024-10-24T14:17:00Z" w16du:dateUtc="2024-10-24T07:17:00Z">
                  <w:rPr>
                    <w:ins w:id="7755" w:author="An Phuc Cao" w:date="2024-10-24T14:17:00Z" w16du:dateUtc="2024-10-24T07:17:00Z"/>
                    <w:rFonts w:cs="Arial"/>
                    <w:i/>
                    <w:iCs/>
                  </w:rPr>
                </w:rPrChange>
              </w:rPr>
              <w:pPrChange w:id="7756" w:author="An Phuc Cao" w:date="2024-10-24T14:29:00Z" w16du:dateUtc="2024-10-24T07:29:00Z">
                <w:pPr>
                  <w:ind w:left="57" w:right="-86"/>
                  <w:jc w:val="right"/>
                </w:pPr>
              </w:pPrChange>
            </w:pPr>
            <w:ins w:id="7757" w:author="An Phuc Cao" w:date="2024-10-24T15:01:00Z" w16du:dateUtc="2024-10-24T08:01:00Z">
              <w:r>
                <w:rPr>
                  <w:rFonts w:ascii="Arial" w:hAnsi="Arial" w:cs="Arial"/>
                  <w:i/>
                  <w:iCs/>
                  <w:sz w:val="20"/>
                </w:rPr>
                <w:t>-</w:t>
              </w:r>
            </w:ins>
          </w:p>
        </w:tc>
      </w:tr>
      <w:tr w:rsidR="00604700" w:rsidRPr="002D612E" w14:paraId="298648DF" w14:textId="77777777" w:rsidTr="00604700">
        <w:trPr>
          <w:trHeight w:val="20"/>
          <w:ins w:id="7758" w:author="An Phuc Cao" w:date="2024-10-24T14:17:00Z"/>
        </w:trPr>
        <w:tc>
          <w:tcPr>
            <w:tcW w:w="2790" w:type="dxa"/>
            <w:vAlign w:val="bottom"/>
          </w:tcPr>
          <w:p w14:paraId="1BF36E8C" w14:textId="77777777" w:rsidR="001B7003" w:rsidRPr="00F43558" w:rsidRDefault="001B7003" w:rsidP="001B7003">
            <w:pPr>
              <w:spacing w:before="120"/>
              <w:ind w:left="-115"/>
              <w:rPr>
                <w:ins w:id="7759" w:author="An Phuc Cao" w:date="2024-10-24T14:17:00Z" w16du:dateUtc="2024-10-24T07:17:00Z"/>
                <w:rFonts w:ascii="Arial" w:hAnsi="Arial" w:cs="Arial"/>
                <w:b/>
                <w:sz w:val="20"/>
                <w:rPrChange w:id="7760" w:author="An Phuc Cao" w:date="2024-10-24T14:17:00Z" w16du:dateUtc="2024-10-24T07:17:00Z">
                  <w:rPr>
                    <w:ins w:id="7761" w:author="An Phuc Cao" w:date="2024-10-24T14:17:00Z" w16du:dateUtc="2024-10-24T07:17:00Z"/>
                    <w:rFonts w:cs="Arial"/>
                    <w:b/>
                  </w:rPr>
                </w:rPrChange>
              </w:rPr>
            </w:pPr>
            <w:ins w:id="7762" w:author="An Phuc Cao" w:date="2024-10-24T14:17:00Z" w16du:dateUtc="2024-10-24T07:17:00Z">
              <w:r w:rsidRPr="00F43558">
                <w:rPr>
                  <w:rFonts w:ascii="Arial" w:hAnsi="Arial" w:cs="Arial"/>
                  <w:b/>
                  <w:bCs/>
                  <w:sz w:val="20"/>
                  <w:rPrChange w:id="7763" w:author="An Phuc Cao" w:date="2024-10-24T14:17:00Z" w16du:dateUtc="2024-10-24T07:17:00Z">
                    <w:rPr>
                      <w:rFonts w:cs="Arial"/>
                      <w:b/>
                      <w:bCs/>
                    </w:rPr>
                  </w:rPrChange>
                </w:rPr>
                <w:t>Current loans</w:t>
              </w:r>
            </w:ins>
          </w:p>
        </w:tc>
        <w:tc>
          <w:tcPr>
            <w:tcW w:w="1530" w:type="dxa"/>
            <w:vAlign w:val="bottom"/>
          </w:tcPr>
          <w:p w14:paraId="64E4A1EF" w14:textId="77777777" w:rsidR="001B7003" w:rsidRPr="00F43558" w:rsidRDefault="001B7003" w:rsidP="001B7003">
            <w:pPr>
              <w:spacing w:before="120"/>
              <w:ind w:left="57" w:right="-86"/>
              <w:jc w:val="right"/>
              <w:rPr>
                <w:ins w:id="7764" w:author="An Phuc Cao" w:date="2024-10-24T14:17:00Z" w16du:dateUtc="2024-10-24T07:17:00Z"/>
                <w:rFonts w:ascii="Arial" w:hAnsi="Arial" w:cs="Arial"/>
                <w:b/>
                <w:bCs/>
                <w:sz w:val="20"/>
                <w:rPrChange w:id="7765" w:author="An Phuc Cao" w:date="2024-10-24T14:17:00Z" w16du:dateUtc="2024-10-24T07:17:00Z">
                  <w:rPr>
                    <w:ins w:id="7766" w:author="An Phuc Cao" w:date="2024-10-24T14:17:00Z" w16du:dateUtc="2024-10-24T07:17:00Z"/>
                    <w:rFonts w:cs="Arial"/>
                    <w:b/>
                    <w:bCs/>
                  </w:rPr>
                </w:rPrChange>
              </w:rPr>
            </w:pPr>
          </w:p>
        </w:tc>
        <w:tc>
          <w:tcPr>
            <w:tcW w:w="1890" w:type="dxa"/>
            <w:vAlign w:val="bottom"/>
          </w:tcPr>
          <w:p w14:paraId="5C09D5E5" w14:textId="33E6ED4F" w:rsidR="001B7003" w:rsidRPr="00604700" w:rsidRDefault="001B7003" w:rsidP="00604700">
            <w:pPr>
              <w:pBdr>
                <w:bottom w:val="double" w:sz="4" w:space="0" w:color="auto"/>
              </w:pBdr>
              <w:spacing w:before="120"/>
              <w:ind w:left="57" w:right="-86"/>
              <w:jc w:val="right"/>
              <w:rPr>
                <w:ins w:id="7767" w:author="An Phuc Cao" w:date="2024-10-24T14:17:00Z" w16du:dateUtc="2024-10-24T07:17:00Z"/>
                <w:rFonts w:ascii="Arial" w:hAnsi="Arial" w:cs="Arial"/>
                <w:b/>
                <w:iCs/>
                <w:sz w:val="20"/>
                <w:rPrChange w:id="7768" w:author="An Phuc Cao" w:date="2024-10-24T15:01:00Z" w16du:dateUtc="2024-10-24T08:01:00Z">
                  <w:rPr>
                    <w:ins w:id="7769" w:author="An Phuc Cao" w:date="2024-10-24T14:17:00Z" w16du:dateUtc="2024-10-24T07:17:00Z"/>
                    <w:rFonts w:cs="Arial"/>
                    <w:b/>
                    <w:iCs/>
                  </w:rPr>
                </w:rPrChange>
              </w:rPr>
            </w:pPr>
            <w:ins w:id="7770" w:author="An Phuc Cao" w:date="2024-10-24T15:00:00Z" w16du:dateUtc="2024-10-24T08:00:00Z">
              <w:r w:rsidRPr="00604700">
                <w:rPr>
                  <w:rFonts w:ascii="Arial" w:hAnsi="Arial" w:cs="Arial"/>
                  <w:b/>
                  <w:bCs/>
                  <w:sz w:val="20"/>
                  <w:rPrChange w:id="7771" w:author="An Phuc Cao" w:date="2024-10-24T15:01:00Z" w16du:dateUtc="2024-10-24T08:01:00Z">
                    <w:rPr>
                      <w:rFonts w:ascii="Arial" w:hAnsi="Arial" w:cs="Arial"/>
                      <w:b/>
                      <w:bCs/>
                    </w:rPr>
                  </w:rPrChange>
                </w:rPr>
                <w:t xml:space="preserve"> 134.594.500.000 </w:t>
              </w:r>
            </w:ins>
          </w:p>
        </w:tc>
        <w:tc>
          <w:tcPr>
            <w:tcW w:w="1980" w:type="dxa"/>
            <w:vAlign w:val="bottom"/>
          </w:tcPr>
          <w:p w14:paraId="005F9ACC" w14:textId="389037AE" w:rsidR="001B7003" w:rsidRPr="00F43558" w:rsidRDefault="00604700" w:rsidP="001B7003">
            <w:pPr>
              <w:pBdr>
                <w:bottom w:val="double" w:sz="4" w:space="0" w:color="auto"/>
              </w:pBdr>
              <w:spacing w:before="120"/>
              <w:ind w:left="57" w:right="-86"/>
              <w:jc w:val="right"/>
              <w:rPr>
                <w:ins w:id="7772" w:author="An Phuc Cao" w:date="2024-10-24T14:17:00Z" w16du:dateUtc="2024-10-24T07:17:00Z"/>
                <w:rFonts w:ascii="Arial" w:hAnsi="Arial" w:cs="Arial"/>
                <w:b/>
                <w:iCs/>
                <w:sz w:val="20"/>
                <w:rPrChange w:id="7773" w:author="An Phuc Cao" w:date="2024-10-24T14:17:00Z" w16du:dateUtc="2024-10-24T07:17:00Z">
                  <w:rPr>
                    <w:ins w:id="7774" w:author="An Phuc Cao" w:date="2024-10-24T14:17:00Z" w16du:dateUtc="2024-10-24T07:17:00Z"/>
                    <w:rFonts w:cs="Arial"/>
                    <w:b/>
                    <w:iCs/>
                  </w:rPr>
                </w:rPrChange>
              </w:rPr>
            </w:pPr>
            <w:ins w:id="7775" w:author="An Phuc Cao" w:date="2024-10-24T15:01:00Z" w16du:dateUtc="2024-10-24T08:01:00Z">
              <w:r>
                <w:rPr>
                  <w:rFonts w:ascii="Arial" w:hAnsi="Arial" w:cs="Arial"/>
                  <w:b/>
                  <w:iCs/>
                  <w:sz w:val="20"/>
                </w:rPr>
                <w:t>-</w:t>
              </w:r>
            </w:ins>
          </w:p>
        </w:tc>
      </w:tr>
      <w:bookmarkEnd w:id="7664"/>
    </w:tbl>
    <w:p w14:paraId="0F864DB8" w14:textId="77777777" w:rsidR="00F43558" w:rsidRDefault="00F43558">
      <w:pPr>
        <w:overflowPunct/>
        <w:autoSpaceDE/>
        <w:autoSpaceDN/>
        <w:adjustRightInd/>
        <w:textAlignment w:val="auto"/>
        <w:rPr>
          <w:ins w:id="7776" w:author="An Phuc Cao" w:date="2024-10-24T13:47:00Z" w16du:dateUtc="2024-10-24T06:47:00Z"/>
          <w:rFonts w:ascii="Arial" w:hAnsi="Arial" w:cs="Arial"/>
          <w:b/>
          <w:bCs/>
          <w:color w:val="000000"/>
          <w:sz w:val="20"/>
        </w:rPr>
      </w:pPr>
    </w:p>
    <w:p w14:paraId="26FE922F" w14:textId="29A89C67" w:rsidR="00AF1A8D" w:rsidRDefault="00AF1A8D">
      <w:pPr>
        <w:overflowPunct/>
        <w:autoSpaceDE/>
        <w:autoSpaceDN/>
        <w:adjustRightInd/>
        <w:textAlignment w:val="auto"/>
        <w:rPr>
          <w:ins w:id="7777" w:author="An Phuc Cao" w:date="2024-10-24T13:46:00Z" w16du:dateUtc="2024-10-24T06:46:00Z"/>
          <w:rFonts w:ascii="Arial" w:hAnsi="Arial" w:cs="Arial"/>
          <w:b/>
          <w:bCs/>
          <w:color w:val="000000"/>
          <w:sz w:val="20"/>
        </w:rPr>
      </w:pPr>
      <w:ins w:id="7778" w:author="An Phuc Cao" w:date="2024-10-24T13:46:00Z" w16du:dateUtc="2024-10-24T06:46:00Z">
        <w:r>
          <w:rPr>
            <w:rFonts w:ascii="Arial" w:hAnsi="Arial" w:cs="Arial"/>
            <w:b/>
            <w:bCs/>
            <w:color w:val="000000"/>
            <w:sz w:val="20"/>
          </w:rPr>
          <w:br w:type="page"/>
        </w:r>
      </w:ins>
    </w:p>
    <w:p w14:paraId="09717662" w14:textId="77777777" w:rsidR="00310FE0" w:rsidRDefault="00310FE0" w:rsidP="002A21AF">
      <w:pPr>
        <w:pStyle w:val="BodyTextIndent"/>
        <w:tabs>
          <w:tab w:val="clear" w:pos="6300"/>
          <w:tab w:val="clear" w:pos="7380"/>
          <w:tab w:val="clear" w:pos="7740"/>
          <w:tab w:val="clear" w:pos="8820"/>
        </w:tabs>
        <w:ind w:left="0" w:firstLine="0"/>
        <w:outlineLvl w:val="0"/>
        <w:rPr>
          <w:ins w:id="7779" w:author="An Phuc Cao" w:date="2024-10-24T15:12:00Z" w16du:dateUtc="2024-10-24T08:12:00Z"/>
          <w:rFonts w:ascii="Arial" w:hAnsi="Arial" w:cs="Arial"/>
          <w:b/>
          <w:bCs/>
          <w:color w:val="000000"/>
          <w:sz w:val="20"/>
        </w:rPr>
      </w:pPr>
    </w:p>
    <w:p w14:paraId="53F4E0D3" w14:textId="77777777" w:rsidR="002C218A" w:rsidRPr="00826313" w:rsidRDefault="002C218A" w:rsidP="002A21AF">
      <w:pPr>
        <w:pStyle w:val="BodyTextIndent"/>
        <w:tabs>
          <w:tab w:val="clear" w:pos="6300"/>
          <w:tab w:val="clear" w:pos="7380"/>
          <w:tab w:val="clear" w:pos="7740"/>
          <w:tab w:val="clear" w:pos="8820"/>
        </w:tabs>
        <w:ind w:left="0" w:firstLine="0"/>
        <w:outlineLvl w:val="0"/>
        <w:rPr>
          <w:rFonts w:ascii="Arial" w:hAnsi="Arial" w:cs="Arial"/>
          <w:b/>
          <w:bCs/>
          <w:color w:val="000000"/>
          <w:sz w:val="20"/>
        </w:rPr>
      </w:pPr>
    </w:p>
    <w:p w14:paraId="359137F6" w14:textId="163C26BF" w:rsidR="002A21AF" w:rsidRPr="00826313" w:rsidRDefault="002A21AF">
      <w:pPr>
        <w:pStyle w:val="BodyTextIndent"/>
        <w:tabs>
          <w:tab w:val="clear" w:pos="6300"/>
          <w:tab w:val="clear" w:pos="7380"/>
          <w:tab w:val="clear" w:pos="7740"/>
          <w:tab w:val="clear" w:pos="8820"/>
        </w:tabs>
        <w:ind w:left="0" w:firstLine="0"/>
        <w:outlineLvl w:val="0"/>
        <w:rPr>
          <w:rFonts w:ascii="Arial" w:hAnsi="Arial" w:cs="Arial"/>
          <w:b/>
          <w:bCs/>
          <w:color w:val="000000"/>
          <w:sz w:val="20"/>
        </w:rPr>
      </w:pPr>
      <w:r w:rsidRPr="00826313">
        <w:rPr>
          <w:rFonts w:ascii="Arial" w:hAnsi="Arial" w:cs="Arial"/>
          <w:b/>
          <w:color w:val="000000" w:themeColor="text1"/>
          <w:sz w:val="20"/>
        </w:rPr>
        <w:t>2</w:t>
      </w:r>
      <w:del w:id="7780" w:author="An Phuc Cao" w:date="2024-09-30T16:08:00Z" w16du:dateUtc="2024-09-30T09:08:00Z">
        <w:r w:rsidR="00310FE0" w:rsidRPr="00826313" w:rsidDel="00D07AC5">
          <w:rPr>
            <w:rFonts w:ascii="Arial" w:hAnsi="Arial" w:cs="Arial"/>
            <w:b/>
            <w:color w:val="000000" w:themeColor="text1"/>
            <w:sz w:val="20"/>
          </w:rPr>
          <w:delText>2</w:delText>
        </w:r>
      </w:del>
      <w:ins w:id="7781" w:author="An Phuc Cao" w:date="2024-10-24T15:12:00Z" w16du:dateUtc="2024-10-24T08:12:00Z">
        <w:r w:rsidR="002C218A">
          <w:rPr>
            <w:rFonts w:ascii="Arial" w:hAnsi="Arial" w:cs="Arial"/>
            <w:b/>
            <w:color w:val="000000" w:themeColor="text1"/>
            <w:sz w:val="20"/>
          </w:rPr>
          <w:t>4</w:t>
        </w:r>
      </w:ins>
      <w:r w:rsidRPr="00826313">
        <w:rPr>
          <w:rFonts w:ascii="Arial" w:hAnsi="Arial" w:cs="Arial"/>
          <w:b/>
          <w:color w:val="000000" w:themeColor="text1"/>
          <w:sz w:val="20"/>
        </w:rPr>
        <w:t>.</w:t>
      </w:r>
      <w:r w:rsidRPr="00826313">
        <w:tab/>
      </w:r>
      <w:r w:rsidRPr="00826313">
        <w:rPr>
          <w:rFonts w:ascii="Arial" w:hAnsi="Arial" w:cs="Arial"/>
          <w:b/>
          <w:color w:val="000000" w:themeColor="text1"/>
          <w:sz w:val="20"/>
        </w:rPr>
        <w:t xml:space="preserve">FINANCIAL LIABILITIES AT FAIR VALUE </w:t>
      </w:r>
      <w:commentRangeStart w:id="7782"/>
      <w:commentRangeStart w:id="7783"/>
      <w:r w:rsidRPr="00826313">
        <w:rPr>
          <w:rFonts w:ascii="Arial" w:hAnsi="Arial" w:cs="Arial"/>
          <w:b/>
          <w:color w:val="000000" w:themeColor="text1"/>
          <w:sz w:val="20"/>
        </w:rPr>
        <w:t>THROUGH</w:t>
      </w:r>
      <w:commentRangeEnd w:id="7782"/>
      <w:r w:rsidR="00E637B1">
        <w:rPr>
          <w:rStyle w:val="CommentReference"/>
        </w:rPr>
        <w:commentReference w:id="7782"/>
      </w:r>
      <w:commentRangeEnd w:id="7783"/>
      <w:r w:rsidR="008950C3">
        <w:rPr>
          <w:rStyle w:val="CommentReference"/>
        </w:rPr>
        <w:commentReference w:id="7783"/>
      </w:r>
      <w:r w:rsidRPr="00826313">
        <w:rPr>
          <w:rFonts w:ascii="Arial" w:hAnsi="Arial" w:cs="Arial"/>
          <w:b/>
          <w:color w:val="000000" w:themeColor="text1"/>
          <w:sz w:val="20"/>
        </w:rPr>
        <w:t xml:space="preserve"> PROFIT OR LOSS</w:t>
      </w:r>
    </w:p>
    <w:p w14:paraId="1F1CB1C2" w14:textId="77777777" w:rsidR="002A21AF" w:rsidRPr="00826313" w:rsidRDefault="002A21AF" w:rsidP="002A21AF">
      <w:pPr>
        <w:pStyle w:val="BodyTextIndent"/>
        <w:tabs>
          <w:tab w:val="clear" w:pos="6300"/>
          <w:tab w:val="clear" w:pos="7380"/>
          <w:tab w:val="clear" w:pos="7740"/>
          <w:tab w:val="clear" w:pos="8820"/>
        </w:tabs>
        <w:ind w:left="0" w:firstLine="0"/>
        <w:rPr>
          <w:rFonts w:ascii="Arial" w:hAnsi="Arial" w:cs="Arial"/>
          <w:b/>
          <w:bCs/>
          <w:color w:val="000000"/>
          <w:sz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350"/>
        <w:gridCol w:w="1671"/>
        <w:gridCol w:w="27"/>
        <w:gridCol w:w="1392"/>
        <w:gridCol w:w="1657"/>
        <w:tblGridChange w:id="7784">
          <w:tblGrid>
            <w:gridCol w:w="2070"/>
            <w:gridCol w:w="1350"/>
            <w:gridCol w:w="1671"/>
            <w:gridCol w:w="27"/>
            <w:gridCol w:w="1392"/>
            <w:gridCol w:w="1657"/>
          </w:tblGrid>
        </w:tblGridChange>
      </w:tblGrid>
      <w:tr w:rsidR="002A21AF" w:rsidRPr="00826313" w14:paraId="43D012C1" w14:textId="77777777" w:rsidTr="26606B1C">
        <w:tc>
          <w:tcPr>
            <w:tcW w:w="2070" w:type="dxa"/>
          </w:tcPr>
          <w:p w14:paraId="2ADC2DB4" w14:textId="77777777" w:rsidR="002A21AF" w:rsidRPr="00826313" w:rsidRDefault="002A21AF" w:rsidP="002A4167">
            <w:pPr>
              <w:pStyle w:val="NoSpacing"/>
              <w:ind w:left="-108"/>
              <w:jc w:val="both"/>
              <w:rPr>
                <w:rFonts w:ascii="Arial" w:hAnsi="Arial" w:cs="Arial"/>
                <w:i/>
                <w:sz w:val="20"/>
                <w:szCs w:val="20"/>
              </w:rPr>
            </w:pPr>
          </w:p>
        </w:tc>
        <w:tc>
          <w:tcPr>
            <w:tcW w:w="3021" w:type="dxa"/>
            <w:gridSpan w:val="2"/>
          </w:tcPr>
          <w:p w14:paraId="5BD21E24" w14:textId="7E303680" w:rsidR="002A21AF" w:rsidRPr="00AF3C7F" w:rsidRDefault="002A21AF" w:rsidP="002A4167">
            <w:pPr>
              <w:pStyle w:val="NoSpacing"/>
              <w:pBdr>
                <w:bottom w:val="single" w:sz="4" w:space="1" w:color="auto"/>
              </w:pBdr>
              <w:ind w:right="-85"/>
              <w:jc w:val="center"/>
              <w:rPr>
                <w:rFonts w:ascii="Arial" w:hAnsi="Arial" w:cs="Arial"/>
                <w:i/>
                <w:sz w:val="18"/>
                <w:szCs w:val="20"/>
                <w:rPrChange w:id="7785" w:author="An Phuc Cao" w:date="2024-09-30T16:46:00Z" w16du:dateUtc="2024-09-30T09:46:00Z">
                  <w:rPr>
                    <w:rFonts w:ascii="Arial" w:hAnsi="Arial" w:cs="Arial"/>
                    <w:i/>
                    <w:sz w:val="20"/>
                    <w:szCs w:val="20"/>
                  </w:rPr>
                </w:rPrChange>
              </w:rPr>
            </w:pPr>
            <w:r w:rsidRPr="00AF3C7F">
              <w:rPr>
                <w:rFonts w:ascii="Arial" w:hAnsi="Arial" w:cs="Arial"/>
                <w:i/>
                <w:sz w:val="18"/>
                <w:szCs w:val="20"/>
                <w:rPrChange w:id="7786" w:author="An Phuc Cao" w:date="2024-09-30T16:46:00Z" w16du:dateUtc="2024-09-30T09:46:00Z">
                  <w:rPr>
                    <w:rFonts w:ascii="Arial" w:hAnsi="Arial" w:cs="Arial"/>
                    <w:i/>
                    <w:sz w:val="20"/>
                  </w:rPr>
                </w:rPrChange>
              </w:rPr>
              <w:t>30 June 202</w:t>
            </w:r>
            <w:ins w:id="7787" w:author="An Phuc Cao" w:date="2024-09-30T16:45:00Z" w16du:dateUtc="2024-09-30T09:45:00Z">
              <w:r w:rsidR="00315D7F" w:rsidRPr="00AF3C7F">
                <w:rPr>
                  <w:rFonts w:ascii="Arial" w:hAnsi="Arial" w:cs="Arial"/>
                  <w:i/>
                  <w:sz w:val="18"/>
                  <w:szCs w:val="20"/>
                  <w:rPrChange w:id="7788" w:author="An Phuc Cao" w:date="2024-09-30T16:46:00Z" w16du:dateUtc="2024-09-30T09:46:00Z">
                    <w:rPr>
                      <w:rFonts w:ascii="Arial" w:hAnsi="Arial" w:cs="Arial"/>
                      <w:i/>
                      <w:sz w:val="20"/>
                    </w:rPr>
                  </w:rPrChange>
                </w:rPr>
                <w:t>4</w:t>
              </w:r>
            </w:ins>
            <w:del w:id="7789" w:author="An Phuc Cao" w:date="2024-09-30T16:45:00Z" w16du:dateUtc="2024-09-30T09:45:00Z">
              <w:r w:rsidR="00C43D61" w:rsidRPr="00AF3C7F" w:rsidDel="00315D7F">
                <w:rPr>
                  <w:rFonts w:ascii="Arial" w:hAnsi="Arial" w:cs="Arial"/>
                  <w:i/>
                  <w:sz w:val="18"/>
                  <w:szCs w:val="20"/>
                  <w:rPrChange w:id="7790" w:author="An Phuc Cao" w:date="2024-09-30T16:46:00Z" w16du:dateUtc="2024-09-30T09:46:00Z">
                    <w:rPr>
                      <w:rFonts w:ascii="Arial" w:hAnsi="Arial" w:cs="Arial"/>
                      <w:i/>
                      <w:sz w:val="20"/>
                    </w:rPr>
                  </w:rPrChange>
                </w:rPr>
                <w:delText>3</w:delText>
              </w:r>
            </w:del>
          </w:p>
        </w:tc>
        <w:tc>
          <w:tcPr>
            <w:tcW w:w="3076" w:type="dxa"/>
            <w:gridSpan w:val="3"/>
          </w:tcPr>
          <w:p w14:paraId="26DB3D6C" w14:textId="0671D163" w:rsidR="002A21AF" w:rsidRPr="00AF3C7F" w:rsidRDefault="002A21AF" w:rsidP="002A4167">
            <w:pPr>
              <w:pStyle w:val="NoSpacing"/>
              <w:pBdr>
                <w:bottom w:val="single" w:sz="4" w:space="1" w:color="auto"/>
              </w:pBdr>
              <w:ind w:right="-85"/>
              <w:jc w:val="center"/>
              <w:rPr>
                <w:rFonts w:ascii="Arial" w:hAnsi="Arial" w:cs="Arial"/>
                <w:i/>
                <w:sz w:val="18"/>
                <w:szCs w:val="20"/>
                <w:rPrChange w:id="7791" w:author="An Phuc Cao" w:date="2024-09-30T16:46:00Z" w16du:dateUtc="2024-09-30T09:46:00Z">
                  <w:rPr>
                    <w:rFonts w:ascii="Arial" w:hAnsi="Arial" w:cs="Arial"/>
                    <w:i/>
                    <w:sz w:val="20"/>
                    <w:szCs w:val="20"/>
                  </w:rPr>
                </w:rPrChange>
              </w:rPr>
            </w:pPr>
            <w:r w:rsidRPr="00AF3C7F">
              <w:rPr>
                <w:rFonts w:ascii="Arial" w:hAnsi="Arial" w:cs="Arial"/>
                <w:i/>
                <w:sz w:val="18"/>
                <w:szCs w:val="20"/>
                <w:rPrChange w:id="7792" w:author="An Phuc Cao" w:date="2024-09-30T16:46:00Z" w16du:dateUtc="2024-09-30T09:46:00Z">
                  <w:rPr>
                    <w:rFonts w:ascii="Arial" w:hAnsi="Arial" w:cs="Arial"/>
                    <w:i/>
                    <w:sz w:val="20"/>
                    <w:szCs w:val="20"/>
                  </w:rPr>
                </w:rPrChange>
              </w:rPr>
              <w:t>31 December 202</w:t>
            </w:r>
            <w:ins w:id="7793" w:author="An Phuc Cao" w:date="2024-09-30T16:45:00Z" w16du:dateUtc="2024-09-30T09:45:00Z">
              <w:r w:rsidR="00315D7F" w:rsidRPr="00AF3C7F">
                <w:rPr>
                  <w:rFonts w:ascii="Arial" w:hAnsi="Arial" w:cs="Arial"/>
                  <w:i/>
                  <w:sz w:val="18"/>
                  <w:szCs w:val="20"/>
                  <w:rPrChange w:id="7794" w:author="An Phuc Cao" w:date="2024-09-30T16:46:00Z" w16du:dateUtc="2024-09-30T09:46:00Z">
                    <w:rPr>
                      <w:rFonts w:ascii="Arial" w:hAnsi="Arial" w:cs="Arial"/>
                      <w:i/>
                      <w:sz w:val="20"/>
                      <w:szCs w:val="20"/>
                    </w:rPr>
                  </w:rPrChange>
                </w:rPr>
                <w:t>3</w:t>
              </w:r>
            </w:ins>
            <w:del w:id="7795" w:author="An Phuc Cao" w:date="2024-09-30T16:45:00Z" w16du:dateUtc="2024-09-30T09:45:00Z">
              <w:r w:rsidR="00C43D61" w:rsidRPr="00AF3C7F" w:rsidDel="00315D7F">
                <w:rPr>
                  <w:rFonts w:ascii="Arial" w:hAnsi="Arial" w:cs="Arial"/>
                  <w:i/>
                  <w:sz w:val="18"/>
                  <w:szCs w:val="20"/>
                  <w:rPrChange w:id="7796" w:author="An Phuc Cao" w:date="2024-09-30T16:46:00Z" w16du:dateUtc="2024-09-30T09:46:00Z">
                    <w:rPr>
                      <w:rFonts w:ascii="Arial" w:hAnsi="Arial" w:cs="Arial"/>
                      <w:i/>
                      <w:sz w:val="20"/>
                      <w:szCs w:val="20"/>
                    </w:rPr>
                  </w:rPrChange>
                </w:rPr>
                <w:delText>2</w:delText>
              </w:r>
            </w:del>
          </w:p>
        </w:tc>
      </w:tr>
      <w:tr w:rsidR="002A21AF" w:rsidRPr="00826313" w14:paraId="07D61ECB" w14:textId="77777777" w:rsidTr="26606B1C">
        <w:tc>
          <w:tcPr>
            <w:tcW w:w="2070" w:type="dxa"/>
          </w:tcPr>
          <w:p w14:paraId="206C4AA2" w14:textId="77777777" w:rsidR="002A21AF" w:rsidRPr="00826313" w:rsidRDefault="002A21AF" w:rsidP="002A4167">
            <w:pPr>
              <w:pStyle w:val="NoSpacing"/>
              <w:ind w:left="-108"/>
              <w:jc w:val="both"/>
              <w:rPr>
                <w:rFonts w:ascii="Arial" w:hAnsi="Arial" w:cs="Arial"/>
                <w:i/>
                <w:sz w:val="20"/>
                <w:szCs w:val="20"/>
              </w:rPr>
            </w:pPr>
          </w:p>
        </w:tc>
        <w:tc>
          <w:tcPr>
            <w:tcW w:w="1350" w:type="dxa"/>
          </w:tcPr>
          <w:p w14:paraId="7577FE7E" w14:textId="77777777" w:rsidR="002A21AF" w:rsidRPr="00AF3C7F" w:rsidRDefault="002A21AF" w:rsidP="002A4167">
            <w:pPr>
              <w:pStyle w:val="NoSpacing"/>
              <w:pBdr>
                <w:bottom w:val="single" w:sz="4" w:space="1" w:color="auto"/>
              </w:pBdr>
              <w:ind w:right="-85"/>
              <w:jc w:val="right"/>
              <w:rPr>
                <w:rFonts w:ascii="Arial" w:hAnsi="Arial" w:cs="Arial"/>
                <w:i/>
                <w:sz w:val="18"/>
                <w:szCs w:val="20"/>
                <w:rPrChange w:id="7797" w:author="An Phuc Cao" w:date="2024-09-30T16:46:00Z" w16du:dateUtc="2024-09-30T09:46:00Z">
                  <w:rPr>
                    <w:rFonts w:ascii="Arial" w:hAnsi="Arial" w:cs="Arial"/>
                    <w:i/>
                    <w:sz w:val="20"/>
                    <w:szCs w:val="20"/>
                  </w:rPr>
                </w:rPrChange>
              </w:rPr>
            </w:pPr>
            <w:r w:rsidRPr="00AF3C7F">
              <w:rPr>
                <w:rFonts w:ascii="Arial" w:hAnsi="Arial" w:cs="Arial"/>
                <w:i/>
                <w:sz w:val="18"/>
                <w:szCs w:val="20"/>
                <w:rPrChange w:id="7798" w:author="An Phuc Cao" w:date="2024-09-30T16:46:00Z" w16du:dateUtc="2024-09-30T09:46:00Z">
                  <w:rPr>
                    <w:rFonts w:ascii="Arial" w:hAnsi="Arial" w:cs="Arial"/>
                    <w:i/>
                    <w:sz w:val="20"/>
                    <w:szCs w:val="20"/>
                  </w:rPr>
                </w:rPrChange>
              </w:rPr>
              <w:t>Quantity</w:t>
            </w:r>
          </w:p>
          <w:p w14:paraId="176B1938" w14:textId="77777777" w:rsidR="002A21AF" w:rsidRPr="00AF3C7F" w:rsidRDefault="002A21AF" w:rsidP="002A4167">
            <w:pPr>
              <w:pStyle w:val="NoSpacing"/>
              <w:pBdr>
                <w:bottom w:val="single" w:sz="4" w:space="1" w:color="auto"/>
              </w:pBdr>
              <w:ind w:right="-85"/>
              <w:jc w:val="right"/>
              <w:rPr>
                <w:rFonts w:ascii="Arial" w:hAnsi="Arial" w:cs="Arial"/>
                <w:i/>
                <w:sz w:val="18"/>
                <w:szCs w:val="20"/>
                <w:rPrChange w:id="7799" w:author="An Phuc Cao" w:date="2024-09-30T16:46:00Z" w16du:dateUtc="2024-09-30T09:46:00Z">
                  <w:rPr>
                    <w:rFonts w:ascii="Arial" w:hAnsi="Arial" w:cs="Arial"/>
                    <w:i/>
                    <w:sz w:val="20"/>
                    <w:szCs w:val="20"/>
                  </w:rPr>
                </w:rPrChange>
              </w:rPr>
            </w:pPr>
          </w:p>
        </w:tc>
        <w:tc>
          <w:tcPr>
            <w:tcW w:w="1698" w:type="dxa"/>
            <w:gridSpan w:val="2"/>
          </w:tcPr>
          <w:p w14:paraId="02B32D20" w14:textId="77777777" w:rsidR="002A21AF" w:rsidRPr="00AF3C7F" w:rsidRDefault="002A21AF" w:rsidP="002A4167">
            <w:pPr>
              <w:pStyle w:val="NoSpacing"/>
              <w:pBdr>
                <w:bottom w:val="single" w:sz="4" w:space="1" w:color="auto"/>
              </w:pBdr>
              <w:ind w:right="-85"/>
              <w:jc w:val="right"/>
              <w:rPr>
                <w:rFonts w:ascii="Arial" w:hAnsi="Arial" w:cs="Arial"/>
                <w:i/>
                <w:sz w:val="18"/>
                <w:szCs w:val="20"/>
                <w:rPrChange w:id="7800" w:author="An Phuc Cao" w:date="2024-09-30T16:46:00Z" w16du:dateUtc="2024-09-30T09:46:00Z">
                  <w:rPr>
                    <w:rFonts w:ascii="Arial" w:hAnsi="Arial" w:cs="Arial"/>
                    <w:i/>
                    <w:sz w:val="20"/>
                    <w:szCs w:val="20"/>
                  </w:rPr>
                </w:rPrChange>
              </w:rPr>
            </w:pPr>
            <w:r w:rsidRPr="00AF3C7F">
              <w:rPr>
                <w:rFonts w:ascii="Arial" w:hAnsi="Arial" w:cs="Arial"/>
                <w:i/>
                <w:sz w:val="18"/>
                <w:szCs w:val="20"/>
                <w:rPrChange w:id="7801" w:author="An Phuc Cao" w:date="2024-09-30T16:46:00Z" w16du:dateUtc="2024-09-30T09:46:00Z">
                  <w:rPr>
                    <w:rFonts w:ascii="Arial" w:hAnsi="Arial" w:cs="Arial"/>
                    <w:i/>
                    <w:sz w:val="20"/>
                    <w:szCs w:val="20"/>
                  </w:rPr>
                </w:rPrChange>
              </w:rPr>
              <w:t>Fair value</w:t>
            </w:r>
          </w:p>
          <w:p w14:paraId="2ED6C572" w14:textId="77777777" w:rsidR="002A21AF" w:rsidRPr="00AF3C7F" w:rsidRDefault="002A21AF" w:rsidP="002A4167">
            <w:pPr>
              <w:pStyle w:val="NoSpacing"/>
              <w:pBdr>
                <w:bottom w:val="single" w:sz="4" w:space="1" w:color="auto"/>
              </w:pBdr>
              <w:ind w:right="-85"/>
              <w:jc w:val="right"/>
              <w:rPr>
                <w:rFonts w:ascii="Arial" w:hAnsi="Arial" w:cs="Arial"/>
                <w:i/>
                <w:sz w:val="18"/>
                <w:szCs w:val="20"/>
                <w:rPrChange w:id="7802" w:author="An Phuc Cao" w:date="2024-09-30T16:46:00Z" w16du:dateUtc="2024-09-30T09:46:00Z">
                  <w:rPr>
                    <w:rFonts w:ascii="Arial" w:hAnsi="Arial" w:cs="Arial"/>
                    <w:i/>
                    <w:sz w:val="20"/>
                    <w:szCs w:val="20"/>
                  </w:rPr>
                </w:rPrChange>
              </w:rPr>
            </w:pPr>
            <w:r w:rsidRPr="00AF3C7F">
              <w:rPr>
                <w:rFonts w:ascii="Arial" w:hAnsi="Arial" w:cs="Arial"/>
                <w:i/>
                <w:sz w:val="18"/>
                <w:szCs w:val="20"/>
                <w:rPrChange w:id="7803" w:author="An Phuc Cao" w:date="2024-09-30T16:46:00Z" w16du:dateUtc="2024-09-30T09:46:00Z">
                  <w:rPr>
                    <w:rFonts w:ascii="Arial" w:hAnsi="Arial" w:cs="Arial"/>
                    <w:i/>
                    <w:sz w:val="20"/>
                    <w:szCs w:val="20"/>
                  </w:rPr>
                </w:rPrChange>
              </w:rPr>
              <w:t>VND</w:t>
            </w:r>
          </w:p>
        </w:tc>
        <w:tc>
          <w:tcPr>
            <w:tcW w:w="1392" w:type="dxa"/>
          </w:tcPr>
          <w:p w14:paraId="00616F53" w14:textId="77777777" w:rsidR="002A21AF" w:rsidRPr="00AF3C7F" w:rsidRDefault="002A21AF" w:rsidP="002A4167">
            <w:pPr>
              <w:pStyle w:val="NoSpacing"/>
              <w:pBdr>
                <w:bottom w:val="single" w:sz="4" w:space="1" w:color="auto"/>
              </w:pBdr>
              <w:ind w:right="-85"/>
              <w:jc w:val="right"/>
              <w:rPr>
                <w:rFonts w:ascii="Arial" w:hAnsi="Arial" w:cs="Arial"/>
                <w:i/>
                <w:sz w:val="18"/>
                <w:szCs w:val="20"/>
                <w:rPrChange w:id="7804" w:author="An Phuc Cao" w:date="2024-09-30T16:46:00Z" w16du:dateUtc="2024-09-30T09:46:00Z">
                  <w:rPr>
                    <w:rFonts w:ascii="Arial" w:hAnsi="Arial" w:cs="Arial"/>
                    <w:i/>
                    <w:sz w:val="20"/>
                    <w:szCs w:val="20"/>
                  </w:rPr>
                </w:rPrChange>
              </w:rPr>
            </w:pPr>
            <w:r w:rsidRPr="00AF3C7F">
              <w:rPr>
                <w:rFonts w:ascii="Arial" w:hAnsi="Arial" w:cs="Arial"/>
                <w:i/>
                <w:sz w:val="18"/>
                <w:szCs w:val="20"/>
                <w:rPrChange w:id="7805" w:author="An Phuc Cao" w:date="2024-09-30T16:46:00Z" w16du:dateUtc="2024-09-30T09:46:00Z">
                  <w:rPr>
                    <w:rFonts w:ascii="Arial" w:hAnsi="Arial" w:cs="Arial"/>
                    <w:i/>
                    <w:sz w:val="20"/>
                    <w:szCs w:val="20"/>
                  </w:rPr>
                </w:rPrChange>
              </w:rPr>
              <w:t>Quantity</w:t>
            </w:r>
          </w:p>
          <w:p w14:paraId="34F88384" w14:textId="77777777" w:rsidR="002A21AF" w:rsidRPr="00AF3C7F" w:rsidRDefault="002A21AF" w:rsidP="002A4167">
            <w:pPr>
              <w:pStyle w:val="NoSpacing"/>
              <w:pBdr>
                <w:bottom w:val="single" w:sz="4" w:space="1" w:color="auto"/>
              </w:pBdr>
              <w:ind w:right="-85"/>
              <w:jc w:val="right"/>
              <w:rPr>
                <w:rFonts w:ascii="Arial" w:hAnsi="Arial" w:cs="Arial"/>
                <w:i/>
                <w:sz w:val="18"/>
                <w:szCs w:val="20"/>
                <w:rPrChange w:id="7806" w:author="An Phuc Cao" w:date="2024-09-30T16:46:00Z" w16du:dateUtc="2024-09-30T09:46:00Z">
                  <w:rPr>
                    <w:rFonts w:ascii="Arial" w:hAnsi="Arial" w:cs="Arial"/>
                    <w:i/>
                    <w:sz w:val="20"/>
                    <w:szCs w:val="20"/>
                  </w:rPr>
                </w:rPrChange>
              </w:rPr>
            </w:pPr>
          </w:p>
        </w:tc>
        <w:tc>
          <w:tcPr>
            <w:tcW w:w="1657" w:type="dxa"/>
          </w:tcPr>
          <w:p w14:paraId="3CDA39EB" w14:textId="77777777" w:rsidR="002A21AF" w:rsidRPr="00AF3C7F" w:rsidRDefault="002A21AF" w:rsidP="002A4167">
            <w:pPr>
              <w:pStyle w:val="NoSpacing"/>
              <w:pBdr>
                <w:bottom w:val="single" w:sz="4" w:space="1" w:color="auto"/>
              </w:pBdr>
              <w:ind w:right="-85"/>
              <w:jc w:val="right"/>
              <w:rPr>
                <w:rFonts w:ascii="Arial" w:hAnsi="Arial" w:cs="Arial"/>
                <w:i/>
                <w:sz w:val="18"/>
                <w:szCs w:val="20"/>
                <w:rPrChange w:id="7807" w:author="An Phuc Cao" w:date="2024-09-30T16:46:00Z" w16du:dateUtc="2024-09-30T09:46:00Z">
                  <w:rPr>
                    <w:rFonts w:ascii="Arial" w:hAnsi="Arial" w:cs="Arial"/>
                    <w:i/>
                    <w:sz w:val="20"/>
                    <w:szCs w:val="20"/>
                  </w:rPr>
                </w:rPrChange>
              </w:rPr>
            </w:pPr>
            <w:r w:rsidRPr="00AF3C7F">
              <w:rPr>
                <w:rFonts w:ascii="Arial" w:hAnsi="Arial" w:cs="Arial"/>
                <w:i/>
                <w:sz w:val="18"/>
                <w:szCs w:val="20"/>
                <w:rPrChange w:id="7808" w:author="An Phuc Cao" w:date="2024-09-30T16:46:00Z" w16du:dateUtc="2024-09-30T09:46:00Z">
                  <w:rPr>
                    <w:rFonts w:ascii="Arial" w:hAnsi="Arial" w:cs="Arial"/>
                    <w:i/>
                    <w:sz w:val="20"/>
                    <w:szCs w:val="20"/>
                  </w:rPr>
                </w:rPrChange>
              </w:rPr>
              <w:t>Fair value</w:t>
            </w:r>
          </w:p>
          <w:p w14:paraId="1AECC1DE" w14:textId="77777777" w:rsidR="002A21AF" w:rsidRPr="00AF3C7F" w:rsidRDefault="002A21AF" w:rsidP="002A4167">
            <w:pPr>
              <w:pStyle w:val="NoSpacing"/>
              <w:pBdr>
                <w:bottom w:val="single" w:sz="4" w:space="1" w:color="auto"/>
              </w:pBdr>
              <w:ind w:right="-85"/>
              <w:jc w:val="right"/>
              <w:rPr>
                <w:rFonts w:ascii="Arial" w:hAnsi="Arial" w:cs="Arial"/>
                <w:i/>
                <w:sz w:val="18"/>
                <w:szCs w:val="20"/>
                <w:rPrChange w:id="7809" w:author="An Phuc Cao" w:date="2024-09-30T16:46:00Z" w16du:dateUtc="2024-09-30T09:46:00Z">
                  <w:rPr>
                    <w:rFonts w:ascii="Arial" w:hAnsi="Arial" w:cs="Arial"/>
                    <w:i/>
                    <w:sz w:val="20"/>
                    <w:szCs w:val="20"/>
                  </w:rPr>
                </w:rPrChange>
              </w:rPr>
            </w:pPr>
            <w:r w:rsidRPr="00AF3C7F">
              <w:rPr>
                <w:rFonts w:ascii="Arial" w:hAnsi="Arial" w:cs="Arial"/>
                <w:i/>
                <w:sz w:val="18"/>
                <w:szCs w:val="20"/>
                <w:rPrChange w:id="7810" w:author="An Phuc Cao" w:date="2024-09-30T16:46:00Z" w16du:dateUtc="2024-09-30T09:46:00Z">
                  <w:rPr>
                    <w:rFonts w:ascii="Arial" w:hAnsi="Arial" w:cs="Arial"/>
                    <w:i/>
                    <w:sz w:val="20"/>
                    <w:szCs w:val="20"/>
                  </w:rPr>
                </w:rPrChange>
              </w:rPr>
              <w:t>VND</w:t>
            </w:r>
          </w:p>
        </w:tc>
      </w:tr>
      <w:tr w:rsidR="00734912" w:rsidRPr="00826313" w14:paraId="7EDF1EE4" w14:textId="77777777" w:rsidTr="26606B1C">
        <w:tc>
          <w:tcPr>
            <w:tcW w:w="8167" w:type="dxa"/>
            <w:gridSpan w:val="6"/>
          </w:tcPr>
          <w:p w14:paraId="3C680D9D" w14:textId="7FC2A524" w:rsidR="00734912" w:rsidRPr="00826313" w:rsidRDefault="00734912" w:rsidP="00734912">
            <w:pPr>
              <w:pStyle w:val="NoSpacing"/>
              <w:spacing w:before="120"/>
              <w:ind w:left="-108" w:right="-85"/>
              <w:rPr>
                <w:rFonts w:ascii="Arial" w:hAnsi="Arial" w:cs="Arial"/>
                <w:sz w:val="20"/>
                <w:szCs w:val="20"/>
              </w:rPr>
            </w:pPr>
            <w:ins w:id="7811" w:author="An Phuc Cao" w:date="2024-09-30T16:45:00Z" w16du:dateUtc="2024-09-30T09:45:00Z">
              <w:r w:rsidRPr="00DD6812">
                <w:rPr>
                  <w:rFonts w:ascii="Arial" w:hAnsi="Arial" w:cs="Arial"/>
                  <w:b/>
                  <w:bCs/>
                  <w:sz w:val="18"/>
                  <w:szCs w:val="18"/>
                </w:rPr>
                <w:t xml:space="preserve">Payable to users - Finhay securities &amp; Finhay investment </w:t>
              </w:r>
            </w:ins>
            <w:del w:id="7812" w:author="An Phuc Cao" w:date="2024-09-30T16:45:00Z" w16du:dateUtc="2024-09-30T09:45:00Z">
              <w:r w:rsidRPr="00FB77D6" w:rsidDel="00E85107">
                <w:rPr>
                  <w:rFonts w:ascii="Arial" w:hAnsi="Arial" w:cs="Arial"/>
                  <w:b/>
                  <w:bCs/>
                  <w:sz w:val="20"/>
                  <w:szCs w:val="20"/>
                </w:rPr>
                <w:delText>Payable to users - Finhay securities &amp; Finhay investment</w:delText>
              </w:r>
            </w:del>
          </w:p>
        </w:tc>
      </w:tr>
      <w:tr w:rsidR="005E5F47" w:rsidRPr="00826313" w14:paraId="0311B0D8"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813"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7814" w:author="An Phuc Cao" w:date="2024-10-24T13:45:00Z" w16du:dateUtc="2024-10-24T06:45:00Z">
              <w:tcPr>
                <w:tcW w:w="2070" w:type="dxa"/>
              </w:tcPr>
            </w:tcPrChange>
          </w:tcPr>
          <w:p w14:paraId="50B10F62" w14:textId="47F35626" w:rsidR="005E5F47" w:rsidRPr="00826313" w:rsidRDefault="005E5F47" w:rsidP="005E5F47">
            <w:pPr>
              <w:pStyle w:val="NoSpacing"/>
              <w:spacing w:before="60"/>
              <w:ind w:left="-108"/>
              <w:rPr>
                <w:rFonts w:ascii="Arial" w:hAnsi="Arial" w:cs="Arial"/>
                <w:b/>
                <w:bCs/>
                <w:i/>
                <w:sz w:val="20"/>
                <w:szCs w:val="20"/>
              </w:rPr>
            </w:pPr>
            <w:ins w:id="7815" w:author="An Phuc Cao" w:date="2024-09-30T16:45:00Z" w16du:dateUtc="2024-09-30T09:45:00Z">
              <w:r w:rsidRPr="00DD6812">
                <w:rPr>
                  <w:rFonts w:ascii="Arial" w:hAnsi="Arial" w:cs="Arial"/>
                  <w:b/>
                  <w:bCs/>
                  <w:i/>
                  <w:iCs/>
                  <w:sz w:val="18"/>
                  <w:szCs w:val="18"/>
                </w:rPr>
                <w:t>Listed shares</w:t>
              </w:r>
            </w:ins>
            <w:del w:id="7816" w:author="An Phuc Cao" w:date="2024-09-30T16:45:00Z" w16du:dateUtc="2024-09-30T09:45:00Z">
              <w:r w:rsidRPr="00826313" w:rsidDel="00E85107">
                <w:rPr>
                  <w:rFonts w:ascii="Arial" w:hAnsi="Arial" w:cs="Arial"/>
                  <w:b/>
                  <w:bCs/>
                  <w:i/>
                  <w:sz w:val="20"/>
                  <w:szCs w:val="20"/>
                </w:rPr>
                <w:delText>Listed shares</w:delText>
              </w:r>
            </w:del>
          </w:p>
        </w:tc>
        <w:tc>
          <w:tcPr>
            <w:tcW w:w="1350" w:type="dxa"/>
            <w:vAlign w:val="bottom"/>
            <w:tcPrChange w:id="7817" w:author="An Phuc Cao" w:date="2024-10-24T13:45:00Z" w16du:dateUtc="2024-10-24T06:45:00Z">
              <w:tcPr>
                <w:tcW w:w="1350" w:type="dxa"/>
                <w:vAlign w:val="bottom"/>
              </w:tcPr>
            </w:tcPrChange>
          </w:tcPr>
          <w:p w14:paraId="33A7F480" w14:textId="2EF5FB19" w:rsidR="005E5F47" w:rsidRPr="00CD0B2D" w:rsidRDefault="005E5F47" w:rsidP="00CD0B2D">
            <w:pPr>
              <w:pStyle w:val="NoSpacing"/>
              <w:spacing w:before="60"/>
              <w:ind w:left="-126" w:right="-85"/>
              <w:jc w:val="right"/>
              <w:rPr>
                <w:rFonts w:ascii="Arial" w:hAnsi="Arial" w:cs="Arial"/>
                <w:b/>
                <w:bCs/>
                <w:i/>
                <w:sz w:val="18"/>
                <w:szCs w:val="18"/>
                <w:rPrChange w:id="7818" w:author="An Phuc Cao" w:date="2024-10-24T13:46:00Z" w16du:dateUtc="2024-10-24T06:46:00Z">
                  <w:rPr>
                    <w:rFonts w:ascii="Arial" w:hAnsi="Arial" w:cs="Arial"/>
                    <w:b/>
                    <w:i/>
                    <w:sz w:val="20"/>
                    <w:szCs w:val="20"/>
                  </w:rPr>
                </w:rPrChange>
              </w:rPr>
            </w:pPr>
            <w:ins w:id="7819" w:author="An Phuc Cao" w:date="2024-10-24T13:44:00Z" w16du:dateUtc="2024-10-24T06:44:00Z">
              <w:r w:rsidRPr="00CD0B2D">
                <w:rPr>
                  <w:rFonts w:ascii="Arial" w:hAnsi="Arial" w:cs="Arial"/>
                  <w:b/>
                  <w:bCs/>
                  <w:sz w:val="18"/>
                  <w:szCs w:val="18"/>
                  <w:rPrChange w:id="7820" w:author="An Phuc Cao" w:date="2024-10-24T13:46:00Z" w16du:dateUtc="2024-10-24T06:46:00Z">
                    <w:rPr/>
                  </w:rPrChange>
                </w:rPr>
                <w:t>3,686,834</w:t>
              </w:r>
            </w:ins>
          </w:p>
        </w:tc>
        <w:tc>
          <w:tcPr>
            <w:tcW w:w="1698" w:type="dxa"/>
            <w:gridSpan w:val="2"/>
            <w:vAlign w:val="bottom"/>
            <w:tcPrChange w:id="7821" w:author="An Phuc Cao" w:date="2024-10-24T13:45:00Z" w16du:dateUtc="2024-10-24T06:45:00Z">
              <w:tcPr>
                <w:tcW w:w="1698" w:type="dxa"/>
                <w:gridSpan w:val="2"/>
                <w:vAlign w:val="bottom"/>
              </w:tcPr>
            </w:tcPrChange>
          </w:tcPr>
          <w:p w14:paraId="4D5B9A6E" w14:textId="2DAEAC46" w:rsidR="005E5F47" w:rsidRPr="00CD0B2D" w:rsidRDefault="005E5F47" w:rsidP="00CD0B2D">
            <w:pPr>
              <w:pStyle w:val="NoSpacing"/>
              <w:spacing w:before="60"/>
              <w:ind w:right="-85"/>
              <w:jc w:val="right"/>
              <w:rPr>
                <w:rFonts w:ascii="Arial" w:hAnsi="Arial" w:cs="Arial"/>
                <w:b/>
                <w:bCs/>
                <w:i/>
                <w:sz w:val="18"/>
                <w:szCs w:val="18"/>
                <w:rPrChange w:id="7822" w:author="An Phuc Cao" w:date="2024-10-24T13:46:00Z" w16du:dateUtc="2024-10-24T06:46:00Z">
                  <w:rPr>
                    <w:rFonts w:ascii="Arial" w:hAnsi="Arial" w:cs="Arial"/>
                    <w:b/>
                    <w:i/>
                    <w:sz w:val="20"/>
                    <w:szCs w:val="20"/>
                  </w:rPr>
                </w:rPrChange>
              </w:rPr>
            </w:pPr>
            <w:ins w:id="7823" w:author="An Phuc Cao" w:date="2024-10-24T13:44:00Z" w16du:dateUtc="2024-10-24T06:44:00Z">
              <w:r w:rsidRPr="00CD0B2D">
                <w:rPr>
                  <w:rFonts w:ascii="Arial" w:hAnsi="Arial" w:cs="Arial"/>
                  <w:b/>
                  <w:bCs/>
                  <w:sz w:val="18"/>
                  <w:szCs w:val="18"/>
                  <w:rPrChange w:id="7824" w:author="An Phuc Cao" w:date="2024-10-24T13:46:00Z" w16du:dateUtc="2024-10-24T06:46:00Z">
                    <w:rPr/>
                  </w:rPrChange>
                </w:rPr>
                <w:t>49,756,272,901</w:t>
              </w:r>
            </w:ins>
          </w:p>
        </w:tc>
        <w:tc>
          <w:tcPr>
            <w:tcW w:w="1392" w:type="dxa"/>
            <w:vAlign w:val="bottom"/>
            <w:tcPrChange w:id="7825" w:author="An Phuc Cao" w:date="2024-10-24T13:45:00Z" w16du:dateUtc="2024-10-24T06:45:00Z">
              <w:tcPr>
                <w:tcW w:w="1392" w:type="dxa"/>
                <w:vAlign w:val="bottom"/>
              </w:tcPr>
            </w:tcPrChange>
          </w:tcPr>
          <w:p w14:paraId="4E405630" w14:textId="5D4BE863" w:rsidR="005E5F47" w:rsidRPr="00CD0B2D" w:rsidRDefault="005E5F47" w:rsidP="00CD0B2D">
            <w:pPr>
              <w:pStyle w:val="NoSpacing"/>
              <w:spacing w:before="60"/>
              <w:ind w:left="-228" w:right="-85"/>
              <w:jc w:val="right"/>
              <w:rPr>
                <w:rFonts w:ascii="Arial" w:hAnsi="Arial" w:cs="Arial"/>
                <w:b/>
                <w:bCs/>
                <w:i/>
                <w:sz w:val="18"/>
                <w:szCs w:val="18"/>
                <w:rPrChange w:id="7826" w:author="An Phuc Cao" w:date="2024-10-24T13:46:00Z" w16du:dateUtc="2024-10-24T06:46:00Z">
                  <w:rPr>
                    <w:rFonts w:ascii="Arial" w:hAnsi="Arial" w:cs="Arial"/>
                    <w:b/>
                    <w:i/>
                    <w:sz w:val="20"/>
                    <w:szCs w:val="20"/>
                  </w:rPr>
                </w:rPrChange>
              </w:rPr>
            </w:pPr>
            <w:ins w:id="7827" w:author="An Phuc Cao" w:date="2024-09-30T16:46:00Z" w16du:dateUtc="2024-09-30T09:46:00Z">
              <w:r w:rsidRPr="00CD0B2D">
                <w:rPr>
                  <w:rFonts w:ascii="Arial" w:hAnsi="Arial" w:cs="Arial"/>
                  <w:b/>
                  <w:bCs/>
                  <w:sz w:val="18"/>
                  <w:szCs w:val="18"/>
                  <w:rPrChange w:id="7828" w:author="An Phuc Cao" w:date="2024-10-24T13:46:00Z" w16du:dateUtc="2024-10-24T06:46:00Z">
                    <w:rPr/>
                  </w:rPrChange>
                </w:rPr>
                <w:t>4,</w:t>
              </w:r>
            </w:ins>
            <w:ins w:id="7829" w:author="An Phuc Cao" w:date="2024-10-24T13:44:00Z" w16du:dateUtc="2024-10-24T06:44:00Z">
              <w:r w:rsidRPr="00CD0B2D">
                <w:rPr>
                  <w:rFonts w:ascii="Arial" w:hAnsi="Arial" w:cs="Arial"/>
                  <w:b/>
                  <w:bCs/>
                  <w:sz w:val="18"/>
                  <w:szCs w:val="18"/>
                  <w:rPrChange w:id="7830" w:author="An Phuc Cao" w:date="2024-10-24T13:46:00Z" w16du:dateUtc="2024-10-24T06:46:00Z">
                    <w:rPr/>
                  </w:rPrChange>
                </w:rPr>
                <w:t>784,973</w:t>
              </w:r>
            </w:ins>
            <w:del w:id="7831" w:author="An Phuc Cao" w:date="2024-09-30T16:45:00Z" w16du:dateUtc="2024-09-30T09:45:00Z">
              <w:r w:rsidRPr="00CD0B2D" w:rsidDel="001B3C61">
                <w:rPr>
                  <w:rFonts w:ascii="Arial" w:hAnsi="Arial" w:cs="Arial"/>
                  <w:b/>
                  <w:bCs/>
                  <w:i/>
                  <w:iCs/>
                  <w:sz w:val="18"/>
                  <w:szCs w:val="18"/>
                  <w:rPrChange w:id="7832" w:author="An Phuc Cao" w:date="2024-10-24T13:46:00Z" w16du:dateUtc="2024-10-24T06:46:00Z">
                    <w:rPr>
                      <w:rFonts w:ascii="Arial" w:hAnsi="Arial" w:cs="Arial"/>
                      <w:b/>
                      <w:bCs/>
                      <w:i/>
                      <w:iCs/>
                      <w:sz w:val="20"/>
                      <w:szCs w:val="20"/>
                    </w:rPr>
                  </w:rPrChange>
                </w:rPr>
                <w:delText>12,756,899</w:delText>
              </w:r>
            </w:del>
          </w:p>
        </w:tc>
        <w:tc>
          <w:tcPr>
            <w:tcW w:w="1657" w:type="dxa"/>
            <w:vAlign w:val="bottom"/>
            <w:tcPrChange w:id="7833" w:author="An Phuc Cao" w:date="2024-10-24T13:45:00Z" w16du:dateUtc="2024-10-24T06:45:00Z">
              <w:tcPr>
                <w:tcW w:w="1657" w:type="dxa"/>
                <w:vAlign w:val="bottom"/>
              </w:tcPr>
            </w:tcPrChange>
          </w:tcPr>
          <w:p w14:paraId="15373C51" w14:textId="2907554D" w:rsidR="005E5F47" w:rsidRPr="00CD0B2D" w:rsidRDefault="005E5F47" w:rsidP="00CD0B2D">
            <w:pPr>
              <w:pStyle w:val="NoSpacing"/>
              <w:spacing w:before="60"/>
              <w:ind w:left="-108" w:right="-85"/>
              <w:jc w:val="right"/>
              <w:rPr>
                <w:rFonts w:ascii="Arial" w:hAnsi="Arial" w:cs="Arial"/>
                <w:b/>
                <w:bCs/>
                <w:i/>
                <w:sz w:val="18"/>
                <w:szCs w:val="18"/>
                <w:rPrChange w:id="7834" w:author="An Phuc Cao" w:date="2024-10-24T13:46:00Z" w16du:dateUtc="2024-10-24T06:46:00Z">
                  <w:rPr>
                    <w:rFonts w:ascii="Arial" w:hAnsi="Arial" w:cs="Arial"/>
                    <w:b/>
                    <w:i/>
                    <w:sz w:val="20"/>
                    <w:szCs w:val="20"/>
                  </w:rPr>
                </w:rPrChange>
              </w:rPr>
            </w:pPr>
            <w:ins w:id="7835" w:author="An Phuc Cao" w:date="2024-09-30T16:46:00Z" w16du:dateUtc="2024-09-30T09:46:00Z">
              <w:r w:rsidRPr="00CD0B2D">
                <w:rPr>
                  <w:rFonts w:ascii="Arial" w:hAnsi="Arial" w:cs="Arial"/>
                  <w:b/>
                  <w:bCs/>
                  <w:sz w:val="18"/>
                  <w:szCs w:val="18"/>
                  <w:rPrChange w:id="7836" w:author="An Phuc Cao" w:date="2024-10-24T13:46:00Z" w16du:dateUtc="2024-10-24T06:46:00Z">
                    <w:rPr/>
                  </w:rPrChange>
                </w:rPr>
                <w:t>68,</w:t>
              </w:r>
            </w:ins>
            <w:ins w:id="7837" w:author="An Phuc Cao" w:date="2024-10-24T13:44:00Z" w16du:dateUtc="2024-10-24T06:44:00Z">
              <w:r w:rsidRPr="00CD0B2D">
                <w:rPr>
                  <w:rFonts w:ascii="Arial" w:hAnsi="Arial" w:cs="Arial"/>
                  <w:b/>
                  <w:bCs/>
                  <w:sz w:val="18"/>
                  <w:szCs w:val="18"/>
                  <w:rPrChange w:id="7838" w:author="An Phuc Cao" w:date="2024-10-24T13:46:00Z" w16du:dateUtc="2024-10-24T06:46:00Z">
                    <w:rPr/>
                  </w:rPrChange>
                </w:rPr>
                <w:t>867,101,115</w:t>
              </w:r>
            </w:ins>
            <w:del w:id="7839" w:author="An Phuc Cao" w:date="2024-09-30T16:45:00Z" w16du:dateUtc="2024-09-30T09:45:00Z">
              <w:r w:rsidRPr="00CD0B2D" w:rsidDel="001B3C61">
                <w:rPr>
                  <w:rFonts w:ascii="Arial" w:hAnsi="Arial" w:cs="Arial"/>
                  <w:b/>
                  <w:bCs/>
                  <w:i/>
                  <w:iCs/>
                  <w:sz w:val="18"/>
                  <w:szCs w:val="18"/>
                  <w:rPrChange w:id="7840" w:author="An Phuc Cao" w:date="2024-10-24T13:46:00Z" w16du:dateUtc="2024-10-24T06:46:00Z">
                    <w:rPr>
                      <w:rFonts w:ascii="Arial" w:hAnsi="Arial" w:cs="Arial"/>
                      <w:b/>
                      <w:bCs/>
                      <w:i/>
                      <w:iCs/>
                      <w:sz w:val="20"/>
                      <w:szCs w:val="20"/>
                    </w:rPr>
                  </w:rPrChange>
                </w:rPr>
                <w:delText>176,773,911,445</w:delText>
              </w:r>
            </w:del>
          </w:p>
        </w:tc>
      </w:tr>
      <w:tr w:rsidR="005E5F47" w:rsidRPr="00826313" w14:paraId="52C8D5AC"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841"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7842" w:author="An Phuc Cao" w:date="2024-10-24T13:45:00Z" w16du:dateUtc="2024-10-24T06:45:00Z">
              <w:tcPr>
                <w:tcW w:w="2070" w:type="dxa"/>
                <w:vAlign w:val="bottom"/>
              </w:tcPr>
            </w:tcPrChange>
          </w:tcPr>
          <w:p w14:paraId="58B9F189" w14:textId="60DF79AB" w:rsidR="005E5F47" w:rsidRPr="00826313" w:rsidRDefault="005E5F47" w:rsidP="005E5F47">
            <w:pPr>
              <w:pStyle w:val="NoSpacing"/>
              <w:ind w:left="-108"/>
              <w:rPr>
                <w:rFonts w:ascii="Arial" w:hAnsi="Arial" w:cs="Arial"/>
                <w:iCs/>
                <w:sz w:val="20"/>
                <w:szCs w:val="20"/>
              </w:rPr>
            </w:pPr>
            <w:ins w:id="7843" w:author="An Phuc Cao" w:date="2024-09-30T16:45:00Z" w16du:dateUtc="2024-09-30T09:45:00Z">
              <w:r w:rsidRPr="00DD6812">
                <w:rPr>
                  <w:rFonts w:ascii="Arial" w:hAnsi="Arial" w:cs="Arial"/>
                  <w:sz w:val="18"/>
                  <w:szCs w:val="18"/>
                </w:rPr>
                <w:t>HPG</w:t>
              </w:r>
            </w:ins>
            <w:del w:id="7844" w:author="An Phuc Cao" w:date="2024-09-30T16:45:00Z" w16du:dateUtc="2024-09-30T09:45:00Z">
              <w:r w:rsidRPr="00826313" w:rsidDel="00E85107">
                <w:rPr>
                  <w:rFonts w:ascii="Arial" w:hAnsi="Arial" w:cs="Arial"/>
                  <w:color w:val="000000"/>
                  <w:sz w:val="20"/>
                  <w:szCs w:val="20"/>
                </w:rPr>
                <w:delText>- VIC</w:delText>
              </w:r>
            </w:del>
          </w:p>
        </w:tc>
        <w:tc>
          <w:tcPr>
            <w:tcW w:w="1350" w:type="dxa"/>
            <w:vAlign w:val="bottom"/>
            <w:tcPrChange w:id="7845" w:author="An Phuc Cao" w:date="2024-10-24T13:45:00Z" w16du:dateUtc="2024-10-24T06:45:00Z">
              <w:tcPr>
                <w:tcW w:w="1350" w:type="dxa"/>
                <w:vAlign w:val="bottom"/>
              </w:tcPr>
            </w:tcPrChange>
          </w:tcPr>
          <w:p w14:paraId="7073EEE8" w14:textId="19602725" w:rsidR="005E5F47" w:rsidRPr="00CD0B2D" w:rsidRDefault="005E5F47" w:rsidP="00CD0B2D">
            <w:pPr>
              <w:pStyle w:val="NoSpacing"/>
              <w:ind w:left="-126" w:right="-85"/>
              <w:jc w:val="right"/>
              <w:rPr>
                <w:rFonts w:ascii="Arial" w:hAnsi="Arial" w:cs="Arial"/>
                <w:sz w:val="18"/>
                <w:szCs w:val="18"/>
                <w:rPrChange w:id="7846" w:author="An Phuc Cao" w:date="2024-10-24T13:45:00Z" w16du:dateUtc="2024-10-24T06:45:00Z">
                  <w:rPr>
                    <w:rFonts w:ascii="Arial" w:hAnsi="Arial" w:cs="Arial"/>
                    <w:sz w:val="20"/>
                    <w:szCs w:val="20"/>
                  </w:rPr>
                </w:rPrChange>
              </w:rPr>
            </w:pPr>
            <w:ins w:id="7847" w:author="An Phuc Cao" w:date="2024-10-24T13:44:00Z" w16du:dateUtc="2024-10-24T06:44:00Z">
              <w:r w:rsidRPr="00CD0B2D">
                <w:rPr>
                  <w:rFonts w:ascii="Arial" w:hAnsi="Arial" w:cs="Arial"/>
                  <w:sz w:val="18"/>
                  <w:szCs w:val="18"/>
                  <w:rPrChange w:id="7848" w:author="An Phuc Cao" w:date="2024-10-24T13:45:00Z" w16du:dateUtc="2024-10-24T06:45:00Z">
                    <w:rPr/>
                  </w:rPrChange>
                </w:rPr>
                <w:t>143,200</w:t>
              </w:r>
            </w:ins>
          </w:p>
        </w:tc>
        <w:tc>
          <w:tcPr>
            <w:tcW w:w="1698" w:type="dxa"/>
            <w:gridSpan w:val="2"/>
            <w:vAlign w:val="bottom"/>
            <w:tcPrChange w:id="7849" w:author="An Phuc Cao" w:date="2024-10-24T13:45:00Z" w16du:dateUtc="2024-10-24T06:45:00Z">
              <w:tcPr>
                <w:tcW w:w="1698" w:type="dxa"/>
                <w:gridSpan w:val="2"/>
                <w:vAlign w:val="bottom"/>
              </w:tcPr>
            </w:tcPrChange>
          </w:tcPr>
          <w:p w14:paraId="2AA13ED5" w14:textId="18CA6473" w:rsidR="005E5F47" w:rsidRPr="00CD0B2D" w:rsidRDefault="005E5F47" w:rsidP="00CD0B2D">
            <w:pPr>
              <w:pStyle w:val="NoSpacing"/>
              <w:ind w:right="-85"/>
              <w:jc w:val="right"/>
              <w:rPr>
                <w:rFonts w:ascii="Arial" w:hAnsi="Arial" w:cs="Arial"/>
                <w:sz w:val="18"/>
                <w:szCs w:val="18"/>
                <w:rPrChange w:id="7850" w:author="An Phuc Cao" w:date="2024-10-24T13:45:00Z" w16du:dateUtc="2024-10-24T06:45:00Z">
                  <w:rPr>
                    <w:rFonts w:ascii="Arial" w:hAnsi="Arial" w:cs="Arial"/>
                    <w:sz w:val="20"/>
                    <w:szCs w:val="20"/>
                  </w:rPr>
                </w:rPrChange>
              </w:rPr>
            </w:pPr>
            <w:ins w:id="7851" w:author="An Phuc Cao" w:date="2024-10-24T13:44:00Z" w16du:dateUtc="2024-10-24T06:44:00Z">
              <w:r w:rsidRPr="00CD0B2D">
                <w:rPr>
                  <w:rFonts w:ascii="Arial" w:hAnsi="Arial" w:cs="Arial"/>
                  <w:sz w:val="18"/>
                  <w:szCs w:val="18"/>
                  <w:rPrChange w:id="7852" w:author="An Phuc Cao" w:date="2024-10-24T13:45:00Z" w16du:dateUtc="2024-10-24T06:45:00Z">
                    <w:rPr/>
                  </w:rPrChange>
                </w:rPr>
                <w:t>4,052,568,490</w:t>
              </w:r>
            </w:ins>
          </w:p>
        </w:tc>
        <w:tc>
          <w:tcPr>
            <w:tcW w:w="1392" w:type="dxa"/>
            <w:vAlign w:val="bottom"/>
            <w:tcPrChange w:id="7853" w:author="An Phuc Cao" w:date="2024-10-24T13:45:00Z" w16du:dateUtc="2024-10-24T06:45:00Z">
              <w:tcPr>
                <w:tcW w:w="1392" w:type="dxa"/>
                <w:vAlign w:val="bottom"/>
              </w:tcPr>
            </w:tcPrChange>
          </w:tcPr>
          <w:p w14:paraId="06F4314C" w14:textId="54CF0663" w:rsidR="005E5F47" w:rsidRPr="00CD0B2D" w:rsidRDefault="005E5F47" w:rsidP="00CD0B2D">
            <w:pPr>
              <w:pStyle w:val="NoSpacing"/>
              <w:ind w:left="-228" w:right="-85"/>
              <w:jc w:val="right"/>
              <w:rPr>
                <w:rFonts w:ascii="Arial" w:hAnsi="Arial" w:cs="Arial"/>
                <w:sz w:val="18"/>
                <w:szCs w:val="18"/>
                <w:rPrChange w:id="7854" w:author="An Phuc Cao" w:date="2024-10-24T13:45:00Z" w16du:dateUtc="2024-10-24T06:45:00Z">
                  <w:rPr>
                    <w:rFonts w:ascii="Arial" w:hAnsi="Arial" w:cs="Arial"/>
                    <w:sz w:val="20"/>
                    <w:szCs w:val="20"/>
                  </w:rPr>
                </w:rPrChange>
              </w:rPr>
            </w:pPr>
            <w:ins w:id="7855" w:author="An Phuc Cao" w:date="2024-09-30T16:46:00Z" w16du:dateUtc="2024-09-30T09:46:00Z">
              <w:r w:rsidRPr="00CD0B2D">
                <w:rPr>
                  <w:rFonts w:ascii="Arial" w:hAnsi="Arial" w:cs="Arial"/>
                  <w:sz w:val="18"/>
                  <w:szCs w:val="18"/>
                  <w:rPrChange w:id="7856" w:author="An Phuc Cao" w:date="2024-10-24T13:45:00Z" w16du:dateUtc="2024-10-24T06:45:00Z">
                    <w:rPr/>
                  </w:rPrChange>
                </w:rPr>
                <w:t>175,763</w:t>
              </w:r>
            </w:ins>
          </w:p>
        </w:tc>
        <w:tc>
          <w:tcPr>
            <w:tcW w:w="1657" w:type="dxa"/>
            <w:vAlign w:val="bottom"/>
            <w:tcPrChange w:id="7857" w:author="An Phuc Cao" w:date="2024-10-24T13:45:00Z" w16du:dateUtc="2024-10-24T06:45:00Z">
              <w:tcPr>
                <w:tcW w:w="1657" w:type="dxa"/>
                <w:vAlign w:val="bottom"/>
              </w:tcPr>
            </w:tcPrChange>
          </w:tcPr>
          <w:p w14:paraId="6113E1C3" w14:textId="3FD284EB" w:rsidR="005E5F47" w:rsidRPr="00CD0B2D" w:rsidRDefault="005E5F47" w:rsidP="00CD0B2D">
            <w:pPr>
              <w:pStyle w:val="NoSpacing"/>
              <w:ind w:left="-108" w:right="-85"/>
              <w:jc w:val="right"/>
              <w:rPr>
                <w:rFonts w:ascii="Arial" w:hAnsi="Arial" w:cs="Arial"/>
                <w:sz w:val="18"/>
                <w:szCs w:val="18"/>
                <w:rPrChange w:id="7858" w:author="An Phuc Cao" w:date="2024-10-24T13:45:00Z" w16du:dateUtc="2024-10-24T06:45:00Z">
                  <w:rPr>
                    <w:rFonts w:ascii="Arial" w:hAnsi="Arial" w:cs="Arial"/>
                    <w:sz w:val="20"/>
                    <w:szCs w:val="20"/>
                  </w:rPr>
                </w:rPrChange>
              </w:rPr>
            </w:pPr>
            <w:ins w:id="7859" w:author="An Phuc Cao" w:date="2024-09-30T16:46:00Z" w16du:dateUtc="2024-09-30T09:46:00Z">
              <w:r w:rsidRPr="00CD0B2D">
                <w:rPr>
                  <w:rFonts w:ascii="Arial" w:hAnsi="Arial" w:cs="Arial"/>
                  <w:sz w:val="18"/>
                  <w:szCs w:val="18"/>
                  <w:rPrChange w:id="7860" w:author="An Phuc Cao" w:date="2024-10-24T13:45:00Z" w16du:dateUtc="2024-10-24T06:45:00Z">
                    <w:rPr/>
                  </w:rPrChange>
                </w:rPr>
                <w:t>4,818,580,000</w:t>
              </w:r>
            </w:ins>
          </w:p>
        </w:tc>
      </w:tr>
      <w:tr w:rsidR="005E5F47" w:rsidRPr="00826313" w14:paraId="715B0CCB"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861"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7862" w:author="An Phuc Cao" w:date="2024-10-24T13:45:00Z" w16du:dateUtc="2024-10-24T06:45:00Z">
              <w:tcPr>
                <w:tcW w:w="2070" w:type="dxa"/>
                <w:vAlign w:val="bottom"/>
              </w:tcPr>
            </w:tcPrChange>
          </w:tcPr>
          <w:p w14:paraId="7DBA0D89" w14:textId="2A5F0387" w:rsidR="005E5F47" w:rsidRPr="00826313" w:rsidRDefault="005E5F47" w:rsidP="005E5F47">
            <w:pPr>
              <w:pStyle w:val="NoSpacing"/>
              <w:ind w:left="-108"/>
              <w:rPr>
                <w:rFonts w:ascii="Arial" w:hAnsi="Arial" w:cs="Arial"/>
                <w:iCs/>
                <w:sz w:val="20"/>
                <w:szCs w:val="20"/>
              </w:rPr>
            </w:pPr>
            <w:ins w:id="7863" w:author="An Phuc Cao" w:date="2024-09-30T16:45:00Z" w16du:dateUtc="2024-09-30T09:45:00Z">
              <w:r w:rsidRPr="00DD6812">
                <w:rPr>
                  <w:rFonts w:ascii="Arial" w:hAnsi="Arial" w:cs="Arial"/>
                  <w:sz w:val="18"/>
                  <w:szCs w:val="18"/>
                </w:rPr>
                <w:t>VIC</w:t>
              </w:r>
            </w:ins>
            <w:del w:id="7864" w:author="An Phuc Cao" w:date="2024-09-30T16:45:00Z" w16du:dateUtc="2024-09-30T09:45:00Z">
              <w:r w:rsidRPr="00826313" w:rsidDel="00E85107">
                <w:rPr>
                  <w:rFonts w:ascii="Arial" w:hAnsi="Arial" w:cs="Arial"/>
                  <w:color w:val="000000"/>
                  <w:sz w:val="20"/>
                  <w:szCs w:val="20"/>
                </w:rPr>
                <w:delText>- HPG</w:delText>
              </w:r>
            </w:del>
          </w:p>
        </w:tc>
        <w:tc>
          <w:tcPr>
            <w:tcW w:w="1350" w:type="dxa"/>
            <w:vAlign w:val="bottom"/>
            <w:tcPrChange w:id="7865" w:author="An Phuc Cao" w:date="2024-10-24T13:45:00Z" w16du:dateUtc="2024-10-24T06:45:00Z">
              <w:tcPr>
                <w:tcW w:w="1350" w:type="dxa"/>
                <w:vAlign w:val="bottom"/>
              </w:tcPr>
            </w:tcPrChange>
          </w:tcPr>
          <w:p w14:paraId="65A629BE" w14:textId="0A42134D" w:rsidR="005E5F47" w:rsidRPr="00CD0B2D" w:rsidRDefault="005E5F47" w:rsidP="00CD0B2D">
            <w:pPr>
              <w:pStyle w:val="NoSpacing"/>
              <w:ind w:left="-126" w:right="-85"/>
              <w:jc w:val="right"/>
              <w:rPr>
                <w:rFonts w:ascii="Arial" w:hAnsi="Arial" w:cs="Arial"/>
                <w:sz w:val="18"/>
                <w:szCs w:val="18"/>
                <w:rPrChange w:id="7866" w:author="An Phuc Cao" w:date="2024-10-24T13:45:00Z" w16du:dateUtc="2024-10-24T06:45:00Z">
                  <w:rPr>
                    <w:rFonts w:ascii="Arial" w:hAnsi="Arial" w:cs="Arial"/>
                    <w:sz w:val="20"/>
                    <w:szCs w:val="20"/>
                  </w:rPr>
                </w:rPrChange>
              </w:rPr>
            </w:pPr>
            <w:ins w:id="7867" w:author="An Phuc Cao" w:date="2024-10-24T13:44:00Z" w16du:dateUtc="2024-10-24T06:44:00Z">
              <w:r w:rsidRPr="00CD0B2D">
                <w:rPr>
                  <w:rFonts w:ascii="Arial" w:hAnsi="Arial" w:cs="Arial"/>
                  <w:sz w:val="18"/>
                  <w:szCs w:val="18"/>
                  <w:rPrChange w:id="7868" w:author="An Phuc Cao" w:date="2024-10-24T13:45:00Z" w16du:dateUtc="2024-10-24T06:45:00Z">
                    <w:rPr/>
                  </w:rPrChange>
                </w:rPr>
                <w:t>82,807</w:t>
              </w:r>
            </w:ins>
          </w:p>
        </w:tc>
        <w:tc>
          <w:tcPr>
            <w:tcW w:w="1698" w:type="dxa"/>
            <w:gridSpan w:val="2"/>
            <w:vAlign w:val="bottom"/>
            <w:tcPrChange w:id="7869" w:author="An Phuc Cao" w:date="2024-10-24T13:45:00Z" w16du:dateUtc="2024-10-24T06:45:00Z">
              <w:tcPr>
                <w:tcW w:w="1698" w:type="dxa"/>
                <w:gridSpan w:val="2"/>
                <w:vAlign w:val="bottom"/>
              </w:tcPr>
            </w:tcPrChange>
          </w:tcPr>
          <w:p w14:paraId="329C4A4C" w14:textId="23EB21FA" w:rsidR="005E5F47" w:rsidRPr="00CD0B2D" w:rsidRDefault="005E5F47" w:rsidP="00CD0B2D">
            <w:pPr>
              <w:pStyle w:val="NoSpacing"/>
              <w:ind w:right="-85"/>
              <w:jc w:val="right"/>
              <w:rPr>
                <w:rFonts w:ascii="Arial" w:hAnsi="Arial" w:cs="Arial"/>
                <w:sz w:val="18"/>
                <w:szCs w:val="18"/>
                <w:rPrChange w:id="7870" w:author="An Phuc Cao" w:date="2024-10-24T13:45:00Z" w16du:dateUtc="2024-10-24T06:45:00Z">
                  <w:rPr>
                    <w:rFonts w:ascii="Arial" w:hAnsi="Arial" w:cs="Arial"/>
                    <w:sz w:val="20"/>
                    <w:szCs w:val="20"/>
                  </w:rPr>
                </w:rPrChange>
              </w:rPr>
            </w:pPr>
            <w:ins w:id="7871" w:author="An Phuc Cao" w:date="2024-10-24T13:44:00Z" w16du:dateUtc="2024-10-24T06:44:00Z">
              <w:r w:rsidRPr="00CD0B2D">
                <w:rPr>
                  <w:rFonts w:ascii="Arial" w:hAnsi="Arial" w:cs="Arial"/>
                  <w:sz w:val="18"/>
                  <w:szCs w:val="18"/>
                  <w:rPrChange w:id="7872" w:author="An Phuc Cao" w:date="2024-10-24T13:45:00Z" w16du:dateUtc="2024-10-24T06:45:00Z">
                    <w:rPr/>
                  </w:rPrChange>
                </w:rPr>
                <w:t>3,411,652,520</w:t>
              </w:r>
            </w:ins>
          </w:p>
        </w:tc>
        <w:tc>
          <w:tcPr>
            <w:tcW w:w="1392" w:type="dxa"/>
            <w:vAlign w:val="bottom"/>
            <w:tcPrChange w:id="7873" w:author="An Phuc Cao" w:date="2024-10-24T13:45:00Z" w16du:dateUtc="2024-10-24T06:45:00Z">
              <w:tcPr>
                <w:tcW w:w="1392" w:type="dxa"/>
                <w:vAlign w:val="bottom"/>
              </w:tcPr>
            </w:tcPrChange>
          </w:tcPr>
          <w:p w14:paraId="30DB0B25" w14:textId="40317328" w:rsidR="005E5F47" w:rsidRPr="00CD0B2D" w:rsidRDefault="005E5F47" w:rsidP="00CD0B2D">
            <w:pPr>
              <w:pStyle w:val="NoSpacing"/>
              <w:ind w:left="-228" w:right="-85"/>
              <w:jc w:val="right"/>
              <w:rPr>
                <w:rFonts w:ascii="Arial" w:hAnsi="Arial" w:cs="Arial"/>
                <w:sz w:val="18"/>
                <w:szCs w:val="18"/>
                <w:rPrChange w:id="7874" w:author="An Phuc Cao" w:date="2024-10-24T13:45:00Z" w16du:dateUtc="2024-10-24T06:45:00Z">
                  <w:rPr>
                    <w:rFonts w:ascii="Arial" w:hAnsi="Arial" w:cs="Arial"/>
                    <w:sz w:val="20"/>
                    <w:szCs w:val="20"/>
                  </w:rPr>
                </w:rPrChange>
              </w:rPr>
            </w:pPr>
            <w:ins w:id="7875" w:author="An Phuc Cao" w:date="2024-09-30T16:46:00Z" w16du:dateUtc="2024-09-30T09:46:00Z">
              <w:r w:rsidRPr="00CD0B2D">
                <w:rPr>
                  <w:rFonts w:ascii="Arial" w:hAnsi="Arial" w:cs="Arial"/>
                  <w:sz w:val="18"/>
                  <w:szCs w:val="18"/>
                  <w:rPrChange w:id="7876" w:author="An Phuc Cao" w:date="2024-10-24T13:45:00Z" w16du:dateUtc="2024-10-24T06:45:00Z">
                    <w:rPr/>
                  </w:rPrChange>
                </w:rPr>
                <w:t>100,732</w:t>
              </w:r>
            </w:ins>
          </w:p>
        </w:tc>
        <w:tc>
          <w:tcPr>
            <w:tcW w:w="1657" w:type="dxa"/>
            <w:vAlign w:val="bottom"/>
            <w:tcPrChange w:id="7877" w:author="An Phuc Cao" w:date="2024-10-24T13:45:00Z" w16du:dateUtc="2024-10-24T06:45:00Z">
              <w:tcPr>
                <w:tcW w:w="1657" w:type="dxa"/>
                <w:vAlign w:val="bottom"/>
              </w:tcPr>
            </w:tcPrChange>
          </w:tcPr>
          <w:p w14:paraId="5E47537F" w14:textId="71794260" w:rsidR="005E5F47" w:rsidRPr="00CD0B2D" w:rsidRDefault="005E5F47" w:rsidP="00CD0B2D">
            <w:pPr>
              <w:pStyle w:val="NoSpacing"/>
              <w:ind w:left="-108" w:right="-85"/>
              <w:jc w:val="right"/>
              <w:rPr>
                <w:rFonts w:ascii="Arial" w:hAnsi="Arial" w:cs="Arial"/>
                <w:sz w:val="18"/>
                <w:szCs w:val="18"/>
                <w:rPrChange w:id="7878" w:author="An Phuc Cao" w:date="2024-10-24T13:45:00Z" w16du:dateUtc="2024-10-24T06:45:00Z">
                  <w:rPr>
                    <w:rFonts w:ascii="Arial" w:hAnsi="Arial" w:cs="Arial"/>
                    <w:sz w:val="20"/>
                    <w:szCs w:val="20"/>
                  </w:rPr>
                </w:rPrChange>
              </w:rPr>
            </w:pPr>
            <w:ins w:id="7879" w:author="An Phuc Cao" w:date="2024-09-30T16:46:00Z" w16du:dateUtc="2024-09-30T09:46:00Z">
              <w:r w:rsidRPr="00CD0B2D">
                <w:rPr>
                  <w:rFonts w:ascii="Arial" w:hAnsi="Arial" w:cs="Arial"/>
                  <w:sz w:val="18"/>
                  <w:szCs w:val="18"/>
                  <w:rPrChange w:id="7880" w:author="An Phuc Cao" w:date="2024-10-24T13:45:00Z" w16du:dateUtc="2024-10-24T06:45:00Z">
                    <w:rPr/>
                  </w:rPrChange>
                </w:rPr>
                <w:t>4,473,380,000</w:t>
              </w:r>
            </w:ins>
          </w:p>
        </w:tc>
      </w:tr>
      <w:tr w:rsidR="005E5F47" w:rsidRPr="00826313" w14:paraId="22AA07C7"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881"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tcPrChange w:id="7882" w:author="An Phuc Cao" w:date="2024-10-24T13:45:00Z" w16du:dateUtc="2024-10-24T06:45:00Z">
              <w:tcPr>
                <w:tcW w:w="2070" w:type="dxa"/>
                <w:vAlign w:val="bottom"/>
              </w:tcPr>
            </w:tcPrChange>
          </w:tcPr>
          <w:p w14:paraId="4D06C9E5" w14:textId="59AEDDAD" w:rsidR="005E5F47" w:rsidRPr="00480E9D" w:rsidRDefault="005E5F47" w:rsidP="005E5F47">
            <w:pPr>
              <w:pStyle w:val="NoSpacing"/>
              <w:ind w:left="-108"/>
              <w:rPr>
                <w:rFonts w:ascii="Arial" w:hAnsi="Arial" w:cs="Arial"/>
                <w:iCs/>
                <w:sz w:val="18"/>
                <w:szCs w:val="18"/>
                <w:rPrChange w:id="7883" w:author="An Phuc Cao" w:date="2024-10-24T13:41:00Z" w16du:dateUtc="2024-10-24T06:41:00Z">
                  <w:rPr>
                    <w:rFonts w:ascii="Arial" w:hAnsi="Arial" w:cs="Arial"/>
                    <w:iCs/>
                    <w:sz w:val="20"/>
                    <w:szCs w:val="20"/>
                  </w:rPr>
                </w:rPrChange>
              </w:rPr>
            </w:pPr>
            <w:ins w:id="7884" w:author="An Phuc Cao" w:date="2024-10-24T13:41:00Z" w16du:dateUtc="2024-10-24T06:41:00Z">
              <w:r w:rsidRPr="00480E9D">
                <w:rPr>
                  <w:rFonts w:ascii="Arial" w:hAnsi="Arial" w:cs="Arial"/>
                  <w:sz w:val="18"/>
                  <w:szCs w:val="18"/>
                  <w:rPrChange w:id="7885" w:author="An Phuc Cao" w:date="2024-10-24T13:41:00Z" w16du:dateUtc="2024-10-24T06:41:00Z">
                    <w:rPr/>
                  </w:rPrChange>
                </w:rPr>
                <w:t>MWG</w:t>
              </w:r>
            </w:ins>
            <w:del w:id="7886" w:author="An Phuc Cao" w:date="2024-09-30T16:45:00Z" w16du:dateUtc="2024-09-30T09:45:00Z">
              <w:r w:rsidRPr="00480E9D" w:rsidDel="00E85107">
                <w:rPr>
                  <w:rFonts w:ascii="Arial" w:hAnsi="Arial" w:cs="Arial"/>
                  <w:color w:val="000000"/>
                  <w:sz w:val="18"/>
                  <w:szCs w:val="18"/>
                  <w:rPrChange w:id="7887" w:author="An Phuc Cao" w:date="2024-10-24T13:41:00Z" w16du:dateUtc="2024-10-24T06:41:00Z">
                    <w:rPr>
                      <w:rFonts w:ascii="Arial" w:hAnsi="Arial" w:cs="Arial"/>
                      <w:color w:val="000000"/>
                      <w:sz w:val="20"/>
                      <w:szCs w:val="20"/>
                    </w:rPr>
                  </w:rPrChange>
                </w:rPr>
                <w:delText>- MWG</w:delText>
              </w:r>
            </w:del>
          </w:p>
        </w:tc>
        <w:tc>
          <w:tcPr>
            <w:tcW w:w="1350" w:type="dxa"/>
            <w:vAlign w:val="bottom"/>
            <w:tcPrChange w:id="7888" w:author="An Phuc Cao" w:date="2024-10-24T13:45:00Z" w16du:dateUtc="2024-10-24T06:45:00Z">
              <w:tcPr>
                <w:tcW w:w="1350" w:type="dxa"/>
                <w:vAlign w:val="bottom"/>
              </w:tcPr>
            </w:tcPrChange>
          </w:tcPr>
          <w:p w14:paraId="187C43AA" w14:textId="53F45D60" w:rsidR="005E5F47" w:rsidRPr="00CD0B2D" w:rsidRDefault="005E5F47" w:rsidP="00CD0B2D">
            <w:pPr>
              <w:pStyle w:val="NoSpacing"/>
              <w:ind w:left="-126" w:right="-85"/>
              <w:jc w:val="right"/>
              <w:rPr>
                <w:rFonts w:ascii="Arial" w:hAnsi="Arial" w:cs="Arial"/>
                <w:sz w:val="18"/>
                <w:szCs w:val="18"/>
                <w:rPrChange w:id="7889" w:author="An Phuc Cao" w:date="2024-10-24T13:45:00Z" w16du:dateUtc="2024-10-24T06:45:00Z">
                  <w:rPr>
                    <w:rFonts w:ascii="Arial" w:hAnsi="Arial" w:cs="Arial"/>
                    <w:sz w:val="20"/>
                    <w:szCs w:val="20"/>
                  </w:rPr>
                </w:rPrChange>
              </w:rPr>
            </w:pPr>
            <w:ins w:id="7890" w:author="An Phuc Cao" w:date="2024-10-24T13:44:00Z" w16du:dateUtc="2024-10-24T06:44:00Z">
              <w:r w:rsidRPr="00CD0B2D">
                <w:rPr>
                  <w:rFonts w:ascii="Arial" w:hAnsi="Arial" w:cs="Arial"/>
                  <w:sz w:val="18"/>
                  <w:szCs w:val="18"/>
                  <w:rPrChange w:id="7891" w:author="An Phuc Cao" w:date="2024-10-24T13:45:00Z" w16du:dateUtc="2024-10-24T06:45:00Z">
                    <w:rPr/>
                  </w:rPrChange>
                </w:rPr>
                <w:t>36,720</w:t>
              </w:r>
            </w:ins>
          </w:p>
        </w:tc>
        <w:tc>
          <w:tcPr>
            <w:tcW w:w="1698" w:type="dxa"/>
            <w:gridSpan w:val="2"/>
            <w:vAlign w:val="bottom"/>
            <w:tcPrChange w:id="7892" w:author="An Phuc Cao" w:date="2024-10-24T13:45:00Z" w16du:dateUtc="2024-10-24T06:45:00Z">
              <w:tcPr>
                <w:tcW w:w="1698" w:type="dxa"/>
                <w:gridSpan w:val="2"/>
                <w:vAlign w:val="bottom"/>
              </w:tcPr>
            </w:tcPrChange>
          </w:tcPr>
          <w:p w14:paraId="723C92B1" w14:textId="60AF197E" w:rsidR="005E5F47" w:rsidRPr="00CD0B2D" w:rsidRDefault="005E5F47" w:rsidP="00CD0B2D">
            <w:pPr>
              <w:pStyle w:val="NoSpacing"/>
              <w:ind w:right="-85"/>
              <w:jc w:val="right"/>
              <w:rPr>
                <w:rFonts w:ascii="Arial" w:hAnsi="Arial" w:cs="Arial"/>
                <w:sz w:val="18"/>
                <w:szCs w:val="18"/>
                <w:rPrChange w:id="7893" w:author="An Phuc Cao" w:date="2024-10-24T13:45:00Z" w16du:dateUtc="2024-10-24T06:45:00Z">
                  <w:rPr>
                    <w:rFonts w:ascii="Arial" w:hAnsi="Arial" w:cs="Arial"/>
                    <w:sz w:val="20"/>
                    <w:szCs w:val="20"/>
                  </w:rPr>
                </w:rPrChange>
              </w:rPr>
            </w:pPr>
            <w:ins w:id="7894" w:author="An Phuc Cao" w:date="2024-10-24T13:44:00Z" w16du:dateUtc="2024-10-24T06:44:00Z">
              <w:r w:rsidRPr="00CD0B2D">
                <w:rPr>
                  <w:rFonts w:ascii="Arial" w:hAnsi="Arial" w:cs="Arial"/>
                  <w:sz w:val="18"/>
                  <w:szCs w:val="18"/>
                  <w:rPrChange w:id="7895" w:author="An Phuc Cao" w:date="2024-10-24T13:45:00Z" w16du:dateUtc="2024-10-24T06:45:00Z">
                    <w:rPr/>
                  </w:rPrChange>
                </w:rPr>
                <w:t>2,291,303,040</w:t>
              </w:r>
            </w:ins>
          </w:p>
        </w:tc>
        <w:tc>
          <w:tcPr>
            <w:tcW w:w="1392" w:type="dxa"/>
            <w:vAlign w:val="bottom"/>
            <w:tcPrChange w:id="7896" w:author="An Phuc Cao" w:date="2024-10-24T13:45:00Z" w16du:dateUtc="2024-10-24T06:45:00Z">
              <w:tcPr>
                <w:tcW w:w="1392" w:type="dxa"/>
                <w:vAlign w:val="bottom"/>
              </w:tcPr>
            </w:tcPrChange>
          </w:tcPr>
          <w:p w14:paraId="18D48A83" w14:textId="269705B5" w:rsidR="005E5F47" w:rsidRPr="00CD0B2D" w:rsidRDefault="005E5F47" w:rsidP="00CD0B2D">
            <w:pPr>
              <w:pStyle w:val="NoSpacing"/>
              <w:ind w:left="-228" w:right="-85"/>
              <w:jc w:val="right"/>
              <w:rPr>
                <w:rFonts w:ascii="Arial" w:hAnsi="Arial" w:cs="Arial"/>
                <w:sz w:val="18"/>
                <w:szCs w:val="18"/>
                <w:rPrChange w:id="7897" w:author="An Phuc Cao" w:date="2024-10-24T13:45:00Z" w16du:dateUtc="2024-10-24T06:45:00Z">
                  <w:rPr>
                    <w:rFonts w:ascii="Arial" w:hAnsi="Arial" w:cs="Arial"/>
                    <w:sz w:val="20"/>
                    <w:szCs w:val="20"/>
                  </w:rPr>
                </w:rPrChange>
              </w:rPr>
            </w:pPr>
            <w:ins w:id="7898" w:author="An Phuc Cao" w:date="2024-10-24T13:44:00Z" w16du:dateUtc="2024-10-24T06:44:00Z">
              <w:r w:rsidRPr="00CD0B2D">
                <w:rPr>
                  <w:rFonts w:ascii="Arial" w:hAnsi="Arial" w:cs="Arial"/>
                  <w:sz w:val="18"/>
                  <w:szCs w:val="18"/>
                  <w:rPrChange w:id="7899" w:author="An Phuc Cao" w:date="2024-10-24T13:45:00Z" w16du:dateUtc="2024-10-24T06:45:00Z">
                    <w:rPr/>
                  </w:rPrChange>
                </w:rPr>
                <w:t>57,283</w:t>
              </w:r>
            </w:ins>
          </w:p>
        </w:tc>
        <w:tc>
          <w:tcPr>
            <w:tcW w:w="1657" w:type="dxa"/>
            <w:vAlign w:val="bottom"/>
            <w:tcPrChange w:id="7900" w:author="An Phuc Cao" w:date="2024-10-24T13:45:00Z" w16du:dateUtc="2024-10-24T06:45:00Z">
              <w:tcPr>
                <w:tcW w:w="1657" w:type="dxa"/>
                <w:vAlign w:val="bottom"/>
              </w:tcPr>
            </w:tcPrChange>
          </w:tcPr>
          <w:p w14:paraId="2CD280F5" w14:textId="0B086FE6" w:rsidR="005E5F47" w:rsidRPr="00CD0B2D" w:rsidRDefault="005E5F47" w:rsidP="00CD0B2D">
            <w:pPr>
              <w:pStyle w:val="NoSpacing"/>
              <w:ind w:left="-108" w:right="-85"/>
              <w:jc w:val="right"/>
              <w:rPr>
                <w:rFonts w:ascii="Arial" w:hAnsi="Arial" w:cs="Arial"/>
                <w:sz w:val="18"/>
                <w:szCs w:val="18"/>
                <w:rPrChange w:id="7901" w:author="An Phuc Cao" w:date="2024-10-24T13:45:00Z" w16du:dateUtc="2024-10-24T06:45:00Z">
                  <w:rPr>
                    <w:rFonts w:ascii="Arial" w:hAnsi="Arial" w:cs="Arial"/>
                    <w:sz w:val="20"/>
                    <w:szCs w:val="20"/>
                  </w:rPr>
                </w:rPrChange>
              </w:rPr>
            </w:pPr>
            <w:ins w:id="7902" w:author="An Phuc Cao" w:date="2024-10-24T13:44:00Z" w16du:dateUtc="2024-10-24T06:44:00Z">
              <w:r w:rsidRPr="00CD0B2D">
                <w:rPr>
                  <w:rFonts w:ascii="Arial" w:hAnsi="Arial" w:cs="Arial"/>
                  <w:sz w:val="18"/>
                  <w:szCs w:val="18"/>
                  <w:rPrChange w:id="7903" w:author="An Phuc Cao" w:date="2024-10-24T13:45:00Z" w16du:dateUtc="2024-10-24T06:45:00Z">
                    <w:rPr/>
                  </w:rPrChange>
                </w:rPr>
                <w:t>2,451,699,560</w:t>
              </w:r>
            </w:ins>
          </w:p>
        </w:tc>
      </w:tr>
      <w:tr w:rsidR="005E5F47" w:rsidRPr="00826313" w14:paraId="6F875AB9"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904"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tcPrChange w:id="7905" w:author="An Phuc Cao" w:date="2024-10-24T13:45:00Z" w16du:dateUtc="2024-10-24T06:45:00Z">
              <w:tcPr>
                <w:tcW w:w="2070" w:type="dxa"/>
                <w:vAlign w:val="bottom"/>
              </w:tcPr>
            </w:tcPrChange>
          </w:tcPr>
          <w:p w14:paraId="6FF92FC9" w14:textId="23EF9841" w:rsidR="005E5F47" w:rsidRPr="00480E9D" w:rsidRDefault="005E5F47" w:rsidP="005E5F47">
            <w:pPr>
              <w:pStyle w:val="NoSpacing"/>
              <w:ind w:left="-108"/>
              <w:rPr>
                <w:rFonts w:ascii="Arial" w:hAnsi="Arial" w:cs="Arial"/>
                <w:iCs/>
                <w:sz w:val="18"/>
                <w:szCs w:val="18"/>
                <w:rPrChange w:id="7906" w:author="An Phuc Cao" w:date="2024-10-24T13:41:00Z" w16du:dateUtc="2024-10-24T06:41:00Z">
                  <w:rPr>
                    <w:rFonts w:ascii="Arial" w:hAnsi="Arial" w:cs="Arial"/>
                    <w:iCs/>
                    <w:sz w:val="20"/>
                    <w:szCs w:val="20"/>
                  </w:rPr>
                </w:rPrChange>
              </w:rPr>
            </w:pPr>
            <w:ins w:id="7907" w:author="An Phuc Cao" w:date="2024-10-24T13:41:00Z" w16du:dateUtc="2024-10-24T06:41:00Z">
              <w:r w:rsidRPr="00480E9D">
                <w:rPr>
                  <w:rFonts w:ascii="Arial" w:hAnsi="Arial" w:cs="Arial"/>
                  <w:sz w:val="18"/>
                  <w:szCs w:val="18"/>
                  <w:rPrChange w:id="7908" w:author="An Phuc Cao" w:date="2024-10-24T13:41:00Z" w16du:dateUtc="2024-10-24T06:41:00Z">
                    <w:rPr/>
                  </w:rPrChange>
                </w:rPr>
                <w:t>FPT</w:t>
              </w:r>
            </w:ins>
            <w:del w:id="7909" w:author="An Phuc Cao" w:date="2024-09-30T16:45:00Z" w16du:dateUtc="2024-09-30T09:45:00Z">
              <w:r w:rsidRPr="00480E9D" w:rsidDel="00E85107">
                <w:rPr>
                  <w:rFonts w:ascii="Arial" w:hAnsi="Arial" w:cs="Arial"/>
                  <w:color w:val="000000"/>
                  <w:sz w:val="18"/>
                  <w:szCs w:val="18"/>
                  <w:rPrChange w:id="7910" w:author="An Phuc Cao" w:date="2024-10-24T13:41:00Z" w16du:dateUtc="2024-10-24T06:41:00Z">
                    <w:rPr>
                      <w:rFonts w:ascii="Arial" w:hAnsi="Arial" w:cs="Arial"/>
                      <w:color w:val="000000"/>
                      <w:sz w:val="20"/>
                      <w:szCs w:val="20"/>
                    </w:rPr>
                  </w:rPrChange>
                </w:rPr>
                <w:delText>- FPT</w:delText>
              </w:r>
            </w:del>
          </w:p>
        </w:tc>
        <w:tc>
          <w:tcPr>
            <w:tcW w:w="1350" w:type="dxa"/>
            <w:vAlign w:val="bottom"/>
            <w:tcPrChange w:id="7911" w:author="An Phuc Cao" w:date="2024-10-24T13:45:00Z" w16du:dateUtc="2024-10-24T06:45:00Z">
              <w:tcPr>
                <w:tcW w:w="1350" w:type="dxa"/>
                <w:vAlign w:val="bottom"/>
              </w:tcPr>
            </w:tcPrChange>
          </w:tcPr>
          <w:p w14:paraId="45AB31B3" w14:textId="5DB9721E" w:rsidR="005E5F47" w:rsidRPr="00CD0B2D" w:rsidRDefault="005E5F47" w:rsidP="00CD0B2D">
            <w:pPr>
              <w:pStyle w:val="NoSpacing"/>
              <w:ind w:left="-126" w:right="-85"/>
              <w:jc w:val="right"/>
              <w:rPr>
                <w:rFonts w:ascii="Arial" w:hAnsi="Arial" w:cs="Arial"/>
                <w:sz w:val="18"/>
                <w:szCs w:val="18"/>
                <w:rPrChange w:id="7912" w:author="An Phuc Cao" w:date="2024-10-24T13:45:00Z" w16du:dateUtc="2024-10-24T06:45:00Z">
                  <w:rPr>
                    <w:rFonts w:ascii="Arial" w:hAnsi="Arial" w:cs="Arial"/>
                    <w:sz w:val="20"/>
                    <w:szCs w:val="20"/>
                  </w:rPr>
                </w:rPrChange>
              </w:rPr>
            </w:pPr>
            <w:ins w:id="7913" w:author="An Phuc Cao" w:date="2024-10-24T13:44:00Z" w16du:dateUtc="2024-10-24T06:44:00Z">
              <w:r w:rsidRPr="00CD0B2D">
                <w:rPr>
                  <w:rFonts w:ascii="Arial" w:hAnsi="Arial" w:cs="Arial"/>
                  <w:sz w:val="18"/>
                  <w:szCs w:val="18"/>
                  <w:rPrChange w:id="7914" w:author="An Phuc Cao" w:date="2024-10-24T13:45:00Z" w16du:dateUtc="2024-10-24T06:45:00Z">
                    <w:rPr/>
                  </w:rPrChange>
                </w:rPr>
                <w:t>15,552</w:t>
              </w:r>
            </w:ins>
          </w:p>
        </w:tc>
        <w:tc>
          <w:tcPr>
            <w:tcW w:w="1698" w:type="dxa"/>
            <w:gridSpan w:val="2"/>
            <w:vAlign w:val="bottom"/>
            <w:tcPrChange w:id="7915" w:author="An Phuc Cao" w:date="2024-10-24T13:45:00Z" w16du:dateUtc="2024-10-24T06:45:00Z">
              <w:tcPr>
                <w:tcW w:w="1698" w:type="dxa"/>
                <w:gridSpan w:val="2"/>
                <w:vAlign w:val="bottom"/>
              </w:tcPr>
            </w:tcPrChange>
          </w:tcPr>
          <w:p w14:paraId="539E6749" w14:textId="2E5BBF24" w:rsidR="005E5F47" w:rsidRPr="00CD0B2D" w:rsidRDefault="005E5F47" w:rsidP="00CD0B2D">
            <w:pPr>
              <w:pStyle w:val="NoSpacing"/>
              <w:ind w:right="-85"/>
              <w:jc w:val="right"/>
              <w:rPr>
                <w:rFonts w:ascii="Arial" w:hAnsi="Arial" w:cs="Arial"/>
                <w:sz w:val="18"/>
                <w:szCs w:val="18"/>
                <w:rPrChange w:id="7916" w:author="An Phuc Cao" w:date="2024-10-24T13:45:00Z" w16du:dateUtc="2024-10-24T06:45:00Z">
                  <w:rPr>
                    <w:rFonts w:ascii="Arial" w:hAnsi="Arial" w:cs="Arial"/>
                    <w:sz w:val="20"/>
                    <w:szCs w:val="20"/>
                  </w:rPr>
                </w:rPrChange>
              </w:rPr>
            </w:pPr>
            <w:ins w:id="7917" w:author="An Phuc Cao" w:date="2024-10-24T13:44:00Z" w16du:dateUtc="2024-10-24T06:44:00Z">
              <w:r w:rsidRPr="00CD0B2D">
                <w:rPr>
                  <w:rFonts w:ascii="Arial" w:hAnsi="Arial" w:cs="Arial"/>
                  <w:sz w:val="18"/>
                  <w:szCs w:val="18"/>
                  <w:rPrChange w:id="7918" w:author="An Phuc Cao" w:date="2024-10-24T13:45:00Z" w16du:dateUtc="2024-10-24T06:45:00Z">
                    <w:rPr/>
                  </w:rPrChange>
                </w:rPr>
                <w:t>2,029,483,800</w:t>
              </w:r>
            </w:ins>
          </w:p>
        </w:tc>
        <w:tc>
          <w:tcPr>
            <w:tcW w:w="1392" w:type="dxa"/>
            <w:vAlign w:val="bottom"/>
            <w:tcPrChange w:id="7919" w:author="An Phuc Cao" w:date="2024-10-24T13:45:00Z" w16du:dateUtc="2024-10-24T06:45:00Z">
              <w:tcPr>
                <w:tcW w:w="1392" w:type="dxa"/>
                <w:vAlign w:val="bottom"/>
              </w:tcPr>
            </w:tcPrChange>
          </w:tcPr>
          <w:p w14:paraId="7EED2B64" w14:textId="2D93A78F" w:rsidR="005E5F47" w:rsidRPr="00CD0B2D" w:rsidRDefault="005E5F47" w:rsidP="00CD0B2D">
            <w:pPr>
              <w:pStyle w:val="NoSpacing"/>
              <w:ind w:left="-228" w:right="-85"/>
              <w:jc w:val="right"/>
              <w:rPr>
                <w:rFonts w:ascii="Arial" w:hAnsi="Arial" w:cs="Arial"/>
                <w:sz w:val="18"/>
                <w:szCs w:val="18"/>
                <w:rPrChange w:id="7920" w:author="An Phuc Cao" w:date="2024-10-24T13:45:00Z" w16du:dateUtc="2024-10-24T06:45:00Z">
                  <w:rPr>
                    <w:rFonts w:ascii="Arial" w:hAnsi="Arial" w:cs="Arial"/>
                    <w:sz w:val="20"/>
                    <w:szCs w:val="20"/>
                  </w:rPr>
                </w:rPrChange>
              </w:rPr>
            </w:pPr>
            <w:ins w:id="7921" w:author="An Phuc Cao" w:date="2024-10-24T13:44:00Z" w16du:dateUtc="2024-10-24T06:44:00Z">
              <w:r w:rsidRPr="00CD0B2D">
                <w:rPr>
                  <w:rFonts w:ascii="Arial" w:hAnsi="Arial" w:cs="Arial"/>
                  <w:sz w:val="18"/>
                  <w:szCs w:val="18"/>
                  <w:rPrChange w:id="7922" w:author="An Phuc Cao" w:date="2024-10-24T13:45:00Z" w16du:dateUtc="2024-10-24T06:45:00Z">
                    <w:rPr/>
                  </w:rPrChange>
                </w:rPr>
                <w:t>39,605</w:t>
              </w:r>
            </w:ins>
          </w:p>
        </w:tc>
        <w:tc>
          <w:tcPr>
            <w:tcW w:w="1657" w:type="dxa"/>
            <w:vAlign w:val="bottom"/>
            <w:tcPrChange w:id="7923" w:author="An Phuc Cao" w:date="2024-10-24T13:45:00Z" w16du:dateUtc="2024-10-24T06:45:00Z">
              <w:tcPr>
                <w:tcW w:w="1657" w:type="dxa"/>
                <w:vAlign w:val="bottom"/>
              </w:tcPr>
            </w:tcPrChange>
          </w:tcPr>
          <w:p w14:paraId="6BA68D4B" w14:textId="754F9549" w:rsidR="005E5F47" w:rsidRPr="00CD0B2D" w:rsidRDefault="005E5F47" w:rsidP="00CD0B2D">
            <w:pPr>
              <w:pStyle w:val="NoSpacing"/>
              <w:ind w:left="-108" w:right="-85"/>
              <w:jc w:val="right"/>
              <w:rPr>
                <w:rFonts w:ascii="Arial" w:hAnsi="Arial" w:cs="Arial"/>
                <w:sz w:val="18"/>
                <w:szCs w:val="18"/>
                <w:rPrChange w:id="7924" w:author="An Phuc Cao" w:date="2024-10-24T13:45:00Z" w16du:dateUtc="2024-10-24T06:45:00Z">
                  <w:rPr>
                    <w:rFonts w:ascii="Arial" w:hAnsi="Arial" w:cs="Arial"/>
                    <w:sz w:val="20"/>
                    <w:szCs w:val="20"/>
                  </w:rPr>
                </w:rPrChange>
              </w:rPr>
            </w:pPr>
            <w:ins w:id="7925" w:author="An Phuc Cao" w:date="2024-10-24T13:44:00Z" w16du:dateUtc="2024-10-24T06:44:00Z">
              <w:r w:rsidRPr="00CD0B2D">
                <w:rPr>
                  <w:rFonts w:ascii="Arial" w:hAnsi="Arial" w:cs="Arial"/>
                  <w:sz w:val="18"/>
                  <w:szCs w:val="18"/>
                  <w:rPrChange w:id="7926" w:author="An Phuc Cao" w:date="2024-10-24T13:45:00Z" w16du:dateUtc="2024-10-24T06:45:00Z">
                    <w:rPr/>
                  </w:rPrChange>
                </w:rPr>
                <w:t>3,639,595,300</w:t>
              </w:r>
            </w:ins>
          </w:p>
        </w:tc>
      </w:tr>
      <w:tr w:rsidR="005E5F47" w:rsidRPr="00826313" w14:paraId="39136A9A"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927"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tcPrChange w:id="7928" w:author="An Phuc Cao" w:date="2024-10-24T13:45:00Z" w16du:dateUtc="2024-10-24T06:45:00Z">
              <w:tcPr>
                <w:tcW w:w="2070" w:type="dxa"/>
                <w:vAlign w:val="bottom"/>
              </w:tcPr>
            </w:tcPrChange>
          </w:tcPr>
          <w:p w14:paraId="36B05B60" w14:textId="4A257F96" w:rsidR="005E5F47" w:rsidRPr="00480E9D" w:rsidRDefault="005E5F47" w:rsidP="005E5F47">
            <w:pPr>
              <w:pStyle w:val="NoSpacing"/>
              <w:ind w:left="-108"/>
              <w:rPr>
                <w:rFonts w:ascii="Arial" w:hAnsi="Arial" w:cs="Arial"/>
                <w:iCs/>
                <w:sz w:val="18"/>
                <w:szCs w:val="18"/>
                <w:rPrChange w:id="7929" w:author="An Phuc Cao" w:date="2024-10-24T13:41:00Z" w16du:dateUtc="2024-10-24T06:41:00Z">
                  <w:rPr>
                    <w:rFonts w:ascii="Arial" w:hAnsi="Arial" w:cs="Arial"/>
                    <w:iCs/>
                    <w:sz w:val="20"/>
                    <w:szCs w:val="20"/>
                  </w:rPr>
                </w:rPrChange>
              </w:rPr>
            </w:pPr>
            <w:ins w:id="7930" w:author="An Phuc Cao" w:date="2024-10-24T13:41:00Z" w16du:dateUtc="2024-10-24T06:41:00Z">
              <w:r w:rsidRPr="00480E9D">
                <w:rPr>
                  <w:rFonts w:ascii="Arial" w:hAnsi="Arial" w:cs="Arial"/>
                  <w:sz w:val="18"/>
                  <w:szCs w:val="18"/>
                  <w:rPrChange w:id="7931" w:author="An Phuc Cao" w:date="2024-10-24T13:41:00Z" w16du:dateUtc="2024-10-24T06:41:00Z">
                    <w:rPr/>
                  </w:rPrChange>
                </w:rPr>
                <w:t>TCB</w:t>
              </w:r>
            </w:ins>
            <w:del w:id="7932" w:author="An Phuc Cao" w:date="2024-09-30T16:45:00Z" w16du:dateUtc="2024-09-30T09:45:00Z">
              <w:r w:rsidRPr="00480E9D" w:rsidDel="00E85107">
                <w:rPr>
                  <w:rFonts w:ascii="Arial" w:hAnsi="Arial" w:cs="Arial"/>
                  <w:color w:val="000000"/>
                  <w:sz w:val="18"/>
                  <w:szCs w:val="18"/>
                  <w:rPrChange w:id="7933" w:author="An Phuc Cao" w:date="2024-10-24T13:41:00Z" w16du:dateUtc="2024-10-24T06:41:00Z">
                    <w:rPr>
                      <w:rFonts w:ascii="Arial" w:hAnsi="Arial" w:cs="Arial"/>
                      <w:color w:val="000000"/>
                      <w:sz w:val="20"/>
                      <w:szCs w:val="20"/>
                    </w:rPr>
                  </w:rPrChange>
                </w:rPr>
                <w:delText>- VNM</w:delText>
              </w:r>
            </w:del>
          </w:p>
        </w:tc>
        <w:tc>
          <w:tcPr>
            <w:tcW w:w="1350" w:type="dxa"/>
            <w:vAlign w:val="bottom"/>
            <w:tcPrChange w:id="7934" w:author="An Phuc Cao" w:date="2024-10-24T13:45:00Z" w16du:dateUtc="2024-10-24T06:45:00Z">
              <w:tcPr>
                <w:tcW w:w="1350" w:type="dxa"/>
                <w:vAlign w:val="bottom"/>
              </w:tcPr>
            </w:tcPrChange>
          </w:tcPr>
          <w:p w14:paraId="26AE4892" w14:textId="091F0DAE" w:rsidR="005E5F47" w:rsidRPr="00CD0B2D" w:rsidRDefault="005E5F47" w:rsidP="00CD0B2D">
            <w:pPr>
              <w:pStyle w:val="NoSpacing"/>
              <w:ind w:left="-126" w:right="-85"/>
              <w:jc w:val="right"/>
              <w:rPr>
                <w:rFonts w:ascii="Arial" w:hAnsi="Arial" w:cs="Arial"/>
                <w:sz w:val="18"/>
                <w:szCs w:val="18"/>
                <w:rPrChange w:id="7935" w:author="An Phuc Cao" w:date="2024-10-24T13:45:00Z" w16du:dateUtc="2024-10-24T06:45:00Z">
                  <w:rPr>
                    <w:rFonts w:ascii="Arial" w:hAnsi="Arial" w:cs="Arial"/>
                    <w:sz w:val="20"/>
                    <w:szCs w:val="20"/>
                  </w:rPr>
                </w:rPrChange>
              </w:rPr>
            </w:pPr>
            <w:ins w:id="7936" w:author="An Phuc Cao" w:date="2024-10-24T13:44:00Z" w16du:dateUtc="2024-10-24T06:44:00Z">
              <w:r w:rsidRPr="00CD0B2D">
                <w:rPr>
                  <w:rFonts w:ascii="Arial" w:hAnsi="Arial" w:cs="Arial"/>
                  <w:sz w:val="18"/>
                  <w:szCs w:val="18"/>
                  <w:rPrChange w:id="7937" w:author="An Phuc Cao" w:date="2024-10-24T13:45:00Z" w16du:dateUtc="2024-10-24T06:45:00Z">
                    <w:rPr/>
                  </w:rPrChange>
                </w:rPr>
                <w:t>69,671</w:t>
              </w:r>
            </w:ins>
          </w:p>
        </w:tc>
        <w:tc>
          <w:tcPr>
            <w:tcW w:w="1698" w:type="dxa"/>
            <w:gridSpan w:val="2"/>
            <w:vAlign w:val="bottom"/>
            <w:tcPrChange w:id="7938" w:author="An Phuc Cao" w:date="2024-10-24T13:45:00Z" w16du:dateUtc="2024-10-24T06:45:00Z">
              <w:tcPr>
                <w:tcW w:w="1698" w:type="dxa"/>
                <w:gridSpan w:val="2"/>
                <w:vAlign w:val="bottom"/>
              </w:tcPr>
            </w:tcPrChange>
          </w:tcPr>
          <w:p w14:paraId="0722C296" w14:textId="075C7EF1" w:rsidR="005E5F47" w:rsidRPr="00CD0B2D" w:rsidRDefault="005E5F47" w:rsidP="00CD0B2D">
            <w:pPr>
              <w:pStyle w:val="NoSpacing"/>
              <w:ind w:right="-85"/>
              <w:jc w:val="right"/>
              <w:rPr>
                <w:rFonts w:ascii="Arial" w:hAnsi="Arial" w:cs="Arial"/>
                <w:sz w:val="18"/>
                <w:szCs w:val="18"/>
                <w:rPrChange w:id="7939" w:author="An Phuc Cao" w:date="2024-10-24T13:45:00Z" w16du:dateUtc="2024-10-24T06:45:00Z">
                  <w:rPr>
                    <w:rFonts w:ascii="Arial" w:hAnsi="Arial" w:cs="Arial"/>
                    <w:sz w:val="20"/>
                    <w:szCs w:val="20"/>
                  </w:rPr>
                </w:rPrChange>
              </w:rPr>
            </w:pPr>
            <w:ins w:id="7940" w:author="An Phuc Cao" w:date="2024-10-24T13:44:00Z" w16du:dateUtc="2024-10-24T06:44:00Z">
              <w:r w:rsidRPr="00CD0B2D">
                <w:rPr>
                  <w:rFonts w:ascii="Arial" w:hAnsi="Arial" w:cs="Arial"/>
                  <w:sz w:val="18"/>
                  <w:szCs w:val="18"/>
                  <w:rPrChange w:id="7941" w:author="An Phuc Cao" w:date="2024-10-24T13:45:00Z" w16du:dateUtc="2024-10-24T06:45:00Z">
                    <w:rPr/>
                  </w:rPrChange>
                </w:rPr>
                <w:t>1,626,824,855</w:t>
              </w:r>
            </w:ins>
          </w:p>
        </w:tc>
        <w:tc>
          <w:tcPr>
            <w:tcW w:w="1392" w:type="dxa"/>
            <w:vAlign w:val="bottom"/>
            <w:tcPrChange w:id="7942" w:author="An Phuc Cao" w:date="2024-10-24T13:45:00Z" w16du:dateUtc="2024-10-24T06:45:00Z">
              <w:tcPr>
                <w:tcW w:w="1392" w:type="dxa"/>
                <w:vAlign w:val="bottom"/>
              </w:tcPr>
            </w:tcPrChange>
          </w:tcPr>
          <w:p w14:paraId="5B8FBB26" w14:textId="1BD21804" w:rsidR="005E5F47" w:rsidRPr="00CD0B2D" w:rsidRDefault="005E5F47" w:rsidP="00CD0B2D">
            <w:pPr>
              <w:pStyle w:val="NoSpacing"/>
              <w:ind w:left="-228" w:right="-85"/>
              <w:jc w:val="right"/>
              <w:rPr>
                <w:rFonts w:ascii="Arial" w:hAnsi="Arial" w:cs="Arial"/>
                <w:sz w:val="18"/>
                <w:szCs w:val="18"/>
                <w:rPrChange w:id="7943" w:author="An Phuc Cao" w:date="2024-10-24T13:45:00Z" w16du:dateUtc="2024-10-24T06:45:00Z">
                  <w:rPr>
                    <w:rFonts w:ascii="Arial" w:hAnsi="Arial" w:cs="Arial"/>
                    <w:sz w:val="20"/>
                    <w:szCs w:val="20"/>
                  </w:rPr>
                </w:rPrChange>
              </w:rPr>
            </w:pPr>
            <w:ins w:id="7944" w:author="An Phuc Cao" w:date="2024-10-24T13:44:00Z" w16du:dateUtc="2024-10-24T06:44:00Z">
              <w:r w:rsidRPr="00CD0B2D">
                <w:rPr>
                  <w:rFonts w:ascii="Arial" w:hAnsi="Arial" w:cs="Arial"/>
                  <w:sz w:val="18"/>
                  <w:szCs w:val="18"/>
                  <w:rPrChange w:id="7945" w:author="An Phuc Cao" w:date="2024-10-24T13:45:00Z" w16du:dateUtc="2024-10-24T06:45:00Z">
                    <w:rPr/>
                  </w:rPrChange>
                </w:rPr>
                <w:t>79,398</w:t>
              </w:r>
            </w:ins>
          </w:p>
        </w:tc>
        <w:tc>
          <w:tcPr>
            <w:tcW w:w="1657" w:type="dxa"/>
            <w:vAlign w:val="bottom"/>
            <w:tcPrChange w:id="7946" w:author="An Phuc Cao" w:date="2024-10-24T13:45:00Z" w16du:dateUtc="2024-10-24T06:45:00Z">
              <w:tcPr>
                <w:tcW w:w="1657" w:type="dxa"/>
                <w:vAlign w:val="bottom"/>
              </w:tcPr>
            </w:tcPrChange>
          </w:tcPr>
          <w:p w14:paraId="340B85A9" w14:textId="11ABFB53" w:rsidR="005E5F47" w:rsidRPr="00CD0B2D" w:rsidRDefault="005E5F47" w:rsidP="00CD0B2D">
            <w:pPr>
              <w:pStyle w:val="NoSpacing"/>
              <w:ind w:left="-108" w:right="-85"/>
              <w:jc w:val="right"/>
              <w:rPr>
                <w:rFonts w:ascii="Arial" w:hAnsi="Arial" w:cs="Arial"/>
                <w:sz w:val="18"/>
                <w:szCs w:val="18"/>
                <w:rPrChange w:id="7947" w:author="An Phuc Cao" w:date="2024-10-24T13:45:00Z" w16du:dateUtc="2024-10-24T06:45:00Z">
                  <w:rPr>
                    <w:rFonts w:ascii="Arial" w:hAnsi="Arial" w:cs="Arial"/>
                    <w:sz w:val="20"/>
                    <w:szCs w:val="20"/>
                  </w:rPr>
                </w:rPrChange>
              </w:rPr>
            </w:pPr>
            <w:ins w:id="7948" w:author="An Phuc Cao" w:date="2024-10-24T13:44:00Z" w16du:dateUtc="2024-10-24T06:44:00Z">
              <w:r w:rsidRPr="00CD0B2D">
                <w:rPr>
                  <w:rFonts w:ascii="Arial" w:hAnsi="Arial" w:cs="Arial"/>
                  <w:sz w:val="18"/>
                  <w:szCs w:val="18"/>
                  <w:rPrChange w:id="7949" w:author="An Phuc Cao" w:date="2024-10-24T13:45:00Z" w16du:dateUtc="2024-10-24T06:45:00Z">
                    <w:rPr/>
                  </w:rPrChange>
                </w:rPr>
                <w:t>2,524,862,760</w:t>
              </w:r>
            </w:ins>
          </w:p>
        </w:tc>
      </w:tr>
      <w:tr w:rsidR="005E5F47" w:rsidRPr="00826313" w14:paraId="033A73A4"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950"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tcPrChange w:id="7951" w:author="An Phuc Cao" w:date="2024-10-24T13:45:00Z" w16du:dateUtc="2024-10-24T06:45:00Z">
              <w:tcPr>
                <w:tcW w:w="2070" w:type="dxa"/>
                <w:vAlign w:val="bottom"/>
              </w:tcPr>
            </w:tcPrChange>
          </w:tcPr>
          <w:p w14:paraId="38ED775A" w14:textId="004212FB" w:rsidR="005E5F47" w:rsidRPr="00480E9D" w:rsidRDefault="005E5F47" w:rsidP="005E5F47">
            <w:pPr>
              <w:pStyle w:val="NoSpacing"/>
              <w:ind w:left="-108"/>
              <w:rPr>
                <w:rFonts w:ascii="Arial" w:hAnsi="Arial" w:cs="Arial"/>
                <w:iCs/>
                <w:sz w:val="18"/>
                <w:szCs w:val="18"/>
                <w:rPrChange w:id="7952" w:author="An Phuc Cao" w:date="2024-10-24T13:41:00Z" w16du:dateUtc="2024-10-24T06:41:00Z">
                  <w:rPr>
                    <w:rFonts w:ascii="Arial" w:hAnsi="Arial" w:cs="Arial"/>
                    <w:iCs/>
                    <w:sz w:val="20"/>
                    <w:szCs w:val="20"/>
                  </w:rPr>
                </w:rPrChange>
              </w:rPr>
            </w:pPr>
            <w:ins w:id="7953" w:author="An Phuc Cao" w:date="2024-09-30T16:45:00Z" w16du:dateUtc="2024-09-30T09:45:00Z">
              <w:r w:rsidRPr="006F49AD">
                <w:rPr>
                  <w:rFonts w:ascii="Arial" w:hAnsi="Arial" w:cs="Arial"/>
                  <w:sz w:val="18"/>
                  <w:szCs w:val="18"/>
                </w:rPr>
                <w:t>Other listed shares</w:t>
              </w:r>
            </w:ins>
            <w:del w:id="7954" w:author="An Phuc Cao" w:date="2024-09-30T16:45:00Z" w16du:dateUtc="2024-09-30T09:45:00Z">
              <w:r w:rsidRPr="00480E9D" w:rsidDel="00E85107">
                <w:rPr>
                  <w:rFonts w:ascii="Arial" w:hAnsi="Arial" w:cs="Arial"/>
                  <w:color w:val="000000"/>
                  <w:sz w:val="18"/>
                  <w:szCs w:val="18"/>
                  <w:rPrChange w:id="7955" w:author="An Phuc Cao" w:date="2024-10-24T13:41:00Z" w16du:dateUtc="2024-10-24T06:41:00Z">
                    <w:rPr>
                      <w:rFonts w:ascii="Arial" w:hAnsi="Arial" w:cs="Arial"/>
                      <w:color w:val="000000"/>
                      <w:sz w:val="20"/>
                      <w:szCs w:val="20"/>
                    </w:rPr>
                  </w:rPrChange>
                </w:rPr>
                <w:delText>- MBB</w:delText>
              </w:r>
            </w:del>
          </w:p>
        </w:tc>
        <w:tc>
          <w:tcPr>
            <w:tcW w:w="1350" w:type="dxa"/>
            <w:vAlign w:val="bottom"/>
            <w:tcPrChange w:id="7956" w:author="An Phuc Cao" w:date="2024-10-24T13:45:00Z" w16du:dateUtc="2024-10-24T06:45:00Z">
              <w:tcPr>
                <w:tcW w:w="1350" w:type="dxa"/>
                <w:vAlign w:val="bottom"/>
              </w:tcPr>
            </w:tcPrChange>
          </w:tcPr>
          <w:p w14:paraId="090896A2" w14:textId="0DD563DD" w:rsidR="005E5F47" w:rsidRPr="00CD0B2D" w:rsidRDefault="005E5F47" w:rsidP="00CD0B2D">
            <w:pPr>
              <w:pStyle w:val="NoSpacing"/>
              <w:ind w:left="-126" w:right="-85"/>
              <w:jc w:val="right"/>
              <w:rPr>
                <w:rFonts w:ascii="Arial" w:hAnsi="Arial" w:cs="Arial"/>
                <w:sz w:val="18"/>
                <w:szCs w:val="18"/>
                <w:rPrChange w:id="7957" w:author="An Phuc Cao" w:date="2024-10-24T13:45:00Z" w16du:dateUtc="2024-10-24T06:45:00Z">
                  <w:rPr>
                    <w:rFonts w:ascii="Arial" w:hAnsi="Arial" w:cs="Arial"/>
                    <w:sz w:val="20"/>
                    <w:szCs w:val="20"/>
                  </w:rPr>
                </w:rPrChange>
              </w:rPr>
            </w:pPr>
            <w:ins w:id="7958" w:author="An Phuc Cao" w:date="2024-10-24T13:44:00Z" w16du:dateUtc="2024-10-24T06:44:00Z">
              <w:r w:rsidRPr="00CD0B2D">
                <w:rPr>
                  <w:rFonts w:ascii="Arial" w:hAnsi="Arial" w:cs="Arial"/>
                  <w:sz w:val="18"/>
                  <w:szCs w:val="18"/>
                  <w:rPrChange w:id="7959" w:author="An Phuc Cao" w:date="2024-10-24T13:45:00Z" w16du:dateUtc="2024-10-24T06:45:00Z">
                    <w:rPr/>
                  </w:rPrChange>
                </w:rPr>
                <w:t>3,338,884</w:t>
              </w:r>
            </w:ins>
          </w:p>
        </w:tc>
        <w:tc>
          <w:tcPr>
            <w:tcW w:w="1698" w:type="dxa"/>
            <w:gridSpan w:val="2"/>
            <w:vAlign w:val="bottom"/>
            <w:tcPrChange w:id="7960" w:author="An Phuc Cao" w:date="2024-10-24T13:45:00Z" w16du:dateUtc="2024-10-24T06:45:00Z">
              <w:tcPr>
                <w:tcW w:w="1698" w:type="dxa"/>
                <w:gridSpan w:val="2"/>
                <w:vAlign w:val="bottom"/>
              </w:tcPr>
            </w:tcPrChange>
          </w:tcPr>
          <w:p w14:paraId="29877DA6" w14:textId="4E64DE6A" w:rsidR="005E5F47" w:rsidRPr="00CD0B2D" w:rsidRDefault="005E5F47" w:rsidP="00CD0B2D">
            <w:pPr>
              <w:pStyle w:val="NoSpacing"/>
              <w:ind w:right="-85"/>
              <w:jc w:val="right"/>
              <w:rPr>
                <w:rFonts w:ascii="Arial" w:hAnsi="Arial" w:cs="Arial"/>
                <w:sz w:val="18"/>
                <w:szCs w:val="18"/>
                <w:rPrChange w:id="7961" w:author="An Phuc Cao" w:date="2024-10-24T13:45:00Z" w16du:dateUtc="2024-10-24T06:45:00Z">
                  <w:rPr>
                    <w:rFonts w:ascii="Arial" w:hAnsi="Arial" w:cs="Arial"/>
                    <w:sz w:val="20"/>
                    <w:szCs w:val="20"/>
                  </w:rPr>
                </w:rPrChange>
              </w:rPr>
            </w:pPr>
            <w:ins w:id="7962" w:author="An Phuc Cao" w:date="2024-10-24T13:44:00Z" w16du:dateUtc="2024-10-24T06:44:00Z">
              <w:r w:rsidRPr="00CD0B2D">
                <w:rPr>
                  <w:rFonts w:ascii="Arial" w:hAnsi="Arial" w:cs="Arial"/>
                  <w:sz w:val="18"/>
                  <w:szCs w:val="18"/>
                  <w:rPrChange w:id="7963" w:author="An Phuc Cao" w:date="2024-10-24T13:45:00Z" w16du:dateUtc="2024-10-24T06:45:00Z">
                    <w:rPr/>
                  </w:rPrChange>
                </w:rPr>
                <w:t xml:space="preserve"> 36,344,440,196 </w:t>
              </w:r>
            </w:ins>
          </w:p>
        </w:tc>
        <w:tc>
          <w:tcPr>
            <w:tcW w:w="1392" w:type="dxa"/>
            <w:vAlign w:val="bottom"/>
            <w:tcPrChange w:id="7964" w:author="An Phuc Cao" w:date="2024-10-24T13:45:00Z" w16du:dateUtc="2024-10-24T06:45:00Z">
              <w:tcPr>
                <w:tcW w:w="1392" w:type="dxa"/>
                <w:vAlign w:val="bottom"/>
              </w:tcPr>
            </w:tcPrChange>
          </w:tcPr>
          <w:p w14:paraId="4DEC1701" w14:textId="70DD0A01" w:rsidR="005E5F47" w:rsidRPr="00CD0B2D" w:rsidRDefault="005E5F47" w:rsidP="00CD0B2D">
            <w:pPr>
              <w:pStyle w:val="NoSpacing"/>
              <w:ind w:left="-228" w:right="-85"/>
              <w:jc w:val="right"/>
              <w:rPr>
                <w:rFonts w:ascii="Arial" w:hAnsi="Arial" w:cs="Arial"/>
                <w:sz w:val="18"/>
                <w:szCs w:val="18"/>
                <w:rPrChange w:id="7965" w:author="An Phuc Cao" w:date="2024-10-24T13:45:00Z" w16du:dateUtc="2024-10-24T06:45:00Z">
                  <w:rPr>
                    <w:rFonts w:ascii="Arial" w:hAnsi="Arial" w:cs="Arial"/>
                    <w:sz w:val="20"/>
                    <w:szCs w:val="20"/>
                  </w:rPr>
                </w:rPrChange>
              </w:rPr>
            </w:pPr>
            <w:ins w:id="7966" w:author="An Phuc Cao" w:date="2024-10-24T13:44:00Z" w16du:dateUtc="2024-10-24T06:44:00Z">
              <w:r w:rsidRPr="00CD0B2D">
                <w:rPr>
                  <w:rFonts w:ascii="Arial" w:hAnsi="Arial" w:cs="Arial"/>
                  <w:sz w:val="18"/>
                  <w:szCs w:val="18"/>
                  <w:rPrChange w:id="7967" w:author="An Phuc Cao" w:date="2024-10-24T13:45:00Z" w16du:dateUtc="2024-10-24T06:45:00Z">
                    <w:rPr/>
                  </w:rPrChange>
                </w:rPr>
                <w:t>4,332,192</w:t>
              </w:r>
            </w:ins>
          </w:p>
        </w:tc>
        <w:tc>
          <w:tcPr>
            <w:tcW w:w="1657" w:type="dxa"/>
            <w:vAlign w:val="bottom"/>
            <w:tcPrChange w:id="7968" w:author="An Phuc Cao" w:date="2024-10-24T13:45:00Z" w16du:dateUtc="2024-10-24T06:45:00Z">
              <w:tcPr>
                <w:tcW w:w="1657" w:type="dxa"/>
                <w:vAlign w:val="bottom"/>
              </w:tcPr>
            </w:tcPrChange>
          </w:tcPr>
          <w:p w14:paraId="753B6910" w14:textId="27148D7F" w:rsidR="005E5F47" w:rsidRPr="00CD0B2D" w:rsidRDefault="005E5F47" w:rsidP="00CD0B2D">
            <w:pPr>
              <w:pStyle w:val="NoSpacing"/>
              <w:ind w:left="-108" w:right="-85"/>
              <w:jc w:val="right"/>
              <w:rPr>
                <w:rFonts w:ascii="Arial" w:hAnsi="Arial" w:cs="Arial"/>
                <w:sz w:val="18"/>
                <w:szCs w:val="18"/>
                <w:rPrChange w:id="7969" w:author="An Phuc Cao" w:date="2024-10-24T13:45:00Z" w16du:dateUtc="2024-10-24T06:45:00Z">
                  <w:rPr>
                    <w:rFonts w:ascii="Arial" w:hAnsi="Arial" w:cs="Arial"/>
                    <w:sz w:val="20"/>
                    <w:szCs w:val="20"/>
                  </w:rPr>
                </w:rPrChange>
              </w:rPr>
            </w:pPr>
            <w:ins w:id="7970" w:author="An Phuc Cao" w:date="2024-10-24T13:44:00Z" w16du:dateUtc="2024-10-24T06:44:00Z">
              <w:r w:rsidRPr="00CD0B2D">
                <w:rPr>
                  <w:rFonts w:ascii="Arial" w:hAnsi="Arial" w:cs="Arial"/>
                  <w:sz w:val="18"/>
                  <w:szCs w:val="18"/>
                  <w:rPrChange w:id="7971" w:author="An Phuc Cao" w:date="2024-10-24T13:45:00Z" w16du:dateUtc="2024-10-24T06:45:00Z">
                    <w:rPr/>
                  </w:rPrChange>
                </w:rPr>
                <w:t xml:space="preserve"> 50,958,983,495 </w:t>
              </w:r>
            </w:ins>
          </w:p>
        </w:tc>
      </w:tr>
      <w:tr w:rsidR="00FE3970" w:rsidRPr="00826313" w14:paraId="23C4D6B2"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972"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7973" w:author="An Phuc Cao" w:date="2024-10-24T13:45:00Z" w16du:dateUtc="2024-10-24T06:45:00Z">
              <w:tcPr>
                <w:tcW w:w="2070" w:type="dxa"/>
                <w:vAlign w:val="bottom"/>
              </w:tcPr>
            </w:tcPrChange>
          </w:tcPr>
          <w:p w14:paraId="7473128C" w14:textId="0F214B72" w:rsidR="00FE3970" w:rsidRPr="00826313" w:rsidRDefault="00FE3970" w:rsidP="00FE3970">
            <w:pPr>
              <w:pStyle w:val="NoSpacing"/>
              <w:ind w:left="-108"/>
              <w:rPr>
                <w:rFonts w:ascii="Arial" w:hAnsi="Arial" w:cs="Arial"/>
                <w:iCs/>
                <w:sz w:val="20"/>
                <w:szCs w:val="20"/>
              </w:rPr>
            </w:pPr>
            <w:ins w:id="7974" w:author="An Phuc Cao" w:date="2024-09-30T16:45:00Z" w16du:dateUtc="2024-09-30T09:45:00Z">
              <w:r w:rsidRPr="00DD6812">
                <w:rPr>
                  <w:rFonts w:ascii="Arial" w:hAnsi="Arial" w:cs="Arial"/>
                  <w:b/>
                  <w:bCs/>
                  <w:i/>
                  <w:iCs/>
                  <w:sz w:val="18"/>
                  <w:szCs w:val="18"/>
                </w:rPr>
                <w:t>Unlisted shares</w:t>
              </w:r>
            </w:ins>
            <w:del w:id="7975" w:author="An Phuc Cao" w:date="2024-09-30T16:45:00Z" w16du:dateUtc="2024-09-30T09:45:00Z">
              <w:r w:rsidRPr="00826313" w:rsidDel="00E85107">
                <w:rPr>
                  <w:rFonts w:ascii="Arial" w:hAnsi="Arial" w:cs="Arial"/>
                  <w:color w:val="000000"/>
                  <w:sz w:val="20"/>
                  <w:szCs w:val="20"/>
                </w:rPr>
                <w:delText>- TCB</w:delText>
              </w:r>
            </w:del>
          </w:p>
        </w:tc>
        <w:tc>
          <w:tcPr>
            <w:tcW w:w="1350" w:type="dxa"/>
            <w:vAlign w:val="bottom"/>
            <w:tcPrChange w:id="7976" w:author="An Phuc Cao" w:date="2024-10-24T13:45:00Z" w16du:dateUtc="2024-10-24T06:45:00Z">
              <w:tcPr>
                <w:tcW w:w="1350" w:type="dxa"/>
                <w:vAlign w:val="bottom"/>
              </w:tcPr>
            </w:tcPrChange>
          </w:tcPr>
          <w:p w14:paraId="7D9B78FF" w14:textId="25252F5B" w:rsidR="00FE3970" w:rsidRPr="00CD0B2D" w:rsidRDefault="00FE3970" w:rsidP="00CD0B2D">
            <w:pPr>
              <w:pStyle w:val="NoSpacing"/>
              <w:ind w:left="-126" w:right="-85"/>
              <w:jc w:val="right"/>
              <w:rPr>
                <w:rFonts w:ascii="Arial" w:hAnsi="Arial" w:cs="Arial"/>
                <w:b/>
                <w:bCs/>
                <w:sz w:val="18"/>
                <w:szCs w:val="18"/>
                <w:rPrChange w:id="7977" w:author="An Phuc Cao" w:date="2024-10-24T13:46:00Z" w16du:dateUtc="2024-10-24T06:46:00Z">
                  <w:rPr>
                    <w:rFonts w:ascii="Arial" w:hAnsi="Arial" w:cs="Arial"/>
                    <w:sz w:val="20"/>
                    <w:szCs w:val="20"/>
                  </w:rPr>
                </w:rPrChange>
              </w:rPr>
            </w:pPr>
            <w:ins w:id="7978" w:author="An Phuc Cao" w:date="2024-10-24T13:44:00Z" w16du:dateUtc="2024-10-24T06:44:00Z">
              <w:r w:rsidRPr="00CD0B2D">
                <w:rPr>
                  <w:rFonts w:ascii="Arial" w:hAnsi="Arial" w:cs="Arial"/>
                  <w:b/>
                  <w:bCs/>
                  <w:sz w:val="18"/>
                  <w:szCs w:val="18"/>
                  <w:rPrChange w:id="7979" w:author="An Phuc Cao" w:date="2024-10-24T13:46:00Z" w16du:dateUtc="2024-10-24T06:46:00Z">
                    <w:rPr/>
                  </w:rPrChange>
                </w:rPr>
                <w:t>204,019</w:t>
              </w:r>
            </w:ins>
          </w:p>
        </w:tc>
        <w:tc>
          <w:tcPr>
            <w:tcW w:w="1698" w:type="dxa"/>
            <w:gridSpan w:val="2"/>
            <w:vAlign w:val="bottom"/>
            <w:tcPrChange w:id="7980" w:author="An Phuc Cao" w:date="2024-10-24T13:45:00Z" w16du:dateUtc="2024-10-24T06:45:00Z">
              <w:tcPr>
                <w:tcW w:w="1698" w:type="dxa"/>
                <w:gridSpan w:val="2"/>
                <w:vAlign w:val="bottom"/>
              </w:tcPr>
            </w:tcPrChange>
          </w:tcPr>
          <w:p w14:paraId="507DD462" w14:textId="1E9683A6" w:rsidR="00FE3970" w:rsidRPr="00CD0B2D" w:rsidRDefault="00FE3970" w:rsidP="00CD0B2D">
            <w:pPr>
              <w:pStyle w:val="NoSpacing"/>
              <w:ind w:right="-85"/>
              <w:jc w:val="right"/>
              <w:rPr>
                <w:rFonts w:ascii="Arial" w:hAnsi="Arial" w:cs="Arial"/>
                <w:b/>
                <w:bCs/>
                <w:sz w:val="18"/>
                <w:szCs w:val="18"/>
                <w:rPrChange w:id="7981" w:author="An Phuc Cao" w:date="2024-10-24T13:46:00Z" w16du:dateUtc="2024-10-24T06:46:00Z">
                  <w:rPr>
                    <w:rFonts w:ascii="Arial" w:hAnsi="Arial" w:cs="Arial"/>
                    <w:sz w:val="20"/>
                    <w:szCs w:val="20"/>
                  </w:rPr>
                </w:rPrChange>
              </w:rPr>
            </w:pPr>
            <w:ins w:id="7982" w:author="An Phuc Cao" w:date="2024-10-24T13:44:00Z" w16du:dateUtc="2024-10-24T06:44:00Z">
              <w:r w:rsidRPr="00CD0B2D">
                <w:rPr>
                  <w:rFonts w:ascii="Arial" w:hAnsi="Arial" w:cs="Arial"/>
                  <w:b/>
                  <w:bCs/>
                  <w:sz w:val="18"/>
                  <w:szCs w:val="18"/>
                  <w:rPrChange w:id="7983" w:author="An Phuc Cao" w:date="2024-10-24T13:46:00Z" w16du:dateUtc="2024-10-24T06:46:00Z">
                    <w:rPr/>
                  </w:rPrChange>
                </w:rPr>
                <w:t>1,357,622,306</w:t>
              </w:r>
            </w:ins>
          </w:p>
        </w:tc>
        <w:tc>
          <w:tcPr>
            <w:tcW w:w="1392" w:type="dxa"/>
            <w:vAlign w:val="bottom"/>
            <w:tcPrChange w:id="7984" w:author="An Phuc Cao" w:date="2024-10-24T13:45:00Z" w16du:dateUtc="2024-10-24T06:45:00Z">
              <w:tcPr>
                <w:tcW w:w="1392" w:type="dxa"/>
                <w:vAlign w:val="bottom"/>
              </w:tcPr>
            </w:tcPrChange>
          </w:tcPr>
          <w:p w14:paraId="06499649" w14:textId="16DE81F1" w:rsidR="00FE3970" w:rsidRPr="00CD0B2D" w:rsidRDefault="00FE3970" w:rsidP="00CD0B2D">
            <w:pPr>
              <w:pStyle w:val="NoSpacing"/>
              <w:ind w:left="-228" w:right="-85"/>
              <w:jc w:val="right"/>
              <w:rPr>
                <w:rFonts w:ascii="Arial" w:hAnsi="Arial" w:cs="Arial"/>
                <w:b/>
                <w:bCs/>
                <w:sz w:val="18"/>
                <w:szCs w:val="18"/>
                <w:rPrChange w:id="7985" w:author="An Phuc Cao" w:date="2024-10-24T13:46:00Z" w16du:dateUtc="2024-10-24T06:46:00Z">
                  <w:rPr>
                    <w:rFonts w:ascii="Arial" w:hAnsi="Arial" w:cs="Arial"/>
                    <w:sz w:val="20"/>
                    <w:szCs w:val="20"/>
                  </w:rPr>
                </w:rPrChange>
              </w:rPr>
            </w:pPr>
            <w:ins w:id="7986" w:author="An Phuc Cao" w:date="2024-10-24T13:44:00Z" w16du:dateUtc="2024-10-24T06:44:00Z">
              <w:r w:rsidRPr="00CD0B2D">
                <w:rPr>
                  <w:rFonts w:ascii="Arial" w:hAnsi="Arial" w:cs="Arial"/>
                  <w:b/>
                  <w:bCs/>
                  <w:sz w:val="18"/>
                  <w:szCs w:val="18"/>
                  <w:rPrChange w:id="7987" w:author="An Phuc Cao" w:date="2024-10-24T13:46:00Z" w16du:dateUtc="2024-10-24T06:46:00Z">
                    <w:rPr/>
                  </w:rPrChange>
                </w:rPr>
                <w:t>204,315</w:t>
              </w:r>
            </w:ins>
          </w:p>
        </w:tc>
        <w:tc>
          <w:tcPr>
            <w:tcW w:w="1657" w:type="dxa"/>
            <w:vAlign w:val="bottom"/>
            <w:tcPrChange w:id="7988" w:author="An Phuc Cao" w:date="2024-10-24T13:45:00Z" w16du:dateUtc="2024-10-24T06:45:00Z">
              <w:tcPr>
                <w:tcW w:w="1657" w:type="dxa"/>
                <w:vAlign w:val="bottom"/>
              </w:tcPr>
            </w:tcPrChange>
          </w:tcPr>
          <w:p w14:paraId="50172A76" w14:textId="1198DB4B" w:rsidR="00FE3970" w:rsidRPr="00CD0B2D" w:rsidRDefault="00FE3970" w:rsidP="00CD0B2D">
            <w:pPr>
              <w:pStyle w:val="NoSpacing"/>
              <w:ind w:left="-108" w:right="-85"/>
              <w:jc w:val="right"/>
              <w:rPr>
                <w:rFonts w:ascii="Arial" w:hAnsi="Arial" w:cs="Arial"/>
                <w:b/>
                <w:bCs/>
                <w:sz w:val="18"/>
                <w:szCs w:val="18"/>
                <w:rPrChange w:id="7989" w:author="An Phuc Cao" w:date="2024-10-24T13:46:00Z" w16du:dateUtc="2024-10-24T06:46:00Z">
                  <w:rPr>
                    <w:rFonts w:ascii="Arial" w:hAnsi="Arial" w:cs="Arial"/>
                    <w:sz w:val="20"/>
                    <w:szCs w:val="20"/>
                  </w:rPr>
                </w:rPrChange>
              </w:rPr>
            </w:pPr>
            <w:ins w:id="7990" w:author="An Phuc Cao" w:date="2024-10-24T13:44:00Z" w16du:dateUtc="2024-10-24T06:44:00Z">
              <w:r w:rsidRPr="00CD0B2D">
                <w:rPr>
                  <w:rFonts w:ascii="Arial" w:hAnsi="Arial" w:cs="Arial"/>
                  <w:b/>
                  <w:bCs/>
                  <w:sz w:val="18"/>
                  <w:szCs w:val="18"/>
                  <w:rPrChange w:id="7991" w:author="An Phuc Cao" w:date="2024-10-24T13:46:00Z" w16du:dateUtc="2024-10-24T06:46:00Z">
                    <w:rPr/>
                  </w:rPrChange>
                </w:rPr>
                <w:t>1,129,077,126</w:t>
              </w:r>
            </w:ins>
          </w:p>
        </w:tc>
      </w:tr>
      <w:tr w:rsidR="00FE3970" w:rsidRPr="00826313" w14:paraId="07BEFCA3"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992"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7993" w:author="An Phuc Cao" w:date="2024-10-24T13:45:00Z" w16du:dateUtc="2024-10-24T06:45:00Z">
              <w:tcPr>
                <w:tcW w:w="2070" w:type="dxa"/>
                <w:vAlign w:val="bottom"/>
              </w:tcPr>
            </w:tcPrChange>
          </w:tcPr>
          <w:p w14:paraId="516D3EBC" w14:textId="16EE153C" w:rsidR="00FE3970" w:rsidRPr="00826313" w:rsidRDefault="00FE3970" w:rsidP="00FE3970">
            <w:pPr>
              <w:pStyle w:val="NoSpacing"/>
              <w:ind w:left="-108"/>
              <w:rPr>
                <w:rFonts w:ascii="Arial" w:hAnsi="Arial" w:cs="Arial"/>
                <w:iCs/>
                <w:sz w:val="20"/>
                <w:szCs w:val="20"/>
              </w:rPr>
            </w:pPr>
            <w:ins w:id="7994" w:author="An Phuc Cao" w:date="2024-09-30T16:45:00Z" w16du:dateUtc="2024-09-30T09:45:00Z">
              <w:r w:rsidRPr="00DD6812">
                <w:rPr>
                  <w:rFonts w:ascii="Arial" w:hAnsi="Arial" w:cs="Arial"/>
                  <w:sz w:val="18"/>
                  <w:szCs w:val="18"/>
                </w:rPr>
                <w:t>ROS</w:t>
              </w:r>
            </w:ins>
            <w:del w:id="7995" w:author="An Phuc Cao" w:date="2024-09-30T16:45:00Z" w16du:dateUtc="2024-09-30T09:45:00Z">
              <w:r w:rsidRPr="00826313" w:rsidDel="00E85107">
                <w:rPr>
                  <w:rFonts w:ascii="Arial" w:hAnsi="Arial" w:cs="Arial"/>
                  <w:color w:val="000000"/>
                  <w:sz w:val="20"/>
                  <w:szCs w:val="20"/>
                </w:rPr>
                <w:delText>- DGC</w:delText>
              </w:r>
            </w:del>
          </w:p>
        </w:tc>
        <w:tc>
          <w:tcPr>
            <w:tcW w:w="1350" w:type="dxa"/>
            <w:vAlign w:val="bottom"/>
            <w:tcPrChange w:id="7996" w:author="An Phuc Cao" w:date="2024-10-24T13:45:00Z" w16du:dateUtc="2024-10-24T06:45:00Z">
              <w:tcPr>
                <w:tcW w:w="1350" w:type="dxa"/>
                <w:vAlign w:val="bottom"/>
              </w:tcPr>
            </w:tcPrChange>
          </w:tcPr>
          <w:p w14:paraId="670C847E" w14:textId="30217CA7" w:rsidR="00FE3970" w:rsidRPr="00CD0B2D" w:rsidRDefault="00FE3970" w:rsidP="00CD0B2D">
            <w:pPr>
              <w:pStyle w:val="NoSpacing"/>
              <w:ind w:left="-126" w:right="-85"/>
              <w:jc w:val="right"/>
              <w:rPr>
                <w:rFonts w:ascii="Arial" w:hAnsi="Arial" w:cs="Arial"/>
                <w:sz w:val="18"/>
                <w:szCs w:val="18"/>
                <w:rPrChange w:id="7997" w:author="An Phuc Cao" w:date="2024-10-24T13:45:00Z" w16du:dateUtc="2024-10-24T06:45:00Z">
                  <w:rPr>
                    <w:rFonts w:ascii="Arial" w:hAnsi="Arial" w:cs="Arial"/>
                    <w:sz w:val="20"/>
                    <w:szCs w:val="20"/>
                  </w:rPr>
                </w:rPrChange>
              </w:rPr>
            </w:pPr>
            <w:ins w:id="7998" w:author="An Phuc Cao" w:date="2024-10-24T13:44:00Z" w16du:dateUtc="2024-10-24T06:44:00Z">
              <w:r w:rsidRPr="00CD0B2D">
                <w:rPr>
                  <w:rFonts w:ascii="Arial" w:hAnsi="Arial" w:cs="Arial"/>
                  <w:sz w:val="18"/>
                  <w:szCs w:val="18"/>
                  <w:rPrChange w:id="7999" w:author="An Phuc Cao" w:date="2024-10-24T13:45:00Z" w16du:dateUtc="2024-10-24T06:45:00Z">
                    <w:rPr/>
                  </w:rPrChange>
                </w:rPr>
                <w:t xml:space="preserve"> 196,368 </w:t>
              </w:r>
            </w:ins>
          </w:p>
        </w:tc>
        <w:tc>
          <w:tcPr>
            <w:tcW w:w="1698" w:type="dxa"/>
            <w:gridSpan w:val="2"/>
            <w:vAlign w:val="bottom"/>
            <w:tcPrChange w:id="8000" w:author="An Phuc Cao" w:date="2024-10-24T13:45:00Z" w16du:dateUtc="2024-10-24T06:45:00Z">
              <w:tcPr>
                <w:tcW w:w="1698" w:type="dxa"/>
                <w:gridSpan w:val="2"/>
                <w:vAlign w:val="bottom"/>
              </w:tcPr>
            </w:tcPrChange>
          </w:tcPr>
          <w:p w14:paraId="6643B993" w14:textId="0FB7D32F" w:rsidR="00FE3970" w:rsidRPr="00CD0B2D" w:rsidRDefault="00FE3970" w:rsidP="00CD0B2D">
            <w:pPr>
              <w:pStyle w:val="NoSpacing"/>
              <w:ind w:right="-85"/>
              <w:jc w:val="right"/>
              <w:rPr>
                <w:rFonts w:ascii="Arial" w:hAnsi="Arial" w:cs="Arial"/>
                <w:sz w:val="18"/>
                <w:szCs w:val="18"/>
                <w:rPrChange w:id="8001" w:author="An Phuc Cao" w:date="2024-10-24T13:45:00Z" w16du:dateUtc="2024-10-24T06:45:00Z">
                  <w:rPr>
                    <w:rFonts w:ascii="Arial" w:hAnsi="Arial" w:cs="Arial"/>
                    <w:sz w:val="20"/>
                    <w:szCs w:val="20"/>
                  </w:rPr>
                </w:rPrChange>
              </w:rPr>
            </w:pPr>
            <w:ins w:id="8002" w:author="An Phuc Cao" w:date="2024-10-24T13:44:00Z" w16du:dateUtc="2024-10-24T06:44:00Z">
              <w:r w:rsidRPr="00CD0B2D">
                <w:rPr>
                  <w:rFonts w:ascii="Arial" w:hAnsi="Arial" w:cs="Arial"/>
                  <w:sz w:val="18"/>
                  <w:szCs w:val="18"/>
                  <w:rPrChange w:id="8003" w:author="An Phuc Cao" w:date="2024-10-24T13:45:00Z" w16du:dateUtc="2024-10-24T06:45:00Z">
                    <w:rPr/>
                  </w:rPrChange>
                </w:rPr>
                <w:t xml:space="preserve"> 1,227,461,723 </w:t>
              </w:r>
            </w:ins>
          </w:p>
        </w:tc>
        <w:tc>
          <w:tcPr>
            <w:tcW w:w="1392" w:type="dxa"/>
            <w:vAlign w:val="bottom"/>
            <w:tcPrChange w:id="8004" w:author="An Phuc Cao" w:date="2024-10-24T13:45:00Z" w16du:dateUtc="2024-10-24T06:45:00Z">
              <w:tcPr>
                <w:tcW w:w="1392" w:type="dxa"/>
                <w:vAlign w:val="bottom"/>
              </w:tcPr>
            </w:tcPrChange>
          </w:tcPr>
          <w:p w14:paraId="4F333A82" w14:textId="5CDF69E6" w:rsidR="00FE3970" w:rsidRPr="00CD0B2D" w:rsidRDefault="00FE3970" w:rsidP="00CD0B2D">
            <w:pPr>
              <w:pStyle w:val="NoSpacing"/>
              <w:ind w:left="-228" w:right="-85"/>
              <w:jc w:val="right"/>
              <w:rPr>
                <w:rFonts w:ascii="Arial" w:hAnsi="Arial" w:cs="Arial"/>
                <w:sz w:val="18"/>
                <w:szCs w:val="18"/>
                <w:rPrChange w:id="8005" w:author="An Phuc Cao" w:date="2024-10-24T13:45:00Z" w16du:dateUtc="2024-10-24T06:45:00Z">
                  <w:rPr>
                    <w:rFonts w:ascii="Arial" w:hAnsi="Arial" w:cs="Arial"/>
                    <w:sz w:val="20"/>
                    <w:szCs w:val="20"/>
                  </w:rPr>
                </w:rPrChange>
              </w:rPr>
            </w:pPr>
            <w:ins w:id="8006" w:author="An Phuc Cao" w:date="2024-10-24T13:44:00Z" w16du:dateUtc="2024-10-24T06:44:00Z">
              <w:r w:rsidRPr="00CD0B2D">
                <w:rPr>
                  <w:rFonts w:ascii="Arial" w:hAnsi="Arial" w:cs="Arial"/>
                  <w:sz w:val="18"/>
                  <w:szCs w:val="18"/>
                  <w:rPrChange w:id="8007" w:author="An Phuc Cao" w:date="2024-10-24T13:45:00Z" w16du:dateUtc="2024-10-24T06:45:00Z">
                    <w:rPr/>
                  </w:rPrChange>
                </w:rPr>
                <w:t xml:space="preserve"> </w:t>
              </w:r>
            </w:ins>
            <w:ins w:id="8008" w:author="An Phuc Cao" w:date="2024-09-30T16:46:00Z" w16du:dateUtc="2024-09-30T09:46:00Z">
              <w:r w:rsidRPr="00CD0B2D">
                <w:rPr>
                  <w:rFonts w:ascii="Arial" w:hAnsi="Arial" w:cs="Arial"/>
                  <w:sz w:val="18"/>
                  <w:szCs w:val="18"/>
                  <w:rPrChange w:id="8009" w:author="An Phuc Cao" w:date="2024-10-24T13:45:00Z" w16du:dateUtc="2024-10-24T06:45:00Z">
                    <w:rPr/>
                  </w:rPrChange>
                </w:rPr>
                <w:t xml:space="preserve">196,368 </w:t>
              </w:r>
            </w:ins>
          </w:p>
        </w:tc>
        <w:tc>
          <w:tcPr>
            <w:tcW w:w="1657" w:type="dxa"/>
            <w:vAlign w:val="bottom"/>
            <w:tcPrChange w:id="8010" w:author="An Phuc Cao" w:date="2024-10-24T13:45:00Z" w16du:dateUtc="2024-10-24T06:45:00Z">
              <w:tcPr>
                <w:tcW w:w="1657" w:type="dxa"/>
                <w:vAlign w:val="bottom"/>
              </w:tcPr>
            </w:tcPrChange>
          </w:tcPr>
          <w:p w14:paraId="7B585B99" w14:textId="3688581C" w:rsidR="00FE3970" w:rsidRPr="00CD0B2D" w:rsidRDefault="00FE3970" w:rsidP="00CD0B2D">
            <w:pPr>
              <w:pStyle w:val="NoSpacing"/>
              <w:ind w:left="-108" w:right="-85"/>
              <w:jc w:val="right"/>
              <w:rPr>
                <w:rFonts w:ascii="Arial" w:hAnsi="Arial" w:cs="Arial"/>
                <w:sz w:val="18"/>
                <w:szCs w:val="18"/>
                <w:rPrChange w:id="8011" w:author="An Phuc Cao" w:date="2024-10-24T13:45:00Z" w16du:dateUtc="2024-10-24T06:45:00Z">
                  <w:rPr>
                    <w:rFonts w:ascii="Arial" w:hAnsi="Arial" w:cs="Arial"/>
                    <w:sz w:val="20"/>
                    <w:szCs w:val="20"/>
                  </w:rPr>
                </w:rPrChange>
              </w:rPr>
            </w:pPr>
            <w:ins w:id="8012" w:author="An Phuc Cao" w:date="2024-10-24T13:44:00Z" w16du:dateUtc="2024-10-24T06:44:00Z">
              <w:r w:rsidRPr="00CD0B2D">
                <w:rPr>
                  <w:rFonts w:ascii="Arial" w:hAnsi="Arial" w:cs="Arial"/>
                  <w:sz w:val="18"/>
                  <w:szCs w:val="18"/>
                  <w:rPrChange w:id="8013" w:author="An Phuc Cao" w:date="2024-10-24T13:45:00Z" w16du:dateUtc="2024-10-24T06:45:00Z">
                    <w:rPr/>
                  </w:rPrChange>
                </w:rPr>
                <w:t xml:space="preserve"> </w:t>
              </w:r>
            </w:ins>
            <w:ins w:id="8014" w:author="An Phuc Cao" w:date="2024-09-30T16:46:00Z" w16du:dateUtc="2024-09-30T09:46:00Z">
              <w:r w:rsidRPr="00CD0B2D">
                <w:rPr>
                  <w:rFonts w:ascii="Arial" w:hAnsi="Arial" w:cs="Arial"/>
                  <w:sz w:val="18"/>
                  <w:szCs w:val="18"/>
                  <w:rPrChange w:id="8015" w:author="An Phuc Cao" w:date="2024-10-24T13:45:00Z" w16du:dateUtc="2024-10-24T06:45:00Z">
                    <w:rPr/>
                  </w:rPrChange>
                </w:rPr>
                <w:t xml:space="preserve">1,005,316,078 </w:t>
              </w:r>
            </w:ins>
          </w:p>
        </w:tc>
      </w:tr>
      <w:tr w:rsidR="00FE3970" w:rsidRPr="00826313" w14:paraId="4ADA6481"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016"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8017" w:author="An Phuc Cao" w:date="2024-10-24T13:45:00Z" w16du:dateUtc="2024-10-24T06:45:00Z">
              <w:tcPr>
                <w:tcW w:w="2070" w:type="dxa"/>
                <w:vAlign w:val="bottom"/>
              </w:tcPr>
            </w:tcPrChange>
          </w:tcPr>
          <w:p w14:paraId="1602C4A5" w14:textId="5D738A82" w:rsidR="00FE3970" w:rsidRPr="00826313" w:rsidRDefault="00FE3970" w:rsidP="00FE3970">
            <w:pPr>
              <w:pStyle w:val="NoSpacing"/>
              <w:ind w:left="-108"/>
              <w:rPr>
                <w:rFonts w:ascii="Arial" w:hAnsi="Arial" w:cs="Arial"/>
                <w:color w:val="000000"/>
                <w:sz w:val="20"/>
                <w:szCs w:val="20"/>
              </w:rPr>
            </w:pPr>
            <w:ins w:id="8018" w:author="An Phuc Cao" w:date="2024-09-30T16:45:00Z" w16du:dateUtc="2024-09-30T09:45:00Z">
              <w:r w:rsidRPr="00DD6812">
                <w:rPr>
                  <w:rFonts w:ascii="Arial" w:hAnsi="Arial" w:cs="Arial"/>
                  <w:sz w:val="18"/>
                  <w:szCs w:val="18"/>
                </w:rPr>
                <w:t>CEE</w:t>
              </w:r>
            </w:ins>
            <w:del w:id="8019" w:author="An Phuc Cao" w:date="2024-09-30T16:45:00Z" w16du:dateUtc="2024-09-30T09:45:00Z">
              <w:r w:rsidRPr="00826313" w:rsidDel="00E85107">
                <w:rPr>
                  <w:rFonts w:ascii="Arial" w:hAnsi="Arial" w:cs="Arial"/>
                  <w:color w:val="000000"/>
                  <w:sz w:val="20"/>
                  <w:szCs w:val="20"/>
                </w:rPr>
                <w:delText>- DIG</w:delText>
              </w:r>
            </w:del>
          </w:p>
        </w:tc>
        <w:tc>
          <w:tcPr>
            <w:tcW w:w="1350" w:type="dxa"/>
            <w:vAlign w:val="bottom"/>
            <w:tcPrChange w:id="8020" w:author="An Phuc Cao" w:date="2024-10-24T13:45:00Z" w16du:dateUtc="2024-10-24T06:45:00Z">
              <w:tcPr>
                <w:tcW w:w="1350" w:type="dxa"/>
                <w:vAlign w:val="bottom"/>
              </w:tcPr>
            </w:tcPrChange>
          </w:tcPr>
          <w:p w14:paraId="033EB55A" w14:textId="27A90AFC" w:rsidR="00FE3970" w:rsidRPr="00CD0B2D" w:rsidRDefault="00FE3970" w:rsidP="00CD0B2D">
            <w:pPr>
              <w:pStyle w:val="NoSpacing"/>
              <w:ind w:left="-126" w:right="-85"/>
              <w:jc w:val="right"/>
              <w:rPr>
                <w:rFonts w:ascii="Arial" w:hAnsi="Arial" w:cs="Arial"/>
                <w:sz w:val="18"/>
                <w:szCs w:val="18"/>
                <w:rPrChange w:id="8021" w:author="An Phuc Cao" w:date="2024-10-24T13:45:00Z" w16du:dateUtc="2024-10-24T06:45:00Z">
                  <w:rPr>
                    <w:rFonts w:ascii="Arial" w:hAnsi="Arial" w:cs="Arial"/>
                    <w:sz w:val="20"/>
                    <w:szCs w:val="20"/>
                  </w:rPr>
                </w:rPrChange>
              </w:rPr>
            </w:pPr>
            <w:ins w:id="8022" w:author="An Phuc Cao" w:date="2024-10-24T13:44:00Z" w16du:dateUtc="2024-10-24T06:44:00Z">
              <w:r w:rsidRPr="00CD0B2D">
                <w:rPr>
                  <w:rFonts w:ascii="Arial" w:hAnsi="Arial" w:cs="Arial"/>
                  <w:sz w:val="18"/>
                  <w:szCs w:val="18"/>
                  <w:rPrChange w:id="8023" w:author="An Phuc Cao" w:date="2024-10-24T13:45:00Z" w16du:dateUtc="2024-10-24T06:45:00Z">
                    <w:rPr/>
                  </w:rPrChange>
                </w:rPr>
                <w:t xml:space="preserve"> 5,698 </w:t>
              </w:r>
            </w:ins>
          </w:p>
        </w:tc>
        <w:tc>
          <w:tcPr>
            <w:tcW w:w="1698" w:type="dxa"/>
            <w:gridSpan w:val="2"/>
            <w:vAlign w:val="bottom"/>
            <w:tcPrChange w:id="8024" w:author="An Phuc Cao" w:date="2024-10-24T13:45:00Z" w16du:dateUtc="2024-10-24T06:45:00Z">
              <w:tcPr>
                <w:tcW w:w="1698" w:type="dxa"/>
                <w:gridSpan w:val="2"/>
                <w:vAlign w:val="bottom"/>
              </w:tcPr>
            </w:tcPrChange>
          </w:tcPr>
          <w:p w14:paraId="17BFF525" w14:textId="1B1723BD" w:rsidR="00FE3970" w:rsidRPr="00CD0B2D" w:rsidRDefault="00FE3970" w:rsidP="00CD0B2D">
            <w:pPr>
              <w:pStyle w:val="NoSpacing"/>
              <w:ind w:right="-85"/>
              <w:jc w:val="right"/>
              <w:rPr>
                <w:rFonts w:ascii="Arial" w:hAnsi="Arial" w:cs="Arial"/>
                <w:sz w:val="18"/>
                <w:szCs w:val="18"/>
                <w:rPrChange w:id="8025" w:author="An Phuc Cao" w:date="2024-10-24T13:45:00Z" w16du:dateUtc="2024-10-24T06:45:00Z">
                  <w:rPr>
                    <w:rFonts w:ascii="Arial" w:hAnsi="Arial" w:cs="Arial"/>
                    <w:sz w:val="20"/>
                    <w:szCs w:val="20"/>
                  </w:rPr>
                </w:rPrChange>
              </w:rPr>
            </w:pPr>
            <w:ins w:id="8026" w:author="An Phuc Cao" w:date="2024-10-24T13:44:00Z" w16du:dateUtc="2024-10-24T06:44:00Z">
              <w:r w:rsidRPr="00CD0B2D">
                <w:rPr>
                  <w:rFonts w:ascii="Arial" w:hAnsi="Arial" w:cs="Arial"/>
                  <w:sz w:val="18"/>
                  <w:szCs w:val="18"/>
                  <w:rPrChange w:id="8027" w:author="An Phuc Cao" w:date="2024-10-24T13:45:00Z" w16du:dateUtc="2024-10-24T06:45:00Z">
                    <w:rPr/>
                  </w:rPrChange>
                </w:rPr>
                <w:t xml:space="preserve"> 91,927,656 </w:t>
              </w:r>
            </w:ins>
          </w:p>
        </w:tc>
        <w:tc>
          <w:tcPr>
            <w:tcW w:w="1392" w:type="dxa"/>
            <w:vAlign w:val="bottom"/>
            <w:tcPrChange w:id="8028" w:author="An Phuc Cao" w:date="2024-10-24T13:45:00Z" w16du:dateUtc="2024-10-24T06:45:00Z">
              <w:tcPr>
                <w:tcW w:w="1392" w:type="dxa"/>
                <w:vAlign w:val="bottom"/>
              </w:tcPr>
            </w:tcPrChange>
          </w:tcPr>
          <w:p w14:paraId="3A2C4FCE" w14:textId="0B3FC6F4" w:rsidR="00FE3970" w:rsidRPr="00CD0B2D" w:rsidRDefault="00FE3970" w:rsidP="00CD0B2D">
            <w:pPr>
              <w:pStyle w:val="NoSpacing"/>
              <w:ind w:left="-228" w:right="-85"/>
              <w:jc w:val="right"/>
              <w:rPr>
                <w:rFonts w:ascii="Arial" w:hAnsi="Arial" w:cs="Arial"/>
                <w:sz w:val="18"/>
                <w:szCs w:val="18"/>
                <w:rPrChange w:id="8029" w:author="An Phuc Cao" w:date="2024-10-24T13:45:00Z" w16du:dateUtc="2024-10-24T06:45:00Z">
                  <w:rPr>
                    <w:rFonts w:ascii="Arial" w:hAnsi="Arial" w:cs="Arial"/>
                    <w:sz w:val="20"/>
                    <w:szCs w:val="20"/>
                  </w:rPr>
                </w:rPrChange>
              </w:rPr>
            </w:pPr>
            <w:ins w:id="8030" w:author="An Phuc Cao" w:date="2024-10-24T13:44:00Z" w16du:dateUtc="2024-10-24T06:44:00Z">
              <w:r w:rsidRPr="00CD0B2D">
                <w:rPr>
                  <w:rFonts w:ascii="Arial" w:hAnsi="Arial" w:cs="Arial"/>
                  <w:sz w:val="18"/>
                  <w:szCs w:val="18"/>
                  <w:rPrChange w:id="8031" w:author="An Phuc Cao" w:date="2024-10-24T13:45:00Z" w16du:dateUtc="2024-10-24T06:45:00Z">
                    <w:rPr/>
                  </w:rPrChange>
                </w:rPr>
                <w:t xml:space="preserve"> </w:t>
              </w:r>
            </w:ins>
            <w:ins w:id="8032" w:author="An Phuc Cao" w:date="2024-09-30T16:46:00Z" w16du:dateUtc="2024-09-30T09:46:00Z">
              <w:r w:rsidRPr="00CD0B2D">
                <w:rPr>
                  <w:rFonts w:ascii="Arial" w:hAnsi="Arial" w:cs="Arial"/>
                  <w:sz w:val="18"/>
                  <w:szCs w:val="18"/>
                  <w:rPrChange w:id="8033" w:author="An Phuc Cao" w:date="2024-10-24T13:45:00Z" w16du:dateUtc="2024-10-24T06:45:00Z">
                    <w:rPr/>
                  </w:rPrChange>
                </w:rPr>
                <w:t xml:space="preserve">5,756 </w:t>
              </w:r>
            </w:ins>
          </w:p>
        </w:tc>
        <w:tc>
          <w:tcPr>
            <w:tcW w:w="1657" w:type="dxa"/>
            <w:vAlign w:val="bottom"/>
            <w:tcPrChange w:id="8034" w:author="An Phuc Cao" w:date="2024-10-24T13:45:00Z" w16du:dateUtc="2024-10-24T06:45:00Z">
              <w:tcPr>
                <w:tcW w:w="1657" w:type="dxa"/>
                <w:vAlign w:val="bottom"/>
              </w:tcPr>
            </w:tcPrChange>
          </w:tcPr>
          <w:p w14:paraId="50FE67A1" w14:textId="70D9745C" w:rsidR="00FE3970" w:rsidRPr="00CD0B2D" w:rsidRDefault="00FE3970" w:rsidP="00CD0B2D">
            <w:pPr>
              <w:pStyle w:val="NoSpacing"/>
              <w:ind w:left="-108" w:right="-85"/>
              <w:jc w:val="right"/>
              <w:rPr>
                <w:rFonts w:ascii="Arial" w:hAnsi="Arial" w:cs="Arial"/>
                <w:sz w:val="18"/>
                <w:szCs w:val="18"/>
                <w:rPrChange w:id="8035" w:author="An Phuc Cao" w:date="2024-10-24T13:45:00Z" w16du:dateUtc="2024-10-24T06:45:00Z">
                  <w:rPr>
                    <w:rFonts w:ascii="Arial" w:hAnsi="Arial" w:cs="Arial"/>
                    <w:sz w:val="20"/>
                    <w:szCs w:val="20"/>
                  </w:rPr>
                </w:rPrChange>
              </w:rPr>
            </w:pPr>
            <w:ins w:id="8036" w:author="An Phuc Cao" w:date="2024-10-24T13:44:00Z" w16du:dateUtc="2024-10-24T06:44:00Z">
              <w:r w:rsidRPr="00CD0B2D">
                <w:rPr>
                  <w:rFonts w:ascii="Arial" w:hAnsi="Arial" w:cs="Arial"/>
                  <w:sz w:val="18"/>
                  <w:szCs w:val="18"/>
                  <w:rPrChange w:id="8037" w:author="An Phuc Cao" w:date="2024-10-24T13:45:00Z" w16du:dateUtc="2024-10-24T06:45:00Z">
                    <w:rPr/>
                  </w:rPrChange>
                </w:rPr>
                <w:t xml:space="preserve"> </w:t>
              </w:r>
            </w:ins>
            <w:ins w:id="8038" w:author="An Phuc Cao" w:date="2024-09-30T16:46:00Z" w16du:dateUtc="2024-09-30T09:46:00Z">
              <w:r w:rsidRPr="00CD0B2D">
                <w:rPr>
                  <w:rFonts w:ascii="Arial" w:hAnsi="Arial" w:cs="Arial"/>
                  <w:sz w:val="18"/>
                  <w:szCs w:val="18"/>
                  <w:rPrChange w:id="8039" w:author="An Phuc Cao" w:date="2024-10-24T13:45:00Z" w16du:dateUtc="2024-10-24T06:45:00Z">
                    <w:rPr/>
                  </w:rPrChange>
                </w:rPr>
                <w:t xml:space="preserve">81,765,532 </w:t>
              </w:r>
            </w:ins>
          </w:p>
        </w:tc>
      </w:tr>
      <w:tr w:rsidR="00FE3970" w:rsidRPr="00826313" w14:paraId="666E5BAB"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040"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041" w:author="An Phuc Cao" w:date="2024-10-24T13:42:00Z"/>
        </w:trPr>
        <w:tc>
          <w:tcPr>
            <w:tcW w:w="2070" w:type="dxa"/>
            <w:vAlign w:val="bottom"/>
            <w:tcPrChange w:id="8042" w:author="An Phuc Cao" w:date="2024-10-24T13:45:00Z" w16du:dateUtc="2024-10-24T06:45:00Z">
              <w:tcPr>
                <w:tcW w:w="2070" w:type="dxa"/>
                <w:vAlign w:val="bottom"/>
              </w:tcPr>
            </w:tcPrChange>
          </w:tcPr>
          <w:p w14:paraId="4E8768C3" w14:textId="69B8BFB9" w:rsidR="00FE3970" w:rsidRPr="00DD6812" w:rsidRDefault="00FE3970" w:rsidP="00FE3970">
            <w:pPr>
              <w:pStyle w:val="NoSpacing"/>
              <w:ind w:left="-108"/>
              <w:rPr>
                <w:ins w:id="8043" w:author="An Phuc Cao" w:date="2024-10-24T13:42:00Z" w16du:dateUtc="2024-10-24T06:42:00Z"/>
                <w:rFonts w:ascii="Arial" w:hAnsi="Arial" w:cs="Arial"/>
                <w:sz w:val="18"/>
                <w:szCs w:val="18"/>
              </w:rPr>
            </w:pPr>
            <w:ins w:id="8044" w:author="An Phuc Cao" w:date="2024-10-24T13:42:00Z" w16du:dateUtc="2024-10-24T06:42:00Z">
              <w:r>
                <w:rPr>
                  <w:rFonts w:ascii="Arial" w:hAnsi="Arial" w:cs="Arial"/>
                  <w:sz w:val="18"/>
                  <w:szCs w:val="18"/>
                </w:rPr>
                <w:t>EMC</w:t>
              </w:r>
            </w:ins>
          </w:p>
        </w:tc>
        <w:tc>
          <w:tcPr>
            <w:tcW w:w="1350" w:type="dxa"/>
            <w:vAlign w:val="bottom"/>
            <w:tcPrChange w:id="8045" w:author="An Phuc Cao" w:date="2024-10-24T13:45:00Z" w16du:dateUtc="2024-10-24T06:45:00Z">
              <w:tcPr>
                <w:tcW w:w="1350" w:type="dxa"/>
                <w:vAlign w:val="bottom"/>
              </w:tcPr>
            </w:tcPrChange>
          </w:tcPr>
          <w:p w14:paraId="3BCADD27" w14:textId="6151E72E" w:rsidR="00FE3970" w:rsidRPr="00CD0B2D" w:rsidRDefault="00FE3970" w:rsidP="00CD0B2D">
            <w:pPr>
              <w:pStyle w:val="NoSpacing"/>
              <w:ind w:left="-126" w:right="-85"/>
              <w:jc w:val="right"/>
              <w:rPr>
                <w:ins w:id="8046" w:author="An Phuc Cao" w:date="2024-10-24T13:42:00Z" w16du:dateUtc="2024-10-24T06:42:00Z"/>
                <w:rFonts w:ascii="Arial" w:hAnsi="Arial" w:cs="Arial"/>
                <w:sz w:val="18"/>
                <w:szCs w:val="18"/>
                <w:rPrChange w:id="8047" w:author="An Phuc Cao" w:date="2024-10-24T13:45:00Z" w16du:dateUtc="2024-10-24T06:45:00Z">
                  <w:rPr>
                    <w:ins w:id="8048" w:author="An Phuc Cao" w:date="2024-10-24T13:42:00Z" w16du:dateUtc="2024-10-24T06:42:00Z"/>
                    <w:rFonts w:ascii="Arial" w:hAnsi="Arial" w:cs="Arial"/>
                    <w:sz w:val="20"/>
                    <w:szCs w:val="20"/>
                  </w:rPr>
                </w:rPrChange>
              </w:rPr>
            </w:pPr>
            <w:ins w:id="8049" w:author="An Phuc Cao" w:date="2024-10-24T13:44:00Z" w16du:dateUtc="2024-10-24T06:44:00Z">
              <w:r w:rsidRPr="00CD0B2D">
                <w:rPr>
                  <w:rFonts w:ascii="Arial" w:hAnsi="Arial" w:cs="Arial"/>
                  <w:sz w:val="18"/>
                  <w:szCs w:val="18"/>
                  <w:rPrChange w:id="8050" w:author="An Phuc Cao" w:date="2024-10-24T13:45:00Z" w16du:dateUtc="2024-10-24T06:45:00Z">
                    <w:rPr/>
                  </w:rPrChange>
                </w:rPr>
                <w:t xml:space="preserve"> 762 </w:t>
              </w:r>
            </w:ins>
          </w:p>
        </w:tc>
        <w:tc>
          <w:tcPr>
            <w:tcW w:w="1698" w:type="dxa"/>
            <w:gridSpan w:val="2"/>
            <w:vAlign w:val="bottom"/>
            <w:tcPrChange w:id="8051" w:author="An Phuc Cao" w:date="2024-10-24T13:45:00Z" w16du:dateUtc="2024-10-24T06:45:00Z">
              <w:tcPr>
                <w:tcW w:w="1698" w:type="dxa"/>
                <w:gridSpan w:val="2"/>
                <w:vAlign w:val="bottom"/>
              </w:tcPr>
            </w:tcPrChange>
          </w:tcPr>
          <w:p w14:paraId="7092F29D" w14:textId="1E1EAFFF" w:rsidR="00FE3970" w:rsidRPr="00CD0B2D" w:rsidRDefault="00FE3970" w:rsidP="00CD0B2D">
            <w:pPr>
              <w:pStyle w:val="NoSpacing"/>
              <w:ind w:right="-85"/>
              <w:jc w:val="right"/>
              <w:rPr>
                <w:ins w:id="8052" w:author="An Phuc Cao" w:date="2024-10-24T13:42:00Z" w16du:dateUtc="2024-10-24T06:42:00Z"/>
                <w:rFonts w:ascii="Arial" w:hAnsi="Arial" w:cs="Arial"/>
                <w:sz w:val="18"/>
                <w:szCs w:val="18"/>
                <w:rPrChange w:id="8053" w:author="An Phuc Cao" w:date="2024-10-24T13:45:00Z" w16du:dateUtc="2024-10-24T06:45:00Z">
                  <w:rPr>
                    <w:ins w:id="8054" w:author="An Phuc Cao" w:date="2024-10-24T13:42:00Z" w16du:dateUtc="2024-10-24T06:42:00Z"/>
                    <w:rFonts w:ascii="Arial" w:hAnsi="Arial" w:cs="Arial"/>
                    <w:sz w:val="20"/>
                    <w:szCs w:val="20"/>
                  </w:rPr>
                </w:rPrChange>
              </w:rPr>
            </w:pPr>
            <w:ins w:id="8055" w:author="An Phuc Cao" w:date="2024-10-24T13:44:00Z" w16du:dateUtc="2024-10-24T06:44:00Z">
              <w:r w:rsidRPr="00CD0B2D">
                <w:rPr>
                  <w:rFonts w:ascii="Arial" w:hAnsi="Arial" w:cs="Arial"/>
                  <w:sz w:val="18"/>
                  <w:szCs w:val="18"/>
                  <w:rPrChange w:id="8056" w:author="An Phuc Cao" w:date="2024-10-24T13:45:00Z" w16du:dateUtc="2024-10-24T06:45:00Z">
                    <w:rPr/>
                  </w:rPrChange>
                </w:rPr>
                <w:t xml:space="preserve"> 17,001,904 </w:t>
              </w:r>
            </w:ins>
          </w:p>
        </w:tc>
        <w:tc>
          <w:tcPr>
            <w:tcW w:w="1392" w:type="dxa"/>
            <w:vAlign w:val="bottom"/>
            <w:tcPrChange w:id="8057" w:author="An Phuc Cao" w:date="2024-10-24T13:45:00Z" w16du:dateUtc="2024-10-24T06:45:00Z">
              <w:tcPr>
                <w:tcW w:w="1392" w:type="dxa"/>
                <w:vAlign w:val="bottom"/>
              </w:tcPr>
            </w:tcPrChange>
          </w:tcPr>
          <w:p w14:paraId="50725BE2" w14:textId="1A528CC6" w:rsidR="00FE3970" w:rsidRPr="00CD0B2D" w:rsidRDefault="00FE3970" w:rsidP="00CD0B2D">
            <w:pPr>
              <w:pStyle w:val="NoSpacing"/>
              <w:ind w:left="-228" w:right="-85"/>
              <w:jc w:val="right"/>
              <w:rPr>
                <w:ins w:id="8058" w:author="An Phuc Cao" w:date="2024-10-24T13:42:00Z" w16du:dateUtc="2024-10-24T06:42:00Z"/>
                <w:rFonts w:ascii="Arial" w:hAnsi="Arial" w:cs="Arial"/>
                <w:sz w:val="18"/>
                <w:szCs w:val="18"/>
              </w:rPr>
            </w:pPr>
            <w:ins w:id="8059" w:author="An Phuc Cao" w:date="2024-10-24T13:44:00Z" w16du:dateUtc="2024-10-24T06:44:00Z">
              <w:r w:rsidRPr="00CD0B2D">
                <w:rPr>
                  <w:rFonts w:ascii="Arial" w:hAnsi="Arial" w:cs="Arial"/>
                  <w:sz w:val="18"/>
                  <w:szCs w:val="18"/>
                  <w:rPrChange w:id="8060" w:author="An Phuc Cao" w:date="2024-10-24T13:45:00Z" w16du:dateUtc="2024-10-24T06:45:00Z">
                    <w:rPr/>
                  </w:rPrChange>
                </w:rPr>
                <w:t xml:space="preserve"> 840 </w:t>
              </w:r>
            </w:ins>
          </w:p>
        </w:tc>
        <w:tc>
          <w:tcPr>
            <w:tcW w:w="1657" w:type="dxa"/>
            <w:vAlign w:val="bottom"/>
            <w:tcPrChange w:id="8061" w:author="An Phuc Cao" w:date="2024-10-24T13:45:00Z" w16du:dateUtc="2024-10-24T06:45:00Z">
              <w:tcPr>
                <w:tcW w:w="1657" w:type="dxa"/>
                <w:vAlign w:val="bottom"/>
              </w:tcPr>
            </w:tcPrChange>
          </w:tcPr>
          <w:p w14:paraId="4E3BC7D7" w14:textId="6BEF582D" w:rsidR="00FE3970" w:rsidRPr="00CD0B2D" w:rsidRDefault="00FE3970" w:rsidP="00CD0B2D">
            <w:pPr>
              <w:pStyle w:val="NoSpacing"/>
              <w:ind w:left="-108" w:right="-85"/>
              <w:jc w:val="right"/>
              <w:rPr>
                <w:ins w:id="8062" w:author="An Phuc Cao" w:date="2024-10-24T13:42:00Z" w16du:dateUtc="2024-10-24T06:42:00Z"/>
                <w:rFonts w:ascii="Arial" w:hAnsi="Arial" w:cs="Arial"/>
                <w:sz w:val="18"/>
                <w:szCs w:val="18"/>
              </w:rPr>
            </w:pPr>
            <w:ins w:id="8063" w:author="An Phuc Cao" w:date="2024-10-24T13:44:00Z" w16du:dateUtc="2024-10-24T06:44:00Z">
              <w:r w:rsidRPr="00CD0B2D">
                <w:rPr>
                  <w:rFonts w:ascii="Arial" w:hAnsi="Arial" w:cs="Arial"/>
                  <w:sz w:val="18"/>
                  <w:szCs w:val="18"/>
                  <w:rPrChange w:id="8064" w:author="An Phuc Cao" w:date="2024-10-24T13:45:00Z" w16du:dateUtc="2024-10-24T06:45:00Z">
                    <w:rPr/>
                  </w:rPrChange>
                </w:rPr>
                <w:t xml:space="preserve"> 21,164,198 </w:t>
              </w:r>
            </w:ins>
          </w:p>
        </w:tc>
      </w:tr>
      <w:tr w:rsidR="00FE3970" w:rsidRPr="00826313" w14:paraId="6D86CA78"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065"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8066" w:author="An Phuc Cao" w:date="2024-10-24T13:45:00Z" w16du:dateUtc="2024-10-24T06:45:00Z">
              <w:tcPr>
                <w:tcW w:w="2070" w:type="dxa"/>
                <w:vAlign w:val="bottom"/>
              </w:tcPr>
            </w:tcPrChange>
          </w:tcPr>
          <w:p w14:paraId="44EEBD06" w14:textId="2C480A8B" w:rsidR="00FE3970" w:rsidRPr="00826313" w:rsidRDefault="00FE3970" w:rsidP="00FE3970">
            <w:pPr>
              <w:pStyle w:val="NoSpacing"/>
              <w:ind w:left="-108"/>
              <w:rPr>
                <w:rFonts w:ascii="Arial" w:hAnsi="Arial" w:cs="Arial"/>
                <w:color w:val="000000"/>
                <w:sz w:val="20"/>
                <w:szCs w:val="20"/>
              </w:rPr>
            </w:pPr>
            <w:ins w:id="8067" w:author="An Phuc Cao" w:date="2024-09-30T16:45:00Z" w16du:dateUtc="2024-09-30T09:45:00Z">
              <w:r w:rsidRPr="00DD6812">
                <w:rPr>
                  <w:rFonts w:ascii="Arial" w:hAnsi="Arial" w:cs="Arial"/>
                  <w:sz w:val="18"/>
                  <w:szCs w:val="18"/>
                </w:rPr>
                <w:t>VIS</w:t>
              </w:r>
            </w:ins>
            <w:del w:id="8068" w:author="An Phuc Cao" w:date="2024-09-30T16:45:00Z" w16du:dateUtc="2024-09-30T09:45:00Z">
              <w:r w:rsidRPr="00826313" w:rsidDel="00E85107">
                <w:rPr>
                  <w:rFonts w:ascii="Arial" w:hAnsi="Arial" w:cs="Arial"/>
                  <w:color w:val="000000"/>
                  <w:sz w:val="20"/>
                  <w:szCs w:val="20"/>
                </w:rPr>
                <w:delText>Other securities</w:delText>
              </w:r>
            </w:del>
          </w:p>
        </w:tc>
        <w:tc>
          <w:tcPr>
            <w:tcW w:w="1350" w:type="dxa"/>
            <w:vAlign w:val="bottom"/>
            <w:tcPrChange w:id="8069" w:author="An Phuc Cao" w:date="2024-10-24T13:45:00Z" w16du:dateUtc="2024-10-24T06:45:00Z">
              <w:tcPr>
                <w:tcW w:w="1350" w:type="dxa"/>
                <w:vAlign w:val="bottom"/>
              </w:tcPr>
            </w:tcPrChange>
          </w:tcPr>
          <w:p w14:paraId="15D677C8" w14:textId="5816A4CA" w:rsidR="00FE3970" w:rsidRPr="00CD0B2D" w:rsidRDefault="00FE3970" w:rsidP="00CD0B2D">
            <w:pPr>
              <w:pStyle w:val="NoSpacing"/>
              <w:ind w:left="-126" w:right="-85"/>
              <w:jc w:val="right"/>
              <w:rPr>
                <w:rFonts w:ascii="Arial" w:hAnsi="Arial" w:cs="Arial"/>
                <w:sz w:val="18"/>
                <w:szCs w:val="18"/>
                <w:rPrChange w:id="8070" w:author="An Phuc Cao" w:date="2024-10-24T13:45:00Z" w16du:dateUtc="2024-10-24T06:45:00Z">
                  <w:rPr>
                    <w:rFonts w:ascii="Arial" w:hAnsi="Arial" w:cs="Arial"/>
                    <w:sz w:val="20"/>
                    <w:szCs w:val="20"/>
                  </w:rPr>
                </w:rPrChange>
              </w:rPr>
            </w:pPr>
            <w:ins w:id="8071" w:author="An Phuc Cao" w:date="2024-10-24T13:44:00Z" w16du:dateUtc="2024-10-24T06:44:00Z">
              <w:r w:rsidRPr="00CD0B2D">
                <w:rPr>
                  <w:rFonts w:ascii="Arial" w:hAnsi="Arial" w:cs="Arial"/>
                  <w:sz w:val="18"/>
                  <w:szCs w:val="18"/>
                  <w:rPrChange w:id="8072" w:author="An Phuc Cao" w:date="2024-10-24T13:45:00Z" w16du:dateUtc="2024-10-24T06:45:00Z">
                    <w:rPr/>
                  </w:rPrChange>
                </w:rPr>
                <w:t xml:space="preserve"> 967 </w:t>
              </w:r>
            </w:ins>
          </w:p>
        </w:tc>
        <w:tc>
          <w:tcPr>
            <w:tcW w:w="1698" w:type="dxa"/>
            <w:gridSpan w:val="2"/>
            <w:vAlign w:val="bottom"/>
            <w:tcPrChange w:id="8073" w:author="An Phuc Cao" w:date="2024-10-24T13:45:00Z" w16du:dateUtc="2024-10-24T06:45:00Z">
              <w:tcPr>
                <w:tcW w:w="1698" w:type="dxa"/>
                <w:gridSpan w:val="2"/>
                <w:vAlign w:val="bottom"/>
              </w:tcPr>
            </w:tcPrChange>
          </w:tcPr>
          <w:p w14:paraId="5FBDFD02" w14:textId="77BCCFB1" w:rsidR="00FE3970" w:rsidRPr="00CD0B2D" w:rsidRDefault="00FE3970" w:rsidP="00CD0B2D">
            <w:pPr>
              <w:pStyle w:val="NoSpacing"/>
              <w:ind w:right="-85"/>
              <w:jc w:val="right"/>
              <w:rPr>
                <w:rFonts w:ascii="Arial" w:hAnsi="Arial" w:cs="Arial"/>
                <w:sz w:val="18"/>
                <w:szCs w:val="18"/>
                <w:rPrChange w:id="8074" w:author="An Phuc Cao" w:date="2024-10-24T13:45:00Z" w16du:dateUtc="2024-10-24T06:45:00Z">
                  <w:rPr>
                    <w:rFonts w:ascii="Arial" w:hAnsi="Arial" w:cs="Arial"/>
                    <w:sz w:val="20"/>
                    <w:szCs w:val="20"/>
                  </w:rPr>
                </w:rPrChange>
              </w:rPr>
            </w:pPr>
            <w:ins w:id="8075" w:author="An Phuc Cao" w:date="2024-10-24T13:44:00Z" w16du:dateUtc="2024-10-24T06:44:00Z">
              <w:r w:rsidRPr="00CD0B2D">
                <w:rPr>
                  <w:rFonts w:ascii="Arial" w:hAnsi="Arial" w:cs="Arial"/>
                  <w:sz w:val="18"/>
                  <w:szCs w:val="18"/>
                  <w:rPrChange w:id="8076" w:author="An Phuc Cao" w:date="2024-10-24T13:45:00Z" w16du:dateUtc="2024-10-24T06:45:00Z">
                    <w:rPr/>
                  </w:rPrChange>
                </w:rPr>
                <w:t xml:space="preserve"> 15,230,333 </w:t>
              </w:r>
            </w:ins>
          </w:p>
        </w:tc>
        <w:tc>
          <w:tcPr>
            <w:tcW w:w="1392" w:type="dxa"/>
            <w:vAlign w:val="bottom"/>
            <w:tcPrChange w:id="8077" w:author="An Phuc Cao" w:date="2024-10-24T13:45:00Z" w16du:dateUtc="2024-10-24T06:45:00Z">
              <w:tcPr>
                <w:tcW w:w="1392" w:type="dxa"/>
                <w:vAlign w:val="bottom"/>
              </w:tcPr>
            </w:tcPrChange>
          </w:tcPr>
          <w:p w14:paraId="16A02F43" w14:textId="2E5A883B" w:rsidR="00FE3970" w:rsidRPr="00CD0B2D" w:rsidRDefault="00FE3970" w:rsidP="00CD0B2D">
            <w:pPr>
              <w:pStyle w:val="NoSpacing"/>
              <w:ind w:left="-228" w:right="-85"/>
              <w:jc w:val="right"/>
              <w:rPr>
                <w:rFonts w:ascii="Arial" w:hAnsi="Arial" w:cs="Arial"/>
                <w:sz w:val="18"/>
                <w:szCs w:val="18"/>
                <w:rPrChange w:id="8078" w:author="An Phuc Cao" w:date="2024-10-24T13:45:00Z" w16du:dateUtc="2024-10-24T06:45:00Z">
                  <w:rPr>
                    <w:rFonts w:ascii="Arial" w:hAnsi="Arial" w:cs="Arial"/>
                    <w:sz w:val="20"/>
                    <w:szCs w:val="20"/>
                  </w:rPr>
                </w:rPrChange>
              </w:rPr>
            </w:pPr>
            <w:ins w:id="8079" w:author="An Phuc Cao" w:date="2024-10-24T13:44:00Z" w16du:dateUtc="2024-10-24T06:44:00Z">
              <w:r w:rsidRPr="00CD0B2D">
                <w:rPr>
                  <w:rFonts w:ascii="Arial" w:hAnsi="Arial" w:cs="Arial"/>
                  <w:sz w:val="18"/>
                  <w:szCs w:val="18"/>
                  <w:rPrChange w:id="8080" w:author="An Phuc Cao" w:date="2024-10-24T13:45:00Z" w16du:dateUtc="2024-10-24T06:45:00Z">
                    <w:rPr/>
                  </w:rPrChange>
                </w:rPr>
                <w:t xml:space="preserve"> </w:t>
              </w:r>
            </w:ins>
            <w:ins w:id="8081" w:author="An Phuc Cao" w:date="2024-09-30T16:46:00Z" w16du:dateUtc="2024-09-30T09:46:00Z">
              <w:r w:rsidRPr="00CD0B2D">
                <w:rPr>
                  <w:rFonts w:ascii="Arial" w:hAnsi="Arial" w:cs="Arial"/>
                  <w:sz w:val="18"/>
                  <w:szCs w:val="18"/>
                  <w:rPrChange w:id="8082" w:author="An Phuc Cao" w:date="2024-10-24T13:45:00Z" w16du:dateUtc="2024-10-24T06:45:00Z">
                    <w:rPr/>
                  </w:rPrChange>
                </w:rPr>
                <w:t xml:space="preserve">1,127 </w:t>
              </w:r>
            </w:ins>
          </w:p>
        </w:tc>
        <w:tc>
          <w:tcPr>
            <w:tcW w:w="1657" w:type="dxa"/>
            <w:vAlign w:val="bottom"/>
            <w:tcPrChange w:id="8083" w:author="An Phuc Cao" w:date="2024-10-24T13:45:00Z" w16du:dateUtc="2024-10-24T06:45:00Z">
              <w:tcPr>
                <w:tcW w:w="1657" w:type="dxa"/>
                <w:vAlign w:val="bottom"/>
              </w:tcPr>
            </w:tcPrChange>
          </w:tcPr>
          <w:p w14:paraId="1A41E8A5" w14:textId="5C6B133B" w:rsidR="00FE3970" w:rsidRPr="00CD0B2D" w:rsidRDefault="00FE3970" w:rsidP="00CD0B2D">
            <w:pPr>
              <w:pStyle w:val="NoSpacing"/>
              <w:ind w:left="-108" w:right="-85"/>
              <w:jc w:val="right"/>
              <w:rPr>
                <w:rFonts w:ascii="Arial" w:hAnsi="Arial" w:cs="Arial"/>
                <w:sz w:val="18"/>
                <w:szCs w:val="18"/>
                <w:rPrChange w:id="8084" w:author="An Phuc Cao" w:date="2024-10-24T13:45:00Z" w16du:dateUtc="2024-10-24T06:45:00Z">
                  <w:rPr>
                    <w:rFonts w:ascii="Arial" w:hAnsi="Arial" w:cs="Arial"/>
                    <w:sz w:val="20"/>
                    <w:szCs w:val="20"/>
                  </w:rPr>
                </w:rPrChange>
              </w:rPr>
            </w:pPr>
            <w:ins w:id="8085" w:author="An Phuc Cao" w:date="2024-10-24T13:44:00Z" w16du:dateUtc="2024-10-24T06:44:00Z">
              <w:r w:rsidRPr="00CD0B2D">
                <w:rPr>
                  <w:rFonts w:ascii="Arial" w:hAnsi="Arial" w:cs="Arial"/>
                  <w:sz w:val="18"/>
                  <w:szCs w:val="18"/>
                  <w:rPrChange w:id="8086" w:author="An Phuc Cao" w:date="2024-10-24T13:45:00Z" w16du:dateUtc="2024-10-24T06:45:00Z">
                    <w:rPr/>
                  </w:rPrChange>
                </w:rPr>
                <w:t xml:space="preserve"> </w:t>
              </w:r>
            </w:ins>
            <w:ins w:id="8087" w:author="An Phuc Cao" w:date="2024-09-30T16:46:00Z" w16du:dateUtc="2024-09-30T09:46:00Z">
              <w:r w:rsidRPr="00CD0B2D">
                <w:rPr>
                  <w:rFonts w:ascii="Arial" w:hAnsi="Arial" w:cs="Arial"/>
                  <w:sz w:val="18"/>
                  <w:szCs w:val="18"/>
                  <w:rPrChange w:id="8088" w:author="An Phuc Cao" w:date="2024-10-24T13:45:00Z" w16du:dateUtc="2024-10-24T06:45:00Z">
                    <w:rPr/>
                  </w:rPrChange>
                </w:rPr>
                <w:t xml:space="preserve">15,449,075 </w:t>
              </w:r>
            </w:ins>
          </w:p>
        </w:tc>
      </w:tr>
      <w:tr w:rsidR="00FE3970" w:rsidRPr="00826313" w14:paraId="76607277"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089"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8090" w:author="An Phuc Cao" w:date="2024-10-24T13:45:00Z" w16du:dateUtc="2024-10-24T06:45:00Z">
              <w:tcPr>
                <w:tcW w:w="2070" w:type="dxa"/>
              </w:tcPr>
            </w:tcPrChange>
          </w:tcPr>
          <w:p w14:paraId="67125733" w14:textId="3BE46A88" w:rsidR="00FE3970" w:rsidRPr="00826313" w:rsidRDefault="00FE3970" w:rsidP="00FE3970">
            <w:pPr>
              <w:pStyle w:val="NoSpacing"/>
              <w:ind w:left="-108"/>
              <w:rPr>
                <w:rFonts w:ascii="Arial" w:hAnsi="Arial" w:cs="Arial"/>
                <w:iCs/>
                <w:sz w:val="20"/>
                <w:szCs w:val="20"/>
              </w:rPr>
            </w:pPr>
            <w:ins w:id="8091" w:author="An Phuc Cao" w:date="2024-09-30T16:45:00Z" w16du:dateUtc="2024-09-30T09:45:00Z">
              <w:r w:rsidRPr="00DD6812">
                <w:rPr>
                  <w:rFonts w:ascii="Arial" w:hAnsi="Arial" w:cs="Arial"/>
                  <w:sz w:val="18"/>
                  <w:szCs w:val="18"/>
                </w:rPr>
                <w:t>T</w:t>
              </w:r>
            </w:ins>
            <w:ins w:id="8092" w:author="An Phuc Cao" w:date="2024-10-24T13:42:00Z" w16du:dateUtc="2024-10-24T06:42:00Z">
              <w:r>
                <w:rPr>
                  <w:rFonts w:ascii="Arial" w:hAnsi="Arial" w:cs="Arial"/>
                  <w:sz w:val="18"/>
                  <w:szCs w:val="18"/>
                </w:rPr>
                <w:t>HI</w:t>
              </w:r>
            </w:ins>
          </w:p>
        </w:tc>
        <w:tc>
          <w:tcPr>
            <w:tcW w:w="1350" w:type="dxa"/>
            <w:vAlign w:val="bottom"/>
            <w:tcPrChange w:id="8093" w:author="An Phuc Cao" w:date="2024-10-24T13:45:00Z" w16du:dateUtc="2024-10-24T06:45:00Z">
              <w:tcPr>
                <w:tcW w:w="1350" w:type="dxa"/>
                <w:vAlign w:val="bottom"/>
              </w:tcPr>
            </w:tcPrChange>
          </w:tcPr>
          <w:p w14:paraId="45A8383D" w14:textId="12CDADA1" w:rsidR="00FE3970" w:rsidRPr="00CD0B2D" w:rsidRDefault="00FE3970" w:rsidP="00CD0B2D">
            <w:pPr>
              <w:pStyle w:val="NoSpacing"/>
              <w:ind w:left="-126" w:right="-85"/>
              <w:jc w:val="right"/>
              <w:rPr>
                <w:rFonts w:ascii="Arial" w:hAnsi="Arial" w:cs="Arial"/>
                <w:sz w:val="18"/>
                <w:szCs w:val="18"/>
                <w:rPrChange w:id="8094" w:author="An Phuc Cao" w:date="2024-10-24T13:45:00Z" w16du:dateUtc="2024-10-24T06:45:00Z">
                  <w:rPr>
                    <w:rFonts w:ascii="Arial" w:hAnsi="Arial" w:cs="Arial"/>
                    <w:sz w:val="20"/>
                    <w:szCs w:val="20"/>
                  </w:rPr>
                </w:rPrChange>
              </w:rPr>
            </w:pPr>
            <w:ins w:id="8095" w:author="An Phuc Cao" w:date="2024-10-24T13:44:00Z" w16du:dateUtc="2024-10-24T06:44:00Z">
              <w:r w:rsidRPr="00CD0B2D">
                <w:rPr>
                  <w:rFonts w:ascii="Arial" w:hAnsi="Arial" w:cs="Arial"/>
                  <w:sz w:val="18"/>
                  <w:szCs w:val="18"/>
                  <w:rPrChange w:id="8096" w:author="An Phuc Cao" w:date="2024-10-24T13:45:00Z" w16du:dateUtc="2024-10-24T06:45:00Z">
                    <w:rPr/>
                  </w:rPrChange>
                </w:rPr>
                <w:t>224</w:t>
              </w:r>
            </w:ins>
          </w:p>
        </w:tc>
        <w:tc>
          <w:tcPr>
            <w:tcW w:w="1698" w:type="dxa"/>
            <w:gridSpan w:val="2"/>
            <w:vAlign w:val="bottom"/>
            <w:tcPrChange w:id="8097" w:author="An Phuc Cao" w:date="2024-10-24T13:45:00Z" w16du:dateUtc="2024-10-24T06:45:00Z">
              <w:tcPr>
                <w:tcW w:w="1698" w:type="dxa"/>
                <w:gridSpan w:val="2"/>
                <w:vAlign w:val="bottom"/>
              </w:tcPr>
            </w:tcPrChange>
          </w:tcPr>
          <w:p w14:paraId="61824789" w14:textId="778AC23E" w:rsidR="00FE3970" w:rsidRPr="00CD0B2D" w:rsidRDefault="00FE3970" w:rsidP="00CD0B2D">
            <w:pPr>
              <w:pStyle w:val="NoSpacing"/>
              <w:ind w:right="-85"/>
              <w:jc w:val="right"/>
              <w:rPr>
                <w:rFonts w:ascii="Arial" w:hAnsi="Arial" w:cs="Arial"/>
                <w:sz w:val="18"/>
                <w:szCs w:val="18"/>
                <w:rPrChange w:id="8098" w:author="An Phuc Cao" w:date="2024-10-24T13:45:00Z" w16du:dateUtc="2024-10-24T06:45:00Z">
                  <w:rPr>
                    <w:rFonts w:ascii="Arial" w:hAnsi="Arial" w:cs="Arial"/>
                    <w:sz w:val="20"/>
                    <w:szCs w:val="20"/>
                  </w:rPr>
                </w:rPrChange>
              </w:rPr>
            </w:pPr>
            <w:ins w:id="8099" w:author="An Phuc Cao" w:date="2024-10-24T13:44:00Z" w16du:dateUtc="2024-10-24T06:44:00Z">
              <w:r w:rsidRPr="00CD0B2D">
                <w:rPr>
                  <w:rFonts w:ascii="Arial" w:hAnsi="Arial" w:cs="Arial"/>
                  <w:sz w:val="18"/>
                  <w:szCs w:val="18"/>
                  <w:rPrChange w:id="8100" w:author="An Phuc Cao" w:date="2024-10-24T13:45:00Z" w16du:dateUtc="2024-10-24T06:45:00Z">
                    <w:rPr/>
                  </w:rPrChange>
                </w:rPr>
                <w:t xml:space="preserve"> 6,000,690 </w:t>
              </w:r>
            </w:ins>
          </w:p>
        </w:tc>
        <w:tc>
          <w:tcPr>
            <w:tcW w:w="1392" w:type="dxa"/>
            <w:vAlign w:val="bottom"/>
            <w:tcPrChange w:id="8101" w:author="An Phuc Cao" w:date="2024-10-24T13:45:00Z" w16du:dateUtc="2024-10-24T06:45:00Z">
              <w:tcPr>
                <w:tcW w:w="1392" w:type="dxa"/>
                <w:vAlign w:val="bottom"/>
              </w:tcPr>
            </w:tcPrChange>
          </w:tcPr>
          <w:p w14:paraId="5DFF48A1" w14:textId="48CF2EE8" w:rsidR="00FE3970" w:rsidRPr="00CD0B2D" w:rsidRDefault="00FE3970" w:rsidP="00CD0B2D">
            <w:pPr>
              <w:pStyle w:val="NoSpacing"/>
              <w:ind w:left="-228" w:right="-85"/>
              <w:jc w:val="right"/>
              <w:rPr>
                <w:rFonts w:ascii="Arial" w:hAnsi="Arial" w:cs="Arial"/>
                <w:sz w:val="18"/>
                <w:szCs w:val="18"/>
                <w:rPrChange w:id="8102" w:author="An Phuc Cao" w:date="2024-10-24T13:45:00Z" w16du:dateUtc="2024-10-24T06:45:00Z">
                  <w:rPr>
                    <w:rFonts w:ascii="Arial" w:hAnsi="Arial" w:cs="Arial"/>
                    <w:sz w:val="20"/>
                    <w:szCs w:val="20"/>
                  </w:rPr>
                </w:rPrChange>
              </w:rPr>
            </w:pPr>
            <w:ins w:id="8103" w:author="An Phuc Cao" w:date="2024-10-24T13:44:00Z" w16du:dateUtc="2024-10-24T06:44:00Z">
              <w:r w:rsidRPr="00CD0B2D">
                <w:rPr>
                  <w:rFonts w:ascii="Arial" w:hAnsi="Arial" w:cs="Arial"/>
                  <w:sz w:val="18"/>
                  <w:szCs w:val="18"/>
                  <w:rPrChange w:id="8104" w:author="An Phuc Cao" w:date="2024-10-24T13:45:00Z" w16du:dateUtc="2024-10-24T06:45:00Z">
                    <w:rPr/>
                  </w:rPrChange>
                </w:rPr>
                <w:t xml:space="preserve"> 224 </w:t>
              </w:r>
            </w:ins>
          </w:p>
        </w:tc>
        <w:tc>
          <w:tcPr>
            <w:tcW w:w="1657" w:type="dxa"/>
            <w:vAlign w:val="bottom"/>
            <w:tcPrChange w:id="8105" w:author="An Phuc Cao" w:date="2024-10-24T13:45:00Z" w16du:dateUtc="2024-10-24T06:45:00Z">
              <w:tcPr>
                <w:tcW w:w="1657" w:type="dxa"/>
                <w:vAlign w:val="bottom"/>
              </w:tcPr>
            </w:tcPrChange>
          </w:tcPr>
          <w:p w14:paraId="25923DFA" w14:textId="7D7EA5EC" w:rsidR="00FE3970" w:rsidRPr="00CD0B2D" w:rsidRDefault="00FE3970" w:rsidP="00CD0B2D">
            <w:pPr>
              <w:pStyle w:val="NoSpacing"/>
              <w:ind w:left="-108" w:right="-85"/>
              <w:jc w:val="right"/>
              <w:rPr>
                <w:rFonts w:ascii="Arial" w:hAnsi="Arial" w:cs="Arial"/>
                <w:sz w:val="18"/>
                <w:szCs w:val="18"/>
                <w:rPrChange w:id="8106" w:author="An Phuc Cao" w:date="2024-10-24T13:45:00Z" w16du:dateUtc="2024-10-24T06:45:00Z">
                  <w:rPr>
                    <w:rFonts w:ascii="Arial" w:hAnsi="Arial" w:cs="Arial"/>
                    <w:sz w:val="20"/>
                    <w:szCs w:val="20"/>
                  </w:rPr>
                </w:rPrChange>
              </w:rPr>
            </w:pPr>
            <w:ins w:id="8107" w:author="An Phuc Cao" w:date="2024-10-24T13:44:00Z" w16du:dateUtc="2024-10-24T06:44:00Z">
              <w:r w:rsidRPr="00CD0B2D">
                <w:rPr>
                  <w:rFonts w:ascii="Arial" w:hAnsi="Arial" w:cs="Arial"/>
                  <w:sz w:val="18"/>
                  <w:szCs w:val="18"/>
                  <w:rPrChange w:id="8108" w:author="An Phuc Cao" w:date="2024-10-24T13:45:00Z" w16du:dateUtc="2024-10-24T06:45:00Z">
                    <w:rPr/>
                  </w:rPrChange>
                </w:rPr>
                <w:t xml:space="preserve"> 5,382,243 </w:t>
              </w:r>
            </w:ins>
          </w:p>
        </w:tc>
      </w:tr>
      <w:tr w:rsidR="00967524" w:rsidRPr="00826313" w14:paraId="67B0E99A"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109"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8110" w:author="An Phuc Cao" w:date="2024-10-24T13:45:00Z" w16du:dateUtc="2024-10-24T06:45:00Z">
              <w:tcPr>
                <w:tcW w:w="2070" w:type="dxa"/>
              </w:tcPr>
            </w:tcPrChange>
          </w:tcPr>
          <w:p w14:paraId="6D14267B" w14:textId="75A0B6E6" w:rsidR="00967524" w:rsidRPr="00826313" w:rsidRDefault="00967524" w:rsidP="00967524">
            <w:pPr>
              <w:pStyle w:val="NoSpacing"/>
              <w:ind w:left="-108"/>
              <w:rPr>
                <w:rFonts w:ascii="Arial" w:hAnsi="Arial" w:cs="Arial"/>
                <w:b/>
                <w:bCs/>
                <w:i/>
                <w:sz w:val="20"/>
                <w:szCs w:val="20"/>
              </w:rPr>
            </w:pPr>
            <w:ins w:id="8111" w:author="An Phuc Cao" w:date="2024-09-30T16:45:00Z" w16du:dateUtc="2024-09-30T09:45:00Z">
              <w:r w:rsidRPr="00DD6812">
                <w:rPr>
                  <w:rFonts w:ascii="Arial" w:hAnsi="Arial" w:cs="Arial"/>
                  <w:b/>
                  <w:bCs/>
                  <w:i/>
                  <w:iCs/>
                  <w:sz w:val="18"/>
                  <w:szCs w:val="18"/>
                </w:rPr>
                <w:t>Listed fund units</w:t>
              </w:r>
            </w:ins>
            <w:del w:id="8112" w:author="An Phuc Cao" w:date="2024-09-30T16:45:00Z" w16du:dateUtc="2024-09-30T09:45:00Z">
              <w:r w:rsidRPr="00826313" w:rsidDel="00E85107">
                <w:rPr>
                  <w:rFonts w:ascii="Arial" w:hAnsi="Arial" w:cs="Arial"/>
                  <w:b/>
                  <w:bCs/>
                  <w:i/>
                  <w:sz w:val="20"/>
                  <w:szCs w:val="20"/>
                </w:rPr>
                <w:delText>Fund units</w:delText>
              </w:r>
            </w:del>
          </w:p>
        </w:tc>
        <w:tc>
          <w:tcPr>
            <w:tcW w:w="1350" w:type="dxa"/>
            <w:vAlign w:val="bottom"/>
            <w:tcPrChange w:id="8113" w:author="An Phuc Cao" w:date="2024-10-24T13:45:00Z" w16du:dateUtc="2024-10-24T06:45:00Z">
              <w:tcPr>
                <w:tcW w:w="1350" w:type="dxa"/>
                <w:vAlign w:val="bottom"/>
              </w:tcPr>
            </w:tcPrChange>
          </w:tcPr>
          <w:p w14:paraId="39152236" w14:textId="12FB8E72" w:rsidR="00967524" w:rsidRPr="00CD0B2D" w:rsidRDefault="00967524" w:rsidP="00CD0B2D">
            <w:pPr>
              <w:pStyle w:val="NoSpacing"/>
              <w:ind w:left="-126" w:right="-85"/>
              <w:jc w:val="right"/>
              <w:rPr>
                <w:rFonts w:ascii="Arial" w:hAnsi="Arial" w:cs="Arial"/>
                <w:b/>
                <w:bCs/>
                <w:i/>
                <w:sz w:val="18"/>
                <w:szCs w:val="18"/>
                <w:rPrChange w:id="8114" w:author="An Phuc Cao" w:date="2024-10-24T13:46:00Z" w16du:dateUtc="2024-10-24T06:46:00Z">
                  <w:rPr>
                    <w:rFonts w:ascii="Arial" w:hAnsi="Arial" w:cs="Arial"/>
                    <w:b/>
                    <w:i/>
                    <w:sz w:val="20"/>
                    <w:szCs w:val="20"/>
                  </w:rPr>
                </w:rPrChange>
              </w:rPr>
            </w:pPr>
            <w:ins w:id="8115" w:author="An Phuc Cao" w:date="2024-10-24T13:45:00Z" w16du:dateUtc="2024-10-24T06:45:00Z">
              <w:r w:rsidRPr="00CD0B2D">
                <w:rPr>
                  <w:rFonts w:ascii="Arial" w:hAnsi="Arial" w:cs="Arial"/>
                  <w:b/>
                  <w:bCs/>
                  <w:sz w:val="18"/>
                  <w:szCs w:val="18"/>
                  <w:rPrChange w:id="8116" w:author="An Phuc Cao" w:date="2024-10-24T13:46:00Z" w16du:dateUtc="2024-10-24T06:46:00Z">
                    <w:rPr/>
                  </w:rPrChange>
                </w:rPr>
                <w:t>3,283,906</w:t>
              </w:r>
            </w:ins>
          </w:p>
        </w:tc>
        <w:tc>
          <w:tcPr>
            <w:tcW w:w="1698" w:type="dxa"/>
            <w:gridSpan w:val="2"/>
            <w:vAlign w:val="bottom"/>
            <w:tcPrChange w:id="8117" w:author="An Phuc Cao" w:date="2024-10-24T13:45:00Z" w16du:dateUtc="2024-10-24T06:45:00Z">
              <w:tcPr>
                <w:tcW w:w="1698" w:type="dxa"/>
                <w:gridSpan w:val="2"/>
                <w:vAlign w:val="bottom"/>
              </w:tcPr>
            </w:tcPrChange>
          </w:tcPr>
          <w:p w14:paraId="7ACE5040" w14:textId="57946DCD" w:rsidR="00967524" w:rsidRPr="00CD0B2D" w:rsidRDefault="00967524" w:rsidP="00CD0B2D">
            <w:pPr>
              <w:pStyle w:val="NoSpacing"/>
              <w:ind w:right="-85"/>
              <w:jc w:val="right"/>
              <w:rPr>
                <w:rFonts w:ascii="Arial" w:hAnsi="Arial" w:cs="Arial"/>
                <w:b/>
                <w:bCs/>
                <w:i/>
                <w:sz w:val="18"/>
                <w:szCs w:val="18"/>
                <w:rPrChange w:id="8118" w:author="An Phuc Cao" w:date="2024-10-24T13:46:00Z" w16du:dateUtc="2024-10-24T06:46:00Z">
                  <w:rPr>
                    <w:rFonts w:ascii="Arial" w:hAnsi="Arial" w:cs="Arial"/>
                    <w:b/>
                    <w:i/>
                    <w:sz w:val="20"/>
                    <w:szCs w:val="20"/>
                  </w:rPr>
                </w:rPrChange>
              </w:rPr>
            </w:pPr>
            <w:ins w:id="8119" w:author="An Phuc Cao" w:date="2024-10-24T13:45:00Z" w16du:dateUtc="2024-10-24T06:45:00Z">
              <w:r w:rsidRPr="00CD0B2D">
                <w:rPr>
                  <w:rFonts w:ascii="Arial" w:hAnsi="Arial" w:cs="Arial"/>
                  <w:b/>
                  <w:bCs/>
                  <w:sz w:val="18"/>
                  <w:szCs w:val="18"/>
                  <w:rPrChange w:id="8120" w:author="An Phuc Cao" w:date="2024-10-24T13:46:00Z" w16du:dateUtc="2024-10-24T06:46:00Z">
                    <w:rPr/>
                  </w:rPrChange>
                </w:rPr>
                <w:t>65,780,875,410</w:t>
              </w:r>
            </w:ins>
          </w:p>
        </w:tc>
        <w:tc>
          <w:tcPr>
            <w:tcW w:w="1392" w:type="dxa"/>
            <w:vAlign w:val="bottom"/>
            <w:tcPrChange w:id="8121" w:author="An Phuc Cao" w:date="2024-10-24T13:45:00Z" w16du:dateUtc="2024-10-24T06:45:00Z">
              <w:tcPr>
                <w:tcW w:w="1392" w:type="dxa"/>
                <w:vAlign w:val="bottom"/>
              </w:tcPr>
            </w:tcPrChange>
          </w:tcPr>
          <w:p w14:paraId="57E990E6" w14:textId="6C738E67" w:rsidR="00967524" w:rsidRPr="00CD0B2D" w:rsidRDefault="00967524" w:rsidP="00CD0B2D">
            <w:pPr>
              <w:pStyle w:val="NoSpacing"/>
              <w:ind w:left="-228" w:right="-85"/>
              <w:jc w:val="right"/>
              <w:rPr>
                <w:rFonts w:ascii="Arial" w:hAnsi="Arial" w:cs="Arial"/>
                <w:b/>
                <w:bCs/>
                <w:i/>
                <w:sz w:val="18"/>
                <w:szCs w:val="18"/>
                <w:rPrChange w:id="8122" w:author="An Phuc Cao" w:date="2024-10-24T13:46:00Z" w16du:dateUtc="2024-10-24T06:46:00Z">
                  <w:rPr>
                    <w:rFonts w:ascii="Arial" w:hAnsi="Arial" w:cs="Arial"/>
                    <w:b/>
                    <w:i/>
                    <w:sz w:val="20"/>
                    <w:szCs w:val="20"/>
                  </w:rPr>
                </w:rPrChange>
              </w:rPr>
            </w:pPr>
            <w:ins w:id="8123" w:author="An Phuc Cao" w:date="2024-09-30T16:46:00Z" w16du:dateUtc="2024-09-30T09:46:00Z">
              <w:r w:rsidRPr="00CD0B2D">
                <w:rPr>
                  <w:rFonts w:ascii="Arial" w:hAnsi="Arial" w:cs="Arial"/>
                  <w:b/>
                  <w:bCs/>
                  <w:sz w:val="18"/>
                  <w:szCs w:val="18"/>
                  <w:rPrChange w:id="8124" w:author="An Phuc Cao" w:date="2024-10-24T13:46:00Z" w16du:dateUtc="2024-10-24T06:46:00Z">
                    <w:rPr/>
                  </w:rPrChange>
                </w:rPr>
                <w:t>5,251,096</w:t>
              </w:r>
            </w:ins>
          </w:p>
        </w:tc>
        <w:tc>
          <w:tcPr>
            <w:tcW w:w="1657" w:type="dxa"/>
            <w:vAlign w:val="bottom"/>
            <w:tcPrChange w:id="8125" w:author="An Phuc Cao" w:date="2024-10-24T13:45:00Z" w16du:dateUtc="2024-10-24T06:45:00Z">
              <w:tcPr>
                <w:tcW w:w="1657" w:type="dxa"/>
                <w:vAlign w:val="bottom"/>
              </w:tcPr>
            </w:tcPrChange>
          </w:tcPr>
          <w:p w14:paraId="3668A5E4" w14:textId="7004AAFD" w:rsidR="00967524" w:rsidRPr="00CD0B2D" w:rsidRDefault="00967524" w:rsidP="00CD0B2D">
            <w:pPr>
              <w:pStyle w:val="NoSpacing"/>
              <w:ind w:left="-108" w:right="-85"/>
              <w:jc w:val="right"/>
              <w:rPr>
                <w:rFonts w:ascii="Arial" w:hAnsi="Arial" w:cs="Arial"/>
                <w:b/>
                <w:bCs/>
                <w:i/>
                <w:sz w:val="18"/>
                <w:szCs w:val="18"/>
                <w:rPrChange w:id="8126" w:author="An Phuc Cao" w:date="2024-10-24T13:46:00Z" w16du:dateUtc="2024-10-24T06:46:00Z">
                  <w:rPr>
                    <w:rFonts w:ascii="Arial" w:hAnsi="Arial" w:cs="Arial"/>
                    <w:b/>
                    <w:i/>
                    <w:sz w:val="20"/>
                    <w:szCs w:val="20"/>
                  </w:rPr>
                </w:rPrChange>
              </w:rPr>
            </w:pPr>
            <w:ins w:id="8127" w:author="An Phuc Cao" w:date="2024-09-30T16:46:00Z" w16du:dateUtc="2024-09-30T09:46:00Z">
              <w:r w:rsidRPr="00CD0B2D">
                <w:rPr>
                  <w:rFonts w:ascii="Arial" w:hAnsi="Arial" w:cs="Arial"/>
                  <w:b/>
                  <w:bCs/>
                  <w:sz w:val="18"/>
                  <w:szCs w:val="18"/>
                  <w:rPrChange w:id="8128" w:author="An Phuc Cao" w:date="2024-10-24T13:46:00Z" w16du:dateUtc="2024-10-24T06:46:00Z">
                    <w:rPr/>
                  </w:rPrChange>
                </w:rPr>
                <w:t>88,382,644,559</w:t>
              </w:r>
            </w:ins>
          </w:p>
        </w:tc>
      </w:tr>
      <w:tr w:rsidR="00967524" w:rsidRPr="00826313" w14:paraId="11801D15"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129"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8130" w:author="An Phuc Cao" w:date="2024-10-24T13:45:00Z" w16du:dateUtc="2024-10-24T06:45:00Z">
              <w:tcPr>
                <w:tcW w:w="2070" w:type="dxa"/>
                <w:vAlign w:val="bottom"/>
              </w:tcPr>
            </w:tcPrChange>
          </w:tcPr>
          <w:p w14:paraId="08FEA79E" w14:textId="5276C708" w:rsidR="00967524" w:rsidRPr="00826313" w:rsidRDefault="00967524" w:rsidP="00967524">
            <w:pPr>
              <w:pStyle w:val="NoSpacing"/>
              <w:ind w:left="-108"/>
              <w:rPr>
                <w:rFonts w:ascii="Arial" w:hAnsi="Arial" w:cs="Arial"/>
                <w:iCs/>
                <w:sz w:val="20"/>
                <w:szCs w:val="20"/>
              </w:rPr>
            </w:pPr>
            <w:ins w:id="8131" w:author="An Phuc Cao" w:date="2024-09-30T16:45:00Z" w16du:dateUtc="2024-09-30T09:45:00Z">
              <w:r w:rsidRPr="00DD6812">
                <w:rPr>
                  <w:rFonts w:ascii="Arial" w:hAnsi="Arial" w:cs="Arial"/>
                  <w:sz w:val="18"/>
                  <w:szCs w:val="18"/>
                </w:rPr>
                <w:t>FUESSVFL</w:t>
              </w:r>
            </w:ins>
            <w:del w:id="8132" w:author="An Phuc Cao" w:date="2024-09-30T16:45:00Z" w16du:dateUtc="2024-09-30T09:45:00Z">
              <w:r w:rsidRPr="00826313" w:rsidDel="00E85107">
                <w:rPr>
                  <w:rFonts w:ascii="Arial" w:hAnsi="Arial" w:cs="Arial"/>
                  <w:color w:val="000000"/>
                  <w:sz w:val="20"/>
                  <w:szCs w:val="20"/>
                </w:rPr>
                <w:delText>- SSISCA</w:delText>
              </w:r>
            </w:del>
          </w:p>
        </w:tc>
        <w:tc>
          <w:tcPr>
            <w:tcW w:w="1350" w:type="dxa"/>
            <w:vAlign w:val="bottom"/>
            <w:tcPrChange w:id="8133" w:author="An Phuc Cao" w:date="2024-10-24T13:45:00Z" w16du:dateUtc="2024-10-24T06:45:00Z">
              <w:tcPr>
                <w:tcW w:w="1350" w:type="dxa"/>
                <w:vAlign w:val="bottom"/>
              </w:tcPr>
            </w:tcPrChange>
          </w:tcPr>
          <w:p w14:paraId="2C7116BE" w14:textId="7E209196" w:rsidR="00967524" w:rsidRPr="00CD0B2D" w:rsidRDefault="00967524" w:rsidP="00CD0B2D">
            <w:pPr>
              <w:pStyle w:val="NoSpacing"/>
              <w:ind w:left="-126" w:right="-85"/>
              <w:jc w:val="right"/>
              <w:rPr>
                <w:rFonts w:ascii="Arial" w:hAnsi="Arial" w:cs="Arial"/>
                <w:sz w:val="18"/>
                <w:szCs w:val="18"/>
                <w:rPrChange w:id="8134" w:author="An Phuc Cao" w:date="2024-10-24T13:45:00Z" w16du:dateUtc="2024-10-24T06:45:00Z">
                  <w:rPr>
                    <w:rFonts w:ascii="Arial" w:hAnsi="Arial" w:cs="Arial"/>
                    <w:sz w:val="20"/>
                    <w:szCs w:val="20"/>
                  </w:rPr>
                </w:rPrChange>
              </w:rPr>
            </w:pPr>
            <w:ins w:id="8135" w:author="An Phuc Cao" w:date="2024-10-24T13:45:00Z" w16du:dateUtc="2024-10-24T06:45:00Z">
              <w:r w:rsidRPr="00CD0B2D">
                <w:rPr>
                  <w:rFonts w:ascii="Arial" w:hAnsi="Arial" w:cs="Arial"/>
                  <w:sz w:val="18"/>
                  <w:szCs w:val="18"/>
                  <w:rPrChange w:id="8136" w:author="An Phuc Cao" w:date="2024-10-24T13:45:00Z" w16du:dateUtc="2024-10-24T06:45:00Z">
                    <w:rPr/>
                  </w:rPrChange>
                </w:rPr>
                <w:t>767,120</w:t>
              </w:r>
            </w:ins>
          </w:p>
        </w:tc>
        <w:tc>
          <w:tcPr>
            <w:tcW w:w="1698" w:type="dxa"/>
            <w:gridSpan w:val="2"/>
            <w:vAlign w:val="bottom"/>
            <w:tcPrChange w:id="8137" w:author="An Phuc Cao" w:date="2024-10-24T13:45:00Z" w16du:dateUtc="2024-10-24T06:45:00Z">
              <w:tcPr>
                <w:tcW w:w="1698" w:type="dxa"/>
                <w:gridSpan w:val="2"/>
                <w:vAlign w:val="bottom"/>
              </w:tcPr>
            </w:tcPrChange>
          </w:tcPr>
          <w:p w14:paraId="09822F4C" w14:textId="427E1410" w:rsidR="00967524" w:rsidRPr="00CD0B2D" w:rsidRDefault="00967524" w:rsidP="00CD0B2D">
            <w:pPr>
              <w:pStyle w:val="NoSpacing"/>
              <w:ind w:right="-85"/>
              <w:jc w:val="right"/>
              <w:rPr>
                <w:rFonts w:ascii="Arial" w:hAnsi="Arial" w:cs="Arial"/>
                <w:sz w:val="18"/>
                <w:szCs w:val="18"/>
                <w:rPrChange w:id="8138" w:author="An Phuc Cao" w:date="2024-10-24T13:45:00Z" w16du:dateUtc="2024-10-24T06:45:00Z">
                  <w:rPr>
                    <w:rFonts w:ascii="Arial" w:hAnsi="Arial" w:cs="Arial"/>
                    <w:sz w:val="20"/>
                    <w:szCs w:val="20"/>
                  </w:rPr>
                </w:rPrChange>
              </w:rPr>
            </w:pPr>
            <w:ins w:id="8139" w:author="An Phuc Cao" w:date="2024-10-24T13:45:00Z" w16du:dateUtc="2024-10-24T06:45:00Z">
              <w:r w:rsidRPr="00CD0B2D">
                <w:rPr>
                  <w:rFonts w:ascii="Arial" w:hAnsi="Arial" w:cs="Arial"/>
                  <w:sz w:val="18"/>
                  <w:szCs w:val="18"/>
                  <w:rPrChange w:id="8140" w:author="An Phuc Cao" w:date="2024-10-24T13:45:00Z" w16du:dateUtc="2024-10-24T06:45:00Z">
                    <w:rPr/>
                  </w:rPrChange>
                </w:rPr>
                <w:t>15,610,892,000</w:t>
              </w:r>
            </w:ins>
          </w:p>
        </w:tc>
        <w:tc>
          <w:tcPr>
            <w:tcW w:w="1392" w:type="dxa"/>
            <w:vAlign w:val="bottom"/>
            <w:tcPrChange w:id="8141" w:author="An Phuc Cao" w:date="2024-10-24T13:45:00Z" w16du:dateUtc="2024-10-24T06:45:00Z">
              <w:tcPr>
                <w:tcW w:w="1392" w:type="dxa"/>
                <w:vAlign w:val="bottom"/>
              </w:tcPr>
            </w:tcPrChange>
          </w:tcPr>
          <w:p w14:paraId="625D39E5" w14:textId="4F8966D8" w:rsidR="00967524" w:rsidRPr="00CD0B2D" w:rsidRDefault="00967524" w:rsidP="00CD0B2D">
            <w:pPr>
              <w:pStyle w:val="NoSpacing"/>
              <w:ind w:left="-228" w:right="-85"/>
              <w:jc w:val="right"/>
              <w:rPr>
                <w:rFonts w:ascii="Arial" w:hAnsi="Arial" w:cs="Arial"/>
                <w:sz w:val="18"/>
                <w:szCs w:val="18"/>
                <w:rPrChange w:id="8142" w:author="An Phuc Cao" w:date="2024-10-24T13:45:00Z" w16du:dateUtc="2024-10-24T06:45:00Z">
                  <w:rPr>
                    <w:rFonts w:ascii="Arial" w:hAnsi="Arial" w:cs="Arial"/>
                    <w:sz w:val="20"/>
                    <w:szCs w:val="20"/>
                  </w:rPr>
                </w:rPrChange>
              </w:rPr>
            </w:pPr>
            <w:ins w:id="8143" w:author="An Phuc Cao" w:date="2024-09-30T16:46:00Z" w16du:dateUtc="2024-09-30T09:46:00Z">
              <w:r w:rsidRPr="00CD0B2D">
                <w:rPr>
                  <w:rFonts w:ascii="Arial" w:hAnsi="Arial" w:cs="Arial"/>
                  <w:sz w:val="18"/>
                  <w:szCs w:val="18"/>
                  <w:rPrChange w:id="8144" w:author="An Phuc Cao" w:date="2024-10-24T13:45:00Z" w16du:dateUtc="2024-10-24T06:45:00Z">
                    <w:rPr/>
                  </w:rPrChange>
                </w:rPr>
                <w:t>1,174,348</w:t>
              </w:r>
            </w:ins>
          </w:p>
        </w:tc>
        <w:tc>
          <w:tcPr>
            <w:tcW w:w="1657" w:type="dxa"/>
            <w:vAlign w:val="bottom"/>
            <w:tcPrChange w:id="8145" w:author="An Phuc Cao" w:date="2024-10-24T13:45:00Z" w16du:dateUtc="2024-10-24T06:45:00Z">
              <w:tcPr>
                <w:tcW w:w="1657" w:type="dxa"/>
                <w:vAlign w:val="bottom"/>
              </w:tcPr>
            </w:tcPrChange>
          </w:tcPr>
          <w:p w14:paraId="2D82E461" w14:textId="73092310" w:rsidR="00967524" w:rsidRPr="00CD0B2D" w:rsidRDefault="00967524" w:rsidP="00CD0B2D">
            <w:pPr>
              <w:pStyle w:val="NoSpacing"/>
              <w:ind w:left="-108" w:right="-85"/>
              <w:jc w:val="right"/>
              <w:rPr>
                <w:rFonts w:ascii="Arial" w:hAnsi="Arial" w:cs="Arial"/>
                <w:sz w:val="18"/>
                <w:szCs w:val="18"/>
                <w:rPrChange w:id="8146" w:author="An Phuc Cao" w:date="2024-10-24T13:45:00Z" w16du:dateUtc="2024-10-24T06:45:00Z">
                  <w:rPr>
                    <w:rFonts w:ascii="Arial" w:hAnsi="Arial" w:cs="Arial"/>
                    <w:sz w:val="20"/>
                    <w:szCs w:val="20"/>
                  </w:rPr>
                </w:rPrChange>
              </w:rPr>
            </w:pPr>
            <w:ins w:id="8147" w:author="An Phuc Cao" w:date="2024-09-30T16:46:00Z" w16du:dateUtc="2024-09-30T09:46:00Z">
              <w:r w:rsidRPr="00CD0B2D">
                <w:rPr>
                  <w:rFonts w:ascii="Arial" w:hAnsi="Arial" w:cs="Arial"/>
                  <w:sz w:val="18"/>
                  <w:szCs w:val="18"/>
                  <w:rPrChange w:id="8148" w:author="An Phuc Cao" w:date="2024-10-24T13:45:00Z" w16du:dateUtc="2024-10-24T06:45:00Z">
                    <w:rPr/>
                  </w:rPrChange>
                </w:rPr>
                <w:t>21,666,721,892</w:t>
              </w:r>
            </w:ins>
          </w:p>
        </w:tc>
      </w:tr>
      <w:tr w:rsidR="00967524" w:rsidRPr="00826313" w14:paraId="06E4E175"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149"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150" w:author="An Phuc Cao" w:date="2024-09-30T16:45:00Z"/>
        </w:trPr>
        <w:tc>
          <w:tcPr>
            <w:tcW w:w="2070" w:type="dxa"/>
            <w:vAlign w:val="bottom"/>
            <w:tcPrChange w:id="8151" w:author="An Phuc Cao" w:date="2024-10-24T13:45:00Z" w16du:dateUtc="2024-10-24T06:45:00Z">
              <w:tcPr>
                <w:tcW w:w="2070" w:type="dxa"/>
                <w:vAlign w:val="bottom"/>
              </w:tcPr>
            </w:tcPrChange>
          </w:tcPr>
          <w:p w14:paraId="52A56F20" w14:textId="31BE7199" w:rsidR="00967524" w:rsidRPr="00826313" w:rsidRDefault="00967524" w:rsidP="00967524">
            <w:pPr>
              <w:pStyle w:val="NoSpacing"/>
              <w:ind w:left="-108"/>
              <w:rPr>
                <w:ins w:id="8152" w:author="An Phuc Cao" w:date="2024-09-30T16:45:00Z" w16du:dateUtc="2024-09-30T09:45:00Z"/>
                <w:rFonts w:ascii="Arial" w:hAnsi="Arial" w:cs="Arial"/>
                <w:color w:val="000000"/>
                <w:sz w:val="20"/>
                <w:szCs w:val="20"/>
              </w:rPr>
            </w:pPr>
            <w:ins w:id="8153" w:author="An Phuc Cao" w:date="2024-09-30T16:45:00Z" w16du:dateUtc="2024-09-30T09:45:00Z">
              <w:r w:rsidRPr="00DD6812">
                <w:rPr>
                  <w:rFonts w:ascii="Arial" w:hAnsi="Arial" w:cs="Arial"/>
                  <w:sz w:val="18"/>
                  <w:szCs w:val="18"/>
                </w:rPr>
                <w:t>FUEVN100</w:t>
              </w:r>
            </w:ins>
          </w:p>
        </w:tc>
        <w:tc>
          <w:tcPr>
            <w:tcW w:w="1350" w:type="dxa"/>
            <w:vAlign w:val="bottom"/>
            <w:tcPrChange w:id="8154" w:author="An Phuc Cao" w:date="2024-10-24T13:45:00Z" w16du:dateUtc="2024-10-24T06:45:00Z">
              <w:tcPr>
                <w:tcW w:w="1350" w:type="dxa"/>
                <w:vAlign w:val="bottom"/>
              </w:tcPr>
            </w:tcPrChange>
          </w:tcPr>
          <w:p w14:paraId="2FA51025" w14:textId="4093234F" w:rsidR="00967524" w:rsidRPr="00CD0B2D" w:rsidRDefault="00967524" w:rsidP="00CD0B2D">
            <w:pPr>
              <w:pStyle w:val="NoSpacing"/>
              <w:ind w:left="-126" w:right="-85"/>
              <w:jc w:val="right"/>
              <w:rPr>
                <w:ins w:id="8155" w:author="An Phuc Cao" w:date="2024-09-30T16:45:00Z" w16du:dateUtc="2024-09-30T09:45:00Z"/>
                <w:rFonts w:ascii="Arial" w:hAnsi="Arial" w:cs="Arial"/>
                <w:sz w:val="18"/>
                <w:szCs w:val="18"/>
                <w:rPrChange w:id="8156" w:author="An Phuc Cao" w:date="2024-10-24T13:45:00Z" w16du:dateUtc="2024-10-24T06:45:00Z">
                  <w:rPr>
                    <w:ins w:id="8157" w:author="An Phuc Cao" w:date="2024-09-30T16:45:00Z" w16du:dateUtc="2024-09-30T09:45:00Z"/>
                    <w:rFonts w:ascii="Arial" w:hAnsi="Arial" w:cs="Arial"/>
                    <w:sz w:val="20"/>
                    <w:szCs w:val="20"/>
                  </w:rPr>
                </w:rPrChange>
              </w:rPr>
            </w:pPr>
            <w:ins w:id="8158" w:author="An Phuc Cao" w:date="2024-10-24T13:45:00Z" w16du:dateUtc="2024-10-24T06:45:00Z">
              <w:r w:rsidRPr="00CD0B2D">
                <w:rPr>
                  <w:rFonts w:ascii="Arial" w:hAnsi="Arial" w:cs="Arial"/>
                  <w:sz w:val="18"/>
                  <w:szCs w:val="18"/>
                  <w:rPrChange w:id="8159" w:author="An Phuc Cao" w:date="2024-10-24T13:45:00Z" w16du:dateUtc="2024-10-24T06:45:00Z">
                    <w:rPr/>
                  </w:rPrChange>
                </w:rPr>
                <w:t>787,479</w:t>
              </w:r>
            </w:ins>
          </w:p>
        </w:tc>
        <w:tc>
          <w:tcPr>
            <w:tcW w:w="1698" w:type="dxa"/>
            <w:gridSpan w:val="2"/>
            <w:vAlign w:val="bottom"/>
            <w:tcPrChange w:id="8160" w:author="An Phuc Cao" w:date="2024-10-24T13:45:00Z" w16du:dateUtc="2024-10-24T06:45:00Z">
              <w:tcPr>
                <w:tcW w:w="1698" w:type="dxa"/>
                <w:gridSpan w:val="2"/>
                <w:vAlign w:val="bottom"/>
              </w:tcPr>
            </w:tcPrChange>
          </w:tcPr>
          <w:p w14:paraId="6A691608" w14:textId="67BE6956" w:rsidR="00967524" w:rsidRPr="00CD0B2D" w:rsidRDefault="00967524" w:rsidP="00CD0B2D">
            <w:pPr>
              <w:pStyle w:val="NoSpacing"/>
              <w:ind w:right="-85"/>
              <w:jc w:val="right"/>
              <w:rPr>
                <w:ins w:id="8161" w:author="An Phuc Cao" w:date="2024-09-30T16:45:00Z" w16du:dateUtc="2024-09-30T09:45:00Z"/>
                <w:rFonts w:ascii="Arial" w:hAnsi="Arial" w:cs="Arial"/>
                <w:sz w:val="18"/>
                <w:szCs w:val="18"/>
                <w:rPrChange w:id="8162" w:author="An Phuc Cao" w:date="2024-10-24T13:45:00Z" w16du:dateUtc="2024-10-24T06:45:00Z">
                  <w:rPr>
                    <w:ins w:id="8163" w:author="An Phuc Cao" w:date="2024-09-30T16:45:00Z" w16du:dateUtc="2024-09-30T09:45:00Z"/>
                    <w:rFonts w:ascii="Arial" w:hAnsi="Arial" w:cs="Arial"/>
                    <w:sz w:val="20"/>
                    <w:szCs w:val="20"/>
                  </w:rPr>
                </w:rPrChange>
              </w:rPr>
            </w:pPr>
            <w:ins w:id="8164" w:author="An Phuc Cao" w:date="2024-10-24T13:45:00Z" w16du:dateUtc="2024-10-24T06:45:00Z">
              <w:r w:rsidRPr="00CD0B2D">
                <w:rPr>
                  <w:rFonts w:ascii="Arial" w:hAnsi="Arial" w:cs="Arial"/>
                  <w:sz w:val="18"/>
                  <w:szCs w:val="18"/>
                  <w:rPrChange w:id="8165" w:author="An Phuc Cao" w:date="2024-10-24T13:45:00Z" w16du:dateUtc="2024-10-24T06:45:00Z">
                    <w:rPr/>
                  </w:rPrChange>
                </w:rPr>
                <w:t>13,717,884,180</w:t>
              </w:r>
            </w:ins>
          </w:p>
        </w:tc>
        <w:tc>
          <w:tcPr>
            <w:tcW w:w="1392" w:type="dxa"/>
            <w:vAlign w:val="bottom"/>
            <w:tcPrChange w:id="8166" w:author="An Phuc Cao" w:date="2024-10-24T13:45:00Z" w16du:dateUtc="2024-10-24T06:45:00Z">
              <w:tcPr>
                <w:tcW w:w="1392" w:type="dxa"/>
                <w:vAlign w:val="bottom"/>
              </w:tcPr>
            </w:tcPrChange>
          </w:tcPr>
          <w:p w14:paraId="5C7F32C1" w14:textId="3BAE962A" w:rsidR="00967524" w:rsidRPr="00CD0B2D" w:rsidRDefault="00967524" w:rsidP="00CD0B2D">
            <w:pPr>
              <w:pStyle w:val="NoSpacing"/>
              <w:ind w:left="-228" w:right="-85"/>
              <w:jc w:val="right"/>
              <w:rPr>
                <w:ins w:id="8167" w:author="An Phuc Cao" w:date="2024-09-30T16:45:00Z" w16du:dateUtc="2024-09-30T09:45:00Z"/>
                <w:rFonts w:ascii="Arial" w:hAnsi="Arial" w:cs="Arial"/>
                <w:sz w:val="18"/>
                <w:szCs w:val="18"/>
                <w:rPrChange w:id="8168" w:author="An Phuc Cao" w:date="2024-10-24T13:45:00Z" w16du:dateUtc="2024-10-24T06:45:00Z">
                  <w:rPr>
                    <w:ins w:id="8169" w:author="An Phuc Cao" w:date="2024-09-30T16:45:00Z" w16du:dateUtc="2024-09-30T09:45:00Z"/>
                    <w:rFonts w:ascii="Arial" w:hAnsi="Arial" w:cs="Arial"/>
                    <w:sz w:val="20"/>
                    <w:szCs w:val="20"/>
                  </w:rPr>
                </w:rPrChange>
              </w:rPr>
            </w:pPr>
            <w:ins w:id="8170" w:author="An Phuc Cao" w:date="2024-09-30T16:46:00Z" w16du:dateUtc="2024-09-30T09:46:00Z">
              <w:r w:rsidRPr="00CD0B2D">
                <w:rPr>
                  <w:rFonts w:ascii="Arial" w:hAnsi="Arial" w:cs="Arial"/>
                  <w:sz w:val="18"/>
                  <w:szCs w:val="18"/>
                  <w:rPrChange w:id="8171" w:author="An Phuc Cao" w:date="2024-10-24T13:45:00Z" w16du:dateUtc="2024-10-24T06:45:00Z">
                    <w:rPr/>
                  </w:rPrChange>
                </w:rPr>
                <w:t>1,245,241</w:t>
              </w:r>
            </w:ins>
          </w:p>
        </w:tc>
        <w:tc>
          <w:tcPr>
            <w:tcW w:w="1657" w:type="dxa"/>
            <w:vAlign w:val="bottom"/>
            <w:tcPrChange w:id="8172" w:author="An Phuc Cao" w:date="2024-10-24T13:45:00Z" w16du:dateUtc="2024-10-24T06:45:00Z">
              <w:tcPr>
                <w:tcW w:w="1657" w:type="dxa"/>
                <w:vAlign w:val="bottom"/>
              </w:tcPr>
            </w:tcPrChange>
          </w:tcPr>
          <w:p w14:paraId="16CB0E00" w14:textId="4E2F486E" w:rsidR="00967524" w:rsidRPr="00CD0B2D" w:rsidRDefault="00967524" w:rsidP="00CD0B2D">
            <w:pPr>
              <w:pStyle w:val="NoSpacing"/>
              <w:ind w:left="-108" w:right="-85"/>
              <w:jc w:val="right"/>
              <w:rPr>
                <w:ins w:id="8173" w:author="An Phuc Cao" w:date="2024-09-30T16:45:00Z" w16du:dateUtc="2024-09-30T09:45:00Z"/>
                <w:rFonts w:ascii="Arial" w:hAnsi="Arial" w:cs="Arial"/>
                <w:sz w:val="18"/>
                <w:szCs w:val="18"/>
                <w:rPrChange w:id="8174" w:author="An Phuc Cao" w:date="2024-10-24T13:45:00Z" w16du:dateUtc="2024-10-24T06:45:00Z">
                  <w:rPr>
                    <w:ins w:id="8175" w:author="An Phuc Cao" w:date="2024-09-30T16:45:00Z" w16du:dateUtc="2024-09-30T09:45:00Z"/>
                    <w:rFonts w:ascii="Arial" w:hAnsi="Arial" w:cs="Arial"/>
                    <w:sz w:val="20"/>
                    <w:szCs w:val="20"/>
                  </w:rPr>
                </w:rPrChange>
              </w:rPr>
            </w:pPr>
            <w:ins w:id="8176" w:author="An Phuc Cao" w:date="2024-09-30T16:46:00Z" w16du:dateUtc="2024-09-30T09:46:00Z">
              <w:r w:rsidRPr="00CD0B2D">
                <w:rPr>
                  <w:rFonts w:ascii="Arial" w:hAnsi="Arial" w:cs="Arial"/>
                  <w:sz w:val="18"/>
                  <w:szCs w:val="18"/>
                  <w:rPrChange w:id="8177" w:author="An Phuc Cao" w:date="2024-10-24T13:45:00Z" w16du:dateUtc="2024-10-24T06:45:00Z">
                    <w:rPr/>
                  </w:rPrChange>
                </w:rPr>
                <w:t>19,089,549,129</w:t>
              </w:r>
            </w:ins>
          </w:p>
        </w:tc>
      </w:tr>
      <w:tr w:rsidR="00967524" w:rsidRPr="00826313" w14:paraId="7A3006BC"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178"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179" w:author="An Phuc Cao" w:date="2024-09-30T16:45:00Z"/>
        </w:trPr>
        <w:tc>
          <w:tcPr>
            <w:tcW w:w="2070" w:type="dxa"/>
            <w:vAlign w:val="bottom"/>
            <w:tcPrChange w:id="8180" w:author="An Phuc Cao" w:date="2024-10-24T13:45:00Z" w16du:dateUtc="2024-10-24T06:45:00Z">
              <w:tcPr>
                <w:tcW w:w="2070" w:type="dxa"/>
                <w:vAlign w:val="bottom"/>
              </w:tcPr>
            </w:tcPrChange>
          </w:tcPr>
          <w:p w14:paraId="15A9F59C" w14:textId="7218BF70" w:rsidR="00967524" w:rsidRPr="00826313" w:rsidRDefault="00967524" w:rsidP="00967524">
            <w:pPr>
              <w:pStyle w:val="NoSpacing"/>
              <w:ind w:left="-108"/>
              <w:rPr>
                <w:ins w:id="8181" w:author="An Phuc Cao" w:date="2024-09-30T16:45:00Z" w16du:dateUtc="2024-09-30T09:45:00Z"/>
                <w:rFonts w:ascii="Arial" w:hAnsi="Arial" w:cs="Arial"/>
                <w:color w:val="000000"/>
                <w:sz w:val="20"/>
                <w:szCs w:val="20"/>
              </w:rPr>
            </w:pPr>
            <w:ins w:id="8182" w:author="An Phuc Cao" w:date="2024-09-30T16:45:00Z" w16du:dateUtc="2024-09-30T09:45:00Z">
              <w:r w:rsidRPr="00DD6812">
                <w:rPr>
                  <w:rFonts w:ascii="Arial" w:hAnsi="Arial" w:cs="Arial"/>
                  <w:sz w:val="18"/>
                  <w:szCs w:val="18"/>
                </w:rPr>
                <w:t>FUEMAV30</w:t>
              </w:r>
            </w:ins>
          </w:p>
        </w:tc>
        <w:tc>
          <w:tcPr>
            <w:tcW w:w="1350" w:type="dxa"/>
            <w:vAlign w:val="bottom"/>
            <w:tcPrChange w:id="8183" w:author="An Phuc Cao" w:date="2024-10-24T13:45:00Z" w16du:dateUtc="2024-10-24T06:45:00Z">
              <w:tcPr>
                <w:tcW w:w="1350" w:type="dxa"/>
                <w:vAlign w:val="bottom"/>
              </w:tcPr>
            </w:tcPrChange>
          </w:tcPr>
          <w:p w14:paraId="34402CAD" w14:textId="06FA77F6" w:rsidR="00967524" w:rsidRPr="00CD0B2D" w:rsidRDefault="00967524" w:rsidP="00CD0B2D">
            <w:pPr>
              <w:pStyle w:val="NoSpacing"/>
              <w:ind w:left="-126" w:right="-85"/>
              <w:jc w:val="right"/>
              <w:rPr>
                <w:ins w:id="8184" w:author="An Phuc Cao" w:date="2024-09-30T16:45:00Z" w16du:dateUtc="2024-09-30T09:45:00Z"/>
                <w:rFonts w:ascii="Arial" w:hAnsi="Arial" w:cs="Arial"/>
                <w:sz w:val="18"/>
                <w:szCs w:val="18"/>
                <w:rPrChange w:id="8185" w:author="An Phuc Cao" w:date="2024-10-24T13:45:00Z" w16du:dateUtc="2024-10-24T06:45:00Z">
                  <w:rPr>
                    <w:ins w:id="8186" w:author="An Phuc Cao" w:date="2024-09-30T16:45:00Z" w16du:dateUtc="2024-09-30T09:45:00Z"/>
                    <w:rFonts w:ascii="Arial" w:hAnsi="Arial" w:cs="Arial"/>
                    <w:sz w:val="20"/>
                    <w:szCs w:val="20"/>
                  </w:rPr>
                </w:rPrChange>
              </w:rPr>
            </w:pPr>
            <w:ins w:id="8187" w:author="An Phuc Cao" w:date="2024-10-24T13:45:00Z" w16du:dateUtc="2024-10-24T06:45:00Z">
              <w:r w:rsidRPr="00CD0B2D">
                <w:rPr>
                  <w:rFonts w:ascii="Arial" w:hAnsi="Arial" w:cs="Arial"/>
                  <w:sz w:val="18"/>
                  <w:szCs w:val="18"/>
                  <w:rPrChange w:id="8188" w:author="An Phuc Cao" w:date="2024-10-24T13:45:00Z" w16du:dateUtc="2024-10-24T06:45:00Z">
                    <w:rPr/>
                  </w:rPrChange>
                </w:rPr>
                <w:t>603,870</w:t>
              </w:r>
            </w:ins>
          </w:p>
        </w:tc>
        <w:tc>
          <w:tcPr>
            <w:tcW w:w="1698" w:type="dxa"/>
            <w:gridSpan w:val="2"/>
            <w:vAlign w:val="bottom"/>
            <w:tcPrChange w:id="8189" w:author="An Phuc Cao" w:date="2024-10-24T13:45:00Z" w16du:dateUtc="2024-10-24T06:45:00Z">
              <w:tcPr>
                <w:tcW w:w="1698" w:type="dxa"/>
                <w:gridSpan w:val="2"/>
                <w:vAlign w:val="bottom"/>
              </w:tcPr>
            </w:tcPrChange>
          </w:tcPr>
          <w:p w14:paraId="1CFEBBDF" w14:textId="51D8BD3B" w:rsidR="00967524" w:rsidRPr="00CD0B2D" w:rsidRDefault="00967524" w:rsidP="00CD0B2D">
            <w:pPr>
              <w:pStyle w:val="NoSpacing"/>
              <w:ind w:right="-85"/>
              <w:jc w:val="right"/>
              <w:rPr>
                <w:ins w:id="8190" w:author="An Phuc Cao" w:date="2024-09-30T16:45:00Z" w16du:dateUtc="2024-09-30T09:45:00Z"/>
                <w:rFonts w:ascii="Arial" w:hAnsi="Arial" w:cs="Arial"/>
                <w:sz w:val="18"/>
                <w:szCs w:val="18"/>
                <w:rPrChange w:id="8191" w:author="An Phuc Cao" w:date="2024-10-24T13:45:00Z" w16du:dateUtc="2024-10-24T06:45:00Z">
                  <w:rPr>
                    <w:ins w:id="8192" w:author="An Phuc Cao" w:date="2024-09-30T16:45:00Z" w16du:dateUtc="2024-09-30T09:45:00Z"/>
                    <w:rFonts w:ascii="Arial" w:hAnsi="Arial" w:cs="Arial"/>
                    <w:sz w:val="20"/>
                    <w:szCs w:val="20"/>
                  </w:rPr>
                </w:rPrChange>
              </w:rPr>
            </w:pPr>
            <w:ins w:id="8193" w:author="An Phuc Cao" w:date="2024-10-24T13:45:00Z" w16du:dateUtc="2024-10-24T06:45:00Z">
              <w:r w:rsidRPr="00CD0B2D">
                <w:rPr>
                  <w:rFonts w:ascii="Arial" w:hAnsi="Arial" w:cs="Arial"/>
                  <w:sz w:val="18"/>
                  <w:szCs w:val="18"/>
                  <w:rPrChange w:id="8194" w:author="An Phuc Cao" w:date="2024-10-24T13:45:00Z" w16du:dateUtc="2024-10-24T06:45:00Z">
                    <w:rPr/>
                  </w:rPrChange>
                </w:rPr>
                <w:t>9,257,327,100</w:t>
              </w:r>
            </w:ins>
          </w:p>
        </w:tc>
        <w:tc>
          <w:tcPr>
            <w:tcW w:w="1392" w:type="dxa"/>
            <w:vAlign w:val="bottom"/>
            <w:tcPrChange w:id="8195" w:author="An Phuc Cao" w:date="2024-10-24T13:45:00Z" w16du:dateUtc="2024-10-24T06:45:00Z">
              <w:tcPr>
                <w:tcW w:w="1392" w:type="dxa"/>
                <w:vAlign w:val="bottom"/>
              </w:tcPr>
            </w:tcPrChange>
          </w:tcPr>
          <w:p w14:paraId="737A1760" w14:textId="6E90DF47" w:rsidR="00967524" w:rsidRPr="00CD0B2D" w:rsidRDefault="00967524" w:rsidP="00CD0B2D">
            <w:pPr>
              <w:pStyle w:val="NoSpacing"/>
              <w:ind w:left="-228" w:right="-85"/>
              <w:jc w:val="right"/>
              <w:rPr>
                <w:ins w:id="8196" w:author="An Phuc Cao" w:date="2024-09-30T16:45:00Z" w16du:dateUtc="2024-09-30T09:45:00Z"/>
                <w:rFonts w:ascii="Arial" w:hAnsi="Arial" w:cs="Arial"/>
                <w:sz w:val="18"/>
                <w:szCs w:val="18"/>
                <w:rPrChange w:id="8197" w:author="An Phuc Cao" w:date="2024-10-24T13:45:00Z" w16du:dateUtc="2024-10-24T06:45:00Z">
                  <w:rPr>
                    <w:ins w:id="8198" w:author="An Phuc Cao" w:date="2024-09-30T16:45:00Z" w16du:dateUtc="2024-09-30T09:45:00Z"/>
                    <w:rFonts w:ascii="Arial" w:hAnsi="Arial" w:cs="Arial"/>
                    <w:sz w:val="20"/>
                    <w:szCs w:val="20"/>
                  </w:rPr>
                </w:rPrChange>
              </w:rPr>
            </w:pPr>
            <w:ins w:id="8199" w:author="An Phuc Cao" w:date="2024-09-30T16:46:00Z" w16du:dateUtc="2024-09-30T09:46:00Z">
              <w:r w:rsidRPr="00CD0B2D">
                <w:rPr>
                  <w:rFonts w:ascii="Arial" w:hAnsi="Arial" w:cs="Arial"/>
                  <w:sz w:val="18"/>
                  <w:szCs w:val="18"/>
                  <w:rPrChange w:id="8200" w:author="An Phuc Cao" w:date="2024-10-24T13:45:00Z" w16du:dateUtc="2024-10-24T06:45:00Z">
                    <w:rPr/>
                  </w:rPrChange>
                </w:rPr>
                <w:t>977,703</w:t>
              </w:r>
            </w:ins>
          </w:p>
        </w:tc>
        <w:tc>
          <w:tcPr>
            <w:tcW w:w="1657" w:type="dxa"/>
            <w:vAlign w:val="bottom"/>
            <w:tcPrChange w:id="8201" w:author="An Phuc Cao" w:date="2024-10-24T13:45:00Z" w16du:dateUtc="2024-10-24T06:45:00Z">
              <w:tcPr>
                <w:tcW w:w="1657" w:type="dxa"/>
                <w:vAlign w:val="bottom"/>
              </w:tcPr>
            </w:tcPrChange>
          </w:tcPr>
          <w:p w14:paraId="2DDFB503" w14:textId="547BEE86" w:rsidR="00967524" w:rsidRPr="00CD0B2D" w:rsidRDefault="00967524" w:rsidP="00CD0B2D">
            <w:pPr>
              <w:pStyle w:val="NoSpacing"/>
              <w:ind w:left="-108" w:right="-85"/>
              <w:jc w:val="right"/>
              <w:rPr>
                <w:ins w:id="8202" w:author="An Phuc Cao" w:date="2024-09-30T16:45:00Z" w16du:dateUtc="2024-09-30T09:45:00Z"/>
                <w:rFonts w:ascii="Arial" w:hAnsi="Arial" w:cs="Arial"/>
                <w:sz w:val="18"/>
                <w:szCs w:val="18"/>
                <w:rPrChange w:id="8203" w:author="An Phuc Cao" w:date="2024-10-24T13:45:00Z" w16du:dateUtc="2024-10-24T06:45:00Z">
                  <w:rPr>
                    <w:ins w:id="8204" w:author="An Phuc Cao" w:date="2024-09-30T16:45:00Z" w16du:dateUtc="2024-09-30T09:45:00Z"/>
                    <w:rFonts w:ascii="Arial" w:hAnsi="Arial" w:cs="Arial"/>
                    <w:sz w:val="20"/>
                    <w:szCs w:val="20"/>
                  </w:rPr>
                </w:rPrChange>
              </w:rPr>
            </w:pPr>
            <w:ins w:id="8205" w:author="An Phuc Cao" w:date="2024-09-30T16:46:00Z" w16du:dateUtc="2024-09-30T09:46:00Z">
              <w:r w:rsidRPr="00CD0B2D">
                <w:rPr>
                  <w:rFonts w:ascii="Arial" w:hAnsi="Arial" w:cs="Arial"/>
                  <w:sz w:val="18"/>
                  <w:szCs w:val="18"/>
                  <w:rPrChange w:id="8206" w:author="An Phuc Cao" w:date="2024-10-24T13:45:00Z" w16du:dateUtc="2024-10-24T06:45:00Z">
                    <w:rPr/>
                  </w:rPrChange>
                </w:rPr>
                <w:t>13,189,211,986</w:t>
              </w:r>
            </w:ins>
          </w:p>
        </w:tc>
      </w:tr>
      <w:tr w:rsidR="00967524" w:rsidRPr="00826313" w14:paraId="4C82382E"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207"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208" w:author="An Phuc Cao" w:date="2024-09-30T16:45:00Z"/>
        </w:trPr>
        <w:tc>
          <w:tcPr>
            <w:tcW w:w="2070" w:type="dxa"/>
            <w:vAlign w:val="bottom"/>
            <w:tcPrChange w:id="8209" w:author="An Phuc Cao" w:date="2024-10-24T13:45:00Z" w16du:dateUtc="2024-10-24T06:45:00Z">
              <w:tcPr>
                <w:tcW w:w="2070" w:type="dxa"/>
                <w:vAlign w:val="bottom"/>
              </w:tcPr>
            </w:tcPrChange>
          </w:tcPr>
          <w:p w14:paraId="1F7F418D" w14:textId="3A75291E" w:rsidR="00967524" w:rsidRPr="00826313" w:rsidRDefault="00967524" w:rsidP="00967524">
            <w:pPr>
              <w:pStyle w:val="NoSpacing"/>
              <w:ind w:left="-108"/>
              <w:rPr>
                <w:ins w:id="8210" w:author="An Phuc Cao" w:date="2024-09-30T16:45:00Z" w16du:dateUtc="2024-09-30T09:45:00Z"/>
                <w:rFonts w:ascii="Arial" w:hAnsi="Arial" w:cs="Arial"/>
                <w:color w:val="000000"/>
                <w:sz w:val="20"/>
                <w:szCs w:val="20"/>
              </w:rPr>
            </w:pPr>
            <w:ins w:id="8211" w:author="An Phuc Cao" w:date="2024-09-30T16:45:00Z" w16du:dateUtc="2024-09-30T09:45:00Z">
              <w:r w:rsidRPr="00DD6812">
                <w:rPr>
                  <w:rFonts w:ascii="Arial" w:hAnsi="Arial" w:cs="Arial"/>
                  <w:sz w:val="18"/>
                  <w:szCs w:val="18"/>
                </w:rPr>
                <w:t>FUEVFVND</w:t>
              </w:r>
            </w:ins>
          </w:p>
        </w:tc>
        <w:tc>
          <w:tcPr>
            <w:tcW w:w="1350" w:type="dxa"/>
            <w:vAlign w:val="bottom"/>
            <w:tcPrChange w:id="8212" w:author="An Phuc Cao" w:date="2024-10-24T13:45:00Z" w16du:dateUtc="2024-10-24T06:45:00Z">
              <w:tcPr>
                <w:tcW w:w="1350" w:type="dxa"/>
                <w:vAlign w:val="bottom"/>
              </w:tcPr>
            </w:tcPrChange>
          </w:tcPr>
          <w:p w14:paraId="70027D62" w14:textId="317A6E43" w:rsidR="00967524" w:rsidRPr="00CD0B2D" w:rsidRDefault="00967524" w:rsidP="00CD0B2D">
            <w:pPr>
              <w:pStyle w:val="NoSpacing"/>
              <w:ind w:left="-126" w:right="-85"/>
              <w:jc w:val="right"/>
              <w:rPr>
                <w:ins w:id="8213" w:author="An Phuc Cao" w:date="2024-09-30T16:45:00Z" w16du:dateUtc="2024-09-30T09:45:00Z"/>
                <w:rFonts w:ascii="Arial" w:hAnsi="Arial" w:cs="Arial"/>
                <w:sz w:val="18"/>
                <w:szCs w:val="18"/>
                <w:rPrChange w:id="8214" w:author="An Phuc Cao" w:date="2024-10-24T13:45:00Z" w16du:dateUtc="2024-10-24T06:45:00Z">
                  <w:rPr>
                    <w:ins w:id="8215" w:author="An Phuc Cao" w:date="2024-09-30T16:45:00Z" w16du:dateUtc="2024-09-30T09:45:00Z"/>
                    <w:rFonts w:ascii="Arial" w:hAnsi="Arial" w:cs="Arial"/>
                    <w:sz w:val="20"/>
                    <w:szCs w:val="20"/>
                  </w:rPr>
                </w:rPrChange>
              </w:rPr>
            </w:pPr>
            <w:ins w:id="8216" w:author="An Phuc Cao" w:date="2024-10-24T13:45:00Z" w16du:dateUtc="2024-10-24T06:45:00Z">
              <w:r w:rsidRPr="00CD0B2D">
                <w:rPr>
                  <w:rFonts w:ascii="Arial" w:hAnsi="Arial" w:cs="Arial"/>
                  <w:sz w:val="18"/>
                  <w:szCs w:val="18"/>
                  <w:rPrChange w:id="8217" w:author="An Phuc Cao" w:date="2024-10-24T13:45:00Z" w16du:dateUtc="2024-10-24T06:45:00Z">
                    <w:rPr/>
                  </w:rPrChange>
                </w:rPr>
                <w:t>243,272</w:t>
              </w:r>
            </w:ins>
          </w:p>
        </w:tc>
        <w:tc>
          <w:tcPr>
            <w:tcW w:w="1698" w:type="dxa"/>
            <w:gridSpan w:val="2"/>
            <w:vAlign w:val="bottom"/>
            <w:tcPrChange w:id="8218" w:author="An Phuc Cao" w:date="2024-10-24T13:45:00Z" w16du:dateUtc="2024-10-24T06:45:00Z">
              <w:tcPr>
                <w:tcW w:w="1698" w:type="dxa"/>
                <w:gridSpan w:val="2"/>
                <w:vAlign w:val="bottom"/>
              </w:tcPr>
            </w:tcPrChange>
          </w:tcPr>
          <w:p w14:paraId="2A911D87" w14:textId="40E4C32D" w:rsidR="00967524" w:rsidRPr="00CD0B2D" w:rsidRDefault="00967524" w:rsidP="00CD0B2D">
            <w:pPr>
              <w:pStyle w:val="NoSpacing"/>
              <w:ind w:right="-85"/>
              <w:jc w:val="right"/>
              <w:rPr>
                <w:ins w:id="8219" w:author="An Phuc Cao" w:date="2024-09-30T16:45:00Z" w16du:dateUtc="2024-09-30T09:45:00Z"/>
                <w:rFonts w:ascii="Arial" w:hAnsi="Arial" w:cs="Arial"/>
                <w:sz w:val="18"/>
                <w:szCs w:val="18"/>
                <w:rPrChange w:id="8220" w:author="An Phuc Cao" w:date="2024-10-24T13:45:00Z" w16du:dateUtc="2024-10-24T06:45:00Z">
                  <w:rPr>
                    <w:ins w:id="8221" w:author="An Phuc Cao" w:date="2024-09-30T16:45:00Z" w16du:dateUtc="2024-09-30T09:45:00Z"/>
                    <w:rFonts w:ascii="Arial" w:hAnsi="Arial" w:cs="Arial"/>
                    <w:sz w:val="20"/>
                    <w:szCs w:val="20"/>
                  </w:rPr>
                </w:rPrChange>
              </w:rPr>
            </w:pPr>
            <w:ins w:id="8222" w:author="An Phuc Cao" w:date="2024-10-24T13:45:00Z" w16du:dateUtc="2024-10-24T06:45:00Z">
              <w:r w:rsidRPr="00CD0B2D">
                <w:rPr>
                  <w:rFonts w:ascii="Arial" w:hAnsi="Arial" w:cs="Arial"/>
                  <w:sz w:val="18"/>
                  <w:szCs w:val="18"/>
                  <w:rPrChange w:id="8223" w:author="An Phuc Cao" w:date="2024-10-24T13:45:00Z" w16du:dateUtc="2024-10-24T06:45:00Z">
                    <w:rPr/>
                  </w:rPrChange>
                </w:rPr>
                <w:t>7,833,358,400</w:t>
              </w:r>
            </w:ins>
          </w:p>
        </w:tc>
        <w:tc>
          <w:tcPr>
            <w:tcW w:w="1392" w:type="dxa"/>
            <w:vAlign w:val="bottom"/>
            <w:tcPrChange w:id="8224" w:author="An Phuc Cao" w:date="2024-10-24T13:45:00Z" w16du:dateUtc="2024-10-24T06:45:00Z">
              <w:tcPr>
                <w:tcW w:w="1392" w:type="dxa"/>
                <w:vAlign w:val="bottom"/>
              </w:tcPr>
            </w:tcPrChange>
          </w:tcPr>
          <w:p w14:paraId="1C268083" w14:textId="6C7F403F" w:rsidR="00967524" w:rsidRPr="00CD0B2D" w:rsidRDefault="00967524" w:rsidP="00CD0B2D">
            <w:pPr>
              <w:pStyle w:val="NoSpacing"/>
              <w:ind w:left="-228" w:right="-85"/>
              <w:jc w:val="right"/>
              <w:rPr>
                <w:ins w:id="8225" w:author="An Phuc Cao" w:date="2024-09-30T16:45:00Z" w16du:dateUtc="2024-09-30T09:45:00Z"/>
                <w:rFonts w:ascii="Arial" w:hAnsi="Arial" w:cs="Arial"/>
                <w:sz w:val="18"/>
                <w:szCs w:val="18"/>
                <w:rPrChange w:id="8226" w:author="An Phuc Cao" w:date="2024-10-24T13:45:00Z" w16du:dateUtc="2024-10-24T06:45:00Z">
                  <w:rPr>
                    <w:ins w:id="8227" w:author="An Phuc Cao" w:date="2024-09-30T16:45:00Z" w16du:dateUtc="2024-09-30T09:45:00Z"/>
                    <w:rFonts w:ascii="Arial" w:hAnsi="Arial" w:cs="Arial"/>
                    <w:sz w:val="20"/>
                    <w:szCs w:val="20"/>
                  </w:rPr>
                </w:rPrChange>
              </w:rPr>
            </w:pPr>
            <w:ins w:id="8228" w:author="An Phuc Cao" w:date="2024-09-30T16:46:00Z" w16du:dateUtc="2024-09-30T09:46:00Z">
              <w:r w:rsidRPr="00CD0B2D">
                <w:rPr>
                  <w:rFonts w:ascii="Arial" w:hAnsi="Arial" w:cs="Arial"/>
                  <w:sz w:val="18"/>
                  <w:szCs w:val="18"/>
                  <w:rPrChange w:id="8229" w:author="An Phuc Cao" w:date="2024-10-24T13:45:00Z" w16du:dateUtc="2024-10-24T06:45:00Z">
                    <w:rPr/>
                  </w:rPrChange>
                </w:rPr>
                <w:t>444,719</w:t>
              </w:r>
            </w:ins>
          </w:p>
        </w:tc>
        <w:tc>
          <w:tcPr>
            <w:tcW w:w="1657" w:type="dxa"/>
            <w:vAlign w:val="bottom"/>
            <w:tcPrChange w:id="8230" w:author="An Phuc Cao" w:date="2024-10-24T13:45:00Z" w16du:dateUtc="2024-10-24T06:45:00Z">
              <w:tcPr>
                <w:tcW w:w="1657" w:type="dxa"/>
                <w:vAlign w:val="bottom"/>
              </w:tcPr>
            </w:tcPrChange>
          </w:tcPr>
          <w:p w14:paraId="0C1CEB79" w14:textId="5B754751" w:rsidR="00967524" w:rsidRPr="00CD0B2D" w:rsidRDefault="00967524" w:rsidP="00CD0B2D">
            <w:pPr>
              <w:pStyle w:val="NoSpacing"/>
              <w:ind w:left="-108" w:right="-85"/>
              <w:jc w:val="right"/>
              <w:rPr>
                <w:ins w:id="8231" w:author="An Phuc Cao" w:date="2024-09-30T16:45:00Z" w16du:dateUtc="2024-09-30T09:45:00Z"/>
                <w:rFonts w:ascii="Arial" w:hAnsi="Arial" w:cs="Arial"/>
                <w:sz w:val="18"/>
                <w:szCs w:val="18"/>
                <w:rPrChange w:id="8232" w:author="An Phuc Cao" w:date="2024-10-24T13:45:00Z" w16du:dateUtc="2024-10-24T06:45:00Z">
                  <w:rPr>
                    <w:ins w:id="8233" w:author="An Phuc Cao" w:date="2024-09-30T16:45:00Z" w16du:dateUtc="2024-09-30T09:45:00Z"/>
                    <w:rFonts w:ascii="Arial" w:hAnsi="Arial" w:cs="Arial"/>
                    <w:sz w:val="20"/>
                    <w:szCs w:val="20"/>
                  </w:rPr>
                </w:rPrChange>
              </w:rPr>
            </w:pPr>
            <w:ins w:id="8234" w:author="An Phuc Cao" w:date="2024-09-30T16:46:00Z" w16du:dateUtc="2024-09-30T09:46:00Z">
              <w:r w:rsidRPr="00CD0B2D">
                <w:rPr>
                  <w:rFonts w:ascii="Arial" w:hAnsi="Arial" w:cs="Arial"/>
                  <w:sz w:val="18"/>
                  <w:szCs w:val="18"/>
                  <w:rPrChange w:id="8235" w:author="An Phuc Cao" w:date="2024-10-24T13:45:00Z" w16du:dateUtc="2024-10-24T06:45:00Z">
                    <w:rPr/>
                  </w:rPrChange>
                </w:rPr>
                <w:t>11,758,366,923</w:t>
              </w:r>
            </w:ins>
          </w:p>
        </w:tc>
      </w:tr>
      <w:tr w:rsidR="00967524" w:rsidRPr="00826313" w14:paraId="2ADCDECF"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236"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237" w:author="An Phuc Cao" w:date="2024-09-30T16:45:00Z"/>
        </w:trPr>
        <w:tc>
          <w:tcPr>
            <w:tcW w:w="2070" w:type="dxa"/>
            <w:vAlign w:val="bottom"/>
            <w:tcPrChange w:id="8238" w:author="An Phuc Cao" w:date="2024-10-24T13:45:00Z" w16du:dateUtc="2024-10-24T06:45:00Z">
              <w:tcPr>
                <w:tcW w:w="2070" w:type="dxa"/>
                <w:vAlign w:val="bottom"/>
              </w:tcPr>
            </w:tcPrChange>
          </w:tcPr>
          <w:p w14:paraId="3AB21188" w14:textId="3BB7406F" w:rsidR="00967524" w:rsidRPr="00826313" w:rsidRDefault="00967524" w:rsidP="00967524">
            <w:pPr>
              <w:pStyle w:val="NoSpacing"/>
              <w:ind w:left="-108"/>
              <w:rPr>
                <w:ins w:id="8239" w:author="An Phuc Cao" w:date="2024-09-30T16:45:00Z" w16du:dateUtc="2024-09-30T09:45:00Z"/>
                <w:rFonts w:ascii="Arial" w:hAnsi="Arial" w:cs="Arial"/>
                <w:color w:val="000000"/>
                <w:sz w:val="20"/>
                <w:szCs w:val="20"/>
              </w:rPr>
            </w:pPr>
            <w:ins w:id="8240" w:author="An Phuc Cao" w:date="2024-09-30T16:45:00Z" w16du:dateUtc="2024-09-30T09:45:00Z">
              <w:r w:rsidRPr="00DD6812">
                <w:rPr>
                  <w:rFonts w:ascii="Arial" w:hAnsi="Arial" w:cs="Arial"/>
                  <w:sz w:val="18"/>
                  <w:szCs w:val="18"/>
                </w:rPr>
                <w:t>FUESSV50</w:t>
              </w:r>
            </w:ins>
          </w:p>
        </w:tc>
        <w:tc>
          <w:tcPr>
            <w:tcW w:w="1350" w:type="dxa"/>
            <w:vAlign w:val="bottom"/>
            <w:tcPrChange w:id="8241" w:author="An Phuc Cao" w:date="2024-10-24T13:45:00Z" w16du:dateUtc="2024-10-24T06:45:00Z">
              <w:tcPr>
                <w:tcW w:w="1350" w:type="dxa"/>
                <w:vAlign w:val="bottom"/>
              </w:tcPr>
            </w:tcPrChange>
          </w:tcPr>
          <w:p w14:paraId="5C57598F" w14:textId="3D3DE5C9" w:rsidR="00967524" w:rsidRPr="00CD0B2D" w:rsidRDefault="00967524" w:rsidP="00CD0B2D">
            <w:pPr>
              <w:pStyle w:val="NoSpacing"/>
              <w:ind w:left="-126" w:right="-85"/>
              <w:jc w:val="right"/>
              <w:rPr>
                <w:ins w:id="8242" w:author="An Phuc Cao" w:date="2024-09-30T16:45:00Z" w16du:dateUtc="2024-09-30T09:45:00Z"/>
                <w:rFonts w:ascii="Arial" w:hAnsi="Arial" w:cs="Arial"/>
                <w:sz w:val="18"/>
                <w:szCs w:val="18"/>
                <w:rPrChange w:id="8243" w:author="An Phuc Cao" w:date="2024-10-24T13:45:00Z" w16du:dateUtc="2024-10-24T06:45:00Z">
                  <w:rPr>
                    <w:ins w:id="8244" w:author="An Phuc Cao" w:date="2024-09-30T16:45:00Z" w16du:dateUtc="2024-09-30T09:45:00Z"/>
                    <w:rFonts w:ascii="Arial" w:hAnsi="Arial" w:cs="Arial"/>
                    <w:sz w:val="20"/>
                    <w:szCs w:val="20"/>
                  </w:rPr>
                </w:rPrChange>
              </w:rPr>
            </w:pPr>
            <w:ins w:id="8245" w:author="An Phuc Cao" w:date="2024-10-24T13:45:00Z" w16du:dateUtc="2024-10-24T06:45:00Z">
              <w:r w:rsidRPr="00CD0B2D">
                <w:rPr>
                  <w:rFonts w:ascii="Arial" w:hAnsi="Arial" w:cs="Arial"/>
                  <w:sz w:val="18"/>
                  <w:szCs w:val="18"/>
                  <w:rPrChange w:id="8246" w:author="An Phuc Cao" w:date="2024-10-24T13:45:00Z" w16du:dateUtc="2024-10-24T06:45:00Z">
                    <w:rPr/>
                  </w:rPrChange>
                </w:rPr>
                <w:t>362,912</w:t>
              </w:r>
            </w:ins>
          </w:p>
        </w:tc>
        <w:tc>
          <w:tcPr>
            <w:tcW w:w="1698" w:type="dxa"/>
            <w:gridSpan w:val="2"/>
            <w:vAlign w:val="bottom"/>
            <w:tcPrChange w:id="8247" w:author="An Phuc Cao" w:date="2024-10-24T13:45:00Z" w16du:dateUtc="2024-10-24T06:45:00Z">
              <w:tcPr>
                <w:tcW w:w="1698" w:type="dxa"/>
                <w:gridSpan w:val="2"/>
                <w:vAlign w:val="bottom"/>
              </w:tcPr>
            </w:tcPrChange>
          </w:tcPr>
          <w:p w14:paraId="1E13A3E9" w14:textId="0AA5376D" w:rsidR="00967524" w:rsidRPr="00CD0B2D" w:rsidRDefault="00967524" w:rsidP="00CD0B2D">
            <w:pPr>
              <w:pStyle w:val="NoSpacing"/>
              <w:ind w:right="-85"/>
              <w:jc w:val="right"/>
              <w:rPr>
                <w:ins w:id="8248" w:author="An Phuc Cao" w:date="2024-09-30T16:45:00Z" w16du:dateUtc="2024-09-30T09:45:00Z"/>
                <w:rFonts w:ascii="Arial" w:hAnsi="Arial" w:cs="Arial"/>
                <w:sz w:val="18"/>
                <w:szCs w:val="18"/>
                <w:rPrChange w:id="8249" w:author="An Phuc Cao" w:date="2024-10-24T13:45:00Z" w16du:dateUtc="2024-10-24T06:45:00Z">
                  <w:rPr>
                    <w:ins w:id="8250" w:author="An Phuc Cao" w:date="2024-09-30T16:45:00Z" w16du:dateUtc="2024-09-30T09:45:00Z"/>
                    <w:rFonts w:ascii="Arial" w:hAnsi="Arial" w:cs="Arial"/>
                    <w:sz w:val="20"/>
                    <w:szCs w:val="20"/>
                  </w:rPr>
                </w:rPrChange>
              </w:rPr>
            </w:pPr>
            <w:ins w:id="8251" w:author="An Phuc Cao" w:date="2024-10-24T13:45:00Z" w16du:dateUtc="2024-10-24T06:45:00Z">
              <w:r w:rsidRPr="00CD0B2D">
                <w:rPr>
                  <w:rFonts w:ascii="Arial" w:hAnsi="Arial" w:cs="Arial"/>
                  <w:sz w:val="18"/>
                  <w:szCs w:val="18"/>
                  <w:rPrChange w:id="8252" w:author="An Phuc Cao" w:date="2024-10-24T13:45:00Z" w16du:dateUtc="2024-10-24T06:45:00Z">
                    <w:rPr/>
                  </w:rPrChange>
                </w:rPr>
                <w:t>7,011,459,840</w:t>
              </w:r>
            </w:ins>
          </w:p>
        </w:tc>
        <w:tc>
          <w:tcPr>
            <w:tcW w:w="1392" w:type="dxa"/>
            <w:vAlign w:val="bottom"/>
            <w:tcPrChange w:id="8253" w:author="An Phuc Cao" w:date="2024-10-24T13:45:00Z" w16du:dateUtc="2024-10-24T06:45:00Z">
              <w:tcPr>
                <w:tcW w:w="1392" w:type="dxa"/>
                <w:vAlign w:val="bottom"/>
              </w:tcPr>
            </w:tcPrChange>
          </w:tcPr>
          <w:p w14:paraId="7283D6C4" w14:textId="3963A1C0" w:rsidR="00967524" w:rsidRPr="00CD0B2D" w:rsidRDefault="00967524" w:rsidP="00CD0B2D">
            <w:pPr>
              <w:pStyle w:val="NoSpacing"/>
              <w:ind w:left="-228" w:right="-85"/>
              <w:jc w:val="right"/>
              <w:rPr>
                <w:ins w:id="8254" w:author="An Phuc Cao" w:date="2024-09-30T16:45:00Z" w16du:dateUtc="2024-09-30T09:45:00Z"/>
                <w:rFonts w:ascii="Arial" w:hAnsi="Arial" w:cs="Arial"/>
                <w:sz w:val="18"/>
                <w:szCs w:val="18"/>
                <w:rPrChange w:id="8255" w:author="An Phuc Cao" w:date="2024-10-24T13:45:00Z" w16du:dateUtc="2024-10-24T06:45:00Z">
                  <w:rPr>
                    <w:ins w:id="8256" w:author="An Phuc Cao" w:date="2024-09-30T16:45:00Z" w16du:dateUtc="2024-09-30T09:45:00Z"/>
                    <w:rFonts w:ascii="Arial" w:hAnsi="Arial" w:cs="Arial"/>
                    <w:sz w:val="20"/>
                    <w:szCs w:val="20"/>
                  </w:rPr>
                </w:rPrChange>
              </w:rPr>
            </w:pPr>
            <w:ins w:id="8257" w:author="An Phuc Cao" w:date="2024-09-30T16:46:00Z" w16du:dateUtc="2024-09-30T09:46:00Z">
              <w:r w:rsidRPr="00CD0B2D">
                <w:rPr>
                  <w:rFonts w:ascii="Arial" w:hAnsi="Arial" w:cs="Arial"/>
                  <w:sz w:val="18"/>
                  <w:szCs w:val="18"/>
                  <w:rPrChange w:id="8258" w:author="An Phuc Cao" w:date="2024-10-24T13:45:00Z" w16du:dateUtc="2024-10-24T06:45:00Z">
                    <w:rPr/>
                  </w:rPrChange>
                </w:rPr>
                <w:t>553,869</w:t>
              </w:r>
            </w:ins>
          </w:p>
        </w:tc>
        <w:tc>
          <w:tcPr>
            <w:tcW w:w="1657" w:type="dxa"/>
            <w:vAlign w:val="bottom"/>
            <w:tcPrChange w:id="8259" w:author="An Phuc Cao" w:date="2024-10-24T13:45:00Z" w16du:dateUtc="2024-10-24T06:45:00Z">
              <w:tcPr>
                <w:tcW w:w="1657" w:type="dxa"/>
                <w:vAlign w:val="bottom"/>
              </w:tcPr>
            </w:tcPrChange>
          </w:tcPr>
          <w:p w14:paraId="46D31517" w14:textId="03875B19" w:rsidR="00967524" w:rsidRPr="00CD0B2D" w:rsidRDefault="00967524" w:rsidP="00CD0B2D">
            <w:pPr>
              <w:pStyle w:val="NoSpacing"/>
              <w:ind w:left="-108" w:right="-85"/>
              <w:jc w:val="right"/>
              <w:rPr>
                <w:ins w:id="8260" w:author="An Phuc Cao" w:date="2024-09-30T16:45:00Z" w16du:dateUtc="2024-09-30T09:45:00Z"/>
                <w:rFonts w:ascii="Arial" w:hAnsi="Arial" w:cs="Arial"/>
                <w:sz w:val="18"/>
                <w:szCs w:val="18"/>
                <w:rPrChange w:id="8261" w:author="An Phuc Cao" w:date="2024-10-24T13:45:00Z" w16du:dateUtc="2024-10-24T06:45:00Z">
                  <w:rPr>
                    <w:ins w:id="8262" w:author="An Phuc Cao" w:date="2024-09-30T16:45:00Z" w16du:dateUtc="2024-09-30T09:45:00Z"/>
                    <w:rFonts w:ascii="Arial" w:hAnsi="Arial" w:cs="Arial"/>
                    <w:sz w:val="20"/>
                    <w:szCs w:val="20"/>
                  </w:rPr>
                </w:rPrChange>
              </w:rPr>
            </w:pPr>
            <w:ins w:id="8263" w:author="An Phuc Cao" w:date="2024-09-30T16:46:00Z" w16du:dateUtc="2024-09-30T09:46:00Z">
              <w:r w:rsidRPr="00CD0B2D">
                <w:rPr>
                  <w:rFonts w:ascii="Arial" w:hAnsi="Arial" w:cs="Arial"/>
                  <w:sz w:val="18"/>
                  <w:szCs w:val="18"/>
                  <w:rPrChange w:id="8264" w:author="An Phuc Cao" w:date="2024-10-24T13:45:00Z" w16du:dateUtc="2024-10-24T06:45:00Z">
                    <w:rPr/>
                  </w:rPrChange>
                </w:rPr>
                <w:t>9,249,612,467</w:t>
              </w:r>
            </w:ins>
          </w:p>
        </w:tc>
      </w:tr>
      <w:tr w:rsidR="00967524" w:rsidRPr="00826313" w14:paraId="22D504C1"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265"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266" w:author="An Phuc Cao" w:date="2024-09-30T16:45:00Z"/>
        </w:trPr>
        <w:tc>
          <w:tcPr>
            <w:tcW w:w="2070" w:type="dxa"/>
            <w:vAlign w:val="bottom"/>
            <w:tcPrChange w:id="8267" w:author="An Phuc Cao" w:date="2024-10-24T13:45:00Z" w16du:dateUtc="2024-10-24T06:45:00Z">
              <w:tcPr>
                <w:tcW w:w="2070" w:type="dxa"/>
                <w:vAlign w:val="bottom"/>
              </w:tcPr>
            </w:tcPrChange>
          </w:tcPr>
          <w:p w14:paraId="765C81AA" w14:textId="002FC8AE" w:rsidR="00967524" w:rsidRPr="00826313" w:rsidRDefault="00967524" w:rsidP="00967524">
            <w:pPr>
              <w:pStyle w:val="NoSpacing"/>
              <w:ind w:left="-108"/>
              <w:rPr>
                <w:ins w:id="8268" w:author="An Phuc Cao" w:date="2024-09-30T16:45:00Z" w16du:dateUtc="2024-09-30T09:45:00Z"/>
                <w:rFonts w:ascii="Arial" w:hAnsi="Arial" w:cs="Arial"/>
                <w:color w:val="000000"/>
                <w:sz w:val="20"/>
                <w:szCs w:val="20"/>
              </w:rPr>
            </w:pPr>
            <w:ins w:id="8269" w:author="An Phuc Cao" w:date="2024-09-30T16:45:00Z" w16du:dateUtc="2024-09-30T09:45:00Z">
              <w:r w:rsidRPr="00DD6812">
                <w:rPr>
                  <w:rFonts w:ascii="Arial" w:hAnsi="Arial" w:cs="Arial"/>
                  <w:sz w:val="18"/>
                  <w:szCs w:val="18"/>
                </w:rPr>
                <w:t>Other listed fund units</w:t>
              </w:r>
            </w:ins>
          </w:p>
        </w:tc>
        <w:tc>
          <w:tcPr>
            <w:tcW w:w="1350" w:type="dxa"/>
            <w:vAlign w:val="bottom"/>
            <w:tcPrChange w:id="8270" w:author="An Phuc Cao" w:date="2024-10-24T13:45:00Z" w16du:dateUtc="2024-10-24T06:45:00Z">
              <w:tcPr>
                <w:tcW w:w="1350" w:type="dxa"/>
                <w:vAlign w:val="bottom"/>
              </w:tcPr>
            </w:tcPrChange>
          </w:tcPr>
          <w:p w14:paraId="55E74820" w14:textId="7ABE7245" w:rsidR="00967524" w:rsidRPr="00CD0B2D" w:rsidRDefault="00967524" w:rsidP="00CD0B2D">
            <w:pPr>
              <w:pStyle w:val="NoSpacing"/>
              <w:ind w:left="-126" w:right="-85"/>
              <w:jc w:val="right"/>
              <w:rPr>
                <w:ins w:id="8271" w:author="An Phuc Cao" w:date="2024-09-30T16:45:00Z" w16du:dateUtc="2024-09-30T09:45:00Z"/>
                <w:rFonts w:ascii="Arial" w:hAnsi="Arial" w:cs="Arial"/>
                <w:sz w:val="18"/>
                <w:szCs w:val="18"/>
                <w:rPrChange w:id="8272" w:author="An Phuc Cao" w:date="2024-10-24T13:45:00Z" w16du:dateUtc="2024-10-24T06:45:00Z">
                  <w:rPr>
                    <w:ins w:id="8273" w:author="An Phuc Cao" w:date="2024-09-30T16:45:00Z" w16du:dateUtc="2024-09-30T09:45:00Z"/>
                    <w:rFonts w:ascii="Arial" w:hAnsi="Arial" w:cs="Arial"/>
                    <w:sz w:val="20"/>
                    <w:szCs w:val="20"/>
                  </w:rPr>
                </w:rPrChange>
              </w:rPr>
            </w:pPr>
            <w:ins w:id="8274" w:author="An Phuc Cao" w:date="2024-10-24T13:45:00Z" w16du:dateUtc="2024-10-24T06:45:00Z">
              <w:r w:rsidRPr="00CD0B2D">
                <w:rPr>
                  <w:rFonts w:ascii="Arial" w:hAnsi="Arial" w:cs="Arial"/>
                  <w:sz w:val="18"/>
                  <w:szCs w:val="18"/>
                  <w:rPrChange w:id="8275" w:author="An Phuc Cao" w:date="2024-10-24T13:45:00Z" w16du:dateUtc="2024-10-24T06:45:00Z">
                    <w:rPr/>
                  </w:rPrChange>
                </w:rPr>
                <w:t>519,253</w:t>
              </w:r>
            </w:ins>
          </w:p>
        </w:tc>
        <w:tc>
          <w:tcPr>
            <w:tcW w:w="1698" w:type="dxa"/>
            <w:gridSpan w:val="2"/>
            <w:vAlign w:val="bottom"/>
            <w:tcPrChange w:id="8276" w:author="An Phuc Cao" w:date="2024-10-24T13:45:00Z" w16du:dateUtc="2024-10-24T06:45:00Z">
              <w:tcPr>
                <w:tcW w:w="1698" w:type="dxa"/>
                <w:gridSpan w:val="2"/>
                <w:vAlign w:val="bottom"/>
              </w:tcPr>
            </w:tcPrChange>
          </w:tcPr>
          <w:p w14:paraId="24C6C6B9" w14:textId="7732B700" w:rsidR="00967524" w:rsidRPr="00CD0B2D" w:rsidRDefault="00967524" w:rsidP="00CD0B2D">
            <w:pPr>
              <w:pStyle w:val="NoSpacing"/>
              <w:ind w:right="-85"/>
              <w:jc w:val="right"/>
              <w:rPr>
                <w:ins w:id="8277" w:author="An Phuc Cao" w:date="2024-09-30T16:45:00Z" w16du:dateUtc="2024-09-30T09:45:00Z"/>
                <w:rFonts w:ascii="Arial" w:hAnsi="Arial" w:cs="Arial"/>
                <w:sz w:val="18"/>
                <w:szCs w:val="18"/>
                <w:rPrChange w:id="8278" w:author="An Phuc Cao" w:date="2024-10-24T13:45:00Z" w16du:dateUtc="2024-10-24T06:45:00Z">
                  <w:rPr>
                    <w:ins w:id="8279" w:author="An Phuc Cao" w:date="2024-09-30T16:45:00Z" w16du:dateUtc="2024-09-30T09:45:00Z"/>
                    <w:rFonts w:ascii="Arial" w:hAnsi="Arial" w:cs="Arial"/>
                    <w:sz w:val="20"/>
                    <w:szCs w:val="20"/>
                  </w:rPr>
                </w:rPrChange>
              </w:rPr>
            </w:pPr>
            <w:ins w:id="8280" w:author="An Phuc Cao" w:date="2024-10-24T13:45:00Z" w16du:dateUtc="2024-10-24T06:45:00Z">
              <w:r w:rsidRPr="00CD0B2D">
                <w:rPr>
                  <w:rFonts w:ascii="Arial" w:hAnsi="Arial" w:cs="Arial"/>
                  <w:sz w:val="18"/>
                  <w:szCs w:val="18"/>
                  <w:rPrChange w:id="8281" w:author="An Phuc Cao" w:date="2024-10-24T13:45:00Z" w16du:dateUtc="2024-10-24T06:45:00Z">
                    <w:rPr/>
                  </w:rPrChange>
                </w:rPr>
                <w:t>12,349,953,890</w:t>
              </w:r>
            </w:ins>
          </w:p>
        </w:tc>
        <w:tc>
          <w:tcPr>
            <w:tcW w:w="1392" w:type="dxa"/>
            <w:vAlign w:val="bottom"/>
            <w:tcPrChange w:id="8282" w:author="An Phuc Cao" w:date="2024-10-24T13:45:00Z" w16du:dateUtc="2024-10-24T06:45:00Z">
              <w:tcPr>
                <w:tcW w:w="1392" w:type="dxa"/>
                <w:vAlign w:val="bottom"/>
              </w:tcPr>
            </w:tcPrChange>
          </w:tcPr>
          <w:p w14:paraId="78C26B8A" w14:textId="71C0B1E5" w:rsidR="00967524" w:rsidRPr="00CD0B2D" w:rsidRDefault="00967524" w:rsidP="00CD0B2D">
            <w:pPr>
              <w:pStyle w:val="NoSpacing"/>
              <w:ind w:left="-228" w:right="-85"/>
              <w:jc w:val="right"/>
              <w:rPr>
                <w:ins w:id="8283" w:author="An Phuc Cao" w:date="2024-09-30T16:45:00Z" w16du:dateUtc="2024-09-30T09:45:00Z"/>
                <w:rFonts w:ascii="Arial" w:hAnsi="Arial" w:cs="Arial"/>
                <w:sz w:val="18"/>
                <w:szCs w:val="18"/>
                <w:rPrChange w:id="8284" w:author="An Phuc Cao" w:date="2024-10-24T13:45:00Z" w16du:dateUtc="2024-10-24T06:45:00Z">
                  <w:rPr>
                    <w:ins w:id="8285" w:author="An Phuc Cao" w:date="2024-09-30T16:45:00Z" w16du:dateUtc="2024-09-30T09:45:00Z"/>
                    <w:rFonts w:ascii="Arial" w:hAnsi="Arial" w:cs="Arial"/>
                    <w:sz w:val="20"/>
                    <w:szCs w:val="20"/>
                  </w:rPr>
                </w:rPrChange>
              </w:rPr>
            </w:pPr>
            <w:ins w:id="8286" w:author="An Phuc Cao" w:date="2024-09-30T16:46:00Z" w16du:dateUtc="2024-09-30T09:46:00Z">
              <w:r w:rsidRPr="00CD0B2D">
                <w:rPr>
                  <w:rFonts w:ascii="Arial" w:hAnsi="Arial" w:cs="Arial"/>
                  <w:sz w:val="18"/>
                  <w:szCs w:val="18"/>
                  <w:rPrChange w:id="8287" w:author="An Phuc Cao" w:date="2024-10-24T13:45:00Z" w16du:dateUtc="2024-10-24T06:45:00Z">
                    <w:rPr/>
                  </w:rPrChange>
                </w:rPr>
                <w:t>855,216</w:t>
              </w:r>
            </w:ins>
          </w:p>
        </w:tc>
        <w:tc>
          <w:tcPr>
            <w:tcW w:w="1657" w:type="dxa"/>
            <w:vAlign w:val="bottom"/>
            <w:tcPrChange w:id="8288" w:author="An Phuc Cao" w:date="2024-10-24T13:45:00Z" w16du:dateUtc="2024-10-24T06:45:00Z">
              <w:tcPr>
                <w:tcW w:w="1657" w:type="dxa"/>
                <w:vAlign w:val="bottom"/>
              </w:tcPr>
            </w:tcPrChange>
          </w:tcPr>
          <w:p w14:paraId="55A48026" w14:textId="1C9119F9" w:rsidR="00967524" w:rsidRPr="00CD0B2D" w:rsidRDefault="00967524" w:rsidP="00CD0B2D">
            <w:pPr>
              <w:pStyle w:val="NoSpacing"/>
              <w:ind w:left="-108" w:right="-85"/>
              <w:jc w:val="right"/>
              <w:rPr>
                <w:ins w:id="8289" w:author="An Phuc Cao" w:date="2024-09-30T16:45:00Z" w16du:dateUtc="2024-09-30T09:45:00Z"/>
                <w:rFonts w:ascii="Arial" w:hAnsi="Arial" w:cs="Arial"/>
                <w:sz w:val="18"/>
                <w:szCs w:val="18"/>
                <w:rPrChange w:id="8290" w:author="An Phuc Cao" w:date="2024-10-24T13:45:00Z" w16du:dateUtc="2024-10-24T06:45:00Z">
                  <w:rPr>
                    <w:ins w:id="8291" w:author="An Phuc Cao" w:date="2024-09-30T16:45:00Z" w16du:dateUtc="2024-09-30T09:45:00Z"/>
                    <w:rFonts w:ascii="Arial" w:hAnsi="Arial" w:cs="Arial"/>
                    <w:sz w:val="20"/>
                    <w:szCs w:val="20"/>
                  </w:rPr>
                </w:rPrChange>
              </w:rPr>
            </w:pPr>
            <w:ins w:id="8292" w:author="An Phuc Cao" w:date="2024-09-30T16:46:00Z" w16du:dateUtc="2024-09-30T09:46:00Z">
              <w:r w:rsidRPr="00CD0B2D">
                <w:rPr>
                  <w:rFonts w:ascii="Arial" w:hAnsi="Arial" w:cs="Arial"/>
                  <w:sz w:val="18"/>
                  <w:szCs w:val="18"/>
                  <w:rPrChange w:id="8293" w:author="An Phuc Cao" w:date="2024-10-24T13:45:00Z" w16du:dateUtc="2024-10-24T06:45:00Z">
                    <w:rPr/>
                  </w:rPrChange>
                </w:rPr>
                <w:t>13,429,182,162</w:t>
              </w:r>
            </w:ins>
          </w:p>
        </w:tc>
      </w:tr>
      <w:tr w:rsidR="00CD0B2D" w:rsidRPr="00826313" w14:paraId="795B2D25"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294"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295" w:author="An Phuc Cao" w:date="2024-09-30T16:45:00Z"/>
        </w:trPr>
        <w:tc>
          <w:tcPr>
            <w:tcW w:w="2070" w:type="dxa"/>
            <w:vAlign w:val="bottom"/>
            <w:tcPrChange w:id="8296" w:author="An Phuc Cao" w:date="2024-10-24T13:45:00Z" w16du:dateUtc="2024-10-24T06:45:00Z">
              <w:tcPr>
                <w:tcW w:w="2070" w:type="dxa"/>
                <w:vAlign w:val="bottom"/>
              </w:tcPr>
            </w:tcPrChange>
          </w:tcPr>
          <w:p w14:paraId="61241682" w14:textId="44327355" w:rsidR="00CD0B2D" w:rsidRPr="00826313" w:rsidRDefault="00CD0B2D" w:rsidP="00CD0B2D">
            <w:pPr>
              <w:pStyle w:val="NoSpacing"/>
              <w:ind w:left="-108"/>
              <w:rPr>
                <w:ins w:id="8297" w:author="An Phuc Cao" w:date="2024-09-30T16:45:00Z" w16du:dateUtc="2024-09-30T09:45:00Z"/>
                <w:rFonts w:ascii="Arial" w:hAnsi="Arial" w:cs="Arial"/>
                <w:color w:val="000000"/>
                <w:sz w:val="20"/>
                <w:szCs w:val="20"/>
              </w:rPr>
            </w:pPr>
            <w:ins w:id="8298" w:author="An Phuc Cao" w:date="2024-09-30T16:45:00Z" w16du:dateUtc="2024-09-30T09:45:00Z">
              <w:r w:rsidRPr="00DD6812">
                <w:rPr>
                  <w:rFonts w:ascii="Arial" w:hAnsi="Arial" w:cs="Arial"/>
                  <w:b/>
                  <w:bCs/>
                  <w:i/>
                  <w:iCs/>
                  <w:sz w:val="18"/>
                  <w:szCs w:val="18"/>
                </w:rPr>
                <w:t>Unlisted fund units</w:t>
              </w:r>
            </w:ins>
          </w:p>
        </w:tc>
        <w:tc>
          <w:tcPr>
            <w:tcW w:w="1350" w:type="dxa"/>
            <w:vAlign w:val="bottom"/>
            <w:tcPrChange w:id="8299" w:author="An Phuc Cao" w:date="2024-10-24T13:45:00Z" w16du:dateUtc="2024-10-24T06:45:00Z">
              <w:tcPr>
                <w:tcW w:w="1350" w:type="dxa"/>
                <w:vAlign w:val="bottom"/>
              </w:tcPr>
            </w:tcPrChange>
          </w:tcPr>
          <w:p w14:paraId="4080747C" w14:textId="76D48BA1" w:rsidR="00CD0B2D" w:rsidRPr="00CD0B2D" w:rsidRDefault="00CD0B2D" w:rsidP="00CD0B2D">
            <w:pPr>
              <w:pStyle w:val="NoSpacing"/>
              <w:ind w:left="-126" w:right="-85"/>
              <w:jc w:val="right"/>
              <w:rPr>
                <w:ins w:id="8300" w:author="An Phuc Cao" w:date="2024-09-30T16:45:00Z" w16du:dateUtc="2024-09-30T09:45:00Z"/>
                <w:rFonts w:ascii="Arial" w:hAnsi="Arial" w:cs="Arial"/>
                <w:b/>
                <w:bCs/>
                <w:sz w:val="18"/>
                <w:szCs w:val="18"/>
                <w:rPrChange w:id="8301" w:author="An Phuc Cao" w:date="2024-10-24T13:46:00Z" w16du:dateUtc="2024-10-24T06:46:00Z">
                  <w:rPr>
                    <w:ins w:id="8302" w:author="An Phuc Cao" w:date="2024-09-30T16:45:00Z" w16du:dateUtc="2024-09-30T09:45:00Z"/>
                    <w:rFonts w:ascii="Arial" w:hAnsi="Arial" w:cs="Arial"/>
                    <w:sz w:val="20"/>
                    <w:szCs w:val="20"/>
                  </w:rPr>
                </w:rPrChange>
              </w:rPr>
            </w:pPr>
            <w:ins w:id="8303" w:author="An Phuc Cao" w:date="2024-10-24T13:45:00Z" w16du:dateUtc="2024-10-24T06:45:00Z">
              <w:r w:rsidRPr="00CD0B2D">
                <w:rPr>
                  <w:rFonts w:ascii="Arial" w:hAnsi="Arial" w:cs="Arial"/>
                  <w:b/>
                  <w:bCs/>
                  <w:sz w:val="18"/>
                  <w:szCs w:val="18"/>
                  <w:rPrChange w:id="8304" w:author="An Phuc Cao" w:date="2024-10-24T13:46:00Z" w16du:dateUtc="2024-10-24T06:46:00Z">
                    <w:rPr/>
                  </w:rPrChange>
                </w:rPr>
                <w:t>4,846,931</w:t>
              </w:r>
            </w:ins>
          </w:p>
        </w:tc>
        <w:tc>
          <w:tcPr>
            <w:tcW w:w="1698" w:type="dxa"/>
            <w:gridSpan w:val="2"/>
            <w:vAlign w:val="bottom"/>
            <w:tcPrChange w:id="8305" w:author="An Phuc Cao" w:date="2024-10-24T13:45:00Z" w16du:dateUtc="2024-10-24T06:45:00Z">
              <w:tcPr>
                <w:tcW w:w="1698" w:type="dxa"/>
                <w:gridSpan w:val="2"/>
                <w:vAlign w:val="bottom"/>
              </w:tcPr>
            </w:tcPrChange>
          </w:tcPr>
          <w:p w14:paraId="1B018B2C" w14:textId="52FD8F35" w:rsidR="00CD0B2D" w:rsidRPr="00CD0B2D" w:rsidRDefault="00CD0B2D" w:rsidP="00CD0B2D">
            <w:pPr>
              <w:pStyle w:val="NoSpacing"/>
              <w:ind w:right="-85"/>
              <w:jc w:val="right"/>
              <w:rPr>
                <w:ins w:id="8306" w:author="An Phuc Cao" w:date="2024-09-30T16:45:00Z" w16du:dateUtc="2024-09-30T09:45:00Z"/>
                <w:rFonts w:ascii="Arial" w:hAnsi="Arial" w:cs="Arial"/>
                <w:b/>
                <w:bCs/>
                <w:sz w:val="18"/>
                <w:szCs w:val="18"/>
                <w:rPrChange w:id="8307" w:author="An Phuc Cao" w:date="2024-10-24T13:46:00Z" w16du:dateUtc="2024-10-24T06:46:00Z">
                  <w:rPr>
                    <w:ins w:id="8308" w:author="An Phuc Cao" w:date="2024-09-30T16:45:00Z" w16du:dateUtc="2024-09-30T09:45:00Z"/>
                    <w:rFonts w:ascii="Arial" w:hAnsi="Arial" w:cs="Arial"/>
                    <w:sz w:val="20"/>
                    <w:szCs w:val="20"/>
                  </w:rPr>
                </w:rPrChange>
              </w:rPr>
            </w:pPr>
            <w:ins w:id="8309" w:author="An Phuc Cao" w:date="2024-10-24T13:45:00Z" w16du:dateUtc="2024-10-24T06:45:00Z">
              <w:r w:rsidRPr="00CD0B2D">
                <w:rPr>
                  <w:rFonts w:ascii="Arial" w:hAnsi="Arial" w:cs="Arial"/>
                  <w:b/>
                  <w:bCs/>
                  <w:sz w:val="18"/>
                  <w:szCs w:val="18"/>
                  <w:rPrChange w:id="8310" w:author="An Phuc Cao" w:date="2024-10-24T13:46:00Z" w16du:dateUtc="2024-10-24T06:46:00Z">
                    <w:rPr/>
                  </w:rPrChange>
                </w:rPr>
                <w:t>118,974,242,303</w:t>
              </w:r>
            </w:ins>
          </w:p>
        </w:tc>
        <w:tc>
          <w:tcPr>
            <w:tcW w:w="1392" w:type="dxa"/>
            <w:vAlign w:val="bottom"/>
            <w:tcPrChange w:id="8311" w:author="An Phuc Cao" w:date="2024-10-24T13:45:00Z" w16du:dateUtc="2024-10-24T06:45:00Z">
              <w:tcPr>
                <w:tcW w:w="1392" w:type="dxa"/>
                <w:vAlign w:val="bottom"/>
              </w:tcPr>
            </w:tcPrChange>
          </w:tcPr>
          <w:p w14:paraId="2544CD76" w14:textId="1D781F57" w:rsidR="00CD0B2D" w:rsidRPr="00CD0B2D" w:rsidRDefault="00CD0B2D" w:rsidP="00CD0B2D">
            <w:pPr>
              <w:pStyle w:val="NoSpacing"/>
              <w:ind w:left="-228" w:right="-85"/>
              <w:jc w:val="right"/>
              <w:rPr>
                <w:ins w:id="8312" w:author="An Phuc Cao" w:date="2024-09-30T16:45:00Z" w16du:dateUtc="2024-09-30T09:45:00Z"/>
                <w:rFonts w:ascii="Arial" w:hAnsi="Arial" w:cs="Arial"/>
                <w:b/>
                <w:bCs/>
                <w:sz w:val="18"/>
                <w:szCs w:val="18"/>
                <w:rPrChange w:id="8313" w:author="An Phuc Cao" w:date="2024-10-24T13:46:00Z" w16du:dateUtc="2024-10-24T06:46:00Z">
                  <w:rPr>
                    <w:ins w:id="8314" w:author="An Phuc Cao" w:date="2024-09-30T16:45:00Z" w16du:dateUtc="2024-09-30T09:45:00Z"/>
                    <w:rFonts w:ascii="Arial" w:hAnsi="Arial" w:cs="Arial"/>
                    <w:sz w:val="20"/>
                    <w:szCs w:val="20"/>
                  </w:rPr>
                </w:rPrChange>
              </w:rPr>
            </w:pPr>
            <w:ins w:id="8315" w:author="An Phuc Cao" w:date="2024-09-30T16:46:00Z" w16du:dateUtc="2024-09-30T09:46:00Z">
              <w:r w:rsidRPr="00CD0B2D">
                <w:rPr>
                  <w:rFonts w:ascii="Arial" w:hAnsi="Arial" w:cs="Arial"/>
                  <w:b/>
                  <w:bCs/>
                  <w:sz w:val="18"/>
                  <w:szCs w:val="18"/>
                  <w:rPrChange w:id="8316" w:author="An Phuc Cao" w:date="2024-10-24T13:46:00Z" w16du:dateUtc="2024-10-24T06:46:00Z">
                    <w:rPr/>
                  </w:rPrChange>
                </w:rPr>
                <w:t>7,043,286</w:t>
              </w:r>
            </w:ins>
          </w:p>
        </w:tc>
        <w:tc>
          <w:tcPr>
            <w:tcW w:w="1657" w:type="dxa"/>
            <w:vAlign w:val="bottom"/>
            <w:tcPrChange w:id="8317" w:author="An Phuc Cao" w:date="2024-10-24T13:45:00Z" w16du:dateUtc="2024-10-24T06:45:00Z">
              <w:tcPr>
                <w:tcW w:w="1657" w:type="dxa"/>
                <w:vAlign w:val="bottom"/>
              </w:tcPr>
            </w:tcPrChange>
          </w:tcPr>
          <w:p w14:paraId="5B8ADD5D" w14:textId="5DDD9175" w:rsidR="00CD0B2D" w:rsidRPr="00CD0B2D" w:rsidRDefault="00CD0B2D" w:rsidP="00CD0B2D">
            <w:pPr>
              <w:pStyle w:val="NoSpacing"/>
              <w:ind w:left="-108" w:right="-85"/>
              <w:jc w:val="right"/>
              <w:rPr>
                <w:ins w:id="8318" w:author="An Phuc Cao" w:date="2024-09-30T16:45:00Z" w16du:dateUtc="2024-09-30T09:45:00Z"/>
                <w:rFonts w:ascii="Arial" w:hAnsi="Arial" w:cs="Arial"/>
                <w:b/>
                <w:bCs/>
                <w:sz w:val="18"/>
                <w:szCs w:val="18"/>
                <w:rPrChange w:id="8319" w:author="An Phuc Cao" w:date="2024-10-24T13:46:00Z" w16du:dateUtc="2024-10-24T06:46:00Z">
                  <w:rPr>
                    <w:ins w:id="8320" w:author="An Phuc Cao" w:date="2024-09-30T16:45:00Z" w16du:dateUtc="2024-09-30T09:45:00Z"/>
                    <w:rFonts w:ascii="Arial" w:hAnsi="Arial" w:cs="Arial"/>
                    <w:sz w:val="20"/>
                    <w:szCs w:val="20"/>
                  </w:rPr>
                </w:rPrChange>
              </w:rPr>
            </w:pPr>
            <w:ins w:id="8321" w:author="An Phuc Cao" w:date="2024-09-30T16:46:00Z" w16du:dateUtc="2024-09-30T09:46:00Z">
              <w:r w:rsidRPr="00CD0B2D">
                <w:rPr>
                  <w:rFonts w:ascii="Arial" w:hAnsi="Arial" w:cs="Arial"/>
                  <w:b/>
                  <w:bCs/>
                  <w:sz w:val="18"/>
                  <w:szCs w:val="18"/>
                  <w:rPrChange w:id="8322" w:author="An Phuc Cao" w:date="2024-10-24T13:46:00Z" w16du:dateUtc="2024-10-24T06:46:00Z">
                    <w:rPr/>
                  </w:rPrChange>
                </w:rPr>
                <w:t>149,347,351,555</w:t>
              </w:r>
            </w:ins>
          </w:p>
        </w:tc>
      </w:tr>
      <w:tr w:rsidR="00CD0B2D" w:rsidRPr="00826313" w14:paraId="64AB908C"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323"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324" w:author="An Phuc Cao" w:date="2024-09-30T16:45:00Z"/>
        </w:trPr>
        <w:tc>
          <w:tcPr>
            <w:tcW w:w="2070" w:type="dxa"/>
            <w:vAlign w:val="bottom"/>
            <w:tcPrChange w:id="8325" w:author="An Phuc Cao" w:date="2024-10-24T13:45:00Z" w16du:dateUtc="2024-10-24T06:45:00Z">
              <w:tcPr>
                <w:tcW w:w="2070" w:type="dxa"/>
                <w:vAlign w:val="bottom"/>
              </w:tcPr>
            </w:tcPrChange>
          </w:tcPr>
          <w:p w14:paraId="39DFE804" w14:textId="5E7F5F97" w:rsidR="00CD0B2D" w:rsidRPr="00826313" w:rsidRDefault="00CD0B2D" w:rsidP="00CD0B2D">
            <w:pPr>
              <w:pStyle w:val="NoSpacing"/>
              <w:ind w:left="-108"/>
              <w:rPr>
                <w:ins w:id="8326" w:author="An Phuc Cao" w:date="2024-09-30T16:45:00Z" w16du:dateUtc="2024-09-30T09:45:00Z"/>
                <w:rFonts w:ascii="Arial" w:hAnsi="Arial" w:cs="Arial"/>
                <w:color w:val="000000"/>
                <w:sz w:val="20"/>
                <w:szCs w:val="20"/>
              </w:rPr>
            </w:pPr>
            <w:ins w:id="8327" w:author="An Phuc Cao" w:date="2024-09-30T16:45:00Z" w16du:dateUtc="2024-09-30T09:45:00Z">
              <w:r w:rsidRPr="00DD6812">
                <w:rPr>
                  <w:rFonts w:ascii="Arial" w:hAnsi="Arial" w:cs="Arial"/>
                  <w:sz w:val="18"/>
                  <w:szCs w:val="18"/>
                </w:rPr>
                <w:t>SSISCA</w:t>
              </w:r>
            </w:ins>
          </w:p>
        </w:tc>
        <w:tc>
          <w:tcPr>
            <w:tcW w:w="1350" w:type="dxa"/>
            <w:vAlign w:val="bottom"/>
            <w:tcPrChange w:id="8328" w:author="An Phuc Cao" w:date="2024-10-24T13:45:00Z" w16du:dateUtc="2024-10-24T06:45:00Z">
              <w:tcPr>
                <w:tcW w:w="1350" w:type="dxa"/>
                <w:vAlign w:val="bottom"/>
              </w:tcPr>
            </w:tcPrChange>
          </w:tcPr>
          <w:p w14:paraId="5DD4B9CB" w14:textId="18220B00" w:rsidR="00CD0B2D" w:rsidRPr="00CD0B2D" w:rsidRDefault="00CD0B2D" w:rsidP="00CD0B2D">
            <w:pPr>
              <w:pStyle w:val="NoSpacing"/>
              <w:ind w:left="-126" w:right="-85"/>
              <w:jc w:val="right"/>
              <w:rPr>
                <w:ins w:id="8329" w:author="An Phuc Cao" w:date="2024-09-30T16:45:00Z" w16du:dateUtc="2024-09-30T09:45:00Z"/>
                <w:rFonts w:ascii="Arial" w:hAnsi="Arial" w:cs="Arial"/>
                <w:sz w:val="18"/>
                <w:szCs w:val="18"/>
                <w:rPrChange w:id="8330" w:author="An Phuc Cao" w:date="2024-10-24T13:45:00Z" w16du:dateUtc="2024-10-24T06:45:00Z">
                  <w:rPr>
                    <w:ins w:id="8331" w:author="An Phuc Cao" w:date="2024-09-30T16:45:00Z" w16du:dateUtc="2024-09-30T09:45:00Z"/>
                    <w:rFonts w:ascii="Arial" w:hAnsi="Arial" w:cs="Arial"/>
                    <w:sz w:val="20"/>
                    <w:szCs w:val="20"/>
                  </w:rPr>
                </w:rPrChange>
              </w:rPr>
            </w:pPr>
            <w:ins w:id="8332" w:author="An Phuc Cao" w:date="2024-10-24T13:45:00Z" w16du:dateUtc="2024-10-24T06:45:00Z">
              <w:r w:rsidRPr="00CD0B2D">
                <w:rPr>
                  <w:rFonts w:ascii="Arial" w:hAnsi="Arial" w:cs="Arial"/>
                  <w:sz w:val="18"/>
                  <w:szCs w:val="18"/>
                  <w:rPrChange w:id="8333" w:author="An Phuc Cao" w:date="2024-10-24T13:45:00Z" w16du:dateUtc="2024-10-24T06:45:00Z">
                    <w:rPr/>
                  </w:rPrChange>
                </w:rPr>
                <w:t>836,887</w:t>
              </w:r>
            </w:ins>
          </w:p>
        </w:tc>
        <w:tc>
          <w:tcPr>
            <w:tcW w:w="1698" w:type="dxa"/>
            <w:gridSpan w:val="2"/>
            <w:vAlign w:val="bottom"/>
            <w:tcPrChange w:id="8334" w:author="An Phuc Cao" w:date="2024-10-24T13:45:00Z" w16du:dateUtc="2024-10-24T06:45:00Z">
              <w:tcPr>
                <w:tcW w:w="1698" w:type="dxa"/>
                <w:gridSpan w:val="2"/>
                <w:vAlign w:val="bottom"/>
              </w:tcPr>
            </w:tcPrChange>
          </w:tcPr>
          <w:p w14:paraId="44E88081" w14:textId="6D0CBC24" w:rsidR="00CD0B2D" w:rsidRPr="00CD0B2D" w:rsidRDefault="00CD0B2D" w:rsidP="00CD0B2D">
            <w:pPr>
              <w:pStyle w:val="NoSpacing"/>
              <w:ind w:right="-85"/>
              <w:jc w:val="right"/>
              <w:rPr>
                <w:ins w:id="8335" w:author="An Phuc Cao" w:date="2024-09-30T16:45:00Z" w16du:dateUtc="2024-09-30T09:45:00Z"/>
                <w:rFonts w:ascii="Arial" w:hAnsi="Arial" w:cs="Arial"/>
                <w:sz w:val="18"/>
                <w:szCs w:val="18"/>
                <w:rPrChange w:id="8336" w:author="An Phuc Cao" w:date="2024-10-24T13:45:00Z" w16du:dateUtc="2024-10-24T06:45:00Z">
                  <w:rPr>
                    <w:ins w:id="8337" w:author="An Phuc Cao" w:date="2024-09-30T16:45:00Z" w16du:dateUtc="2024-09-30T09:45:00Z"/>
                    <w:rFonts w:ascii="Arial" w:hAnsi="Arial" w:cs="Arial"/>
                    <w:sz w:val="20"/>
                    <w:szCs w:val="20"/>
                  </w:rPr>
                </w:rPrChange>
              </w:rPr>
            </w:pPr>
            <w:ins w:id="8338" w:author="An Phuc Cao" w:date="2024-10-24T13:45:00Z" w16du:dateUtc="2024-10-24T06:45:00Z">
              <w:r w:rsidRPr="00CD0B2D">
                <w:rPr>
                  <w:rFonts w:ascii="Arial" w:hAnsi="Arial" w:cs="Arial"/>
                  <w:sz w:val="18"/>
                  <w:szCs w:val="18"/>
                  <w:rPrChange w:id="8339" w:author="An Phuc Cao" w:date="2024-10-24T13:45:00Z" w16du:dateUtc="2024-10-24T06:45:00Z">
                    <w:rPr/>
                  </w:rPrChange>
                </w:rPr>
                <w:t>32,884,637,778</w:t>
              </w:r>
            </w:ins>
          </w:p>
        </w:tc>
        <w:tc>
          <w:tcPr>
            <w:tcW w:w="1392" w:type="dxa"/>
            <w:vAlign w:val="bottom"/>
            <w:tcPrChange w:id="8340" w:author="An Phuc Cao" w:date="2024-10-24T13:45:00Z" w16du:dateUtc="2024-10-24T06:45:00Z">
              <w:tcPr>
                <w:tcW w:w="1392" w:type="dxa"/>
                <w:vAlign w:val="bottom"/>
              </w:tcPr>
            </w:tcPrChange>
          </w:tcPr>
          <w:p w14:paraId="2696B3F3" w14:textId="5EE15202" w:rsidR="00CD0B2D" w:rsidRPr="00CD0B2D" w:rsidRDefault="00CD0B2D" w:rsidP="00CD0B2D">
            <w:pPr>
              <w:pStyle w:val="NoSpacing"/>
              <w:ind w:left="-228" w:right="-85"/>
              <w:jc w:val="right"/>
              <w:rPr>
                <w:ins w:id="8341" w:author="An Phuc Cao" w:date="2024-09-30T16:45:00Z" w16du:dateUtc="2024-09-30T09:45:00Z"/>
                <w:rFonts w:ascii="Arial" w:hAnsi="Arial" w:cs="Arial"/>
                <w:sz w:val="18"/>
                <w:szCs w:val="18"/>
                <w:rPrChange w:id="8342" w:author="An Phuc Cao" w:date="2024-10-24T13:45:00Z" w16du:dateUtc="2024-10-24T06:45:00Z">
                  <w:rPr>
                    <w:ins w:id="8343" w:author="An Phuc Cao" w:date="2024-09-30T16:45:00Z" w16du:dateUtc="2024-09-30T09:45:00Z"/>
                    <w:rFonts w:ascii="Arial" w:hAnsi="Arial" w:cs="Arial"/>
                    <w:sz w:val="20"/>
                    <w:szCs w:val="20"/>
                  </w:rPr>
                </w:rPrChange>
              </w:rPr>
            </w:pPr>
            <w:ins w:id="8344" w:author="An Phuc Cao" w:date="2024-09-30T16:46:00Z" w16du:dateUtc="2024-09-30T09:46:00Z">
              <w:r w:rsidRPr="006F49AD">
                <w:rPr>
                  <w:rFonts w:ascii="Arial" w:hAnsi="Arial" w:cs="Arial"/>
                  <w:sz w:val="18"/>
                  <w:szCs w:val="18"/>
                </w:rPr>
                <w:t>1,385,363</w:t>
              </w:r>
            </w:ins>
          </w:p>
        </w:tc>
        <w:tc>
          <w:tcPr>
            <w:tcW w:w="1657" w:type="dxa"/>
            <w:vAlign w:val="bottom"/>
            <w:tcPrChange w:id="8345" w:author="An Phuc Cao" w:date="2024-10-24T13:45:00Z" w16du:dateUtc="2024-10-24T06:45:00Z">
              <w:tcPr>
                <w:tcW w:w="1657" w:type="dxa"/>
                <w:vAlign w:val="bottom"/>
              </w:tcPr>
            </w:tcPrChange>
          </w:tcPr>
          <w:p w14:paraId="7E823802" w14:textId="7D18153B" w:rsidR="00CD0B2D" w:rsidRPr="00CD0B2D" w:rsidRDefault="00CD0B2D" w:rsidP="00CD0B2D">
            <w:pPr>
              <w:pStyle w:val="NoSpacing"/>
              <w:ind w:left="-108" w:right="-85"/>
              <w:jc w:val="right"/>
              <w:rPr>
                <w:ins w:id="8346" w:author="An Phuc Cao" w:date="2024-09-30T16:45:00Z" w16du:dateUtc="2024-09-30T09:45:00Z"/>
                <w:rFonts w:ascii="Arial" w:hAnsi="Arial" w:cs="Arial"/>
                <w:sz w:val="18"/>
                <w:szCs w:val="18"/>
                <w:rPrChange w:id="8347" w:author="An Phuc Cao" w:date="2024-10-24T13:45:00Z" w16du:dateUtc="2024-10-24T06:45:00Z">
                  <w:rPr>
                    <w:ins w:id="8348" w:author="An Phuc Cao" w:date="2024-09-30T16:45:00Z" w16du:dateUtc="2024-09-30T09:45:00Z"/>
                    <w:rFonts w:ascii="Arial" w:hAnsi="Arial" w:cs="Arial"/>
                    <w:sz w:val="20"/>
                    <w:szCs w:val="20"/>
                  </w:rPr>
                </w:rPrChange>
              </w:rPr>
            </w:pPr>
            <w:ins w:id="8349" w:author="An Phuc Cao" w:date="2024-09-30T16:46:00Z" w16du:dateUtc="2024-09-30T09:46:00Z">
              <w:r w:rsidRPr="006F49AD">
                <w:rPr>
                  <w:rFonts w:ascii="Arial" w:hAnsi="Arial" w:cs="Arial"/>
                  <w:sz w:val="18"/>
                  <w:szCs w:val="18"/>
                </w:rPr>
                <w:t>42,356,067,687</w:t>
              </w:r>
            </w:ins>
          </w:p>
        </w:tc>
      </w:tr>
      <w:tr w:rsidR="00CD0B2D" w:rsidRPr="00826313" w14:paraId="50979C62"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350"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351" w:author="An Phuc Cao" w:date="2024-09-30T16:45:00Z"/>
        </w:trPr>
        <w:tc>
          <w:tcPr>
            <w:tcW w:w="2070" w:type="dxa"/>
            <w:vAlign w:val="bottom"/>
            <w:tcPrChange w:id="8352" w:author="An Phuc Cao" w:date="2024-10-24T13:45:00Z" w16du:dateUtc="2024-10-24T06:45:00Z">
              <w:tcPr>
                <w:tcW w:w="2070" w:type="dxa"/>
                <w:vAlign w:val="bottom"/>
              </w:tcPr>
            </w:tcPrChange>
          </w:tcPr>
          <w:p w14:paraId="24D53363" w14:textId="5CAAE015" w:rsidR="00CD0B2D" w:rsidRPr="00826313" w:rsidRDefault="00CD0B2D" w:rsidP="00CD0B2D">
            <w:pPr>
              <w:pStyle w:val="NoSpacing"/>
              <w:ind w:left="-108"/>
              <w:rPr>
                <w:ins w:id="8353" w:author="An Phuc Cao" w:date="2024-09-30T16:45:00Z" w16du:dateUtc="2024-09-30T09:45:00Z"/>
                <w:rFonts w:ascii="Arial" w:hAnsi="Arial" w:cs="Arial"/>
                <w:color w:val="000000"/>
                <w:sz w:val="20"/>
                <w:szCs w:val="20"/>
              </w:rPr>
            </w:pPr>
            <w:ins w:id="8354" w:author="An Phuc Cao" w:date="2024-10-24T13:43:00Z" w16du:dateUtc="2024-10-24T06:43:00Z">
              <w:r w:rsidRPr="00DD6812">
                <w:rPr>
                  <w:rFonts w:ascii="Arial" w:hAnsi="Arial" w:cs="Arial"/>
                  <w:sz w:val="18"/>
                  <w:szCs w:val="18"/>
                </w:rPr>
                <w:t>TCBF</w:t>
              </w:r>
            </w:ins>
          </w:p>
        </w:tc>
        <w:tc>
          <w:tcPr>
            <w:tcW w:w="1350" w:type="dxa"/>
            <w:vAlign w:val="bottom"/>
            <w:tcPrChange w:id="8355" w:author="An Phuc Cao" w:date="2024-10-24T13:45:00Z" w16du:dateUtc="2024-10-24T06:45:00Z">
              <w:tcPr>
                <w:tcW w:w="1350" w:type="dxa"/>
                <w:vAlign w:val="bottom"/>
              </w:tcPr>
            </w:tcPrChange>
          </w:tcPr>
          <w:p w14:paraId="22211F5A" w14:textId="1FF37DE2" w:rsidR="00CD0B2D" w:rsidRPr="00CD0B2D" w:rsidRDefault="00CD0B2D" w:rsidP="00CD0B2D">
            <w:pPr>
              <w:pStyle w:val="NoSpacing"/>
              <w:ind w:left="-126" w:right="-85"/>
              <w:jc w:val="right"/>
              <w:rPr>
                <w:ins w:id="8356" w:author="An Phuc Cao" w:date="2024-09-30T16:45:00Z" w16du:dateUtc="2024-09-30T09:45:00Z"/>
                <w:rFonts w:ascii="Arial" w:hAnsi="Arial" w:cs="Arial"/>
                <w:sz w:val="18"/>
                <w:szCs w:val="18"/>
                <w:rPrChange w:id="8357" w:author="An Phuc Cao" w:date="2024-10-24T13:45:00Z" w16du:dateUtc="2024-10-24T06:45:00Z">
                  <w:rPr>
                    <w:ins w:id="8358" w:author="An Phuc Cao" w:date="2024-09-30T16:45:00Z" w16du:dateUtc="2024-09-30T09:45:00Z"/>
                    <w:rFonts w:ascii="Arial" w:hAnsi="Arial" w:cs="Arial"/>
                    <w:sz w:val="20"/>
                    <w:szCs w:val="20"/>
                  </w:rPr>
                </w:rPrChange>
              </w:rPr>
            </w:pPr>
            <w:ins w:id="8359" w:author="An Phuc Cao" w:date="2024-10-24T13:45:00Z" w16du:dateUtc="2024-10-24T06:45:00Z">
              <w:r w:rsidRPr="00CD0B2D">
                <w:rPr>
                  <w:rFonts w:ascii="Arial" w:hAnsi="Arial" w:cs="Arial"/>
                  <w:sz w:val="18"/>
                  <w:szCs w:val="18"/>
                  <w:rPrChange w:id="8360" w:author="An Phuc Cao" w:date="2024-10-24T13:45:00Z" w16du:dateUtc="2024-10-24T06:45:00Z">
                    <w:rPr/>
                  </w:rPrChange>
                </w:rPr>
                <w:t>945,470</w:t>
              </w:r>
            </w:ins>
          </w:p>
        </w:tc>
        <w:tc>
          <w:tcPr>
            <w:tcW w:w="1698" w:type="dxa"/>
            <w:gridSpan w:val="2"/>
            <w:vAlign w:val="bottom"/>
            <w:tcPrChange w:id="8361" w:author="An Phuc Cao" w:date="2024-10-24T13:45:00Z" w16du:dateUtc="2024-10-24T06:45:00Z">
              <w:tcPr>
                <w:tcW w:w="1698" w:type="dxa"/>
                <w:gridSpan w:val="2"/>
                <w:vAlign w:val="bottom"/>
              </w:tcPr>
            </w:tcPrChange>
          </w:tcPr>
          <w:p w14:paraId="6BBC96FC" w14:textId="5B310DE8" w:rsidR="00CD0B2D" w:rsidRPr="00CD0B2D" w:rsidRDefault="00CD0B2D" w:rsidP="00CD0B2D">
            <w:pPr>
              <w:pStyle w:val="NoSpacing"/>
              <w:ind w:right="-85"/>
              <w:jc w:val="right"/>
              <w:rPr>
                <w:ins w:id="8362" w:author="An Phuc Cao" w:date="2024-09-30T16:45:00Z" w16du:dateUtc="2024-09-30T09:45:00Z"/>
                <w:rFonts w:ascii="Arial" w:hAnsi="Arial" w:cs="Arial"/>
                <w:sz w:val="18"/>
                <w:szCs w:val="18"/>
                <w:rPrChange w:id="8363" w:author="An Phuc Cao" w:date="2024-10-24T13:45:00Z" w16du:dateUtc="2024-10-24T06:45:00Z">
                  <w:rPr>
                    <w:ins w:id="8364" w:author="An Phuc Cao" w:date="2024-09-30T16:45:00Z" w16du:dateUtc="2024-09-30T09:45:00Z"/>
                    <w:rFonts w:ascii="Arial" w:hAnsi="Arial" w:cs="Arial"/>
                    <w:sz w:val="20"/>
                    <w:szCs w:val="20"/>
                  </w:rPr>
                </w:rPrChange>
              </w:rPr>
            </w:pPr>
            <w:ins w:id="8365" w:author="An Phuc Cao" w:date="2024-10-24T13:45:00Z" w16du:dateUtc="2024-10-24T06:45:00Z">
              <w:r w:rsidRPr="00CD0B2D">
                <w:rPr>
                  <w:rFonts w:ascii="Arial" w:hAnsi="Arial" w:cs="Arial"/>
                  <w:sz w:val="18"/>
                  <w:szCs w:val="18"/>
                  <w:rPrChange w:id="8366" w:author="An Phuc Cao" w:date="2024-10-24T13:45:00Z" w16du:dateUtc="2024-10-24T06:45:00Z">
                    <w:rPr/>
                  </w:rPrChange>
                </w:rPr>
                <w:t>18,279,367,156</w:t>
              </w:r>
            </w:ins>
          </w:p>
        </w:tc>
        <w:tc>
          <w:tcPr>
            <w:tcW w:w="1392" w:type="dxa"/>
            <w:vAlign w:val="bottom"/>
            <w:tcPrChange w:id="8367" w:author="An Phuc Cao" w:date="2024-10-24T13:45:00Z" w16du:dateUtc="2024-10-24T06:45:00Z">
              <w:tcPr>
                <w:tcW w:w="1392" w:type="dxa"/>
                <w:vAlign w:val="bottom"/>
              </w:tcPr>
            </w:tcPrChange>
          </w:tcPr>
          <w:p w14:paraId="3CF932D7" w14:textId="2CCA94CE" w:rsidR="00CD0B2D" w:rsidRPr="00CD0B2D" w:rsidRDefault="00CD0B2D" w:rsidP="00CD0B2D">
            <w:pPr>
              <w:pStyle w:val="NoSpacing"/>
              <w:ind w:left="-228" w:right="-85"/>
              <w:jc w:val="right"/>
              <w:rPr>
                <w:ins w:id="8368" w:author="An Phuc Cao" w:date="2024-09-30T16:45:00Z" w16du:dateUtc="2024-09-30T09:45:00Z"/>
                <w:rFonts w:ascii="Arial" w:hAnsi="Arial" w:cs="Arial"/>
                <w:sz w:val="18"/>
                <w:szCs w:val="18"/>
                <w:rPrChange w:id="8369" w:author="An Phuc Cao" w:date="2024-10-24T13:45:00Z" w16du:dateUtc="2024-10-24T06:45:00Z">
                  <w:rPr>
                    <w:ins w:id="8370" w:author="An Phuc Cao" w:date="2024-09-30T16:45:00Z" w16du:dateUtc="2024-09-30T09:45:00Z"/>
                    <w:rFonts w:ascii="Arial" w:hAnsi="Arial" w:cs="Arial"/>
                    <w:sz w:val="20"/>
                    <w:szCs w:val="20"/>
                  </w:rPr>
                </w:rPrChange>
              </w:rPr>
            </w:pPr>
            <w:ins w:id="8371" w:author="An Phuc Cao" w:date="2024-10-24T13:43:00Z" w16du:dateUtc="2024-10-24T06:43:00Z">
              <w:r w:rsidRPr="006F49AD">
                <w:rPr>
                  <w:rFonts w:ascii="Arial" w:hAnsi="Arial" w:cs="Arial"/>
                  <w:sz w:val="18"/>
                  <w:szCs w:val="18"/>
                </w:rPr>
                <w:t>1,325,576</w:t>
              </w:r>
            </w:ins>
          </w:p>
        </w:tc>
        <w:tc>
          <w:tcPr>
            <w:tcW w:w="1657" w:type="dxa"/>
            <w:vAlign w:val="bottom"/>
            <w:tcPrChange w:id="8372" w:author="An Phuc Cao" w:date="2024-10-24T13:45:00Z" w16du:dateUtc="2024-10-24T06:45:00Z">
              <w:tcPr>
                <w:tcW w:w="1657" w:type="dxa"/>
                <w:vAlign w:val="bottom"/>
              </w:tcPr>
            </w:tcPrChange>
          </w:tcPr>
          <w:p w14:paraId="3F202E28" w14:textId="0901688D" w:rsidR="00CD0B2D" w:rsidRPr="00CD0B2D" w:rsidRDefault="00CD0B2D" w:rsidP="00CD0B2D">
            <w:pPr>
              <w:pStyle w:val="NoSpacing"/>
              <w:ind w:left="-108" w:right="-85"/>
              <w:jc w:val="right"/>
              <w:rPr>
                <w:ins w:id="8373" w:author="An Phuc Cao" w:date="2024-09-30T16:45:00Z" w16du:dateUtc="2024-09-30T09:45:00Z"/>
                <w:rFonts w:ascii="Arial" w:hAnsi="Arial" w:cs="Arial"/>
                <w:sz w:val="18"/>
                <w:szCs w:val="18"/>
                <w:rPrChange w:id="8374" w:author="An Phuc Cao" w:date="2024-10-24T13:45:00Z" w16du:dateUtc="2024-10-24T06:45:00Z">
                  <w:rPr>
                    <w:ins w:id="8375" w:author="An Phuc Cao" w:date="2024-09-30T16:45:00Z" w16du:dateUtc="2024-09-30T09:45:00Z"/>
                    <w:rFonts w:ascii="Arial" w:hAnsi="Arial" w:cs="Arial"/>
                    <w:sz w:val="20"/>
                    <w:szCs w:val="20"/>
                  </w:rPr>
                </w:rPrChange>
              </w:rPr>
            </w:pPr>
            <w:ins w:id="8376" w:author="An Phuc Cao" w:date="2024-10-24T13:43:00Z" w16du:dateUtc="2024-10-24T06:43:00Z">
              <w:r w:rsidRPr="006F49AD">
                <w:rPr>
                  <w:rFonts w:ascii="Arial" w:hAnsi="Arial" w:cs="Arial"/>
                  <w:sz w:val="18"/>
                  <w:szCs w:val="18"/>
                </w:rPr>
                <w:t>23,490,533,714</w:t>
              </w:r>
            </w:ins>
          </w:p>
        </w:tc>
      </w:tr>
      <w:tr w:rsidR="00CD0B2D" w:rsidRPr="00826313" w14:paraId="1FCEDC8F"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377"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ins w:id="8378" w:author="An Phuc Cao" w:date="2024-10-24T13:43:00Z"/>
        </w:trPr>
        <w:tc>
          <w:tcPr>
            <w:tcW w:w="2070" w:type="dxa"/>
            <w:vAlign w:val="bottom"/>
            <w:tcPrChange w:id="8379" w:author="An Phuc Cao" w:date="2024-10-24T13:45:00Z" w16du:dateUtc="2024-10-24T06:45:00Z">
              <w:tcPr>
                <w:tcW w:w="2070" w:type="dxa"/>
                <w:vAlign w:val="bottom"/>
              </w:tcPr>
            </w:tcPrChange>
          </w:tcPr>
          <w:p w14:paraId="4EE57025" w14:textId="050CA7FF" w:rsidR="00CD0B2D" w:rsidRPr="00DD6812" w:rsidRDefault="00CD0B2D" w:rsidP="00CD0B2D">
            <w:pPr>
              <w:pStyle w:val="NoSpacing"/>
              <w:ind w:left="-108"/>
              <w:rPr>
                <w:ins w:id="8380" w:author="An Phuc Cao" w:date="2024-10-24T13:43:00Z" w16du:dateUtc="2024-10-24T06:43:00Z"/>
                <w:rFonts w:ascii="Arial" w:hAnsi="Arial" w:cs="Arial"/>
                <w:sz w:val="18"/>
                <w:szCs w:val="18"/>
              </w:rPr>
            </w:pPr>
            <w:ins w:id="8381" w:author="An Phuc Cao" w:date="2024-10-24T13:43:00Z" w16du:dateUtc="2024-10-24T06:43:00Z">
              <w:r w:rsidRPr="00DD6812">
                <w:rPr>
                  <w:rFonts w:ascii="Arial" w:hAnsi="Arial" w:cs="Arial"/>
                  <w:sz w:val="18"/>
                  <w:szCs w:val="18"/>
                </w:rPr>
                <w:t>SSIBF</w:t>
              </w:r>
            </w:ins>
          </w:p>
        </w:tc>
        <w:tc>
          <w:tcPr>
            <w:tcW w:w="1350" w:type="dxa"/>
            <w:vAlign w:val="bottom"/>
            <w:tcPrChange w:id="8382" w:author="An Phuc Cao" w:date="2024-10-24T13:45:00Z" w16du:dateUtc="2024-10-24T06:45:00Z">
              <w:tcPr>
                <w:tcW w:w="1350" w:type="dxa"/>
                <w:vAlign w:val="bottom"/>
              </w:tcPr>
            </w:tcPrChange>
          </w:tcPr>
          <w:p w14:paraId="530C2D42" w14:textId="1614ADB6" w:rsidR="00CD0B2D" w:rsidRPr="00CD0B2D" w:rsidRDefault="00CD0B2D" w:rsidP="00CD0B2D">
            <w:pPr>
              <w:pStyle w:val="NoSpacing"/>
              <w:ind w:left="-126" w:right="-85"/>
              <w:jc w:val="right"/>
              <w:rPr>
                <w:ins w:id="8383" w:author="An Phuc Cao" w:date="2024-10-24T13:43:00Z" w16du:dateUtc="2024-10-24T06:43:00Z"/>
                <w:rFonts w:ascii="Arial" w:hAnsi="Arial" w:cs="Arial"/>
                <w:sz w:val="18"/>
                <w:szCs w:val="18"/>
                <w:rPrChange w:id="8384" w:author="An Phuc Cao" w:date="2024-10-24T13:45:00Z" w16du:dateUtc="2024-10-24T06:45:00Z">
                  <w:rPr>
                    <w:ins w:id="8385" w:author="An Phuc Cao" w:date="2024-10-24T13:43:00Z" w16du:dateUtc="2024-10-24T06:43:00Z"/>
                    <w:rFonts w:ascii="Arial" w:hAnsi="Arial" w:cs="Arial"/>
                    <w:sz w:val="20"/>
                    <w:szCs w:val="20"/>
                  </w:rPr>
                </w:rPrChange>
              </w:rPr>
            </w:pPr>
            <w:ins w:id="8386" w:author="An Phuc Cao" w:date="2024-10-24T13:45:00Z" w16du:dateUtc="2024-10-24T06:45:00Z">
              <w:r w:rsidRPr="00CD0B2D">
                <w:rPr>
                  <w:rFonts w:ascii="Arial" w:hAnsi="Arial" w:cs="Arial"/>
                  <w:sz w:val="18"/>
                  <w:szCs w:val="18"/>
                  <w:rPrChange w:id="8387" w:author="An Phuc Cao" w:date="2024-10-24T13:45:00Z" w16du:dateUtc="2024-10-24T06:45:00Z">
                    <w:rPr/>
                  </w:rPrChange>
                </w:rPr>
                <w:t>1,160,786</w:t>
              </w:r>
            </w:ins>
          </w:p>
        </w:tc>
        <w:tc>
          <w:tcPr>
            <w:tcW w:w="1698" w:type="dxa"/>
            <w:gridSpan w:val="2"/>
            <w:vAlign w:val="bottom"/>
            <w:tcPrChange w:id="8388" w:author="An Phuc Cao" w:date="2024-10-24T13:45:00Z" w16du:dateUtc="2024-10-24T06:45:00Z">
              <w:tcPr>
                <w:tcW w:w="1698" w:type="dxa"/>
                <w:gridSpan w:val="2"/>
                <w:vAlign w:val="bottom"/>
              </w:tcPr>
            </w:tcPrChange>
          </w:tcPr>
          <w:p w14:paraId="15311372" w14:textId="3258D358" w:rsidR="00CD0B2D" w:rsidRPr="00CD0B2D" w:rsidRDefault="00CD0B2D" w:rsidP="00CD0B2D">
            <w:pPr>
              <w:pStyle w:val="NoSpacing"/>
              <w:ind w:right="-85"/>
              <w:jc w:val="right"/>
              <w:rPr>
                <w:ins w:id="8389" w:author="An Phuc Cao" w:date="2024-10-24T13:43:00Z" w16du:dateUtc="2024-10-24T06:43:00Z"/>
                <w:rFonts w:ascii="Arial" w:hAnsi="Arial" w:cs="Arial"/>
                <w:sz w:val="18"/>
                <w:szCs w:val="18"/>
                <w:rPrChange w:id="8390" w:author="An Phuc Cao" w:date="2024-10-24T13:45:00Z" w16du:dateUtc="2024-10-24T06:45:00Z">
                  <w:rPr>
                    <w:ins w:id="8391" w:author="An Phuc Cao" w:date="2024-10-24T13:43:00Z" w16du:dateUtc="2024-10-24T06:43:00Z"/>
                    <w:rFonts w:ascii="Arial" w:hAnsi="Arial" w:cs="Arial"/>
                    <w:sz w:val="20"/>
                    <w:szCs w:val="20"/>
                  </w:rPr>
                </w:rPrChange>
              </w:rPr>
            </w:pPr>
            <w:ins w:id="8392" w:author="An Phuc Cao" w:date="2024-10-24T13:45:00Z" w16du:dateUtc="2024-10-24T06:45:00Z">
              <w:r w:rsidRPr="00CD0B2D">
                <w:rPr>
                  <w:rFonts w:ascii="Arial" w:hAnsi="Arial" w:cs="Arial"/>
                  <w:sz w:val="18"/>
                  <w:szCs w:val="18"/>
                  <w:rPrChange w:id="8393" w:author="An Phuc Cao" w:date="2024-10-24T13:45:00Z" w16du:dateUtc="2024-10-24T06:45:00Z">
                    <w:rPr/>
                  </w:rPrChange>
                </w:rPr>
                <w:t>17,711,226,357</w:t>
              </w:r>
            </w:ins>
          </w:p>
        </w:tc>
        <w:tc>
          <w:tcPr>
            <w:tcW w:w="1392" w:type="dxa"/>
            <w:vAlign w:val="bottom"/>
            <w:tcPrChange w:id="8394" w:author="An Phuc Cao" w:date="2024-10-24T13:45:00Z" w16du:dateUtc="2024-10-24T06:45:00Z">
              <w:tcPr>
                <w:tcW w:w="1392" w:type="dxa"/>
                <w:vAlign w:val="bottom"/>
              </w:tcPr>
            </w:tcPrChange>
          </w:tcPr>
          <w:p w14:paraId="16C3C76C" w14:textId="0AB33A9A" w:rsidR="00CD0B2D" w:rsidRPr="00CD0B2D" w:rsidRDefault="00CD0B2D" w:rsidP="00CD0B2D">
            <w:pPr>
              <w:pStyle w:val="NoSpacing"/>
              <w:ind w:left="-228" w:right="-85"/>
              <w:jc w:val="right"/>
              <w:rPr>
                <w:ins w:id="8395" w:author="An Phuc Cao" w:date="2024-10-24T13:43:00Z" w16du:dateUtc="2024-10-24T06:43:00Z"/>
                <w:rFonts w:ascii="Arial" w:hAnsi="Arial" w:cs="Arial"/>
                <w:sz w:val="18"/>
                <w:szCs w:val="18"/>
              </w:rPr>
            </w:pPr>
            <w:ins w:id="8396" w:author="An Phuc Cao" w:date="2024-10-24T13:43:00Z" w16du:dateUtc="2024-10-24T06:43:00Z">
              <w:r w:rsidRPr="006F49AD">
                <w:rPr>
                  <w:rFonts w:ascii="Arial" w:hAnsi="Arial" w:cs="Arial"/>
                  <w:sz w:val="18"/>
                  <w:szCs w:val="18"/>
                </w:rPr>
                <w:t>1,633,123</w:t>
              </w:r>
            </w:ins>
          </w:p>
        </w:tc>
        <w:tc>
          <w:tcPr>
            <w:tcW w:w="1657" w:type="dxa"/>
            <w:vAlign w:val="bottom"/>
            <w:tcPrChange w:id="8397" w:author="An Phuc Cao" w:date="2024-10-24T13:45:00Z" w16du:dateUtc="2024-10-24T06:45:00Z">
              <w:tcPr>
                <w:tcW w:w="1657" w:type="dxa"/>
                <w:vAlign w:val="bottom"/>
              </w:tcPr>
            </w:tcPrChange>
          </w:tcPr>
          <w:p w14:paraId="6FC626E4" w14:textId="19629AA3" w:rsidR="00CD0B2D" w:rsidRPr="00CD0B2D" w:rsidRDefault="00CD0B2D" w:rsidP="00CD0B2D">
            <w:pPr>
              <w:pStyle w:val="NoSpacing"/>
              <w:ind w:left="-108" w:right="-85"/>
              <w:jc w:val="right"/>
              <w:rPr>
                <w:ins w:id="8398" w:author="An Phuc Cao" w:date="2024-10-24T13:43:00Z" w16du:dateUtc="2024-10-24T06:43:00Z"/>
                <w:rFonts w:ascii="Arial" w:hAnsi="Arial" w:cs="Arial"/>
                <w:sz w:val="18"/>
                <w:szCs w:val="18"/>
              </w:rPr>
            </w:pPr>
            <w:ins w:id="8399" w:author="An Phuc Cao" w:date="2024-10-24T13:43:00Z" w16du:dateUtc="2024-10-24T06:43:00Z">
              <w:r w:rsidRPr="006F49AD">
                <w:rPr>
                  <w:rFonts w:ascii="Arial" w:hAnsi="Arial" w:cs="Arial"/>
                  <w:sz w:val="18"/>
                  <w:szCs w:val="18"/>
                </w:rPr>
                <w:t>24,063,931,451</w:t>
              </w:r>
            </w:ins>
          </w:p>
        </w:tc>
      </w:tr>
      <w:tr w:rsidR="00CD0B2D" w:rsidRPr="00826313" w14:paraId="4CF4D402"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400"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8401" w:author="An Phuc Cao" w:date="2024-10-24T13:45:00Z" w16du:dateUtc="2024-10-24T06:45:00Z">
              <w:tcPr>
                <w:tcW w:w="2070" w:type="dxa"/>
                <w:vAlign w:val="bottom"/>
              </w:tcPr>
            </w:tcPrChange>
          </w:tcPr>
          <w:p w14:paraId="7AE858CF" w14:textId="76F60912" w:rsidR="00CD0B2D" w:rsidRPr="00826313" w:rsidDel="00AB7BE2" w:rsidRDefault="00CD0B2D" w:rsidP="00CD0B2D">
            <w:pPr>
              <w:pStyle w:val="NoSpacing"/>
              <w:ind w:left="-108"/>
              <w:rPr>
                <w:rFonts w:ascii="Arial" w:hAnsi="Arial" w:cs="Arial"/>
                <w:iCs/>
                <w:sz w:val="20"/>
                <w:szCs w:val="20"/>
              </w:rPr>
            </w:pPr>
            <w:ins w:id="8402" w:author="An Phuc Cao" w:date="2024-09-30T16:45:00Z" w16du:dateUtc="2024-09-30T09:45:00Z">
              <w:r w:rsidRPr="00DD6812">
                <w:rPr>
                  <w:rFonts w:ascii="Arial" w:hAnsi="Arial" w:cs="Arial"/>
                  <w:sz w:val="18"/>
                  <w:szCs w:val="18"/>
                </w:rPr>
                <w:t>VFMVF1</w:t>
              </w:r>
            </w:ins>
            <w:del w:id="8403" w:author="An Phuc Cao" w:date="2024-09-30T16:45:00Z" w16du:dateUtc="2024-09-30T09:45:00Z">
              <w:r w:rsidRPr="00826313" w:rsidDel="00E85107">
                <w:rPr>
                  <w:rFonts w:ascii="Arial" w:hAnsi="Arial" w:cs="Arial"/>
                  <w:color w:val="000000"/>
                  <w:sz w:val="20"/>
                  <w:szCs w:val="20"/>
                </w:rPr>
                <w:delText>- SSIBF</w:delText>
              </w:r>
            </w:del>
          </w:p>
        </w:tc>
        <w:tc>
          <w:tcPr>
            <w:tcW w:w="1350" w:type="dxa"/>
            <w:vAlign w:val="bottom"/>
            <w:tcPrChange w:id="8404" w:author="An Phuc Cao" w:date="2024-10-24T13:45:00Z" w16du:dateUtc="2024-10-24T06:45:00Z">
              <w:tcPr>
                <w:tcW w:w="1350" w:type="dxa"/>
                <w:vAlign w:val="bottom"/>
              </w:tcPr>
            </w:tcPrChange>
          </w:tcPr>
          <w:p w14:paraId="3EA40784" w14:textId="76D31D1A" w:rsidR="00CD0B2D" w:rsidRPr="00CD0B2D" w:rsidRDefault="00CD0B2D" w:rsidP="00CD0B2D">
            <w:pPr>
              <w:pStyle w:val="NoSpacing"/>
              <w:ind w:left="-126" w:right="-85"/>
              <w:jc w:val="right"/>
              <w:rPr>
                <w:rFonts w:ascii="Arial" w:hAnsi="Arial" w:cs="Arial"/>
                <w:sz w:val="18"/>
                <w:szCs w:val="18"/>
                <w:rPrChange w:id="8405" w:author="An Phuc Cao" w:date="2024-10-24T13:45:00Z" w16du:dateUtc="2024-10-24T06:45:00Z">
                  <w:rPr>
                    <w:rFonts w:ascii="Arial" w:hAnsi="Arial" w:cs="Arial"/>
                    <w:sz w:val="20"/>
                    <w:szCs w:val="20"/>
                  </w:rPr>
                </w:rPrChange>
              </w:rPr>
            </w:pPr>
            <w:ins w:id="8406" w:author="An Phuc Cao" w:date="2024-10-24T13:45:00Z" w16du:dateUtc="2024-10-24T06:45:00Z">
              <w:r w:rsidRPr="00CD0B2D">
                <w:rPr>
                  <w:rFonts w:ascii="Arial" w:hAnsi="Arial" w:cs="Arial"/>
                  <w:sz w:val="18"/>
                  <w:szCs w:val="18"/>
                  <w:rPrChange w:id="8407" w:author="An Phuc Cao" w:date="2024-10-24T13:45:00Z" w16du:dateUtc="2024-10-24T06:45:00Z">
                    <w:rPr/>
                  </w:rPrChange>
                </w:rPr>
                <w:t>206,073</w:t>
              </w:r>
            </w:ins>
          </w:p>
        </w:tc>
        <w:tc>
          <w:tcPr>
            <w:tcW w:w="1698" w:type="dxa"/>
            <w:gridSpan w:val="2"/>
            <w:vAlign w:val="bottom"/>
            <w:tcPrChange w:id="8408" w:author="An Phuc Cao" w:date="2024-10-24T13:45:00Z" w16du:dateUtc="2024-10-24T06:45:00Z">
              <w:tcPr>
                <w:tcW w:w="1698" w:type="dxa"/>
                <w:gridSpan w:val="2"/>
                <w:vAlign w:val="bottom"/>
              </w:tcPr>
            </w:tcPrChange>
          </w:tcPr>
          <w:p w14:paraId="35C138C8" w14:textId="1C107000" w:rsidR="00CD0B2D" w:rsidRPr="00CD0B2D" w:rsidRDefault="00CD0B2D" w:rsidP="00CD0B2D">
            <w:pPr>
              <w:pStyle w:val="NoSpacing"/>
              <w:ind w:right="-85"/>
              <w:jc w:val="right"/>
              <w:rPr>
                <w:rFonts w:ascii="Arial" w:hAnsi="Arial" w:cs="Arial"/>
                <w:sz w:val="18"/>
                <w:szCs w:val="18"/>
                <w:rPrChange w:id="8409" w:author="An Phuc Cao" w:date="2024-10-24T13:45:00Z" w16du:dateUtc="2024-10-24T06:45:00Z">
                  <w:rPr>
                    <w:rFonts w:ascii="Arial" w:hAnsi="Arial" w:cs="Arial"/>
                    <w:sz w:val="20"/>
                    <w:szCs w:val="20"/>
                  </w:rPr>
                </w:rPrChange>
              </w:rPr>
            </w:pPr>
            <w:ins w:id="8410" w:author="An Phuc Cao" w:date="2024-10-24T13:45:00Z" w16du:dateUtc="2024-10-24T06:45:00Z">
              <w:r w:rsidRPr="00CD0B2D">
                <w:rPr>
                  <w:rFonts w:ascii="Arial" w:hAnsi="Arial" w:cs="Arial"/>
                  <w:sz w:val="18"/>
                  <w:szCs w:val="18"/>
                  <w:rPrChange w:id="8411" w:author="An Phuc Cao" w:date="2024-10-24T13:45:00Z" w16du:dateUtc="2024-10-24T06:45:00Z">
                    <w:rPr/>
                  </w:rPrChange>
                </w:rPr>
                <w:t>16,641,631,188</w:t>
              </w:r>
            </w:ins>
          </w:p>
        </w:tc>
        <w:tc>
          <w:tcPr>
            <w:tcW w:w="1392" w:type="dxa"/>
            <w:vAlign w:val="bottom"/>
            <w:tcPrChange w:id="8412" w:author="An Phuc Cao" w:date="2024-10-24T13:45:00Z" w16du:dateUtc="2024-10-24T06:45:00Z">
              <w:tcPr>
                <w:tcW w:w="1392" w:type="dxa"/>
                <w:vAlign w:val="bottom"/>
              </w:tcPr>
            </w:tcPrChange>
          </w:tcPr>
          <w:p w14:paraId="50AC24BA" w14:textId="5D672262" w:rsidR="00CD0B2D" w:rsidRPr="00CD0B2D" w:rsidDel="00AB7BE2" w:rsidRDefault="00CD0B2D" w:rsidP="00CD0B2D">
            <w:pPr>
              <w:pStyle w:val="NoSpacing"/>
              <w:ind w:left="-228" w:right="-85"/>
              <w:jc w:val="right"/>
              <w:rPr>
                <w:rFonts w:ascii="Arial" w:hAnsi="Arial" w:cs="Arial"/>
                <w:sz w:val="18"/>
                <w:szCs w:val="18"/>
                <w:rPrChange w:id="8413" w:author="An Phuc Cao" w:date="2024-10-24T13:45:00Z" w16du:dateUtc="2024-10-24T06:45:00Z">
                  <w:rPr>
                    <w:rFonts w:ascii="Arial" w:hAnsi="Arial" w:cs="Arial"/>
                    <w:sz w:val="20"/>
                    <w:szCs w:val="20"/>
                  </w:rPr>
                </w:rPrChange>
              </w:rPr>
            </w:pPr>
            <w:ins w:id="8414" w:author="An Phuc Cao" w:date="2024-09-30T16:46:00Z" w16du:dateUtc="2024-09-30T09:46:00Z">
              <w:r w:rsidRPr="006F49AD">
                <w:rPr>
                  <w:rFonts w:ascii="Arial" w:hAnsi="Arial" w:cs="Arial"/>
                  <w:sz w:val="18"/>
                  <w:szCs w:val="18"/>
                </w:rPr>
                <w:t>331,925</w:t>
              </w:r>
            </w:ins>
          </w:p>
        </w:tc>
        <w:tc>
          <w:tcPr>
            <w:tcW w:w="1657" w:type="dxa"/>
            <w:vAlign w:val="bottom"/>
            <w:tcPrChange w:id="8415" w:author="An Phuc Cao" w:date="2024-10-24T13:45:00Z" w16du:dateUtc="2024-10-24T06:45:00Z">
              <w:tcPr>
                <w:tcW w:w="1657" w:type="dxa"/>
                <w:vAlign w:val="bottom"/>
              </w:tcPr>
            </w:tcPrChange>
          </w:tcPr>
          <w:p w14:paraId="7709C5C3" w14:textId="776E7C24" w:rsidR="00CD0B2D" w:rsidRPr="00CD0B2D" w:rsidDel="00AB7BE2" w:rsidRDefault="00CD0B2D" w:rsidP="00CD0B2D">
            <w:pPr>
              <w:pStyle w:val="NoSpacing"/>
              <w:ind w:left="-108" w:right="-85"/>
              <w:jc w:val="right"/>
              <w:rPr>
                <w:rFonts w:ascii="Arial" w:hAnsi="Arial" w:cs="Arial"/>
                <w:sz w:val="18"/>
                <w:szCs w:val="18"/>
                <w:rPrChange w:id="8416" w:author="An Phuc Cao" w:date="2024-10-24T13:45:00Z" w16du:dateUtc="2024-10-24T06:45:00Z">
                  <w:rPr>
                    <w:rFonts w:ascii="Arial" w:hAnsi="Arial" w:cs="Arial"/>
                    <w:sz w:val="20"/>
                    <w:szCs w:val="20"/>
                  </w:rPr>
                </w:rPrChange>
              </w:rPr>
            </w:pPr>
            <w:ins w:id="8417" w:author="An Phuc Cao" w:date="2024-09-30T16:46:00Z" w16du:dateUtc="2024-09-30T09:46:00Z">
              <w:r w:rsidRPr="006F49AD">
                <w:rPr>
                  <w:rFonts w:ascii="Arial" w:hAnsi="Arial" w:cs="Arial"/>
                  <w:sz w:val="18"/>
                  <w:szCs w:val="18"/>
                </w:rPr>
                <w:t>21,776,579,239</w:t>
              </w:r>
            </w:ins>
          </w:p>
        </w:tc>
      </w:tr>
      <w:tr w:rsidR="00CD0B2D" w:rsidRPr="00826313" w14:paraId="416287DD"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418"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8419" w:author="An Phuc Cao" w:date="2024-10-24T13:45:00Z" w16du:dateUtc="2024-10-24T06:45:00Z">
              <w:tcPr>
                <w:tcW w:w="2070" w:type="dxa"/>
                <w:vAlign w:val="bottom"/>
              </w:tcPr>
            </w:tcPrChange>
          </w:tcPr>
          <w:p w14:paraId="67762877" w14:textId="06F3B677" w:rsidR="00CD0B2D" w:rsidRPr="00826313" w:rsidDel="00AB7BE2" w:rsidRDefault="00CD0B2D" w:rsidP="00CD0B2D">
            <w:pPr>
              <w:pStyle w:val="NoSpacing"/>
              <w:ind w:left="-108"/>
              <w:rPr>
                <w:rFonts w:ascii="Arial" w:hAnsi="Arial" w:cs="Arial"/>
                <w:iCs/>
                <w:sz w:val="20"/>
                <w:szCs w:val="20"/>
              </w:rPr>
            </w:pPr>
            <w:ins w:id="8420" w:author="An Phuc Cao" w:date="2024-10-24T13:44:00Z" w16du:dateUtc="2024-10-24T06:44:00Z">
              <w:r>
                <w:rPr>
                  <w:rFonts w:ascii="Arial" w:hAnsi="Arial" w:cs="Arial"/>
                  <w:sz w:val="18"/>
                  <w:szCs w:val="18"/>
                </w:rPr>
                <w:t>TCF</w:t>
              </w:r>
            </w:ins>
            <w:ins w:id="8421" w:author="An Phuc Cao" w:date="2024-09-30T16:46:00Z" w16du:dateUtc="2024-09-30T09:46:00Z">
              <w:r w:rsidRPr="00DD6812">
                <w:rPr>
                  <w:rFonts w:ascii="Arial" w:hAnsi="Arial" w:cs="Arial"/>
                  <w:sz w:val="18"/>
                  <w:szCs w:val="18"/>
                </w:rPr>
                <w:t>F</w:t>
              </w:r>
            </w:ins>
            <w:del w:id="8422" w:author="An Phuc Cao" w:date="2024-09-30T16:45:00Z" w16du:dateUtc="2024-09-30T09:45:00Z">
              <w:r w:rsidRPr="00826313" w:rsidDel="00E85107">
                <w:rPr>
                  <w:rFonts w:ascii="Arial" w:hAnsi="Arial" w:cs="Arial"/>
                  <w:color w:val="000000"/>
                  <w:sz w:val="20"/>
                  <w:szCs w:val="20"/>
                </w:rPr>
                <w:delText>- TCBF</w:delText>
              </w:r>
            </w:del>
          </w:p>
        </w:tc>
        <w:tc>
          <w:tcPr>
            <w:tcW w:w="1350" w:type="dxa"/>
            <w:vAlign w:val="bottom"/>
            <w:tcPrChange w:id="8423" w:author="An Phuc Cao" w:date="2024-10-24T13:45:00Z" w16du:dateUtc="2024-10-24T06:45:00Z">
              <w:tcPr>
                <w:tcW w:w="1350" w:type="dxa"/>
                <w:vAlign w:val="bottom"/>
              </w:tcPr>
            </w:tcPrChange>
          </w:tcPr>
          <w:p w14:paraId="3AFB51F8" w14:textId="649D63CB" w:rsidR="00CD0B2D" w:rsidRPr="00CD0B2D" w:rsidRDefault="00CD0B2D" w:rsidP="00CD0B2D">
            <w:pPr>
              <w:pStyle w:val="NoSpacing"/>
              <w:ind w:left="-126" w:right="-85"/>
              <w:jc w:val="right"/>
              <w:rPr>
                <w:rFonts w:ascii="Arial" w:hAnsi="Arial" w:cs="Arial"/>
                <w:sz w:val="18"/>
                <w:szCs w:val="18"/>
                <w:rPrChange w:id="8424" w:author="An Phuc Cao" w:date="2024-10-24T13:45:00Z" w16du:dateUtc="2024-10-24T06:45:00Z">
                  <w:rPr>
                    <w:rFonts w:ascii="Arial" w:hAnsi="Arial" w:cs="Arial"/>
                    <w:sz w:val="20"/>
                    <w:szCs w:val="20"/>
                  </w:rPr>
                </w:rPrChange>
              </w:rPr>
            </w:pPr>
            <w:ins w:id="8425" w:author="An Phuc Cao" w:date="2024-10-24T13:45:00Z" w16du:dateUtc="2024-10-24T06:45:00Z">
              <w:r w:rsidRPr="00CD0B2D">
                <w:rPr>
                  <w:rFonts w:ascii="Arial" w:hAnsi="Arial" w:cs="Arial"/>
                  <w:sz w:val="18"/>
                  <w:szCs w:val="18"/>
                  <w:rPrChange w:id="8426" w:author="An Phuc Cao" w:date="2024-10-24T13:45:00Z" w16du:dateUtc="2024-10-24T06:45:00Z">
                    <w:rPr/>
                  </w:rPrChange>
                </w:rPr>
                <w:t>514,527</w:t>
              </w:r>
            </w:ins>
          </w:p>
        </w:tc>
        <w:tc>
          <w:tcPr>
            <w:tcW w:w="1698" w:type="dxa"/>
            <w:gridSpan w:val="2"/>
            <w:vAlign w:val="bottom"/>
            <w:tcPrChange w:id="8427" w:author="An Phuc Cao" w:date="2024-10-24T13:45:00Z" w16du:dateUtc="2024-10-24T06:45:00Z">
              <w:tcPr>
                <w:tcW w:w="1698" w:type="dxa"/>
                <w:gridSpan w:val="2"/>
                <w:vAlign w:val="bottom"/>
              </w:tcPr>
            </w:tcPrChange>
          </w:tcPr>
          <w:p w14:paraId="568470C8" w14:textId="050A4030" w:rsidR="00CD0B2D" w:rsidRPr="00CD0B2D" w:rsidRDefault="00CD0B2D" w:rsidP="00CD0B2D">
            <w:pPr>
              <w:pStyle w:val="NoSpacing"/>
              <w:ind w:right="-85"/>
              <w:jc w:val="right"/>
              <w:rPr>
                <w:rFonts w:ascii="Arial" w:hAnsi="Arial" w:cs="Arial"/>
                <w:sz w:val="18"/>
                <w:szCs w:val="18"/>
                <w:rPrChange w:id="8428" w:author="An Phuc Cao" w:date="2024-10-24T13:45:00Z" w16du:dateUtc="2024-10-24T06:45:00Z">
                  <w:rPr>
                    <w:rFonts w:ascii="Arial" w:hAnsi="Arial" w:cs="Arial"/>
                    <w:sz w:val="20"/>
                    <w:szCs w:val="20"/>
                  </w:rPr>
                </w:rPrChange>
              </w:rPr>
            </w:pPr>
            <w:ins w:id="8429" w:author="An Phuc Cao" w:date="2024-10-24T13:45:00Z" w16du:dateUtc="2024-10-24T06:45:00Z">
              <w:r w:rsidRPr="00CD0B2D">
                <w:rPr>
                  <w:rFonts w:ascii="Arial" w:hAnsi="Arial" w:cs="Arial"/>
                  <w:sz w:val="18"/>
                  <w:szCs w:val="18"/>
                  <w:rPrChange w:id="8430" w:author="An Phuc Cao" w:date="2024-10-24T13:45:00Z" w16du:dateUtc="2024-10-24T06:45:00Z">
                    <w:rPr/>
                  </w:rPrChange>
                </w:rPr>
                <w:t>7,250,585,852</w:t>
              </w:r>
            </w:ins>
          </w:p>
        </w:tc>
        <w:tc>
          <w:tcPr>
            <w:tcW w:w="1392" w:type="dxa"/>
            <w:vAlign w:val="bottom"/>
            <w:tcPrChange w:id="8431" w:author="An Phuc Cao" w:date="2024-10-24T13:45:00Z" w16du:dateUtc="2024-10-24T06:45:00Z">
              <w:tcPr>
                <w:tcW w:w="1392" w:type="dxa"/>
                <w:vAlign w:val="bottom"/>
              </w:tcPr>
            </w:tcPrChange>
          </w:tcPr>
          <w:p w14:paraId="31E792C2" w14:textId="04A6A457" w:rsidR="00CD0B2D" w:rsidRPr="00CD0B2D" w:rsidDel="00AB7BE2" w:rsidRDefault="00CD0B2D" w:rsidP="00CD0B2D">
            <w:pPr>
              <w:pStyle w:val="NoSpacing"/>
              <w:ind w:left="-228" w:right="-85"/>
              <w:jc w:val="right"/>
              <w:rPr>
                <w:rFonts w:ascii="Arial" w:hAnsi="Arial" w:cs="Arial"/>
                <w:sz w:val="18"/>
                <w:szCs w:val="18"/>
                <w:rPrChange w:id="8432" w:author="An Phuc Cao" w:date="2024-10-24T13:45:00Z" w16du:dateUtc="2024-10-24T06:45:00Z">
                  <w:rPr>
                    <w:rFonts w:ascii="Arial" w:hAnsi="Arial" w:cs="Arial"/>
                    <w:sz w:val="20"/>
                    <w:szCs w:val="20"/>
                  </w:rPr>
                </w:rPrChange>
              </w:rPr>
            </w:pPr>
            <w:ins w:id="8433" w:author="An Phuc Cao" w:date="2024-10-24T13:45:00Z" w16du:dateUtc="2024-10-24T06:45:00Z">
              <w:r w:rsidRPr="00CD0B2D">
                <w:rPr>
                  <w:rFonts w:ascii="Arial" w:hAnsi="Arial" w:cs="Arial"/>
                  <w:sz w:val="18"/>
                  <w:szCs w:val="18"/>
                  <w:rPrChange w:id="8434" w:author="An Phuc Cao" w:date="2024-10-24T13:45:00Z" w16du:dateUtc="2024-10-24T06:45:00Z">
                    <w:rPr/>
                  </w:rPrChange>
                </w:rPr>
                <w:t>575,404</w:t>
              </w:r>
            </w:ins>
          </w:p>
        </w:tc>
        <w:tc>
          <w:tcPr>
            <w:tcW w:w="1657" w:type="dxa"/>
            <w:vAlign w:val="bottom"/>
            <w:tcPrChange w:id="8435" w:author="An Phuc Cao" w:date="2024-10-24T13:45:00Z" w16du:dateUtc="2024-10-24T06:45:00Z">
              <w:tcPr>
                <w:tcW w:w="1657" w:type="dxa"/>
                <w:vAlign w:val="bottom"/>
              </w:tcPr>
            </w:tcPrChange>
          </w:tcPr>
          <w:p w14:paraId="1BF5D7BF" w14:textId="142B2A84" w:rsidR="00CD0B2D" w:rsidRPr="00CD0B2D" w:rsidDel="00AB7BE2" w:rsidRDefault="00CD0B2D" w:rsidP="00CD0B2D">
            <w:pPr>
              <w:pStyle w:val="NoSpacing"/>
              <w:ind w:left="-108" w:right="-85"/>
              <w:jc w:val="right"/>
              <w:rPr>
                <w:rFonts w:ascii="Arial" w:hAnsi="Arial" w:cs="Arial"/>
                <w:sz w:val="18"/>
                <w:szCs w:val="18"/>
                <w:rPrChange w:id="8436" w:author="An Phuc Cao" w:date="2024-10-24T13:45:00Z" w16du:dateUtc="2024-10-24T06:45:00Z">
                  <w:rPr>
                    <w:rFonts w:ascii="Arial" w:hAnsi="Arial" w:cs="Arial"/>
                    <w:sz w:val="20"/>
                    <w:szCs w:val="20"/>
                  </w:rPr>
                </w:rPrChange>
              </w:rPr>
            </w:pPr>
            <w:ins w:id="8437" w:author="An Phuc Cao" w:date="2024-10-24T13:45:00Z" w16du:dateUtc="2024-10-24T06:45:00Z">
              <w:r w:rsidRPr="00CD0B2D">
                <w:rPr>
                  <w:rFonts w:ascii="Arial" w:hAnsi="Arial" w:cs="Arial"/>
                  <w:sz w:val="18"/>
                  <w:szCs w:val="18"/>
                  <w:rPrChange w:id="8438" w:author="An Phuc Cao" w:date="2024-10-24T13:45:00Z" w16du:dateUtc="2024-10-24T06:45:00Z">
                    <w:rPr/>
                  </w:rPrChange>
                </w:rPr>
                <w:t>7,751,846,325</w:t>
              </w:r>
            </w:ins>
          </w:p>
        </w:tc>
      </w:tr>
      <w:tr w:rsidR="00CD0B2D" w:rsidRPr="00826313" w:rsidDel="00734912" w14:paraId="0CA4C881" w14:textId="5A42F0B0"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439"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8440" w:author="An Phuc Cao" w:date="2024-09-30T16:45:00Z"/>
        </w:trPr>
        <w:tc>
          <w:tcPr>
            <w:tcW w:w="2070" w:type="dxa"/>
            <w:vAlign w:val="bottom"/>
            <w:tcPrChange w:id="8441" w:author="An Phuc Cao" w:date="2024-10-24T13:45:00Z" w16du:dateUtc="2024-10-24T06:45:00Z">
              <w:tcPr>
                <w:tcW w:w="2070" w:type="dxa"/>
                <w:vAlign w:val="bottom"/>
              </w:tcPr>
            </w:tcPrChange>
          </w:tcPr>
          <w:p w14:paraId="7C02FC14" w14:textId="07E2B8F2" w:rsidR="00CD0B2D" w:rsidRPr="00826313" w:rsidDel="00734912" w:rsidRDefault="00CD0B2D" w:rsidP="00CD0B2D">
            <w:pPr>
              <w:pStyle w:val="NoSpacing"/>
              <w:ind w:left="-108"/>
              <w:rPr>
                <w:del w:id="8442" w:author="An Phuc Cao" w:date="2024-09-30T16:45:00Z" w16du:dateUtc="2024-09-30T09:45:00Z"/>
                <w:rFonts w:ascii="Arial" w:hAnsi="Arial" w:cs="Arial"/>
                <w:iCs/>
                <w:sz w:val="20"/>
                <w:szCs w:val="20"/>
              </w:rPr>
            </w:pPr>
            <w:ins w:id="8443" w:author="An Phuc Cao" w:date="2024-09-30T16:46:00Z" w16du:dateUtc="2024-09-30T09:46:00Z">
              <w:r w:rsidRPr="00DD6812">
                <w:rPr>
                  <w:rFonts w:ascii="Arial" w:hAnsi="Arial" w:cs="Arial"/>
                  <w:sz w:val="18"/>
                  <w:szCs w:val="18"/>
                </w:rPr>
                <w:t>Other unlisted fund units</w:t>
              </w:r>
            </w:ins>
            <w:del w:id="8444" w:author="An Phuc Cao" w:date="2024-09-30T16:45:00Z" w16du:dateUtc="2024-09-30T09:45:00Z">
              <w:r w:rsidRPr="00826313" w:rsidDel="00E85107">
                <w:rPr>
                  <w:rFonts w:ascii="Arial" w:hAnsi="Arial" w:cs="Arial"/>
                  <w:color w:val="000000"/>
                  <w:sz w:val="20"/>
                  <w:szCs w:val="20"/>
                </w:rPr>
                <w:delText>- VFMVF1</w:delText>
              </w:r>
            </w:del>
          </w:p>
        </w:tc>
        <w:tc>
          <w:tcPr>
            <w:tcW w:w="1350" w:type="dxa"/>
            <w:vAlign w:val="bottom"/>
            <w:tcPrChange w:id="8445" w:author="An Phuc Cao" w:date="2024-10-24T13:45:00Z" w16du:dateUtc="2024-10-24T06:45:00Z">
              <w:tcPr>
                <w:tcW w:w="1350" w:type="dxa"/>
                <w:vAlign w:val="bottom"/>
              </w:tcPr>
            </w:tcPrChange>
          </w:tcPr>
          <w:p w14:paraId="198D8075" w14:textId="570AB363" w:rsidR="00CD0B2D" w:rsidRPr="00CD0B2D" w:rsidDel="00734912" w:rsidRDefault="00CD0B2D">
            <w:pPr>
              <w:pStyle w:val="NoSpacing"/>
              <w:ind w:left="-126" w:right="-85"/>
              <w:jc w:val="right"/>
              <w:rPr>
                <w:del w:id="8446" w:author="An Phuc Cao" w:date="2024-09-30T16:45:00Z" w16du:dateUtc="2024-09-30T09:45:00Z"/>
                <w:rFonts w:ascii="Arial" w:hAnsi="Arial" w:cs="Arial"/>
                <w:sz w:val="18"/>
                <w:szCs w:val="18"/>
                <w:rPrChange w:id="8447" w:author="An Phuc Cao" w:date="2024-10-24T13:45:00Z" w16du:dateUtc="2024-10-24T06:45:00Z">
                  <w:rPr>
                    <w:del w:id="8448" w:author="An Phuc Cao" w:date="2024-09-30T16:45:00Z" w16du:dateUtc="2024-09-30T09:45:00Z"/>
                    <w:rFonts w:ascii="Arial" w:hAnsi="Arial" w:cs="Arial"/>
                    <w:sz w:val="20"/>
                    <w:szCs w:val="20"/>
                  </w:rPr>
                </w:rPrChange>
              </w:rPr>
            </w:pPr>
            <w:ins w:id="8449" w:author="An Phuc Cao" w:date="2024-10-24T13:45:00Z" w16du:dateUtc="2024-10-24T06:45:00Z">
              <w:r w:rsidRPr="00CD0B2D">
                <w:rPr>
                  <w:rFonts w:ascii="Arial" w:hAnsi="Arial" w:cs="Arial"/>
                  <w:sz w:val="18"/>
                  <w:szCs w:val="18"/>
                  <w:rPrChange w:id="8450" w:author="An Phuc Cao" w:date="2024-10-24T13:45:00Z" w16du:dateUtc="2024-10-24T06:45:00Z">
                    <w:rPr/>
                  </w:rPrChange>
                </w:rPr>
                <w:t>1,183,188</w:t>
              </w:r>
            </w:ins>
          </w:p>
        </w:tc>
        <w:tc>
          <w:tcPr>
            <w:tcW w:w="1698" w:type="dxa"/>
            <w:gridSpan w:val="2"/>
            <w:vAlign w:val="bottom"/>
            <w:tcPrChange w:id="8451" w:author="An Phuc Cao" w:date="2024-10-24T13:45:00Z" w16du:dateUtc="2024-10-24T06:45:00Z">
              <w:tcPr>
                <w:tcW w:w="1698" w:type="dxa"/>
                <w:gridSpan w:val="2"/>
                <w:vAlign w:val="bottom"/>
              </w:tcPr>
            </w:tcPrChange>
          </w:tcPr>
          <w:p w14:paraId="6485BF46" w14:textId="5090C7F6" w:rsidR="00CD0B2D" w:rsidRPr="00CD0B2D" w:rsidDel="00734912" w:rsidRDefault="00CD0B2D">
            <w:pPr>
              <w:pStyle w:val="NoSpacing"/>
              <w:ind w:right="-85"/>
              <w:jc w:val="right"/>
              <w:rPr>
                <w:del w:id="8452" w:author="An Phuc Cao" w:date="2024-09-30T16:45:00Z" w16du:dateUtc="2024-09-30T09:45:00Z"/>
                <w:rFonts w:ascii="Arial" w:hAnsi="Arial" w:cs="Arial"/>
                <w:sz w:val="18"/>
                <w:szCs w:val="18"/>
                <w:rPrChange w:id="8453" w:author="An Phuc Cao" w:date="2024-10-24T13:45:00Z" w16du:dateUtc="2024-10-24T06:45:00Z">
                  <w:rPr>
                    <w:del w:id="8454" w:author="An Phuc Cao" w:date="2024-09-30T16:45:00Z" w16du:dateUtc="2024-09-30T09:45:00Z"/>
                    <w:rFonts w:ascii="Arial" w:hAnsi="Arial" w:cs="Arial"/>
                    <w:sz w:val="20"/>
                    <w:szCs w:val="20"/>
                  </w:rPr>
                </w:rPrChange>
              </w:rPr>
            </w:pPr>
            <w:ins w:id="8455" w:author="An Phuc Cao" w:date="2024-10-24T13:45:00Z" w16du:dateUtc="2024-10-24T06:45:00Z">
              <w:r w:rsidRPr="00CD0B2D">
                <w:rPr>
                  <w:rFonts w:ascii="Arial" w:hAnsi="Arial" w:cs="Arial"/>
                  <w:sz w:val="18"/>
                  <w:szCs w:val="18"/>
                  <w:rPrChange w:id="8456" w:author="An Phuc Cao" w:date="2024-10-24T13:45:00Z" w16du:dateUtc="2024-10-24T06:45:00Z">
                    <w:rPr/>
                  </w:rPrChange>
                </w:rPr>
                <w:t>26,206,793,972</w:t>
              </w:r>
            </w:ins>
          </w:p>
        </w:tc>
        <w:tc>
          <w:tcPr>
            <w:tcW w:w="1392" w:type="dxa"/>
            <w:vAlign w:val="bottom"/>
            <w:tcPrChange w:id="8457" w:author="An Phuc Cao" w:date="2024-10-24T13:45:00Z" w16du:dateUtc="2024-10-24T06:45:00Z">
              <w:tcPr>
                <w:tcW w:w="1392" w:type="dxa"/>
                <w:vAlign w:val="bottom"/>
              </w:tcPr>
            </w:tcPrChange>
          </w:tcPr>
          <w:p w14:paraId="7A07D829" w14:textId="3EDF7C0F" w:rsidR="00CD0B2D" w:rsidRPr="00CD0B2D" w:rsidDel="00734912" w:rsidRDefault="00CD0B2D">
            <w:pPr>
              <w:pStyle w:val="NoSpacing"/>
              <w:ind w:left="-228" w:right="-85"/>
              <w:jc w:val="right"/>
              <w:rPr>
                <w:del w:id="8458" w:author="An Phuc Cao" w:date="2024-09-30T16:45:00Z" w16du:dateUtc="2024-09-30T09:45:00Z"/>
                <w:rFonts w:ascii="Arial" w:hAnsi="Arial" w:cs="Arial"/>
                <w:sz w:val="18"/>
                <w:szCs w:val="18"/>
                <w:rPrChange w:id="8459" w:author="An Phuc Cao" w:date="2024-10-24T13:45:00Z" w16du:dateUtc="2024-10-24T06:45:00Z">
                  <w:rPr>
                    <w:del w:id="8460" w:author="An Phuc Cao" w:date="2024-09-30T16:45:00Z" w16du:dateUtc="2024-09-30T09:45:00Z"/>
                    <w:rFonts w:ascii="Arial" w:hAnsi="Arial" w:cs="Arial"/>
                    <w:sz w:val="20"/>
                    <w:szCs w:val="20"/>
                  </w:rPr>
                </w:rPrChange>
              </w:rPr>
            </w:pPr>
            <w:ins w:id="8461" w:author="An Phuc Cao" w:date="2024-10-24T13:45:00Z" w16du:dateUtc="2024-10-24T06:45:00Z">
              <w:r w:rsidRPr="00CD0B2D">
                <w:rPr>
                  <w:rFonts w:ascii="Arial" w:hAnsi="Arial" w:cs="Arial"/>
                  <w:sz w:val="18"/>
                  <w:szCs w:val="18"/>
                  <w:rPrChange w:id="8462" w:author="An Phuc Cao" w:date="2024-10-24T13:45:00Z" w16du:dateUtc="2024-10-24T06:45:00Z">
                    <w:rPr/>
                  </w:rPrChange>
                </w:rPr>
                <w:t>1,791,895</w:t>
              </w:r>
            </w:ins>
          </w:p>
        </w:tc>
        <w:tc>
          <w:tcPr>
            <w:tcW w:w="1657" w:type="dxa"/>
            <w:vAlign w:val="bottom"/>
            <w:tcPrChange w:id="8463" w:author="An Phuc Cao" w:date="2024-10-24T13:45:00Z" w16du:dateUtc="2024-10-24T06:45:00Z">
              <w:tcPr>
                <w:tcW w:w="1657" w:type="dxa"/>
                <w:vAlign w:val="bottom"/>
              </w:tcPr>
            </w:tcPrChange>
          </w:tcPr>
          <w:p w14:paraId="19FCA724" w14:textId="47588FA0" w:rsidR="00CD0B2D" w:rsidRPr="00CD0B2D" w:rsidDel="00734912" w:rsidRDefault="00CD0B2D">
            <w:pPr>
              <w:pStyle w:val="NoSpacing"/>
              <w:ind w:left="-108" w:right="-85"/>
              <w:jc w:val="right"/>
              <w:rPr>
                <w:del w:id="8464" w:author="An Phuc Cao" w:date="2024-09-30T16:45:00Z" w16du:dateUtc="2024-09-30T09:45:00Z"/>
                <w:rFonts w:ascii="Arial" w:hAnsi="Arial" w:cs="Arial"/>
                <w:sz w:val="18"/>
                <w:szCs w:val="18"/>
                <w:rPrChange w:id="8465" w:author="An Phuc Cao" w:date="2024-10-24T13:45:00Z" w16du:dateUtc="2024-10-24T06:45:00Z">
                  <w:rPr>
                    <w:del w:id="8466" w:author="An Phuc Cao" w:date="2024-09-30T16:45:00Z" w16du:dateUtc="2024-09-30T09:45:00Z"/>
                    <w:rFonts w:ascii="Arial" w:hAnsi="Arial" w:cs="Arial"/>
                    <w:sz w:val="20"/>
                    <w:szCs w:val="20"/>
                  </w:rPr>
                </w:rPrChange>
              </w:rPr>
            </w:pPr>
            <w:ins w:id="8467" w:author="An Phuc Cao" w:date="2024-10-24T13:45:00Z" w16du:dateUtc="2024-10-24T06:45:00Z">
              <w:r w:rsidRPr="00CD0B2D">
                <w:rPr>
                  <w:rFonts w:ascii="Arial" w:hAnsi="Arial" w:cs="Arial"/>
                  <w:sz w:val="18"/>
                  <w:szCs w:val="18"/>
                  <w:rPrChange w:id="8468" w:author="An Phuc Cao" w:date="2024-10-24T13:45:00Z" w16du:dateUtc="2024-10-24T06:45:00Z">
                    <w:rPr/>
                  </w:rPrChange>
                </w:rPr>
                <w:t>29,908,393,139</w:t>
              </w:r>
            </w:ins>
          </w:p>
        </w:tc>
      </w:tr>
      <w:tr w:rsidR="00CD0B2D" w:rsidRPr="00826313" w:rsidDel="00734912" w14:paraId="465F83AE" w14:textId="00FF8F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469"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8470" w:author="An Phuc Cao" w:date="2024-09-30T16:45:00Z"/>
        </w:trPr>
        <w:tc>
          <w:tcPr>
            <w:tcW w:w="2070" w:type="dxa"/>
            <w:vAlign w:val="bottom"/>
            <w:tcPrChange w:id="8471" w:author="An Phuc Cao" w:date="2024-10-24T13:45:00Z" w16du:dateUtc="2024-10-24T06:45:00Z">
              <w:tcPr>
                <w:tcW w:w="2070" w:type="dxa"/>
                <w:vAlign w:val="bottom"/>
              </w:tcPr>
            </w:tcPrChange>
          </w:tcPr>
          <w:p w14:paraId="28ACA7B9" w14:textId="1FDDCFD7" w:rsidR="00CD0B2D" w:rsidRPr="00826313" w:rsidDel="00734912" w:rsidRDefault="00CD0B2D">
            <w:pPr>
              <w:pStyle w:val="NoSpacing"/>
              <w:ind w:left="-108"/>
              <w:jc w:val="right"/>
              <w:rPr>
                <w:del w:id="8472" w:author="An Phuc Cao" w:date="2024-09-30T16:45:00Z" w16du:dateUtc="2024-09-30T09:45:00Z"/>
                <w:rFonts w:ascii="Arial" w:hAnsi="Arial" w:cs="Arial"/>
                <w:iCs/>
                <w:sz w:val="20"/>
                <w:szCs w:val="20"/>
              </w:rPr>
              <w:pPrChange w:id="8473" w:author="An Phuc Cao" w:date="2024-10-24T13:45:00Z" w16du:dateUtc="2024-10-24T06:45:00Z">
                <w:pPr>
                  <w:pStyle w:val="NoSpacing"/>
                  <w:ind w:left="-108"/>
                </w:pPr>
              </w:pPrChange>
            </w:pPr>
            <w:ins w:id="8474" w:author="An Phuc Cao" w:date="2024-09-30T16:46:00Z" w16du:dateUtc="2024-09-30T09:46:00Z">
              <w:r w:rsidRPr="00DD6812">
                <w:rPr>
                  <w:rFonts w:ascii="Arial" w:hAnsi="Arial" w:cs="Arial"/>
                  <w:sz w:val="18"/>
                  <w:szCs w:val="18"/>
                </w:rPr>
                <w:t>VNDBF</w:t>
              </w:r>
            </w:ins>
            <w:del w:id="8475" w:author="An Phuc Cao" w:date="2024-09-30T16:45:00Z" w16du:dateUtc="2024-09-30T09:45:00Z">
              <w:r w:rsidRPr="00826313" w:rsidDel="00734912">
                <w:rPr>
                  <w:rFonts w:ascii="Arial" w:hAnsi="Arial" w:cs="Arial"/>
                  <w:color w:val="000000"/>
                  <w:sz w:val="20"/>
                  <w:szCs w:val="20"/>
                </w:rPr>
                <w:delText>- FUEVN100</w:delText>
              </w:r>
            </w:del>
          </w:p>
        </w:tc>
        <w:tc>
          <w:tcPr>
            <w:tcW w:w="1350" w:type="dxa"/>
            <w:vAlign w:val="bottom"/>
            <w:tcPrChange w:id="8476" w:author="An Phuc Cao" w:date="2024-10-24T13:45:00Z" w16du:dateUtc="2024-10-24T06:45:00Z">
              <w:tcPr>
                <w:tcW w:w="1350" w:type="dxa"/>
                <w:vAlign w:val="bottom"/>
              </w:tcPr>
            </w:tcPrChange>
          </w:tcPr>
          <w:p w14:paraId="02AB3A27" w14:textId="2B8ABDE6" w:rsidR="00CD0B2D" w:rsidRPr="00CD0B2D" w:rsidDel="00734912" w:rsidRDefault="00CD0B2D">
            <w:pPr>
              <w:pStyle w:val="NoSpacing"/>
              <w:ind w:left="-126" w:right="-85"/>
              <w:jc w:val="right"/>
              <w:rPr>
                <w:del w:id="8477" w:author="An Phuc Cao" w:date="2024-09-30T16:45:00Z" w16du:dateUtc="2024-09-30T09:45:00Z"/>
                <w:rFonts w:ascii="Arial" w:hAnsi="Arial" w:cs="Arial"/>
                <w:sz w:val="18"/>
                <w:szCs w:val="18"/>
                <w:rPrChange w:id="8478" w:author="An Phuc Cao" w:date="2024-10-24T13:45:00Z" w16du:dateUtc="2024-10-24T06:45:00Z">
                  <w:rPr>
                    <w:del w:id="8479" w:author="An Phuc Cao" w:date="2024-09-30T16:45:00Z" w16du:dateUtc="2024-09-30T09:45:00Z"/>
                    <w:rFonts w:ascii="Arial" w:hAnsi="Arial" w:cs="Arial"/>
                    <w:sz w:val="20"/>
                    <w:szCs w:val="20"/>
                  </w:rPr>
                </w:rPrChange>
              </w:rPr>
            </w:pPr>
            <w:ins w:id="8480" w:author="An Phuc Cao" w:date="2024-10-24T13:45:00Z" w16du:dateUtc="2024-10-24T06:45:00Z">
              <w:r w:rsidRPr="00CD0B2D">
                <w:rPr>
                  <w:rFonts w:ascii="Arial" w:hAnsi="Arial" w:cs="Arial"/>
                  <w:sz w:val="18"/>
                  <w:szCs w:val="18"/>
                  <w:rPrChange w:id="8481" w:author="An Phuc Cao" w:date="2024-10-24T13:45:00Z" w16du:dateUtc="2024-10-24T06:45:00Z">
                    <w:rPr/>
                  </w:rPrChange>
                </w:rPr>
                <w:t>12,021,690</w:t>
              </w:r>
            </w:ins>
          </w:p>
        </w:tc>
        <w:tc>
          <w:tcPr>
            <w:tcW w:w="1698" w:type="dxa"/>
            <w:gridSpan w:val="2"/>
            <w:vAlign w:val="bottom"/>
            <w:tcPrChange w:id="8482" w:author="An Phuc Cao" w:date="2024-10-24T13:45:00Z" w16du:dateUtc="2024-10-24T06:45:00Z">
              <w:tcPr>
                <w:tcW w:w="1698" w:type="dxa"/>
                <w:gridSpan w:val="2"/>
                <w:vAlign w:val="bottom"/>
              </w:tcPr>
            </w:tcPrChange>
          </w:tcPr>
          <w:p w14:paraId="7DE2AAC1" w14:textId="04A3F30E" w:rsidR="00CD0B2D" w:rsidRPr="00CD0B2D" w:rsidDel="00734912" w:rsidRDefault="00CD0B2D">
            <w:pPr>
              <w:pStyle w:val="NoSpacing"/>
              <w:ind w:right="-85"/>
              <w:jc w:val="right"/>
              <w:rPr>
                <w:del w:id="8483" w:author="An Phuc Cao" w:date="2024-09-30T16:45:00Z" w16du:dateUtc="2024-09-30T09:45:00Z"/>
                <w:rFonts w:ascii="Arial" w:hAnsi="Arial" w:cs="Arial"/>
                <w:sz w:val="18"/>
                <w:szCs w:val="18"/>
                <w:rPrChange w:id="8484" w:author="An Phuc Cao" w:date="2024-10-24T13:45:00Z" w16du:dateUtc="2024-10-24T06:45:00Z">
                  <w:rPr>
                    <w:del w:id="8485" w:author="An Phuc Cao" w:date="2024-09-30T16:45:00Z" w16du:dateUtc="2024-09-30T09:45:00Z"/>
                    <w:rFonts w:ascii="Arial" w:hAnsi="Arial" w:cs="Arial"/>
                    <w:sz w:val="20"/>
                    <w:szCs w:val="20"/>
                  </w:rPr>
                </w:rPrChange>
              </w:rPr>
            </w:pPr>
            <w:ins w:id="8486" w:author="An Phuc Cao" w:date="2024-10-24T13:45:00Z" w16du:dateUtc="2024-10-24T06:45:00Z">
              <w:r w:rsidRPr="00CD0B2D">
                <w:rPr>
                  <w:rFonts w:ascii="Arial" w:hAnsi="Arial" w:cs="Arial"/>
                  <w:sz w:val="18"/>
                  <w:szCs w:val="18"/>
                  <w:rPrChange w:id="8487" w:author="An Phuc Cao" w:date="2024-10-24T13:45:00Z" w16du:dateUtc="2024-10-24T06:45:00Z">
                    <w:rPr/>
                  </w:rPrChange>
                </w:rPr>
                <w:t>235,869,012,920</w:t>
              </w:r>
            </w:ins>
          </w:p>
        </w:tc>
        <w:tc>
          <w:tcPr>
            <w:tcW w:w="1392" w:type="dxa"/>
            <w:vAlign w:val="bottom"/>
            <w:tcPrChange w:id="8488" w:author="An Phuc Cao" w:date="2024-10-24T13:45:00Z" w16du:dateUtc="2024-10-24T06:45:00Z">
              <w:tcPr>
                <w:tcW w:w="1392" w:type="dxa"/>
                <w:vAlign w:val="bottom"/>
              </w:tcPr>
            </w:tcPrChange>
          </w:tcPr>
          <w:p w14:paraId="7BBD9DFB" w14:textId="630853B3" w:rsidR="00CD0B2D" w:rsidRPr="00CD0B2D" w:rsidDel="00734912" w:rsidRDefault="00CD0B2D">
            <w:pPr>
              <w:pStyle w:val="NoSpacing"/>
              <w:ind w:left="-228" w:right="-85"/>
              <w:jc w:val="right"/>
              <w:rPr>
                <w:del w:id="8489" w:author="An Phuc Cao" w:date="2024-09-30T16:45:00Z" w16du:dateUtc="2024-09-30T09:45:00Z"/>
                <w:rFonts w:ascii="Arial" w:hAnsi="Arial" w:cs="Arial"/>
                <w:sz w:val="18"/>
                <w:szCs w:val="18"/>
                <w:rPrChange w:id="8490" w:author="An Phuc Cao" w:date="2024-10-24T13:45:00Z" w16du:dateUtc="2024-10-24T06:45:00Z">
                  <w:rPr>
                    <w:del w:id="8491" w:author="An Phuc Cao" w:date="2024-09-30T16:45:00Z" w16du:dateUtc="2024-09-30T09:45:00Z"/>
                    <w:rFonts w:ascii="Arial" w:hAnsi="Arial" w:cs="Arial"/>
                    <w:sz w:val="20"/>
                    <w:szCs w:val="20"/>
                  </w:rPr>
                </w:rPrChange>
              </w:rPr>
            </w:pPr>
            <w:ins w:id="8492" w:author="An Phuc Cao" w:date="2024-09-30T16:46:00Z" w16du:dateUtc="2024-09-30T09:46:00Z">
              <w:r w:rsidRPr="00CD0B2D">
                <w:rPr>
                  <w:rFonts w:ascii="Arial" w:hAnsi="Arial" w:cs="Arial"/>
                  <w:sz w:val="18"/>
                  <w:szCs w:val="18"/>
                  <w:rPrChange w:id="8493" w:author="An Phuc Cao" w:date="2024-10-24T13:45:00Z" w16du:dateUtc="2024-10-24T06:45:00Z">
                    <w:rPr/>
                  </w:rPrChange>
                </w:rPr>
                <w:t>17,283,</w:t>
              </w:r>
            </w:ins>
            <w:ins w:id="8494" w:author="An Phuc Cao" w:date="2024-10-24T13:45:00Z" w16du:dateUtc="2024-10-24T06:45:00Z">
              <w:r w:rsidRPr="00CD0B2D">
                <w:rPr>
                  <w:rFonts w:ascii="Arial" w:hAnsi="Arial" w:cs="Arial"/>
                  <w:sz w:val="18"/>
                  <w:szCs w:val="18"/>
                  <w:rPrChange w:id="8495" w:author="An Phuc Cao" w:date="2024-10-24T13:45:00Z" w16du:dateUtc="2024-10-24T06:45:00Z">
                    <w:rPr/>
                  </w:rPrChange>
                </w:rPr>
                <w:t>670</w:t>
              </w:r>
            </w:ins>
          </w:p>
        </w:tc>
        <w:tc>
          <w:tcPr>
            <w:tcW w:w="1657" w:type="dxa"/>
            <w:vAlign w:val="bottom"/>
            <w:tcPrChange w:id="8496" w:author="An Phuc Cao" w:date="2024-10-24T13:45:00Z" w16du:dateUtc="2024-10-24T06:45:00Z">
              <w:tcPr>
                <w:tcW w:w="1657" w:type="dxa"/>
                <w:vAlign w:val="bottom"/>
              </w:tcPr>
            </w:tcPrChange>
          </w:tcPr>
          <w:p w14:paraId="34629E4B" w14:textId="4FCFFCF9" w:rsidR="00CD0B2D" w:rsidRPr="00CD0B2D" w:rsidDel="00734912" w:rsidRDefault="00CD0B2D">
            <w:pPr>
              <w:pStyle w:val="NoSpacing"/>
              <w:ind w:left="-108" w:right="-85"/>
              <w:jc w:val="right"/>
              <w:rPr>
                <w:del w:id="8497" w:author="An Phuc Cao" w:date="2024-09-30T16:45:00Z" w16du:dateUtc="2024-09-30T09:45:00Z"/>
                <w:rFonts w:ascii="Arial" w:hAnsi="Arial" w:cs="Arial"/>
                <w:sz w:val="18"/>
                <w:szCs w:val="18"/>
                <w:rPrChange w:id="8498" w:author="An Phuc Cao" w:date="2024-10-24T13:45:00Z" w16du:dateUtc="2024-10-24T06:45:00Z">
                  <w:rPr>
                    <w:del w:id="8499" w:author="An Phuc Cao" w:date="2024-09-30T16:45:00Z" w16du:dateUtc="2024-09-30T09:45:00Z"/>
                    <w:rFonts w:ascii="Arial" w:hAnsi="Arial" w:cs="Arial"/>
                    <w:sz w:val="20"/>
                    <w:szCs w:val="20"/>
                  </w:rPr>
                </w:rPrChange>
              </w:rPr>
            </w:pPr>
            <w:ins w:id="8500" w:author="An Phuc Cao" w:date="2024-09-30T16:46:00Z" w16du:dateUtc="2024-09-30T09:46:00Z">
              <w:r w:rsidRPr="00CD0B2D">
                <w:rPr>
                  <w:rFonts w:ascii="Arial" w:hAnsi="Arial" w:cs="Arial"/>
                  <w:sz w:val="18"/>
                  <w:szCs w:val="18"/>
                  <w:rPrChange w:id="8501" w:author="An Phuc Cao" w:date="2024-10-24T13:45:00Z" w16du:dateUtc="2024-10-24T06:45:00Z">
                    <w:rPr/>
                  </w:rPrChange>
                </w:rPr>
                <w:t>307,726,174,355</w:t>
              </w:r>
            </w:ins>
          </w:p>
        </w:tc>
      </w:tr>
      <w:tr w:rsidR="00CD0B2D" w:rsidRPr="00826313" w:rsidDel="00734912" w14:paraId="74582CFC" w14:textId="3B8504B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502"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8503" w:author="An Phuc Cao" w:date="2024-09-30T16:45:00Z"/>
        </w:trPr>
        <w:tc>
          <w:tcPr>
            <w:tcW w:w="2070" w:type="dxa"/>
            <w:vAlign w:val="bottom"/>
            <w:tcPrChange w:id="8504" w:author="An Phuc Cao" w:date="2024-10-24T13:45:00Z" w16du:dateUtc="2024-10-24T06:45:00Z">
              <w:tcPr>
                <w:tcW w:w="2070" w:type="dxa"/>
                <w:vAlign w:val="bottom"/>
              </w:tcPr>
            </w:tcPrChange>
          </w:tcPr>
          <w:p w14:paraId="594B7B48" w14:textId="1B7B403A" w:rsidR="00CD0B2D" w:rsidRPr="00826313" w:rsidDel="00734912" w:rsidRDefault="00CD0B2D">
            <w:pPr>
              <w:pStyle w:val="NoSpacing"/>
              <w:ind w:left="-108"/>
              <w:jc w:val="right"/>
              <w:rPr>
                <w:del w:id="8505" w:author="An Phuc Cao" w:date="2024-09-30T16:45:00Z" w16du:dateUtc="2024-09-30T09:45:00Z"/>
                <w:rFonts w:ascii="Arial" w:hAnsi="Arial" w:cs="Arial"/>
                <w:iCs/>
                <w:sz w:val="20"/>
                <w:szCs w:val="20"/>
              </w:rPr>
              <w:pPrChange w:id="8506" w:author="An Phuc Cao" w:date="2024-10-24T13:45:00Z" w16du:dateUtc="2024-10-24T06:45:00Z">
                <w:pPr>
                  <w:pStyle w:val="NoSpacing"/>
                  <w:ind w:left="-108"/>
                </w:pPr>
              </w:pPrChange>
            </w:pPr>
            <w:ins w:id="8507" w:author="An Phuc Cao" w:date="2024-09-30T16:46:00Z" w16du:dateUtc="2024-09-30T09:46:00Z">
              <w:r w:rsidRPr="00DD6812">
                <w:rPr>
                  <w:rFonts w:ascii="Arial" w:hAnsi="Arial" w:cs="Arial"/>
                  <w:sz w:val="18"/>
                  <w:szCs w:val="18"/>
                </w:rPr>
                <w:t>Other unlisted fund units</w:t>
              </w:r>
            </w:ins>
            <w:del w:id="8508" w:author="An Phuc Cao" w:date="2024-09-30T16:45:00Z" w16du:dateUtc="2024-09-30T09:45:00Z">
              <w:r w:rsidRPr="00826313" w:rsidDel="00734912">
                <w:rPr>
                  <w:rFonts w:ascii="Arial" w:hAnsi="Arial" w:cs="Arial"/>
                  <w:color w:val="000000"/>
                  <w:sz w:val="20"/>
                  <w:szCs w:val="20"/>
                </w:rPr>
                <w:delText>- FUESSVFL</w:delText>
              </w:r>
            </w:del>
          </w:p>
        </w:tc>
        <w:tc>
          <w:tcPr>
            <w:tcW w:w="1350" w:type="dxa"/>
            <w:vAlign w:val="bottom"/>
            <w:tcPrChange w:id="8509" w:author="An Phuc Cao" w:date="2024-10-24T13:45:00Z" w16du:dateUtc="2024-10-24T06:45:00Z">
              <w:tcPr>
                <w:tcW w:w="1350" w:type="dxa"/>
                <w:vAlign w:val="bottom"/>
              </w:tcPr>
            </w:tcPrChange>
          </w:tcPr>
          <w:p w14:paraId="3FC56787" w14:textId="7928B039" w:rsidR="00CD0B2D" w:rsidRPr="00CD0B2D" w:rsidDel="00734912" w:rsidRDefault="00CD0B2D">
            <w:pPr>
              <w:pStyle w:val="NoSpacing"/>
              <w:ind w:left="-126" w:right="-85"/>
              <w:jc w:val="right"/>
              <w:rPr>
                <w:del w:id="8510" w:author="An Phuc Cao" w:date="2024-09-30T16:45:00Z" w16du:dateUtc="2024-09-30T09:45:00Z"/>
                <w:rFonts w:ascii="Arial" w:hAnsi="Arial" w:cs="Arial"/>
                <w:sz w:val="18"/>
                <w:szCs w:val="18"/>
                <w:rPrChange w:id="8511" w:author="An Phuc Cao" w:date="2024-10-24T13:45:00Z" w16du:dateUtc="2024-10-24T06:45:00Z">
                  <w:rPr>
                    <w:del w:id="8512" w:author="An Phuc Cao" w:date="2024-09-30T16:45:00Z" w16du:dateUtc="2024-09-30T09:45:00Z"/>
                    <w:rFonts w:ascii="Arial" w:hAnsi="Arial" w:cs="Arial"/>
                    <w:sz w:val="20"/>
                    <w:szCs w:val="20"/>
                  </w:rPr>
                </w:rPrChange>
              </w:rPr>
            </w:pPr>
            <w:ins w:id="8513" w:author="An Phuc Cao" w:date="2024-10-24T13:45:00Z" w16du:dateUtc="2024-10-24T06:45:00Z">
              <w:r w:rsidRPr="00CD0B2D">
                <w:rPr>
                  <w:rFonts w:ascii="Arial" w:hAnsi="Arial" w:cs="Arial"/>
                  <w:sz w:val="18"/>
                  <w:szCs w:val="18"/>
                  <w:rPrChange w:id="8514" w:author="An Phuc Cao" w:date="2024-10-24T13:45:00Z" w16du:dateUtc="2024-10-24T06:45:00Z">
                    <w:rPr/>
                  </w:rPrChange>
                </w:rPr>
                <w:t>4,846,931</w:t>
              </w:r>
            </w:ins>
          </w:p>
        </w:tc>
        <w:tc>
          <w:tcPr>
            <w:tcW w:w="1698" w:type="dxa"/>
            <w:gridSpan w:val="2"/>
            <w:vAlign w:val="bottom"/>
            <w:tcPrChange w:id="8515" w:author="An Phuc Cao" w:date="2024-10-24T13:45:00Z" w16du:dateUtc="2024-10-24T06:45:00Z">
              <w:tcPr>
                <w:tcW w:w="1698" w:type="dxa"/>
                <w:gridSpan w:val="2"/>
                <w:vAlign w:val="bottom"/>
              </w:tcPr>
            </w:tcPrChange>
          </w:tcPr>
          <w:p w14:paraId="13216EE0" w14:textId="28FD7DC2" w:rsidR="00CD0B2D" w:rsidRPr="00CD0B2D" w:rsidDel="00734912" w:rsidRDefault="00CD0B2D">
            <w:pPr>
              <w:pStyle w:val="NoSpacing"/>
              <w:ind w:right="-85"/>
              <w:jc w:val="right"/>
              <w:rPr>
                <w:del w:id="8516" w:author="An Phuc Cao" w:date="2024-09-30T16:45:00Z" w16du:dateUtc="2024-09-30T09:45:00Z"/>
                <w:rFonts w:ascii="Arial" w:hAnsi="Arial" w:cs="Arial"/>
                <w:sz w:val="18"/>
                <w:szCs w:val="18"/>
                <w:rPrChange w:id="8517" w:author="An Phuc Cao" w:date="2024-10-24T13:45:00Z" w16du:dateUtc="2024-10-24T06:45:00Z">
                  <w:rPr>
                    <w:del w:id="8518" w:author="An Phuc Cao" w:date="2024-09-30T16:45:00Z" w16du:dateUtc="2024-09-30T09:45:00Z"/>
                    <w:rFonts w:ascii="Arial" w:hAnsi="Arial" w:cs="Arial"/>
                    <w:sz w:val="20"/>
                    <w:szCs w:val="20"/>
                  </w:rPr>
                </w:rPrChange>
              </w:rPr>
            </w:pPr>
            <w:ins w:id="8519" w:author="An Phuc Cao" w:date="2024-10-24T13:45:00Z" w16du:dateUtc="2024-10-24T06:45:00Z">
              <w:r w:rsidRPr="00CD0B2D">
                <w:rPr>
                  <w:rFonts w:ascii="Arial" w:hAnsi="Arial" w:cs="Arial"/>
                  <w:sz w:val="18"/>
                  <w:szCs w:val="18"/>
                  <w:rPrChange w:id="8520" w:author="An Phuc Cao" w:date="2024-10-24T13:45:00Z" w16du:dateUtc="2024-10-24T06:45:00Z">
                    <w:rPr/>
                  </w:rPrChange>
                </w:rPr>
                <w:t>118,974,242,303</w:t>
              </w:r>
            </w:ins>
          </w:p>
        </w:tc>
        <w:tc>
          <w:tcPr>
            <w:tcW w:w="1392" w:type="dxa"/>
            <w:vAlign w:val="bottom"/>
            <w:tcPrChange w:id="8521" w:author="An Phuc Cao" w:date="2024-10-24T13:45:00Z" w16du:dateUtc="2024-10-24T06:45:00Z">
              <w:tcPr>
                <w:tcW w:w="1392" w:type="dxa"/>
                <w:vAlign w:val="bottom"/>
              </w:tcPr>
            </w:tcPrChange>
          </w:tcPr>
          <w:p w14:paraId="04A75022" w14:textId="1FCE497B" w:rsidR="00CD0B2D" w:rsidRPr="00CD0B2D" w:rsidDel="00734912" w:rsidRDefault="00CD0B2D">
            <w:pPr>
              <w:pStyle w:val="NoSpacing"/>
              <w:ind w:left="-228" w:right="-85"/>
              <w:jc w:val="right"/>
              <w:rPr>
                <w:del w:id="8522" w:author="An Phuc Cao" w:date="2024-09-30T16:45:00Z" w16du:dateUtc="2024-09-30T09:45:00Z"/>
                <w:rFonts w:ascii="Arial" w:hAnsi="Arial" w:cs="Arial"/>
                <w:sz w:val="18"/>
                <w:szCs w:val="18"/>
                <w:rPrChange w:id="8523" w:author="An Phuc Cao" w:date="2024-10-24T13:45:00Z" w16du:dateUtc="2024-10-24T06:45:00Z">
                  <w:rPr>
                    <w:del w:id="8524" w:author="An Phuc Cao" w:date="2024-09-30T16:45:00Z" w16du:dateUtc="2024-09-30T09:45:00Z"/>
                    <w:rFonts w:ascii="Arial" w:hAnsi="Arial" w:cs="Arial"/>
                    <w:sz w:val="20"/>
                    <w:szCs w:val="20"/>
                  </w:rPr>
                </w:rPrChange>
              </w:rPr>
            </w:pPr>
            <w:ins w:id="8525" w:author="An Phuc Cao" w:date="2024-10-24T13:45:00Z" w16du:dateUtc="2024-10-24T06:45:00Z">
              <w:r w:rsidRPr="00CD0B2D">
                <w:rPr>
                  <w:rFonts w:ascii="Arial" w:hAnsi="Arial" w:cs="Arial"/>
                  <w:sz w:val="18"/>
                  <w:szCs w:val="18"/>
                  <w:rPrChange w:id="8526" w:author="An Phuc Cao" w:date="2024-10-24T13:45:00Z" w16du:dateUtc="2024-10-24T06:45:00Z">
                    <w:rPr/>
                  </w:rPrChange>
                </w:rPr>
                <w:t>7,043,286</w:t>
              </w:r>
            </w:ins>
          </w:p>
        </w:tc>
        <w:tc>
          <w:tcPr>
            <w:tcW w:w="1657" w:type="dxa"/>
            <w:vAlign w:val="bottom"/>
            <w:tcPrChange w:id="8527" w:author="An Phuc Cao" w:date="2024-10-24T13:45:00Z" w16du:dateUtc="2024-10-24T06:45:00Z">
              <w:tcPr>
                <w:tcW w:w="1657" w:type="dxa"/>
                <w:vAlign w:val="bottom"/>
              </w:tcPr>
            </w:tcPrChange>
          </w:tcPr>
          <w:p w14:paraId="21B9EA24" w14:textId="47E5AA88" w:rsidR="00CD0B2D" w:rsidRPr="00CD0B2D" w:rsidDel="00734912" w:rsidRDefault="00CD0B2D">
            <w:pPr>
              <w:pStyle w:val="NoSpacing"/>
              <w:ind w:left="-108" w:right="-85"/>
              <w:jc w:val="right"/>
              <w:rPr>
                <w:del w:id="8528" w:author="An Phuc Cao" w:date="2024-09-30T16:45:00Z" w16du:dateUtc="2024-09-30T09:45:00Z"/>
                <w:rFonts w:ascii="Arial" w:hAnsi="Arial" w:cs="Arial"/>
                <w:sz w:val="18"/>
                <w:szCs w:val="18"/>
                <w:rPrChange w:id="8529" w:author="An Phuc Cao" w:date="2024-10-24T13:45:00Z" w16du:dateUtc="2024-10-24T06:45:00Z">
                  <w:rPr>
                    <w:del w:id="8530" w:author="An Phuc Cao" w:date="2024-09-30T16:45:00Z" w16du:dateUtc="2024-09-30T09:45:00Z"/>
                    <w:rFonts w:ascii="Arial" w:hAnsi="Arial" w:cs="Arial"/>
                    <w:sz w:val="20"/>
                    <w:szCs w:val="20"/>
                  </w:rPr>
                </w:rPrChange>
              </w:rPr>
            </w:pPr>
            <w:ins w:id="8531" w:author="An Phuc Cao" w:date="2024-10-24T13:45:00Z" w16du:dateUtc="2024-10-24T06:45:00Z">
              <w:r w:rsidRPr="00CD0B2D">
                <w:rPr>
                  <w:rFonts w:ascii="Arial" w:hAnsi="Arial" w:cs="Arial"/>
                  <w:sz w:val="18"/>
                  <w:szCs w:val="18"/>
                  <w:rPrChange w:id="8532" w:author="An Phuc Cao" w:date="2024-10-24T13:45:00Z" w16du:dateUtc="2024-10-24T06:45:00Z">
                    <w:rPr/>
                  </w:rPrChange>
                </w:rPr>
                <w:t>149,347,351,555</w:t>
              </w:r>
            </w:ins>
          </w:p>
        </w:tc>
      </w:tr>
      <w:tr w:rsidR="00CD0B2D" w:rsidRPr="00826313" w:rsidDel="00734912" w14:paraId="5B03F650" w14:textId="16F25FDD"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533"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8534" w:author="An Phuc Cao" w:date="2024-09-30T16:45:00Z"/>
        </w:trPr>
        <w:tc>
          <w:tcPr>
            <w:tcW w:w="2070" w:type="dxa"/>
            <w:vAlign w:val="bottom"/>
            <w:tcPrChange w:id="8535" w:author="An Phuc Cao" w:date="2024-10-24T13:45:00Z" w16du:dateUtc="2024-10-24T06:45:00Z">
              <w:tcPr>
                <w:tcW w:w="2070" w:type="dxa"/>
                <w:vAlign w:val="bottom"/>
              </w:tcPr>
            </w:tcPrChange>
          </w:tcPr>
          <w:p w14:paraId="75C2AB71" w14:textId="625BB1BB" w:rsidR="00CD0B2D" w:rsidRPr="00826313" w:rsidDel="00734912" w:rsidRDefault="00CD0B2D">
            <w:pPr>
              <w:pStyle w:val="NoSpacing"/>
              <w:ind w:left="-108"/>
              <w:jc w:val="right"/>
              <w:rPr>
                <w:del w:id="8536" w:author="An Phuc Cao" w:date="2024-09-30T16:45:00Z" w16du:dateUtc="2024-09-30T09:45:00Z"/>
                <w:rFonts w:ascii="Arial" w:hAnsi="Arial" w:cs="Arial"/>
                <w:iCs/>
                <w:sz w:val="20"/>
                <w:szCs w:val="20"/>
              </w:rPr>
              <w:pPrChange w:id="8537" w:author="An Phuc Cao" w:date="2024-10-24T13:45:00Z" w16du:dateUtc="2024-10-24T06:45:00Z">
                <w:pPr>
                  <w:pStyle w:val="NoSpacing"/>
                  <w:ind w:left="-108"/>
                </w:pPr>
              </w:pPrChange>
            </w:pPr>
            <w:ins w:id="8538" w:author="An Phuc Cao" w:date="2024-09-30T16:46:00Z" w16du:dateUtc="2024-09-30T09:46:00Z">
              <w:r w:rsidRPr="00DD6812">
                <w:rPr>
                  <w:rFonts w:ascii="Arial" w:hAnsi="Arial" w:cs="Arial"/>
                  <w:sz w:val="18"/>
                  <w:szCs w:val="18"/>
                </w:rPr>
                <w:t>VNDBF</w:t>
              </w:r>
            </w:ins>
            <w:del w:id="8539" w:author="An Phuc Cao" w:date="2024-09-30T16:45:00Z" w16du:dateUtc="2024-09-30T09:45:00Z">
              <w:r w:rsidRPr="00826313" w:rsidDel="00734912">
                <w:rPr>
                  <w:rFonts w:ascii="Arial" w:hAnsi="Arial" w:cs="Arial"/>
                  <w:color w:val="000000"/>
                  <w:sz w:val="20"/>
                  <w:szCs w:val="20"/>
                </w:rPr>
                <w:delText>- FUEMAV30</w:delText>
              </w:r>
            </w:del>
          </w:p>
        </w:tc>
        <w:tc>
          <w:tcPr>
            <w:tcW w:w="1350" w:type="dxa"/>
            <w:vAlign w:val="bottom"/>
            <w:tcPrChange w:id="8540" w:author="An Phuc Cao" w:date="2024-10-24T13:45:00Z" w16du:dateUtc="2024-10-24T06:45:00Z">
              <w:tcPr>
                <w:tcW w:w="1350" w:type="dxa"/>
                <w:vAlign w:val="bottom"/>
              </w:tcPr>
            </w:tcPrChange>
          </w:tcPr>
          <w:p w14:paraId="4837FD78" w14:textId="50CBFBBF" w:rsidR="00CD0B2D" w:rsidRPr="00CD0B2D" w:rsidDel="00734912" w:rsidRDefault="00CD0B2D">
            <w:pPr>
              <w:pStyle w:val="NoSpacing"/>
              <w:ind w:left="-126" w:right="-85"/>
              <w:jc w:val="right"/>
              <w:rPr>
                <w:del w:id="8541" w:author="An Phuc Cao" w:date="2024-09-30T16:45:00Z" w16du:dateUtc="2024-09-30T09:45:00Z"/>
                <w:rFonts w:ascii="Arial" w:hAnsi="Arial" w:cs="Arial"/>
                <w:sz w:val="18"/>
                <w:szCs w:val="18"/>
                <w:rPrChange w:id="8542" w:author="An Phuc Cao" w:date="2024-10-24T13:45:00Z" w16du:dateUtc="2024-10-24T06:45:00Z">
                  <w:rPr>
                    <w:del w:id="8543" w:author="An Phuc Cao" w:date="2024-09-30T16:45:00Z" w16du:dateUtc="2024-09-30T09:45:00Z"/>
                    <w:rFonts w:ascii="Arial" w:hAnsi="Arial" w:cs="Arial"/>
                    <w:sz w:val="20"/>
                    <w:szCs w:val="20"/>
                  </w:rPr>
                </w:rPrChange>
              </w:rPr>
            </w:pPr>
            <w:ins w:id="8544" w:author="An Phuc Cao" w:date="2024-10-24T13:45:00Z" w16du:dateUtc="2024-10-24T06:45:00Z">
              <w:r w:rsidRPr="00CD0B2D">
                <w:rPr>
                  <w:rFonts w:ascii="Arial" w:hAnsi="Arial" w:cs="Arial"/>
                  <w:sz w:val="18"/>
                  <w:szCs w:val="18"/>
                  <w:rPrChange w:id="8545" w:author="An Phuc Cao" w:date="2024-10-24T13:45:00Z" w16du:dateUtc="2024-10-24T06:45:00Z">
                    <w:rPr/>
                  </w:rPrChange>
                </w:rPr>
                <w:t>836,887</w:t>
              </w:r>
            </w:ins>
          </w:p>
        </w:tc>
        <w:tc>
          <w:tcPr>
            <w:tcW w:w="1698" w:type="dxa"/>
            <w:gridSpan w:val="2"/>
            <w:vAlign w:val="bottom"/>
            <w:tcPrChange w:id="8546" w:author="An Phuc Cao" w:date="2024-10-24T13:45:00Z" w16du:dateUtc="2024-10-24T06:45:00Z">
              <w:tcPr>
                <w:tcW w:w="1698" w:type="dxa"/>
                <w:gridSpan w:val="2"/>
                <w:vAlign w:val="bottom"/>
              </w:tcPr>
            </w:tcPrChange>
          </w:tcPr>
          <w:p w14:paraId="2703C255" w14:textId="3C85AE25" w:rsidR="00CD0B2D" w:rsidRPr="00CD0B2D" w:rsidDel="00734912" w:rsidRDefault="00CD0B2D">
            <w:pPr>
              <w:pStyle w:val="NoSpacing"/>
              <w:ind w:right="-85"/>
              <w:jc w:val="right"/>
              <w:rPr>
                <w:del w:id="8547" w:author="An Phuc Cao" w:date="2024-09-30T16:45:00Z" w16du:dateUtc="2024-09-30T09:45:00Z"/>
                <w:rFonts w:ascii="Arial" w:hAnsi="Arial" w:cs="Arial"/>
                <w:sz w:val="18"/>
                <w:szCs w:val="18"/>
                <w:rPrChange w:id="8548" w:author="An Phuc Cao" w:date="2024-10-24T13:45:00Z" w16du:dateUtc="2024-10-24T06:45:00Z">
                  <w:rPr>
                    <w:del w:id="8549" w:author="An Phuc Cao" w:date="2024-09-30T16:45:00Z" w16du:dateUtc="2024-09-30T09:45:00Z"/>
                    <w:rFonts w:ascii="Arial" w:hAnsi="Arial" w:cs="Arial"/>
                    <w:sz w:val="20"/>
                    <w:szCs w:val="20"/>
                  </w:rPr>
                </w:rPrChange>
              </w:rPr>
            </w:pPr>
            <w:ins w:id="8550" w:author="An Phuc Cao" w:date="2024-10-24T13:45:00Z" w16du:dateUtc="2024-10-24T06:45:00Z">
              <w:r w:rsidRPr="00CD0B2D">
                <w:rPr>
                  <w:rFonts w:ascii="Arial" w:hAnsi="Arial" w:cs="Arial"/>
                  <w:sz w:val="18"/>
                  <w:szCs w:val="18"/>
                  <w:rPrChange w:id="8551" w:author="An Phuc Cao" w:date="2024-10-24T13:45:00Z" w16du:dateUtc="2024-10-24T06:45:00Z">
                    <w:rPr/>
                  </w:rPrChange>
                </w:rPr>
                <w:t>32,884,637,778</w:t>
              </w:r>
            </w:ins>
          </w:p>
        </w:tc>
        <w:tc>
          <w:tcPr>
            <w:tcW w:w="1392" w:type="dxa"/>
            <w:vAlign w:val="bottom"/>
            <w:tcPrChange w:id="8552" w:author="An Phuc Cao" w:date="2024-10-24T13:45:00Z" w16du:dateUtc="2024-10-24T06:45:00Z">
              <w:tcPr>
                <w:tcW w:w="1392" w:type="dxa"/>
                <w:vAlign w:val="bottom"/>
              </w:tcPr>
            </w:tcPrChange>
          </w:tcPr>
          <w:p w14:paraId="5642F345" w14:textId="6F76A086" w:rsidR="00CD0B2D" w:rsidRPr="00CD0B2D" w:rsidDel="00734912" w:rsidRDefault="00CD0B2D">
            <w:pPr>
              <w:pStyle w:val="NoSpacing"/>
              <w:ind w:left="-228" w:right="-85"/>
              <w:jc w:val="right"/>
              <w:rPr>
                <w:del w:id="8553" w:author="An Phuc Cao" w:date="2024-09-30T16:45:00Z" w16du:dateUtc="2024-09-30T09:45:00Z"/>
                <w:rFonts w:ascii="Arial" w:hAnsi="Arial" w:cs="Arial"/>
                <w:sz w:val="18"/>
                <w:szCs w:val="18"/>
                <w:rPrChange w:id="8554" w:author="An Phuc Cao" w:date="2024-10-24T13:45:00Z" w16du:dateUtc="2024-10-24T06:45:00Z">
                  <w:rPr>
                    <w:del w:id="8555" w:author="An Phuc Cao" w:date="2024-09-30T16:45:00Z" w16du:dateUtc="2024-09-30T09:45:00Z"/>
                    <w:rFonts w:ascii="Arial" w:hAnsi="Arial" w:cs="Arial"/>
                    <w:sz w:val="20"/>
                    <w:szCs w:val="20"/>
                  </w:rPr>
                </w:rPrChange>
              </w:rPr>
            </w:pPr>
            <w:ins w:id="8556" w:author="An Phuc Cao" w:date="2024-10-24T13:45:00Z" w16du:dateUtc="2024-10-24T06:45:00Z">
              <w:r w:rsidRPr="00CD0B2D">
                <w:rPr>
                  <w:rFonts w:ascii="Arial" w:hAnsi="Arial" w:cs="Arial"/>
                  <w:sz w:val="18"/>
                  <w:szCs w:val="18"/>
                  <w:rPrChange w:id="8557" w:author="An Phuc Cao" w:date="2024-10-24T13:45:00Z" w16du:dateUtc="2024-10-24T06:45:00Z">
                    <w:rPr/>
                  </w:rPrChange>
                </w:rPr>
                <w:t>1,385,363</w:t>
              </w:r>
            </w:ins>
          </w:p>
        </w:tc>
        <w:tc>
          <w:tcPr>
            <w:tcW w:w="1657" w:type="dxa"/>
            <w:vAlign w:val="bottom"/>
            <w:tcPrChange w:id="8558" w:author="An Phuc Cao" w:date="2024-10-24T13:45:00Z" w16du:dateUtc="2024-10-24T06:45:00Z">
              <w:tcPr>
                <w:tcW w:w="1657" w:type="dxa"/>
                <w:vAlign w:val="bottom"/>
              </w:tcPr>
            </w:tcPrChange>
          </w:tcPr>
          <w:p w14:paraId="617B8757" w14:textId="34F921C7" w:rsidR="00CD0B2D" w:rsidRPr="00CD0B2D" w:rsidDel="00734912" w:rsidRDefault="00CD0B2D">
            <w:pPr>
              <w:pStyle w:val="NoSpacing"/>
              <w:ind w:left="-108" w:right="-85"/>
              <w:jc w:val="right"/>
              <w:rPr>
                <w:del w:id="8559" w:author="An Phuc Cao" w:date="2024-09-30T16:45:00Z" w16du:dateUtc="2024-09-30T09:45:00Z"/>
                <w:rFonts w:ascii="Arial" w:hAnsi="Arial" w:cs="Arial"/>
                <w:sz w:val="18"/>
                <w:szCs w:val="18"/>
                <w:rPrChange w:id="8560" w:author="An Phuc Cao" w:date="2024-10-24T13:45:00Z" w16du:dateUtc="2024-10-24T06:45:00Z">
                  <w:rPr>
                    <w:del w:id="8561" w:author="An Phuc Cao" w:date="2024-09-30T16:45:00Z" w16du:dateUtc="2024-09-30T09:45:00Z"/>
                    <w:rFonts w:ascii="Arial" w:hAnsi="Arial" w:cs="Arial"/>
                    <w:sz w:val="20"/>
                    <w:szCs w:val="20"/>
                  </w:rPr>
                </w:rPrChange>
              </w:rPr>
            </w:pPr>
            <w:ins w:id="8562" w:author="An Phuc Cao" w:date="2024-10-24T13:45:00Z" w16du:dateUtc="2024-10-24T06:45:00Z">
              <w:r w:rsidRPr="00CD0B2D">
                <w:rPr>
                  <w:rFonts w:ascii="Arial" w:hAnsi="Arial" w:cs="Arial"/>
                  <w:sz w:val="18"/>
                  <w:szCs w:val="18"/>
                  <w:rPrChange w:id="8563" w:author="An Phuc Cao" w:date="2024-10-24T13:45:00Z" w16du:dateUtc="2024-10-24T06:45:00Z">
                    <w:rPr/>
                  </w:rPrChange>
                </w:rPr>
                <w:t>42,356,067,687</w:t>
              </w:r>
            </w:ins>
          </w:p>
        </w:tc>
      </w:tr>
      <w:tr w:rsidR="00CD0B2D" w:rsidRPr="00826313" w:rsidDel="00734912" w14:paraId="75AEC1AB" w14:textId="1152DF28"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564"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8565" w:author="An Phuc Cao" w:date="2024-09-30T16:45:00Z"/>
        </w:trPr>
        <w:tc>
          <w:tcPr>
            <w:tcW w:w="2070" w:type="dxa"/>
            <w:vAlign w:val="bottom"/>
            <w:tcPrChange w:id="8566" w:author="An Phuc Cao" w:date="2024-10-24T13:45:00Z" w16du:dateUtc="2024-10-24T06:45:00Z">
              <w:tcPr>
                <w:tcW w:w="2070" w:type="dxa"/>
                <w:vAlign w:val="bottom"/>
              </w:tcPr>
            </w:tcPrChange>
          </w:tcPr>
          <w:p w14:paraId="420D2F82" w14:textId="72BE49C4" w:rsidR="00CD0B2D" w:rsidRPr="00826313" w:rsidDel="00734912" w:rsidRDefault="00CD0B2D">
            <w:pPr>
              <w:pStyle w:val="NoSpacing"/>
              <w:ind w:left="-108"/>
              <w:jc w:val="right"/>
              <w:rPr>
                <w:del w:id="8567" w:author="An Phuc Cao" w:date="2024-09-30T16:45:00Z" w16du:dateUtc="2024-09-30T09:45:00Z"/>
                <w:rFonts w:ascii="Arial" w:hAnsi="Arial" w:cs="Arial"/>
                <w:iCs/>
                <w:sz w:val="20"/>
                <w:szCs w:val="20"/>
              </w:rPr>
              <w:pPrChange w:id="8568" w:author="An Phuc Cao" w:date="2024-10-24T13:45:00Z" w16du:dateUtc="2024-10-24T06:45:00Z">
                <w:pPr>
                  <w:pStyle w:val="NoSpacing"/>
                  <w:ind w:left="-108"/>
                </w:pPr>
              </w:pPrChange>
            </w:pPr>
            <w:ins w:id="8569" w:author="An Phuc Cao" w:date="2024-09-30T16:46:00Z" w16du:dateUtc="2024-09-30T09:46:00Z">
              <w:r w:rsidRPr="00DD6812">
                <w:rPr>
                  <w:rFonts w:ascii="Arial" w:hAnsi="Arial" w:cs="Arial"/>
                  <w:sz w:val="18"/>
                  <w:szCs w:val="18"/>
                </w:rPr>
                <w:t>Other unlisted fund units</w:t>
              </w:r>
            </w:ins>
            <w:del w:id="8570" w:author="An Phuc Cao" w:date="2024-09-30T16:45:00Z" w16du:dateUtc="2024-09-30T09:45:00Z">
              <w:r w:rsidRPr="00826313" w:rsidDel="00734912">
                <w:rPr>
                  <w:rFonts w:ascii="Arial" w:hAnsi="Arial" w:cs="Arial"/>
                  <w:color w:val="000000"/>
                  <w:sz w:val="20"/>
                  <w:szCs w:val="20"/>
                </w:rPr>
                <w:delText>- FUEVFVND</w:delText>
              </w:r>
            </w:del>
          </w:p>
        </w:tc>
        <w:tc>
          <w:tcPr>
            <w:tcW w:w="1350" w:type="dxa"/>
            <w:vAlign w:val="bottom"/>
            <w:tcPrChange w:id="8571" w:author="An Phuc Cao" w:date="2024-10-24T13:45:00Z" w16du:dateUtc="2024-10-24T06:45:00Z">
              <w:tcPr>
                <w:tcW w:w="1350" w:type="dxa"/>
                <w:vAlign w:val="bottom"/>
              </w:tcPr>
            </w:tcPrChange>
          </w:tcPr>
          <w:p w14:paraId="0EE45CE8" w14:textId="549194C0" w:rsidR="00CD0B2D" w:rsidRPr="00CD0B2D" w:rsidDel="00734912" w:rsidRDefault="00CD0B2D">
            <w:pPr>
              <w:pStyle w:val="NoSpacing"/>
              <w:ind w:left="-126" w:right="-85"/>
              <w:jc w:val="right"/>
              <w:rPr>
                <w:del w:id="8572" w:author="An Phuc Cao" w:date="2024-09-30T16:45:00Z" w16du:dateUtc="2024-09-30T09:45:00Z"/>
                <w:rFonts w:ascii="Arial" w:hAnsi="Arial" w:cs="Arial"/>
                <w:sz w:val="18"/>
                <w:szCs w:val="18"/>
                <w:rPrChange w:id="8573" w:author="An Phuc Cao" w:date="2024-10-24T13:45:00Z" w16du:dateUtc="2024-10-24T06:45:00Z">
                  <w:rPr>
                    <w:del w:id="8574" w:author="An Phuc Cao" w:date="2024-09-30T16:45:00Z" w16du:dateUtc="2024-09-30T09:45:00Z"/>
                    <w:rFonts w:ascii="Arial" w:hAnsi="Arial" w:cs="Arial"/>
                    <w:sz w:val="20"/>
                    <w:szCs w:val="20"/>
                  </w:rPr>
                </w:rPrChange>
              </w:rPr>
            </w:pPr>
            <w:ins w:id="8575" w:author="An Phuc Cao" w:date="2024-10-24T13:45:00Z" w16du:dateUtc="2024-10-24T06:45:00Z">
              <w:r w:rsidRPr="00CD0B2D">
                <w:rPr>
                  <w:rFonts w:ascii="Arial" w:hAnsi="Arial" w:cs="Arial"/>
                  <w:sz w:val="18"/>
                  <w:szCs w:val="18"/>
                  <w:rPrChange w:id="8576" w:author="An Phuc Cao" w:date="2024-10-24T13:45:00Z" w16du:dateUtc="2024-10-24T06:45:00Z">
                    <w:rPr/>
                  </w:rPrChange>
                </w:rPr>
                <w:t>945,470</w:t>
              </w:r>
            </w:ins>
          </w:p>
        </w:tc>
        <w:tc>
          <w:tcPr>
            <w:tcW w:w="1698" w:type="dxa"/>
            <w:gridSpan w:val="2"/>
            <w:vAlign w:val="bottom"/>
            <w:tcPrChange w:id="8577" w:author="An Phuc Cao" w:date="2024-10-24T13:45:00Z" w16du:dateUtc="2024-10-24T06:45:00Z">
              <w:tcPr>
                <w:tcW w:w="1698" w:type="dxa"/>
                <w:gridSpan w:val="2"/>
                <w:vAlign w:val="bottom"/>
              </w:tcPr>
            </w:tcPrChange>
          </w:tcPr>
          <w:p w14:paraId="69CCD91D" w14:textId="70047233" w:rsidR="00CD0B2D" w:rsidRPr="00CD0B2D" w:rsidDel="00734912" w:rsidRDefault="00CD0B2D">
            <w:pPr>
              <w:pStyle w:val="NoSpacing"/>
              <w:ind w:right="-85"/>
              <w:jc w:val="right"/>
              <w:rPr>
                <w:del w:id="8578" w:author="An Phuc Cao" w:date="2024-09-30T16:45:00Z" w16du:dateUtc="2024-09-30T09:45:00Z"/>
                <w:rFonts w:ascii="Arial" w:hAnsi="Arial" w:cs="Arial"/>
                <w:sz w:val="18"/>
                <w:szCs w:val="18"/>
                <w:rPrChange w:id="8579" w:author="An Phuc Cao" w:date="2024-10-24T13:45:00Z" w16du:dateUtc="2024-10-24T06:45:00Z">
                  <w:rPr>
                    <w:del w:id="8580" w:author="An Phuc Cao" w:date="2024-09-30T16:45:00Z" w16du:dateUtc="2024-09-30T09:45:00Z"/>
                    <w:rFonts w:ascii="Arial" w:hAnsi="Arial" w:cs="Arial"/>
                    <w:sz w:val="20"/>
                    <w:szCs w:val="20"/>
                  </w:rPr>
                </w:rPrChange>
              </w:rPr>
            </w:pPr>
            <w:ins w:id="8581" w:author="An Phuc Cao" w:date="2024-10-24T13:45:00Z" w16du:dateUtc="2024-10-24T06:45:00Z">
              <w:r w:rsidRPr="00CD0B2D">
                <w:rPr>
                  <w:rFonts w:ascii="Arial" w:hAnsi="Arial" w:cs="Arial"/>
                  <w:sz w:val="18"/>
                  <w:szCs w:val="18"/>
                  <w:rPrChange w:id="8582" w:author="An Phuc Cao" w:date="2024-10-24T13:45:00Z" w16du:dateUtc="2024-10-24T06:45:00Z">
                    <w:rPr/>
                  </w:rPrChange>
                </w:rPr>
                <w:t>18,279,367,156</w:t>
              </w:r>
            </w:ins>
          </w:p>
        </w:tc>
        <w:tc>
          <w:tcPr>
            <w:tcW w:w="1392" w:type="dxa"/>
            <w:vAlign w:val="bottom"/>
            <w:tcPrChange w:id="8583" w:author="An Phuc Cao" w:date="2024-10-24T13:45:00Z" w16du:dateUtc="2024-10-24T06:45:00Z">
              <w:tcPr>
                <w:tcW w:w="1392" w:type="dxa"/>
                <w:vAlign w:val="bottom"/>
              </w:tcPr>
            </w:tcPrChange>
          </w:tcPr>
          <w:p w14:paraId="72B22D83" w14:textId="759DF04E" w:rsidR="00CD0B2D" w:rsidRPr="00CD0B2D" w:rsidDel="00734912" w:rsidRDefault="00CD0B2D">
            <w:pPr>
              <w:pStyle w:val="NoSpacing"/>
              <w:ind w:left="-228" w:right="-85"/>
              <w:jc w:val="right"/>
              <w:rPr>
                <w:del w:id="8584" w:author="An Phuc Cao" w:date="2024-09-30T16:45:00Z" w16du:dateUtc="2024-09-30T09:45:00Z"/>
                <w:rFonts w:ascii="Arial" w:hAnsi="Arial" w:cs="Arial"/>
                <w:sz w:val="18"/>
                <w:szCs w:val="18"/>
                <w:rPrChange w:id="8585" w:author="An Phuc Cao" w:date="2024-10-24T13:45:00Z" w16du:dateUtc="2024-10-24T06:45:00Z">
                  <w:rPr>
                    <w:del w:id="8586" w:author="An Phuc Cao" w:date="2024-09-30T16:45:00Z" w16du:dateUtc="2024-09-30T09:45:00Z"/>
                    <w:rFonts w:ascii="Arial" w:hAnsi="Arial" w:cs="Arial"/>
                    <w:sz w:val="20"/>
                    <w:szCs w:val="20"/>
                  </w:rPr>
                </w:rPrChange>
              </w:rPr>
            </w:pPr>
            <w:ins w:id="8587" w:author="An Phuc Cao" w:date="2024-10-24T13:45:00Z" w16du:dateUtc="2024-10-24T06:45:00Z">
              <w:r w:rsidRPr="00CD0B2D">
                <w:rPr>
                  <w:rFonts w:ascii="Arial" w:hAnsi="Arial" w:cs="Arial"/>
                  <w:sz w:val="18"/>
                  <w:szCs w:val="18"/>
                  <w:rPrChange w:id="8588" w:author="An Phuc Cao" w:date="2024-10-24T13:45:00Z" w16du:dateUtc="2024-10-24T06:45:00Z">
                    <w:rPr/>
                  </w:rPrChange>
                </w:rPr>
                <w:t>1,325,576</w:t>
              </w:r>
            </w:ins>
          </w:p>
        </w:tc>
        <w:tc>
          <w:tcPr>
            <w:tcW w:w="1657" w:type="dxa"/>
            <w:vAlign w:val="bottom"/>
            <w:tcPrChange w:id="8589" w:author="An Phuc Cao" w:date="2024-10-24T13:45:00Z" w16du:dateUtc="2024-10-24T06:45:00Z">
              <w:tcPr>
                <w:tcW w:w="1657" w:type="dxa"/>
                <w:vAlign w:val="bottom"/>
              </w:tcPr>
            </w:tcPrChange>
          </w:tcPr>
          <w:p w14:paraId="3888DDB9" w14:textId="4718E230" w:rsidR="00CD0B2D" w:rsidRPr="00CD0B2D" w:rsidDel="00734912" w:rsidRDefault="00CD0B2D">
            <w:pPr>
              <w:pStyle w:val="NoSpacing"/>
              <w:ind w:left="-108" w:right="-85"/>
              <w:jc w:val="right"/>
              <w:rPr>
                <w:del w:id="8590" w:author="An Phuc Cao" w:date="2024-09-30T16:45:00Z" w16du:dateUtc="2024-09-30T09:45:00Z"/>
                <w:rFonts w:ascii="Arial" w:hAnsi="Arial" w:cs="Arial"/>
                <w:sz w:val="18"/>
                <w:szCs w:val="18"/>
                <w:rPrChange w:id="8591" w:author="An Phuc Cao" w:date="2024-10-24T13:45:00Z" w16du:dateUtc="2024-10-24T06:45:00Z">
                  <w:rPr>
                    <w:del w:id="8592" w:author="An Phuc Cao" w:date="2024-09-30T16:45:00Z" w16du:dateUtc="2024-09-30T09:45:00Z"/>
                    <w:rFonts w:ascii="Arial" w:hAnsi="Arial" w:cs="Arial"/>
                    <w:sz w:val="20"/>
                    <w:szCs w:val="20"/>
                  </w:rPr>
                </w:rPrChange>
              </w:rPr>
            </w:pPr>
            <w:ins w:id="8593" w:author="An Phuc Cao" w:date="2024-10-24T13:45:00Z" w16du:dateUtc="2024-10-24T06:45:00Z">
              <w:r w:rsidRPr="00CD0B2D">
                <w:rPr>
                  <w:rFonts w:ascii="Arial" w:hAnsi="Arial" w:cs="Arial"/>
                  <w:sz w:val="18"/>
                  <w:szCs w:val="18"/>
                  <w:rPrChange w:id="8594" w:author="An Phuc Cao" w:date="2024-10-24T13:45:00Z" w16du:dateUtc="2024-10-24T06:45:00Z">
                    <w:rPr/>
                  </w:rPrChange>
                </w:rPr>
                <w:t>23,490,533,714</w:t>
              </w:r>
            </w:ins>
          </w:p>
        </w:tc>
      </w:tr>
      <w:tr w:rsidR="00CD0B2D" w:rsidRPr="00826313" w:rsidDel="00734912" w14:paraId="6FA5BDC9" w14:textId="49421BC6"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595"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del w:id="8596" w:author="An Phuc Cao" w:date="2024-09-30T16:45:00Z"/>
        </w:trPr>
        <w:tc>
          <w:tcPr>
            <w:tcW w:w="2070" w:type="dxa"/>
            <w:vAlign w:val="bottom"/>
            <w:tcPrChange w:id="8597" w:author="An Phuc Cao" w:date="2024-10-24T13:45:00Z" w16du:dateUtc="2024-10-24T06:45:00Z">
              <w:tcPr>
                <w:tcW w:w="2070" w:type="dxa"/>
                <w:vAlign w:val="bottom"/>
              </w:tcPr>
            </w:tcPrChange>
          </w:tcPr>
          <w:p w14:paraId="4C48B78E" w14:textId="0920E78E" w:rsidR="00CD0B2D" w:rsidRPr="00826313" w:rsidDel="00734912" w:rsidRDefault="00CD0B2D">
            <w:pPr>
              <w:pStyle w:val="NoSpacing"/>
              <w:ind w:left="-108"/>
              <w:jc w:val="right"/>
              <w:rPr>
                <w:del w:id="8598" w:author="An Phuc Cao" w:date="2024-09-30T16:45:00Z" w16du:dateUtc="2024-09-30T09:45:00Z"/>
                <w:rFonts w:ascii="Arial" w:hAnsi="Arial" w:cs="Arial"/>
                <w:iCs/>
                <w:sz w:val="20"/>
                <w:szCs w:val="20"/>
              </w:rPr>
              <w:pPrChange w:id="8599" w:author="An Phuc Cao" w:date="2024-10-24T13:45:00Z" w16du:dateUtc="2024-10-24T06:45:00Z">
                <w:pPr>
                  <w:pStyle w:val="NoSpacing"/>
                  <w:ind w:left="-108"/>
                </w:pPr>
              </w:pPrChange>
            </w:pPr>
            <w:ins w:id="8600" w:author="An Phuc Cao" w:date="2024-09-30T16:46:00Z" w16du:dateUtc="2024-09-30T09:46:00Z">
              <w:r w:rsidRPr="00DD6812">
                <w:rPr>
                  <w:rFonts w:ascii="Arial" w:hAnsi="Arial" w:cs="Arial"/>
                  <w:sz w:val="18"/>
                  <w:szCs w:val="18"/>
                </w:rPr>
                <w:t>VNDBF</w:t>
              </w:r>
            </w:ins>
            <w:del w:id="8601" w:author="An Phuc Cao" w:date="2024-09-30T16:45:00Z" w16du:dateUtc="2024-09-30T09:45:00Z">
              <w:r w:rsidRPr="00826313" w:rsidDel="00734912">
                <w:rPr>
                  <w:rFonts w:ascii="Arial" w:hAnsi="Arial" w:cs="Arial"/>
                  <w:color w:val="000000"/>
                  <w:sz w:val="20"/>
                  <w:szCs w:val="20"/>
                </w:rPr>
                <w:delText>- VNDBF</w:delText>
              </w:r>
            </w:del>
          </w:p>
        </w:tc>
        <w:tc>
          <w:tcPr>
            <w:tcW w:w="1350" w:type="dxa"/>
            <w:vAlign w:val="bottom"/>
            <w:tcPrChange w:id="8602" w:author="An Phuc Cao" w:date="2024-10-24T13:45:00Z" w16du:dateUtc="2024-10-24T06:45:00Z">
              <w:tcPr>
                <w:tcW w:w="1350" w:type="dxa"/>
                <w:vAlign w:val="bottom"/>
              </w:tcPr>
            </w:tcPrChange>
          </w:tcPr>
          <w:p w14:paraId="1CB694EF" w14:textId="20AA1D09" w:rsidR="00CD0B2D" w:rsidRPr="00CD0B2D" w:rsidDel="00734912" w:rsidRDefault="00CD0B2D">
            <w:pPr>
              <w:pStyle w:val="NoSpacing"/>
              <w:ind w:left="-126" w:right="-85"/>
              <w:jc w:val="right"/>
              <w:rPr>
                <w:del w:id="8603" w:author="An Phuc Cao" w:date="2024-09-30T16:45:00Z" w16du:dateUtc="2024-09-30T09:45:00Z"/>
                <w:rFonts w:ascii="Arial" w:hAnsi="Arial" w:cs="Arial"/>
                <w:sz w:val="18"/>
                <w:szCs w:val="18"/>
                <w:rPrChange w:id="8604" w:author="An Phuc Cao" w:date="2024-10-24T13:45:00Z" w16du:dateUtc="2024-10-24T06:45:00Z">
                  <w:rPr>
                    <w:del w:id="8605" w:author="An Phuc Cao" w:date="2024-09-30T16:45:00Z" w16du:dateUtc="2024-09-30T09:45:00Z"/>
                    <w:rFonts w:ascii="Arial" w:hAnsi="Arial" w:cs="Arial"/>
                    <w:sz w:val="20"/>
                    <w:szCs w:val="20"/>
                  </w:rPr>
                </w:rPrChange>
              </w:rPr>
            </w:pPr>
            <w:ins w:id="8606" w:author="An Phuc Cao" w:date="2024-10-24T13:45:00Z" w16du:dateUtc="2024-10-24T06:45:00Z">
              <w:r w:rsidRPr="00CD0B2D">
                <w:rPr>
                  <w:rFonts w:ascii="Arial" w:hAnsi="Arial" w:cs="Arial"/>
                  <w:sz w:val="18"/>
                  <w:szCs w:val="18"/>
                  <w:rPrChange w:id="8607" w:author="An Phuc Cao" w:date="2024-10-24T13:45:00Z" w16du:dateUtc="2024-10-24T06:45:00Z">
                    <w:rPr/>
                  </w:rPrChange>
                </w:rPr>
                <w:t>1,160,786</w:t>
              </w:r>
            </w:ins>
          </w:p>
        </w:tc>
        <w:tc>
          <w:tcPr>
            <w:tcW w:w="1698" w:type="dxa"/>
            <w:gridSpan w:val="2"/>
            <w:vAlign w:val="bottom"/>
            <w:tcPrChange w:id="8608" w:author="An Phuc Cao" w:date="2024-10-24T13:45:00Z" w16du:dateUtc="2024-10-24T06:45:00Z">
              <w:tcPr>
                <w:tcW w:w="1698" w:type="dxa"/>
                <w:gridSpan w:val="2"/>
                <w:vAlign w:val="bottom"/>
              </w:tcPr>
            </w:tcPrChange>
          </w:tcPr>
          <w:p w14:paraId="237C6034" w14:textId="3928B4B1" w:rsidR="00CD0B2D" w:rsidRPr="00CD0B2D" w:rsidDel="00734912" w:rsidRDefault="00CD0B2D">
            <w:pPr>
              <w:pStyle w:val="NoSpacing"/>
              <w:ind w:right="-85"/>
              <w:jc w:val="right"/>
              <w:rPr>
                <w:del w:id="8609" w:author="An Phuc Cao" w:date="2024-09-30T16:45:00Z" w16du:dateUtc="2024-09-30T09:45:00Z"/>
                <w:rFonts w:ascii="Arial" w:hAnsi="Arial" w:cs="Arial"/>
                <w:sz w:val="18"/>
                <w:szCs w:val="18"/>
                <w:rPrChange w:id="8610" w:author="An Phuc Cao" w:date="2024-10-24T13:45:00Z" w16du:dateUtc="2024-10-24T06:45:00Z">
                  <w:rPr>
                    <w:del w:id="8611" w:author="An Phuc Cao" w:date="2024-09-30T16:45:00Z" w16du:dateUtc="2024-09-30T09:45:00Z"/>
                    <w:rFonts w:ascii="Arial" w:hAnsi="Arial" w:cs="Arial"/>
                    <w:sz w:val="20"/>
                    <w:szCs w:val="20"/>
                  </w:rPr>
                </w:rPrChange>
              </w:rPr>
            </w:pPr>
            <w:ins w:id="8612" w:author="An Phuc Cao" w:date="2024-10-24T13:45:00Z" w16du:dateUtc="2024-10-24T06:45:00Z">
              <w:r w:rsidRPr="00CD0B2D">
                <w:rPr>
                  <w:rFonts w:ascii="Arial" w:hAnsi="Arial" w:cs="Arial"/>
                  <w:sz w:val="18"/>
                  <w:szCs w:val="18"/>
                  <w:rPrChange w:id="8613" w:author="An Phuc Cao" w:date="2024-10-24T13:45:00Z" w16du:dateUtc="2024-10-24T06:45:00Z">
                    <w:rPr/>
                  </w:rPrChange>
                </w:rPr>
                <w:t>17,711,226,357</w:t>
              </w:r>
            </w:ins>
          </w:p>
        </w:tc>
        <w:tc>
          <w:tcPr>
            <w:tcW w:w="1392" w:type="dxa"/>
            <w:vAlign w:val="bottom"/>
            <w:tcPrChange w:id="8614" w:author="An Phuc Cao" w:date="2024-10-24T13:45:00Z" w16du:dateUtc="2024-10-24T06:45:00Z">
              <w:tcPr>
                <w:tcW w:w="1392" w:type="dxa"/>
                <w:vAlign w:val="bottom"/>
              </w:tcPr>
            </w:tcPrChange>
          </w:tcPr>
          <w:p w14:paraId="75837A63" w14:textId="69A8BCA5" w:rsidR="00CD0B2D" w:rsidRPr="00CD0B2D" w:rsidDel="00734912" w:rsidRDefault="00CD0B2D">
            <w:pPr>
              <w:pStyle w:val="NoSpacing"/>
              <w:ind w:left="-228" w:right="-85"/>
              <w:jc w:val="right"/>
              <w:rPr>
                <w:del w:id="8615" w:author="An Phuc Cao" w:date="2024-09-30T16:45:00Z" w16du:dateUtc="2024-09-30T09:45:00Z"/>
                <w:rFonts w:ascii="Arial" w:hAnsi="Arial" w:cs="Arial"/>
                <w:sz w:val="18"/>
                <w:szCs w:val="18"/>
                <w:rPrChange w:id="8616" w:author="An Phuc Cao" w:date="2024-10-24T13:45:00Z" w16du:dateUtc="2024-10-24T06:45:00Z">
                  <w:rPr>
                    <w:del w:id="8617" w:author="An Phuc Cao" w:date="2024-09-30T16:45:00Z" w16du:dateUtc="2024-09-30T09:45:00Z"/>
                    <w:rFonts w:ascii="Arial" w:hAnsi="Arial" w:cs="Arial"/>
                    <w:sz w:val="20"/>
                    <w:szCs w:val="20"/>
                  </w:rPr>
                </w:rPrChange>
              </w:rPr>
            </w:pPr>
            <w:ins w:id="8618" w:author="An Phuc Cao" w:date="2024-10-24T13:45:00Z" w16du:dateUtc="2024-10-24T06:45:00Z">
              <w:r w:rsidRPr="00CD0B2D">
                <w:rPr>
                  <w:rFonts w:ascii="Arial" w:hAnsi="Arial" w:cs="Arial"/>
                  <w:sz w:val="18"/>
                  <w:szCs w:val="18"/>
                  <w:rPrChange w:id="8619" w:author="An Phuc Cao" w:date="2024-10-24T13:45:00Z" w16du:dateUtc="2024-10-24T06:45:00Z">
                    <w:rPr/>
                  </w:rPrChange>
                </w:rPr>
                <w:t>1,633,123</w:t>
              </w:r>
            </w:ins>
          </w:p>
        </w:tc>
        <w:tc>
          <w:tcPr>
            <w:tcW w:w="1657" w:type="dxa"/>
            <w:vAlign w:val="bottom"/>
            <w:tcPrChange w:id="8620" w:author="An Phuc Cao" w:date="2024-10-24T13:45:00Z" w16du:dateUtc="2024-10-24T06:45:00Z">
              <w:tcPr>
                <w:tcW w:w="1657" w:type="dxa"/>
                <w:vAlign w:val="bottom"/>
              </w:tcPr>
            </w:tcPrChange>
          </w:tcPr>
          <w:p w14:paraId="4FFB1D74" w14:textId="0959F7B0" w:rsidR="00CD0B2D" w:rsidRPr="00CD0B2D" w:rsidDel="00734912" w:rsidRDefault="00CD0B2D">
            <w:pPr>
              <w:pStyle w:val="NoSpacing"/>
              <w:ind w:left="-108" w:right="-85"/>
              <w:jc w:val="right"/>
              <w:rPr>
                <w:del w:id="8621" w:author="An Phuc Cao" w:date="2024-09-30T16:45:00Z" w16du:dateUtc="2024-09-30T09:45:00Z"/>
                <w:rFonts w:ascii="Arial" w:hAnsi="Arial" w:cs="Arial"/>
                <w:sz w:val="18"/>
                <w:szCs w:val="18"/>
                <w:rPrChange w:id="8622" w:author="An Phuc Cao" w:date="2024-10-24T13:45:00Z" w16du:dateUtc="2024-10-24T06:45:00Z">
                  <w:rPr>
                    <w:del w:id="8623" w:author="An Phuc Cao" w:date="2024-09-30T16:45:00Z" w16du:dateUtc="2024-09-30T09:45:00Z"/>
                    <w:rFonts w:ascii="Arial" w:hAnsi="Arial" w:cs="Arial"/>
                    <w:sz w:val="20"/>
                    <w:szCs w:val="20"/>
                  </w:rPr>
                </w:rPrChange>
              </w:rPr>
            </w:pPr>
            <w:ins w:id="8624" w:author="An Phuc Cao" w:date="2024-10-24T13:45:00Z" w16du:dateUtc="2024-10-24T06:45:00Z">
              <w:r w:rsidRPr="00CD0B2D">
                <w:rPr>
                  <w:rFonts w:ascii="Arial" w:hAnsi="Arial" w:cs="Arial"/>
                  <w:sz w:val="18"/>
                  <w:szCs w:val="18"/>
                  <w:rPrChange w:id="8625" w:author="An Phuc Cao" w:date="2024-10-24T13:45:00Z" w16du:dateUtc="2024-10-24T06:45:00Z">
                    <w:rPr/>
                  </w:rPrChange>
                </w:rPr>
                <w:t>24,063,931,451</w:t>
              </w:r>
            </w:ins>
          </w:p>
        </w:tc>
      </w:tr>
      <w:tr w:rsidR="00CD0B2D" w:rsidRPr="00826313" w14:paraId="5C938B1B"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626"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vAlign w:val="bottom"/>
            <w:tcPrChange w:id="8627" w:author="An Phuc Cao" w:date="2024-10-24T13:45:00Z" w16du:dateUtc="2024-10-24T06:45:00Z">
              <w:tcPr>
                <w:tcW w:w="2070" w:type="dxa"/>
                <w:vAlign w:val="bottom"/>
              </w:tcPr>
            </w:tcPrChange>
          </w:tcPr>
          <w:p w14:paraId="45BE7844" w14:textId="5270E9CF" w:rsidR="00CD0B2D" w:rsidRPr="00826313" w:rsidRDefault="00CD0B2D">
            <w:pPr>
              <w:pStyle w:val="NoSpacing"/>
              <w:ind w:left="-108"/>
              <w:jc w:val="right"/>
              <w:rPr>
                <w:rFonts w:ascii="Arial" w:hAnsi="Arial" w:cs="Arial"/>
                <w:iCs/>
                <w:sz w:val="20"/>
                <w:szCs w:val="20"/>
              </w:rPr>
              <w:pPrChange w:id="8628" w:author="An Phuc Cao" w:date="2024-10-24T13:45:00Z" w16du:dateUtc="2024-10-24T06:45:00Z">
                <w:pPr>
                  <w:pStyle w:val="NoSpacing"/>
                  <w:ind w:left="-108"/>
                </w:pPr>
              </w:pPrChange>
            </w:pPr>
            <w:ins w:id="8629" w:author="An Phuc Cao" w:date="2024-09-30T16:46:00Z" w16du:dateUtc="2024-09-30T09:46:00Z">
              <w:r w:rsidRPr="00DD6812">
                <w:rPr>
                  <w:rFonts w:ascii="Arial" w:hAnsi="Arial" w:cs="Arial"/>
                  <w:sz w:val="18"/>
                  <w:szCs w:val="18"/>
                </w:rPr>
                <w:t>Other unlisted fund units</w:t>
              </w:r>
            </w:ins>
            <w:del w:id="8630" w:author="An Phuc Cao" w:date="2024-09-30T16:46:00Z" w16du:dateUtc="2024-09-30T09:46:00Z">
              <w:r w:rsidRPr="00826313" w:rsidDel="00F949E9">
                <w:rPr>
                  <w:rFonts w:ascii="Arial" w:hAnsi="Arial" w:cs="Arial"/>
                  <w:color w:val="000000"/>
                  <w:sz w:val="20"/>
                  <w:szCs w:val="20"/>
                </w:rPr>
                <w:delText>Other fund certificates</w:delText>
              </w:r>
            </w:del>
          </w:p>
        </w:tc>
        <w:tc>
          <w:tcPr>
            <w:tcW w:w="1350" w:type="dxa"/>
            <w:vAlign w:val="bottom"/>
            <w:tcPrChange w:id="8631" w:author="An Phuc Cao" w:date="2024-10-24T13:45:00Z" w16du:dateUtc="2024-10-24T06:45:00Z">
              <w:tcPr>
                <w:tcW w:w="1350" w:type="dxa"/>
                <w:vAlign w:val="bottom"/>
              </w:tcPr>
            </w:tcPrChange>
          </w:tcPr>
          <w:p w14:paraId="3718A1DF" w14:textId="5B7FC412" w:rsidR="00CD0B2D" w:rsidRPr="00CD0B2D" w:rsidRDefault="00CD0B2D" w:rsidP="00CD0B2D">
            <w:pPr>
              <w:pStyle w:val="NoSpacing"/>
              <w:pBdr>
                <w:bottom w:val="single" w:sz="4" w:space="1" w:color="auto"/>
              </w:pBdr>
              <w:ind w:right="-86"/>
              <w:jc w:val="right"/>
              <w:rPr>
                <w:rFonts w:ascii="Arial" w:hAnsi="Arial" w:cs="Arial"/>
                <w:sz w:val="18"/>
                <w:szCs w:val="18"/>
                <w:rPrChange w:id="8632" w:author="An Phuc Cao" w:date="2024-10-24T13:45:00Z" w16du:dateUtc="2024-10-24T06:45:00Z">
                  <w:rPr>
                    <w:rFonts w:ascii="Arial" w:hAnsi="Arial" w:cs="Arial"/>
                    <w:sz w:val="20"/>
                    <w:szCs w:val="20"/>
                  </w:rPr>
                </w:rPrChange>
              </w:rPr>
            </w:pPr>
            <w:ins w:id="8633" w:author="An Phuc Cao" w:date="2024-10-24T13:45:00Z" w16du:dateUtc="2024-10-24T06:45:00Z">
              <w:r w:rsidRPr="00CD0B2D">
                <w:rPr>
                  <w:rFonts w:ascii="Arial" w:hAnsi="Arial" w:cs="Arial"/>
                  <w:sz w:val="18"/>
                  <w:szCs w:val="18"/>
                  <w:rPrChange w:id="8634" w:author="An Phuc Cao" w:date="2024-10-24T13:45:00Z" w16du:dateUtc="2024-10-24T06:45:00Z">
                    <w:rPr/>
                  </w:rPrChange>
                </w:rPr>
                <w:t>206,073</w:t>
              </w:r>
            </w:ins>
          </w:p>
        </w:tc>
        <w:tc>
          <w:tcPr>
            <w:tcW w:w="1698" w:type="dxa"/>
            <w:gridSpan w:val="2"/>
            <w:vAlign w:val="bottom"/>
            <w:tcPrChange w:id="8635" w:author="An Phuc Cao" w:date="2024-10-24T13:45:00Z" w16du:dateUtc="2024-10-24T06:45:00Z">
              <w:tcPr>
                <w:tcW w:w="1698" w:type="dxa"/>
                <w:gridSpan w:val="2"/>
                <w:vAlign w:val="bottom"/>
              </w:tcPr>
            </w:tcPrChange>
          </w:tcPr>
          <w:p w14:paraId="4706B856" w14:textId="4F91DC07" w:rsidR="00CD0B2D" w:rsidRPr="00CD0B2D" w:rsidRDefault="00CD0B2D" w:rsidP="00CD0B2D">
            <w:pPr>
              <w:pStyle w:val="NoSpacing"/>
              <w:pBdr>
                <w:bottom w:val="single" w:sz="4" w:space="1" w:color="auto"/>
              </w:pBdr>
              <w:ind w:right="-86"/>
              <w:jc w:val="right"/>
              <w:rPr>
                <w:rFonts w:ascii="Arial" w:hAnsi="Arial" w:cs="Arial"/>
                <w:sz w:val="18"/>
                <w:szCs w:val="18"/>
                <w:rPrChange w:id="8636" w:author="An Phuc Cao" w:date="2024-10-24T13:45:00Z" w16du:dateUtc="2024-10-24T06:45:00Z">
                  <w:rPr>
                    <w:rFonts w:ascii="Arial" w:hAnsi="Arial" w:cs="Arial"/>
                    <w:sz w:val="20"/>
                    <w:szCs w:val="20"/>
                  </w:rPr>
                </w:rPrChange>
              </w:rPr>
            </w:pPr>
            <w:ins w:id="8637" w:author="An Phuc Cao" w:date="2024-10-24T13:45:00Z" w16du:dateUtc="2024-10-24T06:45:00Z">
              <w:r w:rsidRPr="00CD0B2D">
                <w:rPr>
                  <w:rFonts w:ascii="Arial" w:hAnsi="Arial" w:cs="Arial"/>
                  <w:sz w:val="18"/>
                  <w:szCs w:val="18"/>
                  <w:rPrChange w:id="8638" w:author="An Phuc Cao" w:date="2024-10-24T13:45:00Z" w16du:dateUtc="2024-10-24T06:45:00Z">
                    <w:rPr/>
                  </w:rPrChange>
                </w:rPr>
                <w:t>16,641,631,188</w:t>
              </w:r>
            </w:ins>
          </w:p>
        </w:tc>
        <w:tc>
          <w:tcPr>
            <w:tcW w:w="1392" w:type="dxa"/>
            <w:vAlign w:val="bottom"/>
            <w:tcPrChange w:id="8639" w:author="An Phuc Cao" w:date="2024-10-24T13:45:00Z" w16du:dateUtc="2024-10-24T06:45:00Z">
              <w:tcPr>
                <w:tcW w:w="1392" w:type="dxa"/>
                <w:vAlign w:val="bottom"/>
              </w:tcPr>
            </w:tcPrChange>
          </w:tcPr>
          <w:p w14:paraId="67DA8A4A" w14:textId="1F446051" w:rsidR="00CD0B2D" w:rsidRPr="00CD0B2D" w:rsidRDefault="00CD0B2D" w:rsidP="00CD0B2D">
            <w:pPr>
              <w:pStyle w:val="NoSpacing"/>
              <w:pBdr>
                <w:bottom w:val="single" w:sz="4" w:space="1" w:color="auto"/>
              </w:pBdr>
              <w:ind w:right="-86"/>
              <w:jc w:val="right"/>
              <w:rPr>
                <w:rFonts w:ascii="Arial" w:hAnsi="Arial" w:cs="Arial"/>
                <w:sz w:val="18"/>
                <w:szCs w:val="18"/>
                <w:rPrChange w:id="8640" w:author="An Phuc Cao" w:date="2024-10-24T13:45:00Z" w16du:dateUtc="2024-10-24T06:45:00Z">
                  <w:rPr>
                    <w:rFonts w:ascii="Arial" w:hAnsi="Arial" w:cs="Arial"/>
                    <w:sz w:val="20"/>
                    <w:szCs w:val="20"/>
                  </w:rPr>
                </w:rPrChange>
              </w:rPr>
            </w:pPr>
            <w:ins w:id="8641" w:author="An Phuc Cao" w:date="2024-10-24T13:45:00Z" w16du:dateUtc="2024-10-24T06:45:00Z">
              <w:r w:rsidRPr="00CD0B2D">
                <w:rPr>
                  <w:rFonts w:ascii="Arial" w:hAnsi="Arial" w:cs="Arial"/>
                  <w:sz w:val="18"/>
                  <w:szCs w:val="18"/>
                  <w:rPrChange w:id="8642" w:author="An Phuc Cao" w:date="2024-10-24T13:45:00Z" w16du:dateUtc="2024-10-24T06:45:00Z">
                    <w:rPr/>
                  </w:rPrChange>
                </w:rPr>
                <w:t>331,925</w:t>
              </w:r>
            </w:ins>
          </w:p>
        </w:tc>
        <w:tc>
          <w:tcPr>
            <w:tcW w:w="1657" w:type="dxa"/>
            <w:vAlign w:val="bottom"/>
            <w:tcPrChange w:id="8643" w:author="An Phuc Cao" w:date="2024-10-24T13:45:00Z" w16du:dateUtc="2024-10-24T06:45:00Z">
              <w:tcPr>
                <w:tcW w:w="1657" w:type="dxa"/>
                <w:vAlign w:val="bottom"/>
              </w:tcPr>
            </w:tcPrChange>
          </w:tcPr>
          <w:p w14:paraId="45F82AEC" w14:textId="04AB9AB8" w:rsidR="00CD0B2D" w:rsidRPr="00CD0B2D" w:rsidRDefault="00CD0B2D" w:rsidP="00CD0B2D">
            <w:pPr>
              <w:pStyle w:val="NoSpacing"/>
              <w:pBdr>
                <w:bottom w:val="single" w:sz="4" w:space="1" w:color="auto"/>
              </w:pBdr>
              <w:ind w:right="-86"/>
              <w:jc w:val="right"/>
              <w:rPr>
                <w:rFonts w:ascii="Arial" w:hAnsi="Arial" w:cs="Arial"/>
                <w:sz w:val="18"/>
                <w:szCs w:val="18"/>
                <w:rPrChange w:id="8644" w:author="An Phuc Cao" w:date="2024-10-24T13:45:00Z" w16du:dateUtc="2024-10-24T06:45:00Z">
                  <w:rPr>
                    <w:rFonts w:ascii="Arial" w:hAnsi="Arial" w:cs="Arial"/>
                    <w:sz w:val="20"/>
                    <w:szCs w:val="20"/>
                  </w:rPr>
                </w:rPrChange>
              </w:rPr>
            </w:pPr>
            <w:ins w:id="8645" w:author="An Phuc Cao" w:date="2024-10-24T13:45:00Z" w16du:dateUtc="2024-10-24T06:45:00Z">
              <w:r w:rsidRPr="00CD0B2D">
                <w:rPr>
                  <w:rFonts w:ascii="Arial" w:hAnsi="Arial" w:cs="Arial"/>
                  <w:sz w:val="18"/>
                  <w:szCs w:val="18"/>
                  <w:rPrChange w:id="8646" w:author="An Phuc Cao" w:date="2024-10-24T13:45:00Z" w16du:dateUtc="2024-10-24T06:45:00Z">
                    <w:rPr/>
                  </w:rPrChange>
                </w:rPr>
                <w:t>21,776,579,239</w:t>
              </w:r>
            </w:ins>
          </w:p>
        </w:tc>
      </w:tr>
      <w:tr w:rsidR="00CD0B2D" w:rsidRPr="00CD0B2D" w14:paraId="575ADB9D" w14:textId="77777777" w:rsidTr="00CD0B2D">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647" w:author="An Phuc Cao" w:date="2024-10-24T13:45:00Z" w16du:dateUtc="2024-10-24T06:45:00Z">
            <w:tblPrEx>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070" w:type="dxa"/>
            <w:tcPrChange w:id="8648" w:author="An Phuc Cao" w:date="2024-10-24T13:45:00Z" w16du:dateUtc="2024-10-24T06:45:00Z">
              <w:tcPr>
                <w:tcW w:w="2070" w:type="dxa"/>
              </w:tcPr>
            </w:tcPrChange>
          </w:tcPr>
          <w:p w14:paraId="234C6FD0" w14:textId="77777777" w:rsidR="00CD0B2D" w:rsidRPr="00CD0B2D" w:rsidRDefault="00CD0B2D" w:rsidP="00CD0B2D">
            <w:pPr>
              <w:pStyle w:val="NoSpacing"/>
              <w:ind w:left="-108"/>
              <w:rPr>
                <w:rFonts w:ascii="Arial" w:hAnsi="Arial" w:cs="Arial"/>
                <w:sz w:val="18"/>
                <w:szCs w:val="18"/>
                <w:rPrChange w:id="8649" w:author="An Phuc Cao" w:date="2024-10-24T13:45:00Z" w16du:dateUtc="2024-10-24T06:45:00Z">
                  <w:rPr>
                    <w:rFonts w:ascii="Arial" w:hAnsi="Arial" w:cs="Arial"/>
                    <w:sz w:val="20"/>
                    <w:szCs w:val="20"/>
                  </w:rPr>
                </w:rPrChange>
              </w:rPr>
            </w:pPr>
            <w:commentRangeStart w:id="8650"/>
            <w:commentRangeStart w:id="8651"/>
          </w:p>
        </w:tc>
        <w:tc>
          <w:tcPr>
            <w:tcW w:w="1350" w:type="dxa"/>
            <w:vAlign w:val="bottom"/>
            <w:tcPrChange w:id="8652" w:author="An Phuc Cao" w:date="2024-10-24T13:45:00Z" w16du:dateUtc="2024-10-24T06:45:00Z">
              <w:tcPr>
                <w:tcW w:w="1350" w:type="dxa"/>
                <w:vAlign w:val="bottom"/>
              </w:tcPr>
            </w:tcPrChange>
          </w:tcPr>
          <w:p w14:paraId="466A52B5" w14:textId="5DF95A19" w:rsidR="00CD0B2D" w:rsidRPr="00CD0B2D" w:rsidRDefault="00655861" w:rsidP="00CD0B2D">
            <w:pPr>
              <w:pStyle w:val="NoSpacing"/>
              <w:pBdr>
                <w:bottom w:val="double" w:sz="4" w:space="1" w:color="auto"/>
              </w:pBdr>
              <w:ind w:right="-86"/>
              <w:jc w:val="right"/>
              <w:rPr>
                <w:rFonts w:ascii="Arial" w:hAnsi="Arial" w:cs="Arial"/>
                <w:b/>
                <w:bCs/>
                <w:sz w:val="18"/>
                <w:szCs w:val="18"/>
                <w:rPrChange w:id="8653" w:author="An Phuc Cao" w:date="2024-10-24T13:46:00Z" w16du:dateUtc="2024-10-24T06:46:00Z">
                  <w:rPr>
                    <w:rFonts w:ascii="Arial" w:hAnsi="Arial" w:cs="Arial"/>
                    <w:b/>
                    <w:sz w:val="20"/>
                    <w:szCs w:val="20"/>
                  </w:rPr>
                </w:rPrChange>
              </w:rPr>
            </w:pPr>
            <w:ins w:id="8654" w:author="Hai Quang Le" w:date="2024-12-12T13:54:00Z" w16du:dateUtc="2024-12-12T06:54:00Z">
              <w:r w:rsidRPr="00655861">
                <w:rPr>
                  <w:rFonts w:ascii="Arial" w:hAnsi="Arial" w:cs="Arial"/>
                  <w:b/>
                  <w:bCs/>
                  <w:sz w:val="18"/>
                  <w:szCs w:val="18"/>
                </w:rPr>
                <w:t>12,021,690</w:t>
              </w:r>
            </w:ins>
            <w:ins w:id="8655" w:author="An Phuc Cao" w:date="2024-10-24T13:45:00Z" w16du:dateUtc="2024-10-24T06:45:00Z">
              <w:del w:id="8656" w:author="Hai Quang Le" w:date="2024-12-12T13:54:00Z" w16du:dateUtc="2024-12-12T06:54:00Z">
                <w:r w:rsidR="00CD0B2D" w:rsidRPr="00CD0B2D" w:rsidDel="00655861">
                  <w:rPr>
                    <w:rFonts w:ascii="Arial" w:hAnsi="Arial" w:cs="Arial"/>
                    <w:b/>
                    <w:bCs/>
                    <w:sz w:val="18"/>
                    <w:szCs w:val="18"/>
                    <w:rPrChange w:id="8657" w:author="An Phuc Cao" w:date="2024-10-24T13:46:00Z" w16du:dateUtc="2024-10-24T06:46:00Z">
                      <w:rPr/>
                    </w:rPrChange>
                  </w:rPr>
                  <w:delText>514,527</w:delText>
                </w:r>
              </w:del>
            </w:ins>
          </w:p>
        </w:tc>
        <w:tc>
          <w:tcPr>
            <w:tcW w:w="1698" w:type="dxa"/>
            <w:gridSpan w:val="2"/>
            <w:vAlign w:val="bottom"/>
            <w:tcPrChange w:id="8658" w:author="An Phuc Cao" w:date="2024-10-24T13:45:00Z" w16du:dateUtc="2024-10-24T06:45:00Z">
              <w:tcPr>
                <w:tcW w:w="1698" w:type="dxa"/>
                <w:gridSpan w:val="2"/>
                <w:vAlign w:val="bottom"/>
              </w:tcPr>
            </w:tcPrChange>
          </w:tcPr>
          <w:p w14:paraId="77F3C2EA" w14:textId="11D79E6F" w:rsidR="00CD0B2D" w:rsidRPr="00CD0B2D" w:rsidRDefault="004E1367" w:rsidP="00CD0B2D">
            <w:pPr>
              <w:pStyle w:val="NoSpacing"/>
              <w:pBdr>
                <w:bottom w:val="double" w:sz="4" w:space="1" w:color="auto"/>
              </w:pBdr>
              <w:spacing w:before="120"/>
              <w:ind w:right="-85"/>
              <w:jc w:val="right"/>
              <w:rPr>
                <w:rFonts w:ascii="Arial" w:hAnsi="Arial" w:cs="Arial"/>
                <w:b/>
                <w:bCs/>
                <w:sz w:val="18"/>
                <w:szCs w:val="18"/>
                <w:rPrChange w:id="8659" w:author="An Phuc Cao" w:date="2024-10-24T13:46:00Z" w16du:dateUtc="2024-10-24T06:46:00Z">
                  <w:rPr>
                    <w:rFonts w:ascii="Arial" w:hAnsi="Arial" w:cs="Arial"/>
                    <w:b/>
                    <w:sz w:val="20"/>
                    <w:szCs w:val="20"/>
                  </w:rPr>
                </w:rPrChange>
              </w:rPr>
            </w:pPr>
            <w:ins w:id="8660" w:author="Hai Quang Le" w:date="2024-12-12T13:54:00Z" w16du:dateUtc="2024-12-12T06:54:00Z">
              <w:r w:rsidRPr="004E1367">
                <w:rPr>
                  <w:rFonts w:ascii="Arial" w:hAnsi="Arial" w:cs="Arial"/>
                  <w:b/>
                  <w:bCs/>
                  <w:sz w:val="18"/>
                  <w:szCs w:val="18"/>
                </w:rPr>
                <w:t>235,869,012,920</w:t>
              </w:r>
            </w:ins>
            <w:ins w:id="8661" w:author="An Phuc Cao" w:date="2024-10-24T13:45:00Z" w16du:dateUtc="2024-10-24T06:45:00Z">
              <w:del w:id="8662" w:author="Hai Quang Le" w:date="2024-12-12T13:54:00Z" w16du:dateUtc="2024-12-12T06:54:00Z">
                <w:r w:rsidR="00CD0B2D" w:rsidRPr="00CD0B2D" w:rsidDel="004E1367">
                  <w:rPr>
                    <w:rFonts w:ascii="Arial" w:hAnsi="Arial" w:cs="Arial"/>
                    <w:b/>
                    <w:bCs/>
                    <w:sz w:val="18"/>
                    <w:szCs w:val="18"/>
                    <w:rPrChange w:id="8663" w:author="An Phuc Cao" w:date="2024-10-24T13:46:00Z" w16du:dateUtc="2024-10-24T06:46:00Z">
                      <w:rPr/>
                    </w:rPrChange>
                  </w:rPr>
                  <w:delText>7,250,585,852</w:delText>
                </w:r>
              </w:del>
            </w:ins>
          </w:p>
        </w:tc>
        <w:tc>
          <w:tcPr>
            <w:tcW w:w="1392" w:type="dxa"/>
            <w:vAlign w:val="bottom"/>
            <w:tcPrChange w:id="8664" w:author="An Phuc Cao" w:date="2024-10-24T13:45:00Z" w16du:dateUtc="2024-10-24T06:45:00Z">
              <w:tcPr>
                <w:tcW w:w="1392" w:type="dxa"/>
                <w:vAlign w:val="bottom"/>
              </w:tcPr>
            </w:tcPrChange>
          </w:tcPr>
          <w:p w14:paraId="5D89910E" w14:textId="19BB2D1A" w:rsidR="00CD0B2D" w:rsidRPr="00CD0B2D" w:rsidRDefault="004E1367" w:rsidP="00CD0B2D">
            <w:pPr>
              <w:pStyle w:val="NoSpacing"/>
              <w:pBdr>
                <w:bottom w:val="double" w:sz="4" w:space="1" w:color="auto"/>
              </w:pBdr>
              <w:spacing w:before="120"/>
              <w:ind w:right="-86"/>
              <w:jc w:val="right"/>
              <w:rPr>
                <w:rFonts w:ascii="Arial" w:hAnsi="Arial" w:cs="Arial"/>
                <w:b/>
                <w:bCs/>
                <w:sz w:val="18"/>
                <w:szCs w:val="18"/>
                <w:rPrChange w:id="8665" w:author="An Phuc Cao" w:date="2024-10-24T13:46:00Z" w16du:dateUtc="2024-10-24T06:46:00Z">
                  <w:rPr>
                    <w:rFonts w:ascii="Arial" w:hAnsi="Arial" w:cs="Arial"/>
                    <w:b/>
                    <w:sz w:val="20"/>
                    <w:szCs w:val="20"/>
                  </w:rPr>
                </w:rPrChange>
              </w:rPr>
            </w:pPr>
            <w:ins w:id="8666" w:author="Hai Quang Le" w:date="2024-12-12T13:55:00Z" w16du:dateUtc="2024-12-12T06:55:00Z">
              <w:r w:rsidRPr="004E1367">
                <w:rPr>
                  <w:rFonts w:ascii="Arial" w:hAnsi="Arial" w:cs="Arial"/>
                  <w:b/>
                  <w:bCs/>
                  <w:sz w:val="18"/>
                  <w:szCs w:val="18"/>
                </w:rPr>
                <w:t>17,283,670</w:t>
              </w:r>
            </w:ins>
            <w:ins w:id="8667" w:author="An Phuc Cao" w:date="2024-10-24T13:45:00Z" w16du:dateUtc="2024-10-24T06:45:00Z">
              <w:del w:id="8668" w:author="Hai Quang Le" w:date="2024-12-12T13:55:00Z" w16du:dateUtc="2024-12-12T06:55:00Z">
                <w:r w:rsidR="00CD0B2D" w:rsidRPr="00CD0B2D" w:rsidDel="004E1367">
                  <w:rPr>
                    <w:rFonts w:ascii="Arial" w:hAnsi="Arial" w:cs="Arial"/>
                    <w:b/>
                    <w:bCs/>
                    <w:sz w:val="18"/>
                    <w:szCs w:val="18"/>
                    <w:rPrChange w:id="8669" w:author="An Phuc Cao" w:date="2024-10-24T13:46:00Z" w16du:dateUtc="2024-10-24T06:46:00Z">
                      <w:rPr/>
                    </w:rPrChange>
                  </w:rPr>
                  <w:delText>575,404</w:delText>
                </w:r>
              </w:del>
            </w:ins>
            <w:del w:id="8670" w:author="An Phuc Cao" w:date="2024-09-30T16:45:00Z" w16du:dateUtc="2024-09-30T09:45:00Z">
              <w:r w:rsidR="00CD0B2D" w:rsidRPr="00CD0B2D" w:rsidDel="001B3C61">
                <w:rPr>
                  <w:rFonts w:ascii="Arial" w:hAnsi="Arial" w:cs="Arial"/>
                  <w:b/>
                  <w:bCs/>
                  <w:sz w:val="18"/>
                  <w:szCs w:val="18"/>
                  <w:rPrChange w:id="8671" w:author="An Phuc Cao" w:date="2024-10-24T13:46:00Z" w16du:dateUtc="2024-10-24T06:46:00Z">
                    <w:rPr>
                      <w:rFonts w:ascii="Arial" w:hAnsi="Arial" w:cs="Arial"/>
                      <w:b/>
                      <w:bCs/>
                      <w:sz w:val="20"/>
                      <w:szCs w:val="20"/>
                    </w:rPr>
                  </w:rPrChange>
                </w:rPr>
                <w:delText>35,050,807</w:delText>
              </w:r>
            </w:del>
          </w:p>
        </w:tc>
        <w:tc>
          <w:tcPr>
            <w:tcW w:w="1657" w:type="dxa"/>
            <w:vAlign w:val="bottom"/>
            <w:tcPrChange w:id="8672" w:author="An Phuc Cao" w:date="2024-10-24T13:45:00Z" w16du:dateUtc="2024-10-24T06:45:00Z">
              <w:tcPr>
                <w:tcW w:w="1657" w:type="dxa"/>
                <w:vAlign w:val="bottom"/>
              </w:tcPr>
            </w:tcPrChange>
          </w:tcPr>
          <w:p w14:paraId="018E9E48" w14:textId="16968BA2" w:rsidR="00CD0B2D" w:rsidRPr="00CD0B2D" w:rsidRDefault="004E1367" w:rsidP="00CD0B2D">
            <w:pPr>
              <w:pStyle w:val="NoSpacing"/>
              <w:pBdr>
                <w:bottom w:val="double" w:sz="4" w:space="1" w:color="auto"/>
              </w:pBdr>
              <w:spacing w:before="120"/>
              <w:ind w:right="-86"/>
              <w:jc w:val="right"/>
              <w:rPr>
                <w:rFonts w:ascii="Arial" w:hAnsi="Arial" w:cs="Arial"/>
                <w:b/>
                <w:bCs/>
                <w:sz w:val="18"/>
                <w:szCs w:val="18"/>
                <w:rPrChange w:id="8673" w:author="An Phuc Cao" w:date="2024-10-24T13:46:00Z" w16du:dateUtc="2024-10-24T06:46:00Z">
                  <w:rPr>
                    <w:rFonts w:ascii="Arial" w:hAnsi="Arial" w:cs="Arial"/>
                    <w:b/>
                    <w:sz w:val="20"/>
                    <w:szCs w:val="20"/>
                  </w:rPr>
                </w:rPrChange>
              </w:rPr>
            </w:pPr>
            <w:bookmarkStart w:id="8674" w:name="OLE_LINK1"/>
            <w:ins w:id="8675" w:author="Hai Quang Le" w:date="2024-12-12T13:55:00Z" w16du:dateUtc="2024-12-12T06:55:00Z">
              <w:r w:rsidRPr="004E1367">
                <w:rPr>
                  <w:rFonts w:ascii="Arial" w:hAnsi="Arial" w:cs="Arial"/>
                  <w:b/>
                  <w:bCs/>
                  <w:sz w:val="18"/>
                  <w:szCs w:val="18"/>
                </w:rPr>
                <w:t>307,726,174,355</w:t>
              </w:r>
            </w:ins>
            <w:ins w:id="8676" w:author="An Phuc Cao" w:date="2024-10-24T13:45:00Z" w16du:dateUtc="2024-10-24T06:45:00Z">
              <w:del w:id="8677" w:author="Hai Quang Le" w:date="2024-12-12T13:55:00Z" w16du:dateUtc="2024-12-12T06:55:00Z">
                <w:r w:rsidR="00CD0B2D" w:rsidRPr="00CD0B2D" w:rsidDel="004E1367">
                  <w:rPr>
                    <w:rFonts w:ascii="Arial" w:hAnsi="Arial" w:cs="Arial"/>
                    <w:b/>
                    <w:bCs/>
                    <w:sz w:val="18"/>
                    <w:szCs w:val="18"/>
                    <w:rPrChange w:id="8678" w:author="An Phuc Cao" w:date="2024-10-24T13:46:00Z" w16du:dateUtc="2024-10-24T06:46:00Z">
                      <w:rPr/>
                    </w:rPrChange>
                  </w:rPr>
                  <w:delText>7,751,846,325</w:delText>
                </w:r>
              </w:del>
            </w:ins>
            <w:del w:id="8679" w:author="An Phuc Cao" w:date="2024-09-30T16:45:00Z" w16du:dateUtc="2024-09-30T09:45:00Z">
              <w:r w:rsidR="00CD0B2D" w:rsidRPr="00CD0B2D" w:rsidDel="001B3C61">
                <w:rPr>
                  <w:rFonts w:ascii="Arial" w:hAnsi="Arial" w:cs="Arial"/>
                  <w:b/>
                  <w:bCs/>
                  <w:sz w:val="18"/>
                  <w:szCs w:val="18"/>
                  <w:rPrChange w:id="8680" w:author="An Phuc Cao" w:date="2024-10-24T13:46:00Z" w16du:dateUtc="2024-10-24T06:46:00Z">
                    <w:rPr>
                      <w:rFonts w:ascii="Arial" w:hAnsi="Arial" w:cs="Arial"/>
                      <w:b/>
                      <w:bCs/>
                      <w:sz w:val="20"/>
                      <w:szCs w:val="20"/>
                    </w:rPr>
                  </w:rPrChange>
                </w:rPr>
                <w:delText>531,184,044,465</w:delText>
              </w:r>
            </w:del>
            <w:bookmarkEnd w:id="8674"/>
            <w:commentRangeEnd w:id="8650"/>
            <w:r w:rsidR="00E637B1">
              <w:rPr>
                <w:rStyle w:val="CommentReference"/>
                <w:rFonts w:ascii="Times New Roman" w:eastAsia="Times New Roman" w:hAnsi="Times New Roman" w:cs="Angsana New"/>
              </w:rPr>
              <w:commentReference w:id="8650"/>
            </w:r>
            <w:r>
              <w:rPr>
                <w:rStyle w:val="CommentReference"/>
                <w:rFonts w:ascii="Times New Roman" w:eastAsia="Times New Roman" w:hAnsi="Times New Roman" w:cs="Angsana New"/>
              </w:rPr>
              <w:commentReference w:id="8651"/>
            </w:r>
          </w:p>
        </w:tc>
      </w:tr>
      <w:commentRangeEnd w:id="8651"/>
    </w:tbl>
    <w:p w14:paraId="53A7FD5D" w14:textId="77777777" w:rsidR="002A21AF" w:rsidRPr="00CD0B2D" w:rsidRDefault="002A21AF" w:rsidP="002A21AF">
      <w:pPr>
        <w:pStyle w:val="BodyTextIndent"/>
        <w:tabs>
          <w:tab w:val="clear" w:pos="6300"/>
          <w:tab w:val="clear" w:pos="7380"/>
          <w:tab w:val="clear" w:pos="7740"/>
          <w:tab w:val="clear" w:pos="8820"/>
        </w:tabs>
        <w:ind w:left="0" w:firstLine="0"/>
        <w:rPr>
          <w:rFonts w:ascii="Arial" w:hAnsi="Arial" w:cs="Arial"/>
          <w:b/>
          <w:bCs/>
          <w:color w:val="000000"/>
          <w:sz w:val="18"/>
          <w:szCs w:val="18"/>
          <w:rPrChange w:id="8681" w:author="An Phuc Cao" w:date="2024-10-24T13:45:00Z" w16du:dateUtc="2024-10-24T06:45:00Z">
            <w:rPr>
              <w:rFonts w:ascii="Arial" w:hAnsi="Arial" w:cs="Arial"/>
              <w:b/>
              <w:bCs/>
              <w:color w:val="000000"/>
              <w:sz w:val="20"/>
            </w:rPr>
          </w:rPrChange>
        </w:rPr>
      </w:pPr>
    </w:p>
    <w:p w14:paraId="6EAFAA3B" w14:textId="7F37C557" w:rsidR="002A21AF" w:rsidRPr="00826313" w:rsidDel="0081192C" w:rsidRDefault="00900BE7" w:rsidP="002A21AF">
      <w:pPr>
        <w:overflowPunct/>
        <w:autoSpaceDE/>
        <w:autoSpaceDN/>
        <w:adjustRightInd/>
        <w:ind w:left="720"/>
        <w:jc w:val="both"/>
        <w:textAlignment w:val="auto"/>
        <w:rPr>
          <w:del w:id="8682" w:author="An Phuc Cao" w:date="2024-09-30T16:47:00Z" w16du:dateUtc="2024-09-30T09:47:00Z"/>
          <w:rFonts w:ascii="Arial" w:hAnsi="Arial" w:cs="Arial"/>
          <w:b/>
          <w:bCs/>
          <w:color w:val="000000"/>
          <w:sz w:val="20"/>
        </w:rPr>
      </w:pPr>
      <w:r>
        <w:rPr>
          <w:rFonts w:ascii="Arial" w:hAnsi="Arial" w:cs="Arial"/>
          <w:bCs/>
          <w:color w:val="000000"/>
          <w:sz w:val="20"/>
        </w:rPr>
        <w:t>Payable to users - Finhay securities &amp; Finhay investment products are measured at fair value of fund units and shares which are purchased by users via Finhay application. As per the Business Cooperation Contract, users have no ownership with these securities and the Company’s obligation with the users is equivalent with the fair value of these securities</w:t>
      </w:r>
      <w:ins w:id="8683" w:author="An Phuc Cao" w:date="2024-09-30T16:47:00Z" w16du:dateUtc="2024-09-30T09:47:00Z">
        <w:r w:rsidR="0081192C">
          <w:rPr>
            <w:rFonts w:ascii="Arial" w:hAnsi="Arial" w:cs="Arial"/>
            <w:bCs/>
            <w:color w:val="000000"/>
            <w:sz w:val="20"/>
          </w:rPr>
          <w:t>.</w:t>
        </w:r>
      </w:ins>
      <w:del w:id="8684" w:author="An Phuc Cao" w:date="2024-09-30T16:47:00Z" w16du:dateUtc="2024-09-30T09:47:00Z">
        <w:r w:rsidR="002A21AF" w:rsidRPr="00826313" w:rsidDel="0081192C">
          <w:rPr>
            <w:rFonts w:ascii="Arial" w:hAnsi="Arial" w:cs="Arial"/>
            <w:bCs/>
            <w:color w:val="000000"/>
            <w:sz w:val="20"/>
          </w:rPr>
          <w:delText xml:space="preserve"> </w:delText>
        </w:r>
      </w:del>
    </w:p>
    <w:p w14:paraId="64228448" w14:textId="77777777" w:rsidR="002A21AF" w:rsidRPr="00826313" w:rsidRDefault="002A21AF">
      <w:pPr>
        <w:overflowPunct/>
        <w:autoSpaceDE/>
        <w:autoSpaceDN/>
        <w:adjustRightInd/>
        <w:ind w:left="720"/>
        <w:jc w:val="both"/>
        <w:textAlignment w:val="auto"/>
        <w:rPr>
          <w:rFonts w:ascii="Arial" w:hAnsi="Arial" w:cs="Arial"/>
          <w:b/>
          <w:bCs/>
          <w:color w:val="000000"/>
          <w:sz w:val="20"/>
        </w:rPr>
        <w:pPrChange w:id="8685" w:author="An Phuc Cao" w:date="2024-09-30T16:47:00Z" w16du:dateUtc="2024-09-30T09:47:00Z">
          <w:pPr>
            <w:pStyle w:val="BodyTextIndent"/>
            <w:tabs>
              <w:tab w:val="clear" w:pos="6300"/>
              <w:tab w:val="clear" w:pos="7380"/>
              <w:tab w:val="clear" w:pos="7740"/>
              <w:tab w:val="clear" w:pos="8820"/>
            </w:tabs>
            <w:ind w:left="0" w:firstLine="0"/>
            <w:outlineLvl w:val="0"/>
          </w:pPr>
        </w:pPrChange>
      </w:pPr>
    </w:p>
    <w:p w14:paraId="6A627E0A" w14:textId="3566340A" w:rsidR="00045415" w:rsidRPr="00826313" w:rsidDel="0081192C" w:rsidRDefault="00045415">
      <w:pPr>
        <w:overflowPunct/>
        <w:autoSpaceDE/>
        <w:autoSpaceDN/>
        <w:adjustRightInd/>
        <w:textAlignment w:val="auto"/>
        <w:rPr>
          <w:del w:id="8686" w:author="An Phuc Cao" w:date="2024-09-30T16:47:00Z" w16du:dateUtc="2024-09-30T09:47:00Z"/>
          <w:rFonts w:ascii="Arial" w:hAnsi="Arial" w:cs="Arial"/>
          <w:b/>
          <w:bCs/>
          <w:color w:val="000000"/>
          <w:sz w:val="20"/>
        </w:rPr>
      </w:pPr>
      <w:del w:id="8687" w:author="An Phuc Cao" w:date="2024-09-30T16:47:00Z" w16du:dateUtc="2024-09-30T09:47:00Z">
        <w:r w:rsidRPr="00826313" w:rsidDel="0081192C">
          <w:rPr>
            <w:rFonts w:ascii="Arial" w:hAnsi="Arial" w:cs="Arial"/>
            <w:b/>
            <w:bCs/>
            <w:color w:val="000000"/>
            <w:sz w:val="20"/>
          </w:rPr>
          <w:br w:type="page"/>
        </w:r>
      </w:del>
    </w:p>
    <w:p w14:paraId="55F5A1E3" w14:textId="77777777" w:rsidR="000770FD" w:rsidRPr="00826313" w:rsidRDefault="000770FD">
      <w:pPr>
        <w:overflowPunct/>
        <w:autoSpaceDE/>
        <w:autoSpaceDN/>
        <w:adjustRightInd/>
        <w:textAlignment w:val="auto"/>
        <w:rPr>
          <w:rFonts w:ascii="Arial" w:hAnsi="Arial" w:cs="Arial"/>
          <w:b/>
          <w:bCs/>
          <w:color w:val="000000"/>
          <w:sz w:val="20"/>
        </w:rPr>
        <w:pPrChange w:id="8688" w:author="An Phuc Cao" w:date="2024-09-30T16:47:00Z" w16du:dateUtc="2024-09-30T09:47:00Z">
          <w:pPr>
            <w:pStyle w:val="BodyTextIndent"/>
            <w:tabs>
              <w:tab w:val="clear" w:pos="6300"/>
              <w:tab w:val="clear" w:pos="7380"/>
              <w:tab w:val="clear" w:pos="7740"/>
              <w:tab w:val="clear" w:pos="8820"/>
            </w:tabs>
            <w:ind w:left="0" w:firstLine="0"/>
            <w:outlineLvl w:val="0"/>
          </w:pPr>
        </w:pPrChange>
      </w:pPr>
    </w:p>
    <w:p w14:paraId="289064A0" w14:textId="52AF96E7" w:rsidR="00CA297E" w:rsidRPr="00826313" w:rsidDel="000F7258" w:rsidRDefault="00CA297E">
      <w:pPr>
        <w:pStyle w:val="BodyTextIndent"/>
        <w:tabs>
          <w:tab w:val="clear" w:pos="6300"/>
          <w:tab w:val="clear" w:pos="7380"/>
          <w:tab w:val="clear" w:pos="7740"/>
          <w:tab w:val="clear" w:pos="8820"/>
        </w:tabs>
        <w:ind w:left="0" w:firstLine="0"/>
        <w:outlineLvl w:val="0"/>
        <w:rPr>
          <w:del w:id="8689" w:author="An Phuc Cao" w:date="2024-09-30T16:49:00Z" w16du:dateUtc="2024-09-30T09:49:00Z"/>
          <w:rFonts w:ascii="Arial" w:hAnsi="Arial" w:cs="Arial"/>
          <w:b/>
          <w:bCs/>
          <w:color w:val="000000"/>
          <w:sz w:val="20"/>
        </w:rPr>
      </w:pPr>
    </w:p>
    <w:p w14:paraId="38E467EB" w14:textId="6B252FA3" w:rsidR="001849BE" w:rsidRPr="00826313" w:rsidRDefault="00D07AC5">
      <w:pPr>
        <w:pStyle w:val="BodyTextIndent"/>
        <w:tabs>
          <w:tab w:val="clear" w:pos="6300"/>
          <w:tab w:val="clear" w:pos="7380"/>
          <w:tab w:val="clear" w:pos="7740"/>
          <w:tab w:val="clear" w:pos="8820"/>
        </w:tabs>
        <w:ind w:left="0" w:firstLine="0"/>
        <w:outlineLvl w:val="0"/>
        <w:rPr>
          <w:rFonts w:ascii="Arial" w:hAnsi="Arial" w:cs="Arial"/>
          <w:b/>
          <w:bCs/>
          <w:color w:val="000000"/>
          <w:sz w:val="20"/>
        </w:rPr>
        <w:pPrChange w:id="8690" w:author="An Phuc Cao" w:date="2024-10-25T17:23:00Z" w16du:dateUtc="2024-10-25T10:23:00Z">
          <w:pPr>
            <w:pStyle w:val="BodyTextIndent"/>
            <w:tabs>
              <w:tab w:val="clear" w:pos="6300"/>
              <w:tab w:val="clear" w:pos="7380"/>
              <w:tab w:val="clear" w:pos="7740"/>
              <w:tab w:val="clear" w:pos="8820"/>
            </w:tabs>
            <w:ind w:left="0" w:firstLine="0"/>
          </w:pPr>
        </w:pPrChange>
      </w:pPr>
      <w:ins w:id="8691" w:author="An Phuc Cao" w:date="2024-09-30T16:09:00Z" w16du:dateUtc="2024-09-30T09:09:00Z">
        <w:r>
          <w:rPr>
            <w:rFonts w:ascii="Arial" w:hAnsi="Arial" w:cs="Arial"/>
            <w:b/>
            <w:bCs/>
            <w:color w:val="000000"/>
            <w:sz w:val="20"/>
          </w:rPr>
          <w:t>2</w:t>
        </w:r>
      </w:ins>
      <w:ins w:id="8692" w:author="An Phuc Cao" w:date="2024-10-24T15:12:00Z" w16du:dateUtc="2024-10-24T08:12:00Z">
        <w:r w:rsidR="002C218A">
          <w:rPr>
            <w:rFonts w:ascii="Arial" w:hAnsi="Arial" w:cs="Arial"/>
            <w:b/>
            <w:bCs/>
            <w:color w:val="000000"/>
            <w:sz w:val="20"/>
          </w:rPr>
          <w:t>5</w:t>
        </w:r>
      </w:ins>
      <w:del w:id="8693" w:author="An Phuc Cao" w:date="2024-09-30T16:09:00Z" w16du:dateUtc="2024-09-30T09:09:00Z">
        <w:r w:rsidR="00C700A2" w:rsidRPr="00826313" w:rsidDel="00D07AC5">
          <w:rPr>
            <w:rFonts w:ascii="Arial" w:hAnsi="Arial" w:cs="Arial"/>
            <w:b/>
            <w:bCs/>
            <w:color w:val="000000"/>
            <w:sz w:val="20"/>
          </w:rPr>
          <w:delText>2</w:delText>
        </w:r>
        <w:r w:rsidR="00916438" w:rsidRPr="00826313" w:rsidDel="00D07AC5">
          <w:rPr>
            <w:rFonts w:ascii="Arial" w:hAnsi="Arial" w:cs="Arial"/>
            <w:b/>
            <w:bCs/>
            <w:color w:val="000000"/>
            <w:sz w:val="20"/>
          </w:rPr>
          <w:delText>3</w:delText>
        </w:r>
      </w:del>
      <w:r w:rsidR="001849BE" w:rsidRPr="00826313">
        <w:rPr>
          <w:rFonts w:ascii="Arial" w:hAnsi="Arial" w:cs="Arial"/>
          <w:b/>
          <w:bCs/>
          <w:color w:val="000000"/>
          <w:sz w:val="20"/>
        </w:rPr>
        <w:t xml:space="preserve">. </w:t>
      </w:r>
      <w:r w:rsidR="001849BE" w:rsidRPr="00826313">
        <w:rPr>
          <w:rFonts w:ascii="Arial" w:hAnsi="Arial" w:cs="Arial"/>
          <w:b/>
          <w:bCs/>
          <w:color w:val="000000"/>
          <w:sz w:val="20"/>
        </w:rPr>
        <w:tab/>
        <w:t xml:space="preserve">FINANCIAL </w:t>
      </w:r>
      <w:r w:rsidR="00626891" w:rsidRPr="00826313">
        <w:rPr>
          <w:rFonts w:ascii="Arial" w:hAnsi="Arial" w:cs="Arial"/>
          <w:b/>
          <w:bCs/>
          <w:color w:val="000000"/>
          <w:sz w:val="20"/>
        </w:rPr>
        <w:t>LIABILITIES</w:t>
      </w:r>
      <w:r w:rsidR="001849BE" w:rsidRPr="00826313">
        <w:rPr>
          <w:rFonts w:ascii="Arial" w:hAnsi="Arial" w:cs="Arial"/>
          <w:b/>
          <w:bCs/>
          <w:color w:val="000000"/>
          <w:sz w:val="20"/>
        </w:rPr>
        <w:t xml:space="preserve"> AT AMORTISED COST</w:t>
      </w:r>
    </w:p>
    <w:p w14:paraId="2D736E33" w14:textId="77777777" w:rsidR="001849BE" w:rsidRPr="00826313" w:rsidRDefault="001849BE" w:rsidP="001849BE">
      <w:pPr>
        <w:pStyle w:val="BodyTextIndent"/>
        <w:tabs>
          <w:tab w:val="clear" w:pos="6300"/>
          <w:tab w:val="clear" w:pos="7380"/>
          <w:tab w:val="clear" w:pos="7740"/>
          <w:tab w:val="clear" w:pos="8820"/>
          <w:tab w:val="left" w:pos="1860"/>
        </w:tabs>
        <w:ind w:left="0" w:firstLine="0"/>
        <w:rPr>
          <w:rFonts w:ascii="Arial" w:hAnsi="Arial" w:cs="Arial"/>
          <w:b/>
          <w:bCs/>
          <w:color w:val="000000"/>
          <w:sz w:val="20"/>
        </w:rPr>
      </w:pPr>
      <w:r w:rsidRPr="00826313">
        <w:rPr>
          <w:rFonts w:ascii="Arial" w:hAnsi="Arial" w:cs="Arial"/>
          <w:b/>
          <w:bCs/>
          <w:color w:val="000000"/>
          <w:sz w:val="20"/>
        </w:rPr>
        <w:tab/>
      </w:r>
    </w:p>
    <w:tbl>
      <w:tblPr>
        <w:tblW w:w="8176" w:type="dxa"/>
        <w:tblInd w:w="738" w:type="dxa"/>
        <w:tblLayout w:type="fixed"/>
        <w:tblLook w:val="01E0" w:firstRow="1" w:lastRow="1" w:firstColumn="1" w:lastColumn="1" w:noHBand="0" w:noVBand="0"/>
        <w:tblPrChange w:id="8694" w:author="An Phuc Cao" w:date="2024-09-30T16:33:00Z" w16du:dateUtc="2024-09-30T09:33:00Z">
          <w:tblPr>
            <w:tblW w:w="8176" w:type="dxa"/>
            <w:tblInd w:w="738" w:type="dxa"/>
            <w:tblLayout w:type="fixed"/>
            <w:tblLook w:val="01E0" w:firstRow="1" w:lastRow="1" w:firstColumn="1" w:lastColumn="1" w:noHBand="0" w:noVBand="0"/>
          </w:tblPr>
        </w:tblPrChange>
      </w:tblPr>
      <w:tblGrid>
        <w:gridCol w:w="4204"/>
        <w:gridCol w:w="1986"/>
        <w:gridCol w:w="1986"/>
        <w:tblGridChange w:id="8695">
          <w:tblGrid>
            <w:gridCol w:w="4204"/>
            <w:gridCol w:w="1986"/>
            <w:gridCol w:w="1986"/>
          </w:tblGrid>
        </w:tblGridChange>
      </w:tblGrid>
      <w:tr w:rsidR="00D11880" w:rsidRPr="008A7E43" w14:paraId="0CD91EDC" w14:textId="77777777">
        <w:trPr>
          <w:trHeight w:val="20"/>
          <w:trPrChange w:id="8696" w:author="An Phuc Cao" w:date="2024-09-30T16:33:00Z" w16du:dateUtc="2024-09-30T09:33:00Z">
            <w:trPr>
              <w:trHeight w:val="20"/>
            </w:trPr>
          </w:trPrChange>
        </w:trPr>
        <w:tc>
          <w:tcPr>
            <w:tcW w:w="4204" w:type="dxa"/>
            <w:vAlign w:val="center"/>
            <w:tcPrChange w:id="8697" w:author="An Phuc Cao" w:date="2024-09-30T16:33:00Z" w16du:dateUtc="2024-09-30T09:33:00Z">
              <w:tcPr>
                <w:tcW w:w="4204" w:type="dxa"/>
                <w:vAlign w:val="center"/>
              </w:tcPr>
            </w:tcPrChange>
          </w:tcPr>
          <w:p w14:paraId="40576D79" w14:textId="77777777" w:rsidR="00D11880" w:rsidRPr="009679BD" w:rsidRDefault="00D11880" w:rsidP="009A69B7">
            <w:pPr>
              <w:widowControl w:val="0"/>
              <w:suppressAutoHyphens/>
              <w:ind w:left="-108"/>
              <w:rPr>
                <w:rFonts w:ascii="Arial" w:hAnsi="Arial" w:cs="Arial"/>
                <w:sz w:val="20"/>
                <w:lang w:val="pt-BR"/>
              </w:rPr>
            </w:pPr>
          </w:p>
        </w:tc>
        <w:tc>
          <w:tcPr>
            <w:tcW w:w="1986" w:type="dxa"/>
            <w:tcPrChange w:id="8698" w:author="An Phuc Cao" w:date="2024-09-30T16:33:00Z" w16du:dateUtc="2024-09-30T09:33:00Z">
              <w:tcPr>
                <w:tcW w:w="1986" w:type="dxa"/>
                <w:vAlign w:val="bottom"/>
              </w:tcPr>
            </w:tcPrChange>
          </w:tcPr>
          <w:p w14:paraId="750F97B7" w14:textId="1CE13C2D" w:rsidR="00D11880" w:rsidRPr="009679BD" w:rsidRDefault="00D11880" w:rsidP="009A69B7">
            <w:pPr>
              <w:widowControl w:val="0"/>
              <w:pBdr>
                <w:bottom w:val="single" w:sz="4" w:space="1" w:color="auto"/>
              </w:pBdr>
              <w:suppressAutoHyphens/>
              <w:ind w:left="43" w:right="-86"/>
              <w:jc w:val="right"/>
              <w:rPr>
                <w:rFonts w:ascii="Arial" w:hAnsi="Arial" w:cs="Arial"/>
                <w:i/>
                <w:sz w:val="20"/>
                <w:lang w:val="pt-BR"/>
              </w:rPr>
            </w:pPr>
            <w:ins w:id="8699" w:author="An Phuc Cao" w:date="2024-09-30T16:33:00Z" w16du:dateUtc="2024-09-30T09:33:00Z">
              <w:r w:rsidRPr="009679BD">
                <w:rPr>
                  <w:rFonts w:ascii="Arial" w:hAnsi="Arial" w:cs="Arial"/>
                  <w:i/>
                  <w:sz w:val="20"/>
                </w:rPr>
                <w:t>30 June 2024</w:t>
              </w:r>
              <w:r w:rsidRPr="009679BD">
                <w:rPr>
                  <w:rFonts w:ascii="Arial" w:hAnsi="Arial" w:cs="Arial"/>
                  <w:i/>
                  <w:sz w:val="20"/>
                </w:rPr>
                <w:br/>
              </w:r>
              <w:r w:rsidRPr="009679BD">
                <w:rPr>
                  <w:rFonts w:ascii="Arial" w:hAnsi="Arial" w:cs="Arial"/>
                  <w:i/>
                  <w:kern w:val="1"/>
                  <w:sz w:val="20"/>
                  <w:lang w:eastAsia="ar-SA"/>
                </w:rPr>
                <w:t>VND</w:t>
              </w:r>
            </w:ins>
            <w:del w:id="8700" w:author="An Phuc Cao" w:date="2024-09-30T16:33:00Z" w16du:dateUtc="2024-09-30T09:33:00Z">
              <w:r w:rsidRPr="009679BD" w:rsidDel="001C4642">
                <w:rPr>
                  <w:rFonts w:ascii="Arial" w:hAnsi="Arial" w:cs="Arial"/>
                  <w:i/>
                  <w:sz w:val="20"/>
                </w:rPr>
                <w:delText>30 June 2023</w:delText>
              </w:r>
              <w:r w:rsidRPr="009679BD" w:rsidDel="001C4642">
                <w:rPr>
                  <w:rFonts w:ascii="Arial" w:hAnsi="Arial" w:cs="Arial"/>
                  <w:i/>
                  <w:sz w:val="20"/>
                </w:rPr>
                <w:br/>
              </w:r>
              <w:r w:rsidRPr="009679BD" w:rsidDel="001C4642">
                <w:rPr>
                  <w:rFonts w:ascii="Arial" w:hAnsi="Arial" w:cs="Arial"/>
                  <w:i/>
                  <w:kern w:val="1"/>
                  <w:sz w:val="20"/>
                  <w:lang w:eastAsia="ar-SA"/>
                </w:rPr>
                <w:delText>VND</w:delText>
              </w:r>
            </w:del>
          </w:p>
        </w:tc>
        <w:tc>
          <w:tcPr>
            <w:tcW w:w="1986" w:type="dxa"/>
            <w:vAlign w:val="bottom"/>
            <w:tcPrChange w:id="8701" w:author="An Phuc Cao" w:date="2024-09-30T16:33:00Z" w16du:dateUtc="2024-09-30T09:33:00Z">
              <w:tcPr>
                <w:tcW w:w="1986" w:type="dxa"/>
                <w:vAlign w:val="bottom"/>
              </w:tcPr>
            </w:tcPrChange>
          </w:tcPr>
          <w:p w14:paraId="0583393C" w14:textId="4F53B5AD" w:rsidR="00D11880" w:rsidRPr="009679BD" w:rsidRDefault="00D11880" w:rsidP="009A69B7">
            <w:pPr>
              <w:widowControl w:val="0"/>
              <w:pBdr>
                <w:bottom w:val="single" w:sz="4" w:space="1" w:color="auto"/>
              </w:pBdr>
              <w:suppressAutoHyphens/>
              <w:ind w:left="43" w:right="-86"/>
              <w:jc w:val="right"/>
              <w:rPr>
                <w:rFonts w:ascii="Arial" w:hAnsi="Arial" w:cs="Arial"/>
                <w:i/>
                <w:sz w:val="20"/>
              </w:rPr>
            </w:pPr>
            <w:ins w:id="8702" w:author="An Phuc Cao" w:date="2024-09-30T16:33:00Z" w16du:dateUtc="2024-09-30T09:33:00Z">
              <w:r w:rsidRPr="009679BD">
                <w:rPr>
                  <w:rFonts w:ascii="Arial" w:hAnsi="Arial" w:cs="Arial"/>
                  <w:i/>
                  <w:sz w:val="20"/>
                </w:rPr>
                <w:t>31 December 2023</w:t>
              </w:r>
              <w:r w:rsidRPr="009679BD">
                <w:rPr>
                  <w:rFonts w:ascii="Arial" w:hAnsi="Arial" w:cs="Arial"/>
                  <w:i/>
                  <w:sz w:val="20"/>
                </w:rPr>
                <w:br/>
              </w:r>
              <w:r w:rsidRPr="009679BD">
                <w:rPr>
                  <w:rFonts w:ascii="Arial" w:hAnsi="Arial" w:cs="Arial"/>
                  <w:i/>
                  <w:kern w:val="1"/>
                  <w:sz w:val="20"/>
                  <w:lang w:eastAsia="ar-SA"/>
                </w:rPr>
                <w:t>VND</w:t>
              </w:r>
            </w:ins>
            <w:del w:id="8703" w:author="An Phuc Cao" w:date="2024-09-30T16:33:00Z" w16du:dateUtc="2024-09-30T09:33:00Z">
              <w:r w:rsidRPr="009679BD" w:rsidDel="001C4642">
                <w:rPr>
                  <w:rFonts w:ascii="Arial" w:hAnsi="Arial" w:cs="Arial"/>
                  <w:i/>
                  <w:sz w:val="20"/>
                </w:rPr>
                <w:delText>31 December 2022</w:delText>
              </w:r>
              <w:r w:rsidRPr="009679BD" w:rsidDel="001C4642">
                <w:rPr>
                  <w:rFonts w:ascii="Arial" w:hAnsi="Arial" w:cs="Arial"/>
                  <w:i/>
                  <w:sz w:val="20"/>
                </w:rPr>
                <w:br/>
              </w:r>
              <w:r w:rsidRPr="009679BD" w:rsidDel="001C4642">
                <w:rPr>
                  <w:rFonts w:ascii="Arial" w:hAnsi="Arial" w:cs="Arial"/>
                  <w:i/>
                  <w:kern w:val="1"/>
                  <w:sz w:val="20"/>
                  <w:lang w:eastAsia="ar-SA"/>
                </w:rPr>
                <w:delText>VND</w:delText>
              </w:r>
            </w:del>
          </w:p>
        </w:tc>
      </w:tr>
      <w:tr w:rsidR="008A7E43" w:rsidRPr="008A7E43" w14:paraId="140F5EA8" w14:textId="77777777" w:rsidTr="00955FB6">
        <w:trPr>
          <w:trHeight w:val="20"/>
        </w:trPr>
        <w:tc>
          <w:tcPr>
            <w:tcW w:w="4204" w:type="dxa"/>
          </w:tcPr>
          <w:p w14:paraId="3C20F4A9" w14:textId="560E6E36" w:rsidR="008A7E43" w:rsidRPr="009679BD" w:rsidRDefault="008A7E43" w:rsidP="008A7E43">
            <w:pPr>
              <w:widowControl w:val="0"/>
              <w:suppressAutoHyphens/>
              <w:spacing w:before="120"/>
              <w:ind w:left="-108"/>
              <w:rPr>
                <w:rFonts w:ascii="Arial" w:hAnsi="Arial" w:cs="Arial"/>
                <w:sz w:val="20"/>
                <w:lang w:val="pt-BR"/>
              </w:rPr>
            </w:pPr>
            <w:r w:rsidRPr="009679BD">
              <w:rPr>
                <w:rFonts w:ascii="Arial" w:hAnsi="Arial" w:cs="Arial"/>
                <w:sz w:val="20"/>
              </w:rPr>
              <w:t>Payable to users - Finhay accumulation</w:t>
            </w:r>
          </w:p>
        </w:tc>
        <w:tc>
          <w:tcPr>
            <w:tcW w:w="1986" w:type="dxa"/>
            <w:vAlign w:val="bottom"/>
          </w:tcPr>
          <w:p w14:paraId="5756D175" w14:textId="018C7D6E" w:rsidR="008A7E43" w:rsidRPr="009679BD" w:rsidRDefault="008A7E43" w:rsidP="008A7E43">
            <w:pPr>
              <w:widowControl w:val="0"/>
              <w:pBdr>
                <w:bottom w:val="single" w:sz="4" w:space="1" w:color="auto"/>
              </w:pBdr>
              <w:spacing w:before="120"/>
              <w:ind w:left="57" w:right="-86"/>
              <w:jc w:val="right"/>
              <w:rPr>
                <w:rFonts w:ascii="Arial" w:hAnsi="Arial" w:cs="Arial"/>
                <w:sz w:val="20"/>
                <w:lang w:val="pt-BR"/>
              </w:rPr>
            </w:pPr>
            <w:ins w:id="8704" w:author="An Phuc Cao" w:date="2024-10-23T17:22:00Z" w16du:dateUtc="2024-10-23T10:22:00Z">
              <w:r w:rsidRPr="009679BD">
                <w:rPr>
                  <w:rFonts w:ascii="Arial" w:hAnsi="Arial" w:cs="Arial"/>
                  <w:color w:val="000000"/>
                  <w:sz w:val="20"/>
                </w:rPr>
                <w:t>1,727,854,352,004</w:t>
              </w:r>
            </w:ins>
          </w:p>
        </w:tc>
        <w:tc>
          <w:tcPr>
            <w:tcW w:w="1986" w:type="dxa"/>
            <w:vAlign w:val="bottom"/>
          </w:tcPr>
          <w:p w14:paraId="649AF146" w14:textId="71B125C0" w:rsidR="008A7E43" w:rsidRPr="009679BD" w:rsidRDefault="008A7E43" w:rsidP="008A7E43">
            <w:pPr>
              <w:widowControl w:val="0"/>
              <w:pBdr>
                <w:bottom w:val="single" w:sz="4" w:space="1" w:color="auto"/>
              </w:pBdr>
              <w:spacing w:before="120"/>
              <w:ind w:left="57" w:right="-86"/>
              <w:jc w:val="right"/>
              <w:rPr>
                <w:rFonts w:ascii="Arial" w:hAnsi="Arial" w:cs="Arial"/>
                <w:sz w:val="20"/>
                <w:lang w:val="pt-BR"/>
              </w:rPr>
            </w:pPr>
            <w:ins w:id="8705" w:author="An Phuc Cao" w:date="2024-10-23T17:22:00Z" w16du:dateUtc="2024-10-23T10:22:00Z">
              <w:r w:rsidRPr="009679BD">
                <w:rPr>
                  <w:rFonts w:ascii="Arial" w:hAnsi="Arial" w:cs="Arial"/>
                  <w:color w:val="000000"/>
                  <w:sz w:val="20"/>
                </w:rPr>
                <w:t>1,651,458,298,938</w:t>
              </w:r>
            </w:ins>
            <w:del w:id="8706" w:author="An Phuc Cao" w:date="2024-09-30T16:48:00Z" w16du:dateUtc="2024-09-30T09:48:00Z">
              <w:r w:rsidRPr="009679BD" w:rsidDel="0044517A">
                <w:rPr>
                  <w:rFonts w:ascii="Arial" w:hAnsi="Arial" w:cs="Arial"/>
                  <w:sz w:val="20"/>
                  <w:lang w:val="pt-BR"/>
                </w:rPr>
                <w:delText>1,440,221,315,723</w:delText>
              </w:r>
            </w:del>
          </w:p>
        </w:tc>
      </w:tr>
      <w:tr w:rsidR="009679BD" w:rsidRPr="008A7E43" w14:paraId="32B87792" w14:textId="77777777" w:rsidTr="009679BD">
        <w:trPr>
          <w:trHeight w:val="20"/>
          <w:trPrChange w:id="8707" w:author="An Phuc Cao" w:date="2024-10-23T17:25:00Z" w16du:dateUtc="2024-10-23T10:25:00Z">
            <w:trPr>
              <w:trHeight w:val="20"/>
            </w:trPr>
          </w:trPrChange>
        </w:trPr>
        <w:tc>
          <w:tcPr>
            <w:tcW w:w="4204" w:type="dxa"/>
            <w:vAlign w:val="bottom"/>
            <w:tcPrChange w:id="8708" w:author="An Phuc Cao" w:date="2024-10-23T17:25:00Z" w16du:dateUtc="2024-10-23T10:25:00Z">
              <w:tcPr>
                <w:tcW w:w="4204" w:type="dxa"/>
                <w:vAlign w:val="bottom"/>
              </w:tcPr>
            </w:tcPrChange>
          </w:tcPr>
          <w:p w14:paraId="2CAF2262" w14:textId="77777777" w:rsidR="009679BD" w:rsidRPr="009679BD" w:rsidRDefault="009679BD" w:rsidP="009679BD">
            <w:pPr>
              <w:widowControl w:val="0"/>
              <w:suppressAutoHyphens/>
              <w:spacing w:before="120" w:after="20"/>
              <w:ind w:left="-108"/>
              <w:rPr>
                <w:rFonts w:ascii="Arial" w:hAnsi="Arial" w:cs="Arial"/>
                <w:sz w:val="20"/>
                <w:lang w:val="pt-BR"/>
              </w:rPr>
            </w:pPr>
          </w:p>
        </w:tc>
        <w:tc>
          <w:tcPr>
            <w:tcW w:w="1986" w:type="dxa"/>
            <w:vAlign w:val="bottom"/>
            <w:tcPrChange w:id="8709" w:author="An Phuc Cao" w:date="2024-10-23T17:25:00Z" w16du:dateUtc="2024-10-23T10:25:00Z">
              <w:tcPr>
                <w:tcW w:w="1986" w:type="dxa"/>
                <w:vAlign w:val="bottom"/>
              </w:tcPr>
            </w:tcPrChange>
          </w:tcPr>
          <w:p w14:paraId="55C6CACA" w14:textId="53E84ECA" w:rsidR="009679BD" w:rsidRPr="009679BD" w:rsidRDefault="009679BD" w:rsidP="009679BD">
            <w:pPr>
              <w:widowControl w:val="0"/>
              <w:pBdr>
                <w:bottom w:val="double" w:sz="4" w:space="1" w:color="auto"/>
              </w:pBdr>
              <w:spacing w:before="120"/>
              <w:ind w:left="57" w:right="-86"/>
              <w:jc w:val="right"/>
              <w:rPr>
                <w:rFonts w:ascii="Arial" w:hAnsi="Arial" w:cs="Arial"/>
                <w:b/>
                <w:bCs/>
                <w:sz w:val="20"/>
                <w:lang w:val="pt-BR"/>
              </w:rPr>
            </w:pPr>
            <w:ins w:id="8710" w:author="An Phuc Cao" w:date="2024-10-23T17:25:00Z" w16du:dateUtc="2024-10-23T10:25:00Z">
              <w:r w:rsidRPr="009679BD">
                <w:rPr>
                  <w:rFonts w:ascii="Arial" w:hAnsi="Arial" w:cs="Arial"/>
                  <w:b/>
                  <w:bCs/>
                  <w:color w:val="000000"/>
                  <w:sz w:val="20"/>
                  <w:rPrChange w:id="8711" w:author="An Phuc Cao" w:date="2024-10-23T17:25:00Z" w16du:dateUtc="2024-10-23T10:25:00Z">
                    <w:rPr>
                      <w:rFonts w:ascii="Arial" w:hAnsi="Arial" w:cs="Arial"/>
                      <w:color w:val="000000"/>
                      <w:sz w:val="18"/>
                      <w:szCs w:val="18"/>
                    </w:rPr>
                  </w:rPrChange>
                </w:rPr>
                <w:t>1,727,854,352,004</w:t>
              </w:r>
            </w:ins>
          </w:p>
        </w:tc>
        <w:tc>
          <w:tcPr>
            <w:tcW w:w="1986" w:type="dxa"/>
            <w:vAlign w:val="bottom"/>
            <w:tcPrChange w:id="8712" w:author="An Phuc Cao" w:date="2024-10-23T17:25:00Z" w16du:dateUtc="2024-10-23T10:25:00Z">
              <w:tcPr>
                <w:tcW w:w="1986" w:type="dxa"/>
              </w:tcPr>
            </w:tcPrChange>
          </w:tcPr>
          <w:p w14:paraId="1E5A0B57" w14:textId="1223815D" w:rsidR="009679BD" w:rsidRPr="009679BD" w:rsidRDefault="009679BD" w:rsidP="009679BD">
            <w:pPr>
              <w:widowControl w:val="0"/>
              <w:pBdr>
                <w:bottom w:val="double" w:sz="4" w:space="1" w:color="auto"/>
              </w:pBdr>
              <w:spacing w:before="120"/>
              <w:ind w:left="57" w:right="-86"/>
              <w:jc w:val="right"/>
              <w:rPr>
                <w:rFonts w:ascii="Arial" w:hAnsi="Arial" w:cs="Arial"/>
                <w:b/>
                <w:bCs/>
                <w:sz w:val="20"/>
                <w:lang w:val="pt-BR"/>
              </w:rPr>
            </w:pPr>
            <w:ins w:id="8713" w:author="An Phuc Cao" w:date="2024-10-23T17:25:00Z" w16du:dateUtc="2024-10-23T10:25:00Z">
              <w:r w:rsidRPr="009679BD">
                <w:rPr>
                  <w:rFonts w:ascii="Arial" w:hAnsi="Arial" w:cs="Arial"/>
                  <w:b/>
                  <w:bCs/>
                  <w:color w:val="000000"/>
                  <w:sz w:val="20"/>
                  <w:rPrChange w:id="8714" w:author="An Phuc Cao" w:date="2024-10-23T17:25:00Z" w16du:dateUtc="2024-10-23T10:25:00Z">
                    <w:rPr>
                      <w:rFonts w:ascii="Arial" w:hAnsi="Arial" w:cs="Arial"/>
                      <w:color w:val="000000"/>
                      <w:sz w:val="18"/>
                      <w:szCs w:val="18"/>
                    </w:rPr>
                  </w:rPrChange>
                </w:rPr>
                <w:t>1,651,458,298,938</w:t>
              </w:r>
            </w:ins>
            <w:del w:id="8715" w:author="An Phuc Cao" w:date="2024-09-30T16:48:00Z" w16du:dateUtc="2024-09-30T09:48:00Z">
              <w:r w:rsidRPr="009679BD" w:rsidDel="0044517A">
                <w:rPr>
                  <w:rFonts w:ascii="Arial" w:hAnsi="Arial" w:cs="Arial"/>
                  <w:b/>
                  <w:bCs/>
                  <w:sz w:val="20"/>
                  <w:lang w:val="pt-BR"/>
                </w:rPr>
                <w:delText>1,440,221,315,723</w:delText>
              </w:r>
            </w:del>
          </w:p>
        </w:tc>
      </w:tr>
    </w:tbl>
    <w:p w14:paraId="5D328A2E" w14:textId="3E0A1CE7" w:rsidR="00F2576F" w:rsidRPr="008A7E43" w:rsidRDefault="00F2576F">
      <w:pPr>
        <w:pStyle w:val="BodyTextIndent"/>
        <w:tabs>
          <w:tab w:val="clear" w:pos="6300"/>
          <w:tab w:val="clear" w:pos="7380"/>
          <w:tab w:val="clear" w:pos="7740"/>
          <w:tab w:val="clear" w:pos="8820"/>
        </w:tabs>
        <w:ind w:left="0" w:firstLine="0"/>
        <w:outlineLvl w:val="0"/>
        <w:rPr>
          <w:rFonts w:ascii="Arial" w:hAnsi="Arial" w:cs="Arial"/>
          <w:b/>
          <w:bCs/>
          <w:color w:val="000000"/>
          <w:sz w:val="18"/>
          <w:szCs w:val="18"/>
          <w:rPrChange w:id="8716" w:author="An Phuc Cao" w:date="2024-10-23T17:23:00Z" w16du:dateUtc="2024-10-23T10:23:00Z">
            <w:rPr>
              <w:rFonts w:ascii="Arial" w:hAnsi="Arial" w:cs="Arial"/>
              <w:b/>
              <w:bCs/>
              <w:color w:val="000000"/>
              <w:sz w:val="20"/>
            </w:rPr>
          </w:rPrChange>
        </w:rPr>
      </w:pPr>
    </w:p>
    <w:p w14:paraId="66BC25FA" w14:textId="5CB89A8B" w:rsidR="00234C85" w:rsidRPr="00826313" w:rsidDel="000F7258" w:rsidRDefault="00234C85">
      <w:pPr>
        <w:pStyle w:val="BodyTextIndent"/>
        <w:tabs>
          <w:tab w:val="clear" w:pos="6300"/>
          <w:tab w:val="clear" w:pos="7380"/>
          <w:tab w:val="clear" w:pos="7740"/>
          <w:tab w:val="clear" w:pos="8820"/>
        </w:tabs>
        <w:ind w:left="0" w:firstLine="0"/>
        <w:outlineLvl w:val="0"/>
        <w:rPr>
          <w:del w:id="8717" w:author="An Phuc Cao" w:date="2024-09-30T16:49:00Z" w16du:dateUtc="2024-09-30T09:49:00Z"/>
          <w:rFonts w:ascii="Arial" w:hAnsi="Arial" w:cs="Arial"/>
          <w:b/>
          <w:bCs/>
          <w:color w:val="000000"/>
          <w:sz w:val="20"/>
        </w:rPr>
      </w:pPr>
    </w:p>
    <w:p w14:paraId="53CFA945" w14:textId="2A2D219A" w:rsidR="00234C85" w:rsidRPr="00826313" w:rsidRDefault="39D55FE4">
      <w:pPr>
        <w:pStyle w:val="BodyTextIndent"/>
        <w:tabs>
          <w:tab w:val="clear" w:pos="6300"/>
          <w:tab w:val="clear" w:pos="7380"/>
          <w:tab w:val="clear" w:pos="7740"/>
          <w:tab w:val="clear" w:pos="8820"/>
        </w:tabs>
        <w:ind w:left="0" w:firstLine="0"/>
        <w:outlineLvl w:val="0"/>
        <w:rPr>
          <w:rFonts w:ascii="Arial" w:hAnsi="Arial" w:cs="Arial"/>
          <w:b/>
          <w:bCs/>
          <w:color w:val="000000"/>
          <w:sz w:val="20"/>
        </w:rPr>
      </w:pPr>
      <w:r w:rsidRPr="00826313">
        <w:rPr>
          <w:rFonts w:ascii="Arial" w:hAnsi="Arial" w:cs="Arial"/>
          <w:b/>
          <w:bCs/>
          <w:color w:val="000000" w:themeColor="text1"/>
          <w:sz w:val="20"/>
        </w:rPr>
        <w:t>2</w:t>
      </w:r>
      <w:del w:id="8718" w:author="An Phuc Cao" w:date="2024-09-30T16:09:00Z" w16du:dateUtc="2024-09-30T09:09:00Z">
        <w:r w:rsidRPr="00826313" w:rsidDel="00D07AC5">
          <w:rPr>
            <w:rFonts w:ascii="Arial" w:hAnsi="Arial" w:cs="Arial"/>
            <w:b/>
            <w:bCs/>
            <w:color w:val="000000" w:themeColor="text1"/>
            <w:sz w:val="20"/>
          </w:rPr>
          <w:delText>4</w:delText>
        </w:r>
      </w:del>
      <w:ins w:id="8719" w:author="An Phuc Cao" w:date="2024-10-24T15:12:00Z" w16du:dateUtc="2024-10-24T08:12:00Z">
        <w:r w:rsidR="002C218A">
          <w:rPr>
            <w:rFonts w:ascii="Arial" w:hAnsi="Arial" w:cs="Arial"/>
            <w:b/>
            <w:bCs/>
            <w:color w:val="000000" w:themeColor="text1"/>
            <w:sz w:val="20"/>
          </w:rPr>
          <w:t>6</w:t>
        </w:r>
      </w:ins>
      <w:r w:rsidR="552AFCEB" w:rsidRPr="00826313">
        <w:rPr>
          <w:rFonts w:ascii="Arial" w:hAnsi="Arial" w:cs="Arial"/>
          <w:b/>
          <w:bCs/>
          <w:color w:val="000000" w:themeColor="text1"/>
          <w:sz w:val="20"/>
        </w:rPr>
        <w:t>.</w:t>
      </w:r>
      <w:r w:rsidR="00C700A2" w:rsidRPr="00826313">
        <w:tab/>
      </w:r>
      <w:r w:rsidR="1AEC8119" w:rsidRPr="00826313">
        <w:rPr>
          <w:rFonts w:ascii="Arial" w:hAnsi="Arial" w:cs="Arial"/>
          <w:b/>
          <w:bCs/>
          <w:color w:val="000000" w:themeColor="text1"/>
          <w:sz w:val="20"/>
        </w:rPr>
        <w:t>LEASE LIABILITIES</w:t>
      </w:r>
    </w:p>
    <w:p w14:paraId="2079C084" w14:textId="79DB5640" w:rsidR="00234C85" w:rsidRPr="00826313" w:rsidRDefault="00234C85">
      <w:pPr>
        <w:pStyle w:val="BodyTextIndent"/>
        <w:tabs>
          <w:tab w:val="clear" w:pos="6300"/>
          <w:tab w:val="clear" w:pos="7380"/>
          <w:tab w:val="clear" w:pos="7740"/>
          <w:tab w:val="clear" w:pos="8820"/>
        </w:tabs>
        <w:ind w:left="0" w:firstLine="0"/>
        <w:outlineLvl w:val="0"/>
        <w:rPr>
          <w:rFonts w:ascii="Arial" w:hAnsi="Arial" w:cs="Arial"/>
          <w:b/>
          <w:bCs/>
          <w:color w:val="000000"/>
          <w:sz w:val="20"/>
        </w:rPr>
      </w:pPr>
    </w:p>
    <w:tbl>
      <w:tblPr>
        <w:tblW w:w="8191" w:type="dxa"/>
        <w:tblInd w:w="720" w:type="dxa"/>
        <w:tblLayout w:type="fixed"/>
        <w:tblLook w:val="01E0" w:firstRow="1" w:lastRow="1" w:firstColumn="1" w:lastColumn="1" w:noHBand="0" w:noVBand="0"/>
        <w:tblPrChange w:id="8720" w:author="An Phuc Cao" w:date="2024-09-30T16:33:00Z" w16du:dateUtc="2024-09-30T09:33:00Z">
          <w:tblPr>
            <w:tblW w:w="8191" w:type="dxa"/>
            <w:tblInd w:w="720" w:type="dxa"/>
            <w:tblLayout w:type="fixed"/>
            <w:tblLook w:val="01E0" w:firstRow="1" w:lastRow="1" w:firstColumn="1" w:lastColumn="1" w:noHBand="0" w:noVBand="0"/>
          </w:tblPr>
        </w:tblPrChange>
      </w:tblPr>
      <w:tblGrid>
        <w:gridCol w:w="4231"/>
        <w:gridCol w:w="1981"/>
        <w:gridCol w:w="1979"/>
        <w:tblGridChange w:id="8721">
          <w:tblGrid>
            <w:gridCol w:w="4231"/>
            <w:gridCol w:w="1981"/>
            <w:gridCol w:w="1979"/>
          </w:tblGrid>
        </w:tblGridChange>
      </w:tblGrid>
      <w:tr w:rsidR="00D11880" w:rsidRPr="00826313" w14:paraId="7A81B8E2" w14:textId="77777777">
        <w:tc>
          <w:tcPr>
            <w:tcW w:w="2583" w:type="pct"/>
            <w:vAlign w:val="bottom"/>
            <w:tcPrChange w:id="8722" w:author="An Phuc Cao" w:date="2024-09-30T16:33:00Z" w16du:dateUtc="2024-09-30T09:33:00Z">
              <w:tcPr>
                <w:tcW w:w="2583" w:type="pct"/>
                <w:vAlign w:val="bottom"/>
              </w:tcPr>
            </w:tcPrChange>
          </w:tcPr>
          <w:p w14:paraId="284DFC5E" w14:textId="77777777" w:rsidR="00D11880" w:rsidRPr="001418A1" w:rsidRDefault="00D11880" w:rsidP="009A69B7">
            <w:pPr>
              <w:ind w:left="-85"/>
              <w:rPr>
                <w:rFonts w:ascii="Arial" w:hAnsi="Arial" w:cs="Arial"/>
                <w:bCs/>
                <w:i/>
                <w:kern w:val="1"/>
                <w:sz w:val="20"/>
                <w:lang w:eastAsia="ar-SA"/>
              </w:rPr>
            </w:pPr>
          </w:p>
        </w:tc>
        <w:tc>
          <w:tcPr>
            <w:tcW w:w="1209" w:type="pct"/>
            <w:tcPrChange w:id="8723" w:author="An Phuc Cao" w:date="2024-09-30T16:33:00Z" w16du:dateUtc="2024-09-30T09:33:00Z">
              <w:tcPr>
                <w:tcW w:w="1209" w:type="pct"/>
                <w:vAlign w:val="bottom"/>
              </w:tcPr>
            </w:tcPrChange>
          </w:tcPr>
          <w:p w14:paraId="52D76A9A" w14:textId="55422D7D" w:rsidR="00D11880" w:rsidRPr="001418A1" w:rsidRDefault="00D11880" w:rsidP="009A69B7">
            <w:pPr>
              <w:widowControl w:val="0"/>
              <w:pBdr>
                <w:bottom w:val="single" w:sz="4" w:space="1" w:color="auto"/>
              </w:pBdr>
              <w:ind w:left="57" w:right="-85"/>
              <w:jc w:val="right"/>
              <w:rPr>
                <w:rFonts w:ascii="Arial" w:hAnsi="Arial" w:cs="Arial"/>
                <w:i/>
                <w:kern w:val="1"/>
                <w:sz w:val="20"/>
                <w:lang w:eastAsia="ar-SA"/>
              </w:rPr>
            </w:pPr>
            <w:ins w:id="8724" w:author="An Phuc Cao" w:date="2024-09-30T16:33:00Z" w16du:dateUtc="2024-09-30T09:33:00Z">
              <w:r w:rsidRPr="001418A1">
                <w:rPr>
                  <w:rFonts w:ascii="Arial" w:hAnsi="Arial" w:cs="Arial"/>
                  <w:i/>
                  <w:sz w:val="20"/>
                </w:rPr>
                <w:t>30 June 2024</w:t>
              </w:r>
              <w:r w:rsidRPr="001418A1">
                <w:rPr>
                  <w:rFonts w:ascii="Arial" w:hAnsi="Arial" w:cs="Arial"/>
                  <w:i/>
                  <w:sz w:val="20"/>
                </w:rPr>
                <w:br/>
              </w:r>
              <w:r w:rsidRPr="001418A1">
                <w:rPr>
                  <w:rFonts w:ascii="Arial" w:hAnsi="Arial" w:cs="Arial"/>
                  <w:i/>
                  <w:kern w:val="1"/>
                  <w:sz w:val="20"/>
                  <w:lang w:eastAsia="ar-SA"/>
                </w:rPr>
                <w:t>VND</w:t>
              </w:r>
            </w:ins>
            <w:del w:id="8725" w:author="An Phuc Cao" w:date="2024-09-30T16:33:00Z" w16du:dateUtc="2024-09-30T09:33:00Z">
              <w:r w:rsidRPr="001418A1" w:rsidDel="002248DA">
                <w:rPr>
                  <w:rFonts w:ascii="Arial" w:hAnsi="Arial" w:cs="Arial"/>
                  <w:i/>
                  <w:sz w:val="20"/>
                </w:rPr>
                <w:delText>30 June 2023</w:delText>
              </w:r>
              <w:r w:rsidRPr="001418A1" w:rsidDel="002248DA">
                <w:rPr>
                  <w:rFonts w:ascii="Arial" w:hAnsi="Arial" w:cs="Arial"/>
                  <w:i/>
                  <w:sz w:val="20"/>
                </w:rPr>
                <w:br/>
              </w:r>
              <w:r w:rsidRPr="001418A1" w:rsidDel="002248DA">
                <w:rPr>
                  <w:rFonts w:ascii="Arial" w:hAnsi="Arial" w:cs="Arial"/>
                  <w:i/>
                  <w:kern w:val="1"/>
                  <w:sz w:val="20"/>
                  <w:lang w:eastAsia="ar-SA"/>
                </w:rPr>
                <w:delText>VND</w:delText>
              </w:r>
            </w:del>
          </w:p>
        </w:tc>
        <w:tc>
          <w:tcPr>
            <w:tcW w:w="1208" w:type="pct"/>
            <w:vAlign w:val="bottom"/>
            <w:tcPrChange w:id="8726" w:author="An Phuc Cao" w:date="2024-09-30T16:33:00Z" w16du:dateUtc="2024-09-30T09:33:00Z">
              <w:tcPr>
                <w:tcW w:w="1208" w:type="pct"/>
                <w:vAlign w:val="bottom"/>
              </w:tcPr>
            </w:tcPrChange>
          </w:tcPr>
          <w:p w14:paraId="5B0CB5DD" w14:textId="7F6F589B" w:rsidR="00D11880" w:rsidRPr="001418A1" w:rsidRDefault="00D11880" w:rsidP="009A69B7">
            <w:pPr>
              <w:widowControl w:val="0"/>
              <w:pBdr>
                <w:bottom w:val="single" w:sz="4" w:space="1" w:color="auto"/>
              </w:pBdr>
              <w:ind w:left="57" w:right="-85"/>
              <w:jc w:val="right"/>
              <w:rPr>
                <w:rFonts w:ascii="Arial" w:hAnsi="Arial" w:cs="Arial"/>
                <w:i/>
                <w:sz w:val="20"/>
              </w:rPr>
            </w:pPr>
            <w:ins w:id="8727" w:author="An Phuc Cao" w:date="2024-09-30T16:33:00Z" w16du:dateUtc="2024-09-30T09:33:00Z">
              <w:r w:rsidRPr="001418A1">
                <w:rPr>
                  <w:rFonts w:ascii="Arial" w:hAnsi="Arial" w:cs="Arial"/>
                  <w:i/>
                  <w:sz w:val="20"/>
                </w:rPr>
                <w:t>31 December 2023</w:t>
              </w:r>
              <w:r w:rsidRPr="001418A1">
                <w:rPr>
                  <w:rFonts w:ascii="Arial" w:hAnsi="Arial" w:cs="Arial"/>
                  <w:i/>
                  <w:sz w:val="20"/>
                </w:rPr>
                <w:br/>
              </w:r>
              <w:r w:rsidRPr="001418A1">
                <w:rPr>
                  <w:rFonts w:ascii="Arial" w:hAnsi="Arial" w:cs="Arial"/>
                  <w:i/>
                  <w:kern w:val="1"/>
                  <w:sz w:val="20"/>
                  <w:lang w:eastAsia="ar-SA"/>
                </w:rPr>
                <w:t>VND</w:t>
              </w:r>
            </w:ins>
            <w:del w:id="8728" w:author="An Phuc Cao" w:date="2024-09-30T16:33:00Z" w16du:dateUtc="2024-09-30T09:33:00Z">
              <w:r w:rsidRPr="001418A1" w:rsidDel="002248DA">
                <w:rPr>
                  <w:rFonts w:ascii="Arial" w:hAnsi="Arial" w:cs="Arial"/>
                  <w:i/>
                  <w:sz w:val="20"/>
                </w:rPr>
                <w:delText>31 December 2022</w:delText>
              </w:r>
              <w:r w:rsidRPr="001418A1" w:rsidDel="002248DA">
                <w:rPr>
                  <w:rFonts w:ascii="Arial" w:hAnsi="Arial" w:cs="Arial"/>
                  <w:i/>
                  <w:sz w:val="20"/>
                </w:rPr>
                <w:br/>
              </w:r>
              <w:r w:rsidRPr="001418A1" w:rsidDel="002248DA">
                <w:rPr>
                  <w:rFonts w:ascii="Arial" w:hAnsi="Arial" w:cs="Arial"/>
                  <w:i/>
                  <w:kern w:val="1"/>
                  <w:sz w:val="20"/>
                  <w:lang w:eastAsia="ar-SA"/>
                </w:rPr>
                <w:delText>VND</w:delText>
              </w:r>
            </w:del>
          </w:p>
        </w:tc>
      </w:tr>
      <w:tr w:rsidR="00CF6632" w:rsidRPr="00826313" w14:paraId="533E901E" w14:textId="77777777">
        <w:tc>
          <w:tcPr>
            <w:tcW w:w="2583" w:type="pct"/>
            <w:vAlign w:val="bottom"/>
            <w:tcPrChange w:id="8729" w:author="An Phuc Cao" w:date="2024-10-23T17:22:00Z" w16du:dateUtc="2024-10-23T10:22:00Z">
              <w:tcPr>
                <w:tcW w:w="2583" w:type="pct"/>
                <w:vAlign w:val="bottom"/>
              </w:tcPr>
            </w:tcPrChange>
          </w:tcPr>
          <w:p w14:paraId="5D9EA080" w14:textId="55199C7A" w:rsidR="00CF6632" w:rsidRPr="001418A1" w:rsidRDefault="00CF6632" w:rsidP="00CF6632">
            <w:pPr>
              <w:pStyle w:val="Tab-6"/>
              <w:spacing w:before="120" w:line="240" w:lineRule="auto"/>
              <w:ind w:left="-108"/>
              <w:jc w:val="left"/>
              <w:rPr>
                <w:rFonts w:ascii="Arial" w:hAnsi="Arial" w:cs="Arial"/>
                <w:bCs/>
              </w:rPr>
            </w:pPr>
            <w:ins w:id="8730" w:author="An Phuc Cao" w:date="2024-09-30T16:48:00Z" w16du:dateUtc="2024-09-30T09:48:00Z">
              <w:r w:rsidRPr="001418A1">
                <w:rPr>
                  <w:rFonts w:ascii="Arial" w:hAnsi="Arial" w:cs="Arial"/>
                </w:rPr>
                <w:t>Opening balance</w:t>
              </w:r>
            </w:ins>
            <w:del w:id="8731" w:author="An Phuc Cao" w:date="2024-09-30T16:48:00Z" w16du:dateUtc="2024-09-30T09:48:00Z">
              <w:r w:rsidRPr="001418A1" w:rsidDel="001C5653">
                <w:rPr>
                  <w:rFonts w:ascii="Arial" w:hAnsi="Arial" w:cs="Arial"/>
                </w:rPr>
                <w:delText>Opening balance</w:delText>
              </w:r>
            </w:del>
          </w:p>
        </w:tc>
        <w:tc>
          <w:tcPr>
            <w:tcW w:w="1209" w:type="pct"/>
            <w:vAlign w:val="bottom"/>
            <w:tcPrChange w:id="8732" w:author="An Phuc Cao" w:date="2024-10-23T17:22:00Z" w16du:dateUtc="2024-10-23T10:22:00Z">
              <w:tcPr>
                <w:tcW w:w="1209" w:type="pct"/>
                <w:vAlign w:val="center"/>
              </w:tcPr>
            </w:tcPrChange>
          </w:tcPr>
          <w:p w14:paraId="298025A5" w14:textId="2BDD17C8" w:rsidR="00CF6632" w:rsidRPr="001418A1" w:rsidRDefault="00CF6632" w:rsidP="00CF6632">
            <w:pPr>
              <w:widowControl w:val="0"/>
              <w:spacing w:before="120"/>
              <w:ind w:left="57" w:right="-85"/>
              <w:jc w:val="right"/>
              <w:rPr>
                <w:rFonts w:ascii="Arial" w:hAnsi="Arial" w:cs="Arial"/>
                <w:sz w:val="20"/>
              </w:rPr>
            </w:pPr>
            <w:ins w:id="8733" w:author="An Phuc Cao" w:date="2024-10-23T17:22:00Z" w16du:dateUtc="2024-10-23T10:22:00Z">
              <w:r w:rsidRPr="001418A1">
                <w:rPr>
                  <w:rFonts w:ascii="Arial" w:hAnsi="Arial" w:cs="Arial"/>
                  <w:color w:val="000000"/>
                  <w:sz w:val="20"/>
                </w:rPr>
                <w:t>5,966,129,123</w:t>
              </w:r>
            </w:ins>
          </w:p>
        </w:tc>
        <w:tc>
          <w:tcPr>
            <w:tcW w:w="1208" w:type="pct"/>
            <w:vAlign w:val="bottom"/>
            <w:tcPrChange w:id="8734" w:author="An Phuc Cao" w:date="2024-10-23T17:22:00Z" w16du:dateUtc="2024-10-23T10:22:00Z">
              <w:tcPr>
                <w:tcW w:w="1208" w:type="pct"/>
                <w:vAlign w:val="bottom"/>
              </w:tcPr>
            </w:tcPrChange>
          </w:tcPr>
          <w:p w14:paraId="38FE9D7A" w14:textId="2347BC6E" w:rsidR="00CF6632" w:rsidRPr="001418A1" w:rsidRDefault="00CF6632" w:rsidP="00CF6632">
            <w:pPr>
              <w:widowControl w:val="0"/>
              <w:spacing w:before="120"/>
              <w:ind w:left="57" w:right="-85"/>
              <w:jc w:val="right"/>
              <w:rPr>
                <w:rFonts w:ascii="Arial" w:hAnsi="Arial" w:cs="Arial"/>
                <w:sz w:val="20"/>
              </w:rPr>
            </w:pPr>
            <w:ins w:id="8735" w:author="An Phuc Cao" w:date="2024-10-23T17:22:00Z" w16du:dateUtc="2024-10-23T10:22:00Z">
              <w:r w:rsidRPr="001418A1">
                <w:rPr>
                  <w:rFonts w:ascii="Arial" w:hAnsi="Arial" w:cs="Arial"/>
                  <w:color w:val="000000"/>
                  <w:sz w:val="20"/>
                </w:rPr>
                <w:t>12,242,497,453</w:t>
              </w:r>
            </w:ins>
            <w:del w:id="8736" w:author="An Phuc Cao" w:date="2024-09-30T16:49:00Z" w16du:dateUtc="2024-09-30T09:49:00Z">
              <w:r w:rsidRPr="001418A1" w:rsidDel="005C65E0">
                <w:rPr>
                  <w:rFonts w:ascii="Arial" w:hAnsi="Arial" w:cs="Arial"/>
                  <w:color w:val="000000"/>
                  <w:sz w:val="20"/>
                </w:rPr>
                <w:delText>6,378,563,009</w:delText>
              </w:r>
            </w:del>
          </w:p>
        </w:tc>
      </w:tr>
      <w:tr w:rsidR="00CF6632" w:rsidRPr="00826313" w14:paraId="5465A32F" w14:textId="77777777">
        <w:tc>
          <w:tcPr>
            <w:tcW w:w="2583" w:type="pct"/>
            <w:vAlign w:val="center"/>
            <w:tcPrChange w:id="8737" w:author="An Phuc Cao" w:date="2024-10-23T17:22:00Z" w16du:dateUtc="2024-10-23T10:22:00Z">
              <w:tcPr>
                <w:tcW w:w="2583" w:type="pct"/>
                <w:vAlign w:val="center"/>
              </w:tcPr>
            </w:tcPrChange>
          </w:tcPr>
          <w:p w14:paraId="222BB600" w14:textId="328A82FF" w:rsidR="00CF6632" w:rsidRPr="001418A1" w:rsidRDefault="00CF6632" w:rsidP="00CF6632">
            <w:pPr>
              <w:pStyle w:val="Tab-6"/>
              <w:spacing w:line="240" w:lineRule="auto"/>
              <w:ind w:left="-108"/>
              <w:jc w:val="left"/>
              <w:rPr>
                <w:rFonts w:ascii="Arial" w:hAnsi="Arial" w:cs="Arial"/>
                <w:color w:val="000000"/>
              </w:rPr>
            </w:pPr>
            <w:ins w:id="8738" w:author="An Phuc Cao" w:date="2024-09-30T16:48:00Z" w16du:dateUtc="2024-09-30T09:48:00Z">
              <w:r w:rsidRPr="001418A1">
                <w:rPr>
                  <w:rFonts w:ascii="Arial" w:hAnsi="Arial" w:cs="Arial"/>
                  <w:color w:val="000000"/>
                </w:rPr>
                <w:t>Addition</w:t>
              </w:r>
            </w:ins>
            <w:del w:id="8739" w:author="An Phuc Cao" w:date="2024-09-30T16:48:00Z" w16du:dateUtc="2024-09-30T09:48:00Z">
              <w:r w:rsidRPr="001418A1" w:rsidDel="001C5653">
                <w:rPr>
                  <w:rFonts w:ascii="Arial" w:hAnsi="Arial" w:cs="Arial"/>
                  <w:color w:val="000000"/>
                </w:rPr>
                <w:delText>Addition</w:delText>
              </w:r>
            </w:del>
          </w:p>
        </w:tc>
        <w:tc>
          <w:tcPr>
            <w:tcW w:w="1209" w:type="pct"/>
            <w:vAlign w:val="bottom"/>
            <w:tcPrChange w:id="8740" w:author="An Phuc Cao" w:date="2024-10-23T17:22:00Z" w16du:dateUtc="2024-10-23T10:22:00Z">
              <w:tcPr>
                <w:tcW w:w="1209" w:type="pct"/>
                <w:vAlign w:val="center"/>
              </w:tcPr>
            </w:tcPrChange>
          </w:tcPr>
          <w:p w14:paraId="01F1F572" w14:textId="438D762B" w:rsidR="00CF6632" w:rsidRPr="001418A1" w:rsidRDefault="00071BAE" w:rsidP="00CF6632">
            <w:pPr>
              <w:widowControl w:val="0"/>
              <w:ind w:left="57" w:right="-85"/>
              <w:jc w:val="right"/>
              <w:rPr>
                <w:rFonts w:ascii="Arial" w:hAnsi="Arial" w:cs="Arial"/>
                <w:sz w:val="20"/>
              </w:rPr>
            </w:pPr>
            <w:ins w:id="8741" w:author="Hai Quang Le" w:date="2025-01-06T11:51:00Z" w16du:dateUtc="2025-01-06T04:51:00Z">
              <w:r w:rsidRPr="00071BAE">
                <w:rPr>
                  <w:rFonts w:ascii="Arial" w:hAnsi="Arial" w:cs="Arial"/>
                  <w:color w:val="000000"/>
                  <w:sz w:val="20"/>
                </w:rPr>
                <w:t>3,577,048,015</w:t>
              </w:r>
            </w:ins>
            <w:ins w:id="8742" w:author="An Phuc Cao" w:date="2024-10-23T17:22:00Z" w16du:dateUtc="2024-10-23T10:22:00Z">
              <w:del w:id="8743" w:author="Hai Quang Le" w:date="2025-01-06T11:51:00Z" w16du:dateUtc="2025-01-06T04:51:00Z">
                <w:r w:rsidR="00CF6632" w:rsidRPr="001418A1" w:rsidDel="00071BAE">
                  <w:rPr>
                    <w:rFonts w:ascii="Arial" w:hAnsi="Arial" w:cs="Arial"/>
                    <w:color w:val="000000"/>
                    <w:sz w:val="20"/>
                  </w:rPr>
                  <w:delText>3,585,787,389</w:delText>
                </w:r>
              </w:del>
            </w:ins>
          </w:p>
        </w:tc>
        <w:tc>
          <w:tcPr>
            <w:tcW w:w="1208" w:type="pct"/>
            <w:vAlign w:val="bottom"/>
            <w:tcPrChange w:id="8744" w:author="An Phuc Cao" w:date="2024-10-23T17:22:00Z" w16du:dateUtc="2024-10-23T10:22:00Z">
              <w:tcPr>
                <w:tcW w:w="1208" w:type="pct"/>
                <w:vAlign w:val="bottom"/>
              </w:tcPr>
            </w:tcPrChange>
          </w:tcPr>
          <w:p w14:paraId="6F7D49DE" w14:textId="38686450" w:rsidR="00CF6632" w:rsidRPr="001418A1" w:rsidRDefault="00CF6632" w:rsidP="00CF6632">
            <w:pPr>
              <w:widowControl w:val="0"/>
              <w:ind w:left="57" w:right="-85"/>
              <w:jc w:val="right"/>
              <w:rPr>
                <w:rFonts w:ascii="Arial" w:hAnsi="Arial" w:cs="Arial"/>
                <w:sz w:val="20"/>
              </w:rPr>
            </w:pPr>
            <w:ins w:id="8745" w:author="An Phuc Cao" w:date="2024-10-23T17:22:00Z" w16du:dateUtc="2024-10-23T10:22:00Z">
              <w:r w:rsidRPr="001418A1">
                <w:rPr>
                  <w:rFonts w:ascii="Arial" w:hAnsi="Arial" w:cs="Arial"/>
                  <w:color w:val="000000"/>
                  <w:sz w:val="20"/>
                </w:rPr>
                <w:t>5,005,697,738</w:t>
              </w:r>
            </w:ins>
            <w:del w:id="8746" w:author="An Phuc Cao" w:date="2024-09-30T16:49:00Z" w16du:dateUtc="2024-09-30T09:49:00Z">
              <w:r w:rsidRPr="001418A1" w:rsidDel="005C65E0">
                <w:rPr>
                  <w:rFonts w:ascii="Arial" w:hAnsi="Arial" w:cs="Arial"/>
                  <w:color w:val="000000"/>
                  <w:sz w:val="20"/>
                </w:rPr>
                <w:delText>8,789,599,726</w:delText>
              </w:r>
            </w:del>
          </w:p>
        </w:tc>
      </w:tr>
      <w:tr w:rsidR="00CF6632" w:rsidRPr="00826313" w14:paraId="1E72158D" w14:textId="77777777">
        <w:tc>
          <w:tcPr>
            <w:tcW w:w="2583" w:type="pct"/>
            <w:vAlign w:val="center"/>
            <w:tcPrChange w:id="8747" w:author="An Phuc Cao" w:date="2024-10-23T17:22:00Z" w16du:dateUtc="2024-10-23T10:22:00Z">
              <w:tcPr>
                <w:tcW w:w="2583" w:type="pct"/>
                <w:vAlign w:val="center"/>
              </w:tcPr>
            </w:tcPrChange>
          </w:tcPr>
          <w:p w14:paraId="5A321B50" w14:textId="7FFF7967" w:rsidR="00CF6632" w:rsidRPr="001418A1" w:rsidRDefault="00CF6632" w:rsidP="00CF6632">
            <w:pPr>
              <w:pStyle w:val="Tab-6"/>
              <w:spacing w:line="240" w:lineRule="auto"/>
              <w:ind w:left="-108"/>
              <w:jc w:val="left"/>
              <w:rPr>
                <w:rFonts w:ascii="Arial" w:hAnsi="Arial" w:cs="Arial"/>
              </w:rPr>
            </w:pPr>
            <w:ins w:id="8748" w:author="An Phuc Cao" w:date="2024-09-30T16:48:00Z" w16du:dateUtc="2024-09-30T09:48:00Z">
              <w:r w:rsidRPr="001418A1">
                <w:rPr>
                  <w:rFonts w:ascii="Arial" w:hAnsi="Arial" w:cs="Arial"/>
                  <w:color w:val="000000"/>
                </w:rPr>
                <w:t>Accretion of interest</w:t>
              </w:r>
            </w:ins>
            <w:del w:id="8749" w:author="An Phuc Cao" w:date="2024-09-30T16:48:00Z" w16du:dateUtc="2024-09-30T09:48:00Z">
              <w:r w:rsidRPr="001418A1" w:rsidDel="001C5653">
                <w:rPr>
                  <w:rFonts w:ascii="Arial" w:hAnsi="Arial" w:cs="Arial"/>
                  <w:color w:val="000000"/>
                </w:rPr>
                <w:delText>Accretion of interest</w:delText>
              </w:r>
            </w:del>
          </w:p>
        </w:tc>
        <w:tc>
          <w:tcPr>
            <w:tcW w:w="1209" w:type="pct"/>
            <w:vAlign w:val="bottom"/>
            <w:tcPrChange w:id="8750" w:author="An Phuc Cao" w:date="2024-10-23T17:22:00Z" w16du:dateUtc="2024-10-23T10:22:00Z">
              <w:tcPr>
                <w:tcW w:w="1209" w:type="pct"/>
                <w:vAlign w:val="center"/>
              </w:tcPr>
            </w:tcPrChange>
          </w:tcPr>
          <w:p w14:paraId="4F4EB2B7" w14:textId="17DD2B47" w:rsidR="00CF6632" w:rsidRPr="001418A1" w:rsidRDefault="00CF6632" w:rsidP="00CF6632">
            <w:pPr>
              <w:widowControl w:val="0"/>
              <w:ind w:left="57" w:right="-85"/>
              <w:jc w:val="right"/>
              <w:rPr>
                <w:rFonts w:ascii="Arial" w:hAnsi="Arial" w:cs="Arial"/>
                <w:sz w:val="20"/>
              </w:rPr>
            </w:pPr>
            <w:ins w:id="8751" w:author="An Phuc Cao" w:date="2024-10-23T17:22:00Z" w16du:dateUtc="2024-10-23T10:22:00Z">
              <w:r w:rsidRPr="001418A1">
                <w:rPr>
                  <w:rFonts w:ascii="Arial" w:hAnsi="Arial" w:cs="Arial"/>
                  <w:color w:val="000000"/>
                  <w:sz w:val="20"/>
                </w:rPr>
                <w:t>96,412,895</w:t>
              </w:r>
            </w:ins>
          </w:p>
        </w:tc>
        <w:tc>
          <w:tcPr>
            <w:tcW w:w="1208" w:type="pct"/>
            <w:vAlign w:val="bottom"/>
            <w:tcPrChange w:id="8752" w:author="An Phuc Cao" w:date="2024-10-23T17:22:00Z" w16du:dateUtc="2024-10-23T10:22:00Z">
              <w:tcPr>
                <w:tcW w:w="1208" w:type="pct"/>
                <w:vAlign w:val="bottom"/>
              </w:tcPr>
            </w:tcPrChange>
          </w:tcPr>
          <w:p w14:paraId="577FEB91" w14:textId="07E0D8B4" w:rsidR="00CF6632" w:rsidRPr="001418A1" w:rsidRDefault="00CF6632" w:rsidP="00CF6632">
            <w:pPr>
              <w:widowControl w:val="0"/>
              <w:ind w:left="57" w:right="-85"/>
              <w:jc w:val="right"/>
              <w:rPr>
                <w:rFonts w:ascii="Arial" w:hAnsi="Arial" w:cs="Arial"/>
                <w:sz w:val="20"/>
              </w:rPr>
            </w:pPr>
            <w:ins w:id="8753" w:author="An Phuc Cao" w:date="2024-10-23T17:22:00Z" w16du:dateUtc="2024-10-23T10:22:00Z">
              <w:r w:rsidRPr="001418A1">
                <w:rPr>
                  <w:rFonts w:ascii="Arial" w:hAnsi="Arial" w:cs="Arial"/>
                  <w:color w:val="000000"/>
                  <w:sz w:val="20"/>
                </w:rPr>
                <w:t>99,288,189</w:t>
              </w:r>
            </w:ins>
            <w:del w:id="8754" w:author="An Phuc Cao" w:date="2024-09-30T16:49:00Z" w16du:dateUtc="2024-09-30T09:49:00Z">
              <w:r w:rsidRPr="001418A1" w:rsidDel="005C65E0">
                <w:rPr>
                  <w:rFonts w:ascii="Arial" w:hAnsi="Arial" w:cs="Arial"/>
                  <w:color w:val="000000"/>
                  <w:sz w:val="20"/>
                </w:rPr>
                <w:delText>680,767,966</w:delText>
              </w:r>
            </w:del>
          </w:p>
        </w:tc>
      </w:tr>
      <w:tr w:rsidR="00CF6632" w:rsidRPr="00826313" w14:paraId="184072A6" w14:textId="77777777">
        <w:trPr>
          <w:ins w:id="8755" w:author="An Phuc Cao" w:date="2024-09-30T16:48:00Z"/>
        </w:trPr>
        <w:tc>
          <w:tcPr>
            <w:tcW w:w="2583" w:type="pct"/>
            <w:vAlign w:val="center"/>
            <w:tcPrChange w:id="8756" w:author="An Phuc Cao" w:date="2024-10-23T17:22:00Z" w16du:dateUtc="2024-10-23T10:22:00Z">
              <w:tcPr>
                <w:tcW w:w="2583" w:type="pct"/>
                <w:vAlign w:val="center"/>
              </w:tcPr>
            </w:tcPrChange>
          </w:tcPr>
          <w:p w14:paraId="273EB8CF" w14:textId="06E15E7B" w:rsidR="00CF6632" w:rsidRPr="001418A1" w:rsidRDefault="00CF6632" w:rsidP="00CF6632">
            <w:pPr>
              <w:pStyle w:val="Tab-6"/>
              <w:spacing w:line="240" w:lineRule="auto"/>
              <w:ind w:left="-108"/>
              <w:jc w:val="left"/>
              <w:rPr>
                <w:ins w:id="8757" w:author="An Phuc Cao" w:date="2024-09-30T16:48:00Z" w16du:dateUtc="2024-09-30T09:48:00Z"/>
                <w:rFonts w:ascii="Arial" w:hAnsi="Arial" w:cs="Arial"/>
                <w:color w:val="000000"/>
              </w:rPr>
            </w:pPr>
            <w:ins w:id="8758" w:author="An Phuc Cao" w:date="2024-09-30T16:48:00Z" w16du:dateUtc="2024-09-30T09:48:00Z">
              <w:r w:rsidRPr="001418A1">
                <w:rPr>
                  <w:rFonts w:ascii="Arial" w:hAnsi="Arial" w:cs="Arial"/>
                  <w:color w:val="000000"/>
                </w:rPr>
                <w:t>Payments</w:t>
              </w:r>
            </w:ins>
          </w:p>
        </w:tc>
        <w:tc>
          <w:tcPr>
            <w:tcW w:w="1209" w:type="pct"/>
            <w:vAlign w:val="bottom"/>
            <w:tcPrChange w:id="8759" w:author="An Phuc Cao" w:date="2024-10-23T17:22:00Z" w16du:dateUtc="2024-10-23T10:22:00Z">
              <w:tcPr>
                <w:tcW w:w="1209" w:type="pct"/>
                <w:vAlign w:val="center"/>
              </w:tcPr>
            </w:tcPrChange>
          </w:tcPr>
          <w:p w14:paraId="2C4492C6" w14:textId="7E37C09D" w:rsidR="00CF6632" w:rsidRPr="001418A1" w:rsidRDefault="00871447" w:rsidP="00CF6632">
            <w:pPr>
              <w:widowControl w:val="0"/>
              <w:ind w:left="57" w:right="-85"/>
              <w:jc w:val="right"/>
              <w:rPr>
                <w:ins w:id="8760" w:author="An Phuc Cao" w:date="2024-09-30T16:48:00Z" w16du:dateUtc="2024-09-30T09:48:00Z"/>
                <w:rFonts w:ascii="Arial" w:hAnsi="Arial" w:cs="Arial"/>
                <w:sz w:val="20"/>
              </w:rPr>
            </w:pPr>
            <w:ins w:id="8761" w:author="Hai Quang Le" w:date="2025-01-06T11:51:00Z" w16du:dateUtc="2025-01-06T04:51:00Z">
              <w:r w:rsidRPr="00871447">
                <w:rPr>
                  <w:rFonts w:ascii="Arial" w:hAnsi="Arial" w:cs="Arial"/>
                  <w:color w:val="000000"/>
                  <w:sz w:val="20"/>
                </w:rPr>
                <w:t>(1,273,412,351)</w:t>
              </w:r>
            </w:ins>
            <w:ins w:id="8762" w:author="An Phuc Cao" w:date="2024-10-23T17:22:00Z" w16du:dateUtc="2024-10-23T10:22:00Z">
              <w:del w:id="8763" w:author="Hai Quang Le" w:date="2025-01-06T11:51:00Z" w16du:dateUtc="2025-01-06T04:51:00Z">
                <w:r w:rsidR="00CF6632" w:rsidRPr="001418A1" w:rsidDel="00871447">
                  <w:rPr>
                    <w:rFonts w:ascii="Arial" w:hAnsi="Arial" w:cs="Arial"/>
                    <w:color w:val="000000"/>
                    <w:sz w:val="20"/>
                  </w:rPr>
                  <w:delText>(1,278,362,351)</w:delText>
                </w:r>
              </w:del>
            </w:ins>
          </w:p>
        </w:tc>
        <w:tc>
          <w:tcPr>
            <w:tcW w:w="1208" w:type="pct"/>
            <w:vAlign w:val="bottom"/>
            <w:tcPrChange w:id="8764" w:author="An Phuc Cao" w:date="2024-10-23T17:22:00Z" w16du:dateUtc="2024-10-23T10:22:00Z">
              <w:tcPr>
                <w:tcW w:w="1208" w:type="pct"/>
                <w:vAlign w:val="bottom"/>
              </w:tcPr>
            </w:tcPrChange>
          </w:tcPr>
          <w:p w14:paraId="5DBF8AE6" w14:textId="78B2A993" w:rsidR="00CF6632" w:rsidRPr="001418A1" w:rsidRDefault="00CF6632" w:rsidP="00CF6632">
            <w:pPr>
              <w:widowControl w:val="0"/>
              <w:ind w:left="57" w:right="-85"/>
              <w:jc w:val="right"/>
              <w:rPr>
                <w:ins w:id="8765" w:author="An Phuc Cao" w:date="2024-09-30T16:48:00Z" w16du:dateUtc="2024-09-30T09:48:00Z"/>
                <w:rFonts w:ascii="Arial" w:hAnsi="Arial" w:cs="Arial"/>
                <w:color w:val="000000"/>
                <w:sz w:val="20"/>
              </w:rPr>
            </w:pPr>
            <w:ins w:id="8766" w:author="An Phuc Cao" w:date="2024-10-23T17:22:00Z" w16du:dateUtc="2024-10-23T10:22:00Z">
              <w:r w:rsidRPr="001418A1">
                <w:rPr>
                  <w:rFonts w:ascii="Arial" w:hAnsi="Arial" w:cs="Arial"/>
                  <w:color w:val="000000"/>
                  <w:sz w:val="20"/>
                </w:rPr>
                <w:t>(4,658,479,730)</w:t>
              </w:r>
            </w:ins>
          </w:p>
        </w:tc>
      </w:tr>
      <w:tr w:rsidR="00CF6632" w:rsidRPr="00826313" w14:paraId="5CD40FA2" w14:textId="77777777">
        <w:tc>
          <w:tcPr>
            <w:tcW w:w="2583" w:type="pct"/>
            <w:vAlign w:val="center"/>
            <w:tcPrChange w:id="8767" w:author="An Phuc Cao" w:date="2024-10-23T17:22:00Z" w16du:dateUtc="2024-10-23T10:22:00Z">
              <w:tcPr>
                <w:tcW w:w="2583" w:type="pct"/>
                <w:vAlign w:val="center"/>
              </w:tcPr>
            </w:tcPrChange>
          </w:tcPr>
          <w:p w14:paraId="368E9435" w14:textId="7F2BE58C" w:rsidR="00CF6632" w:rsidRPr="001418A1" w:rsidRDefault="00CF6632" w:rsidP="00CF6632">
            <w:pPr>
              <w:pStyle w:val="Tab-6"/>
              <w:spacing w:line="240" w:lineRule="auto"/>
              <w:ind w:left="-108"/>
              <w:jc w:val="left"/>
              <w:rPr>
                <w:rFonts w:ascii="Arial" w:hAnsi="Arial" w:cs="Arial"/>
                <w:color w:val="000000"/>
              </w:rPr>
            </w:pPr>
            <w:ins w:id="8768" w:author="An Phuc Cao" w:date="2024-09-30T16:48:00Z" w16du:dateUtc="2024-09-30T09:48:00Z">
              <w:r w:rsidRPr="001418A1">
                <w:rPr>
                  <w:rFonts w:ascii="Arial" w:hAnsi="Arial" w:cs="Arial"/>
                  <w:color w:val="000000"/>
                </w:rPr>
                <w:t>Contract liquidation</w:t>
              </w:r>
            </w:ins>
            <w:del w:id="8769" w:author="An Phuc Cao" w:date="2024-09-30T16:48:00Z" w16du:dateUtc="2024-09-30T09:48:00Z">
              <w:r w:rsidRPr="001418A1" w:rsidDel="001C5653">
                <w:rPr>
                  <w:rFonts w:ascii="Arial" w:hAnsi="Arial" w:cs="Arial"/>
                  <w:color w:val="000000"/>
                </w:rPr>
                <w:delText>Payments</w:delText>
              </w:r>
            </w:del>
          </w:p>
        </w:tc>
        <w:tc>
          <w:tcPr>
            <w:tcW w:w="1209" w:type="pct"/>
            <w:vAlign w:val="bottom"/>
            <w:tcPrChange w:id="8770" w:author="An Phuc Cao" w:date="2024-10-23T17:22:00Z" w16du:dateUtc="2024-10-23T10:22:00Z">
              <w:tcPr>
                <w:tcW w:w="1209" w:type="pct"/>
                <w:vAlign w:val="center"/>
              </w:tcPr>
            </w:tcPrChange>
          </w:tcPr>
          <w:p w14:paraId="16D88222" w14:textId="76D386F7" w:rsidR="00CF6632" w:rsidRPr="001418A1" w:rsidRDefault="00CF6632" w:rsidP="00CF6632">
            <w:pPr>
              <w:widowControl w:val="0"/>
              <w:pBdr>
                <w:bottom w:val="single" w:sz="4" w:space="1" w:color="auto"/>
              </w:pBdr>
              <w:ind w:left="57" w:right="-85"/>
              <w:jc w:val="right"/>
              <w:rPr>
                <w:rFonts w:ascii="Arial" w:hAnsi="Arial" w:cs="Arial"/>
                <w:sz w:val="20"/>
              </w:rPr>
            </w:pPr>
            <w:ins w:id="8771" w:author="An Phuc Cao" w:date="2024-10-23T17:22:00Z" w16du:dateUtc="2024-10-23T10:22:00Z">
              <w:r w:rsidRPr="001418A1">
                <w:rPr>
                  <w:rFonts w:ascii="Arial" w:hAnsi="Arial" w:cs="Arial"/>
                  <w:color w:val="000000"/>
                  <w:sz w:val="20"/>
                </w:rPr>
                <w:t xml:space="preserve">    (5,805,600,965)</w:t>
              </w:r>
            </w:ins>
          </w:p>
        </w:tc>
        <w:tc>
          <w:tcPr>
            <w:tcW w:w="1208" w:type="pct"/>
            <w:vAlign w:val="bottom"/>
            <w:tcPrChange w:id="8772" w:author="An Phuc Cao" w:date="2024-10-23T17:22:00Z" w16du:dateUtc="2024-10-23T10:22:00Z">
              <w:tcPr>
                <w:tcW w:w="1208" w:type="pct"/>
                <w:vAlign w:val="bottom"/>
              </w:tcPr>
            </w:tcPrChange>
          </w:tcPr>
          <w:p w14:paraId="0D8451D8" w14:textId="4E104DCA" w:rsidR="00CF6632" w:rsidRPr="001418A1" w:rsidRDefault="00CF6632" w:rsidP="00CF6632">
            <w:pPr>
              <w:widowControl w:val="0"/>
              <w:pBdr>
                <w:bottom w:val="single" w:sz="4" w:space="1" w:color="auto"/>
              </w:pBdr>
              <w:ind w:left="57" w:right="-85"/>
              <w:jc w:val="right"/>
              <w:rPr>
                <w:rFonts w:ascii="Arial" w:hAnsi="Arial" w:cs="Arial"/>
                <w:sz w:val="20"/>
              </w:rPr>
            </w:pPr>
            <w:ins w:id="8773" w:author="An Phuc Cao" w:date="2024-10-23T17:22:00Z" w16du:dateUtc="2024-10-23T10:22:00Z">
              <w:r w:rsidRPr="001418A1">
                <w:rPr>
                  <w:rFonts w:ascii="Arial" w:hAnsi="Arial" w:cs="Arial"/>
                  <w:color w:val="000000"/>
                  <w:sz w:val="20"/>
                </w:rPr>
                <w:t>(6,722,874,527)</w:t>
              </w:r>
            </w:ins>
            <w:del w:id="8774" w:author="An Phuc Cao" w:date="2024-09-30T16:49:00Z" w16du:dateUtc="2024-09-30T09:49:00Z">
              <w:r w:rsidRPr="001418A1" w:rsidDel="005C65E0">
                <w:rPr>
                  <w:rFonts w:ascii="Arial" w:hAnsi="Arial" w:cs="Arial"/>
                  <w:sz w:val="20"/>
                </w:rPr>
                <w:delText>(3,606,433,248)</w:delText>
              </w:r>
            </w:del>
          </w:p>
        </w:tc>
      </w:tr>
      <w:tr w:rsidR="008F5517" w:rsidRPr="00826313" w14:paraId="25AEA6DF" w14:textId="77777777">
        <w:tc>
          <w:tcPr>
            <w:tcW w:w="2583" w:type="pct"/>
            <w:vAlign w:val="bottom"/>
            <w:tcPrChange w:id="8775" w:author="An Phuc Cao" w:date="2024-10-23T17:25:00Z" w16du:dateUtc="2024-10-23T10:25:00Z">
              <w:tcPr>
                <w:tcW w:w="2583" w:type="pct"/>
                <w:vAlign w:val="bottom"/>
              </w:tcPr>
            </w:tcPrChange>
          </w:tcPr>
          <w:p w14:paraId="4E6893FD" w14:textId="1CFAC187" w:rsidR="008F5517" w:rsidRPr="001418A1" w:rsidRDefault="008F5517" w:rsidP="008F5517">
            <w:pPr>
              <w:spacing w:before="120"/>
              <w:ind w:left="-108"/>
              <w:rPr>
                <w:rFonts w:ascii="Arial" w:hAnsi="Arial" w:cs="Arial"/>
                <w:b/>
                <w:bCs/>
                <w:sz w:val="20"/>
              </w:rPr>
            </w:pPr>
            <w:ins w:id="8776" w:author="An Phuc Cao" w:date="2024-09-30T16:48:00Z" w16du:dateUtc="2024-09-30T09:48:00Z">
              <w:r w:rsidRPr="001418A1">
                <w:rPr>
                  <w:rFonts w:ascii="Arial" w:hAnsi="Arial" w:cs="Arial"/>
                  <w:b/>
                  <w:bCs/>
                  <w:color w:val="000000"/>
                  <w:sz w:val="20"/>
                </w:rPr>
                <w:t xml:space="preserve">Closing balance </w:t>
              </w:r>
            </w:ins>
            <w:del w:id="8777" w:author="An Phuc Cao" w:date="2024-09-30T16:48:00Z" w16du:dateUtc="2024-09-30T09:48:00Z">
              <w:r w:rsidRPr="001418A1" w:rsidDel="001C5653">
                <w:rPr>
                  <w:rFonts w:ascii="Arial" w:hAnsi="Arial" w:cs="Arial"/>
                  <w:b/>
                  <w:bCs/>
                  <w:color w:val="000000"/>
                  <w:sz w:val="20"/>
                </w:rPr>
                <w:delText xml:space="preserve">Closing balance </w:delText>
              </w:r>
            </w:del>
          </w:p>
        </w:tc>
        <w:tc>
          <w:tcPr>
            <w:tcW w:w="1209" w:type="pct"/>
            <w:tcPrChange w:id="8778" w:author="An Phuc Cao" w:date="2024-10-23T17:25:00Z" w16du:dateUtc="2024-10-23T10:25:00Z">
              <w:tcPr>
                <w:tcW w:w="1209" w:type="pct"/>
                <w:vAlign w:val="center"/>
              </w:tcPr>
            </w:tcPrChange>
          </w:tcPr>
          <w:p w14:paraId="1D023E75" w14:textId="691CF5AC" w:rsidR="008F5517" w:rsidRPr="001418A1" w:rsidRDefault="00871447" w:rsidP="008F5517">
            <w:pPr>
              <w:widowControl w:val="0"/>
              <w:pBdr>
                <w:bottom w:val="double" w:sz="4" w:space="1" w:color="auto"/>
              </w:pBdr>
              <w:spacing w:before="120"/>
              <w:ind w:left="57" w:right="-85"/>
              <w:jc w:val="right"/>
              <w:rPr>
                <w:rFonts w:ascii="Arial" w:hAnsi="Arial" w:cs="Arial"/>
                <w:b/>
                <w:sz w:val="20"/>
              </w:rPr>
            </w:pPr>
            <w:ins w:id="8779" w:author="Hai Quang Le" w:date="2025-01-06T11:51:00Z" w16du:dateUtc="2025-01-06T04:51:00Z">
              <w:r w:rsidRPr="00871447">
                <w:rPr>
                  <w:rFonts w:ascii="Arial" w:hAnsi="Arial" w:cs="Arial"/>
                  <w:sz w:val="20"/>
                </w:rPr>
                <w:t>2,560,392,118</w:t>
              </w:r>
            </w:ins>
            <w:ins w:id="8780" w:author="An Phuc Cao" w:date="2024-10-23T17:25:00Z" w16du:dateUtc="2024-10-23T10:25:00Z">
              <w:del w:id="8781" w:author="Hai Quang Le" w:date="2025-01-06T11:51:00Z" w16du:dateUtc="2025-01-06T04:51:00Z">
                <w:r w:rsidR="008F5517" w:rsidRPr="001418A1" w:rsidDel="00871447">
                  <w:rPr>
                    <w:rFonts w:ascii="Arial" w:hAnsi="Arial" w:cs="Arial"/>
                    <w:sz w:val="20"/>
                    <w:rPrChange w:id="8782" w:author="An Phuc Cao" w:date="2024-10-23T17:26:00Z" w16du:dateUtc="2024-10-23T10:26:00Z">
                      <w:rPr/>
                    </w:rPrChange>
                  </w:rPr>
                  <w:delText xml:space="preserve"> 2,564,366,091 </w:delText>
                </w:r>
              </w:del>
            </w:ins>
          </w:p>
        </w:tc>
        <w:tc>
          <w:tcPr>
            <w:tcW w:w="1208" w:type="pct"/>
            <w:tcPrChange w:id="8783" w:author="An Phuc Cao" w:date="2024-10-23T17:25:00Z" w16du:dateUtc="2024-10-23T10:25:00Z">
              <w:tcPr>
                <w:tcW w:w="1208" w:type="pct"/>
                <w:vAlign w:val="bottom"/>
              </w:tcPr>
            </w:tcPrChange>
          </w:tcPr>
          <w:p w14:paraId="69C6590E" w14:textId="7735DA4A" w:rsidR="008F5517" w:rsidRPr="001418A1" w:rsidRDefault="008F5517" w:rsidP="008F5517">
            <w:pPr>
              <w:widowControl w:val="0"/>
              <w:pBdr>
                <w:bottom w:val="double" w:sz="4" w:space="1" w:color="auto"/>
              </w:pBdr>
              <w:spacing w:before="120"/>
              <w:ind w:left="57" w:right="-85"/>
              <w:jc w:val="right"/>
              <w:rPr>
                <w:rFonts w:ascii="Arial" w:hAnsi="Arial" w:cs="Arial"/>
                <w:b/>
                <w:sz w:val="20"/>
              </w:rPr>
            </w:pPr>
            <w:ins w:id="8784" w:author="An Phuc Cao" w:date="2024-10-23T17:25:00Z" w16du:dateUtc="2024-10-23T10:25:00Z">
              <w:r w:rsidRPr="001418A1">
                <w:rPr>
                  <w:rFonts w:ascii="Arial" w:hAnsi="Arial" w:cs="Arial"/>
                  <w:sz w:val="20"/>
                  <w:rPrChange w:id="8785" w:author="An Phuc Cao" w:date="2024-10-23T17:26:00Z" w16du:dateUtc="2024-10-23T10:26:00Z">
                    <w:rPr/>
                  </w:rPrChange>
                </w:rPr>
                <w:t xml:space="preserve"> 5,966,129,123 </w:t>
              </w:r>
            </w:ins>
            <w:del w:id="8786" w:author="An Phuc Cao" w:date="2024-09-30T16:49:00Z" w16du:dateUtc="2024-09-30T09:49:00Z">
              <w:r w:rsidRPr="001418A1" w:rsidDel="005C65E0">
                <w:rPr>
                  <w:rFonts w:ascii="Arial" w:hAnsi="Arial" w:cs="Arial"/>
                  <w:b/>
                  <w:sz w:val="20"/>
                </w:rPr>
                <w:delText>12,242,497,453</w:delText>
              </w:r>
            </w:del>
          </w:p>
        </w:tc>
      </w:tr>
    </w:tbl>
    <w:p w14:paraId="6E88CE55" w14:textId="1160811A" w:rsidR="00234C85" w:rsidRPr="00826313" w:rsidRDefault="00234C85">
      <w:pPr>
        <w:pStyle w:val="BodyTextIndent"/>
        <w:tabs>
          <w:tab w:val="clear" w:pos="6300"/>
          <w:tab w:val="clear" w:pos="7380"/>
          <w:tab w:val="clear" w:pos="7740"/>
          <w:tab w:val="clear" w:pos="8820"/>
        </w:tabs>
        <w:ind w:left="0" w:firstLine="0"/>
        <w:outlineLvl w:val="0"/>
        <w:rPr>
          <w:rFonts w:ascii="Arial" w:hAnsi="Arial" w:cs="Arial"/>
          <w:b/>
          <w:bCs/>
          <w:color w:val="000000"/>
          <w:sz w:val="20"/>
        </w:rPr>
      </w:pPr>
    </w:p>
    <w:p w14:paraId="338B84F9" w14:textId="2BF9A415" w:rsidR="00C67874" w:rsidDel="002C218A" w:rsidRDefault="00C67874">
      <w:pPr>
        <w:pStyle w:val="BodyTextIndent"/>
        <w:tabs>
          <w:tab w:val="clear" w:pos="6300"/>
          <w:tab w:val="clear" w:pos="7380"/>
          <w:tab w:val="clear" w:pos="7740"/>
          <w:tab w:val="clear" w:pos="8820"/>
        </w:tabs>
        <w:ind w:left="0" w:firstLine="0"/>
        <w:outlineLvl w:val="0"/>
        <w:rPr>
          <w:del w:id="8787" w:author="An Phuc Cao" w:date="2024-09-30T16:50:00Z" w16du:dateUtc="2024-09-30T09:50:00Z"/>
          <w:rFonts w:ascii="Arial" w:hAnsi="Arial" w:cs="Arial"/>
          <w:b/>
          <w:bCs/>
          <w:color w:val="000000"/>
          <w:sz w:val="20"/>
        </w:rPr>
      </w:pPr>
    </w:p>
    <w:p w14:paraId="17B64671" w14:textId="77777777" w:rsidR="002C218A" w:rsidRDefault="002C218A">
      <w:pPr>
        <w:pStyle w:val="BodyTextIndent"/>
        <w:tabs>
          <w:tab w:val="clear" w:pos="6300"/>
          <w:tab w:val="clear" w:pos="7380"/>
          <w:tab w:val="clear" w:pos="7740"/>
          <w:tab w:val="clear" w:pos="8820"/>
        </w:tabs>
        <w:ind w:left="0" w:firstLine="0"/>
        <w:outlineLvl w:val="0"/>
        <w:rPr>
          <w:ins w:id="8788" w:author="An Phuc Cao" w:date="2024-10-24T15:13:00Z" w16du:dateUtc="2024-10-24T08:13:00Z"/>
          <w:rFonts w:ascii="Arial" w:hAnsi="Arial" w:cs="Arial"/>
          <w:b/>
          <w:bCs/>
          <w:color w:val="000000"/>
          <w:sz w:val="20"/>
        </w:rPr>
      </w:pPr>
    </w:p>
    <w:p w14:paraId="5A06D4A1" w14:textId="77777777" w:rsidR="002C218A" w:rsidRDefault="002C218A">
      <w:pPr>
        <w:pStyle w:val="BodyTextIndent"/>
        <w:tabs>
          <w:tab w:val="clear" w:pos="6300"/>
          <w:tab w:val="clear" w:pos="7380"/>
          <w:tab w:val="clear" w:pos="7740"/>
          <w:tab w:val="clear" w:pos="8820"/>
        </w:tabs>
        <w:ind w:left="0" w:firstLine="0"/>
        <w:outlineLvl w:val="0"/>
        <w:rPr>
          <w:ins w:id="8789" w:author="An Phuc Cao" w:date="2024-10-24T15:12:00Z" w16du:dateUtc="2024-10-24T08:12:00Z"/>
          <w:rFonts w:ascii="Arial" w:hAnsi="Arial" w:cs="Arial"/>
          <w:b/>
          <w:bCs/>
          <w:color w:val="000000"/>
          <w:sz w:val="20"/>
        </w:rPr>
      </w:pPr>
    </w:p>
    <w:p w14:paraId="427885AA" w14:textId="377CA5F8" w:rsidR="00B72E7F" w:rsidRPr="00826313" w:rsidRDefault="00C700A2">
      <w:pPr>
        <w:pStyle w:val="BodyTextIndent"/>
        <w:tabs>
          <w:tab w:val="clear" w:pos="6300"/>
          <w:tab w:val="clear" w:pos="7380"/>
          <w:tab w:val="clear" w:pos="7740"/>
          <w:tab w:val="clear" w:pos="8820"/>
        </w:tabs>
        <w:ind w:left="0" w:firstLine="0"/>
        <w:outlineLvl w:val="0"/>
        <w:rPr>
          <w:rFonts w:ascii="Arial" w:hAnsi="Arial" w:cs="Arial"/>
          <w:b/>
          <w:bCs/>
          <w:color w:val="000000"/>
          <w:sz w:val="20"/>
        </w:rPr>
      </w:pPr>
      <w:r w:rsidRPr="00826313">
        <w:rPr>
          <w:rFonts w:ascii="Arial" w:hAnsi="Arial" w:cs="Arial"/>
          <w:b/>
          <w:bCs/>
          <w:color w:val="000000"/>
          <w:sz w:val="20"/>
        </w:rPr>
        <w:t>2</w:t>
      </w:r>
      <w:del w:id="8790" w:author="An Phuc Cao" w:date="2024-09-30T16:09:00Z" w16du:dateUtc="2024-09-30T09:09:00Z">
        <w:r w:rsidR="00916438" w:rsidRPr="00826313" w:rsidDel="00D07AC5">
          <w:rPr>
            <w:rFonts w:ascii="Arial" w:hAnsi="Arial" w:cs="Arial"/>
            <w:b/>
            <w:bCs/>
            <w:color w:val="000000"/>
            <w:sz w:val="20"/>
          </w:rPr>
          <w:delText>5</w:delText>
        </w:r>
      </w:del>
      <w:ins w:id="8791" w:author="An Phuc Cao" w:date="2024-10-24T15:13:00Z" w16du:dateUtc="2024-10-24T08:13:00Z">
        <w:r w:rsidR="002C218A">
          <w:rPr>
            <w:rFonts w:ascii="Arial" w:hAnsi="Arial" w:cs="Arial"/>
            <w:b/>
            <w:bCs/>
            <w:color w:val="000000"/>
            <w:sz w:val="20"/>
          </w:rPr>
          <w:t>7</w:t>
        </w:r>
      </w:ins>
      <w:r w:rsidR="00B72E7F" w:rsidRPr="00826313">
        <w:rPr>
          <w:rFonts w:ascii="Arial" w:hAnsi="Arial" w:cs="Arial"/>
          <w:b/>
          <w:bCs/>
          <w:color w:val="000000"/>
          <w:sz w:val="20"/>
        </w:rPr>
        <w:t>.</w:t>
      </w:r>
      <w:r w:rsidR="00B72E7F" w:rsidRPr="00826313">
        <w:rPr>
          <w:rFonts w:ascii="Arial" w:hAnsi="Arial" w:cs="Arial"/>
          <w:b/>
          <w:bCs/>
          <w:color w:val="000000"/>
          <w:sz w:val="20"/>
        </w:rPr>
        <w:tab/>
      </w:r>
      <w:r w:rsidR="00F93CF8" w:rsidRPr="00826313">
        <w:rPr>
          <w:rFonts w:ascii="Arial" w:hAnsi="Arial" w:cs="Arial"/>
          <w:b/>
          <w:bCs/>
          <w:color w:val="000000"/>
          <w:sz w:val="20"/>
        </w:rPr>
        <w:t>OTHER LIABILITIES</w:t>
      </w:r>
    </w:p>
    <w:p w14:paraId="73E1495D" w14:textId="77777777" w:rsidR="00F11C9B" w:rsidRPr="00826313" w:rsidRDefault="00F11C9B" w:rsidP="002D1E5B">
      <w:pPr>
        <w:pStyle w:val="BodyTextIndent"/>
        <w:tabs>
          <w:tab w:val="clear" w:pos="6300"/>
          <w:tab w:val="clear" w:pos="7380"/>
          <w:tab w:val="clear" w:pos="7740"/>
          <w:tab w:val="clear" w:pos="8820"/>
        </w:tabs>
        <w:ind w:left="0" w:firstLine="0"/>
        <w:rPr>
          <w:rFonts w:ascii="Arial" w:hAnsi="Arial" w:cs="Arial"/>
          <w:b/>
          <w:bCs/>
          <w:color w:val="000000"/>
          <w:sz w:val="20"/>
        </w:rPr>
      </w:pPr>
    </w:p>
    <w:tbl>
      <w:tblPr>
        <w:tblW w:w="8191" w:type="dxa"/>
        <w:tblInd w:w="720" w:type="dxa"/>
        <w:tblLayout w:type="fixed"/>
        <w:tblLook w:val="01E0" w:firstRow="1" w:lastRow="1" w:firstColumn="1" w:lastColumn="1" w:noHBand="0" w:noVBand="0"/>
        <w:tblPrChange w:id="8792" w:author="An Phuc Cao" w:date="2024-09-30T16:33:00Z" w16du:dateUtc="2024-09-30T09:33:00Z">
          <w:tblPr>
            <w:tblW w:w="8191" w:type="dxa"/>
            <w:tblInd w:w="720" w:type="dxa"/>
            <w:tblLayout w:type="fixed"/>
            <w:tblLook w:val="01E0" w:firstRow="1" w:lastRow="1" w:firstColumn="1" w:lastColumn="1" w:noHBand="0" w:noVBand="0"/>
          </w:tblPr>
        </w:tblPrChange>
      </w:tblPr>
      <w:tblGrid>
        <w:gridCol w:w="4231"/>
        <w:gridCol w:w="1981"/>
        <w:gridCol w:w="1979"/>
        <w:tblGridChange w:id="8793">
          <w:tblGrid>
            <w:gridCol w:w="4231"/>
            <w:gridCol w:w="1981"/>
            <w:gridCol w:w="1979"/>
          </w:tblGrid>
        </w:tblGridChange>
      </w:tblGrid>
      <w:tr w:rsidR="00D11880" w:rsidRPr="00826313" w14:paraId="5B2DE24A" w14:textId="77777777">
        <w:tc>
          <w:tcPr>
            <w:tcW w:w="2583" w:type="pct"/>
            <w:vAlign w:val="bottom"/>
            <w:tcPrChange w:id="8794" w:author="An Phuc Cao" w:date="2024-09-30T16:33:00Z" w16du:dateUtc="2024-09-30T09:33:00Z">
              <w:tcPr>
                <w:tcW w:w="2583" w:type="pct"/>
                <w:vAlign w:val="bottom"/>
              </w:tcPr>
            </w:tcPrChange>
          </w:tcPr>
          <w:p w14:paraId="60D0A91D" w14:textId="77777777" w:rsidR="00D11880" w:rsidRPr="001418A1" w:rsidRDefault="00D11880" w:rsidP="009A69B7">
            <w:pPr>
              <w:ind w:left="-85"/>
              <w:rPr>
                <w:rFonts w:ascii="Arial" w:hAnsi="Arial" w:cs="Arial"/>
                <w:bCs/>
                <w:i/>
                <w:kern w:val="1"/>
                <w:sz w:val="20"/>
                <w:lang w:eastAsia="ar-SA"/>
              </w:rPr>
            </w:pPr>
          </w:p>
        </w:tc>
        <w:tc>
          <w:tcPr>
            <w:tcW w:w="1209" w:type="pct"/>
            <w:tcPrChange w:id="8795" w:author="An Phuc Cao" w:date="2024-09-30T16:33:00Z" w16du:dateUtc="2024-09-30T09:33:00Z">
              <w:tcPr>
                <w:tcW w:w="1209" w:type="pct"/>
                <w:vAlign w:val="bottom"/>
              </w:tcPr>
            </w:tcPrChange>
          </w:tcPr>
          <w:p w14:paraId="278AD697" w14:textId="46668F30" w:rsidR="00D11880" w:rsidRPr="001418A1" w:rsidRDefault="00D11880" w:rsidP="009A69B7">
            <w:pPr>
              <w:widowControl w:val="0"/>
              <w:pBdr>
                <w:bottom w:val="single" w:sz="4" w:space="1" w:color="auto"/>
              </w:pBdr>
              <w:ind w:left="57" w:right="-85"/>
              <w:jc w:val="right"/>
              <w:rPr>
                <w:rFonts w:ascii="Arial" w:hAnsi="Arial" w:cs="Arial"/>
                <w:i/>
                <w:kern w:val="1"/>
                <w:sz w:val="20"/>
                <w:lang w:eastAsia="ar-SA"/>
              </w:rPr>
            </w:pPr>
            <w:ins w:id="8796" w:author="An Phuc Cao" w:date="2024-09-30T16:33:00Z" w16du:dateUtc="2024-09-30T09:33:00Z">
              <w:r w:rsidRPr="001418A1">
                <w:rPr>
                  <w:rFonts w:ascii="Arial" w:hAnsi="Arial" w:cs="Arial"/>
                  <w:i/>
                  <w:sz w:val="20"/>
                </w:rPr>
                <w:t>30 June 2024</w:t>
              </w:r>
              <w:r w:rsidRPr="001418A1">
                <w:rPr>
                  <w:rFonts w:ascii="Arial" w:hAnsi="Arial" w:cs="Arial"/>
                  <w:i/>
                  <w:sz w:val="20"/>
                </w:rPr>
                <w:br/>
              </w:r>
              <w:r w:rsidRPr="001418A1">
                <w:rPr>
                  <w:rFonts w:ascii="Arial" w:hAnsi="Arial" w:cs="Arial"/>
                  <w:i/>
                  <w:kern w:val="1"/>
                  <w:sz w:val="20"/>
                  <w:lang w:eastAsia="ar-SA"/>
                </w:rPr>
                <w:t>VND</w:t>
              </w:r>
            </w:ins>
            <w:del w:id="8797" w:author="An Phuc Cao" w:date="2024-09-30T16:33:00Z" w16du:dateUtc="2024-09-30T09:33:00Z">
              <w:r w:rsidRPr="001418A1" w:rsidDel="00F773E5">
                <w:rPr>
                  <w:rFonts w:ascii="Arial" w:hAnsi="Arial" w:cs="Arial"/>
                  <w:i/>
                  <w:sz w:val="20"/>
                </w:rPr>
                <w:delText>30 June 2023</w:delText>
              </w:r>
              <w:r w:rsidRPr="001418A1" w:rsidDel="00F773E5">
                <w:rPr>
                  <w:rFonts w:ascii="Arial" w:hAnsi="Arial" w:cs="Arial"/>
                  <w:i/>
                  <w:sz w:val="20"/>
                </w:rPr>
                <w:br/>
              </w:r>
              <w:r w:rsidRPr="001418A1" w:rsidDel="00F773E5">
                <w:rPr>
                  <w:rFonts w:ascii="Arial" w:hAnsi="Arial" w:cs="Arial"/>
                  <w:i/>
                  <w:kern w:val="1"/>
                  <w:sz w:val="20"/>
                  <w:lang w:eastAsia="ar-SA"/>
                </w:rPr>
                <w:delText>VND</w:delText>
              </w:r>
            </w:del>
          </w:p>
        </w:tc>
        <w:tc>
          <w:tcPr>
            <w:tcW w:w="1208" w:type="pct"/>
            <w:vAlign w:val="bottom"/>
            <w:tcPrChange w:id="8798" w:author="An Phuc Cao" w:date="2024-09-30T16:33:00Z" w16du:dateUtc="2024-09-30T09:33:00Z">
              <w:tcPr>
                <w:tcW w:w="1208" w:type="pct"/>
                <w:vAlign w:val="bottom"/>
              </w:tcPr>
            </w:tcPrChange>
          </w:tcPr>
          <w:p w14:paraId="313B02DF" w14:textId="58C74F47" w:rsidR="00D11880" w:rsidRPr="001418A1" w:rsidRDefault="00D11880" w:rsidP="009A69B7">
            <w:pPr>
              <w:widowControl w:val="0"/>
              <w:pBdr>
                <w:bottom w:val="single" w:sz="4" w:space="1" w:color="auto"/>
              </w:pBdr>
              <w:ind w:left="57" w:right="-85"/>
              <w:jc w:val="right"/>
              <w:rPr>
                <w:rFonts w:ascii="Arial" w:hAnsi="Arial" w:cs="Arial"/>
                <w:i/>
                <w:sz w:val="20"/>
              </w:rPr>
            </w:pPr>
            <w:ins w:id="8799" w:author="An Phuc Cao" w:date="2024-09-30T16:33:00Z" w16du:dateUtc="2024-09-30T09:33:00Z">
              <w:r w:rsidRPr="001418A1">
                <w:rPr>
                  <w:rFonts w:ascii="Arial" w:hAnsi="Arial" w:cs="Arial"/>
                  <w:i/>
                  <w:sz w:val="20"/>
                </w:rPr>
                <w:t>31 December 2023</w:t>
              </w:r>
              <w:r w:rsidRPr="001418A1">
                <w:rPr>
                  <w:rFonts w:ascii="Arial" w:hAnsi="Arial" w:cs="Arial"/>
                  <w:i/>
                  <w:sz w:val="20"/>
                </w:rPr>
                <w:br/>
              </w:r>
              <w:r w:rsidRPr="001418A1">
                <w:rPr>
                  <w:rFonts w:ascii="Arial" w:hAnsi="Arial" w:cs="Arial"/>
                  <w:i/>
                  <w:kern w:val="1"/>
                  <w:sz w:val="20"/>
                  <w:lang w:eastAsia="ar-SA"/>
                </w:rPr>
                <w:t>VND</w:t>
              </w:r>
            </w:ins>
            <w:del w:id="8800" w:author="An Phuc Cao" w:date="2024-09-30T16:33:00Z" w16du:dateUtc="2024-09-30T09:33:00Z">
              <w:r w:rsidRPr="001418A1" w:rsidDel="00F773E5">
                <w:rPr>
                  <w:rFonts w:ascii="Arial" w:hAnsi="Arial" w:cs="Arial"/>
                  <w:i/>
                  <w:sz w:val="20"/>
                </w:rPr>
                <w:delText>31 December 2022</w:delText>
              </w:r>
              <w:r w:rsidRPr="001418A1" w:rsidDel="00F773E5">
                <w:rPr>
                  <w:rFonts w:ascii="Arial" w:hAnsi="Arial" w:cs="Arial"/>
                  <w:i/>
                  <w:sz w:val="20"/>
                </w:rPr>
                <w:br/>
              </w:r>
              <w:r w:rsidRPr="001418A1" w:rsidDel="00F773E5">
                <w:rPr>
                  <w:rFonts w:ascii="Arial" w:hAnsi="Arial" w:cs="Arial"/>
                  <w:i/>
                  <w:kern w:val="1"/>
                  <w:sz w:val="20"/>
                  <w:lang w:eastAsia="ar-SA"/>
                </w:rPr>
                <w:delText>VND</w:delText>
              </w:r>
            </w:del>
          </w:p>
        </w:tc>
      </w:tr>
      <w:tr w:rsidR="00CD6894" w:rsidRPr="00826313" w14:paraId="0F7F0A82" w14:textId="77777777" w:rsidTr="001418A1">
        <w:tc>
          <w:tcPr>
            <w:tcW w:w="2583" w:type="pct"/>
            <w:vAlign w:val="bottom"/>
            <w:tcPrChange w:id="8801" w:author="An Phuc Cao" w:date="2024-10-23T17:26:00Z" w16du:dateUtc="2024-10-23T10:26:00Z">
              <w:tcPr>
                <w:tcW w:w="2583" w:type="pct"/>
                <w:vAlign w:val="bottom"/>
              </w:tcPr>
            </w:tcPrChange>
          </w:tcPr>
          <w:p w14:paraId="1442664F" w14:textId="22EE0312" w:rsidR="00CD6894" w:rsidRPr="001418A1" w:rsidRDefault="00CD6894" w:rsidP="00CD6894">
            <w:pPr>
              <w:pStyle w:val="Tab-6"/>
              <w:spacing w:before="120" w:line="240" w:lineRule="auto"/>
              <w:ind w:left="-108"/>
              <w:jc w:val="left"/>
              <w:rPr>
                <w:rFonts w:ascii="Arial" w:hAnsi="Arial" w:cs="Arial"/>
                <w:bCs/>
              </w:rPr>
            </w:pPr>
            <w:r w:rsidRPr="001418A1">
              <w:rPr>
                <w:rFonts w:ascii="Arial" w:hAnsi="Arial" w:cs="Arial"/>
              </w:rPr>
              <w:t>Tax and statutory obligation (</w:t>
            </w:r>
            <w:r w:rsidRPr="001418A1">
              <w:rPr>
                <w:rFonts w:ascii="Arial" w:hAnsi="Arial" w:cs="Arial"/>
                <w:i/>
                <w:iCs/>
              </w:rPr>
              <w:t>Note 2</w:t>
            </w:r>
            <w:del w:id="8802" w:author="An Phuc Cao" w:date="2024-09-30T16:49:00Z" w16du:dateUtc="2024-09-30T09:49:00Z">
              <w:r w:rsidRPr="001418A1" w:rsidDel="00103958">
                <w:rPr>
                  <w:rFonts w:ascii="Arial" w:hAnsi="Arial" w:cs="Arial"/>
                  <w:i/>
                  <w:iCs/>
                </w:rPr>
                <w:delText>6</w:delText>
              </w:r>
            </w:del>
            <w:ins w:id="8803" w:author="An Phuc Cao" w:date="2024-09-30T16:49:00Z" w16du:dateUtc="2024-09-30T09:49:00Z">
              <w:r w:rsidRPr="001418A1">
                <w:rPr>
                  <w:rFonts w:ascii="Arial" w:hAnsi="Arial" w:cs="Arial"/>
                  <w:i/>
                  <w:iCs/>
                </w:rPr>
                <w:t>7</w:t>
              </w:r>
            </w:ins>
            <w:r w:rsidRPr="001418A1">
              <w:rPr>
                <w:rFonts w:ascii="Arial" w:hAnsi="Arial" w:cs="Arial"/>
              </w:rPr>
              <w:t>)</w:t>
            </w:r>
          </w:p>
        </w:tc>
        <w:tc>
          <w:tcPr>
            <w:tcW w:w="1209" w:type="pct"/>
            <w:vAlign w:val="bottom"/>
            <w:tcPrChange w:id="8804" w:author="An Phuc Cao" w:date="2024-10-23T17:26:00Z" w16du:dateUtc="2024-10-23T10:26:00Z">
              <w:tcPr>
                <w:tcW w:w="1209" w:type="pct"/>
                <w:vAlign w:val="center"/>
              </w:tcPr>
            </w:tcPrChange>
          </w:tcPr>
          <w:p w14:paraId="525B9B65" w14:textId="41274F78" w:rsidR="00CD6894" w:rsidRPr="001418A1" w:rsidRDefault="00CD6894">
            <w:pPr>
              <w:widowControl w:val="0"/>
              <w:spacing w:before="120"/>
              <w:ind w:right="-85"/>
              <w:jc w:val="right"/>
              <w:rPr>
                <w:rFonts w:ascii="Arial" w:hAnsi="Arial" w:cs="Arial"/>
                <w:sz w:val="20"/>
              </w:rPr>
              <w:pPrChange w:id="8805" w:author="An Phuc Cao" w:date="2024-10-23T17:26:00Z" w16du:dateUtc="2024-10-23T10:26:00Z">
                <w:pPr>
                  <w:widowControl w:val="0"/>
                  <w:spacing w:before="120"/>
                  <w:ind w:left="57" w:right="-85"/>
                  <w:jc w:val="right"/>
                </w:pPr>
              </w:pPrChange>
            </w:pPr>
            <w:ins w:id="8806" w:author="An Phuc Cao" w:date="2024-10-23T17:22:00Z" w16du:dateUtc="2024-10-23T10:22:00Z">
              <w:r w:rsidRPr="001418A1">
                <w:rPr>
                  <w:rFonts w:ascii="Arial" w:hAnsi="Arial" w:cs="Arial"/>
                  <w:color w:val="000000"/>
                  <w:sz w:val="20"/>
                </w:rPr>
                <w:t xml:space="preserve">      1,442,653,314 </w:t>
              </w:r>
            </w:ins>
          </w:p>
        </w:tc>
        <w:tc>
          <w:tcPr>
            <w:tcW w:w="1208" w:type="pct"/>
            <w:vAlign w:val="bottom"/>
            <w:tcPrChange w:id="8807" w:author="An Phuc Cao" w:date="2024-10-23T17:26:00Z" w16du:dateUtc="2024-10-23T10:26:00Z">
              <w:tcPr>
                <w:tcW w:w="1208" w:type="pct"/>
                <w:vAlign w:val="bottom"/>
              </w:tcPr>
            </w:tcPrChange>
          </w:tcPr>
          <w:p w14:paraId="0AB572FB" w14:textId="1B39C693" w:rsidR="00CD6894" w:rsidRPr="001418A1" w:rsidRDefault="00CD6894" w:rsidP="00CD6894">
            <w:pPr>
              <w:widowControl w:val="0"/>
              <w:spacing w:before="120"/>
              <w:ind w:left="57" w:right="-85"/>
              <w:jc w:val="right"/>
              <w:rPr>
                <w:rFonts w:ascii="Arial" w:hAnsi="Arial" w:cs="Arial"/>
                <w:sz w:val="20"/>
              </w:rPr>
            </w:pPr>
            <w:ins w:id="8808" w:author="An Phuc Cao" w:date="2024-10-23T17:22:00Z" w16du:dateUtc="2024-10-23T10:22:00Z">
              <w:r w:rsidRPr="001418A1">
                <w:rPr>
                  <w:rFonts w:ascii="Arial" w:hAnsi="Arial" w:cs="Arial"/>
                  <w:color w:val="000000"/>
                  <w:sz w:val="20"/>
                </w:rPr>
                <w:t xml:space="preserve">         2,961,139,619 </w:t>
              </w:r>
            </w:ins>
            <w:del w:id="8809" w:author="An Phuc Cao" w:date="2024-09-30T16:49:00Z" w16du:dateUtc="2024-09-30T09:49:00Z">
              <w:r w:rsidRPr="001418A1" w:rsidDel="00392873">
                <w:rPr>
                  <w:rFonts w:ascii="Arial" w:hAnsi="Arial" w:cs="Arial"/>
                  <w:sz w:val="20"/>
                </w:rPr>
                <w:delText xml:space="preserve"> 2,468,054,137 </w:delText>
              </w:r>
            </w:del>
          </w:p>
        </w:tc>
      </w:tr>
      <w:tr w:rsidR="00CD6894" w:rsidRPr="00826313" w14:paraId="6909C4DE" w14:textId="77777777" w:rsidTr="42FE2C0A">
        <w:tc>
          <w:tcPr>
            <w:tcW w:w="2583" w:type="pct"/>
            <w:vAlign w:val="bottom"/>
          </w:tcPr>
          <w:p w14:paraId="5753CA37" w14:textId="5DE8903E" w:rsidR="00CD6894" w:rsidRPr="001418A1" w:rsidRDefault="00CD6894" w:rsidP="00CD6894">
            <w:pPr>
              <w:pStyle w:val="Tab-6"/>
              <w:spacing w:line="240" w:lineRule="auto"/>
              <w:ind w:left="-108"/>
              <w:jc w:val="left"/>
              <w:rPr>
                <w:rFonts w:ascii="Arial" w:hAnsi="Arial" w:cs="Arial"/>
                <w:color w:val="000000"/>
              </w:rPr>
            </w:pPr>
            <w:r w:rsidRPr="001418A1">
              <w:rPr>
                <w:rFonts w:ascii="Arial" w:hAnsi="Arial" w:cs="Arial"/>
              </w:rPr>
              <w:t>Payables to employees</w:t>
            </w:r>
          </w:p>
        </w:tc>
        <w:tc>
          <w:tcPr>
            <w:tcW w:w="1209" w:type="pct"/>
            <w:vAlign w:val="bottom"/>
          </w:tcPr>
          <w:p w14:paraId="44818356" w14:textId="448BC867" w:rsidR="00CD6894" w:rsidRPr="001418A1" w:rsidRDefault="00CD6894" w:rsidP="00CD6894">
            <w:pPr>
              <w:widowControl w:val="0"/>
              <w:ind w:left="57" w:right="-85"/>
              <w:jc w:val="right"/>
              <w:rPr>
                <w:rFonts w:ascii="Arial" w:hAnsi="Arial" w:cs="Arial"/>
                <w:sz w:val="20"/>
              </w:rPr>
            </w:pPr>
            <w:ins w:id="8810" w:author="An Phuc Cao" w:date="2024-10-23T17:22:00Z" w16du:dateUtc="2024-10-23T10:22:00Z">
              <w:r w:rsidRPr="001418A1">
                <w:rPr>
                  <w:rFonts w:ascii="Arial" w:hAnsi="Arial" w:cs="Arial"/>
                  <w:color w:val="000000"/>
                  <w:sz w:val="20"/>
                </w:rPr>
                <w:t xml:space="preserve">         2,921,370,177 </w:t>
              </w:r>
            </w:ins>
          </w:p>
        </w:tc>
        <w:tc>
          <w:tcPr>
            <w:tcW w:w="1208" w:type="pct"/>
            <w:vAlign w:val="bottom"/>
          </w:tcPr>
          <w:p w14:paraId="5FA2FA6D" w14:textId="16F5C534" w:rsidR="00CD6894" w:rsidRPr="001418A1" w:rsidRDefault="00CD6894" w:rsidP="00CD6894">
            <w:pPr>
              <w:widowControl w:val="0"/>
              <w:ind w:left="57" w:right="-85"/>
              <w:jc w:val="right"/>
              <w:rPr>
                <w:rFonts w:ascii="Arial" w:hAnsi="Arial" w:cs="Arial"/>
                <w:sz w:val="20"/>
              </w:rPr>
            </w:pPr>
            <w:ins w:id="8811" w:author="An Phuc Cao" w:date="2024-10-23T17:22:00Z" w16du:dateUtc="2024-10-23T10:22:00Z">
              <w:del w:id="8812" w:author="Trung Van Nguyen" w:date="2024-11-26T16:20:00Z" w16du:dateUtc="2024-11-26T09:20:00Z">
                <w:r w:rsidRPr="001418A1" w:rsidDel="00E637B1">
                  <w:rPr>
                    <w:rFonts w:ascii="Arial" w:hAnsi="Arial" w:cs="Arial"/>
                    <w:color w:val="000000"/>
                    <w:sz w:val="20"/>
                  </w:rPr>
                  <w:delText xml:space="preserve"> </w:delText>
                </w:r>
              </w:del>
              <w:r w:rsidRPr="001418A1">
                <w:rPr>
                  <w:rFonts w:ascii="Arial" w:hAnsi="Arial" w:cs="Arial"/>
                  <w:color w:val="000000"/>
                  <w:sz w:val="20"/>
                </w:rPr>
                <w:t xml:space="preserve">         5,675,308,911 </w:t>
              </w:r>
            </w:ins>
            <w:del w:id="8813" w:author="An Phuc Cao" w:date="2024-09-30T16:49:00Z" w16du:dateUtc="2024-09-30T09:49:00Z">
              <w:r w:rsidRPr="001418A1" w:rsidDel="00392873">
                <w:rPr>
                  <w:rFonts w:ascii="Arial" w:hAnsi="Arial" w:cs="Arial"/>
                  <w:sz w:val="20"/>
                </w:rPr>
                <w:delText xml:space="preserve"> 6,023,452,687 </w:delText>
              </w:r>
            </w:del>
          </w:p>
        </w:tc>
      </w:tr>
      <w:tr w:rsidR="00CD6894" w:rsidRPr="00826313" w14:paraId="67C03FF7" w14:textId="77777777" w:rsidTr="42FE2C0A">
        <w:tc>
          <w:tcPr>
            <w:tcW w:w="2583" w:type="pct"/>
            <w:vAlign w:val="bottom"/>
          </w:tcPr>
          <w:p w14:paraId="5963663C" w14:textId="52A0E6CE" w:rsidR="00CD6894" w:rsidRPr="001418A1" w:rsidRDefault="00CD6894" w:rsidP="00CD6894">
            <w:pPr>
              <w:pStyle w:val="Tab-6"/>
              <w:spacing w:line="240" w:lineRule="auto"/>
              <w:ind w:left="-108"/>
              <w:jc w:val="left"/>
              <w:rPr>
                <w:rFonts w:ascii="Arial" w:hAnsi="Arial" w:cs="Arial"/>
              </w:rPr>
            </w:pPr>
            <w:r w:rsidRPr="001418A1">
              <w:rPr>
                <w:rFonts w:ascii="Arial" w:hAnsi="Arial" w:cs="Arial"/>
              </w:rPr>
              <w:t xml:space="preserve">Payable to users </w:t>
            </w:r>
            <w:del w:id="8814" w:author="Trung Van Nguyen" w:date="2024-11-26T16:25:00Z" w16du:dateUtc="2024-11-26T09:25:00Z">
              <w:r w:rsidRPr="001418A1" w:rsidDel="00282687">
                <w:rPr>
                  <w:rFonts w:ascii="Arial" w:hAnsi="Arial" w:cs="Arial"/>
                </w:rPr>
                <w:delText>(*)</w:delText>
              </w:r>
            </w:del>
          </w:p>
        </w:tc>
        <w:tc>
          <w:tcPr>
            <w:tcW w:w="1209" w:type="pct"/>
            <w:vAlign w:val="bottom"/>
          </w:tcPr>
          <w:p w14:paraId="5555EA5B" w14:textId="59781E5D" w:rsidR="00CD6894" w:rsidRPr="001418A1" w:rsidRDefault="00CD6894" w:rsidP="00CD6894">
            <w:pPr>
              <w:widowControl w:val="0"/>
              <w:ind w:left="57" w:right="-85"/>
              <w:jc w:val="right"/>
              <w:rPr>
                <w:rFonts w:ascii="Arial" w:hAnsi="Arial" w:cs="Arial"/>
                <w:sz w:val="20"/>
              </w:rPr>
            </w:pPr>
            <w:ins w:id="8815" w:author="An Phuc Cao" w:date="2024-10-23T17:22:00Z" w16du:dateUtc="2024-10-23T10:22:00Z">
              <w:r w:rsidRPr="001418A1">
                <w:rPr>
                  <w:rFonts w:ascii="Arial" w:hAnsi="Arial" w:cs="Arial"/>
                  <w:color w:val="000000"/>
                  <w:sz w:val="20"/>
                </w:rPr>
                <w:t xml:space="preserve">      25,794,939,057 </w:t>
              </w:r>
            </w:ins>
          </w:p>
        </w:tc>
        <w:tc>
          <w:tcPr>
            <w:tcW w:w="1208" w:type="pct"/>
            <w:vAlign w:val="bottom"/>
          </w:tcPr>
          <w:p w14:paraId="3DB7C3A1" w14:textId="138A8F4C" w:rsidR="00CD6894" w:rsidRPr="001418A1" w:rsidRDefault="00CD6894" w:rsidP="00CD6894">
            <w:pPr>
              <w:widowControl w:val="0"/>
              <w:ind w:left="57" w:right="-85"/>
              <w:jc w:val="right"/>
              <w:rPr>
                <w:rFonts w:ascii="Arial" w:hAnsi="Arial" w:cs="Arial"/>
                <w:sz w:val="20"/>
              </w:rPr>
            </w:pPr>
            <w:ins w:id="8816" w:author="An Phuc Cao" w:date="2024-10-23T17:22:00Z" w16du:dateUtc="2024-10-23T10:22:00Z">
              <w:del w:id="8817" w:author="Trung Van Nguyen" w:date="2024-11-26T16:20:00Z" w16du:dateUtc="2024-11-26T09:20:00Z">
                <w:r w:rsidRPr="001418A1" w:rsidDel="00E637B1">
                  <w:rPr>
                    <w:rFonts w:ascii="Arial" w:hAnsi="Arial" w:cs="Arial"/>
                    <w:color w:val="000000"/>
                    <w:sz w:val="20"/>
                  </w:rPr>
                  <w:delText xml:space="preserve"> </w:delText>
                </w:r>
              </w:del>
              <w:r w:rsidRPr="001418A1">
                <w:rPr>
                  <w:rFonts w:ascii="Arial" w:hAnsi="Arial" w:cs="Arial"/>
                  <w:color w:val="000000"/>
                  <w:sz w:val="20"/>
                </w:rPr>
                <w:t xml:space="preserve">       17,348,513,769 </w:t>
              </w:r>
            </w:ins>
            <w:del w:id="8818" w:author="An Phuc Cao" w:date="2024-09-30T16:49:00Z" w16du:dateUtc="2024-09-30T09:49:00Z">
              <w:r w:rsidRPr="001418A1" w:rsidDel="00392873">
                <w:rPr>
                  <w:rFonts w:ascii="Arial" w:hAnsi="Arial" w:cs="Arial"/>
                  <w:sz w:val="20"/>
                </w:rPr>
                <w:delText xml:space="preserve"> 18,010,965,694 </w:delText>
              </w:r>
            </w:del>
          </w:p>
        </w:tc>
      </w:tr>
      <w:tr w:rsidR="00CD6894" w:rsidRPr="00826313" w14:paraId="7CDA14DE" w14:textId="77777777" w:rsidTr="42FE2C0A">
        <w:tc>
          <w:tcPr>
            <w:tcW w:w="2583" w:type="pct"/>
            <w:vAlign w:val="bottom"/>
          </w:tcPr>
          <w:p w14:paraId="7E64DAC5" w14:textId="34261860" w:rsidR="00CD6894" w:rsidRPr="001418A1" w:rsidRDefault="00CD6894" w:rsidP="00CD6894">
            <w:pPr>
              <w:pStyle w:val="Tab-6"/>
              <w:spacing w:line="240" w:lineRule="auto"/>
              <w:ind w:left="-108"/>
              <w:jc w:val="left"/>
              <w:rPr>
                <w:rFonts w:ascii="Arial" w:hAnsi="Arial" w:cs="Arial"/>
              </w:rPr>
            </w:pPr>
            <w:r w:rsidRPr="001418A1">
              <w:rPr>
                <w:rFonts w:ascii="Arial" w:hAnsi="Arial" w:cs="Arial"/>
              </w:rPr>
              <w:t>Trade payable</w:t>
            </w:r>
          </w:p>
        </w:tc>
        <w:tc>
          <w:tcPr>
            <w:tcW w:w="1209" w:type="pct"/>
            <w:vAlign w:val="bottom"/>
          </w:tcPr>
          <w:p w14:paraId="7E29B990" w14:textId="719913A3" w:rsidR="00CD6894" w:rsidRPr="001418A1" w:rsidRDefault="00CD6894" w:rsidP="00CD6894">
            <w:pPr>
              <w:widowControl w:val="0"/>
              <w:ind w:left="57" w:right="-85"/>
              <w:jc w:val="right"/>
              <w:rPr>
                <w:rFonts w:ascii="Arial" w:hAnsi="Arial" w:cs="Arial"/>
                <w:sz w:val="20"/>
              </w:rPr>
            </w:pPr>
            <w:ins w:id="8819" w:author="An Phuc Cao" w:date="2024-10-23T17:22:00Z" w16du:dateUtc="2024-10-23T10:22:00Z">
              <w:del w:id="8820" w:author="Trung Van Nguyen" w:date="2024-11-26T16:20:00Z" w16du:dateUtc="2024-11-26T09:20:00Z">
                <w:r w:rsidRPr="001418A1" w:rsidDel="00E637B1">
                  <w:rPr>
                    <w:rFonts w:ascii="Arial" w:hAnsi="Arial" w:cs="Arial"/>
                    <w:color w:val="000000"/>
                    <w:sz w:val="20"/>
                  </w:rPr>
                  <w:delText xml:space="preserve">  </w:delText>
                </w:r>
              </w:del>
              <w:r w:rsidRPr="001418A1">
                <w:rPr>
                  <w:rFonts w:ascii="Arial" w:hAnsi="Arial" w:cs="Arial"/>
                  <w:color w:val="000000"/>
                  <w:sz w:val="20"/>
                </w:rPr>
                <w:t xml:space="preserve">         9,738,207,333 </w:t>
              </w:r>
            </w:ins>
          </w:p>
        </w:tc>
        <w:tc>
          <w:tcPr>
            <w:tcW w:w="1208" w:type="pct"/>
            <w:vAlign w:val="bottom"/>
          </w:tcPr>
          <w:p w14:paraId="120013E6" w14:textId="271F7380" w:rsidR="00CD6894" w:rsidRPr="001418A1" w:rsidRDefault="00CD6894" w:rsidP="00CD6894">
            <w:pPr>
              <w:widowControl w:val="0"/>
              <w:ind w:left="57" w:right="-85"/>
              <w:jc w:val="right"/>
              <w:rPr>
                <w:rFonts w:ascii="Arial" w:hAnsi="Arial" w:cs="Arial"/>
                <w:sz w:val="20"/>
              </w:rPr>
            </w:pPr>
            <w:ins w:id="8821" w:author="An Phuc Cao" w:date="2024-10-23T17:22:00Z" w16du:dateUtc="2024-10-23T10:22:00Z">
              <w:r w:rsidRPr="001418A1">
                <w:rPr>
                  <w:rFonts w:ascii="Arial" w:hAnsi="Arial" w:cs="Arial"/>
                  <w:color w:val="000000"/>
                  <w:sz w:val="20"/>
                </w:rPr>
                <w:t xml:space="preserve">    11,100,823,805 </w:t>
              </w:r>
            </w:ins>
            <w:del w:id="8822" w:author="An Phuc Cao" w:date="2024-09-30T16:49:00Z" w16du:dateUtc="2024-09-30T09:49:00Z">
              <w:r w:rsidRPr="001418A1" w:rsidDel="00392873">
                <w:rPr>
                  <w:rFonts w:ascii="Arial" w:hAnsi="Arial" w:cs="Arial"/>
                  <w:sz w:val="20"/>
                </w:rPr>
                <w:delText xml:space="preserve"> 12,147,409,523 </w:delText>
              </w:r>
            </w:del>
          </w:p>
        </w:tc>
      </w:tr>
      <w:tr w:rsidR="00CD6894" w:rsidRPr="00826313" w14:paraId="3D326FB0" w14:textId="77777777" w:rsidTr="42FE2C0A">
        <w:tc>
          <w:tcPr>
            <w:tcW w:w="2583" w:type="pct"/>
            <w:vAlign w:val="bottom"/>
          </w:tcPr>
          <w:p w14:paraId="0842DFA2" w14:textId="07A29240" w:rsidR="00CD6894" w:rsidRPr="001418A1" w:rsidRDefault="00CD6894" w:rsidP="00CD6894">
            <w:pPr>
              <w:pStyle w:val="Tab-6"/>
              <w:spacing w:line="240" w:lineRule="auto"/>
              <w:ind w:left="-108"/>
              <w:jc w:val="left"/>
              <w:rPr>
                <w:rFonts w:ascii="Arial" w:hAnsi="Arial" w:cs="Arial"/>
                <w:color w:val="000000"/>
              </w:rPr>
            </w:pPr>
            <w:r w:rsidRPr="001418A1">
              <w:rPr>
                <w:rFonts w:ascii="Arial" w:hAnsi="Arial" w:cs="Arial"/>
                <w:color w:val="000000" w:themeColor="text1"/>
              </w:rPr>
              <w:t>Other liabilities</w:t>
            </w:r>
          </w:p>
        </w:tc>
        <w:tc>
          <w:tcPr>
            <w:tcW w:w="1209" w:type="pct"/>
            <w:vAlign w:val="bottom"/>
          </w:tcPr>
          <w:p w14:paraId="0889FC0F" w14:textId="35005BD3" w:rsidR="00CD6894" w:rsidRPr="001418A1" w:rsidRDefault="00CD6894" w:rsidP="00CD6894">
            <w:pPr>
              <w:widowControl w:val="0"/>
              <w:pBdr>
                <w:bottom w:val="single" w:sz="4" w:space="1" w:color="auto"/>
              </w:pBdr>
              <w:ind w:left="57" w:right="-85"/>
              <w:jc w:val="right"/>
              <w:rPr>
                <w:rFonts w:ascii="Arial" w:hAnsi="Arial" w:cs="Arial"/>
                <w:sz w:val="20"/>
              </w:rPr>
            </w:pPr>
            <w:ins w:id="8823" w:author="An Phuc Cao" w:date="2024-10-23T17:22:00Z" w16du:dateUtc="2024-10-23T10:22:00Z">
              <w:r w:rsidRPr="001418A1">
                <w:rPr>
                  <w:rFonts w:ascii="Arial" w:hAnsi="Arial" w:cs="Arial"/>
                  <w:color w:val="000000"/>
                  <w:sz w:val="20"/>
                </w:rPr>
                <w:t xml:space="preserve">         4,375,977,410 </w:t>
              </w:r>
            </w:ins>
          </w:p>
        </w:tc>
        <w:tc>
          <w:tcPr>
            <w:tcW w:w="1208" w:type="pct"/>
            <w:vAlign w:val="bottom"/>
          </w:tcPr>
          <w:p w14:paraId="582A1444" w14:textId="11848FD4" w:rsidR="00CD6894" w:rsidRPr="001418A1" w:rsidRDefault="00CD6894" w:rsidP="00CD6894">
            <w:pPr>
              <w:widowControl w:val="0"/>
              <w:pBdr>
                <w:bottom w:val="single" w:sz="4" w:space="1" w:color="auto"/>
              </w:pBdr>
              <w:ind w:left="57" w:right="-85"/>
              <w:jc w:val="right"/>
              <w:rPr>
                <w:rFonts w:ascii="Arial" w:hAnsi="Arial" w:cs="Arial"/>
                <w:sz w:val="20"/>
              </w:rPr>
            </w:pPr>
            <w:ins w:id="8824" w:author="An Phuc Cao" w:date="2024-10-23T17:22:00Z" w16du:dateUtc="2024-10-23T10:22:00Z">
              <w:del w:id="8825" w:author="Trung Van Nguyen" w:date="2024-11-26T16:20:00Z" w16du:dateUtc="2024-11-26T09:20:00Z">
                <w:r w:rsidRPr="001418A1" w:rsidDel="00E637B1">
                  <w:rPr>
                    <w:rFonts w:ascii="Arial" w:hAnsi="Arial" w:cs="Arial"/>
                    <w:color w:val="000000"/>
                    <w:sz w:val="20"/>
                  </w:rPr>
                  <w:delText xml:space="preserve"> </w:delText>
                </w:r>
              </w:del>
              <w:r w:rsidRPr="001418A1">
                <w:rPr>
                  <w:rFonts w:ascii="Arial" w:hAnsi="Arial" w:cs="Arial"/>
                  <w:color w:val="000000"/>
                  <w:sz w:val="20"/>
                </w:rPr>
                <w:t xml:space="preserve">         1,912,585,575 </w:t>
              </w:r>
            </w:ins>
            <w:del w:id="8826" w:author="An Phuc Cao" w:date="2024-09-30T16:49:00Z" w16du:dateUtc="2024-09-30T09:49:00Z">
              <w:r w:rsidRPr="001418A1" w:rsidDel="00392873">
                <w:rPr>
                  <w:rFonts w:ascii="Arial" w:hAnsi="Arial" w:cs="Arial"/>
                  <w:sz w:val="20"/>
                </w:rPr>
                <w:delText xml:space="preserve">2,128,223,950 </w:delText>
              </w:r>
            </w:del>
          </w:p>
        </w:tc>
      </w:tr>
      <w:tr w:rsidR="00CD6894" w:rsidRPr="00826313" w14:paraId="105DFC06" w14:textId="77777777" w:rsidTr="42FE2C0A">
        <w:tc>
          <w:tcPr>
            <w:tcW w:w="2583" w:type="pct"/>
            <w:vAlign w:val="bottom"/>
          </w:tcPr>
          <w:p w14:paraId="2EC7BDD2" w14:textId="77777777" w:rsidR="00CD6894" w:rsidRPr="001418A1" w:rsidRDefault="00CD6894" w:rsidP="00CD6894">
            <w:pPr>
              <w:spacing w:before="120"/>
              <w:ind w:left="-108"/>
              <w:jc w:val="right"/>
              <w:rPr>
                <w:rFonts w:ascii="Arial" w:hAnsi="Arial" w:cs="Arial"/>
                <w:b/>
                <w:bCs/>
                <w:sz w:val="20"/>
              </w:rPr>
            </w:pPr>
          </w:p>
        </w:tc>
        <w:tc>
          <w:tcPr>
            <w:tcW w:w="1209" w:type="pct"/>
            <w:vAlign w:val="bottom"/>
          </w:tcPr>
          <w:p w14:paraId="3FC9FBA7" w14:textId="21479026" w:rsidR="00CD6894" w:rsidRPr="001418A1" w:rsidRDefault="00CD6894" w:rsidP="00CD6894">
            <w:pPr>
              <w:widowControl w:val="0"/>
              <w:pBdr>
                <w:bottom w:val="double" w:sz="4" w:space="1" w:color="auto"/>
              </w:pBdr>
              <w:spacing w:before="120"/>
              <w:ind w:left="57" w:right="-85"/>
              <w:jc w:val="right"/>
              <w:rPr>
                <w:rFonts w:ascii="Arial" w:hAnsi="Arial" w:cs="Arial"/>
                <w:b/>
                <w:sz w:val="20"/>
              </w:rPr>
            </w:pPr>
            <w:ins w:id="8827" w:author="An Phuc Cao" w:date="2024-10-23T17:22:00Z" w16du:dateUtc="2024-10-23T10:22:00Z">
              <w:r w:rsidRPr="001418A1">
                <w:rPr>
                  <w:rFonts w:ascii="Arial" w:hAnsi="Arial" w:cs="Arial"/>
                  <w:b/>
                  <w:bCs/>
                  <w:color w:val="000000"/>
                  <w:sz w:val="20"/>
                </w:rPr>
                <w:t xml:space="preserve">         44,273,147,291 </w:t>
              </w:r>
            </w:ins>
          </w:p>
        </w:tc>
        <w:tc>
          <w:tcPr>
            <w:tcW w:w="1208" w:type="pct"/>
            <w:vAlign w:val="bottom"/>
          </w:tcPr>
          <w:p w14:paraId="17E60CD6" w14:textId="2A71C894" w:rsidR="00CD6894" w:rsidRPr="001418A1" w:rsidRDefault="00CD6894" w:rsidP="00CD6894">
            <w:pPr>
              <w:widowControl w:val="0"/>
              <w:pBdr>
                <w:bottom w:val="double" w:sz="4" w:space="1" w:color="auto"/>
              </w:pBdr>
              <w:spacing w:before="120"/>
              <w:ind w:left="57" w:right="-85"/>
              <w:jc w:val="right"/>
              <w:rPr>
                <w:rFonts w:ascii="Arial" w:hAnsi="Arial" w:cs="Arial"/>
                <w:b/>
                <w:sz w:val="20"/>
              </w:rPr>
            </w:pPr>
            <w:ins w:id="8828" w:author="An Phuc Cao" w:date="2024-10-23T17:22:00Z" w16du:dateUtc="2024-10-23T10:22:00Z">
              <w:r w:rsidRPr="001418A1">
                <w:rPr>
                  <w:rFonts w:ascii="Arial" w:hAnsi="Arial" w:cs="Arial"/>
                  <w:b/>
                  <w:bCs/>
                  <w:color w:val="000000"/>
                  <w:sz w:val="20"/>
                </w:rPr>
                <w:t xml:space="preserve">     38,998,371,679 </w:t>
              </w:r>
            </w:ins>
            <w:del w:id="8829" w:author="An Phuc Cao" w:date="2024-09-30T16:49:00Z" w16du:dateUtc="2024-09-30T09:49:00Z">
              <w:r w:rsidRPr="001418A1" w:rsidDel="00392873">
                <w:rPr>
                  <w:rFonts w:ascii="Arial" w:hAnsi="Arial" w:cs="Arial"/>
                  <w:b/>
                  <w:sz w:val="20"/>
                </w:rPr>
                <w:delText xml:space="preserve">40,778,105,991 </w:delText>
              </w:r>
            </w:del>
          </w:p>
        </w:tc>
      </w:tr>
    </w:tbl>
    <w:p w14:paraId="20D40611" w14:textId="58520A94" w:rsidR="00273498" w:rsidRPr="00826313" w:rsidDel="00B00AF2" w:rsidRDefault="00391895">
      <w:pPr>
        <w:pStyle w:val="BodyTextIndent"/>
        <w:tabs>
          <w:tab w:val="clear" w:pos="6300"/>
          <w:tab w:val="clear" w:pos="7380"/>
          <w:tab w:val="clear" w:pos="7740"/>
          <w:tab w:val="clear" w:pos="8820"/>
        </w:tabs>
        <w:ind w:left="0" w:firstLine="0"/>
        <w:rPr>
          <w:del w:id="8830" w:author="An Phuc Cao" w:date="2024-09-30T16:49:00Z" w16du:dateUtc="2024-09-30T09:49:00Z"/>
          <w:rFonts w:ascii="Arial" w:hAnsi="Arial" w:cs="Arial"/>
          <w:sz w:val="20"/>
        </w:rPr>
      </w:pPr>
      <w:r w:rsidRPr="00826313">
        <w:rPr>
          <w:rFonts w:ascii="Arial" w:hAnsi="Arial" w:cs="Arial"/>
          <w:b/>
          <w:bCs/>
          <w:color w:val="000000"/>
          <w:sz w:val="20"/>
        </w:rPr>
        <w:tab/>
      </w:r>
      <w:del w:id="8831" w:author="An Phuc Cao" w:date="2024-09-30T16:49:00Z" w16du:dateUtc="2024-09-30T09:49:00Z">
        <w:r w:rsidR="00950B61" w:rsidRPr="00826313" w:rsidDel="00B00AF2">
          <w:rPr>
            <w:rFonts w:ascii="Arial" w:hAnsi="Arial" w:cs="Arial"/>
            <w:b/>
            <w:sz w:val="20"/>
          </w:rPr>
          <w:tab/>
        </w:r>
      </w:del>
    </w:p>
    <w:p w14:paraId="452100DB" w14:textId="2CAF044A" w:rsidR="00A30D96" w:rsidRPr="00826313" w:rsidDel="00B00AF2" w:rsidRDefault="00EC66B5">
      <w:pPr>
        <w:jc w:val="both"/>
        <w:rPr>
          <w:del w:id="8832" w:author="An Phuc Cao" w:date="2024-09-30T16:49:00Z" w16du:dateUtc="2024-09-30T09:49:00Z"/>
          <w:rFonts w:ascii="Arial" w:hAnsi="Arial" w:cs="Arial"/>
          <w:bCs/>
          <w:sz w:val="20"/>
        </w:rPr>
        <w:pPrChange w:id="8833" w:author="An Phuc Cao" w:date="2024-09-30T16:49:00Z" w16du:dateUtc="2024-09-30T09:49:00Z">
          <w:pPr>
            <w:ind w:left="1038" w:hanging="318"/>
            <w:jc w:val="both"/>
          </w:pPr>
        </w:pPrChange>
      </w:pPr>
      <w:del w:id="8834" w:author="An Phuc Cao" w:date="2024-09-30T16:49:00Z" w16du:dateUtc="2024-09-30T09:49:00Z">
        <w:r w:rsidRPr="00A20D0A" w:rsidDel="00B00AF2">
          <w:rPr>
            <w:rFonts w:ascii="Arial" w:hAnsi="Arial" w:cs="Arial"/>
            <w:bCs/>
            <w:sz w:val="20"/>
            <w:highlight w:val="yellow"/>
          </w:rPr>
          <w:delText xml:space="preserve">(*) </w:delText>
        </w:r>
        <w:r w:rsidR="00FB085F" w:rsidRPr="00A20D0A" w:rsidDel="00B00AF2">
          <w:rPr>
            <w:rFonts w:ascii="Arial" w:hAnsi="Arial" w:cs="Arial"/>
            <w:color w:val="000000" w:themeColor="text1"/>
            <w:sz w:val="20"/>
            <w:highlight w:val="yellow"/>
          </w:rPr>
          <w:delText xml:space="preserve">As at </w:delText>
        </w:r>
        <w:r w:rsidR="00E84EFC" w:rsidRPr="00A20D0A" w:rsidDel="00B00AF2">
          <w:rPr>
            <w:rFonts w:ascii="Arial" w:hAnsi="Arial" w:cs="Arial"/>
            <w:color w:val="000000" w:themeColor="text1"/>
            <w:sz w:val="20"/>
            <w:highlight w:val="yellow"/>
          </w:rPr>
          <w:delText>30 June 2022</w:delText>
        </w:r>
        <w:r w:rsidR="00FB085F" w:rsidRPr="00A20D0A" w:rsidDel="00B00AF2">
          <w:rPr>
            <w:rFonts w:ascii="Arial" w:hAnsi="Arial" w:cs="Arial"/>
            <w:color w:val="000000" w:themeColor="text1"/>
            <w:sz w:val="20"/>
            <w:highlight w:val="yellow"/>
          </w:rPr>
          <w:delText>, payable</w:delText>
        </w:r>
        <w:r w:rsidR="00796783" w:rsidRPr="00A20D0A" w:rsidDel="00B00AF2">
          <w:rPr>
            <w:rFonts w:ascii="Arial" w:hAnsi="Arial" w:cs="Arial"/>
            <w:color w:val="000000" w:themeColor="text1"/>
            <w:sz w:val="20"/>
            <w:highlight w:val="yellow"/>
          </w:rPr>
          <w:delText xml:space="preserve"> to user</w:delText>
        </w:r>
        <w:r w:rsidR="00FB085F" w:rsidRPr="00A20D0A" w:rsidDel="00B00AF2">
          <w:rPr>
            <w:rFonts w:ascii="Arial" w:hAnsi="Arial" w:cs="Arial"/>
            <w:color w:val="000000" w:themeColor="text1"/>
            <w:sz w:val="20"/>
            <w:highlight w:val="yellow"/>
          </w:rPr>
          <w:delText xml:space="preserve"> include </w:delText>
        </w:r>
        <w:r w:rsidR="00341343" w:rsidRPr="00A20D0A" w:rsidDel="00B00AF2">
          <w:rPr>
            <w:rFonts w:ascii="Arial" w:hAnsi="Arial" w:cs="Arial"/>
            <w:color w:val="000000" w:themeColor="text1"/>
            <w:sz w:val="20"/>
            <w:highlight w:val="yellow"/>
          </w:rPr>
          <w:delText>the</w:delText>
        </w:r>
        <w:r w:rsidR="00160964" w:rsidRPr="00A20D0A" w:rsidDel="00B00AF2">
          <w:rPr>
            <w:rFonts w:ascii="Arial" w:hAnsi="Arial" w:cs="Arial"/>
            <w:color w:val="000000" w:themeColor="text1"/>
            <w:sz w:val="20"/>
            <w:highlight w:val="yellow"/>
          </w:rPr>
          <w:delText xml:space="preserve"> amount</w:delText>
        </w:r>
        <w:r w:rsidR="00AA584D" w:rsidRPr="00A20D0A" w:rsidDel="00B00AF2">
          <w:rPr>
            <w:rFonts w:ascii="Arial" w:hAnsi="Arial" w:cs="Arial"/>
            <w:color w:val="000000" w:themeColor="text1"/>
            <w:sz w:val="20"/>
            <w:highlight w:val="yellow"/>
          </w:rPr>
          <w:delText xml:space="preserve"> </w:delText>
        </w:r>
        <w:r w:rsidR="00AC5BF0" w:rsidRPr="00A20D0A" w:rsidDel="00B00AF2">
          <w:rPr>
            <w:rFonts w:ascii="Arial" w:hAnsi="Arial" w:cs="Arial"/>
            <w:color w:val="000000" w:themeColor="text1"/>
            <w:sz w:val="20"/>
            <w:highlight w:val="yellow"/>
          </w:rPr>
          <w:delText xml:space="preserve">deposited </w:delText>
        </w:r>
        <w:r w:rsidR="00E45321" w:rsidRPr="00A20D0A" w:rsidDel="00B00AF2">
          <w:rPr>
            <w:rFonts w:ascii="Arial" w:hAnsi="Arial" w:cs="Arial"/>
            <w:color w:val="000000" w:themeColor="text1"/>
            <w:sz w:val="20"/>
            <w:highlight w:val="yellow"/>
          </w:rPr>
          <w:delText>for buy</w:delText>
        </w:r>
        <w:r w:rsidR="00696D01" w:rsidRPr="00A20D0A" w:rsidDel="00B00AF2">
          <w:rPr>
            <w:rFonts w:ascii="Arial" w:hAnsi="Arial" w:cs="Arial"/>
            <w:color w:val="000000" w:themeColor="text1"/>
            <w:sz w:val="20"/>
            <w:highlight w:val="yellow"/>
          </w:rPr>
          <w:delText xml:space="preserve">ing </w:delText>
        </w:r>
        <w:r w:rsidR="00E837E9" w:rsidRPr="00A20D0A" w:rsidDel="00B00AF2">
          <w:rPr>
            <w:rFonts w:ascii="Arial" w:hAnsi="Arial" w:cs="Arial"/>
            <w:color w:val="000000" w:themeColor="text1"/>
            <w:sz w:val="20"/>
            <w:highlight w:val="yellow"/>
          </w:rPr>
          <w:delText>certificates of fund with total amount of VND</w:delText>
        </w:r>
        <w:r w:rsidR="00AA72CE" w:rsidRPr="00A20D0A" w:rsidDel="00B00AF2">
          <w:rPr>
            <w:rFonts w:ascii="Arial" w:hAnsi="Arial" w:cs="Arial"/>
            <w:color w:val="000000" w:themeColor="text1"/>
            <w:sz w:val="20"/>
            <w:highlight w:val="yellow"/>
          </w:rPr>
          <w:delText>7</w:delText>
        </w:r>
        <w:r w:rsidR="00842FBB" w:rsidRPr="00A20D0A" w:rsidDel="00B00AF2">
          <w:rPr>
            <w:rFonts w:ascii="Arial" w:hAnsi="Arial" w:cs="Arial"/>
            <w:color w:val="000000" w:themeColor="text1"/>
            <w:sz w:val="20"/>
            <w:highlight w:val="yellow"/>
          </w:rPr>
          <w:delText>,</w:delText>
        </w:r>
        <w:r w:rsidR="00AA72CE" w:rsidRPr="00A20D0A" w:rsidDel="00B00AF2">
          <w:rPr>
            <w:rFonts w:ascii="Arial" w:hAnsi="Arial" w:cs="Arial"/>
            <w:color w:val="000000" w:themeColor="text1"/>
            <w:sz w:val="20"/>
            <w:highlight w:val="yellow"/>
          </w:rPr>
          <w:delText>513</w:delText>
        </w:r>
        <w:r w:rsidR="00842FBB" w:rsidRPr="00A20D0A" w:rsidDel="00B00AF2">
          <w:rPr>
            <w:rFonts w:ascii="Arial" w:hAnsi="Arial" w:cs="Arial"/>
            <w:color w:val="000000" w:themeColor="text1"/>
            <w:sz w:val="20"/>
            <w:highlight w:val="yellow"/>
          </w:rPr>
          <w:delText>,</w:delText>
        </w:r>
        <w:r w:rsidR="00AA72CE" w:rsidRPr="00A20D0A" w:rsidDel="00B00AF2">
          <w:rPr>
            <w:rFonts w:ascii="Arial" w:hAnsi="Arial" w:cs="Arial"/>
            <w:color w:val="000000" w:themeColor="text1"/>
            <w:sz w:val="20"/>
            <w:highlight w:val="yellow"/>
          </w:rPr>
          <w:delText>636</w:delText>
        </w:r>
        <w:r w:rsidR="00842FBB" w:rsidRPr="00A20D0A" w:rsidDel="00B00AF2">
          <w:rPr>
            <w:rFonts w:ascii="Arial" w:hAnsi="Arial" w:cs="Arial"/>
            <w:color w:val="000000" w:themeColor="text1"/>
            <w:sz w:val="20"/>
            <w:highlight w:val="yellow"/>
          </w:rPr>
          <w:delText>,9</w:delText>
        </w:r>
        <w:r w:rsidR="00AA72CE" w:rsidRPr="00A20D0A" w:rsidDel="00B00AF2">
          <w:rPr>
            <w:rFonts w:ascii="Arial" w:hAnsi="Arial" w:cs="Arial"/>
            <w:color w:val="000000" w:themeColor="text1"/>
            <w:sz w:val="20"/>
            <w:highlight w:val="yellow"/>
          </w:rPr>
          <w:delText>10</w:delText>
        </w:r>
        <w:r w:rsidR="00DE3F5D" w:rsidRPr="00A20D0A" w:rsidDel="00B00AF2">
          <w:rPr>
            <w:rFonts w:ascii="Arial" w:hAnsi="Arial" w:cs="Arial"/>
            <w:color w:val="000000" w:themeColor="text1"/>
            <w:sz w:val="20"/>
            <w:highlight w:val="yellow"/>
          </w:rPr>
          <w:delText>.</w:delText>
        </w:r>
      </w:del>
    </w:p>
    <w:p w14:paraId="314D833A" w14:textId="77777777" w:rsidR="00CA297E" w:rsidRPr="00826313" w:rsidRDefault="00CA297E">
      <w:pPr>
        <w:pStyle w:val="BodyTextIndent"/>
        <w:tabs>
          <w:tab w:val="clear" w:pos="6300"/>
          <w:tab w:val="clear" w:pos="7380"/>
          <w:tab w:val="clear" w:pos="7740"/>
          <w:tab w:val="clear" w:pos="8820"/>
        </w:tabs>
        <w:ind w:left="0" w:firstLine="0"/>
        <w:pPrChange w:id="8835" w:author="An Phuc Cao" w:date="2024-09-30T16:49:00Z" w16du:dateUtc="2024-09-30T09:49:00Z">
          <w:pPr>
            <w:ind w:left="709" w:hanging="709"/>
            <w:jc w:val="both"/>
          </w:pPr>
        </w:pPrChange>
      </w:pPr>
    </w:p>
    <w:p w14:paraId="4F850B2A" w14:textId="6D6B1CF3" w:rsidR="00CA297E" w:rsidRPr="00826313" w:rsidDel="000F7258" w:rsidRDefault="00CA297E">
      <w:pPr>
        <w:pStyle w:val="Heading1"/>
        <w:spacing w:after="0"/>
        <w:rPr>
          <w:del w:id="8836" w:author="An Phuc Cao" w:date="2024-09-30T16:50:00Z" w16du:dateUtc="2024-09-30T09:50:00Z"/>
          <w:rFonts w:ascii="Arial" w:hAnsi="Arial" w:cs="Arial"/>
          <w:b/>
          <w:sz w:val="20"/>
        </w:rPr>
        <w:pPrChange w:id="8837" w:author="An Phuc Cao" w:date="2024-10-25T17:24:00Z" w16du:dateUtc="2024-10-25T10:24:00Z">
          <w:pPr>
            <w:ind w:left="709" w:hanging="709"/>
            <w:jc w:val="both"/>
          </w:pPr>
        </w:pPrChange>
      </w:pPr>
    </w:p>
    <w:p w14:paraId="46C99C75" w14:textId="47BB5A2F" w:rsidR="00A30D96" w:rsidRPr="00826313" w:rsidRDefault="00C700A2">
      <w:pPr>
        <w:pStyle w:val="Heading1"/>
        <w:spacing w:after="0"/>
        <w:rPr>
          <w:rFonts w:ascii="Arial" w:hAnsi="Arial" w:cs="Arial"/>
          <w:b/>
          <w:sz w:val="20"/>
          <w:lang w:val="vi-VN"/>
        </w:rPr>
        <w:pPrChange w:id="8838" w:author="An Phuc Cao" w:date="2024-10-25T17:24:00Z" w16du:dateUtc="2024-10-25T10:24:00Z">
          <w:pPr>
            <w:ind w:left="709" w:hanging="709"/>
            <w:jc w:val="both"/>
          </w:pPr>
        </w:pPrChange>
      </w:pPr>
      <w:r w:rsidRPr="00826313">
        <w:rPr>
          <w:rFonts w:ascii="Arial" w:hAnsi="Arial" w:cs="Arial"/>
          <w:b/>
          <w:sz w:val="20"/>
        </w:rPr>
        <w:t>2</w:t>
      </w:r>
      <w:del w:id="8839" w:author="An Phuc Cao" w:date="2024-09-30T16:09:00Z" w16du:dateUtc="2024-09-30T09:09:00Z">
        <w:r w:rsidR="004511D4" w:rsidRPr="00826313" w:rsidDel="00D07AC5">
          <w:rPr>
            <w:rFonts w:ascii="Arial" w:hAnsi="Arial" w:cs="Arial"/>
            <w:b/>
            <w:sz w:val="20"/>
          </w:rPr>
          <w:delText>6</w:delText>
        </w:r>
      </w:del>
      <w:ins w:id="8840" w:author="An Phuc Cao" w:date="2024-10-24T15:13:00Z" w16du:dateUtc="2024-10-24T08:13:00Z">
        <w:r w:rsidR="002C218A">
          <w:rPr>
            <w:rFonts w:ascii="Arial" w:hAnsi="Arial" w:cs="Arial"/>
            <w:b/>
            <w:sz w:val="20"/>
          </w:rPr>
          <w:t>8</w:t>
        </w:r>
      </w:ins>
      <w:r w:rsidR="00A30D96" w:rsidRPr="00826313">
        <w:rPr>
          <w:rFonts w:ascii="Arial" w:hAnsi="Arial" w:cs="Arial"/>
          <w:b/>
          <w:sz w:val="20"/>
        </w:rPr>
        <w:t>.</w:t>
      </w:r>
      <w:r w:rsidR="00A30D96" w:rsidRPr="00826313">
        <w:rPr>
          <w:rFonts w:ascii="Arial" w:hAnsi="Arial" w:cs="Arial"/>
          <w:b/>
          <w:i/>
          <w:sz w:val="20"/>
        </w:rPr>
        <w:t xml:space="preserve"> </w:t>
      </w:r>
      <w:r w:rsidR="00A30D96" w:rsidRPr="00826313">
        <w:rPr>
          <w:rFonts w:ascii="Arial" w:hAnsi="Arial" w:cs="Arial"/>
          <w:b/>
          <w:i/>
          <w:sz w:val="20"/>
        </w:rPr>
        <w:tab/>
      </w:r>
      <w:r w:rsidR="00A30D96" w:rsidRPr="00826313">
        <w:rPr>
          <w:rFonts w:ascii="Arial" w:hAnsi="Arial" w:cs="Arial"/>
          <w:b/>
          <w:sz w:val="20"/>
        </w:rPr>
        <w:t>TAX AND STATUTORY OBLIGATION</w:t>
      </w:r>
      <w:r w:rsidR="00AB133C" w:rsidRPr="00826313">
        <w:rPr>
          <w:rFonts w:ascii="Arial" w:hAnsi="Arial" w:cs="Arial"/>
          <w:b/>
          <w:sz w:val="20"/>
        </w:rPr>
        <w:t>S</w:t>
      </w:r>
    </w:p>
    <w:p w14:paraId="65097198" w14:textId="54946173" w:rsidR="00CA7ACA" w:rsidRPr="00826313" w:rsidRDefault="00A30D96" w:rsidP="00406BFB">
      <w:pPr>
        <w:ind w:left="709" w:hanging="709"/>
        <w:jc w:val="both"/>
        <w:rPr>
          <w:rFonts w:ascii="Arial" w:hAnsi="Arial" w:cs="Arial"/>
          <w:b/>
          <w:sz w:val="20"/>
        </w:rPr>
      </w:pPr>
      <w:r w:rsidRPr="00826313">
        <w:rPr>
          <w:rFonts w:ascii="Arial" w:hAnsi="Arial" w:cs="Arial"/>
          <w:b/>
          <w:sz w:val="20"/>
          <w:lang w:val="vi-VN"/>
        </w:rPr>
        <w:tab/>
      </w:r>
      <w:r w:rsidRPr="00826313">
        <w:rPr>
          <w:rFonts w:ascii="Arial" w:hAnsi="Arial" w:cs="Arial"/>
          <w:b/>
          <w:sz w:val="20"/>
          <w:lang w:val="vi-VN"/>
        </w:rPr>
        <w:tab/>
      </w:r>
      <w:r w:rsidR="00CA7ACA" w:rsidRPr="00826313">
        <w:rPr>
          <w:rFonts w:ascii="Arial" w:hAnsi="Arial" w:cs="Arial"/>
          <w:b/>
          <w:sz w:val="20"/>
        </w:rPr>
        <w:tab/>
      </w:r>
    </w:p>
    <w:tbl>
      <w:tblPr>
        <w:tblW w:w="8205" w:type="dxa"/>
        <w:tblInd w:w="729" w:type="dxa"/>
        <w:tblLayout w:type="fixed"/>
        <w:tblLook w:val="0000" w:firstRow="0" w:lastRow="0" w:firstColumn="0" w:lastColumn="0" w:noHBand="0" w:noVBand="0"/>
      </w:tblPr>
      <w:tblGrid>
        <w:gridCol w:w="1971"/>
        <w:gridCol w:w="1440"/>
        <w:gridCol w:w="1620"/>
        <w:gridCol w:w="1662"/>
        <w:gridCol w:w="1512"/>
        <w:tblGridChange w:id="8841">
          <w:tblGrid>
            <w:gridCol w:w="1971"/>
            <w:gridCol w:w="1440"/>
            <w:gridCol w:w="1620"/>
            <w:gridCol w:w="1662"/>
            <w:gridCol w:w="1512"/>
          </w:tblGrid>
        </w:tblGridChange>
      </w:tblGrid>
      <w:tr w:rsidR="00F40703" w:rsidRPr="00CA7ACA" w14:paraId="381FB995" w14:textId="77777777">
        <w:trPr>
          <w:ins w:id="8842" w:author="An Phuc Cao" w:date="2024-09-30T16:51:00Z"/>
        </w:trPr>
        <w:tc>
          <w:tcPr>
            <w:tcW w:w="1971" w:type="dxa"/>
            <w:vAlign w:val="bottom"/>
          </w:tcPr>
          <w:p w14:paraId="3A97161A" w14:textId="77777777" w:rsidR="00F40703" w:rsidRPr="00302E6E" w:rsidRDefault="00F40703">
            <w:pPr>
              <w:spacing w:before="60"/>
              <w:ind w:left="-108"/>
              <w:rPr>
                <w:ins w:id="8843" w:author="An Phuc Cao" w:date="2024-09-30T16:51:00Z" w16du:dateUtc="2024-09-30T09:51:00Z"/>
                <w:rFonts w:ascii="Arial" w:hAnsi="Arial" w:cs="Arial"/>
                <w:i/>
                <w:sz w:val="18"/>
                <w:szCs w:val="18"/>
                <w:rPrChange w:id="8844" w:author="An Phuc Cao" w:date="2024-10-25T17:23:00Z" w16du:dateUtc="2024-10-25T10:23:00Z">
                  <w:rPr>
                    <w:ins w:id="8845" w:author="An Phuc Cao" w:date="2024-09-30T16:51:00Z" w16du:dateUtc="2024-09-30T09:51:00Z"/>
                    <w:rFonts w:ascii="Arial" w:hAnsi="Arial" w:cs="Arial"/>
                    <w:i/>
                    <w:sz w:val="20"/>
                  </w:rPr>
                </w:rPrChange>
              </w:rPr>
            </w:pPr>
          </w:p>
        </w:tc>
        <w:tc>
          <w:tcPr>
            <w:tcW w:w="1440" w:type="dxa"/>
            <w:vAlign w:val="bottom"/>
          </w:tcPr>
          <w:p w14:paraId="5137A41C" w14:textId="77777777" w:rsidR="00F40703" w:rsidRPr="00302E6E" w:rsidRDefault="00F40703">
            <w:pPr>
              <w:pBdr>
                <w:bottom w:val="single" w:sz="4" w:space="1" w:color="auto"/>
              </w:pBdr>
              <w:spacing w:before="60"/>
              <w:ind w:right="-85"/>
              <w:jc w:val="right"/>
              <w:rPr>
                <w:ins w:id="8846" w:author="An Phuc Cao" w:date="2024-09-30T16:51:00Z" w16du:dateUtc="2024-09-30T09:51:00Z"/>
                <w:rFonts w:ascii="Arial" w:hAnsi="Arial" w:cs="Arial"/>
                <w:i/>
                <w:sz w:val="18"/>
                <w:szCs w:val="18"/>
                <w:rPrChange w:id="8847" w:author="An Phuc Cao" w:date="2024-10-25T17:23:00Z" w16du:dateUtc="2024-10-25T10:23:00Z">
                  <w:rPr>
                    <w:ins w:id="8848" w:author="An Phuc Cao" w:date="2024-09-30T16:51:00Z" w16du:dateUtc="2024-09-30T09:51:00Z"/>
                    <w:rFonts w:ascii="Arial" w:hAnsi="Arial" w:cs="Arial"/>
                    <w:i/>
                    <w:sz w:val="20"/>
                  </w:rPr>
                </w:rPrChange>
              </w:rPr>
            </w:pPr>
            <w:ins w:id="8849" w:author="An Phuc Cao" w:date="2024-09-30T16:51:00Z" w16du:dateUtc="2024-09-30T09:51:00Z">
              <w:r w:rsidRPr="00302E6E">
                <w:rPr>
                  <w:rFonts w:ascii="Arial" w:hAnsi="Arial" w:cs="Arial"/>
                  <w:i/>
                  <w:sz w:val="18"/>
                  <w:szCs w:val="18"/>
                  <w:rPrChange w:id="8850" w:author="An Phuc Cao" w:date="2024-10-25T17:23:00Z" w16du:dateUtc="2024-10-25T10:23:00Z">
                    <w:rPr>
                      <w:rFonts w:ascii="Arial" w:hAnsi="Arial" w:cs="Arial"/>
                      <w:i/>
                      <w:sz w:val="20"/>
                    </w:rPr>
                  </w:rPrChange>
                </w:rPr>
                <w:t>Beginning balance</w:t>
              </w:r>
            </w:ins>
          </w:p>
          <w:p w14:paraId="5E9F96A5" w14:textId="77777777" w:rsidR="00F40703" w:rsidRPr="00302E6E" w:rsidRDefault="00F40703">
            <w:pPr>
              <w:pBdr>
                <w:bottom w:val="single" w:sz="4" w:space="1" w:color="auto"/>
              </w:pBdr>
              <w:ind w:right="-85"/>
              <w:jc w:val="right"/>
              <w:rPr>
                <w:ins w:id="8851" w:author="An Phuc Cao" w:date="2024-09-30T16:51:00Z" w16du:dateUtc="2024-09-30T09:51:00Z"/>
                <w:rFonts w:ascii="Arial" w:hAnsi="Arial" w:cs="Arial"/>
                <w:i/>
                <w:sz w:val="18"/>
                <w:szCs w:val="18"/>
                <w:rPrChange w:id="8852" w:author="An Phuc Cao" w:date="2024-10-25T17:23:00Z" w16du:dateUtc="2024-10-25T10:23:00Z">
                  <w:rPr>
                    <w:ins w:id="8853" w:author="An Phuc Cao" w:date="2024-09-30T16:51:00Z" w16du:dateUtc="2024-09-30T09:51:00Z"/>
                    <w:rFonts w:ascii="Arial" w:hAnsi="Arial" w:cs="Arial"/>
                    <w:i/>
                    <w:sz w:val="20"/>
                  </w:rPr>
                </w:rPrChange>
              </w:rPr>
            </w:pPr>
            <w:ins w:id="8854" w:author="An Phuc Cao" w:date="2024-09-30T16:51:00Z" w16du:dateUtc="2024-09-30T09:51:00Z">
              <w:r w:rsidRPr="00302E6E">
                <w:rPr>
                  <w:rFonts w:ascii="Arial" w:hAnsi="Arial" w:cs="Arial"/>
                  <w:i/>
                  <w:sz w:val="18"/>
                  <w:szCs w:val="18"/>
                  <w:rPrChange w:id="8855" w:author="An Phuc Cao" w:date="2024-10-25T17:23:00Z" w16du:dateUtc="2024-10-25T10:23:00Z">
                    <w:rPr>
                      <w:rFonts w:ascii="Arial" w:hAnsi="Arial" w:cs="Arial"/>
                      <w:i/>
                      <w:sz w:val="20"/>
                    </w:rPr>
                  </w:rPrChange>
                </w:rPr>
                <w:t>VND</w:t>
              </w:r>
            </w:ins>
          </w:p>
        </w:tc>
        <w:tc>
          <w:tcPr>
            <w:tcW w:w="1620" w:type="dxa"/>
            <w:vAlign w:val="bottom"/>
          </w:tcPr>
          <w:p w14:paraId="2B6314EE" w14:textId="77777777" w:rsidR="00F40703" w:rsidRPr="00302E6E" w:rsidRDefault="00F40703">
            <w:pPr>
              <w:pBdr>
                <w:bottom w:val="single" w:sz="4" w:space="1" w:color="auto"/>
              </w:pBdr>
              <w:spacing w:before="60"/>
              <w:ind w:right="-85"/>
              <w:jc w:val="right"/>
              <w:rPr>
                <w:ins w:id="8856" w:author="An Phuc Cao" w:date="2024-09-30T16:51:00Z" w16du:dateUtc="2024-09-30T09:51:00Z"/>
                <w:rFonts w:ascii="Arial" w:hAnsi="Arial" w:cs="Arial"/>
                <w:i/>
                <w:sz w:val="18"/>
                <w:szCs w:val="18"/>
                <w:rPrChange w:id="8857" w:author="An Phuc Cao" w:date="2024-10-25T17:23:00Z" w16du:dateUtc="2024-10-25T10:23:00Z">
                  <w:rPr>
                    <w:ins w:id="8858" w:author="An Phuc Cao" w:date="2024-09-30T16:51:00Z" w16du:dateUtc="2024-09-30T09:51:00Z"/>
                    <w:rFonts w:ascii="Arial" w:hAnsi="Arial" w:cs="Arial"/>
                    <w:i/>
                    <w:sz w:val="20"/>
                  </w:rPr>
                </w:rPrChange>
              </w:rPr>
            </w:pPr>
            <w:ins w:id="8859" w:author="An Phuc Cao" w:date="2024-09-30T16:51:00Z" w16du:dateUtc="2024-09-30T09:51:00Z">
              <w:r w:rsidRPr="00302E6E">
                <w:rPr>
                  <w:rFonts w:ascii="Arial" w:hAnsi="Arial" w:cs="Arial"/>
                  <w:i/>
                  <w:sz w:val="18"/>
                  <w:szCs w:val="18"/>
                  <w:rPrChange w:id="8860" w:author="An Phuc Cao" w:date="2024-10-25T17:23:00Z" w16du:dateUtc="2024-10-25T10:23:00Z">
                    <w:rPr>
                      <w:rFonts w:ascii="Arial" w:hAnsi="Arial" w:cs="Arial"/>
                      <w:i/>
                      <w:sz w:val="20"/>
                    </w:rPr>
                  </w:rPrChange>
                </w:rPr>
                <w:t>Payables during the year</w:t>
              </w:r>
            </w:ins>
          </w:p>
          <w:p w14:paraId="1326B1E6" w14:textId="77777777" w:rsidR="00F40703" w:rsidRPr="00302E6E" w:rsidRDefault="00F40703">
            <w:pPr>
              <w:pBdr>
                <w:bottom w:val="single" w:sz="4" w:space="1" w:color="auto"/>
              </w:pBdr>
              <w:ind w:right="-85"/>
              <w:jc w:val="right"/>
              <w:rPr>
                <w:ins w:id="8861" w:author="An Phuc Cao" w:date="2024-09-30T16:51:00Z" w16du:dateUtc="2024-09-30T09:51:00Z"/>
                <w:rFonts w:ascii="Arial" w:hAnsi="Arial" w:cs="Arial"/>
                <w:i/>
                <w:sz w:val="18"/>
                <w:szCs w:val="18"/>
                <w:rPrChange w:id="8862" w:author="An Phuc Cao" w:date="2024-10-25T17:23:00Z" w16du:dateUtc="2024-10-25T10:23:00Z">
                  <w:rPr>
                    <w:ins w:id="8863" w:author="An Phuc Cao" w:date="2024-09-30T16:51:00Z" w16du:dateUtc="2024-09-30T09:51:00Z"/>
                    <w:rFonts w:ascii="Arial" w:hAnsi="Arial" w:cs="Arial"/>
                    <w:i/>
                    <w:sz w:val="20"/>
                  </w:rPr>
                </w:rPrChange>
              </w:rPr>
            </w:pPr>
            <w:ins w:id="8864" w:author="An Phuc Cao" w:date="2024-09-30T16:51:00Z" w16du:dateUtc="2024-09-30T09:51:00Z">
              <w:r w:rsidRPr="00302E6E">
                <w:rPr>
                  <w:rFonts w:ascii="Arial" w:hAnsi="Arial" w:cs="Arial"/>
                  <w:i/>
                  <w:sz w:val="18"/>
                  <w:szCs w:val="18"/>
                  <w:rPrChange w:id="8865" w:author="An Phuc Cao" w:date="2024-10-25T17:23:00Z" w16du:dateUtc="2024-10-25T10:23:00Z">
                    <w:rPr>
                      <w:rFonts w:ascii="Arial" w:hAnsi="Arial" w:cs="Arial"/>
                      <w:i/>
                      <w:sz w:val="20"/>
                    </w:rPr>
                  </w:rPrChange>
                </w:rPr>
                <w:t>VND</w:t>
              </w:r>
            </w:ins>
          </w:p>
        </w:tc>
        <w:tc>
          <w:tcPr>
            <w:tcW w:w="1662" w:type="dxa"/>
            <w:vAlign w:val="bottom"/>
          </w:tcPr>
          <w:p w14:paraId="4E838A50" w14:textId="77777777" w:rsidR="00F40703" w:rsidRPr="00302E6E" w:rsidRDefault="00F40703">
            <w:pPr>
              <w:pBdr>
                <w:bottom w:val="single" w:sz="4" w:space="1" w:color="auto"/>
              </w:pBdr>
              <w:spacing w:before="60"/>
              <w:ind w:right="-85"/>
              <w:jc w:val="right"/>
              <w:rPr>
                <w:ins w:id="8866" w:author="An Phuc Cao" w:date="2024-09-30T16:51:00Z" w16du:dateUtc="2024-09-30T09:51:00Z"/>
                <w:rFonts w:ascii="Arial" w:hAnsi="Arial" w:cs="Arial"/>
                <w:i/>
                <w:sz w:val="18"/>
                <w:szCs w:val="18"/>
                <w:rPrChange w:id="8867" w:author="An Phuc Cao" w:date="2024-10-25T17:23:00Z" w16du:dateUtc="2024-10-25T10:23:00Z">
                  <w:rPr>
                    <w:ins w:id="8868" w:author="An Phuc Cao" w:date="2024-09-30T16:51:00Z" w16du:dateUtc="2024-09-30T09:51:00Z"/>
                    <w:rFonts w:ascii="Arial" w:hAnsi="Arial" w:cs="Arial"/>
                    <w:i/>
                    <w:sz w:val="20"/>
                  </w:rPr>
                </w:rPrChange>
              </w:rPr>
            </w:pPr>
            <w:ins w:id="8869" w:author="An Phuc Cao" w:date="2024-09-30T16:51:00Z" w16du:dateUtc="2024-09-30T09:51:00Z">
              <w:r w:rsidRPr="00302E6E">
                <w:rPr>
                  <w:rFonts w:ascii="Arial" w:hAnsi="Arial" w:cs="Arial"/>
                  <w:i/>
                  <w:sz w:val="18"/>
                  <w:szCs w:val="18"/>
                  <w:rPrChange w:id="8870" w:author="An Phuc Cao" w:date="2024-10-25T17:23:00Z" w16du:dateUtc="2024-10-25T10:23:00Z">
                    <w:rPr>
                      <w:rFonts w:ascii="Arial" w:hAnsi="Arial" w:cs="Arial"/>
                      <w:i/>
                      <w:sz w:val="20"/>
                    </w:rPr>
                  </w:rPrChange>
                </w:rPr>
                <w:t xml:space="preserve">Paid during </w:t>
              </w:r>
            </w:ins>
          </w:p>
          <w:p w14:paraId="275DFD06" w14:textId="77777777" w:rsidR="00F40703" w:rsidRPr="00302E6E" w:rsidRDefault="00F40703">
            <w:pPr>
              <w:pBdr>
                <w:bottom w:val="single" w:sz="4" w:space="1" w:color="auto"/>
              </w:pBdr>
              <w:ind w:right="-85"/>
              <w:jc w:val="right"/>
              <w:rPr>
                <w:ins w:id="8871" w:author="An Phuc Cao" w:date="2024-09-30T16:51:00Z" w16du:dateUtc="2024-09-30T09:51:00Z"/>
                <w:rFonts w:ascii="Arial" w:hAnsi="Arial" w:cs="Arial"/>
                <w:i/>
                <w:sz w:val="18"/>
                <w:szCs w:val="18"/>
                <w:rPrChange w:id="8872" w:author="An Phuc Cao" w:date="2024-10-25T17:23:00Z" w16du:dateUtc="2024-10-25T10:23:00Z">
                  <w:rPr>
                    <w:ins w:id="8873" w:author="An Phuc Cao" w:date="2024-09-30T16:51:00Z" w16du:dateUtc="2024-09-30T09:51:00Z"/>
                    <w:rFonts w:ascii="Arial" w:hAnsi="Arial" w:cs="Arial"/>
                    <w:i/>
                    <w:sz w:val="20"/>
                  </w:rPr>
                </w:rPrChange>
              </w:rPr>
            </w:pPr>
            <w:ins w:id="8874" w:author="An Phuc Cao" w:date="2024-09-30T16:51:00Z" w16du:dateUtc="2024-09-30T09:51:00Z">
              <w:r w:rsidRPr="00302E6E">
                <w:rPr>
                  <w:rFonts w:ascii="Arial" w:hAnsi="Arial" w:cs="Arial"/>
                  <w:i/>
                  <w:sz w:val="18"/>
                  <w:szCs w:val="18"/>
                  <w:rPrChange w:id="8875" w:author="An Phuc Cao" w:date="2024-10-25T17:23:00Z" w16du:dateUtc="2024-10-25T10:23:00Z">
                    <w:rPr>
                      <w:rFonts w:ascii="Arial" w:hAnsi="Arial" w:cs="Arial"/>
                      <w:i/>
                      <w:sz w:val="20"/>
                    </w:rPr>
                  </w:rPrChange>
                </w:rPr>
                <w:t>the year</w:t>
              </w:r>
            </w:ins>
          </w:p>
          <w:p w14:paraId="5BC0A07A" w14:textId="77777777" w:rsidR="00F40703" w:rsidRPr="00302E6E" w:rsidRDefault="00F40703">
            <w:pPr>
              <w:pBdr>
                <w:bottom w:val="single" w:sz="4" w:space="1" w:color="auto"/>
              </w:pBdr>
              <w:ind w:right="-85"/>
              <w:jc w:val="right"/>
              <w:rPr>
                <w:ins w:id="8876" w:author="An Phuc Cao" w:date="2024-09-30T16:51:00Z" w16du:dateUtc="2024-09-30T09:51:00Z"/>
                <w:rFonts w:ascii="Arial" w:hAnsi="Arial" w:cs="Arial"/>
                <w:i/>
                <w:sz w:val="18"/>
                <w:szCs w:val="18"/>
                <w:rPrChange w:id="8877" w:author="An Phuc Cao" w:date="2024-10-25T17:23:00Z" w16du:dateUtc="2024-10-25T10:23:00Z">
                  <w:rPr>
                    <w:ins w:id="8878" w:author="An Phuc Cao" w:date="2024-09-30T16:51:00Z" w16du:dateUtc="2024-09-30T09:51:00Z"/>
                    <w:rFonts w:ascii="Arial" w:hAnsi="Arial" w:cs="Arial"/>
                    <w:i/>
                    <w:sz w:val="20"/>
                  </w:rPr>
                </w:rPrChange>
              </w:rPr>
            </w:pPr>
            <w:ins w:id="8879" w:author="An Phuc Cao" w:date="2024-09-30T16:51:00Z" w16du:dateUtc="2024-09-30T09:51:00Z">
              <w:r w:rsidRPr="00302E6E">
                <w:rPr>
                  <w:rFonts w:ascii="Arial" w:hAnsi="Arial" w:cs="Arial"/>
                  <w:i/>
                  <w:sz w:val="18"/>
                  <w:szCs w:val="18"/>
                  <w:rPrChange w:id="8880" w:author="An Phuc Cao" w:date="2024-10-25T17:23:00Z" w16du:dateUtc="2024-10-25T10:23:00Z">
                    <w:rPr>
                      <w:rFonts w:ascii="Arial" w:hAnsi="Arial" w:cs="Arial"/>
                      <w:i/>
                      <w:sz w:val="20"/>
                    </w:rPr>
                  </w:rPrChange>
                </w:rPr>
                <w:t xml:space="preserve">VND </w:t>
              </w:r>
            </w:ins>
          </w:p>
        </w:tc>
        <w:tc>
          <w:tcPr>
            <w:tcW w:w="1512" w:type="dxa"/>
            <w:vAlign w:val="bottom"/>
          </w:tcPr>
          <w:p w14:paraId="07D9453C" w14:textId="77777777" w:rsidR="00F40703" w:rsidRPr="00302E6E" w:rsidRDefault="00F40703">
            <w:pPr>
              <w:pBdr>
                <w:bottom w:val="single" w:sz="4" w:space="1" w:color="auto"/>
              </w:pBdr>
              <w:spacing w:before="60"/>
              <w:ind w:right="-85"/>
              <w:jc w:val="right"/>
              <w:rPr>
                <w:ins w:id="8881" w:author="An Phuc Cao" w:date="2024-09-30T16:51:00Z" w16du:dateUtc="2024-09-30T09:51:00Z"/>
                <w:rFonts w:ascii="Arial" w:hAnsi="Arial" w:cs="Arial"/>
                <w:i/>
                <w:sz w:val="18"/>
                <w:szCs w:val="18"/>
                <w:rPrChange w:id="8882" w:author="An Phuc Cao" w:date="2024-10-25T17:23:00Z" w16du:dateUtc="2024-10-25T10:23:00Z">
                  <w:rPr>
                    <w:ins w:id="8883" w:author="An Phuc Cao" w:date="2024-09-30T16:51:00Z" w16du:dateUtc="2024-09-30T09:51:00Z"/>
                    <w:rFonts w:ascii="Arial" w:hAnsi="Arial" w:cs="Arial"/>
                    <w:i/>
                    <w:sz w:val="20"/>
                  </w:rPr>
                </w:rPrChange>
              </w:rPr>
            </w:pPr>
            <w:ins w:id="8884" w:author="An Phuc Cao" w:date="2024-09-30T16:51:00Z" w16du:dateUtc="2024-09-30T09:51:00Z">
              <w:r w:rsidRPr="00302E6E">
                <w:rPr>
                  <w:rFonts w:ascii="Arial" w:hAnsi="Arial" w:cs="Arial"/>
                  <w:i/>
                  <w:sz w:val="18"/>
                  <w:szCs w:val="18"/>
                  <w:rPrChange w:id="8885" w:author="An Phuc Cao" w:date="2024-10-25T17:23:00Z" w16du:dateUtc="2024-10-25T10:23:00Z">
                    <w:rPr>
                      <w:rFonts w:ascii="Arial" w:hAnsi="Arial" w:cs="Arial"/>
                      <w:i/>
                      <w:sz w:val="20"/>
                    </w:rPr>
                  </w:rPrChange>
                </w:rPr>
                <w:t>Ending balance</w:t>
              </w:r>
            </w:ins>
          </w:p>
          <w:p w14:paraId="3541CB44" w14:textId="77777777" w:rsidR="00F40703" w:rsidRPr="00302E6E" w:rsidRDefault="00F40703">
            <w:pPr>
              <w:pBdr>
                <w:bottom w:val="single" w:sz="4" w:space="1" w:color="auto"/>
              </w:pBdr>
              <w:ind w:right="-85"/>
              <w:jc w:val="right"/>
              <w:rPr>
                <w:ins w:id="8886" w:author="An Phuc Cao" w:date="2024-09-30T16:51:00Z" w16du:dateUtc="2024-09-30T09:51:00Z"/>
                <w:rFonts w:ascii="Arial" w:hAnsi="Arial" w:cs="Arial"/>
                <w:i/>
                <w:sz w:val="18"/>
                <w:szCs w:val="18"/>
                <w:rPrChange w:id="8887" w:author="An Phuc Cao" w:date="2024-10-25T17:23:00Z" w16du:dateUtc="2024-10-25T10:23:00Z">
                  <w:rPr>
                    <w:ins w:id="8888" w:author="An Phuc Cao" w:date="2024-09-30T16:51:00Z" w16du:dateUtc="2024-09-30T09:51:00Z"/>
                    <w:rFonts w:ascii="Arial" w:hAnsi="Arial" w:cs="Arial"/>
                    <w:i/>
                    <w:sz w:val="20"/>
                  </w:rPr>
                </w:rPrChange>
              </w:rPr>
            </w:pPr>
            <w:ins w:id="8889" w:author="An Phuc Cao" w:date="2024-09-30T16:51:00Z" w16du:dateUtc="2024-09-30T09:51:00Z">
              <w:r w:rsidRPr="00302E6E">
                <w:rPr>
                  <w:rFonts w:ascii="Arial" w:hAnsi="Arial" w:cs="Arial"/>
                  <w:i/>
                  <w:sz w:val="18"/>
                  <w:szCs w:val="18"/>
                  <w:rPrChange w:id="8890" w:author="An Phuc Cao" w:date="2024-10-25T17:23:00Z" w16du:dateUtc="2024-10-25T10:23:00Z">
                    <w:rPr>
                      <w:rFonts w:ascii="Arial" w:hAnsi="Arial" w:cs="Arial"/>
                      <w:i/>
                      <w:sz w:val="20"/>
                    </w:rPr>
                  </w:rPrChange>
                </w:rPr>
                <w:t xml:space="preserve">VND  </w:t>
              </w:r>
            </w:ins>
          </w:p>
        </w:tc>
      </w:tr>
      <w:tr w:rsidR="00F40703" w:rsidRPr="00CA7ACA" w14:paraId="0BA1C5ED" w14:textId="77777777">
        <w:trPr>
          <w:ins w:id="8891" w:author="An Phuc Cao" w:date="2024-09-30T16:51:00Z"/>
        </w:trPr>
        <w:tc>
          <w:tcPr>
            <w:tcW w:w="1971" w:type="dxa"/>
            <w:vAlign w:val="bottom"/>
          </w:tcPr>
          <w:p w14:paraId="341F66B7" w14:textId="77777777" w:rsidR="00F40703" w:rsidRPr="00302E6E" w:rsidRDefault="00F40703">
            <w:pPr>
              <w:ind w:left="-108"/>
              <w:rPr>
                <w:ins w:id="8892" w:author="An Phuc Cao" w:date="2024-09-30T16:51:00Z" w16du:dateUtc="2024-09-30T09:51:00Z"/>
                <w:rFonts w:ascii="Arial" w:hAnsi="Arial" w:cs="Arial"/>
                <w:b/>
                <w:bCs/>
                <w:iCs/>
                <w:sz w:val="18"/>
                <w:szCs w:val="18"/>
                <w:rPrChange w:id="8893" w:author="An Phuc Cao" w:date="2024-10-25T17:23:00Z" w16du:dateUtc="2024-10-25T10:23:00Z">
                  <w:rPr>
                    <w:ins w:id="8894" w:author="An Phuc Cao" w:date="2024-09-30T16:51:00Z" w16du:dateUtc="2024-09-30T09:51:00Z"/>
                    <w:rFonts w:ascii="Arial" w:hAnsi="Arial" w:cs="Arial"/>
                    <w:b/>
                    <w:bCs/>
                    <w:iCs/>
                    <w:sz w:val="20"/>
                  </w:rPr>
                </w:rPrChange>
              </w:rPr>
            </w:pPr>
            <w:ins w:id="8895" w:author="An Phuc Cao" w:date="2024-09-30T16:51:00Z" w16du:dateUtc="2024-09-30T09:51:00Z">
              <w:r w:rsidRPr="00302E6E">
                <w:rPr>
                  <w:rFonts w:ascii="Arial" w:hAnsi="Arial" w:cs="Arial"/>
                  <w:b/>
                  <w:bCs/>
                  <w:iCs/>
                  <w:sz w:val="18"/>
                  <w:szCs w:val="18"/>
                  <w:rPrChange w:id="8896" w:author="An Phuc Cao" w:date="2024-10-25T17:23:00Z" w16du:dateUtc="2024-10-25T10:23:00Z">
                    <w:rPr>
                      <w:rFonts w:ascii="Arial" w:hAnsi="Arial" w:cs="Arial"/>
                      <w:b/>
                      <w:bCs/>
                      <w:iCs/>
                      <w:sz w:val="20"/>
                    </w:rPr>
                  </w:rPrChange>
                </w:rPr>
                <w:t>Payables</w:t>
              </w:r>
            </w:ins>
          </w:p>
        </w:tc>
        <w:tc>
          <w:tcPr>
            <w:tcW w:w="1440" w:type="dxa"/>
            <w:vAlign w:val="bottom"/>
          </w:tcPr>
          <w:p w14:paraId="33B44F4D" w14:textId="77777777" w:rsidR="00F40703" w:rsidRPr="00302E6E" w:rsidRDefault="00F40703">
            <w:pPr>
              <w:ind w:right="-85"/>
              <w:jc w:val="right"/>
              <w:rPr>
                <w:ins w:id="8897" w:author="An Phuc Cao" w:date="2024-09-30T16:51:00Z" w16du:dateUtc="2024-09-30T09:51:00Z"/>
                <w:rFonts w:ascii="Arial" w:hAnsi="Arial" w:cs="Arial"/>
                <w:b/>
                <w:sz w:val="18"/>
                <w:szCs w:val="18"/>
                <w:rPrChange w:id="8898" w:author="An Phuc Cao" w:date="2024-10-25T17:23:00Z" w16du:dateUtc="2024-10-25T10:23:00Z">
                  <w:rPr>
                    <w:ins w:id="8899" w:author="An Phuc Cao" w:date="2024-09-30T16:51:00Z" w16du:dateUtc="2024-09-30T09:51:00Z"/>
                    <w:rFonts w:ascii="Arial" w:hAnsi="Arial" w:cs="Arial"/>
                    <w:b/>
                    <w:sz w:val="20"/>
                  </w:rPr>
                </w:rPrChange>
              </w:rPr>
            </w:pPr>
          </w:p>
        </w:tc>
        <w:tc>
          <w:tcPr>
            <w:tcW w:w="1620" w:type="dxa"/>
            <w:vAlign w:val="bottom"/>
          </w:tcPr>
          <w:p w14:paraId="27530821" w14:textId="77777777" w:rsidR="00F40703" w:rsidRPr="00302E6E" w:rsidRDefault="00F40703">
            <w:pPr>
              <w:ind w:right="-85"/>
              <w:jc w:val="right"/>
              <w:rPr>
                <w:ins w:id="8900" w:author="An Phuc Cao" w:date="2024-09-30T16:51:00Z" w16du:dateUtc="2024-09-30T09:51:00Z"/>
                <w:rFonts w:ascii="Arial" w:hAnsi="Arial" w:cs="Arial"/>
                <w:b/>
                <w:sz w:val="18"/>
                <w:szCs w:val="18"/>
                <w:rPrChange w:id="8901" w:author="An Phuc Cao" w:date="2024-10-25T17:23:00Z" w16du:dateUtc="2024-10-25T10:23:00Z">
                  <w:rPr>
                    <w:ins w:id="8902" w:author="An Phuc Cao" w:date="2024-09-30T16:51:00Z" w16du:dateUtc="2024-09-30T09:51:00Z"/>
                    <w:rFonts w:ascii="Arial" w:hAnsi="Arial" w:cs="Arial"/>
                    <w:b/>
                    <w:sz w:val="20"/>
                  </w:rPr>
                </w:rPrChange>
              </w:rPr>
            </w:pPr>
          </w:p>
        </w:tc>
        <w:tc>
          <w:tcPr>
            <w:tcW w:w="1662" w:type="dxa"/>
            <w:vAlign w:val="bottom"/>
          </w:tcPr>
          <w:p w14:paraId="376B9495" w14:textId="77777777" w:rsidR="00F40703" w:rsidRPr="00302E6E" w:rsidRDefault="00F40703">
            <w:pPr>
              <w:ind w:right="-85"/>
              <w:jc w:val="right"/>
              <w:rPr>
                <w:ins w:id="8903" w:author="An Phuc Cao" w:date="2024-09-30T16:51:00Z" w16du:dateUtc="2024-09-30T09:51:00Z"/>
                <w:rFonts w:ascii="Arial" w:hAnsi="Arial" w:cs="Arial"/>
                <w:b/>
                <w:sz w:val="18"/>
                <w:szCs w:val="18"/>
                <w:rPrChange w:id="8904" w:author="An Phuc Cao" w:date="2024-10-25T17:23:00Z" w16du:dateUtc="2024-10-25T10:23:00Z">
                  <w:rPr>
                    <w:ins w:id="8905" w:author="An Phuc Cao" w:date="2024-09-30T16:51:00Z" w16du:dateUtc="2024-09-30T09:51:00Z"/>
                    <w:rFonts w:ascii="Arial" w:hAnsi="Arial" w:cs="Arial"/>
                    <w:b/>
                    <w:sz w:val="20"/>
                  </w:rPr>
                </w:rPrChange>
              </w:rPr>
            </w:pPr>
          </w:p>
        </w:tc>
        <w:tc>
          <w:tcPr>
            <w:tcW w:w="1512" w:type="dxa"/>
            <w:vAlign w:val="bottom"/>
          </w:tcPr>
          <w:p w14:paraId="352FF39E" w14:textId="77777777" w:rsidR="00F40703" w:rsidRPr="00302E6E" w:rsidRDefault="00F40703">
            <w:pPr>
              <w:ind w:right="-85"/>
              <w:jc w:val="right"/>
              <w:rPr>
                <w:ins w:id="8906" w:author="An Phuc Cao" w:date="2024-09-30T16:51:00Z" w16du:dateUtc="2024-09-30T09:51:00Z"/>
                <w:rFonts w:ascii="Arial" w:hAnsi="Arial" w:cs="Arial"/>
                <w:b/>
                <w:sz w:val="18"/>
                <w:szCs w:val="18"/>
                <w:rPrChange w:id="8907" w:author="An Phuc Cao" w:date="2024-10-25T17:23:00Z" w16du:dateUtc="2024-10-25T10:23:00Z">
                  <w:rPr>
                    <w:ins w:id="8908" w:author="An Phuc Cao" w:date="2024-09-30T16:51:00Z" w16du:dateUtc="2024-09-30T09:51:00Z"/>
                    <w:rFonts w:ascii="Arial" w:hAnsi="Arial" w:cs="Arial"/>
                    <w:b/>
                    <w:sz w:val="20"/>
                  </w:rPr>
                </w:rPrChange>
              </w:rPr>
            </w:pPr>
          </w:p>
        </w:tc>
      </w:tr>
      <w:tr w:rsidR="00E46CF4" w:rsidRPr="00CA7ACA" w:rsidDel="004E61D6" w14:paraId="29E36B22" w14:textId="77777777">
        <w:tblPrEx>
          <w:tblW w:w="8205" w:type="dxa"/>
          <w:tblInd w:w="729" w:type="dxa"/>
          <w:tblLayout w:type="fixed"/>
          <w:tblLook w:val="0000" w:firstRow="0" w:lastRow="0" w:firstColumn="0" w:lastColumn="0" w:noHBand="0" w:noVBand="0"/>
          <w:tblPrExChange w:id="8909" w:author="An Phuc Cao" w:date="2024-10-23T17:18:00Z" w16du:dateUtc="2024-10-23T10:18:00Z">
            <w:tblPrEx>
              <w:tblW w:w="8205" w:type="dxa"/>
              <w:tblInd w:w="729" w:type="dxa"/>
              <w:tblLayout w:type="fixed"/>
              <w:tblLook w:val="0000" w:firstRow="0" w:lastRow="0" w:firstColumn="0" w:lastColumn="0" w:noHBand="0" w:noVBand="0"/>
            </w:tblPrEx>
          </w:tblPrExChange>
        </w:tblPrEx>
        <w:trPr>
          <w:ins w:id="8910" w:author="An Phuc Cao" w:date="2024-09-30T16:51:00Z"/>
        </w:trPr>
        <w:tc>
          <w:tcPr>
            <w:tcW w:w="1971" w:type="dxa"/>
            <w:vAlign w:val="bottom"/>
            <w:tcPrChange w:id="8911" w:author="An Phuc Cao" w:date="2024-10-23T17:18:00Z" w16du:dateUtc="2024-10-23T10:18:00Z">
              <w:tcPr>
                <w:tcW w:w="1971" w:type="dxa"/>
                <w:vAlign w:val="bottom"/>
              </w:tcPr>
            </w:tcPrChange>
          </w:tcPr>
          <w:p w14:paraId="5832BA30" w14:textId="77777777" w:rsidR="00E46CF4" w:rsidRPr="00302E6E" w:rsidRDefault="00E46CF4" w:rsidP="00E46CF4">
            <w:pPr>
              <w:spacing w:before="60"/>
              <w:ind w:left="-108"/>
              <w:textAlignment w:val="auto"/>
              <w:rPr>
                <w:ins w:id="8912" w:author="An Phuc Cao" w:date="2024-09-30T16:51:00Z" w16du:dateUtc="2024-09-30T09:51:00Z"/>
                <w:rFonts w:ascii="Arial" w:hAnsi="Arial" w:cs="Arial"/>
                <w:bCs/>
                <w:sz w:val="18"/>
                <w:szCs w:val="18"/>
                <w:rPrChange w:id="8913" w:author="An Phuc Cao" w:date="2024-10-25T17:23:00Z" w16du:dateUtc="2024-10-25T10:23:00Z">
                  <w:rPr>
                    <w:ins w:id="8914" w:author="An Phuc Cao" w:date="2024-09-30T16:51:00Z" w16du:dateUtc="2024-09-30T09:51:00Z"/>
                    <w:rFonts w:ascii="Arial" w:hAnsi="Arial" w:cs="Arial"/>
                    <w:bCs/>
                    <w:sz w:val="20"/>
                  </w:rPr>
                </w:rPrChange>
              </w:rPr>
            </w:pPr>
            <w:ins w:id="8915" w:author="An Phuc Cao" w:date="2024-09-30T16:51:00Z" w16du:dateUtc="2024-09-30T09:51:00Z">
              <w:r w:rsidRPr="00302E6E">
                <w:rPr>
                  <w:rFonts w:ascii="Arial" w:hAnsi="Arial" w:cs="Arial"/>
                  <w:bCs/>
                  <w:sz w:val="18"/>
                  <w:szCs w:val="18"/>
                  <w:rPrChange w:id="8916" w:author="An Phuc Cao" w:date="2024-10-25T17:23:00Z" w16du:dateUtc="2024-10-25T10:23:00Z">
                    <w:rPr>
                      <w:rFonts w:ascii="Arial" w:hAnsi="Arial" w:cs="Arial"/>
                      <w:bCs/>
                      <w:sz w:val="20"/>
                    </w:rPr>
                  </w:rPrChange>
                </w:rPr>
                <w:t>Value added tax</w:t>
              </w:r>
            </w:ins>
          </w:p>
        </w:tc>
        <w:tc>
          <w:tcPr>
            <w:tcW w:w="1440" w:type="dxa"/>
            <w:vAlign w:val="bottom"/>
            <w:tcPrChange w:id="8917" w:author="An Phuc Cao" w:date="2024-10-23T17:18:00Z" w16du:dateUtc="2024-10-23T10:18:00Z">
              <w:tcPr>
                <w:tcW w:w="1440" w:type="dxa"/>
              </w:tcPr>
            </w:tcPrChange>
          </w:tcPr>
          <w:p w14:paraId="2D1D99E8" w14:textId="2C0609DF" w:rsidR="00E46CF4" w:rsidRPr="00302E6E" w:rsidDel="004E61D6" w:rsidRDefault="00E46CF4" w:rsidP="00E46CF4">
            <w:pPr>
              <w:spacing w:before="60"/>
              <w:ind w:right="-85"/>
              <w:jc w:val="right"/>
              <w:rPr>
                <w:ins w:id="8918" w:author="An Phuc Cao" w:date="2024-09-30T16:51:00Z" w16du:dateUtc="2024-09-30T09:51:00Z"/>
                <w:rFonts w:ascii="Arial" w:hAnsi="Arial" w:cs="Arial"/>
                <w:bCs/>
                <w:sz w:val="18"/>
                <w:szCs w:val="18"/>
                <w:rPrChange w:id="8919" w:author="An Phuc Cao" w:date="2024-10-25T17:23:00Z" w16du:dateUtc="2024-10-25T10:23:00Z">
                  <w:rPr>
                    <w:ins w:id="8920" w:author="An Phuc Cao" w:date="2024-09-30T16:51:00Z" w16du:dateUtc="2024-09-30T09:51:00Z"/>
                    <w:rFonts w:ascii="Arial" w:hAnsi="Arial" w:cs="Arial"/>
                    <w:bCs/>
                    <w:sz w:val="20"/>
                  </w:rPr>
                </w:rPrChange>
              </w:rPr>
            </w:pPr>
            <w:ins w:id="8921" w:author="An Phuc Cao" w:date="2024-10-23T17:18:00Z" w16du:dateUtc="2024-10-23T10:18:00Z">
              <w:r w:rsidRPr="00302E6E">
                <w:rPr>
                  <w:rFonts w:ascii="Arial" w:hAnsi="Arial" w:cs="Arial"/>
                  <w:color w:val="000000"/>
                  <w:sz w:val="18"/>
                  <w:szCs w:val="18"/>
                  <w:rPrChange w:id="8922" w:author="An Phuc Cao" w:date="2024-10-25T17:23:00Z" w16du:dateUtc="2024-10-25T10:23:00Z">
                    <w:rPr>
                      <w:rFonts w:ascii="Arial" w:hAnsi="Arial" w:cs="Arial"/>
                      <w:color w:val="000000"/>
                      <w:sz w:val="20"/>
                    </w:rPr>
                  </w:rPrChange>
                </w:rPr>
                <w:t xml:space="preserve">           10,800,170 </w:t>
              </w:r>
            </w:ins>
          </w:p>
        </w:tc>
        <w:tc>
          <w:tcPr>
            <w:tcW w:w="1620" w:type="dxa"/>
            <w:vAlign w:val="bottom"/>
            <w:tcPrChange w:id="8923" w:author="An Phuc Cao" w:date="2024-10-23T17:18:00Z" w16du:dateUtc="2024-10-23T10:18:00Z">
              <w:tcPr>
                <w:tcW w:w="1620" w:type="dxa"/>
                <w:vAlign w:val="bottom"/>
              </w:tcPr>
            </w:tcPrChange>
          </w:tcPr>
          <w:p w14:paraId="63A62448" w14:textId="64503F14" w:rsidR="00E46CF4" w:rsidRPr="00302E6E" w:rsidDel="004E61D6" w:rsidRDefault="00E46CF4" w:rsidP="00E46CF4">
            <w:pPr>
              <w:spacing w:before="60"/>
              <w:ind w:right="-85"/>
              <w:jc w:val="right"/>
              <w:rPr>
                <w:ins w:id="8924" w:author="An Phuc Cao" w:date="2024-09-30T16:51:00Z" w16du:dateUtc="2024-09-30T09:51:00Z"/>
                <w:rFonts w:ascii="Arial" w:hAnsi="Arial" w:cs="Arial"/>
                <w:bCs/>
                <w:sz w:val="18"/>
                <w:szCs w:val="18"/>
                <w:rPrChange w:id="8925" w:author="An Phuc Cao" w:date="2024-10-25T17:23:00Z" w16du:dateUtc="2024-10-25T10:23:00Z">
                  <w:rPr>
                    <w:ins w:id="8926" w:author="An Phuc Cao" w:date="2024-09-30T16:51:00Z" w16du:dateUtc="2024-09-30T09:51:00Z"/>
                    <w:rFonts w:ascii="Arial" w:hAnsi="Arial" w:cs="Arial"/>
                    <w:bCs/>
                    <w:sz w:val="20"/>
                  </w:rPr>
                </w:rPrChange>
              </w:rPr>
            </w:pPr>
            <w:ins w:id="8927" w:author="An Phuc Cao" w:date="2024-10-23T17:18:00Z" w16du:dateUtc="2024-10-23T10:18:00Z">
              <w:r w:rsidRPr="00302E6E">
                <w:rPr>
                  <w:rFonts w:ascii="Arial" w:hAnsi="Arial" w:cs="Arial"/>
                  <w:color w:val="000000"/>
                  <w:sz w:val="18"/>
                  <w:szCs w:val="18"/>
                  <w:rPrChange w:id="8928" w:author="An Phuc Cao" w:date="2024-10-25T17:23:00Z" w16du:dateUtc="2024-10-25T10:23:00Z">
                    <w:rPr>
                      <w:rFonts w:ascii="Arial" w:hAnsi="Arial" w:cs="Arial"/>
                      <w:color w:val="000000"/>
                      <w:sz w:val="20"/>
                    </w:rPr>
                  </w:rPrChange>
                </w:rPr>
                <w:t xml:space="preserve">            221,447,933 </w:t>
              </w:r>
            </w:ins>
          </w:p>
        </w:tc>
        <w:tc>
          <w:tcPr>
            <w:tcW w:w="1662" w:type="dxa"/>
            <w:vAlign w:val="bottom"/>
            <w:tcPrChange w:id="8929" w:author="An Phuc Cao" w:date="2024-10-23T17:18:00Z" w16du:dateUtc="2024-10-23T10:18:00Z">
              <w:tcPr>
                <w:tcW w:w="1662" w:type="dxa"/>
              </w:tcPr>
            </w:tcPrChange>
          </w:tcPr>
          <w:p w14:paraId="77CAD789" w14:textId="29600611" w:rsidR="00E46CF4" w:rsidRPr="00302E6E" w:rsidDel="004E61D6" w:rsidRDefault="00E46CF4" w:rsidP="00E46CF4">
            <w:pPr>
              <w:spacing w:before="60"/>
              <w:ind w:right="-85"/>
              <w:jc w:val="right"/>
              <w:rPr>
                <w:ins w:id="8930" w:author="An Phuc Cao" w:date="2024-09-30T16:51:00Z" w16du:dateUtc="2024-09-30T09:51:00Z"/>
                <w:rFonts w:ascii="Arial" w:hAnsi="Arial" w:cs="Arial"/>
                <w:bCs/>
                <w:sz w:val="18"/>
                <w:szCs w:val="18"/>
                <w:rPrChange w:id="8931" w:author="An Phuc Cao" w:date="2024-10-25T17:23:00Z" w16du:dateUtc="2024-10-25T10:23:00Z">
                  <w:rPr>
                    <w:ins w:id="8932" w:author="An Phuc Cao" w:date="2024-09-30T16:51:00Z" w16du:dateUtc="2024-09-30T09:51:00Z"/>
                    <w:rFonts w:ascii="Arial" w:hAnsi="Arial" w:cs="Arial"/>
                    <w:bCs/>
                    <w:sz w:val="20"/>
                  </w:rPr>
                </w:rPrChange>
              </w:rPr>
            </w:pPr>
            <w:ins w:id="8933" w:author="An Phuc Cao" w:date="2024-10-23T17:18:00Z" w16du:dateUtc="2024-10-23T10:18:00Z">
              <w:r w:rsidRPr="00302E6E">
                <w:rPr>
                  <w:rFonts w:ascii="Arial" w:hAnsi="Arial" w:cs="Arial"/>
                  <w:color w:val="000000"/>
                  <w:sz w:val="18"/>
                  <w:szCs w:val="18"/>
                  <w:rPrChange w:id="8934" w:author="An Phuc Cao" w:date="2024-10-25T17:23:00Z" w16du:dateUtc="2024-10-25T10:23:00Z">
                    <w:rPr>
                      <w:rFonts w:ascii="Arial" w:hAnsi="Arial" w:cs="Arial"/>
                      <w:color w:val="000000"/>
                      <w:sz w:val="20"/>
                    </w:rPr>
                  </w:rPrChange>
                </w:rPr>
                <w:t xml:space="preserve">           (219,103,613)</w:t>
              </w:r>
            </w:ins>
          </w:p>
        </w:tc>
        <w:tc>
          <w:tcPr>
            <w:tcW w:w="1512" w:type="dxa"/>
            <w:vAlign w:val="bottom"/>
            <w:tcPrChange w:id="8935" w:author="An Phuc Cao" w:date="2024-10-23T17:18:00Z" w16du:dateUtc="2024-10-23T10:18:00Z">
              <w:tcPr>
                <w:tcW w:w="1512" w:type="dxa"/>
              </w:tcPr>
            </w:tcPrChange>
          </w:tcPr>
          <w:p w14:paraId="3BBBACDD" w14:textId="1E1733F1" w:rsidR="00E46CF4" w:rsidRPr="00302E6E" w:rsidDel="004E61D6" w:rsidRDefault="00E46CF4" w:rsidP="00E46CF4">
            <w:pPr>
              <w:spacing w:before="60"/>
              <w:ind w:right="-85"/>
              <w:jc w:val="right"/>
              <w:rPr>
                <w:ins w:id="8936" w:author="An Phuc Cao" w:date="2024-09-30T16:51:00Z" w16du:dateUtc="2024-09-30T09:51:00Z"/>
                <w:rFonts w:ascii="Arial" w:hAnsi="Arial" w:cs="Arial"/>
                <w:bCs/>
                <w:sz w:val="18"/>
                <w:szCs w:val="18"/>
                <w:rPrChange w:id="8937" w:author="An Phuc Cao" w:date="2024-10-25T17:23:00Z" w16du:dateUtc="2024-10-25T10:23:00Z">
                  <w:rPr>
                    <w:ins w:id="8938" w:author="An Phuc Cao" w:date="2024-09-30T16:51:00Z" w16du:dateUtc="2024-09-30T09:51:00Z"/>
                    <w:rFonts w:ascii="Arial" w:hAnsi="Arial" w:cs="Arial"/>
                    <w:bCs/>
                    <w:sz w:val="20"/>
                  </w:rPr>
                </w:rPrChange>
              </w:rPr>
            </w:pPr>
            <w:ins w:id="8939" w:author="An Phuc Cao" w:date="2024-10-23T17:18:00Z" w16du:dateUtc="2024-10-23T10:18:00Z">
              <w:r w:rsidRPr="00302E6E">
                <w:rPr>
                  <w:rFonts w:ascii="Arial" w:hAnsi="Arial" w:cs="Arial"/>
                  <w:color w:val="000000"/>
                  <w:sz w:val="18"/>
                  <w:szCs w:val="18"/>
                  <w:rPrChange w:id="8940" w:author="An Phuc Cao" w:date="2024-10-25T17:23:00Z" w16du:dateUtc="2024-10-25T10:23:00Z">
                    <w:rPr>
                      <w:rFonts w:ascii="Arial" w:hAnsi="Arial" w:cs="Arial"/>
                      <w:color w:val="000000"/>
                      <w:sz w:val="20"/>
                    </w:rPr>
                  </w:rPrChange>
                </w:rPr>
                <w:t xml:space="preserve">     13,144,490 </w:t>
              </w:r>
            </w:ins>
          </w:p>
        </w:tc>
      </w:tr>
      <w:tr w:rsidR="00E46CF4" w:rsidRPr="00CA7ACA" w14:paraId="34494CD6" w14:textId="77777777">
        <w:trPr>
          <w:ins w:id="8941" w:author="An Phuc Cao" w:date="2024-09-30T16:51:00Z"/>
        </w:trPr>
        <w:tc>
          <w:tcPr>
            <w:tcW w:w="1971" w:type="dxa"/>
            <w:vAlign w:val="bottom"/>
          </w:tcPr>
          <w:p w14:paraId="1491D0D2" w14:textId="77777777" w:rsidR="00E46CF4" w:rsidRPr="00302E6E" w:rsidRDefault="00E46CF4" w:rsidP="00E46CF4">
            <w:pPr>
              <w:ind w:left="-108"/>
              <w:textAlignment w:val="auto"/>
              <w:rPr>
                <w:ins w:id="8942" w:author="An Phuc Cao" w:date="2024-09-30T16:51:00Z" w16du:dateUtc="2024-09-30T09:51:00Z"/>
                <w:rFonts w:ascii="Arial" w:hAnsi="Arial" w:cs="Arial"/>
                <w:bCs/>
                <w:sz w:val="18"/>
                <w:szCs w:val="18"/>
                <w:rPrChange w:id="8943" w:author="An Phuc Cao" w:date="2024-10-25T17:23:00Z" w16du:dateUtc="2024-10-25T10:23:00Z">
                  <w:rPr>
                    <w:ins w:id="8944" w:author="An Phuc Cao" w:date="2024-09-30T16:51:00Z" w16du:dateUtc="2024-09-30T09:51:00Z"/>
                    <w:rFonts w:ascii="Arial" w:hAnsi="Arial" w:cs="Arial"/>
                    <w:bCs/>
                    <w:sz w:val="20"/>
                  </w:rPr>
                </w:rPrChange>
              </w:rPr>
            </w:pPr>
            <w:ins w:id="8945" w:author="An Phuc Cao" w:date="2024-09-30T16:51:00Z" w16du:dateUtc="2024-09-30T09:51:00Z">
              <w:r w:rsidRPr="00302E6E">
                <w:rPr>
                  <w:rFonts w:ascii="Arial" w:hAnsi="Arial" w:cs="Arial"/>
                  <w:bCs/>
                  <w:sz w:val="18"/>
                  <w:szCs w:val="18"/>
                  <w:rPrChange w:id="8946" w:author="An Phuc Cao" w:date="2024-10-25T17:23:00Z" w16du:dateUtc="2024-10-25T10:23:00Z">
                    <w:rPr>
                      <w:rFonts w:ascii="Arial" w:hAnsi="Arial" w:cs="Arial"/>
                      <w:bCs/>
                      <w:sz w:val="20"/>
                    </w:rPr>
                  </w:rPrChange>
                </w:rPr>
                <w:t>Personal income tax</w:t>
              </w:r>
            </w:ins>
          </w:p>
        </w:tc>
        <w:tc>
          <w:tcPr>
            <w:tcW w:w="1440" w:type="dxa"/>
            <w:vAlign w:val="bottom"/>
          </w:tcPr>
          <w:p w14:paraId="3904B71F" w14:textId="551B8876" w:rsidR="00E46CF4" w:rsidRPr="00302E6E" w:rsidRDefault="00E46CF4" w:rsidP="00E46CF4">
            <w:pPr>
              <w:ind w:right="-85"/>
              <w:jc w:val="right"/>
              <w:rPr>
                <w:ins w:id="8947" w:author="An Phuc Cao" w:date="2024-09-30T16:51:00Z" w16du:dateUtc="2024-09-30T09:51:00Z"/>
                <w:rFonts w:ascii="Arial" w:hAnsi="Arial" w:cs="Arial"/>
                <w:bCs/>
                <w:sz w:val="18"/>
                <w:szCs w:val="18"/>
                <w:rPrChange w:id="8948" w:author="An Phuc Cao" w:date="2024-10-25T17:23:00Z" w16du:dateUtc="2024-10-25T10:23:00Z">
                  <w:rPr>
                    <w:ins w:id="8949" w:author="An Phuc Cao" w:date="2024-09-30T16:51:00Z" w16du:dateUtc="2024-09-30T09:51:00Z"/>
                    <w:rFonts w:ascii="Arial" w:hAnsi="Arial" w:cs="Arial"/>
                    <w:bCs/>
                    <w:sz w:val="20"/>
                  </w:rPr>
                </w:rPrChange>
              </w:rPr>
            </w:pPr>
            <w:ins w:id="8950" w:author="An Phuc Cao" w:date="2024-10-23T17:18:00Z" w16du:dateUtc="2024-10-23T10:18:00Z">
              <w:r w:rsidRPr="00302E6E">
                <w:rPr>
                  <w:rFonts w:ascii="Arial" w:hAnsi="Arial" w:cs="Arial"/>
                  <w:color w:val="000000"/>
                  <w:sz w:val="18"/>
                  <w:szCs w:val="18"/>
                  <w:rPrChange w:id="8951" w:author="An Phuc Cao" w:date="2024-10-25T17:23:00Z" w16du:dateUtc="2024-10-25T10:23:00Z">
                    <w:rPr>
                      <w:rFonts w:ascii="Arial" w:hAnsi="Arial" w:cs="Arial"/>
                      <w:color w:val="000000"/>
                      <w:sz w:val="20"/>
                    </w:rPr>
                  </w:rPrChange>
                </w:rPr>
                <w:t xml:space="preserve">     </w:t>
              </w:r>
            </w:ins>
            <w:ins w:id="8952" w:author="An Phuc Cao" w:date="2024-09-30T16:51:00Z" w16du:dateUtc="2024-09-30T09:51:00Z">
              <w:r w:rsidRPr="00302E6E">
                <w:rPr>
                  <w:rFonts w:ascii="Arial" w:hAnsi="Arial" w:cs="Arial"/>
                  <w:color w:val="000000"/>
                  <w:sz w:val="18"/>
                  <w:szCs w:val="18"/>
                  <w:rPrChange w:id="8953" w:author="An Phuc Cao" w:date="2024-10-25T17:23:00Z" w16du:dateUtc="2024-10-25T10:23:00Z">
                    <w:rPr>
                      <w:rFonts w:ascii="Arial" w:hAnsi="Arial" w:cs="Arial"/>
                      <w:color w:val="000000"/>
                      <w:sz w:val="20"/>
                    </w:rPr>
                  </w:rPrChange>
                </w:rPr>
                <w:t xml:space="preserve">2,888,859,146 </w:t>
              </w:r>
            </w:ins>
          </w:p>
        </w:tc>
        <w:tc>
          <w:tcPr>
            <w:tcW w:w="1620" w:type="dxa"/>
            <w:vAlign w:val="bottom"/>
          </w:tcPr>
          <w:p w14:paraId="04F1E7E6" w14:textId="7AA6148B" w:rsidR="00E46CF4" w:rsidRPr="00302E6E" w:rsidRDefault="00E46CF4" w:rsidP="00E46CF4">
            <w:pPr>
              <w:ind w:right="-85"/>
              <w:jc w:val="right"/>
              <w:rPr>
                <w:ins w:id="8954" w:author="An Phuc Cao" w:date="2024-09-30T16:51:00Z" w16du:dateUtc="2024-09-30T09:51:00Z"/>
                <w:rFonts w:ascii="Arial" w:hAnsi="Arial" w:cs="Arial"/>
                <w:bCs/>
                <w:sz w:val="18"/>
                <w:szCs w:val="18"/>
                <w:rPrChange w:id="8955" w:author="An Phuc Cao" w:date="2024-10-25T17:23:00Z" w16du:dateUtc="2024-10-25T10:23:00Z">
                  <w:rPr>
                    <w:ins w:id="8956" w:author="An Phuc Cao" w:date="2024-09-30T16:51:00Z" w16du:dateUtc="2024-09-30T09:51:00Z"/>
                    <w:rFonts w:ascii="Arial" w:hAnsi="Arial" w:cs="Arial"/>
                    <w:bCs/>
                    <w:sz w:val="20"/>
                  </w:rPr>
                </w:rPrChange>
              </w:rPr>
            </w:pPr>
            <w:ins w:id="8957" w:author="An Phuc Cao" w:date="2024-10-23T17:18:00Z" w16du:dateUtc="2024-10-23T10:18:00Z">
              <w:r w:rsidRPr="00302E6E">
                <w:rPr>
                  <w:rFonts w:ascii="Arial" w:hAnsi="Arial" w:cs="Arial"/>
                  <w:color w:val="000000"/>
                  <w:sz w:val="18"/>
                  <w:szCs w:val="18"/>
                  <w:rPrChange w:id="8958" w:author="An Phuc Cao" w:date="2024-10-25T17:23:00Z" w16du:dateUtc="2024-10-25T10:23:00Z">
                    <w:rPr>
                      <w:rFonts w:ascii="Arial" w:hAnsi="Arial" w:cs="Arial"/>
                      <w:color w:val="000000"/>
                      <w:sz w:val="20"/>
                    </w:rPr>
                  </w:rPrChange>
                </w:rPr>
                <w:t xml:space="preserve">    5,689,208,029 </w:t>
              </w:r>
            </w:ins>
          </w:p>
        </w:tc>
        <w:tc>
          <w:tcPr>
            <w:tcW w:w="1662" w:type="dxa"/>
            <w:vAlign w:val="bottom"/>
          </w:tcPr>
          <w:p w14:paraId="4F5A088B" w14:textId="0F9FF9D0" w:rsidR="00E46CF4" w:rsidRPr="00302E6E" w:rsidRDefault="00E46CF4" w:rsidP="00E46CF4">
            <w:pPr>
              <w:ind w:right="-85"/>
              <w:jc w:val="right"/>
              <w:rPr>
                <w:ins w:id="8959" w:author="An Phuc Cao" w:date="2024-09-30T16:51:00Z" w16du:dateUtc="2024-09-30T09:51:00Z"/>
                <w:rFonts w:ascii="Arial" w:hAnsi="Arial" w:cs="Arial"/>
                <w:bCs/>
                <w:sz w:val="18"/>
                <w:szCs w:val="18"/>
                <w:rPrChange w:id="8960" w:author="An Phuc Cao" w:date="2024-10-25T17:23:00Z" w16du:dateUtc="2024-10-25T10:23:00Z">
                  <w:rPr>
                    <w:ins w:id="8961" w:author="An Phuc Cao" w:date="2024-09-30T16:51:00Z" w16du:dateUtc="2024-09-30T09:51:00Z"/>
                    <w:rFonts w:ascii="Arial" w:hAnsi="Arial" w:cs="Arial"/>
                    <w:bCs/>
                    <w:sz w:val="20"/>
                  </w:rPr>
                </w:rPrChange>
              </w:rPr>
            </w:pPr>
            <w:ins w:id="8962" w:author="An Phuc Cao" w:date="2024-10-23T17:18:00Z" w16du:dateUtc="2024-10-23T10:18:00Z">
              <w:r w:rsidRPr="00302E6E">
                <w:rPr>
                  <w:rFonts w:ascii="Arial" w:hAnsi="Arial" w:cs="Arial"/>
                  <w:color w:val="000000"/>
                  <w:sz w:val="18"/>
                  <w:szCs w:val="18"/>
                  <w:rPrChange w:id="8963" w:author="An Phuc Cao" w:date="2024-10-25T17:23:00Z" w16du:dateUtc="2024-10-25T10:23:00Z">
                    <w:rPr>
                      <w:rFonts w:ascii="Arial" w:hAnsi="Arial" w:cs="Arial"/>
                      <w:color w:val="000000"/>
                      <w:sz w:val="20"/>
                    </w:rPr>
                  </w:rPrChange>
                </w:rPr>
                <w:t xml:space="preserve">        (7,149,330,589)</w:t>
              </w:r>
            </w:ins>
          </w:p>
        </w:tc>
        <w:tc>
          <w:tcPr>
            <w:tcW w:w="1512" w:type="dxa"/>
            <w:vAlign w:val="bottom"/>
          </w:tcPr>
          <w:p w14:paraId="4C0699DB" w14:textId="5C7B351C" w:rsidR="00E46CF4" w:rsidRPr="00302E6E" w:rsidRDefault="00E46CF4" w:rsidP="00E46CF4">
            <w:pPr>
              <w:ind w:right="-85"/>
              <w:jc w:val="right"/>
              <w:rPr>
                <w:ins w:id="8964" w:author="An Phuc Cao" w:date="2024-09-30T16:51:00Z" w16du:dateUtc="2024-09-30T09:51:00Z"/>
                <w:rFonts w:ascii="Arial" w:hAnsi="Arial" w:cs="Arial"/>
                <w:bCs/>
                <w:sz w:val="18"/>
                <w:szCs w:val="18"/>
                <w:rPrChange w:id="8965" w:author="An Phuc Cao" w:date="2024-10-25T17:23:00Z" w16du:dateUtc="2024-10-25T10:23:00Z">
                  <w:rPr>
                    <w:ins w:id="8966" w:author="An Phuc Cao" w:date="2024-09-30T16:51:00Z" w16du:dateUtc="2024-09-30T09:51:00Z"/>
                    <w:rFonts w:ascii="Arial" w:hAnsi="Arial" w:cs="Arial"/>
                    <w:bCs/>
                    <w:sz w:val="20"/>
                  </w:rPr>
                </w:rPrChange>
              </w:rPr>
            </w:pPr>
            <w:ins w:id="8967" w:author="An Phuc Cao" w:date="2024-10-23T17:18:00Z" w16du:dateUtc="2024-10-23T10:18:00Z">
              <w:r w:rsidRPr="00302E6E">
                <w:rPr>
                  <w:rFonts w:ascii="Arial" w:hAnsi="Arial" w:cs="Arial"/>
                  <w:color w:val="000000"/>
                  <w:sz w:val="18"/>
                  <w:szCs w:val="18"/>
                  <w:rPrChange w:id="8968" w:author="An Phuc Cao" w:date="2024-10-25T17:23:00Z" w16du:dateUtc="2024-10-25T10:23:00Z">
                    <w:rPr>
                      <w:rFonts w:ascii="Arial" w:hAnsi="Arial" w:cs="Arial"/>
                      <w:color w:val="000000"/>
                      <w:sz w:val="20"/>
                    </w:rPr>
                  </w:rPrChange>
                </w:rPr>
                <w:t xml:space="preserve">      1,428,736,586 </w:t>
              </w:r>
            </w:ins>
          </w:p>
        </w:tc>
      </w:tr>
      <w:tr w:rsidR="00792987" w:rsidRPr="00CA7ACA" w14:paraId="5B0C1C0C" w14:textId="77777777" w:rsidTr="00792987">
        <w:tblPrEx>
          <w:tblW w:w="8205" w:type="dxa"/>
          <w:tblInd w:w="729" w:type="dxa"/>
          <w:tblLayout w:type="fixed"/>
          <w:tblLook w:val="0000" w:firstRow="0" w:lastRow="0" w:firstColumn="0" w:lastColumn="0" w:noHBand="0" w:noVBand="0"/>
          <w:tblPrExChange w:id="8969" w:author="An Phuc Cao" w:date="2024-10-23T17:30:00Z" w16du:dateUtc="2024-10-23T10:30:00Z">
            <w:tblPrEx>
              <w:tblW w:w="8205" w:type="dxa"/>
              <w:tblInd w:w="729" w:type="dxa"/>
              <w:tblLayout w:type="fixed"/>
              <w:tblLook w:val="0000" w:firstRow="0" w:lastRow="0" w:firstColumn="0" w:lastColumn="0" w:noHBand="0" w:noVBand="0"/>
            </w:tblPrEx>
          </w:tblPrExChange>
        </w:tblPrEx>
        <w:trPr>
          <w:ins w:id="8970" w:author="An Phuc Cao" w:date="2024-09-30T16:51:00Z"/>
        </w:trPr>
        <w:tc>
          <w:tcPr>
            <w:tcW w:w="1971" w:type="dxa"/>
            <w:vAlign w:val="bottom"/>
            <w:tcPrChange w:id="8971" w:author="An Phuc Cao" w:date="2024-10-23T17:30:00Z" w16du:dateUtc="2024-10-23T10:30:00Z">
              <w:tcPr>
                <w:tcW w:w="1971" w:type="dxa"/>
                <w:vAlign w:val="bottom"/>
              </w:tcPr>
            </w:tcPrChange>
          </w:tcPr>
          <w:p w14:paraId="7B158541" w14:textId="77777777" w:rsidR="00792987" w:rsidRPr="00302E6E" w:rsidRDefault="00792987" w:rsidP="00792987">
            <w:pPr>
              <w:ind w:left="-108"/>
              <w:textAlignment w:val="auto"/>
              <w:rPr>
                <w:ins w:id="8972" w:author="An Phuc Cao" w:date="2024-09-30T16:51:00Z" w16du:dateUtc="2024-09-30T09:51:00Z"/>
                <w:rFonts w:ascii="Arial" w:hAnsi="Arial" w:cs="Arial"/>
                <w:i/>
                <w:sz w:val="18"/>
                <w:szCs w:val="18"/>
                <w:rPrChange w:id="8973" w:author="An Phuc Cao" w:date="2024-10-25T17:23:00Z" w16du:dateUtc="2024-10-25T10:23:00Z">
                  <w:rPr>
                    <w:ins w:id="8974" w:author="An Phuc Cao" w:date="2024-09-30T16:51:00Z" w16du:dateUtc="2024-09-30T09:51:00Z"/>
                    <w:rFonts w:ascii="Arial" w:hAnsi="Arial" w:cs="Arial"/>
                    <w:i/>
                    <w:sz w:val="20"/>
                  </w:rPr>
                </w:rPrChange>
              </w:rPr>
            </w:pPr>
            <w:ins w:id="8975" w:author="An Phuc Cao" w:date="2024-09-30T16:51:00Z" w16du:dateUtc="2024-09-30T09:51:00Z">
              <w:r w:rsidRPr="00302E6E">
                <w:rPr>
                  <w:rFonts w:ascii="Arial" w:hAnsi="Arial" w:cs="Arial"/>
                  <w:i/>
                  <w:sz w:val="18"/>
                  <w:szCs w:val="18"/>
                  <w:rPrChange w:id="8976" w:author="An Phuc Cao" w:date="2024-10-25T17:23:00Z" w16du:dateUtc="2024-10-25T10:23:00Z">
                    <w:rPr>
                      <w:rFonts w:ascii="Arial" w:hAnsi="Arial" w:cs="Arial"/>
                      <w:i/>
                      <w:sz w:val="20"/>
                    </w:rPr>
                  </w:rPrChange>
                </w:rPr>
                <w:t>- Personal income tax of employees</w:t>
              </w:r>
            </w:ins>
          </w:p>
        </w:tc>
        <w:tc>
          <w:tcPr>
            <w:tcW w:w="1440" w:type="dxa"/>
            <w:vAlign w:val="bottom"/>
            <w:tcPrChange w:id="8977" w:author="An Phuc Cao" w:date="2024-10-23T17:30:00Z" w16du:dateUtc="2024-10-23T10:30:00Z">
              <w:tcPr>
                <w:tcW w:w="1440" w:type="dxa"/>
                <w:vAlign w:val="bottom"/>
              </w:tcPr>
            </w:tcPrChange>
          </w:tcPr>
          <w:p w14:paraId="03A614D0" w14:textId="3E008670" w:rsidR="00792987" w:rsidRPr="00302E6E" w:rsidRDefault="00792987" w:rsidP="00792987">
            <w:pPr>
              <w:ind w:right="-85"/>
              <w:jc w:val="right"/>
              <w:rPr>
                <w:ins w:id="8978" w:author="An Phuc Cao" w:date="2024-09-30T16:51:00Z" w16du:dateUtc="2024-09-30T09:51:00Z"/>
                <w:rFonts w:ascii="Arial" w:hAnsi="Arial" w:cs="Arial"/>
                <w:i/>
                <w:sz w:val="18"/>
                <w:szCs w:val="18"/>
                <w:rPrChange w:id="8979" w:author="An Phuc Cao" w:date="2024-10-25T17:23:00Z" w16du:dateUtc="2024-10-25T10:23:00Z">
                  <w:rPr>
                    <w:ins w:id="8980" w:author="An Phuc Cao" w:date="2024-09-30T16:51:00Z" w16du:dateUtc="2024-09-30T09:51:00Z"/>
                    <w:rFonts w:ascii="Arial" w:hAnsi="Arial" w:cs="Arial"/>
                    <w:i/>
                    <w:sz w:val="20"/>
                  </w:rPr>
                </w:rPrChange>
              </w:rPr>
            </w:pPr>
            <w:ins w:id="8981" w:author="An Phuc Cao" w:date="2024-10-23T17:30:00Z" w16du:dateUtc="2024-10-23T10:30:00Z">
              <w:r w:rsidRPr="00302E6E">
                <w:rPr>
                  <w:rFonts w:ascii="Arial" w:hAnsi="Arial" w:cs="Arial"/>
                  <w:sz w:val="18"/>
                  <w:szCs w:val="18"/>
                  <w:rPrChange w:id="8982" w:author="An Phuc Cao" w:date="2024-10-25T17:23:00Z" w16du:dateUtc="2024-10-25T10:23:00Z">
                    <w:rPr/>
                  </w:rPrChange>
                </w:rPr>
                <w:t xml:space="preserve"> 1,363,668,436 </w:t>
              </w:r>
            </w:ins>
          </w:p>
        </w:tc>
        <w:tc>
          <w:tcPr>
            <w:tcW w:w="1620" w:type="dxa"/>
            <w:vAlign w:val="bottom"/>
            <w:tcPrChange w:id="8983" w:author="An Phuc Cao" w:date="2024-10-23T17:30:00Z" w16du:dateUtc="2024-10-23T10:30:00Z">
              <w:tcPr>
                <w:tcW w:w="1620" w:type="dxa"/>
                <w:vAlign w:val="bottom"/>
              </w:tcPr>
            </w:tcPrChange>
          </w:tcPr>
          <w:p w14:paraId="15792F54" w14:textId="3532406B" w:rsidR="00792987" w:rsidRPr="00302E6E" w:rsidDel="00564878" w:rsidRDefault="00792987" w:rsidP="00792987">
            <w:pPr>
              <w:ind w:right="-85"/>
              <w:jc w:val="right"/>
              <w:rPr>
                <w:ins w:id="8984" w:author="An Phuc Cao" w:date="2024-09-30T16:51:00Z" w16du:dateUtc="2024-09-30T09:51:00Z"/>
                <w:rFonts w:ascii="Arial" w:hAnsi="Arial" w:cs="Arial"/>
                <w:i/>
                <w:sz w:val="18"/>
                <w:szCs w:val="18"/>
                <w:rPrChange w:id="8985" w:author="An Phuc Cao" w:date="2024-10-25T17:23:00Z" w16du:dateUtc="2024-10-25T10:23:00Z">
                  <w:rPr>
                    <w:ins w:id="8986" w:author="An Phuc Cao" w:date="2024-09-30T16:51:00Z" w16du:dateUtc="2024-09-30T09:51:00Z"/>
                    <w:rFonts w:ascii="Arial" w:hAnsi="Arial" w:cs="Arial"/>
                    <w:i/>
                    <w:sz w:val="20"/>
                  </w:rPr>
                </w:rPrChange>
              </w:rPr>
            </w:pPr>
            <w:ins w:id="8987" w:author="An Phuc Cao" w:date="2024-10-23T17:30:00Z" w16du:dateUtc="2024-10-23T10:30:00Z">
              <w:r w:rsidRPr="00302E6E">
                <w:rPr>
                  <w:rFonts w:ascii="Arial" w:hAnsi="Arial" w:cs="Arial"/>
                  <w:sz w:val="18"/>
                  <w:szCs w:val="18"/>
                  <w:rPrChange w:id="8988" w:author="An Phuc Cao" w:date="2024-10-25T17:23:00Z" w16du:dateUtc="2024-10-25T10:23:00Z">
                    <w:rPr/>
                  </w:rPrChange>
                </w:rPr>
                <w:t xml:space="preserve"> 1,146,367,312 </w:t>
              </w:r>
            </w:ins>
          </w:p>
        </w:tc>
        <w:tc>
          <w:tcPr>
            <w:tcW w:w="1662" w:type="dxa"/>
            <w:vAlign w:val="bottom"/>
            <w:tcPrChange w:id="8989" w:author="An Phuc Cao" w:date="2024-10-23T17:30:00Z" w16du:dateUtc="2024-10-23T10:30:00Z">
              <w:tcPr>
                <w:tcW w:w="1662" w:type="dxa"/>
                <w:vAlign w:val="bottom"/>
              </w:tcPr>
            </w:tcPrChange>
          </w:tcPr>
          <w:p w14:paraId="65197318" w14:textId="63DE1885" w:rsidR="00792987" w:rsidRPr="00302E6E" w:rsidDel="00564878" w:rsidRDefault="00792987" w:rsidP="00792987">
            <w:pPr>
              <w:ind w:right="-85"/>
              <w:jc w:val="right"/>
              <w:rPr>
                <w:ins w:id="8990" w:author="An Phuc Cao" w:date="2024-09-30T16:51:00Z" w16du:dateUtc="2024-09-30T09:51:00Z"/>
                <w:rFonts w:ascii="Arial" w:hAnsi="Arial" w:cs="Arial"/>
                <w:i/>
                <w:sz w:val="18"/>
                <w:szCs w:val="18"/>
                <w:rPrChange w:id="8991" w:author="An Phuc Cao" w:date="2024-10-25T17:23:00Z" w16du:dateUtc="2024-10-25T10:23:00Z">
                  <w:rPr>
                    <w:ins w:id="8992" w:author="An Phuc Cao" w:date="2024-09-30T16:51:00Z" w16du:dateUtc="2024-09-30T09:51:00Z"/>
                    <w:rFonts w:ascii="Arial" w:hAnsi="Arial" w:cs="Arial"/>
                    <w:i/>
                    <w:sz w:val="20"/>
                  </w:rPr>
                </w:rPrChange>
              </w:rPr>
            </w:pPr>
            <w:ins w:id="8993" w:author="An Phuc Cao" w:date="2024-10-23T17:30:00Z" w16du:dateUtc="2024-10-23T10:30:00Z">
              <w:r w:rsidRPr="00302E6E">
                <w:rPr>
                  <w:rFonts w:ascii="Arial" w:hAnsi="Arial" w:cs="Arial"/>
                  <w:sz w:val="18"/>
                  <w:szCs w:val="18"/>
                  <w:rPrChange w:id="8994" w:author="An Phuc Cao" w:date="2024-10-25T17:23:00Z" w16du:dateUtc="2024-10-25T10:23:00Z">
                    <w:rPr/>
                  </w:rPrChange>
                </w:rPr>
                <w:t xml:space="preserve"> (1,902,825,860)</w:t>
              </w:r>
            </w:ins>
          </w:p>
        </w:tc>
        <w:tc>
          <w:tcPr>
            <w:tcW w:w="1512" w:type="dxa"/>
            <w:vAlign w:val="bottom"/>
            <w:tcPrChange w:id="8995" w:author="An Phuc Cao" w:date="2024-10-23T17:30:00Z" w16du:dateUtc="2024-10-23T10:30:00Z">
              <w:tcPr>
                <w:tcW w:w="1512" w:type="dxa"/>
                <w:vAlign w:val="bottom"/>
              </w:tcPr>
            </w:tcPrChange>
          </w:tcPr>
          <w:p w14:paraId="1C6147CC" w14:textId="5A5F8360" w:rsidR="00792987" w:rsidRPr="00302E6E" w:rsidDel="00564878" w:rsidRDefault="00792987" w:rsidP="00792987">
            <w:pPr>
              <w:ind w:right="-85"/>
              <w:jc w:val="right"/>
              <w:rPr>
                <w:ins w:id="8996" w:author="An Phuc Cao" w:date="2024-09-30T16:51:00Z" w16du:dateUtc="2024-09-30T09:51:00Z"/>
                <w:rFonts w:ascii="Arial" w:hAnsi="Arial" w:cs="Arial"/>
                <w:i/>
                <w:sz w:val="18"/>
                <w:szCs w:val="18"/>
                <w:rPrChange w:id="8997" w:author="An Phuc Cao" w:date="2024-10-25T17:23:00Z" w16du:dateUtc="2024-10-25T10:23:00Z">
                  <w:rPr>
                    <w:ins w:id="8998" w:author="An Phuc Cao" w:date="2024-09-30T16:51:00Z" w16du:dateUtc="2024-09-30T09:51:00Z"/>
                    <w:rFonts w:ascii="Arial" w:hAnsi="Arial" w:cs="Arial"/>
                    <w:i/>
                    <w:sz w:val="20"/>
                  </w:rPr>
                </w:rPrChange>
              </w:rPr>
            </w:pPr>
            <w:ins w:id="8999" w:author="An Phuc Cao" w:date="2024-10-23T17:30:00Z" w16du:dateUtc="2024-10-23T10:30:00Z">
              <w:r w:rsidRPr="00302E6E">
                <w:rPr>
                  <w:rFonts w:ascii="Arial" w:hAnsi="Arial" w:cs="Arial"/>
                  <w:sz w:val="18"/>
                  <w:szCs w:val="18"/>
                  <w:rPrChange w:id="9000" w:author="An Phuc Cao" w:date="2024-10-25T17:23:00Z" w16du:dateUtc="2024-10-25T10:23:00Z">
                    <w:rPr/>
                  </w:rPrChange>
                </w:rPr>
                <w:t xml:space="preserve"> 607,209,888 </w:t>
              </w:r>
            </w:ins>
          </w:p>
        </w:tc>
      </w:tr>
      <w:tr w:rsidR="00792987" w:rsidRPr="00CA7ACA" w14:paraId="07AE68D3" w14:textId="77777777" w:rsidTr="00792987">
        <w:tblPrEx>
          <w:tblW w:w="8205" w:type="dxa"/>
          <w:tblInd w:w="729" w:type="dxa"/>
          <w:tblLayout w:type="fixed"/>
          <w:tblLook w:val="0000" w:firstRow="0" w:lastRow="0" w:firstColumn="0" w:lastColumn="0" w:noHBand="0" w:noVBand="0"/>
          <w:tblPrExChange w:id="9001" w:author="An Phuc Cao" w:date="2024-10-23T17:30:00Z" w16du:dateUtc="2024-10-23T10:30:00Z">
            <w:tblPrEx>
              <w:tblW w:w="8205" w:type="dxa"/>
              <w:tblInd w:w="729" w:type="dxa"/>
              <w:tblLayout w:type="fixed"/>
              <w:tblLook w:val="0000" w:firstRow="0" w:lastRow="0" w:firstColumn="0" w:lastColumn="0" w:noHBand="0" w:noVBand="0"/>
            </w:tblPrEx>
          </w:tblPrExChange>
        </w:tblPrEx>
        <w:trPr>
          <w:ins w:id="9002" w:author="An Phuc Cao" w:date="2024-09-30T16:51:00Z"/>
        </w:trPr>
        <w:tc>
          <w:tcPr>
            <w:tcW w:w="1971" w:type="dxa"/>
            <w:vAlign w:val="bottom"/>
            <w:tcPrChange w:id="9003" w:author="An Phuc Cao" w:date="2024-10-23T17:30:00Z" w16du:dateUtc="2024-10-23T10:30:00Z">
              <w:tcPr>
                <w:tcW w:w="1971" w:type="dxa"/>
                <w:vAlign w:val="bottom"/>
              </w:tcPr>
            </w:tcPrChange>
          </w:tcPr>
          <w:p w14:paraId="7A9CE860" w14:textId="77777777" w:rsidR="00792987" w:rsidRPr="00302E6E" w:rsidRDefault="00792987" w:rsidP="00792987">
            <w:pPr>
              <w:ind w:left="-108"/>
              <w:textAlignment w:val="auto"/>
              <w:rPr>
                <w:ins w:id="9004" w:author="An Phuc Cao" w:date="2024-09-30T16:51:00Z" w16du:dateUtc="2024-09-30T09:51:00Z"/>
                <w:rFonts w:ascii="Arial" w:hAnsi="Arial" w:cs="Arial"/>
                <w:i/>
                <w:sz w:val="18"/>
                <w:szCs w:val="18"/>
                <w:rPrChange w:id="9005" w:author="An Phuc Cao" w:date="2024-10-25T17:23:00Z" w16du:dateUtc="2024-10-25T10:23:00Z">
                  <w:rPr>
                    <w:ins w:id="9006" w:author="An Phuc Cao" w:date="2024-09-30T16:51:00Z" w16du:dateUtc="2024-09-30T09:51:00Z"/>
                    <w:rFonts w:ascii="Arial" w:hAnsi="Arial" w:cs="Arial"/>
                    <w:i/>
                    <w:sz w:val="20"/>
                  </w:rPr>
                </w:rPrChange>
              </w:rPr>
            </w:pPr>
            <w:ins w:id="9007" w:author="An Phuc Cao" w:date="2024-09-30T16:51:00Z" w16du:dateUtc="2024-09-30T09:51:00Z">
              <w:r w:rsidRPr="00302E6E">
                <w:rPr>
                  <w:rFonts w:ascii="Arial" w:hAnsi="Arial" w:cs="Arial"/>
                  <w:i/>
                  <w:sz w:val="18"/>
                  <w:szCs w:val="18"/>
                  <w:rPrChange w:id="9008" w:author="An Phuc Cao" w:date="2024-10-25T17:23:00Z" w16du:dateUtc="2024-10-25T10:23:00Z">
                    <w:rPr>
                      <w:rFonts w:ascii="Arial" w:hAnsi="Arial" w:cs="Arial"/>
                      <w:i/>
                      <w:sz w:val="20"/>
                    </w:rPr>
                  </w:rPrChange>
                </w:rPr>
                <w:t>- Personal income tax of outsources</w:t>
              </w:r>
            </w:ins>
          </w:p>
        </w:tc>
        <w:tc>
          <w:tcPr>
            <w:tcW w:w="1440" w:type="dxa"/>
            <w:vAlign w:val="bottom"/>
            <w:tcPrChange w:id="9009" w:author="An Phuc Cao" w:date="2024-10-23T17:30:00Z" w16du:dateUtc="2024-10-23T10:30:00Z">
              <w:tcPr>
                <w:tcW w:w="1440" w:type="dxa"/>
                <w:vAlign w:val="bottom"/>
              </w:tcPr>
            </w:tcPrChange>
          </w:tcPr>
          <w:p w14:paraId="708B99EB" w14:textId="1D3FEAA5" w:rsidR="00792987" w:rsidRPr="00302E6E" w:rsidRDefault="00792987" w:rsidP="00792987">
            <w:pPr>
              <w:ind w:right="-85"/>
              <w:jc w:val="right"/>
              <w:rPr>
                <w:ins w:id="9010" w:author="An Phuc Cao" w:date="2024-09-30T16:51:00Z" w16du:dateUtc="2024-09-30T09:51:00Z"/>
                <w:rFonts w:ascii="Arial" w:hAnsi="Arial" w:cs="Arial"/>
                <w:i/>
                <w:sz w:val="18"/>
                <w:szCs w:val="18"/>
                <w:rPrChange w:id="9011" w:author="An Phuc Cao" w:date="2024-10-25T17:23:00Z" w16du:dateUtc="2024-10-25T10:23:00Z">
                  <w:rPr>
                    <w:ins w:id="9012" w:author="An Phuc Cao" w:date="2024-09-30T16:51:00Z" w16du:dateUtc="2024-09-30T09:51:00Z"/>
                    <w:rFonts w:ascii="Arial" w:hAnsi="Arial" w:cs="Arial"/>
                    <w:i/>
                    <w:sz w:val="20"/>
                  </w:rPr>
                </w:rPrChange>
              </w:rPr>
            </w:pPr>
            <w:ins w:id="9013" w:author="An Phuc Cao" w:date="2024-10-23T17:30:00Z" w16du:dateUtc="2024-10-23T10:30:00Z">
              <w:r w:rsidRPr="00302E6E">
                <w:rPr>
                  <w:rFonts w:ascii="Arial" w:hAnsi="Arial" w:cs="Arial"/>
                  <w:sz w:val="18"/>
                  <w:szCs w:val="18"/>
                  <w:rPrChange w:id="9014" w:author="An Phuc Cao" w:date="2024-10-25T17:23:00Z" w16du:dateUtc="2024-10-25T10:23:00Z">
                    <w:rPr/>
                  </w:rPrChange>
                </w:rPr>
                <w:t xml:space="preserve"> 66,225,151 </w:t>
              </w:r>
            </w:ins>
          </w:p>
        </w:tc>
        <w:tc>
          <w:tcPr>
            <w:tcW w:w="1620" w:type="dxa"/>
            <w:vAlign w:val="bottom"/>
            <w:tcPrChange w:id="9015" w:author="An Phuc Cao" w:date="2024-10-23T17:30:00Z" w16du:dateUtc="2024-10-23T10:30:00Z">
              <w:tcPr>
                <w:tcW w:w="1620" w:type="dxa"/>
                <w:vAlign w:val="bottom"/>
              </w:tcPr>
            </w:tcPrChange>
          </w:tcPr>
          <w:p w14:paraId="369CADB4" w14:textId="38197D94" w:rsidR="00792987" w:rsidRPr="00302E6E" w:rsidDel="00564878" w:rsidRDefault="00792987" w:rsidP="00792987">
            <w:pPr>
              <w:ind w:right="-85"/>
              <w:jc w:val="right"/>
              <w:rPr>
                <w:ins w:id="9016" w:author="An Phuc Cao" w:date="2024-09-30T16:51:00Z" w16du:dateUtc="2024-09-30T09:51:00Z"/>
                <w:rFonts w:ascii="Arial" w:hAnsi="Arial" w:cs="Arial"/>
                <w:i/>
                <w:sz w:val="18"/>
                <w:szCs w:val="18"/>
                <w:rPrChange w:id="9017" w:author="An Phuc Cao" w:date="2024-10-25T17:23:00Z" w16du:dateUtc="2024-10-25T10:23:00Z">
                  <w:rPr>
                    <w:ins w:id="9018" w:author="An Phuc Cao" w:date="2024-09-30T16:51:00Z" w16du:dateUtc="2024-09-30T09:51:00Z"/>
                    <w:rFonts w:ascii="Arial" w:hAnsi="Arial" w:cs="Arial"/>
                    <w:i/>
                    <w:sz w:val="20"/>
                  </w:rPr>
                </w:rPrChange>
              </w:rPr>
            </w:pPr>
            <w:ins w:id="9019" w:author="An Phuc Cao" w:date="2024-10-23T17:30:00Z" w16du:dateUtc="2024-10-23T10:30:00Z">
              <w:r w:rsidRPr="00302E6E">
                <w:rPr>
                  <w:rFonts w:ascii="Arial" w:hAnsi="Arial" w:cs="Arial"/>
                  <w:sz w:val="18"/>
                  <w:szCs w:val="18"/>
                  <w:rPrChange w:id="9020" w:author="An Phuc Cao" w:date="2024-10-25T17:23:00Z" w16du:dateUtc="2024-10-25T10:23:00Z">
                    <w:rPr/>
                  </w:rPrChange>
                </w:rPr>
                <w:t xml:space="preserve"> 21,398,886 </w:t>
              </w:r>
            </w:ins>
          </w:p>
        </w:tc>
        <w:tc>
          <w:tcPr>
            <w:tcW w:w="1662" w:type="dxa"/>
            <w:vAlign w:val="bottom"/>
            <w:tcPrChange w:id="9021" w:author="An Phuc Cao" w:date="2024-10-23T17:30:00Z" w16du:dateUtc="2024-10-23T10:30:00Z">
              <w:tcPr>
                <w:tcW w:w="1662" w:type="dxa"/>
                <w:vAlign w:val="bottom"/>
              </w:tcPr>
            </w:tcPrChange>
          </w:tcPr>
          <w:p w14:paraId="33C0AA6F" w14:textId="44F3751A" w:rsidR="00792987" w:rsidRPr="00302E6E" w:rsidDel="00564878" w:rsidRDefault="00792987" w:rsidP="00792987">
            <w:pPr>
              <w:ind w:right="-85"/>
              <w:jc w:val="right"/>
              <w:rPr>
                <w:ins w:id="9022" w:author="An Phuc Cao" w:date="2024-09-30T16:51:00Z" w16du:dateUtc="2024-09-30T09:51:00Z"/>
                <w:rFonts w:ascii="Arial" w:hAnsi="Arial" w:cs="Arial"/>
                <w:i/>
                <w:sz w:val="18"/>
                <w:szCs w:val="18"/>
                <w:rPrChange w:id="9023" w:author="An Phuc Cao" w:date="2024-10-25T17:23:00Z" w16du:dateUtc="2024-10-25T10:23:00Z">
                  <w:rPr>
                    <w:ins w:id="9024" w:author="An Phuc Cao" w:date="2024-09-30T16:51:00Z" w16du:dateUtc="2024-09-30T09:51:00Z"/>
                    <w:rFonts w:ascii="Arial" w:hAnsi="Arial" w:cs="Arial"/>
                    <w:i/>
                    <w:sz w:val="20"/>
                  </w:rPr>
                </w:rPrChange>
              </w:rPr>
            </w:pPr>
            <w:ins w:id="9025" w:author="An Phuc Cao" w:date="2024-10-23T17:30:00Z" w16du:dateUtc="2024-10-23T10:30:00Z">
              <w:r w:rsidRPr="00302E6E">
                <w:rPr>
                  <w:rFonts w:ascii="Arial" w:hAnsi="Arial" w:cs="Arial"/>
                  <w:sz w:val="18"/>
                  <w:szCs w:val="18"/>
                  <w:rPrChange w:id="9026" w:author="An Phuc Cao" w:date="2024-10-25T17:23:00Z" w16du:dateUtc="2024-10-25T10:23:00Z">
                    <w:rPr/>
                  </w:rPrChange>
                </w:rPr>
                <w:t xml:space="preserve"> (68,790,704)</w:t>
              </w:r>
            </w:ins>
          </w:p>
        </w:tc>
        <w:tc>
          <w:tcPr>
            <w:tcW w:w="1512" w:type="dxa"/>
            <w:vAlign w:val="bottom"/>
            <w:tcPrChange w:id="9027" w:author="An Phuc Cao" w:date="2024-10-23T17:30:00Z" w16du:dateUtc="2024-10-23T10:30:00Z">
              <w:tcPr>
                <w:tcW w:w="1512" w:type="dxa"/>
                <w:vAlign w:val="bottom"/>
              </w:tcPr>
            </w:tcPrChange>
          </w:tcPr>
          <w:p w14:paraId="01572837" w14:textId="4AE03438" w:rsidR="00792987" w:rsidRPr="00302E6E" w:rsidDel="00564878" w:rsidRDefault="00792987" w:rsidP="00792987">
            <w:pPr>
              <w:ind w:right="-85"/>
              <w:jc w:val="right"/>
              <w:rPr>
                <w:ins w:id="9028" w:author="An Phuc Cao" w:date="2024-09-30T16:51:00Z" w16du:dateUtc="2024-09-30T09:51:00Z"/>
                <w:rFonts w:ascii="Arial" w:hAnsi="Arial" w:cs="Arial"/>
                <w:i/>
                <w:sz w:val="18"/>
                <w:szCs w:val="18"/>
                <w:rPrChange w:id="9029" w:author="An Phuc Cao" w:date="2024-10-25T17:23:00Z" w16du:dateUtc="2024-10-25T10:23:00Z">
                  <w:rPr>
                    <w:ins w:id="9030" w:author="An Phuc Cao" w:date="2024-09-30T16:51:00Z" w16du:dateUtc="2024-09-30T09:51:00Z"/>
                    <w:rFonts w:ascii="Arial" w:hAnsi="Arial" w:cs="Arial"/>
                    <w:i/>
                    <w:sz w:val="20"/>
                  </w:rPr>
                </w:rPrChange>
              </w:rPr>
            </w:pPr>
            <w:ins w:id="9031" w:author="An Phuc Cao" w:date="2024-10-23T17:30:00Z" w16du:dateUtc="2024-10-23T10:30:00Z">
              <w:r w:rsidRPr="00302E6E">
                <w:rPr>
                  <w:rFonts w:ascii="Arial" w:hAnsi="Arial" w:cs="Arial"/>
                  <w:sz w:val="18"/>
                  <w:szCs w:val="18"/>
                  <w:rPrChange w:id="9032" w:author="An Phuc Cao" w:date="2024-10-25T17:23:00Z" w16du:dateUtc="2024-10-25T10:23:00Z">
                    <w:rPr/>
                  </w:rPrChange>
                </w:rPr>
                <w:t xml:space="preserve"> 18,833,333 </w:t>
              </w:r>
            </w:ins>
          </w:p>
        </w:tc>
      </w:tr>
      <w:tr w:rsidR="00792987" w:rsidRPr="00CA7ACA" w14:paraId="5FFA7167" w14:textId="77777777" w:rsidTr="00792987">
        <w:tblPrEx>
          <w:tblW w:w="8205" w:type="dxa"/>
          <w:tblInd w:w="729" w:type="dxa"/>
          <w:tblLayout w:type="fixed"/>
          <w:tblLook w:val="0000" w:firstRow="0" w:lastRow="0" w:firstColumn="0" w:lastColumn="0" w:noHBand="0" w:noVBand="0"/>
          <w:tblPrExChange w:id="9033" w:author="An Phuc Cao" w:date="2024-10-23T17:30:00Z" w16du:dateUtc="2024-10-23T10:30:00Z">
            <w:tblPrEx>
              <w:tblW w:w="8205" w:type="dxa"/>
              <w:tblInd w:w="729" w:type="dxa"/>
              <w:tblLayout w:type="fixed"/>
              <w:tblLook w:val="0000" w:firstRow="0" w:lastRow="0" w:firstColumn="0" w:lastColumn="0" w:noHBand="0" w:noVBand="0"/>
            </w:tblPrEx>
          </w:tblPrExChange>
        </w:tblPrEx>
        <w:trPr>
          <w:ins w:id="9034" w:author="An Phuc Cao" w:date="2024-09-30T16:51:00Z"/>
        </w:trPr>
        <w:tc>
          <w:tcPr>
            <w:tcW w:w="1971" w:type="dxa"/>
            <w:vAlign w:val="bottom"/>
            <w:tcPrChange w:id="9035" w:author="An Phuc Cao" w:date="2024-10-23T17:30:00Z" w16du:dateUtc="2024-10-23T10:30:00Z">
              <w:tcPr>
                <w:tcW w:w="1971" w:type="dxa"/>
                <w:vAlign w:val="bottom"/>
              </w:tcPr>
            </w:tcPrChange>
          </w:tcPr>
          <w:p w14:paraId="48F82BE3" w14:textId="77777777" w:rsidR="00792987" w:rsidRPr="00302E6E" w:rsidRDefault="00792987" w:rsidP="00792987">
            <w:pPr>
              <w:ind w:left="-108"/>
              <w:textAlignment w:val="auto"/>
              <w:rPr>
                <w:ins w:id="9036" w:author="An Phuc Cao" w:date="2024-09-30T16:51:00Z" w16du:dateUtc="2024-09-30T09:51:00Z"/>
                <w:rFonts w:ascii="Arial" w:hAnsi="Arial" w:cs="Arial"/>
                <w:i/>
                <w:sz w:val="18"/>
                <w:szCs w:val="18"/>
                <w:rPrChange w:id="9037" w:author="An Phuc Cao" w:date="2024-10-25T17:23:00Z" w16du:dateUtc="2024-10-25T10:23:00Z">
                  <w:rPr>
                    <w:ins w:id="9038" w:author="An Phuc Cao" w:date="2024-09-30T16:51:00Z" w16du:dateUtc="2024-09-30T09:51:00Z"/>
                    <w:rFonts w:ascii="Arial" w:hAnsi="Arial" w:cs="Arial"/>
                    <w:i/>
                    <w:sz w:val="20"/>
                  </w:rPr>
                </w:rPrChange>
              </w:rPr>
            </w:pPr>
            <w:ins w:id="9039" w:author="An Phuc Cao" w:date="2024-09-30T16:51:00Z" w16du:dateUtc="2024-09-30T09:51:00Z">
              <w:r w:rsidRPr="00302E6E">
                <w:rPr>
                  <w:rFonts w:ascii="Arial" w:hAnsi="Arial" w:cs="Arial"/>
                  <w:i/>
                  <w:sz w:val="18"/>
                  <w:szCs w:val="18"/>
                  <w:rPrChange w:id="9040" w:author="An Phuc Cao" w:date="2024-10-25T17:23:00Z" w16du:dateUtc="2024-10-25T10:23:00Z">
                    <w:rPr>
                      <w:rFonts w:ascii="Arial" w:hAnsi="Arial" w:cs="Arial"/>
                      <w:i/>
                      <w:sz w:val="20"/>
                    </w:rPr>
                  </w:rPrChange>
                </w:rPr>
                <w:t>- Personal income tax of users</w:t>
              </w:r>
            </w:ins>
          </w:p>
        </w:tc>
        <w:tc>
          <w:tcPr>
            <w:tcW w:w="1440" w:type="dxa"/>
            <w:vAlign w:val="bottom"/>
            <w:tcPrChange w:id="9041" w:author="An Phuc Cao" w:date="2024-10-23T17:30:00Z" w16du:dateUtc="2024-10-23T10:30:00Z">
              <w:tcPr>
                <w:tcW w:w="1440" w:type="dxa"/>
                <w:vAlign w:val="bottom"/>
              </w:tcPr>
            </w:tcPrChange>
          </w:tcPr>
          <w:p w14:paraId="73B88282" w14:textId="16403704" w:rsidR="00792987" w:rsidRPr="00302E6E" w:rsidRDefault="00792987" w:rsidP="00792987">
            <w:pPr>
              <w:ind w:right="-85"/>
              <w:jc w:val="right"/>
              <w:rPr>
                <w:ins w:id="9042" w:author="An Phuc Cao" w:date="2024-09-30T16:51:00Z" w16du:dateUtc="2024-09-30T09:51:00Z"/>
                <w:rFonts w:ascii="Arial" w:hAnsi="Arial" w:cs="Arial"/>
                <w:i/>
                <w:sz w:val="18"/>
                <w:szCs w:val="18"/>
                <w:rPrChange w:id="9043" w:author="An Phuc Cao" w:date="2024-10-25T17:23:00Z" w16du:dateUtc="2024-10-25T10:23:00Z">
                  <w:rPr>
                    <w:ins w:id="9044" w:author="An Phuc Cao" w:date="2024-09-30T16:51:00Z" w16du:dateUtc="2024-09-30T09:51:00Z"/>
                    <w:rFonts w:ascii="Arial" w:hAnsi="Arial" w:cs="Arial"/>
                    <w:i/>
                    <w:sz w:val="20"/>
                  </w:rPr>
                </w:rPrChange>
              </w:rPr>
            </w:pPr>
            <w:ins w:id="9045" w:author="An Phuc Cao" w:date="2024-10-23T17:30:00Z" w16du:dateUtc="2024-10-23T10:30:00Z">
              <w:r w:rsidRPr="00302E6E">
                <w:rPr>
                  <w:rFonts w:ascii="Arial" w:hAnsi="Arial" w:cs="Arial"/>
                  <w:sz w:val="18"/>
                  <w:szCs w:val="18"/>
                  <w:rPrChange w:id="9046" w:author="An Phuc Cao" w:date="2024-10-25T17:23:00Z" w16du:dateUtc="2024-10-25T10:23:00Z">
                    <w:rPr/>
                  </w:rPrChange>
                </w:rPr>
                <w:t xml:space="preserve"> 1,458,965,559 </w:t>
              </w:r>
            </w:ins>
          </w:p>
        </w:tc>
        <w:tc>
          <w:tcPr>
            <w:tcW w:w="1620" w:type="dxa"/>
            <w:vAlign w:val="bottom"/>
            <w:tcPrChange w:id="9047" w:author="An Phuc Cao" w:date="2024-10-23T17:30:00Z" w16du:dateUtc="2024-10-23T10:30:00Z">
              <w:tcPr>
                <w:tcW w:w="1620" w:type="dxa"/>
                <w:vAlign w:val="bottom"/>
              </w:tcPr>
            </w:tcPrChange>
          </w:tcPr>
          <w:p w14:paraId="0873B210" w14:textId="388B52CB" w:rsidR="00792987" w:rsidRPr="00302E6E" w:rsidDel="00564878" w:rsidRDefault="00792987" w:rsidP="00792987">
            <w:pPr>
              <w:ind w:right="-85"/>
              <w:jc w:val="right"/>
              <w:rPr>
                <w:ins w:id="9048" w:author="An Phuc Cao" w:date="2024-09-30T16:51:00Z" w16du:dateUtc="2024-09-30T09:51:00Z"/>
                <w:rFonts w:ascii="Arial" w:hAnsi="Arial" w:cs="Arial"/>
                <w:i/>
                <w:sz w:val="18"/>
                <w:szCs w:val="18"/>
                <w:rPrChange w:id="9049" w:author="An Phuc Cao" w:date="2024-10-25T17:23:00Z" w16du:dateUtc="2024-10-25T10:23:00Z">
                  <w:rPr>
                    <w:ins w:id="9050" w:author="An Phuc Cao" w:date="2024-09-30T16:51:00Z" w16du:dateUtc="2024-09-30T09:51:00Z"/>
                    <w:rFonts w:ascii="Arial" w:hAnsi="Arial" w:cs="Arial"/>
                    <w:i/>
                    <w:sz w:val="20"/>
                  </w:rPr>
                </w:rPrChange>
              </w:rPr>
            </w:pPr>
            <w:ins w:id="9051" w:author="An Phuc Cao" w:date="2024-10-23T17:30:00Z" w16du:dateUtc="2024-10-23T10:30:00Z">
              <w:r w:rsidRPr="00302E6E">
                <w:rPr>
                  <w:rFonts w:ascii="Arial" w:hAnsi="Arial" w:cs="Arial"/>
                  <w:sz w:val="18"/>
                  <w:szCs w:val="18"/>
                  <w:rPrChange w:id="9052" w:author="An Phuc Cao" w:date="2024-10-25T17:23:00Z" w16du:dateUtc="2024-10-25T10:23:00Z">
                    <w:rPr/>
                  </w:rPrChange>
                </w:rPr>
                <w:t xml:space="preserve"> 4,521,441,831 </w:t>
              </w:r>
            </w:ins>
          </w:p>
        </w:tc>
        <w:tc>
          <w:tcPr>
            <w:tcW w:w="1662" w:type="dxa"/>
            <w:vAlign w:val="bottom"/>
            <w:tcPrChange w:id="9053" w:author="An Phuc Cao" w:date="2024-10-23T17:30:00Z" w16du:dateUtc="2024-10-23T10:30:00Z">
              <w:tcPr>
                <w:tcW w:w="1662" w:type="dxa"/>
                <w:vAlign w:val="bottom"/>
              </w:tcPr>
            </w:tcPrChange>
          </w:tcPr>
          <w:p w14:paraId="5982B49A" w14:textId="53F41461" w:rsidR="00792987" w:rsidRPr="00302E6E" w:rsidDel="00564878" w:rsidRDefault="00792987" w:rsidP="00792987">
            <w:pPr>
              <w:ind w:right="-85"/>
              <w:jc w:val="right"/>
              <w:rPr>
                <w:ins w:id="9054" w:author="An Phuc Cao" w:date="2024-09-30T16:51:00Z" w16du:dateUtc="2024-09-30T09:51:00Z"/>
                <w:rFonts w:ascii="Arial" w:hAnsi="Arial" w:cs="Arial"/>
                <w:i/>
                <w:sz w:val="18"/>
                <w:szCs w:val="18"/>
                <w:rPrChange w:id="9055" w:author="An Phuc Cao" w:date="2024-10-25T17:23:00Z" w16du:dateUtc="2024-10-25T10:23:00Z">
                  <w:rPr>
                    <w:ins w:id="9056" w:author="An Phuc Cao" w:date="2024-09-30T16:51:00Z" w16du:dateUtc="2024-09-30T09:51:00Z"/>
                    <w:rFonts w:ascii="Arial" w:hAnsi="Arial" w:cs="Arial"/>
                    <w:i/>
                    <w:sz w:val="20"/>
                  </w:rPr>
                </w:rPrChange>
              </w:rPr>
            </w:pPr>
            <w:ins w:id="9057" w:author="An Phuc Cao" w:date="2024-10-23T17:30:00Z" w16du:dateUtc="2024-10-23T10:30:00Z">
              <w:r w:rsidRPr="00302E6E">
                <w:rPr>
                  <w:rFonts w:ascii="Arial" w:hAnsi="Arial" w:cs="Arial"/>
                  <w:sz w:val="18"/>
                  <w:szCs w:val="18"/>
                  <w:rPrChange w:id="9058" w:author="An Phuc Cao" w:date="2024-10-25T17:23:00Z" w16du:dateUtc="2024-10-25T10:23:00Z">
                    <w:rPr/>
                  </w:rPrChange>
                </w:rPr>
                <w:t xml:space="preserve"> (5,177,714,025)</w:t>
              </w:r>
            </w:ins>
          </w:p>
        </w:tc>
        <w:tc>
          <w:tcPr>
            <w:tcW w:w="1512" w:type="dxa"/>
            <w:vAlign w:val="bottom"/>
            <w:tcPrChange w:id="9059" w:author="An Phuc Cao" w:date="2024-10-23T17:30:00Z" w16du:dateUtc="2024-10-23T10:30:00Z">
              <w:tcPr>
                <w:tcW w:w="1512" w:type="dxa"/>
                <w:vAlign w:val="bottom"/>
              </w:tcPr>
            </w:tcPrChange>
          </w:tcPr>
          <w:p w14:paraId="065758E8" w14:textId="55BEB6E3" w:rsidR="00792987" w:rsidRPr="00302E6E" w:rsidDel="00564878" w:rsidRDefault="00792987" w:rsidP="00792987">
            <w:pPr>
              <w:ind w:right="-85"/>
              <w:jc w:val="right"/>
              <w:rPr>
                <w:ins w:id="9060" w:author="An Phuc Cao" w:date="2024-09-30T16:51:00Z" w16du:dateUtc="2024-09-30T09:51:00Z"/>
                <w:rFonts w:ascii="Arial" w:hAnsi="Arial" w:cs="Arial"/>
                <w:i/>
                <w:sz w:val="18"/>
                <w:szCs w:val="18"/>
                <w:rPrChange w:id="9061" w:author="An Phuc Cao" w:date="2024-10-25T17:23:00Z" w16du:dateUtc="2024-10-25T10:23:00Z">
                  <w:rPr>
                    <w:ins w:id="9062" w:author="An Phuc Cao" w:date="2024-09-30T16:51:00Z" w16du:dateUtc="2024-09-30T09:51:00Z"/>
                    <w:rFonts w:ascii="Arial" w:hAnsi="Arial" w:cs="Arial"/>
                    <w:i/>
                    <w:sz w:val="20"/>
                  </w:rPr>
                </w:rPrChange>
              </w:rPr>
            </w:pPr>
            <w:ins w:id="9063" w:author="An Phuc Cao" w:date="2024-10-23T17:30:00Z" w16du:dateUtc="2024-10-23T10:30:00Z">
              <w:r w:rsidRPr="00302E6E">
                <w:rPr>
                  <w:rFonts w:ascii="Arial" w:hAnsi="Arial" w:cs="Arial"/>
                  <w:sz w:val="18"/>
                  <w:szCs w:val="18"/>
                  <w:rPrChange w:id="9064" w:author="An Phuc Cao" w:date="2024-10-25T17:23:00Z" w16du:dateUtc="2024-10-25T10:23:00Z">
                    <w:rPr/>
                  </w:rPrChange>
                </w:rPr>
                <w:t xml:space="preserve"> 802,693,365 </w:t>
              </w:r>
            </w:ins>
          </w:p>
        </w:tc>
      </w:tr>
      <w:tr w:rsidR="00037C98" w:rsidRPr="00CA7ACA" w14:paraId="41A81597" w14:textId="77777777" w:rsidTr="00037C98">
        <w:tblPrEx>
          <w:tblW w:w="8205" w:type="dxa"/>
          <w:tblInd w:w="729" w:type="dxa"/>
          <w:tblLayout w:type="fixed"/>
          <w:tblLook w:val="0000" w:firstRow="0" w:lastRow="0" w:firstColumn="0" w:lastColumn="0" w:noHBand="0" w:noVBand="0"/>
          <w:tblPrExChange w:id="9065" w:author="An Phuc Cao" w:date="2024-10-23T17:31:00Z" w16du:dateUtc="2024-10-23T10:31:00Z">
            <w:tblPrEx>
              <w:tblW w:w="8205" w:type="dxa"/>
              <w:tblInd w:w="729" w:type="dxa"/>
              <w:tblLayout w:type="fixed"/>
              <w:tblLook w:val="0000" w:firstRow="0" w:lastRow="0" w:firstColumn="0" w:lastColumn="0" w:noHBand="0" w:noVBand="0"/>
            </w:tblPrEx>
          </w:tblPrExChange>
        </w:tblPrEx>
        <w:trPr>
          <w:ins w:id="9066" w:author="An Phuc Cao" w:date="2024-09-30T16:51:00Z"/>
        </w:trPr>
        <w:tc>
          <w:tcPr>
            <w:tcW w:w="1971" w:type="dxa"/>
            <w:vAlign w:val="bottom"/>
            <w:tcPrChange w:id="9067" w:author="An Phuc Cao" w:date="2024-10-23T17:31:00Z" w16du:dateUtc="2024-10-23T10:31:00Z">
              <w:tcPr>
                <w:tcW w:w="1971" w:type="dxa"/>
                <w:vAlign w:val="bottom"/>
              </w:tcPr>
            </w:tcPrChange>
          </w:tcPr>
          <w:p w14:paraId="25DD744E" w14:textId="77777777" w:rsidR="00037C98" w:rsidRPr="00302E6E" w:rsidRDefault="00037C98" w:rsidP="00037C98">
            <w:pPr>
              <w:ind w:left="-108"/>
              <w:textAlignment w:val="auto"/>
              <w:rPr>
                <w:ins w:id="9068" w:author="An Phuc Cao" w:date="2024-09-30T16:51:00Z" w16du:dateUtc="2024-09-30T09:51:00Z"/>
                <w:rFonts w:ascii="Arial" w:hAnsi="Arial" w:cs="Arial"/>
                <w:bCs/>
                <w:sz w:val="18"/>
                <w:szCs w:val="18"/>
                <w:rPrChange w:id="9069" w:author="An Phuc Cao" w:date="2024-10-25T17:23:00Z" w16du:dateUtc="2024-10-25T10:23:00Z">
                  <w:rPr>
                    <w:ins w:id="9070" w:author="An Phuc Cao" w:date="2024-09-30T16:51:00Z" w16du:dateUtc="2024-09-30T09:51:00Z"/>
                    <w:rFonts w:ascii="Arial" w:hAnsi="Arial" w:cs="Arial"/>
                    <w:bCs/>
                    <w:sz w:val="20"/>
                  </w:rPr>
                </w:rPrChange>
              </w:rPr>
            </w:pPr>
            <w:ins w:id="9071" w:author="An Phuc Cao" w:date="2024-09-30T16:51:00Z" w16du:dateUtc="2024-09-30T09:51:00Z">
              <w:r w:rsidRPr="00302E6E">
                <w:rPr>
                  <w:rFonts w:ascii="Arial" w:hAnsi="Arial" w:cs="Arial"/>
                  <w:bCs/>
                  <w:sz w:val="18"/>
                  <w:szCs w:val="18"/>
                  <w:rPrChange w:id="9072" w:author="An Phuc Cao" w:date="2024-10-25T17:23:00Z" w16du:dateUtc="2024-10-25T10:23:00Z">
                    <w:rPr>
                      <w:rFonts w:ascii="Arial" w:hAnsi="Arial" w:cs="Arial"/>
                      <w:bCs/>
                      <w:sz w:val="20"/>
                    </w:rPr>
                  </w:rPrChange>
                </w:rPr>
                <w:t xml:space="preserve">Other </w:t>
              </w:r>
            </w:ins>
          </w:p>
        </w:tc>
        <w:tc>
          <w:tcPr>
            <w:tcW w:w="1440" w:type="dxa"/>
            <w:vAlign w:val="bottom"/>
            <w:tcPrChange w:id="9073" w:author="An Phuc Cao" w:date="2024-10-23T17:31:00Z" w16du:dateUtc="2024-10-23T10:31:00Z">
              <w:tcPr>
                <w:tcW w:w="1440" w:type="dxa"/>
                <w:vAlign w:val="bottom"/>
              </w:tcPr>
            </w:tcPrChange>
          </w:tcPr>
          <w:p w14:paraId="3BC39FCA" w14:textId="3D55E553" w:rsidR="00037C98" w:rsidRPr="00302E6E" w:rsidRDefault="00037C98" w:rsidP="00A07A45">
            <w:pPr>
              <w:ind w:right="-85"/>
              <w:jc w:val="right"/>
              <w:rPr>
                <w:ins w:id="9074" w:author="An Phuc Cao" w:date="2024-09-30T16:51:00Z" w16du:dateUtc="2024-09-30T09:51:00Z"/>
                <w:rFonts w:ascii="Arial" w:hAnsi="Arial" w:cs="Arial"/>
                <w:bCs/>
                <w:sz w:val="18"/>
                <w:szCs w:val="18"/>
                <w:rPrChange w:id="9075" w:author="An Phuc Cao" w:date="2024-10-25T17:23:00Z" w16du:dateUtc="2024-10-25T10:23:00Z">
                  <w:rPr>
                    <w:ins w:id="9076" w:author="An Phuc Cao" w:date="2024-09-30T16:51:00Z" w16du:dateUtc="2024-09-30T09:51:00Z"/>
                    <w:rFonts w:ascii="Arial" w:hAnsi="Arial" w:cs="Arial"/>
                    <w:bCs/>
                    <w:sz w:val="20"/>
                  </w:rPr>
                </w:rPrChange>
              </w:rPr>
            </w:pPr>
            <w:ins w:id="9077" w:author="An Phuc Cao" w:date="2024-10-23T17:31:00Z" w16du:dateUtc="2024-10-23T10:31:00Z">
              <w:r w:rsidRPr="00302E6E">
                <w:rPr>
                  <w:rFonts w:ascii="Arial" w:hAnsi="Arial" w:cs="Arial"/>
                  <w:sz w:val="18"/>
                  <w:szCs w:val="18"/>
                  <w:rPrChange w:id="9078" w:author="An Phuc Cao" w:date="2024-10-25T17:23:00Z" w16du:dateUtc="2024-10-25T10:23:00Z">
                    <w:rPr/>
                  </w:rPrChange>
                </w:rPr>
                <w:t xml:space="preserve"> 61,480,303 </w:t>
              </w:r>
            </w:ins>
          </w:p>
        </w:tc>
        <w:tc>
          <w:tcPr>
            <w:tcW w:w="1620" w:type="dxa"/>
            <w:vAlign w:val="bottom"/>
            <w:tcPrChange w:id="9079" w:author="An Phuc Cao" w:date="2024-10-23T17:31:00Z" w16du:dateUtc="2024-10-23T10:31:00Z">
              <w:tcPr>
                <w:tcW w:w="1620" w:type="dxa"/>
                <w:vAlign w:val="bottom"/>
              </w:tcPr>
            </w:tcPrChange>
          </w:tcPr>
          <w:p w14:paraId="5AD5DED9" w14:textId="234B7A18" w:rsidR="00037C98" w:rsidRPr="00302E6E" w:rsidRDefault="00037C98" w:rsidP="00A07A45">
            <w:pPr>
              <w:ind w:right="-85"/>
              <w:jc w:val="right"/>
              <w:rPr>
                <w:ins w:id="9080" w:author="An Phuc Cao" w:date="2024-09-30T16:51:00Z" w16du:dateUtc="2024-09-30T09:51:00Z"/>
                <w:rFonts w:ascii="Arial" w:hAnsi="Arial" w:cs="Arial"/>
                <w:bCs/>
                <w:sz w:val="18"/>
                <w:szCs w:val="18"/>
                <w:rPrChange w:id="9081" w:author="An Phuc Cao" w:date="2024-10-25T17:23:00Z" w16du:dateUtc="2024-10-25T10:23:00Z">
                  <w:rPr>
                    <w:ins w:id="9082" w:author="An Phuc Cao" w:date="2024-09-30T16:51:00Z" w16du:dateUtc="2024-09-30T09:51:00Z"/>
                    <w:rFonts w:ascii="Arial" w:hAnsi="Arial" w:cs="Arial"/>
                    <w:bCs/>
                    <w:sz w:val="20"/>
                  </w:rPr>
                </w:rPrChange>
              </w:rPr>
            </w:pPr>
            <w:ins w:id="9083" w:author="An Phuc Cao" w:date="2024-10-23T17:31:00Z" w16du:dateUtc="2024-10-23T10:31:00Z">
              <w:r w:rsidRPr="00302E6E">
                <w:rPr>
                  <w:rFonts w:ascii="Arial" w:hAnsi="Arial" w:cs="Arial"/>
                  <w:sz w:val="18"/>
                  <w:szCs w:val="18"/>
                  <w:rPrChange w:id="9084" w:author="An Phuc Cao" w:date="2024-10-25T17:23:00Z" w16du:dateUtc="2024-10-25T10:23:00Z">
                    <w:rPr/>
                  </w:rPrChange>
                </w:rPr>
                <w:t xml:space="preserve"> 33,799,255 </w:t>
              </w:r>
            </w:ins>
          </w:p>
        </w:tc>
        <w:tc>
          <w:tcPr>
            <w:tcW w:w="1662" w:type="dxa"/>
            <w:vAlign w:val="bottom"/>
            <w:tcPrChange w:id="9085" w:author="An Phuc Cao" w:date="2024-10-23T17:31:00Z" w16du:dateUtc="2024-10-23T10:31:00Z">
              <w:tcPr>
                <w:tcW w:w="1662" w:type="dxa"/>
                <w:vAlign w:val="bottom"/>
              </w:tcPr>
            </w:tcPrChange>
          </w:tcPr>
          <w:p w14:paraId="59D31C33" w14:textId="2197B580" w:rsidR="00037C98" w:rsidRPr="00302E6E" w:rsidRDefault="00037C98" w:rsidP="00A07A45">
            <w:pPr>
              <w:ind w:right="-85"/>
              <w:jc w:val="right"/>
              <w:rPr>
                <w:ins w:id="9086" w:author="An Phuc Cao" w:date="2024-09-30T16:51:00Z" w16du:dateUtc="2024-09-30T09:51:00Z"/>
                <w:rFonts w:ascii="Arial" w:hAnsi="Arial" w:cs="Arial"/>
                <w:bCs/>
                <w:sz w:val="18"/>
                <w:szCs w:val="18"/>
                <w:rPrChange w:id="9087" w:author="An Phuc Cao" w:date="2024-10-25T17:23:00Z" w16du:dateUtc="2024-10-25T10:23:00Z">
                  <w:rPr>
                    <w:ins w:id="9088" w:author="An Phuc Cao" w:date="2024-09-30T16:51:00Z" w16du:dateUtc="2024-09-30T09:51:00Z"/>
                    <w:rFonts w:ascii="Arial" w:hAnsi="Arial" w:cs="Arial"/>
                    <w:bCs/>
                    <w:sz w:val="20"/>
                  </w:rPr>
                </w:rPrChange>
              </w:rPr>
            </w:pPr>
            <w:ins w:id="9089" w:author="An Phuc Cao" w:date="2024-10-23T17:31:00Z" w16du:dateUtc="2024-10-23T10:31:00Z">
              <w:r w:rsidRPr="00302E6E">
                <w:rPr>
                  <w:rFonts w:ascii="Arial" w:hAnsi="Arial" w:cs="Arial"/>
                  <w:sz w:val="18"/>
                  <w:szCs w:val="18"/>
                  <w:rPrChange w:id="9090" w:author="An Phuc Cao" w:date="2024-10-25T17:23:00Z" w16du:dateUtc="2024-10-25T10:23:00Z">
                    <w:rPr/>
                  </w:rPrChange>
                </w:rPr>
                <w:t xml:space="preserve"> (94,507,320)</w:t>
              </w:r>
            </w:ins>
          </w:p>
        </w:tc>
        <w:tc>
          <w:tcPr>
            <w:tcW w:w="1512" w:type="dxa"/>
            <w:vAlign w:val="bottom"/>
            <w:tcPrChange w:id="9091" w:author="An Phuc Cao" w:date="2024-10-23T17:31:00Z" w16du:dateUtc="2024-10-23T10:31:00Z">
              <w:tcPr>
                <w:tcW w:w="1512" w:type="dxa"/>
                <w:vAlign w:val="bottom"/>
              </w:tcPr>
            </w:tcPrChange>
          </w:tcPr>
          <w:p w14:paraId="12EDA38D" w14:textId="541AAD9D" w:rsidR="00037C98" w:rsidRPr="00302E6E" w:rsidRDefault="00037C98" w:rsidP="00A07A45">
            <w:pPr>
              <w:ind w:right="-85"/>
              <w:jc w:val="right"/>
              <w:rPr>
                <w:ins w:id="9092" w:author="An Phuc Cao" w:date="2024-09-30T16:51:00Z" w16du:dateUtc="2024-09-30T09:51:00Z"/>
                <w:rFonts w:ascii="Arial" w:hAnsi="Arial" w:cs="Arial"/>
                <w:bCs/>
                <w:sz w:val="18"/>
                <w:szCs w:val="18"/>
                <w:rPrChange w:id="9093" w:author="An Phuc Cao" w:date="2024-10-25T17:23:00Z" w16du:dateUtc="2024-10-25T10:23:00Z">
                  <w:rPr>
                    <w:ins w:id="9094" w:author="An Phuc Cao" w:date="2024-09-30T16:51:00Z" w16du:dateUtc="2024-09-30T09:51:00Z"/>
                    <w:rFonts w:ascii="Arial" w:hAnsi="Arial" w:cs="Arial"/>
                    <w:bCs/>
                    <w:sz w:val="20"/>
                  </w:rPr>
                </w:rPrChange>
              </w:rPr>
            </w:pPr>
            <w:ins w:id="9095" w:author="An Phuc Cao" w:date="2024-10-23T17:31:00Z" w16du:dateUtc="2024-10-23T10:31:00Z">
              <w:r w:rsidRPr="00302E6E">
                <w:rPr>
                  <w:rFonts w:ascii="Arial" w:hAnsi="Arial" w:cs="Arial"/>
                  <w:sz w:val="18"/>
                  <w:szCs w:val="18"/>
                  <w:rPrChange w:id="9096" w:author="An Phuc Cao" w:date="2024-10-25T17:23:00Z" w16du:dateUtc="2024-10-25T10:23:00Z">
                    <w:rPr/>
                  </w:rPrChange>
                </w:rPr>
                <w:t xml:space="preserve"> 772,238 </w:t>
              </w:r>
            </w:ins>
          </w:p>
        </w:tc>
      </w:tr>
      <w:tr w:rsidR="00037C98" w:rsidRPr="00CA7ACA" w14:paraId="4D6FB11D" w14:textId="77777777" w:rsidTr="00037C98">
        <w:tblPrEx>
          <w:tblW w:w="8205" w:type="dxa"/>
          <w:tblInd w:w="729" w:type="dxa"/>
          <w:tblLayout w:type="fixed"/>
          <w:tblLook w:val="0000" w:firstRow="0" w:lastRow="0" w:firstColumn="0" w:lastColumn="0" w:noHBand="0" w:noVBand="0"/>
          <w:tblPrExChange w:id="9097" w:author="An Phuc Cao" w:date="2024-10-23T17:31:00Z" w16du:dateUtc="2024-10-23T10:31:00Z">
            <w:tblPrEx>
              <w:tblW w:w="8205" w:type="dxa"/>
              <w:tblInd w:w="729" w:type="dxa"/>
              <w:tblLayout w:type="fixed"/>
              <w:tblLook w:val="0000" w:firstRow="0" w:lastRow="0" w:firstColumn="0" w:lastColumn="0" w:noHBand="0" w:noVBand="0"/>
            </w:tblPrEx>
          </w:tblPrExChange>
        </w:tblPrEx>
        <w:trPr>
          <w:ins w:id="9098" w:author="An Phuc Cao" w:date="2024-09-30T16:51:00Z"/>
        </w:trPr>
        <w:tc>
          <w:tcPr>
            <w:tcW w:w="1971" w:type="dxa"/>
            <w:vAlign w:val="bottom"/>
            <w:tcPrChange w:id="9099" w:author="An Phuc Cao" w:date="2024-10-23T17:31:00Z" w16du:dateUtc="2024-10-23T10:31:00Z">
              <w:tcPr>
                <w:tcW w:w="1971" w:type="dxa"/>
                <w:vAlign w:val="bottom"/>
              </w:tcPr>
            </w:tcPrChange>
          </w:tcPr>
          <w:p w14:paraId="685112A0" w14:textId="77777777" w:rsidR="00037C98" w:rsidRPr="00302E6E" w:rsidRDefault="00037C98" w:rsidP="00037C98">
            <w:pPr>
              <w:ind w:left="-108"/>
              <w:textAlignment w:val="auto"/>
              <w:rPr>
                <w:ins w:id="9100" w:author="An Phuc Cao" w:date="2024-09-30T16:51:00Z" w16du:dateUtc="2024-09-30T09:51:00Z"/>
                <w:rFonts w:ascii="Arial" w:hAnsi="Arial" w:cs="Arial"/>
                <w:bCs/>
                <w:i/>
                <w:iCs/>
                <w:sz w:val="18"/>
                <w:szCs w:val="18"/>
                <w:rPrChange w:id="9101" w:author="An Phuc Cao" w:date="2024-10-25T17:23:00Z" w16du:dateUtc="2024-10-25T10:23:00Z">
                  <w:rPr>
                    <w:ins w:id="9102" w:author="An Phuc Cao" w:date="2024-09-30T16:51:00Z" w16du:dateUtc="2024-09-30T09:51:00Z"/>
                    <w:rFonts w:ascii="Arial" w:hAnsi="Arial" w:cs="Arial"/>
                    <w:bCs/>
                    <w:i/>
                    <w:iCs/>
                    <w:sz w:val="20"/>
                  </w:rPr>
                </w:rPrChange>
              </w:rPr>
            </w:pPr>
            <w:ins w:id="9103" w:author="An Phuc Cao" w:date="2024-09-30T16:51:00Z" w16du:dateUtc="2024-09-30T09:51:00Z">
              <w:r w:rsidRPr="00302E6E">
                <w:rPr>
                  <w:rFonts w:ascii="Arial" w:hAnsi="Arial" w:cs="Arial"/>
                  <w:bCs/>
                  <w:i/>
                  <w:iCs/>
                  <w:sz w:val="18"/>
                  <w:szCs w:val="18"/>
                  <w:rPrChange w:id="9104" w:author="An Phuc Cao" w:date="2024-10-25T17:23:00Z" w16du:dateUtc="2024-10-25T10:23:00Z">
                    <w:rPr>
                      <w:rFonts w:ascii="Arial" w:hAnsi="Arial" w:cs="Arial"/>
                      <w:bCs/>
                      <w:i/>
                      <w:iCs/>
                      <w:sz w:val="20"/>
                    </w:rPr>
                  </w:rPrChange>
                </w:rPr>
                <w:t>- License tax</w:t>
              </w:r>
            </w:ins>
          </w:p>
        </w:tc>
        <w:tc>
          <w:tcPr>
            <w:tcW w:w="1440" w:type="dxa"/>
            <w:vAlign w:val="bottom"/>
            <w:tcPrChange w:id="9105" w:author="An Phuc Cao" w:date="2024-10-23T17:31:00Z" w16du:dateUtc="2024-10-23T10:31:00Z">
              <w:tcPr>
                <w:tcW w:w="1440" w:type="dxa"/>
                <w:vAlign w:val="bottom"/>
              </w:tcPr>
            </w:tcPrChange>
          </w:tcPr>
          <w:p w14:paraId="09447CFD" w14:textId="1E835021" w:rsidR="00037C98" w:rsidRPr="00302E6E" w:rsidRDefault="00037C98" w:rsidP="00A07A45">
            <w:pPr>
              <w:ind w:right="-85"/>
              <w:jc w:val="right"/>
              <w:rPr>
                <w:ins w:id="9106" w:author="An Phuc Cao" w:date="2024-09-30T16:51:00Z" w16du:dateUtc="2024-09-30T09:51:00Z"/>
                <w:rFonts w:ascii="Arial" w:hAnsi="Arial" w:cs="Arial"/>
                <w:bCs/>
                <w:i/>
                <w:iCs/>
                <w:sz w:val="18"/>
                <w:szCs w:val="18"/>
                <w:rPrChange w:id="9107" w:author="An Phuc Cao" w:date="2024-10-25T17:23:00Z" w16du:dateUtc="2024-10-25T10:23:00Z">
                  <w:rPr>
                    <w:ins w:id="9108" w:author="An Phuc Cao" w:date="2024-09-30T16:51:00Z" w16du:dateUtc="2024-09-30T09:51:00Z"/>
                    <w:rFonts w:ascii="Arial" w:hAnsi="Arial" w:cs="Arial"/>
                    <w:bCs/>
                    <w:i/>
                    <w:iCs/>
                    <w:sz w:val="20"/>
                  </w:rPr>
                </w:rPrChange>
              </w:rPr>
            </w:pPr>
            <w:ins w:id="9109" w:author="An Phuc Cao" w:date="2024-10-23T17:31:00Z" w16du:dateUtc="2024-10-23T10:31:00Z">
              <w:r w:rsidRPr="00302E6E">
                <w:rPr>
                  <w:rFonts w:ascii="Arial" w:hAnsi="Arial" w:cs="Arial"/>
                  <w:sz w:val="18"/>
                  <w:szCs w:val="18"/>
                  <w:rPrChange w:id="9110" w:author="An Phuc Cao" w:date="2024-10-25T17:23:00Z" w16du:dateUtc="2024-10-25T10:23:00Z">
                    <w:rPr/>
                  </w:rPrChange>
                </w:rPr>
                <w:t xml:space="preserve"> -   </w:t>
              </w:r>
            </w:ins>
          </w:p>
        </w:tc>
        <w:tc>
          <w:tcPr>
            <w:tcW w:w="1620" w:type="dxa"/>
            <w:vAlign w:val="bottom"/>
            <w:tcPrChange w:id="9111" w:author="An Phuc Cao" w:date="2024-10-23T17:31:00Z" w16du:dateUtc="2024-10-23T10:31:00Z">
              <w:tcPr>
                <w:tcW w:w="1620" w:type="dxa"/>
                <w:vAlign w:val="bottom"/>
              </w:tcPr>
            </w:tcPrChange>
          </w:tcPr>
          <w:p w14:paraId="237BA8DD" w14:textId="2EA5D1A3" w:rsidR="00037C98" w:rsidRPr="00302E6E" w:rsidRDefault="00037C98" w:rsidP="00A07A45">
            <w:pPr>
              <w:ind w:right="-85"/>
              <w:jc w:val="right"/>
              <w:rPr>
                <w:ins w:id="9112" w:author="An Phuc Cao" w:date="2024-09-30T16:51:00Z" w16du:dateUtc="2024-09-30T09:51:00Z"/>
                <w:rFonts w:ascii="Arial" w:hAnsi="Arial" w:cs="Arial"/>
                <w:bCs/>
                <w:i/>
                <w:iCs/>
                <w:sz w:val="18"/>
                <w:szCs w:val="18"/>
                <w:rPrChange w:id="9113" w:author="An Phuc Cao" w:date="2024-10-25T17:23:00Z" w16du:dateUtc="2024-10-25T10:23:00Z">
                  <w:rPr>
                    <w:ins w:id="9114" w:author="An Phuc Cao" w:date="2024-09-30T16:51:00Z" w16du:dateUtc="2024-09-30T09:51:00Z"/>
                    <w:rFonts w:ascii="Arial" w:hAnsi="Arial" w:cs="Arial"/>
                    <w:bCs/>
                    <w:i/>
                    <w:iCs/>
                    <w:sz w:val="20"/>
                  </w:rPr>
                </w:rPrChange>
              </w:rPr>
            </w:pPr>
            <w:ins w:id="9115" w:author="An Phuc Cao" w:date="2024-10-23T17:31:00Z" w16du:dateUtc="2024-10-23T10:31:00Z">
              <w:r w:rsidRPr="00302E6E">
                <w:rPr>
                  <w:rFonts w:ascii="Arial" w:hAnsi="Arial" w:cs="Arial"/>
                  <w:sz w:val="18"/>
                  <w:szCs w:val="18"/>
                  <w:rPrChange w:id="9116" w:author="An Phuc Cao" w:date="2024-10-25T17:23:00Z" w16du:dateUtc="2024-10-25T10:23:00Z">
                    <w:rPr/>
                  </w:rPrChange>
                </w:rPr>
                <w:t xml:space="preserve"> 14,500,000 </w:t>
              </w:r>
            </w:ins>
          </w:p>
        </w:tc>
        <w:tc>
          <w:tcPr>
            <w:tcW w:w="1662" w:type="dxa"/>
            <w:vAlign w:val="bottom"/>
            <w:tcPrChange w:id="9117" w:author="An Phuc Cao" w:date="2024-10-23T17:31:00Z" w16du:dateUtc="2024-10-23T10:31:00Z">
              <w:tcPr>
                <w:tcW w:w="1662" w:type="dxa"/>
                <w:vAlign w:val="bottom"/>
              </w:tcPr>
            </w:tcPrChange>
          </w:tcPr>
          <w:p w14:paraId="5A09ED8A" w14:textId="2A683747" w:rsidR="00037C98" w:rsidRPr="00302E6E" w:rsidRDefault="00037C98" w:rsidP="00A07A45">
            <w:pPr>
              <w:ind w:right="-85"/>
              <w:jc w:val="right"/>
              <w:rPr>
                <w:ins w:id="9118" w:author="An Phuc Cao" w:date="2024-09-30T16:51:00Z" w16du:dateUtc="2024-09-30T09:51:00Z"/>
                <w:rFonts w:ascii="Arial" w:hAnsi="Arial" w:cs="Arial"/>
                <w:bCs/>
                <w:i/>
                <w:iCs/>
                <w:sz w:val="18"/>
                <w:szCs w:val="18"/>
                <w:rPrChange w:id="9119" w:author="An Phuc Cao" w:date="2024-10-25T17:23:00Z" w16du:dateUtc="2024-10-25T10:23:00Z">
                  <w:rPr>
                    <w:ins w:id="9120" w:author="An Phuc Cao" w:date="2024-09-30T16:51:00Z" w16du:dateUtc="2024-09-30T09:51:00Z"/>
                    <w:rFonts w:ascii="Arial" w:hAnsi="Arial" w:cs="Arial"/>
                    <w:bCs/>
                    <w:i/>
                    <w:iCs/>
                    <w:sz w:val="20"/>
                  </w:rPr>
                </w:rPrChange>
              </w:rPr>
            </w:pPr>
            <w:ins w:id="9121" w:author="An Phuc Cao" w:date="2024-10-23T17:31:00Z" w16du:dateUtc="2024-10-23T10:31:00Z">
              <w:r w:rsidRPr="00302E6E">
                <w:rPr>
                  <w:rFonts w:ascii="Arial" w:hAnsi="Arial" w:cs="Arial"/>
                  <w:sz w:val="18"/>
                  <w:szCs w:val="18"/>
                  <w:rPrChange w:id="9122" w:author="An Phuc Cao" w:date="2024-10-25T17:23:00Z" w16du:dateUtc="2024-10-25T10:23:00Z">
                    <w:rPr/>
                  </w:rPrChange>
                </w:rPr>
                <w:t xml:space="preserve"> (14,000,000)</w:t>
              </w:r>
            </w:ins>
          </w:p>
        </w:tc>
        <w:tc>
          <w:tcPr>
            <w:tcW w:w="1512" w:type="dxa"/>
            <w:vAlign w:val="bottom"/>
            <w:tcPrChange w:id="9123" w:author="An Phuc Cao" w:date="2024-10-23T17:31:00Z" w16du:dateUtc="2024-10-23T10:31:00Z">
              <w:tcPr>
                <w:tcW w:w="1512" w:type="dxa"/>
                <w:vAlign w:val="bottom"/>
              </w:tcPr>
            </w:tcPrChange>
          </w:tcPr>
          <w:p w14:paraId="49EABD5F" w14:textId="7B1D6932" w:rsidR="00037C98" w:rsidRPr="00302E6E" w:rsidRDefault="00037C98" w:rsidP="00A07A45">
            <w:pPr>
              <w:ind w:right="-85"/>
              <w:jc w:val="right"/>
              <w:rPr>
                <w:ins w:id="9124" w:author="An Phuc Cao" w:date="2024-09-30T16:51:00Z" w16du:dateUtc="2024-09-30T09:51:00Z"/>
                <w:rFonts w:ascii="Arial" w:hAnsi="Arial" w:cs="Arial"/>
                <w:bCs/>
                <w:i/>
                <w:iCs/>
                <w:sz w:val="18"/>
                <w:szCs w:val="18"/>
                <w:rPrChange w:id="9125" w:author="An Phuc Cao" w:date="2024-10-25T17:23:00Z" w16du:dateUtc="2024-10-25T10:23:00Z">
                  <w:rPr>
                    <w:ins w:id="9126" w:author="An Phuc Cao" w:date="2024-09-30T16:51:00Z" w16du:dateUtc="2024-09-30T09:51:00Z"/>
                    <w:rFonts w:ascii="Arial" w:hAnsi="Arial" w:cs="Arial"/>
                    <w:bCs/>
                    <w:i/>
                    <w:iCs/>
                    <w:sz w:val="20"/>
                  </w:rPr>
                </w:rPrChange>
              </w:rPr>
            </w:pPr>
            <w:ins w:id="9127" w:author="An Phuc Cao" w:date="2024-10-23T17:31:00Z" w16du:dateUtc="2024-10-23T10:31:00Z">
              <w:r w:rsidRPr="00302E6E">
                <w:rPr>
                  <w:rFonts w:ascii="Arial" w:hAnsi="Arial" w:cs="Arial"/>
                  <w:sz w:val="18"/>
                  <w:szCs w:val="18"/>
                  <w:rPrChange w:id="9128" w:author="An Phuc Cao" w:date="2024-10-25T17:23:00Z" w16du:dateUtc="2024-10-25T10:23:00Z">
                    <w:rPr/>
                  </w:rPrChange>
                </w:rPr>
                <w:t xml:space="preserve"> 500,000 </w:t>
              </w:r>
            </w:ins>
          </w:p>
        </w:tc>
      </w:tr>
      <w:tr w:rsidR="00037C98" w:rsidRPr="00CA7ACA" w14:paraId="4F913AB0" w14:textId="77777777" w:rsidTr="00037C98">
        <w:tblPrEx>
          <w:tblW w:w="8205" w:type="dxa"/>
          <w:tblInd w:w="729" w:type="dxa"/>
          <w:tblLayout w:type="fixed"/>
          <w:tblLook w:val="0000" w:firstRow="0" w:lastRow="0" w:firstColumn="0" w:lastColumn="0" w:noHBand="0" w:noVBand="0"/>
          <w:tblPrExChange w:id="9129" w:author="An Phuc Cao" w:date="2024-10-23T17:31:00Z" w16du:dateUtc="2024-10-23T10:31:00Z">
            <w:tblPrEx>
              <w:tblW w:w="8205" w:type="dxa"/>
              <w:tblInd w:w="729" w:type="dxa"/>
              <w:tblLayout w:type="fixed"/>
              <w:tblLook w:val="0000" w:firstRow="0" w:lastRow="0" w:firstColumn="0" w:lastColumn="0" w:noHBand="0" w:noVBand="0"/>
            </w:tblPrEx>
          </w:tblPrExChange>
        </w:tblPrEx>
        <w:trPr>
          <w:ins w:id="9130" w:author="An Phuc Cao" w:date="2024-09-30T16:51:00Z"/>
        </w:trPr>
        <w:tc>
          <w:tcPr>
            <w:tcW w:w="1971" w:type="dxa"/>
            <w:vAlign w:val="bottom"/>
            <w:tcPrChange w:id="9131" w:author="An Phuc Cao" w:date="2024-10-23T17:31:00Z" w16du:dateUtc="2024-10-23T10:31:00Z">
              <w:tcPr>
                <w:tcW w:w="1971" w:type="dxa"/>
                <w:vAlign w:val="bottom"/>
              </w:tcPr>
            </w:tcPrChange>
          </w:tcPr>
          <w:p w14:paraId="50EA89F0" w14:textId="77777777" w:rsidR="00037C98" w:rsidRPr="00302E6E" w:rsidRDefault="00037C98" w:rsidP="00037C98">
            <w:pPr>
              <w:ind w:left="-108"/>
              <w:textAlignment w:val="auto"/>
              <w:rPr>
                <w:ins w:id="9132" w:author="An Phuc Cao" w:date="2024-09-30T16:51:00Z" w16du:dateUtc="2024-09-30T09:51:00Z"/>
                <w:rFonts w:ascii="Arial" w:hAnsi="Arial" w:cs="Arial"/>
                <w:bCs/>
                <w:i/>
                <w:iCs/>
                <w:sz w:val="18"/>
                <w:szCs w:val="18"/>
                <w:rPrChange w:id="9133" w:author="An Phuc Cao" w:date="2024-10-25T17:23:00Z" w16du:dateUtc="2024-10-25T10:23:00Z">
                  <w:rPr>
                    <w:ins w:id="9134" w:author="An Phuc Cao" w:date="2024-09-30T16:51:00Z" w16du:dateUtc="2024-09-30T09:51:00Z"/>
                    <w:rFonts w:ascii="Arial" w:hAnsi="Arial" w:cs="Arial"/>
                    <w:bCs/>
                    <w:i/>
                    <w:iCs/>
                    <w:sz w:val="20"/>
                  </w:rPr>
                </w:rPrChange>
              </w:rPr>
            </w:pPr>
            <w:ins w:id="9135" w:author="An Phuc Cao" w:date="2024-09-30T16:51:00Z" w16du:dateUtc="2024-09-30T09:51:00Z">
              <w:r w:rsidRPr="00302E6E">
                <w:rPr>
                  <w:rFonts w:ascii="Arial" w:hAnsi="Arial" w:cs="Arial"/>
                  <w:bCs/>
                  <w:i/>
                  <w:iCs/>
                  <w:sz w:val="18"/>
                  <w:szCs w:val="18"/>
                  <w:rPrChange w:id="9136" w:author="An Phuc Cao" w:date="2024-10-25T17:23:00Z" w16du:dateUtc="2024-10-25T10:23:00Z">
                    <w:rPr>
                      <w:rFonts w:ascii="Arial" w:hAnsi="Arial" w:cs="Arial"/>
                      <w:bCs/>
                      <w:i/>
                      <w:iCs/>
                      <w:sz w:val="20"/>
                    </w:rPr>
                  </w:rPrChange>
                </w:rPr>
                <w:t>- Other tax</w:t>
              </w:r>
            </w:ins>
          </w:p>
        </w:tc>
        <w:tc>
          <w:tcPr>
            <w:tcW w:w="1440" w:type="dxa"/>
            <w:vAlign w:val="bottom"/>
            <w:tcPrChange w:id="9137" w:author="An Phuc Cao" w:date="2024-10-23T17:31:00Z" w16du:dateUtc="2024-10-23T10:31:00Z">
              <w:tcPr>
                <w:tcW w:w="1440" w:type="dxa"/>
                <w:vAlign w:val="bottom"/>
              </w:tcPr>
            </w:tcPrChange>
          </w:tcPr>
          <w:p w14:paraId="50BAA550" w14:textId="32598B2A" w:rsidR="00037C98" w:rsidRPr="00302E6E" w:rsidRDefault="00037C98" w:rsidP="00A07A45">
            <w:pPr>
              <w:pBdr>
                <w:bottom w:val="single" w:sz="4" w:space="1" w:color="auto"/>
              </w:pBdr>
              <w:ind w:right="-85"/>
              <w:jc w:val="right"/>
              <w:rPr>
                <w:ins w:id="9138" w:author="An Phuc Cao" w:date="2024-09-30T16:51:00Z" w16du:dateUtc="2024-09-30T09:51:00Z"/>
                <w:rFonts w:ascii="Arial" w:hAnsi="Arial" w:cs="Arial"/>
                <w:bCs/>
                <w:i/>
                <w:iCs/>
                <w:sz w:val="18"/>
                <w:szCs w:val="18"/>
                <w:rPrChange w:id="9139" w:author="An Phuc Cao" w:date="2024-10-25T17:23:00Z" w16du:dateUtc="2024-10-25T10:23:00Z">
                  <w:rPr>
                    <w:ins w:id="9140" w:author="An Phuc Cao" w:date="2024-09-30T16:51:00Z" w16du:dateUtc="2024-09-30T09:51:00Z"/>
                    <w:rFonts w:ascii="Arial" w:hAnsi="Arial" w:cs="Arial"/>
                    <w:bCs/>
                    <w:i/>
                    <w:iCs/>
                    <w:sz w:val="20"/>
                  </w:rPr>
                </w:rPrChange>
              </w:rPr>
            </w:pPr>
            <w:ins w:id="9141" w:author="An Phuc Cao" w:date="2024-10-23T17:31:00Z" w16du:dateUtc="2024-10-23T10:31:00Z">
              <w:r w:rsidRPr="00302E6E">
                <w:rPr>
                  <w:rFonts w:ascii="Arial" w:hAnsi="Arial" w:cs="Arial"/>
                  <w:sz w:val="18"/>
                  <w:szCs w:val="18"/>
                  <w:rPrChange w:id="9142" w:author="An Phuc Cao" w:date="2024-10-25T17:23:00Z" w16du:dateUtc="2024-10-25T10:23:00Z">
                    <w:rPr/>
                  </w:rPrChange>
                </w:rPr>
                <w:t xml:space="preserve"> 61,480,303 </w:t>
              </w:r>
            </w:ins>
          </w:p>
        </w:tc>
        <w:tc>
          <w:tcPr>
            <w:tcW w:w="1620" w:type="dxa"/>
            <w:vAlign w:val="bottom"/>
            <w:tcPrChange w:id="9143" w:author="An Phuc Cao" w:date="2024-10-23T17:31:00Z" w16du:dateUtc="2024-10-23T10:31:00Z">
              <w:tcPr>
                <w:tcW w:w="1620" w:type="dxa"/>
                <w:vAlign w:val="bottom"/>
              </w:tcPr>
            </w:tcPrChange>
          </w:tcPr>
          <w:p w14:paraId="2364C1D6" w14:textId="303CA898" w:rsidR="00037C98" w:rsidRPr="00302E6E" w:rsidRDefault="00037C98" w:rsidP="00A07A45">
            <w:pPr>
              <w:pBdr>
                <w:bottom w:val="single" w:sz="4" w:space="1" w:color="auto"/>
              </w:pBdr>
              <w:ind w:right="-85"/>
              <w:jc w:val="right"/>
              <w:rPr>
                <w:ins w:id="9144" w:author="An Phuc Cao" w:date="2024-09-30T16:51:00Z" w16du:dateUtc="2024-09-30T09:51:00Z"/>
                <w:rFonts w:ascii="Arial" w:hAnsi="Arial" w:cs="Arial"/>
                <w:bCs/>
                <w:i/>
                <w:iCs/>
                <w:sz w:val="18"/>
                <w:szCs w:val="18"/>
                <w:rPrChange w:id="9145" w:author="An Phuc Cao" w:date="2024-10-25T17:23:00Z" w16du:dateUtc="2024-10-25T10:23:00Z">
                  <w:rPr>
                    <w:ins w:id="9146" w:author="An Phuc Cao" w:date="2024-09-30T16:51:00Z" w16du:dateUtc="2024-09-30T09:51:00Z"/>
                    <w:rFonts w:ascii="Arial" w:hAnsi="Arial" w:cs="Arial"/>
                    <w:bCs/>
                    <w:i/>
                    <w:iCs/>
                    <w:sz w:val="20"/>
                  </w:rPr>
                </w:rPrChange>
              </w:rPr>
            </w:pPr>
            <w:ins w:id="9147" w:author="An Phuc Cao" w:date="2024-10-23T17:31:00Z" w16du:dateUtc="2024-10-23T10:31:00Z">
              <w:r w:rsidRPr="00302E6E">
                <w:rPr>
                  <w:rFonts w:ascii="Arial" w:hAnsi="Arial" w:cs="Arial"/>
                  <w:sz w:val="18"/>
                  <w:szCs w:val="18"/>
                  <w:rPrChange w:id="9148" w:author="An Phuc Cao" w:date="2024-10-25T17:23:00Z" w16du:dateUtc="2024-10-25T10:23:00Z">
                    <w:rPr/>
                  </w:rPrChange>
                </w:rPr>
                <w:t xml:space="preserve"> 19,299,255 </w:t>
              </w:r>
            </w:ins>
          </w:p>
        </w:tc>
        <w:tc>
          <w:tcPr>
            <w:tcW w:w="1662" w:type="dxa"/>
            <w:vAlign w:val="bottom"/>
            <w:tcPrChange w:id="9149" w:author="An Phuc Cao" w:date="2024-10-23T17:31:00Z" w16du:dateUtc="2024-10-23T10:31:00Z">
              <w:tcPr>
                <w:tcW w:w="1662" w:type="dxa"/>
                <w:vAlign w:val="bottom"/>
              </w:tcPr>
            </w:tcPrChange>
          </w:tcPr>
          <w:p w14:paraId="6B6CE510" w14:textId="221C9CFF" w:rsidR="00037C98" w:rsidRPr="00302E6E" w:rsidRDefault="00037C98" w:rsidP="00A07A45">
            <w:pPr>
              <w:pBdr>
                <w:bottom w:val="single" w:sz="4" w:space="1" w:color="auto"/>
              </w:pBdr>
              <w:ind w:right="-85"/>
              <w:jc w:val="right"/>
              <w:rPr>
                <w:ins w:id="9150" w:author="An Phuc Cao" w:date="2024-09-30T16:51:00Z" w16du:dateUtc="2024-09-30T09:51:00Z"/>
                <w:rFonts w:ascii="Arial" w:hAnsi="Arial" w:cs="Arial"/>
                <w:bCs/>
                <w:i/>
                <w:iCs/>
                <w:sz w:val="18"/>
                <w:szCs w:val="18"/>
                <w:rPrChange w:id="9151" w:author="An Phuc Cao" w:date="2024-10-25T17:23:00Z" w16du:dateUtc="2024-10-25T10:23:00Z">
                  <w:rPr>
                    <w:ins w:id="9152" w:author="An Phuc Cao" w:date="2024-09-30T16:51:00Z" w16du:dateUtc="2024-09-30T09:51:00Z"/>
                    <w:rFonts w:ascii="Arial" w:hAnsi="Arial" w:cs="Arial"/>
                    <w:bCs/>
                    <w:i/>
                    <w:iCs/>
                    <w:sz w:val="20"/>
                  </w:rPr>
                </w:rPrChange>
              </w:rPr>
            </w:pPr>
            <w:ins w:id="9153" w:author="An Phuc Cao" w:date="2024-10-23T17:31:00Z" w16du:dateUtc="2024-10-23T10:31:00Z">
              <w:r w:rsidRPr="00302E6E">
                <w:rPr>
                  <w:rFonts w:ascii="Arial" w:hAnsi="Arial" w:cs="Arial"/>
                  <w:sz w:val="18"/>
                  <w:szCs w:val="18"/>
                  <w:rPrChange w:id="9154" w:author="An Phuc Cao" w:date="2024-10-25T17:23:00Z" w16du:dateUtc="2024-10-25T10:23:00Z">
                    <w:rPr/>
                  </w:rPrChange>
                </w:rPr>
                <w:t xml:space="preserve"> (80,507,320)</w:t>
              </w:r>
            </w:ins>
          </w:p>
        </w:tc>
        <w:tc>
          <w:tcPr>
            <w:tcW w:w="1512" w:type="dxa"/>
            <w:vAlign w:val="bottom"/>
            <w:tcPrChange w:id="9155" w:author="An Phuc Cao" w:date="2024-10-23T17:31:00Z" w16du:dateUtc="2024-10-23T10:31:00Z">
              <w:tcPr>
                <w:tcW w:w="1512" w:type="dxa"/>
                <w:vAlign w:val="bottom"/>
              </w:tcPr>
            </w:tcPrChange>
          </w:tcPr>
          <w:p w14:paraId="4B9C8B1A" w14:textId="3EBFAAF1" w:rsidR="00037C98" w:rsidRPr="00302E6E" w:rsidRDefault="00037C98" w:rsidP="00A07A45">
            <w:pPr>
              <w:pBdr>
                <w:bottom w:val="single" w:sz="4" w:space="1" w:color="auto"/>
              </w:pBdr>
              <w:ind w:right="-85"/>
              <w:jc w:val="right"/>
              <w:rPr>
                <w:ins w:id="9156" w:author="An Phuc Cao" w:date="2024-09-30T16:51:00Z" w16du:dateUtc="2024-09-30T09:51:00Z"/>
                <w:rFonts w:ascii="Arial" w:hAnsi="Arial" w:cs="Arial"/>
                <w:bCs/>
                <w:i/>
                <w:iCs/>
                <w:sz w:val="18"/>
                <w:szCs w:val="18"/>
                <w:rPrChange w:id="9157" w:author="An Phuc Cao" w:date="2024-10-25T17:23:00Z" w16du:dateUtc="2024-10-25T10:23:00Z">
                  <w:rPr>
                    <w:ins w:id="9158" w:author="An Phuc Cao" w:date="2024-09-30T16:51:00Z" w16du:dateUtc="2024-09-30T09:51:00Z"/>
                    <w:rFonts w:ascii="Arial" w:hAnsi="Arial" w:cs="Arial"/>
                    <w:bCs/>
                    <w:i/>
                    <w:iCs/>
                    <w:sz w:val="20"/>
                  </w:rPr>
                </w:rPrChange>
              </w:rPr>
            </w:pPr>
            <w:ins w:id="9159" w:author="An Phuc Cao" w:date="2024-10-23T17:31:00Z" w16du:dateUtc="2024-10-23T10:31:00Z">
              <w:r w:rsidRPr="00302E6E">
                <w:rPr>
                  <w:rFonts w:ascii="Arial" w:hAnsi="Arial" w:cs="Arial"/>
                  <w:sz w:val="18"/>
                  <w:szCs w:val="18"/>
                  <w:rPrChange w:id="9160" w:author="An Phuc Cao" w:date="2024-10-25T17:23:00Z" w16du:dateUtc="2024-10-25T10:23:00Z">
                    <w:rPr/>
                  </w:rPrChange>
                </w:rPr>
                <w:t xml:space="preserve"> 272,238 </w:t>
              </w:r>
            </w:ins>
          </w:p>
        </w:tc>
      </w:tr>
      <w:tr w:rsidR="00037C98" w:rsidRPr="00CA7ACA" w14:paraId="67A67176" w14:textId="77777777" w:rsidTr="00037C98">
        <w:tblPrEx>
          <w:tblW w:w="8205" w:type="dxa"/>
          <w:tblInd w:w="729" w:type="dxa"/>
          <w:tblLayout w:type="fixed"/>
          <w:tblLook w:val="0000" w:firstRow="0" w:lastRow="0" w:firstColumn="0" w:lastColumn="0" w:noHBand="0" w:noVBand="0"/>
          <w:tblPrExChange w:id="9161" w:author="An Phuc Cao" w:date="2024-10-23T17:31:00Z" w16du:dateUtc="2024-10-23T10:31:00Z">
            <w:tblPrEx>
              <w:tblW w:w="8205" w:type="dxa"/>
              <w:tblInd w:w="729" w:type="dxa"/>
              <w:tblLayout w:type="fixed"/>
              <w:tblLook w:val="0000" w:firstRow="0" w:lastRow="0" w:firstColumn="0" w:lastColumn="0" w:noHBand="0" w:noVBand="0"/>
            </w:tblPrEx>
          </w:tblPrExChange>
        </w:tblPrEx>
        <w:trPr>
          <w:ins w:id="9162" w:author="An Phuc Cao" w:date="2024-09-30T16:51:00Z"/>
        </w:trPr>
        <w:tc>
          <w:tcPr>
            <w:tcW w:w="1971" w:type="dxa"/>
            <w:vAlign w:val="bottom"/>
            <w:tcPrChange w:id="9163" w:author="An Phuc Cao" w:date="2024-10-23T17:31:00Z" w16du:dateUtc="2024-10-23T10:31:00Z">
              <w:tcPr>
                <w:tcW w:w="1971" w:type="dxa"/>
                <w:vAlign w:val="bottom"/>
              </w:tcPr>
            </w:tcPrChange>
          </w:tcPr>
          <w:p w14:paraId="11854E67" w14:textId="77777777" w:rsidR="00037C98" w:rsidRPr="00302E6E" w:rsidRDefault="00037C98" w:rsidP="00037C98">
            <w:pPr>
              <w:spacing w:before="120"/>
              <w:ind w:left="-108"/>
              <w:textAlignment w:val="auto"/>
              <w:rPr>
                <w:ins w:id="9164" w:author="An Phuc Cao" w:date="2024-09-30T16:51:00Z" w16du:dateUtc="2024-09-30T09:51:00Z"/>
                <w:rFonts w:ascii="Arial" w:hAnsi="Arial" w:cs="Arial"/>
                <w:bCs/>
                <w:i/>
                <w:iCs/>
                <w:sz w:val="18"/>
                <w:szCs w:val="18"/>
                <w:rPrChange w:id="9165" w:author="An Phuc Cao" w:date="2024-10-25T17:23:00Z" w16du:dateUtc="2024-10-25T10:23:00Z">
                  <w:rPr>
                    <w:ins w:id="9166" w:author="An Phuc Cao" w:date="2024-09-30T16:51:00Z" w16du:dateUtc="2024-09-30T09:51:00Z"/>
                    <w:rFonts w:ascii="Arial" w:hAnsi="Arial" w:cs="Arial"/>
                    <w:bCs/>
                    <w:i/>
                    <w:iCs/>
                    <w:sz w:val="20"/>
                  </w:rPr>
                </w:rPrChange>
              </w:rPr>
            </w:pPr>
          </w:p>
        </w:tc>
        <w:tc>
          <w:tcPr>
            <w:tcW w:w="1440" w:type="dxa"/>
            <w:vAlign w:val="bottom"/>
            <w:tcPrChange w:id="9167" w:author="An Phuc Cao" w:date="2024-10-23T17:31:00Z" w16du:dateUtc="2024-10-23T10:31:00Z">
              <w:tcPr>
                <w:tcW w:w="1440" w:type="dxa"/>
                <w:vAlign w:val="bottom"/>
              </w:tcPr>
            </w:tcPrChange>
          </w:tcPr>
          <w:p w14:paraId="421D7E70" w14:textId="5A0DC441" w:rsidR="00037C98" w:rsidRPr="00302E6E" w:rsidRDefault="00037C98" w:rsidP="00A07A45">
            <w:pPr>
              <w:pBdr>
                <w:bottom w:val="double" w:sz="4" w:space="1" w:color="auto"/>
              </w:pBdr>
              <w:spacing w:before="120"/>
              <w:ind w:right="-85"/>
              <w:jc w:val="right"/>
              <w:rPr>
                <w:ins w:id="9168" w:author="An Phuc Cao" w:date="2024-09-30T16:51:00Z" w16du:dateUtc="2024-09-30T09:51:00Z"/>
                <w:rFonts w:ascii="Arial" w:hAnsi="Arial" w:cs="Arial"/>
                <w:bCs/>
                <w:i/>
                <w:iCs/>
                <w:sz w:val="18"/>
                <w:szCs w:val="18"/>
                <w:rPrChange w:id="9169" w:author="An Phuc Cao" w:date="2024-10-25T17:23:00Z" w16du:dateUtc="2024-10-25T10:23:00Z">
                  <w:rPr>
                    <w:ins w:id="9170" w:author="An Phuc Cao" w:date="2024-09-30T16:51:00Z" w16du:dateUtc="2024-09-30T09:51:00Z"/>
                    <w:rFonts w:ascii="Arial" w:hAnsi="Arial" w:cs="Arial"/>
                    <w:bCs/>
                    <w:i/>
                    <w:iCs/>
                    <w:sz w:val="20"/>
                  </w:rPr>
                </w:rPrChange>
              </w:rPr>
            </w:pPr>
            <w:ins w:id="9171" w:author="An Phuc Cao" w:date="2024-10-23T17:31:00Z" w16du:dateUtc="2024-10-23T10:31:00Z">
              <w:r w:rsidRPr="00302E6E">
                <w:rPr>
                  <w:rFonts w:ascii="Arial" w:hAnsi="Arial" w:cs="Arial"/>
                  <w:sz w:val="18"/>
                  <w:szCs w:val="18"/>
                  <w:rPrChange w:id="9172" w:author="An Phuc Cao" w:date="2024-10-25T17:23:00Z" w16du:dateUtc="2024-10-25T10:23:00Z">
                    <w:rPr/>
                  </w:rPrChange>
                </w:rPr>
                <w:t xml:space="preserve"> 2,961,139,619 </w:t>
              </w:r>
            </w:ins>
          </w:p>
        </w:tc>
        <w:tc>
          <w:tcPr>
            <w:tcW w:w="1620" w:type="dxa"/>
            <w:vAlign w:val="bottom"/>
            <w:tcPrChange w:id="9173" w:author="An Phuc Cao" w:date="2024-10-23T17:31:00Z" w16du:dateUtc="2024-10-23T10:31:00Z">
              <w:tcPr>
                <w:tcW w:w="1620" w:type="dxa"/>
                <w:vAlign w:val="bottom"/>
              </w:tcPr>
            </w:tcPrChange>
          </w:tcPr>
          <w:p w14:paraId="0088714C" w14:textId="5D2ED03F" w:rsidR="00037C98" w:rsidRPr="00302E6E" w:rsidRDefault="00037C98" w:rsidP="00A07A45">
            <w:pPr>
              <w:pBdr>
                <w:bottom w:val="double" w:sz="4" w:space="1" w:color="auto"/>
              </w:pBdr>
              <w:spacing w:before="120"/>
              <w:ind w:right="-85"/>
              <w:jc w:val="right"/>
              <w:rPr>
                <w:ins w:id="9174" w:author="An Phuc Cao" w:date="2024-09-30T16:51:00Z" w16du:dateUtc="2024-09-30T09:51:00Z"/>
                <w:rFonts w:ascii="Arial" w:hAnsi="Arial" w:cs="Arial"/>
                <w:bCs/>
                <w:i/>
                <w:iCs/>
                <w:sz w:val="18"/>
                <w:szCs w:val="18"/>
                <w:rPrChange w:id="9175" w:author="An Phuc Cao" w:date="2024-10-25T17:23:00Z" w16du:dateUtc="2024-10-25T10:23:00Z">
                  <w:rPr>
                    <w:ins w:id="9176" w:author="An Phuc Cao" w:date="2024-09-30T16:51:00Z" w16du:dateUtc="2024-09-30T09:51:00Z"/>
                    <w:rFonts w:ascii="Arial" w:hAnsi="Arial" w:cs="Arial"/>
                    <w:bCs/>
                    <w:i/>
                    <w:iCs/>
                    <w:sz w:val="20"/>
                  </w:rPr>
                </w:rPrChange>
              </w:rPr>
            </w:pPr>
            <w:ins w:id="9177" w:author="An Phuc Cao" w:date="2024-10-23T17:31:00Z" w16du:dateUtc="2024-10-23T10:31:00Z">
              <w:r w:rsidRPr="00302E6E">
                <w:rPr>
                  <w:rFonts w:ascii="Arial" w:hAnsi="Arial" w:cs="Arial"/>
                  <w:sz w:val="18"/>
                  <w:szCs w:val="18"/>
                  <w:rPrChange w:id="9178" w:author="An Phuc Cao" w:date="2024-10-25T17:23:00Z" w16du:dateUtc="2024-10-25T10:23:00Z">
                    <w:rPr/>
                  </w:rPrChange>
                </w:rPr>
                <w:t xml:space="preserve"> 5,944,455,217 </w:t>
              </w:r>
            </w:ins>
          </w:p>
        </w:tc>
        <w:tc>
          <w:tcPr>
            <w:tcW w:w="1662" w:type="dxa"/>
            <w:vAlign w:val="bottom"/>
            <w:tcPrChange w:id="9179" w:author="An Phuc Cao" w:date="2024-10-23T17:31:00Z" w16du:dateUtc="2024-10-23T10:31:00Z">
              <w:tcPr>
                <w:tcW w:w="1662" w:type="dxa"/>
                <w:vAlign w:val="bottom"/>
              </w:tcPr>
            </w:tcPrChange>
          </w:tcPr>
          <w:p w14:paraId="0D6F2596" w14:textId="67F7EA89" w:rsidR="00037C98" w:rsidRPr="00302E6E" w:rsidRDefault="00037C98" w:rsidP="00A07A45">
            <w:pPr>
              <w:pBdr>
                <w:bottom w:val="double" w:sz="4" w:space="1" w:color="auto"/>
              </w:pBdr>
              <w:spacing w:before="120"/>
              <w:ind w:right="-85"/>
              <w:jc w:val="right"/>
              <w:rPr>
                <w:ins w:id="9180" w:author="An Phuc Cao" w:date="2024-09-30T16:51:00Z" w16du:dateUtc="2024-09-30T09:51:00Z"/>
                <w:rFonts w:ascii="Arial" w:hAnsi="Arial" w:cs="Arial"/>
                <w:bCs/>
                <w:i/>
                <w:iCs/>
                <w:sz w:val="18"/>
                <w:szCs w:val="18"/>
                <w:rPrChange w:id="9181" w:author="An Phuc Cao" w:date="2024-10-25T17:23:00Z" w16du:dateUtc="2024-10-25T10:23:00Z">
                  <w:rPr>
                    <w:ins w:id="9182" w:author="An Phuc Cao" w:date="2024-09-30T16:51:00Z" w16du:dateUtc="2024-09-30T09:51:00Z"/>
                    <w:rFonts w:ascii="Arial" w:hAnsi="Arial" w:cs="Arial"/>
                    <w:bCs/>
                    <w:i/>
                    <w:iCs/>
                    <w:sz w:val="20"/>
                  </w:rPr>
                </w:rPrChange>
              </w:rPr>
            </w:pPr>
            <w:ins w:id="9183" w:author="An Phuc Cao" w:date="2024-10-23T17:31:00Z" w16du:dateUtc="2024-10-23T10:31:00Z">
              <w:r w:rsidRPr="00302E6E">
                <w:rPr>
                  <w:rFonts w:ascii="Arial" w:hAnsi="Arial" w:cs="Arial"/>
                  <w:sz w:val="18"/>
                  <w:szCs w:val="18"/>
                  <w:rPrChange w:id="9184" w:author="An Phuc Cao" w:date="2024-10-25T17:23:00Z" w16du:dateUtc="2024-10-25T10:23:00Z">
                    <w:rPr/>
                  </w:rPrChange>
                </w:rPr>
                <w:t xml:space="preserve"> (7,462,941,522)</w:t>
              </w:r>
            </w:ins>
          </w:p>
        </w:tc>
        <w:tc>
          <w:tcPr>
            <w:tcW w:w="1512" w:type="dxa"/>
            <w:vAlign w:val="bottom"/>
            <w:tcPrChange w:id="9185" w:author="An Phuc Cao" w:date="2024-10-23T17:31:00Z" w16du:dateUtc="2024-10-23T10:31:00Z">
              <w:tcPr>
                <w:tcW w:w="1512" w:type="dxa"/>
                <w:vAlign w:val="bottom"/>
              </w:tcPr>
            </w:tcPrChange>
          </w:tcPr>
          <w:p w14:paraId="7C01AF13" w14:textId="2CED67F5" w:rsidR="00037C98" w:rsidRPr="00302E6E" w:rsidRDefault="00037C98" w:rsidP="00A07A45">
            <w:pPr>
              <w:pBdr>
                <w:bottom w:val="double" w:sz="4" w:space="1" w:color="auto"/>
              </w:pBdr>
              <w:spacing w:before="120"/>
              <w:ind w:right="-85"/>
              <w:jc w:val="right"/>
              <w:rPr>
                <w:ins w:id="9186" w:author="An Phuc Cao" w:date="2024-09-30T16:51:00Z" w16du:dateUtc="2024-09-30T09:51:00Z"/>
                <w:rFonts w:ascii="Arial" w:hAnsi="Arial" w:cs="Arial"/>
                <w:bCs/>
                <w:i/>
                <w:iCs/>
                <w:sz w:val="18"/>
                <w:szCs w:val="18"/>
                <w:rPrChange w:id="9187" w:author="An Phuc Cao" w:date="2024-10-25T17:23:00Z" w16du:dateUtc="2024-10-25T10:23:00Z">
                  <w:rPr>
                    <w:ins w:id="9188" w:author="An Phuc Cao" w:date="2024-09-30T16:51:00Z" w16du:dateUtc="2024-09-30T09:51:00Z"/>
                    <w:rFonts w:ascii="Arial" w:hAnsi="Arial" w:cs="Arial"/>
                    <w:bCs/>
                    <w:i/>
                    <w:iCs/>
                    <w:sz w:val="20"/>
                  </w:rPr>
                </w:rPrChange>
              </w:rPr>
            </w:pPr>
            <w:ins w:id="9189" w:author="An Phuc Cao" w:date="2024-10-23T17:31:00Z" w16du:dateUtc="2024-10-23T10:31:00Z">
              <w:r w:rsidRPr="00302E6E">
                <w:rPr>
                  <w:rFonts w:ascii="Arial" w:hAnsi="Arial" w:cs="Arial"/>
                  <w:sz w:val="18"/>
                  <w:szCs w:val="18"/>
                  <w:rPrChange w:id="9190" w:author="An Phuc Cao" w:date="2024-10-25T17:23:00Z" w16du:dateUtc="2024-10-25T10:23:00Z">
                    <w:rPr/>
                  </w:rPrChange>
                </w:rPr>
                <w:t xml:space="preserve"> 1,442,653,314 </w:t>
              </w:r>
            </w:ins>
          </w:p>
        </w:tc>
      </w:tr>
      <w:tr w:rsidR="00E46CF4" w:rsidRPr="00CA7ACA" w14:paraId="7DD5965B" w14:textId="77777777">
        <w:trPr>
          <w:ins w:id="9191" w:author="An Phuc Cao" w:date="2024-09-30T16:51:00Z"/>
        </w:trPr>
        <w:tc>
          <w:tcPr>
            <w:tcW w:w="1971" w:type="dxa"/>
            <w:vAlign w:val="bottom"/>
          </w:tcPr>
          <w:p w14:paraId="775BA058" w14:textId="77777777" w:rsidR="00E46CF4" w:rsidRPr="00302E6E" w:rsidRDefault="00E46CF4" w:rsidP="00E46CF4">
            <w:pPr>
              <w:spacing w:before="120"/>
              <w:ind w:left="-108"/>
              <w:rPr>
                <w:ins w:id="9192" w:author="An Phuc Cao" w:date="2024-09-30T16:51:00Z" w16du:dateUtc="2024-09-30T09:51:00Z"/>
                <w:rFonts w:ascii="Arial" w:hAnsi="Arial" w:cs="Arial"/>
                <w:b/>
                <w:sz w:val="18"/>
                <w:szCs w:val="18"/>
                <w:rPrChange w:id="9193" w:author="An Phuc Cao" w:date="2024-10-25T17:23:00Z" w16du:dateUtc="2024-10-25T10:23:00Z">
                  <w:rPr>
                    <w:ins w:id="9194" w:author="An Phuc Cao" w:date="2024-09-30T16:51:00Z" w16du:dateUtc="2024-09-30T09:51:00Z"/>
                    <w:rFonts w:ascii="Arial" w:hAnsi="Arial" w:cs="Arial"/>
                    <w:b/>
                    <w:sz w:val="20"/>
                  </w:rPr>
                </w:rPrChange>
              </w:rPr>
            </w:pPr>
            <w:ins w:id="9195" w:author="An Phuc Cao" w:date="2024-09-30T16:51:00Z" w16du:dateUtc="2024-09-30T09:51:00Z">
              <w:r w:rsidRPr="00302E6E">
                <w:rPr>
                  <w:rFonts w:ascii="Arial" w:hAnsi="Arial" w:cs="Arial"/>
                  <w:b/>
                  <w:sz w:val="18"/>
                  <w:szCs w:val="18"/>
                  <w:rPrChange w:id="9196" w:author="An Phuc Cao" w:date="2024-10-25T17:23:00Z" w16du:dateUtc="2024-10-25T10:23:00Z">
                    <w:rPr>
                      <w:rFonts w:ascii="Arial" w:hAnsi="Arial" w:cs="Arial"/>
                      <w:b/>
                      <w:sz w:val="20"/>
                    </w:rPr>
                  </w:rPrChange>
                </w:rPr>
                <w:t>Receivables</w:t>
              </w:r>
            </w:ins>
          </w:p>
        </w:tc>
        <w:tc>
          <w:tcPr>
            <w:tcW w:w="1440" w:type="dxa"/>
            <w:vAlign w:val="bottom"/>
          </w:tcPr>
          <w:p w14:paraId="11234011" w14:textId="77777777" w:rsidR="00E46CF4" w:rsidRPr="00302E6E" w:rsidRDefault="00E46CF4" w:rsidP="00E46CF4">
            <w:pPr>
              <w:ind w:right="-85"/>
              <w:jc w:val="right"/>
              <w:rPr>
                <w:ins w:id="9197" w:author="An Phuc Cao" w:date="2024-09-30T16:51:00Z" w16du:dateUtc="2024-09-30T09:51:00Z"/>
                <w:rFonts w:ascii="Arial" w:hAnsi="Arial" w:cs="Arial"/>
                <w:b/>
                <w:sz w:val="18"/>
                <w:szCs w:val="18"/>
                <w:highlight w:val="yellow"/>
                <w:rPrChange w:id="9198" w:author="An Phuc Cao" w:date="2024-10-25T17:23:00Z" w16du:dateUtc="2024-10-25T10:23:00Z">
                  <w:rPr>
                    <w:ins w:id="9199" w:author="An Phuc Cao" w:date="2024-09-30T16:51:00Z" w16du:dateUtc="2024-09-30T09:51:00Z"/>
                    <w:rFonts w:ascii="Arial" w:hAnsi="Arial" w:cs="Arial"/>
                    <w:b/>
                    <w:sz w:val="20"/>
                    <w:highlight w:val="yellow"/>
                  </w:rPr>
                </w:rPrChange>
              </w:rPr>
            </w:pPr>
          </w:p>
        </w:tc>
        <w:tc>
          <w:tcPr>
            <w:tcW w:w="1620" w:type="dxa"/>
            <w:vAlign w:val="bottom"/>
          </w:tcPr>
          <w:p w14:paraId="105D7577" w14:textId="77777777" w:rsidR="00E46CF4" w:rsidRPr="00302E6E" w:rsidRDefault="00E46CF4" w:rsidP="00E46CF4">
            <w:pPr>
              <w:ind w:right="-85"/>
              <w:jc w:val="right"/>
              <w:rPr>
                <w:ins w:id="9200" w:author="An Phuc Cao" w:date="2024-09-30T16:51:00Z" w16du:dateUtc="2024-09-30T09:51:00Z"/>
                <w:rFonts w:ascii="Arial" w:hAnsi="Arial" w:cs="Arial"/>
                <w:b/>
                <w:sz w:val="18"/>
                <w:szCs w:val="18"/>
                <w:highlight w:val="yellow"/>
                <w:rPrChange w:id="9201" w:author="An Phuc Cao" w:date="2024-10-25T17:23:00Z" w16du:dateUtc="2024-10-25T10:23:00Z">
                  <w:rPr>
                    <w:ins w:id="9202" w:author="An Phuc Cao" w:date="2024-09-30T16:51:00Z" w16du:dateUtc="2024-09-30T09:51:00Z"/>
                    <w:rFonts w:ascii="Arial" w:hAnsi="Arial" w:cs="Arial"/>
                    <w:b/>
                    <w:sz w:val="20"/>
                    <w:highlight w:val="yellow"/>
                  </w:rPr>
                </w:rPrChange>
              </w:rPr>
            </w:pPr>
          </w:p>
        </w:tc>
        <w:tc>
          <w:tcPr>
            <w:tcW w:w="1662" w:type="dxa"/>
            <w:vAlign w:val="bottom"/>
          </w:tcPr>
          <w:p w14:paraId="6C700CED" w14:textId="77777777" w:rsidR="00E46CF4" w:rsidRPr="00302E6E" w:rsidRDefault="00E46CF4" w:rsidP="00E46CF4">
            <w:pPr>
              <w:ind w:right="-85"/>
              <w:jc w:val="right"/>
              <w:rPr>
                <w:ins w:id="9203" w:author="An Phuc Cao" w:date="2024-09-30T16:51:00Z" w16du:dateUtc="2024-09-30T09:51:00Z"/>
                <w:rFonts w:ascii="Arial" w:hAnsi="Arial" w:cs="Arial"/>
                <w:b/>
                <w:sz w:val="18"/>
                <w:szCs w:val="18"/>
                <w:rPrChange w:id="9204" w:author="An Phuc Cao" w:date="2024-10-25T17:23:00Z" w16du:dateUtc="2024-10-25T10:23:00Z">
                  <w:rPr>
                    <w:ins w:id="9205" w:author="An Phuc Cao" w:date="2024-09-30T16:51:00Z" w16du:dateUtc="2024-09-30T09:51:00Z"/>
                    <w:rFonts w:ascii="Arial" w:hAnsi="Arial" w:cs="Arial"/>
                    <w:b/>
                    <w:sz w:val="20"/>
                  </w:rPr>
                </w:rPrChange>
              </w:rPr>
            </w:pPr>
          </w:p>
        </w:tc>
        <w:tc>
          <w:tcPr>
            <w:tcW w:w="1512" w:type="dxa"/>
            <w:vAlign w:val="bottom"/>
          </w:tcPr>
          <w:p w14:paraId="21ACD0DE" w14:textId="77777777" w:rsidR="00E46CF4" w:rsidRPr="00302E6E" w:rsidRDefault="00E46CF4" w:rsidP="00E46CF4">
            <w:pPr>
              <w:ind w:right="-85"/>
              <w:jc w:val="right"/>
              <w:rPr>
                <w:ins w:id="9206" w:author="An Phuc Cao" w:date="2024-09-30T16:51:00Z" w16du:dateUtc="2024-09-30T09:51:00Z"/>
                <w:rFonts w:ascii="Arial" w:hAnsi="Arial" w:cs="Arial"/>
                <w:b/>
                <w:sz w:val="18"/>
                <w:szCs w:val="18"/>
                <w:highlight w:val="yellow"/>
                <w:rPrChange w:id="9207" w:author="An Phuc Cao" w:date="2024-10-25T17:23:00Z" w16du:dateUtc="2024-10-25T10:23:00Z">
                  <w:rPr>
                    <w:ins w:id="9208" w:author="An Phuc Cao" w:date="2024-09-30T16:51:00Z" w16du:dateUtc="2024-09-30T09:51:00Z"/>
                    <w:rFonts w:ascii="Arial" w:hAnsi="Arial" w:cs="Arial"/>
                    <w:b/>
                    <w:sz w:val="20"/>
                    <w:highlight w:val="yellow"/>
                  </w:rPr>
                </w:rPrChange>
              </w:rPr>
            </w:pPr>
          </w:p>
        </w:tc>
      </w:tr>
      <w:tr w:rsidR="00A07A45" w:rsidRPr="00CA7ACA" w14:paraId="064DF0B9" w14:textId="77777777" w:rsidTr="00A07A45">
        <w:tblPrEx>
          <w:tblW w:w="8205" w:type="dxa"/>
          <w:tblInd w:w="729" w:type="dxa"/>
          <w:tblLayout w:type="fixed"/>
          <w:tblLook w:val="0000" w:firstRow="0" w:lastRow="0" w:firstColumn="0" w:lastColumn="0" w:noHBand="0" w:noVBand="0"/>
          <w:tblPrExChange w:id="9209" w:author="An Phuc Cao" w:date="2024-10-23T17:39:00Z" w16du:dateUtc="2024-10-23T10:39:00Z">
            <w:tblPrEx>
              <w:tblW w:w="8205" w:type="dxa"/>
              <w:tblInd w:w="729" w:type="dxa"/>
              <w:tblLayout w:type="fixed"/>
              <w:tblLook w:val="0000" w:firstRow="0" w:lastRow="0" w:firstColumn="0" w:lastColumn="0" w:noHBand="0" w:noVBand="0"/>
            </w:tblPrEx>
          </w:tblPrExChange>
        </w:tblPrEx>
        <w:trPr>
          <w:ins w:id="9210" w:author="An Phuc Cao" w:date="2024-09-30T16:51:00Z"/>
        </w:trPr>
        <w:tc>
          <w:tcPr>
            <w:tcW w:w="1971" w:type="dxa"/>
            <w:vAlign w:val="bottom"/>
            <w:tcPrChange w:id="9211" w:author="An Phuc Cao" w:date="2024-10-23T17:39:00Z" w16du:dateUtc="2024-10-23T10:39:00Z">
              <w:tcPr>
                <w:tcW w:w="1971" w:type="dxa"/>
                <w:vAlign w:val="bottom"/>
              </w:tcPr>
            </w:tcPrChange>
          </w:tcPr>
          <w:p w14:paraId="05F62CBB" w14:textId="77777777" w:rsidR="00A07A45" w:rsidRPr="00302E6E" w:rsidRDefault="00A07A45" w:rsidP="00A07A45">
            <w:pPr>
              <w:spacing w:before="60"/>
              <w:ind w:left="-108"/>
              <w:textAlignment w:val="auto"/>
              <w:rPr>
                <w:ins w:id="9212" w:author="An Phuc Cao" w:date="2024-09-30T16:51:00Z" w16du:dateUtc="2024-09-30T09:51:00Z"/>
                <w:rFonts w:ascii="Arial" w:hAnsi="Arial" w:cs="Arial"/>
                <w:bCs/>
                <w:sz w:val="18"/>
                <w:szCs w:val="18"/>
                <w:rPrChange w:id="9213" w:author="An Phuc Cao" w:date="2024-10-25T17:23:00Z" w16du:dateUtc="2024-10-25T10:23:00Z">
                  <w:rPr>
                    <w:ins w:id="9214" w:author="An Phuc Cao" w:date="2024-09-30T16:51:00Z" w16du:dateUtc="2024-09-30T09:51:00Z"/>
                    <w:rFonts w:ascii="Arial" w:hAnsi="Arial" w:cs="Arial"/>
                    <w:bCs/>
                    <w:sz w:val="20"/>
                  </w:rPr>
                </w:rPrChange>
              </w:rPr>
            </w:pPr>
            <w:ins w:id="9215" w:author="An Phuc Cao" w:date="2024-09-30T16:51:00Z" w16du:dateUtc="2024-09-30T09:51:00Z">
              <w:r w:rsidRPr="00302E6E">
                <w:rPr>
                  <w:rFonts w:ascii="Arial" w:hAnsi="Arial" w:cs="Arial"/>
                  <w:bCs/>
                  <w:sz w:val="18"/>
                  <w:szCs w:val="18"/>
                  <w:rPrChange w:id="9216" w:author="An Phuc Cao" w:date="2024-10-25T17:23:00Z" w16du:dateUtc="2024-10-25T10:23:00Z">
                    <w:rPr>
                      <w:rFonts w:ascii="Arial" w:hAnsi="Arial" w:cs="Arial"/>
                      <w:bCs/>
                      <w:sz w:val="20"/>
                    </w:rPr>
                  </w:rPrChange>
                </w:rPr>
                <w:t>Value added tax</w:t>
              </w:r>
            </w:ins>
          </w:p>
        </w:tc>
        <w:tc>
          <w:tcPr>
            <w:tcW w:w="1440" w:type="dxa"/>
            <w:vAlign w:val="bottom"/>
            <w:tcPrChange w:id="9217" w:author="An Phuc Cao" w:date="2024-10-23T17:39:00Z" w16du:dateUtc="2024-10-23T10:39:00Z">
              <w:tcPr>
                <w:tcW w:w="1440" w:type="dxa"/>
                <w:vAlign w:val="bottom"/>
              </w:tcPr>
            </w:tcPrChange>
          </w:tcPr>
          <w:p w14:paraId="501EA539" w14:textId="3A5911E2" w:rsidR="00A07A45" w:rsidRPr="00302E6E" w:rsidRDefault="00A07A45" w:rsidP="00A07A45">
            <w:pPr>
              <w:pBdr>
                <w:bottom w:val="single" w:sz="4" w:space="1" w:color="auto"/>
              </w:pBdr>
              <w:spacing w:before="60"/>
              <w:ind w:right="-85"/>
              <w:jc w:val="right"/>
              <w:rPr>
                <w:ins w:id="9218" w:author="An Phuc Cao" w:date="2024-09-30T16:51:00Z" w16du:dateUtc="2024-09-30T09:51:00Z"/>
                <w:rFonts w:ascii="Arial" w:hAnsi="Arial" w:cs="Arial"/>
                <w:bCs/>
                <w:sz w:val="18"/>
                <w:szCs w:val="18"/>
                <w:rPrChange w:id="9219" w:author="An Phuc Cao" w:date="2024-10-25T17:23:00Z" w16du:dateUtc="2024-10-25T10:23:00Z">
                  <w:rPr>
                    <w:ins w:id="9220" w:author="An Phuc Cao" w:date="2024-09-30T16:51:00Z" w16du:dateUtc="2024-09-30T09:51:00Z"/>
                    <w:rFonts w:ascii="Arial" w:hAnsi="Arial" w:cs="Arial"/>
                    <w:bCs/>
                    <w:sz w:val="20"/>
                  </w:rPr>
                </w:rPrChange>
              </w:rPr>
            </w:pPr>
            <w:ins w:id="9221" w:author="An Phuc Cao" w:date="2024-10-23T17:39:00Z" w16du:dateUtc="2024-10-23T10:39:00Z">
              <w:r w:rsidRPr="00302E6E">
                <w:rPr>
                  <w:rFonts w:ascii="Arial" w:hAnsi="Arial" w:cs="Arial"/>
                  <w:sz w:val="18"/>
                  <w:szCs w:val="18"/>
                  <w:rPrChange w:id="9222" w:author="An Phuc Cao" w:date="2024-10-25T17:23:00Z" w16du:dateUtc="2024-10-25T10:23:00Z">
                    <w:rPr/>
                  </w:rPrChange>
                </w:rPr>
                <w:t xml:space="preserve"> 3,890,741,978 </w:t>
              </w:r>
            </w:ins>
          </w:p>
        </w:tc>
        <w:tc>
          <w:tcPr>
            <w:tcW w:w="1620" w:type="dxa"/>
            <w:vAlign w:val="bottom"/>
            <w:tcPrChange w:id="9223" w:author="An Phuc Cao" w:date="2024-10-23T17:39:00Z" w16du:dateUtc="2024-10-23T10:39:00Z">
              <w:tcPr>
                <w:tcW w:w="1620" w:type="dxa"/>
                <w:vAlign w:val="bottom"/>
              </w:tcPr>
            </w:tcPrChange>
          </w:tcPr>
          <w:p w14:paraId="42B56AC0" w14:textId="060FEFE2" w:rsidR="00A07A45" w:rsidRPr="00302E6E" w:rsidRDefault="00A07A45" w:rsidP="00A07A45">
            <w:pPr>
              <w:pBdr>
                <w:bottom w:val="single" w:sz="4" w:space="1" w:color="auto"/>
              </w:pBdr>
              <w:spacing w:before="60"/>
              <w:ind w:right="-85"/>
              <w:jc w:val="right"/>
              <w:rPr>
                <w:ins w:id="9224" w:author="An Phuc Cao" w:date="2024-09-30T16:51:00Z" w16du:dateUtc="2024-09-30T09:51:00Z"/>
                <w:rFonts w:ascii="Arial" w:hAnsi="Arial" w:cs="Arial"/>
                <w:bCs/>
                <w:sz w:val="18"/>
                <w:szCs w:val="18"/>
                <w:rPrChange w:id="9225" w:author="An Phuc Cao" w:date="2024-10-25T17:23:00Z" w16du:dateUtc="2024-10-25T10:23:00Z">
                  <w:rPr>
                    <w:ins w:id="9226" w:author="An Phuc Cao" w:date="2024-09-30T16:51:00Z" w16du:dateUtc="2024-09-30T09:51:00Z"/>
                    <w:rFonts w:ascii="Arial" w:hAnsi="Arial" w:cs="Arial"/>
                    <w:bCs/>
                    <w:sz w:val="20"/>
                  </w:rPr>
                </w:rPrChange>
              </w:rPr>
            </w:pPr>
            <w:ins w:id="9227" w:author="An Phuc Cao" w:date="2024-10-23T17:39:00Z" w16du:dateUtc="2024-10-23T10:39:00Z">
              <w:r w:rsidRPr="00302E6E">
                <w:rPr>
                  <w:rFonts w:ascii="Arial" w:hAnsi="Arial" w:cs="Arial"/>
                  <w:sz w:val="18"/>
                  <w:szCs w:val="18"/>
                  <w:rPrChange w:id="9228" w:author="An Phuc Cao" w:date="2024-10-25T17:23:00Z" w16du:dateUtc="2024-10-25T10:23:00Z">
                    <w:rPr/>
                  </w:rPrChange>
                </w:rPr>
                <w:t xml:space="preserve"> 219,103,613 </w:t>
              </w:r>
            </w:ins>
          </w:p>
        </w:tc>
        <w:tc>
          <w:tcPr>
            <w:tcW w:w="1662" w:type="dxa"/>
            <w:vAlign w:val="bottom"/>
            <w:tcPrChange w:id="9229" w:author="An Phuc Cao" w:date="2024-10-23T17:39:00Z" w16du:dateUtc="2024-10-23T10:39:00Z">
              <w:tcPr>
                <w:tcW w:w="1662" w:type="dxa"/>
                <w:vAlign w:val="bottom"/>
              </w:tcPr>
            </w:tcPrChange>
          </w:tcPr>
          <w:p w14:paraId="44CD28EF" w14:textId="2C727058" w:rsidR="00A07A45" w:rsidRPr="00302E6E" w:rsidRDefault="00A07A45" w:rsidP="00A07A45">
            <w:pPr>
              <w:pBdr>
                <w:bottom w:val="single" w:sz="4" w:space="1" w:color="auto"/>
              </w:pBdr>
              <w:spacing w:before="60"/>
              <w:ind w:right="-85"/>
              <w:jc w:val="right"/>
              <w:rPr>
                <w:ins w:id="9230" w:author="An Phuc Cao" w:date="2024-09-30T16:51:00Z" w16du:dateUtc="2024-09-30T09:51:00Z"/>
                <w:rFonts w:ascii="Arial" w:hAnsi="Arial" w:cs="Arial"/>
                <w:bCs/>
                <w:sz w:val="18"/>
                <w:szCs w:val="18"/>
                <w:rPrChange w:id="9231" w:author="An Phuc Cao" w:date="2024-10-25T17:23:00Z" w16du:dateUtc="2024-10-25T10:23:00Z">
                  <w:rPr>
                    <w:ins w:id="9232" w:author="An Phuc Cao" w:date="2024-09-30T16:51:00Z" w16du:dateUtc="2024-09-30T09:51:00Z"/>
                    <w:rFonts w:ascii="Arial" w:hAnsi="Arial" w:cs="Arial"/>
                    <w:bCs/>
                    <w:sz w:val="20"/>
                  </w:rPr>
                </w:rPrChange>
              </w:rPr>
            </w:pPr>
            <w:ins w:id="9233" w:author="An Phuc Cao" w:date="2024-10-23T17:39:00Z" w16du:dateUtc="2024-10-23T10:39:00Z">
              <w:r w:rsidRPr="00302E6E">
                <w:rPr>
                  <w:rFonts w:ascii="Arial" w:hAnsi="Arial" w:cs="Arial"/>
                  <w:sz w:val="18"/>
                  <w:szCs w:val="18"/>
                  <w:rPrChange w:id="9234" w:author="An Phuc Cao" w:date="2024-10-25T17:23:00Z" w16du:dateUtc="2024-10-25T10:23:00Z">
                    <w:rPr/>
                  </w:rPrChange>
                </w:rPr>
                <w:t xml:space="preserve"> (371,865,845)</w:t>
              </w:r>
            </w:ins>
          </w:p>
        </w:tc>
        <w:tc>
          <w:tcPr>
            <w:tcW w:w="1512" w:type="dxa"/>
            <w:vAlign w:val="bottom"/>
            <w:tcPrChange w:id="9235" w:author="An Phuc Cao" w:date="2024-10-23T17:39:00Z" w16du:dateUtc="2024-10-23T10:39:00Z">
              <w:tcPr>
                <w:tcW w:w="1512" w:type="dxa"/>
                <w:vAlign w:val="bottom"/>
              </w:tcPr>
            </w:tcPrChange>
          </w:tcPr>
          <w:p w14:paraId="0DA822DB" w14:textId="3D4C9F22" w:rsidR="00A07A45" w:rsidRPr="00302E6E" w:rsidRDefault="00A07A45" w:rsidP="00A07A45">
            <w:pPr>
              <w:pBdr>
                <w:bottom w:val="single" w:sz="4" w:space="1" w:color="auto"/>
              </w:pBdr>
              <w:spacing w:before="60"/>
              <w:ind w:right="-85"/>
              <w:jc w:val="right"/>
              <w:rPr>
                <w:ins w:id="9236" w:author="An Phuc Cao" w:date="2024-09-30T16:51:00Z" w16du:dateUtc="2024-09-30T09:51:00Z"/>
                <w:rFonts w:ascii="Arial" w:hAnsi="Arial" w:cs="Arial"/>
                <w:bCs/>
                <w:sz w:val="18"/>
                <w:szCs w:val="18"/>
                <w:rPrChange w:id="9237" w:author="An Phuc Cao" w:date="2024-10-25T17:23:00Z" w16du:dateUtc="2024-10-25T10:23:00Z">
                  <w:rPr>
                    <w:ins w:id="9238" w:author="An Phuc Cao" w:date="2024-09-30T16:51:00Z" w16du:dateUtc="2024-09-30T09:51:00Z"/>
                    <w:rFonts w:ascii="Arial" w:hAnsi="Arial" w:cs="Arial"/>
                    <w:bCs/>
                    <w:sz w:val="20"/>
                  </w:rPr>
                </w:rPrChange>
              </w:rPr>
            </w:pPr>
            <w:ins w:id="9239" w:author="An Phuc Cao" w:date="2024-10-23T17:39:00Z" w16du:dateUtc="2024-10-23T10:39:00Z">
              <w:r w:rsidRPr="00302E6E">
                <w:rPr>
                  <w:rFonts w:ascii="Arial" w:hAnsi="Arial" w:cs="Arial"/>
                  <w:sz w:val="18"/>
                  <w:szCs w:val="18"/>
                  <w:rPrChange w:id="9240" w:author="An Phuc Cao" w:date="2024-10-25T17:23:00Z" w16du:dateUtc="2024-10-25T10:23:00Z">
                    <w:rPr/>
                  </w:rPrChange>
                </w:rPr>
                <w:t xml:space="preserve"> 3,737,979,746 </w:t>
              </w:r>
            </w:ins>
          </w:p>
        </w:tc>
      </w:tr>
      <w:tr w:rsidR="00A07A45" w:rsidRPr="00CA7ACA" w14:paraId="14BF94DB" w14:textId="77777777" w:rsidTr="00A07A45">
        <w:tblPrEx>
          <w:tblW w:w="8205" w:type="dxa"/>
          <w:tblInd w:w="729" w:type="dxa"/>
          <w:tblLayout w:type="fixed"/>
          <w:tblLook w:val="0000" w:firstRow="0" w:lastRow="0" w:firstColumn="0" w:lastColumn="0" w:noHBand="0" w:noVBand="0"/>
          <w:tblPrExChange w:id="9241" w:author="An Phuc Cao" w:date="2024-10-23T17:39:00Z" w16du:dateUtc="2024-10-23T10:39:00Z">
            <w:tblPrEx>
              <w:tblW w:w="8205" w:type="dxa"/>
              <w:tblInd w:w="729" w:type="dxa"/>
              <w:tblLayout w:type="fixed"/>
              <w:tblLook w:val="0000" w:firstRow="0" w:lastRow="0" w:firstColumn="0" w:lastColumn="0" w:noHBand="0" w:noVBand="0"/>
            </w:tblPrEx>
          </w:tblPrExChange>
        </w:tblPrEx>
        <w:trPr>
          <w:ins w:id="9242" w:author="An Phuc Cao" w:date="2024-09-30T16:51:00Z"/>
        </w:trPr>
        <w:tc>
          <w:tcPr>
            <w:tcW w:w="1971" w:type="dxa"/>
            <w:vAlign w:val="bottom"/>
            <w:tcPrChange w:id="9243" w:author="An Phuc Cao" w:date="2024-10-23T17:39:00Z" w16du:dateUtc="2024-10-23T10:39:00Z">
              <w:tcPr>
                <w:tcW w:w="1971" w:type="dxa"/>
                <w:vAlign w:val="bottom"/>
              </w:tcPr>
            </w:tcPrChange>
          </w:tcPr>
          <w:p w14:paraId="77188F6B" w14:textId="77777777" w:rsidR="00A07A45" w:rsidRPr="00302E6E" w:rsidRDefault="00A07A45" w:rsidP="00A07A45">
            <w:pPr>
              <w:spacing w:before="60"/>
              <w:ind w:left="-108"/>
              <w:textAlignment w:val="auto"/>
              <w:rPr>
                <w:ins w:id="9244" w:author="An Phuc Cao" w:date="2024-09-30T16:51:00Z" w16du:dateUtc="2024-09-30T09:51:00Z"/>
                <w:rFonts w:ascii="Arial" w:hAnsi="Arial" w:cs="Arial"/>
                <w:bCs/>
                <w:sz w:val="18"/>
                <w:szCs w:val="18"/>
                <w:rPrChange w:id="9245" w:author="An Phuc Cao" w:date="2024-10-25T17:23:00Z" w16du:dateUtc="2024-10-25T10:23:00Z">
                  <w:rPr>
                    <w:ins w:id="9246" w:author="An Phuc Cao" w:date="2024-09-30T16:51:00Z" w16du:dateUtc="2024-09-30T09:51:00Z"/>
                    <w:rFonts w:ascii="Arial" w:hAnsi="Arial" w:cs="Arial"/>
                    <w:bCs/>
                    <w:sz w:val="20"/>
                  </w:rPr>
                </w:rPrChange>
              </w:rPr>
            </w:pPr>
          </w:p>
        </w:tc>
        <w:tc>
          <w:tcPr>
            <w:tcW w:w="1440" w:type="dxa"/>
            <w:vAlign w:val="bottom"/>
            <w:tcPrChange w:id="9247" w:author="An Phuc Cao" w:date="2024-10-23T17:39:00Z" w16du:dateUtc="2024-10-23T10:39:00Z">
              <w:tcPr>
                <w:tcW w:w="1440" w:type="dxa"/>
                <w:vAlign w:val="bottom"/>
              </w:tcPr>
            </w:tcPrChange>
          </w:tcPr>
          <w:p w14:paraId="0442EE24" w14:textId="3F81B9E9" w:rsidR="00A07A45" w:rsidRPr="00302E6E" w:rsidRDefault="00A07A45" w:rsidP="00A07A45">
            <w:pPr>
              <w:pBdr>
                <w:bottom w:val="double" w:sz="4" w:space="1" w:color="auto"/>
              </w:pBdr>
              <w:spacing w:before="60"/>
              <w:ind w:right="-85"/>
              <w:jc w:val="right"/>
              <w:rPr>
                <w:ins w:id="9248" w:author="An Phuc Cao" w:date="2024-09-30T16:51:00Z" w16du:dateUtc="2024-09-30T09:51:00Z"/>
                <w:rFonts w:ascii="Arial" w:hAnsi="Arial" w:cs="Arial"/>
                <w:bCs/>
                <w:sz w:val="18"/>
                <w:szCs w:val="18"/>
                <w:rPrChange w:id="9249" w:author="An Phuc Cao" w:date="2024-10-25T17:23:00Z" w16du:dateUtc="2024-10-25T10:23:00Z">
                  <w:rPr>
                    <w:ins w:id="9250" w:author="An Phuc Cao" w:date="2024-09-30T16:51:00Z" w16du:dateUtc="2024-09-30T09:51:00Z"/>
                    <w:rFonts w:ascii="Arial" w:hAnsi="Arial" w:cs="Arial"/>
                    <w:bCs/>
                    <w:sz w:val="20"/>
                  </w:rPr>
                </w:rPrChange>
              </w:rPr>
            </w:pPr>
            <w:ins w:id="9251" w:author="An Phuc Cao" w:date="2024-10-23T17:39:00Z" w16du:dateUtc="2024-10-23T10:39:00Z">
              <w:r w:rsidRPr="00302E6E">
                <w:rPr>
                  <w:rFonts w:ascii="Arial" w:hAnsi="Arial" w:cs="Arial"/>
                  <w:sz w:val="18"/>
                  <w:szCs w:val="18"/>
                  <w:rPrChange w:id="9252" w:author="An Phuc Cao" w:date="2024-10-25T17:23:00Z" w16du:dateUtc="2024-10-25T10:23:00Z">
                    <w:rPr/>
                  </w:rPrChange>
                </w:rPr>
                <w:t xml:space="preserve"> 3,890,741,978 </w:t>
              </w:r>
            </w:ins>
          </w:p>
        </w:tc>
        <w:tc>
          <w:tcPr>
            <w:tcW w:w="1620" w:type="dxa"/>
            <w:vAlign w:val="bottom"/>
            <w:tcPrChange w:id="9253" w:author="An Phuc Cao" w:date="2024-10-23T17:39:00Z" w16du:dateUtc="2024-10-23T10:39:00Z">
              <w:tcPr>
                <w:tcW w:w="1620" w:type="dxa"/>
                <w:vAlign w:val="bottom"/>
              </w:tcPr>
            </w:tcPrChange>
          </w:tcPr>
          <w:p w14:paraId="16B68EB5" w14:textId="6EC60253" w:rsidR="00A07A45" w:rsidRPr="00302E6E" w:rsidRDefault="00A07A45" w:rsidP="00A07A45">
            <w:pPr>
              <w:pBdr>
                <w:bottom w:val="double" w:sz="4" w:space="1" w:color="auto"/>
              </w:pBdr>
              <w:spacing w:before="60"/>
              <w:ind w:right="-85"/>
              <w:jc w:val="right"/>
              <w:rPr>
                <w:ins w:id="9254" w:author="An Phuc Cao" w:date="2024-09-30T16:51:00Z" w16du:dateUtc="2024-09-30T09:51:00Z"/>
                <w:rFonts w:ascii="Arial" w:hAnsi="Arial" w:cs="Arial"/>
                <w:bCs/>
                <w:sz w:val="18"/>
                <w:szCs w:val="18"/>
                <w:rPrChange w:id="9255" w:author="An Phuc Cao" w:date="2024-10-25T17:23:00Z" w16du:dateUtc="2024-10-25T10:23:00Z">
                  <w:rPr>
                    <w:ins w:id="9256" w:author="An Phuc Cao" w:date="2024-09-30T16:51:00Z" w16du:dateUtc="2024-09-30T09:51:00Z"/>
                    <w:rFonts w:ascii="Arial" w:hAnsi="Arial" w:cs="Arial"/>
                    <w:bCs/>
                    <w:sz w:val="20"/>
                  </w:rPr>
                </w:rPrChange>
              </w:rPr>
            </w:pPr>
            <w:ins w:id="9257" w:author="An Phuc Cao" w:date="2024-10-23T17:39:00Z" w16du:dateUtc="2024-10-23T10:39:00Z">
              <w:r w:rsidRPr="00302E6E">
                <w:rPr>
                  <w:rFonts w:ascii="Arial" w:hAnsi="Arial" w:cs="Arial"/>
                  <w:sz w:val="18"/>
                  <w:szCs w:val="18"/>
                  <w:rPrChange w:id="9258" w:author="An Phuc Cao" w:date="2024-10-25T17:23:00Z" w16du:dateUtc="2024-10-25T10:23:00Z">
                    <w:rPr/>
                  </w:rPrChange>
                </w:rPr>
                <w:t xml:space="preserve"> 219,103,613 </w:t>
              </w:r>
            </w:ins>
          </w:p>
        </w:tc>
        <w:tc>
          <w:tcPr>
            <w:tcW w:w="1662" w:type="dxa"/>
            <w:vAlign w:val="bottom"/>
            <w:tcPrChange w:id="9259" w:author="An Phuc Cao" w:date="2024-10-23T17:39:00Z" w16du:dateUtc="2024-10-23T10:39:00Z">
              <w:tcPr>
                <w:tcW w:w="1662" w:type="dxa"/>
                <w:vAlign w:val="bottom"/>
              </w:tcPr>
            </w:tcPrChange>
          </w:tcPr>
          <w:p w14:paraId="748D6EFF" w14:textId="3D540C75" w:rsidR="00A07A45" w:rsidRPr="00302E6E" w:rsidRDefault="00A07A45" w:rsidP="00A07A45">
            <w:pPr>
              <w:pBdr>
                <w:bottom w:val="double" w:sz="4" w:space="1" w:color="auto"/>
              </w:pBdr>
              <w:spacing w:before="60"/>
              <w:ind w:right="-85"/>
              <w:jc w:val="right"/>
              <w:rPr>
                <w:ins w:id="9260" w:author="An Phuc Cao" w:date="2024-09-30T16:51:00Z" w16du:dateUtc="2024-09-30T09:51:00Z"/>
                <w:rFonts w:ascii="Arial" w:hAnsi="Arial" w:cs="Arial"/>
                <w:bCs/>
                <w:sz w:val="18"/>
                <w:szCs w:val="18"/>
                <w:rPrChange w:id="9261" w:author="An Phuc Cao" w:date="2024-10-25T17:23:00Z" w16du:dateUtc="2024-10-25T10:23:00Z">
                  <w:rPr>
                    <w:ins w:id="9262" w:author="An Phuc Cao" w:date="2024-09-30T16:51:00Z" w16du:dateUtc="2024-09-30T09:51:00Z"/>
                    <w:rFonts w:ascii="Arial" w:hAnsi="Arial" w:cs="Arial"/>
                    <w:bCs/>
                    <w:sz w:val="20"/>
                  </w:rPr>
                </w:rPrChange>
              </w:rPr>
            </w:pPr>
            <w:ins w:id="9263" w:author="An Phuc Cao" w:date="2024-10-23T17:39:00Z" w16du:dateUtc="2024-10-23T10:39:00Z">
              <w:r w:rsidRPr="00302E6E">
                <w:rPr>
                  <w:rFonts w:ascii="Arial" w:hAnsi="Arial" w:cs="Arial"/>
                  <w:sz w:val="18"/>
                  <w:szCs w:val="18"/>
                  <w:rPrChange w:id="9264" w:author="An Phuc Cao" w:date="2024-10-25T17:23:00Z" w16du:dateUtc="2024-10-25T10:23:00Z">
                    <w:rPr/>
                  </w:rPrChange>
                </w:rPr>
                <w:t xml:space="preserve"> (371,865,845)</w:t>
              </w:r>
            </w:ins>
          </w:p>
        </w:tc>
        <w:tc>
          <w:tcPr>
            <w:tcW w:w="1512" w:type="dxa"/>
            <w:vAlign w:val="bottom"/>
            <w:tcPrChange w:id="9265" w:author="An Phuc Cao" w:date="2024-10-23T17:39:00Z" w16du:dateUtc="2024-10-23T10:39:00Z">
              <w:tcPr>
                <w:tcW w:w="1512" w:type="dxa"/>
                <w:vAlign w:val="bottom"/>
              </w:tcPr>
            </w:tcPrChange>
          </w:tcPr>
          <w:p w14:paraId="70E82425" w14:textId="5C6ECA54" w:rsidR="00A07A45" w:rsidRPr="00302E6E" w:rsidRDefault="00A07A45" w:rsidP="00A07A45">
            <w:pPr>
              <w:pBdr>
                <w:bottom w:val="double" w:sz="4" w:space="1" w:color="auto"/>
              </w:pBdr>
              <w:spacing w:before="60"/>
              <w:ind w:right="-85"/>
              <w:jc w:val="right"/>
              <w:rPr>
                <w:ins w:id="9266" w:author="An Phuc Cao" w:date="2024-09-30T16:51:00Z" w16du:dateUtc="2024-09-30T09:51:00Z"/>
                <w:rFonts w:ascii="Arial" w:hAnsi="Arial" w:cs="Arial"/>
                <w:bCs/>
                <w:sz w:val="18"/>
                <w:szCs w:val="18"/>
                <w:rPrChange w:id="9267" w:author="An Phuc Cao" w:date="2024-10-25T17:23:00Z" w16du:dateUtc="2024-10-25T10:23:00Z">
                  <w:rPr>
                    <w:ins w:id="9268" w:author="An Phuc Cao" w:date="2024-09-30T16:51:00Z" w16du:dateUtc="2024-09-30T09:51:00Z"/>
                    <w:rFonts w:ascii="Arial" w:hAnsi="Arial" w:cs="Arial"/>
                    <w:bCs/>
                    <w:sz w:val="20"/>
                  </w:rPr>
                </w:rPrChange>
              </w:rPr>
            </w:pPr>
            <w:ins w:id="9269" w:author="An Phuc Cao" w:date="2024-10-23T17:39:00Z" w16du:dateUtc="2024-10-23T10:39:00Z">
              <w:r w:rsidRPr="00302E6E">
                <w:rPr>
                  <w:rFonts w:ascii="Arial" w:hAnsi="Arial" w:cs="Arial"/>
                  <w:sz w:val="18"/>
                  <w:szCs w:val="18"/>
                  <w:rPrChange w:id="9270" w:author="An Phuc Cao" w:date="2024-10-25T17:23:00Z" w16du:dateUtc="2024-10-25T10:23:00Z">
                    <w:rPr/>
                  </w:rPrChange>
                </w:rPr>
                <w:t xml:space="preserve"> 3,737,979,746 </w:t>
              </w:r>
            </w:ins>
          </w:p>
        </w:tc>
      </w:tr>
    </w:tbl>
    <w:p w14:paraId="5D7A6821" w14:textId="7508F11A" w:rsidR="00EE5576" w:rsidRPr="00826313" w:rsidDel="00FC1C4F" w:rsidRDefault="00EE5576" w:rsidP="00406BFB">
      <w:pPr>
        <w:overflowPunct/>
        <w:autoSpaceDE/>
        <w:autoSpaceDN/>
        <w:adjustRightInd/>
        <w:textAlignment w:val="auto"/>
        <w:rPr>
          <w:del w:id="9271" w:author="An Phuc Cao" w:date="2024-10-23T17:20:00Z" w16du:dateUtc="2024-10-23T10:20:00Z"/>
          <w:rFonts w:ascii="Arial" w:hAnsi="Arial" w:cs="Arial"/>
          <w:b/>
          <w:sz w:val="20"/>
        </w:rPr>
      </w:pPr>
    </w:p>
    <w:p w14:paraId="70DCBB5B" w14:textId="7316708C" w:rsidR="00EE5576" w:rsidRPr="00826313" w:rsidDel="00FC1C4F" w:rsidRDefault="00EE5576">
      <w:pPr>
        <w:ind w:left="709" w:hanging="709"/>
        <w:jc w:val="both"/>
        <w:rPr>
          <w:del w:id="9272" w:author="An Phuc Cao" w:date="2024-10-23T17:20:00Z" w16du:dateUtc="2024-10-23T10:20:00Z"/>
          <w:rFonts w:ascii="Arial" w:hAnsi="Arial" w:cs="Arial"/>
          <w:b/>
          <w:sz w:val="20"/>
        </w:rPr>
      </w:pPr>
    </w:p>
    <w:p w14:paraId="23624404" w14:textId="77777777" w:rsidR="00F65B6A" w:rsidRPr="00826313" w:rsidRDefault="00F65B6A">
      <w:pPr>
        <w:ind w:left="709" w:hanging="709"/>
        <w:jc w:val="both"/>
        <w:rPr>
          <w:rFonts w:ascii="Arial" w:hAnsi="Arial" w:cs="Arial"/>
          <w:b/>
          <w:sz w:val="20"/>
        </w:rPr>
        <w:sectPr w:rsidR="00F65B6A" w:rsidRPr="00826313" w:rsidSect="00F83838">
          <w:headerReference w:type="default" r:id="rId59"/>
          <w:endnotePr>
            <w:numFmt w:val="decimal"/>
          </w:endnotePr>
          <w:pgSz w:w="11909" w:h="16834" w:code="9"/>
          <w:pgMar w:top="1440" w:right="1440" w:bottom="709" w:left="1582" w:header="720" w:footer="578" w:gutter="0"/>
          <w:cols w:space="720"/>
          <w:docGrid w:linePitch="326"/>
        </w:sectPr>
      </w:pPr>
    </w:p>
    <w:p w14:paraId="182C9C33" w14:textId="2E984A2C" w:rsidR="003C6E50" w:rsidRPr="00826313" w:rsidRDefault="003C6E50">
      <w:pPr>
        <w:ind w:left="709" w:hanging="709"/>
        <w:jc w:val="both"/>
        <w:rPr>
          <w:rFonts w:ascii="Arial" w:hAnsi="Arial" w:cs="Arial"/>
          <w:b/>
          <w:sz w:val="20"/>
        </w:rPr>
      </w:pPr>
    </w:p>
    <w:p w14:paraId="3AA7914A" w14:textId="77777777" w:rsidR="006D0730" w:rsidRPr="00826313" w:rsidRDefault="006D0730">
      <w:pPr>
        <w:overflowPunct/>
        <w:autoSpaceDE/>
        <w:autoSpaceDN/>
        <w:adjustRightInd/>
        <w:textAlignment w:val="auto"/>
        <w:rPr>
          <w:rFonts w:ascii="Arial" w:hAnsi="Arial" w:cs="Arial"/>
          <w:b/>
          <w:sz w:val="20"/>
        </w:rPr>
      </w:pPr>
    </w:p>
    <w:p w14:paraId="35CD5BF9" w14:textId="3090AC60" w:rsidR="00D53BE0" w:rsidRPr="00826313" w:rsidRDefault="00D53BE0" w:rsidP="00917190">
      <w:pPr>
        <w:pStyle w:val="BodyTextIndent"/>
        <w:tabs>
          <w:tab w:val="clear" w:pos="6300"/>
          <w:tab w:val="clear" w:pos="7380"/>
          <w:tab w:val="clear" w:pos="7740"/>
          <w:tab w:val="clear" w:pos="8820"/>
        </w:tabs>
        <w:ind w:left="709" w:firstLine="0"/>
        <w:outlineLvl w:val="0"/>
        <w:rPr>
          <w:rFonts w:ascii="Arial" w:hAnsi="Arial" w:cs="Arial"/>
          <w:b/>
          <w:bCs/>
          <w:color w:val="000000"/>
          <w:sz w:val="20"/>
        </w:rPr>
      </w:pPr>
      <w:r w:rsidRPr="00826313">
        <w:rPr>
          <w:rFonts w:ascii="Arial" w:hAnsi="Arial" w:cs="Arial"/>
          <w:b/>
          <w:bCs/>
          <w:color w:val="000000"/>
          <w:sz w:val="20"/>
        </w:rPr>
        <w:t>2</w:t>
      </w:r>
      <w:del w:id="9275" w:author="An Phuc Cao" w:date="2024-09-30T16:09:00Z" w16du:dateUtc="2024-09-30T09:09:00Z">
        <w:r w:rsidRPr="00826313" w:rsidDel="00D07AC5">
          <w:rPr>
            <w:rFonts w:ascii="Arial" w:hAnsi="Arial" w:cs="Arial"/>
            <w:b/>
            <w:bCs/>
            <w:color w:val="000000"/>
            <w:sz w:val="20"/>
          </w:rPr>
          <w:delText>7</w:delText>
        </w:r>
      </w:del>
      <w:ins w:id="9276" w:author="An Phuc Cao" w:date="2024-10-24T15:13:00Z" w16du:dateUtc="2024-10-24T08:13:00Z">
        <w:r w:rsidR="002C218A">
          <w:rPr>
            <w:rFonts w:ascii="Arial" w:hAnsi="Arial" w:cs="Arial"/>
            <w:b/>
            <w:bCs/>
            <w:color w:val="000000"/>
            <w:sz w:val="20"/>
          </w:rPr>
          <w:t>9</w:t>
        </w:r>
      </w:ins>
      <w:r w:rsidRPr="00826313">
        <w:rPr>
          <w:rFonts w:ascii="Arial" w:hAnsi="Arial" w:cs="Arial"/>
          <w:b/>
          <w:bCs/>
          <w:color w:val="000000"/>
          <w:sz w:val="20"/>
        </w:rPr>
        <w:t>.</w:t>
      </w:r>
      <w:r w:rsidRPr="00826313">
        <w:rPr>
          <w:rFonts w:ascii="Arial" w:hAnsi="Arial" w:cs="Arial"/>
          <w:b/>
          <w:bCs/>
          <w:color w:val="000000"/>
          <w:sz w:val="20"/>
        </w:rPr>
        <w:tab/>
        <w:t>EQUITY</w:t>
      </w:r>
    </w:p>
    <w:p w14:paraId="70021771" w14:textId="77777777" w:rsidR="006D0730" w:rsidRPr="00826313" w:rsidRDefault="006D0730" w:rsidP="006D0730">
      <w:pPr>
        <w:overflowPunct/>
        <w:autoSpaceDE/>
        <w:autoSpaceDN/>
        <w:adjustRightInd/>
        <w:textAlignment w:val="auto"/>
        <w:rPr>
          <w:rFonts w:ascii="Arial" w:hAnsi="Arial" w:cs="Arial"/>
          <w:b/>
          <w:sz w:val="20"/>
        </w:rPr>
      </w:pPr>
    </w:p>
    <w:tbl>
      <w:tblPr>
        <w:tblW w:w="13775" w:type="dxa"/>
        <w:tblInd w:w="709" w:type="dxa"/>
        <w:tblLayout w:type="fixed"/>
        <w:tblLook w:val="01E0" w:firstRow="1" w:lastRow="1" w:firstColumn="1" w:lastColumn="1" w:noHBand="0" w:noVBand="0"/>
      </w:tblPr>
      <w:tblGrid>
        <w:gridCol w:w="2552"/>
        <w:gridCol w:w="1620"/>
        <w:gridCol w:w="1620"/>
        <w:gridCol w:w="1530"/>
        <w:gridCol w:w="1620"/>
        <w:gridCol w:w="1800"/>
        <w:gridCol w:w="1449"/>
        <w:gridCol w:w="1584"/>
        <w:tblGridChange w:id="9277">
          <w:tblGrid>
            <w:gridCol w:w="2552"/>
            <w:gridCol w:w="1620"/>
            <w:gridCol w:w="1620"/>
            <w:gridCol w:w="1530"/>
            <w:gridCol w:w="1620"/>
            <w:gridCol w:w="1800"/>
            <w:gridCol w:w="1449"/>
            <w:gridCol w:w="1584"/>
          </w:tblGrid>
        </w:tblGridChange>
      </w:tblGrid>
      <w:tr w:rsidR="004511D4" w:rsidRPr="00826313" w14:paraId="7BA5011E" w14:textId="38D02F52" w:rsidTr="00917190">
        <w:trPr>
          <w:trHeight w:val="20"/>
        </w:trPr>
        <w:tc>
          <w:tcPr>
            <w:tcW w:w="2552" w:type="dxa"/>
            <w:vAlign w:val="center"/>
          </w:tcPr>
          <w:p w14:paraId="1B4A3833" w14:textId="77777777" w:rsidR="00DE01EA" w:rsidRPr="00826313" w:rsidRDefault="00DE01EA" w:rsidP="00B93E60">
            <w:pPr>
              <w:widowControl w:val="0"/>
              <w:suppressAutoHyphens/>
              <w:ind w:left="-108"/>
              <w:jc w:val="both"/>
              <w:rPr>
                <w:rFonts w:ascii="Arial" w:hAnsi="Arial" w:cs="Arial"/>
                <w:sz w:val="18"/>
                <w:szCs w:val="18"/>
                <w:lang w:val="en-GB"/>
              </w:rPr>
            </w:pPr>
          </w:p>
        </w:tc>
        <w:tc>
          <w:tcPr>
            <w:tcW w:w="1620" w:type="dxa"/>
            <w:vAlign w:val="bottom"/>
            <w:hideMark/>
          </w:tcPr>
          <w:p w14:paraId="095AB09B" w14:textId="77777777" w:rsidR="00DE01EA" w:rsidRPr="00826313" w:rsidRDefault="00DE01EA" w:rsidP="00B93E60">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Capital</w:t>
            </w:r>
          </w:p>
          <w:p w14:paraId="7735E6FF" w14:textId="77777777" w:rsidR="00DE01EA" w:rsidRPr="00826313" w:rsidRDefault="00DE01EA" w:rsidP="00B93E60">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VND</w:t>
            </w:r>
          </w:p>
        </w:tc>
        <w:tc>
          <w:tcPr>
            <w:tcW w:w="1620" w:type="dxa"/>
            <w:vAlign w:val="bottom"/>
          </w:tcPr>
          <w:p w14:paraId="69EBC9C8" w14:textId="77777777" w:rsidR="00DE01EA" w:rsidRPr="00826313" w:rsidRDefault="00DE01EA" w:rsidP="00B93E60">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Share premium</w:t>
            </w:r>
            <w:r w:rsidRPr="00826313">
              <w:rPr>
                <w:rFonts w:ascii="Arial" w:hAnsi="Arial" w:cs="Arial"/>
                <w:i/>
                <w:sz w:val="18"/>
                <w:szCs w:val="18"/>
                <w:lang w:val="en-GB"/>
              </w:rPr>
              <w:br/>
              <w:t>VND</w:t>
            </w:r>
          </w:p>
        </w:tc>
        <w:tc>
          <w:tcPr>
            <w:tcW w:w="1530" w:type="dxa"/>
            <w:vAlign w:val="bottom"/>
            <w:hideMark/>
          </w:tcPr>
          <w:p w14:paraId="15A8F552" w14:textId="77777777" w:rsidR="00DE01EA" w:rsidRPr="00826313" w:rsidRDefault="00DE01EA" w:rsidP="00B93E60">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Revaluation reserves</w:t>
            </w:r>
          </w:p>
          <w:p w14:paraId="0DD80157" w14:textId="77777777" w:rsidR="00DE01EA" w:rsidRPr="00826313" w:rsidRDefault="00DE01EA" w:rsidP="00B93E60">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VND</w:t>
            </w:r>
          </w:p>
        </w:tc>
        <w:tc>
          <w:tcPr>
            <w:tcW w:w="1620" w:type="dxa"/>
            <w:vAlign w:val="bottom"/>
          </w:tcPr>
          <w:p w14:paraId="32B82313" w14:textId="77777777" w:rsidR="00DE01EA" w:rsidRPr="00826313" w:rsidRDefault="00DE01EA" w:rsidP="00B93E60">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Accumulated losses</w:t>
            </w:r>
          </w:p>
          <w:p w14:paraId="5D2659C8" w14:textId="77777777" w:rsidR="00DE01EA" w:rsidRPr="00826313" w:rsidDel="00305A42" w:rsidRDefault="00DE01EA" w:rsidP="00B93E60">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VND</w:t>
            </w:r>
          </w:p>
        </w:tc>
        <w:tc>
          <w:tcPr>
            <w:tcW w:w="1800" w:type="dxa"/>
            <w:vAlign w:val="bottom"/>
          </w:tcPr>
          <w:p w14:paraId="27ED2163" w14:textId="11FD34B2" w:rsidR="00EF5B6C" w:rsidRPr="00826313" w:rsidRDefault="00EF5B6C" w:rsidP="00B93E60">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Total attributable to equity holders of the parent</w:t>
            </w:r>
          </w:p>
          <w:p w14:paraId="2F3ABE58" w14:textId="77777777" w:rsidR="00DE01EA" w:rsidRPr="00826313" w:rsidRDefault="00DE01EA" w:rsidP="00B93E60">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VND</w:t>
            </w:r>
          </w:p>
        </w:tc>
        <w:tc>
          <w:tcPr>
            <w:tcW w:w="1449" w:type="dxa"/>
            <w:vAlign w:val="bottom"/>
          </w:tcPr>
          <w:p w14:paraId="0C0D4A83" w14:textId="77777777" w:rsidR="00DE01EA" w:rsidRPr="00826313" w:rsidRDefault="00E54759" w:rsidP="00DE01EA">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Non-controlling interests</w:t>
            </w:r>
          </w:p>
          <w:p w14:paraId="7AB6AD88" w14:textId="343C3C93" w:rsidR="00E54759" w:rsidRPr="00826313" w:rsidRDefault="00E54759">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VND</w:t>
            </w:r>
          </w:p>
        </w:tc>
        <w:tc>
          <w:tcPr>
            <w:tcW w:w="1584" w:type="dxa"/>
            <w:vAlign w:val="bottom"/>
          </w:tcPr>
          <w:p w14:paraId="681E84ED" w14:textId="77777777" w:rsidR="00DE01EA" w:rsidRPr="00826313" w:rsidRDefault="00E54759" w:rsidP="00DE01EA">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Total equity</w:t>
            </w:r>
          </w:p>
          <w:p w14:paraId="25B42459" w14:textId="16872D1A" w:rsidR="00E54759" w:rsidRPr="00826313" w:rsidRDefault="00E54759">
            <w:pPr>
              <w:widowControl w:val="0"/>
              <w:pBdr>
                <w:bottom w:val="single" w:sz="4" w:space="1" w:color="auto"/>
              </w:pBdr>
              <w:suppressAutoHyphens/>
              <w:ind w:right="-85"/>
              <w:jc w:val="right"/>
              <w:rPr>
                <w:rFonts w:ascii="Arial" w:hAnsi="Arial" w:cs="Arial"/>
                <w:i/>
                <w:sz w:val="18"/>
                <w:szCs w:val="18"/>
                <w:lang w:val="en-GB"/>
              </w:rPr>
            </w:pPr>
            <w:r w:rsidRPr="00826313">
              <w:rPr>
                <w:rFonts w:ascii="Arial" w:hAnsi="Arial" w:cs="Arial"/>
                <w:i/>
                <w:sz w:val="18"/>
                <w:szCs w:val="18"/>
                <w:lang w:val="en-GB"/>
              </w:rPr>
              <w:t>VND</w:t>
            </w:r>
          </w:p>
        </w:tc>
      </w:tr>
      <w:tr w:rsidR="00077A83" w:rsidRPr="00A91A33" w14:paraId="15A77B59" w14:textId="4B56A345" w:rsidTr="00A91A33">
        <w:tblPrEx>
          <w:tblW w:w="13775" w:type="dxa"/>
          <w:tblInd w:w="709" w:type="dxa"/>
          <w:tblLayout w:type="fixed"/>
          <w:tblLook w:val="01E0" w:firstRow="1" w:lastRow="1" w:firstColumn="1" w:lastColumn="1" w:noHBand="0" w:noVBand="0"/>
          <w:tblPrExChange w:id="9278" w:author="An Phuc Cao" w:date="2024-10-23T17:18:00Z" w16du:dateUtc="2024-10-23T10:18:00Z">
            <w:tblPrEx>
              <w:tblW w:w="13775" w:type="dxa"/>
              <w:tblInd w:w="709" w:type="dxa"/>
              <w:tblLayout w:type="fixed"/>
              <w:tblLook w:val="01E0" w:firstRow="1" w:lastRow="1" w:firstColumn="1" w:lastColumn="1" w:noHBand="0" w:noVBand="0"/>
            </w:tblPrEx>
          </w:tblPrExChange>
        </w:tblPrEx>
        <w:trPr>
          <w:trHeight w:val="20"/>
          <w:trPrChange w:id="9279" w:author="An Phuc Cao" w:date="2024-10-23T17:18:00Z" w16du:dateUtc="2024-10-23T10:18:00Z">
            <w:trPr>
              <w:trHeight w:val="20"/>
            </w:trPr>
          </w:trPrChange>
        </w:trPr>
        <w:tc>
          <w:tcPr>
            <w:tcW w:w="2552" w:type="dxa"/>
            <w:vAlign w:val="bottom"/>
            <w:tcPrChange w:id="9280" w:author="An Phuc Cao" w:date="2024-10-23T17:18:00Z" w16du:dateUtc="2024-10-23T10:18:00Z">
              <w:tcPr>
                <w:tcW w:w="2552" w:type="dxa"/>
              </w:tcPr>
            </w:tcPrChange>
          </w:tcPr>
          <w:p w14:paraId="0428E339" w14:textId="76B808A1" w:rsidR="00077A83" w:rsidRPr="00826313" w:rsidRDefault="00077A83" w:rsidP="00A91A33">
            <w:pPr>
              <w:widowControl w:val="0"/>
              <w:suppressAutoHyphens/>
              <w:spacing w:before="120"/>
              <w:ind w:left="-108"/>
              <w:rPr>
                <w:rFonts w:ascii="Arial" w:hAnsi="Arial" w:cs="Arial"/>
                <w:b/>
                <w:sz w:val="18"/>
                <w:szCs w:val="18"/>
                <w:lang w:val="en-GB"/>
              </w:rPr>
            </w:pPr>
            <w:r w:rsidRPr="00826313">
              <w:rPr>
                <w:rFonts w:ascii="Arial" w:hAnsi="Arial" w:cs="Arial"/>
                <w:b/>
                <w:sz w:val="18"/>
                <w:szCs w:val="18"/>
                <w:lang w:val="en-GB"/>
              </w:rPr>
              <w:t xml:space="preserve">As at </w:t>
            </w:r>
            <w:r w:rsidRPr="00951F11">
              <w:rPr>
                <w:rFonts w:ascii="Arial" w:hAnsi="Arial" w:cs="Arial"/>
                <w:b/>
                <w:sz w:val="17"/>
                <w:szCs w:val="17"/>
                <w:lang w:val="en-GB"/>
              </w:rPr>
              <w:t>1 January 202</w:t>
            </w:r>
            <w:ins w:id="9281" w:author="An Phuc Cao" w:date="2024-09-30T16:53:00Z" w16du:dateUtc="2024-09-30T09:53:00Z">
              <w:r>
                <w:rPr>
                  <w:rFonts w:ascii="Arial" w:hAnsi="Arial" w:cs="Arial"/>
                  <w:b/>
                  <w:sz w:val="17"/>
                  <w:szCs w:val="17"/>
                  <w:lang w:val="en-GB"/>
                </w:rPr>
                <w:t>4</w:t>
              </w:r>
            </w:ins>
            <w:del w:id="9282" w:author="An Phuc Cao" w:date="2024-09-30T16:53:00Z" w16du:dateUtc="2024-09-30T09:53:00Z">
              <w:r w:rsidDel="00272236">
                <w:rPr>
                  <w:rFonts w:ascii="Arial" w:hAnsi="Arial" w:cs="Arial"/>
                  <w:b/>
                  <w:sz w:val="17"/>
                  <w:szCs w:val="17"/>
                  <w:lang w:val="en-GB"/>
                </w:rPr>
                <w:delText>3</w:delText>
              </w:r>
            </w:del>
          </w:p>
        </w:tc>
        <w:tc>
          <w:tcPr>
            <w:tcW w:w="1620" w:type="dxa"/>
            <w:shd w:val="clear" w:color="auto" w:fill="auto"/>
            <w:vAlign w:val="bottom"/>
            <w:tcPrChange w:id="9283" w:author="An Phuc Cao" w:date="2024-10-23T17:18:00Z" w16du:dateUtc="2024-10-23T10:18:00Z">
              <w:tcPr>
                <w:tcW w:w="1620" w:type="dxa"/>
                <w:shd w:val="clear" w:color="auto" w:fill="auto"/>
                <w:vAlign w:val="bottom"/>
              </w:tcPr>
            </w:tcPrChange>
          </w:tcPr>
          <w:p w14:paraId="2FA1B6FB" w14:textId="317D2B7D" w:rsidR="00077A83" w:rsidRPr="00A91A33" w:rsidRDefault="00077A83" w:rsidP="00077A83">
            <w:pPr>
              <w:widowControl w:val="0"/>
              <w:suppressAutoHyphens/>
              <w:ind w:left="-86" w:right="-86"/>
              <w:jc w:val="right"/>
              <w:rPr>
                <w:rFonts w:ascii="Arial" w:hAnsi="Arial" w:cs="Arial"/>
                <w:b/>
                <w:bCs/>
                <w:sz w:val="18"/>
                <w:szCs w:val="18"/>
                <w:lang w:val="en-GB"/>
              </w:rPr>
            </w:pPr>
            <w:ins w:id="9284" w:author="An Phuc Cao" w:date="2024-10-23T17:17:00Z" w16du:dateUtc="2024-10-23T10:17:00Z">
              <w:r w:rsidRPr="00A91A33">
                <w:rPr>
                  <w:rFonts w:ascii="Arial" w:hAnsi="Arial" w:cs="Arial"/>
                  <w:b/>
                  <w:bCs/>
                  <w:color w:val="000000"/>
                  <w:sz w:val="18"/>
                  <w:szCs w:val="18"/>
                  <w:rPrChange w:id="9285" w:author="An Phuc Cao" w:date="2024-10-23T17:18:00Z" w16du:dateUtc="2024-10-23T10:18:00Z">
                    <w:rPr>
                      <w:rFonts w:ascii="Arial" w:hAnsi="Arial" w:cs="Arial"/>
                      <w:color w:val="000000"/>
                      <w:sz w:val="20"/>
                    </w:rPr>
                  </w:rPrChange>
                </w:rPr>
                <w:t xml:space="preserve">            </w:t>
              </w:r>
            </w:ins>
            <w:ins w:id="9286" w:author="An Phuc Cao" w:date="2024-09-30T16:53:00Z" w16du:dateUtc="2024-09-30T09:53:00Z">
              <w:r w:rsidRPr="00A91A33">
                <w:rPr>
                  <w:rFonts w:ascii="Arial" w:hAnsi="Arial" w:cs="Arial"/>
                  <w:b/>
                  <w:bCs/>
                  <w:color w:val="000000"/>
                  <w:sz w:val="18"/>
                  <w:szCs w:val="18"/>
                  <w:rPrChange w:id="9287" w:author="An Phuc Cao" w:date="2024-10-23T17:18:00Z" w16du:dateUtc="2024-10-23T10:18:00Z">
                    <w:rPr>
                      <w:rFonts w:ascii="Arial" w:hAnsi="Arial" w:cs="Arial"/>
                      <w:color w:val="000000"/>
                      <w:sz w:val="20"/>
                    </w:rPr>
                  </w:rPrChange>
                </w:rPr>
                <w:t xml:space="preserve">134,641,110,000 </w:t>
              </w:r>
            </w:ins>
            <w:del w:id="9288" w:author="An Phuc Cao" w:date="2024-09-30T16:53:00Z" w16du:dateUtc="2024-09-30T09:53:00Z">
              <w:r w:rsidRPr="00A91A33" w:rsidDel="00C26E50">
                <w:rPr>
                  <w:rFonts w:ascii="Arial" w:hAnsi="Arial" w:cs="Arial"/>
                  <w:b/>
                  <w:bCs/>
                  <w:color w:val="000000"/>
                  <w:sz w:val="18"/>
                  <w:szCs w:val="18"/>
                </w:rPr>
                <w:delText>133,524,690,000</w:delText>
              </w:r>
            </w:del>
          </w:p>
        </w:tc>
        <w:tc>
          <w:tcPr>
            <w:tcW w:w="1620" w:type="dxa"/>
            <w:vAlign w:val="bottom"/>
            <w:tcPrChange w:id="9289" w:author="An Phuc Cao" w:date="2024-10-23T17:18:00Z" w16du:dateUtc="2024-10-23T10:18:00Z">
              <w:tcPr>
                <w:tcW w:w="1620" w:type="dxa"/>
                <w:vAlign w:val="bottom"/>
              </w:tcPr>
            </w:tcPrChange>
          </w:tcPr>
          <w:p w14:paraId="69F59AA4" w14:textId="7C2F69E3" w:rsidR="00077A83" w:rsidRPr="00A91A33" w:rsidRDefault="00077A83" w:rsidP="00077A83">
            <w:pPr>
              <w:widowControl w:val="0"/>
              <w:suppressAutoHyphens/>
              <w:ind w:left="-72" w:right="-86" w:firstLine="72"/>
              <w:jc w:val="right"/>
              <w:rPr>
                <w:rFonts w:ascii="Arial" w:hAnsi="Arial" w:cs="Arial"/>
                <w:b/>
                <w:bCs/>
                <w:sz w:val="18"/>
                <w:szCs w:val="18"/>
                <w:lang w:val="en-GB"/>
              </w:rPr>
            </w:pPr>
            <w:ins w:id="9290" w:author="An Phuc Cao" w:date="2024-10-23T17:17:00Z" w16du:dateUtc="2024-10-23T10:17:00Z">
              <w:r w:rsidRPr="00A91A33">
                <w:rPr>
                  <w:rFonts w:ascii="Arial" w:hAnsi="Arial" w:cs="Arial"/>
                  <w:b/>
                  <w:bCs/>
                  <w:color w:val="000000"/>
                  <w:sz w:val="18"/>
                  <w:szCs w:val="18"/>
                  <w:rPrChange w:id="9291" w:author="An Phuc Cao" w:date="2024-10-23T17:18:00Z" w16du:dateUtc="2024-10-23T10:18:00Z">
                    <w:rPr>
                      <w:rFonts w:ascii="Arial" w:hAnsi="Arial" w:cs="Arial"/>
                      <w:color w:val="000000"/>
                      <w:sz w:val="20"/>
                    </w:rPr>
                  </w:rPrChange>
                </w:rPr>
                <w:t xml:space="preserve">              </w:t>
              </w:r>
            </w:ins>
            <w:ins w:id="9292" w:author="An Phuc Cao" w:date="2024-09-30T16:53:00Z" w16du:dateUtc="2024-09-30T09:53:00Z">
              <w:r w:rsidRPr="00A91A33">
                <w:rPr>
                  <w:rFonts w:ascii="Arial" w:hAnsi="Arial" w:cs="Arial"/>
                  <w:b/>
                  <w:bCs/>
                  <w:color w:val="000000"/>
                  <w:sz w:val="18"/>
                  <w:szCs w:val="18"/>
                  <w:rPrChange w:id="9293" w:author="An Phuc Cao" w:date="2024-10-23T17:18:00Z" w16du:dateUtc="2024-10-23T10:18:00Z">
                    <w:rPr>
                      <w:rFonts w:ascii="Arial" w:hAnsi="Arial" w:cs="Arial"/>
                      <w:color w:val="000000"/>
                      <w:sz w:val="20"/>
                    </w:rPr>
                  </w:rPrChange>
                </w:rPr>
                <w:t xml:space="preserve">515,310,808,868 </w:t>
              </w:r>
            </w:ins>
            <w:del w:id="9294" w:author="An Phuc Cao" w:date="2024-09-30T16:53:00Z" w16du:dateUtc="2024-09-30T09:53:00Z">
              <w:r w:rsidRPr="00A91A33" w:rsidDel="00C26E50">
                <w:rPr>
                  <w:rFonts w:ascii="Arial" w:hAnsi="Arial" w:cs="Arial"/>
                  <w:b/>
                  <w:bCs/>
                  <w:color w:val="000000"/>
                  <w:sz w:val="18"/>
                  <w:szCs w:val="18"/>
                </w:rPr>
                <w:delText>515,310,808,868</w:delText>
              </w:r>
            </w:del>
          </w:p>
        </w:tc>
        <w:tc>
          <w:tcPr>
            <w:tcW w:w="1530" w:type="dxa"/>
            <w:vAlign w:val="bottom"/>
            <w:tcPrChange w:id="9295" w:author="An Phuc Cao" w:date="2024-10-23T17:18:00Z" w16du:dateUtc="2024-10-23T10:18:00Z">
              <w:tcPr>
                <w:tcW w:w="1530" w:type="dxa"/>
                <w:vAlign w:val="bottom"/>
              </w:tcPr>
            </w:tcPrChange>
          </w:tcPr>
          <w:p w14:paraId="0E3A6F28" w14:textId="4EDC1381" w:rsidR="00077A83" w:rsidRPr="00A91A33" w:rsidRDefault="00077A83" w:rsidP="00077A83">
            <w:pPr>
              <w:widowControl w:val="0"/>
              <w:suppressAutoHyphens/>
              <w:ind w:left="-43" w:right="-86"/>
              <w:jc w:val="right"/>
              <w:rPr>
                <w:rFonts w:ascii="Arial" w:hAnsi="Arial" w:cs="Arial"/>
                <w:b/>
                <w:bCs/>
                <w:sz w:val="18"/>
                <w:szCs w:val="18"/>
                <w:lang w:val="en-GB"/>
              </w:rPr>
            </w:pPr>
            <w:ins w:id="9296" w:author="An Phuc Cao" w:date="2024-10-23T17:17:00Z" w16du:dateUtc="2024-10-23T10:17:00Z">
              <w:r w:rsidRPr="00A91A33">
                <w:rPr>
                  <w:rFonts w:ascii="Arial" w:hAnsi="Arial" w:cs="Arial"/>
                  <w:b/>
                  <w:bCs/>
                  <w:color w:val="000000"/>
                  <w:sz w:val="18"/>
                  <w:szCs w:val="18"/>
                  <w:rPrChange w:id="9297" w:author="An Phuc Cao" w:date="2024-10-23T17:18:00Z" w16du:dateUtc="2024-10-23T10:18:00Z">
                    <w:rPr>
                      <w:rFonts w:ascii="Arial" w:hAnsi="Arial" w:cs="Arial"/>
                      <w:color w:val="000000"/>
                      <w:sz w:val="20"/>
                    </w:rPr>
                  </w:rPrChange>
                </w:rPr>
                <w:t xml:space="preserve">         </w:t>
              </w:r>
            </w:ins>
            <w:ins w:id="9298" w:author="An Phuc Cao" w:date="2024-09-30T16:53:00Z" w16du:dateUtc="2024-09-30T09:53:00Z">
              <w:r w:rsidRPr="00A91A33">
                <w:rPr>
                  <w:rFonts w:ascii="Arial" w:hAnsi="Arial" w:cs="Arial"/>
                  <w:b/>
                  <w:bCs/>
                  <w:color w:val="000000"/>
                  <w:sz w:val="18"/>
                  <w:szCs w:val="18"/>
                  <w:rPrChange w:id="9299" w:author="An Phuc Cao" w:date="2024-10-23T17:18:00Z" w16du:dateUtc="2024-10-23T10:18:00Z">
                    <w:rPr>
                      <w:rFonts w:ascii="Arial" w:hAnsi="Arial" w:cs="Arial"/>
                      <w:color w:val="000000"/>
                      <w:sz w:val="20"/>
                    </w:rPr>
                  </w:rPrChange>
                </w:rPr>
                <w:t xml:space="preserve">4,265,709,937 </w:t>
              </w:r>
            </w:ins>
            <w:del w:id="9300" w:author="An Phuc Cao" w:date="2024-09-30T16:53:00Z" w16du:dateUtc="2024-09-30T09:53:00Z">
              <w:r w:rsidRPr="00A91A33" w:rsidDel="00C26E50">
                <w:rPr>
                  <w:rFonts w:ascii="Arial" w:hAnsi="Arial" w:cs="Arial"/>
                  <w:b/>
                  <w:bCs/>
                  <w:color w:val="000000"/>
                  <w:sz w:val="18"/>
                  <w:szCs w:val="18"/>
                </w:rPr>
                <w:delText>8,384,262,644</w:delText>
              </w:r>
            </w:del>
          </w:p>
        </w:tc>
        <w:tc>
          <w:tcPr>
            <w:tcW w:w="1620" w:type="dxa"/>
            <w:vAlign w:val="bottom"/>
            <w:tcPrChange w:id="9301" w:author="An Phuc Cao" w:date="2024-10-23T17:18:00Z" w16du:dateUtc="2024-10-23T10:18:00Z">
              <w:tcPr>
                <w:tcW w:w="1620" w:type="dxa"/>
                <w:vAlign w:val="bottom"/>
              </w:tcPr>
            </w:tcPrChange>
          </w:tcPr>
          <w:p w14:paraId="72C70262" w14:textId="50A9331A" w:rsidR="00077A83" w:rsidRPr="00A91A33" w:rsidDel="00305A42" w:rsidRDefault="00077A83" w:rsidP="00077A83">
            <w:pPr>
              <w:widowControl w:val="0"/>
              <w:suppressAutoHyphens/>
              <w:ind w:right="-86"/>
              <w:jc w:val="right"/>
              <w:rPr>
                <w:rFonts w:ascii="Arial" w:hAnsi="Arial" w:cs="Arial"/>
                <w:b/>
                <w:bCs/>
                <w:sz w:val="18"/>
                <w:szCs w:val="18"/>
                <w:lang w:val="en-GB"/>
              </w:rPr>
            </w:pPr>
            <w:ins w:id="9302" w:author="An Phuc Cao" w:date="2024-10-23T17:17:00Z" w16du:dateUtc="2024-10-23T10:17:00Z">
              <w:r w:rsidRPr="00A91A33">
                <w:rPr>
                  <w:rFonts w:ascii="Arial" w:hAnsi="Arial" w:cs="Arial"/>
                  <w:b/>
                  <w:bCs/>
                  <w:color w:val="000000"/>
                  <w:sz w:val="18"/>
                  <w:szCs w:val="18"/>
                  <w:rPrChange w:id="9303" w:author="An Phuc Cao" w:date="2024-10-23T17:18:00Z" w16du:dateUtc="2024-10-23T10:18:00Z">
                    <w:rPr>
                      <w:rFonts w:ascii="Arial" w:hAnsi="Arial" w:cs="Arial"/>
                      <w:color w:val="000000"/>
                      <w:sz w:val="20"/>
                    </w:rPr>
                  </w:rPrChange>
                </w:rPr>
                <w:t xml:space="preserve">         (213,421,225,318</w:t>
              </w:r>
            </w:ins>
            <w:ins w:id="9304" w:author="An Phuc Cao" w:date="2024-09-30T16:53:00Z" w16du:dateUtc="2024-09-30T09:53:00Z">
              <w:r w:rsidRPr="00A91A33">
                <w:rPr>
                  <w:rFonts w:ascii="Arial" w:hAnsi="Arial" w:cs="Arial"/>
                  <w:b/>
                  <w:bCs/>
                  <w:color w:val="000000"/>
                  <w:sz w:val="18"/>
                  <w:szCs w:val="18"/>
                  <w:rPrChange w:id="9305" w:author="An Phuc Cao" w:date="2024-10-23T17:18:00Z" w16du:dateUtc="2024-10-23T10:18:00Z">
                    <w:rPr>
                      <w:rFonts w:ascii="Arial" w:hAnsi="Arial" w:cs="Arial"/>
                      <w:color w:val="000000"/>
                      <w:sz w:val="20"/>
                    </w:rPr>
                  </w:rPrChange>
                </w:rPr>
                <w:t>)</w:t>
              </w:r>
            </w:ins>
            <w:del w:id="9306" w:author="An Phuc Cao" w:date="2024-09-30T16:53:00Z" w16du:dateUtc="2024-09-30T09:53:00Z">
              <w:r w:rsidRPr="00A91A33" w:rsidDel="00C26E50">
                <w:rPr>
                  <w:rFonts w:ascii="Arial" w:hAnsi="Arial" w:cs="Arial"/>
                  <w:b/>
                  <w:bCs/>
                  <w:color w:val="000000"/>
                  <w:sz w:val="18"/>
                  <w:szCs w:val="18"/>
                </w:rPr>
                <w:delText>(209,226,080,745)</w:delText>
              </w:r>
            </w:del>
          </w:p>
        </w:tc>
        <w:tc>
          <w:tcPr>
            <w:tcW w:w="1800" w:type="dxa"/>
            <w:vAlign w:val="bottom"/>
            <w:tcPrChange w:id="9307" w:author="An Phuc Cao" w:date="2024-10-23T17:18:00Z" w16du:dateUtc="2024-10-23T10:18:00Z">
              <w:tcPr>
                <w:tcW w:w="1800" w:type="dxa"/>
                <w:vAlign w:val="bottom"/>
              </w:tcPr>
            </w:tcPrChange>
          </w:tcPr>
          <w:p w14:paraId="57B353EC" w14:textId="3A829F1F" w:rsidR="00077A83" w:rsidRPr="00A91A33" w:rsidRDefault="00077A83" w:rsidP="00077A83">
            <w:pPr>
              <w:widowControl w:val="0"/>
              <w:suppressAutoHyphens/>
              <w:ind w:right="-86"/>
              <w:jc w:val="right"/>
              <w:rPr>
                <w:rFonts w:ascii="Arial" w:hAnsi="Arial" w:cs="Arial"/>
                <w:b/>
                <w:bCs/>
                <w:color w:val="000000"/>
                <w:sz w:val="18"/>
                <w:szCs w:val="18"/>
                <w:lang w:val="en-GB"/>
              </w:rPr>
            </w:pPr>
            <w:ins w:id="9308" w:author="An Phuc Cao" w:date="2024-10-23T17:17:00Z" w16du:dateUtc="2024-10-23T10:17:00Z">
              <w:r w:rsidRPr="00A91A33">
                <w:rPr>
                  <w:rFonts w:ascii="Arial" w:hAnsi="Arial" w:cs="Arial"/>
                  <w:b/>
                  <w:bCs/>
                  <w:color w:val="000000"/>
                  <w:sz w:val="18"/>
                  <w:szCs w:val="18"/>
                  <w:rPrChange w:id="9309" w:author="An Phuc Cao" w:date="2024-10-23T17:18:00Z" w16du:dateUtc="2024-10-23T10:18:00Z">
                    <w:rPr>
                      <w:rFonts w:ascii="Arial" w:hAnsi="Arial" w:cs="Arial"/>
                      <w:color w:val="000000"/>
                      <w:sz w:val="20"/>
                    </w:rPr>
                  </w:rPrChange>
                </w:rPr>
                <w:t xml:space="preserve">                   440,796,403,487 </w:t>
              </w:r>
            </w:ins>
            <w:del w:id="9310" w:author="An Phuc Cao" w:date="2024-09-30T16:53:00Z" w16du:dateUtc="2024-09-30T09:53:00Z">
              <w:r w:rsidRPr="00A91A33" w:rsidDel="00C26E50">
                <w:rPr>
                  <w:rFonts w:ascii="Arial" w:hAnsi="Arial" w:cs="Arial"/>
                  <w:b/>
                  <w:bCs/>
                  <w:color w:val="000000"/>
                  <w:sz w:val="18"/>
                  <w:szCs w:val="18"/>
                </w:rPr>
                <w:delText>447,993,680,767</w:delText>
              </w:r>
            </w:del>
          </w:p>
        </w:tc>
        <w:tc>
          <w:tcPr>
            <w:tcW w:w="1449" w:type="dxa"/>
            <w:vAlign w:val="bottom"/>
            <w:tcPrChange w:id="9311" w:author="An Phuc Cao" w:date="2024-10-23T17:18:00Z" w16du:dateUtc="2024-10-23T10:18:00Z">
              <w:tcPr>
                <w:tcW w:w="1449" w:type="dxa"/>
                <w:vAlign w:val="bottom"/>
              </w:tcPr>
            </w:tcPrChange>
          </w:tcPr>
          <w:p w14:paraId="07B8FB93" w14:textId="7402FB7A" w:rsidR="00077A83" w:rsidRPr="00A91A33" w:rsidRDefault="00D21595" w:rsidP="00077A83">
            <w:pPr>
              <w:widowControl w:val="0"/>
              <w:suppressAutoHyphens/>
              <w:ind w:right="-86"/>
              <w:jc w:val="right"/>
              <w:rPr>
                <w:rFonts w:ascii="Arial" w:hAnsi="Arial" w:cs="Arial"/>
                <w:b/>
                <w:bCs/>
                <w:color w:val="000000"/>
                <w:sz w:val="18"/>
                <w:szCs w:val="18"/>
                <w:lang w:val="en-GB"/>
              </w:rPr>
            </w:pPr>
            <w:ins w:id="9312" w:author="Hai Quang Le" w:date="2025-01-06T11:53:00Z" w16du:dateUtc="2025-01-06T04:53:00Z">
              <w:r w:rsidRPr="00D21595">
                <w:rPr>
                  <w:rFonts w:ascii="Arial" w:hAnsi="Arial" w:cs="Arial"/>
                  <w:b/>
                  <w:bCs/>
                  <w:color w:val="000000"/>
                  <w:sz w:val="18"/>
                  <w:szCs w:val="18"/>
                </w:rPr>
                <w:t>1,125,272,584</w:t>
              </w:r>
            </w:ins>
            <w:ins w:id="9313" w:author="An Phuc Cao" w:date="2024-10-23T17:17:00Z" w16du:dateUtc="2024-10-23T10:17:00Z">
              <w:del w:id="9314" w:author="Hai Quang Le" w:date="2025-01-06T11:53:00Z" w16du:dateUtc="2025-01-06T04:53:00Z">
                <w:r w:rsidR="00077A83" w:rsidRPr="00A91A33" w:rsidDel="00D21595">
                  <w:rPr>
                    <w:rFonts w:ascii="Arial" w:hAnsi="Arial" w:cs="Arial"/>
                    <w:b/>
                    <w:bCs/>
                    <w:color w:val="000000"/>
                    <w:sz w:val="18"/>
                    <w:szCs w:val="18"/>
                    <w:rPrChange w:id="9315" w:author="An Phuc Cao" w:date="2024-10-23T17:18:00Z" w16du:dateUtc="2024-10-23T10:18:00Z">
                      <w:rPr>
                        <w:rFonts w:ascii="Arial" w:hAnsi="Arial" w:cs="Arial"/>
                        <w:color w:val="000000"/>
                        <w:sz w:val="20"/>
                      </w:rPr>
                    </w:rPrChange>
                  </w:rPr>
                  <w:delText xml:space="preserve">              </w:delText>
                </w:r>
              </w:del>
            </w:ins>
            <w:ins w:id="9316" w:author="An Phuc Cao" w:date="2024-09-30T16:53:00Z" w16du:dateUtc="2024-09-30T09:53:00Z">
              <w:del w:id="9317" w:author="Hai Quang Le" w:date="2025-01-06T11:53:00Z" w16du:dateUtc="2025-01-06T04:53:00Z">
                <w:r w:rsidR="00077A83" w:rsidRPr="00A91A33" w:rsidDel="00D21595">
                  <w:rPr>
                    <w:rFonts w:ascii="Arial" w:hAnsi="Arial" w:cs="Arial"/>
                    <w:b/>
                    <w:bCs/>
                    <w:color w:val="000000"/>
                    <w:sz w:val="18"/>
                    <w:szCs w:val="18"/>
                    <w:rPrChange w:id="9318" w:author="An Phuc Cao" w:date="2024-10-23T17:18:00Z" w16du:dateUtc="2024-10-23T10:18:00Z">
                      <w:rPr>
                        <w:rFonts w:ascii="Arial" w:hAnsi="Arial" w:cs="Arial"/>
                        <w:color w:val="000000"/>
                        <w:sz w:val="20"/>
                      </w:rPr>
                    </w:rPrChange>
                  </w:rPr>
                  <w:delText>1,</w:delText>
                </w:r>
              </w:del>
            </w:ins>
            <w:ins w:id="9319" w:author="An Phuc Cao" w:date="2024-10-23T17:17:00Z" w16du:dateUtc="2024-10-23T10:17:00Z">
              <w:del w:id="9320" w:author="Hai Quang Le" w:date="2025-01-06T11:53:00Z" w16du:dateUtc="2025-01-06T04:53:00Z">
                <w:r w:rsidR="00077A83" w:rsidRPr="00A91A33" w:rsidDel="00D21595">
                  <w:rPr>
                    <w:rFonts w:ascii="Arial" w:hAnsi="Arial" w:cs="Arial"/>
                    <w:b/>
                    <w:bCs/>
                    <w:color w:val="000000"/>
                    <w:sz w:val="18"/>
                    <w:szCs w:val="18"/>
                    <w:rPrChange w:id="9321" w:author="An Phuc Cao" w:date="2024-10-23T17:18:00Z" w16du:dateUtc="2024-10-23T10:18:00Z">
                      <w:rPr>
                        <w:rFonts w:ascii="Arial" w:hAnsi="Arial" w:cs="Arial"/>
                        <w:color w:val="000000"/>
                        <w:sz w:val="20"/>
                      </w:rPr>
                    </w:rPrChange>
                  </w:rPr>
                  <w:delText>063,940,067</w:delText>
                </w:r>
              </w:del>
            </w:ins>
            <w:ins w:id="9322" w:author="An Phuc Cao" w:date="2024-09-30T16:53:00Z" w16du:dateUtc="2024-09-30T09:53:00Z">
              <w:del w:id="9323" w:author="Hai Quang Le" w:date="2025-01-06T11:53:00Z" w16du:dateUtc="2025-01-06T04:53:00Z">
                <w:r w:rsidR="00077A83" w:rsidRPr="00A91A33" w:rsidDel="00D21595">
                  <w:rPr>
                    <w:rFonts w:ascii="Arial" w:hAnsi="Arial" w:cs="Arial"/>
                    <w:b/>
                    <w:bCs/>
                    <w:color w:val="000000"/>
                    <w:sz w:val="18"/>
                    <w:szCs w:val="18"/>
                    <w:rPrChange w:id="9324" w:author="An Phuc Cao" w:date="2024-10-23T17:18:00Z" w16du:dateUtc="2024-10-23T10:18:00Z">
                      <w:rPr>
                        <w:rFonts w:ascii="Arial" w:hAnsi="Arial" w:cs="Arial"/>
                        <w:color w:val="000000"/>
                        <w:sz w:val="20"/>
                      </w:rPr>
                    </w:rPrChange>
                  </w:rPr>
                  <w:delText xml:space="preserve"> </w:delText>
                </w:r>
              </w:del>
            </w:ins>
            <w:del w:id="9325" w:author="Hai Quang Le" w:date="2025-01-06T11:53:00Z" w16du:dateUtc="2025-01-06T04:53:00Z">
              <w:r w:rsidR="00077A83" w:rsidRPr="00A91A33" w:rsidDel="00D21595">
                <w:rPr>
                  <w:rFonts w:ascii="Arial" w:hAnsi="Arial" w:cs="Arial"/>
                  <w:b/>
                  <w:bCs/>
                  <w:color w:val="000000"/>
                  <w:sz w:val="18"/>
                  <w:szCs w:val="18"/>
                </w:rPr>
                <w:delText>2,619,205,867</w:delText>
              </w:r>
            </w:del>
          </w:p>
        </w:tc>
        <w:tc>
          <w:tcPr>
            <w:tcW w:w="1584" w:type="dxa"/>
            <w:vAlign w:val="bottom"/>
            <w:tcPrChange w:id="9326" w:author="An Phuc Cao" w:date="2024-10-23T17:18:00Z" w16du:dateUtc="2024-10-23T10:18:00Z">
              <w:tcPr>
                <w:tcW w:w="1584" w:type="dxa"/>
                <w:vAlign w:val="bottom"/>
              </w:tcPr>
            </w:tcPrChange>
          </w:tcPr>
          <w:p w14:paraId="55C2691A" w14:textId="72A5223C" w:rsidR="00077A83" w:rsidRPr="00A91A33" w:rsidRDefault="00077A83" w:rsidP="00077A83">
            <w:pPr>
              <w:widowControl w:val="0"/>
              <w:suppressAutoHyphens/>
              <w:ind w:right="-86"/>
              <w:jc w:val="right"/>
              <w:rPr>
                <w:rFonts w:ascii="Arial" w:hAnsi="Arial" w:cs="Arial"/>
                <w:b/>
                <w:bCs/>
                <w:color w:val="000000"/>
                <w:sz w:val="18"/>
                <w:szCs w:val="18"/>
                <w:lang w:val="en-GB"/>
              </w:rPr>
            </w:pPr>
            <w:ins w:id="9327" w:author="An Phuc Cao" w:date="2024-10-23T17:17:00Z" w16du:dateUtc="2024-10-23T10:17:00Z">
              <w:r w:rsidRPr="00A91A33">
                <w:rPr>
                  <w:rFonts w:ascii="Arial" w:hAnsi="Arial" w:cs="Arial"/>
                  <w:b/>
                  <w:bCs/>
                  <w:color w:val="000000"/>
                  <w:sz w:val="18"/>
                  <w:szCs w:val="18"/>
                  <w:rPrChange w:id="9328" w:author="An Phuc Cao" w:date="2024-10-23T17:18:00Z" w16du:dateUtc="2024-10-23T10:18:00Z">
                    <w:rPr>
                      <w:rFonts w:ascii="Arial" w:hAnsi="Arial" w:cs="Arial"/>
                      <w:color w:val="000000"/>
                      <w:sz w:val="20"/>
                    </w:rPr>
                  </w:rPrChange>
                </w:rPr>
                <w:t xml:space="preserve">                              441,860,343,554 </w:t>
              </w:r>
            </w:ins>
            <w:del w:id="9329" w:author="An Phuc Cao" w:date="2024-09-30T16:53:00Z" w16du:dateUtc="2024-09-30T09:53:00Z">
              <w:r w:rsidRPr="00A91A33" w:rsidDel="00C26E50">
                <w:rPr>
                  <w:rFonts w:ascii="Arial" w:hAnsi="Arial" w:cs="Arial"/>
                  <w:b/>
                  <w:bCs/>
                  <w:color w:val="000000"/>
                  <w:sz w:val="18"/>
                  <w:szCs w:val="18"/>
                </w:rPr>
                <w:delText>450,612,886,634</w:delText>
              </w:r>
            </w:del>
          </w:p>
        </w:tc>
      </w:tr>
      <w:tr w:rsidR="00077A83" w:rsidRPr="00826313" w14:paraId="78C1171A" w14:textId="2DF3D9F3">
        <w:tblPrEx>
          <w:tblW w:w="13775" w:type="dxa"/>
          <w:tblInd w:w="709" w:type="dxa"/>
          <w:tblLayout w:type="fixed"/>
          <w:tblLook w:val="01E0" w:firstRow="1" w:lastRow="1" w:firstColumn="1" w:lastColumn="1" w:noHBand="0" w:noVBand="0"/>
          <w:tblPrExChange w:id="9330" w:author="An Phuc Cao" w:date="2024-10-23T17:17:00Z" w16du:dateUtc="2024-10-23T10:17:00Z">
            <w:tblPrEx>
              <w:tblW w:w="13775" w:type="dxa"/>
              <w:tblInd w:w="709" w:type="dxa"/>
              <w:tblLayout w:type="fixed"/>
              <w:tblLook w:val="01E0" w:firstRow="1" w:lastRow="1" w:firstColumn="1" w:lastColumn="1" w:noHBand="0" w:noVBand="0"/>
            </w:tblPrEx>
          </w:tblPrExChange>
        </w:tblPrEx>
        <w:trPr>
          <w:trHeight w:val="20"/>
          <w:trPrChange w:id="9331" w:author="An Phuc Cao" w:date="2024-10-23T17:17:00Z" w16du:dateUtc="2024-10-23T10:17:00Z">
            <w:trPr>
              <w:trHeight w:val="20"/>
            </w:trPr>
          </w:trPrChange>
        </w:trPr>
        <w:tc>
          <w:tcPr>
            <w:tcW w:w="2552" w:type="dxa"/>
            <w:vAlign w:val="bottom"/>
            <w:tcPrChange w:id="9332" w:author="An Phuc Cao" w:date="2024-10-23T17:17:00Z" w16du:dateUtc="2024-10-23T10:17:00Z">
              <w:tcPr>
                <w:tcW w:w="2552" w:type="dxa"/>
                <w:vAlign w:val="bottom"/>
              </w:tcPr>
            </w:tcPrChange>
          </w:tcPr>
          <w:p w14:paraId="5A19CD05" w14:textId="24AAE901" w:rsidR="00077A83" w:rsidRPr="00826313" w:rsidRDefault="00077A83" w:rsidP="00077A83">
            <w:pPr>
              <w:widowControl w:val="0"/>
              <w:suppressAutoHyphens/>
              <w:ind w:left="-108"/>
              <w:rPr>
                <w:rFonts w:ascii="Arial" w:hAnsi="Arial" w:cs="Arial"/>
                <w:sz w:val="18"/>
                <w:szCs w:val="18"/>
                <w:lang w:val="en-GB"/>
              </w:rPr>
            </w:pPr>
            <w:ins w:id="9333" w:author="An Phuc Cao" w:date="2024-09-30T16:53:00Z" w16du:dateUtc="2024-09-30T09:53:00Z">
              <w:r>
                <w:rPr>
                  <w:rFonts w:ascii="Arial" w:hAnsi="Arial" w:cs="Arial"/>
                  <w:sz w:val="17"/>
                  <w:szCs w:val="17"/>
                  <w:lang w:val="en-GB"/>
                </w:rPr>
                <w:t>Profit</w:t>
              </w:r>
              <w:r w:rsidRPr="00951F11">
                <w:rPr>
                  <w:rFonts w:ascii="Arial" w:hAnsi="Arial" w:cs="Arial"/>
                  <w:sz w:val="17"/>
                  <w:szCs w:val="17"/>
                  <w:lang w:val="en-GB"/>
                </w:rPr>
                <w:t xml:space="preserve"> during the </w:t>
              </w:r>
              <w:r w:rsidRPr="00951F11">
                <w:rPr>
                  <w:rFonts w:ascii="Arial" w:hAnsi="Arial" w:cs="Arial"/>
                  <w:sz w:val="17"/>
                  <w:szCs w:val="17"/>
                </w:rPr>
                <w:t>year</w:t>
              </w:r>
            </w:ins>
            <w:del w:id="9334" w:author="An Phuc Cao" w:date="2024-09-30T16:53:00Z" w16du:dateUtc="2024-09-30T09:53:00Z">
              <w:r w:rsidRPr="00826313" w:rsidDel="0022368B">
                <w:rPr>
                  <w:rFonts w:ascii="Arial" w:hAnsi="Arial" w:cs="Arial"/>
                  <w:sz w:val="18"/>
                  <w:szCs w:val="18"/>
                  <w:lang w:val="en-GB"/>
                </w:rPr>
                <w:delText>Contributed capital during the period</w:delText>
              </w:r>
            </w:del>
          </w:p>
        </w:tc>
        <w:tc>
          <w:tcPr>
            <w:tcW w:w="1620" w:type="dxa"/>
            <w:shd w:val="clear" w:color="auto" w:fill="auto"/>
            <w:vAlign w:val="bottom"/>
            <w:tcPrChange w:id="9335" w:author="An Phuc Cao" w:date="2024-10-23T17:17:00Z" w16du:dateUtc="2024-10-23T10:17:00Z">
              <w:tcPr>
                <w:tcW w:w="1620" w:type="dxa"/>
                <w:shd w:val="clear" w:color="auto" w:fill="auto"/>
                <w:vAlign w:val="center"/>
              </w:tcPr>
            </w:tcPrChange>
          </w:tcPr>
          <w:p w14:paraId="2ADB216B" w14:textId="441F49C3" w:rsidR="00077A83" w:rsidRPr="00A34875" w:rsidRDefault="00077A83" w:rsidP="00077A83">
            <w:pPr>
              <w:widowControl w:val="0"/>
              <w:suppressAutoHyphens/>
              <w:ind w:left="-86" w:right="-86"/>
              <w:jc w:val="right"/>
              <w:rPr>
                <w:rFonts w:ascii="Arial" w:hAnsi="Arial" w:cs="Arial"/>
                <w:sz w:val="18"/>
                <w:szCs w:val="18"/>
                <w:lang w:val="en-GB"/>
              </w:rPr>
            </w:pPr>
            <w:ins w:id="9336" w:author="An Phuc Cao" w:date="2024-10-23T17:17:00Z" w16du:dateUtc="2024-10-23T10:17:00Z">
              <w:r w:rsidRPr="00A34875">
                <w:rPr>
                  <w:rFonts w:ascii="Arial" w:hAnsi="Arial" w:cs="Arial"/>
                  <w:color w:val="000000"/>
                  <w:sz w:val="18"/>
                  <w:szCs w:val="18"/>
                  <w:rPrChange w:id="9337" w:author="An Phuc Cao" w:date="2024-10-23T17:17:00Z" w16du:dateUtc="2024-10-23T10:17:00Z">
                    <w:rPr>
                      <w:rFonts w:ascii="Arial" w:hAnsi="Arial" w:cs="Arial"/>
                      <w:color w:val="000000"/>
                      <w:sz w:val="20"/>
                    </w:rPr>
                  </w:rPrChange>
                </w:rPr>
                <w:t xml:space="preserve">                                 -   </w:t>
              </w:r>
            </w:ins>
          </w:p>
        </w:tc>
        <w:tc>
          <w:tcPr>
            <w:tcW w:w="1620" w:type="dxa"/>
            <w:vAlign w:val="bottom"/>
            <w:tcPrChange w:id="9338" w:author="An Phuc Cao" w:date="2024-10-23T17:17:00Z" w16du:dateUtc="2024-10-23T10:17:00Z">
              <w:tcPr>
                <w:tcW w:w="1620" w:type="dxa"/>
                <w:vAlign w:val="center"/>
              </w:tcPr>
            </w:tcPrChange>
          </w:tcPr>
          <w:p w14:paraId="339DCF3A" w14:textId="7F5DA251" w:rsidR="00077A83" w:rsidRPr="00A34875" w:rsidRDefault="00077A83" w:rsidP="00077A83">
            <w:pPr>
              <w:widowControl w:val="0"/>
              <w:suppressAutoHyphens/>
              <w:ind w:left="-72" w:right="-86"/>
              <w:jc w:val="right"/>
              <w:rPr>
                <w:rFonts w:ascii="Arial" w:hAnsi="Arial" w:cs="Arial"/>
                <w:sz w:val="18"/>
                <w:szCs w:val="18"/>
                <w:lang w:val="en-GB"/>
              </w:rPr>
            </w:pPr>
            <w:ins w:id="9339" w:author="An Phuc Cao" w:date="2024-10-23T17:17:00Z" w16du:dateUtc="2024-10-23T10:17:00Z">
              <w:r w:rsidRPr="00A34875">
                <w:rPr>
                  <w:rFonts w:ascii="Arial" w:hAnsi="Arial" w:cs="Arial"/>
                  <w:color w:val="000000"/>
                  <w:sz w:val="18"/>
                  <w:szCs w:val="18"/>
                  <w:rPrChange w:id="9340" w:author="An Phuc Cao" w:date="2024-10-23T17:17:00Z" w16du:dateUtc="2024-10-23T10:17:00Z">
                    <w:rPr>
                      <w:rFonts w:ascii="Arial" w:hAnsi="Arial" w:cs="Arial"/>
                      <w:color w:val="000000"/>
                      <w:sz w:val="20"/>
                    </w:rPr>
                  </w:rPrChange>
                </w:rPr>
                <w:t xml:space="preserve">                                   -   </w:t>
              </w:r>
            </w:ins>
          </w:p>
        </w:tc>
        <w:tc>
          <w:tcPr>
            <w:tcW w:w="1530" w:type="dxa"/>
            <w:vAlign w:val="bottom"/>
            <w:tcPrChange w:id="9341" w:author="An Phuc Cao" w:date="2024-10-23T17:17:00Z" w16du:dateUtc="2024-10-23T10:17:00Z">
              <w:tcPr>
                <w:tcW w:w="1530" w:type="dxa"/>
                <w:vAlign w:val="center"/>
              </w:tcPr>
            </w:tcPrChange>
          </w:tcPr>
          <w:p w14:paraId="4823B73E" w14:textId="4628ED85" w:rsidR="00077A83" w:rsidRPr="00A34875" w:rsidRDefault="00077A83" w:rsidP="00077A83">
            <w:pPr>
              <w:widowControl w:val="0"/>
              <w:suppressAutoHyphens/>
              <w:ind w:left="-43" w:right="-86"/>
              <w:jc w:val="right"/>
              <w:rPr>
                <w:rFonts w:ascii="Arial" w:hAnsi="Arial" w:cs="Arial"/>
                <w:sz w:val="18"/>
                <w:szCs w:val="18"/>
                <w:lang w:val="en-GB"/>
              </w:rPr>
            </w:pPr>
            <w:ins w:id="9342" w:author="An Phuc Cao" w:date="2024-10-23T17:17:00Z" w16du:dateUtc="2024-10-23T10:17:00Z">
              <w:r w:rsidRPr="00A34875">
                <w:rPr>
                  <w:rFonts w:ascii="Arial" w:hAnsi="Arial" w:cs="Arial"/>
                  <w:color w:val="000000"/>
                  <w:sz w:val="18"/>
                  <w:szCs w:val="18"/>
                  <w:rPrChange w:id="9343" w:author="An Phuc Cao" w:date="2024-10-23T17:17:00Z" w16du:dateUtc="2024-10-23T10:17:00Z">
                    <w:rPr>
                      <w:rFonts w:ascii="Arial" w:hAnsi="Arial" w:cs="Arial"/>
                      <w:color w:val="000000"/>
                      <w:sz w:val="20"/>
                    </w:rPr>
                  </w:rPrChange>
                </w:rPr>
                <w:t xml:space="preserve">                           -   </w:t>
              </w:r>
            </w:ins>
          </w:p>
        </w:tc>
        <w:tc>
          <w:tcPr>
            <w:tcW w:w="1620" w:type="dxa"/>
            <w:vAlign w:val="bottom"/>
            <w:tcPrChange w:id="9344" w:author="An Phuc Cao" w:date="2024-10-23T17:17:00Z" w16du:dateUtc="2024-10-23T10:17:00Z">
              <w:tcPr>
                <w:tcW w:w="1620" w:type="dxa"/>
                <w:vAlign w:val="center"/>
              </w:tcPr>
            </w:tcPrChange>
          </w:tcPr>
          <w:p w14:paraId="1D3990D4" w14:textId="6D1CB539" w:rsidR="00077A83" w:rsidRPr="00A34875" w:rsidRDefault="00077A83" w:rsidP="00077A83">
            <w:pPr>
              <w:overflowPunct/>
              <w:autoSpaceDE/>
              <w:autoSpaceDN/>
              <w:adjustRightInd/>
              <w:ind w:left="-86" w:right="-86"/>
              <w:jc w:val="right"/>
              <w:textAlignment w:val="auto"/>
              <w:rPr>
                <w:rFonts w:ascii="Arial" w:hAnsi="Arial" w:cs="Arial"/>
                <w:sz w:val="18"/>
                <w:szCs w:val="18"/>
                <w:lang w:val="en-GB"/>
              </w:rPr>
            </w:pPr>
            <w:ins w:id="9345" w:author="An Phuc Cao" w:date="2024-10-23T17:17:00Z" w16du:dateUtc="2024-10-23T10:17:00Z">
              <w:r w:rsidRPr="00A34875">
                <w:rPr>
                  <w:rFonts w:ascii="Arial" w:hAnsi="Arial" w:cs="Arial"/>
                  <w:color w:val="000000"/>
                  <w:sz w:val="18"/>
                  <w:szCs w:val="18"/>
                  <w:rPrChange w:id="9346" w:author="An Phuc Cao" w:date="2024-10-23T17:17:00Z" w16du:dateUtc="2024-10-23T10:17:00Z">
                    <w:rPr>
                      <w:rFonts w:ascii="Arial" w:hAnsi="Arial" w:cs="Arial"/>
                      <w:color w:val="000000"/>
                      <w:sz w:val="20"/>
                    </w:rPr>
                  </w:rPrChange>
                </w:rPr>
                <w:t xml:space="preserve">            </w:t>
              </w:r>
            </w:ins>
            <w:ins w:id="9347" w:author="Hai Quang Le" w:date="2025-01-06T11:53:00Z" w16du:dateUtc="2025-01-06T04:53:00Z">
              <w:r w:rsidR="00EC5C2F" w:rsidRPr="00EC5C2F">
                <w:rPr>
                  <w:rFonts w:ascii="Arial" w:hAnsi="Arial" w:cs="Arial"/>
                  <w:color w:val="000000"/>
                  <w:sz w:val="18"/>
                  <w:szCs w:val="18"/>
                </w:rPr>
                <w:t xml:space="preserve"> 17,222,429,388</w:t>
              </w:r>
            </w:ins>
            <w:ins w:id="9348" w:author="An Phuc Cao" w:date="2024-10-23T17:17:00Z" w16du:dateUtc="2024-10-23T10:17:00Z">
              <w:del w:id="9349" w:author="Hai Quang Le" w:date="2025-01-06T11:53:00Z" w16du:dateUtc="2025-01-06T04:53:00Z">
                <w:r w:rsidRPr="00A34875" w:rsidDel="00EC5C2F">
                  <w:rPr>
                    <w:rFonts w:ascii="Arial" w:hAnsi="Arial" w:cs="Arial"/>
                    <w:color w:val="000000"/>
                    <w:sz w:val="18"/>
                    <w:szCs w:val="18"/>
                    <w:rPrChange w:id="9350" w:author="An Phuc Cao" w:date="2024-10-23T17:17:00Z" w16du:dateUtc="2024-10-23T10:17:00Z">
                      <w:rPr>
                        <w:rFonts w:ascii="Arial" w:hAnsi="Arial" w:cs="Arial"/>
                        <w:color w:val="000000"/>
                        <w:sz w:val="20"/>
                      </w:rPr>
                    </w:rPrChange>
                  </w:rPr>
                  <w:delText xml:space="preserve">12,284,645,726 </w:delText>
                </w:r>
              </w:del>
            </w:ins>
          </w:p>
        </w:tc>
        <w:tc>
          <w:tcPr>
            <w:tcW w:w="1800" w:type="dxa"/>
            <w:vAlign w:val="bottom"/>
            <w:tcPrChange w:id="9351" w:author="An Phuc Cao" w:date="2024-10-23T17:17:00Z" w16du:dateUtc="2024-10-23T10:17:00Z">
              <w:tcPr>
                <w:tcW w:w="1800" w:type="dxa"/>
                <w:vAlign w:val="center"/>
              </w:tcPr>
            </w:tcPrChange>
          </w:tcPr>
          <w:p w14:paraId="4475DD8C" w14:textId="3E1DBAC1" w:rsidR="00077A83" w:rsidRPr="00A34875" w:rsidRDefault="00077A83" w:rsidP="00077A83">
            <w:pPr>
              <w:overflowPunct/>
              <w:autoSpaceDE/>
              <w:autoSpaceDN/>
              <w:adjustRightInd/>
              <w:ind w:left="-86" w:right="-86"/>
              <w:jc w:val="right"/>
              <w:textAlignment w:val="auto"/>
              <w:rPr>
                <w:rFonts w:ascii="Arial" w:hAnsi="Arial" w:cs="Arial"/>
                <w:sz w:val="18"/>
                <w:szCs w:val="18"/>
                <w:lang w:val="en-GB"/>
              </w:rPr>
            </w:pPr>
            <w:ins w:id="9352" w:author="An Phuc Cao" w:date="2024-10-23T17:17:00Z" w16du:dateUtc="2024-10-23T10:17:00Z">
              <w:r w:rsidRPr="00A34875">
                <w:rPr>
                  <w:rFonts w:ascii="Arial" w:hAnsi="Arial" w:cs="Arial"/>
                  <w:color w:val="000000"/>
                  <w:sz w:val="18"/>
                  <w:szCs w:val="18"/>
                  <w:rPrChange w:id="9353" w:author="An Phuc Cao" w:date="2024-10-23T17:17:00Z" w16du:dateUtc="2024-10-23T10:17:00Z">
                    <w:rPr>
                      <w:rFonts w:ascii="Arial" w:hAnsi="Arial" w:cs="Arial"/>
                      <w:color w:val="000000"/>
                      <w:sz w:val="20"/>
                    </w:rPr>
                  </w:rPrChange>
                </w:rPr>
                <w:t xml:space="preserve">                    </w:t>
              </w:r>
            </w:ins>
            <w:ins w:id="9354" w:author="Hai Quang Le" w:date="2025-01-06T11:53:00Z" w16du:dateUtc="2025-01-06T04:53:00Z">
              <w:r w:rsidR="00CC1F9C" w:rsidRPr="00EC5C2F">
                <w:rPr>
                  <w:rFonts w:ascii="Arial" w:hAnsi="Arial" w:cs="Arial"/>
                  <w:color w:val="000000"/>
                  <w:sz w:val="18"/>
                  <w:szCs w:val="18"/>
                </w:rPr>
                <w:t>17,222,429,388</w:t>
              </w:r>
            </w:ins>
            <w:ins w:id="9355" w:author="An Phuc Cao" w:date="2024-10-23T17:17:00Z" w16du:dateUtc="2024-10-23T10:17:00Z">
              <w:del w:id="9356" w:author="Hai Quang Le" w:date="2025-01-06T11:53:00Z" w16du:dateUtc="2025-01-06T04:53:00Z">
                <w:r w:rsidRPr="00A34875" w:rsidDel="00CC1F9C">
                  <w:rPr>
                    <w:rFonts w:ascii="Arial" w:hAnsi="Arial" w:cs="Arial"/>
                    <w:color w:val="000000"/>
                    <w:sz w:val="18"/>
                    <w:szCs w:val="18"/>
                    <w:rPrChange w:id="9357" w:author="An Phuc Cao" w:date="2024-10-23T17:17:00Z" w16du:dateUtc="2024-10-23T10:17:00Z">
                      <w:rPr>
                        <w:rFonts w:ascii="Arial" w:hAnsi="Arial" w:cs="Arial"/>
                        <w:color w:val="000000"/>
                        <w:sz w:val="20"/>
                      </w:rPr>
                    </w:rPrChange>
                  </w:rPr>
                  <w:delText xml:space="preserve">12,284,645,726 </w:delText>
                </w:r>
              </w:del>
            </w:ins>
          </w:p>
        </w:tc>
        <w:tc>
          <w:tcPr>
            <w:tcW w:w="1449" w:type="dxa"/>
            <w:vAlign w:val="bottom"/>
            <w:tcPrChange w:id="9358" w:author="An Phuc Cao" w:date="2024-10-23T17:17:00Z" w16du:dateUtc="2024-10-23T10:17:00Z">
              <w:tcPr>
                <w:tcW w:w="1449" w:type="dxa"/>
                <w:vAlign w:val="center"/>
              </w:tcPr>
            </w:tcPrChange>
          </w:tcPr>
          <w:p w14:paraId="33EE278E" w14:textId="0DBB9C27" w:rsidR="00077A83" w:rsidRPr="00A34875" w:rsidRDefault="00077A83" w:rsidP="00077A83">
            <w:pPr>
              <w:overflowPunct/>
              <w:autoSpaceDE/>
              <w:autoSpaceDN/>
              <w:adjustRightInd/>
              <w:ind w:left="-86" w:right="-86"/>
              <w:jc w:val="right"/>
              <w:textAlignment w:val="auto"/>
              <w:rPr>
                <w:rFonts w:ascii="Arial" w:hAnsi="Arial" w:cs="Arial"/>
                <w:sz w:val="18"/>
                <w:szCs w:val="18"/>
                <w:lang w:val="en-GB"/>
              </w:rPr>
            </w:pPr>
            <w:ins w:id="9359" w:author="An Phuc Cao" w:date="2024-10-23T17:17:00Z" w16du:dateUtc="2024-10-23T10:17:00Z">
              <w:r w:rsidRPr="00A34875">
                <w:rPr>
                  <w:rFonts w:ascii="Arial" w:hAnsi="Arial" w:cs="Arial"/>
                  <w:color w:val="000000"/>
                  <w:sz w:val="18"/>
                  <w:szCs w:val="18"/>
                  <w:rPrChange w:id="9360" w:author="An Phuc Cao" w:date="2024-10-23T17:17:00Z" w16du:dateUtc="2024-10-23T10:17:00Z">
                    <w:rPr>
                      <w:rFonts w:ascii="Arial" w:hAnsi="Arial" w:cs="Arial"/>
                      <w:color w:val="000000"/>
                      <w:sz w:val="20"/>
                    </w:rPr>
                  </w:rPrChange>
                </w:rPr>
                <w:t xml:space="preserve">                 (58,817,771)</w:t>
              </w:r>
            </w:ins>
          </w:p>
        </w:tc>
        <w:tc>
          <w:tcPr>
            <w:tcW w:w="1584" w:type="dxa"/>
            <w:vAlign w:val="bottom"/>
            <w:tcPrChange w:id="9361" w:author="An Phuc Cao" w:date="2024-10-23T17:17:00Z" w16du:dateUtc="2024-10-23T10:17:00Z">
              <w:tcPr>
                <w:tcW w:w="1584" w:type="dxa"/>
                <w:vAlign w:val="center"/>
              </w:tcPr>
            </w:tcPrChange>
          </w:tcPr>
          <w:p w14:paraId="7EFD0DE0" w14:textId="1AAD9A63" w:rsidR="00077A83" w:rsidRPr="00A34875" w:rsidRDefault="00077A83" w:rsidP="00077A83">
            <w:pPr>
              <w:overflowPunct/>
              <w:autoSpaceDE/>
              <w:autoSpaceDN/>
              <w:adjustRightInd/>
              <w:ind w:left="-86" w:right="-86"/>
              <w:jc w:val="right"/>
              <w:textAlignment w:val="auto"/>
              <w:rPr>
                <w:rFonts w:ascii="Arial" w:hAnsi="Arial" w:cs="Arial"/>
                <w:sz w:val="18"/>
                <w:szCs w:val="18"/>
                <w:lang w:val="en-GB"/>
              </w:rPr>
            </w:pPr>
            <w:ins w:id="9362" w:author="An Phuc Cao" w:date="2024-10-23T17:17:00Z" w16du:dateUtc="2024-10-23T10:17:00Z">
              <w:r w:rsidRPr="00A34875">
                <w:rPr>
                  <w:rFonts w:ascii="Arial" w:hAnsi="Arial" w:cs="Arial"/>
                  <w:color w:val="000000"/>
                  <w:sz w:val="18"/>
                  <w:szCs w:val="18"/>
                  <w:rPrChange w:id="9363" w:author="An Phuc Cao" w:date="2024-10-23T17:17:00Z" w16du:dateUtc="2024-10-23T10:17:00Z">
                    <w:rPr>
                      <w:rFonts w:ascii="Arial" w:hAnsi="Arial" w:cs="Arial"/>
                      <w:color w:val="000000"/>
                      <w:sz w:val="20"/>
                    </w:rPr>
                  </w:rPrChange>
                </w:rPr>
                <w:t xml:space="preserve">                                </w:t>
              </w:r>
            </w:ins>
            <w:ins w:id="9364" w:author="Hai Quang Le" w:date="2025-01-06T11:54:00Z" w16du:dateUtc="2025-01-06T04:54:00Z">
              <w:r w:rsidR="00D21595" w:rsidRPr="00D21595">
                <w:rPr>
                  <w:rFonts w:ascii="Arial" w:hAnsi="Arial" w:cs="Arial"/>
                  <w:color w:val="000000"/>
                  <w:sz w:val="18"/>
                  <w:szCs w:val="18"/>
                </w:rPr>
                <w:t xml:space="preserve"> 17,163,611,617</w:t>
              </w:r>
            </w:ins>
            <w:ins w:id="9365" w:author="An Phuc Cao" w:date="2024-10-23T17:17:00Z" w16du:dateUtc="2024-10-23T10:17:00Z">
              <w:del w:id="9366" w:author="Hai Quang Le" w:date="2025-01-06T11:54:00Z" w16du:dateUtc="2025-01-06T04:54:00Z">
                <w:r w:rsidRPr="00A34875" w:rsidDel="00D21595">
                  <w:rPr>
                    <w:rFonts w:ascii="Arial" w:hAnsi="Arial" w:cs="Arial"/>
                    <w:color w:val="000000"/>
                    <w:sz w:val="18"/>
                    <w:szCs w:val="18"/>
                    <w:rPrChange w:id="9367" w:author="An Phuc Cao" w:date="2024-10-23T17:17:00Z" w16du:dateUtc="2024-10-23T10:17:00Z">
                      <w:rPr>
                        <w:rFonts w:ascii="Arial" w:hAnsi="Arial" w:cs="Arial"/>
                        <w:color w:val="000000"/>
                        <w:sz w:val="20"/>
                      </w:rPr>
                    </w:rPrChange>
                  </w:rPr>
                  <w:delText xml:space="preserve">12,225,827,955 </w:delText>
                </w:r>
              </w:del>
            </w:ins>
          </w:p>
        </w:tc>
      </w:tr>
      <w:tr w:rsidR="00077A83" w:rsidRPr="00826313" w14:paraId="6C3924D2" w14:textId="41442C67">
        <w:tblPrEx>
          <w:tblW w:w="13775" w:type="dxa"/>
          <w:tblInd w:w="709" w:type="dxa"/>
          <w:tblLayout w:type="fixed"/>
          <w:tblLook w:val="01E0" w:firstRow="1" w:lastRow="1" w:firstColumn="1" w:lastColumn="1" w:noHBand="0" w:noVBand="0"/>
          <w:tblPrExChange w:id="9368" w:author="An Phuc Cao" w:date="2024-10-23T17:17:00Z" w16du:dateUtc="2024-10-23T10:17:00Z">
            <w:tblPrEx>
              <w:tblW w:w="13775" w:type="dxa"/>
              <w:tblInd w:w="709" w:type="dxa"/>
              <w:tblLayout w:type="fixed"/>
              <w:tblLook w:val="01E0" w:firstRow="1" w:lastRow="1" w:firstColumn="1" w:lastColumn="1" w:noHBand="0" w:noVBand="0"/>
            </w:tblPrEx>
          </w:tblPrExChange>
        </w:tblPrEx>
        <w:trPr>
          <w:trHeight w:val="20"/>
          <w:trPrChange w:id="9369" w:author="An Phuc Cao" w:date="2024-10-23T17:17:00Z" w16du:dateUtc="2024-10-23T10:17:00Z">
            <w:trPr>
              <w:trHeight w:val="20"/>
            </w:trPr>
          </w:trPrChange>
        </w:trPr>
        <w:tc>
          <w:tcPr>
            <w:tcW w:w="2552" w:type="dxa"/>
            <w:vAlign w:val="bottom"/>
            <w:hideMark/>
            <w:tcPrChange w:id="9370" w:author="An Phuc Cao" w:date="2024-10-23T17:17:00Z" w16du:dateUtc="2024-10-23T10:17:00Z">
              <w:tcPr>
                <w:tcW w:w="2552" w:type="dxa"/>
                <w:vAlign w:val="bottom"/>
                <w:hideMark/>
              </w:tcPr>
            </w:tcPrChange>
          </w:tcPr>
          <w:p w14:paraId="7444AAD5" w14:textId="144A5238" w:rsidR="00077A83" w:rsidRPr="00826313" w:rsidRDefault="00077A83" w:rsidP="00077A83">
            <w:pPr>
              <w:pStyle w:val="ListParagraph"/>
              <w:widowControl w:val="0"/>
              <w:suppressAutoHyphens/>
              <w:overflowPunct w:val="0"/>
              <w:autoSpaceDE w:val="0"/>
              <w:autoSpaceDN w:val="0"/>
              <w:adjustRightInd w:val="0"/>
              <w:spacing w:after="0" w:line="240" w:lineRule="auto"/>
              <w:ind w:left="-101" w:right="-86"/>
              <w:contextualSpacing w:val="0"/>
              <w:textAlignment w:val="baseline"/>
              <w:rPr>
                <w:rFonts w:ascii="Arial" w:hAnsi="Arial" w:cs="Arial"/>
                <w:sz w:val="18"/>
                <w:szCs w:val="18"/>
                <w:lang w:val="en-GB"/>
              </w:rPr>
            </w:pPr>
            <w:ins w:id="9371" w:author="An Phuc Cao" w:date="2024-09-30T16:53:00Z" w16du:dateUtc="2024-09-30T09:53:00Z">
              <w:r w:rsidRPr="00033A39">
                <w:rPr>
                  <w:rFonts w:ascii="Arial" w:hAnsi="Arial" w:cs="Arial"/>
                  <w:sz w:val="17"/>
                  <w:szCs w:val="17"/>
                  <w:lang w:val="en-GB"/>
                </w:rPr>
                <w:t xml:space="preserve">Contributed capital during the </w:t>
              </w:r>
              <w:del w:id="9372" w:author="Trung Van Nguyen" w:date="2024-11-26T16:26:00Z" w16du:dateUtc="2024-11-26T09:26:00Z">
                <w:r w:rsidRPr="00033A39" w:rsidDel="00E213DA">
                  <w:rPr>
                    <w:rFonts w:ascii="Arial" w:hAnsi="Arial" w:cs="Arial"/>
                    <w:sz w:val="17"/>
                    <w:szCs w:val="17"/>
                    <w:lang w:val="en-GB"/>
                  </w:rPr>
                  <w:delText>year</w:delText>
                </w:r>
              </w:del>
            </w:ins>
            <w:ins w:id="9373" w:author="Trung Van Nguyen" w:date="2024-11-26T16:26:00Z" w16du:dateUtc="2024-11-26T09:26:00Z">
              <w:r w:rsidR="00E213DA">
                <w:rPr>
                  <w:rFonts w:ascii="Arial" w:hAnsi="Arial" w:cs="Arial"/>
                  <w:sz w:val="17"/>
                  <w:szCs w:val="17"/>
                  <w:lang w:val="en-GB"/>
                </w:rPr>
                <w:t>period</w:t>
              </w:r>
            </w:ins>
            <w:del w:id="9374" w:author="An Phuc Cao" w:date="2024-09-30T16:53:00Z" w16du:dateUtc="2024-09-30T09:53:00Z">
              <w:r w:rsidRPr="00826313" w:rsidDel="0022368B">
                <w:rPr>
                  <w:rFonts w:ascii="Arial" w:hAnsi="Arial" w:cs="Arial"/>
                  <w:sz w:val="18"/>
                  <w:szCs w:val="18"/>
                  <w:lang w:val="en-GB"/>
                </w:rPr>
                <w:delText>Net change in fair value of financial assets at FVTOCI</w:delText>
              </w:r>
            </w:del>
          </w:p>
        </w:tc>
        <w:tc>
          <w:tcPr>
            <w:tcW w:w="1620" w:type="dxa"/>
            <w:shd w:val="clear" w:color="auto" w:fill="auto"/>
            <w:vAlign w:val="bottom"/>
            <w:tcPrChange w:id="9375" w:author="An Phuc Cao" w:date="2024-10-23T17:17:00Z" w16du:dateUtc="2024-10-23T10:17:00Z">
              <w:tcPr>
                <w:tcW w:w="1620" w:type="dxa"/>
                <w:shd w:val="clear" w:color="auto" w:fill="auto"/>
                <w:vAlign w:val="center"/>
              </w:tcPr>
            </w:tcPrChange>
          </w:tcPr>
          <w:p w14:paraId="095AB2E8" w14:textId="621FAE0A" w:rsidR="00077A83" w:rsidRPr="00A34875" w:rsidRDefault="00077A83" w:rsidP="00077A83">
            <w:pPr>
              <w:widowControl w:val="0"/>
              <w:suppressAutoHyphens/>
              <w:ind w:right="-86"/>
              <w:jc w:val="right"/>
              <w:rPr>
                <w:rFonts w:ascii="Arial" w:hAnsi="Arial" w:cs="Arial"/>
                <w:sz w:val="18"/>
                <w:szCs w:val="18"/>
                <w:lang w:val="en-GB"/>
              </w:rPr>
            </w:pPr>
            <w:ins w:id="9376" w:author="An Phuc Cao" w:date="2024-10-23T17:17:00Z" w16du:dateUtc="2024-10-23T10:17:00Z">
              <w:r w:rsidRPr="00A34875">
                <w:rPr>
                  <w:rFonts w:ascii="Arial" w:hAnsi="Arial" w:cs="Arial"/>
                  <w:color w:val="000000"/>
                  <w:sz w:val="18"/>
                  <w:szCs w:val="18"/>
                  <w:rPrChange w:id="9377" w:author="An Phuc Cao" w:date="2024-10-23T17:17:00Z" w16du:dateUtc="2024-10-23T10:17:00Z">
                    <w:rPr>
                      <w:rFonts w:ascii="Arial" w:hAnsi="Arial" w:cs="Arial"/>
                      <w:color w:val="000000"/>
                      <w:sz w:val="20"/>
                    </w:rPr>
                  </w:rPrChange>
                </w:rPr>
                <w:t xml:space="preserve">                                 -   </w:t>
              </w:r>
            </w:ins>
          </w:p>
        </w:tc>
        <w:tc>
          <w:tcPr>
            <w:tcW w:w="1620" w:type="dxa"/>
            <w:vAlign w:val="bottom"/>
            <w:tcPrChange w:id="9378" w:author="An Phuc Cao" w:date="2024-10-23T17:17:00Z" w16du:dateUtc="2024-10-23T10:17:00Z">
              <w:tcPr>
                <w:tcW w:w="1620" w:type="dxa"/>
                <w:vAlign w:val="center"/>
              </w:tcPr>
            </w:tcPrChange>
          </w:tcPr>
          <w:p w14:paraId="778E15C4" w14:textId="7464A5A6" w:rsidR="00077A83" w:rsidRPr="00A34875" w:rsidRDefault="00077A83" w:rsidP="00077A83">
            <w:pPr>
              <w:widowControl w:val="0"/>
              <w:suppressAutoHyphens/>
              <w:ind w:right="-86"/>
              <w:jc w:val="right"/>
              <w:rPr>
                <w:rFonts w:ascii="Arial" w:hAnsi="Arial" w:cs="Arial"/>
                <w:sz w:val="18"/>
                <w:szCs w:val="18"/>
                <w:lang w:val="en-GB"/>
              </w:rPr>
            </w:pPr>
            <w:ins w:id="9379" w:author="An Phuc Cao" w:date="2024-10-23T17:17:00Z" w16du:dateUtc="2024-10-23T10:17:00Z">
              <w:r w:rsidRPr="00A34875">
                <w:rPr>
                  <w:rFonts w:ascii="Arial" w:hAnsi="Arial" w:cs="Arial"/>
                  <w:color w:val="000000"/>
                  <w:sz w:val="18"/>
                  <w:szCs w:val="18"/>
                  <w:rPrChange w:id="9380" w:author="An Phuc Cao" w:date="2024-10-23T17:17:00Z" w16du:dateUtc="2024-10-23T10:17:00Z">
                    <w:rPr>
                      <w:rFonts w:ascii="Arial" w:hAnsi="Arial" w:cs="Arial"/>
                      <w:color w:val="000000"/>
                      <w:sz w:val="20"/>
                    </w:rPr>
                  </w:rPrChange>
                </w:rPr>
                <w:t xml:space="preserve">                                   -   </w:t>
              </w:r>
            </w:ins>
          </w:p>
        </w:tc>
        <w:tc>
          <w:tcPr>
            <w:tcW w:w="1530" w:type="dxa"/>
            <w:vAlign w:val="bottom"/>
            <w:tcPrChange w:id="9381" w:author="An Phuc Cao" w:date="2024-10-23T17:17:00Z" w16du:dateUtc="2024-10-23T10:17:00Z">
              <w:tcPr>
                <w:tcW w:w="1530" w:type="dxa"/>
                <w:vAlign w:val="center"/>
              </w:tcPr>
            </w:tcPrChange>
          </w:tcPr>
          <w:p w14:paraId="20E5F5D8" w14:textId="5433C059" w:rsidR="00077A83" w:rsidRPr="00A34875" w:rsidRDefault="00077A83" w:rsidP="00077A83">
            <w:pPr>
              <w:widowControl w:val="0"/>
              <w:suppressAutoHyphens/>
              <w:ind w:right="-86"/>
              <w:jc w:val="right"/>
              <w:rPr>
                <w:rFonts w:ascii="Arial" w:hAnsi="Arial" w:cs="Arial"/>
                <w:sz w:val="18"/>
                <w:szCs w:val="18"/>
                <w:lang w:val="en-GB"/>
              </w:rPr>
            </w:pPr>
            <w:ins w:id="9382" w:author="An Phuc Cao" w:date="2024-10-23T17:17:00Z" w16du:dateUtc="2024-10-23T10:17:00Z">
              <w:r w:rsidRPr="00A34875">
                <w:rPr>
                  <w:rFonts w:ascii="Arial" w:hAnsi="Arial" w:cs="Arial"/>
                  <w:color w:val="000000"/>
                  <w:sz w:val="18"/>
                  <w:szCs w:val="18"/>
                  <w:rPrChange w:id="9383" w:author="An Phuc Cao" w:date="2024-10-23T17:17:00Z" w16du:dateUtc="2024-10-23T10:17:00Z">
                    <w:rPr>
                      <w:rFonts w:ascii="Arial" w:hAnsi="Arial" w:cs="Arial"/>
                      <w:color w:val="000000"/>
                      <w:sz w:val="20"/>
                    </w:rPr>
                  </w:rPrChange>
                </w:rPr>
                <w:t xml:space="preserve">                           -   </w:t>
              </w:r>
            </w:ins>
          </w:p>
        </w:tc>
        <w:tc>
          <w:tcPr>
            <w:tcW w:w="1620" w:type="dxa"/>
            <w:vAlign w:val="bottom"/>
            <w:tcPrChange w:id="9384" w:author="An Phuc Cao" w:date="2024-10-23T17:17:00Z" w16du:dateUtc="2024-10-23T10:17:00Z">
              <w:tcPr>
                <w:tcW w:w="1620" w:type="dxa"/>
                <w:vAlign w:val="center"/>
              </w:tcPr>
            </w:tcPrChange>
          </w:tcPr>
          <w:p w14:paraId="311519D7" w14:textId="6066F7AA" w:rsidR="00077A83" w:rsidRPr="00A34875" w:rsidDel="00305A42" w:rsidRDefault="00077A83" w:rsidP="00077A83">
            <w:pPr>
              <w:widowControl w:val="0"/>
              <w:suppressAutoHyphens/>
              <w:ind w:right="-86"/>
              <w:jc w:val="right"/>
              <w:rPr>
                <w:rFonts w:ascii="Arial" w:hAnsi="Arial" w:cs="Arial"/>
                <w:color w:val="000000"/>
                <w:sz w:val="18"/>
                <w:szCs w:val="18"/>
                <w:lang w:val="en-GB"/>
              </w:rPr>
            </w:pPr>
            <w:ins w:id="9385" w:author="An Phuc Cao" w:date="2024-10-23T17:17:00Z" w16du:dateUtc="2024-10-23T10:17:00Z">
              <w:r w:rsidRPr="00A34875">
                <w:rPr>
                  <w:rFonts w:ascii="Arial" w:hAnsi="Arial" w:cs="Arial"/>
                  <w:color w:val="000000"/>
                  <w:sz w:val="18"/>
                  <w:szCs w:val="18"/>
                  <w:rPrChange w:id="9386" w:author="An Phuc Cao" w:date="2024-10-23T17:17:00Z" w16du:dateUtc="2024-10-23T10:17:00Z">
                    <w:rPr>
                      <w:rFonts w:ascii="Arial" w:hAnsi="Arial" w:cs="Arial"/>
                      <w:color w:val="000000"/>
                      <w:sz w:val="20"/>
                    </w:rPr>
                  </w:rPrChange>
                </w:rPr>
                <w:t xml:space="preserve">                               -   </w:t>
              </w:r>
            </w:ins>
          </w:p>
        </w:tc>
        <w:tc>
          <w:tcPr>
            <w:tcW w:w="1800" w:type="dxa"/>
            <w:vAlign w:val="bottom"/>
            <w:tcPrChange w:id="9387" w:author="An Phuc Cao" w:date="2024-10-23T17:17:00Z" w16du:dateUtc="2024-10-23T10:17:00Z">
              <w:tcPr>
                <w:tcW w:w="1800" w:type="dxa"/>
                <w:vAlign w:val="center"/>
              </w:tcPr>
            </w:tcPrChange>
          </w:tcPr>
          <w:p w14:paraId="118D13B1" w14:textId="69380CB9" w:rsidR="00077A83" w:rsidRPr="00A34875" w:rsidRDefault="00077A83" w:rsidP="00077A83">
            <w:pPr>
              <w:widowControl w:val="0"/>
              <w:suppressAutoHyphens/>
              <w:ind w:right="-86"/>
              <w:jc w:val="right"/>
              <w:rPr>
                <w:rFonts w:ascii="Arial" w:hAnsi="Arial" w:cs="Arial"/>
                <w:color w:val="000000"/>
                <w:sz w:val="18"/>
                <w:szCs w:val="18"/>
                <w:lang w:val="en-GB"/>
              </w:rPr>
            </w:pPr>
            <w:ins w:id="9388" w:author="An Phuc Cao" w:date="2024-10-23T17:17:00Z" w16du:dateUtc="2024-10-23T10:17:00Z">
              <w:r w:rsidRPr="00A34875">
                <w:rPr>
                  <w:rFonts w:ascii="Arial" w:hAnsi="Arial" w:cs="Arial"/>
                  <w:color w:val="000000"/>
                  <w:sz w:val="18"/>
                  <w:szCs w:val="18"/>
                  <w:rPrChange w:id="9389" w:author="An Phuc Cao" w:date="2024-10-23T17:17:00Z" w16du:dateUtc="2024-10-23T10:17:00Z">
                    <w:rPr>
                      <w:rFonts w:ascii="Arial" w:hAnsi="Arial" w:cs="Arial"/>
                      <w:color w:val="000000"/>
                      <w:sz w:val="20"/>
                    </w:rPr>
                  </w:rPrChange>
                </w:rPr>
                <w:t xml:space="preserve">                                        -   </w:t>
              </w:r>
            </w:ins>
          </w:p>
        </w:tc>
        <w:tc>
          <w:tcPr>
            <w:tcW w:w="1449" w:type="dxa"/>
            <w:vAlign w:val="bottom"/>
            <w:tcPrChange w:id="9390" w:author="An Phuc Cao" w:date="2024-10-23T17:17:00Z" w16du:dateUtc="2024-10-23T10:17:00Z">
              <w:tcPr>
                <w:tcW w:w="1449" w:type="dxa"/>
                <w:vAlign w:val="center"/>
              </w:tcPr>
            </w:tcPrChange>
          </w:tcPr>
          <w:p w14:paraId="239F3AE3" w14:textId="264CF87D" w:rsidR="00077A83" w:rsidRPr="00A34875" w:rsidRDefault="00077A83" w:rsidP="00077A83">
            <w:pPr>
              <w:widowControl w:val="0"/>
              <w:suppressAutoHyphens/>
              <w:ind w:right="-86"/>
              <w:jc w:val="right"/>
              <w:rPr>
                <w:rFonts w:ascii="Arial" w:hAnsi="Arial" w:cs="Arial"/>
                <w:color w:val="000000"/>
                <w:sz w:val="18"/>
                <w:szCs w:val="18"/>
                <w:lang w:val="en-GB"/>
              </w:rPr>
            </w:pPr>
            <w:ins w:id="9391" w:author="An Phuc Cao" w:date="2024-10-23T17:17:00Z" w16du:dateUtc="2024-10-23T10:17:00Z">
              <w:r w:rsidRPr="00A34875">
                <w:rPr>
                  <w:rFonts w:ascii="Arial" w:hAnsi="Arial" w:cs="Arial"/>
                  <w:color w:val="000000"/>
                  <w:sz w:val="18"/>
                  <w:szCs w:val="18"/>
                  <w:rPrChange w:id="9392" w:author="An Phuc Cao" w:date="2024-10-23T17:17:00Z" w16du:dateUtc="2024-10-23T10:17:00Z">
                    <w:rPr>
                      <w:rFonts w:ascii="Arial" w:hAnsi="Arial" w:cs="Arial"/>
                      <w:color w:val="000000"/>
                      <w:sz w:val="20"/>
                    </w:rPr>
                  </w:rPrChange>
                </w:rPr>
                <w:t xml:space="preserve">                               -   </w:t>
              </w:r>
            </w:ins>
          </w:p>
        </w:tc>
        <w:tc>
          <w:tcPr>
            <w:tcW w:w="1584" w:type="dxa"/>
            <w:vAlign w:val="bottom"/>
            <w:tcPrChange w:id="9393" w:author="An Phuc Cao" w:date="2024-10-23T17:17:00Z" w16du:dateUtc="2024-10-23T10:17:00Z">
              <w:tcPr>
                <w:tcW w:w="1584" w:type="dxa"/>
                <w:vAlign w:val="center"/>
              </w:tcPr>
            </w:tcPrChange>
          </w:tcPr>
          <w:p w14:paraId="6F683A9D" w14:textId="71E5A0BC" w:rsidR="00077A83" w:rsidRPr="00A34875" w:rsidRDefault="00077A83" w:rsidP="00077A83">
            <w:pPr>
              <w:widowControl w:val="0"/>
              <w:suppressAutoHyphens/>
              <w:ind w:right="-86"/>
              <w:jc w:val="right"/>
              <w:rPr>
                <w:rFonts w:ascii="Arial" w:hAnsi="Arial" w:cs="Arial"/>
                <w:color w:val="000000"/>
                <w:sz w:val="18"/>
                <w:szCs w:val="18"/>
                <w:lang w:val="en-GB"/>
              </w:rPr>
            </w:pPr>
            <w:ins w:id="9394" w:author="An Phuc Cao" w:date="2024-10-23T17:17:00Z" w16du:dateUtc="2024-10-23T10:17:00Z">
              <w:r w:rsidRPr="00A34875">
                <w:rPr>
                  <w:rFonts w:ascii="Arial" w:hAnsi="Arial" w:cs="Arial"/>
                  <w:color w:val="000000"/>
                  <w:sz w:val="18"/>
                  <w:szCs w:val="18"/>
                  <w:rPrChange w:id="9395" w:author="An Phuc Cao" w:date="2024-10-23T17:17:00Z" w16du:dateUtc="2024-10-23T10:17:00Z">
                    <w:rPr>
                      <w:rFonts w:ascii="Arial" w:hAnsi="Arial" w:cs="Arial"/>
                      <w:color w:val="000000"/>
                      <w:sz w:val="20"/>
                    </w:rPr>
                  </w:rPrChange>
                </w:rPr>
                <w:t xml:space="preserve">                                                   -   </w:t>
              </w:r>
            </w:ins>
          </w:p>
        </w:tc>
      </w:tr>
      <w:tr w:rsidR="00CC1F9C" w:rsidRPr="00826313" w14:paraId="1064FAC8" w14:textId="77777777">
        <w:tblPrEx>
          <w:tblW w:w="13775" w:type="dxa"/>
          <w:tblInd w:w="709" w:type="dxa"/>
          <w:tblLayout w:type="fixed"/>
          <w:tblLook w:val="01E0" w:firstRow="1" w:lastRow="1" w:firstColumn="1" w:lastColumn="1" w:noHBand="0" w:noVBand="0"/>
          <w:tblPrExChange w:id="9396" w:author="An Phuc Cao" w:date="2024-10-23T17:17:00Z" w16du:dateUtc="2024-10-23T10:17:00Z">
            <w:tblPrEx>
              <w:tblW w:w="13775" w:type="dxa"/>
              <w:tblInd w:w="709" w:type="dxa"/>
              <w:tblLayout w:type="fixed"/>
              <w:tblLook w:val="01E0" w:firstRow="1" w:lastRow="1" w:firstColumn="1" w:lastColumn="1" w:noHBand="0" w:noVBand="0"/>
            </w:tblPrEx>
          </w:tblPrExChange>
        </w:tblPrEx>
        <w:trPr>
          <w:trHeight w:val="20"/>
          <w:trPrChange w:id="9397" w:author="An Phuc Cao" w:date="2024-10-23T17:17:00Z" w16du:dateUtc="2024-10-23T10:17:00Z">
            <w:trPr>
              <w:trHeight w:val="20"/>
            </w:trPr>
          </w:trPrChange>
        </w:trPr>
        <w:tc>
          <w:tcPr>
            <w:tcW w:w="2552" w:type="dxa"/>
            <w:vAlign w:val="bottom"/>
            <w:tcPrChange w:id="9398" w:author="An Phuc Cao" w:date="2024-10-23T17:17:00Z" w16du:dateUtc="2024-10-23T10:17:00Z">
              <w:tcPr>
                <w:tcW w:w="2552" w:type="dxa"/>
                <w:vAlign w:val="bottom"/>
              </w:tcPr>
            </w:tcPrChange>
          </w:tcPr>
          <w:p w14:paraId="7BD8B452" w14:textId="335AB2B4" w:rsidR="00CC1F9C" w:rsidRPr="00826313" w:rsidRDefault="00CC1F9C" w:rsidP="00CC1F9C">
            <w:pPr>
              <w:pStyle w:val="ListParagraph"/>
              <w:widowControl w:val="0"/>
              <w:suppressAutoHyphens/>
              <w:overflowPunct w:val="0"/>
              <w:autoSpaceDE w:val="0"/>
              <w:autoSpaceDN w:val="0"/>
              <w:adjustRightInd w:val="0"/>
              <w:spacing w:after="0" w:line="240" w:lineRule="auto"/>
              <w:ind w:left="-101" w:right="-86"/>
              <w:contextualSpacing w:val="0"/>
              <w:textAlignment w:val="baseline"/>
              <w:rPr>
                <w:rFonts w:ascii="Arial" w:hAnsi="Arial" w:cs="Arial"/>
                <w:sz w:val="18"/>
                <w:szCs w:val="18"/>
                <w:lang w:val="en-GB"/>
              </w:rPr>
            </w:pPr>
            <w:ins w:id="9399" w:author="An Phuc Cao" w:date="2024-09-30T16:53:00Z" w16du:dateUtc="2024-09-30T09:53:00Z">
              <w:r w:rsidRPr="00951F11">
                <w:rPr>
                  <w:rFonts w:ascii="Arial" w:hAnsi="Arial" w:cs="Arial"/>
                  <w:sz w:val="17"/>
                  <w:szCs w:val="17"/>
                  <w:lang w:val="en-GB"/>
                </w:rPr>
                <w:t>Net change in fair value of financial assets at FVTOCI</w:t>
              </w:r>
            </w:ins>
            <w:del w:id="9400" w:author="An Phuc Cao" w:date="2024-09-30T16:53:00Z" w16du:dateUtc="2024-09-30T09:53:00Z">
              <w:r w:rsidRPr="00826313" w:rsidDel="0022368B">
                <w:rPr>
                  <w:rFonts w:ascii="Arial" w:hAnsi="Arial" w:cs="Arial"/>
                  <w:sz w:val="18"/>
                  <w:szCs w:val="18"/>
                  <w:lang w:val="en-GB"/>
                </w:rPr>
                <w:delText>Change in allowances for ECL</w:delText>
              </w:r>
            </w:del>
          </w:p>
        </w:tc>
        <w:tc>
          <w:tcPr>
            <w:tcW w:w="1620" w:type="dxa"/>
            <w:shd w:val="clear" w:color="auto" w:fill="auto"/>
            <w:vAlign w:val="bottom"/>
            <w:tcPrChange w:id="9401" w:author="An Phuc Cao" w:date="2024-10-23T17:17:00Z" w16du:dateUtc="2024-10-23T10:17:00Z">
              <w:tcPr>
                <w:tcW w:w="1620" w:type="dxa"/>
                <w:shd w:val="clear" w:color="auto" w:fill="auto"/>
                <w:vAlign w:val="center"/>
              </w:tcPr>
            </w:tcPrChange>
          </w:tcPr>
          <w:p w14:paraId="438AA992" w14:textId="11543786" w:rsidR="00CC1F9C" w:rsidRPr="00A34875" w:rsidRDefault="00CC1F9C" w:rsidP="00CC1F9C">
            <w:pPr>
              <w:widowControl w:val="0"/>
              <w:suppressAutoHyphens/>
              <w:ind w:right="-86"/>
              <w:jc w:val="right"/>
              <w:rPr>
                <w:rFonts w:ascii="Arial" w:hAnsi="Arial" w:cs="Arial"/>
                <w:sz w:val="18"/>
                <w:szCs w:val="18"/>
                <w:lang w:val="en-GB"/>
              </w:rPr>
            </w:pPr>
            <w:ins w:id="9402" w:author="An Phuc Cao" w:date="2024-10-23T17:17:00Z" w16du:dateUtc="2024-10-23T10:17:00Z">
              <w:r w:rsidRPr="00A34875">
                <w:rPr>
                  <w:rFonts w:ascii="Arial" w:hAnsi="Arial" w:cs="Arial"/>
                  <w:color w:val="000000"/>
                  <w:sz w:val="18"/>
                  <w:szCs w:val="18"/>
                  <w:rPrChange w:id="9403" w:author="An Phuc Cao" w:date="2024-10-23T17:17:00Z" w16du:dateUtc="2024-10-23T10:17:00Z">
                    <w:rPr>
                      <w:rFonts w:ascii="Arial" w:hAnsi="Arial" w:cs="Arial"/>
                      <w:color w:val="000000"/>
                      <w:sz w:val="20"/>
                    </w:rPr>
                  </w:rPrChange>
                </w:rPr>
                <w:t xml:space="preserve">                                 -   </w:t>
              </w:r>
            </w:ins>
          </w:p>
        </w:tc>
        <w:tc>
          <w:tcPr>
            <w:tcW w:w="1620" w:type="dxa"/>
            <w:vAlign w:val="bottom"/>
            <w:tcPrChange w:id="9404" w:author="An Phuc Cao" w:date="2024-10-23T17:17:00Z" w16du:dateUtc="2024-10-23T10:17:00Z">
              <w:tcPr>
                <w:tcW w:w="1620" w:type="dxa"/>
                <w:vAlign w:val="center"/>
              </w:tcPr>
            </w:tcPrChange>
          </w:tcPr>
          <w:p w14:paraId="39982294" w14:textId="66E2C075" w:rsidR="00CC1F9C" w:rsidRPr="00A34875" w:rsidRDefault="00CC1F9C" w:rsidP="00CC1F9C">
            <w:pPr>
              <w:widowControl w:val="0"/>
              <w:suppressAutoHyphens/>
              <w:ind w:right="-86"/>
              <w:jc w:val="right"/>
              <w:rPr>
                <w:rFonts w:ascii="Arial" w:hAnsi="Arial" w:cs="Arial"/>
                <w:sz w:val="18"/>
                <w:szCs w:val="18"/>
                <w:lang w:val="en-GB"/>
              </w:rPr>
            </w:pPr>
            <w:ins w:id="9405" w:author="An Phuc Cao" w:date="2024-10-23T17:17:00Z" w16du:dateUtc="2024-10-23T10:17:00Z">
              <w:r w:rsidRPr="00A34875">
                <w:rPr>
                  <w:rFonts w:ascii="Arial" w:hAnsi="Arial" w:cs="Arial"/>
                  <w:color w:val="000000"/>
                  <w:sz w:val="18"/>
                  <w:szCs w:val="18"/>
                  <w:rPrChange w:id="9406" w:author="An Phuc Cao" w:date="2024-10-23T17:17:00Z" w16du:dateUtc="2024-10-23T10:17:00Z">
                    <w:rPr>
                      <w:rFonts w:ascii="Arial" w:hAnsi="Arial" w:cs="Arial"/>
                      <w:color w:val="000000"/>
                      <w:sz w:val="20"/>
                    </w:rPr>
                  </w:rPrChange>
                </w:rPr>
                <w:t xml:space="preserve">                                   -   </w:t>
              </w:r>
            </w:ins>
          </w:p>
        </w:tc>
        <w:tc>
          <w:tcPr>
            <w:tcW w:w="1530" w:type="dxa"/>
            <w:vAlign w:val="bottom"/>
            <w:tcPrChange w:id="9407" w:author="An Phuc Cao" w:date="2024-10-23T17:17:00Z" w16du:dateUtc="2024-10-23T10:17:00Z">
              <w:tcPr>
                <w:tcW w:w="1530" w:type="dxa"/>
                <w:vAlign w:val="center"/>
              </w:tcPr>
            </w:tcPrChange>
          </w:tcPr>
          <w:p w14:paraId="1C7347C2" w14:textId="771D1ACC" w:rsidR="00CC1F9C" w:rsidRPr="00A34875" w:rsidRDefault="00CC1F9C" w:rsidP="00CC1F9C">
            <w:pPr>
              <w:widowControl w:val="0"/>
              <w:suppressAutoHyphens/>
              <w:ind w:right="-86"/>
              <w:jc w:val="right"/>
              <w:rPr>
                <w:rFonts w:ascii="Arial" w:hAnsi="Arial" w:cs="Arial"/>
                <w:sz w:val="18"/>
                <w:szCs w:val="18"/>
                <w:lang w:val="en-GB"/>
              </w:rPr>
            </w:pPr>
            <w:ins w:id="9408" w:author="An Phuc Cao" w:date="2024-10-23T17:17:00Z" w16du:dateUtc="2024-10-23T10:17:00Z">
              <w:r w:rsidRPr="00A34875">
                <w:rPr>
                  <w:rFonts w:ascii="Arial" w:hAnsi="Arial" w:cs="Arial"/>
                  <w:color w:val="000000"/>
                  <w:sz w:val="18"/>
                  <w:szCs w:val="18"/>
                  <w:rPrChange w:id="9409" w:author="An Phuc Cao" w:date="2024-10-23T17:17:00Z" w16du:dateUtc="2024-10-23T10:17:00Z">
                    <w:rPr>
                      <w:rFonts w:ascii="Arial" w:hAnsi="Arial" w:cs="Arial"/>
                      <w:color w:val="000000"/>
                      <w:sz w:val="20"/>
                    </w:rPr>
                  </w:rPrChange>
                </w:rPr>
                <w:t xml:space="preserve">         </w:t>
              </w:r>
            </w:ins>
            <w:ins w:id="9410" w:author="Hai Quang Le" w:date="2025-01-06T11:52:00Z" w16du:dateUtc="2025-01-06T04:52:00Z">
              <w:r w:rsidRPr="00EC5C2F">
                <w:rPr>
                  <w:rFonts w:ascii="Arial" w:hAnsi="Arial" w:cs="Arial"/>
                  <w:color w:val="000000"/>
                  <w:sz w:val="18"/>
                  <w:szCs w:val="18"/>
                </w:rPr>
                <w:t xml:space="preserve"> 11,066,839,170</w:t>
              </w:r>
            </w:ins>
            <w:ins w:id="9411" w:author="An Phuc Cao" w:date="2024-10-23T17:17:00Z" w16du:dateUtc="2024-10-23T10:17:00Z">
              <w:del w:id="9412" w:author="Hai Quang Le" w:date="2025-01-06T11:52:00Z" w16du:dateUtc="2025-01-06T04:52:00Z">
                <w:r w:rsidRPr="00A34875" w:rsidDel="00EC5C2F">
                  <w:rPr>
                    <w:rFonts w:ascii="Arial" w:hAnsi="Arial" w:cs="Arial"/>
                    <w:color w:val="000000"/>
                    <w:sz w:val="18"/>
                    <w:szCs w:val="18"/>
                    <w:rPrChange w:id="9413" w:author="An Phuc Cao" w:date="2024-10-23T17:17:00Z" w16du:dateUtc="2024-10-23T10:17:00Z">
                      <w:rPr>
                        <w:rFonts w:ascii="Arial" w:hAnsi="Arial" w:cs="Arial"/>
                        <w:color w:val="000000"/>
                        <w:sz w:val="20"/>
                      </w:rPr>
                    </w:rPrChange>
                  </w:rPr>
                  <w:delText xml:space="preserve">3,408,560,758 </w:delText>
                </w:r>
              </w:del>
            </w:ins>
          </w:p>
        </w:tc>
        <w:tc>
          <w:tcPr>
            <w:tcW w:w="1620" w:type="dxa"/>
            <w:vAlign w:val="bottom"/>
            <w:tcPrChange w:id="9414" w:author="An Phuc Cao" w:date="2024-10-23T17:17:00Z" w16du:dateUtc="2024-10-23T10:17:00Z">
              <w:tcPr>
                <w:tcW w:w="1620" w:type="dxa"/>
                <w:vAlign w:val="center"/>
              </w:tcPr>
            </w:tcPrChange>
          </w:tcPr>
          <w:p w14:paraId="0D94959A" w14:textId="68E56B37" w:rsidR="00CC1F9C" w:rsidRPr="00A34875" w:rsidRDefault="00CC1F9C" w:rsidP="00CC1F9C">
            <w:pPr>
              <w:widowControl w:val="0"/>
              <w:suppressAutoHyphens/>
              <w:ind w:right="-86"/>
              <w:jc w:val="right"/>
              <w:rPr>
                <w:rFonts w:ascii="Arial" w:hAnsi="Arial" w:cs="Arial"/>
                <w:color w:val="000000"/>
                <w:sz w:val="18"/>
                <w:szCs w:val="18"/>
                <w:lang w:val="en-GB"/>
              </w:rPr>
            </w:pPr>
            <w:ins w:id="9415" w:author="An Phuc Cao" w:date="2024-10-23T17:17:00Z" w16du:dateUtc="2024-10-23T10:17:00Z">
              <w:r w:rsidRPr="00A34875">
                <w:rPr>
                  <w:rFonts w:ascii="Arial" w:hAnsi="Arial" w:cs="Arial"/>
                  <w:color w:val="000000"/>
                  <w:sz w:val="18"/>
                  <w:szCs w:val="18"/>
                  <w:rPrChange w:id="9416" w:author="An Phuc Cao" w:date="2024-10-23T17:17:00Z" w16du:dateUtc="2024-10-23T10:17:00Z">
                    <w:rPr>
                      <w:rFonts w:ascii="Arial" w:hAnsi="Arial" w:cs="Arial"/>
                      <w:color w:val="000000"/>
                      <w:sz w:val="20"/>
                    </w:rPr>
                  </w:rPrChange>
                </w:rPr>
                <w:t xml:space="preserve">                               -   </w:t>
              </w:r>
            </w:ins>
          </w:p>
        </w:tc>
        <w:tc>
          <w:tcPr>
            <w:tcW w:w="1800" w:type="dxa"/>
            <w:vAlign w:val="bottom"/>
            <w:tcPrChange w:id="9417" w:author="An Phuc Cao" w:date="2024-10-23T17:17:00Z" w16du:dateUtc="2024-10-23T10:17:00Z">
              <w:tcPr>
                <w:tcW w:w="1800" w:type="dxa"/>
                <w:vAlign w:val="center"/>
              </w:tcPr>
            </w:tcPrChange>
          </w:tcPr>
          <w:p w14:paraId="183BEA4C" w14:textId="52AF3246" w:rsidR="00CC1F9C" w:rsidRPr="00A34875" w:rsidRDefault="00CC1F9C" w:rsidP="00CC1F9C">
            <w:pPr>
              <w:widowControl w:val="0"/>
              <w:suppressAutoHyphens/>
              <w:ind w:right="-86"/>
              <w:jc w:val="right"/>
              <w:rPr>
                <w:rFonts w:ascii="Arial" w:hAnsi="Arial" w:cs="Arial"/>
                <w:color w:val="000000"/>
                <w:sz w:val="18"/>
                <w:szCs w:val="18"/>
                <w:lang w:val="en-GB"/>
              </w:rPr>
            </w:pPr>
            <w:ins w:id="9418" w:author="Hai Quang Le" w:date="2025-01-06T11:53:00Z" w16du:dateUtc="2025-01-06T04:53:00Z">
              <w:r w:rsidRPr="005A3A3C">
                <w:rPr>
                  <w:rFonts w:ascii="Arial" w:hAnsi="Arial" w:cs="Arial"/>
                  <w:color w:val="000000"/>
                  <w:sz w:val="18"/>
                  <w:szCs w:val="18"/>
                </w:rPr>
                <w:t xml:space="preserve">         </w:t>
              </w:r>
              <w:r w:rsidRPr="00EC5C2F">
                <w:rPr>
                  <w:rFonts w:ascii="Arial" w:hAnsi="Arial" w:cs="Arial"/>
                  <w:color w:val="000000"/>
                  <w:sz w:val="18"/>
                  <w:szCs w:val="18"/>
                </w:rPr>
                <w:t xml:space="preserve"> 11,066,839,170</w:t>
              </w:r>
            </w:ins>
            <w:ins w:id="9419" w:author="An Phuc Cao" w:date="2024-10-23T17:17:00Z" w16du:dateUtc="2024-10-23T10:17:00Z">
              <w:del w:id="9420" w:author="Hai Quang Le" w:date="2025-01-06T11:53:00Z" w16du:dateUtc="2025-01-06T04:53:00Z">
                <w:r w:rsidRPr="00A34875" w:rsidDel="00556965">
                  <w:rPr>
                    <w:rFonts w:ascii="Arial" w:hAnsi="Arial" w:cs="Arial"/>
                    <w:color w:val="000000"/>
                    <w:sz w:val="18"/>
                    <w:szCs w:val="18"/>
                    <w:rPrChange w:id="9421" w:author="An Phuc Cao" w:date="2024-10-23T17:17:00Z" w16du:dateUtc="2024-10-23T10:17:00Z">
                      <w:rPr>
                        <w:rFonts w:ascii="Arial" w:hAnsi="Arial" w:cs="Arial"/>
                        <w:color w:val="000000"/>
                        <w:sz w:val="20"/>
                      </w:rPr>
                    </w:rPrChange>
                  </w:rPr>
                  <w:delText xml:space="preserve">                      3,408,560,758 </w:delText>
                </w:r>
              </w:del>
            </w:ins>
          </w:p>
        </w:tc>
        <w:tc>
          <w:tcPr>
            <w:tcW w:w="1449" w:type="dxa"/>
            <w:vAlign w:val="bottom"/>
            <w:tcPrChange w:id="9422" w:author="An Phuc Cao" w:date="2024-10-23T17:17:00Z" w16du:dateUtc="2024-10-23T10:17:00Z">
              <w:tcPr>
                <w:tcW w:w="1449" w:type="dxa"/>
                <w:vAlign w:val="center"/>
              </w:tcPr>
            </w:tcPrChange>
          </w:tcPr>
          <w:p w14:paraId="4D9825AC" w14:textId="265C7112" w:rsidR="00CC1F9C" w:rsidRPr="00A34875" w:rsidRDefault="00CC1F9C" w:rsidP="00CC1F9C">
            <w:pPr>
              <w:widowControl w:val="0"/>
              <w:suppressAutoHyphens/>
              <w:ind w:right="-86"/>
              <w:jc w:val="right"/>
              <w:rPr>
                <w:rFonts w:ascii="Arial" w:hAnsi="Arial" w:cs="Arial"/>
                <w:color w:val="000000"/>
                <w:sz w:val="18"/>
                <w:szCs w:val="18"/>
                <w:lang w:val="en-GB"/>
              </w:rPr>
            </w:pPr>
            <w:ins w:id="9423" w:author="An Phuc Cao" w:date="2024-10-23T17:17:00Z" w16du:dateUtc="2024-10-23T10:17:00Z">
              <w:r w:rsidRPr="00A34875">
                <w:rPr>
                  <w:rFonts w:ascii="Arial" w:hAnsi="Arial" w:cs="Arial"/>
                  <w:color w:val="000000"/>
                  <w:sz w:val="18"/>
                  <w:szCs w:val="18"/>
                  <w:rPrChange w:id="9424" w:author="An Phuc Cao" w:date="2024-10-23T17:17:00Z" w16du:dateUtc="2024-10-23T10:17:00Z">
                    <w:rPr>
                      <w:rFonts w:ascii="Arial" w:hAnsi="Arial" w:cs="Arial"/>
                      <w:color w:val="000000"/>
                      <w:sz w:val="20"/>
                    </w:rPr>
                  </w:rPrChange>
                </w:rPr>
                <w:t xml:space="preserve">                               -   </w:t>
              </w:r>
            </w:ins>
          </w:p>
        </w:tc>
        <w:tc>
          <w:tcPr>
            <w:tcW w:w="1584" w:type="dxa"/>
            <w:vAlign w:val="bottom"/>
            <w:tcPrChange w:id="9425" w:author="An Phuc Cao" w:date="2024-10-23T17:17:00Z" w16du:dateUtc="2024-10-23T10:17:00Z">
              <w:tcPr>
                <w:tcW w:w="1584" w:type="dxa"/>
                <w:vAlign w:val="center"/>
              </w:tcPr>
            </w:tcPrChange>
          </w:tcPr>
          <w:p w14:paraId="60EA1CF0" w14:textId="3644BB70" w:rsidR="00CC1F9C" w:rsidRPr="00A34875" w:rsidRDefault="00CC1F9C" w:rsidP="00CC1F9C">
            <w:pPr>
              <w:widowControl w:val="0"/>
              <w:suppressAutoHyphens/>
              <w:ind w:right="-86"/>
              <w:jc w:val="right"/>
              <w:rPr>
                <w:rFonts w:ascii="Arial" w:hAnsi="Arial" w:cs="Arial"/>
                <w:color w:val="000000"/>
                <w:sz w:val="18"/>
                <w:szCs w:val="18"/>
                <w:lang w:val="en-GB"/>
              </w:rPr>
            </w:pPr>
            <w:ins w:id="9426" w:author="An Phuc Cao" w:date="2024-10-23T17:17:00Z" w16du:dateUtc="2024-10-23T10:17:00Z">
              <w:r w:rsidRPr="00A34875">
                <w:rPr>
                  <w:rFonts w:ascii="Arial" w:hAnsi="Arial" w:cs="Arial"/>
                  <w:color w:val="000000"/>
                  <w:sz w:val="18"/>
                  <w:szCs w:val="18"/>
                  <w:rPrChange w:id="9427" w:author="An Phuc Cao" w:date="2024-10-23T17:17:00Z" w16du:dateUtc="2024-10-23T10:17:00Z">
                    <w:rPr>
                      <w:rFonts w:ascii="Arial" w:hAnsi="Arial" w:cs="Arial"/>
                      <w:color w:val="000000"/>
                      <w:sz w:val="20"/>
                    </w:rPr>
                  </w:rPrChange>
                </w:rPr>
                <w:t xml:space="preserve">                                  </w:t>
              </w:r>
            </w:ins>
            <w:ins w:id="9428" w:author="Hai Quang Le" w:date="2025-01-06T11:54:00Z" w16du:dateUtc="2025-01-06T04:54:00Z">
              <w:r w:rsidR="00D21595" w:rsidRPr="00D21595">
                <w:rPr>
                  <w:rFonts w:ascii="Arial" w:hAnsi="Arial" w:cs="Arial"/>
                  <w:color w:val="000000"/>
                  <w:sz w:val="18"/>
                  <w:szCs w:val="18"/>
                </w:rPr>
                <w:t xml:space="preserve"> 11,066,839,170</w:t>
              </w:r>
            </w:ins>
            <w:ins w:id="9429" w:author="An Phuc Cao" w:date="2024-10-23T17:17:00Z" w16du:dateUtc="2024-10-23T10:17:00Z">
              <w:del w:id="9430" w:author="Hai Quang Le" w:date="2025-01-06T11:54:00Z" w16du:dateUtc="2025-01-06T04:54:00Z">
                <w:r w:rsidRPr="00A34875" w:rsidDel="00D21595">
                  <w:rPr>
                    <w:rFonts w:ascii="Arial" w:hAnsi="Arial" w:cs="Arial"/>
                    <w:color w:val="000000"/>
                    <w:sz w:val="18"/>
                    <w:szCs w:val="18"/>
                    <w:rPrChange w:id="9431" w:author="An Phuc Cao" w:date="2024-10-23T17:17:00Z" w16du:dateUtc="2024-10-23T10:17:00Z">
                      <w:rPr>
                        <w:rFonts w:ascii="Arial" w:hAnsi="Arial" w:cs="Arial"/>
                        <w:color w:val="000000"/>
                        <w:sz w:val="20"/>
                      </w:rPr>
                    </w:rPrChange>
                  </w:rPr>
                  <w:delText xml:space="preserve">3,408,560,758 </w:delText>
                </w:r>
              </w:del>
            </w:ins>
          </w:p>
        </w:tc>
      </w:tr>
      <w:tr w:rsidR="00CC1F9C" w:rsidRPr="00826313" w14:paraId="1BC5C8CD" w14:textId="77777777">
        <w:tblPrEx>
          <w:tblW w:w="13775" w:type="dxa"/>
          <w:tblInd w:w="709" w:type="dxa"/>
          <w:tblLayout w:type="fixed"/>
          <w:tblLook w:val="01E0" w:firstRow="1" w:lastRow="1" w:firstColumn="1" w:lastColumn="1" w:noHBand="0" w:noVBand="0"/>
          <w:tblPrExChange w:id="9432" w:author="An Phuc Cao" w:date="2024-10-23T17:17:00Z" w16du:dateUtc="2024-10-23T10:17:00Z">
            <w:tblPrEx>
              <w:tblW w:w="13775" w:type="dxa"/>
              <w:tblInd w:w="709" w:type="dxa"/>
              <w:tblLayout w:type="fixed"/>
              <w:tblLook w:val="01E0" w:firstRow="1" w:lastRow="1" w:firstColumn="1" w:lastColumn="1" w:noHBand="0" w:noVBand="0"/>
            </w:tblPrEx>
          </w:tblPrExChange>
        </w:tblPrEx>
        <w:trPr>
          <w:trHeight w:val="20"/>
          <w:trPrChange w:id="9433" w:author="An Phuc Cao" w:date="2024-10-23T17:17:00Z" w16du:dateUtc="2024-10-23T10:17:00Z">
            <w:trPr>
              <w:trHeight w:val="20"/>
            </w:trPr>
          </w:trPrChange>
        </w:trPr>
        <w:tc>
          <w:tcPr>
            <w:tcW w:w="2552" w:type="dxa"/>
            <w:vAlign w:val="bottom"/>
            <w:tcPrChange w:id="9434" w:author="An Phuc Cao" w:date="2024-10-23T17:17:00Z" w16du:dateUtc="2024-10-23T10:17:00Z">
              <w:tcPr>
                <w:tcW w:w="2552" w:type="dxa"/>
                <w:vAlign w:val="bottom"/>
              </w:tcPr>
            </w:tcPrChange>
          </w:tcPr>
          <w:p w14:paraId="4510614D" w14:textId="771796C2" w:rsidR="00CC1F9C" w:rsidRPr="00826313" w:rsidRDefault="00CC1F9C" w:rsidP="00CC1F9C">
            <w:pPr>
              <w:pStyle w:val="ListParagraph"/>
              <w:widowControl w:val="0"/>
              <w:suppressAutoHyphens/>
              <w:overflowPunct w:val="0"/>
              <w:autoSpaceDE w:val="0"/>
              <w:autoSpaceDN w:val="0"/>
              <w:adjustRightInd w:val="0"/>
              <w:spacing w:after="0" w:line="240" w:lineRule="auto"/>
              <w:ind w:left="-101" w:right="-86"/>
              <w:contextualSpacing w:val="0"/>
              <w:textAlignment w:val="baseline"/>
              <w:rPr>
                <w:rFonts w:ascii="Arial" w:hAnsi="Arial" w:cs="Arial"/>
                <w:sz w:val="18"/>
                <w:szCs w:val="18"/>
                <w:lang w:val="en-GB"/>
              </w:rPr>
            </w:pPr>
            <w:ins w:id="9435" w:author="An Phuc Cao" w:date="2024-09-30T16:53:00Z" w16du:dateUtc="2024-09-30T09:53:00Z">
              <w:r>
                <w:rPr>
                  <w:rFonts w:ascii="Arial" w:hAnsi="Arial" w:cs="Arial"/>
                  <w:sz w:val="17"/>
                  <w:szCs w:val="17"/>
                  <w:lang w:val="en-GB"/>
                </w:rPr>
                <w:t>Tax on OCI</w:t>
              </w:r>
            </w:ins>
            <w:del w:id="9436" w:author="An Phuc Cao" w:date="2024-09-30T16:53:00Z" w16du:dateUtc="2024-09-30T09:53:00Z">
              <w:r w:rsidRPr="00826313" w:rsidDel="0022368B">
                <w:rPr>
                  <w:rFonts w:ascii="Arial" w:hAnsi="Arial" w:cs="Arial"/>
                  <w:sz w:val="18"/>
                  <w:szCs w:val="18"/>
                  <w:lang w:val="en-GB"/>
                </w:rPr>
                <w:delText>Tax on OCI</w:delText>
              </w:r>
            </w:del>
          </w:p>
        </w:tc>
        <w:tc>
          <w:tcPr>
            <w:tcW w:w="1620" w:type="dxa"/>
            <w:shd w:val="clear" w:color="auto" w:fill="auto"/>
            <w:vAlign w:val="bottom"/>
            <w:tcPrChange w:id="9437" w:author="An Phuc Cao" w:date="2024-10-23T17:17:00Z" w16du:dateUtc="2024-10-23T10:17:00Z">
              <w:tcPr>
                <w:tcW w:w="1620" w:type="dxa"/>
                <w:shd w:val="clear" w:color="auto" w:fill="auto"/>
                <w:vAlign w:val="center"/>
              </w:tcPr>
            </w:tcPrChange>
          </w:tcPr>
          <w:p w14:paraId="207195A6" w14:textId="6B659197" w:rsidR="00CC1F9C" w:rsidRPr="00A34875" w:rsidRDefault="00CC1F9C" w:rsidP="00CC1F9C">
            <w:pPr>
              <w:widowControl w:val="0"/>
              <w:suppressAutoHyphens/>
              <w:ind w:right="-86"/>
              <w:jc w:val="right"/>
              <w:rPr>
                <w:rFonts w:ascii="Arial" w:hAnsi="Arial" w:cs="Arial"/>
                <w:sz w:val="18"/>
                <w:szCs w:val="18"/>
                <w:lang w:val="en-GB"/>
              </w:rPr>
            </w:pPr>
            <w:ins w:id="9438" w:author="An Phuc Cao" w:date="2024-10-23T17:17:00Z" w16du:dateUtc="2024-10-23T10:17:00Z">
              <w:r w:rsidRPr="00A34875">
                <w:rPr>
                  <w:rFonts w:ascii="Arial" w:hAnsi="Arial" w:cs="Arial"/>
                  <w:color w:val="000000"/>
                  <w:sz w:val="18"/>
                  <w:szCs w:val="18"/>
                  <w:rPrChange w:id="9439" w:author="An Phuc Cao" w:date="2024-10-23T17:17:00Z" w16du:dateUtc="2024-10-23T10:17:00Z">
                    <w:rPr>
                      <w:rFonts w:ascii="Arial" w:hAnsi="Arial" w:cs="Arial"/>
                      <w:color w:val="000000"/>
                      <w:sz w:val="20"/>
                    </w:rPr>
                  </w:rPrChange>
                </w:rPr>
                <w:t xml:space="preserve">                                 -   </w:t>
              </w:r>
            </w:ins>
          </w:p>
        </w:tc>
        <w:tc>
          <w:tcPr>
            <w:tcW w:w="1620" w:type="dxa"/>
            <w:vAlign w:val="bottom"/>
            <w:tcPrChange w:id="9440" w:author="An Phuc Cao" w:date="2024-10-23T17:17:00Z" w16du:dateUtc="2024-10-23T10:17:00Z">
              <w:tcPr>
                <w:tcW w:w="1620" w:type="dxa"/>
                <w:vAlign w:val="center"/>
              </w:tcPr>
            </w:tcPrChange>
          </w:tcPr>
          <w:p w14:paraId="4086D081" w14:textId="328F3675" w:rsidR="00CC1F9C" w:rsidRPr="00A34875" w:rsidRDefault="00CC1F9C" w:rsidP="00CC1F9C">
            <w:pPr>
              <w:widowControl w:val="0"/>
              <w:suppressAutoHyphens/>
              <w:ind w:right="-86"/>
              <w:jc w:val="right"/>
              <w:rPr>
                <w:rFonts w:ascii="Arial" w:hAnsi="Arial" w:cs="Arial"/>
                <w:sz w:val="18"/>
                <w:szCs w:val="18"/>
                <w:lang w:val="en-GB"/>
              </w:rPr>
            </w:pPr>
            <w:ins w:id="9441" w:author="An Phuc Cao" w:date="2024-10-23T17:17:00Z" w16du:dateUtc="2024-10-23T10:17:00Z">
              <w:r w:rsidRPr="00A34875">
                <w:rPr>
                  <w:rFonts w:ascii="Arial" w:hAnsi="Arial" w:cs="Arial"/>
                  <w:color w:val="000000"/>
                  <w:sz w:val="18"/>
                  <w:szCs w:val="18"/>
                  <w:rPrChange w:id="9442" w:author="An Phuc Cao" w:date="2024-10-23T17:17:00Z" w16du:dateUtc="2024-10-23T10:17:00Z">
                    <w:rPr>
                      <w:rFonts w:ascii="Arial" w:hAnsi="Arial" w:cs="Arial"/>
                      <w:color w:val="000000"/>
                      <w:sz w:val="20"/>
                    </w:rPr>
                  </w:rPrChange>
                </w:rPr>
                <w:t xml:space="preserve">                                   -   </w:t>
              </w:r>
            </w:ins>
          </w:p>
        </w:tc>
        <w:tc>
          <w:tcPr>
            <w:tcW w:w="1530" w:type="dxa"/>
            <w:vAlign w:val="bottom"/>
            <w:tcPrChange w:id="9443" w:author="An Phuc Cao" w:date="2024-10-23T17:17:00Z" w16du:dateUtc="2024-10-23T10:17:00Z">
              <w:tcPr>
                <w:tcW w:w="1530" w:type="dxa"/>
                <w:vAlign w:val="center"/>
              </w:tcPr>
            </w:tcPrChange>
          </w:tcPr>
          <w:p w14:paraId="0EF9BE7B" w14:textId="39D30FF8" w:rsidR="00CC1F9C" w:rsidRPr="00A34875" w:rsidRDefault="00CC1F9C" w:rsidP="00CC1F9C">
            <w:pPr>
              <w:widowControl w:val="0"/>
              <w:suppressAutoHyphens/>
              <w:ind w:right="-86"/>
              <w:jc w:val="right"/>
              <w:rPr>
                <w:rFonts w:ascii="Arial" w:hAnsi="Arial" w:cs="Arial"/>
                <w:sz w:val="18"/>
                <w:szCs w:val="18"/>
                <w:lang w:val="en-GB"/>
              </w:rPr>
            </w:pPr>
            <w:ins w:id="9444" w:author="An Phuc Cao" w:date="2024-10-23T17:17:00Z" w16du:dateUtc="2024-10-23T10:17:00Z">
              <w:r w:rsidRPr="00A34875">
                <w:rPr>
                  <w:rFonts w:ascii="Arial" w:hAnsi="Arial" w:cs="Arial"/>
                  <w:color w:val="000000"/>
                  <w:sz w:val="18"/>
                  <w:szCs w:val="18"/>
                  <w:rPrChange w:id="9445" w:author="An Phuc Cao" w:date="2024-10-23T17:17:00Z" w16du:dateUtc="2024-10-23T10:17:00Z">
                    <w:rPr>
                      <w:rFonts w:ascii="Arial" w:hAnsi="Arial" w:cs="Arial"/>
                      <w:color w:val="000000"/>
                      <w:sz w:val="20"/>
                    </w:rPr>
                  </w:rPrChange>
                </w:rPr>
                <w:t xml:space="preserve">           </w:t>
              </w:r>
            </w:ins>
            <w:ins w:id="9446" w:author="Hai Quang Le" w:date="2025-01-06T11:52:00Z" w16du:dateUtc="2025-01-06T04:52:00Z">
              <w:r w:rsidRPr="00EC5C2F">
                <w:rPr>
                  <w:rFonts w:ascii="Arial" w:hAnsi="Arial" w:cs="Arial"/>
                  <w:color w:val="000000"/>
                  <w:sz w:val="18"/>
                  <w:szCs w:val="18"/>
                </w:rPr>
                <w:t xml:space="preserve"> (2,213,367,834)</w:t>
              </w:r>
            </w:ins>
            <w:ins w:id="9447" w:author="An Phuc Cao" w:date="2024-10-23T17:17:00Z" w16du:dateUtc="2024-10-23T10:17:00Z">
              <w:del w:id="9448" w:author="Hai Quang Le" w:date="2025-01-06T11:52:00Z" w16du:dateUtc="2025-01-06T04:52:00Z">
                <w:r w:rsidRPr="00A34875" w:rsidDel="00EC5C2F">
                  <w:rPr>
                    <w:rFonts w:ascii="Arial" w:hAnsi="Arial" w:cs="Arial"/>
                    <w:color w:val="000000"/>
                    <w:sz w:val="18"/>
                    <w:szCs w:val="18"/>
                    <w:rPrChange w:id="9449" w:author="An Phuc Cao" w:date="2024-10-23T17:17:00Z" w16du:dateUtc="2024-10-23T10:17:00Z">
                      <w:rPr>
                        <w:rFonts w:ascii="Arial" w:hAnsi="Arial" w:cs="Arial"/>
                        <w:color w:val="000000"/>
                        <w:sz w:val="20"/>
                      </w:rPr>
                    </w:rPrChange>
                  </w:rPr>
                  <w:delText>(681,712,152)</w:delText>
                </w:r>
              </w:del>
            </w:ins>
          </w:p>
        </w:tc>
        <w:tc>
          <w:tcPr>
            <w:tcW w:w="1620" w:type="dxa"/>
            <w:vAlign w:val="bottom"/>
            <w:tcPrChange w:id="9450" w:author="An Phuc Cao" w:date="2024-10-23T17:17:00Z" w16du:dateUtc="2024-10-23T10:17:00Z">
              <w:tcPr>
                <w:tcW w:w="1620" w:type="dxa"/>
                <w:vAlign w:val="center"/>
              </w:tcPr>
            </w:tcPrChange>
          </w:tcPr>
          <w:p w14:paraId="1E0D3174" w14:textId="2C869E18" w:rsidR="00CC1F9C" w:rsidRPr="00A34875" w:rsidRDefault="00CC1F9C" w:rsidP="00CC1F9C">
            <w:pPr>
              <w:widowControl w:val="0"/>
              <w:suppressAutoHyphens/>
              <w:ind w:right="-86"/>
              <w:jc w:val="right"/>
              <w:rPr>
                <w:rFonts w:ascii="Arial" w:hAnsi="Arial" w:cs="Arial"/>
                <w:color w:val="000000"/>
                <w:sz w:val="18"/>
                <w:szCs w:val="18"/>
                <w:lang w:val="en-GB"/>
              </w:rPr>
            </w:pPr>
            <w:ins w:id="9451" w:author="An Phuc Cao" w:date="2024-10-23T17:17:00Z" w16du:dateUtc="2024-10-23T10:17:00Z">
              <w:r w:rsidRPr="00A34875">
                <w:rPr>
                  <w:rFonts w:ascii="Arial" w:hAnsi="Arial" w:cs="Arial"/>
                  <w:color w:val="000000"/>
                  <w:sz w:val="18"/>
                  <w:szCs w:val="18"/>
                  <w:rPrChange w:id="9452" w:author="An Phuc Cao" w:date="2024-10-23T17:17:00Z" w16du:dateUtc="2024-10-23T10:17:00Z">
                    <w:rPr>
                      <w:rFonts w:ascii="Arial" w:hAnsi="Arial" w:cs="Arial"/>
                      <w:color w:val="000000"/>
                      <w:sz w:val="20"/>
                    </w:rPr>
                  </w:rPrChange>
                </w:rPr>
                <w:t xml:space="preserve">                               -   </w:t>
              </w:r>
            </w:ins>
          </w:p>
        </w:tc>
        <w:tc>
          <w:tcPr>
            <w:tcW w:w="1800" w:type="dxa"/>
            <w:vAlign w:val="bottom"/>
            <w:tcPrChange w:id="9453" w:author="An Phuc Cao" w:date="2024-10-23T17:17:00Z" w16du:dateUtc="2024-10-23T10:17:00Z">
              <w:tcPr>
                <w:tcW w:w="1800" w:type="dxa"/>
                <w:vAlign w:val="center"/>
              </w:tcPr>
            </w:tcPrChange>
          </w:tcPr>
          <w:p w14:paraId="7B2EEE87" w14:textId="7C6C94CB" w:rsidR="00CC1F9C" w:rsidRPr="00A34875" w:rsidRDefault="00CC1F9C" w:rsidP="00CC1F9C">
            <w:pPr>
              <w:widowControl w:val="0"/>
              <w:suppressAutoHyphens/>
              <w:ind w:right="-86"/>
              <w:jc w:val="right"/>
              <w:rPr>
                <w:rFonts w:ascii="Arial" w:hAnsi="Arial" w:cs="Arial"/>
                <w:color w:val="000000"/>
                <w:sz w:val="18"/>
                <w:szCs w:val="18"/>
                <w:lang w:val="en-GB"/>
              </w:rPr>
            </w:pPr>
            <w:ins w:id="9454" w:author="Hai Quang Le" w:date="2025-01-06T11:53:00Z" w16du:dateUtc="2025-01-06T04:53:00Z">
              <w:r w:rsidRPr="005A3A3C">
                <w:rPr>
                  <w:rFonts w:ascii="Arial" w:hAnsi="Arial" w:cs="Arial"/>
                  <w:color w:val="000000"/>
                  <w:sz w:val="18"/>
                  <w:szCs w:val="18"/>
                </w:rPr>
                <w:t xml:space="preserve">           </w:t>
              </w:r>
              <w:r w:rsidRPr="00EC5C2F">
                <w:rPr>
                  <w:rFonts w:ascii="Arial" w:hAnsi="Arial" w:cs="Arial"/>
                  <w:color w:val="000000"/>
                  <w:sz w:val="18"/>
                  <w:szCs w:val="18"/>
                </w:rPr>
                <w:t xml:space="preserve"> (2,213,367,834)</w:t>
              </w:r>
            </w:ins>
            <w:ins w:id="9455" w:author="An Phuc Cao" w:date="2024-10-23T17:17:00Z" w16du:dateUtc="2024-10-23T10:17:00Z">
              <w:del w:id="9456" w:author="Hai Quang Le" w:date="2025-01-06T11:53:00Z" w16du:dateUtc="2025-01-06T04:53:00Z">
                <w:r w:rsidRPr="00A34875" w:rsidDel="00556965">
                  <w:rPr>
                    <w:rFonts w:ascii="Arial" w:hAnsi="Arial" w:cs="Arial"/>
                    <w:color w:val="000000"/>
                    <w:sz w:val="18"/>
                    <w:szCs w:val="18"/>
                    <w:rPrChange w:id="9457" w:author="An Phuc Cao" w:date="2024-10-23T17:17:00Z" w16du:dateUtc="2024-10-23T10:17:00Z">
                      <w:rPr>
                        <w:rFonts w:ascii="Arial" w:hAnsi="Arial" w:cs="Arial"/>
                        <w:color w:val="000000"/>
                        <w:sz w:val="20"/>
                      </w:rPr>
                    </w:rPrChange>
                  </w:rPr>
                  <w:delText xml:space="preserve">                        (681,712,152)</w:delText>
                </w:r>
              </w:del>
            </w:ins>
          </w:p>
        </w:tc>
        <w:tc>
          <w:tcPr>
            <w:tcW w:w="1449" w:type="dxa"/>
            <w:vAlign w:val="bottom"/>
            <w:tcPrChange w:id="9458" w:author="An Phuc Cao" w:date="2024-10-23T17:17:00Z" w16du:dateUtc="2024-10-23T10:17:00Z">
              <w:tcPr>
                <w:tcW w:w="1449" w:type="dxa"/>
                <w:vAlign w:val="center"/>
              </w:tcPr>
            </w:tcPrChange>
          </w:tcPr>
          <w:p w14:paraId="5281A482" w14:textId="193210B7" w:rsidR="00CC1F9C" w:rsidRPr="00A34875" w:rsidRDefault="00CC1F9C" w:rsidP="00CC1F9C">
            <w:pPr>
              <w:widowControl w:val="0"/>
              <w:suppressAutoHyphens/>
              <w:ind w:right="-86"/>
              <w:jc w:val="right"/>
              <w:rPr>
                <w:rFonts w:ascii="Arial" w:hAnsi="Arial" w:cs="Arial"/>
                <w:color w:val="000000"/>
                <w:sz w:val="18"/>
                <w:szCs w:val="18"/>
                <w:lang w:val="en-GB"/>
              </w:rPr>
            </w:pPr>
            <w:ins w:id="9459" w:author="An Phuc Cao" w:date="2024-10-23T17:17:00Z" w16du:dateUtc="2024-10-23T10:17:00Z">
              <w:r w:rsidRPr="00A34875">
                <w:rPr>
                  <w:rFonts w:ascii="Arial" w:hAnsi="Arial" w:cs="Arial"/>
                  <w:color w:val="000000"/>
                  <w:sz w:val="18"/>
                  <w:szCs w:val="18"/>
                  <w:rPrChange w:id="9460" w:author="An Phuc Cao" w:date="2024-10-23T17:17:00Z" w16du:dateUtc="2024-10-23T10:17:00Z">
                    <w:rPr>
                      <w:rFonts w:ascii="Arial" w:hAnsi="Arial" w:cs="Arial"/>
                      <w:color w:val="000000"/>
                      <w:sz w:val="20"/>
                    </w:rPr>
                  </w:rPrChange>
                </w:rPr>
                <w:t xml:space="preserve">                               -   </w:t>
              </w:r>
            </w:ins>
          </w:p>
        </w:tc>
        <w:tc>
          <w:tcPr>
            <w:tcW w:w="1584" w:type="dxa"/>
            <w:vAlign w:val="bottom"/>
            <w:tcPrChange w:id="9461" w:author="An Phuc Cao" w:date="2024-10-23T17:17:00Z" w16du:dateUtc="2024-10-23T10:17:00Z">
              <w:tcPr>
                <w:tcW w:w="1584" w:type="dxa"/>
                <w:vAlign w:val="center"/>
              </w:tcPr>
            </w:tcPrChange>
          </w:tcPr>
          <w:p w14:paraId="5290E59E" w14:textId="0ED4FDAD" w:rsidR="00CC1F9C" w:rsidRPr="00A34875" w:rsidRDefault="00CC1F9C" w:rsidP="00CC1F9C">
            <w:pPr>
              <w:widowControl w:val="0"/>
              <w:suppressAutoHyphens/>
              <w:ind w:right="-86"/>
              <w:jc w:val="right"/>
              <w:rPr>
                <w:rFonts w:ascii="Arial" w:hAnsi="Arial" w:cs="Arial"/>
                <w:color w:val="000000"/>
                <w:sz w:val="18"/>
                <w:szCs w:val="18"/>
                <w:lang w:val="en-GB"/>
              </w:rPr>
            </w:pPr>
            <w:ins w:id="9462" w:author="An Phuc Cao" w:date="2024-10-23T17:17:00Z" w16du:dateUtc="2024-10-23T10:17:00Z">
              <w:r w:rsidRPr="00A34875">
                <w:rPr>
                  <w:rFonts w:ascii="Arial" w:hAnsi="Arial" w:cs="Arial"/>
                  <w:color w:val="000000"/>
                  <w:sz w:val="18"/>
                  <w:szCs w:val="18"/>
                  <w:rPrChange w:id="9463" w:author="An Phuc Cao" w:date="2024-10-23T17:17:00Z" w16du:dateUtc="2024-10-23T10:17:00Z">
                    <w:rPr>
                      <w:rFonts w:ascii="Arial" w:hAnsi="Arial" w:cs="Arial"/>
                      <w:color w:val="000000"/>
                      <w:sz w:val="20"/>
                    </w:rPr>
                  </w:rPrChange>
                </w:rPr>
                <w:t xml:space="preserve">                                   </w:t>
              </w:r>
            </w:ins>
            <w:ins w:id="9464" w:author="Hai Quang Le" w:date="2025-01-06T11:54:00Z" w16du:dateUtc="2025-01-06T04:54:00Z">
              <w:r w:rsidR="00132D80" w:rsidRPr="00132D80">
                <w:rPr>
                  <w:rFonts w:ascii="Arial" w:hAnsi="Arial" w:cs="Arial"/>
                  <w:color w:val="000000"/>
                  <w:sz w:val="18"/>
                  <w:szCs w:val="18"/>
                </w:rPr>
                <w:t xml:space="preserve"> (2,213,367,834)</w:t>
              </w:r>
            </w:ins>
            <w:ins w:id="9465" w:author="An Phuc Cao" w:date="2024-10-23T17:17:00Z" w16du:dateUtc="2024-10-23T10:17:00Z">
              <w:del w:id="9466" w:author="Hai Quang Le" w:date="2025-01-06T11:54:00Z" w16du:dateUtc="2025-01-06T04:54:00Z">
                <w:r w:rsidRPr="00A34875" w:rsidDel="00132D80">
                  <w:rPr>
                    <w:rFonts w:ascii="Arial" w:hAnsi="Arial" w:cs="Arial"/>
                    <w:color w:val="000000"/>
                    <w:sz w:val="18"/>
                    <w:szCs w:val="18"/>
                    <w:rPrChange w:id="9467" w:author="An Phuc Cao" w:date="2024-10-23T17:17:00Z" w16du:dateUtc="2024-10-23T10:17:00Z">
                      <w:rPr>
                        <w:rFonts w:ascii="Arial" w:hAnsi="Arial" w:cs="Arial"/>
                        <w:color w:val="000000"/>
                        <w:sz w:val="20"/>
                      </w:rPr>
                    </w:rPrChange>
                  </w:rPr>
                  <w:delText>(681,712,152)</w:delText>
                </w:r>
              </w:del>
            </w:ins>
          </w:p>
        </w:tc>
      </w:tr>
      <w:tr w:rsidR="00077A83" w:rsidRPr="00826313" w14:paraId="2A8C086C" w14:textId="77777777">
        <w:tblPrEx>
          <w:tblW w:w="13775" w:type="dxa"/>
          <w:tblInd w:w="709" w:type="dxa"/>
          <w:tblLayout w:type="fixed"/>
          <w:tblLook w:val="01E0" w:firstRow="1" w:lastRow="1" w:firstColumn="1" w:lastColumn="1" w:noHBand="0" w:noVBand="0"/>
          <w:tblPrExChange w:id="9468" w:author="An Phuc Cao" w:date="2024-10-23T17:17:00Z" w16du:dateUtc="2024-10-23T10:17:00Z">
            <w:tblPrEx>
              <w:tblW w:w="13775" w:type="dxa"/>
              <w:tblInd w:w="709" w:type="dxa"/>
              <w:tblLayout w:type="fixed"/>
              <w:tblLook w:val="01E0" w:firstRow="1" w:lastRow="1" w:firstColumn="1" w:lastColumn="1" w:noHBand="0" w:noVBand="0"/>
            </w:tblPrEx>
          </w:tblPrExChange>
        </w:tblPrEx>
        <w:trPr>
          <w:trHeight w:val="20"/>
          <w:ins w:id="9469" w:author="An Phuc Cao" w:date="2024-09-30T16:53:00Z"/>
          <w:trPrChange w:id="9470" w:author="An Phuc Cao" w:date="2024-10-23T17:17:00Z" w16du:dateUtc="2024-10-23T10:17:00Z">
            <w:trPr>
              <w:trHeight w:val="20"/>
            </w:trPr>
          </w:trPrChange>
        </w:trPr>
        <w:tc>
          <w:tcPr>
            <w:tcW w:w="2552" w:type="dxa"/>
            <w:vAlign w:val="bottom"/>
            <w:tcPrChange w:id="9471" w:author="An Phuc Cao" w:date="2024-10-23T17:17:00Z" w16du:dateUtc="2024-10-23T10:17:00Z">
              <w:tcPr>
                <w:tcW w:w="2552" w:type="dxa"/>
                <w:vAlign w:val="bottom"/>
              </w:tcPr>
            </w:tcPrChange>
          </w:tcPr>
          <w:p w14:paraId="4F84B705" w14:textId="5EFF8B22" w:rsidR="00077A83" w:rsidRPr="00826313" w:rsidRDefault="00077A83" w:rsidP="00077A83">
            <w:pPr>
              <w:pStyle w:val="ListParagraph"/>
              <w:widowControl w:val="0"/>
              <w:suppressAutoHyphens/>
              <w:overflowPunct w:val="0"/>
              <w:autoSpaceDE w:val="0"/>
              <w:autoSpaceDN w:val="0"/>
              <w:adjustRightInd w:val="0"/>
              <w:spacing w:after="0" w:line="240" w:lineRule="auto"/>
              <w:ind w:left="-101" w:right="-86"/>
              <w:contextualSpacing w:val="0"/>
              <w:textAlignment w:val="baseline"/>
              <w:rPr>
                <w:ins w:id="9472" w:author="An Phuc Cao" w:date="2024-09-30T16:53:00Z" w16du:dateUtc="2024-09-30T09:53:00Z"/>
                <w:rFonts w:ascii="Arial" w:hAnsi="Arial" w:cs="Arial"/>
                <w:sz w:val="18"/>
                <w:szCs w:val="18"/>
                <w:lang w:val="en-GB"/>
              </w:rPr>
            </w:pPr>
            <w:ins w:id="9473" w:author="An Phuc Cao" w:date="2024-09-30T16:53:00Z" w16du:dateUtc="2024-09-30T09:53:00Z">
              <w:r>
                <w:rPr>
                  <w:rFonts w:ascii="Arial" w:hAnsi="Arial" w:cs="Arial"/>
                  <w:sz w:val="17"/>
                  <w:szCs w:val="17"/>
                  <w:lang w:val="en-GB"/>
                </w:rPr>
                <w:t>Decrease reverse on ECL</w:t>
              </w:r>
            </w:ins>
          </w:p>
        </w:tc>
        <w:tc>
          <w:tcPr>
            <w:tcW w:w="1620" w:type="dxa"/>
            <w:shd w:val="clear" w:color="auto" w:fill="auto"/>
            <w:vAlign w:val="bottom"/>
            <w:tcPrChange w:id="9474" w:author="An Phuc Cao" w:date="2024-10-23T17:17:00Z" w16du:dateUtc="2024-10-23T10:17:00Z">
              <w:tcPr>
                <w:tcW w:w="1620" w:type="dxa"/>
                <w:shd w:val="clear" w:color="auto" w:fill="auto"/>
                <w:vAlign w:val="center"/>
              </w:tcPr>
            </w:tcPrChange>
          </w:tcPr>
          <w:p w14:paraId="316E175B" w14:textId="1A80670F" w:rsidR="00077A83" w:rsidRPr="00A34875" w:rsidRDefault="00077A83" w:rsidP="00077A83">
            <w:pPr>
              <w:widowControl w:val="0"/>
              <w:suppressAutoHyphens/>
              <w:ind w:right="-86"/>
              <w:jc w:val="right"/>
              <w:rPr>
                <w:ins w:id="9475" w:author="An Phuc Cao" w:date="2024-09-30T16:53:00Z" w16du:dateUtc="2024-09-30T09:53:00Z"/>
                <w:rFonts w:ascii="Arial" w:hAnsi="Arial" w:cs="Arial"/>
                <w:sz w:val="18"/>
                <w:szCs w:val="18"/>
                <w:lang w:val="en-GB"/>
              </w:rPr>
            </w:pPr>
            <w:ins w:id="9476" w:author="An Phuc Cao" w:date="2024-10-23T17:17:00Z" w16du:dateUtc="2024-10-23T10:17:00Z">
              <w:r w:rsidRPr="00A34875">
                <w:rPr>
                  <w:rFonts w:ascii="Arial" w:hAnsi="Arial" w:cs="Arial"/>
                  <w:color w:val="000000"/>
                  <w:sz w:val="18"/>
                  <w:szCs w:val="18"/>
                  <w:rPrChange w:id="9477" w:author="An Phuc Cao" w:date="2024-10-23T17:17:00Z" w16du:dateUtc="2024-10-23T10:17:00Z">
                    <w:rPr>
                      <w:rFonts w:ascii="Arial" w:hAnsi="Arial" w:cs="Arial"/>
                      <w:color w:val="000000"/>
                      <w:sz w:val="20"/>
                    </w:rPr>
                  </w:rPrChange>
                </w:rPr>
                <w:t xml:space="preserve">                                 -   </w:t>
              </w:r>
            </w:ins>
          </w:p>
        </w:tc>
        <w:tc>
          <w:tcPr>
            <w:tcW w:w="1620" w:type="dxa"/>
            <w:vAlign w:val="bottom"/>
            <w:tcPrChange w:id="9478" w:author="An Phuc Cao" w:date="2024-10-23T17:17:00Z" w16du:dateUtc="2024-10-23T10:17:00Z">
              <w:tcPr>
                <w:tcW w:w="1620" w:type="dxa"/>
                <w:vAlign w:val="center"/>
              </w:tcPr>
            </w:tcPrChange>
          </w:tcPr>
          <w:p w14:paraId="6782BE0C" w14:textId="4AFE6EDC" w:rsidR="00077A83" w:rsidRPr="00A34875" w:rsidRDefault="00077A83" w:rsidP="00077A83">
            <w:pPr>
              <w:widowControl w:val="0"/>
              <w:suppressAutoHyphens/>
              <w:ind w:right="-86"/>
              <w:jc w:val="right"/>
              <w:rPr>
                <w:ins w:id="9479" w:author="An Phuc Cao" w:date="2024-09-30T16:53:00Z" w16du:dateUtc="2024-09-30T09:53:00Z"/>
                <w:rFonts w:ascii="Arial" w:hAnsi="Arial" w:cs="Arial"/>
                <w:sz w:val="18"/>
                <w:szCs w:val="18"/>
                <w:lang w:val="en-GB"/>
              </w:rPr>
            </w:pPr>
            <w:ins w:id="9480" w:author="An Phuc Cao" w:date="2024-10-23T17:17:00Z" w16du:dateUtc="2024-10-23T10:17:00Z">
              <w:r w:rsidRPr="00A34875">
                <w:rPr>
                  <w:rFonts w:ascii="Arial" w:hAnsi="Arial" w:cs="Arial"/>
                  <w:color w:val="000000"/>
                  <w:sz w:val="18"/>
                  <w:szCs w:val="18"/>
                  <w:rPrChange w:id="9481" w:author="An Phuc Cao" w:date="2024-10-23T17:17:00Z" w16du:dateUtc="2024-10-23T10:17:00Z">
                    <w:rPr>
                      <w:rFonts w:ascii="Arial" w:hAnsi="Arial" w:cs="Arial"/>
                      <w:color w:val="000000"/>
                      <w:sz w:val="20"/>
                    </w:rPr>
                  </w:rPrChange>
                </w:rPr>
                <w:t xml:space="preserve">                                   -   </w:t>
              </w:r>
            </w:ins>
          </w:p>
        </w:tc>
        <w:tc>
          <w:tcPr>
            <w:tcW w:w="1530" w:type="dxa"/>
            <w:vAlign w:val="bottom"/>
            <w:tcPrChange w:id="9482" w:author="An Phuc Cao" w:date="2024-10-23T17:17:00Z" w16du:dateUtc="2024-10-23T10:17:00Z">
              <w:tcPr>
                <w:tcW w:w="1530" w:type="dxa"/>
                <w:vAlign w:val="center"/>
              </w:tcPr>
            </w:tcPrChange>
          </w:tcPr>
          <w:p w14:paraId="1DC1B0D9" w14:textId="1DEFC18B" w:rsidR="00077A83" w:rsidRPr="00A34875" w:rsidRDefault="00077A83" w:rsidP="00077A83">
            <w:pPr>
              <w:widowControl w:val="0"/>
              <w:suppressAutoHyphens/>
              <w:ind w:right="-86"/>
              <w:jc w:val="right"/>
              <w:rPr>
                <w:ins w:id="9483" w:author="An Phuc Cao" w:date="2024-09-30T16:53:00Z" w16du:dateUtc="2024-09-30T09:53:00Z"/>
                <w:rFonts w:ascii="Arial" w:hAnsi="Arial" w:cs="Arial"/>
                <w:sz w:val="18"/>
                <w:szCs w:val="18"/>
                <w:lang w:val="en-GB"/>
              </w:rPr>
            </w:pPr>
            <w:ins w:id="9484" w:author="An Phuc Cao" w:date="2024-10-23T17:17:00Z" w16du:dateUtc="2024-10-23T10:17:00Z">
              <w:r w:rsidRPr="00A34875">
                <w:rPr>
                  <w:rFonts w:ascii="Arial" w:hAnsi="Arial" w:cs="Arial"/>
                  <w:color w:val="000000"/>
                  <w:sz w:val="18"/>
                  <w:szCs w:val="18"/>
                  <w:rPrChange w:id="9485" w:author="An Phuc Cao" w:date="2024-10-23T17:17:00Z" w16du:dateUtc="2024-10-23T10:17:00Z">
                    <w:rPr>
                      <w:rFonts w:ascii="Arial" w:hAnsi="Arial" w:cs="Arial"/>
                      <w:color w:val="000000"/>
                      <w:sz w:val="20"/>
                    </w:rPr>
                  </w:rPrChange>
                </w:rPr>
                <w:t xml:space="preserve">                           -   </w:t>
              </w:r>
            </w:ins>
          </w:p>
        </w:tc>
        <w:tc>
          <w:tcPr>
            <w:tcW w:w="1620" w:type="dxa"/>
            <w:vAlign w:val="bottom"/>
            <w:tcPrChange w:id="9486" w:author="An Phuc Cao" w:date="2024-10-23T17:17:00Z" w16du:dateUtc="2024-10-23T10:17:00Z">
              <w:tcPr>
                <w:tcW w:w="1620" w:type="dxa"/>
                <w:vAlign w:val="center"/>
              </w:tcPr>
            </w:tcPrChange>
          </w:tcPr>
          <w:p w14:paraId="2AAA2A2F" w14:textId="11E0C040" w:rsidR="00077A83" w:rsidRPr="00A34875" w:rsidRDefault="00077A83" w:rsidP="00077A83">
            <w:pPr>
              <w:widowControl w:val="0"/>
              <w:suppressAutoHyphens/>
              <w:ind w:right="-86"/>
              <w:jc w:val="right"/>
              <w:rPr>
                <w:ins w:id="9487" w:author="An Phuc Cao" w:date="2024-09-30T16:53:00Z" w16du:dateUtc="2024-09-30T09:53:00Z"/>
                <w:rFonts w:ascii="Arial" w:hAnsi="Arial" w:cs="Arial"/>
                <w:color w:val="000000"/>
                <w:sz w:val="18"/>
                <w:szCs w:val="18"/>
                <w:lang w:val="en-GB"/>
              </w:rPr>
            </w:pPr>
            <w:ins w:id="9488" w:author="An Phuc Cao" w:date="2024-10-23T17:17:00Z" w16du:dateUtc="2024-10-23T10:17:00Z">
              <w:r w:rsidRPr="00A34875">
                <w:rPr>
                  <w:rFonts w:ascii="Arial" w:hAnsi="Arial" w:cs="Arial"/>
                  <w:color w:val="000000"/>
                  <w:sz w:val="18"/>
                  <w:szCs w:val="18"/>
                  <w:rPrChange w:id="9489" w:author="An Phuc Cao" w:date="2024-10-23T17:17:00Z" w16du:dateUtc="2024-10-23T10:17:00Z">
                    <w:rPr>
                      <w:rFonts w:ascii="Arial" w:hAnsi="Arial" w:cs="Arial"/>
                      <w:color w:val="000000"/>
                      <w:sz w:val="20"/>
                    </w:rPr>
                  </w:rPrChange>
                </w:rPr>
                <w:t xml:space="preserve">                               -   </w:t>
              </w:r>
            </w:ins>
          </w:p>
        </w:tc>
        <w:tc>
          <w:tcPr>
            <w:tcW w:w="1800" w:type="dxa"/>
            <w:vAlign w:val="bottom"/>
            <w:tcPrChange w:id="9490" w:author="An Phuc Cao" w:date="2024-10-23T17:17:00Z" w16du:dateUtc="2024-10-23T10:17:00Z">
              <w:tcPr>
                <w:tcW w:w="1800" w:type="dxa"/>
                <w:vAlign w:val="center"/>
              </w:tcPr>
            </w:tcPrChange>
          </w:tcPr>
          <w:p w14:paraId="5D210D23" w14:textId="763C070D" w:rsidR="00077A83" w:rsidRPr="00A34875" w:rsidRDefault="00077A83" w:rsidP="00077A83">
            <w:pPr>
              <w:widowControl w:val="0"/>
              <w:suppressAutoHyphens/>
              <w:ind w:right="-86"/>
              <w:jc w:val="right"/>
              <w:rPr>
                <w:ins w:id="9491" w:author="An Phuc Cao" w:date="2024-09-30T16:53:00Z" w16du:dateUtc="2024-09-30T09:53:00Z"/>
                <w:rFonts w:ascii="Arial" w:hAnsi="Arial" w:cs="Arial"/>
                <w:color w:val="000000"/>
                <w:sz w:val="18"/>
                <w:szCs w:val="18"/>
                <w:lang w:val="en-GB"/>
              </w:rPr>
            </w:pPr>
            <w:ins w:id="9492" w:author="An Phuc Cao" w:date="2024-10-23T17:17:00Z" w16du:dateUtc="2024-10-23T10:17:00Z">
              <w:r w:rsidRPr="00A34875">
                <w:rPr>
                  <w:rFonts w:ascii="Arial" w:hAnsi="Arial" w:cs="Arial"/>
                  <w:color w:val="000000"/>
                  <w:sz w:val="18"/>
                  <w:szCs w:val="18"/>
                  <w:rPrChange w:id="9493" w:author="An Phuc Cao" w:date="2024-10-23T17:17:00Z" w16du:dateUtc="2024-10-23T10:17:00Z">
                    <w:rPr>
                      <w:rFonts w:ascii="Arial" w:hAnsi="Arial" w:cs="Arial"/>
                      <w:color w:val="000000"/>
                      <w:sz w:val="20"/>
                    </w:rPr>
                  </w:rPrChange>
                </w:rPr>
                <w:t xml:space="preserve">                                        -   </w:t>
              </w:r>
            </w:ins>
          </w:p>
        </w:tc>
        <w:tc>
          <w:tcPr>
            <w:tcW w:w="1449" w:type="dxa"/>
            <w:vAlign w:val="bottom"/>
            <w:tcPrChange w:id="9494" w:author="An Phuc Cao" w:date="2024-10-23T17:17:00Z" w16du:dateUtc="2024-10-23T10:17:00Z">
              <w:tcPr>
                <w:tcW w:w="1449" w:type="dxa"/>
                <w:vAlign w:val="center"/>
              </w:tcPr>
            </w:tcPrChange>
          </w:tcPr>
          <w:p w14:paraId="5801DD2B" w14:textId="77E77993" w:rsidR="00077A83" w:rsidRPr="00A34875" w:rsidRDefault="00077A83" w:rsidP="00077A83">
            <w:pPr>
              <w:widowControl w:val="0"/>
              <w:suppressAutoHyphens/>
              <w:ind w:right="-86"/>
              <w:jc w:val="right"/>
              <w:rPr>
                <w:ins w:id="9495" w:author="An Phuc Cao" w:date="2024-09-30T16:53:00Z" w16du:dateUtc="2024-09-30T09:53:00Z"/>
                <w:rFonts w:ascii="Arial" w:hAnsi="Arial" w:cs="Arial"/>
                <w:color w:val="000000"/>
                <w:sz w:val="18"/>
                <w:szCs w:val="18"/>
                <w:lang w:val="en-GB"/>
              </w:rPr>
            </w:pPr>
            <w:ins w:id="9496" w:author="An Phuc Cao" w:date="2024-10-23T17:17:00Z" w16du:dateUtc="2024-10-23T10:17:00Z">
              <w:r w:rsidRPr="00A34875">
                <w:rPr>
                  <w:rFonts w:ascii="Arial" w:hAnsi="Arial" w:cs="Arial"/>
                  <w:color w:val="000000"/>
                  <w:sz w:val="18"/>
                  <w:szCs w:val="18"/>
                  <w:rPrChange w:id="9497" w:author="An Phuc Cao" w:date="2024-10-23T17:17:00Z" w16du:dateUtc="2024-10-23T10:17:00Z">
                    <w:rPr>
                      <w:rFonts w:ascii="Arial" w:hAnsi="Arial" w:cs="Arial"/>
                      <w:color w:val="000000"/>
                      <w:sz w:val="20"/>
                    </w:rPr>
                  </w:rPrChange>
                </w:rPr>
                <w:t xml:space="preserve">                               -   </w:t>
              </w:r>
            </w:ins>
          </w:p>
        </w:tc>
        <w:tc>
          <w:tcPr>
            <w:tcW w:w="1584" w:type="dxa"/>
            <w:vAlign w:val="bottom"/>
            <w:tcPrChange w:id="9498" w:author="An Phuc Cao" w:date="2024-10-23T17:17:00Z" w16du:dateUtc="2024-10-23T10:17:00Z">
              <w:tcPr>
                <w:tcW w:w="1584" w:type="dxa"/>
                <w:vAlign w:val="center"/>
              </w:tcPr>
            </w:tcPrChange>
          </w:tcPr>
          <w:p w14:paraId="5A8E9236" w14:textId="06300659" w:rsidR="00077A83" w:rsidRPr="00A34875" w:rsidRDefault="00077A83" w:rsidP="00077A83">
            <w:pPr>
              <w:widowControl w:val="0"/>
              <w:suppressAutoHyphens/>
              <w:ind w:right="-86"/>
              <w:jc w:val="right"/>
              <w:rPr>
                <w:ins w:id="9499" w:author="An Phuc Cao" w:date="2024-09-30T16:53:00Z" w16du:dateUtc="2024-09-30T09:53:00Z"/>
                <w:rFonts w:ascii="Arial" w:hAnsi="Arial" w:cs="Arial"/>
                <w:color w:val="000000"/>
                <w:sz w:val="18"/>
                <w:szCs w:val="18"/>
                <w:lang w:val="en-GB"/>
              </w:rPr>
            </w:pPr>
            <w:ins w:id="9500" w:author="An Phuc Cao" w:date="2024-10-23T17:17:00Z" w16du:dateUtc="2024-10-23T10:17:00Z">
              <w:r w:rsidRPr="00A34875">
                <w:rPr>
                  <w:rFonts w:ascii="Arial" w:hAnsi="Arial" w:cs="Arial"/>
                  <w:color w:val="000000"/>
                  <w:sz w:val="18"/>
                  <w:szCs w:val="18"/>
                  <w:rPrChange w:id="9501" w:author="An Phuc Cao" w:date="2024-10-23T17:17:00Z" w16du:dateUtc="2024-10-23T10:17:00Z">
                    <w:rPr>
                      <w:rFonts w:ascii="Arial" w:hAnsi="Arial" w:cs="Arial"/>
                      <w:color w:val="000000"/>
                      <w:sz w:val="20"/>
                    </w:rPr>
                  </w:rPrChange>
                </w:rPr>
                <w:t xml:space="preserve">                                                   -   </w:t>
              </w:r>
            </w:ins>
          </w:p>
        </w:tc>
      </w:tr>
      <w:tr w:rsidR="00077A83" w:rsidRPr="00826313" w14:paraId="27EE7B70" w14:textId="77777777">
        <w:tblPrEx>
          <w:tblW w:w="13775" w:type="dxa"/>
          <w:tblInd w:w="709" w:type="dxa"/>
          <w:tblLayout w:type="fixed"/>
          <w:tblLook w:val="01E0" w:firstRow="1" w:lastRow="1" w:firstColumn="1" w:lastColumn="1" w:noHBand="0" w:noVBand="0"/>
          <w:tblPrExChange w:id="9502" w:author="An Phuc Cao" w:date="2024-10-23T17:17:00Z" w16du:dateUtc="2024-10-23T10:17:00Z">
            <w:tblPrEx>
              <w:tblW w:w="13775" w:type="dxa"/>
              <w:tblInd w:w="709" w:type="dxa"/>
              <w:tblLayout w:type="fixed"/>
              <w:tblLook w:val="01E0" w:firstRow="1" w:lastRow="1" w:firstColumn="1" w:lastColumn="1" w:noHBand="0" w:noVBand="0"/>
            </w:tblPrEx>
          </w:tblPrExChange>
        </w:tblPrEx>
        <w:trPr>
          <w:trHeight w:val="20"/>
          <w:trPrChange w:id="9503" w:author="An Phuc Cao" w:date="2024-10-23T17:17:00Z" w16du:dateUtc="2024-10-23T10:17:00Z">
            <w:trPr>
              <w:trHeight w:val="20"/>
            </w:trPr>
          </w:trPrChange>
        </w:trPr>
        <w:tc>
          <w:tcPr>
            <w:tcW w:w="2552" w:type="dxa"/>
            <w:vAlign w:val="bottom"/>
            <w:tcPrChange w:id="9504" w:author="An Phuc Cao" w:date="2024-10-23T17:17:00Z" w16du:dateUtc="2024-10-23T10:17:00Z">
              <w:tcPr>
                <w:tcW w:w="2552" w:type="dxa"/>
                <w:vAlign w:val="bottom"/>
              </w:tcPr>
            </w:tcPrChange>
          </w:tcPr>
          <w:p w14:paraId="54468FB8" w14:textId="3BD439E3" w:rsidR="00077A83" w:rsidRPr="00826313" w:rsidRDefault="00077A83" w:rsidP="00077A83">
            <w:pPr>
              <w:pStyle w:val="ListParagraph"/>
              <w:widowControl w:val="0"/>
              <w:suppressAutoHyphens/>
              <w:overflowPunct w:val="0"/>
              <w:autoSpaceDE w:val="0"/>
              <w:autoSpaceDN w:val="0"/>
              <w:adjustRightInd w:val="0"/>
              <w:spacing w:after="0" w:line="240" w:lineRule="auto"/>
              <w:ind w:left="-101" w:right="-86"/>
              <w:contextualSpacing w:val="0"/>
              <w:textAlignment w:val="baseline"/>
              <w:rPr>
                <w:rFonts w:ascii="Arial" w:hAnsi="Arial" w:cs="Arial"/>
                <w:sz w:val="18"/>
                <w:szCs w:val="18"/>
                <w:lang w:val="en-GB"/>
              </w:rPr>
            </w:pPr>
            <w:ins w:id="9505" w:author="An Phuc Cao" w:date="2024-09-30T16:53:00Z" w16du:dateUtc="2024-09-30T09:53:00Z">
              <w:r>
                <w:rPr>
                  <w:rFonts w:ascii="Arial" w:hAnsi="Arial" w:cs="Arial"/>
                  <w:sz w:val="17"/>
                  <w:szCs w:val="17"/>
                  <w:lang w:val="en-GB"/>
                </w:rPr>
                <w:t>De</w:t>
              </w:r>
              <w:r w:rsidRPr="0014536A">
                <w:rPr>
                  <w:rFonts w:ascii="Arial" w:hAnsi="Arial" w:cs="Arial"/>
                  <w:sz w:val="17"/>
                  <w:szCs w:val="17"/>
                  <w:lang w:val="en-GB"/>
                </w:rPr>
                <w:t xml:space="preserve">crease of NCI due to </w:t>
              </w:r>
              <w:r>
                <w:rPr>
                  <w:rFonts w:ascii="Arial" w:hAnsi="Arial" w:cs="Arial"/>
                  <w:sz w:val="17"/>
                  <w:szCs w:val="17"/>
                  <w:lang w:val="en-GB"/>
                </w:rPr>
                <w:t>capital transaction between subsidiary and NCI</w:t>
              </w:r>
            </w:ins>
            <w:del w:id="9506" w:author="An Phuc Cao" w:date="2024-09-30T16:53:00Z" w16du:dateUtc="2024-09-30T09:53:00Z">
              <w:r w:rsidRPr="00826313" w:rsidDel="0022368B">
                <w:rPr>
                  <w:rFonts w:ascii="Arial" w:hAnsi="Arial" w:cs="Arial"/>
                  <w:sz w:val="18"/>
                  <w:szCs w:val="18"/>
                  <w:lang w:val="en-GB"/>
                </w:rPr>
                <w:delText xml:space="preserve">Loss during the </w:delText>
              </w:r>
              <w:r w:rsidRPr="00826313" w:rsidDel="0022368B">
                <w:rPr>
                  <w:rFonts w:ascii="Arial" w:hAnsi="Arial" w:cs="Arial"/>
                  <w:sz w:val="18"/>
                  <w:szCs w:val="18"/>
                </w:rPr>
                <w:delText>period</w:delText>
              </w:r>
            </w:del>
          </w:p>
        </w:tc>
        <w:tc>
          <w:tcPr>
            <w:tcW w:w="1620" w:type="dxa"/>
            <w:shd w:val="clear" w:color="auto" w:fill="auto"/>
            <w:vAlign w:val="bottom"/>
            <w:tcPrChange w:id="9507" w:author="An Phuc Cao" w:date="2024-10-23T17:17:00Z" w16du:dateUtc="2024-10-23T10:17:00Z">
              <w:tcPr>
                <w:tcW w:w="1620" w:type="dxa"/>
                <w:shd w:val="clear" w:color="auto" w:fill="auto"/>
                <w:vAlign w:val="center"/>
              </w:tcPr>
            </w:tcPrChange>
          </w:tcPr>
          <w:p w14:paraId="3204598A" w14:textId="7B70473D" w:rsidR="00077A83" w:rsidRPr="00A34875" w:rsidRDefault="00077A83" w:rsidP="00077A83">
            <w:pPr>
              <w:widowControl w:val="0"/>
              <w:pBdr>
                <w:bottom w:val="single" w:sz="4" w:space="1" w:color="auto"/>
              </w:pBdr>
              <w:suppressAutoHyphens/>
              <w:ind w:right="-86"/>
              <w:jc w:val="right"/>
              <w:rPr>
                <w:rFonts w:ascii="Arial" w:hAnsi="Arial" w:cs="Arial"/>
                <w:color w:val="000000"/>
                <w:sz w:val="18"/>
                <w:szCs w:val="18"/>
              </w:rPr>
            </w:pPr>
            <w:ins w:id="9508" w:author="An Phuc Cao" w:date="2024-10-23T17:17:00Z" w16du:dateUtc="2024-10-23T10:17:00Z">
              <w:r w:rsidRPr="00A34875">
                <w:rPr>
                  <w:rFonts w:ascii="Arial" w:hAnsi="Arial" w:cs="Arial"/>
                  <w:color w:val="000000"/>
                  <w:sz w:val="18"/>
                  <w:szCs w:val="18"/>
                  <w:rPrChange w:id="9509" w:author="An Phuc Cao" w:date="2024-10-23T17:17:00Z" w16du:dateUtc="2024-10-23T10:17:00Z">
                    <w:rPr>
                      <w:rFonts w:ascii="Arial" w:hAnsi="Arial" w:cs="Arial"/>
                      <w:color w:val="000000"/>
                      <w:sz w:val="20"/>
                    </w:rPr>
                  </w:rPrChange>
                </w:rPr>
                <w:t xml:space="preserve">                                 -   </w:t>
              </w:r>
            </w:ins>
          </w:p>
        </w:tc>
        <w:tc>
          <w:tcPr>
            <w:tcW w:w="1620" w:type="dxa"/>
            <w:vAlign w:val="bottom"/>
            <w:tcPrChange w:id="9510" w:author="An Phuc Cao" w:date="2024-10-23T17:17:00Z" w16du:dateUtc="2024-10-23T10:17:00Z">
              <w:tcPr>
                <w:tcW w:w="1620" w:type="dxa"/>
                <w:vAlign w:val="center"/>
              </w:tcPr>
            </w:tcPrChange>
          </w:tcPr>
          <w:p w14:paraId="6BEBD8D9" w14:textId="1D69F73B" w:rsidR="00077A83" w:rsidRPr="00A34875" w:rsidRDefault="00077A83" w:rsidP="00077A83">
            <w:pPr>
              <w:widowControl w:val="0"/>
              <w:pBdr>
                <w:bottom w:val="single" w:sz="4" w:space="1" w:color="auto"/>
              </w:pBdr>
              <w:suppressAutoHyphens/>
              <w:ind w:right="-86"/>
              <w:jc w:val="right"/>
              <w:rPr>
                <w:rFonts w:ascii="Arial" w:hAnsi="Arial" w:cs="Arial"/>
                <w:color w:val="000000"/>
                <w:sz w:val="18"/>
                <w:szCs w:val="18"/>
              </w:rPr>
            </w:pPr>
            <w:ins w:id="9511" w:author="An Phuc Cao" w:date="2024-10-23T17:17:00Z" w16du:dateUtc="2024-10-23T10:17:00Z">
              <w:r w:rsidRPr="00A34875">
                <w:rPr>
                  <w:rFonts w:ascii="Arial" w:hAnsi="Arial" w:cs="Arial"/>
                  <w:color w:val="000000"/>
                  <w:sz w:val="18"/>
                  <w:szCs w:val="18"/>
                  <w:rPrChange w:id="9512" w:author="An Phuc Cao" w:date="2024-10-23T17:17:00Z" w16du:dateUtc="2024-10-23T10:17:00Z">
                    <w:rPr>
                      <w:rFonts w:ascii="Arial" w:hAnsi="Arial" w:cs="Arial"/>
                      <w:color w:val="000000"/>
                      <w:sz w:val="20"/>
                    </w:rPr>
                  </w:rPrChange>
                </w:rPr>
                <w:t xml:space="preserve">                                   -   </w:t>
              </w:r>
            </w:ins>
          </w:p>
        </w:tc>
        <w:tc>
          <w:tcPr>
            <w:tcW w:w="1530" w:type="dxa"/>
            <w:vAlign w:val="bottom"/>
            <w:tcPrChange w:id="9513" w:author="An Phuc Cao" w:date="2024-10-23T17:17:00Z" w16du:dateUtc="2024-10-23T10:17:00Z">
              <w:tcPr>
                <w:tcW w:w="1530" w:type="dxa"/>
                <w:vAlign w:val="center"/>
              </w:tcPr>
            </w:tcPrChange>
          </w:tcPr>
          <w:p w14:paraId="51EAF53E" w14:textId="053E66E2" w:rsidR="00077A83" w:rsidRPr="00A34875" w:rsidRDefault="00077A83" w:rsidP="00077A83">
            <w:pPr>
              <w:widowControl w:val="0"/>
              <w:pBdr>
                <w:bottom w:val="single" w:sz="4" w:space="1" w:color="auto"/>
              </w:pBdr>
              <w:suppressAutoHyphens/>
              <w:ind w:right="-86"/>
              <w:jc w:val="right"/>
              <w:rPr>
                <w:rFonts w:ascii="Arial" w:hAnsi="Arial" w:cs="Arial"/>
                <w:color w:val="000000"/>
                <w:sz w:val="18"/>
                <w:szCs w:val="18"/>
              </w:rPr>
            </w:pPr>
            <w:ins w:id="9514" w:author="An Phuc Cao" w:date="2024-10-23T17:17:00Z" w16du:dateUtc="2024-10-23T10:17:00Z">
              <w:r w:rsidRPr="00A34875">
                <w:rPr>
                  <w:rFonts w:ascii="Arial" w:hAnsi="Arial" w:cs="Arial"/>
                  <w:color w:val="000000"/>
                  <w:sz w:val="18"/>
                  <w:szCs w:val="18"/>
                  <w:rPrChange w:id="9515" w:author="An Phuc Cao" w:date="2024-10-23T17:17:00Z" w16du:dateUtc="2024-10-23T10:17:00Z">
                    <w:rPr>
                      <w:rFonts w:ascii="Arial" w:hAnsi="Arial" w:cs="Arial"/>
                      <w:color w:val="000000"/>
                      <w:sz w:val="20"/>
                    </w:rPr>
                  </w:rPrChange>
                </w:rPr>
                <w:t xml:space="preserve">                           -   </w:t>
              </w:r>
            </w:ins>
          </w:p>
        </w:tc>
        <w:tc>
          <w:tcPr>
            <w:tcW w:w="1620" w:type="dxa"/>
            <w:vAlign w:val="bottom"/>
            <w:tcPrChange w:id="9516" w:author="An Phuc Cao" w:date="2024-10-23T17:17:00Z" w16du:dateUtc="2024-10-23T10:17:00Z">
              <w:tcPr>
                <w:tcW w:w="1620" w:type="dxa"/>
                <w:vAlign w:val="center"/>
              </w:tcPr>
            </w:tcPrChange>
          </w:tcPr>
          <w:p w14:paraId="3DCF2177" w14:textId="45FD946A" w:rsidR="00077A83" w:rsidRPr="00A34875" w:rsidRDefault="00077A83" w:rsidP="00077A83">
            <w:pPr>
              <w:widowControl w:val="0"/>
              <w:pBdr>
                <w:bottom w:val="single" w:sz="4" w:space="1" w:color="auto"/>
              </w:pBdr>
              <w:suppressAutoHyphens/>
              <w:ind w:right="-86"/>
              <w:jc w:val="right"/>
              <w:rPr>
                <w:rFonts w:ascii="Arial" w:hAnsi="Arial" w:cs="Arial"/>
                <w:color w:val="000000"/>
                <w:sz w:val="18"/>
                <w:szCs w:val="18"/>
              </w:rPr>
            </w:pPr>
            <w:ins w:id="9517" w:author="An Phuc Cao" w:date="2024-10-23T17:17:00Z" w16du:dateUtc="2024-10-23T10:17:00Z">
              <w:r w:rsidRPr="00A34875">
                <w:rPr>
                  <w:rFonts w:ascii="Arial" w:hAnsi="Arial" w:cs="Arial"/>
                  <w:color w:val="000000"/>
                  <w:sz w:val="18"/>
                  <w:szCs w:val="18"/>
                  <w:rPrChange w:id="9518" w:author="An Phuc Cao" w:date="2024-10-23T17:17:00Z" w16du:dateUtc="2024-10-23T10:17:00Z">
                    <w:rPr>
                      <w:rFonts w:ascii="Arial" w:hAnsi="Arial" w:cs="Arial"/>
                      <w:color w:val="000000"/>
                      <w:sz w:val="20"/>
                    </w:rPr>
                  </w:rPrChange>
                </w:rPr>
                <w:t xml:space="preserve">               (599,921,304)</w:t>
              </w:r>
            </w:ins>
          </w:p>
        </w:tc>
        <w:tc>
          <w:tcPr>
            <w:tcW w:w="1800" w:type="dxa"/>
            <w:vAlign w:val="bottom"/>
            <w:tcPrChange w:id="9519" w:author="An Phuc Cao" w:date="2024-10-23T17:17:00Z" w16du:dateUtc="2024-10-23T10:17:00Z">
              <w:tcPr>
                <w:tcW w:w="1800" w:type="dxa"/>
                <w:vAlign w:val="center"/>
              </w:tcPr>
            </w:tcPrChange>
          </w:tcPr>
          <w:p w14:paraId="4E43B92E" w14:textId="2C3375B5" w:rsidR="00077A83" w:rsidRPr="00A34875" w:rsidRDefault="00077A83" w:rsidP="00077A83">
            <w:pPr>
              <w:widowControl w:val="0"/>
              <w:pBdr>
                <w:bottom w:val="single" w:sz="4" w:space="1" w:color="auto"/>
              </w:pBdr>
              <w:suppressAutoHyphens/>
              <w:ind w:right="-86"/>
              <w:jc w:val="right"/>
              <w:rPr>
                <w:rFonts w:ascii="Arial" w:hAnsi="Arial" w:cs="Arial"/>
                <w:color w:val="000000"/>
                <w:sz w:val="18"/>
                <w:szCs w:val="18"/>
              </w:rPr>
            </w:pPr>
            <w:ins w:id="9520" w:author="An Phuc Cao" w:date="2024-10-23T17:17:00Z" w16du:dateUtc="2024-10-23T10:17:00Z">
              <w:r w:rsidRPr="00A34875">
                <w:rPr>
                  <w:rFonts w:ascii="Arial" w:hAnsi="Arial" w:cs="Arial"/>
                  <w:color w:val="000000"/>
                  <w:sz w:val="18"/>
                  <w:szCs w:val="18"/>
                  <w:rPrChange w:id="9521" w:author="An Phuc Cao" w:date="2024-10-23T17:17:00Z" w16du:dateUtc="2024-10-23T10:17:00Z">
                    <w:rPr>
                      <w:rFonts w:ascii="Arial" w:hAnsi="Arial" w:cs="Arial"/>
                      <w:color w:val="000000"/>
                      <w:sz w:val="20"/>
                    </w:rPr>
                  </w:rPrChange>
                </w:rPr>
                <w:t xml:space="preserve">                        (599,921,304)</w:t>
              </w:r>
            </w:ins>
          </w:p>
        </w:tc>
        <w:tc>
          <w:tcPr>
            <w:tcW w:w="1449" w:type="dxa"/>
            <w:vAlign w:val="bottom"/>
            <w:tcPrChange w:id="9522" w:author="An Phuc Cao" w:date="2024-10-23T17:17:00Z" w16du:dateUtc="2024-10-23T10:17:00Z">
              <w:tcPr>
                <w:tcW w:w="1449" w:type="dxa"/>
                <w:vAlign w:val="center"/>
              </w:tcPr>
            </w:tcPrChange>
          </w:tcPr>
          <w:p w14:paraId="17240995" w14:textId="4D377A5E" w:rsidR="00077A83" w:rsidRPr="00A34875" w:rsidRDefault="00077A83" w:rsidP="00077A83">
            <w:pPr>
              <w:widowControl w:val="0"/>
              <w:pBdr>
                <w:bottom w:val="single" w:sz="4" w:space="1" w:color="auto"/>
              </w:pBdr>
              <w:suppressAutoHyphens/>
              <w:ind w:right="-86"/>
              <w:jc w:val="right"/>
              <w:rPr>
                <w:rFonts w:ascii="Arial" w:hAnsi="Arial" w:cs="Arial"/>
                <w:color w:val="000000"/>
                <w:sz w:val="18"/>
                <w:szCs w:val="18"/>
                <w:lang w:val="en-GB"/>
              </w:rPr>
            </w:pPr>
            <w:ins w:id="9523" w:author="An Phuc Cao" w:date="2024-10-23T17:17:00Z" w16du:dateUtc="2024-10-23T10:17:00Z">
              <w:r w:rsidRPr="00A34875">
                <w:rPr>
                  <w:rFonts w:ascii="Arial" w:hAnsi="Arial" w:cs="Arial"/>
                  <w:color w:val="000000"/>
                  <w:sz w:val="18"/>
                  <w:szCs w:val="18"/>
                  <w:rPrChange w:id="9524" w:author="An Phuc Cao" w:date="2024-10-23T17:17:00Z" w16du:dateUtc="2024-10-23T10:17:00Z">
                    <w:rPr>
                      <w:rFonts w:ascii="Arial" w:hAnsi="Arial" w:cs="Arial"/>
                      <w:color w:val="000000"/>
                      <w:sz w:val="20"/>
                    </w:rPr>
                  </w:rPrChange>
                </w:rPr>
                <w:t xml:space="preserve">                        (78,695)</w:t>
              </w:r>
            </w:ins>
          </w:p>
        </w:tc>
        <w:tc>
          <w:tcPr>
            <w:tcW w:w="1584" w:type="dxa"/>
            <w:vAlign w:val="bottom"/>
            <w:tcPrChange w:id="9525" w:author="An Phuc Cao" w:date="2024-10-23T17:17:00Z" w16du:dateUtc="2024-10-23T10:17:00Z">
              <w:tcPr>
                <w:tcW w:w="1584" w:type="dxa"/>
                <w:vAlign w:val="center"/>
              </w:tcPr>
            </w:tcPrChange>
          </w:tcPr>
          <w:p w14:paraId="5C9053DF" w14:textId="645E4B47" w:rsidR="00077A83" w:rsidRPr="00A34875" w:rsidRDefault="00077A83" w:rsidP="00077A83">
            <w:pPr>
              <w:widowControl w:val="0"/>
              <w:pBdr>
                <w:bottom w:val="single" w:sz="4" w:space="1" w:color="auto"/>
              </w:pBdr>
              <w:suppressAutoHyphens/>
              <w:ind w:right="-86"/>
              <w:jc w:val="right"/>
              <w:rPr>
                <w:rFonts w:ascii="Arial" w:hAnsi="Arial" w:cs="Arial"/>
                <w:color w:val="000000"/>
                <w:sz w:val="18"/>
                <w:szCs w:val="18"/>
              </w:rPr>
            </w:pPr>
            <w:ins w:id="9526" w:author="An Phuc Cao" w:date="2024-10-23T17:17:00Z" w16du:dateUtc="2024-10-23T10:17:00Z">
              <w:r w:rsidRPr="00A34875">
                <w:rPr>
                  <w:rFonts w:ascii="Arial" w:hAnsi="Arial" w:cs="Arial"/>
                  <w:color w:val="000000"/>
                  <w:sz w:val="18"/>
                  <w:szCs w:val="18"/>
                  <w:rPrChange w:id="9527" w:author="An Phuc Cao" w:date="2024-10-23T17:17:00Z" w16du:dateUtc="2024-10-23T10:17:00Z">
                    <w:rPr>
                      <w:rFonts w:ascii="Arial" w:hAnsi="Arial" w:cs="Arial"/>
                      <w:color w:val="000000"/>
                      <w:sz w:val="20"/>
                    </w:rPr>
                  </w:rPrChange>
                </w:rPr>
                <w:t xml:space="preserve">                                   (599,999,999)</w:t>
              </w:r>
            </w:ins>
          </w:p>
        </w:tc>
      </w:tr>
      <w:tr w:rsidR="00077A83" w:rsidRPr="00826313" w14:paraId="738BCC14" w14:textId="5263A918">
        <w:tblPrEx>
          <w:tblW w:w="13775" w:type="dxa"/>
          <w:tblInd w:w="709" w:type="dxa"/>
          <w:tblLayout w:type="fixed"/>
          <w:tblLook w:val="01E0" w:firstRow="1" w:lastRow="1" w:firstColumn="1" w:lastColumn="1" w:noHBand="0" w:noVBand="0"/>
          <w:tblPrExChange w:id="9528" w:author="An Phuc Cao" w:date="2024-10-23T17:17:00Z" w16du:dateUtc="2024-10-23T10:17:00Z">
            <w:tblPrEx>
              <w:tblW w:w="13775" w:type="dxa"/>
              <w:tblInd w:w="709" w:type="dxa"/>
              <w:tblLayout w:type="fixed"/>
              <w:tblLook w:val="01E0" w:firstRow="1" w:lastRow="1" w:firstColumn="1" w:lastColumn="1" w:noHBand="0" w:noVBand="0"/>
            </w:tblPrEx>
          </w:tblPrExChange>
        </w:tblPrEx>
        <w:trPr>
          <w:trHeight w:val="20"/>
          <w:trPrChange w:id="9529" w:author="An Phuc Cao" w:date="2024-10-23T17:17:00Z" w16du:dateUtc="2024-10-23T10:17:00Z">
            <w:trPr>
              <w:trHeight w:val="20"/>
            </w:trPr>
          </w:trPrChange>
        </w:trPr>
        <w:tc>
          <w:tcPr>
            <w:tcW w:w="2552" w:type="dxa"/>
            <w:vAlign w:val="bottom"/>
            <w:tcPrChange w:id="9530" w:author="An Phuc Cao" w:date="2024-10-23T17:17:00Z" w16du:dateUtc="2024-10-23T10:17:00Z">
              <w:tcPr>
                <w:tcW w:w="2552" w:type="dxa"/>
                <w:vAlign w:val="bottom"/>
              </w:tcPr>
            </w:tcPrChange>
          </w:tcPr>
          <w:p w14:paraId="67467CFB" w14:textId="4AF2B2C4" w:rsidR="00077A83" w:rsidRPr="00826313" w:rsidRDefault="00077A83" w:rsidP="00077A83">
            <w:pPr>
              <w:widowControl w:val="0"/>
              <w:suppressAutoHyphens/>
              <w:spacing w:before="120"/>
              <w:ind w:left="-101" w:right="-86"/>
              <w:rPr>
                <w:rFonts w:ascii="Arial" w:hAnsi="Arial" w:cs="Arial"/>
                <w:b/>
                <w:sz w:val="18"/>
                <w:szCs w:val="18"/>
                <w:lang w:val="en-GB"/>
              </w:rPr>
            </w:pPr>
            <w:r w:rsidRPr="00826313">
              <w:rPr>
                <w:rFonts w:ascii="Arial" w:hAnsi="Arial" w:cs="Arial"/>
                <w:b/>
                <w:sz w:val="18"/>
                <w:szCs w:val="18"/>
                <w:lang w:val="en-GB"/>
              </w:rPr>
              <w:t xml:space="preserve">As at </w:t>
            </w:r>
            <w:r w:rsidRPr="00826313">
              <w:rPr>
                <w:rFonts w:ascii="Arial" w:hAnsi="Arial" w:cs="Arial"/>
                <w:b/>
                <w:sz w:val="18"/>
                <w:szCs w:val="18"/>
                <w:lang w:val="vi-VN"/>
              </w:rPr>
              <w:t>3</w:t>
            </w:r>
            <w:r w:rsidRPr="00826313">
              <w:rPr>
                <w:rFonts w:ascii="Arial" w:hAnsi="Arial" w:cs="Arial"/>
                <w:b/>
                <w:sz w:val="18"/>
                <w:szCs w:val="18"/>
              </w:rPr>
              <w:t>0</w:t>
            </w:r>
            <w:r w:rsidRPr="00826313">
              <w:rPr>
                <w:rFonts w:ascii="Arial" w:hAnsi="Arial" w:cs="Arial"/>
                <w:b/>
                <w:sz w:val="18"/>
                <w:szCs w:val="18"/>
                <w:lang w:val="vi-VN"/>
              </w:rPr>
              <w:t xml:space="preserve"> </w:t>
            </w:r>
            <w:r w:rsidRPr="00826313">
              <w:rPr>
                <w:rFonts w:ascii="Arial" w:hAnsi="Arial" w:cs="Arial"/>
                <w:b/>
                <w:sz w:val="18"/>
                <w:szCs w:val="18"/>
              </w:rPr>
              <w:t>June</w:t>
            </w:r>
            <w:r w:rsidRPr="00826313">
              <w:rPr>
                <w:rFonts w:ascii="Arial" w:hAnsi="Arial" w:cs="Arial"/>
                <w:b/>
                <w:sz w:val="18"/>
                <w:szCs w:val="18"/>
                <w:lang w:val="en-GB"/>
              </w:rPr>
              <w:t xml:space="preserve"> 202</w:t>
            </w:r>
            <w:ins w:id="9531" w:author="An Phuc Cao" w:date="2024-09-30T16:53:00Z" w16du:dateUtc="2024-09-30T09:53:00Z">
              <w:r>
                <w:rPr>
                  <w:rFonts w:ascii="Arial" w:hAnsi="Arial" w:cs="Arial"/>
                  <w:b/>
                  <w:sz w:val="18"/>
                  <w:szCs w:val="18"/>
                  <w:lang w:val="en-GB"/>
                </w:rPr>
                <w:t>4</w:t>
              </w:r>
            </w:ins>
            <w:del w:id="9532" w:author="An Phuc Cao" w:date="2024-09-30T16:53:00Z" w16du:dateUtc="2024-09-30T09:53:00Z">
              <w:r w:rsidRPr="00826313" w:rsidDel="00272236">
                <w:rPr>
                  <w:rFonts w:ascii="Arial" w:hAnsi="Arial" w:cs="Arial"/>
                  <w:b/>
                  <w:sz w:val="18"/>
                  <w:szCs w:val="18"/>
                  <w:lang w:val="en-GB"/>
                </w:rPr>
                <w:delText>2</w:delText>
              </w:r>
            </w:del>
          </w:p>
        </w:tc>
        <w:tc>
          <w:tcPr>
            <w:tcW w:w="1620" w:type="dxa"/>
            <w:shd w:val="clear" w:color="auto" w:fill="auto"/>
            <w:vAlign w:val="bottom"/>
            <w:tcPrChange w:id="9533" w:author="An Phuc Cao" w:date="2024-10-23T17:17:00Z" w16du:dateUtc="2024-10-23T10:17:00Z">
              <w:tcPr>
                <w:tcW w:w="1620" w:type="dxa"/>
                <w:shd w:val="clear" w:color="auto" w:fill="auto"/>
                <w:vAlign w:val="center"/>
              </w:tcPr>
            </w:tcPrChange>
          </w:tcPr>
          <w:p w14:paraId="16358A38" w14:textId="107AC88C" w:rsidR="00077A83" w:rsidRPr="00A34875" w:rsidRDefault="00077A83" w:rsidP="00077A83">
            <w:pPr>
              <w:widowControl w:val="0"/>
              <w:pBdr>
                <w:bottom w:val="double" w:sz="4" w:space="1" w:color="auto"/>
              </w:pBdr>
              <w:suppressAutoHyphens/>
              <w:spacing w:before="120"/>
              <w:ind w:right="-86"/>
              <w:jc w:val="right"/>
              <w:rPr>
                <w:rFonts w:ascii="Arial" w:hAnsi="Arial" w:cs="Arial"/>
                <w:b/>
                <w:sz w:val="18"/>
                <w:szCs w:val="18"/>
                <w:lang w:val="en-GB"/>
              </w:rPr>
            </w:pPr>
            <w:ins w:id="9534" w:author="An Phuc Cao" w:date="2024-10-23T17:17:00Z" w16du:dateUtc="2024-10-23T10:17:00Z">
              <w:r w:rsidRPr="00A34875">
                <w:rPr>
                  <w:rFonts w:ascii="Arial" w:hAnsi="Arial" w:cs="Arial"/>
                  <w:b/>
                  <w:bCs/>
                  <w:color w:val="000000"/>
                  <w:sz w:val="18"/>
                  <w:szCs w:val="18"/>
                  <w:rPrChange w:id="9535" w:author="An Phuc Cao" w:date="2024-10-23T17:17:00Z" w16du:dateUtc="2024-10-23T10:17:00Z">
                    <w:rPr>
                      <w:rFonts w:ascii="Arial" w:hAnsi="Arial" w:cs="Arial"/>
                      <w:b/>
                      <w:bCs/>
                      <w:color w:val="000000"/>
                      <w:sz w:val="20"/>
                    </w:rPr>
                  </w:rPrChange>
                </w:rPr>
                <w:t xml:space="preserve">            134,641,110,000 </w:t>
              </w:r>
            </w:ins>
          </w:p>
        </w:tc>
        <w:tc>
          <w:tcPr>
            <w:tcW w:w="1620" w:type="dxa"/>
            <w:vAlign w:val="bottom"/>
            <w:tcPrChange w:id="9536" w:author="An Phuc Cao" w:date="2024-10-23T17:17:00Z" w16du:dateUtc="2024-10-23T10:17:00Z">
              <w:tcPr>
                <w:tcW w:w="1620" w:type="dxa"/>
                <w:vAlign w:val="center"/>
              </w:tcPr>
            </w:tcPrChange>
          </w:tcPr>
          <w:p w14:paraId="1F044270" w14:textId="516C6FF6" w:rsidR="00077A83" w:rsidRPr="00A34875" w:rsidRDefault="00077A83" w:rsidP="00077A83">
            <w:pPr>
              <w:widowControl w:val="0"/>
              <w:pBdr>
                <w:bottom w:val="double" w:sz="4" w:space="1" w:color="auto"/>
              </w:pBdr>
              <w:suppressAutoHyphens/>
              <w:spacing w:before="120"/>
              <w:ind w:right="-86"/>
              <w:jc w:val="right"/>
              <w:rPr>
                <w:rFonts w:ascii="Arial" w:hAnsi="Arial" w:cs="Arial"/>
                <w:b/>
                <w:sz w:val="18"/>
                <w:szCs w:val="18"/>
                <w:lang w:val="en-GB"/>
              </w:rPr>
            </w:pPr>
            <w:ins w:id="9537" w:author="An Phuc Cao" w:date="2024-10-23T17:17:00Z" w16du:dateUtc="2024-10-23T10:17:00Z">
              <w:r w:rsidRPr="00A34875">
                <w:rPr>
                  <w:rFonts w:ascii="Arial" w:hAnsi="Arial" w:cs="Arial"/>
                  <w:b/>
                  <w:bCs/>
                  <w:color w:val="000000"/>
                  <w:sz w:val="18"/>
                  <w:szCs w:val="18"/>
                  <w:rPrChange w:id="9538" w:author="An Phuc Cao" w:date="2024-10-23T17:17:00Z" w16du:dateUtc="2024-10-23T10:17:00Z">
                    <w:rPr>
                      <w:rFonts w:ascii="Arial" w:hAnsi="Arial" w:cs="Arial"/>
                      <w:b/>
                      <w:bCs/>
                      <w:color w:val="000000"/>
                      <w:sz w:val="20"/>
                    </w:rPr>
                  </w:rPrChange>
                </w:rPr>
                <w:t xml:space="preserve">              515,310,808,868 </w:t>
              </w:r>
            </w:ins>
          </w:p>
        </w:tc>
        <w:tc>
          <w:tcPr>
            <w:tcW w:w="1530" w:type="dxa"/>
            <w:vAlign w:val="bottom"/>
            <w:tcPrChange w:id="9539" w:author="An Phuc Cao" w:date="2024-10-23T17:17:00Z" w16du:dateUtc="2024-10-23T10:17:00Z">
              <w:tcPr>
                <w:tcW w:w="1530" w:type="dxa"/>
                <w:vAlign w:val="center"/>
              </w:tcPr>
            </w:tcPrChange>
          </w:tcPr>
          <w:p w14:paraId="01759018" w14:textId="6D7CEFA5" w:rsidR="00077A83" w:rsidRPr="00A34875" w:rsidRDefault="00077A83" w:rsidP="00077A83">
            <w:pPr>
              <w:widowControl w:val="0"/>
              <w:pBdr>
                <w:bottom w:val="double" w:sz="4" w:space="1" w:color="auto"/>
              </w:pBdr>
              <w:suppressAutoHyphens/>
              <w:spacing w:before="120"/>
              <w:ind w:right="-88"/>
              <w:jc w:val="right"/>
              <w:rPr>
                <w:rFonts w:ascii="Arial" w:hAnsi="Arial" w:cs="Arial"/>
                <w:b/>
                <w:sz w:val="18"/>
                <w:szCs w:val="18"/>
                <w:lang w:val="en-GB"/>
              </w:rPr>
            </w:pPr>
            <w:ins w:id="9540" w:author="An Phuc Cao" w:date="2024-10-23T17:17:00Z" w16du:dateUtc="2024-10-23T10:17:00Z">
              <w:r w:rsidRPr="00A34875">
                <w:rPr>
                  <w:rFonts w:ascii="Arial" w:hAnsi="Arial" w:cs="Arial"/>
                  <w:b/>
                  <w:bCs/>
                  <w:color w:val="000000"/>
                  <w:sz w:val="18"/>
                  <w:szCs w:val="18"/>
                  <w:rPrChange w:id="9541" w:author="An Phuc Cao" w:date="2024-10-23T17:17:00Z" w16du:dateUtc="2024-10-23T10:17:00Z">
                    <w:rPr>
                      <w:rFonts w:ascii="Arial" w:hAnsi="Arial" w:cs="Arial"/>
                      <w:b/>
                      <w:bCs/>
                      <w:color w:val="000000"/>
                      <w:sz w:val="20"/>
                    </w:rPr>
                  </w:rPrChange>
                </w:rPr>
                <w:t xml:space="preserve">         </w:t>
              </w:r>
            </w:ins>
            <w:ins w:id="9542" w:author="Hai Quang Le" w:date="2025-01-06T11:52:00Z" w16du:dateUtc="2025-01-06T04:52:00Z">
              <w:r w:rsidR="00EC5C2F" w:rsidRPr="00EC5C2F">
                <w:rPr>
                  <w:rFonts w:ascii="Arial" w:hAnsi="Arial" w:cs="Arial"/>
                  <w:b/>
                  <w:bCs/>
                  <w:color w:val="000000"/>
                  <w:sz w:val="18"/>
                  <w:szCs w:val="18"/>
                </w:rPr>
                <w:t xml:space="preserve"> 13,119,181,273</w:t>
              </w:r>
            </w:ins>
            <w:ins w:id="9543" w:author="An Phuc Cao" w:date="2024-10-23T17:17:00Z" w16du:dateUtc="2024-10-23T10:17:00Z">
              <w:del w:id="9544" w:author="Hai Quang Le" w:date="2025-01-06T11:52:00Z" w16du:dateUtc="2025-01-06T04:52:00Z">
                <w:r w:rsidRPr="00A34875" w:rsidDel="00EC5C2F">
                  <w:rPr>
                    <w:rFonts w:ascii="Arial" w:hAnsi="Arial" w:cs="Arial"/>
                    <w:b/>
                    <w:bCs/>
                    <w:color w:val="000000"/>
                    <w:sz w:val="18"/>
                    <w:szCs w:val="18"/>
                    <w:rPrChange w:id="9545" w:author="An Phuc Cao" w:date="2024-10-23T17:17:00Z" w16du:dateUtc="2024-10-23T10:17:00Z">
                      <w:rPr>
                        <w:rFonts w:ascii="Arial" w:hAnsi="Arial" w:cs="Arial"/>
                        <w:b/>
                        <w:bCs/>
                        <w:color w:val="000000"/>
                        <w:sz w:val="20"/>
                      </w:rPr>
                    </w:rPrChange>
                  </w:rPr>
                  <w:delText xml:space="preserve">6,992,558,543 </w:delText>
                </w:r>
              </w:del>
            </w:ins>
          </w:p>
        </w:tc>
        <w:tc>
          <w:tcPr>
            <w:tcW w:w="1620" w:type="dxa"/>
            <w:vAlign w:val="bottom"/>
            <w:tcPrChange w:id="9546" w:author="An Phuc Cao" w:date="2024-10-23T17:17:00Z" w16du:dateUtc="2024-10-23T10:17:00Z">
              <w:tcPr>
                <w:tcW w:w="1620" w:type="dxa"/>
                <w:vAlign w:val="center"/>
              </w:tcPr>
            </w:tcPrChange>
          </w:tcPr>
          <w:p w14:paraId="16258E30" w14:textId="5ED3E5FB" w:rsidR="00077A83" w:rsidRPr="00A34875" w:rsidDel="00305A42" w:rsidRDefault="00077A83" w:rsidP="00077A83">
            <w:pPr>
              <w:widowControl w:val="0"/>
              <w:pBdr>
                <w:bottom w:val="double" w:sz="4" w:space="1" w:color="auto"/>
              </w:pBdr>
              <w:suppressAutoHyphens/>
              <w:spacing w:before="120"/>
              <w:ind w:right="-86"/>
              <w:jc w:val="right"/>
              <w:rPr>
                <w:rFonts w:ascii="Arial" w:hAnsi="Arial" w:cs="Arial"/>
                <w:b/>
                <w:color w:val="000000"/>
                <w:sz w:val="18"/>
                <w:szCs w:val="18"/>
                <w:lang w:val="en-GB"/>
              </w:rPr>
            </w:pPr>
            <w:ins w:id="9547" w:author="An Phuc Cao" w:date="2024-10-23T17:17:00Z" w16du:dateUtc="2024-10-23T10:17:00Z">
              <w:r w:rsidRPr="00A34875">
                <w:rPr>
                  <w:rFonts w:ascii="Arial" w:hAnsi="Arial" w:cs="Arial"/>
                  <w:b/>
                  <w:bCs/>
                  <w:color w:val="000000"/>
                  <w:sz w:val="18"/>
                  <w:szCs w:val="18"/>
                  <w:rPrChange w:id="9548" w:author="An Phuc Cao" w:date="2024-10-23T17:17:00Z" w16du:dateUtc="2024-10-23T10:17:00Z">
                    <w:rPr>
                      <w:rFonts w:ascii="Arial" w:hAnsi="Arial" w:cs="Arial"/>
                      <w:b/>
                      <w:bCs/>
                      <w:color w:val="000000"/>
                      <w:sz w:val="20"/>
                    </w:rPr>
                  </w:rPrChange>
                </w:rPr>
                <w:t xml:space="preserve">         </w:t>
              </w:r>
            </w:ins>
            <w:ins w:id="9549" w:author="Hai Quang Le" w:date="2025-01-06T11:53:00Z" w16du:dateUtc="2025-01-06T04:53:00Z">
              <w:r w:rsidR="00CC1F9C" w:rsidRPr="00CC1F9C">
                <w:rPr>
                  <w:rFonts w:ascii="Arial" w:hAnsi="Arial" w:cs="Arial"/>
                  <w:b/>
                  <w:bCs/>
                  <w:color w:val="000000"/>
                  <w:sz w:val="18"/>
                  <w:szCs w:val="18"/>
                </w:rPr>
                <w:t xml:space="preserve"> (196,798,717,234)</w:t>
              </w:r>
            </w:ins>
            <w:ins w:id="9550" w:author="An Phuc Cao" w:date="2024-10-23T17:17:00Z" w16du:dateUtc="2024-10-23T10:17:00Z">
              <w:del w:id="9551" w:author="Hai Quang Le" w:date="2025-01-06T11:53:00Z" w16du:dateUtc="2025-01-06T04:53:00Z">
                <w:r w:rsidRPr="00A34875" w:rsidDel="00CC1F9C">
                  <w:rPr>
                    <w:rFonts w:ascii="Arial" w:hAnsi="Arial" w:cs="Arial"/>
                    <w:b/>
                    <w:bCs/>
                    <w:color w:val="000000"/>
                    <w:sz w:val="18"/>
                    <w:szCs w:val="18"/>
                    <w:rPrChange w:id="9552" w:author="An Phuc Cao" w:date="2024-10-23T17:17:00Z" w16du:dateUtc="2024-10-23T10:17:00Z">
                      <w:rPr>
                        <w:rFonts w:ascii="Arial" w:hAnsi="Arial" w:cs="Arial"/>
                        <w:b/>
                        <w:bCs/>
                        <w:color w:val="000000"/>
                        <w:sz w:val="20"/>
                      </w:rPr>
                    </w:rPrChange>
                  </w:rPr>
                  <w:delText>(201,736,500,896)</w:delText>
                </w:r>
              </w:del>
            </w:ins>
          </w:p>
        </w:tc>
        <w:tc>
          <w:tcPr>
            <w:tcW w:w="1800" w:type="dxa"/>
            <w:vAlign w:val="bottom"/>
            <w:tcPrChange w:id="9553" w:author="An Phuc Cao" w:date="2024-10-23T17:17:00Z" w16du:dateUtc="2024-10-23T10:17:00Z">
              <w:tcPr>
                <w:tcW w:w="1800" w:type="dxa"/>
                <w:vAlign w:val="center"/>
              </w:tcPr>
            </w:tcPrChange>
          </w:tcPr>
          <w:p w14:paraId="39CC7406" w14:textId="2D9294ED" w:rsidR="00077A83" w:rsidRPr="00A34875" w:rsidRDefault="00077A83" w:rsidP="00077A83">
            <w:pPr>
              <w:widowControl w:val="0"/>
              <w:pBdr>
                <w:bottom w:val="double" w:sz="4" w:space="1" w:color="auto"/>
              </w:pBdr>
              <w:suppressAutoHyphens/>
              <w:spacing w:before="120"/>
              <w:ind w:right="-86"/>
              <w:jc w:val="right"/>
              <w:rPr>
                <w:rFonts w:ascii="Arial" w:hAnsi="Arial" w:cs="Arial"/>
                <w:b/>
                <w:color w:val="000000"/>
                <w:sz w:val="18"/>
                <w:szCs w:val="18"/>
                <w:lang w:val="en-GB"/>
              </w:rPr>
            </w:pPr>
            <w:ins w:id="9554" w:author="An Phuc Cao" w:date="2024-10-23T17:17:00Z" w16du:dateUtc="2024-10-23T10:17:00Z">
              <w:r w:rsidRPr="00A34875">
                <w:rPr>
                  <w:rFonts w:ascii="Arial" w:hAnsi="Arial" w:cs="Arial"/>
                  <w:b/>
                  <w:bCs/>
                  <w:color w:val="000000"/>
                  <w:sz w:val="18"/>
                  <w:szCs w:val="18"/>
                  <w:rPrChange w:id="9555" w:author="An Phuc Cao" w:date="2024-10-23T17:17:00Z" w16du:dateUtc="2024-10-23T10:17:00Z">
                    <w:rPr>
                      <w:rFonts w:ascii="Arial" w:hAnsi="Arial" w:cs="Arial"/>
                      <w:b/>
                      <w:bCs/>
                      <w:color w:val="000000"/>
                      <w:sz w:val="20"/>
                    </w:rPr>
                  </w:rPrChange>
                </w:rPr>
                <w:t xml:space="preserve">                   </w:t>
              </w:r>
            </w:ins>
            <w:ins w:id="9556" w:author="Hai Quang Le" w:date="2025-01-06T11:53:00Z" w16du:dateUtc="2025-01-06T04:53:00Z">
              <w:r w:rsidR="00CC1F9C" w:rsidRPr="00CC1F9C">
                <w:rPr>
                  <w:rFonts w:ascii="Arial" w:hAnsi="Arial" w:cs="Arial"/>
                  <w:b/>
                  <w:bCs/>
                  <w:color w:val="000000"/>
                  <w:sz w:val="18"/>
                  <w:szCs w:val="18"/>
                </w:rPr>
                <w:t xml:space="preserve"> 466,272,382,907</w:t>
              </w:r>
            </w:ins>
            <w:ins w:id="9557" w:author="An Phuc Cao" w:date="2024-10-23T17:17:00Z" w16du:dateUtc="2024-10-23T10:17:00Z">
              <w:del w:id="9558" w:author="Hai Quang Le" w:date="2025-01-06T11:53:00Z" w16du:dateUtc="2025-01-06T04:53:00Z">
                <w:r w:rsidRPr="00A34875" w:rsidDel="00CC1F9C">
                  <w:rPr>
                    <w:rFonts w:ascii="Arial" w:hAnsi="Arial" w:cs="Arial"/>
                    <w:b/>
                    <w:bCs/>
                    <w:color w:val="000000"/>
                    <w:sz w:val="18"/>
                    <w:szCs w:val="18"/>
                    <w:rPrChange w:id="9559" w:author="An Phuc Cao" w:date="2024-10-23T17:17:00Z" w16du:dateUtc="2024-10-23T10:17:00Z">
                      <w:rPr>
                        <w:rFonts w:ascii="Arial" w:hAnsi="Arial" w:cs="Arial"/>
                        <w:b/>
                        <w:bCs/>
                        <w:color w:val="000000"/>
                        <w:sz w:val="20"/>
                      </w:rPr>
                    </w:rPrChange>
                  </w:rPr>
                  <w:delText xml:space="preserve">455,207,976,515 </w:delText>
                </w:r>
              </w:del>
            </w:ins>
          </w:p>
        </w:tc>
        <w:tc>
          <w:tcPr>
            <w:tcW w:w="1449" w:type="dxa"/>
            <w:vAlign w:val="bottom"/>
            <w:tcPrChange w:id="9560" w:author="An Phuc Cao" w:date="2024-10-23T17:17:00Z" w16du:dateUtc="2024-10-23T10:17:00Z">
              <w:tcPr>
                <w:tcW w:w="1449" w:type="dxa"/>
                <w:vAlign w:val="center"/>
              </w:tcPr>
            </w:tcPrChange>
          </w:tcPr>
          <w:p w14:paraId="6554A862" w14:textId="45738EC3" w:rsidR="00077A83" w:rsidRPr="00A34875" w:rsidRDefault="00077A83" w:rsidP="00077A83">
            <w:pPr>
              <w:widowControl w:val="0"/>
              <w:pBdr>
                <w:bottom w:val="double" w:sz="4" w:space="1" w:color="auto"/>
              </w:pBdr>
              <w:suppressAutoHyphens/>
              <w:spacing w:before="120"/>
              <w:ind w:right="-86"/>
              <w:jc w:val="right"/>
              <w:rPr>
                <w:rFonts w:ascii="Arial" w:hAnsi="Arial" w:cs="Arial"/>
                <w:b/>
                <w:color w:val="000000"/>
                <w:sz w:val="18"/>
                <w:szCs w:val="18"/>
                <w:lang w:val="en-GB"/>
              </w:rPr>
            </w:pPr>
            <w:ins w:id="9561" w:author="An Phuc Cao" w:date="2024-10-23T17:17:00Z" w16du:dateUtc="2024-10-23T10:17:00Z">
              <w:r w:rsidRPr="00A34875">
                <w:rPr>
                  <w:rFonts w:ascii="Arial" w:hAnsi="Arial" w:cs="Arial"/>
                  <w:b/>
                  <w:bCs/>
                  <w:color w:val="000000"/>
                  <w:sz w:val="18"/>
                  <w:szCs w:val="18"/>
                  <w:rPrChange w:id="9562" w:author="An Phuc Cao" w:date="2024-10-23T17:17:00Z" w16du:dateUtc="2024-10-23T10:17:00Z">
                    <w:rPr>
                      <w:rFonts w:ascii="Arial" w:hAnsi="Arial" w:cs="Arial"/>
                      <w:b/>
                      <w:bCs/>
                      <w:color w:val="000000"/>
                      <w:sz w:val="20"/>
                    </w:rPr>
                  </w:rPrChange>
                </w:rPr>
                <w:t xml:space="preserve">              </w:t>
              </w:r>
            </w:ins>
            <w:ins w:id="9563" w:author="Hai Quang Le" w:date="2025-01-06T11:53:00Z" w16du:dateUtc="2025-01-06T04:53:00Z">
              <w:r w:rsidR="00D21595" w:rsidRPr="00D21595">
                <w:rPr>
                  <w:rFonts w:ascii="Arial" w:hAnsi="Arial" w:cs="Arial"/>
                  <w:b/>
                  <w:bCs/>
                  <w:color w:val="000000"/>
                  <w:sz w:val="18"/>
                  <w:szCs w:val="18"/>
                </w:rPr>
                <w:t xml:space="preserve"> 1,066,376,118</w:t>
              </w:r>
            </w:ins>
            <w:ins w:id="9564" w:author="An Phuc Cao" w:date="2024-10-23T17:17:00Z" w16du:dateUtc="2024-10-23T10:17:00Z">
              <w:del w:id="9565" w:author="Hai Quang Le" w:date="2025-01-06T11:53:00Z" w16du:dateUtc="2025-01-06T04:53:00Z">
                <w:r w:rsidRPr="00A34875" w:rsidDel="00D21595">
                  <w:rPr>
                    <w:rFonts w:ascii="Arial" w:hAnsi="Arial" w:cs="Arial"/>
                    <w:b/>
                    <w:bCs/>
                    <w:color w:val="000000"/>
                    <w:sz w:val="18"/>
                    <w:szCs w:val="18"/>
                    <w:rPrChange w:id="9566" w:author="An Phuc Cao" w:date="2024-10-23T17:17:00Z" w16du:dateUtc="2024-10-23T10:17:00Z">
                      <w:rPr>
                        <w:rFonts w:ascii="Arial" w:hAnsi="Arial" w:cs="Arial"/>
                        <w:b/>
                        <w:bCs/>
                        <w:color w:val="000000"/>
                        <w:sz w:val="20"/>
                      </w:rPr>
                    </w:rPrChange>
                  </w:rPr>
                  <w:delText xml:space="preserve">1,005,043,601 </w:delText>
                </w:r>
              </w:del>
            </w:ins>
          </w:p>
        </w:tc>
        <w:tc>
          <w:tcPr>
            <w:tcW w:w="1584" w:type="dxa"/>
            <w:vAlign w:val="bottom"/>
            <w:tcPrChange w:id="9567" w:author="An Phuc Cao" w:date="2024-10-23T17:17:00Z" w16du:dateUtc="2024-10-23T10:17:00Z">
              <w:tcPr>
                <w:tcW w:w="1584" w:type="dxa"/>
                <w:vAlign w:val="center"/>
              </w:tcPr>
            </w:tcPrChange>
          </w:tcPr>
          <w:p w14:paraId="545AF12F" w14:textId="01AFBCD2" w:rsidR="00077A83" w:rsidRPr="00A34875" w:rsidRDefault="00132D80" w:rsidP="00077A83">
            <w:pPr>
              <w:widowControl w:val="0"/>
              <w:pBdr>
                <w:bottom w:val="double" w:sz="4" w:space="1" w:color="auto"/>
              </w:pBdr>
              <w:suppressAutoHyphens/>
              <w:spacing w:before="120"/>
              <w:ind w:right="-86"/>
              <w:jc w:val="right"/>
              <w:rPr>
                <w:rFonts w:ascii="Arial" w:hAnsi="Arial" w:cs="Arial"/>
                <w:b/>
                <w:color w:val="000000"/>
                <w:sz w:val="18"/>
                <w:szCs w:val="18"/>
                <w:lang w:val="en-GB"/>
              </w:rPr>
            </w:pPr>
            <w:ins w:id="9568" w:author="Hai Quang Le" w:date="2025-01-06T11:54:00Z" w16du:dateUtc="2025-01-06T04:54:00Z">
              <w:r w:rsidRPr="00132D80">
                <w:rPr>
                  <w:rFonts w:ascii="Arial" w:hAnsi="Arial" w:cs="Arial"/>
                  <w:b/>
                  <w:bCs/>
                  <w:color w:val="000000"/>
                  <w:sz w:val="18"/>
                  <w:szCs w:val="18"/>
                </w:rPr>
                <w:t>467,338,759,025</w:t>
              </w:r>
            </w:ins>
            <w:ins w:id="9569" w:author="An Phuc Cao" w:date="2024-10-23T17:17:00Z" w16du:dateUtc="2024-10-23T10:17:00Z">
              <w:del w:id="9570" w:author="Hai Quang Le" w:date="2025-01-06T11:54:00Z" w16du:dateUtc="2025-01-06T04:54:00Z">
                <w:r w:rsidR="00077A83" w:rsidRPr="00A34875" w:rsidDel="00132D80">
                  <w:rPr>
                    <w:rFonts w:ascii="Arial" w:hAnsi="Arial" w:cs="Arial"/>
                    <w:b/>
                    <w:bCs/>
                    <w:color w:val="000000"/>
                    <w:sz w:val="18"/>
                    <w:szCs w:val="18"/>
                    <w:rPrChange w:id="9571" w:author="An Phuc Cao" w:date="2024-10-23T17:17:00Z" w16du:dateUtc="2024-10-23T10:17:00Z">
                      <w:rPr>
                        <w:rFonts w:ascii="Arial" w:hAnsi="Arial" w:cs="Arial"/>
                        <w:b/>
                        <w:bCs/>
                        <w:color w:val="000000"/>
                        <w:sz w:val="20"/>
                      </w:rPr>
                    </w:rPrChange>
                  </w:rPr>
                  <w:delText xml:space="preserve">                              456,213,020,116 </w:delText>
                </w:r>
              </w:del>
            </w:ins>
          </w:p>
        </w:tc>
      </w:tr>
    </w:tbl>
    <w:p w14:paraId="5520FEC5" w14:textId="77777777" w:rsidR="006D0730" w:rsidRPr="00826313" w:rsidRDefault="006D0730" w:rsidP="006D0730">
      <w:pPr>
        <w:overflowPunct/>
        <w:autoSpaceDE/>
        <w:autoSpaceDN/>
        <w:adjustRightInd/>
        <w:textAlignment w:val="auto"/>
        <w:rPr>
          <w:rFonts w:ascii="Arial" w:hAnsi="Arial" w:cs="Arial"/>
          <w:b/>
          <w:i/>
          <w:sz w:val="20"/>
        </w:rPr>
      </w:pPr>
    </w:p>
    <w:p w14:paraId="0EB615B2" w14:textId="4AB25EAA" w:rsidR="00F92AE2" w:rsidRPr="00F92AE2" w:rsidDel="00F40703" w:rsidRDefault="00F92AE2" w:rsidP="00F92AE2">
      <w:pPr>
        <w:overflowPunct/>
        <w:autoSpaceDE/>
        <w:autoSpaceDN/>
        <w:adjustRightInd/>
        <w:spacing w:before="120"/>
        <w:ind w:left="720"/>
        <w:jc w:val="both"/>
        <w:textAlignment w:val="auto"/>
        <w:rPr>
          <w:del w:id="9572" w:author="An Phuc Cao" w:date="2024-09-30T16:51:00Z" w16du:dateUtc="2024-09-30T09:51:00Z"/>
          <w:rFonts w:ascii="Arial" w:hAnsi="Arial" w:cs="Arial"/>
          <w:sz w:val="20"/>
          <w:highlight w:val="yellow"/>
        </w:rPr>
      </w:pPr>
      <w:del w:id="9573" w:author="An Phuc Cao" w:date="2024-09-30T16:51:00Z" w16du:dateUtc="2024-09-30T09:51:00Z">
        <w:r w:rsidRPr="00F92AE2" w:rsidDel="00F40703">
          <w:rPr>
            <w:rFonts w:ascii="Arial" w:hAnsi="Arial" w:cs="Arial"/>
            <w:sz w:val="20"/>
            <w:highlight w:val="yellow"/>
          </w:rPr>
          <w:delText>As at 20 April 2022, the Parent Company issued 01 common share to VI Ventures JSC and 1,556,787 preferred shares to Thien Viet Fund Management JSC (TVAM), Thien Viet Securities JSC (TVS), VI Ventures Joint Stock Company, Ms. Nguyen Thanh Thao and 02 other individuals with the total proceeds of VND 232,764,225,635 according to the Resolution of the General Meeting of Shareholders No. 01/NQ-DHDCD/FINHAY dated 21 February 2022 and the Resolution of the Board of Directors No. 07A/ NQ-Finhay-HĐQT on 26 April 2022.</w:delText>
        </w:r>
      </w:del>
    </w:p>
    <w:p w14:paraId="7A6B14B1" w14:textId="1FF91293" w:rsidR="00F92AE2" w:rsidRPr="00F92AE2" w:rsidDel="00F40703" w:rsidRDefault="00F92AE2" w:rsidP="00F92AE2">
      <w:pPr>
        <w:overflowPunct/>
        <w:autoSpaceDE/>
        <w:autoSpaceDN/>
        <w:adjustRightInd/>
        <w:spacing w:before="120"/>
        <w:ind w:left="720"/>
        <w:jc w:val="both"/>
        <w:textAlignment w:val="auto"/>
        <w:rPr>
          <w:del w:id="9574" w:author="An Phuc Cao" w:date="2024-09-30T16:51:00Z" w16du:dateUtc="2024-09-30T09:51:00Z"/>
          <w:rFonts w:ascii="Arial" w:hAnsi="Arial" w:cs="Arial"/>
          <w:sz w:val="20"/>
          <w:highlight w:val="yellow"/>
        </w:rPr>
      </w:pPr>
      <w:del w:id="9575" w:author="An Phuc Cao" w:date="2024-09-30T16:51:00Z" w16du:dateUtc="2024-09-30T09:51:00Z">
        <w:r w:rsidRPr="00F92AE2" w:rsidDel="00F40703">
          <w:rPr>
            <w:rFonts w:ascii="Arial" w:hAnsi="Arial" w:cs="Arial"/>
            <w:sz w:val="20"/>
            <w:highlight w:val="yellow"/>
          </w:rPr>
          <w:delText>As at 26 April 2022, the Parent Company issued 1,695,681 preferred shares to Finhay PTY Limited with the total proceeds of VND 253,716,818,885 according to the Resolution of the General Meeting of Shareholders No. 01/NQ-DHDCD/FINHAY dated 21 February 2022 and Board Resolution No. 07A/NQ-Finhay-HĐQT dated 26 April 2022.</w:delText>
        </w:r>
      </w:del>
    </w:p>
    <w:p w14:paraId="5E5E8E34" w14:textId="2C351368" w:rsidR="004674EF" w:rsidRPr="00826313" w:rsidDel="00F40703" w:rsidRDefault="00F92AE2" w:rsidP="00F92AE2">
      <w:pPr>
        <w:spacing w:before="120"/>
        <w:ind w:left="709"/>
        <w:jc w:val="both"/>
        <w:rPr>
          <w:del w:id="9576" w:author="An Phuc Cao" w:date="2024-09-30T16:51:00Z" w16du:dateUtc="2024-09-30T09:51:00Z"/>
          <w:rFonts w:ascii="Arial" w:hAnsi="Arial" w:cs="Arial"/>
          <w:sz w:val="20"/>
        </w:rPr>
      </w:pPr>
      <w:del w:id="9577" w:author="An Phuc Cao" w:date="2024-09-30T16:51:00Z" w16du:dateUtc="2024-09-30T09:51:00Z">
        <w:r w:rsidRPr="00F92AE2" w:rsidDel="00F40703">
          <w:rPr>
            <w:rFonts w:ascii="Arial" w:hAnsi="Arial" w:cs="Arial"/>
            <w:sz w:val="20"/>
            <w:highlight w:val="yellow"/>
          </w:rPr>
          <w:delText>The additional capital was contributed to the parent company's bank account and through (1) offsetting a short-term loan of USD 4,000,000 with Finhay PTY Limited equivalent to VND 91,774,000,000 according to the Finhay VN - Finhay PTY Limited Clearing Minute dated 26 April 2022; (2) offsetting a deposit of VND 20,000,000,000 with TVAM according to Finhay VN - TVAM Clearing Minute dated 20 April 2022; (3) offsetting a deposit of VND 52,625,179,180 with TVS according to the Settlement Minutes Finhay VN - TVS dated 20 April 2022.</w:delText>
        </w:r>
      </w:del>
    </w:p>
    <w:p w14:paraId="149BB18F" w14:textId="77777777" w:rsidR="00C239C1" w:rsidRDefault="004511D4" w:rsidP="00AF4861">
      <w:pPr>
        <w:overflowPunct/>
        <w:autoSpaceDE/>
        <w:autoSpaceDN/>
        <w:adjustRightInd/>
        <w:spacing w:before="120"/>
        <w:ind w:left="709"/>
        <w:jc w:val="both"/>
        <w:textAlignment w:val="auto"/>
        <w:rPr>
          <w:ins w:id="9578" w:author="An Phuc Cao" w:date="2024-09-30T16:53:00Z" w16du:dateUtc="2024-09-30T09:53:00Z"/>
          <w:rFonts w:ascii="Arial" w:hAnsi="Arial" w:cs="Arial"/>
          <w:sz w:val="20"/>
        </w:rPr>
        <w:sectPr w:rsidR="00C239C1" w:rsidSect="005B203C">
          <w:headerReference w:type="default" r:id="rId60"/>
          <w:endnotePr>
            <w:numFmt w:val="decimal"/>
          </w:endnotePr>
          <w:pgSz w:w="16834" w:h="11909" w:orient="landscape" w:code="9"/>
          <w:pgMar w:top="1582" w:right="1440" w:bottom="1440" w:left="862" w:header="720" w:footer="578" w:gutter="0"/>
          <w:cols w:space="720"/>
          <w:docGrid w:linePitch="326"/>
        </w:sectPr>
      </w:pPr>
      <w:r w:rsidRPr="00826313">
        <w:rPr>
          <w:rFonts w:ascii="Arial" w:hAnsi="Arial" w:cs="Arial"/>
          <w:sz w:val="20"/>
        </w:rPr>
        <w:br w:type="page"/>
      </w:r>
    </w:p>
    <w:p w14:paraId="5AA1D4FA" w14:textId="068FBA3B" w:rsidR="004511D4" w:rsidRPr="00826313" w:rsidRDefault="004511D4">
      <w:pPr>
        <w:overflowPunct/>
        <w:autoSpaceDE/>
        <w:autoSpaceDN/>
        <w:adjustRightInd/>
        <w:ind w:left="706"/>
        <w:jc w:val="both"/>
        <w:textAlignment w:val="auto"/>
        <w:rPr>
          <w:rFonts w:ascii="Arial" w:hAnsi="Arial" w:cs="Arial"/>
          <w:sz w:val="20"/>
        </w:rPr>
        <w:pPrChange w:id="9581" w:author="An Phuc Cao" w:date="2024-09-30T16:53:00Z" w16du:dateUtc="2024-09-30T09:53:00Z">
          <w:pPr>
            <w:overflowPunct/>
            <w:autoSpaceDE/>
            <w:autoSpaceDN/>
            <w:adjustRightInd/>
            <w:spacing w:before="120"/>
            <w:ind w:left="709"/>
            <w:jc w:val="both"/>
            <w:textAlignment w:val="auto"/>
          </w:pPr>
        </w:pPrChange>
      </w:pPr>
    </w:p>
    <w:p w14:paraId="42BBEEC6" w14:textId="0BD8129E" w:rsidR="00C67874" w:rsidRPr="00826313" w:rsidRDefault="00C67874">
      <w:pPr>
        <w:overflowPunct/>
        <w:autoSpaceDE/>
        <w:autoSpaceDN/>
        <w:adjustRightInd/>
        <w:textAlignment w:val="auto"/>
        <w:rPr>
          <w:rFonts w:ascii="Arial" w:hAnsi="Arial" w:cs="Arial"/>
          <w:b/>
          <w:sz w:val="20"/>
        </w:rPr>
      </w:pPr>
    </w:p>
    <w:p w14:paraId="71A71DD6" w14:textId="6DE1B6BE" w:rsidR="00845DF9" w:rsidRPr="00826313" w:rsidDel="00C239C1" w:rsidRDefault="00845DF9">
      <w:pPr>
        <w:pStyle w:val="Heading1"/>
        <w:spacing w:after="0"/>
        <w:ind w:left="562" w:hanging="562"/>
        <w:rPr>
          <w:del w:id="9582" w:author="An Phuc Cao" w:date="2024-09-30T16:53:00Z" w16du:dateUtc="2024-09-30T09:53:00Z"/>
          <w:rFonts w:ascii="Arial" w:hAnsi="Arial" w:cs="Arial"/>
          <w:b/>
          <w:sz w:val="20"/>
        </w:rPr>
        <w:pPrChange w:id="9583" w:author="An Phuc Cao" w:date="2024-10-25T17:24:00Z" w16du:dateUtc="2024-10-25T10:24:00Z">
          <w:pPr>
            <w:tabs>
              <w:tab w:val="left" w:pos="720"/>
            </w:tabs>
            <w:ind w:left="720" w:hanging="720"/>
            <w:jc w:val="both"/>
          </w:pPr>
        </w:pPrChange>
      </w:pPr>
    </w:p>
    <w:p w14:paraId="791AC172" w14:textId="6861288F" w:rsidR="004D0C16" w:rsidRPr="00826313" w:rsidRDefault="004D0C16">
      <w:pPr>
        <w:pStyle w:val="Heading1"/>
        <w:spacing w:after="0"/>
        <w:ind w:left="562" w:hanging="562"/>
        <w:rPr>
          <w:rFonts w:ascii="Arial" w:hAnsi="Arial" w:cs="Arial"/>
          <w:sz w:val="20"/>
        </w:rPr>
        <w:pPrChange w:id="9584" w:author="An Phuc Cao" w:date="2024-10-25T17:24:00Z" w16du:dateUtc="2024-10-25T10:24:00Z">
          <w:pPr>
            <w:tabs>
              <w:tab w:val="left" w:pos="720"/>
            </w:tabs>
            <w:ind w:left="720" w:hanging="11"/>
            <w:jc w:val="both"/>
          </w:pPr>
        </w:pPrChange>
      </w:pPr>
      <w:del w:id="9585" w:author="An Phuc Cao" w:date="2024-10-24T15:13:00Z" w16du:dateUtc="2024-10-24T08:13:00Z">
        <w:r w:rsidRPr="00826313" w:rsidDel="002C218A">
          <w:rPr>
            <w:rFonts w:ascii="Arial" w:hAnsi="Arial" w:cs="Arial"/>
            <w:b/>
            <w:sz w:val="20"/>
          </w:rPr>
          <w:delText>2</w:delText>
        </w:r>
      </w:del>
      <w:ins w:id="9586" w:author="An Phuc Cao" w:date="2024-10-24T15:13:00Z" w16du:dateUtc="2024-10-24T08:13:00Z">
        <w:r w:rsidR="002C218A">
          <w:rPr>
            <w:rFonts w:ascii="Arial" w:hAnsi="Arial" w:cs="Arial"/>
            <w:b/>
            <w:sz w:val="20"/>
          </w:rPr>
          <w:t>30</w:t>
        </w:r>
      </w:ins>
      <w:del w:id="9587" w:author="An Phuc Cao" w:date="2024-09-30T16:09:00Z" w16du:dateUtc="2024-09-30T09:09:00Z">
        <w:r w:rsidRPr="00826313" w:rsidDel="00D07AC5">
          <w:rPr>
            <w:rFonts w:ascii="Arial" w:hAnsi="Arial" w:cs="Arial"/>
            <w:b/>
            <w:sz w:val="20"/>
          </w:rPr>
          <w:delText>8</w:delText>
        </w:r>
      </w:del>
      <w:r w:rsidRPr="00826313">
        <w:rPr>
          <w:rFonts w:ascii="Arial" w:hAnsi="Arial" w:cs="Arial"/>
          <w:b/>
          <w:sz w:val="20"/>
        </w:rPr>
        <w:t>.</w:t>
      </w:r>
      <w:r w:rsidRPr="00826313">
        <w:tab/>
      </w:r>
      <w:r w:rsidRPr="00826313">
        <w:rPr>
          <w:rFonts w:ascii="Arial" w:hAnsi="Arial" w:cs="Arial"/>
          <w:b/>
          <w:sz w:val="20"/>
        </w:rPr>
        <w:t>RELATED PARTY TRANSACTIONS</w:t>
      </w:r>
    </w:p>
    <w:p w14:paraId="312A2A24" w14:textId="77777777" w:rsidR="00910DF5" w:rsidRDefault="00910DF5" w:rsidP="00917190">
      <w:pPr>
        <w:tabs>
          <w:tab w:val="left" w:pos="720"/>
        </w:tabs>
        <w:ind w:left="720" w:hanging="11"/>
        <w:jc w:val="both"/>
        <w:rPr>
          <w:ins w:id="9588" w:author="An Phuc Cao" w:date="2024-09-30T17:03:00Z" w16du:dateUtc="2024-09-30T10:03:00Z"/>
          <w:rFonts w:ascii="Arial" w:hAnsi="Arial" w:cs="Arial"/>
          <w:b/>
          <w:sz w:val="20"/>
        </w:rPr>
      </w:pPr>
    </w:p>
    <w:p w14:paraId="21D1EB8C" w14:textId="77777777" w:rsidR="00A57BAC" w:rsidRPr="00332504" w:rsidRDefault="00A57BAC">
      <w:pPr>
        <w:pStyle w:val="BodyTextIndent"/>
        <w:ind w:left="709" w:right="-46" w:firstLine="11"/>
        <w:rPr>
          <w:ins w:id="9589" w:author="An Phuc Cao" w:date="2024-09-30T17:03:00Z" w16du:dateUtc="2024-09-30T10:03:00Z"/>
          <w:rFonts w:ascii="Arial" w:hAnsi="Arial" w:cs="Arial"/>
          <w:sz w:val="20"/>
        </w:rPr>
        <w:pPrChange w:id="9590" w:author="An Phuc Cao" w:date="2024-09-30T17:03:00Z" w16du:dateUtc="2024-09-30T10:03:00Z">
          <w:pPr>
            <w:pStyle w:val="BodyTextIndent"/>
            <w:ind w:left="709" w:right="-46"/>
          </w:pPr>
        </w:pPrChange>
      </w:pPr>
      <w:ins w:id="9591" w:author="An Phuc Cao" w:date="2024-09-30T17:03:00Z" w16du:dateUtc="2024-09-30T10:03:00Z">
        <w:r w:rsidRPr="00332504">
          <w:rPr>
            <w:rFonts w:ascii="Arial" w:hAnsi="Arial" w:cs="Arial"/>
            <w:sz w:val="20"/>
          </w:rPr>
          <w:t xml:space="preserve">Related party transactions include all transactions undertaken with parties to which the </w:t>
        </w:r>
        <w:r>
          <w:rPr>
            <w:rFonts w:ascii="Arial" w:hAnsi="Arial" w:cs="Arial"/>
            <w:sz w:val="20"/>
          </w:rPr>
          <w:t>Group</w:t>
        </w:r>
        <w:r w:rsidRPr="00332504">
          <w:rPr>
            <w:rFonts w:ascii="Arial" w:hAnsi="Arial" w:cs="Arial"/>
            <w:sz w:val="20"/>
          </w:rPr>
          <w:t xml:space="preserve"> is related. A party is considered to be related if the party has the ability to control or to influence other party in making decision of financial policies and operational activities. A party is related to the </w:t>
        </w:r>
        <w:r>
          <w:rPr>
            <w:rFonts w:ascii="Arial" w:hAnsi="Arial" w:cs="Arial"/>
            <w:sz w:val="20"/>
          </w:rPr>
          <w:t>Group</w:t>
        </w:r>
        <w:r w:rsidRPr="00332504">
          <w:rPr>
            <w:rFonts w:ascii="Arial" w:hAnsi="Arial" w:cs="Arial"/>
            <w:sz w:val="20"/>
          </w:rPr>
          <w:t xml:space="preserve"> if: </w:t>
        </w:r>
      </w:ins>
    </w:p>
    <w:p w14:paraId="0D462C0F" w14:textId="77777777" w:rsidR="00A57BAC" w:rsidRPr="00332504" w:rsidRDefault="00A57BAC" w:rsidP="00A57BAC">
      <w:pPr>
        <w:pStyle w:val="BodyTextIndent"/>
        <w:spacing w:before="120"/>
        <w:ind w:left="1080" w:hanging="360"/>
        <w:rPr>
          <w:ins w:id="9592" w:author="An Phuc Cao" w:date="2024-09-30T17:03:00Z" w16du:dateUtc="2024-09-30T10:03:00Z"/>
          <w:rFonts w:ascii="Arial" w:hAnsi="Arial" w:cs="Arial"/>
          <w:sz w:val="20"/>
        </w:rPr>
      </w:pPr>
      <w:ins w:id="9593" w:author="An Phuc Cao" w:date="2024-09-30T17:03:00Z" w16du:dateUtc="2024-09-30T10:03:00Z">
        <w:r w:rsidRPr="00332504">
          <w:rPr>
            <w:rFonts w:ascii="Arial" w:hAnsi="Arial" w:cs="Arial"/>
            <w:sz w:val="20"/>
          </w:rPr>
          <w:t xml:space="preserve">(a) </w:t>
        </w:r>
        <w:r w:rsidRPr="00332504">
          <w:rPr>
            <w:rFonts w:ascii="Arial" w:hAnsi="Arial" w:cs="Arial"/>
            <w:sz w:val="20"/>
          </w:rPr>
          <w:tab/>
          <w:t>Directly, or indirectly through one or more intermediaries, the party:</w:t>
        </w:r>
      </w:ins>
    </w:p>
    <w:p w14:paraId="5814F8E4" w14:textId="77777777" w:rsidR="00A57BAC" w:rsidRPr="00332504" w:rsidRDefault="00A57BAC" w:rsidP="00A57BAC">
      <w:pPr>
        <w:numPr>
          <w:ilvl w:val="0"/>
          <w:numId w:val="7"/>
        </w:numPr>
        <w:tabs>
          <w:tab w:val="left" w:pos="1080"/>
          <w:tab w:val="left" w:pos="1440"/>
          <w:tab w:val="num" w:pos="1800"/>
        </w:tabs>
        <w:spacing w:before="120"/>
        <w:jc w:val="both"/>
        <w:rPr>
          <w:ins w:id="9594" w:author="An Phuc Cao" w:date="2024-09-30T17:03:00Z" w16du:dateUtc="2024-09-30T10:03:00Z"/>
          <w:rFonts w:ascii="Arial" w:hAnsi="Arial" w:cs="Arial"/>
          <w:sz w:val="20"/>
        </w:rPr>
      </w:pPr>
      <w:ins w:id="9595" w:author="An Phuc Cao" w:date="2024-09-30T17:03:00Z" w16du:dateUtc="2024-09-30T10:03:00Z">
        <w:r w:rsidRPr="00332504">
          <w:rPr>
            <w:rFonts w:ascii="Arial" w:hAnsi="Arial" w:cs="Arial"/>
            <w:sz w:val="20"/>
          </w:rPr>
          <w:t xml:space="preserve">controls, is controlled by, or is under common control with the </w:t>
        </w:r>
        <w:r>
          <w:rPr>
            <w:rFonts w:ascii="Arial" w:hAnsi="Arial" w:cs="Arial"/>
            <w:sz w:val="20"/>
            <w:lang w:val="vi-VN"/>
          </w:rPr>
          <w:t>Group</w:t>
        </w:r>
        <w:r w:rsidRPr="00332504">
          <w:rPr>
            <w:rFonts w:ascii="Arial" w:hAnsi="Arial" w:cs="Arial"/>
            <w:sz w:val="20"/>
          </w:rPr>
          <w:t>;</w:t>
        </w:r>
      </w:ins>
    </w:p>
    <w:p w14:paraId="379D1A92" w14:textId="77777777" w:rsidR="00A57BAC" w:rsidRPr="00332504" w:rsidRDefault="00A57BAC" w:rsidP="00A57BAC">
      <w:pPr>
        <w:widowControl w:val="0"/>
        <w:numPr>
          <w:ilvl w:val="0"/>
          <w:numId w:val="6"/>
        </w:numPr>
        <w:overflowPunct/>
        <w:spacing w:before="120"/>
        <w:ind w:left="1434" w:right="-46" w:hanging="357"/>
        <w:jc w:val="both"/>
        <w:textAlignment w:val="auto"/>
        <w:rPr>
          <w:ins w:id="9596" w:author="An Phuc Cao" w:date="2024-09-30T17:03:00Z" w16du:dateUtc="2024-09-30T10:03:00Z"/>
          <w:rFonts w:ascii="Arial" w:hAnsi="Arial" w:cs="Arial"/>
          <w:sz w:val="20"/>
        </w:rPr>
      </w:pPr>
      <w:ins w:id="9597" w:author="An Phuc Cao" w:date="2024-09-30T17:03:00Z" w16du:dateUtc="2024-09-30T10:03:00Z">
        <w:r w:rsidRPr="00332504">
          <w:rPr>
            <w:rFonts w:ascii="Arial" w:hAnsi="Arial" w:cs="Arial"/>
            <w:sz w:val="20"/>
          </w:rPr>
          <w:t xml:space="preserve">has an interest (owning 5% or more of the charter capital or voting share capital) in the </w:t>
        </w:r>
        <w:r>
          <w:rPr>
            <w:rFonts w:ascii="Arial" w:hAnsi="Arial" w:cs="Arial"/>
            <w:sz w:val="20"/>
          </w:rPr>
          <w:t>Group</w:t>
        </w:r>
        <w:r w:rsidRPr="00332504">
          <w:rPr>
            <w:rFonts w:ascii="Arial" w:hAnsi="Arial" w:cs="Arial"/>
            <w:sz w:val="20"/>
          </w:rPr>
          <w:t xml:space="preserve"> that gives it significant influence over the </w:t>
        </w:r>
        <w:r>
          <w:rPr>
            <w:rFonts w:ascii="Arial" w:hAnsi="Arial" w:cs="Arial"/>
            <w:sz w:val="20"/>
          </w:rPr>
          <w:t>Group</w:t>
        </w:r>
        <w:r w:rsidRPr="00332504">
          <w:rPr>
            <w:rFonts w:ascii="Arial" w:hAnsi="Arial" w:cs="Arial"/>
            <w:sz w:val="20"/>
          </w:rPr>
          <w:t xml:space="preserve">; </w:t>
        </w:r>
      </w:ins>
    </w:p>
    <w:p w14:paraId="2111216B" w14:textId="77777777" w:rsidR="00A57BAC" w:rsidRPr="00332504" w:rsidRDefault="00A57BAC" w:rsidP="00A57BAC">
      <w:pPr>
        <w:widowControl w:val="0"/>
        <w:numPr>
          <w:ilvl w:val="0"/>
          <w:numId w:val="6"/>
        </w:numPr>
        <w:overflowPunct/>
        <w:spacing w:before="120"/>
        <w:ind w:left="1434" w:right="-46" w:hanging="357"/>
        <w:jc w:val="both"/>
        <w:textAlignment w:val="auto"/>
        <w:rPr>
          <w:ins w:id="9598" w:author="An Phuc Cao" w:date="2024-09-30T17:03:00Z" w16du:dateUtc="2024-09-30T10:03:00Z"/>
          <w:rFonts w:ascii="Arial" w:hAnsi="Arial" w:cs="Arial"/>
          <w:sz w:val="20"/>
        </w:rPr>
      </w:pPr>
      <w:ins w:id="9599" w:author="An Phuc Cao" w:date="2024-09-30T17:03:00Z" w16du:dateUtc="2024-09-30T10:03:00Z">
        <w:r w:rsidRPr="00332504">
          <w:rPr>
            <w:rFonts w:ascii="Arial" w:hAnsi="Arial" w:cs="Arial"/>
            <w:sz w:val="20"/>
          </w:rPr>
          <w:t xml:space="preserve">has joint control over the </w:t>
        </w:r>
        <w:r>
          <w:rPr>
            <w:rFonts w:ascii="Arial" w:hAnsi="Arial" w:cs="Arial"/>
            <w:sz w:val="20"/>
          </w:rPr>
          <w:t>Group</w:t>
        </w:r>
        <w:r w:rsidRPr="00332504">
          <w:rPr>
            <w:rFonts w:ascii="Arial" w:hAnsi="Arial" w:cs="Arial"/>
            <w:sz w:val="20"/>
          </w:rPr>
          <w:t xml:space="preserve">. </w:t>
        </w:r>
      </w:ins>
    </w:p>
    <w:p w14:paraId="293BB933" w14:textId="77777777" w:rsidR="00A57BAC" w:rsidRPr="00332504" w:rsidRDefault="00A57BAC" w:rsidP="00A57BAC">
      <w:pPr>
        <w:spacing w:before="120" w:after="120"/>
        <w:ind w:left="1077" w:hanging="357"/>
        <w:jc w:val="both"/>
        <w:rPr>
          <w:ins w:id="9600" w:author="An Phuc Cao" w:date="2024-09-30T17:03:00Z" w16du:dateUtc="2024-09-30T10:03:00Z"/>
          <w:rFonts w:ascii="Arial" w:hAnsi="Arial" w:cs="Arial"/>
          <w:sz w:val="20"/>
        </w:rPr>
      </w:pPr>
      <w:ins w:id="9601" w:author="An Phuc Cao" w:date="2024-09-30T17:03:00Z" w16du:dateUtc="2024-09-30T10:03:00Z">
        <w:r w:rsidRPr="00332504">
          <w:rPr>
            <w:rFonts w:ascii="Arial" w:hAnsi="Arial" w:cs="Arial"/>
            <w:sz w:val="20"/>
          </w:rPr>
          <w:t>(b)</w:t>
        </w:r>
        <w:r w:rsidRPr="00332504">
          <w:rPr>
            <w:rFonts w:ascii="Arial" w:hAnsi="Arial" w:cs="Arial"/>
            <w:sz w:val="20"/>
          </w:rPr>
          <w:tab/>
          <w:t xml:space="preserve">The party is a joint venture in which the </w:t>
        </w:r>
        <w:r>
          <w:rPr>
            <w:rFonts w:ascii="Arial" w:hAnsi="Arial" w:cs="Arial"/>
            <w:sz w:val="20"/>
          </w:rPr>
          <w:t>Group</w:t>
        </w:r>
        <w:r w:rsidRPr="00332504">
          <w:rPr>
            <w:rFonts w:ascii="Arial" w:hAnsi="Arial" w:cs="Arial"/>
            <w:sz w:val="20"/>
          </w:rPr>
          <w:t xml:space="preserve"> is a venture or an associate (owning over 11% of the charter capital or voting share capital, but is not a subsidiary of the </w:t>
        </w:r>
        <w:r>
          <w:rPr>
            <w:rFonts w:ascii="Arial" w:hAnsi="Arial" w:cs="Arial"/>
            <w:sz w:val="20"/>
          </w:rPr>
          <w:t>Group</w:t>
        </w:r>
        <w:r w:rsidRPr="00332504">
          <w:rPr>
            <w:rFonts w:ascii="Arial" w:hAnsi="Arial" w:cs="Arial"/>
            <w:sz w:val="20"/>
          </w:rPr>
          <w:t>);</w:t>
        </w:r>
      </w:ins>
    </w:p>
    <w:p w14:paraId="733C9D42" w14:textId="77777777" w:rsidR="00A57BAC" w:rsidRPr="00332504" w:rsidRDefault="00A57BAC" w:rsidP="00A57BAC">
      <w:pPr>
        <w:pStyle w:val="BodyTextIndent"/>
        <w:ind w:left="1080" w:right="-46" w:hanging="360"/>
        <w:rPr>
          <w:ins w:id="9602" w:author="An Phuc Cao" w:date="2024-09-30T17:03:00Z" w16du:dateUtc="2024-09-30T10:03:00Z"/>
          <w:rFonts w:ascii="Arial" w:hAnsi="Arial" w:cs="Arial"/>
          <w:sz w:val="20"/>
        </w:rPr>
      </w:pPr>
      <w:ins w:id="9603" w:author="An Phuc Cao" w:date="2024-09-30T17:03:00Z" w16du:dateUtc="2024-09-30T10:03:00Z">
        <w:r w:rsidRPr="00332504">
          <w:rPr>
            <w:rFonts w:ascii="Arial" w:hAnsi="Arial" w:cs="Arial"/>
            <w:sz w:val="20"/>
          </w:rPr>
          <w:t>(c)</w:t>
        </w:r>
        <w:r w:rsidRPr="00332504">
          <w:rPr>
            <w:rFonts w:ascii="Arial" w:hAnsi="Arial" w:cs="Arial"/>
            <w:sz w:val="20"/>
          </w:rPr>
          <w:tab/>
          <w:t xml:space="preserve">The party is a member of the key management personnel of the </w:t>
        </w:r>
        <w:r>
          <w:rPr>
            <w:rFonts w:ascii="Arial" w:hAnsi="Arial" w:cs="Arial"/>
            <w:sz w:val="20"/>
          </w:rPr>
          <w:t>Group</w:t>
        </w:r>
        <w:r w:rsidRPr="00332504">
          <w:rPr>
            <w:rFonts w:ascii="Arial" w:hAnsi="Arial" w:cs="Arial"/>
            <w:sz w:val="20"/>
          </w:rPr>
          <w:t xml:space="preserve">; </w:t>
        </w:r>
      </w:ins>
    </w:p>
    <w:p w14:paraId="7769F4F8" w14:textId="77777777" w:rsidR="00A57BAC" w:rsidRPr="00332504" w:rsidRDefault="00A57BAC" w:rsidP="00A57BAC">
      <w:pPr>
        <w:pStyle w:val="BodyTextIndent"/>
        <w:spacing w:before="120"/>
        <w:ind w:left="1066" w:right="-46" w:hanging="357"/>
        <w:rPr>
          <w:ins w:id="9604" w:author="An Phuc Cao" w:date="2024-09-30T17:03:00Z" w16du:dateUtc="2024-09-30T10:03:00Z"/>
          <w:rFonts w:ascii="Arial" w:hAnsi="Arial" w:cs="Arial"/>
          <w:sz w:val="20"/>
        </w:rPr>
      </w:pPr>
      <w:ins w:id="9605" w:author="An Phuc Cao" w:date="2024-09-30T17:03:00Z" w16du:dateUtc="2024-09-30T10:03:00Z">
        <w:r w:rsidRPr="00332504">
          <w:rPr>
            <w:rFonts w:ascii="Arial" w:hAnsi="Arial" w:cs="Arial"/>
            <w:sz w:val="20"/>
          </w:rPr>
          <w:t xml:space="preserve">(d) </w:t>
        </w:r>
        <w:r w:rsidRPr="00332504">
          <w:rPr>
            <w:rFonts w:ascii="Arial" w:hAnsi="Arial" w:cs="Arial"/>
            <w:sz w:val="20"/>
          </w:rPr>
          <w:tab/>
          <w:t>The party is a close member of the family of any individual referred to in (a) or (c); or</w:t>
        </w:r>
      </w:ins>
    </w:p>
    <w:p w14:paraId="36E7C202" w14:textId="77777777" w:rsidR="00A57BAC" w:rsidRPr="00332504" w:rsidRDefault="00A57BAC" w:rsidP="00A57BAC">
      <w:pPr>
        <w:spacing w:before="120" w:after="120"/>
        <w:ind w:left="1080" w:hanging="360"/>
        <w:jc w:val="both"/>
        <w:rPr>
          <w:ins w:id="9606" w:author="An Phuc Cao" w:date="2024-09-30T17:03:00Z" w16du:dateUtc="2024-09-30T10:03:00Z"/>
          <w:rFonts w:ascii="Arial" w:hAnsi="Arial" w:cs="Arial"/>
          <w:bCs/>
          <w:color w:val="000000"/>
          <w:sz w:val="20"/>
          <w:lang w:val="pt-BR"/>
        </w:rPr>
        <w:sectPr w:rsidR="00A57BAC" w:rsidRPr="00332504" w:rsidSect="00A57BAC">
          <w:endnotePr>
            <w:numFmt w:val="decimal"/>
          </w:endnotePr>
          <w:pgSz w:w="11909" w:h="16834" w:code="9"/>
          <w:pgMar w:top="1440" w:right="1440" w:bottom="862" w:left="1582" w:header="720" w:footer="578" w:gutter="0"/>
          <w:cols w:space="720"/>
          <w:docGrid w:linePitch="326"/>
        </w:sectPr>
      </w:pPr>
      <w:ins w:id="9607" w:author="An Phuc Cao" w:date="2024-09-30T17:03:00Z" w16du:dateUtc="2024-09-30T10:03:00Z">
        <w:r w:rsidRPr="00332504">
          <w:rPr>
            <w:rFonts w:ascii="Arial" w:hAnsi="Arial" w:cs="Arial"/>
            <w:sz w:val="20"/>
          </w:rPr>
          <w:t xml:space="preserve">(e) </w:t>
        </w:r>
        <w:r w:rsidRPr="00332504">
          <w:rPr>
            <w:rFonts w:ascii="Arial" w:hAnsi="Arial" w:cs="Arial"/>
            <w:sz w:val="20"/>
          </w:rPr>
          <w:tab/>
          <w:t xml:space="preserve">The party is a </w:t>
        </w:r>
        <w:r>
          <w:rPr>
            <w:rFonts w:ascii="Arial" w:hAnsi="Arial" w:cs="Arial"/>
            <w:sz w:val="20"/>
          </w:rPr>
          <w:t>Group</w:t>
        </w:r>
        <w:r w:rsidRPr="00332504">
          <w:rPr>
            <w:rFonts w:ascii="Arial" w:hAnsi="Arial" w:cs="Arial"/>
            <w:sz w:val="20"/>
          </w:rPr>
          <w:t xml:space="preserve"> that is controlled, jointly controlled or significantly influenced by, or for which significant voting power in such </w:t>
        </w:r>
        <w:r>
          <w:rPr>
            <w:rFonts w:ascii="Arial" w:hAnsi="Arial" w:cs="Arial"/>
            <w:sz w:val="20"/>
          </w:rPr>
          <w:t>Group</w:t>
        </w:r>
        <w:r w:rsidRPr="00332504">
          <w:rPr>
            <w:rFonts w:ascii="Arial" w:hAnsi="Arial" w:cs="Arial"/>
            <w:sz w:val="20"/>
          </w:rPr>
          <w:t xml:space="preserve"> resides with, directly or indirectly, any individual referred to in (c) or (d).</w:t>
        </w:r>
        <w:r w:rsidRPr="00332504">
          <w:rPr>
            <w:rFonts w:ascii="Arial" w:hAnsi="Arial" w:cs="Arial"/>
            <w:bCs/>
            <w:color w:val="000000"/>
            <w:sz w:val="20"/>
            <w:lang w:val="pt-BR"/>
          </w:rPr>
          <w:tab/>
        </w:r>
      </w:ins>
    </w:p>
    <w:p w14:paraId="6F0A8C68" w14:textId="77777777" w:rsidR="00A57BAC" w:rsidRPr="00826313" w:rsidRDefault="00A57BAC" w:rsidP="00917190">
      <w:pPr>
        <w:tabs>
          <w:tab w:val="left" w:pos="720"/>
        </w:tabs>
        <w:ind w:left="720" w:hanging="11"/>
        <w:jc w:val="both"/>
        <w:rPr>
          <w:rFonts w:ascii="Arial" w:hAnsi="Arial" w:cs="Arial"/>
          <w:b/>
          <w:sz w:val="20"/>
        </w:rPr>
      </w:pPr>
    </w:p>
    <w:p w14:paraId="399F6379" w14:textId="1C5C9F17" w:rsidR="00910DF5" w:rsidRPr="00826313" w:rsidDel="00A57BAC" w:rsidRDefault="00910DF5" w:rsidP="00917190">
      <w:pPr>
        <w:pStyle w:val="BodyTextIndent"/>
        <w:ind w:left="1418" w:right="-46" w:firstLine="0"/>
        <w:rPr>
          <w:del w:id="9608" w:author="An Phuc Cao" w:date="2024-09-30T17:03:00Z" w16du:dateUtc="2024-09-30T10:03:00Z"/>
          <w:rFonts w:ascii="Arial" w:hAnsi="Arial" w:cs="Arial"/>
          <w:sz w:val="20"/>
        </w:rPr>
      </w:pPr>
      <w:del w:id="9609" w:author="An Phuc Cao" w:date="2024-09-30T17:03:00Z" w16du:dateUtc="2024-09-30T10:03:00Z">
        <w:r w:rsidRPr="00826313" w:rsidDel="00A57BAC">
          <w:rPr>
            <w:rFonts w:ascii="Arial" w:hAnsi="Arial" w:cs="Arial"/>
            <w:sz w:val="20"/>
          </w:rPr>
          <w:delText xml:space="preserve">Related party transactions include all transactions undertaken with parties to which the </w:delText>
        </w:r>
        <w:r w:rsidR="0095695A" w:rsidRPr="00826313" w:rsidDel="00A57BAC">
          <w:rPr>
            <w:rFonts w:ascii="Arial" w:hAnsi="Arial" w:cs="Arial"/>
            <w:sz w:val="20"/>
          </w:rPr>
          <w:delText>Group</w:delText>
        </w:r>
        <w:r w:rsidRPr="00826313" w:rsidDel="00A57BAC">
          <w:rPr>
            <w:rFonts w:ascii="Arial" w:hAnsi="Arial" w:cs="Arial"/>
            <w:sz w:val="20"/>
          </w:rPr>
          <w:delText xml:space="preserve"> is related. A party is considered to be related if the party has </w:delText>
        </w:r>
        <w:r w:rsidR="00137978" w:rsidRPr="00826313" w:rsidDel="00A57BAC">
          <w:rPr>
            <w:rFonts w:ascii="Arial" w:hAnsi="Arial" w:cs="Arial"/>
            <w:sz w:val="20"/>
          </w:rPr>
          <w:delText xml:space="preserve">the </w:delText>
        </w:r>
        <w:r w:rsidRPr="00826313" w:rsidDel="00A57BAC">
          <w:rPr>
            <w:rFonts w:ascii="Arial" w:hAnsi="Arial" w:cs="Arial"/>
            <w:sz w:val="20"/>
          </w:rPr>
          <w:delText>ability to control or to influence other party</w:delText>
        </w:r>
        <w:r w:rsidR="00137978" w:rsidRPr="00826313" w:rsidDel="00A57BAC">
          <w:rPr>
            <w:rFonts w:ascii="Arial" w:hAnsi="Arial" w:cs="Arial"/>
            <w:sz w:val="20"/>
          </w:rPr>
          <w:delText xml:space="preserve"> </w:delText>
        </w:r>
        <w:r w:rsidRPr="00826313" w:rsidDel="00A57BAC">
          <w:rPr>
            <w:rFonts w:ascii="Arial" w:hAnsi="Arial" w:cs="Arial"/>
            <w:sz w:val="20"/>
          </w:rPr>
          <w:delText>in making</w:delText>
        </w:r>
        <w:r w:rsidR="00137978" w:rsidRPr="00826313" w:rsidDel="00A57BAC">
          <w:rPr>
            <w:rFonts w:ascii="Arial" w:hAnsi="Arial" w:cs="Arial"/>
            <w:sz w:val="20"/>
          </w:rPr>
          <w:delText xml:space="preserve"> </w:delText>
        </w:r>
        <w:r w:rsidRPr="00826313" w:rsidDel="00A57BAC">
          <w:rPr>
            <w:rFonts w:ascii="Arial" w:hAnsi="Arial" w:cs="Arial"/>
            <w:sz w:val="20"/>
          </w:rPr>
          <w:delText xml:space="preserve">decision of financial policies and operational activities. A party is related to the </w:delText>
        </w:r>
        <w:r w:rsidR="0095695A" w:rsidRPr="00826313" w:rsidDel="00A57BAC">
          <w:rPr>
            <w:rFonts w:ascii="Arial" w:hAnsi="Arial" w:cs="Arial"/>
            <w:sz w:val="20"/>
          </w:rPr>
          <w:delText>Group</w:delText>
        </w:r>
        <w:r w:rsidRPr="00826313" w:rsidDel="00A57BAC">
          <w:rPr>
            <w:rFonts w:ascii="Arial" w:hAnsi="Arial" w:cs="Arial"/>
            <w:sz w:val="20"/>
          </w:rPr>
          <w:delText xml:space="preserve"> if: </w:delText>
        </w:r>
      </w:del>
    </w:p>
    <w:p w14:paraId="32B7E75F" w14:textId="17858261" w:rsidR="00910DF5" w:rsidRPr="00826313" w:rsidDel="00A57BAC" w:rsidRDefault="00910DF5" w:rsidP="00917190">
      <w:pPr>
        <w:pStyle w:val="BodyTextIndent"/>
        <w:spacing w:before="120"/>
        <w:ind w:left="1080" w:firstLine="338"/>
        <w:rPr>
          <w:del w:id="9610" w:author="An Phuc Cao" w:date="2024-09-30T17:03:00Z" w16du:dateUtc="2024-09-30T10:03:00Z"/>
          <w:rFonts w:ascii="Arial" w:hAnsi="Arial" w:cs="Arial"/>
          <w:sz w:val="20"/>
        </w:rPr>
      </w:pPr>
      <w:del w:id="9611" w:author="An Phuc Cao" w:date="2024-09-30T17:03:00Z" w16du:dateUtc="2024-09-30T10:03:00Z">
        <w:r w:rsidRPr="00826313" w:rsidDel="00A57BAC">
          <w:rPr>
            <w:rFonts w:ascii="Arial" w:hAnsi="Arial" w:cs="Arial"/>
            <w:sz w:val="20"/>
          </w:rPr>
          <w:delText xml:space="preserve">(a) </w:delText>
        </w:r>
        <w:r w:rsidR="00CE6E46" w:rsidRPr="00826313" w:rsidDel="00A57BAC">
          <w:rPr>
            <w:rFonts w:ascii="Arial" w:hAnsi="Arial" w:cs="Arial"/>
            <w:sz w:val="20"/>
          </w:rPr>
          <w:delText xml:space="preserve">  </w:delText>
        </w:r>
        <w:r w:rsidRPr="00826313" w:rsidDel="00A57BAC">
          <w:rPr>
            <w:rFonts w:ascii="Arial" w:hAnsi="Arial" w:cs="Arial"/>
            <w:sz w:val="20"/>
          </w:rPr>
          <w:delText>Directly, or indirectly through one or more intermediaries, the party:</w:delText>
        </w:r>
      </w:del>
    </w:p>
    <w:p w14:paraId="5433F18A" w14:textId="056BCD1B" w:rsidR="00910DF5" w:rsidRPr="00826313" w:rsidDel="00A57BAC" w:rsidRDefault="00910DF5" w:rsidP="00917190">
      <w:pPr>
        <w:numPr>
          <w:ilvl w:val="0"/>
          <w:numId w:val="7"/>
        </w:numPr>
        <w:tabs>
          <w:tab w:val="left" w:pos="1080"/>
          <w:tab w:val="left" w:pos="1440"/>
          <w:tab w:val="num" w:pos="1843"/>
        </w:tabs>
        <w:spacing w:before="120"/>
        <w:ind w:hanging="11"/>
        <w:jc w:val="both"/>
        <w:rPr>
          <w:del w:id="9612" w:author="An Phuc Cao" w:date="2024-09-30T17:03:00Z" w16du:dateUtc="2024-09-30T10:03:00Z"/>
          <w:rFonts w:ascii="Arial" w:hAnsi="Arial" w:cs="Arial"/>
          <w:sz w:val="20"/>
        </w:rPr>
      </w:pPr>
      <w:del w:id="9613" w:author="An Phuc Cao" w:date="2024-09-30T17:03:00Z" w16du:dateUtc="2024-09-30T10:03:00Z">
        <w:r w:rsidRPr="00826313" w:rsidDel="00A57BAC">
          <w:rPr>
            <w:rFonts w:ascii="Arial" w:hAnsi="Arial" w:cs="Arial"/>
            <w:sz w:val="20"/>
          </w:rPr>
          <w:delText xml:space="preserve">controls, is controlled by, or is under common control with the </w:delText>
        </w:r>
        <w:r w:rsidR="0095695A" w:rsidRPr="00826313" w:rsidDel="00A57BAC">
          <w:rPr>
            <w:rFonts w:ascii="Arial" w:hAnsi="Arial" w:cs="Arial"/>
            <w:sz w:val="20"/>
            <w:lang w:val="vi-VN"/>
          </w:rPr>
          <w:delText>Group</w:delText>
        </w:r>
        <w:r w:rsidRPr="00826313" w:rsidDel="00A57BAC">
          <w:rPr>
            <w:rFonts w:ascii="Arial" w:hAnsi="Arial" w:cs="Arial"/>
            <w:sz w:val="20"/>
          </w:rPr>
          <w:delText>;</w:delText>
        </w:r>
      </w:del>
    </w:p>
    <w:p w14:paraId="67C626A7" w14:textId="7E84A71F" w:rsidR="00910DF5" w:rsidRPr="00826313" w:rsidDel="00A57BAC" w:rsidRDefault="00910DF5" w:rsidP="00917190">
      <w:pPr>
        <w:numPr>
          <w:ilvl w:val="0"/>
          <w:numId w:val="7"/>
        </w:numPr>
        <w:tabs>
          <w:tab w:val="left" w:pos="1080"/>
          <w:tab w:val="left" w:pos="1440"/>
          <w:tab w:val="num" w:pos="1843"/>
        </w:tabs>
        <w:spacing w:before="120"/>
        <w:ind w:hanging="11"/>
        <w:jc w:val="both"/>
        <w:rPr>
          <w:del w:id="9614" w:author="An Phuc Cao" w:date="2024-09-30T17:03:00Z" w16du:dateUtc="2024-09-30T10:03:00Z"/>
          <w:rFonts w:ascii="Arial" w:hAnsi="Arial" w:cs="Arial"/>
          <w:sz w:val="20"/>
        </w:rPr>
      </w:pPr>
      <w:del w:id="9615" w:author="An Phuc Cao" w:date="2024-09-30T17:03:00Z" w16du:dateUtc="2024-09-30T10:03:00Z">
        <w:r w:rsidRPr="00826313" w:rsidDel="00A57BAC">
          <w:rPr>
            <w:rFonts w:ascii="Arial" w:hAnsi="Arial" w:cs="Arial"/>
            <w:sz w:val="20"/>
          </w:rPr>
          <w:delText xml:space="preserve">has an interest (owning 5% or more of the charter capital or voting share capital) in the </w:delText>
        </w:r>
        <w:r w:rsidR="0095695A" w:rsidRPr="00826313" w:rsidDel="00A57BAC">
          <w:rPr>
            <w:rFonts w:ascii="Arial" w:hAnsi="Arial" w:cs="Arial"/>
            <w:sz w:val="20"/>
          </w:rPr>
          <w:delText>Group</w:delText>
        </w:r>
        <w:r w:rsidRPr="00826313" w:rsidDel="00A57BAC">
          <w:rPr>
            <w:rFonts w:ascii="Arial" w:hAnsi="Arial" w:cs="Arial"/>
            <w:sz w:val="20"/>
          </w:rPr>
          <w:delText xml:space="preserve"> that gives it significant influence over the </w:delText>
        </w:r>
        <w:r w:rsidR="0095695A" w:rsidRPr="00826313" w:rsidDel="00A57BAC">
          <w:rPr>
            <w:rFonts w:ascii="Arial" w:hAnsi="Arial" w:cs="Arial"/>
            <w:sz w:val="20"/>
          </w:rPr>
          <w:delText>Group</w:delText>
        </w:r>
        <w:r w:rsidRPr="00826313" w:rsidDel="00A57BAC">
          <w:rPr>
            <w:rFonts w:ascii="Arial" w:hAnsi="Arial" w:cs="Arial"/>
            <w:sz w:val="20"/>
          </w:rPr>
          <w:delText xml:space="preserve">; </w:delText>
        </w:r>
      </w:del>
    </w:p>
    <w:p w14:paraId="37C5C79C" w14:textId="34C98AA8" w:rsidR="00910DF5" w:rsidRPr="00826313" w:rsidDel="00A57BAC" w:rsidRDefault="00910DF5" w:rsidP="00917190">
      <w:pPr>
        <w:numPr>
          <w:ilvl w:val="0"/>
          <w:numId w:val="7"/>
        </w:numPr>
        <w:tabs>
          <w:tab w:val="left" w:pos="1080"/>
          <w:tab w:val="left" w:pos="1440"/>
          <w:tab w:val="num" w:pos="1843"/>
        </w:tabs>
        <w:spacing w:before="120"/>
        <w:ind w:hanging="11"/>
        <w:jc w:val="both"/>
        <w:rPr>
          <w:del w:id="9616" w:author="An Phuc Cao" w:date="2024-09-30T17:03:00Z" w16du:dateUtc="2024-09-30T10:03:00Z"/>
          <w:rFonts w:ascii="Arial" w:hAnsi="Arial" w:cs="Arial"/>
          <w:sz w:val="20"/>
        </w:rPr>
      </w:pPr>
      <w:del w:id="9617" w:author="An Phuc Cao" w:date="2024-09-30T17:03:00Z" w16du:dateUtc="2024-09-30T10:03:00Z">
        <w:r w:rsidRPr="00826313" w:rsidDel="00A57BAC">
          <w:rPr>
            <w:rFonts w:ascii="Arial" w:hAnsi="Arial" w:cs="Arial"/>
            <w:sz w:val="20"/>
          </w:rPr>
          <w:delText xml:space="preserve">has joint control over the </w:delText>
        </w:r>
        <w:r w:rsidR="0095695A" w:rsidRPr="00826313" w:rsidDel="00A57BAC">
          <w:rPr>
            <w:rFonts w:ascii="Arial" w:hAnsi="Arial" w:cs="Arial"/>
            <w:sz w:val="20"/>
          </w:rPr>
          <w:delText>Group</w:delText>
        </w:r>
        <w:r w:rsidRPr="00826313" w:rsidDel="00A57BAC">
          <w:rPr>
            <w:rFonts w:ascii="Arial" w:hAnsi="Arial" w:cs="Arial"/>
            <w:sz w:val="20"/>
          </w:rPr>
          <w:delText xml:space="preserve">. </w:delText>
        </w:r>
      </w:del>
    </w:p>
    <w:p w14:paraId="39877793" w14:textId="08D22D95" w:rsidR="00910DF5" w:rsidRPr="00826313" w:rsidDel="00A57BAC" w:rsidRDefault="00910DF5" w:rsidP="00917190">
      <w:pPr>
        <w:spacing w:before="120" w:after="120"/>
        <w:ind w:left="1843" w:hanging="425"/>
        <w:jc w:val="both"/>
        <w:rPr>
          <w:del w:id="9618" w:author="An Phuc Cao" w:date="2024-09-30T17:03:00Z" w16du:dateUtc="2024-09-30T10:03:00Z"/>
          <w:rFonts w:ascii="Arial" w:hAnsi="Arial" w:cs="Arial"/>
          <w:sz w:val="20"/>
        </w:rPr>
      </w:pPr>
      <w:del w:id="9619" w:author="An Phuc Cao" w:date="2024-09-30T17:03:00Z" w16du:dateUtc="2024-09-30T10:03:00Z">
        <w:r w:rsidRPr="00826313" w:rsidDel="00A57BAC">
          <w:rPr>
            <w:rFonts w:ascii="Arial" w:hAnsi="Arial" w:cs="Arial"/>
            <w:sz w:val="20"/>
          </w:rPr>
          <w:delText>(b)</w:delText>
        </w:r>
        <w:r w:rsidRPr="00826313" w:rsidDel="00A57BAC">
          <w:rPr>
            <w:rFonts w:ascii="Arial" w:hAnsi="Arial" w:cs="Arial"/>
            <w:sz w:val="20"/>
          </w:rPr>
          <w:tab/>
          <w:delText xml:space="preserve">The party is a joint venture in which the </w:delText>
        </w:r>
        <w:r w:rsidR="0095695A" w:rsidRPr="00826313" w:rsidDel="00A57BAC">
          <w:rPr>
            <w:rFonts w:ascii="Arial" w:hAnsi="Arial" w:cs="Arial"/>
            <w:sz w:val="20"/>
          </w:rPr>
          <w:delText>Group</w:delText>
        </w:r>
        <w:r w:rsidRPr="00826313" w:rsidDel="00A57BAC">
          <w:rPr>
            <w:rFonts w:ascii="Arial" w:hAnsi="Arial" w:cs="Arial"/>
            <w:sz w:val="20"/>
          </w:rPr>
          <w:delText xml:space="preserve"> is a venture or an associate (owning over 11% of the charter capital or voting share capital, but is not a subsidiary of the </w:delText>
        </w:r>
        <w:r w:rsidR="0095695A" w:rsidRPr="00826313" w:rsidDel="00A57BAC">
          <w:rPr>
            <w:rFonts w:ascii="Arial" w:hAnsi="Arial" w:cs="Arial"/>
            <w:sz w:val="20"/>
          </w:rPr>
          <w:delText>Group</w:delText>
        </w:r>
        <w:r w:rsidRPr="00826313" w:rsidDel="00A57BAC">
          <w:rPr>
            <w:rFonts w:ascii="Arial" w:hAnsi="Arial" w:cs="Arial"/>
            <w:sz w:val="20"/>
          </w:rPr>
          <w:delText>);</w:delText>
        </w:r>
      </w:del>
    </w:p>
    <w:p w14:paraId="1D031C52" w14:textId="0E761379" w:rsidR="00910DF5" w:rsidRPr="00826313" w:rsidDel="00A57BAC" w:rsidRDefault="00910DF5" w:rsidP="00917190">
      <w:pPr>
        <w:pStyle w:val="BodyTextIndent"/>
        <w:ind w:left="1418" w:right="-46" w:firstLine="0"/>
        <w:rPr>
          <w:del w:id="9620" w:author="An Phuc Cao" w:date="2024-09-30T17:03:00Z" w16du:dateUtc="2024-09-30T10:03:00Z"/>
          <w:rFonts w:ascii="Arial" w:hAnsi="Arial" w:cs="Arial"/>
          <w:sz w:val="20"/>
        </w:rPr>
      </w:pPr>
      <w:del w:id="9621" w:author="An Phuc Cao" w:date="2024-09-30T17:03:00Z" w16du:dateUtc="2024-09-30T10:03:00Z">
        <w:r w:rsidRPr="00826313" w:rsidDel="00A57BAC">
          <w:rPr>
            <w:rFonts w:ascii="Arial" w:hAnsi="Arial" w:cs="Arial"/>
            <w:sz w:val="20"/>
          </w:rPr>
          <w:delText>(c)</w:delText>
        </w:r>
        <w:r w:rsidR="00CE6E46" w:rsidRPr="00826313" w:rsidDel="00A57BAC">
          <w:rPr>
            <w:rFonts w:ascii="Arial" w:hAnsi="Arial" w:cs="Arial"/>
            <w:sz w:val="20"/>
          </w:rPr>
          <w:delText xml:space="preserve">   </w:delText>
        </w:r>
        <w:r w:rsidRPr="00826313" w:rsidDel="00A57BAC">
          <w:rPr>
            <w:rFonts w:ascii="Arial" w:hAnsi="Arial" w:cs="Arial"/>
            <w:sz w:val="20"/>
          </w:rPr>
          <w:delText xml:space="preserve">The party is a member of the key management personnel of the </w:delText>
        </w:r>
        <w:r w:rsidR="0095695A" w:rsidRPr="00826313" w:rsidDel="00A57BAC">
          <w:rPr>
            <w:rFonts w:ascii="Arial" w:hAnsi="Arial" w:cs="Arial"/>
            <w:sz w:val="20"/>
          </w:rPr>
          <w:delText>Group</w:delText>
        </w:r>
        <w:r w:rsidRPr="00826313" w:rsidDel="00A57BAC">
          <w:rPr>
            <w:rFonts w:ascii="Arial" w:hAnsi="Arial" w:cs="Arial"/>
            <w:sz w:val="20"/>
          </w:rPr>
          <w:delText xml:space="preserve">; </w:delText>
        </w:r>
      </w:del>
    </w:p>
    <w:p w14:paraId="1B622812" w14:textId="75268CB7" w:rsidR="00910DF5" w:rsidRPr="00826313" w:rsidDel="00A57BAC" w:rsidRDefault="00910DF5" w:rsidP="00917190">
      <w:pPr>
        <w:pStyle w:val="BodyTextIndent"/>
        <w:spacing w:before="120"/>
        <w:ind w:left="1418" w:right="-46" w:firstLine="0"/>
        <w:rPr>
          <w:del w:id="9622" w:author="An Phuc Cao" w:date="2024-09-30T17:03:00Z" w16du:dateUtc="2024-09-30T10:03:00Z"/>
          <w:rFonts w:ascii="Arial" w:hAnsi="Arial" w:cs="Arial"/>
          <w:sz w:val="20"/>
        </w:rPr>
      </w:pPr>
      <w:del w:id="9623" w:author="An Phuc Cao" w:date="2024-09-30T17:03:00Z" w16du:dateUtc="2024-09-30T10:03:00Z">
        <w:r w:rsidRPr="00826313" w:rsidDel="00A57BAC">
          <w:rPr>
            <w:rFonts w:ascii="Arial" w:hAnsi="Arial" w:cs="Arial"/>
            <w:sz w:val="20"/>
          </w:rPr>
          <w:delText xml:space="preserve">(d) </w:delText>
        </w:r>
        <w:r w:rsidR="00CE6E46" w:rsidRPr="00826313" w:rsidDel="00A57BAC">
          <w:rPr>
            <w:rFonts w:ascii="Arial" w:hAnsi="Arial" w:cs="Arial"/>
            <w:sz w:val="20"/>
          </w:rPr>
          <w:delText xml:space="preserve">  </w:delText>
        </w:r>
        <w:r w:rsidRPr="00826313" w:rsidDel="00A57BAC">
          <w:rPr>
            <w:rFonts w:ascii="Arial" w:hAnsi="Arial" w:cs="Arial"/>
            <w:sz w:val="20"/>
          </w:rPr>
          <w:delText>The party is a close member of the family of any individual referred to in (a) or (c); or</w:delText>
        </w:r>
      </w:del>
    </w:p>
    <w:p w14:paraId="6E73249B" w14:textId="1A93C3AF" w:rsidR="00013DAF" w:rsidRPr="00826313" w:rsidDel="00A57BAC" w:rsidRDefault="00910DF5" w:rsidP="00917190">
      <w:pPr>
        <w:spacing w:before="120" w:after="120"/>
        <w:ind w:left="1843" w:hanging="425"/>
        <w:jc w:val="both"/>
        <w:rPr>
          <w:del w:id="9624" w:author="An Phuc Cao" w:date="2024-09-30T17:03:00Z" w16du:dateUtc="2024-09-30T10:03:00Z"/>
          <w:rFonts w:ascii="Arial" w:hAnsi="Arial" w:cs="Arial"/>
          <w:bCs/>
          <w:color w:val="000000"/>
          <w:sz w:val="20"/>
          <w:lang w:val="pt-BR"/>
        </w:rPr>
        <w:sectPr w:rsidR="00013DAF" w:rsidRPr="00826313" w:rsidDel="00A57BAC" w:rsidSect="00C239C1">
          <w:endnotePr>
            <w:numFmt w:val="decimal"/>
          </w:endnotePr>
          <w:pgSz w:w="11909" w:h="16834" w:orient="portrait" w:code="9"/>
          <w:pgMar w:top="1440" w:right="1440" w:bottom="862" w:left="1582" w:header="720" w:footer="578" w:gutter="0"/>
          <w:cols w:space="720"/>
          <w:docGrid w:linePitch="326"/>
          <w:sectPrChange w:id="9625" w:author="An Phuc Cao" w:date="2024-09-30T16:54:00Z" w16du:dateUtc="2024-09-30T09:54:00Z">
            <w:sectPr w:rsidR="00013DAF" w:rsidRPr="00826313" w:rsidDel="00A57BAC" w:rsidSect="00C239C1">
              <w:pgSz w:w="16834" w:h="11909" w:orient="landscape"/>
              <w:pgMar w:top="1582" w:right="1440" w:bottom="1440" w:left="862" w:header="720" w:footer="578" w:gutter="0"/>
            </w:sectPr>
          </w:sectPrChange>
        </w:sectPr>
      </w:pPr>
      <w:del w:id="9626" w:author="An Phuc Cao" w:date="2024-09-30T17:03:00Z" w16du:dateUtc="2024-09-30T10:03:00Z">
        <w:r w:rsidRPr="00826313" w:rsidDel="00A57BAC">
          <w:rPr>
            <w:rFonts w:ascii="Arial" w:hAnsi="Arial" w:cs="Arial"/>
            <w:sz w:val="20"/>
          </w:rPr>
          <w:delText xml:space="preserve">(e) </w:delText>
        </w:r>
        <w:r w:rsidR="00CE6E46" w:rsidRPr="00826313" w:rsidDel="00A57BAC">
          <w:rPr>
            <w:rFonts w:ascii="Arial" w:hAnsi="Arial" w:cs="Arial"/>
            <w:sz w:val="20"/>
          </w:rPr>
          <w:delText xml:space="preserve">  </w:delText>
        </w:r>
        <w:r w:rsidRPr="00826313" w:rsidDel="00A57BAC">
          <w:rPr>
            <w:rFonts w:ascii="Arial" w:hAnsi="Arial" w:cs="Arial"/>
            <w:sz w:val="20"/>
          </w:rPr>
          <w:delText xml:space="preserve">The party is a </w:delText>
        </w:r>
        <w:r w:rsidR="0095695A" w:rsidRPr="00826313" w:rsidDel="00A57BAC">
          <w:rPr>
            <w:rFonts w:ascii="Arial" w:hAnsi="Arial" w:cs="Arial"/>
            <w:sz w:val="20"/>
          </w:rPr>
          <w:delText>Group</w:delText>
        </w:r>
        <w:r w:rsidRPr="00826313" w:rsidDel="00A57BAC">
          <w:rPr>
            <w:rFonts w:ascii="Arial" w:hAnsi="Arial" w:cs="Arial"/>
            <w:sz w:val="20"/>
          </w:rPr>
          <w:delText xml:space="preserve"> that is controlled, jointly controlled or significantly influenced by, or for which significant voting power in such </w:delText>
        </w:r>
        <w:r w:rsidR="0095695A" w:rsidRPr="00826313" w:rsidDel="00A57BAC">
          <w:rPr>
            <w:rFonts w:ascii="Arial" w:hAnsi="Arial" w:cs="Arial"/>
            <w:sz w:val="20"/>
          </w:rPr>
          <w:delText>Group</w:delText>
        </w:r>
        <w:r w:rsidRPr="00826313" w:rsidDel="00A57BAC">
          <w:rPr>
            <w:rFonts w:ascii="Arial" w:hAnsi="Arial" w:cs="Arial"/>
            <w:sz w:val="20"/>
          </w:rPr>
          <w:delText xml:space="preserve"> resides with, directly or indirectly, any individual referred to in (c) or (d).</w:delText>
        </w:r>
        <w:r w:rsidRPr="00826313" w:rsidDel="00A57BAC">
          <w:rPr>
            <w:rFonts w:ascii="Arial" w:hAnsi="Arial" w:cs="Arial"/>
            <w:sz w:val="20"/>
          </w:rPr>
          <w:tab/>
        </w:r>
      </w:del>
    </w:p>
    <w:p w14:paraId="7DD78854" w14:textId="59B6A3EA" w:rsidR="00013DAF" w:rsidRPr="00826313" w:rsidDel="00A57BAC" w:rsidRDefault="00013DAF" w:rsidP="00013DAF">
      <w:pPr>
        <w:ind w:left="711"/>
        <w:jc w:val="both"/>
        <w:rPr>
          <w:del w:id="9627" w:author="An Phuc Cao" w:date="2024-09-30T17:03:00Z" w16du:dateUtc="2024-09-30T10:03:00Z"/>
          <w:rFonts w:ascii="Arial" w:hAnsi="Arial" w:cs="Arial"/>
        </w:rPr>
      </w:pPr>
    </w:p>
    <w:p w14:paraId="03165DDA" w14:textId="77777777" w:rsidR="000424E8" w:rsidRPr="00826313" w:rsidRDefault="000424E8" w:rsidP="00013DAF">
      <w:pPr>
        <w:ind w:left="711"/>
        <w:jc w:val="both"/>
        <w:rPr>
          <w:rFonts w:ascii="Arial" w:hAnsi="Arial" w:cs="Arial"/>
        </w:rPr>
      </w:pPr>
    </w:p>
    <w:p w14:paraId="2F6DA19A" w14:textId="70FD1482" w:rsidR="00013DAF" w:rsidRPr="00826313" w:rsidRDefault="002C218A" w:rsidP="00917190">
      <w:pPr>
        <w:tabs>
          <w:tab w:val="left" w:pos="720"/>
        </w:tabs>
        <w:ind w:left="720" w:hanging="578"/>
        <w:jc w:val="both"/>
        <w:rPr>
          <w:rFonts w:ascii="Arial" w:hAnsi="Arial" w:cs="Arial"/>
          <w:sz w:val="20"/>
        </w:rPr>
      </w:pPr>
      <w:ins w:id="9628" w:author="An Phuc Cao" w:date="2024-10-24T15:13:00Z" w16du:dateUtc="2024-10-24T08:13:00Z">
        <w:r>
          <w:rPr>
            <w:rFonts w:ascii="Arial" w:hAnsi="Arial" w:cs="Arial"/>
            <w:b/>
            <w:sz w:val="20"/>
          </w:rPr>
          <w:t>30</w:t>
        </w:r>
      </w:ins>
      <w:del w:id="9629" w:author="An Phuc Cao" w:date="2024-10-24T15:13:00Z" w16du:dateUtc="2024-10-24T08:13:00Z">
        <w:r w:rsidR="00AE3F02" w:rsidRPr="00826313" w:rsidDel="002C218A">
          <w:rPr>
            <w:rFonts w:ascii="Arial" w:hAnsi="Arial" w:cs="Arial"/>
            <w:b/>
            <w:sz w:val="20"/>
          </w:rPr>
          <w:delText>2</w:delText>
        </w:r>
      </w:del>
      <w:del w:id="9630" w:author="An Phuc Cao" w:date="2024-09-30T16:09:00Z" w16du:dateUtc="2024-09-30T09:09:00Z">
        <w:r w:rsidR="00AE3F02" w:rsidRPr="00826313" w:rsidDel="00D07AC5">
          <w:rPr>
            <w:rFonts w:ascii="Arial" w:hAnsi="Arial" w:cs="Arial"/>
            <w:b/>
            <w:sz w:val="20"/>
          </w:rPr>
          <w:delText>8</w:delText>
        </w:r>
      </w:del>
      <w:r w:rsidR="00013DAF" w:rsidRPr="00826313">
        <w:rPr>
          <w:rFonts w:ascii="Arial" w:hAnsi="Arial" w:cs="Arial"/>
          <w:b/>
          <w:sz w:val="20"/>
        </w:rPr>
        <w:t>.</w:t>
      </w:r>
      <w:r w:rsidR="00013DAF" w:rsidRPr="00826313">
        <w:tab/>
      </w:r>
      <w:r w:rsidR="00013DAF" w:rsidRPr="00826313">
        <w:rPr>
          <w:rFonts w:ascii="Arial" w:hAnsi="Arial" w:cs="Arial"/>
          <w:b/>
          <w:sz w:val="20"/>
        </w:rPr>
        <w:t xml:space="preserve">RELATED PARTY TRANSACTIONS </w:t>
      </w:r>
      <w:r w:rsidR="00013DAF" w:rsidRPr="00826313">
        <w:rPr>
          <w:rFonts w:ascii="Arial" w:hAnsi="Arial" w:cs="Arial"/>
          <w:sz w:val="20"/>
        </w:rPr>
        <w:t>(continued)</w:t>
      </w:r>
    </w:p>
    <w:p w14:paraId="248AB3E7" w14:textId="77777777" w:rsidR="00013DAF" w:rsidRPr="00826313" w:rsidRDefault="00013DAF" w:rsidP="00917190">
      <w:pPr>
        <w:ind w:left="711" w:hanging="720"/>
        <w:jc w:val="both"/>
        <w:rPr>
          <w:rFonts w:ascii="Arial" w:hAnsi="Arial" w:cs="Arial"/>
          <w:sz w:val="20"/>
        </w:rPr>
      </w:pPr>
    </w:p>
    <w:p w14:paraId="78247B15" w14:textId="0FA71171" w:rsidR="00013DAF" w:rsidRPr="00826313" w:rsidRDefault="00013DAF" w:rsidP="00917190">
      <w:pPr>
        <w:ind w:left="711" w:hanging="720"/>
        <w:jc w:val="both"/>
        <w:rPr>
          <w:rFonts w:ascii="Arial" w:hAnsi="Arial" w:cs="Arial"/>
          <w:bCs/>
          <w:sz w:val="20"/>
        </w:rPr>
      </w:pPr>
      <w:r w:rsidRPr="00826313">
        <w:rPr>
          <w:rFonts w:ascii="Arial" w:hAnsi="Arial" w:cs="Arial"/>
          <w:sz w:val="20"/>
        </w:rPr>
        <w:tab/>
      </w:r>
      <w:r w:rsidRPr="00826313">
        <w:rPr>
          <w:rFonts w:ascii="Arial" w:hAnsi="Arial" w:cs="Arial"/>
          <w:bCs/>
          <w:sz w:val="20"/>
        </w:rPr>
        <w:t xml:space="preserve">Balances </w:t>
      </w:r>
      <w:r w:rsidR="00F678FF" w:rsidRPr="00826313">
        <w:rPr>
          <w:rFonts w:ascii="Arial" w:eastAsia="Calibri" w:hAnsi="Arial" w:cs="Arial"/>
          <w:sz w:val="20"/>
        </w:rPr>
        <w:t xml:space="preserve">as at </w:t>
      </w:r>
      <w:r w:rsidR="003E7742" w:rsidRPr="00826313">
        <w:rPr>
          <w:rFonts w:ascii="Arial" w:eastAsia="Calibri" w:hAnsi="Arial" w:cs="Arial"/>
          <w:sz w:val="20"/>
        </w:rPr>
        <w:t>30 June 202</w:t>
      </w:r>
      <w:r w:rsidR="00B12B54">
        <w:rPr>
          <w:rFonts w:ascii="Arial" w:eastAsia="Calibri" w:hAnsi="Arial" w:cs="Arial"/>
          <w:sz w:val="20"/>
        </w:rPr>
        <w:t>3</w:t>
      </w:r>
      <w:r w:rsidRPr="00826313">
        <w:rPr>
          <w:rFonts w:ascii="Arial" w:eastAsia="Calibri" w:hAnsi="Arial" w:cs="Arial"/>
          <w:sz w:val="20"/>
        </w:rPr>
        <w:t xml:space="preserve"> and transactions </w:t>
      </w:r>
      <w:r w:rsidR="006D6D82" w:rsidRPr="00826313">
        <w:rPr>
          <w:rFonts w:ascii="Arial" w:eastAsia="Calibri" w:hAnsi="Arial" w:cs="Arial"/>
          <w:sz w:val="20"/>
        </w:rPr>
        <w:t xml:space="preserve">for the </w:t>
      </w:r>
      <w:r w:rsidR="003E7742" w:rsidRPr="00826313">
        <w:rPr>
          <w:rFonts w:ascii="Arial" w:eastAsia="Calibri" w:hAnsi="Arial" w:cs="Arial"/>
          <w:sz w:val="20"/>
        </w:rPr>
        <w:t>six-month period</w:t>
      </w:r>
      <w:r w:rsidR="006D6D82" w:rsidRPr="00826313">
        <w:rPr>
          <w:rFonts w:ascii="Arial" w:eastAsia="Calibri" w:hAnsi="Arial" w:cs="Arial"/>
          <w:sz w:val="20"/>
        </w:rPr>
        <w:t xml:space="preserve"> ended </w:t>
      </w:r>
      <w:r w:rsidR="003E7742" w:rsidRPr="00826313">
        <w:rPr>
          <w:rFonts w:ascii="Arial" w:eastAsia="Calibri" w:hAnsi="Arial" w:cs="Arial"/>
          <w:sz w:val="20"/>
        </w:rPr>
        <w:t>30 June 202</w:t>
      </w:r>
      <w:r w:rsidR="005E15AC">
        <w:rPr>
          <w:rFonts w:ascii="Arial" w:eastAsia="Calibri" w:hAnsi="Arial" w:cs="Arial"/>
          <w:sz w:val="20"/>
        </w:rPr>
        <w:t>3</w:t>
      </w:r>
      <w:r w:rsidRPr="00826313">
        <w:rPr>
          <w:rFonts w:ascii="Arial" w:eastAsia="Calibri" w:hAnsi="Arial" w:cs="Arial"/>
          <w:sz w:val="20"/>
        </w:rPr>
        <w:t xml:space="preserve"> </w:t>
      </w:r>
      <w:r w:rsidRPr="00826313">
        <w:rPr>
          <w:rFonts w:ascii="Arial" w:hAnsi="Arial" w:cs="Arial"/>
          <w:bCs/>
          <w:sz w:val="20"/>
        </w:rPr>
        <w:t>with related parties</w:t>
      </w:r>
      <w:r w:rsidRPr="00826313">
        <w:rPr>
          <w:rFonts w:ascii="Arial" w:eastAsia="Calibri" w:hAnsi="Arial" w:cs="Arial"/>
          <w:sz w:val="20"/>
        </w:rPr>
        <w:t xml:space="preserve"> </w:t>
      </w:r>
      <w:r w:rsidRPr="00826313">
        <w:rPr>
          <w:rFonts w:ascii="Arial" w:hAnsi="Arial" w:cs="Arial"/>
          <w:bCs/>
          <w:sz w:val="20"/>
        </w:rPr>
        <w:t>are as follows:</w:t>
      </w:r>
    </w:p>
    <w:p w14:paraId="2A92D07D" w14:textId="77777777" w:rsidR="00013DAF" w:rsidRPr="00826313" w:rsidRDefault="00013DAF" w:rsidP="00013DAF">
      <w:pPr>
        <w:ind w:left="711"/>
        <w:jc w:val="both"/>
        <w:rPr>
          <w:rFonts w:ascii="Arial" w:hAnsi="Arial" w:cs="Arial"/>
          <w:bCs/>
          <w:sz w:val="20"/>
        </w:rPr>
      </w:pPr>
    </w:p>
    <w:tbl>
      <w:tblPr>
        <w:tblStyle w:val="TableGrid"/>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1418"/>
        <w:gridCol w:w="3118"/>
        <w:gridCol w:w="1843"/>
        <w:gridCol w:w="1985"/>
        <w:gridCol w:w="2126"/>
        <w:tblGridChange w:id="9631">
          <w:tblGrid>
            <w:gridCol w:w="2835"/>
            <w:gridCol w:w="1418"/>
            <w:gridCol w:w="3118"/>
            <w:gridCol w:w="1843"/>
            <w:gridCol w:w="1985"/>
            <w:gridCol w:w="2126"/>
          </w:tblGrid>
        </w:tblGridChange>
      </w:tblGrid>
      <w:tr w:rsidR="00EB3221" w:rsidRPr="00826313" w14:paraId="6E4C9E83" w14:textId="77777777" w:rsidTr="00D56154">
        <w:tc>
          <w:tcPr>
            <w:tcW w:w="2835" w:type="dxa"/>
          </w:tcPr>
          <w:p w14:paraId="7F7E0BCA" w14:textId="68873458" w:rsidR="00EB3221" w:rsidRPr="00826313" w:rsidRDefault="00EB3221" w:rsidP="00013DAF">
            <w:pPr>
              <w:jc w:val="both"/>
              <w:rPr>
                <w:rFonts w:ascii="Arial" w:hAnsi="Arial" w:cs="Arial"/>
                <w:bCs/>
                <w:i/>
                <w:iCs/>
                <w:sz w:val="20"/>
              </w:rPr>
            </w:pPr>
            <w:bookmarkStart w:id="9632" w:name="OLE_LINK72"/>
          </w:p>
        </w:tc>
        <w:tc>
          <w:tcPr>
            <w:tcW w:w="1418" w:type="dxa"/>
          </w:tcPr>
          <w:p w14:paraId="02648785" w14:textId="77777777" w:rsidR="00EB3221" w:rsidRPr="00826313" w:rsidRDefault="00EB3221" w:rsidP="00013DAF">
            <w:pPr>
              <w:jc w:val="both"/>
              <w:rPr>
                <w:rFonts w:ascii="Arial" w:hAnsi="Arial" w:cs="Arial"/>
                <w:bCs/>
                <w:i/>
                <w:iCs/>
                <w:sz w:val="20"/>
              </w:rPr>
            </w:pPr>
          </w:p>
        </w:tc>
        <w:tc>
          <w:tcPr>
            <w:tcW w:w="3118" w:type="dxa"/>
          </w:tcPr>
          <w:p w14:paraId="21973946" w14:textId="13140730" w:rsidR="00EB3221" w:rsidRPr="00826313" w:rsidRDefault="00EB3221" w:rsidP="00013DAF">
            <w:pPr>
              <w:jc w:val="both"/>
              <w:rPr>
                <w:rFonts w:ascii="Arial" w:hAnsi="Arial" w:cs="Arial"/>
                <w:bCs/>
                <w:i/>
                <w:iCs/>
                <w:sz w:val="20"/>
              </w:rPr>
            </w:pPr>
          </w:p>
        </w:tc>
        <w:tc>
          <w:tcPr>
            <w:tcW w:w="3828" w:type="dxa"/>
            <w:gridSpan w:val="2"/>
          </w:tcPr>
          <w:p w14:paraId="719DAF28" w14:textId="46E4DBAF" w:rsidR="00EB3221" w:rsidRPr="00826313" w:rsidRDefault="00EB3221" w:rsidP="00373EC0">
            <w:pPr>
              <w:pBdr>
                <w:bottom w:val="single" w:sz="4" w:space="1" w:color="auto"/>
              </w:pBdr>
              <w:jc w:val="center"/>
              <w:rPr>
                <w:rFonts w:ascii="Arial" w:hAnsi="Arial" w:cs="Arial"/>
                <w:bCs/>
                <w:i/>
                <w:iCs/>
                <w:sz w:val="20"/>
              </w:rPr>
            </w:pPr>
            <w:r w:rsidRPr="00826313">
              <w:rPr>
                <w:rFonts w:ascii="Arial" w:hAnsi="Arial" w:cs="Arial"/>
                <w:bCs/>
                <w:i/>
                <w:iCs/>
                <w:sz w:val="20"/>
              </w:rPr>
              <w:t>Receivables/(Payables)</w:t>
            </w:r>
          </w:p>
        </w:tc>
        <w:tc>
          <w:tcPr>
            <w:tcW w:w="2126" w:type="dxa"/>
          </w:tcPr>
          <w:p w14:paraId="495573E9" w14:textId="2F002CC6" w:rsidR="00EB3221" w:rsidRPr="00826313" w:rsidRDefault="00EB3221" w:rsidP="00367990">
            <w:pPr>
              <w:jc w:val="right"/>
              <w:rPr>
                <w:rFonts w:ascii="Arial" w:hAnsi="Arial" w:cs="Arial"/>
                <w:bCs/>
                <w:i/>
                <w:iCs/>
                <w:sz w:val="20"/>
              </w:rPr>
            </w:pPr>
          </w:p>
        </w:tc>
      </w:tr>
      <w:tr w:rsidR="00EB3221" w:rsidRPr="00826313" w14:paraId="08A40E97" w14:textId="77777777" w:rsidTr="00D56154">
        <w:tc>
          <w:tcPr>
            <w:tcW w:w="2835" w:type="dxa"/>
          </w:tcPr>
          <w:p w14:paraId="0C6A04E0" w14:textId="7030EBF1" w:rsidR="00EB3221" w:rsidRPr="00826313" w:rsidRDefault="00EB3221" w:rsidP="00A87489">
            <w:pPr>
              <w:pBdr>
                <w:bottom w:val="single" w:sz="4" w:space="0" w:color="auto"/>
              </w:pBdr>
              <w:spacing w:before="120"/>
              <w:ind w:left="-107"/>
              <w:jc w:val="both"/>
              <w:rPr>
                <w:rFonts w:ascii="Arial" w:hAnsi="Arial" w:cs="Arial"/>
                <w:bCs/>
                <w:i/>
                <w:iCs/>
                <w:sz w:val="20"/>
              </w:rPr>
            </w:pPr>
            <w:r w:rsidRPr="00826313">
              <w:rPr>
                <w:rFonts w:ascii="Arial" w:hAnsi="Arial" w:cs="Arial"/>
                <w:bCs/>
                <w:i/>
                <w:iCs/>
                <w:sz w:val="20"/>
              </w:rPr>
              <w:t>Related parties</w:t>
            </w:r>
          </w:p>
        </w:tc>
        <w:tc>
          <w:tcPr>
            <w:tcW w:w="1418" w:type="dxa"/>
          </w:tcPr>
          <w:p w14:paraId="0AF64C45" w14:textId="27812961" w:rsidR="00EB3221" w:rsidRPr="00826313" w:rsidRDefault="00EB3221" w:rsidP="00373EC0">
            <w:pPr>
              <w:pBdr>
                <w:bottom w:val="single" w:sz="4" w:space="0" w:color="auto"/>
              </w:pBdr>
              <w:spacing w:before="120"/>
              <w:jc w:val="both"/>
              <w:rPr>
                <w:rFonts w:ascii="Arial" w:hAnsi="Arial" w:cs="Arial"/>
                <w:bCs/>
                <w:i/>
                <w:iCs/>
                <w:sz w:val="20"/>
              </w:rPr>
            </w:pPr>
            <w:r w:rsidRPr="00826313">
              <w:rPr>
                <w:rFonts w:ascii="Arial" w:hAnsi="Arial" w:cs="Arial"/>
                <w:bCs/>
                <w:i/>
                <w:iCs/>
                <w:sz w:val="20"/>
              </w:rPr>
              <w:t>Relations</w:t>
            </w:r>
          </w:p>
        </w:tc>
        <w:tc>
          <w:tcPr>
            <w:tcW w:w="3118" w:type="dxa"/>
          </w:tcPr>
          <w:p w14:paraId="5A49AD76" w14:textId="1E57020C" w:rsidR="00EB3221" w:rsidRPr="00826313" w:rsidRDefault="00EB3221" w:rsidP="00373EC0">
            <w:pPr>
              <w:pBdr>
                <w:bottom w:val="single" w:sz="4" w:space="0" w:color="auto"/>
              </w:pBdr>
              <w:spacing w:before="120"/>
              <w:jc w:val="both"/>
              <w:rPr>
                <w:rFonts w:ascii="Arial" w:hAnsi="Arial" w:cs="Arial"/>
                <w:bCs/>
                <w:i/>
                <w:iCs/>
                <w:sz w:val="20"/>
              </w:rPr>
            </w:pPr>
            <w:r w:rsidRPr="00826313">
              <w:rPr>
                <w:rFonts w:ascii="Arial" w:hAnsi="Arial" w:cs="Arial"/>
                <w:bCs/>
                <w:i/>
                <w:iCs/>
                <w:sz w:val="20"/>
              </w:rPr>
              <w:t>Transactions</w:t>
            </w:r>
          </w:p>
        </w:tc>
        <w:tc>
          <w:tcPr>
            <w:tcW w:w="1843" w:type="dxa"/>
          </w:tcPr>
          <w:p w14:paraId="57906886" w14:textId="0B1741AA" w:rsidR="00EB3221" w:rsidRPr="00826313" w:rsidRDefault="00EB3221" w:rsidP="00955FB6">
            <w:pPr>
              <w:pBdr>
                <w:bottom w:val="single" w:sz="4" w:space="0" w:color="auto"/>
              </w:pBdr>
              <w:spacing w:before="120"/>
              <w:ind w:right="-85"/>
              <w:jc w:val="right"/>
              <w:rPr>
                <w:rFonts w:ascii="Arial" w:hAnsi="Arial" w:cs="Arial"/>
                <w:bCs/>
                <w:i/>
                <w:iCs/>
                <w:sz w:val="20"/>
              </w:rPr>
            </w:pPr>
            <w:r w:rsidRPr="00826313">
              <w:rPr>
                <w:rFonts w:ascii="Arial" w:hAnsi="Arial" w:cs="Arial"/>
                <w:bCs/>
                <w:i/>
                <w:iCs/>
                <w:sz w:val="20"/>
              </w:rPr>
              <w:t>30 June 202</w:t>
            </w:r>
            <w:del w:id="9633" w:author="An Phuc Cao" w:date="2024-09-30T17:03:00Z" w16du:dateUtc="2024-09-30T10:03:00Z">
              <w:r w:rsidR="00956FA6" w:rsidDel="00F743D4">
                <w:rPr>
                  <w:rFonts w:ascii="Arial" w:hAnsi="Arial" w:cs="Arial"/>
                  <w:bCs/>
                  <w:i/>
                  <w:iCs/>
                  <w:sz w:val="20"/>
                </w:rPr>
                <w:delText>3</w:delText>
              </w:r>
            </w:del>
            <w:ins w:id="9634" w:author="An Phuc Cao" w:date="2024-09-30T17:03:00Z" w16du:dateUtc="2024-09-30T10:03:00Z">
              <w:r w:rsidR="00F743D4">
                <w:rPr>
                  <w:rFonts w:ascii="Arial" w:hAnsi="Arial" w:cs="Arial"/>
                  <w:bCs/>
                  <w:i/>
                  <w:iCs/>
                  <w:sz w:val="20"/>
                </w:rPr>
                <w:t>4</w:t>
              </w:r>
            </w:ins>
          </w:p>
        </w:tc>
        <w:tc>
          <w:tcPr>
            <w:tcW w:w="1985" w:type="dxa"/>
          </w:tcPr>
          <w:p w14:paraId="5A06C2A8" w14:textId="66E330E0" w:rsidR="00EB3221" w:rsidRPr="00826313" w:rsidRDefault="00EB3221" w:rsidP="00955FB6">
            <w:pPr>
              <w:pBdr>
                <w:bottom w:val="single" w:sz="4" w:space="0" w:color="auto"/>
              </w:pBdr>
              <w:spacing w:before="120"/>
              <w:ind w:right="-85"/>
              <w:jc w:val="right"/>
              <w:rPr>
                <w:rFonts w:ascii="Arial" w:hAnsi="Arial" w:cs="Arial"/>
                <w:bCs/>
                <w:i/>
                <w:iCs/>
                <w:sz w:val="20"/>
              </w:rPr>
            </w:pPr>
            <w:r w:rsidRPr="00826313">
              <w:rPr>
                <w:rFonts w:ascii="Arial" w:hAnsi="Arial" w:cs="Arial"/>
                <w:bCs/>
                <w:i/>
                <w:iCs/>
                <w:sz w:val="20"/>
              </w:rPr>
              <w:t>31 December 202</w:t>
            </w:r>
            <w:del w:id="9635" w:author="An Phuc Cao" w:date="2024-09-30T17:03:00Z" w16du:dateUtc="2024-09-30T10:03:00Z">
              <w:r w:rsidR="00956FA6" w:rsidDel="00F743D4">
                <w:rPr>
                  <w:rFonts w:ascii="Arial" w:hAnsi="Arial" w:cs="Arial"/>
                  <w:bCs/>
                  <w:i/>
                  <w:iCs/>
                  <w:sz w:val="20"/>
                </w:rPr>
                <w:delText>2</w:delText>
              </w:r>
            </w:del>
            <w:ins w:id="9636" w:author="An Phuc Cao" w:date="2024-09-30T17:03:00Z" w16du:dateUtc="2024-09-30T10:03:00Z">
              <w:r w:rsidR="00F743D4">
                <w:rPr>
                  <w:rFonts w:ascii="Arial" w:hAnsi="Arial" w:cs="Arial"/>
                  <w:bCs/>
                  <w:i/>
                  <w:iCs/>
                  <w:sz w:val="20"/>
                </w:rPr>
                <w:t>3</w:t>
              </w:r>
            </w:ins>
          </w:p>
        </w:tc>
        <w:tc>
          <w:tcPr>
            <w:tcW w:w="2126" w:type="dxa"/>
          </w:tcPr>
          <w:p w14:paraId="50668909" w14:textId="1DB70B8A" w:rsidR="00EB3221" w:rsidRPr="00826313" w:rsidRDefault="00EB3221" w:rsidP="00955FB6">
            <w:pPr>
              <w:pBdr>
                <w:bottom w:val="single" w:sz="4" w:space="0" w:color="auto"/>
              </w:pBdr>
              <w:spacing w:before="120"/>
              <w:ind w:right="-85"/>
              <w:jc w:val="right"/>
              <w:rPr>
                <w:rFonts w:ascii="Arial" w:hAnsi="Arial" w:cs="Arial"/>
                <w:bCs/>
                <w:i/>
                <w:iCs/>
                <w:sz w:val="20"/>
              </w:rPr>
            </w:pPr>
            <w:r w:rsidRPr="00826313">
              <w:rPr>
                <w:rFonts w:ascii="Arial" w:hAnsi="Arial" w:cs="Arial"/>
                <w:bCs/>
                <w:i/>
                <w:iCs/>
                <w:sz w:val="20"/>
              </w:rPr>
              <w:t>Revenue/(Expense)</w:t>
            </w:r>
          </w:p>
        </w:tc>
      </w:tr>
      <w:tr w:rsidR="00F26594" w:rsidRPr="00826313" w14:paraId="1FB2649A"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637"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68"/>
          <w:trPrChange w:id="9638" w:author="An Phuc Cao" w:date="2024-10-23T17:14:00Z" w16du:dateUtc="2024-10-23T10:14:00Z">
            <w:trPr>
              <w:trHeight w:val="68"/>
            </w:trPr>
          </w:trPrChange>
        </w:trPr>
        <w:tc>
          <w:tcPr>
            <w:tcW w:w="2835" w:type="dxa"/>
            <w:vMerge w:val="restart"/>
            <w:tcPrChange w:id="9639" w:author="An Phuc Cao" w:date="2024-10-23T17:14:00Z" w16du:dateUtc="2024-10-23T10:14:00Z">
              <w:tcPr>
                <w:tcW w:w="2835" w:type="dxa"/>
                <w:vMerge w:val="restart"/>
              </w:tcPr>
            </w:tcPrChange>
          </w:tcPr>
          <w:p w14:paraId="75E60879" w14:textId="5903082C" w:rsidR="00F26594" w:rsidRPr="00826313" w:rsidRDefault="00F26594" w:rsidP="00F26594">
            <w:pPr>
              <w:ind w:left="-107"/>
              <w:rPr>
                <w:rFonts w:ascii="Arial" w:hAnsi="Arial" w:cs="Arial"/>
                <w:bCs/>
                <w:sz w:val="20"/>
              </w:rPr>
            </w:pPr>
            <w:r w:rsidRPr="00826313">
              <w:rPr>
                <w:rFonts w:ascii="Arial" w:hAnsi="Arial" w:cs="Arial"/>
                <w:bCs/>
                <w:sz w:val="20"/>
              </w:rPr>
              <w:t>Thien Viet Securities JSC</w:t>
            </w:r>
          </w:p>
        </w:tc>
        <w:tc>
          <w:tcPr>
            <w:tcW w:w="1418" w:type="dxa"/>
            <w:tcPrChange w:id="9640" w:author="An Phuc Cao" w:date="2024-10-23T17:14:00Z" w16du:dateUtc="2024-10-23T10:14:00Z">
              <w:tcPr>
                <w:tcW w:w="1418" w:type="dxa"/>
              </w:tcPr>
            </w:tcPrChange>
          </w:tcPr>
          <w:p w14:paraId="6D4D4940" w14:textId="07F08CAB" w:rsidR="00F26594" w:rsidRPr="00826313" w:rsidRDefault="00F26594">
            <w:pPr>
              <w:rPr>
                <w:rFonts w:ascii="Arial" w:hAnsi="Arial" w:cs="Arial"/>
                <w:bCs/>
                <w:sz w:val="20"/>
              </w:rPr>
              <w:pPrChange w:id="9641" w:author="An Phuc Cao" w:date="2024-10-23T17:14:00Z" w16du:dateUtc="2024-10-23T10:14:00Z">
                <w:pPr>
                  <w:jc w:val="both"/>
                </w:pPr>
              </w:pPrChange>
            </w:pPr>
            <w:r w:rsidRPr="00826313">
              <w:rPr>
                <w:rFonts w:ascii="Arial" w:hAnsi="Arial" w:cs="Arial"/>
                <w:bCs/>
                <w:sz w:val="20"/>
              </w:rPr>
              <w:t>Shareholder</w:t>
            </w:r>
          </w:p>
        </w:tc>
        <w:tc>
          <w:tcPr>
            <w:tcW w:w="3118" w:type="dxa"/>
            <w:tcPrChange w:id="9642" w:author="An Phuc Cao" w:date="2024-10-23T17:14:00Z" w16du:dateUtc="2024-10-23T10:14:00Z">
              <w:tcPr>
                <w:tcW w:w="3118" w:type="dxa"/>
              </w:tcPr>
            </w:tcPrChange>
          </w:tcPr>
          <w:p w14:paraId="14E0104F" w14:textId="2DA493C0" w:rsidR="00F26594" w:rsidRPr="00826313" w:rsidRDefault="00F26594">
            <w:pPr>
              <w:rPr>
                <w:rFonts w:ascii="Arial" w:hAnsi="Arial" w:cs="Arial"/>
                <w:bCs/>
                <w:sz w:val="20"/>
              </w:rPr>
              <w:pPrChange w:id="9643" w:author="An Phuc Cao" w:date="2024-10-23T17:14:00Z" w16du:dateUtc="2024-10-23T10:14:00Z">
                <w:pPr>
                  <w:jc w:val="both"/>
                </w:pPr>
              </w:pPrChange>
            </w:pPr>
            <w:ins w:id="9644" w:author="An Phuc Cao" w:date="2024-09-30T17:05:00Z" w16du:dateUtc="2024-09-30T10:05:00Z">
              <w:r w:rsidRPr="00203185">
                <w:rPr>
                  <w:rFonts w:ascii="Arial" w:hAnsi="Arial" w:cs="Arial"/>
                  <w:sz w:val="20"/>
                </w:rPr>
                <w:t>Receivables from trust activities</w:t>
              </w:r>
              <w:r w:rsidRPr="00203185" w:rsidDel="00203185">
                <w:rPr>
                  <w:rFonts w:ascii="Arial" w:hAnsi="Arial" w:cs="Arial"/>
                  <w:sz w:val="20"/>
                </w:rPr>
                <w:t xml:space="preserve"> </w:t>
              </w:r>
            </w:ins>
            <w:del w:id="9645" w:author="An Phuc Cao" w:date="2024-09-30T17:05:00Z" w16du:dateUtc="2024-09-30T10:05:00Z">
              <w:r w:rsidDel="00AA67CD">
                <w:rPr>
                  <w:rFonts w:ascii="Arial" w:hAnsi="Arial" w:cs="Arial"/>
                  <w:sz w:val="20"/>
                </w:rPr>
                <w:delText>Share purchase (par value)</w:delText>
              </w:r>
            </w:del>
          </w:p>
        </w:tc>
        <w:tc>
          <w:tcPr>
            <w:tcW w:w="1843" w:type="dxa"/>
            <w:vAlign w:val="bottom"/>
            <w:tcPrChange w:id="9646" w:author="An Phuc Cao" w:date="2024-10-23T17:14:00Z" w16du:dateUtc="2024-10-23T10:14:00Z">
              <w:tcPr>
                <w:tcW w:w="1843" w:type="dxa"/>
                <w:vAlign w:val="bottom"/>
              </w:tcPr>
            </w:tcPrChange>
          </w:tcPr>
          <w:p w14:paraId="72DE5993" w14:textId="140C244A" w:rsidR="00F26594" w:rsidRPr="00826313" w:rsidRDefault="00F26594" w:rsidP="00F26594">
            <w:pPr>
              <w:ind w:right="-85"/>
              <w:jc w:val="right"/>
              <w:rPr>
                <w:rFonts w:ascii="Arial" w:hAnsi="Arial" w:cs="Arial"/>
                <w:bCs/>
                <w:sz w:val="20"/>
              </w:rPr>
            </w:pPr>
            <w:ins w:id="9647" w:author="An Phuc Cao" w:date="2024-10-23T17:13:00Z" w16du:dateUtc="2024-10-23T10:13:00Z">
              <w:r>
                <w:rPr>
                  <w:rFonts w:ascii="Arial" w:hAnsi="Arial" w:cs="Arial"/>
                  <w:color w:val="000000"/>
                  <w:sz w:val="20"/>
                </w:rPr>
                <w:t xml:space="preserve">                  380,000 </w:t>
              </w:r>
            </w:ins>
          </w:p>
        </w:tc>
        <w:tc>
          <w:tcPr>
            <w:tcW w:w="1985" w:type="dxa"/>
            <w:vAlign w:val="bottom"/>
            <w:tcPrChange w:id="9648" w:author="An Phuc Cao" w:date="2024-10-23T17:14:00Z" w16du:dateUtc="2024-10-23T10:14:00Z">
              <w:tcPr>
                <w:tcW w:w="1985" w:type="dxa"/>
                <w:vAlign w:val="bottom"/>
              </w:tcPr>
            </w:tcPrChange>
          </w:tcPr>
          <w:p w14:paraId="571F430E" w14:textId="0EC833B4" w:rsidR="00F26594" w:rsidRPr="00826313" w:rsidRDefault="00F26594" w:rsidP="00F26594">
            <w:pPr>
              <w:ind w:right="-85"/>
              <w:jc w:val="right"/>
              <w:rPr>
                <w:rFonts w:ascii="Arial" w:hAnsi="Arial" w:cs="Arial"/>
                <w:bCs/>
                <w:sz w:val="20"/>
              </w:rPr>
            </w:pPr>
            <w:ins w:id="9649" w:author="An Phuc Cao" w:date="2024-10-23T17:13:00Z" w16du:dateUtc="2024-10-23T10:13:00Z">
              <w:r>
                <w:rPr>
                  <w:rFonts w:ascii="Arial" w:hAnsi="Arial" w:cs="Arial"/>
                  <w:color w:val="000000"/>
                  <w:sz w:val="20"/>
                </w:rPr>
                <w:t xml:space="preserve">                      380,000 </w:t>
              </w:r>
            </w:ins>
            <w:del w:id="9650" w:author="An Phuc Cao" w:date="2024-09-30T17:04:00Z" w16du:dateUtc="2024-09-30T10:04:00Z">
              <w:r w:rsidRPr="00822011" w:rsidDel="00BB22D1">
                <w:rPr>
                  <w:rFonts w:ascii="Arial" w:hAnsi="Arial" w:cs="Arial"/>
                  <w:sz w:val="20"/>
                </w:rPr>
                <w:delText>3,000,000,000</w:delText>
              </w:r>
            </w:del>
          </w:p>
        </w:tc>
        <w:tc>
          <w:tcPr>
            <w:tcW w:w="2126" w:type="dxa"/>
            <w:vAlign w:val="bottom"/>
            <w:tcPrChange w:id="9651" w:author="An Phuc Cao" w:date="2024-10-23T17:14:00Z" w16du:dateUtc="2024-10-23T10:14:00Z">
              <w:tcPr>
                <w:tcW w:w="2126" w:type="dxa"/>
                <w:vAlign w:val="bottom"/>
              </w:tcPr>
            </w:tcPrChange>
          </w:tcPr>
          <w:p w14:paraId="655C443A" w14:textId="31743EBB" w:rsidR="00F26594" w:rsidRPr="00826313" w:rsidRDefault="00F26594" w:rsidP="00F26594">
            <w:pPr>
              <w:ind w:right="-85"/>
              <w:jc w:val="right"/>
              <w:rPr>
                <w:rFonts w:ascii="Arial" w:hAnsi="Arial" w:cs="Arial"/>
                <w:bCs/>
                <w:sz w:val="20"/>
              </w:rPr>
            </w:pPr>
            <w:ins w:id="9652" w:author="An Phuc Cao" w:date="2024-10-23T17:13:00Z" w16du:dateUtc="2024-10-23T10:13:00Z">
              <w:r>
                <w:rPr>
                  <w:rFonts w:ascii="Arial" w:hAnsi="Arial" w:cs="Arial"/>
                  <w:color w:val="000000"/>
                  <w:sz w:val="20"/>
                </w:rPr>
                <w:t xml:space="preserve">                                        -   </w:t>
              </w:r>
            </w:ins>
          </w:p>
        </w:tc>
      </w:tr>
      <w:tr w:rsidR="00F26594" w:rsidRPr="00826313" w14:paraId="62E75753"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653"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835" w:type="dxa"/>
            <w:vMerge/>
            <w:tcPrChange w:id="9654" w:author="An Phuc Cao" w:date="2024-10-23T17:14:00Z" w16du:dateUtc="2024-10-23T10:14:00Z">
              <w:tcPr>
                <w:tcW w:w="2835" w:type="dxa"/>
                <w:vMerge/>
              </w:tcPr>
            </w:tcPrChange>
          </w:tcPr>
          <w:p w14:paraId="142E4369" w14:textId="77777777" w:rsidR="00F26594" w:rsidRPr="00826313" w:rsidRDefault="00F26594" w:rsidP="00F26594">
            <w:pPr>
              <w:ind w:left="-107"/>
              <w:rPr>
                <w:rFonts w:ascii="Arial" w:hAnsi="Arial" w:cs="Arial"/>
                <w:bCs/>
                <w:sz w:val="20"/>
              </w:rPr>
            </w:pPr>
          </w:p>
        </w:tc>
        <w:tc>
          <w:tcPr>
            <w:tcW w:w="1418" w:type="dxa"/>
            <w:tcPrChange w:id="9655" w:author="An Phuc Cao" w:date="2024-10-23T17:14:00Z" w16du:dateUtc="2024-10-23T10:14:00Z">
              <w:tcPr>
                <w:tcW w:w="1418" w:type="dxa"/>
              </w:tcPr>
            </w:tcPrChange>
          </w:tcPr>
          <w:p w14:paraId="69AB0107" w14:textId="77777777" w:rsidR="00F26594" w:rsidRPr="00826313" w:rsidRDefault="00F26594">
            <w:pPr>
              <w:rPr>
                <w:rFonts w:ascii="Arial" w:hAnsi="Arial" w:cs="Arial"/>
                <w:bCs/>
                <w:sz w:val="20"/>
              </w:rPr>
              <w:pPrChange w:id="9656" w:author="An Phuc Cao" w:date="2024-10-23T17:14:00Z" w16du:dateUtc="2024-10-23T10:14:00Z">
                <w:pPr>
                  <w:jc w:val="both"/>
                </w:pPr>
              </w:pPrChange>
            </w:pPr>
          </w:p>
        </w:tc>
        <w:tc>
          <w:tcPr>
            <w:tcW w:w="3118" w:type="dxa"/>
            <w:tcPrChange w:id="9657" w:author="An Phuc Cao" w:date="2024-10-23T17:14:00Z" w16du:dateUtc="2024-10-23T10:14:00Z">
              <w:tcPr>
                <w:tcW w:w="3118" w:type="dxa"/>
              </w:tcPr>
            </w:tcPrChange>
          </w:tcPr>
          <w:p w14:paraId="4DDCCA71" w14:textId="263F52B5" w:rsidR="00F26594" w:rsidRPr="00826313" w:rsidRDefault="00F26594">
            <w:pPr>
              <w:rPr>
                <w:rFonts w:ascii="Arial" w:hAnsi="Arial" w:cs="Arial"/>
                <w:bCs/>
                <w:sz w:val="20"/>
              </w:rPr>
              <w:pPrChange w:id="9658" w:author="An Phuc Cao" w:date="2024-10-23T17:14:00Z" w16du:dateUtc="2024-10-23T10:14:00Z">
                <w:pPr>
                  <w:jc w:val="both"/>
                </w:pPr>
              </w:pPrChange>
            </w:pPr>
            <w:ins w:id="9659" w:author="An Phuc Cao" w:date="2024-09-30T17:05:00Z" w16du:dateUtc="2024-09-30T10:05:00Z">
              <w:r w:rsidRPr="00203185">
                <w:rPr>
                  <w:rFonts w:ascii="Arial" w:hAnsi="Arial" w:cs="Arial"/>
                  <w:sz w:val="20"/>
                </w:rPr>
                <w:t>Receivables from sold FVTPL</w:t>
              </w:r>
              <w:r w:rsidRPr="00203185" w:rsidDel="00203185">
                <w:rPr>
                  <w:rFonts w:ascii="Arial" w:hAnsi="Arial" w:cs="Arial"/>
                  <w:sz w:val="20"/>
                </w:rPr>
                <w:t xml:space="preserve"> </w:t>
              </w:r>
            </w:ins>
            <w:del w:id="9660" w:author="An Phuc Cao" w:date="2024-09-30T17:05:00Z" w16du:dateUtc="2024-09-30T10:05:00Z">
              <w:r w:rsidDel="00AA67CD">
                <w:rPr>
                  <w:rFonts w:ascii="Arial" w:hAnsi="Arial" w:cs="Arial"/>
                  <w:sz w:val="20"/>
                </w:rPr>
                <w:delText>Receivables from trust activities</w:delText>
              </w:r>
            </w:del>
          </w:p>
        </w:tc>
        <w:tc>
          <w:tcPr>
            <w:tcW w:w="1843" w:type="dxa"/>
            <w:vAlign w:val="bottom"/>
            <w:tcPrChange w:id="9661" w:author="An Phuc Cao" w:date="2024-10-23T17:14:00Z" w16du:dateUtc="2024-10-23T10:14:00Z">
              <w:tcPr>
                <w:tcW w:w="1843" w:type="dxa"/>
                <w:vAlign w:val="bottom"/>
              </w:tcPr>
            </w:tcPrChange>
          </w:tcPr>
          <w:p w14:paraId="2A4F2CD7" w14:textId="53976A91" w:rsidR="00F26594" w:rsidRPr="00826313" w:rsidRDefault="00F26594" w:rsidP="00F26594">
            <w:pPr>
              <w:ind w:right="-85"/>
              <w:jc w:val="right"/>
              <w:rPr>
                <w:rFonts w:ascii="Arial" w:hAnsi="Arial" w:cs="Arial"/>
                <w:color w:val="000000"/>
                <w:sz w:val="20"/>
              </w:rPr>
            </w:pPr>
            <w:ins w:id="9662" w:author="An Phuc Cao" w:date="2024-10-23T17:13:00Z" w16du:dateUtc="2024-10-23T10:13:00Z">
              <w:r>
                <w:rPr>
                  <w:rFonts w:ascii="Arial" w:hAnsi="Arial" w:cs="Arial"/>
                  <w:color w:val="000000"/>
                  <w:sz w:val="20"/>
                </w:rPr>
                <w:t xml:space="preserve">               2,122,875 </w:t>
              </w:r>
            </w:ins>
          </w:p>
        </w:tc>
        <w:tc>
          <w:tcPr>
            <w:tcW w:w="1985" w:type="dxa"/>
            <w:vAlign w:val="bottom"/>
            <w:tcPrChange w:id="9663" w:author="An Phuc Cao" w:date="2024-10-23T17:14:00Z" w16du:dateUtc="2024-10-23T10:14:00Z">
              <w:tcPr>
                <w:tcW w:w="1985" w:type="dxa"/>
                <w:vAlign w:val="bottom"/>
              </w:tcPr>
            </w:tcPrChange>
          </w:tcPr>
          <w:p w14:paraId="3A77FB23" w14:textId="1C2B1C57" w:rsidR="00F26594" w:rsidRPr="00826313" w:rsidRDefault="00F26594" w:rsidP="00F26594">
            <w:pPr>
              <w:ind w:right="-85"/>
              <w:jc w:val="right"/>
              <w:rPr>
                <w:rFonts w:ascii="Arial" w:hAnsi="Arial" w:cs="Arial"/>
                <w:color w:val="000000"/>
                <w:sz w:val="20"/>
              </w:rPr>
            </w:pPr>
            <w:ins w:id="9664" w:author="An Phuc Cao" w:date="2024-10-23T17:13:00Z" w16du:dateUtc="2024-10-23T10:13:00Z">
              <w:r>
                <w:rPr>
                  <w:rFonts w:ascii="Arial" w:hAnsi="Arial" w:cs="Arial"/>
                  <w:color w:val="000000"/>
                  <w:sz w:val="20"/>
                </w:rPr>
                <w:t xml:space="preserve">                               -   </w:t>
              </w:r>
            </w:ins>
            <w:del w:id="9665" w:author="An Phuc Cao" w:date="2024-09-30T17:04:00Z" w16du:dateUtc="2024-09-30T10:04:00Z">
              <w:r w:rsidRPr="006C1DA4" w:rsidDel="00BB22D1">
                <w:rPr>
                  <w:rFonts w:ascii="Arial" w:hAnsi="Arial" w:cs="Arial"/>
                  <w:sz w:val="20"/>
                </w:rPr>
                <w:delText xml:space="preserve"> 380</w:delText>
              </w:r>
              <w:r w:rsidDel="00BB22D1">
                <w:rPr>
                  <w:rFonts w:ascii="Arial" w:hAnsi="Arial" w:cs="Arial"/>
                  <w:sz w:val="20"/>
                </w:rPr>
                <w:delText>,</w:delText>
              </w:r>
              <w:r w:rsidRPr="006C1DA4" w:rsidDel="00BB22D1">
                <w:rPr>
                  <w:rFonts w:ascii="Arial" w:hAnsi="Arial" w:cs="Arial"/>
                  <w:sz w:val="20"/>
                </w:rPr>
                <w:delText xml:space="preserve">000 </w:delText>
              </w:r>
            </w:del>
          </w:p>
        </w:tc>
        <w:tc>
          <w:tcPr>
            <w:tcW w:w="2126" w:type="dxa"/>
            <w:vAlign w:val="bottom"/>
            <w:tcPrChange w:id="9666" w:author="An Phuc Cao" w:date="2024-10-23T17:14:00Z" w16du:dateUtc="2024-10-23T10:14:00Z">
              <w:tcPr>
                <w:tcW w:w="2126" w:type="dxa"/>
                <w:vAlign w:val="bottom"/>
              </w:tcPr>
            </w:tcPrChange>
          </w:tcPr>
          <w:p w14:paraId="27EA4F0C" w14:textId="3CEAF585" w:rsidR="00F26594" w:rsidRPr="00826313" w:rsidRDefault="00F26594" w:rsidP="00F26594">
            <w:pPr>
              <w:ind w:right="-85"/>
              <w:jc w:val="right"/>
              <w:rPr>
                <w:rFonts w:ascii="Arial" w:hAnsi="Arial" w:cs="Arial"/>
                <w:bCs/>
                <w:sz w:val="20"/>
              </w:rPr>
            </w:pPr>
            <w:ins w:id="9667" w:author="An Phuc Cao" w:date="2024-10-23T17:13:00Z" w16du:dateUtc="2024-10-23T10:13:00Z">
              <w:r>
                <w:rPr>
                  <w:rFonts w:ascii="Arial" w:hAnsi="Arial" w:cs="Arial"/>
                  <w:color w:val="000000"/>
                  <w:sz w:val="20"/>
                </w:rPr>
                <w:t xml:space="preserve">                                        -   </w:t>
              </w:r>
            </w:ins>
          </w:p>
        </w:tc>
      </w:tr>
      <w:tr w:rsidR="00F26594" w:rsidRPr="00826313" w14:paraId="2B1BCFE9"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668"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835" w:type="dxa"/>
            <w:tcPrChange w:id="9669" w:author="An Phuc Cao" w:date="2024-10-23T17:14:00Z" w16du:dateUtc="2024-10-23T10:14:00Z">
              <w:tcPr>
                <w:tcW w:w="2835" w:type="dxa"/>
              </w:tcPr>
            </w:tcPrChange>
          </w:tcPr>
          <w:p w14:paraId="1F5AD661" w14:textId="77777777" w:rsidR="00F26594" w:rsidRPr="00826313" w:rsidRDefault="00F26594" w:rsidP="00F26594">
            <w:pPr>
              <w:ind w:left="-107"/>
              <w:rPr>
                <w:rFonts w:ascii="Arial" w:hAnsi="Arial" w:cs="Arial"/>
                <w:bCs/>
                <w:sz w:val="20"/>
              </w:rPr>
            </w:pPr>
          </w:p>
        </w:tc>
        <w:tc>
          <w:tcPr>
            <w:tcW w:w="1418" w:type="dxa"/>
            <w:tcPrChange w:id="9670" w:author="An Phuc Cao" w:date="2024-10-23T17:14:00Z" w16du:dateUtc="2024-10-23T10:14:00Z">
              <w:tcPr>
                <w:tcW w:w="1418" w:type="dxa"/>
              </w:tcPr>
            </w:tcPrChange>
          </w:tcPr>
          <w:p w14:paraId="0714FE2E" w14:textId="77777777" w:rsidR="00F26594" w:rsidRPr="00826313" w:rsidRDefault="00F26594" w:rsidP="00DD428B">
            <w:pPr>
              <w:rPr>
                <w:rFonts w:ascii="Arial" w:hAnsi="Arial" w:cs="Arial"/>
                <w:bCs/>
                <w:sz w:val="20"/>
              </w:rPr>
            </w:pPr>
          </w:p>
        </w:tc>
        <w:tc>
          <w:tcPr>
            <w:tcW w:w="3118" w:type="dxa"/>
            <w:tcPrChange w:id="9671" w:author="An Phuc Cao" w:date="2024-10-23T17:14:00Z" w16du:dateUtc="2024-10-23T10:14:00Z">
              <w:tcPr>
                <w:tcW w:w="3118" w:type="dxa"/>
              </w:tcPr>
            </w:tcPrChange>
          </w:tcPr>
          <w:p w14:paraId="7ADEF70A" w14:textId="6B070342" w:rsidR="00F26594" w:rsidRPr="00826313" w:rsidRDefault="00F26594" w:rsidP="00DD428B">
            <w:pPr>
              <w:rPr>
                <w:rFonts w:ascii="Arial" w:hAnsi="Arial" w:cs="Arial"/>
                <w:bCs/>
                <w:sz w:val="20"/>
              </w:rPr>
            </w:pPr>
          </w:p>
        </w:tc>
        <w:tc>
          <w:tcPr>
            <w:tcW w:w="1843" w:type="dxa"/>
            <w:vAlign w:val="bottom"/>
            <w:tcPrChange w:id="9672" w:author="An Phuc Cao" w:date="2024-10-23T17:14:00Z" w16du:dateUtc="2024-10-23T10:14:00Z">
              <w:tcPr>
                <w:tcW w:w="1843" w:type="dxa"/>
                <w:vAlign w:val="bottom"/>
              </w:tcPr>
            </w:tcPrChange>
          </w:tcPr>
          <w:p w14:paraId="56B8367D" w14:textId="77777777" w:rsidR="00F26594" w:rsidRPr="00826313" w:rsidRDefault="00F26594" w:rsidP="00F26594">
            <w:pPr>
              <w:ind w:right="-85"/>
              <w:jc w:val="right"/>
              <w:rPr>
                <w:rFonts w:ascii="Arial" w:hAnsi="Arial" w:cs="Arial"/>
                <w:color w:val="000000"/>
                <w:sz w:val="20"/>
              </w:rPr>
            </w:pPr>
          </w:p>
        </w:tc>
        <w:tc>
          <w:tcPr>
            <w:tcW w:w="1985" w:type="dxa"/>
            <w:vAlign w:val="bottom"/>
            <w:tcPrChange w:id="9673" w:author="An Phuc Cao" w:date="2024-10-23T17:14:00Z" w16du:dateUtc="2024-10-23T10:14:00Z">
              <w:tcPr>
                <w:tcW w:w="1985" w:type="dxa"/>
                <w:vAlign w:val="bottom"/>
              </w:tcPr>
            </w:tcPrChange>
          </w:tcPr>
          <w:p w14:paraId="740F3CFD" w14:textId="77777777" w:rsidR="00F26594" w:rsidRPr="00826313" w:rsidRDefault="00F26594" w:rsidP="00F26594">
            <w:pPr>
              <w:ind w:right="-85"/>
              <w:jc w:val="right"/>
              <w:rPr>
                <w:rFonts w:ascii="Arial" w:hAnsi="Arial" w:cs="Arial"/>
                <w:color w:val="000000"/>
                <w:sz w:val="20"/>
              </w:rPr>
            </w:pPr>
          </w:p>
        </w:tc>
        <w:tc>
          <w:tcPr>
            <w:tcW w:w="2126" w:type="dxa"/>
            <w:vAlign w:val="bottom"/>
            <w:tcPrChange w:id="9674" w:author="An Phuc Cao" w:date="2024-10-23T17:14:00Z" w16du:dateUtc="2024-10-23T10:14:00Z">
              <w:tcPr>
                <w:tcW w:w="2126" w:type="dxa"/>
                <w:vAlign w:val="bottom"/>
              </w:tcPr>
            </w:tcPrChange>
          </w:tcPr>
          <w:p w14:paraId="07A39F1D" w14:textId="77777777" w:rsidR="00F26594" w:rsidRPr="00826313" w:rsidRDefault="00F26594" w:rsidP="00F26594">
            <w:pPr>
              <w:ind w:right="-85"/>
              <w:jc w:val="right"/>
              <w:rPr>
                <w:rFonts w:ascii="Arial" w:hAnsi="Arial" w:cs="Arial"/>
                <w:color w:val="000000"/>
                <w:sz w:val="20"/>
              </w:rPr>
            </w:pPr>
          </w:p>
        </w:tc>
      </w:tr>
      <w:tr w:rsidR="00F26594" w:rsidRPr="00826313" w14:paraId="13F7614F"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675"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835" w:type="dxa"/>
            <w:vMerge w:val="restart"/>
            <w:tcPrChange w:id="9676" w:author="An Phuc Cao" w:date="2024-10-23T17:14:00Z" w16du:dateUtc="2024-10-23T10:14:00Z">
              <w:tcPr>
                <w:tcW w:w="2835" w:type="dxa"/>
                <w:vMerge w:val="restart"/>
              </w:tcPr>
            </w:tcPrChange>
          </w:tcPr>
          <w:p w14:paraId="27225F3F" w14:textId="6C211F38" w:rsidR="00F26594" w:rsidRPr="00826313" w:rsidRDefault="00F26594" w:rsidP="00F26594">
            <w:pPr>
              <w:ind w:left="-107"/>
              <w:rPr>
                <w:rFonts w:ascii="Arial" w:hAnsi="Arial" w:cs="Arial"/>
                <w:bCs/>
                <w:sz w:val="20"/>
              </w:rPr>
            </w:pPr>
            <w:r>
              <w:rPr>
                <w:rFonts w:ascii="Arial" w:hAnsi="Arial" w:cs="Arial"/>
                <w:sz w:val="20"/>
              </w:rPr>
              <w:t>Thien Viet Fund Management JSC</w:t>
            </w:r>
          </w:p>
        </w:tc>
        <w:tc>
          <w:tcPr>
            <w:tcW w:w="1418" w:type="dxa"/>
            <w:tcPrChange w:id="9677" w:author="An Phuc Cao" w:date="2024-10-23T17:14:00Z" w16du:dateUtc="2024-10-23T10:14:00Z">
              <w:tcPr>
                <w:tcW w:w="1418" w:type="dxa"/>
              </w:tcPr>
            </w:tcPrChange>
          </w:tcPr>
          <w:p w14:paraId="32B2D84B" w14:textId="7B1D552C" w:rsidR="00F26594" w:rsidRPr="00826313" w:rsidRDefault="00F26594" w:rsidP="00DD428B">
            <w:pPr>
              <w:rPr>
                <w:rFonts w:ascii="Arial" w:hAnsi="Arial" w:cs="Arial"/>
                <w:bCs/>
                <w:sz w:val="20"/>
              </w:rPr>
            </w:pPr>
            <w:r w:rsidRPr="00826313">
              <w:rPr>
                <w:rFonts w:ascii="Arial" w:hAnsi="Arial" w:cs="Arial"/>
                <w:bCs/>
                <w:sz w:val="20"/>
              </w:rPr>
              <w:t>Shareholder</w:t>
            </w:r>
          </w:p>
        </w:tc>
        <w:tc>
          <w:tcPr>
            <w:tcW w:w="3118" w:type="dxa"/>
            <w:tcPrChange w:id="9678" w:author="An Phuc Cao" w:date="2024-10-23T17:14:00Z" w16du:dateUtc="2024-10-23T10:14:00Z">
              <w:tcPr>
                <w:tcW w:w="3118" w:type="dxa"/>
              </w:tcPr>
            </w:tcPrChange>
          </w:tcPr>
          <w:p w14:paraId="6CACAEA1" w14:textId="5AF7C5E0" w:rsidR="00F26594" w:rsidRPr="00826313" w:rsidRDefault="00F26594" w:rsidP="00DD428B">
            <w:pPr>
              <w:rPr>
                <w:rFonts w:ascii="Arial" w:hAnsi="Arial" w:cs="Arial"/>
                <w:bCs/>
                <w:sz w:val="20"/>
              </w:rPr>
            </w:pPr>
            <w:ins w:id="9679" w:author="An Phuc Cao" w:date="2024-09-30T17:05:00Z" w16du:dateUtc="2024-09-30T10:05:00Z">
              <w:r w:rsidRPr="00203185">
                <w:rPr>
                  <w:rFonts w:ascii="Arial" w:hAnsi="Arial" w:cs="Arial"/>
                  <w:sz w:val="20"/>
                </w:rPr>
                <w:t>Payables from trust activities</w:t>
              </w:r>
              <w:r w:rsidRPr="00203185" w:rsidDel="00203185">
                <w:rPr>
                  <w:rFonts w:ascii="Arial" w:hAnsi="Arial" w:cs="Arial"/>
                  <w:sz w:val="20"/>
                </w:rPr>
                <w:t xml:space="preserve"> </w:t>
              </w:r>
            </w:ins>
            <w:del w:id="9680" w:author="An Phuc Cao" w:date="2024-09-30T17:05:00Z" w16du:dateUtc="2024-09-30T10:05:00Z">
              <w:r w:rsidDel="00AA67CD">
                <w:rPr>
                  <w:rFonts w:ascii="Arial" w:hAnsi="Arial" w:cs="Arial"/>
                  <w:sz w:val="20"/>
                </w:rPr>
                <w:delText>Share purchase (par value)</w:delText>
              </w:r>
            </w:del>
          </w:p>
        </w:tc>
        <w:tc>
          <w:tcPr>
            <w:tcW w:w="1843" w:type="dxa"/>
            <w:vAlign w:val="bottom"/>
            <w:tcPrChange w:id="9681" w:author="An Phuc Cao" w:date="2024-10-23T17:14:00Z" w16du:dateUtc="2024-10-23T10:14:00Z">
              <w:tcPr>
                <w:tcW w:w="1843" w:type="dxa"/>
                <w:vAlign w:val="bottom"/>
              </w:tcPr>
            </w:tcPrChange>
          </w:tcPr>
          <w:p w14:paraId="37B43FEA" w14:textId="1CD9C6D6" w:rsidR="00F26594" w:rsidRPr="00826313" w:rsidRDefault="00F26594" w:rsidP="00F26594">
            <w:pPr>
              <w:ind w:right="-85"/>
              <w:jc w:val="right"/>
              <w:rPr>
                <w:rFonts w:ascii="Arial" w:hAnsi="Arial" w:cs="Arial"/>
                <w:color w:val="000000"/>
                <w:sz w:val="20"/>
              </w:rPr>
            </w:pPr>
            <w:ins w:id="9682" w:author="An Phuc Cao" w:date="2024-10-23T17:13:00Z" w16du:dateUtc="2024-10-23T10:13:00Z">
              <w:r>
                <w:rPr>
                  <w:rFonts w:ascii="Arial" w:hAnsi="Arial" w:cs="Arial"/>
                  <w:color w:val="000000"/>
                  <w:sz w:val="20"/>
                </w:rPr>
                <w:t xml:space="preserve">        (9,841,690,560)</w:t>
              </w:r>
            </w:ins>
          </w:p>
        </w:tc>
        <w:tc>
          <w:tcPr>
            <w:tcW w:w="1985" w:type="dxa"/>
            <w:vAlign w:val="bottom"/>
            <w:tcPrChange w:id="9683" w:author="An Phuc Cao" w:date="2024-10-23T17:14:00Z" w16du:dateUtc="2024-10-23T10:14:00Z">
              <w:tcPr>
                <w:tcW w:w="1985" w:type="dxa"/>
                <w:vAlign w:val="bottom"/>
              </w:tcPr>
            </w:tcPrChange>
          </w:tcPr>
          <w:p w14:paraId="1904BD5E" w14:textId="514FB318" w:rsidR="00F26594" w:rsidRPr="00826313" w:rsidRDefault="00F26594" w:rsidP="00F26594">
            <w:pPr>
              <w:ind w:right="-85"/>
              <w:jc w:val="right"/>
              <w:rPr>
                <w:rFonts w:ascii="Arial" w:hAnsi="Arial" w:cs="Arial"/>
                <w:color w:val="000000"/>
                <w:sz w:val="20"/>
              </w:rPr>
            </w:pPr>
            <w:ins w:id="9684" w:author="An Phuc Cao" w:date="2024-10-23T17:13:00Z" w16du:dateUtc="2024-10-23T10:13:00Z">
              <w:r>
                <w:rPr>
                  <w:rFonts w:ascii="Arial" w:hAnsi="Arial" w:cs="Arial"/>
                  <w:color w:val="000000"/>
                  <w:sz w:val="20"/>
                </w:rPr>
                <w:t xml:space="preserve">           (11,194,827,682)</w:t>
              </w:r>
            </w:ins>
            <w:del w:id="9685" w:author="An Phuc Cao" w:date="2024-09-30T17:04:00Z" w16du:dateUtc="2024-09-30T10:04:00Z">
              <w:r w:rsidRPr="00822011" w:rsidDel="00BB22D1">
                <w:rPr>
                  <w:rFonts w:ascii="Arial" w:hAnsi="Arial" w:cs="Arial"/>
                  <w:sz w:val="20"/>
                </w:rPr>
                <w:delText>5,775,340,000</w:delText>
              </w:r>
            </w:del>
          </w:p>
        </w:tc>
        <w:tc>
          <w:tcPr>
            <w:tcW w:w="2126" w:type="dxa"/>
            <w:vAlign w:val="bottom"/>
            <w:tcPrChange w:id="9686" w:author="An Phuc Cao" w:date="2024-10-23T17:14:00Z" w16du:dateUtc="2024-10-23T10:14:00Z">
              <w:tcPr>
                <w:tcW w:w="2126" w:type="dxa"/>
                <w:vAlign w:val="bottom"/>
              </w:tcPr>
            </w:tcPrChange>
          </w:tcPr>
          <w:p w14:paraId="65E16BF4" w14:textId="79968BE9" w:rsidR="00F26594" w:rsidRPr="00826313" w:rsidRDefault="00F26594" w:rsidP="00F26594">
            <w:pPr>
              <w:ind w:right="-85"/>
              <w:jc w:val="right"/>
              <w:rPr>
                <w:rFonts w:ascii="Arial" w:hAnsi="Arial" w:cs="Arial"/>
                <w:color w:val="000000"/>
                <w:sz w:val="20"/>
              </w:rPr>
            </w:pPr>
            <w:ins w:id="9687" w:author="An Phuc Cao" w:date="2024-10-23T17:13:00Z" w16du:dateUtc="2024-10-23T10:13:00Z">
              <w:r>
                <w:rPr>
                  <w:rFonts w:ascii="Arial" w:hAnsi="Arial" w:cs="Arial"/>
                  <w:color w:val="000000"/>
                  <w:sz w:val="20"/>
                </w:rPr>
                <w:t xml:space="preserve">                                        -   </w:t>
              </w:r>
            </w:ins>
          </w:p>
        </w:tc>
      </w:tr>
      <w:tr w:rsidR="00F26594" w:rsidRPr="00826313" w14:paraId="053160D5"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688"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835" w:type="dxa"/>
            <w:vMerge/>
            <w:tcPrChange w:id="9689" w:author="An Phuc Cao" w:date="2024-10-23T17:14:00Z" w16du:dateUtc="2024-10-23T10:14:00Z">
              <w:tcPr>
                <w:tcW w:w="2835" w:type="dxa"/>
                <w:vMerge/>
              </w:tcPr>
            </w:tcPrChange>
          </w:tcPr>
          <w:p w14:paraId="7711C5E6" w14:textId="77777777" w:rsidR="00F26594" w:rsidRPr="00826313" w:rsidRDefault="00F26594" w:rsidP="00F26594">
            <w:pPr>
              <w:ind w:left="-107"/>
              <w:rPr>
                <w:rFonts w:ascii="Arial" w:hAnsi="Arial" w:cs="Arial"/>
                <w:bCs/>
                <w:sz w:val="20"/>
              </w:rPr>
            </w:pPr>
          </w:p>
        </w:tc>
        <w:tc>
          <w:tcPr>
            <w:tcW w:w="1418" w:type="dxa"/>
            <w:tcPrChange w:id="9690" w:author="An Phuc Cao" w:date="2024-10-23T17:14:00Z" w16du:dateUtc="2024-10-23T10:14:00Z">
              <w:tcPr>
                <w:tcW w:w="1418" w:type="dxa"/>
              </w:tcPr>
            </w:tcPrChange>
          </w:tcPr>
          <w:p w14:paraId="1EAA48C4" w14:textId="77777777" w:rsidR="00F26594" w:rsidRPr="00826313" w:rsidRDefault="00F26594" w:rsidP="00DD428B">
            <w:pPr>
              <w:rPr>
                <w:rFonts w:ascii="Arial" w:hAnsi="Arial" w:cs="Arial"/>
                <w:bCs/>
                <w:sz w:val="20"/>
              </w:rPr>
            </w:pPr>
          </w:p>
        </w:tc>
        <w:tc>
          <w:tcPr>
            <w:tcW w:w="3118" w:type="dxa"/>
            <w:tcPrChange w:id="9691" w:author="An Phuc Cao" w:date="2024-10-23T17:14:00Z" w16du:dateUtc="2024-10-23T10:14:00Z">
              <w:tcPr>
                <w:tcW w:w="3118" w:type="dxa"/>
              </w:tcPr>
            </w:tcPrChange>
          </w:tcPr>
          <w:p w14:paraId="7FE1F738" w14:textId="343E8B1A" w:rsidR="00F26594" w:rsidRPr="00826313" w:rsidRDefault="00F26594" w:rsidP="00DD428B">
            <w:pPr>
              <w:rPr>
                <w:rFonts w:ascii="Arial" w:hAnsi="Arial" w:cs="Arial"/>
                <w:bCs/>
                <w:sz w:val="20"/>
              </w:rPr>
            </w:pPr>
            <w:ins w:id="9692" w:author="An Phuc Cao" w:date="2024-09-30T17:05:00Z" w16du:dateUtc="2024-09-30T10:05:00Z">
              <w:r w:rsidRPr="00203185">
                <w:rPr>
                  <w:rFonts w:ascii="Arial" w:hAnsi="Arial" w:cs="Arial"/>
                  <w:sz w:val="20"/>
                </w:rPr>
                <w:t>Receivables from sold FVTPL</w:t>
              </w:r>
              <w:r w:rsidRPr="00203185" w:rsidDel="00203185">
                <w:rPr>
                  <w:rFonts w:ascii="Arial" w:hAnsi="Arial" w:cs="Arial"/>
                  <w:sz w:val="20"/>
                </w:rPr>
                <w:t xml:space="preserve"> </w:t>
              </w:r>
            </w:ins>
            <w:del w:id="9693" w:author="An Phuc Cao" w:date="2024-09-30T17:05:00Z" w16du:dateUtc="2024-09-30T10:05:00Z">
              <w:r w:rsidDel="00AA67CD">
                <w:rPr>
                  <w:rFonts w:ascii="Arial" w:hAnsi="Arial" w:cs="Arial"/>
                  <w:sz w:val="20"/>
                </w:rPr>
                <w:delText>Receivables from trust activities</w:delText>
              </w:r>
            </w:del>
          </w:p>
        </w:tc>
        <w:tc>
          <w:tcPr>
            <w:tcW w:w="1843" w:type="dxa"/>
            <w:vAlign w:val="bottom"/>
            <w:tcPrChange w:id="9694" w:author="An Phuc Cao" w:date="2024-10-23T17:14:00Z" w16du:dateUtc="2024-10-23T10:14:00Z">
              <w:tcPr>
                <w:tcW w:w="1843" w:type="dxa"/>
                <w:vAlign w:val="bottom"/>
              </w:tcPr>
            </w:tcPrChange>
          </w:tcPr>
          <w:p w14:paraId="1AD62A7D" w14:textId="1F8274F0" w:rsidR="00F26594" w:rsidRPr="00826313" w:rsidRDefault="00F26594" w:rsidP="00F26594">
            <w:pPr>
              <w:ind w:right="-85"/>
              <w:jc w:val="right"/>
              <w:rPr>
                <w:rFonts w:ascii="Arial" w:hAnsi="Arial" w:cs="Arial"/>
                <w:color w:val="000000"/>
                <w:sz w:val="20"/>
              </w:rPr>
            </w:pPr>
            <w:ins w:id="9695" w:author="An Phuc Cao" w:date="2024-10-23T17:13:00Z" w16du:dateUtc="2024-10-23T10:13:00Z">
              <w:r>
                <w:rPr>
                  <w:rFonts w:ascii="Arial" w:hAnsi="Arial" w:cs="Arial"/>
                  <w:color w:val="000000"/>
                  <w:sz w:val="20"/>
                </w:rPr>
                <w:t xml:space="preserve">            387,740,404 </w:t>
              </w:r>
            </w:ins>
          </w:p>
        </w:tc>
        <w:tc>
          <w:tcPr>
            <w:tcW w:w="1985" w:type="dxa"/>
            <w:vAlign w:val="bottom"/>
            <w:tcPrChange w:id="9696" w:author="An Phuc Cao" w:date="2024-10-23T17:14:00Z" w16du:dateUtc="2024-10-23T10:14:00Z">
              <w:tcPr>
                <w:tcW w:w="1985" w:type="dxa"/>
                <w:vAlign w:val="bottom"/>
              </w:tcPr>
            </w:tcPrChange>
          </w:tcPr>
          <w:p w14:paraId="2528BCBA" w14:textId="51FDF4F1" w:rsidR="00F26594" w:rsidRPr="00826313" w:rsidRDefault="00F26594" w:rsidP="00F26594">
            <w:pPr>
              <w:ind w:right="-85"/>
              <w:jc w:val="right"/>
              <w:rPr>
                <w:rFonts w:ascii="Arial" w:hAnsi="Arial" w:cs="Arial"/>
                <w:color w:val="000000"/>
                <w:sz w:val="20"/>
              </w:rPr>
            </w:pPr>
            <w:ins w:id="9697" w:author="An Phuc Cao" w:date="2024-10-23T17:13:00Z" w16du:dateUtc="2024-10-23T10:13:00Z">
              <w:r>
                <w:rPr>
                  <w:rFonts w:ascii="Arial" w:hAnsi="Arial" w:cs="Arial"/>
                  <w:color w:val="000000"/>
                  <w:sz w:val="20"/>
                </w:rPr>
                <w:t xml:space="preserve">             5,100,861,735 </w:t>
              </w:r>
            </w:ins>
            <w:del w:id="9698" w:author="An Phuc Cao" w:date="2024-09-30T17:04:00Z" w16du:dateUtc="2024-09-30T10:04:00Z">
              <w:r w:rsidRPr="006C1DA4" w:rsidDel="00BB22D1">
                <w:rPr>
                  <w:rFonts w:ascii="Arial" w:hAnsi="Arial" w:cs="Arial"/>
                  <w:sz w:val="20"/>
                </w:rPr>
                <w:delText xml:space="preserve"> (11</w:delText>
              </w:r>
              <w:r w:rsidDel="00BB22D1">
                <w:rPr>
                  <w:rFonts w:ascii="Arial" w:hAnsi="Arial" w:cs="Arial"/>
                  <w:sz w:val="20"/>
                </w:rPr>
                <w:delText>,</w:delText>
              </w:r>
              <w:r w:rsidRPr="006C1DA4" w:rsidDel="00BB22D1">
                <w:rPr>
                  <w:rFonts w:ascii="Arial" w:hAnsi="Arial" w:cs="Arial"/>
                  <w:sz w:val="20"/>
                </w:rPr>
                <w:delText>194</w:delText>
              </w:r>
              <w:r w:rsidDel="00BB22D1">
                <w:rPr>
                  <w:rFonts w:ascii="Arial" w:hAnsi="Arial" w:cs="Arial"/>
                  <w:sz w:val="20"/>
                </w:rPr>
                <w:delText>,</w:delText>
              </w:r>
              <w:r w:rsidRPr="006C1DA4" w:rsidDel="00BB22D1">
                <w:rPr>
                  <w:rFonts w:ascii="Arial" w:hAnsi="Arial" w:cs="Arial"/>
                  <w:sz w:val="20"/>
                </w:rPr>
                <w:delText>827</w:delText>
              </w:r>
              <w:r w:rsidDel="00BB22D1">
                <w:rPr>
                  <w:rFonts w:ascii="Arial" w:hAnsi="Arial" w:cs="Arial"/>
                  <w:sz w:val="20"/>
                </w:rPr>
                <w:delText>,</w:delText>
              </w:r>
              <w:r w:rsidRPr="006C1DA4" w:rsidDel="00BB22D1">
                <w:rPr>
                  <w:rFonts w:ascii="Arial" w:hAnsi="Arial" w:cs="Arial"/>
                  <w:sz w:val="20"/>
                </w:rPr>
                <w:delText>682)</w:delText>
              </w:r>
            </w:del>
          </w:p>
        </w:tc>
        <w:tc>
          <w:tcPr>
            <w:tcW w:w="2126" w:type="dxa"/>
            <w:vAlign w:val="bottom"/>
            <w:tcPrChange w:id="9699" w:author="An Phuc Cao" w:date="2024-10-23T17:14:00Z" w16du:dateUtc="2024-10-23T10:14:00Z">
              <w:tcPr>
                <w:tcW w:w="2126" w:type="dxa"/>
                <w:vAlign w:val="bottom"/>
              </w:tcPr>
            </w:tcPrChange>
          </w:tcPr>
          <w:p w14:paraId="26DCF1B4" w14:textId="2C1C7F30" w:rsidR="00F26594" w:rsidRPr="00826313" w:rsidRDefault="00F26594" w:rsidP="00F26594">
            <w:pPr>
              <w:ind w:right="-85"/>
              <w:jc w:val="right"/>
              <w:rPr>
                <w:rFonts w:ascii="Arial" w:hAnsi="Arial" w:cs="Arial"/>
                <w:color w:val="000000"/>
                <w:sz w:val="20"/>
              </w:rPr>
            </w:pPr>
          </w:p>
        </w:tc>
      </w:tr>
      <w:tr w:rsidR="00F26594" w:rsidRPr="00826313" w14:paraId="5EC5BD48"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700"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835" w:type="dxa"/>
            <w:vMerge/>
            <w:tcPrChange w:id="9701" w:author="An Phuc Cao" w:date="2024-10-23T17:14:00Z" w16du:dateUtc="2024-10-23T10:14:00Z">
              <w:tcPr>
                <w:tcW w:w="2835" w:type="dxa"/>
                <w:vMerge/>
              </w:tcPr>
            </w:tcPrChange>
          </w:tcPr>
          <w:p w14:paraId="2678410B" w14:textId="77777777" w:rsidR="00F26594" w:rsidRPr="00826313" w:rsidRDefault="00F26594" w:rsidP="00F26594">
            <w:pPr>
              <w:ind w:left="-107"/>
              <w:rPr>
                <w:rFonts w:ascii="Arial" w:hAnsi="Arial" w:cs="Arial"/>
                <w:bCs/>
                <w:sz w:val="20"/>
              </w:rPr>
            </w:pPr>
          </w:p>
        </w:tc>
        <w:tc>
          <w:tcPr>
            <w:tcW w:w="1418" w:type="dxa"/>
            <w:tcPrChange w:id="9702" w:author="An Phuc Cao" w:date="2024-10-23T17:14:00Z" w16du:dateUtc="2024-10-23T10:14:00Z">
              <w:tcPr>
                <w:tcW w:w="1418" w:type="dxa"/>
              </w:tcPr>
            </w:tcPrChange>
          </w:tcPr>
          <w:p w14:paraId="78046963" w14:textId="77777777" w:rsidR="00F26594" w:rsidRPr="00826313" w:rsidRDefault="00F26594" w:rsidP="00DD428B">
            <w:pPr>
              <w:rPr>
                <w:rFonts w:ascii="Arial" w:hAnsi="Arial" w:cs="Arial"/>
                <w:bCs/>
                <w:sz w:val="20"/>
              </w:rPr>
            </w:pPr>
          </w:p>
        </w:tc>
        <w:tc>
          <w:tcPr>
            <w:tcW w:w="3118" w:type="dxa"/>
            <w:tcPrChange w:id="9703" w:author="An Phuc Cao" w:date="2024-10-23T17:14:00Z" w16du:dateUtc="2024-10-23T10:14:00Z">
              <w:tcPr>
                <w:tcW w:w="3118" w:type="dxa"/>
              </w:tcPr>
            </w:tcPrChange>
          </w:tcPr>
          <w:p w14:paraId="6E63FF63" w14:textId="4EE5FA5F" w:rsidR="00F26594" w:rsidRPr="00826313" w:rsidRDefault="00F26594" w:rsidP="00DD428B">
            <w:pPr>
              <w:rPr>
                <w:rFonts w:ascii="Arial" w:hAnsi="Arial" w:cs="Arial"/>
                <w:bCs/>
                <w:sz w:val="20"/>
              </w:rPr>
            </w:pPr>
            <w:ins w:id="9704" w:author="An Phuc Cao" w:date="2024-09-30T17:05:00Z" w16du:dateUtc="2024-09-30T10:05:00Z">
              <w:r w:rsidRPr="00203185">
                <w:rPr>
                  <w:rFonts w:ascii="Arial" w:hAnsi="Arial" w:cs="Arial"/>
                  <w:sz w:val="20"/>
                </w:rPr>
                <w:t>Portfolio management fee</w:t>
              </w:r>
              <w:r w:rsidRPr="00203185" w:rsidDel="00203185">
                <w:rPr>
                  <w:rFonts w:ascii="Arial" w:hAnsi="Arial" w:cs="Arial"/>
                  <w:sz w:val="20"/>
                </w:rPr>
                <w:t xml:space="preserve"> </w:t>
              </w:r>
            </w:ins>
            <w:del w:id="9705" w:author="An Phuc Cao" w:date="2024-09-30T17:05:00Z" w16du:dateUtc="2024-09-30T10:05:00Z">
              <w:r w:rsidDel="00AA67CD">
                <w:rPr>
                  <w:rFonts w:ascii="Arial" w:hAnsi="Arial" w:cs="Arial"/>
                  <w:sz w:val="20"/>
                </w:rPr>
                <w:delText>Portfolio management fee</w:delText>
              </w:r>
            </w:del>
          </w:p>
        </w:tc>
        <w:tc>
          <w:tcPr>
            <w:tcW w:w="1843" w:type="dxa"/>
            <w:vAlign w:val="bottom"/>
            <w:tcPrChange w:id="9706" w:author="An Phuc Cao" w:date="2024-10-23T17:14:00Z" w16du:dateUtc="2024-10-23T10:14:00Z">
              <w:tcPr>
                <w:tcW w:w="1843" w:type="dxa"/>
                <w:vAlign w:val="bottom"/>
              </w:tcPr>
            </w:tcPrChange>
          </w:tcPr>
          <w:p w14:paraId="0D49623E" w14:textId="16AA9CE4" w:rsidR="00F26594" w:rsidRPr="00826313" w:rsidRDefault="00F26594" w:rsidP="00F26594">
            <w:pPr>
              <w:ind w:right="-85"/>
              <w:jc w:val="right"/>
              <w:rPr>
                <w:rFonts w:ascii="Arial" w:hAnsi="Arial" w:cs="Arial"/>
                <w:color w:val="000000"/>
                <w:sz w:val="20"/>
              </w:rPr>
            </w:pPr>
            <w:ins w:id="9707" w:author="An Phuc Cao" w:date="2024-10-23T17:13:00Z" w16du:dateUtc="2024-10-23T10:13:00Z">
              <w:r>
                <w:rPr>
                  <w:rFonts w:ascii="Arial" w:hAnsi="Arial" w:cs="Arial"/>
                  <w:color w:val="000000"/>
                  <w:sz w:val="20"/>
                </w:rPr>
                <w:t xml:space="preserve">                           -   </w:t>
              </w:r>
            </w:ins>
          </w:p>
        </w:tc>
        <w:tc>
          <w:tcPr>
            <w:tcW w:w="1985" w:type="dxa"/>
            <w:vAlign w:val="bottom"/>
            <w:tcPrChange w:id="9708" w:author="An Phuc Cao" w:date="2024-10-23T17:14:00Z" w16du:dateUtc="2024-10-23T10:14:00Z">
              <w:tcPr>
                <w:tcW w:w="1985" w:type="dxa"/>
                <w:vAlign w:val="bottom"/>
              </w:tcPr>
            </w:tcPrChange>
          </w:tcPr>
          <w:p w14:paraId="534A9FF1" w14:textId="179DA835" w:rsidR="00F26594" w:rsidRPr="00826313" w:rsidRDefault="00F26594" w:rsidP="00F26594">
            <w:pPr>
              <w:ind w:right="-85"/>
              <w:jc w:val="right"/>
              <w:rPr>
                <w:rFonts w:ascii="Arial" w:hAnsi="Arial" w:cs="Arial"/>
                <w:color w:val="000000"/>
                <w:sz w:val="20"/>
              </w:rPr>
            </w:pPr>
            <w:ins w:id="9709" w:author="An Phuc Cao" w:date="2024-10-23T17:13:00Z" w16du:dateUtc="2024-10-23T10:13:00Z">
              <w:r>
                <w:rPr>
                  <w:rFonts w:ascii="Arial" w:hAnsi="Arial" w:cs="Arial"/>
                  <w:color w:val="000000"/>
                  <w:sz w:val="20"/>
                </w:rPr>
                <w:t xml:space="preserve">                               -   </w:t>
              </w:r>
            </w:ins>
            <w:del w:id="9710" w:author="An Phuc Cao" w:date="2024-09-30T17:04:00Z" w16du:dateUtc="2024-09-30T10:04:00Z">
              <w:r w:rsidRPr="006C1DA4" w:rsidDel="00BB22D1">
                <w:rPr>
                  <w:rFonts w:ascii="Arial" w:hAnsi="Arial" w:cs="Arial"/>
                  <w:sz w:val="20"/>
                </w:rPr>
                <w:delText>-</w:delText>
              </w:r>
            </w:del>
          </w:p>
        </w:tc>
        <w:tc>
          <w:tcPr>
            <w:tcW w:w="2126" w:type="dxa"/>
            <w:vAlign w:val="bottom"/>
            <w:tcPrChange w:id="9711" w:author="An Phuc Cao" w:date="2024-10-23T17:14:00Z" w16du:dateUtc="2024-10-23T10:14:00Z">
              <w:tcPr>
                <w:tcW w:w="2126" w:type="dxa"/>
                <w:vAlign w:val="bottom"/>
              </w:tcPr>
            </w:tcPrChange>
          </w:tcPr>
          <w:p w14:paraId="70E6BBF6" w14:textId="164AA89D" w:rsidR="00F26594" w:rsidRPr="00826313" w:rsidRDefault="00F26594" w:rsidP="00F26594">
            <w:pPr>
              <w:ind w:right="-85"/>
              <w:jc w:val="right"/>
              <w:rPr>
                <w:rFonts w:ascii="Arial" w:hAnsi="Arial" w:cs="Arial"/>
                <w:color w:val="000000"/>
                <w:sz w:val="20"/>
              </w:rPr>
            </w:pPr>
            <w:ins w:id="9712" w:author="An Phuc Cao" w:date="2024-10-23T17:13:00Z" w16du:dateUtc="2024-10-23T10:13:00Z">
              <w:r>
                <w:rPr>
                  <w:rFonts w:ascii="Arial" w:hAnsi="Arial" w:cs="Arial"/>
                  <w:color w:val="000000"/>
                  <w:sz w:val="20"/>
                </w:rPr>
                <w:t xml:space="preserve">                     (3,535,760,917)</w:t>
              </w:r>
            </w:ins>
          </w:p>
        </w:tc>
      </w:tr>
      <w:tr w:rsidR="00F26594" w:rsidRPr="00826313" w14:paraId="0B8BADA9"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713"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835" w:type="dxa"/>
            <w:vMerge/>
            <w:tcPrChange w:id="9714" w:author="An Phuc Cao" w:date="2024-10-23T17:14:00Z" w16du:dateUtc="2024-10-23T10:14:00Z">
              <w:tcPr>
                <w:tcW w:w="2835" w:type="dxa"/>
                <w:vMerge/>
              </w:tcPr>
            </w:tcPrChange>
          </w:tcPr>
          <w:p w14:paraId="123B354E" w14:textId="77777777" w:rsidR="00F26594" w:rsidRPr="00826313" w:rsidRDefault="00F26594" w:rsidP="00F26594">
            <w:pPr>
              <w:ind w:left="-107"/>
              <w:rPr>
                <w:rFonts w:ascii="Arial" w:hAnsi="Arial" w:cs="Arial"/>
                <w:bCs/>
                <w:sz w:val="20"/>
              </w:rPr>
            </w:pPr>
          </w:p>
        </w:tc>
        <w:tc>
          <w:tcPr>
            <w:tcW w:w="1418" w:type="dxa"/>
            <w:tcPrChange w:id="9715" w:author="An Phuc Cao" w:date="2024-10-23T17:14:00Z" w16du:dateUtc="2024-10-23T10:14:00Z">
              <w:tcPr>
                <w:tcW w:w="1418" w:type="dxa"/>
              </w:tcPr>
            </w:tcPrChange>
          </w:tcPr>
          <w:p w14:paraId="06777E71" w14:textId="77777777" w:rsidR="00F26594" w:rsidRPr="00826313" w:rsidRDefault="00F26594" w:rsidP="00DD428B">
            <w:pPr>
              <w:rPr>
                <w:rFonts w:ascii="Arial" w:hAnsi="Arial" w:cs="Arial"/>
                <w:bCs/>
                <w:sz w:val="20"/>
              </w:rPr>
            </w:pPr>
          </w:p>
        </w:tc>
        <w:tc>
          <w:tcPr>
            <w:tcW w:w="3118" w:type="dxa"/>
            <w:tcPrChange w:id="9716" w:author="An Phuc Cao" w:date="2024-10-23T17:14:00Z" w16du:dateUtc="2024-10-23T10:14:00Z">
              <w:tcPr>
                <w:tcW w:w="3118" w:type="dxa"/>
              </w:tcPr>
            </w:tcPrChange>
          </w:tcPr>
          <w:p w14:paraId="0478B107" w14:textId="396FEC5A" w:rsidR="00F26594" w:rsidRPr="00826313" w:rsidRDefault="00F26594" w:rsidP="00DD428B">
            <w:pPr>
              <w:rPr>
                <w:rFonts w:ascii="Arial" w:hAnsi="Arial" w:cs="Arial"/>
                <w:bCs/>
                <w:sz w:val="20"/>
              </w:rPr>
            </w:pPr>
            <w:ins w:id="9717" w:author="An Phuc Cao" w:date="2024-09-30T17:05:00Z" w16du:dateUtc="2024-09-30T10:05:00Z">
              <w:r w:rsidRPr="00203185">
                <w:rPr>
                  <w:rFonts w:ascii="Arial" w:hAnsi="Arial" w:cs="Arial"/>
                  <w:sz w:val="20"/>
                </w:rPr>
                <w:t>Deposit fee</w:t>
              </w:r>
              <w:r w:rsidRPr="00203185" w:rsidDel="00203185">
                <w:rPr>
                  <w:rFonts w:ascii="Arial" w:hAnsi="Arial" w:cs="Arial"/>
                  <w:sz w:val="20"/>
                </w:rPr>
                <w:t xml:space="preserve"> </w:t>
              </w:r>
            </w:ins>
            <w:del w:id="9718" w:author="An Phuc Cao" w:date="2024-09-30T17:05:00Z" w16du:dateUtc="2024-09-30T10:05:00Z">
              <w:r w:rsidDel="00AA67CD">
                <w:rPr>
                  <w:rFonts w:ascii="Arial" w:hAnsi="Arial" w:cs="Arial"/>
                  <w:sz w:val="20"/>
                </w:rPr>
                <w:delText>Deposit fee</w:delText>
              </w:r>
            </w:del>
          </w:p>
        </w:tc>
        <w:tc>
          <w:tcPr>
            <w:tcW w:w="1843" w:type="dxa"/>
            <w:vAlign w:val="bottom"/>
            <w:tcPrChange w:id="9719" w:author="An Phuc Cao" w:date="2024-10-23T17:14:00Z" w16du:dateUtc="2024-10-23T10:14:00Z">
              <w:tcPr>
                <w:tcW w:w="1843" w:type="dxa"/>
                <w:vAlign w:val="bottom"/>
              </w:tcPr>
            </w:tcPrChange>
          </w:tcPr>
          <w:p w14:paraId="252C1C28" w14:textId="49333AB8" w:rsidR="00F26594" w:rsidRPr="00826313" w:rsidRDefault="00F26594" w:rsidP="00F26594">
            <w:pPr>
              <w:ind w:right="-85"/>
              <w:jc w:val="right"/>
              <w:rPr>
                <w:rFonts w:ascii="Arial" w:hAnsi="Arial" w:cs="Arial"/>
                <w:color w:val="000000"/>
                <w:sz w:val="20"/>
              </w:rPr>
            </w:pPr>
            <w:ins w:id="9720" w:author="An Phuc Cao" w:date="2024-10-23T17:13:00Z" w16du:dateUtc="2024-10-23T10:13:00Z">
              <w:r>
                <w:rPr>
                  <w:rFonts w:ascii="Arial" w:hAnsi="Arial" w:cs="Arial"/>
                  <w:color w:val="000000"/>
                  <w:sz w:val="20"/>
                </w:rPr>
                <w:t xml:space="preserve">                           -   </w:t>
              </w:r>
            </w:ins>
          </w:p>
        </w:tc>
        <w:tc>
          <w:tcPr>
            <w:tcW w:w="1985" w:type="dxa"/>
            <w:vAlign w:val="bottom"/>
            <w:tcPrChange w:id="9721" w:author="An Phuc Cao" w:date="2024-10-23T17:14:00Z" w16du:dateUtc="2024-10-23T10:14:00Z">
              <w:tcPr>
                <w:tcW w:w="1985" w:type="dxa"/>
                <w:vAlign w:val="bottom"/>
              </w:tcPr>
            </w:tcPrChange>
          </w:tcPr>
          <w:p w14:paraId="2840F05E" w14:textId="0950781B" w:rsidR="00F26594" w:rsidRPr="00826313" w:rsidRDefault="00F26594" w:rsidP="00F26594">
            <w:pPr>
              <w:ind w:right="-85"/>
              <w:jc w:val="right"/>
              <w:rPr>
                <w:rFonts w:ascii="Arial" w:hAnsi="Arial" w:cs="Arial"/>
                <w:color w:val="000000"/>
                <w:sz w:val="20"/>
              </w:rPr>
            </w:pPr>
            <w:ins w:id="9722" w:author="An Phuc Cao" w:date="2024-10-23T17:13:00Z" w16du:dateUtc="2024-10-23T10:13:00Z">
              <w:r>
                <w:rPr>
                  <w:rFonts w:ascii="Arial" w:hAnsi="Arial" w:cs="Arial"/>
                  <w:color w:val="000000"/>
                  <w:sz w:val="20"/>
                </w:rPr>
                <w:t xml:space="preserve">                               -   </w:t>
              </w:r>
            </w:ins>
            <w:del w:id="9723" w:author="An Phuc Cao" w:date="2024-09-30T17:04:00Z" w16du:dateUtc="2024-09-30T10:04:00Z">
              <w:r w:rsidRPr="006C1DA4" w:rsidDel="00BB22D1">
                <w:rPr>
                  <w:rFonts w:ascii="Arial" w:hAnsi="Arial" w:cs="Arial"/>
                  <w:sz w:val="20"/>
                </w:rPr>
                <w:delText>-</w:delText>
              </w:r>
            </w:del>
          </w:p>
        </w:tc>
        <w:tc>
          <w:tcPr>
            <w:tcW w:w="2126" w:type="dxa"/>
            <w:vAlign w:val="bottom"/>
            <w:tcPrChange w:id="9724" w:author="An Phuc Cao" w:date="2024-10-23T17:14:00Z" w16du:dateUtc="2024-10-23T10:14:00Z">
              <w:tcPr>
                <w:tcW w:w="2126" w:type="dxa"/>
                <w:vAlign w:val="bottom"/>
              </w:tcPr>
            </w:tcPrChange>
          </w:tcPr>
          <w:p w14:paraId="5E5204B6" w14:textId="6F1C4B12" w:rsidR="00F26594" w:rsidRPr="00826313" w:rsidRDefault="00F26594" w:rsidP="00F26594">
            <w:pPr>
              <w:ind w:right="-85"/>
              <w:jc w:val="right"/>
              <w:rPr>
                <w:rFonts w:ascii="Arial" w:hAnsi="Arial" w:cs="Arial"/>
                <w:color w:val="000000"/>
                <w:sz w:val="20"/>
              </w:rPr>
            </w:pPr>
            <w:ins w:id="9725" w:author="An Phuc Cao" w:date="2024-10-23T17:13:00Z" w16du:dateUtc="2024-10-23T10:13:00Z">
              <w:r>
                <w:rPr>
                  <w:rFonts w:ascii="Arial" w:hAnsi="Arial" w:cs="Arial"/>
                  <w:color w:val="000000"/>
                  <w:sz w:val="20"/>
                </w:rPr>
                <w:t xml:space="preserve">                        (585,869,095)</w:t>
              </w:r>
            </w:ins>
          </w:p>
        </w:tc>
      </w:tr>
      <w:tr w:rsidR="00F26594" w:rsidRPr="00826313" w14:paraId="768B006D"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726"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835" w:type="dxa"/>
            <w:vMerge/>
            <w:tcPrChange w:id="9727" w:author="An Phuc Cao" w:date="2024-10-23T17:14:00Z" w16du:dateUtc="2024-10-23T10:14:00Z">
              <w:tcPr>
                <w:tcW w:w="2835" w:type="dxa"/>
                <w:vMerge/>
              </w:tcPr>
            </w:tcPrChange>
          </w:tcPr>
          <w:p w14:paraId="640C012F" w14:textId="77777777" w:rsidR="00F26594" w:rsidRPr="00826313" w:rsidRDefault="00F26594" w:rsidP="00F26594">
            <w:pPr>
              <w:ind w:left="-107"/>
              <w:rPr>
                <w:rFonts w:ascii="Arial" w:hAnsi="Arial" w:cs="Arial"/>
                <w:bCs/>
                <w:sz w:val="20"/>
              </w:rPr>
            </w:pPr>
          </w:p>
        </w:tc>
        <w:tc>
          <w:tcPr>
            <w:tcW w:w="1418" w:type="dxa"/>
            <w:tcPrChange w:id="9728" w:author="An Phuc Cao" w:date="2024-10-23T17:14:00Z" w16du:dateUtc="2024-10-23T10:14:00Z">
              <w:tcPr>
                <w:tcW w:w="1418" w:type="dxa"/>
              </w:tcPr>
            </w:tcPrChange>
          </w:tcPr>
          <w:p w14:paraId="5D7A25E7" w14:textId="77777777" w:rsidR="00F26594" w:rsidRPr="00826313" w:rsidRDefault="00F26594" w:rsidP="00DD428B">
            <w:pPr>
              <w:rPr>
                <w:rFonts w:ascii="Arial" w:hAnsi="Arial" w:cs="Arial"/>
                <w:bCs/>
                <w:sz w:val="20"/>
              </w:rPr>
            </w:pPr>
          </w:p>
        </w:tc>
        <w:tc>
          <w:tcPr>
            <w:tcW w:w="3118" w:type="dxa"/>
            <w:tcPrChange w:id="9729" w:author="An Phuc Cao" w:date="2024-10-23T17:14:00Z" w16du:dateUtc="2024-10-23T10:14:00Z">
              <w:tcPr>
                <w:tcW w:w="3118" w:type="dxa"/>
                <w:vAlign w:val="center"/>
              </w:tcPr>
            </w:tcPrChange>
          </w:tcPr>
          <w:p w14:paraId="3B9650AD" w14:textId="2C02D2E4" w:rsidR="00F26594" w:rsidRPr="00826313" w:rsidRDefault="00F26594" w:rsidP="00DD428B">
            <w:pPr>
              <w:rPr>
                <w:rFonts w:ascii="Arial" w:hAnsi="Arial" w:cs="Arial"/>
                <w:bCs/>
                <w:sz w:val="20"/>
              </w:rPr>
            </w:pPr>
            <w:ins w:id="9730" w:author="An Phuc Cao" w:date="2024-09-30T17:05:00Z" w16du:dateUtc="2024-09-30T10:05:00Z">
              <w:r w:rsidRPr="00203185">
                <w:rPr>
                  <w:rFonts w:ascii="Arial" w:hAnsi="Arial" w:cs="Arial"/>
                  <w:sz w:val="20"/>
                </w:rPr>
                <w:t>Transaction fee, mail postal</w:t>
              </w:r>
              <w:r w:rsidRPr="00203185" w:rsidDel="00203185">
                <w:rPr>
                  <w:rFonts w:ascii="Arial" w:hAnsi="Arial" w:cs="Arial"/>
                  <w:sz w:val="20"/>
                </w:rPr>
                <w:t xml:space="preserve"> </w:t>
              </w:r>
            </w:ins>
            <w:del w:id="9731" w:author="An Phuc Cao" w:date="2024-09-30T17:05:00Z" w16du:dateUtc="2024-09-30T10:05:00Z">
              <w:r w:rsidDel="00AA67CD">
                <w:rPr>
                  <w:rFonts w:ascii="Arial" w:hAnsi="Arial" w:cs="Arial"/>
                  <w:sz w:val="20"/>
                </w:rPr>
                <w:delText>Balance verification fee</w:delText>
              </w:r>
            </w:del>
          </w:p>
        </w:tc>
        <w:tc>
          <w:tcPr>
            <w:tcW w:w="1843" w:type="dxa"/>
            <w:vAlign w:val="bottom"/>
            <w:tcPrChange w:id="9732" w:author="An Phuc Cao" w:date="2024-10-23T17:14:00Z" w16du:dateUtc="2024-10-23T10:14:00Z">
              <w:tcPr>
                <w:tcW w:w="1843" w:type="dxa"/>
                <w:vAlign w:val="bottom"/>
              </w:tcPr>
            </w:tcPrChange>
          </w:tcPr>
          <w:p w14:paraId="10A1C635" w14:textId="2B78D246" w:rsidR="00F26594" w:rsidRPr="00826313" w:rsidRDefault="00F26594" w:rsidP="00F26594">
            <w:pPr>
              <w:ind w:right="-85"/>
              <w:jc w:val="right"/>
              <w:rPr>
                <w:rFonts w:ascii="Arial" w:hAnsi="Arial" w:cs="Arial"/>
                <w:color w:val="000000"/>
                <w:sz w:val="20"/>
              </w:rPr>
            </w:pPr>
            <w:ins w:id="9733" w:author="An Phuc Cao" w:date="2024-10-23T17:13:00Z" w16du:dateUtc="2024-10-23T10:13:00Z">
              <w:r>
                <w:rPr>
                  <w:rFonts w:ascii="Arial" w:hAnsi="Arial" w:cs="Arial"/>
                  <w:color w:val="000000"/>
                  <w:sz w:val="20"/>
                </w:rPr>
                <w:t xml:space="preserve">                           -   </w:t>
              </w:r>
            </w:ins>
          </w:p>
        </w:tc>
        <w:tc>
          <w:tcPr>
            <w:tcW w:w="1985" w:type="dxa"/>
            <w:vAlign w:val="bottom"/>
            <w:tcPrChange w:id="9734" w:author="An Phuc Cao" w:date="2024-10-23T17:14:00Z" w16du:dateUtc="2024-10-23T10:14:00Z">
              <w:tcPr>
                <w:tcW w:w="1985" w:type="dxa"/>
                <w:vAlign w:val="bottom"/>
              </w:tcPr>
            </w:tcPrChange>
          </w:tcPr>
          <w:p w14:paraId="293D8C10" w14:textId="6982C6D8" w:rsidR="00F26594" w:rsidRPr="00826313" w:rsidRDefault="00F26594" w:rsidP="00F26594">
            <w:pPr>
              <w:ind w:right="-85"/>
              <w:jc w:val="right"/>
              <w:rPr>
                <w:rFonts w:ascii="Arial" w:hAnsi="Arial" w:cs="Arial"/>
                <w:color w:val="000000"/>
                <w:sz w:val="20"/>
              </w:rPr>
            </w:pPr>
            <w:ins w:id="9735" w:author="An Phuc Cao" w:date="2024-10-23T17:13:00Z" w16du:dateUtc="2024-10-23T10:13:00Z">
              <w:r>
                <w:rPr>
                  <w:rFonts w:ascii="Arial" w:hAnsi="Arial" w:cs="Arial"/>
                  <w:color w:val="000000"/>
                  <w:sz w:val="20"/>
                </w:rPr>
                <w:t xml:space="preserve">                               -   </w:t>
              </w:r>
            </w:ins>
            <w:del w:id="9736" w:author="An Phuc Cao" w:date="2024-09-30T17:04:00Z" w16du:dateUtc="2024-09-30T10:04:00Z">
              <w:r w:rsidRPr="006C1DA4" w:rsidDel="00BB22D1">
                <w:rPr>
                  <w:rFonts w:ascii="Arial" w:hAnsi="Arial" w:cs="Arial"/>
                  <w:sz w:val="20"/>
                </w:rPr>
                <w:delText xml:space="preserve">                            -   </w:delText>
              </w:r>
            </w:del>
          </w:p>
        </w:tc>
        <w:tc>
          <w:tcPr>
            <w:tcW w:w="2126" w:type="dxa"/>
            <w:vAlign w:val="bottom"/>
            <w:tcPrChange w:id="9737" w:author="An Phuc Cao" w:date="2024-10-23T17:14:00Z" w16du:dateUtc="2024-10-23T10:14:00Z">
              <w:tcPr>
                <w:tcW w:w="2126" w:type="dxa"/>
                <w:vAlign w:val="bottom"/>
              </w:tcPr>
            </w:tcPrChange>
          </w:tcPr>
          <w:p w14:paraId="39330D1E" w14:textId="5913390A" w:rsidR="00F26594" w:rsidRPr="00826313" w:rsidRDefault="00F26594" w:rsidP="00F26594">
            <w:pPr>
              <w:ind w:right="-85"/>
              <w:jc w:val="right"/>
              <w:rPr>
                <w:rFonts w:ascii="Arial" w:hAnsi="Arial" w:cs="Arial"/>
                <w:color w:val="000000"/>
                <w:sz w:val="20"/>
              </w:rPr>
            </w:pPr>
            <w:ins w:id="9738" w:author="An Phuc Cao" w:date="2024-10-23T17:13:00Z" w16du:dateUtc="2024-10-23T10:13:00Z">
              <w:r>
                <w:rPr>
                  <w:rFonts w:ascii="Arial" w:hAnsi="Arial" w:cs="Arial"/>
                  <w:color w:val="000000"/>
                  <w:sz w:val="20"/>
                </w:rPr>
                <w:t xml:space="preserve">                          (33,294,147)</w:t>
              </w:r>
            </w:ins>
          </w:p>
        </w:tc>
      </w:tr>
      <w:tr w:rsidR="00F26594" w:rsidRPr="00826313" w14:paraId="2567954D"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739"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835" w:type="dxa"/>
            <w:tcPrChange w:id="9740" w:author="An Phuc Cao" w:date="2024-10-23T17:14:00Z" w16du:dateUtc="2024-10-23T10:14:00Z">
              <w:tcPr>
                <w:tcW w:w="2835" w:type="dxa"/>
              </w:tcPr>
            </w:tcPrChange>
          </w:tcPr>
          <w:p w14:paraId="3B84BD80" w14:textId="77777777" w:rsidR="00F26594" w:rsidRPr="00826313" w:rsidRDefault="00F26594" w:rsidP="00F26594">
            <w:pPr>
              <w:ind w:left="-107"/>
              <w:rPr>
                <w:rFonts w:ascii="Arial" w:hAnsi="Arial" w:cs="Arial"/>
                <w:bCs/>
                <w:sz w:val="20"/>
              </w:rPr>
            </w:pPr>
          </w:p>
        </w:tc>
        <w:tc>
          <w:tcPr>
            <w:tcW w:w="1418" w:type="dxa"/>
            <w:tcPrChange w:id="9741" w:author="An Phuc Cao" w:date="2024-10-23T17:14:00Z" w16du:dateUtc="2024-10-23T10:14:00Z">
              <w:tcPr>
                <w:tcW w:w="1418" w:type="dxa"/>
              </w:tcPr>
            </w:tcPrChange>
          </w:tcPr>
          <w:p w14:paraId="1D235AB6" w14:textId="77777777" w:rsidR="00F26594" w:rsidRPr="00826313" w:rsidRDefault="00F26594" w:rsidP="00DD428B">
            <w:pPr>
              <w:rPr>
                <w:rFonts w:ascii="Arial" w:hAnsi="Arial" w:cs="Arial"/>
                <w:bCs/>
                <w:sz w:val="20"/>
              </w:rPr>
            </w:pPr>
          </w:p>
        </w:tc>
        <w:tc>
          <w:tcPr>
            <w:tcW w:w="3118" w:type="dxa"/>
            <w:tcPrChange w:id="9742" w:author="An Phuc Cao" w:date="2024-10-23T17:14:00Z" w16du:dateUtc="2024-10-23T10:14:00Z">
              <w:tcPr>
                <w:tcW w:w="3118" w:type="dxa"/>
              </w:tcPr>
            </w:tcPrChange>
          </w:tcPr>
          <w:p w14:paraId="6E66995C" w14:textId="1FDDDAE6" w:rsidR="00F26594" w:rsidRPr="00826313" w:rsidRDefault="00F26594" w:rsidP="00DD428B">
            <w:pPr>
              <w:rPr>
                <w:rFonts w:ascii="Arial" w:hAnsi="Arial" w:cs="Arial"/>
                <w:bCs/>
                <w:sz w:val="20"/>
              </w:rPr>
            </w:pPr>
          </w:p>
        </w:tc>
        <w:tc>
          <w:tcPr>
            <w:tcW w:w="1843" w:type="dxa"/>
            <w:vAlign w:val="bottom"/>
            <w:tcPrChange w:id="9743" w:author="An Phuc Cao" w:date="2024-10-23T17:14:00Z" w16du:dateUtc="2024-10-23T10:14:00Z">
              <w:tcPr>
                <w:tcW w:w="1843" w:type="dxa"/>
                <w:vAlign w:val="bottom"/>
              </w:tcPr>
            </w:tcPrChange>
          </w:tcPr>
          <w:p w14:paraId="711651A9" w14:textId="77777777" w:rsidR="00F26594" w:rsidRPr="00826313" w:rsidRDefault="00F26594" w:rsidP="00F26594">
            <w:pPr>
              <w:ind w:right="-85"/>
              <w:jc w:val="right"/>
              <w:rPr>
                <w:rFonts w:ascii="Arial" w:hAnsi="Arial" w:cs="Arial"/>
                <w:color w:val="000000"/>
                <w:sz w:val="20"/>
              </w:rPr>
            </w:pPr>
          </w:p>
        </w:tc>
        <w:tc>
          <w:tcPr>
            <w:tcW w:w="1985" w:type="dxa"/>
            <w:vAlign w:val="bottom"/>
            <w:tcPrChange w:id="9744" w:author="An Phuc Cao" w:date="2024-10-23T17:14:00Z" w16du:dateUtc="2024-10-23T10:14:00Z">
              <w:tcPr>
                <w:tcW w:w="1985" w:type="dxa"/>
                <w:vAlign w:val="bottom"/>
              </w:tcPr>
            </w:tcPrChange>
          </w:tcPr>
          <w:p w14:paraId="0047A853" w14:textId="77777777" w:rsidR="00F26594" w:rsidRPr="00826313" w:rsidRDefault="00F26594" w:rsidP="00F26594">
            <w:pPr>
              <w:ind w:right="-85"/>
              <w:jc w:val="right"/>
              <w:rPr>
                <w:rFonts w:ascii="Arial" w:hAnsi="Arial" w:cs="Arial"/>
                <w:color w:val="000000"/>
                <w:sz w:val="20"/>
              </w:rPr>
            </w:pPr>
          </w:p>
        </w:tc>
        <w:tc>
          <w:tcPr>
            <w:tcW w:w="2126" w:type="dxa"/>
            <w:vAlign w:val="bottom"/>
            <w:tcPrChange w:id="9745" w:author="An Phuc Cao" w:date="2024-10-23T17:14:00Z" w16du:dateUtc="2024-10-23T10:14:00Z">
              <w:tcPr>
                <w:tcW w:w="2126" w:type="dxa"/>
                <w:vAlign w:val="bottom"/>
              </w:tcPr>
            </w:tcPrChange>
          </w:tcPr>
          <w:p w14:paraId="5811293B" w14:textId="77777777" w:rsidR="00F26594" w:rsidRPr="00826313" w:rsidRDefault="00F26594" w:rsidP="00F26594">
            <w:pPr>
              <w:ind w:right="-85"/>
              <w:jc w:val="right"/>
              <w:rPr>
                <w:rFonts w:ascii="Arial" w:hAnsi="Arial" w:cs="Arial"/>
                <w:color w:val="000000"/>
                <w:sz w:val="20"/>
              </w:rPr>
            </w:pPr>
          </w:p>
        </w:tc>
      </w:tr>
      <w:tr w:rsidR="00F26594" w:rsidRPr="00826313" w14:paraId="2CD52D3F" w14:textId="77777777" w:rsidTr="00DD428B">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746" w:author="An Phuc Cao" w:date="2024-10-23T17:14:00Z" w16du:dateUtc="2024-10-23T10:14:00Z">
            <w:tblPrEx>
              <w:tblW w:w="1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2835" w:type="dxa"/>
            <w:tcPrChange w:id="9747" w:author="An Phuc Cao" w:date="2024-10-23T17:14:00Z" w16du:dateUtc="2024-10-23T10:14:00Z">
              <w:tcPr>
                <w:tcW w:w="2835" w:type="dxa"/>
              </w:tcPr>
            </w:tcPrChange>
          </w:tcPr>
          <w:p w14:paraId="7C06D039" w14:textId="22259C59" w:rsidR="00F26594" w:rsidRPr="00826313" w:rsidRDefault="00F26594" w:rsidP="00F26594">
            <w:pPr>
              <w:ind w:left="-107"/>
              <w:rPr>
                <w:rFonts w:ascii="Arial" w:hAnsi="Arial" w:cs="Arial"/>
                <w:bCs/>
                <w:sz w:val="20"/>
              </w:rPr>
            </w:pPr>
            <w:ins w:id="9748" w:author="An Phuc Cao" w:date="2024-09-30T17:05:00Z" w16du:dateUtc="2024-09-30T10:05:00Z">
              <w:r>
                <w:rPr>
                  <w:rFonts w:ascii="Arial" w:hAnsi="Arial" w:cs="Arial"/>
                  <w:sz w:val="20"/>
                </w:rPr>
                <w:t>Mr Nghiem Xuan Huy</w:t>
              </w:r>
            </w:ins>
            <w:del w:id="9749" w:author="An Phuc Cao" w:date="2024-09-30T17:05:00Z" w16du:dateUtc="2024-09-30T10:05:00Z">
              <w:r w:rsidRPr="006C1DA4" w:rsidDel="004708FF">
                <w:rPr>
                  <w:rFonts w:ascii="Arial" w:hAnsi="Arial" w:cs="Arial"/>
                  <w:sz w:val="20"/>
                </w:rPr>
                <w:delText>Finsight</w:delText>
              </w:r>
              <w:r w:rsidDel="004708FF">
                <w:rPr>
                  <w:rFonts w:ascii="Arial" w:hAnsi="Arial" w:cs="Arial"/>
                  <w:sz w:val="20"/>
                </w:rPr>
                <w:delText xml:space="preserve"> JSC</w:delText>
              </w:r>
            </w:del>
          </w:p>
        </w:tc>
        <w:tc>
          <w:tcPr>
            <w:tcW w:w="1418" w:type="dxa"/>
            <w:tcPrChange w:id="9750" w:author="An Phuc Cao" w:date="2024-10-23T17:14:00Z" w16du:dateUtc="2024-10-23T10:14:00Z">
              <w:tcPr>
                <w:tcW w:w="1418" w:type="dxa"/>
              </w:tcPr>
            </w:tcPrChange>
          </w:tcPr>
          <w:p w14:paraId="3C2D2588" w14:textId="4C8A4B41" w:rsidR="00F26594" w:rsidRPr="00826313" w:rsidRDefault="00F26594" w:rsidP="00DD428B">
            <w:pPr>
              <w:rPr>
                <w:rFonts w:ascii="Arial" w:hAnsi="Arial" w:cs="Arial"/>
                <w:bCs/>
                <w:sz w:val="20"/>
              </w:rPr>
            </w:pPr>
            <w:ins w:id="9751" w:author="An Phuc Cao" w:date="2024-09-30T17:05:00Z" w16du:dateUtc="2024-09-30T10:05:00Z">
              <w:r>
                <w:rPr>
                  <w:rFonts w:ascii="Arial" w:hAnsi="Arial" w:cs="Arial"/>
                  <w:sz w:val="20"/>
                </w:rPr>
                <w:t>Shareholder</w:t>
              </w:r>
            </w:ins>
            <w:del w:id="9752" w:author="An Phuc Cao" w:date="2024-09-30T17:05:00Z" w16du:dateUtc="2024-09-30T10:05:00Z">
              <w:r w:rsidDel="004708FF">
                <w:rPr>
                  <w:rFonts w:ascii="Arial" w:hAnsi="Arial" w:cs="Arial"/>
                  <w:sz w:val="20"/>
                </w:rPr>
                <w:delText>Shareholder</w:delText>
              </w:r>
            </w:del>
          </w:p>
        </w:tc>
        <w:tc>
          <w:tcPr>
            <w:tcW w:w="3118" w:type="dxa"/>
            <w:tcPrChange w:id="9753" w:author="An Phuc Cao" w:date="2024-10-23T17:14:00Z" w16du:dateUtc="2024-10-23T10:14:00Z">
              <w:tcPr>
                <w:tcW w:w="3118" w:type="dxa"/>
                <w:vAlign w:val="center"/>
              </w:tcPr>
            </w:tcPrChange>
          </w:tcPr>
          <w:p w14:paraId="2C6F1644" w14:textId="73469698" w:rsidR="00F26594" w:rsidRPr="00826313" w:rsidRDefault="00F26594" w:rsidP="00DD428B">
            <w:pPr>
              <w:rPr>
                <w:rFonts w:ascii="Arial" w:hAnsi="Arial" w:cs="Arial"/>
                <w:bCs/>
                <w:sz w:val="20"/>
              </w:rPr>
            </w:pPr>
            <w:ins w:id="9754" w:author="An Phuc Cao" w:date="2024-09-30T17:05:00Z" w16du:dateUtc="2024-09-30T10:05:00Z">
              <w:r>
                <w:rPr>
                  <w:rFonts w:ascii="Arial" w:hAnsi="Arial" w:cs="Arial"/>
                  <w:sz w:val="20"/>
                </w:rPr>
                <w:t>Advances</w:t>
              </w:r>
            </w:ins>
            <w:del w:id="9755" w:author="An Phuc Cao" w:date="2024-09-30T17:05:00Z" w16du:dateUtc="2024-09-30T10:05:00Z">
              <w:r w:rsidDel="004708FF">
                <w:rPr>
                  <w:rFonts w:ascii="Arial" w:hAnsi="Arial" w:cs="Arial"/>
                  <w:sz w:val="20"/>
                </w:rPr>
                <w:delText>Share purchase (par value)</w:delText>
              </w:r>
            </w:del>
          </w:p>
        </w:tc>
        <w:tc>
          <w:tcPr>
            <w:tcW w:w="1843" w:type="dxa"/>
            <w:vAlign w:val="bottom"/>
            <w:tcPrChange w:id="9756" w:author="An Phuc Cao" w:date="2024-10-23T17:14:00Z" w16du:dateUtc="2024-10-23T10:14:00Z">
              <w:tcPr>
                <w:tcW w:w="1843" w:type="dxa"/>
                <w:vAlign w:val="bottom"/>
              </w:tcPr>
            </w:tcPrChange>
          </w:tcPr>
          <w:p w14:paraId="3CB5F669" w14:textId="5180160A" w:rsidR="00F26594" w:rsidRPr="00826313" w:rsidRDefault="00F26594" w:rsidP="00F26594">
            <w:pPr>
              <w:ind w:right="-85"/>
              <w:jc w:val="right"/>
              <w:rPr>
                <w:rFonts w:ascii="Arial" w:hAnsi="Arial" w:cs="Arial"/>
                <w:color w:val="000000"/>
                <w:sz w:val="20"/>
              </w:rPr>
            </w:pPr>
            <w:ins w:id="9757" w:author="An Phuc Cao" w:date="2024-10-23T17:13:00Z" w16du:dateUtc="2024-10-23T10:13:00Z">
              <w:r>
                <w:rPr>
                  <w:rFonts w:ascii="Arial" w:hAnsi="Arial" w:cs="Arial"/>
                  <w:color w:val="000000"/>
                  <w:sz w:val="20"/>
                </w:rPr>
                <w:t xml:space="preserve">              28,437,160 </w:t>
              </w:r>
            </w:ins>
          </w:p>
        </w:tc>
        <w:tc>
          <w:tcPr>
            <w:tcW w:w="1985" w:type="dxa"/>
            <w:vAlign w:val="bottom"/>
            <w:tcPrChange w:id="9758" w:author="An Phuc Cao" w:date="2024-10-23T17:14:00Z" w16du:dateUtc="2024-10-23T10:14:00Z">
              <w:tcPr>
                <w:tcW w:w="1985" w:type="dxa"/>
                <w:vAlign w:val="bottom"/>
              </w:tcPr>
            </w:tcPrChange>
          </w:tcPr>
          <w:p w14:paraId="2BBAED77" w14:textId="091E05D7" w:rsidR="00F26594" w:rsidRPr="00826313" w:rsidRDefault="00F26594" w:rsidP="00F26594">
            <w:pPr>
              <w:ind w:right="-85"/>
              <w:jc w:val="right"/>
              <w:rPr>
                <w:rFonts w:ascii="Arial" w:hAnsi="Arial" w:cs="Arial"/>
                <w:color w:val="000000"/>
                <w:sz w:val="20"/>
              </w:rPr>
            </w:pPr>
            <w:ins w:id="9759" w:author="An Phuc Cao" w:date="2024-10-23T17:13:00Z" w16du:dateUtc="2024-10-23T10:13:00Z">
              <w:r>
                <w:rPr>
                  <w:rFonts w:ascii="Arial" w:hAnsi="Arial" w:cs="Arial"/>
                  <w:color w:val="000000"/>
                  <w:sz w:val="20"/>
                </w:rPr>
                <w:t xml:space="preserve">                118,277,398 </w:t>
              </w:r>
            </w:ins>
            <w:del w:id="9760" w:author="An Phuc Cao" w:date="2024-09-30T17:04:00Z" w16du:dateUtc="2024-09-30T10:04:00Z">
              <w:r w:rsidRPr="006C1DA4" w:rsidDel="00BB22D1">
                <w:rPr>
                  <w:rFonts w:ascii="Arial" w:hAnsi="Arial" w:cs="Arial"/>
                  <w:sz w:val="20"/>
                </w:rPr>
                <w:delText>15</w:delText>
              </w:r>
              <w:r w:rsidDel="00BB22D1">
                <w:rPr>
                  <w:rFonts w:ascii="Arial" w:hAnsi="Arial" w:cs="Arial"/>
                  <w:sz w:val="20"/>
                </w:rPr>
                <w:delText>,</w:delText>
              </w:r>
              <w:r w:rsidRPr="006C1DA4" w:rsidDel="00BB22D1">
                <w:rPr>
                  <w:rFonts w:ascii="Arial" w:hAnsi="Arial" w:cs="Arial"/>
                  <w:sz w:val="20"/>
                </w:rPr>
                <w:delText>467</w:delText>
              </w:r>
              <w:r w:rsidDel="00BB22D1">
                <w:rPr>
                  <w:rFonts w:ascii="Arial" w:hAnsi="Arial" w:cs="Arial"/>
                  <w:sz w:val="20"/>
                </w:rPr>
                <w:delText>,</w:delText>
              </w:r>
              <w:r w:rsidRPr="006C1DA4" w:rsidDel="00BB22D1">
                <w:rPr>
                  <w:rFonts w:ascii="Arial" w:hAnsi="Arial" w:cs="Arial"/>
                  <w:sz w:val="20"/>
                </w:rPr>
                <w:delText>200</w:delText>
              </w:r>
              <w:r w:rsidDel="00BB22D1">
                <w:rPr>
                  <w:rFonts w:ascii="Arial" w:hAnsi="Arial" w:cs="Arial"/>
                  <w:sz w:val="20"/>
                </w:rPr>
                <w:delText>,</w:delText>
              </w:r>
              <w:r w:rsidRPr="006C1DA4" w:rsidDel="00BB22D1">
                <w:rPr>
                  <w:rFonts w:ascii="Arial" w:hAnsi="Arial" w:cs="Arial"/>
                  <w:sz w:val="20"/>
                </w:rPr>
                <w:delText>000</w:delText>
              </w:r>
            </w:del>
          </w:p>
        </w:tc>
        <w:tc>
          <w:tcPr>
            <w:tcW w:w="2126" w:type="dxa"/>
            <w:vAlign w:val="bottom"/>
            <w:tcPrChange w:id="9761" w:author="An Phuc Cao" w:date="2024-10-23T17:14:00Z" w16du:dateUtc="2024-10-23T10:14:00Z">
              <w:tcPr>
                <w:tcW w:w="2126" w:type="dxa"/>
                <w:vAlign w:val="bottom"/>
              </w:tcPr>
            </w:tcPrChange>
          </w:tcPr>
          <w:p w14:paraId="3D34C778" w14:textId="5FD2B071" w:rsidR="00F26594" w:rsidRPr="00826313" w:rsidRDefault="00F26594" w:rsidP="00F26594">
            <w:pPr>
              <w:ind w:right="-85"/>
              <w:jc w:val="right"/>
              <w:rPr>
                <w:rFonts w:ascii="Arial" w:hAnsi="Arial" w:cs="Arial"/>
                <w:color w:val="000000"/>
                <w:sz w:val="20"/>
              </w:rPr>
            </w:pPr>
            <w:ins w:id="9762" w:author="An Phuc Cao" w:date="2024-10-23T17:13:00Z" w16du:dateUtc="2024-10-23T10:13:00Z">
              <w:r>
                <w:rPr>
                  <w:rFonts w:ascii="Arial" w:hAnsi="Arial" w:cs="Arial"/>
                  <w:color w:val="000000"/>
                  <w:sz w:val="20"/>
                </w:rPr>
                <w:t xml:space="preserve">                                        -   </w:t>
              </w:r>
            </w:ins>
          </w:p>
        </w:tc>
      </w:tr>
      <w:tr w:rsidR="005A3824" w:rsidRPr="00826313" w:rsidDel="0023298C" w14:paraId="21CFDC0A" w14:textId="59744FBD" w:rsidTr="005A3824">
        <w:trPr>
          <w:del w:id="9763" w:author="An Phuc Cao" w:date="2024-09-30T17:05:00Z"/>
        </w:trPr>
        <w:tc>
          <w:tcPr>
            <w:tcW w:w="2835" w:type="dxa"/>
          </w:tcPr>
          <w:p w14:paraId="4C6A74C5" w14:textId="0BA4FD38" w:rsidR="005A3824" w:rsidRPr="00826313" w:rsidDel="0023298C" w:rsidRDefault="005A3824" w:rsidP="005A3824">
            <w:pPr>
              <w:ind w:left="-107"/>
              <w:rPr>
                <w:del w:id="9764" w:author="An Phuc Cao" w:date="2024-09-30T17:05:00Z" w16du:dateUtc="2024-09-30T10:05:00Z"/>
                <w:rFonts w:ascii="Arial" w:hAnsi="Arial" w:cs="Arial"/>
                <w:bCs/>
                <w:sz w:val="20"/>
              </w:rPr>
            </w:pPr>
          </w:p>
        </w:tc>
        <w:tc>
          <w:tcPr>
            <w:tcW w:w="1418" w:type="dxa"/>
          </w:tcPr>
          <w:p w14:paraId="051BB88A" w14:textId="5392F7C1" w:rsidR="005A3824" w:rsidRPr="00826313" w:rsidDel="0023298C" w:rsidRDefault="005A3824" w:rsidP="005A3824">
            <w:pPr>
              <w:rPr>
                <w:del w:id="9765" w:author="An Phuc Cao" w:date="2024-09-30T17:05:00Z" w16du:dateUtc="2024-09-30T10:05:00Z"/>
                <w:rFonts w:ascii="Arial" w:hAnsi="Arial" w:cs="Arial"/>
                <w:bCs/>
                <w:sz w:val="20"/>
              </w:rPr>
            </w:pPr>
          </w:p>
        </w:tc>
        <w:tc>
          <w:tcPr>
            <w:tcW w:w="3118" w:type="dxa"/>
            <w:vAlign w:val="center"/>
          </w:tcPr>
          <w:p w14:paraId="2B0E7E03" w14:textId="4837799C" w:rsidR="005A3824" w:rsidRPr="00826313" w:rsidDel="0023298C" w:rsidRDefault="005A3824" w:rsidP="005A3824">
            <w:pPr>
              <w:rPr>
                <w:del w:id="9766" w:author="An Phuc Cao" w:date="2024-09-30T17:05:00Z" w16du:dateUtc="2024-09-30T10:05:00Z"/>
                <w:rFonts w:ascii="Arial" w:hAnsi="Arial" w:cs="Arial"/>
                <w:bCs/>
                <w:sz w:val="20"/>
              </w:rPr>
            </w:pPr>
          </w:p>
        </w:tc>
        <w:tc>
          <w:tcPr>
            <w:tcW w:w="1843" w:type="dxa"/>
            <w:vAlign w:val="bottom"/>
          </w:tcPr>
          <w:p w14:paraId="660507C3" w14:textId="13412EFD" w:rsidR="005A3824" w:rsidRPr="00826313" w:rsidDel="0023298C" w:rsidRDefault="005A3824" w:rsidP="005A3824">
            <w:pPr>
              <w:ind w:right="-85"/>
              <w:jc w:val="right"/>
              <w:rPr>
                <w:del w:id="9767" w:author="An Phuc Cao" w:date="2024-09-30T17:05:00Z" w16du:dateUtc="2024-09-30T10:05:00Z"/>
                <w:rFonts w:ascii="Arial" w:hAnsi="Arial" w:cs="Arial"/>
                <w:color w:val="000000"/>
                <w:sz w:val="20"/>
              </w:rPr>
            </w:pPr>
          </w:p>
        </w:tc>
        <w:tc>
          <w:tcPr>
            <w:tcW w:w="1985" w:type="dxa"/>
            <w:vAlign w:val="bottom"/>
          </w:tcPr>
          <w:p w14:paraId="6A07B966" w14:textId="46B4672B" w:rsidR="005A3824" w:rsidRPr="00826313" w:rsidDel="0023298C" w:rsidRDefault="005A3824" w:rsidP="005A3824">
            <w:pPr>
              <w:ind w:right="-85"/>
              <w:jc w:val="right"/>
              <w:rPr>
                <w:del w:id="9768" w:author="An Phuc Cao" w:date="2024-09-30T17:05:00Z" w16du:dateUtc="2024-09-30T10:05:00Z"/>
                <w:rFonts w:ascii="Arial" w:hAnsi="Arial" w:cs="Arial"/>
                <w:color w:val="000000"/>
                <w:sz w:val="20"/>
              </w:rPr>
            </w:pPr>
          </w:p>
        </w:tc>
        <w:tc>
          <w:tcPr>
            <w:tcW w:w="2126" w:type="dxa"/>
            <w:vAlign w:val="bottom"/>
          </w:tcPr>
          <w:p w14:paraId="45607E08" w14:textId="11E6AC7F" w:rsidR="005A3824" w:rsidRPr="00826313" w:rsidDel="0023298C" w:rsidRDefault="005A3824" w:rsidP="005A3824">
            <w:pPr>
              <w:ind w:right="-85"/>
              <w:jc w:val="right"/>
              <w:rPr>
                <w:del w:id="9769" w:author="An Phuc Cao" w:date="2024-09-30T17:05:00Z" w16du:dateUtc="2024-09-30T10:05:00Z"/>
                <w:rFonts w:ascii="Arial" w:hAnsi="Arial" w:cs="Arial"/>
                <w:color w:val="000000"/>
                <w:sz w:val="20"/>
              </w:rPr>
            </w:pPr>
          </w:p>
        </w:tc>
      </w:tr>
      <w:tr w:rsidR="005A3824" w:rsidRPr="00826313" w:rsidDel="0023298C" w14:paraId="1401F730" w14:textId="400EE618" w:rsidTr="005A3824">
        <w:trPr>
          <w:del w:id="9770" w:author="An Phuc Cao" w:date="2024-09-30T17:05:00Z"/>
        </w:trPr>
        <w:tc>
          <w:tcPr>
            <w:tcW w:w="2835" w:type="dxa"/>
          </w:tcPr>
          <w:p w14:paraId="646A719D" w14:textId="3948DAF5" w:rsidR="005A3824" w:rsidRPr="00826313" w:rsidDel="0023298C" w:rsidRDefault="005A3824" w:rsidP="005A3824">
            <w:pPr>
              <w:ind w:left="-107"/>
              <w:rPr>
                <w:del w:id="9771" w:author="An Phuc Cao" w:date="2024-09-30T17:05:00Z" w16du:dateUtc="2024-09-30T10:05:00Z"/>
                <w:rFonts w:ascii="Arial" w:hAnsi="Arial" w:cs="Arial"/>
                <w:bCs/>
                <w:sz w:val="20"/>
              </w:rPr>
            </w:pPr>
            <w:del w:id="9772" w:author="An Phuc Cao" w:date="2024-09-30T17:05:00Z" w16du:dateUtc="2024-09-30T10:05:00Z">
              <w:r w:rsidRPr="006C1DA4" w:rsidDel="0023298C">
                <w:rPr>
                  <w:rFonts w:ascii="Arial" w:hAnsi="Arial" w:cs="Arial"/>
                  <w:sz w:val="20"/>
                </w:rPr>
                <w:delText>VI Ventures</w:delText>
              </w:r>
              <w:r w:rsidDel="0023298C">
                <w:rPr>
                  <w:rFonts w:ascii="Arial" w:hAnsi="Arial" w:cs="Arial"/>
                  <w:sz w:val="20"/>
                </w:rPr>
                <w:delText xml:space="preserve"> JSC</w:delText>
              </w:r>
            </w:del>
          </w:p>
        </w:tc>
        <w:tc>
          <w:tcPr>
            <w:tcW w:w="1418" w:type="dxa"/>
          </w:tcPr>
          <w:p w14:paraId="7C626AA6" w14:textId="4120E53A" w:rsidR="005A3824" w:rsidRPr="00826313" w:rsidDel="0023298C" w:rsidRDefault="005A3824" w:rsidP="005A3824">
            <w:pPr>
              <w:rPr>
                <w:del w:id="9773" w:author="An Phuc Cao" w:date="2024-09-30T17:05:00Z" w16du:dateUtc="2024-09-30T10:05:00Z"/>
                <w:rFonts w:ascii="Arial" w:hAnsi="Arial" w:cs="Arial"/>
                <w:bCs/>
                <w:sz w:val="20"/>
              </w:rPr>
            </w:pPr>
            <w:del w:id="9774" w:author="An Phuc Cao" w:date="2024-09-30T17:05:00Z" w16du:dateUtc="2024-09-30T10:05:00Z">
              <w:r w:rsidDel="0023298C">
                <w:rPr>
                  <w:rFonts w:ascii="Arial" w:hAnsi="Arial" w:cs="Arial"/>
                  <w:sz w:val="20"/>
                </w:rPr>
                <w:delText>Shareholder</w:delText>
              </w:r>
            </w:del>
          </w:p>
        </w:tc>
        <w:tc>
          <w:tcPr>
            <w:tcW w:w="3118" w:type="dxa"/>
          </w:tcPr>
          <w:p w14:paraId="629586F9" w14:textId="6AD9B186" w:rsidR="005A3824" w:rsidRPr="00826313" w:rsidDel="0023298C" w:rsidRDefault="005A3824" w:rsidP="005A3824">
            <w:pPr>
              <w:rPr>
                <w:del w:id="9775" w:author="An Phuc Cao" w:date="2024-09-30T17:05:00Z" w16du:dateUtc="2024-09-30T10:05:00Z"/>
                <w:rFonts w:ascii="Arial" w:hAnsi="Arial" w:cs="Arial"/>
                <w:bCs/>
                <w:sz w:val="20"/>
              </w:rPr>
            </w:pPr>
            <w:del w:id="9776" w:author="An Phuc Cao" w:date="2024-09-30T17:05:00Z" w16du:dateUtc="2024-09-30T10:05:00Z">
              <w:r w:rsidDel="0023298C">
                <w:rPr>
                  <w:rFonts w:ascii="Arial" w:hAnsi="Arial" w:cs="Arial"/>
                  <w:sz w:val="20"/>
                </w:rPr>
                <w:delText>Share purchase (par value)</w:delText>
              </w:r>
            </w:del>
          </w:p>
        </w:tc>
        <w:tc>
          <w:tcPr>
            <w:tcW w:w="1843" w:type="dxa"/>
            <w:vAlign w:val="bottom"/>
          </w:tcPr>
          <w:p w14:paraId="1D67F0BA" w14:textId="3C7C4110" w:rsidR="005A3824" w:rsidRPr="00826313" w:rsidDel="0023298C" w:rsidRDefault="005A3824" w:rsidP="005A3824">
            <w:pPr>
              <w:ind w:right="-85"/>
              <w:jc w:val="right"/>
              <w:rPr>
                <w:del w:id="9777" w:author="An Phuc Cao" w:date="2024-09-30T17:05:00Z" w16du:dateUtc="2024-09-30T10:05:00Z"/>
                <w:rFonts w:ascii="Arial" w:hAnsi="Arial" w:cs="Arial"/>
                <w:color w:val="000000"/>
                <w:sz w:val="20"/>
              </w:rPr>
            </w:pPr>
          </w:p>
        </w:tc>
        <w:tc>
          <w:tcPr>
            <w:tcW w:w="1985" w:type="dxa"/>
            <w:vAlign w:val="bottom"/>
          </w:tcPr>
          <w:p w14:paraId="378AC31F" w14:textId="05D8E57F" w:rsidR="005A3824" w:rsidRPr="00826313" w:rsidDel="0023298C" w:rsidRDefault="005A3824" w:rsidP="005A3824">
            <w:pPr>
              <w:ind w:right="-85"/>
              <w:jc w:val="right"/>
              <w:rPr>
                <w:del w:id="9778" w:author="An Phuc Cao" w:date="2024-09-30T17:05:00Z" w16du:dateUtc="2024-09-30T10:05:00Z"/>
                <w:rFonts w:ascii="Arial" w:hAnsi="Arial" w:cs="Arial"/>
                <w:color w:val="000000"/>
                <w:sz w:val="20"/>
              </w:rPr>
            </w:pPr>
            <w:del w:id="9779" w:author="An Phuc Cao" w:date="2024-09-30T17:04:00Z" w16du:dateUtc="2024-09-30T10:04:00Z">
              <w:r w:rsidRPr="006C1DA4" w:rsidDel="00BB22D1">
                <w:rPr>
                  <w:rFonts w:ascii="Arial" w:hAnsi="Arial" w:cs="Arial"/>
                  <w:sz w:val="20"/>
                </w:rPr>
                <w:delText>5</w:delText>
              </w:r>
              <w:r w:rsidDel="00BB22D1">
                <w:rPr>
                  <w:rFonts w:ascii="Arial" w:hAnsi="Arial" w:cs="Arial"/>
                  <w:sz w:val="20"/>
                </w:rPr>
                <w:delText>,</w:delText>
              </w:r>
              <w:r w:rsidRPr="006C1DA4" w:rsidDel="00BB22D1">
                <w:rPr>
                  <w:rFonts w:ascii="Arial" w:hAnsi="Arial" w:cs="Arial"/>
                  <w:sz w:val="20"/>
                </w:rPr>
                <w:delText>647</w:delText>
              </w:r>
              <w:r w:rsidDel="00BB22D1">
                <w:rPr>
                  <w:rFonts w:ascii="Arial" w:hAnsi="Arial" w:cs="Arial"/>
                  <w:sz w:val="20"/>
                </w:rPr>
                <w:delText>,</w:delText>
              </w:r>
              <w:r w:rsidRPr="006C1DA4" w:rsidDel="00BB22D1">
                <w:rPr>
                  <w:rFonts w:ascii="Arial" w:hAnsi="Arial" w:cs="Arial"/>
                  <w:sz w:val="20"/>
                </w:rPr>
                <w:delText>170</w:delText>
              </w:r>
              <w:r w:rsidDel="00BB22D1">
                <w:rPr>
                  <w:rFonts w:ascii="Arial" w:hAnsi="Arial" w:cs="Arial"/>
                  <w:sz w:val="20"/>
                </w:rPr>
                <w:delText>,</w:delText>
              </w:r>
              <w:r w:rsidRPr="006C1DA4" w:rsidDel="00BB22D1">
                <w:rPr>
                  <w:rFonts w:ascii="Arial" w:hAnsi="Arial" w:cs="Arial"/>
                  <w:sz w:val="20"/>
                </w:rPr>
                <w:delText>000</w:delText>
              </w:r>
            </w:del>
          </w:p>
        </w:tc>
        <w:tc>
          <w:tcPr>
            <w:tcW w:w="2126" w:type="dxa"/>
            <w:vAlign w:val="bottom"/>
          </w:tcPr>
          <w:p w14:paraId="616C54E6" w14:textId="6CE8F514" w:rsidR="005A3824" w:rsidRPr="00826313" w:rsidDel="0023298C" w:rsidRDefault="005A3824" w:rsidP="005A3824">
            <w:pPr>
              <w:ind w:right="-85"/>
              <w:jc w:val="right"/>
              <w:rPr>
                <w:del w:id="9780" w:author="An Phuc Cao" w:date="2024-09-30T17:05:00Z" w16du:dateUtc="2024-09-30T10:05:00Z"/>
                <w:rFonts w:ascii="Arial" w:hAnsi="Arial" w:cs="Arial"/>
                <w:color w:val="000000"/>
                <w:sz w:val="20"/>
              </w:rPr>
            </w:pPr>
          </w:p>
        </w:tc>
      </w:tr>
      <w:bookmarkEnd w:id="9632"/>
    </w:tbl>
    <w:p w14:paraId="5D562EDE" w14:textId="40575528" w:rsidR="00013DAF" w:rsidRPr="00826313" w:rsidDel="00885B39" w:rsidRDefault="00013DAF" w:rsidP="00013DAF">
      <w:pPr>
        <w:ind w:left="711"/>
        <w:jc w:val="both"/>
        <w:rPr>
          <w:del w:id="9781" w:author="An Phuc Cao" w:date="2024-09-30T17:12:00Z" w16du:dateUtc="2024-09-30T10:12:00Z"/>
          <w:rFonts w:ascii="Arial" w:hAnsi="Arial" w:cs="Arial"/>
          <w:bCs/>
          <w:sz w:val="20"/>
        </w:rPr>
      </w:pPr>
    </w:p>
    <w:p w14:paraId="55091FE1" w14:textId="7896DCB5" w:rsidR="00322870" w:rsidRPr="00826313" w:rsidDel="003B7706" w:rsidRDefault="00A87489" w:rsidP="007252EE">
      <w:pPr>
        <w:pStyle w:val="BodyTextIndent"/>
        <w:ind w:left="709" w:firstLine="0"/>
        <w:rPr>
          <w:del w:id="9782" w:author="An Phuc Cao" w:date="2024-09-30T17:06:00Z" w16du:dateUtc="2024-09-30T10:06:00Z"/>
          <w:rFonts w:ascii="Arial" w:hAnsi="Arial" w:cs="Arial"/>
          <w:sz w:val="20"/>
        </w:rPr>
      </w:pPr>
      <w:del w:id="9783" w:author="An Phuc Cao" w:date="2024-09-30T17:06:00Z" w16du:dateUtc="2024-09-30T10:06:00Z">
        <w:r w:rsidRPr="00826313" w:rsidDel="003B7706">
          <w:rPr>
            <w:rFonts w:ascii="Arial" w:hAnsi="Arial" w:cs="Arial"/>
            <w:sz w:val="20"/>
          </w:rPr>
          <w:delText xml:space="preserve">(*) </w:delText>
        </w:r>
        <w:r w:rsidR="007252EE" w:rsidRPr="007252EE" w:rsidDel="003B7706">
          <w:rPr>
            <w:rFonts w:ascii="Arial" w:hAnsi="Arial" w:cs="Arial"/>
            <w:sz w:val="20"/>
            <w:highlight w:val="yellow"/>
          </w:rPr>
          <w:delText>During the year, the Company signed 02 loans with Finhay PTY Limited on 25 January 2022 and 08 March 2022 with the amount of USD 1,000,000 and USD 3,000,000 respectively at interest rate of 5%/per annum and the duration of less than one year. As at 26 April 2022, the Company offset these loans of USD 4,000,000 (equivalent to VND 91,774,000,000) with additional capital contribution of Finhay PTY Limited under Finhay Vietnam - Finhay PTY Limited Clearing Minutes.</w:delText>
        </w:r>
      </w:del>
    </w:p>
    <w:p w14:paraId="46B42590" w14:textId="716AC103" w:rsidR="00832CB3" w:rsidDel="00885B39" w:rsidRDefault="00832CB3">
      <w:pPr>
        <w:overflowPunct/>
        <w:autoSpaceDE/>
        <w:autoSpaceDN/>
        <w:adjustRightInd/>
        <w:textAlignment w:val="auto"/>
        <w:rPr>
          <w:del w:id="9784" w:author="An Phuc Cao" w:date="2024-09-30T17:11:00Z" w16du:dateUtc="2024-09-30T10:11:00Z"/>
          <w:rFonts w:ascii="Arial" w:hAnsi="Arial" w:cs="Arial"/>
          <w:sz w:val="20"/>
        </w:rPr>
      </w:pPr>
      <w:del w:id="9785" w:author="An Phuc Cao" w:date="2024-09-30T17:12:00Z" w16du:dateUtc="2024-09-30T10:12:00Z">
        <w:r w:rsidDel="00885B39">
          <w:rPr>
            <w:rFonts w:ascii="Arial" w:hAnsi="Arial" w:cs="Arial"/>
            <w:sz w:val="20"/>
          </w:rPr>
          <w:br w:type="page"/>
        </w:r>
      </w:del>
    </w:p>
    <w:p w14:paraId="3C6DF3D3" w14:textId="7AA34B26" w:rsidR="0083600D" w:rsidRPr="00826313" w:rsidDel="00885B39" w:rsidRDefault="0083600D">
      <w:pPr>
        <w:overflowPunct/>
        <w:autoSpaceDE/>
        <w:autoSpaceDN/>
        <w:adjustRightInd/>
        <w:textAlignment w:val="auto"/>
        <w:rPr>
          <w:del w:id="9786" w:author="An Phuc Cao" w:date="2024-09-30T17:11:00Z" w16du:dateUtc="2024-09-30T10:11:00Z"/>
          <w:rFonts w:ascii="Arial" w:hAnsi="Arial" w:cs="Arial"/>
          <w:sz w:val="20"/>
        </w:rPr>
        <w:pPrChange w:id="9787" w:author="An Phuc Cao" w:date="2024-09-30T17:11:00Z" w16du:dateUtc="2024-09-30T10:11:00Z">
          <w:pPr>
            <w:pStyle w:val="BodyTextIndent"/>
            <w:ind w:hanging="11"/>
          </w:pPr>
        </w:pPrChange>
      </w:pPr>
    </w:p>
    <w:p w14:paraId="3F2B02DB" w14:textId="4743C1FF" w:rsidR="00A173C1" w:rsidRPr="00826313" w:rsidDel="00885B39" w:rsidRDefault="00A173C1" w:rsidP="0059740E">
      <w:pPr>
        <w:pStyle w:val="BodyTextIndent"/>
        <w:ind w:hanging="11"/>
        <w:rPr>
          <w:del w:id="9788" w:author="An Phuc Cao" w:date="2024-09-30T17:11:00Z" w16du:dateUtc="2024-09-30T10:11:00Z"/>
          <w:rFonts w:ascii="Arial" w:hAnsi="Arial" w:cs="Arial"/>
          <w:sz w:val="20"/>
        </w:rPr>
      </w:pPr>
    </w:p>
    <w:p w14:paraId="7C4A9EA7" w14:textId="2D224717" w:rsidR="005D29EC" w:rsidRPr="00826313" w:rsidDel="00885B39" w:rsidRDefault="005D29EC" w:rsidP="00917190">
      <w:pPr>
        <w:tabs>
          <w:tab w:val="left" w:pos="720"/>
        </w:tabs>
        <w:ind w:left="720" w:hanging="578"/>
        <w:jc w:val="both"/>
        <w:rPr>
          <w:del w:id="9789" w:author="An Phuc Cao" w:date="2024-09-30T17:11:00Z" w16du:dateUtc="2024-09-30T10:11:00Z"/>
          <w:rFonts w:ascii="Arial" w:hAnsi="Arial" w:cs="Arial"/>
          <w:sz w:val="20"/>
        </w:rPr>
      </w:pPr>
      <w:del w:id="9790" w:author="An Phuc Cao" w:date="2024-09-30T17:11:00Z" w16du:dateUtc="2024-09-30T10:11:00Z">
        <w:r w:rsidRPr="00826313" w:rsidDel="00885B39">
          <w:rPr>
            <w:rFonts w:ascii="Arial" w:hAnsi="Arial" w:cs="Arial"/>
            <w:b/>
            <w:sz w:val="20"/>
          </w:rPr>
          <w:delText>2</w:delText>
        </w:r>
      </w:del>
      <w:del w:id="9791" w:author="An Phuc Cao" w:date="2024-09-30T16:09:00Z" w16du:dateUtc="2024-09-30T09:09:00Z">
        <w:r w:rsidRPr="00826313" w:rsidDel="00D07AC5">
          <w:rPr>
            <w:rFonts w:ascii="Arial" w:hAnsi="Arial" w:cs="Arial"/>
            <w:b/>
            <w:sz w:val="20"/>
          </w:rPr>
          <w:delText>8</w:delText>
        </w:r>
      </w:del>
      <w:del w:id="9792" w:author="An Phuc Cao" w:date="2024-09-30T17:11:00Z" w16du:dateUtc="2024-09-30T10:11:00Z">
        <w:r w:rsidRPr="00826313" w:rsidDel="00885B39">
          <w:rPr>
            <w:rFonts w:ascii="Arial" w:hAnsi="Arial" w:cs="Arial"/>
            <w:b/>
            <w:sz w:val="20"/>
          </w:rPr>
          <w:delText>.</w:delText>
        </w:r>
        <w:r w:rsidRPr="00826313" w:rsidDel="00885B39">
          <w:rPr>
            <w:rFonts w:ascii="Arial" w:hAnsi="Arial" w:cs="Arial"/>
            <w:b/>
            <w:sz w:val="20"/>
          </w:rPr>
          <w:tab/>
          <w:delText xml:space="preserve">RELATED PARTY TRANSACTIONS </w:delText>
        </w:r>
        <w:r w:rsidRPr="00826313" w:rsidDel="00885B39">
          <w:rPr>
            <w:rFonts w:ascii="Arial" w:hAnsi="Arial" w:cs="Arial"/>
            <w:sz w:val="20"/>
          </w:rPr>
          <w:delText>(continued)</w:delText>
        </w:r>
      </w:del>
    </w:p>
    <w:p w14:paraId="21CF8DC5" w14:textId="170E1327" w:rsidR="00322870" w:rsidRPr="00826313" w:rsidDel="00885B39" w:rsidRDefault="00322870" w:rsidP="0059740E">
      <w:pPr>
        <w:pStyle w:val="BodyTextIndent"/>
        <w:ind w:hanging="11"/>
        <w:rPr>
          <w:del w:id="9793" w:author="An Phuc Cao" w:date="2024-09-30T17:11:00Z" w16du:dateUtc="2024-09-30T10:11:00Z"/>
          <w:rFonts w:ascii="Arial" w:hAnsi="Arial" w:cs="Arial"/>
          <w:sz w:val="20"/>
        </w:rPr>
      </w:pPr>
    </w:p>
    <w:p w14:paraId="54AB5220" w14:textId="74D11C71" w:rsidR="007F46D9" w:rsidRPr="00826313" w:rsidDel="00885B39" w:rsidRDefault="007F46D9" w:rsidP="007F46D9">
      <w:pPr>
        <w:ind w:left="711"/>
        <w:jc w:val="both"/>
        <w:rPr>
          <w:del w:id="9794" w:author="An Phuc Cao" w:date="2024-09-30T17:11:00Z" w16du:dateUtc="2024-09-30T10:11:00Z"/>
          <w:rFonts w:ascii="Arial" w:hAnsi="Arial" w:cs="Arial"/>
          <w:bCs/>
          <w:sz w:val="20"/>
        </w:rPr>
      </w:pPr>
      <w:del w:id="9795" w:author="An Phuc Cao" w:date="2024-09-30T17:11:00Z" w16du:dateUtc="2024-09-30T10:11:00Z">
        <w:r w:rsidRPr="00826313" w:rsidDel="00885B39">
          <w:rPr>
            <w:rFonts w:ascii="Arial" w:hAnsi="Arial" w:cs="Arial"/>
            <w:bCs/>
            <w:sz w:val="20"/>
          </w:rPr>
          <w:delText xml:space="preserve">Balances </w:delText>
        </w:r>
        <w:r w:rsidRPr="00826313" w:rsidDel="00885B39">
          <w:rPr>
            <w:rFonts w:ascii="Arial" w:eastAsia="Calibri" w:hAnsi="Arial" w:cs="Arial"/>
            <w:sz w:val="20"/>
          </w:rPr>
          <w:delText>as at 30 June 202</w:delText>
        </w:r>
        <w:r w:rsidR="00B12B54" w:rsidDel="00885B39">
          <w:rPr>
            <w:rFonts w:ascii="Arial" w:eastAsia="Calibri" w:hAnsi="Arial" w:cs="Arial"/>
            <w:sz w:val="20"/>
          </w:rPr>
          <w:delText>3</w:delText>
        </w:r>
        <w:r w:rsidRPr="00826313" w:rsidDel="00885B39">
          <w:rPr>
            <w:rFonts w:ascii="Arial" w:eastAsia="Calibri" w:hAnsi="Arial" w:cs="Arial"/>
            <w:sz w:val="20"/>
          </w:rPr>
          <w:delText xml:space="preserve"> and transactions for the six-month period ended 30 June 202</w:delText>
        </w:r>
        <w:r w:rsidR="00B12B54" w:rsidDel="00885B39">
          <w:rPr>
            <w:rFonts w:ascii="Arial" w:eastAsia="Calibri" w:hAnsi="Arial" w:cs="Arial"/>
            <w:sz w:val="20"/>
          </w:rPr>
          <w:delText>3</w:delText>
        </w:r>
        <w:r w:rsidRPr="00826313" w:rsidDel="00885B39">
          <w:rPr>
            <w:rFonts w:ascii="Arial" w:eastAsia="Calibri" w:hAnsi="Arial" w:cs="Arial"/>
            <w:sz w:val="20"/>
          </w:rPr>
          <w:delText xml:space="preserve"> </w:delText>
        </w:r>
        <w:r w:rsidRPr="00826313" w:rsidDel="00885B39">
          <w:rPr>
            <w:rFonts w:ascii="Arial" w:hAnsi="Arial" w:cs="Arial"/>
            <w:bCs/>
            <w:sz w:val="20"/>
          </w:rPr>
          <w:delText>with related parties</w:delText>
        </w:r>
        <w:r w:rsidRPr="00826313" w:rsidDel="00885B39">
          <w:rPr>
            <w:rFonts w:ascii="Arial" w:eastAsia="Calibri" w:hAnsi="Arial" w:cs="Arial"/>
            <w:sz w:val="20"/>
          </w:rPr>
          <w:delText xml:space="preserve"> </w:delText>
        </w:r>
        <w:r w:rsidRPr="00826313" w:rsidDel="00885B39">
          <w:rPr>
            <w:rFonts w:ascii="Arial" w:hAnsi="Arial" w:cs="Arial"/>
            <w:bCs/>
            <w:sz w:val="20"/>
          </w:rPr>
          <w:delText>are as follows:</w:delText>
        </w:r>
        <w:r w:rsidR="00EB3221" w:rsidRPr="00826313" w:rsidDel="00885B39">
          <w:rPr>
            <w:rFonts w:ascii="Arial" w:hAnsi="Arial" w:cs="Arial"/>
            <w:bCs/>
            <w:sz w:val="20"/>
          </w:rPr>
          <w:delText xml:space="preserve"> (continued)</w:delText>
        </w:r>
      </w:del>
    </w:p>
    <w:p w14:paraId="164FF132" w14:textId="153D15DC" w:rsidR="00EB3221" w:rsidRPr="00826313" w:rsidDel="00885B39" w:rsidRDefault="00EB3221" w:rsidP="007F46D9">
      <w:pPr>
        <w:ind w:left="711"/>
        <w:jc w:val="both"/>
        <w:rPr>
          <w:del w:id="9796" w:author="An Phuc Cao" w:date="2024-09-30T17:11:00Z" w16du:dateUtc="2024-09-30T10:11:00Z"/>
          <w:rFonts w:ascii="Arial" w:hAnsi="Arial" w:cs="Arial"/>
          <w:bCs/>
          <w:sz w:val="20"/>
        </w:rPr>
      </w:pPr>
    </w:p>
    <w:tbl>
      <w:tblPr>
        <w:tblStyle w:val="TableGrid"/>
        <w:tblW w:w="13323" w:type="dxa"/>
        <w:tblInd w:w="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3"/>
        <w:gridCol w:w="1843"/>
        <w:gridCol w:w="2693"/>
        <w:gridCol w:w="1843"/>
        <w:gridCol w:w="1985"/>
        <w:gridCol w:w="2126"/>
      </w:tblGrid>
      <w:tr w:rsidR="00EB3221" w:rsidRPr="00826313" w:rsidDel="00885B39" w14:paraId="19792F18" w14:textId="5D4062A4" w:rsidTr="00D702E7">
        <w:trPr>
          <w:del w:id="9797" w:author="An Phuc Cao" w:date="2024-09-30T17:11:00Z"/>
        </w:trPr>
        <w:tc>
          <w:tcPr>
            <w:tcW w:w="2833" w:type="dxa"/>
          </w:tcPr>
          <w:p w14:paraId="13C4E021" w14:textId="637C67AB" w:rsidR="00EB3221" w:rsidRPr="00826313" w:rsidDel="00885B39" w:rsidRDefault="00EB3221" w:rsidP="00D702E7">
            <w:pPr>
              <w:jc w:val="both"/>
              <w:rPr>
                <w:del w:id="9798" w:author="An Phuc Cao" w:date="2024-09-30T17:11:00Z" w16du:dateUtc="2024-09-30T10:11:00Z"/>
                <w:rFonts w:ascii="Arial" w:hAnsi="Arial" w:cs="Arial"/>
                <w:bCs/>
                <w:i/>
                <w:iCs/>
                <w:sz w:val="20"/>
              </w:rPr>
            </w:pPr>
          </w:p>
        </w:tc>
        <w:tc>
          <w:tcPr>
            <w:tcW w:w="1843" w:type="dxa"/>
          </w:tcPr>
          <w:p w14:paraId="02D712A8" w14:textId="36A207A7" w:rsidR="00EB3221" w:rsidRPr="00826313" w:rsidDel="00885B39" w:rsidRDefault="00EB3221" w:rsidP="00D702E7">
            <w:pPr>
              <w:jc w:val="both"/>
              <w:rPr>
                <w:del w:id="9799" w:author="An Phuc Cao" w:date="2024-09-30T17:11:00Z" w16du:dateUtc="2024-09-30T10:11:00Z"/>
                <w:rFonts w:ascii="Arial" w:hAnsi="Arial" w:cs="Arial"/>
                <w:bCs/>
                <w:i/>
                <w:iCs/>
                <w:sz w:val="20"/>
              </w:rPr>
            </w:pPr>
          </w:p>
        </w:tc>
        <w:tc>
          <w:tcPr>
            <w:tcW w:w="2693" w:type="dxa"/>
          </w:tcPr>
          <w:p w14:paraId="0FF36125" w14:textId="010C672A" w:rsidR="00EB3221" w:rsidRPr="00826313" w:rsidDel="00885B39" w:rsidRDefault="00EB3221" w:rsidP="00D702E7">
            <w:pPr>
              <w:jc w:val="both"/>
              <w:rPr>
                <w:del w:id="9800" w:author="An Phuc Cao" w:date="2024-09-30T17:11:00Z" w16du:dateUtc="2024-09-30T10:11:00Z"/>
                <w:rFonts w:ascii="Arial" w:hAnsi="Arial" w:cs="Arial"/>
                <w:bCs/>
                <w:i/>
                <w:iCs/>
                <w:sz w:val="20"/>
              </w:rPr>
            </w:pPr>
          </w:p>
        </w:tc>
        <w:tc>
          <w:tcPr>
            <w:tcW w:w="3828" w:type="dxa"/>
            <w:gridSpan w:val="2"/>
          </w:tcPr>
          <w:p w14:paraId="06E27F12" w14:textId="17FDF24A" w:rsidR="00EB3221" w:rsidRPr="00826313" w:rsidDel="00885B39" w:rsidRDefault="00EB3221" w:rsidP="00D702E7">
            <w:pPr>
              <w:pBdr>
                <w:bottom w:val="single" w:sz="4" w:space="1" w:color="auto"/>
              </w:pBdr>
              <w:jc w:val="center"/>
              <w:rPr>
                <w:del w:id="9801" w:author="An Phuc Cao" w:date="2024-09-30T17:11:00Z" w16du:dateUtc="2024-09-30T10:11:00Z"/>
                <w:rFonts w:ascii="Arial" w:hAnsi="Arial" w:cs="Arial"/>
                <w:bCs/>
                <w:i/>
                <w:iCs/>
                <w:sz w:val="20"/>
              </w:rPr>
            </w:pPr>
            <w:del w:id="9802" w:author="An Phuc Cao" w:date="2024-09-30T17:11:00Z" w16du:dateUtc="2024-09-30T10:11:00Z">
              <w:r w:rsidRPr="00826313" w:rsidDel="00885B39">
                <w:rPr>
                  <w:rFonts w:ascii="Arial" w:hAnsi="Arial" w:cs="Arial"/>
                  <w:bCs/>
                  <w:i/>
                  <w:iCs/>
                  <w:sz w:val="20"/>
                </w:rPr>
                <w:delText>Receivables/(Payables)</w:delText>
              </w:r>
            </w:del>
          </w:p>
        </w:tc>
        <w:tc>
          <w:tcPr>
            <w:tcW w:w="2126" w:type="dxa"/>
          </w:tcPr>
          <w:p w14:paraId="3A31899D" w14:textId="0444C4D9" w:rsidR="00EB3221" w:rsidRPr="00826313" w:rsidDel="00885B39" w:rsidRDefault="00EB3221" w:rsidP="00D702E7">
            <w:pPr>
              <w:jc w:val="right"/>
              <w:rPr>
                <w:del w:id="9803" w:author="An Phuc Cao" w:date="2024-09-30T17:11:00Z" w16du:dateUtc="2024-09-30T10:11:00Z"/>
                <w:rFonts w:ascii="Arial" w:hAnsi="Arial" w:cs="Arial"/>
                <w:bCs/>
                <w:i/>
                <w:iCs/>
                <w:sz w:val="20"/>
              </w:rPr>
            </w:pPr>
          </w:p>
        </w:tc>
      </w:tr>
      <w:tr w:rsidR="00EB3221" w:rsidRPr="00826313" w:rsidDel="00885B39" w14:paraId="34187E53" w14:textId="0D9B6A51" w:rsidTr="00D702E7">
        <w:trPr>
          <w:del w:id="9804" w:author="An Phuc Cao" w:date="2024-09-30T17:11:00Z"/>
        </w:trPr>
        <w:tc>
          <w:tcPr>
            <w:tcW w:w="2833" w:type="dxa"/>
          </w:tcPr>
          <w:p w14:paraId="59106423" w14:textId="65D58E01" w:rsidR="00EB3221" w:rsidRPr="00826313" w:rsidDel="00885B39" w:rsidRDefault="00EB3221" w:rsidP="00D702E7">
            <w:pPr>
              <w:pBdr>
                <w:bottom w:val="single" w:sz="4" w:space="0" w:color="auto"/>
              </w:pBdr>
              <w:spacing w:before="120"/>
              <w:ind w:left="-107"/>
              <w:jc w:val="both"/>
              <w:rPr>
                <w:del w:id="9805" w:author="An Phuc Cao" w:date="2024-09-30T17:11:00Z" w16du:dateUtc="2024-09-30T10:11:00Z"/>
                <w:rFonts w:ascii="Arial" w:hAnsi="Arial" w:cs="Arial"/>
                <w:bCs/>
                <w:i/>
                <w:iCs/>
                <w:sz w:val="20"/>
              </w:rPr>
            </w:pPr>
            <w:del w:id="9806" w:author="An Phuc Cao" w:date="2024-09-30T17:11:00Z" w16du:dateUtc="2024-09-30T10:11:00Z">
              <w:r w:rsidRPr="00826313" w:rsidDel="00885B39">
                <w:rPr>
                  <w:rFonts w:ascii="Arial" w:hAnsi="Arial" w:cs="Arial"/>
                  <w:bCs/>
                  <w:i/>
                  <w:iCs/>
                  <w:sz w:val="20"/>
                </w:rPr>
                <w:delText>Related parties</w:delText>
              </w:r>
            </w:del>
          </w:p>
        </w:tc>
        <w:tc>
          <w:tcPr>
            <w:tcW w:w="1843" w:type="dxa"/>
          </w:tcPr>
          <w:p w14:paraId="64DE8A4C" w14:textId="6FD3FD97" w:rsidR="00EB3221" w:rsidRPr="00826313" w:rsidDel="00885B39" w:rsidRDefault="00EB3221" w:rsidP="00D702E7">
            <w:pPr>
              <w:pBdr>
                <w:bottom w:val="single" w:sz="4" w:space="0" w:color="auto"/>
              </w:pBdr>
              <w:spacing w:before="120"/>
              <w:jc w:val="both"/>
              <w:rPr>
                <w:del w:id="9807" w:author="An Phuc Cao" w:date="2024-09-30T17:11:00Z" w16du:dateUtc="2024-09-30T10:11:00Z"/>
                <w:rFonts w:ascii="Arial" w:hAnsi="Arial" w:cs="Arial"/>
                <w:bCs/>
                <w:i/>
                <w:iCs/>
                <w:sz w:val="20"/>
              </w:rPr>
            </w:pPr>
            <w:del w:id="9808" w:author="An Phuc Cao" w:date="2024-09-30T17:11:00Z" w16du:dateUtc="2024-09-30T10:11:00Z">
              <w:r w:rsidRPr="00826313" w:rsidDel="00885B39">
                <w:rPr>
                  <w:rFonts w:ascii="Arial" w:hAnsi="Arial" w:cs="Arial"/>
                  <w:bCs/>
                  <w:i/>
                  <w:iCs/>
                  <w:sz w:val="20"/>
                </w:rPr>
                <w:delText>Relations</w:delText>
              </w:r>
            </w:del>
          </w:p>
        </w:tc>
        <w:tc>
          <w:tcPr>
            <w:tcW w:w="2693" w:type="dxa"/>
          </w:tcPr>
          <w:p w14:paraId="486C81EA" w14:textId="52B3F81C" w:rsidR="00EB3221" w:rsidRPr="00826313" w:rsidDel="00885B39" w:rsidRDefault="00EB3221" w:rsidP="00D702E7">
            <w:pPr>
              <w:pBdr>
                <w:bottom w:val="single" w:sz="4" w:space="0" w:color="auto"/>
              </w:pBdr>
              <w:spacing w:before="120"/>
              <w:jc w:val="both"/>
              <w:rPr>
                <w:del w:id="9809" w:author="An Phuc Cao" w:date="2024-09-30T17:11:00Z" w16du:dateUtc="2024-09-30T10:11:00Z"/>
                <w:rFonts w:ascii="Arial" w:hAnsi="Arial" w:cs="Arial"/>
                <w:bCs/>
                <w:i/>
                <w:iCs/>
                <w:sz w:val="20"/>
              </w:rPr>
            </w:pPr>
            <w:del w:id="9810" w:author="An Phuc Cao" w:date="2024-09-30T17:11:00Z" w16du:dateUtc="2024-09-30T10:11:00Z">
              <w:r w:rsidRPr="00826313" w:rsidDel="00885B39">
                <w:rPr>
                  <w:rFonts w:ascii="Arial" w:hAnsi="Arial" w:cs="Arial"/>
                  <w:bCs/>
                  <w:i/>
                  <w:iCs/>
                  <w:sz w:val="20"/>
                </w:rPr>
                <w:delText>Transactions</w:delText>
              </w:r>
            </w:del>
          </w:p>
        </w:tc>
        <w:tc>
          <w:tcPr>
            <w:tcW w:w="1843" w:type="dxa"/>
          </w:tcPr>
          <w:p w14:paraId="05C0D4F7" w14:textId="62116620" w:rsidR="00EB3221" w:rsidRPr="00826313" w:rsidDel="00885B39" w:rsidRDefault="00EB3221" w:rsidP="00D702E7">
            <w:pPr>
              <w:pBdr>
                <w:bottom w:val="single" w:sz="4" w:space="0" w:color="auto"/>
              </w:pBdr>
              <w:spacing w:before="120"/>
              <w:jc w:val="right"/>
              <w:rPr>
                <w:del w:id="9811" w:author="An Phuc Cao" w:date="2024-09-30T17:11:00Z" w16du:dateUtc="2024-09-30T10:11:00Z"/>
                <w:rFonts w:ascii="Arial" w:hAnsi="Arial" w:cs="Arial"/>
                <w:bCs/>
                <w:i/>
                <w:iCs/>
                <w:sz w:val="20"/>
              </w:rPr>
            </w:pPr>
            <w:del w:id="9812" w:author="An Phuc Cao" w:date="2024-09-30T17:11:00Z" w16du:dateUtc="2024-09-30T10:11:00Z">
              <w:r w:rsidRPr="00826313" w:rsidDel="00885B39">
                <w:rPr>
                  <w:rFonts w:ascii="Arial" w:hAnsi="Arial" w:cs="Arial"/>
                  <w:bCs/>
                  <w:i/>
                  <w:iCs/>
                  <w:sz w:val="20"/>
                </w:rPr>
                <w:delText>30 June 202</w:delText>
              </w:r>
              <w:r w:rsidR="007E6BDE" w:rsidDel="00885B39">
                <w:rPr>
                  <w:rFonts w:ascii="Arial" w:hAnsi="Arial" w:cs="Arial"/>
                  <w:bCs/>
                  <w:i/>
                  <w:iCs/>
                  <w:sz w:val="20"/>
                </w:rPr>
                <w:delText>3</w:delText>
              </w:r>
            </w:del>
          </w:p>
        </w:tc>
        <w:tc>
          <w:tcPr>
            <w:tcW w:w="1985" w:type="dxa"/>
          </w:tcPr>
          <w:p w14:paraId="51B6AADF" w14:textId="7E9B36B6" w:rsidR="00EB3221" w:rsidRPr="00826313" w:rsidDel="00885B39" w:rsidRDefault="00EB3221" w:rsidP="00D702E7">
            <w:pPr>
              <w:pBdr>
                <w:bottom w:val="single" w:sz="4" w:space="0" w:color="auto"/>
              </w:pBdr>
              <w:spacing w:before="120"/>
              <w:jc w:val="right"/>
              <w:rPr>
                <w:del w:id="9813" w:author="An Phuc Cao" w:date="2024-09-30T17:11:00Z" w16du:dateUtc="2024-09-30T10:11:00Z"/>
                <w:rFonts w:ascii="Arial" w:hAnsi="Arial" w:cs="Arial"/>
                <w:bCs/>
                <w:i/>
                <w:iCs/>
                <w:sz w:val="20"/>
              </w:rPr>
            </w:pPr>
            <w:del w:id="9814" w:author="An Phuc Cao" w:date="2024-09-30T17:11:00Z" w16du:dateUtc="2024-09-30T10:11:00Z">
              <w:r w:rsidRPr="00826313" w:rsidDel="00885B39">
                <w:rPr>
                  <w:rFonts w:ascii="Arial" w:hAnsi="Arial" w:cs="Arial"/>
                  <w:bCs/>
                  <w:i/>
                  <w:iCs/>
                  <w:sz w:val="20"/>
                </w:rPr>
                <w:delText>31 December 202</w:delText>
              </w:r>
              <w:r w:rsidR="007E6BDE" w:rsidDel="00885B39">
                <w:rPr>
                  <w:rFonts w:ascii="Arial" w:hAnsi="Arial" w:cs="Arial"/>
                  <w:bCs/>
                  <w:i/>
                  <w:iCs/>
                  <w:sz w:val="20"/>
                </w:rPr>
                <w:delText>2</w:delText>
              </w:r>
            </w:del>
          </w:p>
        </w:tc>
        <w:tc>
          <w:tcPr>
            <w:tcW w:w="2126" w:type="dxa"/>
          </w:tcPr>
          <w:p w14:paraId="67C60E1E" w14:textId="38E03D46" w:rsidR="00EB3221" w:rsidRPr="00826313" w:rsidDel="00885B39" w:rsidRDefault="00EB3221" w:rsidP="00D702E7">
            <w:pPr>
              <w:pBdr>
                <w:bottom w:val="single" w:sz="4" w:space="0" w:color="auto"/>
              </w:pBdr>
              <w:spacing w:before="120"/>
              <w:jc w:val="right"/>
              <w:rPr>
                <w:del w:id="9815" w:author="An Phuc Cao" w:date="2024-09-30T17:11:00Z" w16du:dateUtc="2024-09-30T10:11:00Z"/>
                <w:rFonts w:ascii="Arial" w:hAnsi="Arial" w:cs="Arial"/>
                <w:bCs/>
                <w:i/>
                <w:iCs/>
                <w:sz w:val="20"/>
              </w:rPr>
            </w:pPr>
            <w:del w:id="9816" w:author="An Phuc Cao" w:date="2024-09-30T17:11:00Z" w16du:dateUtc="2024-09-30T10:11:00Z">
              <w:r w:rsidRPr="00826313" w:rsidDel="00885B39">
                <w:rPr>
                  <w:rFonts w:ascii="Arial" w:hAnsi="Arial" w:cs="Arial"/>
                  <w:bCs/>
                  <w:i/>
                  <w:iCs/>
                  <w:sz w:val="20"/>
                </w:rPr>
                <w:delText>Revenue/(Expense)</w:delText>
              </w:r>
            </w:del>
          </w:p>
        </w:tc>
      </w:tr>
      <w:tr w:rsidR="00D97100" w:rsidRPr="00826313" w:rsidDel="00885B39" w14:paraId="4A5A15EA" w14:textId="7726C7FB">
        <w:trPr>
          <w:del w:id="9817" w:author="An Phuc Cao" w:date="2024-09-30T17:11:00Z"/>
        </w:trPr>
        <w:tc>
          <w:tcPr>
            <w:tcW w:w="2833" w:type="dxa"/>
          </w:tcPr>
          <w:p w14:paraId="2AB2FF6F" w14:textId="28830216" w:rsidR="00D97100" w:rsidRPr="00826313" w:rsidDel="00885B39" w:rsidRDefault="00D97100" w:rsidP="00D97100">
            <w:pPr>
              <w:spacing w:before="120"/>
              <w:ind w:left="-107"/>
              <w:jc w:val="both"/>
              <w:rPr>
                <w:del w:id="9818" w:author="An Phuc Cao" w:date="2024-09-30T17:11:00Z" w16du:dateUtc="2024-09-30T10:11:00Z"/>
                <w:rFonts w:ascii="Arial" w:hAnsi="Arial" w:cs="Arial"/>
                <w:bCs/>
                <w:sz w:val="20"/>
              </w:rPr>
            </w:pPr>
            <w:del w:id="9819" w:author="An Phuc Cao" w:date="2024-09-30T17:11:00Z" w16du:dateUtc="2024-09-30T10:11:00Z">
              <w:r w:rsidDel="00885B39">
                <w:rPr>
                  <w:rFonts w:ascii="Arial" w:hAnsi="Arial" w:cs="Arial"/>
                  <w:sz w:val="20"/>
                </w:rPr>
                <w:delText>Ms Dinh Thi Hoa</w:delText>
              </w:r>
            </w:del>
          </w:p>
        </w:tc>
        <w:tc>
          <w:tcPr>
            <w:tcW w:w="1843" w:type="dxa"/>
          </w:tcPr>
          <w:p w14:paraId="2FFE1187" w14:textId="59ED4AEA" w:rsidR="00D97100" w:rsidRPr="00826313" w:rsidDel="00885B39" w:rsidRDefault="00D97100" w:rsidP="00D97100">
            <w:pPr>
              <w:spacing w:before="120"/>
              <w:rPr>
                <w:del w:id="9820" w:author="An Phuc Cao" w:date="2024-09-30T17:11:00Z" w16du:dateUtc="2024-09-30T10:11:00Z"/>
                <w:rFonts w:ascii="Arial" w:hAnsi="Arial" w:cs="Arial"/>
                <w:bCs/>
                <w:sz w:val="20"/>
              </w:rPr>
            </w:pPr>
            <w:del w:id="9821" w:author="An Phuc Cao" w:date="2024-09-30T17:11:00Z" w16du:dateUtc="2024-09-30T10:11:00Z">
              <w:r w:rsidDel="00885B39">
                <w:rPr>
                  <w:rFonts w:ascii="Arial" w:hAnsi="Arial" w:cs="Arial"/>
                  <w:sz w:val="20"/>
                </w:rPr>
                <w:delText>Shareholder</w:delText>
              </w:r>
            </w:del>
          </w:p>
        </w:tc>
        <w:tc>
          <w:tcPr>
            <w:tcW w:w="2693" w:type="dxa"/>
          </w:tcPr>
          <w:p w14:paraId="40F33778" w14:textId="1953B1BB" w:rsidR="00D97100" w:rsidRPr="00826313" w:rsidDel="00885B39" w:rsidRDefault="00D97100" w:rsidP="00D97100">
            <w:pPr>
              <w:spacing w:before="120"/>
              <w:rPr>
                <w:del w:id="9822" w:author="An Phuc Cao" w:date="2024-09-30T17:11:00Z" w16du:dateUtc="2024-09-30T10:11:00Z"/>
                <w:rFonts w:ascii="Arial" w:hAnsi="Arial" w:cs="Arial"/>
                <w:bCs/>
                <w:sz w:val="20"/>
              </w:rPr>
            </w:pPr>
            <w:del w:id="9823" w:author="An Phuc Cao" w:date="2024-09-30T17:11:00Z" w16du:dateUtc="2024-09-30T10:11:00Z">
              <w:r w:rsidDel="00885B39">
                <w:rPr>
                  <w:rFonts w:ascii="Arial" w:hAnsi="Arial" w:cs="Arial"/>
                  <w:sz w:val="20"/>
                </w:rPr>
                <w:delText>Share purchase (par value)</w:delText>
              </w:r>
            </w:del>
          </w:p>
        </w:tc>
        <w:tc>
          <w:tcPr>
            <w:tcW w:w="1843" w:type="dxa"/>
            <w:vAlign w:val="bottom"/>
          </w:tcPr>
          <w:p w14:paraId="4DA3BEC0" w14:textId="3AD61399" w:rsidR="00D97100" w:rsidRPr="00826313" w:rsidDel="00885B39" w:rsidRDefault="00D97100" w:rsidP="00D97100">
            <w:pPr>
              <w:spacing w:before="120"/>
              <w:jc w:val="right"/>
              <w:rPr>
                <w:del w:id="9824" w:author="An Phuc Cao" w:date="2024-09-30T17:11:00Z" w16du:dateUtc="2024-09-30T10:11:00Z"/>
                <w:rFonts w:ascii="Arial" w:hAnsi="Arial" w:cs="Arial"/>
                <w:bCs/>
                <w:sz w:val="20"/>
              </w:rPr>
            </w:pPr>
          </w:p>
        </w:tc>
        <w:tc>
          <w:tcPr>
            <w:tcW w:w="1985" w:type="dxa"/>
            <w:vAlign w:val="bottom"/>
          </w:tcPr>
          <w:p w14:paraId="1DD9A285" w14:textId="356C60E1" w:rsidR="00D97100" w:rsidRPr="00826313" w:rsidDel="00885B39" w:rsidRDefault="00D97100" w:rsidP="00D97100">
            <w:pPr>
              <w:spacing w:before="120"/>
              <w:jc w:val="right"/>
              <w:rPr>
                <w:del w:id="9825" w:author="An Phuc Cao" w:date="2024-09-30T17:11:00Z" w16du:dateUtc="2024-09-30T10:11:00Z"/>
                <w:rFonts w:ascii="Arial" w:hAnsi="Arial" w:cs="Arial"/>
                <w:bCs/>
                <w:sz w:val="20"/>
              </w:rPr>
            </w:pPr>
            <w:del w:id="9826" w:author="An Phuc Cao" w:date="2024-09-30T17:11:00Z" w16du:dateUtc="2024-09-30T10:11:00Z">
              <w:r w:rsidRPr="00BE1828" w:rsidDel="00885B39">
                <w:rPr>
                  <w:rFonts w:ascii="Arial" w:hAnsi="Arial" w:cs="Arial"/>
                  <w:sz w:val="20"/>
                </w:rPr>
                <w:delText>2</w:delText>
              </w:r>
              <w:r w:rsidDel="00885B39">
                <w:rPr>
                  <w:rFonts w:ascii="Arial" w:hAnsi="Arial" w:cs="Arial"/>
                  <w:sz w:val="20"/>
                </w:rPr>
                <w:delText>,</w:delText>
              </w:r>
              <w:r w:rsidRPr="00BE1828" w:rsidDel="00885B39">
                <w:rPr>
                  <w:rFonts w:ascii="Arial" w:hAnsi="Arial" w:cs="Arial"/>
                  <w:sz w:val="20"/>
                </w:rPr>
                <w:delText>647</w:delText>
              </w:r>
              <w:r w:rsidDel="00885B39">
                <w:rPr>
                  <w:rFonts w:ascii="Arial" w:hAnsi="Arial" w:cs="Arial"/>
                  <w:sz w:val="20"/>
                </w:rPr>
                <w:delText>,</w:delText>
              </w:r>
              <w:r w:rsidRPr="00BE1828" w:rsidDel="00885B39">
                <w:rPr>
                  <w:rFonts w:ascii="Arial" w:hAnsi="Arial" w:cs="Arial"/>
                  <w:sz w:val="20"/>
                </w:rPr>
                <w:delText>490</w:delText>
              </w:r>
              <w:r w:rsidDel="00885B39">
                <w:rPr>
                  <w:rFonts w:ascii="Arial" w:hAnsi="Arial" w:cs="Arial"/>
                  <w:sz w:val="20"/>
                </w:rPr>
                <w:delText>,</w:delText>
              </w:r>
              <w:r w:rsidRPr="00BE1828" w:rsidDel="00885B39">
                <w:rPr>
                  <w:rFonts w:ascii="Arial" w:hAnsi="Arial" w:cs="Arial"/>
                  <w:sz w:val="20"/>
                </w:rPr>
                <w:delText>000</w:delText>
              </w:r>
            </w:del>
          </w:p>
        </w:tc>
        <w:tc>
          <w:tcPr>
            <w:tcW w:w="2126" w:type="dxa"/>
            <w:vAlign w:val="bottom"/>
          </w:tcPr>
          <w:p w14:paraId="413C88D4" w14:textId="19CD619F" w:rsidR="00D97100" w:rsidRPr="00826313" w:rsidDel="00885B39" w:rsidRDefault="00D97100" w:rsidP="00D97100">
            <w:pPr>
              <w:spacing w:before="120"/>
              <w:jc w:val="right"/>
              <w:rPr>
                <w:del w:id="9827" w:author="An Phuc Cao" w:date="2024-09-30T17:11:00Z" w16du:dateUtc="2024-09-30T10:11:00Z"/>
                <w:rFonts w:ascii="Arial" w:hAnsi="Arial" w:cs="Arial"/>
                <w:bCs/>
                <w:sz w:val="20"/>
              </w:rPr>
            </w:pPr>
          </w:p>
        </w:tc>
      </w:tr>
      <w:tr w:rsidR="00D97100" w:rsidRPr="00826313" w:rsidDel="00885B39" w14:paraId="140CF848" w14:textId="233CDF91">
        <w:trPr>
          <w:del w:id="9828" w:author="An Phuc Cao" w:date="2024-09-30T17:11:00Z"/>
        </w:trPr>
        <w:tc>
          <w:tcPr>
            <w:tcW w:w="2833" w:type="dxa"/>
          </w:tcPr>
          <w:p w14:paraId="11132938" w14:textId="25D2E35E" w:rsidR="00D97100" w:rsidRPr="00826313" w:rsidDel="00885B39" w:rsidRDefault="00D97100" w:rsidP="00D97100">
            <w:pPr>
              <w:ind w:left="-107"/>
              <w:jc w:val="both"/>
              <w:rPr>
                <w:del w:id="9829" w:author="An Phuc Cao" w:date="2024-09-30T17:11:00Z" w16du:dateUtc="2024-09-30T10:11:00Z"/>
                <w:rFonts w:ascii="Arial" w:hAnsi="Arial" w:cs="Arial"/>
                <w:bCs/>
                <w:sz w:val="20"/>
              </w:rPr>
            </w:pPr>
          </w:p>
        </w:tc>
        <w:tc>
          <w:tcPr>
            <w:tcW w:w="1843" w:type="dxa"/>
          </w:tcPr>
          <w:p w14:paraId="27210357" w14:textId="2669584E" w:rsidR="00D97100" w:rsidRPr="00826313" w:rsidDel="00885B39" w:rsidRDefault="00D97100" w:rsidP="00D97100">
            <w:pPr>
              <w:rPr>
                <w:del w:id="9830" w:author="An Phuc Cao" w:date="2024-09-30T17:11:00Z" w16du:dateUtc="2024-09-30T10:11:00Z"/>
                <w:rFonts w:ascii="Arial" w:hAnsi="Arial" w:cs="Arial"/>
                <w:bCs/>
                <w:sz w:val="20"/>
              </w:rPr>
            </w:pPr>
          </w:p>
        </w:tc>
        <w:tc>
          <w:tcPr>
            <w:tcW w:w="2693" w:type="dxa"/>
          </w:tcPr>
          <w:p w14:paraId="3889EAB6" w14:textId="326D62EE" w:rsidR="00D97100" w:rsidRPr="00826313" w:rsidDel="00885B39" w:rsidRDefault="00D97100" w:rsidP="00D97100">
            <w:pPr>
              <w:rPr>
                <w:del w:id="9831" w:author="An Phuc Cao" w:date="2024-09-30T17:11:00Z" w16du:dateUtc="2024-09-30T10:11:00Z"/>
                <w:rFonts w:ascii="Arial" w:hAnsi="Arial" w:cs="Arial"/>
                <w:bCs/>
                <w:sz w:val="20"/>
              </w:rPr>
            </w:pPr>
          </w:p>
        </w:tc>
        <w:tc>
          <w:tcPr>
            <w:tcW w:w="1843" w:type="dxa"/>
            <w:vAlign w:val="bottom"/>
          </w:tcPr>
          <w:p w14:paraId="1DFE143F" w14:textId="29791FF3" w:rsidR="00D97100" w:rsidRPr="00826313" w:rsidDel="00885B39" w:rsidRDefault="00D97100" w:rsidP="00D97100">
            <w:pPr>
              <w:jc w:val="right"/>
              <w:rPr>
                <w:del w:id="9832" w:author="An Phuc Cao" w:date="2024-09-30T17:11:00Z" w16du:dateUtc="2024-09-30T10:11:00Z"/>
                <w:rFonts w:ascii="Arial" w:hAnsi="Arial" w:cs="Arial"/>
                <w:color w:val="000000"/>
                <w:sz w:val="20"/>
              </w:rPr>
            </w:pPr>
          </w:p>
        </w:tc>
        <w:tc>
          <w:tcPr>
            <w:tcW w:w="1985" w:type="dxa"/>
            <w:vAlign w:val="bottom"/>
          </w:tcPr>
          <w:p w14:paraId="375B7D58" w14:textId="26CB7ECD" w:rsidR="00D97100" w:rsidRPr="00826313" w:rsidDel="00885B39" w:rsidRDefault="00D97100" w:rsidP="00D97100">
            <w:pPr>
              <w:jc w:val="right"/>
              <w:rPr>
                <w:del w:id="9833" w:author="An Phuc Cao" w:date="2024-09-30T17:11:00Z" w16du:dateUtc="2024-09-30T10:11:00Z"/>
                <w:rFonts w:ascii="Arial" w:hAnsi="Arial" w:cs="Arial"/>
                <w:color w:val="000000"/>
                <w:sz w:val="20"/>
              </w:rPr>
            </w:pPr>
          </w:p>
        </w:tc>
        <w:tc>
          <w:tcPr>
            <w:tcW w:w="2126" w:type="dxa"/>
            <w:vAlign w:val="bottom"/>
          </w:tcPr>
          <w:p w14:paraId="4BE4653F" w14:textId="67CC49EC" w:rsidR="00D97100" w:rsidRPr="00826313" w:rsidDel="00885B39" w:rsidRDefault="00D97100" w:rsidP="00D97100">
            <w:pPr>
              <w:jc w:val="right"/>
              <w:rPr>
                <w:del w:id="9834" w:author="An Phuc Cao" w:date="2024-09-30T17:11:00Z" w16du:dateUtc="2024-09-30T10:11:00Z"/>
                <w:rFonts w:ascii="Arial" w:hAnsi="Arial" w:cs="Arial"/>
                <w:color w:val="000000"/>
                <w:sz w:val="20"/>
              </w:rPr>
            </w:pPr>
          </w:p>
        </w:tc>
      </w:tr>
      <w:tr w:rsidR="00D97100" w:rsidRPr="00826313" w:rsidDel="00885B39" w14:paraId="3880C6A7" w14:textId="10DE008B">
        <w:trPr>
          <w:del w:id="9835" w:author="An Phuc Cao" w:date="2024-09-30T17:11:00Z"/>
        </w:trPr>
        <w:tc>
          <w:tcPr>
            <w:tcW w:w="2833" w:type="dxa"/>
          </w:tcPr>
          <w:p w14:paraId="7D07973C" w14:textId="12DD4E3C" w:rsidR="00D97100" w:rsidRPr="00826313" w:rsidDel="00885B39" w:rsidRDefault="00D97100" w:rsidP="00D97100">
            <w:pPr>
              <w:ind w:left="-107"/>
              <w:jc w:val="both"/>
              <w:rPr>
                <w:del w:id="9836" w:author="An Phuc Cao" w:date="2024-09-30T17:11:00Z" w16du:dateUtc="2024-09-30T10:11:00Z"/>
                <w:rFonts w:ascii="Arial" w:hAnsi="Arial" w:cs="Arial"/>
                <w:bCs/>
                <w:sz w:val="20"/>
              </w:rPr>
            </w:pPr>
            <w:del w:id="9837" w:author="An Phuc Cao" w:date="2024-09-30T17:11:00Z" w16du:dateUtc="2024-09-30T10:11:00Z">
              <w:r w:rsidDel="00885B39">
                <w:rPr>
                  <w:rFonts w:ascii="Arial" w:hAnsi="Arial" w:cs="Arial"/>
                  <w:sz w:val="20"/>
                </w:rPr>
                <w:delText>Ms Nguyen Thanh Thao</w:delText>
              </w:r>
            </w:del>
          </w:p>
        </w:tc>
        <w:tc>
          <w:tcPr>
            <w:tcW w:w="1843" w:type="dxa"/>
          </w:tcPr>
          <w:p w14:paraId="2741C1D9" w14:textId="10124909" w:rsidR="00D97100" w:rsidRPr="00826313" w:rsidDel="00885B39" w:rsidRDefault="00D97100" w:rsidP="00D97100">
            <w:pPr>
              <w:rPr>
                <w:del w:id="9838" w:author="An Phuc Cao" w:date="2024-09-30T17:11:00Z" w16du:dateUtc="2024-09-30T10:11:00Z"/>
                <w:rFonts w:ascii="Arial" w:hAnsi="Arial" w:cs="Arial"/>
                <w:bCs/>
                <w:sz w:val="20"/>
              </w:rPr>
            </w:pPr>
            <w:del w:id="9839" w:author="An Phuc Cao" w:date="2024-09-30T17:11:00Z" w16du:dateUtc="2024-09-30T10:11:00Z">
              <w:r w:rsidDel="00885B39">
                <w:rPr>
                  <w:rFonts w:ascii="Arial" w:hAnsi="Arial" w:cs="Arial"/>
                  <w:sz w:val="20"/>
                </w:rPr>
                <w:delText>Shareholder</w:delText>
              </w:r>
            </w:del>
          </w:p>
        </w:tc>
        <w:tc>
          <w:tcPr>
            <w:tcW w:w="2693" w:type="dxa"/>
          </w:tcPr>
          <w:p w14:paraId="20B66EC9" w14:textId="19326ABC" w:rsidR="00D97100" w:rsidRPr="00826313" w:rsidDel="00885B39" w:rsidRDefault="00D97100" w:rsidP="00D97100">
            <w:pPr>
              <w:rPr>
                <w:del w:id="9840" w:author="An Phuc Cao" w:date="2024-09-30T17:11:00Z" w16du:dateUtc="2024-09-30T10:11:00Z"/>
                <w:rFonts w:ascii="Arial" w:hAnsi="Arial" w:cs="Arial"/>
                <w:bCs/>
                <w:sz w:val="20"/>
              </w:rPr>
            </w:pPr>
            <w:del w:id="9841" w:author="An Phuc Cao" w:date="2024-09-30T17:11:00Z" w16du:dateUtc="2024-09-30T10:11:00Z">
              <w:r w:rsidDel="00885B39">
                <w:rPr>
                  <w:rFonts w:ascii="Arial" w:hAnsi="Arial" w:cs="Arial"/>
                  <w:sz w:val="20"/>
                </w:rPr>
                <w:delText>Share purchase (par value)</w:delText>
              </w:r>
            </w:del>
          </w:p>
        </w:tc>
        <w:tc>
          <w:tcPr>
            <w:tcW w:w="1843" w:type="dxa"/>
            <w:vAlign w:val="bottom"/>
          </w:tcPr>
          <w:p w14:paraId="11C4DD67" w14:textId="3E35758E" w:rsidR="00D97100" w:rsidRPr="00826313" w:rsidDel="00885B39" w:rsidRDefault="00D97100" w:rsidP="00D97100">
            <w:pPr>
              <w:jc w:val="right"/>
              <w:rPr>
                <w:del w:id="9842" w:author="An Phuc Cao" w:date="2024-09-30T17:11:00Z" w16du:dateUtc="2024-09-30T10:11:00Z"/>
                <w:rFonts w:ascii="Arial" w:hAnsi="Arial" w:cs="Arial"/>
                <w:bCs/>
                <w:sz w:val="20"/>
              </w:rPr>
            </w:pPr>
          </w:p>
        </w:tc>
        <w:tc>
          <w:tcPr>
            <w:tcW w:w="1985" w:type="dxa"/>
            <w:vAlign w:val="bottom"/>
          </w:tcPr>
          <w:p w14:paraId="486E7DBA" w14:textId="2FBF4C93" w:rsidR="00D97100" w:rsidRPr="00826313" w:rsidDel="00885B39" w:rsidRDefault="00D97100" w:rsidP="00D97100">
            <w:pPr>
              <w:jc w:val="right"/>
              <w:rPr>
                <w:del w:id="9843" w:author="An Phuc Cao" w:date="2024-09-30T17:11:00Z" w16du:dateUtc="2024-09-30T10:11:00Z"/>
                <w:rFonts w:ascii="Arial" w:hAnsi="Arial" w:cs="Arial"/>
                <w:bCs/>
                <w:sz w:val="20"/>
              </w:rPr>
            </w:pPr>
            <w:del w:id="9844" w:author="An Phuc Cao" w:date="2024-09-30T17:11:00Z" w16du:dateUtc="2024-09-30T10:11:00Z">
              <w:r w:rsidRPr="00BE1828" w:rsidDel="00885B39">
                <w:rPr>
                  <w:rFonts w:ascii="Arial" w:hAnsi="Arial" w:cs="Arial"/>
                  <w:sz w:val="20"/>
                </w:rPr>
                <w:delText>2</w:delText>
              </w:r>
              <w:r w:rsidDel="00885B39">
                <w:rPr>
                  <w:rFonts w:ascii="Arial" w:hAnsi="Arial" w:cs="Arial"/>
                  <w:sz w:val="20"/>
                </w:rPr>
                <w:delText>,</w:delText>
              </w:r>
              <w:r w:rsidRPr="00BE1828" w:rsidDel="00885B39">
                <w:rPr>
                  <w:rFonts w:ascii="Arial" w:hAnsi="Arial" w:cs="Arial"/>
                  <w:sz w:val="20"/>
                </w:rPr>
                <w:delText>316</w:delText>
              </w:r>
              <w:r w:rsidDel="00885B39">
                <w:rPr>
                  <w:rFonts w:ascii="Arial" w:hAnsi="Arial" w:cs="Arial"/>
                  <w:sz w:val="20"/>
                </w:rPr>
                <w:delText>,</w:delText>
              </w:r>
              <w:r w:rsidRPr="00BE1828" w:rsidDel="00885B39">
                <w:rPr>
                  <w:rFonts w:ascii="Arial" w:hAnsi="Arial" w:cs="Arial"/>
                  <w:sz w:val="20"/>
                </w:rPr>
                <w:delText>740</w:delText>
              </w:r>
              <w:r w:rsidDel="00885B39">
                <w:rPr>
                  <w:rFonts w:ascii="Arial" w:hAnsi="Arial" w:cs="Arial"/>
                  <w:sz w:val="20"/>
                </w:rPr>
                <w:delText>,</w:delText>
              </w:r>
              <w:r w:rsidRPr="00BE1828" w:rsidDel="00885B39">
                <w:rPr>
                  <w:rFonts w:ascii="Arial" w:hAnsi="Arial" w:cs="Arial"/>
                  <w:sz w:val="20"/>
                </w:rPr>
                <w:delText>000</w:delText>
              </w:r>
            </w:del>
          </w:p>
        </w:tc>
        <w:tc>
          <w:tcPr>
            <w:tcW w:w="2126" w:type="dxa"/>
            <w:vAlign w:val="bottom"/>
          </w:tcPr>
          <w:p w14:paraId="51DA2315" w14:textId="58E97FF0" w:rsidR="00D97100" w:rsidRPr="00826313" w:rsidDel="00885B39" w:rsidRDefault="00D97100" w:rsidP="00D97100">
            <w:pPr>
              <w:jc w:val="right"/>
              <w:rPr>
                <w:del w:id="9845" w:author="An Phuc Cao" w:date="2024-09-30T17:11:00Z" w16du:dateUtc="2024-09-30T10:11:00Z"/>
                <w:rFonts w:ascii="Arial" w:hAnsi="Arial" w:cs="Arial"/>
                <w:bCs/>
                <w:sz w:val="20"/>
              </w:rPr>
            </w:pPr>
          </w:p>
        </w:tc>
      </w:tr>
      <w:tr w:rsidR="00D97100" w:rsidRPr="00826313" w:rsidDel="00885B39" w14:paraId="79AF0709" w14:textId="542D2923">
        <w:trPr>
          <w:del w:id="9846" w:author="An Phuc Cao" w:date="2024-09-30T17:11:00Z"/>
        </w:trPr>
        <w:tc>
          <w:tcPr>
            <w:tcW w:w="2833" w:type="dxa"/>
          </w:tcPr>
          <w:p w14:paraId="104E26D3" w14:textId="2FC78C9E" w:rsidR="00D97100" w:rsidRPr="00826313" w:rsidDel="00885B39" w:rsidRDefault="00D97100" w:rsidP="00D97100">
            <w:pPr>
              <w:ind w:left="-107"/>
              <w:jc w:val="both"/>
              <w:rPr>
                <w:del w:id="9847" w:author="An Phuc Cao" w:date="2024-09-30T17:11:00Z" w16du:dateUtc="2024-09-30T10:11:00Z"/>
                <w:rFonts w:ascii="Arial" w:hAnsi="Arial" w:cs="Arial"/>
                <w:bCs/>
                <w:sz w:val="20"/>
              </w:rPr>
            </w:pPr>
          </w:p>
        </w:tc>
        <w:tc>
          <w:tcPr>
            <w:tcW w:w="1843" w:type="dxa"/>
          </w:tcPr>
          <w:p w14:paraId="21341A23" w14:textId="156A651D" w:rsidR="00D97100" w:rsidRPr="00826313" w:rsidDel="00885B39" w:rsidRDefault="00D97100" w:rsidP="00D97100">
            <w:pPr>
              <w:rPr>
                <w:del w:id="9848" w:author="An Phuc Cao" w:date="2024-09-30T17:11:00Z" w16du:dateUtc="2024-09-30T10:11:00Z"/>
                <w:rFonts w:ascii="Arial" w:hAnsi="Arial" w:cs="Arial"/>
                <w:bCs/>
                <w:sz w:val="20"/>
              </w:rPr>
            </w:pPr>
          </w:p>
        </w:tc>
        <w:tc>
          <w:tcPr>
            <w:tcW w:w="2693" w:type="dxa"/>
          </w:tcPr>
          <w:p w14:paraId="66DB6E01" w14:textId="2DB5C99A" w:rsidR="00D97100" w:rsidRPr="00826313" w:rsidDel="00885B39" w:rsidRDefault="00D97100" w:rsidP="00D97100">
            <w:pPr>
              <w:rPr>
                <w:del w:id="9849" w:author="An Phuc Cao" w:date="2024-09-30T17:11:00Z" w16du:dateUtc="2024-09-30T10:11:00Z"/>
                <w:rFonts w:ascii="Arial" w:hAnsi="Arial" w:cs="Arial"/>
                <w:bCs/>
                <w:sz w:val="20"/>
              </w:rPr>
            </w:pPr>
          </w:p>
        </w:tc>
        <w:tc>
          <w:tcPr>
            <w:tcW w:w="1843" w:type="dxa"/>
            <w:vAlign w:val="bottom"/>
          </w:tcPr>
          <w:p w14:paraId="0B180C89" w14:textId="3203D809" w:rsidR="00D97100" w:rsidRPr="00826313" w:rsidDel="00885B39" w:rsidRDefault="00D97100" w:rsidP="00D97100">
            <w:pPr>
              <w:jc w:val="right"/>
              <w:rPr>
                <w:del w:id="9850" w:author="An Phuc Cao" w:date="2024-09-30T17:11:00Z" w16du:dateUtc="2024-09-30T10:11:00Z"/>
                <w:rFonts w:ascii="Arial" w:hAnsi="Arial" w:cs="Arial"/>
                <w:bCs/>
                <w:sz w:val="20"/>
              </w:rPr>
            </w:pPr>
          </w:p>
        </w:tc>
        <w:tc>
          <w:tcPr>
            <w:tcW w:w="1985" w:type="dxa"/>
            <w:vAlign w:val="bottom"/>
          </w:tcPr>
          <w:p w14:paraId="34A59406" w14:textId="5883A8DC" w:rsidR="00D97100" w:rsidRPr="00826313" w:rsidDel="00885B39" w:rsidRDefault="00D97100" w:rsidP="00D97100">
            <w:pPr>
              <w:jc w:val="right"/>
              <w:rPr>
                <w:del w:id="9851" w:author="An Phuc Cao" w:date="2024-09-30T17:11:00Z" w16du:dateUtc="2024-09-30T10:11:00Z"/>
                <w:rFonts w:ascii="Arial" w:hAnsi="Arial" w:cs="Arial"/>
                <w:bCs/>
                <w:sz w:val="20"/>
              </w:rPr>
            </w:pPr>
          </w:p>
        </w:tc>
        <w:tc>
          <w:tcPr>
            <w:tcW w:w="2126" w:type="dxa"/>
            <w:vAlign w:val="bottom"/>
          </w:tcPr>
          <w:p w14:paraId="4F2C831E" w14:textId="4DF1E6B9" w:rsidR="00D97100" w:rsidRPr="00826313" w:rsidDel="00885B39" w:rsidRDefault="00D97100" w:rsidP="00D97100">
            <w:pPr>
              <w:jc w:val="right"/>
              <w:rPr>
                <w:del w:id="9852" w:author="An Phuc Cao" w:date="2024-09-30T17:11:00Z" w16du:dateUtc="2024-09-30T10:11:00Z"/>
                <w:rFonts w:ascii="Arial" w:hAnsi="Arial" w:cs="Arial"/>
                <w:bCs/>
                <w:sz w:val="20"/>
              </w:rPr>
            </w:pPr>
          </w:p>
        </w:tc>
      </w:tr>
      <w:tr w:rsidR="00D97100" w:rsidRPr="00826313" w:rsidDel="00885B39" w14:paraId="448491F7" w14:textId="191F1804">
        <w:trPr>
          <w:del w:id="9853" w:author="An Phuc Cao" w:date="2024-09-30T17:11:00Z"/>
        </w:trPr>
        <w:tc>
          <w:tcPr>
            <w:tcW w:w="2833" w:type="dxa"/>
          </w:tcPr>
          <w:p w14:paraId="58B16215" w14:textId="6DF616BB" w:rsidR="00D97100" w:rsidRPr="00826313" w:rsidDel="00885B39" w:rsidRDefault="00D97100" w:rsidP="00D97100">
            <w:pPr>
              <w:ind w:left="-107"/>
              <w:jc w:val="both"/>
              <w:rPr>
                <w:del w:id="9854" w:author="An Phuc Cao" w:date="2024-09-30T17:11:00Z" w16du:dateUtc="2024-09-30T10:11:00Z"/>
                <w:rFonts w:ascii="Arial" w:hAnsi="Arial" w:cs="Arial"/>
                <w:bCs/>
                <w:sz w:val="20"/>
              </w:rPr>
            </w:pPr>
            <w:del w:id="9855" w:author="An Phuc Cao" w:date="2024-09-30T17:11:00Z" w16du:dateUtc="2024-09-30T10:11:00Z">
              <w:r w:rsidDel="00885B39">
                <w:rPr>
                  <w:rFonts w:ascii="Arial" w:hAnsi="Arial" w:cs="Arial"/>
                  <w:sz w:val="20"/>
                </w:rPr>
                <w:delText>Mr Nguyen Khac Nguyen</w:delText>
              </w:r>
            </w:del>
          </w:p>
        </w:tc>
        <w:tc>
          <w:tcPr>
            <w:tcW w:w="1843" w:type="dxa"/>
          </w:tcPr>
          <w:p w14:paraId="280C9593" w14:textId="7CB49715" w:rsidR="00D97100" w:rsidRPr="00826313" w:rsidDel="00885B39" w:rsidRDefault="00D97100" w:rsidP="00D97100">
            <w:pPr>
              <w:rPr>
                <w:del w:id="9856" w:author="An Phuc Cao" w:date="2024-09-30T17:11:00Z" w16du:dateUtc="2024-09-30T10:11:00Z"/>
                <w:rFonts w:ascii="Arial" w:hAnsi="Arial" w:cs="Arial"/>
                <w:bCs/>
                <w:sz w:val="20"/>
              </w:rPr>
            </w:pPr>
            <w:del w:id="9857" w:author="An Phuc Cao" w:date="2024-09-30T17:11:00Z" w16du:dateUtc="2024-09-30T10:11:00Z">
              <w:r w:rsidDel="00885B39">
                <w:rPr>
                  <w:rFonts w:ascii="Arial" w:hAnsi="Arial" w:cs="Arial"/>
                  <w:sz w:val="20"/>
                </w:rPr>
                <w:delText>Shareholder</w:delText>
              </w:r>
            </w:del>
          </w:p>
        </w:tc>
        <w:tc>
          <w:tcPr>
            <w:tcW w:w="2693" w:type="dxa"/>
          </w:tcPr>
          <w:p w14:paraId="05D2E8FF" w14:textId="39B9F520" w:rsidR="00D97100" w:rsidRPr="00826313" w:rsidDel="00885B39" w:rsidRDefault="00D97100" w:rsidP="00D97100">
            <w:pPr>
              <w:rPr>
                <w:del w:id="9858" w:author="An Phuc Cao" w:date="2024-09-30T17:11:00Z" w16du:dateUtc="2024-09-30T10:11:00Z"/>
                <w:rFonts w:ascii="Arial" w:hAnsi="Arial" w:cs="Arial"/>
                <w:bCs/>
                <w:sz w:val="20"/>
              </w:rPr>
            </w:pPr>
            <w:del w:id="9859" w:author="An Phuc Cao" w:date="2024-09-30T17:11:00Z" w16du:dateUtc="2024-09-30T10:11:00Z">
              <w:r w:rsidDel="00885B39">
                <w:rPr>
                  <w:rFonts w:ascii="Arial" w:hAnsi="Arial" w:cs="Arial"/>
                  <w:sz w:val="20"/>
                </w:rPr>
                <w:delText>Share purchase (par value)</w:delText>
              </w:r>
            </w:del>
          </w:p>
        </w:tc>
        <w:tc>
          <w:tcPr>
            <w:tcW w:w="1843" w:type="dxa"/>
            <w:vAlign w:val="bottom"/>
          </w:tcPr>
          <w:p w14:paraId="074121C8" w14:textId="2DFDAF15" w:rsidR="00D97100" w:rsidRPr="00826313" w:rsidDel="00885B39" w:rsidRDefault="00D97100" w:rsidP="00D97100">
            <w:pPr>
              <w:jc w:val="right"/>
              <w:rPr>
                <w:del w:id="9860" w:author="An Phuc Cao" w:date="2024-09-30T17:11:00Z" w16du:dateUtc="2024-09-30T10:11:00Z"/>
                <w:rFonts w:ascii="Arial" w:hAnsi="Arial" w:cs="Arial"/>
                <w:bCs/>
                <w:sz w:val="20"/>
              </w:rPr>
            </w:pPr>
          </w:p>
        </w:tc>
        <w:tc>
          <w:tcPr>
            <w:tcW w:w="1985" w:type="dxa"/>
            <w:vAlign w:val="bottom"/>
          </w:tcPr>
          <w:p w14:paraId="68B9B066" w14:textId="5AFE4BA1" w:rsidR="00D97100" w:rsidRPr="00826313" w:rsidDel="00885B39" w:rsidRDefault="00D97100" w:rsidP="00D97100">
            <w:pPr>
              <w:jc w:val="right"/>
              <w:rPr>
                <w:del w:id="9861" w:author="An Phuc Cao" w:date="2024-09-30T17:11:00Z" w16du:dateUtc="2024-09-30T10:11:00Z"/>
                <w:rFonts w:ascii="Arial" w:hAnsi="Arial" w:cs="Arial"/>
                <w:bCs/>
                <w:sz w:val="20"/>
              </w:rPr>
            </w:pPr>
            <w:del w:id="9862" w:author="An Phuc Cao" w:date="2024-09-30T17:11:00Z" w16du:dateUtc="2024-09-30T10:11:00Z">
              <w:r w:rsidRPr="00BE1828" w:rsidDel="00885B39">
                <w:rPr>
                  <w:rFonts w:ascii="Arial" w:hAnsi="Arial" w:cs="Arial"/>
                  <w:sz w:val="20"/>
                </w:rPr>
                <w:delText>763</w:delText>
              </w:r>
              <w:r w:rsidDel="00885B39">
                <w:rPr>
                  <w:rFonts w:ascii="Arial" w:hAnsi="Arial" w:cs="Arial"/>
                  <w:sz w:val="20"/>
                </w:rPr>
                <w:delText>,</w:delText>
              </w:r>
              <w:r w:rsidRPr="00BE1828" w:rsidDel="00885B39">
                <w:rPr>
                  <w:rFonts w:ascii="Arial" w:hAnsi="Arial" w:cs="Arial"/>
                  <w:sz w:val="20"/>
                </w:rPr>
                <w:delText>120</w:delText>
              </w:r>
              <w:r w:rsidDel="00885B39">
                <w:rPr>
                  <w:rFonts w:ascii="Arial" w:hAnsi="Arial" w:cs="Arial"/>
                  <w:sz w:val="20"/>
                </w:rPr>
                <w:delText>,</w:delText>
              </w:r>
              <w:r w:rsidRPr="00BE1828" w:rsidDel="00885B39">
                <w:rPr>
                  <w:rFonts w:ascii="Arial" w:hAnsi="Arial" w:cs="Arial"/>
                  <w:sz w:val="20"/>
                </w:rPr>
                <w:delText>000</w:delText>
              </w:r>
            </w:del>
          </w:p>
        </w:tc>
        <w:tc>
          <w:tcPr>
            <w:tcW w:w="2126" w:type="dxa"/>
            <w:vAlign w:val="bottom"/>
          </w:tcPr>
          <w:p w14:paraId="36B1227B" w14:textId="68A83C53" w:rsidR="00D97100" w:rsidRPr="00826313" w:rsidDel="00885B39" w:rsidRDefault="00D97100" w:rsidP="00D97100">
            <w:pPr>
              <w:jc w:val="right"/>
              <w:rPr>
                <w:del w:id="9863" w:author="An Phuc Cao" w:date="2024-09-30T17:11:00Z" w16du:dateUtc="2024-09-30T10:11:00Z"/>
                <w:rFonts w:ascii="Arial" w:hAnsi="Arial" w:cs="Arial"/>
                <w:bCs/>
                <w:sz w:val="20"/>
              </w:rPr>
            </w:pPr>
          </w:p>
        </w:tc>
      </w:tr>
      <w:tr w:rsidR="00D97100" w:rsidRPr="00826313" w:rsidDel="00885B39" w14:paraId="53F0AA36" w14:textId="45A5007D">
        <w:trPr>
          <w:del w:id="9864" w:author="An Phuc Cao" w:date="2024-09-30T17:11:00Z"/>
        </w:trPr>
        <w:tc>
          <w:tcPr>
            <w:tcW w:w="2833" w:type="dxa"/>
          </w:tcPr>
          <w:p w14:paraId="687CD4E7" w14:textId="58E91F74" w:rsidR="00D97100" w:rsidRPr="00826313" w:rsidDel="00885B39" w:rsidRDefault="00D97100" w:rsidP="00D97100">
            <w:pPr>
              <w:ind w:left="-107"/>
              <w:jc w:val="both"/>
              <w:rPr>
                <w:del w:id="9865" w:author="An Phuc Cao" w:date="2024-09-30T17:11:00Z" w16du:dateUtc="2024-09-30T10:11:00Z"/>
                <w:rFonts w:ascii="Arial" w:hAnsi="Arial" w:cs="Arial"/>
                <w:bCs/>
                <w:sz w:val="20"/>
              </w:rPr>
            </w:pPr>
          </w:p>
        </w:tc>
        <w:tc>
          <w:tcPr>
            <w:tcW w:w="1843" w:type="dxa"/>
          </w:tcPr>
          <w:p w14:paraId="180098E8" w14:textId="0268825B" w:rsidR="00D97100" w:rsidRPr="00826313" w:rsidDel="00885B39" w:rsidRDefault="00D97100" w:rsidP="00D97100">
            <w:pPr>
              <w:rPr>
                <w:del w:id="9866" w:author="An Phuc Cao" w:date="2024-09-30T17:11:00Z" w16du:dateUtc="2024-09-30T10:11:00Z"/>
                <w:rFonts w:ascii="Arial" w:hAnsi="Arial" w:cs="Arial"/>
                <w:bCs/>
                <w:sz w:val="20"/>
              </w:rPr>
            </w:pPr>
          </w:p>
        </w:tc>
        <w:tc>
          <w:tcPr>
            <w:tcW w:w="2693" w:type="dxa"/>
          </w:tcPr>
          <w:p w14:paraId="69F6C0D7" w14:textId="7E5D8F08" w:rsidR="00D97100" w:rsidRPr="00826313" w:rsidDel="00885B39" w:rsidRDefault="00D97100" w:rsidP="00D97100">
            <w:pPr>
              <w:rPr>
                <w:del w:id="9867" w:author="An Phuc Cao" w:date="2024-09-30T17:11:00Z" w16du:dateUtc="2024-09-30T10:11:00Z"/>
                <w:rFonts w:ascii="Arial" w:hAnsi="Arial" w:cs="Arial"/>
                <w:bCs/>
                <w:sz w:val="20"/>
              </w:rPr>
            </w:pPr>
          </w:p>
        </w:tc>
        <w:tc>
          <w:tcPr>
            <w:tcW w:w="1843" w:type="dxa"/>
            <w:vAlign w:val="bottom"/>
          </w:tcPr>
          <w:p w14:paraId="3A50D9AA" w14:textId="66452C07" w:rsidR="00D97100" w:rsidRPr="00826313" w:rsidDel="00885B39" w:rsidRDefault="00D97100" w:rsidP="00D97100">
            <w:pPr>
              <w:jc w:val="right"/>
              <w:rPr>
                <w:del w:id="9868" w:author="An Phuc Cao" w:date="2024-09-30T17:11:00Z" w16du:dateUtc="2024-09-30T10:11:00Z"/>
                <w:rFonts w:ascii="Arial" w:hAnsi="Arial" w:cs="Arial"/>
                <w:bCs/>
                <w:sz w:val="20"/>
              </w:rPr>
            </w:pPr>
          </w:p>
        </w:tc>
        <w:tc>
          <w:tcPr>
            <w:tcW w:w="1985" w:type="dxa"/>
            <w:vAlign w:val="bottom"/>
          </w:tcPr>
          <w:p w14:paraId="4ABB1544" w14:textId="06B6FEB5" w:rsidR="00D97100" w:rsidRPr="00826313" w:rsidDel="00885B39" w:rsidRDefault="00D97100" w:rsidP="00D97100">
            <w:pPr>
              <w:jc w:val="right"/>
              <w:rPr>
                <w:del w:id="9869" w:author="An Phuc Cao" w:date="2024-09-30T17:11:00Z" w16du:dateUtc="2024-09-30T10:11:00Z"/>
                <w:rFonts w:ascii="Arial" w:hAnsi="Arial" w:cs="Arial"/>
                <w:bCs/>
                <w:sz w:val="20"/>
              </w:rPr>
            </w:pPr>
          </w:p>
        </w:tc>
        <w:tc>
          <w:tcPr>
            <w:tcW w:w="2126" w:type="dxa"/>
            <w:vAlign w:val="bottom"/>
          </w:tcPr>
          <w:p w14:paraId="062BA8A0" w14:textId="35562A64" w:rsidR="00D97100" w:rsidRPr="00826313" w:rsidDel="00885B39" w:rsidRDefault="00D97100" w:rsidP="00D97100">
            <w:pPr>
              <w:jc w:val="right"/>
              <w:rPr>
                <w:del w:id="9870" w:author="An Phuc Cao" w:date="2024-09-30T17:11:00Z" w16du:dateUtc="2024-09-30T10:11:00Z"/>
                <w:rFonts w:ascii="Arial" w:hAnsi="Arial" w:cs="Arial"/>
                <w:bCs/>
                <w:sz w:val="20"/>
              </w:rPr>
            </w:pPr>
          </w:p>
        </w:tc>
      </w:tr>
      <w:tr w:rsidR="00D97100" w:rsidRPr="00826313" w:rsidDel="00885B39" w14:paraId="55172735" w14:textId="47D64447">
        <w:trPr>
          <w:del w:id="9871" w:author="An Phuc Cao" w:date="2024-09-30T17:11:00Z"/>
        </w:trPr>
        <w:tc>
          <w:tcPr>
            <w:tcW w:w="2833" w:type="dxa"/>
          </w:tcPr>
          <w:p w14:paraId="1BE1947F" w14:textId="27769030" w:rsidR="00D97100" w:rsidRPr="00826313" w:rsidDel="00885B39" w:rsidRDefault="00D97100" w:rsidP="00D97100">
            <w:pPr>
              <w:ind w:left="-107"/>
              <w:jc w:val="both"/>
              <w:rPr>
                <w:del w:id="9872" w:author="An Phuc Cao" w:date="2024-09-30T17:11:00Z" w16du:dateUtc="2024-09-30T10:11:00Z"/>
                <w:rFonts w:ascii="Arial" w:hAnsi="Arial" w:cs="Arial"/>
                <w:bCs/>
                <w:sz w:val="20"/>
              </w:rPr>
            </w:pPr>
            <w:del w:id="9873" w:author="An Phuc Cao" w:date="2024-09-30T17:11:00Z" w16du:dateUtc="2024-09-30T10:11:00Z">
              <w:r w:rsidDel="00885B39">
                <w:rPr>
                  <w:rFonts w:ascii="Arial" w:hAnsi="Arial" w:cs="Arial"/>
                  <w:sz w:val="20"/>
                </w:rPr>
                <w:delText>Mr Dinh Nho Tam</w:delText>
              </w:r>
            </w:del>
          </w:p>
        </w:tc>
        <w:tc>
          <w:tcPr>
            <w:tcW w:w="1843" w:type="dxa"/>
          </w:tcPr>
          <w:p w14:paraId="380A9D5C" w14:textId="5D2C7E33" w:rsidR="00D97100" w:rsidRPr="00826313" w:rsidDel="00885B39" w:rsidRDefault="00D97100" w:rsidP="00D97100">
            <w:pPr>
              <w:rPr>
                <w:del w:id="9874" w:author="An Phuc Cao" w:date="2024-09-30T17:11:00Z" w16du:dateUtc="2024-09-30T10:11:00Z"/>
                <w:rFonts w:ascii="Arial" w:hAnsi="Arial" w:cs="Arial"/>
                <w:bCs/>
                <w:sz w:val="20"/>
              </w:rPr>
            </w:pPr>
            <w:del w:id="9875" w:author="An Phuc Cao" w:date="2024-09-30T17:11:00Z" w16du:dateUtc="2024-09-30T10:11:00Z">
              <w:r w:rsidDel="00885B39">
                <w:rPr>
                  <w:rFonts w:ascii="Arial" w:hAnsi="Arial" w:cs="Arial"/>
                  <w:sz w:val="20"/>
                </w:rPr>
                <w:delText>Shareholder</w:delText>
              </w:r>
            </w:del>
          </w:p>
        </w:tc>
        <w:tc>
          <w:tcPr>
            <w:tcW w:w="2693" w:type="dxa"/>
          </w:tcPr>
          <w:p w14:paraId="0A43A85E" w14:textId="014F23A4" w:rsidR="00D97100" w:rsidRPr="00826313" w:rsidDel="00885B39" w:rsidRDefault="00D97100" w:rsidP="00D97100">
            <w:pPr>
              <w:rPr>
                <w:del w:id="9876" w:author="An Phuc Cao" w:date="2024-09-30T17:11:00Z" w16du:dateUtc="2024-09-30T10:11:00Z"/>
                <w:rFonts w:ascii="Arial" w:hAnsi="Arial" w:cs="Arial"/>
                <w:bCs/>
                <w:sz w:val="20"/>
              </w:rPr>
            </w:pPr>
            <w:del w:id="9877" w:author="An Phuc Cao" w:date="2024-09-30T17:11:00Z" w16du:dateUtc="2024-09-30T10:11:00Z">
              <w:r w:rsidDel="00885B39">
                <w:rPr>
                  <w:rFonts w:ascii="Arial" w:hAnsi="Arial" w:cs="Arial"/>
                  <w:sz w:val="20"/>
                </w:rPr>
                <w:delText>Share purchase (par value)</w:delText>
              </w:r>
            </w:del>
          </w:p>
        </w:tc>
        <w:tc>
          <w:tcPr>
            <w:tcW w:w="1843" w:type="dxa"/>
            <w:vAlign w:val="bottom"/>
          </w:tcPr>
          <w:p w14:paraId="609EDEBC" w14:textId="5416FA3B" w:rsidR="00D97100" w:rsidRPr="00826313" w:rsidDel="00885B39" w:rsidRDefault="00D97100" w:rsidP="00D97100">
            <w:pPr>
              <w:jc w:val="right"/>
              <w:rPr>
                <w:del w:id="9878" w:author="An Phuc Cao" w:date="2024-09-30T17:11:00Z" w16du:dateUtc="2024-09-30T10:11:00Z"/>
                <w:rFonts w:ascii="Arial" w:hAnsi="Arial" w:cs="Arial"/>
                <w:bCs/>
                <w:sz w:val="20"/>
              </w:rPr>
            </w:pPr>
          </w:p>
        </w:tc>
        <w:tc>
          <w:tcPr>
            <w:tcW w:w="1985" w:type="dxa"/>
            <w:vAlign w:val="bottom"/>
          </w:tcPr>
          <w:p w14:paraId="49D3C22A" w14:textId="709F6B2B" w:rsidR="00D97100" w:rsidRPr="00826313" w:rsidDel="00885B39" w:rsidRDefault="00D97100" w:rsidP="00D97100">
            <w:pPr>
              <w:jc w:val="right"/>
              <w:rPr>
                <w:del w:id="9879" w:author="An Phuc Cao" w:date="2024-09-30T17:11:00Z" w16du:dateUtc="2024-09-30T10:11:00Z"/>
                <w:rFonts w:ascii="Arial" w:hAnsi="Arial" w:cs="Arial"/>
                <w:bCs/>
                <w:sz w:val="20"/>
              </w:rPr>
            </w:pPr>
            <w:del w:id="9880" w:author="An Phuc Cao" w:date="2024-09-30T17:11:00Z" w16du:dateUtc="2024-09-30T10:11:00Z">
              <w:r w:rsidRPr="00BE1828" w:rsidDel="00885B39">
                <w:rPr>
                  <w:rFonts w:ascii="Arial" w:hAnsi="Arial" w:cs="Arial"/>
                  <w:sz w:val="20"/>
                </w:rPr>
                <w:delText>14</w:delText>
              </w:r>
              <w:r w:rsidDel="00885B39">
                <w:rPr>
                  <w:rFonts w:ascii="Arial" w:hAnsi="Arial" w:cs="Arial"/>
                  <w:sz w:val="20"/>
                </w:rPr>
                <w:delText>,</w:delText>
              </w:r>
              <w:r w:rsidRPr="00BE1828" w:rsidDel="00885B39">
                <w:rPr>
                  <w:rFonts w:ascii="Arial" w:hAnsi="Arial" w:cs="Arial"/>
                  <w:sz w:val="20"/>
                </w:rPr>
                <w:delText>484</w:delText>
              </w:r>
              <w:r w:rsidDel="00885B39">
                <w:rPr>
                  <w:rFonts w:ascii="Arial" w:hAnsi="Arial" w:cs="Arial"/>
                  <w:sz w:val="20"/>
                </w:rPr>
                <w:delText>,</w:delText>
              </w:r>
              <w:r w:rsidRPr="00BE1828" w:rsidDel="00885B39">
                <w:rPr>
                  <w:rFonts w:ascii="Arial" w:hAnsi="Arial" w:cs="Arial"/>
                  <w:sz w:val="20"/>
                </w:rPr>
                <w:delText>510</w:delText>
              </w:r>
              <w:r w:rsidDel="00885B39">
                <w:rPr>
                  <w:rFonts w:ascii="Arial" w:hAnsi="Arial" w:cs="Arial"/>
                  <w:sz w:val="20"/>
                </w:rPr>
                <w:delText>,</w:delText>
              </w:r>
              <w:r w:rsidRPr="00BE1828" w:rsidDel="00885B39">
                <w:rPr>
                  <w:rFonts w:ascii="Arial" w:hAnsi="Arial" w:cs="Arial"/>
                  <w:sz w:val="20"/>
                </w:rPr>
                <w:delText>000</w:delText>
              </w:r>
            </w:del>
          </w:p>
        </w:tc>
        <w:tc>
          <w:tcPr>
            <w:tcW w:w="2126" w:type="dxa"/>
            <w:vAlign w:val="bottom"/>
          </w:tcPr>
          <w:p w14:paraId="5BCCA65D" w14:textId="2EDF4E94" w:rsidR="00D97100" w:rsidRPr="00826313" w:rsidDel="00885B39" w:rsidRDefault="00D97100" w:rsidP="00D97100">
            <w:pPr>
              <w:jc w:val="right"/>
              <w:rPr>
                <w:del w:id="9881" w:author="An Phuc Cao" w:date="2024-09-30T17:11:00Z" w16du:dateUtc="2024-09-30T10:11:00Z"/>
                <w:rFonts w:ascii="Arial" w:hAnsi="Arial" w:cs="Arial"/>
                <w:bCs/>
                <w:sz w:val="20"/>
              </w:rPr>
            </w:pPr>
          </w:p>
        </w:tc>
      </w:tr>
      <w:tr w:rsidR="00D97100" w:rsidRPr="00826313" w:rsidDel="00885B39" w14:paraId="3610FB3D" w14:textId="5FBA8E5C">
        <w:trPr>
          <w:del w:id="9882" w:author="An Phuc Cao" w:date="2024-09-30T17:11:00Z"/>
        </w:trPr>
        <w:tc>
          <w:tcPr>
            <w:tcW w:w="2833" w:type="dxa"/>
          </w:tcPr>
          <w:p w14:paraId="0D569C73" w14:textId="020640B2" w:rsidR="00D97100" w:rsidRPr="00826313" w:rsidDel="00885B39" w:rsidRDefault="00D97100" w:rsidP="00D97100">
            <w:pPr>
              <w:ind w:left="-107"/>
              <w:jc w:val="both"/>
              <w:rPr>
                <w:del w:id="9883" w:author="An Phuc Cao" w:date="2024-09-30T17:11:00Z" w16du:dateUtc="2024-09-30T10:11:00Z"/>
                <w:rFonts w:ascii="Arial" w:hAnsi="Arial" w:cs="Arial"/>
                <w:bCs/>
                <w:sz w:val="20"/>
              </w:rPr>
            </w:pPr>
          </w:p>
        </w:tc>
        <w:tc>
          <w:tcPr>
            <w:tcW w:w="1843" w:type="dxa"/>
          </w:tcPr>
          <w:p w14:paraId="4EBC8CCB" w14:textId="44ECAB87" w:rsidR="00D97100" w:rsidRPr="00826313" w:rsidDel="00885B39" w:rsidRDefault="00D97100" w:rsidP="00D97100">
            <w:pPr>
              <w:rPr>
                <w:del w:id="9884" w:author="An Phuc Cao" w:date="2024-09-30T17:11:00Z" w16du:dateUtc="2024-09-30T10:11:00Z"/>
                <w:rFonts w:ascii="Arial" w:hAnsi="Arial" w:cs="Arial"/>
                <w:bCs/>
                <w:sz w:val="20"/>
              </w:rPr>
            </w:pPr>
          </w:p>
        </w:tc>
        <w:tc>
          <w:tcPr>
            <w:tcW w:w="2693" w:type="dxa"/>
          </w:tcPr>
          <w:p w14:paraId="3272173F" w14:textId="467D4318" w:rsidR="00D97100" w:rsidRPr="00826313" w:rsidDel="00885B39" w:rsidRDefault="00D97100" w:rsidP="00D97100">
            <w:pPr>
              <w:rPr>
                <w:del w:id="9885" w:author="An Phuc Cao" w:date="2024-09-30T17:11:00Z" w16du:dateUtc="2024-09-30T10:11:00Z"/>
                <w:rFonts w:ascii="Arial" w:hAnsi="Arial" w:cs="Arial"/>
                <w:bCs/>
                <w:sz w:val="20"/>
              </w:rPr>
            </w:pPr>
          </w:p>
        </w:tc>
        <w:tc>
          <w:tcPr>
            <w:tcW w:w="1843" w:type="dxa"/>
            <w:vAlign w:val="bottom"/>
          </w:tcPr>
          <w:p w14:paraId="5DF29B02" w14:textId="4E83D386" w:rsidR="00D97100" w:rsidRPr="00826313" w:rsidDel="00885B39" w:rsidRDefault="00D97100" w:rsidP="00D97100">
            <w:pPr>
              <w:jc w:val="right"/>
              <w:rPr>
                <w:del w:id="9886" w:author="An Phuc Cao" w:date="2024-09-30T17:11:00Z" w16du:dateUtc="2024-09-30T10:11:00Z"/>
                <w:rFonts w:ascii="Arial" w:hAnsi="Arial" w:cs="Arial"/>
                <w:bCs/>
                <w:sz w:val="20"/>
              </w:rPr>
            </w:pPr>
          </w:p>
        </w:tc>
        <w:tc>
          <w:tcPr>
            <w:tcW w:w="1985" w:type="dxa"/>
            <w:vAlign w:val="bottom"/>
          </w:tcPr>
          <w:p w14:paraId="3F3194BC" w14:textId="3256936C" w:rsidR="00D97100" w:rsidRPr="00826313" w:rsidDel="00885B39" w:rsidRDefault="00D97100" w:rsidP="00D97100">
            <w:pPr>
              <w:jc w:val="right"/>
              <w:rPr>
                <w:del w:id="9887" w:author="An Phuc Cao" w:date="2024-09-30T17:11:00Z" w16du:dateUtc="2024-09-30T10:11:00Z"/>
                <w:rFonts w:ascii="Arial" w:hAnsi="Arial" w:cs="Arial"/>
                <w:bCs/>
                <w:sz w:val="20"/>
              </w:rPr>
            </w:pPr>
          </w:p>
        </w:tc>
        <w:tc>
          <w:tcPr>
            <w:tcW w:w="2126" w:type="dxa"/>
            <w:vAlign w:val="bottom"/>
          </w:tcPr>
          <w:p w14:paraId="6C23D78C" w14:textId="3E62649C" w:rsidR="00D97100" w:rsidRPr="00826313" w:rsidDel="00885B39" w:rsidRDefault="00D97100" w:rsidP="00D97100">
            <w:pPr>
              <w:jc w:val="right"/>
              <w:rPr>
                <w:del w:id="9888" w:author="An Phuc Cao" w:date="2024-09-30T17:11:00Z" w16du:dateUtc="2024-09-30T10:11:00Z"/>
                <w:rFonts w:ascii="Arial" w:hAnsi="Arial" w:cs="Arial"/>
                <w:bCs/>
                <w:sz w:val="20"/>
              </w:rPr>
            </w:pPr>
          </w:p>
        </w:tc>
      </w:tr>
      <w:tr w:rsidR="00D97100" w:rsidRPr="00826313" w:rsidDel="00885B39" w14:paraId="555277ED" w14:textId="333F7967">
        <w:trPr>
          <w:del w:id="9889" w:author="An Phuc Cao" w:date="2024-09-30T17:11:00Z"/>
        </w:trPr>
        <w:tc>
          <w:tcPr>
            <w:tcW w:w="2833" w:type="dxa"/>
          </w:tcPr>
          <w:p w14:paraId="1EE8664D" w14:textId="40B554F3" w:rsidR="00D97100" w:rsidRPr="00826313" w:rsidDel="00885B39" w:rsidRDefault="00D97100" w:rsidP="00D97100">
            <w:pPr>
              <w:ind w:left="-107"/>
              <w:jc w:val="both"/>
              <w:rPr>
                <w:del w:id="9890" w:author="An Phuc Cao" w:date="2024-09-30T17:11:00Z" w16du:dateUtc="2024-09-30T10:11:00Z"/>
                <w:rFonts w:ascii="Arial" w:hAnsi="Arial" w:cs="Arial"/>
                <w:bCs/>
                <w:sz w:val="20"/>
              </w:rPr>
            </w:pPr>
            <w:del w:id="9891" w:author="An Phuc Cao" w:date="2024-09-30T17:11:00Z" w16du:dateUtc="2024-09-30T10:11:00Z">
              <w:r w:rsidDel="00885B39">
                <w:rPr>
                  <w:rFonts w:ascii="Arial" w:hAnsi="Arial" w:cs="Arial"/>
                  <w:sz w:val="20"/>
                </w:rPr>
                <w:delText>Mr Nghiem Xuan Huy</w:delText>
              </w:r>
            </w:del>
          </w:p>
        </w:tc>
        <w:tc>
          <w:tcPr>
            <w:tcW w:w="1843" w:type="dxa"/>
          </w:tcPr>
          <w:p w14:paraId="54A94D65" w14:textId="2397ADE9" w:rsidR="00D97100" w:rsidRPr="00826313" w:rsidDel="00885B39" w:rsidRDefault="00D97100" w:rsidP="00D97100">
            <w:pPr>
              <w:rPr>
                <w:del w:id="9892" w:author="An Phuc Cao" w:date="2024-09-30T17:11:00Z" w16du:dateUtc="2024-09-30T10:11:00Z"/>
                <w:rFonts w:ascii="Arial" w:hAnsi="Arial" w:cs="Arial"/>
                <w:bCs/>
                <w:sz w:val="20"/>
              </w:rPr>
            </w:pPr>
            <w:del w:id="9893" w:author="An Phuc Cao" w:date="2024-09-30T17:11:00Z" w16du:dateUtc="2024-09-30T10:11:00Z">
              <w:r w:rsidDel="00885B39">
                <w:rPr>
                  <w:rFonts w:ascii="Arial" w:hAnsi="Arial" w:cs="Arial"/>
                  <w:sz w:val="20"/>
                </w:rPr>
                <w:delText>Shareholder</w:delText>
              </w:r>
            </w:del>
          </w:p>
        </w:tc>
        <w:tc>
          <w:tcPr>
            <w:tcW w:w="2693" w:type="dxa"/>
          </w:tcPr>
          <w:p w14:paraId="7E0B0915" w14:textId="10BAE2BC" w:rsidR="00D97100" w:rsidRPr="00826313" w:rsidDel="00885B39" w:rsidRDefault="00D97100" w:rsidP="00D97100">
            <w:pPr>
              <w:rPr>
                <w:del w:id="9894" w:author="An Phuc Cao" w:date="2024-09-30T17:11:00Z" w16du:dateUtc="2024-09-30T10:11:00Z"/>
                <w:rFonts w:ascii="Arial" w:hAnsi="Arial" w:cs="Arial"/>
                <w:bCs/>
                <w:sz w:val="20"/>
              </w:rPr>
            </w:pPr>
            <w:del w:id="9895" w:author="An Phuc Cao" w:date="2024-09-30T17:11:00Z" w16du:dateUtc="2024-09-30T10:11:00Z">
              <w:r w:rsidDel="00885B39">
                <w:rPr>
                  <w:rFonts w:ascii="Arial" w:hAnsi="Arial" w:cs="Arial"/>
                  <w:sz w:val="20"/>
                </w:rPr>
                <w:delText>Share purchase (par value)</w:delText>
              </w:r>
            </w:del>
          </w:p>
        </w:tc>
        <w:tc>
          <w:tcPr>
            <w:tcW w:w="1843" w:type="dxa"/>
            <w:vAlign w:val="bottom"/>
          </w:tcPr>
          <w:p w14:paraId="08687254" w14:textId="6C98F14E" w:rsidR="00D97100" w:rsidRPr="00826313" w:rsidDel="00885B39" w:rsidRDefault="00D97100" w:rsidP="00D97100">
            <w:pPr>
              <w:jc w:val="right"/>
              <w:rPr>
                <w:del w:id="9896" w:author="An Phuc Cao" w:date="2024-09-30T17:11:00Z" w16du:dateUtc="2024-09-30T10:11:00Z"/>
                <w:rFonts w:ascii="Arial" w:hAnsi="Arial" w:cs="Arial"/>
                <w:bCs/>
                <w:sz w:val="20"/>
              </w:rPr>
            </w:pPr>
          </w:p>
        </w:tc>
        <w:tc>
          <w:tcPr>
            <w:tcW w:w="1985" w:type="dxa"/>
            <w:vAlign w:val="bottom"/>
          </w:tcPr>
          <w:p w14:paraId="29F6B232" w14:textId="5A5AB33E" w:rsidR="00D97100" w:rsidRPr="00826313" w:rsidDel="00885B39" w:rsidRDefault="00D97100" w:rsidP="00D97100">
            <w:pPr>
              <w:jc w:val="right"/>
              <w:rPr>
                <w:del w:id="9897" w:author="An Phuc Cao" w:date="2024-09-30T17:11:00Z" w16du:dateUtc="2024-09-30T10:11:00Z"/>
                <w:rFonts w:ascii="Arial" w:hAnsi="Arial" w:cs="Arial"/>
                <w:bCs/>
                <w:sz w:val="20"/>
              </w:rPr>
            </w:pPr>
            <w:del w:id="9898" w:author="An Phuc Cao" w:date="2024-09-30T17:11:00Z" w16du:dateUtc="2024-09-30T10:11:00Z">
              <w:r w:rsidRPr="00BE1828" w:rsidDel="00885B39">
                <w:rPr>
                  <w:rFonts w:ascii="Arial" w:hAnsi="Arial" w:cs="Arial"/>
                  <w:sz w:val="20"/>
                </w:rPr>
                <w:delText>16</w:delText>
              </w:r>
              <w:r w:rsidDel="00885B39">
                <w:rPr>
                  <w:rFonts w:ascii="Arial" w:hAnsi="Arial" w:cs="Arial"/>
                  <w:sz w:val="20"/>
                </w:rPr>
                <w:delText>,</w:delText>
              </w:r>
              <w:r w:rsidRPr="00BE1828" w:rsidDel="00885B39">
                <w:rPr>
                  <w:rFonts w:ascii="Arial" w:hAnsi="Arial" w:cs="Arial"/>
                  <w:sz w:val="20"/>
                </w:rPr>
                <w:delText>608</w:delText>
              </w:r>
              <w:r w:rsidDel="00885B39">
                <w:rPr>
                  <w:rFonts w:ascii="Arial" w:hAnsi="Arial" w:cs="Arial"/>
                  <w:sz w:val="20"/>
                </w:rPr>
                <w:delText>,</w:delText>
              </w:r>
              <w:r w:rsidRPr="00BE1828" w:rsidDel="00885B39">
                <w:rPr>
                  <w:rFonts w:ascii="Arial" w:hAnsi="Arial" w:cs="Arial"/>
                  <w:sz w:val="20"/>
                </w:rPr>
                <w:delText>950</w:delText>
              </w:r>
              <w:r w:rsidDel="00885B39">
                <w:rPr>
                  <w:rFonts w:ascii="Arial" w:hAnsi="Arial" w:cs="Arial"/>
                  <w:sz w:val="20"/>
                </w:rPr>
                <w:delText>,</w:delText>
              </w:r>
              <w:r w:rsidRPr="00BE1828" w:rsidDel="00885B39">
                <w:rPr>
                  <w:rFonts w:ascii="Arial" w:hAnsi="Arial" w:cs="Arial"/>
                  <w:sz w:val="20"/>
                </w:rPr>
                <w:delText>000</w:delText>
              </w:r>
            </w:del>
          </w:p>
        </w:tc>
        <w:tc>
          <w:tcPr>
            <w:tcW w:w="2126" w:type="dxa"/>
            <w:vAlign w:val="bottom"/>
          </w:tcPr>
          <w:p w14:paraId="781EEC0C" w14:textId="649B41FD" w:rsidR="00D97100" w:rsidRPr="00826313" w:rsidDel="00885B39" w:rsidRDefault="00D97100" w:rsidP="00D97100">
            <w:pPr>
              <w:jc w:val="right"/>
              <w:rPr>
                <w:del w:id="9899" w:author="An Phuc Cao" w:date="2024-09-30T17:11:00Z" w16du:dateUtc="2024-09-30T10:11:00Z"/>
                <w:rFonts w:ascii="Arial" w:hAnsi="Arial" w:cs="Arial"/>
                <w:bCs/>
                <w:sz w:val="20"/>
              </w:rPr>
            </w:pPr>
          </w:p>
        </w:tc>
      </w:tr>
      <w:tr w:rsidR="00D97100" w:rsidRPr="00826313" w:rsidDel="00885B39" w14:paraId="664E3543" w14:textId="4A9451CC">
        <w:trPr>
          <w:del w:id="9900" w:author="An Phuc Cao" w:date="2024-09-30T17:11:00Z"/>
        </w:trPr>
        <w:tc>
          <w:tcPr>
            <w:tcW w:w="2833" w:type="dxa"/>
            <w:vAlign w:val="center"/>
          </w:tcPr>
          <w:p w14:paraId="604A8CF9" w14:textId="25212CE0" w:rsidR="00D97100" w:rsidRPr="00826313" w:rsidDel="00885B39" w:rsidRDefault="00D97100" w:rsidP="00D97100">
            <w:pPr>
              <w:ind w:left="-107"/>
              <w:jc w:val="both"/>
              <w:rPr>
                <w:del w:id="9901" w:author="An Phuc Cao" w:date="2024-09-30T17:11:00Z" w16du:dateUtc="2024-09-30T10:11:00Z"/>
                <w:rFonts w:ascii="Arial" w:hAnsi="Arial" w:cs="Arial"/>
                <w:bCs/>
                <w:sz w:val="20"/>
              </w:rPr>
            </w:pPr>
          </w:p>
        </w:tc>
        <w:tc>
          <w:tcPr>
            <w:tcW w:w="1843" w:type="dxa"/>
            <w:vAlign w:val="center"/>
          </w:tcPr>
          <w:p w14:paraId="270F2804" w14:textId="04C359A8" w:rsidR="00D97100" w:rsidRPr="00826313" w:rsidDel="00885B39" w:rsidRDefault="00D97100" w:rsidP="00D97100">
            <w:pPr>
              <w:rPr>
                <w:del w:id="9902" w:author="An Phuc Cao" w:date="2024-09-30T17:11:00Z" w16du:dateUtc="2024-09-30T10:11:00Z"/>
                <w:rFonts w:ascii="Arial" w:hAnsi="Arial" w:cs="Arial"/>
                <w:bCs/>
                <w:sz w:val="20"/>
              </w:rPr>
            </w:pPr>
          </w:p>
        </w:tc>
        <w:tc>
          <w:tcPr>
            <w:tcW w:w="2693" w:type="dxa"/>
          </w:tcPr>
          <w:p w14:paraId="0B7EE917" w14:textId="73B453D8" w:rsidR="00D97100" w:rsidRPr="00826313" w:rsidDel="00885B39" w:rsidRDefault="00D97100" w:rsidP="00D97100">
            <w:pPr>
              <w:rPr>
                <w:del w:id="9903" w:author="An Phuc Cao" w:date="2024-09-30T17:11:00Z" w16du:dateUtc="2024-09-30T10:11:00Z"/>
                <w:rFonts w:ascii="Arial" w:hAnsi="Arial" w:cs="Arial"/>
                <w:bCs/>
                <w:sz w:val="20"/>
              </w:rPr>
            </w:pPr>
            <w:del w:id="9904" w:author="An Phuc Cao" w:date="2024-09-30T17:11:00Z" w16du:dateUtc="2024-09-30T10:11:00Z">
              <w:r w:rsidDel="00885B39">
                <w:rPr>
                  <w:rFonts w:ascii="Arial" w:hAnsi="Arial" w:cs="Arial"/>
                  <w:sz w:val="20"/>
                </w:rPr>
                <w:delText>Advance</w:delText>
              </w:r>
            </w:del>
          </w:p>
        </w:tc>
        <w:tc>
          <w:tcPr>
            <w:tcW w:w="1843" w:type="dxa"/>
            <w:vAlign w:val="bottom"/>
          </w:tcPr>
          <w:p w14:paraId="1EC0BD59" w14:textId="680182F9" w:rsidR="00D97100" w:rsidRPr="00826313" w:rsidDel="00885B39" w:rsidRDefault="00D97100" w:rsidP="00D97100">
            <w:pPr>
              <w:jc w:val="right"/>
              <w:rPr>
                <w:del w:id="9905" w:author="An Phuc Cao" w:date="2024-09-30T17:11:00Z" w16du:dateUtc="2024-09-30T10:11:00Z"/>
                <w:rFonts w:ascii="Arial" w:hAnsi="Arial" w:cs="Arial"/>
                <w:bCs/>
                <w:sz w:val="20"/>
              </w:rPr>
            </w:pPr>
          </w:p>
        </w:tc>
        <w:tc>
          <w:tcPr>
            <w:tcW w:w="1985" w:type="dxa"/>
            <w:vAlign w:val="bottom"/>
          </w:tcPr>
          <w:p w14:paraId="632CB654" w14:textId="0C6C1364" w:rsidR="00D97100" w:rsidRPr="00826313" w:rsidDel="00885B39" w:rsidRDefault="00D97100" w:rsidP="00D97100">
            <w:pPr>
              <w:jc w:val="right"/>
              <w:rPr>
                <w:del w:id="9906" w:author="An Phuc Cao" w:date="2024-09-30T17:11:00Z" w16du:dateUtc="2024-09-30T10:11:00Z"/>
                <w:rFonts w:ascii="Arial" w:hAnsi="Arial" w:cs="Arial"/>
                <w:bCs/>
                <w:sz w:val="20"/>
              </w:rPr>
            </w:pPr>
            <w:del w:id="9907" w:author="An Phuc Cao" w:date="2024-09-30T17:11:00Z" w16du:dateUtc="2024-09-30T10:11:00Z">
              <w:r w:rsidRPr="00BE1828" w:rsidDel="00885B39">
                <w:rPr>
                  <w:rFonts w:ascii="Arial" w:hAnsi="Arial" w:cs="Arial"/>
                  <w:sz w:val="20"/>
                </w:rPr>
                <w:delText>118</w:delText>
              </w:r>
              <w:r w:rsidDel="00885B39">
                <w:rPr>
                  <w:rFonts w:ascii="Arial" w:hAnsi="Arial" w:cs="Arial"/>
                  <w:sz w:val="20"/>
                </w:rPr>
                <w:delText>,</w:delText>
              </w:r>
              <w:r w:rsidRPr="00BE1828" w:rsidDel="00885B39">
                <w:rPr>
                  <w:rFonts w:ascii="Arial" w:hAnsi="Arial" w:cs="Arial"/>
                  <w:sz w:val="20"/>
                </w:rPr>
                <w:delText>277</w:delText>
              </w:r>
              <w:r w:rsidDel="00885B39">
                <w:rPr>
                  <w:rFonts w:ascii="Arial" w:hAnsi="Arial" w:cs="Arial"/>
                  <w:sz w:val="20"/>
                </w:rPr>
                <w:delText>,</w:delText>
              </w:r>
              <w:r w:rsidRPr="00BE1828" w:rsidDel="00885B39">
                <w:rPr>
                  <w:rFonts w:ascii="Arial" w:hAnsi="Arial" w:cs="Arial"/>
                  <w:sz w:val="20"/>
                </w:rPr>
                <w:delText>398</w:delText>
              </w:r>
            </w:del>
          </w:p>
        </w:tc>
        <w:tc>
          <w:tcPr>
            <w:tcW w:w="2126" w:type="dxa"/>
            <w:vAlign w:val="bottom"/>
          </w:tcPr>
          <w:p w14:paraId="455B9ACB" w14:textId="2930A771" w:rsidR="00D97100" w:rsidRPr="00826313" w:rsidDel="00885B39" w:rsidRDefault="00D97100" w:rsidP="00D97100">
            <w:pPr>
              <w:jc w:val="right"/>
              <w:rPr>
                <w:del w:id="9908" w:author="An Phuc Cao" w:date="2024-09-30T17:11:00Z" w16du:dateUtc="2024-09-30T10:11:00Z"/>
                <w:rFonts w:ascii="Arial" w:hAnsi="Arial" w:cs="Arial"/>
                <w:bCs/>
                <w:sz w:val="20"/>
              </w:rPr>
            </w:pPr>
          </w:p>
        </w:tc>
      </w:tr>
      <w:tr w:rsidR="00D97100" w:rsidRPr="00826313" w:rsidDel="00885B39" w14:paraId="60B88E31" w14:textId="5504B319">
        <w:trPr>
          <w:del w:id="9909" w:author="An Phuc Cao" w:date="2024-09-30T17:11:00Z"/>
        </w:trPr>
        <w:tc>
          <w:tcPr>
            <w:tcW w:w="2833" w:type="dxa"/>
            <w:vAlign w:val="center"/>
          </w:tcPr>
          <w:p w14:paraId="2FAA0153" w14:textId="3712DE58" w:rsidR="00D97100" w:rsidRPr="00826313" w:rsidDel="00885B39" w:rsidRDefault="00D97100" w:rsidP="00D97100">
            <w:pPr>
              <w:ind w:left="-107"/>
              <w:jc w:val="both"/>
              <w:rPr>
                <w:del w:id="9910" w:author="An Phuc Cao" w:date="2024-09-30T17:11:00Z" w16du:dateUtc="2024-09-30T10:11:00Z"/>
                <w:rFonts w:ascii="Arial" w:hAnsi="Arial" w:cs="Arial"/>
                <w:bCs/>
                <w:sz w:val="20"/>
              </w:rPr>
            </w:pPr>
          </w:p>
        </w:tc>
        <w:tc>
          <w:tcPr>
            <w:tcW w:w="1843" w:type="dxa"/>
            <w:vAlign w:val="center"/>
          </w:tcPr>
          <w:p w14:paraId="28019157" w14:textId="69E8AAA3" w:rsidR="00D97100" w:rsidRPr="00826313" w:rsidDel="00885B39" w:rsidRDefault="00D97100" w:rsidP="00D97100">
            <w:pPr>
              <w:rPr>
                <w:del w:id="9911" w:author="An Phuc Cao" w:date="2024-09-30T17:11:00Z" w16du:dateUtc="2024-09-30T10:11:00Z"/>
                <w:rFonts w:ascii="Arial" w:hAnsi="Arial" w:cs="Arial"/>
                <w:bCs/>
                <w:sz w:val="20"/>
              </w:rPr>
            </w:pPr>
          </w:p>
        </w:tc>
        <w:tc>
          <w:tcPr>
            <w:tcW w:w="2693" w:type="dxa"/>
          </w:tcPr>
          <w:p w14:paraId="5F317552" w14:textId="1DE712CC" w:rsidR="00D97100" w:rsidRPr="00826313" w:rsidDel="00885B39" w:rsidRDefault="00D97100" w:rsidP="00D97100">
            <w:pPr>
              <w:rPr>
                <w:del w:id="9912" w:author="An Phuc Cao" w:date="2024-09-30T17:11:00Z" w16du:dateUtc="2024-09-30T10:11:00Z"/>
                <w:rFonts w:ascii="Arial" w:hAnsi="Arial" w:cs="Arial"/>
                <w:bCs/>
                <w:sz w:val="20"/>
              </w:rPr>
            </w:pPr>
          </w:p>
        </w:tc>
        <w:tc>
          <w:tcPr>
            <w:tcW w:w="1843" w:type="dxa"/>
            <w:vAlign w:val="bottom"/>
          </w:tcPr>
          <w:p w14:paraId="076EA5E8" w14:textId="44C8DEF2" w:rsidR="00D97100" w:rsidRPr="00826313" w:rsidDel="00885B39" w:rsidRDefault="00D97100" w:rsidP="00D97100">
            <w:pPr>
              <w:jc w:val="right"/>
              <w:rPr>
                <w:del w:id="9913" w:author="An Phuc Cao" w:date="2024-09-30T17:11:00Z" w16du:dateUtc="2024-09-30T10:11:00Z"/>
                <w:rFonts w:ascii="Arial" w:hAnsi="Arial" w:cs="Arial"/>
                <w:bCs/>
                <w:sz w:val="20"/>
              </w:rPr>
            </w:pPr>
          </w:p>
        </w:tc>
        <w:tc>
          <w:tcPr>
            <w:tcW w:w="1985" w:type="dxa"/>
            <w:vAlign w:val="bottom"/>
          </w:tcPr>
          <w:p w14:paraId="3ADF63F6" w14:textId="691DC4A6" w:rsidR="00D97100" w:rsidRPr="00826313" w:rsidDel="00885B39" w:rsidRDefault="00D97100" w:rsidP="00D97100">
            <w:pPr>
              <w:jc w:val="right"/>
              <w:rPr>
                <w:del w:id="9914" w:author="An Phuc Cao" w:date="2024-09-30T17:11:00Z" w16du:dateUtc="2024-09-30T10:11:00Z"/>
                <w:rFonts w:ascii="Arial" w:hAnsi="Arial" w:cs="Arial"/>
                <w:bCs/>
                <w:sz w:val="20"/>
              </w:rPr>
            </w:pPr>
          </w:p>
        </w:tc>
        <w:tc>
          <w:tcPr>
            <w:tcW w:w="2126" w:type="dxa"/>
            <w:vAlign w:val="bottom"/>
          </w:tcPr>
          <w:p w14:paraId="270AB46D" w14:textId="360E133C" w:rsidR="00D97100" w:rsidRPr="00826313" w:rsidDel="00885B39" w:rsidRDefault="00D97100" w:rsidP="00D97100">
            <w:pPr>
              <w:jc w:val="right"/>
              <w:rPr>
                <w:del w:id="9915" w:author="An Phuc Cao" w:date="2024-09-30T17:11:00Z" w16du:dateUtc="2024-09-30T10:11:00Z"/>
                <w:rFonts w:ascii="Arial" w:hAnsi="Arial" w:cs="Arial"/>
                <w:bCs/>
                <w:sz w:val="20"/>
              </w:rPr>
            </w:pPr>
          </w:p>
        </w:tc>
      </w:tr>
      <w:tr w:rsidR="00D97100" w:rsidRPr="00826313" w:rsidDel="00885B39" w14:paraId="122E9000" w14:textId="464CDB29">
        <w:trPr>
          <w:del w:id="9916" w:author="An Phuc Cao" w:date="2024-09-30T17:11:00Z"/>
        </w:trPr>
        <w:tc>
          <w:tcPr>
            <w:tcW w:w="2833" w:type="dxa"/>
          </w:tcPr>
          <w:p w14:paraId="6D3680E6" w14:textId="2B8DDEB2" w:rsidR="00D97100" w:rsidRPr="00826313" w:rsidDel="00885B39" w:rsidRDefault="00D97100" w:rsidP="00D97100">
            <w:pPr>
              <w:ind w:left="-107"/>
              <w:jc w:val="both"/>
              <w:rPr>
                <w:del w:id="9917" w:author="An Phuc Cao" w:date="2024-09-30T17:11:00Z" w16du:dateUtc="2024-09-30T10:11:00Z"/>
                <w:rFonts w:ascii="Arial" w:hAnsi="Arial" w:cs="Arial"/>
                <w:bCs/>
                <w:sz w:val="20"/>
              </w:rPr>
            </w:pPr>
            <w:del w:id="9918" w:author="An Phuc Cao" w:date="2024-09-30T17:11:00Z" w16du:dateUtc="2024-09-30T10:11:00Z">
              <w:r w:rsidDel="00885B39">
                <w:rPr>
                  <w:rFonts w:ascii="Arial" w:hAnsi="Arial" w:cs="Arial"/>
                  <w:sz w:val="20"/>
                </w:rPr>
                <w:delText>Ms Vu Thanh Van</w:delText>
              </w:r>
            </w:del>
          </w:p>
        </w:tc>
        <w:tc>
          <w:tcPr>
            <w:tcW w:w="1843" w:type="dxa"/>
          </w:tcPr>
          <w:p w14:paraId="5EFBED91" w14:textId="6305F7F2" w:rsidR="00D97100" w:rsidRPr="00826313" w:rsidDel="00885B39" w:rsidRDefault="00D97100" w:rsidP="00D97100">
            <w:pPr>
              <w:rPr>
                <w:del w:id="9919" w:author="An Phuc Cao" w:date="2024-09-30T17:11:00Z" w16du:dateUtc="2024-09-30T10:11:00Z"/>
                <w:rFonts w:ascii="Arial" w:hAnsi="Arial" w:cs="Arial"/>
                <w:bCs/>
                <w:sz w:val="20"/>
              </w:rPr>
            </w:pPr>
            <w:del w:id="9920" w:author="An Phuc Cao" w:date="2024-09-30T17:11:00Z" w16du:dateUtc="2024-09-30T10:11:00Z">
              <w:r w:rsidDel="00885B39">
                <w:rPr>
                  <w:rFonts w:ascii="Arial" w:hAnsi="Arial" w:cs="Arial"/>
                  <w:sz w:val="20"/>
                </w:rPr>
                <w:delText>Shareholder</w:delText>
              </w:r>
            </w:del>
          </w:p>
        </w:tc>
        <w:tc>
          <w:tcPr>
            <w:tcW w:w="2693" w:type="dxa"/>
          </w:tcPr>
          <w:p w14:paraId="01D5B0D1" w14:textId="38645E40" w:rsidR="00D97100" w:rsidRPr="00826313" w:rsidDel="00885B39" w:rsidRDefault="00D97100" w:rsidP="00D97100">
            <w:pPr>
              <w:rPr>
                <w:del w:id="9921" w:author="An Phuc Cao" w:date="2024-09-30T17:11:00Z" w16du:dateUtc="2024-09-30T10:11:00Z"/>
                <w:rFonts w:ascii="Arial" w:hAnsi="Arial" w:cs="Arial"/>
                <w:bCs/>
                <w:sz w:val="20"/>
              </w:rPr>
            </w:pPr>
            <w:del w:id="9922" w:author="An Phuc Cao" w:date="2024-09-30T17:11:00Z" w16du:dateUtc="2024-09-30T10:11:00Z">
              <w:r w:rsidDel="00885B39">
                <w:rPr>
                  <w:rFonts w:ascii="Arial" w:hAnsi="Arial" w:cs="Arial"/>
                  <w:sz w:val="20"/>
                </w:rPr>
                <w:delText>Share purchase (par value)</w:delText>
              </w:r>
            </w:del>
          </w:p>
        </w:tc>
        <w:tc>
          <w:tcPr>
            <w:tcW w:w="1843" w:type="dxa"/>
            <w:vAlign w:val="bottom"/>
          </w:tcPr>
          <w:p w14:paraId="7DECECEE" w14:textId="7D808182" w:rsidR="00D97100" w:rsidRPr="00826313" w:rsidDel="00885B39" w:rsidRDefault="00D97100" w:rsidP="00D97100">
            <w:pPr>
              <w:jc w:val="right"/>
              <w:rPr>
                <w:del w:id="9923" w:author="An Phuc Cao" w:date="2024-09-30T17:11:00Z" w16du:dateUtc="2024-09-30T10:11:00Z"/>
                <w:rFonts w:ascii="Arial" w:hAnsi="Arial" w:cs="Arial"/>
                <w:bCs/>
                <w:sz w:val="20"/>
              </w:rPr>
            </w:pPr>
          </w:p>
        </w:tc>
        <w:tc>
          <w:tcPr>
            <w:tcW w:w="1985" w:type="dxa"/>
            <w:vAlign w:val="bottom"/>
          </w:tcPr>
          <w:p w14:paraId="054A70B6" w14:textId="2D8DCF87" w:rsidR="00D97100" w:rsidRPr="00826313" w:rsidDel="00885B39" w:rsidRDefault="00D97100" w:rsidP="00D97100">
            <w:pPr>
              <w:jc w:val="right"/>
              <w:rPr>
                <w:del w:id="9924" w:author="An Phuc Cao" w:date="2024-09-30T17:11:00Z" w16du:dateUtc="2024-09-30T10:11:00Z"/>
                <w:rFonts w:ascii="Arial" w:hAnsi="Arial" w:cs="Arial"/>
                <w:bCs/>
                <w:sz w:val="20"/>
              </w:rPr>
            </w:pPr>
            <w:del w:id="9925" w:author="An Phuc Cao" w:date="2024-09-30T17:11:00Z" w16du:dateUtc="2024-09-30T10:11:00Z">
              <w:r w:rsidRPr="00BE1828" w:rsidDel="00885B39">
                <w:rPr>
                  <w:rFonts w:ascii="Arial" w:hAnsi="Arial" w:cs="Arial"/>
                  <w:sz w:val="20"/>
                </w:rPr>
                <w:delText>80</w:delText>
              </w:r>
              <w:r w:rsidDel="00885B39">
                <w:rPr>
                  <w:rFonts w:ascii="Arial" w:hAnsi="Arial" w:cs="Arial"/>
                  <w:sz w:val="20"/>
                </w:rPr>
                <w:delText>,</w:delText>
              </w:r>
              <w:r w:rsidRPr="00BE1828" w:rsidDel="00885B39">
                <w:rPr>
                  <w:rFonts w:ascii="Arial" w:hAnsi="Arial" w:cs="Arial"/>
                  <w:sz w:val="20"/>
                </w:rPr>
                <w:delText>010</w:delText>
              </w:r>
              <w:r w:rsidDel="00885B39">
                <w:rPr>
                  <w:rFonts w:ascii="Arial" w:hAnsi="Arial" w:cs="Arial"/>
                  <w:sz w:val="20"/>
                </w:rPr>
                <w:delText>,</w:delText>
              </w:r>
              <w:r w:rsidRPr="00BE1828" w:rsidDel="00885B39">
                <w:rPr>
                  <w:rFonts w:ascii="Arial" w:hAnsi="Arial" w:cs="Arial"/>
                  <w:sz w:val="20"/>
                </w:rPr>
                <w:delText>000</w:delText>
              </w:r>
            </w:del>
          </w:p>
        </w:tc>
        <w:tc>
          <w:tcPr>
            <w:tcW w:w="2126" w:type="dxa"/>
            <w:vAlign w:val="bottom"/>
          </w:tcPr>
          <w:p w14:paraId="13D29F1B" w14:textId="345F47A9" w:rsidR="00D97100" w:rsidRPr="00826313" w:rsidDel="00885B39" w:rsidRDefault="00D97100" w:rsidP="00D97100">
            <w:pPr>
              <w:jc w:val="right"/>
              <w:rPr>
                <w:del w:id="9926" w:author="An Phuc Cao" w:date="2024-09-30T17:11:00Z" w16du:dateUtc="2024-09-30T10:11:00Z"/>
                <w:rFonts w:ascii="Arial" w:hAnsi="Arial" w:cs="Arial"/>
                <w:bCs/>
                <w:sz w:val="20"/>
              </w:rPr>
            </w:pPr>
          </w:p>
        </w:tc>
      </w:tr>
      <w:tr w:rsidR="00D97100" w:rsidRPr="00826313" w:rsidDel="00885B39" w14:paraId="69CD2200" w14:textId="0F894184">
        <w:trPr>
          <w:del w:id="9927" w:author="An Phuc Cao" w:date="2024-09-30T17:11:00Z"/>
        </w:trPr>
        <w:tc>
          <w:tcPr>
            <w:tcW w:w="2833" w:type="dxa"/>
          </w:tcPr>
          <w:p w14:paraId="50697548" w14:textId="0D8099A7" w:rsidR="00D97100" w:rsidDel="00885B39" w:rsidRDefault="00D97100" w:rsidP="00D97100">
            <w:pPr>
              <w:ind w:left="-107"/>
              <w:jc w:val="both"/>
              <w:rPr>
                <w:del w:id="9928" w:author="An Phuc Cao" w:date="2024-09-30T17:11:00Z" w16du:dateUtc="2024-09-30T10:11:00Z"/>
                <w:rFonts w:ascii="Arial" w:hAnsi="Arial" w:cs="Arial"/>
                <w:sz w:val="20"/>
              </w:rPr>
            </w:pPr>
          </w:p>
        </w:tc>
        <w:tc>
          <w:tcPr>
            <w:tcW w:w="1843" w:type="dxa"/>
          </w:tcPr>
          <w:p w14:paraId="78C51F73" w14:textId="19934269" w:rsidR="00D97100" w:rsidDel="00885B39" w:rsidRDefault="00D97100" w:rsidP="00D97100">
            <w:pPr>
              <w:rPr>
                <w:del w:id="9929" w:author="An Phuc Cao" w:date="2024-09-30T17:11:00Z" w16du:dateUtc="2024-09-30T10:11:00Z"/>
                <w:rFonts w:ascii="Arial" w:hAnsi="Arial" w:cs="Arial"/>
                <w:sz w:val="20"/>
              </w:rPr>
            </w:pPr>
          </w:p>
        </w:tc>
        <w:tc>
          <w:tcPr>
            <w:tcW w:w="2693" w:type="dxa"/>
          </w:tcPr>
          <w:p w14:paraId="3D5465E1" w14:textId="36C4B083" w:rsidR="00D97100" w:rsidDel="00885B39" w:rsidRDefault="00D97100" w:rsidP="00D97100">
            <w:pPr>
              <w:rPr>
                <w:del w:id="9930" w:author="An Phuc Cao" w:date="2024-09-30T17:11:00Z" w16du:dateUtc="2024-09-30T10:11:00Z"/>
                <w:rFonts w:ascii="Arial" w:hAnsi="Arial" w:cs="Arial"/>
                <w:sz w:val="20"/>
              </w:rPr>
            </w:pPr>
            <w:del w:id="9931" w:author="An Phuc Cao" w:date="2024-09-30T17:11:00Z" w16du:dateUtc="2024-09-30T10:11:00Z">
              <w:r w:rsidDel="00885B39">
                <w:rPr>
                  <w:rFonts w:ascii="Arial" w:hAnsi="Arial" w:cs="Arial"/>
                  <w:sz w:val="20"/>
                </w:rPr>
                <w:delText>Advance</w:delText>
              </w:r>
            </w:del>
          </w:p>
        </w:tc>
        <w:tc>
          <w:tcPr>
            <w:tcW w:w="1843" w:type="dxa"/>
            <w:vAlign w:val="bottom"/>
          </w:tcPr>
          <w:p w14:paraId="69D5402D" w14:textId="32B46CDB" w:rsidR="00D97100" w:rsidRPr="00826313" w:rsidDel="00885B39" w:rsidRDefault="00D97100" w:rsidP="00D97100">
            <w:pPr>
              <w:jc w:val="right"/>
              <w:rPr>
                <w:del w:id="9932" w:author="An Phuc Cao" w:date="2024-09-30T17:11:00Z" w16du:dateUtc="2024-09-30T10:11:00Z"/>
                <w:rFonts w:ascii="Arial" w:hAnsi="Arial" w:cs="Arial"/>
                <w:bCs/>
                <w:sz w:val="20"/>
              </w:rPr>
            </w:pPr>
          </w:p>
        </w:tc>
        <w:tc>
          <w:tcPr>
            <w:tcW w:w="1985" w:type="dxa"/>
            <w:vAlign w:val="bottom"/>
          </w:tcPr>
          <w:p w14:paraId="350BFD94" w14:textId="5518F82A" w:rsidR="00D97100" w:rsidRPr="00826313" w:rsidDel="00885B39" w:rsidRDefault="00D97100" w:rsidP="00D97100">
            <w:pPr>
              <w:jc w:val="right"/>
              <w:rPr>
                <w:del w:id="9933" w:author="An Phuc Cao" w:date="2024-09-30T17:11:00Z" w16du:dateUtc="2024-09-30T10:11:00Z"/>
                <w:rFonts w:ascii="Arial" w:hAnsi="Arial" w:cs="Arial"/>
                <w:bCs/>
                <w:sz w:val="20"/>
              </w:rPr>
            </w:pPr>
            <w:del w:id="9934" w:author="An Phuc Cao" w:date="2024-09-30T17:11:00Z" w16du:dateUtc="2024-09-30T10:11:00Z">
              <w:r w:rsidRPr="00BE1828" w:rsidDel="00885B39">
                <w:rPr>
                  <w:rFonts w:ascii="Arial" w:hAnsi="Arial" w:cs="Arial"/>
                  <w:sz w:val="20"/>
                </w:rPr>
                <w:delText>-</w:delText>
              </w:r>
            </w:del>
          </w:p>
        </w:tc>
        <w:tc>
          <w:tcPr>
            <w:tcW w:w="2126" w:type="dxa"/>
            <w:vAlign w:val="bottom"/>
          </w:tcPr>
          <w:p w14:paraId="280BDA94" w14:textId="39F5389A" w:rsidR="00D97100" w:rsidRPr="00826313" w:rsidDel="00885B39" w:rsidRDefault="00D97100" w:rsidP="00D97100">
            <w:pPr>
              <w:jc w:val="right"/>
              <w:rPr>
                <w:del w:id="9935" w:author="An Phuc Cao" w:date="2024-09-30T17:11:00Z" w16du:dateUtc="2024-09-30T10:11:00Z"/>
                <w:rFonts w:ascii="Arial" w:hAnsi="Arial" w:cs="Arial"/>
                <w:bCs/>
                <w:sz w:val="20"/>
              </w:rPr>
            </w:pPr>
          </w:p>
        </w:tc>
      </w:tr>
      <w:tr w:rsidR="00EB3221" w:rsidRPr="00826313" w:rsidDel="00885B39" w14:paraId="7E0DD461" w14:textId="5BBE6D47" w:rsidTr="003922B6">
        <w:trPr>
          <w:del w:id="9936" w:author="An Phuc Cao" w:date="2024-09-30T17:11:00Z"/>
        </w:trPr>
        <w:tc>
          <w:tcPr>
            <w:tcW w:w="2833" w:type="dxa"/>
          </w:tcPr>
          <w:p w14:paraId="3F51CF55" w14:textId="1FA32911" w:rsidR="00EB3221" w:rsidRPr="00826313" w:rsidDel="00885B39" w:rsidRDefault="00EB3221" w:rsidP="00D702E7">
            <w:pPr>
              <w:ind w:left="-107"/>
              <w:jc w:val="both"/>
              <w:rPr>
                <w:del w:id="9937" w:author="An Phuc Cao" w:date="2024-09-30T17:11:00Z" w16du:dateUtc="2024-09-30T10:11:00Z"/>
                <w:rFonts w:ascii="Arial" w:hAnsi="Arial" w:cs="Arial"/>
                <w:bCs/>
                <w:sz w:val="20"/>
              </w:rPr>
            </w:pPr>
          </w:p>
        </w:tc>
        <w:tc>
          <w:tcPr>
            <w:tcW w:w="1843" w:type="dxa"/>
          </w:tcPr>
          <w:p w14:paraId="408BC17A" w14:textId="516B28EC" w:rsidR="00EB3221" w:rsidRPr="00826313" w:rsidDel="00885B39" w:rsidRDefault="00EB3221" w:rsidP="00D702E7">
            <w:pPr>
              <w:jc w:val="both"/>
              <w:rPr>
                <w:del w:id="9938" w:author="An Phuc Cao" w:date="2024-09-30T17:11:00Z" w16du:dateUtc="2024-09-30T10:11:00Z"/>
                <w:rFonts w:ascii="Arial" w:hAnsi="Arial" w:cs="Arial"/>
                <w:bCs/>
                <w:sz w:val="20"/>
              </w:rPr>
            </w:pPr>
          </w:p>
        </w:tc>
        <w:tc>
          <w:tcPr>
            <w:tcW w:w="2693" w:type="dxa"/>
            <w:vAlign w:val="bottom"/>
          </w:tcPr>
          <w:p w14:paraId="4C8A37BE" w14:textId="170DC4F9" w:rsidR="00EB3221" w:rsidRPr="00826313" w:rsidDel="00885B39" w:rsidRDefault="00EB3221" w:rsidP="003922B6">
            <w:pPr>
              <w:rPr>
                <w:del w:id="9939" w:author="An Phuc Cao" w:date="2024-09-30T17:11:00Z" w16du:dateUtc="2024-09-30T10:11:00Z"/>
                <w:rFonts w:ascii="Arial" w:hAnsi="Arial" w:cs="Arial"/>
                <w:bCs/>
                <w:sz w:val="20"/>
              </w:rPr>
            </w:pPr>
          </w:p>
        </w:tc>
        <w:tc>
          <w:tcPr>
            <w:tcW w:w="1843" w:type="dxa"/>
            <w:vAlign w:val="bottom"/>
          </w:tcPr>
          <w:p w14:paraId="6D89465E" w14:textId="064A32C4" w:rsidR="00EB3221" w:rsidRPr="00826313" w:rsidDel="00885B39" w:rsidRDefault="00EB3221" w:rsidP="003922B6">
            <w:pPr>
              <w:jc w:val="right"/>
              <w:rPr>
                <w:del w:id="9940" w:author="An Phuc Cao" w:date="2024-09-30T17:11:00Z" w16du:dateUtc="2024-09-30T10:11:00Z"/>
                <w:rFonts w:ascii="Arial" w:hAnsi="Arial" w:cs="Arial"/>
                <w:color w:val="000000"/>
                <w:sz w:val="20"/>
              </w:rPr>
            </w:pPr>
          </w:p>
        </w:tc>
        <w:tc>
          <w:tcPr>
            <w:tcW w:w="1985" w:type="dxa"/>
            <w:vAlign w:val="bottom"/>
          </w:tcPr>
          <w:p w14:paraId="465D75E4" w14:textId="678A466B" w:rsidR="00EB3221" w:rsidRPr="00826313" w:rsidDel="00885B39" w:rsidRDefault="00EB3221" w:rsidP="003922B6">
            <w:pPr>
              <w:jc w:val="right"/>
              <w:rPr>
                <w:del w:id="9941" w:author="An Phuc Cao" w:date="2024-09-30T17:11:00Z" w16du:dateUtc="2024-09-30T10:11:00Z"/>
                <w:rFonts w:ascii="Arial" w:hAnsi="Arial" w:cs="Arial"/>
                <w:color w:val="000000"/>
                <w:sz w:val="20"/>
              </w:rPr>
            </w:pPr>
          </w:p>
        </w:tc>
        <w:tc>
          <w:tcPr>
            <w:tcW w:w="2126" w:type="dxa"/>
            <w:vAlign w:val="bottom"/>
          </w:tcPr>
          <w:p w14:paraId="0A807B7B" w14:textId="3EBC6012" w:rsidR="00EB3221" w:rsidRPr="00826313" w:rsidDel="00885B39" w:rsidRDefault="00EB3221" w:rsidP="003922B6">
            <w:pPr>
              <w:jc w:val="right"/>
              <w:rPr>
                <w:del w:id="9942" w:author="An Phuc Cao" w:date="2024-09-30T17:11:00Z" w16du:dateUtc="2024-09-30T10:11:00Z"/>
                <w:rFonts w:ascii="Arial" w:hAnsi="Arial" w:cs="Arial"/>
                <w:color w:val="000000"/>
                <w:sz w:val="20"/>
              </w:rPr>
            </w:pPr>
          </w:p>
        </w:tc>
      </w:tr>
    </w:tbl>
    <w:p w14:paraId="1DCCC393" w14:textId="610738B8" w:rsidR="00013DAF" w:rsidRPr="00826313" w:rsidDel="00885B39" w:rsidRDefault="005948F3" w:rsidP="005948F3">
      <w:pPr>
        <w:pStyle w:val="Toptabletext"/>
        <w:ind w:left="709"/>
        <w:jc w:val="left"/>
        <w:rPr>
          <w:del w:id="9943" w:author="An Phuc Cao" w:date="2024-09-30T17:11:00Z" w16du:dateUtc="2024-09-30T10:11:00Z"/>
          <w:rFonts w:ascii="Arial" w:hAnsi="Arial" w:cs="Arial"/>
          <w:b/>
          <w:bCs/>
        </w:rPr>
      </w:pPr>
      <w:del w:id="9944" w:author="An Phuc Cao" w:date="2024-09-30T17:11:00Z" w16du:dateUtc="2024-09-30T10:11:00Z">
        <w:r w:rsidRPr="00826313" w:rsidDel="00885B39">
          <w:rPr>
            <w:rFonts w:ascii="Arial" w:hAnsi="Arial" w:cs="Arial"/>
            <w:b/>
            <w:bCs/>
          </w:rPr>
          <w:delText>Transaction with other related parties</w:delText>
        </w:r>
      </w:del>
    </w:p>
    <w:p w14:paraId="50DFF7C2" w14:textId="6D17E3ED" w:rsidR="005948F3" w:rsidRPr="00826313" w:rsidDel="00885B39" w:rsidRDefault="005948F3" w:rsidP="005948F3">
      <w:pPr>
        <w:pStyle w:val="Toptabletext"/>
        <w:ind w:left="709"/>
        <w:jc w:val="left"/>
        <w:rPr>
          <w:del w:id="9945" w:author="An Phuc Cao" w:date="2024-09-30T17:11:00Z" w16du:dateUtc="2024-09-30T10:11:00Z"/>
          <w:rFonts w:ascii="Arial" w:hAnsi="Arial" w:cs="Arial"/>
        </w:rPr>
      </w:pPr>
    </w:p>
    <w:p w14:paraId="5658AB89" w14:textId="50838555" w:rsidR="005948F3" w:rsidDel="00885B39" w:rsidRDefault="005948F3" w:rsidP="005948F3">
      <w:pPr>
        <w:pStyle w:val="Toptabletext"/>
        <w:ind w:left="709"/>
        <w:jc w:val="left"/>
        <w:rPr>
          <w:del w:id="9946" w:author="An Phuc Cao" w:date="2024-09-30T17:11:00Z" w16du:dateUtc="2024-09-30T10:11:00Z"/>
          <w:rFonts w:ascii="Arial" w:hAnsi="Arial" w:cs="Arial"/>
          <w:i w:val="0"/>
          <w:iCs/>
        </w:rPr>
      </w:pPr>
      <w:del w:id="9947" w:author="An Phuc Cao" w:date="2024-09-30T17:11:00Z" w16du:dateUtc="2024-09-30T10:11:00Z">
        <w:r w:rsidRPr="00826313" w:rsidDel="00885B39">
          <w:rPr>
            <w:rFonts w:ascii="Arial" w:hAnsi="Arial" w:cs="Arial"/>
            <w:i w:val="0"/>
            <w:iCs/>
          </w:rPr>
          <w:delText>Remuneration to members of the Board of Directors and the Management</w:delText>
        </w:r>
        <w:r w:rsidR="007762CF" w:rsidDel="00885B39">
          <w:rPr>
            <w:rFonts w:ascii="Arial" w:hAnsi="Arial" w:cs="Arial"/>
            <w:i w:val="0"/>
            <w:iCs/>
          </w:rPr>
          <w:delText xml:space="preserve"> </w:delText>
        </w:r>
        <w:r w:rsidR="007762CF" w:rsidRPr="007762CF" w:rsidDel="00885B39">
          <w:rPr>
            <w:rFonts w:ascii="Arial" w:hAnsi="Arial" w:cs="Arial"/>
            <w:i w:val="0"/>
            <w:iCs/>
          </w:rPr>
          <w:delText>is presented below:</w:delText>
        </w:r>
      </w:del>
    </w:p>
    <w:p w14:paraId="60E61023" w14:textId="609EDB34" w:rsidR="007762CF" w:rsidRPr="00826313" w:rsidDel="00885B39" w:rsidRDefault="007762CF" w:rsidP="005948F3">
      <w:pPr>
        <w:pStyle w:val="Toptabletext"/>
        <w:ind w:left="709"/>
        <w:jc w:val="left"/>
        <w:rPr>
          <w:del w:id="9948" w:author="An Phuc Cao" w:date="2024-09-30T17:11:00Z" w16du:dateUtc="2024-09-30T10:11:00Z"/>
          <w:rFonts w:ascii="Arial" w:hAnsi="Arial" w:cs="Arial"/>
          <w:i w:val="0"/>
          <w:iCs/>
        </w:rPr>
      </w:pPr>
    </w:p>
    <w:tbl>
      <w:tblPr>
        <w:tblW w:w="13183" w:type="dxa"/>
        <w:tblInd w:w="709" w:type="dxa"/>
        <w:tblLayout w:type="fixed"/>
        <w:tblLook w:val="04A0" w:firstRow="1" w:lastRow="0" w:firstColumn="1" w:lastColumn="0" w:noHBand="0" w:noVBand="1"/>
      </w:tblPr>
      <w:tblGrid>
        <w:gridCol w:w="7655"/>
        <w:gridCol w:w="2835"/>
        <w:gridCol w:w="2693"/>
      </w:tblGrid>
      <w:tr w:rsidR="00814385" w:rsidRPr="00826313" w:rsidDel="00885B39" w14:paraId="5339D80E" w14:textId="7E2C72B3" w:rsidTr="00C37028">
        <w:trPr>
          <w:del w:id="9949" w:author="An Phuc Cao" w:date="2024-09-30T17:11:00Z"/>
        </w:trPr>
        <w:tc>
          <w:tcPr>
            <w:tcW w:w="7655" w:type="dxa"/>
            <w:vAlign w:val="bottom"/>
          </w:tcPr>
          <w:p w14:paraId="53779E17" w14:textId="494C451D" w:rsidR="00814385" w:rsidRPr="00826313" w:rsidDel="00885B39" w:rsidRDefault="00814385" w:rsidP="00814385">
            <w:pPr>
              <w:spacing w:before="60" w:after="120"/>
              <w:ind w:left="-108"/>
              <w:jc w:val="both"/>
              <w:rPr>
                <w:del w:id="9950" w:author="An Phuc Cao" w:date="2024-09-30T17:11:00Z" w16du:dateUtc="2024-09-30T10:11:00Z"/>
                <w:rFonts w:ascii="Arial" w:hAnsi="Arial" w:cs="Arial"/>
                <w:sz w:val="20"/>
              </w:rPr>
            </w:pPr>
          </w:p>
        </w:tc>
        <w:tc>
          <w:tcPr>
            <w:tcW w:w="2835" w:type="dxa"/>
            <w:vAlign w:val="bottom"/>
            <w:hideMark/>
          </w:tcPr>
          <w:p w14:paraId="181D9FB7" w14:textId="2D41297E" w:rsidR="00814385" w:rsidRPr="00826313" w:rsidDel="00885B39" w:rsidRDefault="009B358A" w:rsidP="00814385">
            <w:pPr>
              <w:pStyle w:val="Toptabletext"/>
              <w:pBdr>
                <w:bottom w:val="single" w:sz="4" w:space="1" w:color="auto"/>
              </w:pBdr>
              <w:ind w:left="113" w:right="-85"/>
              <w:rPr>
                <w:del w:id="9951" w:author="An Phuc Cao" w:date="2024-09-30T17:11:00Z" w16du:dateUtc="2024-09-30T10:11:00Z"/>
                <w:rFonts w:ascii="Arial" w:hAnsi="Arial" w:cs="Arial"/>
              </w:rPr>
            </w:pPr>
            <w:del w:id="9952" w:author="An Phuc Cao" w:date="2024-09-30T17:11:00Z" w16du:dateUtc="2024-09-30T10:11:00Z">
              <w:r w:rsidRPr="00826313" w:rsidDel="00885B39">
                <w:rPr>
                  <w:rFonts w:ascii="Arial" w:hAnsi="Arial" w:cs="Arial"/>
                </w:rPr>
                <w:delText xml:space="preserve">For the six-month period then ended </w:delText>
              </w:r>
              <w:r w:rsidR="001E0840" w:rsidRPr="00826313" w:rsidDel="00885B39">
                <w:rPr>
                  <w:rFonts w:ascii="Arial" w:hAnsi="Arial" w:cs="Arial"/>
                </w:rPr>
                <w:delText>30 June 202</w:delText>
              </w:r>
              <w:r w:rsidR="007762CF" w:rsidDel="00885B39">
                <w:rPr>
                  <w:rFonts w:ascii="Arial" w:hAnsi="Arial" w:cs="Arial"/>
                </w:rPr>
                <w:delText>3</w:delText>
              </w:r>
              <w:r w:rsidR="001E0840" w:rsidRPr="00826313" w:rsidDel="00885B39">
                <w:rPr>
                  <w:rFonts w:ascii="Arial" w:hAnsi="Arial" w:cs="Arial"/>
                </w:rPr>
                <w:br/>
              </w:r>
              <w:r w:rsidR="001E0840" w:rsidRPr="00826313" w:rsidDel="00885B39">
                <w:rPr>
                  <w:rFonts w:ascii="Arial" w:hAnsi="Arial" w:cs="Arial"/>
                  <w:kern w:val="1"/>
                  <w:lang w:eastAsia="ar-SA"/>
                </w:rPr>
                <w:delText>VND</w:delText>
              </w:r>
            </w:del>
          </w:p>
        </w:tc>
        <w:tc>
          <w:tcPr>
            <w:tcW w:w="2693" w:type="dxa"/>
            <w:vAlign w:val="bottom"/>
          </w:tcPr>
          <w:p w14:paraId="00F5AA2B" w14:textId="36588D2B" w:rsidR="00814385" w:rsidRPr="00826313" w:rsidDel="00885B39" w:rsidRDefault="009B358A" w:rsidP="00814385">
            <w:pPr>
              <w:pStyle w:val="Toptabletext"/>
              <w:pBdr>
                <w:bottom w:val="single" w:sz="4" w:space="1" w:color="auto"/>
              </w:pBdr>
              <w:ind w:left="113" w:right="-85"/>
              <w:rPr>
                <w:del w:id="9953" w:author="An Phuc Cao" w:date="2024-09-30T17:11:00Z" w16du:dateUtc="2024-09-30T10:11:00Z"/>
                <w:rFonts w:ascii="Arial" w:hAnsi="Arial" w:cs="Arial"/>
              </w:rPr>
            </w:pPr>
            <w:del w:id="9954" w:author="An Phuc Cao" w:date="2024-09-30T17:11:00Z" w16du:dateUtc="2024-09-30T10:11:00Z">
              <w:r w:rsidRPr="00826313" w:rsidDel="00885B39">
                <w:rPr>
                  <w:rFonts w:ascii="Arial" w:hAnsi="Arial" w:cs="Arial"/>
                </w:rPr>
                <w:delText>For the six-month period then ended 30 June 202</w:delText>
              </w:r>
              <w:r w:rsidR="007762CF" w:rsidDel="00885B39">
                <w:rPr>
                  <w:rFonts w:ascii="Arial" w:hAnsi="Arial" w:cs="Arial"/>
                </w:rPr>
                <w:delText>2</w:delText>
              </w:r>
              <w:r w:rsidRPr="00826313" w:rsidDel="00885B39">
                <w:rPr>
                  <w:rFonts w:ascii="Arial" w:hAnsi="Arial" w:cs="Arial"/>
                </w:rPr>
                <w:br/>
              </w:r>
              <w:r w:rsidRPr="00826313" w:rsidDel="00885B39">
                <w:rPr>
                  <w:rFonts w:ascii="Arial" w:hAnsi="Arial" w:cs="Arial"/>
                  <w:kern w:val="1"/>
                  <w:lang w:eastAsia="ar-SA"/>
                </w:rPr>
                <w:delText>VND</w:delText>
              </w:r>
            </w:del>
          </w:p>
        </w:tc>
      </w:tr>
      <w:tr w:rsidR="00814385" w:rsidRPr="00826313" w:rsidDel="00885B39" w14:paraId="097F38E8" w14:textId="3116F479" w:rsidTr="00C37028">
        <w:trPr>
          <w:del w:id="9955" w:author="An Phuc Cao" w:date="2024-09-30T17:11:00Z"/>
        </w:trPr>
        <w:tc>
          <w:tcPr>
            <w:tcW w:w="7655" w:type="dxa"/>
            <w:vAlign w:val="bottom"/>
          </w:tcPr>
          <w:p w14:paraId="6D227064" w14:textId="0A393331" w:rsidR="00814385" w:rsidRPr="00826313" w:rsidDel="00885B39" w:rsidRDefault="00814385" w:rsidP="00814385">
            <w:pPr>
              <w:ind w:left="-108"/>
              <w:jc w:val="both"/>
              <w:rPr>
                <w:del w:id="9956" w:author="An Phuc Cao" w:date="2024-09-30T17:11:00Z" w16du:dateUtc="2024-09-30T10:11:00Z"/>
                <w:rFonts w:ascii="Arial" w:hAnsi="Arial" w:cs="Arial"/>
                <w:sz w:val="20"/>
              </w:rPr>
            </w:pPr>
          </w:p>
        </w:tc>
        <w:tc>
          <w:tcPr>
            <w:tcW w:w="2835" w:type="dxa"/>
            <w:vAlign w:val="bottom"/>
          </w:tcPr>
          <w:p w14:paraId="5D3EAE54" w14:textId="4F6DA382" w:rsidR="00814385" w:rsidRPr="00826313" w:rsidDel="00885B39" w:rsidRDefault="00814385" w:rsidP="00814385">
            <w:pPr>
              <w:ind w:left="113" w:right="-85"/>
              <w:jc w:val="right"/>
              <w:rPr>
                <w:del w:id="9957" w:author="An Phuc Cao" w:date="2024-09-30T17:11:00Z" w16du:dateUtc="2024-09-30T10:11:00Z"/>
                <w:rFonts w:ascii="Arial" w:hAnsi="Arial" w:cs="Arial"/>
                <w:sz w:val="20"/>
              </w:rPr>
            </w:pPr>
          </w:p>
        </w:tc>
        <w:tc>
          <w:tcPr>
            <w:tcW w:w="2693" w:type="dxa"/>
            <w:vAlign w:val="bottom"/>
          </w:tcPr>
          <w:p w14:paraId="3EBF120E" w14:textId="3C26A1B8" w:rsidR="00814385" w:rsidRPr="00826313" w:rsidDel="00885B39" w:rsidRDefault="00814385" w:rsidP="00814385">
            <w:pPr>
              <w:ind w:left="113" w:right="-85"/>
              <w:jc w:val="right"/>
              <w:rPr>
                <w:del w:id="9958" w:author="An Phuc Cao" w:date="2024-09-30T17:11:00Z" w16du:dateUtc="2024-09-30T10:11:00Z"/>
                <w:rFonts w:ascii="Arial" w:hAnsi="Arial" w:cs="Arial"/>
                <w:sz w:val="20"/>
              </w:rPr>
            </w:pPr>
          </w:p>
        </w:tc>
      </w:tr>
      <w:tr w:rsidR="007762CF" w:rsidRPr="00826313" w:rsidDel="00885B39" w14:paraId="0820A825" w14:textId="2C852094">
        <w:trPr>
          <w:del w:id="9959" w:author="An Phuc Cao" w:date="2024-09-30T17:11:00Z"/>
        </w:trPr>
        <w:tc>
          <w:tcPr>
            <w:tcW w:w="7655" w:type="dxa"/>
            <w:vAlign w:val="bottom"/>
            <w:hideMark/>
          </w:tcPr>
          <w:p w14:paraId="70B6C903" w14:textId="1784CA89" w:rsidR="007762CF" w:rsidRPr="00826313" w:rsidDel="00885B39" w:rsidRDefault="007762CF" w:rsidP="007762CF">
            <w:pPr>
              <w:ind w:left="-108"/>
              <w:jc w:val="both"/>
              <w:rPr>
                <w:del w:id="9960" w:author="An Phuc Cao" w:date="2024-09-30T17:11:00Z" w16du:dateUtc="2024-09-30T10:11:00Z"/>
                <w:rFonts w:ascii="Arial" w:hAnsi="Arial" w:cs="Arial"/>
                <w:sz w:val="20"/>
              </w:rPr>
            </w:pPr>
            <w:del w:id="9961" w:author="An Phuc Cao" w:date="2024-09-30T17:11:00Z" w16du:dateUtc="2024-09-30T10:11:00Z">
              <w:r w:rsidRPr="00826313" w:rsidDel="00885B39">
                <w:rPr>
                  <w:rFonts w:ascii="Arial" w:hAnsi="Arial" w:cs="Arial"/>
                  <w:sz w:val="20"/>
                </w:rPr>
                <w:delText>Mr. Nghiem Xuan Huy</w:delText>
              </w:r>
            </w:del>
          </w:p>
        </w:tc>
        <w:tc>
          <w:tcPr>
            <w:tcW w:w="2835" w:type="dxa"/>
            <w:vAlign w:val="center"/>
          </w:tcPr>
          <w:p w14:paraId="2F4A62CA" w14:textId="5C5AA137" w:rsidR="007762CF" w:rsidRPr="00826313" w:rsidDel="00885B39" w:rsidRDefault="007762CF" w:rsidP="007762CF">
            <w:pPr>
              <w:ind w:left="113" w:right="-85"/>
              <w:jc w:val="right"/>
              <w:rPr>
                <w:del w:id="9962" w:author="An Phuc Cao" w:date="2024-09-30T17:11:00Z" w16du:dateUtc="2024-09-30T10:11:00Z"/>
                <w:rFonts w:ascii="Arial" w:hAnsi="Arial" w:cs="Arial"/>
                <w:sz w:val="20"/>
              </w:rPr>
            </w:pPr>
          </w:p>
        </w:tc>
        <w:tc>
          <w:tcPr>
            <w:tcW w:w="2693" w:type="dxa"/>
            <w:vAlign w:val="center"/>
          </w:tcPr>
          <w:p w14:paraId="6B325240" w14:textId="20A6728C" w:rsidR="007762CF" w:rsidRPr="00826313" w:rsidDel="00885B39" w:rsidRDefault="007762CF" w:rsidP="007762CF">
            <w:pPr>
              <w:ind w:left="113" w:right="-85"/>
              <w:jc w:val="right"/>
              <w:rPr>
                <w:del w:id="9963" w:author="An Phuc Cao" w:date="2024-09-30T17:11:00Z" w16du:dateUtc="2024-09-30T10:11:00Z"/>
                <w:rFonts w:ascii="Arial" w:hAnsi="Arial" w:cs="Arial"/>
                <w:color w:val="000000"/>
                <w:sz w:val="20"/>
              </w:rPr>
            </w:pPr>
            <w:del w:id="9964" w:author="An Phuc Cao" w:date="2024-09-30T17:11:00Z" w16du:dateUtc="2024-09-30T10:11:00Z">
              <w:r w:rsidRPr="00826313" w:rsidDel="00885B39">
                <w:rPr>
                  <w:rFonts w:ascii="Arial" w:hAnsi="Arial" w:cs="Arial"/>
                  <w:color w:val="000000"/>
                  <w:sz w:val="20"/>
                </w:rPr>
                <w:delText>653,498,571</w:delText>
              </w:r>
            </w:del>
          </w:p>
        </w:tc>
      </w:tr>
      <w:tr w:rsidR="007762CF" w:rsidRPr="00826313" w:rsidDel="00885B39" w14:paraId="4CB0332E" w14:textId="3830D9A3">
        <w:trPr>
          <w:del w:id="9965" w:author="An Phuc Cao" w:date="2024-09-30T17:11:00Z"/>
        </w:trPr>
        <w:tc>
          <w:tcPr>
            <w:tcW w:w="7655" w:type="dxa"/>
          </w:tcPr>
          <w:p w14:paraId="3B1370A2" w14:textId="45B7A65F" w:rsidR="007762CF" w:rsidRPr="00826313" w:rsidDel="00885B39" w:rsidRDefault="007762CF" w:rsidP="007762CF">
            <w:pPr>
              <w:ind w:left="-108"/>
              <w:jc w:val="both"/>
              <w:rPr>
                <w:del w:id="9966" w:author="An Phuc Cao" w:date="2024-09-30T17:11:00Z" w16du:dateUtc="2024-09-30T10:11:00Z"/>
                <w:rFonts w:ascii="Arial" w:hAnsi="Arial" w:cs="Arial"/>
                <w:sz w:val="20"/>
              </w:rPr>
            </w:pPr>
            <w:del w:id="9967" w:author="An Phuc Cao" w:date="2024-09-30T17:11:00Z" w16du:dateUtc="2024-09-30T10:11:00Z">
              <w:r w:rsidRPr="00826313" w:rsidDel="00885B39">
                <w:rPr>
                  <w:rFonts w:ascii="Arial" w:hAnsi="Arial" w:cs="Arial"/>
                  <w:sz w:val="20"/>
                </w:rPr>
                <w:delText>Ms. Vu Thanh Van</w:delText>
              </w:r>
            </w:del>
          </w:p>
        </w:tc>
        <w:tc>
          <w:tcPr>
            <w:tcW w:w="2835" w:type="dxa"/>
            <w:vAlign w:val="center"/>
          </w:tcPr>
          <w:p w14:paraId="73D4B929" w14:textId="31765B96" w:rsidR="007762CF" w:rsidRPr="00826313" w:rsidDel="00885B39" w:rsidRDefault="007762CF" w:rsidP="007762CF">
            <w:pPr>
              <w:ind w:left="113" w:right="-85"/>
              <w:jc w:val="right"/>
              <w:rPr>
                <w:del w:id="9968" w:author="An Phuc Cao" w:date="2024-09-30T17:11:00Z" w16du:dateUtc="2024-09-30T10:11:00Z"/>
                <w:rFonts w:ascii="Arial" w:hAnsi="Arial" w:cs="Arial"/>
                <w:sz w:val="20"/>
              </w:rPr>
            </w:pPr>
          </w:p>
        </w:tc>
        <w:tc>
          <w:tcPr>
            <w:tcW w:w="2693" w:type="dxa"/>
            <w:vAlign w:val="center"/>
          </w:tcPr>
          <w:p w14:paraId="46996CA3" w14:textId="4ED76454" w:rsidR="007762CF" w:rsidRPr="00826313" w:rsidDel="00885B39" w:rsidRDefault="007762CF" w:rsidP="007762CF">
            <w:pPr>
              <w:ind w:left="113" w:right="-85"/>
              <w:jc w:val="right"/>
              <w:rPr>
                <w:del w:id="9969" w:author="An Phuc Cao" w:date="2024-09-30T17:11:00Z" w16du:dateUtc="2024-09-30T10:11:00Z"/>
                <w:rFonts w:ascii="Arial" w:hAnsi="Arial" w:cs="Arial"/>
                <w:color w:val="000000"/>
                <w:sz w:val="20"/>
              </w:rPr>
            </w:pPr>
            <w:del w:id="9970" w:author="An Phuc Cao" w:date="2024-09-30T17:11:00Z" w16du:dateUtc="2024-09-30T10:11:00Z">
              <w:r w:rsidRPr="00826313" w:rsidDel="00885B39">
                <w:rPr>
                  <w:rFonts w:ascii="Arial" w:hAnsi="Arial" w:cs="Arial"/>
                  <w:color w:val="000000"/>
                  <w:sz w:val="20"/>
                </w:rPr>
                <w:delText>408,985,714</w:delText>
              </w:r>
            </w:del>
          </w:p>
        </w:tc>
      </w:tr>
      <w:tr w:rsidR="007762CF" w:rsidRPr="00826313" w:rsidDel="00885B39" w14:paraId="02B385D4" w14:textId="5A6C50FF">
        <w:trPr>
          <w:del w:id="9971" w:author="An Phuc Cao" w:date="2024-09-30T17:11:00Z"/>
        </w:trPr>
        <w:tc>
          <w:tcPr>
            <w:tcW w:w="7655" w:type="dxa"/>
          </w:tcPr>
          <w:p w14:paraId="65AC8907" w14:textId="12186046" w:rsidR="007762CF" w:rsidRPr="00826313" w:rsidDel="00885B39" w:rsidRDefault="007762CF" w:rsidP="007762CF">
            <w:pPr>
              <w:ind w:left="-108"/>
              <w:jc w:val="both"/>
              <w:rPr>
                <w:del w:id="9972" w:author="An Phuc Cao" w:date="2024-09-30T17:11:00Z" w16du:dateUtc="2024-09-30T10:11:00Z"/>
                <w:rFonts w:ascii="Arial" w:hAnsi="Arial" w:cs="Arial"/>
                <w:sz w:val="20"/>
              </w:rPr>
            </w:pPr>
            <w:del w:id="9973" w:author="An Phuc Cao" w:date="2024-09-30T17:11:00Z" w16du:dateUtc="2024-09-30T10:11:00Z">
              <w:r w:rsidRPr="00826313" w:rsidDel="00885B39">
                <w:rPr>
                  <w:rFonts w:ascii="Arial" w:hAnsi="Arial" w:cs="Arial"/>
                  <w:sz w:val="20"/>
                </w:rPr>
                <w:delText>Mr. Hoang Minh Chau</w:delText>
              </w:r>
            </w:del>
          </w:p>
        </w:tc>
        <w:tc>
          <w:tcPr>
            <w:tcW w:w="2835" w:type="dxa"/>
            <w:vAlign w:val="center"/>
          </w:tcPr>
          <w:p w14:paraId="2711D113" w14:textId="4C3222F6" w:rsidR="007762CF" w:rsidRPr="00826313" w:rsidDel="00885B39" w:rsidRDefault="007762CF" w:rsidP="007762CF">
            <w:pPr>
              <w:pBdr>
                <w:bottom w:val="single" w:sz="4" w:space="1" w:color="auto"/>
              </w:pBdr>
              <w:ind w:left="113" w:right="-85"/>
              <w:jc w:val="right"/>
              <w:rPr>
                <w:del w:id="9974" w:author="An Phuc Cao" w:date="2024-09-30T17:11:00Z" w16du:dateUtc="2024-09-30T10:11:00Z"/>
                <w:rFonts w:ascii="Arial" w:hAnsi="Arial" w:cs="Arial"/>
                <w:sz w:val="20"/>
              </w:rPr>
            </w:pPr>
          </w:p>
        </w:tc>
        <w:tc>
          <w:tcPr>
            <w:tcW w:w="2693" w:type="dxa"/>
            <w:vAlign w:val="center"/>
          </w:tcPr>
          <w:p w14:paraId="462D6F14" w14:textId="1500CAAF" w:rsidR="007762CF" w:rsidRPr="00826313" w:rsidDel="00885B39" w:rsidRDefault="007762CF" w:rsidP="007762CF">
            <w:pPr>
              <w:pBdr>
                <w:bottom w:val="single" w:sz="4" w:space="1" w:color="auto"/>
              </w:pBdr>
              <w:ind w:left="113" w:right="-85"/>
              <w:jc w:val="right"/>
              <w:rPr>
                <w:del w:id="9975" w:author="An Phuc Cao" w:date="2024-09-30T17:11:00Z" w16du:dateUtc="2024-09-30T10:11:00Z"/>
                <w:rFonts w:ascii="Arial" w:hAnsi="Arial" w:cs="Arial"/>
                <w:color w:val="000000"/>
                <w:sz w:val="20"/>
              </w:rPr>
            </w:pPr>
            <w:del w:id="9976" w:author="An Phuc Cao" w:date="2024-09-30T17:11:00Z" w16du:dateUtc="2024-09-30T10:11:00Z">
              <w:r w:rsidRPr="00826313" w:rsidDel="00885B39">
                <w:rPr>
                  <w:rFonts w:ascii="Arial" w:hAnsi="Arial" w:cs="Arial"/>
                  <w:color w:val="000000"/>
                  <w:sz w:val="20"/>
                </w:rPr>
                <w:delText>394,930,000</w:delText>
              </w:r>
            </w:del>
          </w:p>
        </w:tc>
      </w:tr>
      <w:tr w:rsidR="007762CF" w:rsidRPr="00826313" w:rsidDel="00885B39" w14:paraId="12894B52" w14:textId="6E7DD487">
        <w:trPr>
          <w:del w:id="9977" w:author="An Phuc Cao" w:date="2024-09-30T17:11:00Z"/>
        </w:trPr>
        <w:tc>
          <w:tcPr>
            <w:tcW w:w="7655" w:type="dxa"/>
            <w:vAlign w:val="bottom"/>
            <w:hideMark/>
          </w:tcPr>
          <w:p w14:paraId="67DF42DE" w14:textId="3A14F83D" w:rsidR="007762CF" w:rsidRPr="00826313" w:rsidDel="00885B39" w:rsidRDefault="007762CF" w:rsidP="007762CF">
            <w:pPr>
              <w:spacing w:before="120"/>
              <w:ind w:left="-108"/>
              <w:jc w:val="both"/>
              <w:rPr>
                <w:del w:id="9978" w:author="An Phuc Cao" w:date="2024-09-30T17:11:00Z" w16du:dateUtc="2024-09-30T10:11:00Z"/>
                <w:rFonts w:ascii="Arial" w:hAnsi="Arial" w:cs="Arial"/>
                <w:b/>
                <w:sz w:val="20"/>
              </w:rPr>
            </w:pPr>
            <w:del w:id="9979" w:author="An Phuc Cao" w:date="2024-09-30T17:11:00Z" w16du:dateUtc="2024-09-30T10:11:00Z">
              <w:r w:rsidRPr="00826313" w:rsidDel="00885B39">
                <w:rPr>
                  <w:rFonts w:ascii="Arial" w:hAnsi="Arial" w:cs="Arial"/>
                  <w:b/>
                  <w:sz w:val="20"/>
                </w:rPr>
                <w:delText>TOTAL</w:delText>
              </w:r>
            </w:del>
          </w:p>
        </w:tc>
        <w:tc>
          <w:tcPr>
            <w:tcW w:w="2835" w:type="dxa"/>
            <w:vAlign w:val="center"/>
          </w:tcPr>
          <w:p w14:paraId="7B153E06" w14:textId="51841420" w:rsidR="007762CF" w:rsidRPr="00826313" w:rsidDel="00885B39" w:rsidRDefault="007762CF" w:rsidP="007762CF">
            <w:pPr>
              <w:pBdr>
                <w:bottom w:val="double" w:sz="4" w:space="1" w:color="auto"/>
              </w:pBdr>
              <w:spacing w:before="120"/>
              <w:ind w:left="113" w:right="-85"/>
              <w:jc w:val="right"/>
              <w:rPr>
                <w:del w:id="9980" w:author="An Phuc Cao" w:date="2024-09-30T17:11:00Z" w16du:dateUtc="2024-09-30T10:11:00Z"/>
                <w:rFonts w:ascii="Arial" w:hAnsi="Arial" w:cs="Arial"/>
                <w:b/>
                <w:sz w:val="20"/>
              </w:rPr>
            </w:pPr>
          </w:p>
        </w:tc>
        <w:tc>
          <w:tcPr>
            <w:tcW w:w="2693" w:type="dxa"/>
            <w:vAlign w:val="center"/>
          </w:tcPr>
          <w:p w14:paraId="3FF575FD" w14:textId="7FE77B9B" w:rsidR="007762CF" w:rsidRPr="00826313" w:rsidDel="00885B39" w:rsidRDefault="007762CF" w:rsidP="007762CF">
            <w:pPr>
              <w:pBdr>
                <w:bottom w:val="double" w:sz="4" w:space="1" w:color="auto"/>
              </w:pBdr>
              <w:spacing w:before="120"/>
              <w:ind w:left="113" w:right="-85"/>
              <w:jc w:val="right"/>
              <w:rPr>
                <w:del w:id="9981" w:author="An Phuc Cao" w:date="2024-09-30T17:11:00Z" w16du:dateUtc="2024-09-30T10:11:00Z"/>
                <w:rFonts w:ascii="Arial" w:hAnsi="Arial" w:cs="Arial"/>
                <w:b/>
                <w:bCs/>
                <w:color w:val="000000"/>
                <w:sz w:val="20"/>
              </w:rPr>
            </w:pPr>
            <w:del w:id="9982" w:author="An Phuc Cao" w:date="2024-09-30T17:11:00Z" w16du:dateUtc="2024-09-30T10:11:00Z">
              <w:r w:rsidRPr="00826313" w:rsidDel="00885B39">
                <w:rPr>
                  <w:rFonts w:ascii="Arial" w:hAnsi="Arial" w:cs="Arial"/>
                  <w:b/>
                  <w:bCs/>
                  <w:color w:val="000000"/>
                  <w:sz w:val="20"/>
                </w:rPr>
                <w:delText>1,457,414,285</w:delText>
              </w:r>
            </w:del>
          </w:p>
        </w:tc>
      </w:tr>
    </w:tbl>
    <w:p w14:paraId="0AF3DE98" w14:textId="77777777" w:rsidR="000065CE" w:rsidRPr="00826313" w:rsidRDefault="000065CE" w:rsidP="00961541">
      <w:pPr>
        <w:jc w:val="both"/>
        <w:rPr>
          <w:rFonts w:ascii="Arial" w:hAnsi="Arial" w:cs="Arial"/>
          <w:sz w:val="20"/>
          <w:lang w:val="pt-BR"/>
        </w:rPr>
        <w:sectPr w:rsidR="000065CE" w:rsidRPr="00826313" w:rsidSect="000424E8">
          <w:headerReference w:type="default" r:id="rId61"/>
          <w:endnotePr>
            <w:numFmt w:val="decimal"/>
          </w:endnotePr>
          <w:pgSz w:w="16834" w:h="11909" w:orient="landscape" w:code="9"/>
          <w:pgMar w:top="1440" w:right="1440" w:bottom="862" w:left="1440" w:header="720" w:footer="578" w:gutter="0"/>
          <w:cols w:space="720"/>
          <w:docGrid w:linePitch="326"/>
        </w:sectPr>
      </w:pPr>
    </w:p>
    <w:p w14:paraId="142D8312" w14:textId="01D368C5" w:rsidR="00CF688E" w:rsidRDefault="00CF688E" w:rsidP="008C1CA8">
      <w:pPr>
        <w:rPr>
          <w:ins w:id="9985" w:author="An Phuc Cao" w:date="2024-09-30T17:10:00Z" w16du:dateUtc="2024-09-30T10:10:00Z"/>
          <w:rFonts w:ascii="Arial" w:hAnsi="Arial" w:cs="Arial"/>
          <w:b/>
          <w:bCs/>
          <w:sz w:val="20"/>
        </w:rPr>
      </w:pPr>
    </w:p>
    <w:p w14:paraId="61BABE10" w14:textId="77777777" w:rsidR="003A4A18" w:rsidRPr="00826313" w:rsidRDefault="003A4A18" w:rsidP="008C1CA8">
      <w:pPr>
        <w:rPr>
          <w:rFonts w:ascii="Arial" w:hAnsi="Arial" w:cs="Arial"/>
          <w:b/>
          <w:bCs/>
          <w:sz w:val="20"/>
        </w:rPr>
      </w:pPr>
    </w:p>
    <w:p w14:paraId="4A39CA67" w14:textId="334FF79C" w:rsidR="003A4A18" w:rsidRDefault="002C218A" w:rsidP="003A4A18">
      <w:pPr>
        <w:tabs>
          <w:tab w:val="left" w:pos="720"/>
        </w:tabs>
        <w:ind w:left="720" w:hanging="720"/>
        <w:jc w:val="both"/>
        <w:rPr>
          <w:ins w:id="9986" w:author="An Phuc Cao" w:date="2024-09-30T17:10:00Z" w16du:dateUtc="2024-09-30T10:10:00Z"/>
          <w:rFonts w:ascii="Arial" w:hAnsi="Arial" w:cs="Arial"/>
          <w:sz w:val="20"/>
        </w:rPr>
      </w:pPr>
      <w:ins w:id="9987" w:author="An Phuc Cao" w:date="2024-10-24T15:13:00Z" w16du:dateUtc="2024-10-24T08:13:00Z">
        <w:r>
          <w:rPr>
            <w:rFonts w:ascii="Arial" w:hAnsi="Arial" w:cs="Arial"/>
            <w:b/>
            <w:bCs/>
            <w:sz w:val="20"/>
          </w:rPr>
          <w:t>30</w:t>
        </w:r>
      </w:ins>
      <w:ins w:id="9988" w:author="An Phuc Cao" w:date="2024-09-30T17:10:00Z" w16du:dateUtc="2024-09-30T10:10:00Z">
        <w:r w:rsidR="003A4A18" w:rsidRPr="00332504">
          <w:rPr>
            <w:rFonts w:ascii="Arial" w:hAnsi="Arial" w:cs="Arial"/>
            <w:b/>
            <w:sz w:val="20"/>
          </w:rPr>
          <w:t>.</w:t>
        </w:r>
        <w:r w:rsidR="003A4A18">
          <w:tab/>
        </w:r>
        <w:r w:rsidR="003A4A18" w:rsidRPr="00332504">
          <w:rPr>
            <w:rFonts w:ascii="Arial" w:hAnsi="Arial" w:cs="Arial"/>
            <w:b/>
            <w:sz w:val="20"/>
          </w:rPr>
          <w:t xml:space="preserve">RELATED PARTY TRANSACTIONS </w:t>
        </w:r>
        <w:r w:rsidR="003A4A18" w:rsidRPr="00332504">
          <w:rPr>
            <w:rFonts w:ascii="Arial" w:hAnsi="Arial" w:cs="Arial"/>
            <w:sz w:val="20"/>
          </w:rPr>
          <w:t>(continued)</w:t>
        </w:r>
      </w:ins>
    </w:p>
    <w:p w14:paraId="2616C050" w14:textId="77777777" w:rsidR="003A4A18" w:rsidRDefault="003A4A18" w:rsidP="003A4A18">
      <w:pPr>
        <w:tabs>
          <w:tab w:val="left" w:pos="720"/>
        </w:tabs>
        <w:ind w:left="720" w:hanging="720"/>
        <w:jc w:val="both"/>
        <w:rPr>
          <w:ins w:id="9989" w:author="An Phuc Cao" w:date="2024-09-30T17:10:00Z" w16du:dateUtc="2024-09-30T10:10:00Z"/>
          <w:rFonts w:ascii="Arial" w:hAnsi="Arial" w:cs="Arial"/>
          <w:sz w:val="20"/>
        </w:rPr>
      </w:pPr>
    </w:p>
    <w:p w14:paraId="51DC904F" w14:textId="77777777" w:rsidR="003A4A18" w:rsidRDefault="003A4A18" w:rsidP="003A4A18">
      <w:pPr>
        <w:tabs>
          <w:tab w:val="left" w:pos="720"/>
        </w:tabs>
        <w:ind w:left="720" w:hanging="11"/>
        <w:jc w:val="both"/>
        <w:rPr>
          <w:ins w:id="9990" w:author="An Phuc Cao" w:date="2024-09-30T17:10:00Z" w16du:dateUtc="2024-09-30T10:10:00Z"/>
          <w:rFonts w:ascii="Arial" w:hAnsi="Arial" w:cs="Arial"/>
          <w:sz w:val="20"/>
        </w:rPr>
      </w:pPr>
      <w:ins w:id="9991" w:author="An Phuc Cao" w:date="2024-09-30T17:10:00Z" w16du:dateUtc="2024-09-30T10:10:00Z">
        <w:r w:rsidRPr="00602C81">
          <w:rPr>
            <w:rFonts w:ascii="Arial" w:hAnsi="Arial" w:cs="Arial"/>
            <w:sz w:val="20"/>
          </w:rPr>
          <w:t>Addition/(Reduction) in owners' share capital in par value as follows:</w:t>
        </w:r>
      </w:ins>
    </w:p>
    <w:p w14:paraId="639E4655" w14:textId="77777777" w:rsidR="006D3FAB" w:rsidRPr="00826313" w:rsidRDefault="006D3FAB">
      <w:pPr>
        <w:overflowPunct/>
        <w:autoSpaceDE/>
        <w:autoSpaceDN/>
        <w:adjustRightInd/>
        <w:textAlignment w:val="auto"/>
        <w:rPr>
          <w:rFonts w:ascii="Arial" w:hAnsi="Arial" w:cs="Arial"/>
          <w:b/>
          <w:sz w:val="20"/>
        </w:rPr>
      </w:pPr>
    </w:p>
    <w:p w14:paraId="3632C34F" w14:textId="1B391F04" w:rsidR="00215F0C" w:rsidRPr="00826313" w:rsidDel="000065CE" w:rsidRDefault="00AE3F02">
      <w:pPr>
        <w:overflowPunct/>
        <w:autoSpaceDE/>
        <w:autoSpaceDN/>
        <w:adjustRightInd/>
        <w:textAlignment w:val="auto"/>
        <w:rPr>
          <w:del w:id="9992" w:author="An Phuc Cao" w:date="2024-09-30T17:10:00Z" w16du:dateUtc="2024-09-30T10:10:00Z"/>
          <w:rFonts w:ascii="Arial" w:hAnsi="Arial" w:cs="Arial"/>
          <w:b/>
          <w:sz w:val="20"/>
        </w:rPr>
      </w:pPr>
      <w:del w:id="9993" w:author="An Phuc Cao" w:date="2024-09-30T16:09:00Z" w16du:dateUtc="2024-09-30T09:09:00Z">
        <w:r w:rsidRPr="00826313" w:rsidDel="003D3614">
          <w:rPr>
            <w:rFonts w:ascii="Arial" w:hAnsi="Arial" w:cs="Arial"/>
            <w:b/>
            <w:sz w:val="20"/>
          </w:rPr>
          <w:delText>29</w:delText>
        </w:r>
      </w:del>
      <w:del w:id="9994" w:author="An Phuc Cao" w:date="2024-09-30T17:10:00Z" w16du:dateUtc="2024-09-30T10:10:00Z">
        <w:r w:rsidR="00215F0C" w:rsidRPr="00826313" w:rsidDel="000065CE">
          <w:rPr>
            <w:rFonts w:ascii="Arial" w:hAnsi="Arial" w:cs="Arial"/>
            <w:b/>
            <w:sz w:val="20"/>
          </w:rPr>
          <w:delText xml:space="preserve">. </w:delText>
        </w:r>
        <w:r w:rsidR="00215F0C" w:rsidRPr="00826313" w:rsidDel="000065CE">
          <w:rPr>
            <w:rFonts w:ascii="Arial" w:hAnsi="Arial" w:cs="Arial"/>
            <w:b/>
            <w:sz w:val="20"/>
          </w:rPr>
          <w:tab/>
          <w:delText>OFF-BALANCE SHEET ITEMS</w:delText>
        </w:r>
      </w:del>
    </w:p>
    <w:p w14:paraId="79830B62" w14:textId="7967ADD2" w:rsidR="0035466A" w:rsidRPr="00826313" w:rsidDel="000065CE" w:rsidRDefault="0035466A" w:rsidP="006D3FAB">
      <w:pPr>
        <w:overflowPunct/>
        <w:autoSpaceDE/>
        <w:autoSpaceDN/>
        <w:adjustRightInd/>
        <w:jc w:val="both"/>
        <w:textAlignment w:val="auto"/>
        <w:rPr>
          <w:del w:id="9995" w:author="An Phuc Cao" w:date="2024-09-30T17:10:00Z" w16du:dateUtc="2024-09-30T10:10:00Z"/>
          <w:rFonts w:ascii="Arial" w:hAnsi="Arial" w:cs="Arial"/>
          <w:b/>
          <w:sz w:val="20"/>
        </w:rPr>
      </w:pPr>
    </w:p>
    <w:p w14:paraId="0BF3F285" w14:textId="366434AB" w:rsidR="0081148C" w:rsidRPr="00826313" w:rsidDel="000065CE" w:rsidRDefault="00AE3F02" w:rsidP="00050A7A">
      <w:pPr>
        <w:pStyle w:val="BodyTextIndent"/>
        <w:rPr>
          <w:del w:id="9996" w:author="An Phuc Cao" w:date="2024-09-30T17:10:00Z" w16du:dateUtc="2024-09-30T10:10:00Z"/>
          <w:rFonts w:ascii="Arial" w:hAnsi="Arial" w:cs="Arial"/>
          <w:b/>
          <w:sz w:val="20"/>
        </w:rPr>
      </w:pPr>
      <w:del w:id="9997" w:author="An Phuc Cao" w:date="2024-09-30T16:10:00Z" w16du:dateUtc="2024-09-30T09:10:00Z">
        <w:r w:rsidRPr="00826313" w:rsidDel="003D3614">
          <w:rPr>
            <w:rFonts w:ascii="Arial" w:hAnsi="Arial" w:cs="Arial"/>
            <w:b/>
            <w:sz w:val="20"/>
          </w:rPr>
          <w:delText>29</w:delText>
        </w:r>
      </w:del>
      <w:del w:id="9998" w:author="An Phuc Cao" w:date="2024-09-30T17:10:00Z" w16du:dateUtc="2024-09-30T10:10:00Z">
        <w:r w:rsidR="0081148C" w:rsidRPr="00826313" w:rsidDel="000065CE">
          <w:rPr>
            <w:rFonts w:ascii="Arial" w:hAnsi="Arial" w:cs="Arial"/>
            <w:b/>
            <w:sz w:val="20"/>
          </w:rPr>
          <w:delText>.1</w:delText>
        </w:r>
        <w:r w:rsidR="0081148C" w:rsidRPr="00826313" w:rsidDel="000065CE">
          <w:rPr>
            <w:rFonts w:ascii="Arial" w:hAnsi="Arial" w:cs="Arial"/>
            <w:b/>
            <w:sz w:val="20"/>
          </w:rPr>
          <w:tab/>
        </w:r>
        <w:r w:rsidR="004252D2" w:rsidRPr="00826313" w:rsidDel="000065CE">
          <w:rPr>
            <w:rFonts w:ascii="Arial" w:hAnsi="Arial" w:cs="Arial"/>
            <w:b/>
            <w:sz w:val="20"/>
          </w:rPr>
          <w:delText xml:space="preserve">Gold </w:delText>
        </w:r>
        <w:r w:rsidR="006D4ADA" w:rsidRPr="00826313" w:rsidDel="000065CE">
          <w:rPr>
            <w:rFonts w:ascii="Arial" w:hAnsi="Arial" w:cs="Arial"/>
            <w:b/>
            <w:sz w:val="20"/>
          </w:rPr>
          <w:delText>under custodian</w:delText>
        </w:r>
      </w:del>
    </w:p>
    <w:p w14:paraId="28AB831A" w14:textId="3D454589" w:rsidR="0081148C" w:rsidRPr="00826313" w:rsidDel="000065CE" w:rsidRDefault="0081148C" w:rsidP="0081148C">
      <w:pPr>
        <w:pStyle w:val="BodyTextIndent"/>
        <w:ind w:hanging="11"/>
        <w:rPr>
          <w:del w:id="9999" w:author="An Phuc Cao" w:date="2024-09-30T17:10:00Z" w16du:dateUtc="2024-09-30T10:10:00Z"/>
          <w:rFonts w:ascii="Arial" w:hAnsi="Arial" w:cs="Arial"/>
          <w:b/>
          <w:sz w:val="20"/>
        </w:rPr>
      </w:pPr>
    </w:p>
    <w:tbl>
      <w:tblPr>
        <w:tblW w:w="8201" w:type="dxa"/>
        <w:tblInd w:w="709" w:type="dxa"/>
        <w:tblLayout w:type="fixed"/>
        <w:tblLook w:val="04A0" w:firstRow="1" w:lastRow="0" w:firstColumn="1" w:lastColumn="0" w:noHBand="0" w:noVBand="1"/>
      </w:tblPr>
      <w:tblGrid>
        <w:gridCol w:w="3544"/>
        <w:gridCol w:w="2409"/>
        <w:gridCol w:w="2248"/>
      </w:tblGrid>
      <w:tr w:rsidR="0081148C" w:rsidRPr="00826313" w:rsidDel="000065CE" w14:paraId="647A370B" w14:textId="288F6640" w:rsidTr="005B203C">
        <w:trPr>
          <w:del w:id="10000" w:author="An Phuc Cao" w:date="2024-09-30T17:10:00Z"/>
        </w:trPr>
        <w:tc>
          <w:tcPr>
            <w:tcW w:w="3544" w:type="dxa"/>
            <w:vAlign w:val="bottom"/>
          </w:tcPr>
          <w:p w14:paraId="56D14B6B" w14:textId="25896234" w:rsidR="0081148C" w:rsidRPr="00826313" w:rsidDel="000065CE" w:rsidRDefault="0081148C">
            <w:pPr>
              <w:ind w:left="-108"/>
              <w:jc w:val="both"/>
              <w:rPr>
                <w:del w:id="10001" w:author="An Phuc Cao" w:date="2024-09-30T17:10:00Z" w16du:dateUtc="2024-09-30T10:10:00Z"/>
                <w:rFonts w:ascii="Arial" w:hAnsi="Arial" w:cs="Arial"/>
                <w:sz w:val="20"/>
              </w:rPr>
            </w:pPr>
          </w:p>
        </w:tc>
        <w:tc>
          <w:tcPr>
            <w:tcW w:w="4657" w:type="dxa"/>
            <w:gridSpan w:val="2"/>
            <w:vAlign w:val="bottom"/>
            <w:hideMark/>
          </w:tcPr>
          <w:p w14:paraId="364732F2" w14:textId="67B1BC3D" w:rsidR="0081148C" w:rsidRPr="00826313" w:rsidDel="000065CE" w:rsidRDefault="00814385">
            <w:pPr>
              <w:pBdr>
                <w:bottom w:val="single" w:sz="4" w:space="1" w:color="auto"/>
              </w:pBdr>
              <w:spacing w:before="60"/>
              <w:ind w:left="57" w:right="-85"/>
              <w:jc w:val="center"/>
              <w:rPr>
                <w:del w:id="10002" w:author="An Phuc Cao" w:date="2024-09-30T17:10:00Z" w16du:dateUtc="2024-09-30T10:10:00Z"/>
                <w:rFonts w:ascii="Arial" w:hAnsi="Arial" w:cs="Arial"/>
                <w:i/>
                <w:sz w:val="20"/>
              </w:rPr>
            </w:pPr>
            <w:del w:id="10003" w:author="An Phuc Cao" w:date="2024-09-30T17:10:00Z" w16du:dateUtc="2024-09-30T10:10:00Z">
              <w:r w:rsidRPr="00826313" w:rsidDel="000065CE">
                <w:rPr>
                  <w:rFonts w:ascii="Arial" w:hAnsi="Arial" w:cs="Arial"/>
                  <w:i/>
                  <w:sz w:val="20"/>
                </w:rPr>
                <w:delText>30 June 202</w:delText>
              </w:r>
              <w:r w:rsidR="00EB6ADD" w:rsidDel="000065CE">
                <w:rPr>
                  <w:rFonts w:ascii="Arial" w:hAnsi="Arial" w:cs="Arial"/>
                  <w:i/>
                  <w:sz w:val="20"/>
                </w:rPr>
                <w:delText>3</w:delText>
              </w:r>
            </w:del>
          </w:p>
        </w:tc>
      </w:tr>
      <w:tr w:rsidR="0081148C" w:rsidRPr="00826313" w:rsidDel="000065CE" w14:paraId="324277A7" w14:textId="1C5021CB" w:rsidTr="005B203C">
        <w:trPr>
          <w:del w:id="10004" w:author="An Phuc Cao" w:date="2024-09-30T17:10:00Z"/>
        </w:trPr>
        <w:tc>
          <w:tcPr>
            <w:tcW w:w="3544" w:type="dxa"/>
            <w:vAlign w:val="bottom"/>
          </w:tcPr>
          <w:p w14:paraId="3F9E85A0" w14:textId="20526E62" w:rsidR="0081148C" w:rsidRPr="00826313" w:rsidDel="000065CE" w:rsidRDefault="0081148C">
            <w:pPr>
              <w:ind w:left="-108"/>
              <w:jc w:val="both"/>
              <w:rPr>
                <w:del w:id="10005" w:author="An Phuc Cao" w:date="2024-09-30T17:10:00Z" w16du:dateUtc="2024-09-30T10:10:00Z"/>
                <w:rFonts w:ascii="Arial" w:hAnsi="Arial" w:cs="Arial"/>
                <w:sz w:val="20"/>
              </w:rPr>
            </w:pPr>
          </w:p>
        </w:tc>
        <w:tc>
          <w:tcPr>
            <w:tcW w:w="2409" w:type="dxa"/>
            <w:vAlign w:val="bottom"/>
            <w:hideMark/>
          </w:tcPr>
          <w:p w14:paraId="3F7922CB" w14:textId="5F8ED1D5" w:rsidR="0081148C" w:rsidRPr="00826313" w:rsidDel="000065CE" w:rsidRDefault="00C77A83" w:rsidP="005B203C">
            <w:pPr>
              <w:pBdr>
                <w:bottom w:val="single" w:sz="4" w:space="1" w:color="auto"/>
              </w:pBdr>
              <w:ind w:left="57" w:right="-86"/>
              <w:jc w:val="right"/>
              <w:rPr>
                <w:del w:id="10006" w:author="An Phuc Cao" w:date="2024-09-30T17:10:00Z" w16du:dateUtc="2024-09-30T10:10:00Z"/>
                <w:rFonts w:ascii="Arial" w:hAnsi="Arial" w:cs="Arial"/>
                <w:i/>
                <w:sz w:val="20"/>
              </w:rPr>
            </w:pPr>
            <w:del w:id="10007" w:author="An Phuc Cao" w:date="2024-09-30T17:10:00Z" w16du:dateUtc="2024-09-30T10:10:00Z">
              <w:r w:rsidRPr="00826313" w:rsidDel="000065CE">
                <w:rPr>
                  <w:rFonts w:ascii="Arial" w:hAnsi="Arial" w:cs="Arial"/>
                  <w:i/>
                  <w:sz w:val="20"/>
                </w:rPr>
                <w:delText>Quantity</w:delText>
              </w:r>
              <w:r w:rsidR="0081148C" w:rsidRPr="00826313" w:rsidDel="000065CE">
                <w:rPr>
                  <w:rFonts w:ascii="Arial" w:hAnsi="Arial" w:cs="Arial"/>
                  <w:i/>
                  <w:sz w:val="20"/>
                </w:rPr>
                <w:delText xml:space="preserve"> (*)</w:delText>
              </w:r>
            </w:del>
          </w:p>
          <w:p w14:paraId="25388D28" w14:textId="0514B631" w:rsidR="0081148C" w:rsidRPr="00826313" w:rsidDel="000065CE" w:rsidRDefault="0081148C" w:rsidP="005B203C">
            <w:pPr>
              <w:pBdr>
                <w:bottom w:val="single" w:sz="4" w:space="1" w:color="auto"/>
              </w:pBdr>
              <w:ind w:left="57" w:right="-86"/>
              <w:jc w:val="right"/>
              <w:rPr>
                <w:del w:id="10008" w:author="An Phuc Cao" w:date="2024-09-30T17:10:00Z" w16du:dateUtc="2024-09-30T10:10:00Z"/>
                <w:rFonts w:ascii="Arial" w:hAnsi="Arial" w:cs="Arial"/>
                <w:i/>
                <w:sz w:val="20"/>
              </w:rPr>
            </w:pPr>
          </w:p>
        </w:tc>
        <w:tc>
          <w:tcPr>
            <w:tcW w:w="2248" w:type="dxa"/>
            <w:vAlign w:val="bottom"/>
            <w:hideMark/>
          </w:tcPr>
          <w:p w14:paraId="058BEEFB" w14:textId="4DC51171" w:rsidR="0081148C" w:rsidRPr="00826313" w:rsidDel="000065CE" w:rsidRDefault="00C77A83" w:rsidP="005B203C">
            <w:pPr>
              <w:pBdr>
                <w:bottom w:val="single" w:sz="4" w:space="1" w:color="auto"/>
              </w:pBdr>
              <w:ind w:left="57" w:right="-85"/>
              <w:jc w:val="right"/>
              <w:rPr>
                <w:del w:id="10009" w:author="An Phuc Cao" w:date="2024-09-30T17:10:00Z" w16du:dateUtc="2024-09-30T10:10:00Z"/>
                <w:rFonts w:ascii="Arial" w:hAnsi="Arial" w:cs="Arial"/>
                <w:i/>
                <w:sz w:val="20"/>
              </w:rPr>
            </w:pPr>
            <w:del w:id="10010" w:author="An Phuc Cao" w:date="2024-09-30T17:10:00Z" w16du:dateUtc="2024-09-30T10:10:00Z">
              <w:r w:rsidRPr="00826313" w:rsidDel="000065CE">
                <w:rPr>
                  <w:rFonts w:ascii="Arial" w:hAnsi="Arial" w:cs="Arial"/>
                  <w:i/>
                  <w:sz w:val="20"/>
                </w:rPr>
                <w:delText>Fair value</w:delText>
              </w:r>
              <w:r w:rsidR="0081148C" w:rsidRPr="00826313" w:rsidDel="000065CE">
                <w:rPr>
                  <w:rFonts w:ascii="Arial" w:hAnsi="Arial" w:cs="Arial"/>
                  <w:i/>
                  <w:sz w:val="20"/>
                </w:rPr>
                <w:delText xml:space="preserve"> (**)</w:delText>
              </w:r>
            </w:del>
          </w:p>
          <w:p w14:paraId="645BD68B" w14:textId="1BA4CCC3" w:rsidR="0081148C" w:rsidRPr="00826313" w:rsidDel="000065CE" w:rsidRDefault="0081148C" w:rsidP="005B203C">
            <w:pPr>
              <w:pBdr>
                <w:bottom w:val="single" w:sz="4" w:space="1" w:color="auto"/>
              </w:pBdr>
              <w:ind w:left="57" w:right="-85"/>
              <w:jc w:val="right"/>
              <w:rPr>
                <w:del w:id="10011" w:author="An Phuc Cao" w:date="2024-09-30T17:10:00Z" w16du:dateUtc="2024-09-30T10:10:00Z"/>
                <w:rFonts w:ascii="Arial" w:hAnsi="Arial" w:cs="Arial"/>
                <w:i/>
                <w:sz w:val="20"/>
              </w:rPr>
            </w:pPr>
            <w:del w:id="10012" w:author="An Phuc Cao" w:date="2024-09-30T17:10:00Z" w16du:dateUtc="2024-09-30T10:10:00Z">
              <w:r w:rsidRPr="00826313" w:rsidDel="000065CE">
                <w:rPr>
                  <w:rFonts w:ascii="Arial" w:hAnsi="Arial" w:cs="Arial"/>
                  <w:i/>
                  <w:sz w:val="20"/>
                </w:rPr>
                <w:delText>VND</w:delText>
              </w:r>
            </w:del>
          </w:p>
        </w:tc>
      </w:tr>
      <w:tr w:rsidR="0088062B" w:rsidRPr="00826313" w:rsidDel="000065CE" w14:paraId="10C463A1" w14:textId="396E0042" w:rsidTr="005B203C">
        <w:trPr>
          <w:del w:id="10013" w:author="An Phuc Cao" w:date="2024-09-30T17:10:00Z"/>
        </w:trPr>
        <w:tc>
          <w:tcPr>
            <w:tcW w:w="3544" w:type="dxa"/>
            <w:vAlign w:val="bottom"/>
            <w:hideMark/>
          </w:tcPr>
          <w:p w14:paraId="3AF4FD63" w14:textId="65C2844C" w:rsidR="0088062B" w:rsidRPr="00826313" w:rsidDel="000065CE" w:rsidRDefault="0088062B" w:rsidP="0088062B">
            <w:pPr>
              <w:spacing w:before="120"/>
              <w:ind w:left="-108"/>
              <w:jc w:val="both"/>
              <w:rPr>
                <w:del w:id="10014" w:author="An Phuc Cao" w:date="2024-09-30T17:10:00Z" w16du:dateUtc="2024-09-30T10:10:00Z"/>
                <w:rFonts w:ascii="Arial" w:hAnsi="Arial" w:cs="Arial"/>
                <w:sz w:val="20"/>
              </w:rPr>
            </w:pPr>
            <w:del w:id="10015" w:author="An Phuc Cao" w:date="2024-09-30T17:10:00Z" w16du:dateUtc="2024-09-30T10:10:00Z">
              <w:r w:rsidRPr="00826313" w:rsidDel="000065CE">
                <w:rPr>
                  <w:rFonts w:ascii="Arial" w:hAnsi="Arial" w:cs="Arial"/>
                  <w:spacing w:val="-4"/>
                  <w:sz w:val="20"/>
                </w:rPr>
                <w:delText>0.5 Vietnam mace gold ring</w:delText>
              </w:r>
            </w:del>
          </w:p>
        </w:tc>
        <w:tc>
          <w:tcPr>
            <w:tcW w:w="2409" w:type="dxa"/>
            <w:vAlign w:val="bottom"/>
          </w:tcPr>
          <w:p w14:paraId="63A98FE3" w14:textId="725A321F" w:rsidR="0088062B" w:rsidRPr="00826313" w:rsidDel="000065CE" w:rsidRDefault="0088062B" w:rsidP="00C37028">
            <w:pPr>
              <w:ind w:left="57" w:right="-85"/>
              <w:jc w:val="right"/>
              <w:rPr>
                <w:del w:id="10016" w:author="An Phuc Cao" w:date="2024-09-30T17:10:00Z" w16du:dateUtc="2024-09-30T10:10:00Z"/>
                <w:rFonts w:ascii="Arial" w:hAnsi="Arial" w:cs="Arial"/>
                <w:iCs/>
                <w:sz w:val="20"/>
              </w:rPr>
            </w:pPr>
          </w:p>
        </w:tc>
        <w:tc>
          <w:tcPr>
            <w:tcW w:w="2248" w:type="dxa"/>
            <w:vAlign w:val="bottom"/>
          </w:tcPr>
          <w:p w14:paraId="7B01D7E5" w14:textId="0941B94A" w:rsidR="0088062B" w:rsidRPr="00826313" w:rsidDel="000065CE" w:rsidRDefault="0088062B" w:rsidP="00C37028">
            <w:pPr>
              <w:ind w:left="57" w:right="-85"/>
              <w:jc w:val="right"/>
              <w:rPr>
                <w:del w:id="10017" w:author="An Phuc Cao" w:date="2024-09-30T17:10:00Z" w16du:dateUtc="2024-09-30T10:10:00Z"/>
                <w:rFonts w:ascii="Arial" w:hAnsi="Arial" w:cs="Arial"/>
                <w:iCs/>
                <w:sz w:val="20"/>
              </w:rPr>
            </w:pPr>
          </w:p>
        </w:tc>
      </w:tr>
      <w:tr w:rsidR="0088062B" w:rsidRPr="00826313" w:rsidDel="000065CE" w14:paraId="0E83A277" w14:textId="210C100E" w:rsidTr="005B203C">
        <w:trPr>
          <w:del w:id="10018" w:author="An Phuc Cao" w:date="2024-09-30T17:10:00Z"/>
        </w:trPr>
        <w:tc>
          <w:tcPr>
            <w:tcW w:w="3544" w:type="dxa"/>
            <w:vAlign w:val="bottom"/>
            <w:hideMark/>
          </w:tcPr>
          <w:p w14:paraId="592EDFA5" w14:textId="1FA9EECC" w:rsidR="0088062B" w:rsidRPr="00826313" w:rsidDel="000065CE" w:rsidRDefault="0088062B" w:rsidP="0088062B">
            <w:pPr>
              <w:spacing w:before="120"/>
              <w:ind w:left="-108"/>
              <w:jc w:val="both"/>
              <w:rPr>
                <w:del w:id="10019" w:author="An Phuc Cao" w:date="2024-09-30T17:10:00Z" w16du:dateUtc="2024-09-30T10:10:00Z"/>
                <w:rFonts w:ascii="Arial" w:hAnsi="Arial" w:cs="Arial"/>
                <w:spacing w:val="-4"/>
                <w:sz w:val="20"/>
              </w:rPr>
            </w:pPr>
            <w:del w:id="10020" w:author="An Phuc Cao" w:date="2024-09-30T17:10:00Z" w16du:dateUtc="2024-09-30T10:10:00Z">
              <w:r w:rsidRPr="00826313" w:rsidDel="000065CE">
                <w:rPr>
                  <w:rFonts w:ascii="Arial" w:hAnsi="Arial" w:cs="Arial"/>
                  <w:spacing w:val="-4"/>
                  <w:sz w:val="20"/>
                </w:rPr>
                <w:delText>01 Vietnam mace gold ring</w:delText>
              </w:r>
            </w:del>
          </w:p>
        </w:tc>
        <w:tc>
          <w:tcPr>
            <w:tcW w:w="2409" w:type="dxa"/>
            <w:vAlign w:val="bottom"/>
          </w:tcPr>
          <w:p w14:paraId="764693B5" w14:textId="553ADAD4" w:rsidR="0088062B" w:rsidRPr="00826313" w:rsidDel="000065CE" w:rsidRDefault="0088062B" w:rsidP="00C37028">
            <w:pPr>
              <w:ind w:left="57" w:right="-85"/>
              <w:jc w:val="right"/>
              <w:rPr>
                <w:del w:id="10021" w:author="An Phuc Cao" w:date="2024-09-30T17:10:00Z" w16du:dateUtc="2024-09-30T10:10:00Z"/>
                <w:rFonts w:ascii="Arial" w:hAnsi="Arial" w:cs="Arial"/>
                <w:iCs/>
                <w:sz w:val="20"/>
              </w:rPr>
            </w:pPr>
          </w:p>
        </w:tc>
        <w:tc>
          <w:tcPr>
            <w:tcW w:w="2248" w:type="dxa"/>
            <w:vAlign w:val="bottom"/>
          </w:tcPr>
          <w:p w14:paraId="0C9D6DA2" w14:textId="4DE9E53C" w:rsidR="0088062B" w:rsidRPr="00826313" w:rsidDel="000065CE" w:rsidRDefault="0088062B" w:rsidP="00C37028">
            <w:pPr>
              <w:ind w:left="57" w:right="-85"/>
              <w:jc w:val="right"/>
              <w:rPr>
                <w:del w:id="10022" w:author="An Phuc Cao" w:date="2024-09-30T17:10:00Z" w16du:dateUtc="2024-09-30T10:10:00Z"/>
                <w:rFonts w:ascii="Arial" w:hAnsi="Arial" w:cs="Arial"/>
                <w:iCs/>
                <w:sz w:val="20"/>
              </w:rPr>
            </w:pPr>
          </w:p>
        </w:tc>
      </w:tr>
    </w:tbl>
    <w:p w14:paraId="57438A61" w14:textId="77777777" w:rsidR="00885B39" w:rsidRPr="00332504" w:rsidRDefault="00885B39" w:rsidP="00885B39">
      <w:pPr>
        <w:tabs>
          <w:tab w:val="left" w:pos="720"/>
        </w:tabs>
        <w:ind w:left="720" w:hanging="720"/>
        <w:jc w:val="both"/>
        <w:rPr>
          <w:ins w:id="10023" w:author="An Phuc Cao" w:date="2024-09-30T17:11:00Z" w16du:dateUtc="2024-09-30T10:11:00Z"/>
          <w:rFonts w:ascii="Arial" w:hAnsi="Arial" w:cs="Arial"/>
          <w:sz w:val="20"/>
        </w:rPr>
      </w:pPr>
    </w:p>
    <w:tbl>
      <w:tblPr>
        <w:tblStyle w:val="TableGrid"/>
        <w:tblW w:w="822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2268"/>
        <w:gridCol w:w="2410"/>
      </w:tblGrid>
      <w:tr w:rsidR="00885B39" w:rsidRPr="00C6067E" w14:paraId="434300A1" w14:textId="77777777">
        <w:trPr>
          <w:trHeight w:val="243"/>
          <w:ins w:id="10024" w:author="An Phuc Cao" w:date="2024-09-30T17:11:00Z"/>
        </w:trPr>
        <w:tc>
          <w:tcPr>
            <w:tcW w:w="3544" w:type="dxa"/>
            <w:vAlign w:val="bottom"/>
          </w:tcPr>
          <w:p w14:paraId="5520969C" w14:textId="77777777" w:rsidR="00885B39" w:rsidRPr="00602C81" w:rsidRDefault="00885B39">
            <w:pPr>
              <w:pBdr>
                <w:bottom w:val="single" w:sz="4" w:space="1" w:color="auto"/>
              </w:pBdr>
              <w:ind w:left="-105" w:right="-28"/>
              <w:jc w:val="both"/>
              <w:rPr>
                <w:ins w:id="10025" w:author="An Phuc Cao" w:date="2024-09-30T17:11:00Z" w16du:dateUtc="2024-09-30T10:11:00Z"/>
                <w:rFonts w:ascii="Arial" w:hAnsi="Arial" w:cs="Arial"/>
                <w:i/>
                <w:sz w:val="20"/>
              </w:rPr>
            </w:pPr>
            <w:ins w:id="10026" w:author="An Phuc Cao" w:date="2024-09-30T17:11:00Z" w16du:dateUtc="2024-09-30T10:11:00Z">
              <w:r w:rsidRPr="004C5532">
                <w:rPr>
                  <w:rFonts w:ascii="Arial" w:hAnsi="Arial" w:cs="Arial"/>
                  <w:i/>
                  <w:sz w:val="20"/>
                </w:rPr>
                <w:t>Related parties</w:t>
              </w:r>
            </w:ins>
          </w:p>
        </w:tc>
        <w:tc>
          <w:tcPr>
            <w:tcW w:w="2268" w:type="dxa"/>
            <w:vAlign w:val="bottom"/>
          </w:tcPr>
          <w:p w14:paraId="5E3EC3AC" w14:textId="302F2B9C" w:rsidR="00885B39" w:rsidRPr="00602C81" w:rsidRDefault="00870E48">
            <w:pPr>
              <w:spacing w:before="120"/>
              <w:ind w:right="-85"/>
              <w:jc w:val="right"/>
              <w:rPr>
                <w:ins w:id="10027" w:author="An Phuc Cao" w:date="2024-09-30T17:11:00Z" w16du:dateUtc="2024-09-30T10:11:00Z"/>
                <w:rFonts w:ascii="Arial" w:hAnsi="Arial" w:cs="Arial"/>
                <w:i/>
                <w:sz w:val="20"/>
              </w:rPr>
            </w:pPr>
            <w:ins w:id="10028" w:author="An Phuc Cao" w:date="2024-09-30T17:13:00Z" w16du:dateUtc="2024-09-30T10:13:00Z">
              <w:r>
                <w:rPr>
                  <w:rFonts w:ascii="Arial" w:hAnsi="Arial" w:cs="Arial"/>
                  <w:i/>
                  <w:sz w:val="20"/>
                </w:rPr>
                <w:t>30 June 2024</w:t>
              </w:r>
            </w:ins>
          </w:p>
          <w:p w14:paraId="28E597FE" w14:textId="77777777" w:rsidR="00885B39" w:rsidRPr="00602C81" w:rsidRDefault="00885B39">
            <w:pPr>
              <w:pBdr>
                <w:bottom w:val="single" w:sz="4" w:space="1" w:color="auto"/>
              </w:pBdr>
              <w:ind w:left="-34" w:right="-85"/>
              <w:jc w:val="right"/>
              <w:rPr>
                <w:ins w:id="10029" w:author="An Phuc Cao" w:date="2024-09-30T17:11:00Z" w16du:dateUtc="2024-09-30T10:11:00Z"/>
                <w:rFonts w:ascii="Arial" w:hAnsi="Arial" w:cs="Arial"/>
                <w:i/>
                <w:sz w:val="20"/>
              </w:rPr>
            </w:pPr>
            <w:ins w:id="10030" w:author="An Phuc Cao" w:date="2024-09-30T17:11:00Z" w16du:dateUtc="2024-09-30T10:11:00Z">
              <w:r w:rsidRPr="00602C81">
                <w:rPr>
                  <w:rFonts w:ascii="Arial" w:hAnsi="Arial" w:cs="Arial"/>
                  <w:i/>
                  <w:sz w:val="20"/>
                </w:rPr>
                <w:t>VND</w:t>
              </w:r>
            </w:ins>
          </w:p>
        </w:tc>
        <w:tc>
          <w:tcPr>
            <w:tcW w:w="2410" w:type="dxa"/>
            <w:vAlign w:val="bottom"/>
          </w:tcPr>
          <w:p w14:paraId="0B04C471" w14:textId="3DAE0DB0" w:rsidR="00885B39" w:rsidRPr="00602C81" w:rsidRDefault="00870E48">
            <w:pPr>
              <w:spacing w:before="120"/>
              <w:ind w:right="-85"/>
              <w:jc w:val="right"/>
              <w:rPr>
                <w:ins w:id="10031" w:author="An Phuc Cao" w:date="2024-09-30T17:11:00Z" w16du:dateUtc="2024-09-30T10:11:00Z"/>
                <w:rFonts w:ascii="Arial" w:hAnsi="Arial" w:cs="Arial"/>
                <w:i/>
                <w:sz w:val="20"/>
              </w:rPr>
            </w:pPr>
            <w:ins w:id="10032" w:author="An Phuc Cao" w:date="2024-09-30T17:13:00Z" w16du:dateUtc="2024-09-30T10:13:00Z">
              <w:r>
                <w:rPr>
                  <w:rFonts w:ascii="Arial" w:hAnsi="Arial" w:cs="Arial"/>
                  <w:i/>
                  <w:sz w:val="20"/>
                </w:rPr>
                <w:t>31 December</w:t>
              </w:r>
            </w:ins>
            <w:ins w:id="10033" w:author="An Phuc Cao" w:date="2024-09-30T17:14:00Z" w16du:dateUtc="2024-09-30T10:14:00Z">
              <w:r>
                <w:rPr>
                  <w:rFonts w:ascii="Arial" w:hAnsi="Arial" w:cs="Arial"/>
                  <w:i/>
                  <w:sz w:val="20"/>
                </w:rPr>
                <w:t xml:space="preserve"> 2023</w:t>
              </w:r>
            </w:ins>
          </w:p>
          <w:p w14:paraId="50F0DC5F" w14:textId="77777777" w:rsidR="00885B39" w:rsidRPr="00602C81" w:rsidRDefault="00885B39">
            <w:pPr>
              <w:pBdr>
                <w:bottom w:val="single" w:sz="4" w:space="1" w:color="auto"/>
              </w:pBdr>
              <w:ind w:left="-34" w:right="-85"/>
              <w:jc w:val="right"/>
              <w:rPr>
                <w:ins w:id="10034" w:author="An Phuc Cao" w:date="2024-09-30T17:11:00Z" w16du:dateUtc="2024-09-30T10:11:00Z"/>
                <w:rFonts w:ascii="Arial" w:hAnsi="Arial" w:cs="Arial"/>
                <w:i/>
                <w:sz w:val="20"/>
              </w:rPr>
            </w:pPr>
            <w:ins w:id="10035" w:author="An Phuc Cao" w:date="2024-09-30T17:11:00Z" w16du:dateUtc="2024-09-30T10:11:00Z">
              <w:r w:rsidRPr="00602C81">
                <w:rPr>
                  <w:rFonts w:ascii="Arial" w:hAnsi="Arial" w:cs="Arial"/>
                  <w:i/>
                  <w:sz w:val="20"/>
                </w:rPr>
                <w:t>VND</w:t>
              </w:r>
            </w:ins>
          </w:p>
        </w:tc>
      </w:tr>
      <w:tr w:rsidR="00285021" w:rsidRPr="00C6067E" w14:paraId="4FCDD66E" w14:textId="77777777">
        <w:trPr>
          <w:trHeight w:val="68"/>
          <w:ins w:id="10036" w:author="An Phuc Cao" w:date="2024-09-30T17:11:00Z"/>
        </w:trPr>
        <w:tc>
          <w:tcPr>
            <w:tcW w:w="3544" w:type="dxa"/>
            <w:vAlign w:val="bottom"/>
          </w:tcPr>
          <w:p w14:paraId="7C7BEB57" w14:textId="77777777" w:rsidR="00285021" w:rsidRPr="00602C81" w:rsidRDefault="00285021" w:rsidP="00285021">
            <w:pPr>
              <w:spacing w:before="120"/>
              <w:ind w:left="-105" w:right="-28"/>
              <w:rPr>
                <w:ins w:id="10037" w:author="An Phuc Cao" w:date="2024-09-30T17:11:00Z" w16du:dateUtc="2024-09-30T10:11:00Z"/>
                <w:rFonts w:ascii="Arial" w:hAnsi="Arial" w:cs="Arial"/>
                <w:sz w:val="20"/>
              </w:rPr>
            </w:pPr>
            <w:ins w:id="10038" w:author="An Phuc Cao" w:date="2024-09-30T17:11:00Z" w16du:dateUtc="2024-09-30T10:11:00Z">
              <w:r w:rsidRPr="004C5532">
                <w:rPr>
                  <w:rFonts w:ascii="Arial" w:hAnsi="Arial" w:cs="Arial"/>
                  <w:color w:val="000000"/>
                  <w:sz w:val="20"/>
                </w:rPr>
                <w:t>Finsight Joint Stock Company</w:t>
              </w:r>
            </w:ins>
          </w:p>
        </w:tc>
        <w:tc>
          <w:tcPr>
            <w:tcW w:w="2268" w:type="dxa"/>
            <w:vAlign w:val="bottom"/>
          </w:tcPr>
          <w:p w14:paraId="3900540E" w14:textId="5465EE01" w:rsidR="00285021" w:rsidRPr="00602C81" w:rsidRDefault="00285021" w:rsidP="00285021">
            <w:pPr>
              <w:widowControl w:val="0"/>
              <w:spacing w:before="120"/>
              <w:ind w:left="57" w:right="-85"/>
              <w:jc w:val="right"/>
              <w:rPr>
                <w:ins w:id="10039" w:author="An Phuc Cao" w:date="2024-09-30T17:11:00Z" w16du:dateUtc="2024-09-30T10:11:00Z"/>
                <w:rFonts w:ascii="Arial" w:hAnsi="Arial" w:cs="Arial"/>
                <w:color w:val="000000"/>
                <w:sz w:val="20"/>
              </w:rPr>
            </w:pPr>
            <w:ins w:id="10040" w:author="An Phuc Cao" w:date="2024-10-23T17:10:00Z" w16du:dateUtc="2024-10-23T10:10:00Z">
              <w:r>
                <w:rPr>
                  <w:rFonts w:ascii="Arial" w:hAnsi="Arial" w:cs="Arial"/>
                  <w:color w:val="000000"/>
                  <w:sz w:val="20"/>
                </w:rPr>
                <w:t xml:space="preserve">               2,763,800,000 </w:t>
              </w:r>
            </w:ins>
          </w:p>
        </w:tc>
        <w:tc>
          <w:tcPr>
            <w:tcW w:w="2410" w:type="dxa"/>
            <w:vAlign w:val="bottom"/>
          </w:tcPr>
          <w:p w14:paraId="5CA562D8" w14:textId="7714F1D2" w:rsidR="00285021" w:rsidRPr="00602C81" w:rsidRDefault="00285021" w:rsidP="00285021">
            <w:pPr>
              <w:widowControl w:val="0"/>
              <w:spacing w:before="120"/>
              <w:ind w:left="57" w:right="-85"/>
              <w:jc w:val="right"/>
              <w:rPr>
                <w:ins w:id="10041" w:author="An Phuc Cao" w:date="2024-09-30T17:11:00Z" w16du:dateUtc="2024-09-30T10:11:00Z"/>
                <w:rFonts w:ascii="Arial" w:hAnsi="Arial" w:cs="Arial"/>
                <w:color w:val="000000"/>
                <w:sz w:val="20"/>
              </w:rPr>
            </w:pPr>
            <w:ins w:id="10042" w:author="An Phuc Cao" w:date="2024-09-30T17:12:00Z" w16du:dateUtc="2024-09-30T10:12:00Z">
              <w:r>
                <w:rPr>
                  <w:rFonts w:ascii="Arial" w:hAnsi="Arial" w:cs="Arial"/>
                  <w:color w:val="000000"/>
                  <w:sz w:val="20"/>
                </w:rPr>
                <w:t xml:space="preserve">            </w:t>
              </w:r>
            </w:ins>
            <w:ins w:id="10043" w:author="An Phuc Cao" w:date="2024-10-23T17:10:00Z" w16du:dateUtc="2024-10-23T10:10:00Z">
              <w:r>
                <w:rPr>
                  <w:rFonts w:ascii="Arial" w:hAnsi="Arial" w:cs="Arial"/>
                  <w:color w:val="000000"/>
                  <w:sz w:val="20"/>
                </w:rPr>
                <w:t xml:space="preserve">    15,467,200</w:t>
              </w:r>
            </w:ins>
            <w:ins w:id="10044" w:author="An Phuc Cao" w:date="2024-09-30T17:12:00Z" w16du:dateUtc="2024-09-30T10:12:00Z">
              <w:r>
                <w:rPr>
                  <w:rFonts w:ascii="Arial" w:hAnsi="Arial" w:cs="Arial"/>
                  <w:color w:val="000000"/>
                  <w:sz w:val="20"/>
                </w:rPr>
                <w:t xml:space="preserve">,000 </w:t>
              </w:r>
            </w:ins>
          </w:p>
        </w:tc>
      </w:tr>
      <w:tr w:rsidR="00285021" w:rsidRPr="00C6067E" w14:paraId="5CE90F7D" w14:textId="77777777">
        <w:trPr>
          <w:trHeight w:val="68"/>
          <w:ins w:id="10045" w:author="An Phuc Cao" w:date="2024-09-30T17:11:00Z"/>
        </w:trPr>
        <w:tc>
          <w:tcPr>
            <w:tcW w:w="3544" w:type="dxa"/>
            <w:vAlign w:val="bottom"/>
          </w:tcPr>
          <w:p w14:paraId="26A80B43" w14:textId="77777777" w:rsidR="00285021" w:rsidRPr="00602C81" w:rsidRDefault="00285021" w:rsidP="00285021">
            <w:pPr>
              <w:ind w:left="-105" w:right="-28"/>
              <w:rPr>
                <w:ins w:id="10046" w:author="An Phuc Cao" w:date="2024-09-30T17:11:00Z" w16du:dateUtc="2024-09-30T10:11:00Z"/>
                <w:rFonts w:ascii="Arial" w:hAnsi="Arial" w:cs="Arial"/>
                <w:sz w:val="20"/>
              </w:rPr>
            </w:pPr>
            <w:ins w:id="10047" w:author="An Phuc Cao" w:date="2024-09-30T17:11:00Z" w16du:dateUtc="2024-09-30T10:11:00Z">
              <w:r w:rsidRPr="004C5532">
                <w:rPr>
                  <w:rFonts w:ascii="Arial" w:hAnsi="Arial" w:cs="Arial"/>
                  <w:color w:val="000000"/>
                  <w:sz w:val="20"/>
                </w:rPr>
                <w:t>Mr Hoang Minh Chau</w:t>
              </w:r>
            </w:ins>
          </w:p>
        </w:tc>
        <w:tc>
          <w:tcPr>
            <w:tcW w:w="2268" w:type="dxa"/>
            <w:vAlign w:val="bottom"/>
          </w:tcPr>
          <w:p w14:paraId="17C4BFE4" w14:textId="798E0B42" w:rsidR="00285021" w:rsidRPr="00602C81" w:rsidRDefault="00285021" w:rsidP="00285021">
            <w:pPr>
              <w:widowControl w:val="0"/>
              <w:ind w:right="-85"/>
              <w:jc w:val="right"/>
              <w:rPr>
                <w:ins w:id="10048" w:author="An Phuc Cao" w:date="2024-09-30T17:11:00Z" w16du:dateUtc="2024-09-30T10:11:00Z"/>
                <w:rFonts w:ascii="Arial" w:hAnsi="Arial" w:cs="Arial"/>
                <w:color w:val="000000"/>
                <w:sz w:val="20"/>
              </w:rPr>
            </w:pPr>
            <w:ins w:id="10049" w:author="An Phuc Cao" w:date="2024-10-23T17:10:00Z" w16du:dateUtc="2024-10-23T10:10:00Z">
              <w:r>
                <w:rPr>
                  <w:rFonts w:ascii="Arial" w:hAnsi="Arial" w:cs="Arial"/>
                  <w:color w:val="000000"/>
                  <w:sz w:val="20"/>
                </w:rPr>
                <w:t xml:space="preserve">                  639,830,000 </w:t>
              </w:r>
            </w:ins>
          </w:p>
        </w:tc>
        <w:tc>
          <w:tcPr>
            <w:tcW w:w="2410" w:type="dxa"/>
            <w:vAlign w:val="bottom"/>
          </w:tcPr>
          <w:p w14:paraId="72024A4B" w14:textId="5A94BC75" w:rsidR="00285021" w:rsidRPr="00602C81" w:rsidRDefault="00285021" w:rsidP="00285021">
            <w:pPr>
              <w:widowControl w:val="0"/>
              <w:ind w:left="57" w:right="-85"/>
              <w:jc w:val="right"/>
              <w:rPr>
                <w:ins w:id="10050" w:author="An Phuc Cao" w:date="2024-09-30T17:11:00Z" w16du:dateUtc="2024-09-30T10:11:00Z"/>
                <w:rFonts w:ascii="Arial" w:hAnsi="Arial" w:cs="Arial"/>
                <w:color w:val="000000"/>
                <w:sz w:val="20"/>
              </w:rPr>
            </w:pPr>
            <w:ins w:id="10051" w:author="An Phuc Cao" w:date="2024-09-30T17:12:00Z" w16du:dateUtc="2024-09-30T10:12:00Z">
              <w:r>
                <w:rPr>
                  <w:rFonts w:ascii="Arial" w:hAnsi="Arial" w:cs="Arial"/>
                  <w:color w:val="000000"/>
                  <w:sz w:val="20"/>
                </w:rPr>
                <w:t xml:space="preserve">                 </w:t>
              </w:r>
            </w:ins>
            <w:ins w:id="10052" w:author="An Phuc Cao" w:date="2024-10-23T17:10:00Z" w16du:dateUtc="2024-10-23T10:10:00Z">
              <w:r>
                <w:rPr>
                  <w:rFonts w:ascii="Arial" w:hAnsi="Arial" w:cs="Arial"/>
                  <w:color w:val="000000"/>
                  <w:sz w:val="20"/>
                </w:rPr>
                <w:t xml:space="preserve">                  -  </w:t>
              </w:r>
            </w:ins>
            <w:ins w:id="10053" w:author="An Phuc Cao" w:date="2024-09-30T17:12:00Z" w16du:dateUtc="2024-09-30T10:12:00Z">
              <w:r>
                <w:rPr>
                  <w:rFonts w:ascii="Arial" w:hAnsi="Arial" w:cs="Arial"/>
                  <w:color w:val="000000"/>
                  <w:sz w:val="20"/>
                </w:rPr>
                <w:t xml:space="preserve"> </w:t>
              </w:r>
            </w:ins>
          </w:p>
        </w:tc>
      </w:tr>
      <w:tr w:rsidR="00285021" w:rsidRPr="00C6067E" w14:paraId="38F96F23" w14:textId="77777777">
        <w:trPr>
          <w:trHeight w:val="68"/>
          <w:ins w:id="10054" w:author="An Phuc Cao" w:date="2024-09-30T17:11:00Z"/>
        </w:trPr>
        <w:tc>
          <w:tcPr>
            <w:tcW w:w="3544" w:type="dxa"/>
            <w:vAlign w:val="bottom"/>
          </w:tcPr>
          <w:p w14:paraId="74040C25" w14:textId="77777777" w:rsidR="00285021" w:rsidRPr="00602C81" w:rsidRDefault="00285021" w:rsidP="00285021">
            <w:pPr>
              <w:ind w:left="-105" w:right="-28"/>
              <w:rPr>
                <w:ins w:id="10055" w:author="An Phuc Cao" w:date="2024-09-30T17:11:00Z" w16du:dateUtc="2024-09-30T10:11:00Z"/>
                <w:rFonts w:ascii="Arial" w:hAnsi="Arial" w:cs="Arial"/>
                <w:sz w:val="20"/>
              </w:rPr>
            </w:pPr>
            <w:ins w:id="10056" w:author="An Phuc Cao" w:date="2024-09-30T17:11:00Z" w16du:dateUtc="2024-09-30T10:11:00Z">
              <w:r w:rsidRPr="004C5532">
                <w:rPr>
                  <w:rFonts w:ascii="Arial" w:hAnsi="Arial" w:cs="Arial"/>
                  <w:color w:val="000000"/>
                  <w:sz w:val="20"/>
                </w:rPr>
                <w:t>Ms Vu Thanh Van</w:t>
              </w:r>
            </w:ins>
          </w:p>
        </w:tc>
        <w:tc>
          <w:tcPr>
            <w:tcW w:w="2268" w:type="dxa"/>
            <w:vAlign w:val="bottom"/>
          </w:tcPr>
          <w:p w14:paraId="5A52CA32" w14:textId="170EC68C" w:rsidR="00285021" w:rsidRPr="00602C81" w:rsidRDefault="00285021" w:rsidP="00285021">
            <w:pPr>
              <w:widowControl w:val="0"/>
              <w:ind w:right="-85"/>
              <w:jc w:val="right"/>
              <w:rPr>
                <w:ins w:id="10057" w:author="An Phuc Cao" w:date="2024-09-30T17:11:00Z" w16du:dateUtc="2024-09-30T10:11:00Z"/>
                <w:rFonts w:ascii="Arial" w:hAnsi="Arial" w:cs="Arial"/>
                <w:color w:val="000000"/>
                <w:sz w:val="20"/>
              </w:rPr>
            </w:pPr>
            <w:ins w:id="10058" w:author="An Phuc Cao" w:date="2024-10-23T17:10:00Z" w16du:dateUtc="2024-10-23T10:10:00Z">
              <w:r>
                <w:rPr>
                  <w:rFonts w:ascii="Arial" w:hAnsi="Arial" w:cs="Arial"/>
                  <w:color w:val="000000"/>
                  <w:sz w:val="20"/>
                </w:rPr>
                <w:t xml:space="preserve">                  426,610,000 </w:t>
              </w:r>
            </w:ins>
          </w:p>
        </w:tc>
        <w:tc>
          <w:tcPr>
            <w:tcW w:w="2410" w:type="dxa"/>
            <w:vAlign w:val="bottom"/>
          </w:tcPr>
          <w:p w14:paraId="3523C997" w14:textId="359202A7" w:rsidR="00285021" w:rsidRPr="00602C81" w:rsidRDefault="00285021" w:rsidP="00285021">
            <w:pPr>
              <w:widowControl w:val="0"/>
              <w:ind w:left="57" w:right="-85"/>
              <w:jc w:val="right"/>
              <w:rPr>
                <w:ins w:id="10059" w:author="An Phuc Cao" w:date="2024-09-30T17:11:00Z" w16du:dateUtc="2024-09-30T10:11:00Z"/>
                <w:rFonts w:ascii="Arial" w:hAnsi="Arial" w:cs="Arial"/>
                <w:color w:val="000000"/>
                <w:sz w:val="20"/>
              </w:rPr>
            </w:pPr>
            <w:ins w:id="10060" w:author="An Phuc Cao" w:date="2024-09-30T17:12:00Z" w16du:dateUtc="2024-09-30T10:12:00Z">
              <w:r>
                <w:rPr>
                  <w:rFonts w:ascii="Arial" w:hAnsi="Arial" w:cs="Arial"/>
                  <w:color w:val="000000"/>
                  <w:sz w:val="20"/>
                </w:rPr>
                <w:t xml:space="preserve">                 </w:t>
              </w:r>
            </w:ins>
            <w:ins w:id="10061" w:author="An Phuc Cao" w:date="2024-10-23T17:10:00Z" w16du:dateUtc="2024-10-23T10:10:00Z">
              <w:r>
                <w:rPr>
                  <w:rFonts w:ascii="Arial" w:hAnsi="Arial" w:cs="Arial"/>
                  <w:color w:val="000000"/>
                  <w:sz w:val="20"/>
                </w:rPr>
                <w:t xml:space="preserve">                  -  </w:t>
              </w:r>
            </w:ins>
            <w:ins w:id="10062" w:author="An Phuc Cao" w:date="2024-09-30T17:12:00Z" w16du:dateUtc="2024-09-30T10:12:00Z">
              <w:r>
                <w:rPr>
                  <w:rFonts w:ascii="Arial" w:hAnsi="Arial" w:cs="Arial"/>
                  <w:color w:val="000000"/>
                  <w:sz w:val="20"/>
                </w:rPr>
                <w:t xml:space="preserve"> </w:t>
              </w:r>
            </w:ins>
          </w:p>
        </w:tc>
      </w:tr>
      <w:tr w:rsidR="00285021" w:rsidRPr="00C6067E" w14:paraId="4CCC4078" w14:textId="77777777">
        <w:trPr>
          <w:trHeight w:val="68"/>
          <w:ins w:id="10063" w:author="An Phuc Cao" w:date="2024-09-30T17:11:00Z"/>
        </w:trPr>
        <w:tc>
          <w:tcPr>
            <w:tcW w:w="3544" w:type="dxa"/>
            <w:vAlign w:val="bottom"/>
          </w:tcPr>
          <w:p w14:paraId="54295DEA" w14:textId="77777777" w:rsidR="00285021" w:rsidRPr="00602C81" w:rsidRDefault="00285021" w:rsidP="00285021">
            <w:pPr>
              <w:ind w:left="-105" w:right="-28"/>
              <w:rPr>
                <w:ins w:id="10064" w:author="An Phuc Cao" w:date="2024-09-30T17:11:00Z" w16du:dateUtc="2024-09-30T10:11:00Z"/>
                <w:rFonts w:ascii="Arial" w:hAnsi="Arial" w:cs="Arial"/>
                <w:sz w:val="20"/>
              </w:rPr>
            </w:pPr>
            <w:ins w:id="10065" w:author="An Phuc Cao" w:date="2024-09-30T17:11:00Z" w16du:dateUtc="2024-09-30T10:11:00Z">
              <w:r w:rsidRPr="004C5532">
                <w:rPr>
                  <w:rFonts w:ascii="Arial" w:hAnsi="Arial" w:cs="Arial"/>
                  <w:color w:val="000000"/>
                  <w:sz w:val="20"/>
                </w:rPr>
                <w:t>Camellia Wealth Joint Stock Company</w:t>
              </w:r>
            </w:ins>
          </w:p>
        </w:tc>
        <w:tc>
          <w:tcPr>
            <w:tcW w:w="2268" w:type="dxa"/>
            <w:vAlign w:val="bottom"/>
          </w:tcPr>
          <w:p w14:paraId="5204CFCB" w14:textId="3D7C94D0" w:rsidR="00285021" w:rsidRPr="00602C81" w:rsidRDefault="00285021" w:rsidP="00285021">
            <w:pPr>
              <w:widowControl w:val="0"/>
              <w:ind w:left="57" w:right="-85"/>
              <w:jc w:val="right"/>
              <w:rPr>
                <w:ins w:id="10066" w:author="An Phuc Cao" w:date="2024-09-30T17:11:00Z" w16du:dateUtc="2024-09-30T10:11:00Z"/>
                <w:rFonts w:ascii="Arial" w:hAnsi="Arial" w:cs="Arial"/>
                <w:color w:val="000000"/>
                <w:sz w:val="20"/>
              </w:rPr>
            </w:pPr>
            <w:ins w:id="10067" w:author="An Phuc Cao" w:date="2024-10-23T17:10:00Z" w16du:dateUtc="2024-10-23T10:10:00Z">
              <w:r>
                <w:rPr>
                  <w:rFonts w:ascii="Arial" w:hAnsi="Arial" w:cs="Arial"/>
                  <w:color w:val="000000"/>
                  <w:sz w:val="20"/>
                </w:rPr>
                <w:t xml:space="preserve">                    82,940,000 </w:t>
              </w:r>
            </w:ins>
          </w:p>
        </w:tc>
        <w:tc>
          <w:tcPr>
            <w:tcW w:w="2410" w:type="dxa"/>
            <w:vAlign w:val="bottom"/>
          </w:tcPr>
          <w:p w14:paraId="1DA48D45" w14:textId="2ED26741" w:rsidR="00285021" w:rsidRPr="00602C81" w:rsidRDefault="00285021" w:rsidP="00285021">
            <w:pPr>
              <w:widowControl w:val="0"/>
              <w:ind w:left="57" w:right="-85"/>
              <w:jc w:val="right"/>
              <w:rPr>
                <w:ins w:id="10068" w:author="An Phuc Cao" w:date="2024-09-30T17:11:00Z" w16du:dateUtc="2024-09-30T10:11:00Z"/>
                <w:rFonts w:ascii="Arial" w:hAnsi="Arial" w:cs="Arial"/>
                <w:color w:val="000000"/>
                <w:sz w:val="20"/>
              </w:rPr>
            </w:pPr>
            <w:ins w:id="10069" w:author="An Phuc Cao" w:date="2024-09-30T17:12:00Z" w16du:dateUtc="2024-09-30T10:12:00Z">
              <w:r>
                <w:rPr>
                  <w:rFonts w:ascii="Arial" w:hAnsi="Arial" w:cs="Arial"/>
                  <w:color w:val="000000"/>
                  <w:sz w:val="20"/>
                </w:rPr>
                <w:t xml:space="preserve">                </w:t>
              </w:r>
            </w:ins>
            <w:ins w:id="10070" w:author="An Phuc Cao" w:date="2024-10-23T17:10:00Z" w16du:dateUtc="2024-10-23T10:10:00Z">
              <w:r>
                <w:rPr>
                  <w:rFonts w:ascii="Arial" w:hAnsi="Arial" w:cs="Arial"/>
                  <w:color w:val="000000"/>
                  <w:sz w:val="20"/>
                </w:rPr>
                <w:t xml:space="preserve">                   -  </w:t>
              </w:r>
            </w:ins>
            <w:ins w:id="10071" w:author="An Phuc Cao" w:date="2024-09-30T17:12:00Z" w16du:dateUtc="2024-09-30T10:12:00Z">
              <w:r>
                <w:rPr>
                  <w:rFonts w:ascii="Arial" w:hAnsi="Arial" w:cs="Arial"/>
                  <w:color w:val="000000"/>
                  <w:sz w:val="20"/>
                </w:rPr>
                <w:t xml:space="preserve"> </w:t>
              </w:r>
            </w:ins>
          </w:p>
        </w:tc>
      </w:tr>
      <w:tr w:rsidR="00285021" w:rsidRPr="00C6067E" w14:paraId="3161E20D" w14:textId="77777777">
        <w:trPr>
          <w:trHeight w:val="68"/>
          <w:ins w:id="10072" w:author="An Phuc Cao" w:date="2024-09-30T17:11:00Z"/>
        </w:trPr>
        <w:tc>
          <w:tcPr>
            <w:tcW w:w="3544" w:type="dxa"/>
            <w:vAlign w:val="bottom"/>
          </w:tcPr>
          <w:p w14:paraId="52D22278" w14:textId="77777777" w:rsidR="00285021" w:rsidRPr="00602C81" w:rsidRDefault="00285021" w:rsidP="00285021">
            <w:pPr>
              <w:ind w:left="-105" w:right="-28"/>
              <w:rPr>
                <w:ins w:id="10073" w:author="An Phuc Cao" w:date="2024-09-30T17:11:00Z" w16du:dateUtc="2024-09-30T10:11:00Z"/>
                <w:rFonts w:ascii="Arial" w:hAnsi="Arial" w:cs="Arial"/>
                <w:sz w:val="20"/>
              </w:rPr>
            </w:pPr>
            <w:ins w:id="10074" w:author="An Phuc Cao" w:date="2024-09-30T17:11:00Z" w16du:dateUtc="2024-09-30T10:11:00Z">
              <w:r w:rsidRPr="004C5532">
                <w:rPr>
                  <w:rFonts w:ascii="Arial" w:hAnsi="Arial" w:cs="Arial"/>
                  <w:color w:val="000000"/>
                  <w:sz w:val="20"/>
                </w:rPr>
                <w:t>Ms Nguyen Dieu Hoa</w:t>
              </w:r>
            </w:ins>
          </w:p>
        </w:tc>
        <w:tc>
          <w:tcPr>
            <w:tcW w:w="2268" w:type="dxa"/>
            <w:vAlign w:val="bottom"/>
          </w:tcPr>
          <w:p w14:paraId="62813E7E" w14:textId="58D000CD" w:rsidR="00285021" w:rsidRPr="00602C81" w:rsidRDefault="00285021" w:rsidP="00285021">
            <w:pPr>
              <w:widowControl w:val="0"/>
              <w:ind w:left="57" w:right="-85"/>
              <w:jc w:val="right"/>
              <w:rPr>
                <w:ins w:id="10075" w:author="An Phuc Cao" w:date="2024-09-30T17:11:00Z" w16du:dateUtc="2024-09-30T10:11:00Z"/>
                <w:rFonts w:ascii="Arial" w:hAnsi="Arial" w:cs="Arial"/>
                <w:color w:val="000000"/>
                <w:sz w:val="20"/>
              </w:rPr>
            </w:pPr>
            <w:ins w:id="10076" w:author="An Phuc Cao" w:date="2024-10-23T17:10:00Z" w16du:dateUtc="2024-10-23T10:10:00Z">
              <w:r>
                <w:rPr>
                  <w:rFonts w:ascii="Arial" w:hAnsi="Arial" w:cs="Arial"/>
                  <w:color w:val="000000"/>
                  <w:sz w:val="20"/>
                </w:rPr>
                <w:t xml:space="preserve">                    29,990,000 </w:t>
              </w:r>
            </w:ins>
          </w:p>
        </w:tc>
        <w:tc>
          <w:tcPr>
            <w:tcW w:w="2410" w:type="dxa"/>
            <w:vAlign w:val="bottom"/>
          </w:tcPr>
          <w:p w14:paraId="13474D01" w14:textId="4175045C" w:rsidR="00285021" w:rsidRPr="00602C81" w:rsidRDefault="00285021" w:rsidP="00285021">
            <w:pPr>
              <w:widowControl w:val="0"/>
              <w:ind w:left="57" w:right="-85"/>
              <w:jc w:val="right"/>
              <w:rPr>
                <w:ins w:id="10077" w:author="An Phuc Cao" w:date="2024-09-30T17:11:00Z" w16du:dateUtc="2024-09-30T10:11:00Z"/>
                <w:rFonts w:ascii="Arial" w:hAnsi="Arial" w:cs="Arial"/>
                <w:color w:val="000000"/>
                <w:sz w:val="20"/>
              </w:rPr>
            </w:pPr>
            <w:ins w:id="10078" w:author="An Phuc Cao" w:date="2024-09-30T17:12:00Z" w16du:dateUtc="2024-09-30T10:12:00Z">
              <w:r>
                <w:rPr>
                  <w:rFonts w:ascii="Arial" w:hAnsi="Arial" w:cs="Arial"/>
                  <w:color w:val="000000"/>
                  <w:sz w:val="20"/>
                </w:rPr>
                <w:t xml:space="preserve">                  </w:t>
              </w:r>
            </w:ins>
            <w:ins w:id="10079" w:author="An Phuc Cao" w:date="2024-10-23T17:10:00Z" w16du:dateUtc="2024-10-23T10:10:00Z">
              <w:r>
                <w:rPr>
                  <w:rFonts w:ascii="Arial" w:hAnsi="Arial" w:cs="Arial"/>
                  <w:color w:val="000000"/>
                  <w:sz w:val="20"/>
                </w:rPr>
                <w:t xml:space="preserve">                 -  </w:t>
              </w:r>
            </w:ins>
            <w:ins w:id="10080" w:author="An Phuc Cao" w:date="2024-09-30T17:12:00Z" w16du:dateUtc="2024-09-30T10:12:00Z">
              <w:r>
                <w:rPr>
                  <w:rFonts w:ascii="Arial" w:hAnsi="Arial" w:cs="Arial"/>
                  <w:color w:val="000000"/>
                  <w:sz w:val="20"/>
                </w:rPr>
                <w:t xml:space="preserve"> </w:t>
              </w:r>
            </w:ins>
          </w:p>
        </w:tc>
      </w:tr>
      <w:tr w:rsidR="00285021" w:rsidRPr="00C6067E" w14:paraId="7CF0B921" w14:textId="77777777">
        <w:trPr>
          <w:trHeight w:val="68"/>
          <w:ins w:id="10081" w:author="An Phuc Cao" w:date="2024-09-30T17:11:00Z"/>
        </w:trPr>
        <w:tc>
          <w:tcPr>
            <w:tcW w:w="3544" w:type="dxa"/>
            <w:vAlign w:val="bottom"/>
          </w:tcPr>
          <w:p w14:paraId="1329D987" w14:textId="77777777" w:rsidR="00285021" w:rsidRPr="00602C81" w:rsidRDefault="00285021" w:rsidP="00285021">
            <w:pPr>
              <w:ind w:left="-105" w:right="-28"/>
              <w:rPr>
                <w:ins w:id="10082" w:author="An Phuc Cao" w:date="2024-09-30T17:11:00Z" w16du:dateUtc="2024-09-30T10:11:00Z"/>
                <w:rFonts w:ascii="Arial" w:hAnsi="Arial" w:cs="Arial"/>
                <w:sz w:val="20"/>
              </w:rPr>
            </w:pPr>
            <w:ins w:id="10083" w:author="An Phuc Cao" w:date="2024-09-30T17:11:00Z" w16du:dateUtc="2024-09-30T10:11:00Z">
              <w:r w:rsidRPr="004C5532">
                <w:rPr>
                  <w:rFonts w:ascii="Arial" w:hAnsi="Arial" w:cs="Arial"/>
                  <w:color w:val="000000"/>
                  <w:sz w:val="20"/>
                </w:rPr>
                <w:t>Mr Le Ngoc Long</w:t>
              </w:r>
            </w:ins>
          </w:p>
        </w:tc>
        <w:tc>
          <w:tcPr>
            <w:tcW w:w="2268" w:type="dxa"/>
            <w:vAlign w:val="bottom"/>
          </w:tcPr>
          <w:p w14:paraId="478ACA7D" w14:textId="41350368" w:rsidR="00285021" w:rsidRPr="00602C81" w:rsidRDefault="00285021" w:rsidP="00285021">
            <w:pPr>
              <w:widowControl w:val="0"/>
              <w:ind w:left="57" w:right="-85"/>
              <w:jc w:val="right"/>
              <w:rPr>
                <w:ins w:id="10084" w:author="An Phuc Cao" w:date="2024-09-30T17:11:00Z" w16du:dateUtc="2024-09-30T10:11:00Z"/>
                <w:rFonts w:ascii="Arial" w:hAnsi="Arial" w:cs="Arial"/>
                <w:color w:val="000000"/>
                <w:sz w:val="20"/>
              </w:rPr>
            </w:pPr>
            <w:ins w:id="10085" w:author="An Phuc Cao" w:date="2024-10-23T17:10:00Z" w16du:dateUtc="2024-10-23T10:10:00Z">
              <w:r>
                <w:rPr>
                  <w:rFonts w:ascii="Arial" w:hAnsi="Arial" w:cs="Arial"/>
                  <w:color w:val="000000"/>
                  <w:sz w:val="20"/>
                </w:rPr>
                <w:t xml:space="preserve">                    19,990,000 </w:t>
              </w:r>
            </w:ins>
          </w:p>
        </w:tc>
        <w:tc>
          <w:tcPr>
            <w:tcW w:w="2410" w:type="dxa"/>
            <w:vAlign w:val="bottom"/>
          </w:tcPr>
          <w:p w14:paraId="3286EAF6" w14:textId="3DC9AA74" w:rsidR="00285021" w:rsidRPr="00602C81" w:rsidRDefault="00285021" w:rsidP="00285021">
            <w:pPr>
              <w:widowControl w:val="0"/>
              <w:ind w:left="57" w:right="-85"/>
              <w:jc w:val="right"/>
              <w:rPr>
                <w:ins w:id="10086" w:author="An Phuc Cao" w:date="2024-09-30T17:11:00Z" w16du:dateUtc="2024-09-30T10:11:00Z"/>
                <w:rFonts w:ascii="Arial" w:hAnsi="Arial" w:cs="Arial"/>
                <w:color w:val="000000"/>
                <w:sz w:val="20"/>
              </w:rPr>
            </w:pPr>
            <w:ins w:id="10087" w:author="An Phuc Cao" w:date="2024-09-30T17:12:00Z" w16du:dateUtc="2024-09-30T10:12:00Z">
              <w:r>
                <w:rPr>
                  <w:rFonts w:ascii="Arial" w:hAnsi="Arial" w:cs="Arial"/>
                  <w:color w:val="000000"/>
                  <w:sz w:val="20"/>
                </w:rPr>
                <w:t xml:space="preserve">                  </w:t>
              </w:r>
            </w:ins>
            <w:ins w:id="10088" w:author="An Phuc Cao" w:date="2024-10-23T17:10:00Z" w16du:dateUtc="2024-10-23T10:10:00Z">
              <w:r>
                <w:rPr>
                  <w:rFonts w:ascii="Arial" w:hAnsi="Arial" w:cs="Arial"/>
                  <w:color w:val="000000"/>
                  <w:sz w:val="20"/>
                </w:rPr>
                <w:t xml:space="preserve">                 -  </w:t>
              </w:r>
            </w:ins>
            <w:ins w:id="10089" w:author="An Phuc Cao" w:date="2024-09-30T17:12:00Z" w16du:dateUtc="2024-09-30T10:12:00Z">
              <w:r>
                <w:rPr>
                  <w:rFonts w:ascii="Arial" w:hAnsi="Arial" w:cs="Arial"/>
                  <w:color w:val="000000"/>
                  <w:sz w:val="20"/>
                </w:rPr>
                <w:t xml:space="preserve"> </w:t>
              </w:r>
            </w:ins>
          </w:p>
        </w:tc>
      </w:tr>
      <w:tr w:rsidR="00285021" w:rsidRPr="00C6067E" w14:paraId="1C25687E" w14:textId="77777777">
        <w:trPr>
          <w:trHeight w:val="68"/>
          <w:ins w:id="10090" w:author="An Phuc Cao" w:date="2024-09-30T17:11:00Z"/>
        </w:trPr>
        <w:tc>
          <w:tcPr>
            <w:tcW w:w="3544" w:type="dxa"/>
            <w:vAlign w:val="bottom"/>
          </w:tcPr>
          <w:p w14:paraId="39FB180E" w14:textId="77777777" w:rsidR="00285021" w:rsidRPr="00602C81" w:rsidRDefault="00285021" w:rsidP="00285021">
            <w:pPr>
              <w:ind w:left="-105" w:right="-28"/>
              <w:rPr>
                <w:ins w:id="10091" w:author="An Phuc Cao" w:date="2024-09-30T17:11:00Z" w16du:dateUtc="2024-09-30T10:11:00Z"/>
                <w:rFonts w:ascii="Arial" w:hAnsi="Arial" w:cs="Arial"/>
                <w:sz w:val="20"/>
              </w:rPr>
            </w:pPr>
            <w:ins w:id="10092" w:author="An Phuc Cao" w:date="2024-09-30T17:11:00Z" w16du:dateUtc="2024-09-30T10:11:00Z">
              <w:r w:rsidRPr="004C5532">
                <w:rPr>
                  <w:rFonts w:ascii="Arial" w:hAnsi="Arial" w:cs="Arial"/>
                  <w:color w:val="000000"/>
                  <w:sz w:val="20"/>
                </w:rPr>
                <w:t>Finhay PTY Limited</w:t>
              </w:r>
            </w:ins>
          </w:p>
        </w:tc>
        <w:tc>
          <w:tcPr>
            <w:tcW w:w="2268" w:type="dxa"/>
            <w:vAlign w:val="bottom"/>
          </w:tcPr>
          <w:p w14:paraId="70D6AEAB" w14:textId="7C9D022C" w:rsidR="00285021" w:rsidRPr="00602C81" w:rsidRDefault="00285021" w:rsidP="00285021">
            <w:pPr>
              <w:widowControl w:val="0"/>
              <w:ind w:left="57" w:right="-85"/>
              <w:jc w:val="right"/>
              <w:rPr>
                <w:ins w:id="10093" w:author="An Phuc Cao" w:date="2024-09-30T17:11:00Z" w16du:dateUtc="2024-09-30T10:11:00Z"/>
                <w:rFonts w:ascii="Arial" w:hAnsi="Arial" w:cs="Arial"/>
                <w:color w:val="000000"/>
                <w:sz w:val="20"/>
              </w:rPr>
            </w:pPr>
            <w:ins w:id="10094" w:author="An Phuc Cao" w:date="2024-10-23T17:10:00Z" w16du:dateUtc="2024-10-23T10:10:00Z">
              <w:r>
                <w:rPr>
                  <w:rFonts w:ascii="Arial" w:hAnsi="Arial" w:cs="Arial"/>
                  <w:color w:val="000000"/>
                  <w:sz w:val="20"/>
                </w:rPr>
                <w:t xml:space="preserve">                                 -   </w:t>
              </w:r>
            </w:ins>
          </w:p>
        </w:tc>
        <w:tc>
          <w:tcPr>
            <w:tcW w:w="2410" w:type="dxa"/>
            <w:vAlign w:val="bottom"/>
          </w:tcPr>
          <w:p w14:paraId="76F7D14D" w14:textId="19466FFA" w:rsidR="00285021" w:rsidRPr="00602C81" w:rsidRDefault="00285021" w:rsidP="00285021">
            <w:pPr>
              <w:widowControl w:val="0"/>
              <w:ind w:left="57" w:right="-85"/>
              <w:jc w:val="right"/>
              <w:rPr>
                <w:ins w:id="10095" w:author="An Phuc Cao" w:date="2024-09-30T17:11:00Z" w16du:dateUtc="2024-09-30T10:11:00Z"/>
                <w:rFonts w:ascii="Arial" w:hAnsi="Arial" w:cs="Arial"/>
                <w:color w:val="000000"/>
                <w:sz w:val="20"/>
              </w:rPr>
            </w:pPr>
            <w:ins w:id="10096" w:author="An Phuc Cao" w:date="2024-09-30T17:12:00Z" w16du:dateUtc="2024-09-30T10:12:00Z">
              <w:r>
                <w:rPr>
                  <w:rFonts w:ascii="Arial" w:hAnsi="Arial" w:cs="Arial"/>
                  <w:color w:val="000000"/>
                  <w:sz w:val="20"/>
                </w:rPr>
                <w:t xml:space="preserve">                </w:t>
              </w:r>
            </w:ins>
            <w:ins w:id="10097" w:author="An Phuc Cao" w:date="2024-10-23T17:10:00Z" w16du:dateUtc="2024-10-23T10:10:00Z">
              <w:r>
                <w:rPr>
                  <w:rFonts w:ascii="Arial" w:hAnsi="Arial" w:cs="Arial"/>
                  <w:color w:val="000000"/>
                  <w:sz w:val="20"/>
                </w:rPr>
                <w:t>16,956,810,000</w:t>
              </w:r>
            </w:ins>
            <w:ins w:id="10098" w:author="An Phuc Cao" w:date="2024-09-30T17:12:00Z" w16du:dateUtc="2024-09-30T10:12:00Z">
              <w:r>
                <w:rPr>
                  <w:rFonts w:ascii="Arial" w:hAnsi="Arial" w:cs="Arial"/>
                  <w:color w:val="000000"/>
                  <w:sz w:val="20"/>
                </w:rPr>
                <w:t xml:space="preserve"> </w:t>
              </w:r>
            </w:ins>
          </w:p>
        </w:tc>
      </w:tr>
      <w:tr w:rsidR="00285021" w:rsidRPr="00C6067E" w14:paraId="52252164" w14:textId="77777777">
        <w:trPr>
          <w:trHeight w:val="68"/>
          <w:ins w:id="10099" w:author="An Phuc Cao" w:date="2024-09-30T17:11:00Z"/>
        </w:trPr>
        <w:tc>
          <w:tcPr>
            <w:tcW w:w="3544" w:type="dxa"/>
            <w:vAlign w:val="bottom"/>
          </w:tcPr>
          <w:p w14:paraId="62266471" w14:textId="77777777" w:rsidR="00285021" w:rsidRPr="00602C81" w:rsidRDefault="00285021" w:rsidP="00285021">
            <w:pPr>
              <w:ind w:left="-105" w:right="-28"/>
              <w:rPr>
                <w:ins w:id="10100" w:author="An Phuc Cao" w:date="2024-09-30T17:11:00Z" w16du:dateUtc="2024-09-30T10:11:00Z"/>
                <w:rFonts w:ascii="Arial" w:hAnsi="Arial" w:cs="Arial"/>
                <w:sz w:val="20"/>
              </w:rPr>
            </w:pPr>
            <w:ins w:id="10101" w:author="An Phuc Cao" w:date="2024-09-30T17:11:00Z" w16du:dateUtc="2024-09-30T10:11:00Z">
              <w:r w:rsidRPr="004C5532">
                <w:rPr>
                  <w:rFonts w:ascii="Arial" w:hAnsi="Arial" w:cs="Arial"/>
                  <w:color w:val="000000"/>
                  <w:sz w:val="20"/>
                </w:rPr>
                <w:t>Ms Nguyen Thanh Thao</w:t>
              </w:r>
            </w:ins>
          </w:p>
        </w:tc>
        <w:tc>
          <w:tcPr>
            <w:tcW w:w="2268" w:type="dxa"/>
            <w:vAlign w:val="bottom"/>
          </w:tcPr>
          <w:p w14:paraId="75E82581" w14:textId="3E429499" w:rsidR="00285021" w:rsidRPr="00602C81" w:rsidRDefault="00285021" w:rsidP="00285021">
            <w:pPr>
              <w:widowControl w:val="0"/>
              <w:ind w:left="57" w:right="-85"/>
              <w:jc w:val="right"/>
              <w:rPr>
                <w:ins w:id="10102" w:author="An Phuc Cao" w:date="2024-09-30T17:11:00Z" w16du:dateUtc="2024-09-30T10:11:00Z"/>
                <w:rFonts w:ascii="Arial" w:hAnsi="Arial" w:cs="Arial"/>
                <w:color w:val="000000"/>
                <w:sz w:val="20"/>
              </w:rPr>
            </w:pPr>
            <w:ins w:id="10103" w:author="An Phuc Cao" w:date="2024-10-23T17:10:00Z" w16du:dateUtc="2024-10-23T10:10:00Z">
              <w:r>
                <w:rPr>
                  <w:rFonts w:ascii="Arial" w:hAnsi="Arial" w:cs="Arial"/>
                  <w:color w:val="000000"/>
                  <w:sz w:val="20"/>
                </w:rPr>
                <w:t xml:space="preserve">                                 -   </w:t>
              </w:r>
            </w:ins>
          </w:p>
        </w:tc>
        <w:tc>
          <w:tcPr>
            <w:tcW w:w="2410" w:type="dxa"/>
            <w:vAlign w:val="bottom"/>
          </w:tcPr>
          <w:p w14:paraId="65F3B9A0" w14:textId="3DC8AD8B" w:rsidR="00285021" w:rsidRPr="00602C81" w:rsidRDefault="00285021" w:rsidP="00285021">
            <w:pPr>
              <w:widowControl w:val="0"/>
              <w:ind w:left="57" w:right="-85"/>
              <w:jc w:val="right"/>
              <w:rPr>
                <w:ins w:id="10104" w:author="An Phuc Cao" w:date="2024-09-30T17:11:00Z" w16du:dateUtc="2024-09-30T10:11:00Z"/>
                <w:rFonts w:ascii="Arial" w:hAnsi="Arial" w:cs="Arial"/>
                <w:color w:val="000000"/>
                <w:sz w:val="20"/>
              </w:rPr>
            </w:pPr>
            <w:ins w:id="10105" w:author="An Phuc Cao" w:date="2024-09-30T17:12:00Z" w16du:dateUtc="2024-09-30T10:12:00Z">
              <w:r>
                <w:rPr>
                  <w:rFonts w:ascii="Arial" w:hAnsi="Arial" w:cs="Arial"/>
                  <w:color w:val="000000"/>
                  <w:sz w:val="20"/>
                </w:rPr>
                <w:t xml:space="preserve">                    </w:t>
              </w:r>
            </w:ins>
            <w:ins w:id="10106" w:author="An Phuc Cao" w:date="2024-10-23T17:10:00Z" w16du:dateUtc="2024-10-23T10:10:00Z">
              <w:r>
                <w:rPr>
                  <w:rFonts w:ascii="Arial" w:hAnsi="Arial" w:cs="Arial"/>
                  <w:color w:val="000000"/>
                  <w:sz w:val="20"/>
                </w:rPr>
                <w:t>441,560,000</w:t>
              </w:r>
            </w:ins>
            <w:ins w:id="10107" w:author="An Phuc Cao" w:date="2024-09-30T17:12:00Z" w16du:dateUtc="2024-09-30T10:12:00Z">
              <w:r>
                <w:rPr>
                  <w:rFonts w:ascii="Arial" w:hAnsi="Arial" w:cs="Arial"/>
                  <w:color w:val="000000"/>
                  <w:sz w:val="20"/>
                </w:rPr>
                <w:t xml:space="preserve"> </w:t>
              </w:r>
            </w:ins>
          </w:p>
        </w:tc>
      </w:tr>
      <w:tr w:rsidR="00285021" w:rsidRPr="00C6067E" w14:paraId="4A612383" w14:textId="77777777">
        <w:trPr>
          <w:trHeight w:val="83"/>
          <w:ins w:id="10108" w:author="An Phuc Cao" w:date="2024-09-30T17:11:00Z"/>
        </w:trPr>
        <w:tc>
          <w:tcPr>
            <w:tcW w:w="3544" w:type="dxa"/>
            <w:vAlign w:val="bottom"/>
          </w:tcPr>
          <w:p w14:paraId="757ED33D" w14:textId="77777777" w:rsidR="00285021" w:rsidRPr="00602C81" w:rsidRDefault="00285021" w:rsidP="00285021">
            <w:pPr>
              <w:ind w:left="-105" w:right="-28"/>
              <w:rPr>
                <w:ins w:id="10109" w:author="An Phuc Cao" w:date="2024-09-30T17:11:00Z" w16du:dateUtc="2024-09-30T10:11:00Z"/>
                <w:rFonts w:ascii="Arial" w:hAnsi="Arial" w:cs="Arial"/>
                <w:sz w:val="20"/>
              </w:rPr>
            </w:pPr>
            <w:ins w:id="10110" w:author="An Phuc Cao" w:date="2024-09-30T17:11:00Z" w16du:dateUtc="2024-09-30T10:11:00Z">
              <w:r w:rsidRPr="004C5532">
                <w:rPr>
                  <w:rFonts w:ascii="Arial" w:hAnsi="Arial" w:cs="Arial"/>
                  <w:color w:val="000000"/>
                  <w:sz w:val="20"/>
                </w:rPr>
                <w:t>Valence Private Investment Limited</w:t>
              </w:r>
            </w:ins>
          </w:p>
        </w:tc>
        <w:tc>
          <w:tcPr>
            <w:tcW w:w="2268" w:type="dxa"/>
            <w:vAlign w:val="bottom"/>
          </w:tcPr>
          <w:p w14:paraId="1D7ACA2B" w14:textId="56B67D25" w:rsidR="00285021" w:rsidRPr="00602C81" w:rsidRDefault="00285021" w:rsidP="00285021">
            <w:pPr>
              <w:widowControl w:val="0"/>
              <w:ind w:left="57" w:right="-85"/>
              <w:jc w:val="right"/>
              <w:rPr>
                <w:ins w:id="10111" w:author="An Phuc Cao" w:date="2024-09-30T17:11:00Z" w16du:dateUtc="2024-09-30T10:11:00Z"/>
                <w:rFonts w:ascii="Arial" w:hAnsi="Arial" w:cs="Arial"/>
                <w:color w:val="000000"/>
                <w:sz w:val="20"/>
              </w:rPr>
            </w:pPr>
            <w:ins w:id="10112" w:author="An Phuc Cao" w:date="2024-10-23T17:10:00Z" w16du:dateUtc="2024-10-23T10:10:00Z">
              <w:r>
                <w:rPr>
                  <w:rFonts w:ascii="Arial" w:hAnsi="Arial" w:cs="Arial"/>
                  <w:color w:val="000000"/>
                  <w:sz w:val="20"/>
                </w:rPr>
                <w:t xml:space="preserve">                                 -   </w:t>
              </w:r>
            </w:ins>
          </w:p>
        </w:tc>
        <w:tc>
          <w:tcPr>
            <w:tcW w:w="2410" w:type="dxa"/>
            <w:vAlign w:val="bottom"/>
          </w:tcPr>
          <w:p w14:paraId="0AAA829B" w14:textId="3ED10C44" w:rsidR="00285021" w:rsidRPr="00602C81" w:rsidRDefault="00285021" w:rsidP="00285021">
            <w:pPr>
              <w:widowControl w:val="0"/>
              <w:ind w:left="57" w:right="-85"/>
              <w:jc w:val="right"/>
              <w:rPr>
                <w:ins w:id="10113" w:author="An Phuc Cao" w:date="2024-09-30T17:11:00Z" w16du:dateUtc="2024-09-30T10:11:00Z"/>
                <w:rFonts w:ascii="Arial" w:hAnsi="Arial" w:cs="Arial"/>
                <w:color w:val="000000"/>
                <w:sz w:val="20"/>
              </w:rPr>
            </w:pPr>
            <w:ins w:id="10114" w:author="An Phuc Cao" w:date="2024-09-30T17:12:00Z" w16du:dateUtc="2024-09-30T10:12:00Z">
              <w:r>
                <w:rPr>
                  <w:rFonts w:ascii="Arial" w:hAnsi="Arial" w:cs="Arial"/>
                  <w:color w:val="000000"/>
                  <w:sz w:val="20"/>
                </w:rPr>
                <w:t xml:space="preserve">                 </w:t>
              </w:r>
            </w:ins>
            <w:ins w:id="10115" w:author="An Phuc Cao" w:date="2024-10-23T17:10:00Z" w16du:dateUtc="2024-10-23T10:10:00Z">
              <w:r>
                <w:rPr>
                  <w:rFonts w:ascii="Arial" w:hAnsi="Arial" w:cs="Arial"/>
                  <w:color w:val="000000"/>
                  <w:sz w:val="20"/>
                </w:rPr>
                <w:t>1,051,480,000</w:t>
              </w:r>
            </w:ins>
            <w:ins w:id="10116" w:author="An Phuc Cao" w:date="2024-09-30T17:12:00Z" w16du:dateUtc="2024-09-30T10:12:00Z">
              <w:r>
                <w:rPr>
                  <w:rFonts w:ascii="Arial" w:hAnsi="Arial" w:cs="Arial"/>
                  <w:color w:val="000000"/>
                  <w:sz w:val="20"/>
                </w:rPr>
                <w:t xml:space="preserve"> </w:t>
              </w:r>
            </w:ins>
          </w:p>
        </w:tc>
      </w:tr>
      <w:tr w:rsidR="00285021" w:rsidRPr="00C6067E" w14:paraId="2C77B4C4" w14:textId="77777777">
        <w:trPr>
          <w:trHeight w:val="83"/>
          <w:ins w:id="10117" w:author="An Phuc Cao" w:date="2024-09-30T17:11:00Z"/>
        </w:trPr>
        <w:tc>
          <w:tcPr>
            <w:tcW w:w="3544" w:type="dxa"/>
            <w:vAlign w:val="bottom"/>
          </w:tcPr>
          <w:p w14:paraId="0B9C4311" w14:textId="77777777" w:rsidR="00285021" w:rsidRPr="00602C81" w:rsidRDefault="00285021" w:rsidP="00285021">
            <w:pPr>
              <w:ind w:left="-105" w:right="-28"/>
              <w:rPr>
                <w:ins w:id="10118" w:author="An Phuc Cao" w:date="2024-09-30T17:11:00Z" w16du:dateUtc="2024-09-30T10:11:00Z"/>
                <w:rFonts w:ascii="Arial" w:hAnsi="Arial" w:cs="Arial"/>
                <w:sz w:val="20"/>
              </w:rPr>
            </w:pPr>
            <w:ins w:id="10119" w:author="An Phuc Cao" w:date="2024-09-30T17:11:00Z" w16du:dateUtc="2024-09-30T10:11:00Z">
              <w:r w:rsidRPr="004C5532">
                <w:rPr>
                  <w:rFonts w:ascii="Arial" w:hAnsi="Arial" w:cs="Arial"/>
                  <w:color w:val="000000"/>
                  <w:sz w:val="20"/>
                </w:rPr>
                <w:t>VI Ventures Joint Stock Company</w:t>
              </w:r>
            </w:ins>
          </w:p>
        </w:tc>
        <w:tc>
          <w:tcPr>
            <w:tcW w:w="2268" w:type="dxa"/>
            <w:vAlign w:val="bottom"/>
          </w:tcPr>
          <w:p w14:paraId="04C59AED" w14:textId="74D074B3" w:rsidR="00285021" w:rsidRPr="00602C81" w:rsidRDefault="00285021" w:rsidP="00285021">
            <w:pPr>
              <w:widowControl w:val="0"/>
              <w:ind w:left="57" w:right="-85"/>
              <w:jc w:val="right"/>
              <w:rPr>
                <w:ins w:id="10120" w:author="An Phuc Cao" w:date="2024-09-30T17:11:00Z" w16du:dateUtc="2024-09-30T10:11:00Z"/>
                <w:rFonts w:ascii="Arial" w:hAnsi="Arial" w:cs="Arial"/>
                <w:color w:val="000000"/>
                <w:sz w:val="20"/>
              </w:rPr>
            </w:pPr>
            <w:ins w:id="10121" w:author="An Phuc Cao" w:date="2024-10-23T17:10:00Z" w16du:dateUtc="2024-10-23T10:10:00Z">
              <w:r>
                <w:rPr>
                  <w:rFonts w:ascii="Arial" w:hAnsi="Arial" w:cs="Arial"/>
                  <w:color w:val="000000"/>
                  <w:sz w:val="20"/>
                </w:rPr>
                <w:t xml:space="preserve">                                 -   </w:t>
              </w:r>
            </w:ins>
          </w:p>
        </w:tc>
        <w:tc>
          <w:tcPr>
            <w:tcW w:w="2410" w:type="dxa"/>
            <w:vAlign w:val="bottom"/>
          </w:tcPr>
          <w:p w14:paraId="2BD52EF8" w14:textId="0BDADC6D" w:rsidR="00285021" w:rsidRPr="00602C81" w:rsidRDefault="00285021" w:rsidP="00285021">
            <w:pPr>
              <w:widowControl w:val="0"/>
              <w:ind w:left="57" w:right="-85"/>
              <w:jc w:val="right"/>
              <w:rPr>
                <w:ins w:id="10122" w:author="An Phuc Cao" w:date="2024-09-30T17:11:00Z" w16du:dateUtc="2024-09-30T10:11:00Z"/>
                <w:rFonts w:ascii="Arial" w:hAnsi="Arial" w:cs="Arial"/>
                <w:color w:val="000000"/>
                <w:sz w:val="20"/>
              </w:rPr>
            </w:pPr>
            <w:ins w:id="10123" w:author="An Phuc Cao" w:date="2024-09-30T17:12:00Z" w16du:dateUtc="2024-09-30T10:12:00Z">
              <w:r>
                <w:rPr>
                  <w:rFonts w:ascii="Arial" w:hAnsi="Arial" w:cs="Arial"/>
                  <w:color w:val="000000"/>
                  <w:sz w:val="20"/>
                </w:rPr>
                <w:t xml:space="preserve">                 </w:t>
              </w:r>
            </w:ins>
            <w:ins w:id="10124" w:author="An Phuc Cao" w:date="2024-10-23T17:10:00Z" w16du:dateUtc="2024-10-23T10:10:00Z">
              <w:r>
                <w:rPr>
                  <w:rFonts w:ascii="Arial" w:hAnsi="Arial" w:cs="Arial"/>
                  <w:color w:val="000000"/>
                  <w:sz w:val="20"/>
                </w:rPr>
                <w:t>5,647,170,000</w:t>
              </w:r>
            </w:ins>
            <w:ins w:id="10125" w:author="An Phuc Cao" w:date="2024-09-30T17:12:00Z" w16du:dateUtc="2024-09-30T10:12:00Z">
              <w:r>
                <w:rPr>
                  <w:rFonts w:ascii="Arial" w:hAnsi="Arial" w:cs="Arial"/>
                  <w:color w:val="000000"/>
                  <w:sz w:val="20"/>
                </w:rPr>
                <w:t xml:space="preserve"> </w:t>
              </w:r>
            </w:ins>
          </w:p>
        </w:tc>
      </w:tr>
      <w:tr w:rsidR="00285021" w:rsidRPr="00C6067E" w14:paraId="6DE8375B" w14:textId="77777777">
        <w:trPr>
          <w:trHeight w:val="83"/>
          <w:ins w:id="10126" w:author="An Phuc Cao" w:date="2024-09-30T17:11:00Z"/>
        </w:trPr>
        <w:tc>
          <w:tcPr>
            <w:tcW w:w="3544" w:type="dxa"/>
            <w:vAlign w:val="bottom"/>
          </w:tcPr>
          <w:p w14:paraId="075E806C" w14:textId="77777777" w:rsidR="00285021" w:rsidRPr="00602C81" w:rsidRDefault="00285021" w:rsidP="00285021">
            <w:pPr>
              <w:ind w:left="-105" w:right="-28"/>
              <w:rPr>
                <w:ins w:id="10127" w:author="An Phuc Cao" w:date="2024-09-30T17:11:00Z" w16du:dateUtc="2024-09-30T10:11:00Z"/>
                <w:rFonts w:ascii="Arial" w:hAnsi="Arial" w:cs="Arial"/>
                <w:sz w:val="20"/>
              </w:rPr>
            </w:pPr>
            <w:ins w:id="10128" w:author="An Phuc Cao" w:date="2024-09-30T17:11:00Z" w16du:dateUtc="2024-09-30T10:11:00Z">
              <w:r w:rsidRPr="004C5532">
                <w:rPr>
                  <w:rFonts w:ascii="Arial" w:hAnsi="Arial" w:cs="Arial"/>
                  <w:color w:val="000000"/>
                  <w:sz w:val="20"/>
                </w:rPr>
                <w:t>Ms Dinh Thi Hoa</w:t>
              </w:r>
            </w:ins>
          </w:p>
        </w:tc>
        <w:tc>
          <w:tcPr>
            <w:tcW w:w="2268" w:type="dxa"/>
            <w:vAlign w:val="bottom"/>
          </w:tcPr>
          <w:p w14:paraId="4F717212" w14:textId="6646EA95" w:rsidR="00285021" w:rsidRPr="00602C81" w:rsidRDefault="00285021" w:rsidP="00285021">
            <w:pPr>
              <w:widowControl w:val="0"/>
              <w:ind w:left="57" w:right="-85"/>
              <w:jc w:val="right"/>
              <w:rPr>
                <w:ins w:id="10129" w:author="An Phuc Cao" w:date="2024-09-30T17:11:00Z" w16du:dateUtc="2024-09-30T10:11:00Z"/>
                <w:rFonts w:ascii="Arial" w:hAnsi="Arial" w:cs="Arial"/>
                <w:color w:val="000000"/>
                <w:sz w:val="20"/>
              </w:rPr>
            </w:pPr>
            <w:ins w:id="10130" w:author="An Phuc Cao" w:date="2024-10-23T17:10:00Z" w16du:dateUtc="2024-10-23T10:10:00Z">
              <w:r>
                <w:rPr>
                  <w:rFonts w:ascii="Arial" w:hAnsi="Arial" w:cs="Arial"/>
                  <w:color w:val="000000"/>
                  <w:sz w:val="20"/>
                </w:rPr>
                <w:t xml:space="preserve">                                 -   </w:t>
              </w:r>
            </w:ins>
          </w:p>
        </w:tc>
        <w:tc>
          <w:tcPr>
            <w:tcW w:w="2410" w:type="dxa"/>
            <w:vAlign w:val="bottom"/>
          </w:tcPr>
          <w:p w14:paraId="4E31F747" w14:textId="70251719" w:rsidR="00285021" w:rsidRPr="00602C81" w:rsidRDefault="00285021" w:rsidP="00285021">
            <w:pPr>
              <w:widowControl w:val="0"/>
              <w:ind w:left="57" w:right="-85"/>
              <w:jc w:val="right"/>
              <w:rPr>
                <w:ins w:id="10131" w:author="An Phuc Cao" w:date="2024-09-30T17:11:00Z" w16du:dateUtc="2024-09-30T10:11:00Z"/>
                <w:rFonts w:ascii="Arial" w:hAnsi="Arial" w:cs="Arial"/>
                <w:color w:val="000000"/>
                <w:sz w:val="20"/>
              </w:rPr>
            </w:pPr>
            <w:ins w:id="10132" w:author="An Phuc Cao" w:date="2024-09-30T17:12:00Z" w16du:dateUtc="2024-09-30T10:12:00Z">
              <w:r>
                <w:rPr>
                  <w:rFonts w:ascii="Arial" w:hAnsi="Arial" w:cs="Arial"/>
                  <w:color w:val="000000"/>
                  <w:sz w:val="20"/>
                </w:rPr>
                <w:t xml:space="preserve">                 </w:t>
              </w:r>
            </w:ins>
            <w:ins w:id="10133" w:author="An Phuc Cao" w:date="2024-10-23T17:10:00Z" w16du:dateUtc="2024-10-23T10:10:00Z">
              <w:r>
                <w:rPr>
                  <w:rFonts w:ascii="Arial" w:hAnsi="Arial" w:cs="Arial"/>
                  <w:color w:val="000000"/>
                  <w:sz w:val="20"/>
                </w:rPr>
                <w:t>2,647,490,000</w:t>
              </w:r>
            </w:ins>
            <w:ins w:id="10134" w:author="An Phuc Cao" w:date="2024-09-30T17:12:00Z" w16du:dateUtc="2024-09-30T10:12:00Z">
              <w:r>
                <w:rPr>
                  <w:rFonts w:ascii="Arial" w:hAnsi="Arial" w:cs="Arial"/>
                  <w:color w:val="000000"/>
                  <w:sz w:val="20"/>
                </w:rPr>
                <w:t xml:space="preserve"> </w:t>
              </w:r>
            </w:ins>
          </w:p>
        </w:tc>
      </w:tr>
      <w:tr w:rsidR="00285021" w:rsidRPr="00C6067E" w14:paraId="5C8BE113" w14:textId="77777777">
        <w:trPr>
          <w:trHeight w:val="68"/>
          <w:ins w:id="10135" w:author="An Phuc Cao" w:date="2024-09-30T17:11:00Z"/>
        </w:trPr>
        <w:tc>
          <w:tcPr>
            <w:tcW w:w="3544" w:type="dxa"/>
            <w:vAlign w:val="bottom"/>
          </w:tcPr>
          <w:p w14:paraId="00A092BA" w14:textId="77777777" w:rsidR="00285021" w:rsidRPr="00602C81" w:rsidRDefault="00285021" w:rsidP="00285021">
            <w:pPr>
              <w:ind w:left="-105" w:right="-28"/>
              <w:rPr>
                <w:ins w:id="10136" w:author="An Phuc Cao" w:date="2024-09-30T17:11:00Z" w16du:dateUtc="2024-09-30T10:11:00Z"/>
                <w:rFonts w:ascii="Arial" w:hAnsi="Arial" w:cs="Arial"/>
                <w:sz w:val="20"/>
              </w:rPr>
            </w:pPr>
            <w:ins w:id="10137" w:author="An Phuc Cao" w:date="2024-09-30T17:11:00Z" w16du:dateUtc="2024-09-30T10:11:00Z">
              <w:r w:rsidRPr="004C5532">
                <w:rPr>
                  <w:rFonts w:ascii="Arial" w:hAnsi="Arial" w:cs="Arial"/>
                  <w:color w:val="000000"/>
                  <w:sz w:val="20"/>
                </w:rPr>
                <w:t>Mr Nguyen Khac Nguyen</w:t>
              </w:r>
            </w:ins>
          </w:p>
        </w:tc>
        <w:tc>
          <w:tcPr>
            <w:tcW w:w="2268" w:type="dxa"/>
            <w:vAlign w:val="bottom"/>
          </w:tcPr>
          <w:p w14:paraId="2B299601" w14:textId="59F40095" w:rsidR="00285021" w:rsidRPr="00602C81" w:rsidRDefault="00285021" w:rsidP="00285021">
            <w:pPr>
              <w:widowControl w:val="0"/>
              <w:ind w:left="57" w:right="-85"/>
              <w:jc w:val="right"/>
              <w:rPr>
                <w:ins w:id="10138" w:author="An Phuc Cao" w:date="2024-09-30T17:11:00Z" w16du:dateUtc="2024-09-30T10:11:00Z"/>
                <w:rFonts w:ascii="Arial" w:hAnsi="Arial" w:cs="Arial"/>
                <w:color w:val="000000"/>
                <w:sz w:val="20"/>
              </w:rPr>
            </w:pPr>
            <w:ins w:id="10139" w:author="An Phuc Cao" w:date="2024-10-23T17:10:00Z" w16du:dateUtc="2024-10-23T10:10:00Z">
              <w:r>
                <w:rPr>
                  <w:rFonts w:ascii="Arial" w:hAnsi="Arial" w:cs="Arial"/>
                  <w:color w:val="000000"/>
                  <w:sz w:val="20"/>
                </w:rPr>
                <w:t xml:space="preserve">                                 -   </w:t>
              </w:r>
            </w:ins>
          </w:p>
        </w:tc>
        <w:tc>
          <w:tcPr>
            <w:tcW w:w="2410" w:type="dxa"/>
            <w:vAlign w:val="bottom"/>
          </w:tcPr>
          <w:p w14:paraId="756C7330" w14:textId="770434B1" w:rsidR="00285021" w:rsidRPr="00602C81" w:rsidRDefault="00285021" w:rsidP="00285021">
            <w:pPr>
              <w:widowControl w:val="0"/>
              <w:ind w:left="57" w:right="-85"/>
              <w:jc w:val="right"/>
              <w:rPr>
                <w:ins w:id="10140" w:author="An Phuc Cao" w:date="2024-09-30T17:11:00Z" w16du:dateUtc="2024-09-30T10:11:00Z"/>
                <w:rFonts w:ascii="Arial" w:hAnsi="Arial" w:cs="Arial"/>
                <w:color w:val="000000"/>
                <w:sz w:val="20"/>
              </w:rPr>
            </w:pPr>
            <w:ins w:id="10141" w:author="An Phuc Cao" w:date="2024-09-30T17:12:00Z" w16du:dateUtc="2024-09-30T10:12:00Z">
              <w:r>
                <w:rPr>
                  <w:rFonts w:ascii="Arial" w:hAnsi="Arial" w:cs="Arial"/>
                  <w:color w:val="000000"/>
                  <w:sz w:val="20"/>
                </w:rPr>
                <w:t xml:space="preserve">                    </w:t>
              </w:r>
            </w:ins>
            <w:ins w:id="10142" w:author="An Phuc Cao" w:date="2024-10-23T17:10:00Z" w16du:dateUtc="2024-10-23T10:10:00Z">
              <w:r>
                <w:rPr>
                  <w:rFonts w:ascii="Arial" w:hAnsi="Arial" w:cs="Arial"/>
                  <w:color w:val="000000"/>
                  <w:sz w:val="20"/>
                </w:rPr>
                <w:t>763,120,000</w:t>
              </w:r>
            </w:ins>
            <w:ins w:id="10143" w:author="An Phuc Cao" w:date="2024-09-30T17:12:00Z" w16du:dateUtc="2024-09-30T10:12:00Z">
              <w:r>
                <w:rPr>
                  <w:rFonts w:ascii="Arial" w:hAnsi="Arial" w:cs="Arial"/>
                  <w:color w:val="000000"/>
                  <w:sz w:val="20"/>
                </w:rPr>
                <w:t xml:space="preserve"> </w:t>
              </w:r>
            </w:ins>
          </w:p>
        </w:tc>
      </w:tr>
      <w:tr w:rsidR="00285021" w:rsidRPr="00C6067E" w14:paraId="6683EB15" w14:textId="77777777">
        <w:trPr>
          <w:trHeight w:val="68"/>
          <w:ins w:id="10144" w:author="An Phuc Cao" w:date="2024-09-30T17:11:00Z"/>
        </w:trPr>
        <w:tc>
          <w:tcPr>
            <w:tcW w:w="3544" w:type="dxa"/>
            <w:vAlign w:val="bottom"/>
          </w:tcPr>
          <w:p w14:paraId="7D467608" w14:textId="77777777" w:rsidR="00285021" w:rsidRPr="00602C81" w:rsidRDefault="00285021" w:rsidP="00285021">
            <w:pPr>
              <w:ind w:left="-105" w:right="-28"/>
              <w:rPr>
                <w:ins w:id="10145" w:author="An Phuc Cao" w:date="2024-09-30T17:11:00Z" w16du:dateUtc="2024-09-30T10:11:00Z"/>
                <w:rFonts w:ascii="Arial" w:hAnsi="Arial" w:cs="Arial"/>
                <w:sz w:val="20"/>
              </w:rPr>
            </w:pPr>
            <w:ins w:id="10146" w:author="An Phuc Cao" w:date="2024-09-30T17:11:00Z" w16du:dateUtc="2024-09-30T10:11:00Z">
              <w:r w:rsidRPr="004C5532">
                <w:rPr>
                  <w:rFonts w:ascii="Arial" w:hAnsi="Arial" w:cs="Arial"/>
                  <w:color w:val="000000"/>
                  <w:sz w:val="20"/>
                </w:rPr>
                <w:t>Thien Viet Fund Management Joint Stock Company</w:t>
              </w:r>
            </w:ins>
          </w:p>
        </w:tc>
        <w:tc>
          <w:tcPr>
            <w:tcW w:w="2268" w:type="dxa"/>
            <w:vAlign w:val="bottom"/>
          </w:tcPr>
          <w:p w14:paraId="132B12D6" w14:textId="7766517A" w:rsidR="00285021" w:rsidRPr="00602C81" w:rsidRDefault="00285021" w:rsidP="00285021">
            <w:pPr>
              <w:widowControl w:val="0"/>
              <w:ind w:left="57" w:right="-85"/>
              <w:jc w:val="right"/>
              <w:rPr>
                <w:ins w:id="10147" w:author="An Phuc Cao" w:date="2024-09-30T17:11:00Z" w16du:dateUtc="2024-09-30T10:11:00Z"/>
                <w:rFonts w:ascii="Arial" w:hAnsi="Arial" w:cs="Arial"/>
                <w:color w:val="000000"/>
                <w:sz w:val="20"/>
              </w:rPr>
            </w:pPr>
            <w:ins w:id="10148" w:author="An Phuc Cao" w:date="2024-10-23T17:10:00Z" w16du:dateUtc="2024-10-23T10:10:00Z">
              <w:r>
                <w:rPr>
                  <w:rFonts w:ascii="Arial" w:hAnsi="Arial" w:cs="Arial"/>
                  <w:color w:val="000000"/>
                  <w:sz w:val="20"/>
                </w:rPr>
                <w:t xml:space="preserve">                   (82,940,000)</w:t>
              </w:r>
            </w:ins>
          </w:p>
        </w:tc>
        <w:tc>
          <w:tcPr>
            <w:tcW w:w="2410" w:type="dxa"/>
            <w:vAlign w:val="bottom"/>
          </w:tcPr>
          <w:p w14:paraId="767E4E04" w14:textId="4EFDCDB5" w:rsidR="00285021" w:rsidRPr="00602C81" w:rsidRDefault="00285021" w:rsidP="00285021">
            <w:pPr>
              <w:widowControl w:val="0"/>
              <w:ind w:left="57" w:right="-85"/>
              <w:jc w:val="right"/>
              <w:rPr>
                <w:ins w:id="10149" w:author="An Phuc Cao" w:date="2024-09-30T17:11:00Z" w16du:dateUtc="2024-09-30T10:11:00Z"/>
                <w:rFonts w:ascii="Arial" w:hAnsi="Arial" w:cs="Arial"/>
                <w:color w:val="000000"/>
                <w:sz w:val="20"/>
              </w:rPr>
            </w:pPr>
            <w:ins w:id="10150" w:author="An Phuc Cao" w:date="2024-10-23T17:10:00Z" w16du:dateUtc="2024-10-23T10:10:00Z">
              <w:r>
                <w:rPr>
                  <w:rFonts w:ascii="Arial" w:hAnsi="Arial" w:cs="Arial"/>
                  <w:color w:val="000000"/>
                  <w:sz w:val="20"/>
                </w:rPr>
                <w:t xml:space="preserve">                 1,497,320,000 </w:t>
              </w:r>
            </w:ins>
          </w:p>
        </w:tc>
      </w:tr>
      <w:tr w:rsidR="00285021" w:rsidRPr="00C6067E" w14:paraId="62C29D7E" w14:textId="77777777">
        <w:trPr>
          <w:trHeight w:val="68"/>
          <w:ins w:id="10151" w:author="An Phuc Cao" w:date="2024-09-30T17:11:00Z"/>
        </w:trPr>
        <w:tc>
          <w:tcPr>
            <w:tcW w:w="3544" w:type="dxa"/>
            <w:vAlign w:val="bottom"/>
          </w:tcPr>
          <w:p w14:paraId="6DDE79BD" w14:textId="77777777" w:rsidR="00285021" w:rsidRPr="00602C81" w:rsidRDefault="00285021" w:rsidP="00285021">
            <w:pPr>
              <w:ind w:left="-105" w:right="-28"/>
              <w:rPr>
                <w:ins w:id="10152" w:author="An Phuc Cao" w:date="2024-09-30T17:11:00Z" w16du:dateUtc="2024-09-30T10:11:00Z"/>
                <w:rFonts w:ascii="Arial" w:hAnsi="Arial" w:cs="Arial"/>
                <w:sz w:val="20"/>
              </w:rPr>
            </w:pPr>
            <w:ins w:id="10153" w:author="An Phuc Cao" w:date="2024-09-30T17:11:00Z" w16du:dateUtc="2024-09-30T10:11:00Z">
              <w:r w:rsidRPr="004C5532">
                <w:rPr>
                  <w:rFonts w:ascii="Arial" w:hAnsi="Arial" w:cs="Arial"/>
                  <w:color w:val="000000"/>
                  <w:sz w:val="20"/>
                </w:rPr>
                <w:t>Thien Viet Securities Joint Stock Company</w:t>
              </w:r>
            </w:ins>
          </w:p>
        </w:tc>
        <w:tc>
          <w:tcPr>
            <w:tcW w:w="2268" w:type="dxa"/>
            <w:vAlign w:val="bottom"/>
          </w:tcPr>
          <w:p w14:paraId="0AF14432" w14:textId="79C97151" w:rsidR="00285021" w:rsidRPr="00602C81" w:rsidRDefault="00285021" w:rsidP="00285021">
            <w:pPr>
              <w:widowControl w:val="0"/>
              <w:pBdr>
                <w:bottom w:val="single" w:sz="4" w:space="1" w:color="auto"/>
              </w:pBdr>
              <w:ind w:left="57" w:right="-85"/>
              <w:jc w:val="right"/>
              <w:rPr>
                <w:ins w:id="10154" w:author="An Phuc Cao" w:date="2024-09-30T17:11:00Z" w16du:dateUtc="2024-09-30T10:11:00Z"/>
                <w:rFonts w:ascii="Arial" w:hAnsi="Arial" w:cs="Arial"/>
                <w:color w:val="000000"/>
                <w:sz w:val="20"/>
              </w:rPr>
            </w:pPr>
            <w:ins w:id="10155" w:author="An Phuc Cao" w:date="2024-10-23T17:10:00Z" w16du:dateUtc="2024-10-23T10:10:00Z">
              <w:r>
                <w:rPr>
                  <w:rFonts w:ascii="Arial" w:hAnsi="Arial" w:cs="Arial"/>
                  <w:color w:val="000000"/>
                  <w:sz w:val="20"/>
                </w:rPr>
                <w:t xml:space="preserve">              (2,763,800,000)</w:t>
              </w:r>
            </w:ins>
          </w:p>
        </w:tc>
        <w:tc>
          <w:tcPr>
            <w:tcW w:w="2410" w:type="dxa"/>
            <w:vAlign w:val="bottom"/>
          </w:tcPr>
          <w:p w14:paraId="64D1E171" w14:textId="5354B626" w:rsidR="00285021" w:rsidRPr="00602C81" w:rsidRDefault="00285021" w:rsidP="00285021">
            <w:pPr>
              <w:widowControl w:val="0"/>
              <w:pBdr>
                <w:bottom w:val="single" w:sz="4" w:space="1" w:color="auto"/>
              </w:pBdr>
              <w:ind w:left="57" w:right="-85"/>
              <w:jc w:val="right"/>
              <w:rPr>
                <w:ins w:id="10156" w:author="An Phuc Cao" w:date="2024-09-30T17:11:00Z" w16du:dateUtc="2024-09-30T10:11:00Z"/>
                <w:rFonts w:ascii="Arial" w:hAnsi="Arial" w:cs="Arial"/>
                <w:color w:val="000000"/>
                <w:sz w:val="20"/>
              </w:rPr>
            </w:pPr>
            <w:ins w:id="10157" w:author="An Phuc Cao" w:date="2024-09-30T17:12:00Z" w16du:dateUtc="2024-09-30T10:12:00Z">
              <w:r>
                <w:rPr>
                  <w:rFonts w:ascii="Arial" w:hAnsi="Arial" w:cs="Arial"/>
                  <w:color w:val="000000"/>
                  <w:sz w:val="20"/>
                </w:rPr>
                <w:t xml:space="preserve">               (</w:t>
              </w:r>
            </w:ins>
            <w:ins w:id="10158" w:author="An Phuc Cao" w:date="2024-10-23T17:10:00Z" w16du:dateUtc="2024-10-23T10:10:00Z">
              <w:r>
                <w:rPr>
                  <w:rFonts w:ascii="Arial" w:hAnsi="Arial" w:cs="Arial"/>
                  <w:color w:val="000000"/>
                  <w:sz w:val="20"/>
                </w:rPr>
                <w:t>11,947,460</w:t>
              </w:r>
            </w:ins>
            <w:ins w:id="10159" w:author="An Phuc Cao" w:date="2024-09-30T17:12:00Z" w16du:dateUtc="2024-09-30T10:12:00Z">
              <w:r>
                <w:rPr>
                  <w:rFonts w:ascii="Arial" w:hAnsi="Arial" w:cs="Arial"/>
                  <w:color w:val="000000"/>
                  <w:sz w:val="20"/>
                </w:rPr>
                <w:t>,000)</w:t>
              </w:r>
            </w:ins>
          </w:p>
        </w:tc>
      </w:tr>
      <w:tr w:rsidR="00285021" w:rsidRPr="00C6067E" w14:paraId="3B6B5B13" w14:textId="77777777">
        <w:trPr>
          <w:trHeight w:val="68"/>
          <w:ins w:id="10160" w:author="An Phuc Cao" w:date="2024-09-30T17:11:00Z"/>
        </w:trPr>
        <w:tc>
          <w:tcPr>
            <w:tcW w:w="3544" w:type="dxa"/>
          </w:tcPr>
          <w:p w14:paraId="5F20C4C3" w14:textId="77777777" w:rsidR="00285021" w:rsidRPr="00602C81" w:rsidRDefault="00285021" w:rsidP="00285021">
            <w:pPr>
              <w:spacing w:before="120"/>
              <w:ind w:left="-105" w:right="-28"/>
              <w:rPr>
                <w:ins w:id="10161" w:author="An Phuc Cao" w:date="2024-09-30T17:11:00Z" w16du:dateUtc="2024-09-30T10:11:00Z"/>
                <w:rFonts w:ascii="Arial" w:hAnsi="Arial" w:cs="Arial"/>
                <w:sz w:val="20"/>
              </w:rPr>
            </w:pPr>
          </w:p>
        </w:tc>
        <w:tc>
          <w:tcPr>
            <w:tcW w:w="2268" w:type="dxa"/>
            <w:vAlign w:val="bottom"/>
          </w:tcPr>
          <w:p w14:paraId="07294C74" w14:textId="73DCC4FD" w:rsidR="00285021" w:rsidRPr="00602C81" w:rsidRDefault="00285021" w:rsidP="00285021">
            <w:pPr>
              <w:pBdr>
                <w:bottom w:val="double" w:sz="4" w:space="1" w:color="auto"/>
              </w:pBdr>
              <w:spacing w:before="120"/>
              <w:ind w:left="-34" w:right="-85"/>
              <w:jc w:val="right"/>
              <w:rPr>
                <w:ins w:id="10162" w:author="An Phuc Cao" w:date="2024-09-30T17:11:00Z" w16du:dateUtc="2024-09-30T10:11:00Z"/>
                <w:rFonts w:ascii="Arial" w:hAnsi="Arial" w:cs="Arial"/>
                <w:b/>
                <w:sz w:val="20"/>
              </w:rPr>
            </w:pPr>
            <w:ins w:id="10163" w:author="An Phuc Cao" w:date="2024-10-23T17:10:00Z" w16du:dateUtc="2024-10-23T10:10:00Z">
              <w:r>
                <w:rPr>
                  <w:rFonts w:ascii="Arial" w:hAnsi="Arial" w:cs="Arial"/>
                  <w:b/>
                  <w:bCs/>
                  <w:color w:val="000000"/>
                  <w:sz w:val="20"/>
                </w:rPr>
                <w:t xml:space="preserve">               1,116,420,000 </w:t>
              </w:r>
            </w:ins>
          </w:p>
        </w:tc>
        <w:tc>
          <w:tcPr>
            <w:tcW w:w="2410" w:type="dxa"/>
            <w:vAlign w:val="bottom"/>
          </w:tcPr>
          <w:p w14:paraId="5666A8EC" w14:textId="3CD48A98" w:rsidR="00285021" w:rsidRPr="00602C81" w:rsidRDefault="00285021" w:rsidP="00285021">
            <w:pPr>
              <w:pBdr>
                <w:bottom w:val="double" w:sz="4" w:space="1" w:color="auto"/>
              </w:pBdr>
              <w:spacing w:before="120"/>
              <w:ind w:left="-34" w:right="-85"/>
              <w:jc w:val="right"/>
              <w:rPr>
                <w:ins w:id="10164" w:author="An Phuc Cao" w:date="2024-09-30T17:11:00Z" w16du:dateUtc="2024-09-30T10:11:00Z"/>
                <w:rFonts w:ascii="Arial" w:hAnsi="Arial" w:cs="Arial"/>
                <w:b/>
                <w:sz w:val="20"/>
              </w:rPr>
            </w:pPr>
            <w:ins w:id="10165" w:author="An Phuc Cao" w:date="2024-09-30T17:12:00Z" w16du:dateUtc="2024-09-30T10:12:00Z">
              <w:r>
                <w:rPr>
                  <w:rFonts w:ascii="Arial" w:hAnsi="Arial" w:cs="Arial"/>
                  <w:b/>
                  <w:bCs/>
                  <w:color w:val="000000"/>
                  <w:sz w:val="20"/>
                </w:rPr>
                <w:t xml:space="preserve">            </w:t>
              </w:r>
            </w:ins>
            <w:ins w:id="10166" w:author="An Phuc Cao" w:date="2024-10-23T17:10:00Z" w16du:dateUtc="2024-10-23T10:10:00Z">
              <w:r>
                <w:rPr>
                  <w:rFonts w:ascii="Arial" w:hAnsi="Arial" w:cs="Arial"/>
                  <w:b/>
                  <w:bCs/>
                  <w:color w:val="000000"/>
                  <w:sz w:val="20"/>
                </w:rPr>
                <w:t xml:space="preserve">    32,524,690</w:t>
              </w:r>
            </w:ins>
            <w:ins w:id="10167" w:author="An Phuc Cao" w:date="2024-09-30T17:12:00Z" w16du:dateUtc="2024-09-30T10:12:00Z">
              <w:r>
                <w:rPr>
                  <w:rFonts w:ascii="Arial" w:hAnsi="Arial" w:cs="Arial"/>
                  <w:b/>
                  <w:bCs/>
                  <w:color w:val="000000"/>
                  <w:sz w:val="20"/>
                </w:rPr>
                <w:t xml:space="preserve">,000 </w:t>
              </w:r>
            </w:ins>
          </w:p>
        </w:tc>
      </w:tr>
    </w:tbl>
    <w:p w14:paraId="2091AC9D" w14:textId="77777777" w:rsidR="00885B39" w:rsidRDefault="00885B39" w:rsidP="00885B39">
      <w:pPr>
        <w:pStyle w:val="BodyTextIndent"/>
        <w:ind w:left="0" w:firstLine="0"/>
        <w:rPr>
          <w:ins w:id="10168" w:author="An Phuc Cao" w:date="2024-09-30T17:11:00Z" w16du:dateUtc="2024-09-30T10:11:00Z"/>
          <w:rFonts w:ascii="Arial" w:hAnsi="Arial" w:cs="Arial"/>
          <w:sz w:val="20"/>
        </w:rPr>
      </w:pPr>
    </w:p>
    <w:p w14:paraId="0F97CC2B" w14:textId="77777777" w:rsidR="00885B39" w:rsidRPr="00332504" w:rsidRDefault="00885B39" w:rsidP="00885B39">
      <w:pPr>
        <w:pStyle w:val="BodyTextIndent"/>
        <w:ind w:hanging="11"/>
        <w:rPr>
          <w:ins w:id="10169" w:author="An Phuc Cao" w:date="2024-09-30T17:11:00Z" w16du:dateUtc="2024-09-30T10:11:00Z"/>
          <w:rFonts w:ascii="Arial" w:hAnsi="Arial" w:cs="Arial"/>
          <w:sz w:val="20"/>
        </w:rPr>
      </w:pPr>
      <w:ins w:id="10170" w:author="An Phuc Cao" w:date="2024-09-30T17:11:00Z" w16du:dateUtc="2024-09-30T10:11:00Z">
        <w:r w:rsidRPr="00332504">
          <w:rPr>
            <w:rFonts w:ascii="Arial" w:hAnsi="Arial" w:cs="Arial"/>
            <w:sz w:val="20"/>
          </w:rPr>
          <w:t xml:space="preserve">Remuneration to members of the Board of Directors and </w:t>
        </w:r>
        <w:r>
          <w:rPr>
            <w:rFonts w:ascii="Arial" w:hAnsi="Arial" w:cs="Arial"/>
            <w:sz w:val="20"/>
          </w:rPr>
          <w:t>the M</w:t>
        </w:r>
        <w:r w:rsidRPr="00332504">
          <w:rPr>
            <w:rFonts w:ascii="Arial" w:hAnsi="Arial" w:cs="Arial"/>
            <w:sz w:val="20"/>
          </w:rPr>
          <w:t xml:space="preserve">anagement </w:t>
        </w:r>
        <w:r>
          <w:rPr>
            <w:rFonts w:ascii="Arial" w:hAnsi="Arial" w:cs="Arial"/>
            <w:sz w:val="20"/>
          </w:rPr>
          <w:t>is presented below:</w:t>
        </w:r>
      </w:ins>
    </w:p>
    <w:tbl>
      <w:tblPr>
        <w:tblW w:w="8222" w:type="dxa"/>
        <w:tblInd w:w="709" w:type="dxa"/>
        <w:tblLayout w:type="fixed"/>
        <w:tblLook w:val="04A0" w:firstRow="1" w:lastRow="0" w:firstColumn="1" w:lastColumn="0" w:noHBand="0" w:noVBand="1"/>
      </w:tblPr>
      <w:tblGrid>
        <w:gridCol w:w="3544"/>
        <w:gridCol w:w="2268"/>
        <w:gridCol w:w="2410"/>
      </w:tblGrid>
      <w:tr w:rsidR="00F25873" w:rsidRPr="00332504" w14:paraId="1E6A37AE" w14:textId="77777777">
        <w:trPr>
          <w:trHeight w:val="578"/>
          <w:ins w:id="10171" w:author="An Phuc Cao" w:date="2024-09-30T17:11:00Z"/>
        </w:trPr>
        <w:tc>
          <w:tcPr>
            <w:tcW w:w="3544" w:type="dxa"/>
            <w:vAlign w:val="bottom"/>
          </w:tcPr>
          <w:p w14:paraId="4D804BE3" w14:textId="77777777" w:rsidR="00F25873" w:rsidRPr="00332504" w:rsidRDefault="00F25873" w:rsidP="00F25873">
            <w:pPr>
              <w:spacing w:before="60" w:after="120"/>
              <w:ind w:left="-108"/>
              <w:jc w:val="both"/>
              <w:rPr>
                <w:ins w:id="10172" w:author="An Phuc Cao" w:date="2024-09-30T17:11:00Z" w16du:dateUtc="2024-09-30T10:11:00Z"/>
                <w:rFonts w:ascii="Arial" w:hAnsi="Arial" w:cs="Arial"/>
                <w:sz w:val="20"/>
              </w:rPr>
            </w:pPr>
          </w:p>
        </w:tc>
        <w:tc>
          <w:tcPr>
            <w:tcW w:w="2268" w:type="dxa"/>
            <w:vAlign w:val="bottom"/>
            <w:hideMark/>
          </w:tcPr>
          <w:p w14:paraId="75D9AEC1" w14:textId="77097949" w:rsidR="00F25873" w:rsidRPr="00332504" w:rsidRDefault="00F25873" w:rsidP="00F25873">
            <w:pPr>
              <w:pStyle w:val="Toptabletext"/>
              <w:pBdr>
                <w:bottom w:val="single" w:sz="4" w:space="1" w:color="auto"/>
              </w:pBdr>
              <w:ind w:left="113" w:right="-85"/>
              <w:rPr>
                <w:ins w:id="10173" w:author="An Phuc Cao" w:date="2024-09-30T17:11:00Z" w16du:dateUtc="2024-09-30T10:11:00Z"/>
                <w:rFonts w:ascii="Arial" w:hAnsi="Arial" w:cs="Arial"/>
              </w:rPr>
            </w:pPr>
            <w:ins w:id="10174" w:author="An Phuc Cao" w:date="2024-09-30T17:13:00Z" w16du:dateUtc="2024-09-30T10:13:00Z">
              <w:r w:rsidRPr="00826313">
                <w:rPr>
                  <w:rFonts w:ascii="Arial" w:hAnsi="Arial" w:cs="Arial"/>
                </w:rPr>
                <w:t>For the six-month period then ended 30 June 202</w:t>
              </w:r>
              <w:r>
                <w:rPr>
                  <w:rFonts w:ascii="Arial" w:hAnsi="Arial" w:cs="Arial"/>
                </w:rPr>
                <w:t>4</w:t>
              </w:r>
              <w:r w:rsidRPr="00826313">
                <w:rPr>
                  <w:rFonts w:ascii="Arial" w:hAnsi="Arial" w:cs="Arial"/>
                </w:rPr>
                <w:br/>
              </w:r>
              <w:r w:rsidRPr="00826313">
                <w:rPr>
                  <w:rFonts w:ascii="Arial" w:hAnsi="Arial" w:cs="Arial"/>
                  <w:kern w:val="1"/>
                  <w:lang w:eastAsia="ar-SA"/>
                </w:rPr>
                <w:t>VND</w:t>
              </w:r>
            </w:ins>
          </w:p>
        </w:tc>
        <w:tc>
          <w:tcPr>
            <w:tcW w:w="2410" w:type="dxa"/>
            <w:vAlign w:val="bottom"/>
            <w:hideMark/>
          </w:tcPr>
          <w:p w14:paraId="4253A83E" w14:textId="5CFBC5C9" w:rsidR="00F25873" w:rsidRPr="00332504" w:rsidRDefault="00F25873" w:rsidP="00F25873">
            <w:pPr>
              <w:pStyle w:val="Toptabletext"/>
              <w:pBdr>
                <w:bottom w:val="single" w:sz="4" w:space="1" w:color="auto"/>
              </w:pBdr>
              <w:ind w:left="113" w:right="-85"/>
              <w:rPr>
                <w:ins w:id="10175" w:author="An Phuc Cao" w:date="2024-09-30T17:11:00Z" w16du:dateUtc="2024-09-30T10:11:00Z"/>
                <w:rFonts w:ascii="Arial" w:hAnsi="Arial" w:cs="Arial"/>
              </w:rPr>
            </w:pPr>
            <w:ins w:id="10176" w:author="An Phuc Cao" w:date="2024-09-30T17:13:00Z" w16du:dateUtc="2024-09-30T10:13:00Z">
              <w:r w:rsidRPr="00826313">
                <w:rPr>
                  <w:rFonts w:ascii="Arial" w:hAnsi="Arial" w:cs="Arial"/>
                </w:rPr>
                <w:t>For the six-month period then ended 30 June 202</w:t>
              </w:r>
              <w:r>
                <w:rPr>
                  <w:rFonts w:ascii="Arial" w:hAnsi="Arial" w:cs="Arial"/>
                </w:rPr>
                <w:t>3</w:t>
              </w:r>
              <w:r w:rsidRPr="00826313">
                <w:rPr>
                  <w:rFonts w:ascii="Arial" w:hAnsi="Arial" w:cs="Arial"/>
                </w:rPr>
                <w:br/>
              </w:r>
              <w:r w:rsidRPr="00826313">
                <w:rPr>
                  <w:rFonts w:ascii="Arial" w:hAnsi="Arial" w:cs="Arial"/>
                  <w:kern w:val="1"/>
                  <w:lang w:eastAsia="ar-SA"/>
                </w:rPr>
                <w:t>VND</w:t>
              </w:r>
            </w:ins>
          </w:p>
        </w:tc>
      </w:tr>
      <w:tr w:rsidR="00775FE8" w:rsidRPr="00332504" w14:paraId="07DAFA58" w14:textId="77777777">
        <w:trPr>
          <w:trHeight w:val="424"/>
          <w:ins w:id="10177" w:author="An Phuc Cao" w:date="2024-09-30T17:11:00Z"/>
        </w:trPr>
        <w:tc>
          <w:tcPr>
            <w:tcW w:w="3544" w:type="dxa"/>
            <w:vAlign w:val="bottom"/>
            <w:hideMark/>
          </w:tcPr>
          <w:p w14:paraId="6BE6C9ED" w14:textId="77777777" w:rsidR="00775FE8" w:rsidRPr="00332504" w:rsidRDefault="00775FE8" w:rsidP="00775FE8">
            <w:pPr>
              <w:spacing w:before="120"/>
              <w:ind w:left="-108"/>
              <w:rPr>
                <w:ins w:id="10178" w:author="An Phuc Cao" w:date="2024-09-30T17:11:00Z" w16du:dateUtc="2024-09-30T10:11:00Z"/>
                <w:rFonts w:ascii="Arial" w:hAnsi="Arial" w:cs="Arial"/>
                <w:sz w:val="20"/>
              </w:rPr>
            </w:pPr>
            <w:ins w:id="10179" w:author="An Phuc Cao" w:date="2024-09-30T17:11:00Z" w16du:dateUtc="2024-09-30T10:11:00Z">
              <w:r>
                <w:rPr>
                  <w:rFonts w:ascii="Arial" w:hAnsi="Arial" w:cs="Arial"/>
                  <w:sz w:val="20"/>
                </w:rPr>
                <w:t>Mr. Nghiem Xuan Huy</w:t>
              </w:r>
            </w:ins>
          </w:p>
        </w:tc>
        <w:tc>
          <w:tcPr>
            <w:tcW w:w="2268" w:type="dxa"/>
            <w:vAlign w:val="bottom"/>
          </w:tcPr>
          <w:p w14:paraId="0FDD8063" w14:textId="25D22520" w:rsidR="00775FE8" w:rsidRPr="001D1F70" w:rsidRDefault="00775FE8" w:rsidP="00775FE8">
            <w:pPr>
              <w:spacing w:before="120"/>
              <w:ind w:left="113" w:right="-85"/>
              <w:jc w:val="right"/>
              <w:rPr>
                <w:ins w:id="10180" w:author="An Phuc Cao" w:date="2024-09-30T17:11:00Z" w16du:dateUtc="2024-09-30T10:11:00Z"/>
                <w:rFonts w:ascii="Arial" w:hAnsi="Arial" w:cs="Arial"/>
                <w:sz w:val="20"/>
              </w:rPr>
            </w:pPr>
            <w:ins w:id="10181" w:author="An Phuc Cao" w:date="2024-10-23T17:09:00Z" w16du:dateUtc="2024-10-23T10:09:00Z">
              <w:r>
                <w:rPr>
                  <w:rFonts w:ascii="Arial" w:hAnsi="Arial" w:cs="Arial"/>
                  <w:color w:val="000000"/>
                  <w:sz w:val="20"/>
                </w:rPr>
                <w:t xml:space="preserve">                 1,066,078,900 </w:t>
              </w:r>
            </w:ins>
          </w:p>
        </w:tc>
        <w:tc>
          <w:tcPr>
            <w:tcW w:w="2410" w:type="dxa"/>
            <w:vAlign w:val="bottom"/>
          </w:tcPr>
          <w:p w14:paraId="3F931009" w14:textId="09E6F9FF" w:rsidR="00775FE8" w:rsidRPr="001D1F70" w:rsidRDefault="00775FE8" w:rsidP="00775FE8">
            <w:pPr>
              <w:spacing w:before="120"/>
              <w:ind w:left="113" w:right="-85"/>
              <w:jc w:val="right"/>
              <w:rPr>
                <w:ins w:id="10182" w:author="An Phuc Cao" w:date="2024-09-30T17:11:00Z" w16du:dateUtc="2024-09-30T10:11:00Z"/>
                <w:rFonts w:ascii="Arial" w:hAnsi="Arial" w:cs="Arial"/>
                <w:sz w:val="20"/>
              </w:rPr>
            </w:pPr>
            <w:ins w:id="10183" w:author="An Phuc Cao" w:date="2024-10-23T17:09:00Z" w16du:dateUtc="2024-10-23T10:09:00Z">
              <w:r>
                <w:rPr>
                  <w:rFonts w:ascii="Arial" w:hAnsi="Arial" w:cs="Arial"/>
                  <w:color w:val="000000"/>
                  <w:sz w:val="20"/>
                </w:rPr>
                <w:t xml:space="preserve">         1,281,540,000 </w:t>
              </w:r>
            </w:ins>
          </w:p>
        </w:tc>
      </w:tr>
      <w:tr w:rsidR="00775FE8" w:rsidRPr="00332504" w14:paraId="325FAE63" w14:textId="77777777">
        <w:trPr>
          <w:trHeight w:val="271"/>
          <w:ins w:id="10184" w:author="An Phuc Cao" w:date="2024-09-30T17:11:00Z"/>
        </w:trPr>
        <w:tc>
          <w:tcPr>
            <w:tcW w:w="3544" w:type="dxa"/>
            <w:vAlign w:val="bottom"/>
          </w:tcPr>
          <w:p w14:paraId="76C2C9F9" w14:textId="77777777" w:rsidR="00775FE8" w:rsidRDefault="00775FE8" w:rsidP="00775FE8">
            <w:pPr>
              <w:ind w:left="-108"/>
              <w:rPr>
                <w:ins w:id="10185" w:author="An Phuc Cao" w:date="2024-09-30T17:11:00Z" w16du:dateUtc="2024-09-30T10:11:00Z"/>
                <w:rFonts w:ascii="Arial" w:hAnsi="Arial" w:cs="Arial"/>
                <w:sz w:val="20"/>
              </w:rPr>
            </w:pPr>
            <w:ins w:id="10186" w:author="An Phuc Cao" w:date="2024-09-30T17:11:00Z" w16du:dateUtc="2024-09-30T10:11:00Z">
              <w:r w:rsidRPr="00274EFC">
                <w:rPr>
                  <w:rFonts w:ascii="Arial" w:hAnsi="Arial" w:cs="Arial"/>
                  <w:sz w:val="20"/>
                </w:rPr>
                <w:t>Ms. V</w:t>
              </w:r>
              <w:r>
                <w:rPr>
                  <w:rFonts w:ascii="Arial" w:hAnsi="Arial" w:cs="Arial"/>
                  <w:sz w:val="20"/>
                </w:rPr>
                <w:t>u Thanh Van</w:t>
              </w:r>
            </w:ins>
          </w:p>
        </w:tc>
        <w:tc>
          <w:tcPr>
            <w:tcW w:w="2268" w:type="dxa"/>
            <w:vAlign w:val="bottom"/>
          </w:tcPr>
          <w:p w14:paraId="29CB44A7" w14:textId="7D11560B" w:rsidR="00775FE8" w:rsidRPr="001D1F70" w:rsidDel="009255DE" w:rsidRDefault="00775FE8" w:rsidP="00775FE8">
            <w:pPr>
              <w:ind w:left="113" w:right="-85"/>
              <w:jc w:val="right"/>
              <w:rPr>
                <w:ins w:id="10187" w:author="An Phuc Cao" w:date="2024-09-30T17:11:00Z" w16du:dateUtc="2024-09-30T10:11:00Z"/>
                <w:rFonts w:ascii="Arial" w:hAnsi="Arial" w:cs="Arial"/>
                <w:sz w:val="20"/>
              </w:rPr>
            </w:pPr>
            <w:ins w:id="10188" w:author="An Phuc Cao" w:date="2024-10-23T17:09:00Z" w16du:dateUtc="2024-10-23T10:09:00Z">
              <w:r>
                <w:rPr>
                  <w:rFonts w:ascii="Arial" w:hAnsi="Arial" w:cs="Arial"/>
                  <w:color w:val="000000"/>
                  <w:sz w:val="20"/>
                </w:rPr>
                <w:t xml:space="preserve">                    810,604,800 </w:t>
              </w:r>
            </w:ins>
          </w:p>
        </w:tc>
        <w:tc>
          <w:tcPr>
            <w:tcW w:w="2410" w:type="dxa"/>
            <w:vAlign w:val="bottom"/>
          </w:tcPr>
          <w:p w14:paraId="7615836C" w14:textId="1D1EDCDC" w:rsidR="00775FE8" w:rsidRPr="001D1F70" w:rsidRDefault="00775FE8" w:rsidP="00775FE8">
            <w:pPr>
              <w:ind w:left="113" w:right="-85"/>
              <w:jc w:val="right"/>
              <w:rPr>
                <w:ins w:id="10189" w:author="An Phuc Cao" w:date="2024-09-30T17:11:00Z" w16du:dateUtc="2024-09-30T10:11:00Z"/>
                <w:rFonts w:ascii="Arial" w:hAnsi="Arial" w:cs="Arial"/>
                <w:sz w:val="20"/>
              </w:rPr>
            </w:pPr>
            <w:ins w:id="10190" w:author="An Phuc Cao" w:date="2024-10-23T17:09:00Z" w16du:dateUtc="2024-10-23T10:09:00Z">
              <w:r>
                <w:rPr>
                  <w:rFonts w:ascii="Arial" w:hAnsi="Arial" w:cs="Arial"/>
                  <w:color w:val="000000"/>
                  <w:sz w:val="20"/>
                </w:rPr>
                <w:t xml:space="preserve">            782,600,000 </w:t>
              </w:r>
            </w:ins>
          </w:p>
        </w:tc>
      </w:tr>
      <w:tr w:rsidR="00775FE8" w:rsidRPr="00332504" w14:paraId="0646F319" w14:textId="77777777">
        <w:trPr>
          <w:trHeight w:val="271"/>
          <w:ins w:id="10191" w:author="An Phuc Cao" w:date="2024-09-30T17:11:00Z"/>
        </w:trPr>
        <w:tc>
          <w:tcPr>
            <w:tcW w:w="3544" w:type="dxa"/>
            <w:vAlign w:val="bottom"/>
          </w:tcPr>
          <w:p w14:paraId="1BB1D206" w14:textId="77777777" w:rsidR="00775FE8" w:rsidRDefault="00775FE8" w:rsidP="00775FE8">
            <w:pPr>
              <w:ind w:left="-108"/>
              <w:rPr>
                <w:ins w:id="10192" w:author="An Phuc Cao" w:date="2024-09-30T17:11:00Z" w16du:dateUtc="2024-09-30T10:11:00Z"/>
                <w:rFonts w:ascii="Arial" w:hAnsi="Arial" w:cs="Arial"/>
                <w:sz w:val="20"/>
              </w:rPr>
            </w:pPr>
            <w:ins w:id="10193" w:author="An Phuc Cao" w:date="2024-09-30T17:11:00Z" w16du:dateUtc="2024-09-30T10:11:00Z">
              <w:r w:rsidRPr="00274EFC">
                <w:rPr>
                  <w:rFonts w:ascii="Arial" w:hAnsi="Arial" w:cs="Arial"/>
                  <w:sz w:val="20"/>
                </w:rPr>
                <w:t>Mr. Ho</w:t>
              </w:r>
              <w:r>
                <w:rPr>
                  <w:rFonts w:ascii="Arial" w:hAnsi="Arial" w:cs="Arial"/>
                  <w:sz w:val="20"/>
                </w:rPr>
                <w:t>a</w:t>
              </w:r>
              <w:r w:rsidRPr="00274EFC">
                <w:rPr>
                  <w:rFonts w:ascii="Arial" w:hAnsi="Arial" w:cs="Arial"/>
                  <w:sz w:val="20"/>
                </w:rPr>
                <w:t>ng Minh Ch</w:t>
              </w:r>
              <w:r>
                <w:rPr>
                  <w:rFonts w:ascii="Arial" w:hAnsi="Arial" w:cs="Arial"/>
                  <w:sz w:val="20"/>
                </w:rPr>
                <w:t>au</w:t>
              </w:r>
            </w:ins>
          </w:p>
        </w:tc>
        <w:tc>
          <w:tcPr>
            <w:tcW w:w="2268" w:type="dxa"/>
            <w:vAlign w:val="bottom"/>
          </w:tcPr>
          <w:p w14:paraId="0FD303A7" w14:textId="440B96F3" w:rsidR="00775FE8" w:rsidRPr="001D1F70" w:rsidDel="009255DE" w:rsidRDefault="00775FE8" w:rsidP="00775FE8">
            <w:pPr>
              <w:ind w:left="113" w:right="-85"/>
              <w:jc w:val="right"/>
              <w:rPr>
                <w:ins w:id="10194" w:author="An Phuc Cao" w:date="2024-09-30T17:11:00Z" w16du:dateUtc="2024-09-30T10:11:00Z"/>
                <w:rFonts w:ascii="Arial" w:hAnsi="Arial" w:cs="Arial"/>
                <w:sz w:val="20"/>
              </w:rPr>
            </w:pPr>
            <w:ins w:id="10195" w:author="An Phuc Cao" w:date="2024-10-23T17:09:00Z" w16du:dateUtc="2024-10-23T10:09:00Z">
              <w:r>
                <w:rPr>
                  <w:rFonts w:ascii="Arial" w:hAnsi="Arial" w:cs="Arial"/>
                  <w:color w:val="000000"/>
                  <w:sz w:val="20"/>
                </w:rPr>
                <w:t xml:space="preserve">                    809,114,700 </w:t>
              </w:r>
            </w:ins>
          </w:p>
        </w:tc>
        <w:tc>
          <w:tcPr>
            <w:tcW w:w="2410" w:type="dxa"/>
            <w:vAlign w:val="bottom"/>
          </w:tcPr>
          <w:p w14:paraId="2D3FDE7B" w14:textId="0BAAB682" w:rsidR="00775FE8" w:rsidRPr="001D1F70" w:rsidRDefault="00775FE8" w:rsidP="00775FE8">
            <w:pPr>
              <w:ind w:left="113" w:right="-85"/>
              <w:jc w:val="right"/>
              <w:rPr>
                <w:ins w:id="10196" w:author="An Phuc Cao" w:date="2024-09-30T17:11:00Z" w16du:dateUtc="2024-09-30T10:11:00Z"/>
                <w:rFonts w:ascii="Arial" w:hAnsi="Arial" w:cs="Arial"/>
                <w:sz w:val="20"/>
              </w:rPr>
            </w:pPr>
            <w:ins w:id="10197" w:author="An Phuc Cao" w:date="2024-10-23T17:09:00Z" w16du:dateUtc="2024-10-23T10:09:00Z">
              <w:r>
                <w:rPr>
                  <w:rFonts w:ascii="Arial" w:hAnsi="Arial" w:cs="Arial"/>
                  <w:color w:val="000000"/>
                  <w:sz w:val="20"/>
                </w:rPr>
                <w:t xml:space="preserve">            733,850,000 </w:t>
              </w:r>
            </w:ins>
          </w:p>
        </w:tc>
      </w:tr>
      <w:tr w:rsidR="00775FE8" w:rsidRPr="00332504" w14:paraId="024E056D" w14:textId="77777777">
        <w:trPr>
          <w:trHeight w:val="271"/>
          <w:ins w:id="10198" w:author="An Phuc Cao" w:date="2024-09-30T17:11:00Z"/>
        </w:trPr>
        <w:tc>
          <w:tcPr>
            <w:tcW w:w="3544" w:type="dxa"/>
            <w:vAlign w:val="bottom"/>
          </w:tcPr>
          <w:p w14:paraId="6AE8B476" w14:textId="77777777" w:rsidR="00775FE8" w:rsidRPr="00274EFC" w:rsidRDefault="00775FE8" w:rsidP="00775FE8">
            <w:pPr>
              <w:ind w:left="-108"/>
              <w:rPr>
                <w:ins w:id="10199" w:author="An Phuc Cao" w:date="2024-09-30T17:11:00Z" w16du:dateUtc="2024-09-30T10:11:00Z"/>
                <w:rFonts w:ascii="Arial" w:hAnsi="Arial" w:cs="Arial"/>
                <w:sz w:val="20"/>
              </w:rPr>
            </w:pPr>
            <w:ins w:id="10200" w:author="An Phuc Cao" w:date="2024-09-30T17:11:00Z" w16du:dateUtc="2024-09-30T10:11:00Z">
              <w:r>
                <w:rPr>
                  <w:rFonts w:ascii="Arial" w:hAnsi="Arial" w:cs="Arial"/>
                  <w:sz w:val="20"/>
                </w:rPr>
                <w:t>Ms Vu Quynh Huong</w:t>
              </w:r>
            </w:ins>
          </w:p>
        </w:tc>
        <w:tc>
          <w:tcPr>
            <w:tcW w:w="2268" w:type="dxa"/>
            <w:vAlign w:val="bottom"/>
          </w:tcPr>
          <w:p w14:paraId="7C5FFD69" w14:textId="2F283E9E" w:rsidR="00775FE8" w:rsidRPr="000B41C0" w:rsidRDefault="00775FE8" w:rsidP="00775FE8">
            <w:pPr>
              <w:ind w:left="113" w:right="-85"/>
              <w:jc w:val="right"/>
              <w:rPr>
                <w:ins w:id="10201" w:author="An Phuc Cao" w:date="2024-09-30T17:11:00Z" w16du:dateUtc="2024-09-30T10:11:00Z"/>
                <w:rFonts w:ascii="Arial" w:hAnsi="Arial" w:cs="Arial"/>
                <w:sz w:val="20"/>
              </w:rPr>
            </w:pPr>
            <w:ins w:id="10202" w:author="An Phuc Cao" w:date="2024-10-23T17:09:00Z" w16du:dateUtc="2024-10-23T10:09:00Z">
              <w:r>
                <w:rPr>
                  <w:rFonts w:ascii="Arial" w:hAnsi="Arial" w:cs="Arial"/>
                  <w:color w:val="000000"/>
                  <w:sz w:val="20"/>
                </w:rPr>
                <w:t xml:space="preserve">                    852,889,041 </w:t>
              </w:r>
            </w:ins>
          </w:p>
        </w:tc>
        <w:tc>
          <w:tcPr>
            <w:tcW w:w="2410" w:type="dxa"/>
            <w:vAlign w:val="bottom"/>
          </w:tcPr>
          <w:p w14:paraId="0989B0BD" w14:textId="35F6FF60" w:rsidR="00775FE8" w:rsidRDefault="00775FE8" w:rsidP="00775FE8">
            <w:pPr>
              <w:ind w:left="113" w:right="-85"/>
              <w:jc w:val="right"/>
              <w:rPr>
                <w:ins w:id="10203" w:author="An Phuc Cao" w:date="2024-09-30T17:11:00Z" w16du:dateUtc="2024-09-30T10:11:00Z"/>
                <w:rFonts w:ascii="Arial" w:hAnsi="Arial" w:cs="Arial"/>
                <w:sz w:val="20"/>
              </w:rPr>
            </w:pPr>
            <w:ins w:id="10204" w:author="An Phuc Cao" w:date="2024-10-23T17:09:00Z" w16du:dateUtc="2024-10-23T10:09:00Z">
              <w:r>
                <w:rPr>
                  <w:rFonts w:ascii="Arial" w:hAnsi="Arial" w:cs="Arial"/>
                  <w:color w:val="000000"/>
                  <w:sz w:val="20"/>
                </w:rPr>
                <w:t xml:space="preserve">            429,589,041 </w:t>
              </w:r>
            </w:ins>
          </w:p>
        </w:tc>
      </w:tr>
      <w:tr w:rsidR="00775FE8" w:rsidRPr="00332504" w14:paraId="498011D5" w14:textId="77777777">
        <w:trPr>
          <w:trHeight w:val="323"/>
          <w:ins w:id="10205" w:author="An Phuc Cao" w:date="2024-09-30T17:11:00Z"/>
        </w:trPr>
        <w:tc>
          <w:tcPr>
            <w:tcW w:w="3544" w:type="dxa"/>
            <w:vAlign w:val="bottom"/>
          </w:tcPr>
          <w:p w14:paraId="0632D402" w14:textId="77777777" w:rsidR="00775FE8" w:rsidRPr="00274EFC" w:rsidRDefault="00775FE8" w:rsidP="00775FE8">
            <w:pPr>
              <w:ind w:left="-108"/>
              <w:rPr>
                <w:ins w:id="10206" w:author="An Phuc Cao" w:date="2024-09-30T17:11:00Z" w16du:dateUtc="2024-09-30T10:11:00Z"/>
                <w:rFonts w:ascii="Arial" w:hAnsi="Arial" w:cs="Arial"/>
                <w:sz w:val="20"/>
              </w:rPr>
            </w:pPr>
            <w:ins w:id="10207" w:author="An Phuc Cao" w:date="2024-09-30T17:11:00Z" w16du:dateUtc="2024-09-30T10:11:00Z">
              <w:r>
                <w:rPr>
                  <w:rFonts w:ascii="Arial" w:hAnsi="Arial" w:cs="Arial"/>
                  <w:sz w:val="20"/>
                </w:rPr>
                <w:t>Ms Tran Gia Binh</w:t>
              </w:r>
            </w:ins>
          </w:p>
        </w:tc>
        <w:tc>
          <w:tcPr>
            <w:tcW w:w="2268" w:type="dxa"/>
            <w:vAlign w:val="bottom"/>
          </w:tcPr>
          <w:p w14:paraId="66FC070D" w14:textId="5FAFE6C1" w:rsidR="00775FE8" w:rsidRPr="00050A7A" w:rsidRDefault="00775FE8" w:rsidP="00775FE8">
            <w:pPr>
              <w:pBdr>
                <w:bottom w:val="single" w:sz="4" w:space="1" w:color="auto"/>
              </w:pBdr>
              <w:ind w:left="113" w:right="-85"/>
              <w:jc w:val="right"/>
              <w:rPr>
                <w:ins w:id="10208" w:author="An Phuc Cao" w:date="2024-09-30T17:11:00Z" w16du:dateUtc="2024-09-30T10:11:00Z"/>
                <w:rFonts w:ascii="Arial" w:hAnsi="Arial" w:cs="Arial"/>
                <w:sz w:val="20"/>
              </w:rPr>
            </w:pPr>
            <w:ins w:id="10209" w:author="An Phuc Cao" w:date="2024-10-23T17:09:00Z" w16du:dateUtc="2024-10-23T10:09:00Z">
              <w:r>
                <w:rPr>
                  <w:rFonts w:ascii="Arial" w:hAnsi="Arial" w:cs="Arial"/>
                  <w:color w:val="000000"/>
                  <w:sz w:val="20"/>
                </w:rPr>
                <w:t xml:space="preserve">                 1,164,266,667 </w:t>
              </w:r>
            </w:ins>
          </w:p>
        </w:tc>
        <w:tc>
          <w:tcPr>
            <w:tcW w:w="2410" w:type="dxa"/>
            <w:vAlign w:val="bottom"/>
          </w:tcPr>
          <w:p w14:paraId="6DA762A4" w14:textId="7A3474FE" w:rsidR="00775FE8" w:rsidRPr="00050A7A" w:rsidRDefault="00775FE8" w:rsidP="00775FE8">
            <w:pPr>
              <w:pBdr>
                <w:bottom w:val="single" w:sz="4" w:space="1" w:color="auto"/>
              </w:pBdr>
              <w:ind w:left="113" w:right="-85"/>
              <w:jc w:val="right"/>
              <w:rPr>
                <w:ins w:id="10210" w:author="An Phuc Cao" w:date="2024-09-30T17:11:00Z" w16du:dateUtc="2024-09-30T10:11:00Z"/>
                <w:rFonts w:ascii="Arial" w:hAnsi="Arial" w:cs="Arial"/>
                <w:sz w:val="20"/>
              </w:rPr>
            </w:pPr>
            <w:ins w:id="10211" w:author="An Phuc Cao" w:date="2024-10-23T17:09:00Z" w16du:dateUtc="2024-10-23T10:09:00Z">
              <w:r>
                <w:rPr>
                  <w:rFonts w:ascii="Arial" w:hAnsi="Arial" w:cs="Arial"/>
                  <w:color w:val="000000"/>
                  <w:sz w:val="20"/>
                </w:rPr>
                <w:t xml:space="preserve">                           -   </w:t>
              </w:r>
            </w:ins>
          </w:p>
        </w:tc>
      </w:tr>
      <w:tr w:rsidR="00775FE8" w:rsidRPr="00332504" w14:paraId="6FA3FABF" w14:textId="77777777">
        <w:trPr>
          <w:trHeight w:val="454"/>
          <w:ins w:id="10212" w:author="An Phuc Cao" w:date="2024-09-30T17:11:00Z"/>
        </w:trPr>
        <w:tc>
          <w:tcPr>
            <w:tcW w:w="3544" w:type="dxa"/>
            <w:vAlign w:val="bottom"/>
            <w:hideMark/>
          </w:tcPr>
          <w:p w14:paraId="5138F3B7" w14:textId="77777777" w:rsidR="00775FE8" w:rsidRPr="00332504" w:rsidRDefault="00775FE8" w:rsidP="00775FE8">
            <w:pPr>
              <w:spacing w:before="120"/>
              <w:ind w:left="-108"/>
              <w:jc w:val="both"/>
              <w:rPr>
                <w:ins w:id="10213" w:author="An Phuc Cao" w:date="2024-09-30T17:11:00Z" w16du:dateUtc="2024-09-30T10:11:00Z"/>
                <w:rFonts w:ascii="Arial" w:hAnsi="Arial" w:cs="Arial"/>
                <w:b/>
                <w:sz w:val="20"/>
              </w:rPr>
            </w:pPr>
          </w:p>
        </w:tc>
        <w:tc>
          <w:tcPr>
            <w:tcW w:w="2268" w:type="dxa"/>
            <w:vAlign w:val="bottom"/>
          </w:tcPr>
          <w:p w14:paraId="10EA9D6F" w14:textId="49793048" w:rsidR="00775FE8" w:rsidRPr="001D1F70" w:rsidRDefault="00775FE8" w:rsidP="00775FE8">
            <w:pPr>
              <w:pBdr>
                <w:bottom w:val="double" w:sz="4" w:space="1" w:color="auto"/>
              </w:pBdr>
              <w:spacing w:before="120"/>
              <w:ind w:left="113" w:right="-85"/>
              <w:jc w:val="right"/>
              <w:rPr>
                <w:ins w:id="10214" w:author="An Phuc Cao" w:date="2024-09-30T17:11:00Z" w16du:dateUtc="2024-09-30T10:11:00Z"/>
                <w:rFonts w:ascii="Arial" w:hAnsi="Arial" w:cs="Arial"/>
                <w:b/>
                <w:sz w:val="20"/>
              </w:rPr>
            </w:pPr>
            <w:ins w:id="10215" w:author="An Phuc Cao" w:date="2024-10-23T17:09:00Z" w16du:dateUtc="2024-10-23T10:09:00Z">
              <w:r>
                <w:rPr>
                  <w:rFonts w:ascii="Arial" w:hAnsi="Arial" w:cs="Arial"/>
                  <w:b/>
                  <w:bCs/>
                  <w:color w:val="000000"/>
                  <w:sz w:val="20"/>
                </w:rPr>
                <w:t xml:space="preserve">                 4,702,954,108 </w:t>
              </w:r>
            </w:ins>
          </w:p>
        </w:tc>
        <w:tc>
          <w:tcPr>
            <w:tcW w:w="2410" w:type="dxa"/>
            <w:vAlign w:val="bottom"/>
          </w:tcPr>
          <w:p w14:paraId="13A658A9" w14:textId="493E054F" w:rsidR="00775FE8" w:rsidRPr="001D1F70" w:rsidRDefault="00775FE8" w:rsidP="00775FE8">
            <w:pPr>
              <w:pBdr>
                <w:bottom w:val="double" w:sz="4" w:space="1" w:color="auto"/>
              </w:pBdr>
              <w:spacing w:before="120"/>
              <w:ind w:left="113" w:right="-85"/>
              <w:jc w:val="right"/>
              <w:rPr>
                <w:ins w:id="10216" w:author="An Phuc Cao" w:date="2024-09-30T17:11:00Z" w16du:dateUtc="2024-09-30T10:11:00Z"/>
                <w:rFonts w:ascii="Arial" w:hAnsi="Arial" w:cs="Arial"/>
                <w:b/>
                <w:sz w:val="20"/>
              </w:rPr>
            </w:pPr>
            <w:ins w:id="10217" w:author="An Phuc Cao" w:date="2024-10-23T17:09:00Z" w16du:dateUtc="2024-10-23T10:09:00Z">
              <w:r>
                <w:rPr>
                  <w:rFonts w:ascii="Arial" w:hAnsi="Arial" w:cs="Arial"/>
                  <w:b/>
                  <w:bCs/>
                  <w:color w:val="000000"/>
                  <w:sz w:val="20"/>
                </w:rPr>
                <w:t xml:space="preserve">         3,227,579,041 </w:t>
              </w:r>
            </w:ins>
          </w:p>
        </w:tc>
      </w:tr>
    </w:tbl>
    <w:p w14:paraId="6AFC7510" w14:textId="66D0BA15" w:rsidR="0081148C" w:rsidDel="002C218A" w:rsidRDefault="0081148C" w:rsidP="000065CE">
      <w:pPr>
        <w:overflowPunct/>
        <w:autoSpaceDE/>
        <w:autoSpaceDN/>
        <w:adjustRightInd/>
        <w:textAlignment w:val="auto"/>
        <w:rPr>
          <w:del w:id="10218" w:author="An Phuc Cao" w:date="2024-09-30T17:10:00Z" w16du:dateUtc="2024-09-30T10:10:00Z"/>
          <w:rFonts w:ascii="Arial" w:hAnsi="Arial" w:cs="Arial"/>
          <w:b/>
          <w:sz w:val="20"/>
        </w:rPr>
      </w:pPr>
    </w:p>
    <w:p w14:paraId="71CD6DFF" w14:textId="77777777" w:rsidR="002C218A" w:rsidRDefault="002C218A" w:rsidP="0056101F">
      <w:pPr>
        <w:ind w:left="720"/>
        <w:jc w:val="both"/>
        <w:rPr>
          <w:ins w:id="10219" w:author="An Phuc Cao" w:date="2024-10-24T15:13:00Z" w16du:dateUtc="2024-10-24T08:13:00Z"/>
          <w:rFonts w:ascii="Arial" w:hAnsi="Arial" w:cs="Arial"/>
          <w:b/>
          <w:sz w:val="20"/>
        </w:rPr>
      </w:pPr>
    </w:p>
    <w:p w14:paraId="69E906F5" w14:textId="77777777" w:rsidR="002C218A" w:rsidRDefault="002C218A" w:rsidP="0056101F">
      <w:pPr>
        <w:ind w:left="720"/>
        <w:jc w:val="both"/>
        <w:rPr>
          <w:ins w:id="10220" w:author="An Phuc Cao" w:date="2024-10-24T15:13:00Z" w16du:dateUtc="2024-10-24T08:13:00Z"/>
          <w:rFonts w:ascii="Arial" w:hAnsi="Arial" w:cs="Arial"/>
          <w:b/>
          <w:sz w:val="20"/>
        </w:rPr>
      </w:pPr>
    </w:p>
    <w:p w14:paraId="0479248E" w14:textId="77777777" w:rsidR="002C218A" w:rsidRDefault="002C218A" w:rsidP="0056101F">
      <w:pPr>
        <w:ind w:left="720"/>
        <w:jc w:val="both"/>
        <w:rPr>
          <w:ins w:id="10221" w:author="An Phuc Cao" w:date="2024-10-24T15:13:00Z" w16du:dateUtc="2024-10-24T08:13:00Z"/>
          <w:rFonts w:ascii="Arial" w:hAnsi="Arial" w:cs="Arial"/>
          <w:b/>
          <w:sz w:val="20"/>
        </w:rPr>
      </w:pPr>
    </w:p>
    <w:p w14:paraId="52885165" w14:textId="77777777" w:rsidR="002C218A" w:rsidRDefault="002C218A" w:rsidP="0056101F">
      <w:pPr>
        <w:ind w:left="720"/>
        <w:jc w:val="both"/>
        <w:rPr>
          <w:ins w:id="10222" w:author="An Phuc Cao" w:date="2024-10-24T15:13:00Z" w16du:dateUtc="2024-10-24T08:13:00Z"/>
          <w:rFonts w:ascii="Arial" w:hAnsi="Arial" w:cs="Arial"/>
          <w:b/>
          <w:sz w:val="20"/>
        </w:rPr>
      </w:pPr>
    </w:p>
    <w:p w14:paraId="7C62CE3F" w14:textId="77777777" w:rsidR="002C218A" w:rsidRDefault="002C218A" w:rsidP="0056101F">
      <w:pPr>
        <w:ind w:left="720"/>
        <w:jc w:val="both"/>
        <w:rPr>
          <w:ins w:id="10223" w:author="An Phuc Cao" w:date="2024-10-24T15:13:00Z" w16du:dateUtc="2024-10-24T08:13:00Z"/>
          <w:rFonts w:ascii="Arial" w:hAnsi="Arial" w:cs="Arial"/>
          <w:b/>
          <w:sz w:val="20"/>
        </w:rPr>
      </w:pPr>
    </w:p>
    <w:p w14:paraId="02EFF0CB" w14:textId="14EAC8CC" w:rsidR="0077113D" w:rsidRPr="00050A7A" w:rsidDel="000065CE" w:rsidRDefault="0081148C" w:rsidP="0077113D">
      <w:pPr>
        <w:pStyle w:val="BodyTextIndent"/>
        <w:ind w:left="1080" w:hanging="360"/>
        <w:rPr>
          <w:del w:id="10224" w:author="An Phuc Cao" w:date="2024-09-30T17:10:00Z" w16du:dateUtc="2024-09-30T10:10:00Z"/>
          <w:rFonts w:ascii="Arial" w:hAnsi="Arial" w:cs="Arial"/>
          <w:bCs/>
          <w:i/>
          <w:iCs/>
          <w:sz w:val="20"/>
        </w:rPr>
      </w:pPr>
      <w:del w:id="10225" w:author="An Phuc Cao" w:date="2024-09-30T17:10:00Z" w16du:dateUtc="2024-09-30T10:10:00Z">
        <w:r w:rsidRPr="00826313" w:rsidDel="000065CE">
          <w:rPr>
            <w:rFonts w:ascii="Arial" w:hAnsi="Arial" w:cs="Arial"/>
            <w:b/>
            <w:i/>
            <w:iCs/>
            <w:sz w:val="20"/>
          </w:rPr>
          <w:tab/>
        </w:r>
        <w:r w:rsidRPr="00826313" w:rsidDel="000065CE">
          <w:rPr>
            <w:rFonts w:ascii="Arial" w:hAnsi="Arial" w:cs="Arial"/>
            <w:bCs/>
            <w:i/>
            <w:iCs/>
            <w:sz w:val="20"/>
          </w:rPr>
          <w:delText>(*)</w:delText>
        </w:r>
        <w:r w:rsidRPr="00826313" w:rsidDel="000065CE">
          <w:rPr>
            <w:rFonts w:ascii="Arial" w:hAnsi="Arial" w:cs="Arial"/>
            <w:bCs/>
            <w:sz w:val="20"/>
          </w:rPr>
          <w:delText xml:space="preserve"> </w:delText>
        </w:r>
        <w:r w:rsidR="0077113D" w:rsidRPr="00FA19D1" w:rsidDel="000065CE">
          <w:rPr>
            <w:rFonts w:ascii="Arial" w:hAnsi="Arial" w:cs="Arial"/>
            <w:bCs/>
            <w:i/>
            <w:iCs/>
            <w:sz w:val="20"/>
          </w:rPr>
          <w:delText>The number of PNJ gold rings that Finhay Service and Distribution Co</w:delText>
        </w:r>
        <w:r w:rsidR="0077113D" w:rsidDel="000065CE">
          <w:rPr>
            <w:rFonts w:ascii="Arial" w:hAnsi="Arial" w:cs="Arial"/>
            <w:bCs/>
            <w:i/>
            <w:iCs/>
            <w:sz w:val="20"/>
          </w:rPr>
          <w:delText>mpany</w:delText>
        </w:r>
        <w:r w:rsidR="0077113D" w:rsidRPr="00FA19D1" w:rsidDel="000065CE">
          <w:rPr>
            <w:rFonts w:ascii="Arial" w:hAnsi="Arial" w:cs="Arial"/>
            <w:bCs/>
            <w:i/>
            <w:iCs/>
            <w:sz w:val="20"/>
          </w:rPr>
          <w:delText xml:space="preserve"> L</w:delText>
        </w:r>
        <w:r w:rsidR="0077113D" w:rsidDel="000065CE">
          <w:rPr>
            <w:rFonts w:ascii="Arial" w:hAnsi="Arial" w:cs="Arial"/>
            <w:bCs/>
            <w:i/>
            <w:iCs/>
            <w:sz w:val="20"/>
          </w:rPr>
          <w:delText>imited</w:delText>
        </w:r>
        <w:r w:rsidR="0077113D" w:rsidRPr="00FA19D1" w:rsidDel="000065CE">
          <w:rPr>
            <w:rFonts w:ascii="Arial" w:hAnsi="Arial" w:cs="Arial"/>
            <w:bCs/>
            <w:i/>
            <w:iCs/>
            <w:sz w:val="20"/>
          </w:rPr>
          <w:delText xml:space="preserve"> is monitoring </w:delText>
        </w:r>
        <w:r w:rsidR="0077113D" w:rsidDel="000065CE">
          <w:rPr>
            <w:rFonts w:ascii="Arial" w:hAnsi="Arial" w:cs="Arial"/>
            <w:bCs/>
            <w:i/>
            <w:iCs/>
            <w:sz w:val="20"/>
          </w:rPr>
          <w:delText>on behalf of</w:delText>
        </w:r>
        <w:r w:rsidR="0077113D" w:rsidRPr="00FA19D1" w:rsidDel="000065CE">
          <w:rPr>
            <w:rFonts w:ascii="Arial" w:hAnsi="Arial" w:cs="Arial"/>
            <w:bCs/>
            <w:i/>
            <w:iCs/>
            <w:sz w:val="20"/>
          </w:rPr>
          <w:delText xml:space="preserve"> customer</w:delText>
        </w:r>
        <w:r w:rsidR="0077113D" w:rsidDel="000065CE">
          <w:rPr>
            <w:rFonts w:ascii="Arial" w:hAnsi="Arial" w:cs="Arial"/>
            <w:bCs/>
            <w:i/>
            <w:iCs/>
            <w:sz w:val="20"/>
          </w:rPr>
          <w:delText xml:space="preserve"> as at </w:delText>
        </w:r>
        <w:r w:rsidR="0077113D" w:rsidRPr="00826313" w:rsidDel="000065CE">
          <w:rPr>
            <w:rFonts w:ascii="Arial" w:hAnsi="Arial" w:cs="Arial"/>
            <w:i/>
            <w:sz w:val="20"/>
          </w:rPr>
          <w:delText>30 June 202</w:delText>
        </w:r>
        <w:r w:rsidR="0077113D" w:rsidDel="000065CE">
          <w:rPr>
            <w:rFonts w:ascii="Arial" w:hAnsi="Arial" w:cs="Arial"/>
            <w:i/>
            <w:sz w:val="20"/>
          </w:rPr>
          <w:delText xml:space="preserve">3 </w:delText>
        </w:r>
        <w:r w:rsidR="0077113D" w:rsidDel="000065CE">
          <w:rPr>
            <w:rFonts w:ascii="Arial" w:hAnsi="Arial" w:cs="Arial"/>
            <w:bCs/>
            <w:i/>
            <w:iCs/>
            <w:sz w:val="20"/>
          </w:rPr>
          <w:delText>were kept</w:delText>
        </w:r>
        <w:r w:rsidR="0077113D" w:rsidRPr="00FA19D1" w:rsidDel="000065CE">
          <w:rPr>
            <w:rFonts w:ascii="Arial" w:hAnsi="Arial" w:cs="Arial"/>
            <w:bCs/>
            <w:i/>
            <w:iCs/>
            <w:sz w:val="20"/>
          </w:rPr>
          <w:delText xml:space="preserve"> at the warehouse of Saigon Thuong Tin</w:delText>
        </w:r>
        <w:r w:rsidR="0077113D" w:rsidDel="000065CE">
          <w:rPr>
            <w:rFonts w:ascii="Arial" w:hAnsi="Arial" w:cs="Arial"/>
            <w:bCs/>
            <w:i/>
            <w:iCs/>
            <w:sz w:val="20"/>
          </w:rPr>
          <w:delText xml:space="preserve"> Commercial Joint Stock</w:delText>
        </w:r>
        <w:r w:rsidR="0077113D" w:rsidRPr="00FA19D1" w:rsidDel="000065CE">
          <w:rPr>
            <w:rFonts w:ascii="Arial" w:hAnsi="Arial" w:cs="Arial"/>
            <w:bCs/>
            <w:i/>
            <w:iCs/>
            <w:sz w:val="20"/>
          </w:rPr>
          <w:delText xml:space="preserve"> Bank - Capital Branch</w:delText>
        </w:r>
        <w:r w:rsidR="0077113D" w:rsidDel="000065CE">
          <w:rPr>
            <w:rFonts w:ascii="Arial" w:hAnsi="Arial" w:cs="Arial"/>
            <w:bCs/>
            <w:i/>
            <w:iCs/>
            <w:sz w:val="20"/>
          </w:rPr>
          <w:delText>.</w:delText>
        </w:r>
      </w:del>
    </w:p>
    <w:p w14:paraId="624C0546" w14:textId="0E25E978" w:rsidR="0081148C" w:rsidRPr="00826313" w:rsidDel="000065CE" w:rsidRDefault="0081148C" w:rsidP="0077113D">
      <w:pPr>
        <w:pStyle w:val="BodyTextIndent"/>
        <w:ind w:hanging="283"/>
        <w:rPr>
          <w:del w:id="10226" w:author="An Phuc Cao" w:date="2024-09-30T17:10:00Z" w16du:dateUtc="2024-09-30T10:10:00Z"/>
          <w:rFonts w:ascii="Arial" w:hAnsi="Arial" w:cs="Arial"/>
          <w:bCs/>
          <w:i/>
          <w:iCs/>
          <w:sz w:val="20"/>
        </w:rPr>
      </w:pPr>
    </w:p>
    <w:p w14:paraId="197332C3" w14:textId="414EDBE0" w:rsidR="0081148C" w:rsidRPr="00826313" w:rsidDel="000065CE" w:rsidRDefault="00C77A83" w:rsidP="0081148C">
      <w:pPr>
        <w:pStyle w:val="BodyTextIndent"/>
        <w:rPr>
          <w:del w:id="10227" w:author="An Phuc Cao" w:date="2024-09-30T17:10:00Z" w16du:dateUtc="2024-09-30T10:10:00Z"/>
          <w:rFonts w:ascii="Arial" w:hAnsi="Arial" w:cs="Arial"/>
          <w:bCs/>
          <w:i/>
          <w:iCs/>
          <w:sz w:val="20"/>
        </w:rPr>
      </w:pPr>
      <w:del w:id="10228" w:author="An Phuc Cao" w:date="2024-09-30T17:10:00Z" w16du:dateUtc="2024-09-30T10:10:00Z">
        <w:r w:rsidRPr="00826313" w:rsidDel="000065CE">
          <w:rPr>
            <w:rFonts w:ascii="Arial" w:hAnsi="Arial" w:cs="Arial"/>
            <w:bCs/>
            <w:i/>
            <w:iCs/>
            <w:sz w:val="20"/>
          </w:rPr>
          <w:tab/>
        </w:r>
        <w:r w:rsidR="0081148C" w:rsidRPr="00826313" w:rsidDel="000065CE">
          <w:rPr>
            <w:rFonts w:ascii="Arial" w:hAnsi="Arial" w:cs="Arial"/>
            <w:bCs/>
            <w:i/>
            <w:iCs/>
            <w:sz w:val="20"/>
          </w:rPr>
          <w:delText xml:space="preserve">(**) </w:delText>
        </w:r>
        <w:r w:rsidR="008F4214" w:rsidRPr="00826313" w:rsidDel="000065CE">
          <w:rPr>
            <w:rFonts w:ascii="Arial" w:hAnsi="Arial" w:cs="Arial"/>
            <w:bCs/>
            <w:i/>
            <w:iCs/>
            <w:sz w:val="20"/>
          </w:rPr>
          <w:delText>The fair value is calculated using the rate of</w:delText>
        </w:r>
        <w:r w:rsidR="009B20C7" w:rsidRPr="00826313" w:rsidDel="000065CE">
          <w:rPr>
            <w:rFonts w:ascii="Arial" w:hAnsi="Arial" w:cs="Arial"/>
            <w:bCs/>
            <w:i/>
            <w:iCs/>
            <w:sz w:val="20"/>
          </w:rPr>
          <w:delText xml:space="preserve"> VND</w:delText>
        </w:r>
        <w:r w:rsidR="00B82678" w:rsidRPr="00826313" w:rsidDel="000065CE">
          <w:rPr>
            <w:rFonts w:ascii="Arial" w:hAnsi="Arial" w:cs="Arial"/>
            <w:bCs/>
            <w:i/>
            <w:iCs/>
            <w:sz w:val="20"/>
          </w:rPr>
          <w:delText xml:space="preserve"> </w:delText>
        </w:r>
        <w:r w:rsidR="009B20C7" w:rsidRPr="00EB6ADD" w:rsidDel="000065CE">
          <w:rPr>
            <w:rFonts w:ascii="Arial" w:hAnsi="Arial" w:cs="Arial"/>
            <w:bCs/>
            <w:i/>
            <w:iCs/>
            <w:sz w:val="20"/>
            <w:highlight w:val="yellow"/>
          </w:rPr>
          <w:delText>5,</w:delText>
        </w:r>
        <w:r w:rsidR="00743DD8" w:rsidRPr="00EB6ADD" w:rsidDel="000065CE">
          <w:rPr>
            <w:rFonts w:ascii="Arial" w:hAnsi="Arial" w:cs="Arial"/>
            <w:bCs/>
            <w:i/>
            <w:iCs/>
            <w:sz w:val="20"/>
            <w:highlight w:val="yellow"/>
          </w:rPr>
          <w:delText>340</w:delText>
        </w:r>
        <w:r w:rsidR="009B20C7" w:rsidRPr="00EB6ADD" w:rsidDel="000065CE">
          <w:rPr>
            <w:rFonts w:ascii="Arial" w:hAnsi="Arial" w:cs="Arial"/>
            <w:bCs/>
            <w:i/>
            <w:iCs/>
            <w:sz w:val="20"/>
            <w:highlight w:val="yellow"/>
          </w:rPr>
          <w:delText>,000</w:delText>
        </w:r>
        <w:r w:rsidR="00501704" w:rsidRPr="00826313" w:rsidDel="000065CE">
          <w:rPr>
            <w:rFonts w:ascii="Arial" w:hAnsi="Arial" w:cs="Arial"/>
            <w:bCs/>
            <w:i/>
            <w:iCs/>
            <w:sz w:val="20"/>
          </w:rPr>
          <w:delText xml:space="preserve"> per mace</w:delText>
        </w:r>
        <w:r w:rsidR="009B20C7" w:rsidRPr="00826313" w:rsidDel="000065CE">
          <w:rPr>
            <w:rFonts w:ascii="Arial" w:hAnsi="Arial" w:cs="Arial"/>
            <w:bCs/>
            <w:i/>
            <w:iCs/>
            <w:sz w:val="20"/>
          </w:rPr>
          <w:delText xml:space="preserve"> as of </w:delText>
        </w:r>
        <w:r w:rsidR="00743DD8" w:rsidRPr="00826313" w:rsidDel="000065CE">
          <w:rPr>
            <w:rFonts w:ascii="Arial" w:hAnsi="Arial" w:cs="Arial"/>
            <w:bCs/>
            <w:i/>
            <w:iCs/>
            <w:sz w:val="20"/>
          </w:rPr>
          <w:delText xml:space="preserve">30 </w:delText>
        </w:r>
        <w:r w:rsidR="000E226B" w:rsidRPr="00826313" w:rsidDel="000065CE">
          <w:rPr>
            <w:rFonts w:ascii="Arial" w:hAnsi="Arial" w:cs="Arial"/>
            <w:bCs/>
            <w:i/>
            <w:iCs/>
            <w:sz w:val="20"/>
          </w:rPr>
          <w:delText>June</w:delText>
        </w:r>
        <w:r w:rsidR="009B20C7" w:rsidRPr="00826313" w:rsidDel="000065CE">
          <w:rPr>
            <w:rFonts w:ascii="Arial" w:hAnsi="Arial" w:cs="Arial"/>
            <w:bCs/>
            <w:i/>
            <w:iCs/>
            <w:sz w:val="20"/>
          </w:rPr>
          <w:delText xml:space="preserve"> </w:delText>
        </w:r>
        <w:r w:rsidR="000E226B" w:rsidRPr="00826313" w:rsidDel="000065CE">
          <w:rPr>
            <w:rFonts w:ascii="Arial" w:hAnsi="Arial" w:cs="Arial"/>
            <w:bCs/>
            <w:i/>
            <w:iCs/>
            <w:sz w:val="20"/>
          </w:rPr>
          <w:delText>202</w:delText>
        </w:r>
        <w:r w:rsidR="00EB6ADD" w:rsidDel="000065CE">
          <w:rPr>
            <w:rFonts w:ascii="Arial" w:hAnsi="Arial" w:cs="Arial"/>
            <w:bCs/>
            <w:i/>
            <w:iCs/>
            <w:sz w:val="20"/>
          </w:rPr>
          <w:delText>3</w:delText>
        </w:r>
        <w:r w:rsidR="0081148C" w:rsidRPr="00826313" w:rsidDel="000065CE">
          <w:rPr>
            <w:rFonts w:ascii="Arial" w:hAnsi="Arial" w:cs="Arial"/>
            <w:bCs/>
            <w:i/>
            <w:iCs/>
            <w:sz w:val="20"/>
          </w:rPr>
          <w:delText>.</w:delText>
        </w:r>
      </w:del>
    </w:p>
    <w:p w14:paraId="709C9E6B" w14:textId="09560049" w:rsidR="00215F0C" w:rsidRPr="00826313" w:rsidDel="000065CE" w:rsidRDefault="00215F0C">
      <w:pPr>
        <w:overflowPunct/>
        <w:autoSpaceDE/>
        <w:autoSpaceDN/>
        <w:adjustRightInd/>
        <w:textAlignment w:val="auto"/>
        <w:rPr>
          <w:del w:id="10229" w:author="An Phuc Cao" w:date="2024-09-30T17:10:00Z" w16du:dateUtc="2024-09-30T10:10:00Z"/>
          <w:rFonts w:ascii="Arial" w:hAnsi="Arial" w:cs="Arial"/>
          <w:b/>
          <w:sz w:val="20"/>
        </w:rPr>
      </w:pPr>
    </w:p>
    <w:p w14:paraId="2CF572AD" w14:textId="4355B72D" w:rsidR="00215F0C" w:rsidRPr="00826313" w:rsidDel="000065CE" w:rsidRDefault="00215F0C" w:rsidP="002E1FE1">
      <w:pPr>
        <w:ind w:left="720" w:hanging="720"/>
        <w:rPr>
          <w:del w:id="10230" w:author="An Phuc Cao" w:date="2024-09-30T17:10:00Z" w16du:dateUtc="2024-09-30T10:10:00Z"/>
          <w:rFonts w:ascii="Arial" w:hAnsi="Arial" w:cs="Arial"/>
          <w:b/>
          <w:sz w:val="20"/>
        </w:rPr>
      </w:pPr>
    </w:p>
    <w:p w14:paraId="1ED24F4E" w14:textId="16722959" w:rsidR="002E1FE1" w:rsidRPr="00826313" w:rsidDel="000065CE" w:rsidRDefault="00C700A2" w:rsidP="002E1FE1">
      <w:pPr>
        <w:ind w:left="720" w:hanging="720"/>
        <w:rPr>
          <w:del w:id="10231" w:author="An Phuc Cao" w:date="2024-09-30T17:10:00Z" w16du:dateUtc="2024-09-30T10:10:00Z"/>
          <w:rFonts w:ascii="Arial" w:hAnsi="Arial" w:cs="Arial"/>
          <w:b/>
          <w:sz w:val="20"/>
        </w:rPr>
      </w:pPr>
      <w:del w:id="10232" w:author="An Phuc Cao" w:date="2024-09-30T17:10:00Z" w16du:dateUtc="2024-09-30T10:10:00Z">
        <w:r w:rsidRPr="00826313" w:rsidDel="000065CE">
          <w:rPr>
            <w:rFonts w:ascii="Arial" w:hAnsi="Arial" w:cs="Arial"/>
            <w:b/>
            <w:sz w:val="20"/>
          </w:rPr>
          <w:delText>3</w:delText>
        </w:r>
      </w:del>
      <w:del w:id="10233" w:author="An Phuc Cao" w:date="2024-09-30T16:10:00Z" w16du:dateUtc="2024-09-30T09:10:00Z">
        <w:r w:rsidR="00AE3F02" w:rsidRPr="00826313" w:rsidDel="003D3614">
          <w:rPr>
            <w:rFonts w:ascii="Arial" w:hAnsi="Arial" w:cs="Arial"/>
            <w:b/>
            <w:sz w:val="20"/>
          </w:rPr>
          <w:delText>0</w:delText>
        </w:r>
      </w:del>
      <w:del w:id="10234" w:author="An Phuc Cao" w:date="2024-09-30T17:10:00Z" w16du:dateUtc="2024-09-30T10:10:00Z">
        <w:r w:rsidR="002E1FE1" w:rsidRPr="00826313" w:rsidDel="000065CE">
          <w:rPr>
            <w:rFonts w:ascii="Arial" w:hAnsi="Arial" w:cs="Arial"/>
            <w:b/>
            <w:sz w:val="20"/>
          </w:rPr>
          <w:delText xml:space="preserve">. </w:delText>
        </w:r>
        <w:r w:rsidR="002E1FE1" w:rsidRPr="00826313" w:rsidDel="000065CE">
          <w:rPr>
            <w:rFonts w:ascii="Arial" w:hAnsi="Arial" w:cs="Arial"/>
            <w:b/>
            <w:sz w:val="20"/>
          </w:rPr>
          <w:tab/>
          <w:delText>FINANCIAL ASSETS AND FINANCIAL LIABILITIES</w:delText>
        </w:r>
      </w:del>
    </w:p>
    <w:p w14:paraId="053916E4" w14:textId="34A8F434" w:rsidR="002E1FE1" w:rsidRPr="00826313" w:rsidDel="000065CE" w:rsidRDefault="002E1FE1" w:rsidP="002E1FE1">
      <w:pPr>
        <w:pStyle w:val="BodyTextIndent"/>
        <w:ind w:left="0"/>
        <w:rPr>
          <w:del w:id="10235" w:author="An Phuc Cao" w:date="2024-09-30T17:10:00Z" w16du:dateUtc="2024-09-30T10:10:00Z"/>
          <w:rFonts w:ascii="Arial" w:hAnsi="Arial" w:cs="Arial"/>
          <w:b/>
          <w:sz w:val="20"/>
        </w:rPr>
      </w:pPr>
    </w:p>
    <w:p w14:paraId="66FE5243" w14:textId="2205A888" w:rsidR="0056101F" w:rsidRPr="00826313" w:rsidDel="000065CE" w:rsidRDefault="0056101F" w:rsidP="0056101F">
      <w:pPr>
        <w:ind w:left="720"/>
        <w:jc w:val="both"/>
        <w:rPr>
          <w:del w:id="10236" w:author="An Phuc Cao" w:date="2024-09-30T17:10:00Z" w16du:dateUtc="2024-09-30T10:10:00Z"/>
          <w:rFonts w:ascii="Arial" w:hAnsi="Arial" w:cs="Arial"/>
          <w:b/>
          <w:i/>
          <w:sz w:val="20"/>
        </w:rPr>
      </w:pPr>
      <w:bookmarkStart w:id="10237" w:name="_Hlk47709832"/>
      <w:del w:id="10238" w:author="An Phuc Cao" w:date="2024-09-30T17:10:00Z" w16du:dateUtc="2024-09-30T10:10:00Z">
        <w:r w:rsidRPr="00826313" w:rsidDel="000065CE">
          <w:rPr>
            <w:rFonts w:ascii="Arial" w:hAnsi="Arial" w:cs="Arial"/>
            <w:b/>
            <w:i/>
            <w:sz w:val="20"/>
          </w:rPr>
          <w:delText>Determination of fair value and fair value hierarchy</w:delText>
        </w:r>
      </w:del>
    </w:p>
    <w:p w14:paraId="45A6C089" w14:textId="4E1F2C3E" w:rsidR="0056101F" w:rsidRPr="00826313" w:rsidDel="000065CE" w:rsidRDefault="0056101F" w:rsidP="0056101F">
      <w:pPr>
        <w:pStyle w:val="BodyTextIndent"/>
        <w:rPr>
          <w:del w:id="10239" w:author="An Phuc Cao" w:date="2024-09-30T17:10:00Z" w16du:dateUtc="2024-09-30T10:10:00Z"/>
          <w:rFonts w:ascii="Arial" w:hAnsi="Arial" w:cs="Arial"/>
          <w:sz w:val="20"/>
        </w:rPr>
      </w:pPr>
    </w:p>
    <w:p w14:paraId="29352CB3" w14:textId="786647D9" w:rsidR="0056101F" w:rsidRPr="00826313" w:rsidDel="000065CE" w:rsidRDefault="0056101F" w:rsidP="0056101F">
      <w:pPr>
        <w:pStyle w:val="BodyTextIndent"/>
        <w:rPr>
          <w:del w:id="10240" w:author="An Phuc Cao" w:date="2024-09-30T17:10:00Z" w16du:dateUtc="2024-09-30T10:10:00Z"/>
          <w:rFonts w:ascii="Arial" w:hAnsi="Arial" w:cs="Arial"/>
          <w:sz w:val="20"/>
        </w:rPr>
      </w:pPr>
      <w:del w:id="10241" w:author="An Phuc Cao" w:date="2024-09-30T17:10:00Z" w16du:dateUtc="2024-09-30T10:10:00Z">
        <w:r w:rsidRPr="00826313" w:rsidDel="000065CE">
          <w:rPr>
            <w:rFonts w:ascii="Arial" w:hAnsi="Arial" w:cs="Arial"/>
            <w:sz w:val="20"/>
          </w:rPr>
          <w:tab/>
          <w:delText xml:space="preserve">The </w:delText>
        </w:r>
        <w:r w:rsidR="00284732" w:rsidRPr="00826313" w:rsidDel="000065CE">
          <w:rPr>
            <w:rFonts w:ascii="Arial" w:hAnsi="Arial" w:cs="Arial"/>
            <w:sz w:val="20"/>
          </w:rPr>
          <w:delText xml:space="preserve">Group </w:delText>
        </w:r>
        <w:r w:rsidRPr="00826313" w:rsidDel="000065CE">
          <w:rPr>
            <w:rFonts w:ascii="Arial" w:hAnsi="Arial" w:cs="Arial"/>
            <w:sz w:val="20"/>
          </w:rPr>
          <w:delText>uses the following hierarchy for determining and disclosing the fair value of financial instruments by valuation technique:</w:delText>
        </w:r>
      </w:del>
    </w:p>
    <w:p w14:paraId="78009C33" w14:textId="06DF3E0E" w:rsidR="0056101F" w:rsidRPr="00826313" w:rsidDel="000065CE" w:rsidRDefault="0056101F" w:rsidP="0056101F">
      <w:pPr>
        <w:pStyle w:val="BodyTextIndent"/>
        <w:rPr>
          <w:del w:id="10242" w:author="An Phuc Cao" w:date="2024-09-30T17:10:00Z" w16du:dateUtc="2024-09-30T10:10:00Z"/>
          <w:rFonts w:ascii="Arial" w:hAnsi="Arial" w:cs="Arial"/>
          <w:sz w:val="20"/>
        </w:rPr>
      </w:pPr>
    </w:p>
    <w:p w14:paraId="4A75542D" w14:textId="1AF7A30E" w:rsidR="0056101F" w:rsidRPr="00826313" w:rsidDel="000065CE" w:rsidRDefault="0056101F" w:rsidP="0056101F">
      <w:pPr>
        <w:pStyle w:val="BodyTextIndent"/>
        <w:rPr>
          <w:del w:id="10243" w:author="An Phuc Cao" w:date="2024-09-30T17:10:00Z" w16du:dateUtc="2024-09-30T10:10:00Z"/>
          <w:rFonts w:ascii="Arial" w:hAnsi="Arial" w:cs="Arial"/>
          <w:sz w:val="20"/>
        </w:rPr>
      </w:pPr>
      <w:del w:id="10244" w:author="An Phuc Cao" w:date="2024-09-30T17:10:00Z" w16du:dateUtc="2024-09-30T10:10:00Z">
        <w:r w:rsidRPr="00826313" w:rsidDel="000065CE">
          <w:rPr>
            <w:rFonts w:ascii="Arial" w:hAnsi="Arial" w:cs="Arial"/>
            <w:sz w:val="20"/>
          </w:rPr>
          <w:tab/>
          <w:delText xml:space="preserve">Level 1: quoted prices/(unadjusted) in active markets for identical assets or liabilities. </w:delText>
        </w:r>
      </w:del>
    </w:p>
    <w:p w14:paraId="122B21BC" w14:textId="29370D01" w:rsidR="0056101F" w:rsidRPr="00826313" w:rsidDel="000065CE" w:rsidRDefault="0056101F" w:rsidP="0056101F">
      <w:pPr>
        <w:pStyle w:val="BodyTextIndent"/>
        <w:rPr>
          <w:del w:id="10245" w:author="An Phuc Cao" w:date="2024-09-30T17:10:00Z" w16du:dateUtc="2024-09-30T10:10:00Z"/>
          <w:rFonts w:ascii="Arial" w:hAnsi="Arial" w:cs="Arial"/>
          <w:sz w:val="20"/>
        </w:rPr>
      </w:pPr>
    </w:p>
    <w:p w14:paraId="1BB9E58B" w14:textId="0EBFC72A" w:rsidR="0056101F" w:rsidRPr="00826313" w:rsidDel="000065CE" w:rsidRDefault="0056101F" w:rsidP="0056101F">
      <w:pPr>
        <w:pStyle w:val="BodyTextIndent"/>
        <w:rPr>
          <w:del w:id="10246" w:author="An Phuc Cao" w:date="2024-09-30T17:10:00Z" w16du:dateUtc="2024-09-30T10:10:00Z"/>
          <w:rFonts w:ascii="Arial" w:hAnsi="Arial" w:cs="Arial"/>
          <w:sz w:val="20"/>
        </w:rPr>
      </w:pPr>
      <w:del w:id="10247" w:author="An Phuc Cao" w:date="2024-09-30T17:10:00Z" w16du:dateUtc="2024-09-30T10:10:00Z">
        <w:r w:rsidRPr="00826313" w:rsidDel="000065CE">
          <w:rPr>
            <w:rFonts w:ascii="Arial" w:hAnsi="Arial" w:cs="Arial"/>
            <w:sz w:val="20"/>
          </w:rPr>
          <w:tab/>
          <w:delText>Level 2: other techniques for which all inputs which have a significant effect on the recorded fair value are observable, either directly or indirectly.</w:delText>
        </w:r>
      </w:del>
    </w:p>
    <w:p w14:paraId="45A7BA78" w14:textId="6E4846F5" w:rsidR="0056101F" w:rsidRPr="00826313" w:rsidDel="000065CE" w:rsidRDefault="0056101F" w:rsidP="0056101F">
      <w:pPr>
        <w:pStyle w:val="BodyTextIndent"/>
        <w:rPr>
          <w:del w:id="10248" w:author="An Phuc Cao" w:date="2024-09-30T17:10:00Z" w16du:dateUtc="2024-09-30T10:10:00Z"/>
          <w:rFonts w:ascii="Arial" w:hAnsi="Arial" w:cs="Arial"/>
          <w:sz w:val="20"/>
        </w:rPr>
      </w:pPr>
    </w:p>
    <w:p w14:paraId="4EA9778B" w14:textId="72BAECB7" w:rsidR="0056101F" w:rsidRPr="00826313" w:rsidDel="000065CE" w:rsidRDefault="0056101F" w:rsidP="0056101F">
      <w:pPr>
        <w:pStyle w:val="BodyTextIndent"/>
        <w:rPr>
          <w:del w:id="10249" w:author="An Phuc Cao" w:date="2024-09-30T17:10:00Z" w16du:dateUtc="2024-09-30T10:10:00Z"/>
          <w:rFonts w:ascii="Arial" w:hAnsi="Arial" w:cs="Arial"/>
          <w:sz w:val="20"/>
        </w:rPr>
      </w:pPr>
      <w:del w:id="10250" w:author="An Phuc Cao" w:date="2024-09-30T17:10:00Z" w16du:dateUtc="2024-09-30T10:10:00Z">
        <w:r w:rsidRPr="00826313" w:rsidDel="000065CE">
          <w:rPr>
            <w:rFonts w:ascii="Arial" w:hAnsi="Arial" w:cs="Arial"/>
            <w:sz w:val="20"/>
          </w:rPr>
          <w:tab/>
          <w:delText>Level 3: techniques which use inputs which have a significant effect on the recorded fair value that are not based on observable market data.</w:delText>
        </w:r>
        <w:bookmarkEnd w:id="10237"/>
      </w:del>
    </w:p>
    <w:p w14:paraId="565BE331" w14:textId="08180D6A" w:rsidR="0056101F" w:rsidRPr="00826313" w:rsidDel="000065CE" w:rsidRDefault="0056101F" w:rsidP="0056101F">
      <w:pPr>
        <w:ind w:left="720"/>
        <w:jc w:val="both"/>
        <w:rPr>
          <w:del w:id="10251" w:author="An Phuc Cao" w:date="2024-09-30T17:10:00Z" w16du:dateUtc="2024-09-30T10:10:00Z"/>
          <w:rFonts w:ascii="Arial" w:hAnsi="Arial" w:cs="Arial"/>
          <w:b/>
          <w:sz w:val="20"/>
        </w:rPr>
      </w:pPr>
    </w:p>
    <w:p w14:paraId="1E27A485" w14:textId="004B00F3" w:rsidR="0056101F" w:rsidRPr="00826313" w:rsidDel="000065CE" w:rsidRDefault="0056101F" w:rsidP="0056101F">
      <w:pPr>
        <w:ind w:left="720"/>
        <w:jc w:val="both"/>
        <w:rPr>
          <w:del w:id="10252" w:author="An Phuc Cao" w:date="2024-09-30T17:10:00Z" w16du:dateUtc="2024-09-30T10:10:00Z"/>
          <w:rFonts w:ascii="Arial" w:hAnsi="Arial" w:cs="Arial"/>
          <w:b/>
          <w:i/>
          <w:sz w:val="20"/>
        </w:rPr>
      </w:pPr>
      <w:del w:id="10253" w:author="An Phuc Cao" w:date="2024-09-30T17:10:00Z" w16du:dateUtc="2024-09-30T10:10:00Z">
        <w:r w:rsidRPr="00826313" w:rsidDel="000065CE">
          <w:rPr>
            <w:rFonts w:ascii="Arial" w:hAnsi="Arial" w:cs="Arial"/>
            <w:b/>
            <w:i/>
            <w:sz w:val="20"/>
          </w:rPr>
          <w:delText>Fair value of financial assets and liabilities carried at fair value</w:delText>
        </w:r>
      </w:del>
    </w:p>
    <w:p w14:paraId="71DF545C" w14:textId="58701F1A" w:rsidR="0056101F" w:rsidRPr="00826313" w:rsidDel="000065CE" w:rsidRDefault="0056101F" w:rsidP="0056101F">
      <w:pPr>
        <w:ind w:left="720"/>
        <w:jc w:val="both"/>
        <w:rPr>
          <w:del w:id="10254" w:author="An Phuc Cao" w:date="2024-09-30T17:10:00Z" w16du:dateUtc="2024-09-30T10:10:00Z"/>
          <w:rFonts w:ascii="Arial" w:hAnsi="Arial" w:cs="Arial"/>
          <w:b/>
          <w:i/>
          <w:sz w:val="20"/>
        </w:rPr>
      </w:pPr>
    </w:p>
    <w:p w14:paraId="4075E1F0" w14:textId="77352330" w:rsidR="009A01EE" w:rsidRPr="00826313" w:rsidDel="000065CE" w:rsidRDefault="00AC1FB9" w:rsidP="009A01EE">
      <w:pPr>
        <w:ind w:left="720"/>
        <w:jc w:val="both"/>
        <w:rPr>
          <w:del w:id="10255" w:author="An Phuc Cao" w:date="2024-09-30T17:10:00Z" w16du:dateUtc="2024-09-30T10:10:00Z"/>
          <w:rFonts w:ascii="Arial" w:hAnsi="Arial" w:cs="Arial"/>
          <w:i/>
          <w:sz w:val="20"/>
        </w:rPr>
      </w:pPr>
      <w:del w:id="10256" w:author="An Phuc Cao" w:date="2024-09-30T17:10:00Z" w16du:dateUtc="2024-09-30T10:10:00Z">
        <w:r w:rsidRPr="00826313" w:rsidDel="000065CE">
          <w:rPr>
            <w:rFonts w:ascii="Arial" w:hAnsi="Arial" w:cs="Arial"/>
            <w:i/>
            <w:sz w:val="20"/>
          </w:rPr>
          <w:delText>Equity instruments</w:delText>
        </w:r>
        <w:r w:rsidR="009A01EE" w:rsidRPr="00826313" w:rsidDel="000065CE">
          <w:rPr>
            <w:rFonts w:ascii="Arial" w:hAnsi="Arial" w:cs="Arial"/>
            <w:i/>
            <w:sz w:val="20"/>
          </w:rPr>
          <w:delText xml:space="preserve"> </w:delText>
        </w:r>
      </w:del>
    </w:p>
    <w:p w14:paraId="05698F4E" w14:textId="4C93CFEA" w:rsidR="009A01EE" w:rsidRPr="00826313" w:rsidDel="000065CE" w:rsidRDefault="009A01EE" w:rsidP="009A01EE">
      <w:pPr>
        <w:ind w:left="720"/>
        <w:jc w:val="both"/>
        <w:rPr>
          <w:del w:id="10257" w:author="An Phuc Cao" w:date="2024-09-30T17:10:00Z" w16du:dateUtc="2024-09-30T10:10:00Z"/>
          <w:rFonts w:ascii="Arial" w:hAnsi="Arial" w:cs="Arial"/>
          <w:i/>
          <w:sz w:val="20"/>
        </w:rPr>
      </w:pPr>
    </w:p>
    <w:p w14:paraId="332D58C3" w14:textId="4851A997" w:rsidR="00AC1FB9" w:rsidRPr="00826313" w:rsidDel="000065CE" w:rsidRDefault="00AC1FB9" w:rsidP="00AC1FB9">
      <w:pPr>
        <w:ind w:left="720"/>
        <w:jc w:val="both"/>
        <w:rPr>
          <w:del w:id="10258" w:author="An Phuc Cao" w:date="2024-09-30T17:10:00Z" w16du:dateUtc="2024-09-30T10:10:00Z"/>
          <w:rFonts w:ascii="Arial" w:hAnsi="Arial" w:cs="Arial"/>
          <w:sz w:val="20"/>
        </w:rPr>
      </w:pPr>
      <w:del w:id="10259" w:author="An Phuc Cao" w:date="2024-09-30T17:10:00Z" w16du:dateUtc="2024-09-30T10:10:00Z">
        <w:r w:rsidRPr="00826313" w:rsidDel="000065CE">
          <w:rPr>
            <w:rFonts w:ascii="Arial" w:hAnsi="Arial" w:cs="Arial"/>
            <w:sz w:val="20"/>
          </w:rPr>
          <w:delText xml:space="preserve">Some equity instruments are actively traded on public stock exchanges with readily available active prices on a regular basis. Such instruments are classified as Level 1. </w:delText>
        </w:r>
      </w:del>
    </w:p>
    <w:p w14:paraId="6DB2F6F8" w14:textId="7FE3EDC7" w:rsidR="00AC1FB9" w:rsidRPr="00826313" w:rsidDel="000065CE" w:rsidRDefault="00AC1FB9" w:rsidP="00AC1FB9">
      <w:pPr>
        <w:ind w:left="720"/>
        <w:jc w:val="both"/>
        <w:rPr>
          <w:del w:id="10260" w:author="An Phuc Cao" w:date="2024-09-30T17:10:00Z" w16du:dateUtc="2024-09-30T10:10:00Z"/>
          <w:rFonts w:ascii="Arial" w:hAnsi="Arial" w:cs="Arial"/>
          <w:sz w:val="20"/>
        </w:rPr>
      </w:pPr>
    </w:p>
    <w:p w14:paraId="6C1E1674" w14:textId="63EDD3B6" w:rsidR="009A01EE" w:rsidRPr="00826313" w:rsidDel="000065CE" w:rsidRDefault="00AC1FB9" w:rsidP="00AC1FB9">
      <w:pPr>
        <w:ind w:left="720"/>
        <w:jc w:val="both"/>
        <w:rPr>
          <w:del w:id="10261" w:author="An Phuc Cao" w:date="2024-09-30T17:10:00Z" w16du:dateUtc="2024-09-30T10:10:00Z"/>
          <w:rFonts w:ascii="Arial" w:hAnsi="Arial" w:cs="Arial"/>
          <w:sz w:val="20"/>
        </w:rPr>
      </w:pPr>
      <w:del w:id="10262" w:author="An Phuc Cao" w:date="2024-09-30T17:10:00Z" w16du:dateUtc="2024-09-30T10:10:00Z">
        <w:r w:rsidRPr="00826313" w:rsidDel="000065CE">
          <w:rPr>
            <w:rFonts w:ascii="Arial" w:hAnsi="Arial" w:cs="Arial"/>
            <w:sz w:val="20"/>
          </w:rPr>
          <w:delText xml:space="preserve">Equity instruments in non-listed entities, which are not actively traded in Hanoi Stock Exchange (HNX), Ho Chi Minh city Stock Exchange (HOSE) or Unlisted Public Company Market (UPCoM), are initially recognized at transaction price and re-measured (to the extent information is available) and valued on a case-by-case and classified as Level 3. The </w:delText>
        </w:r>
        <w:r w:rsidR="00476396" w:rsidRPr="00826313" w:rsidDel="000065CE">
          <w:rPr>
            <w:rFonts w:ascii="Arial" w:hAnsi="Arial" w:cs="Arial"/>
            <w:sz w:val="20"/>
          </w:rPr>
          <w:delText>G</w:delText>
        </w:r>
        <w:r w:rsidR="00532C99" w:rsidRPr="00826313" w:rsidDel="000065CE">
          <w:rPr>
            <w:rFonts w:ascii="Arial" w:hAnsi="Arial" w:cs="Arial"/>
            <w:sz w:val="20"/>
          </w:rPr>
          <w:delText>roup</w:delText>
        </w:r>
        <w:r w:rsidRPr="00826313" w:rsidDel="000065CE">
          <w:rPr>
            <w:rFonts w:ascii="Arial" w:hAnsi="Arial" w:cs="Arial"/>
            <w:sz w:val="20"/>
          </w:rPr>
          <w:delText xml:space="preserve"> also holds equity investments that is valued at cost due to lack of reliable information to value them. The </w:delText>
        </w:r>
        <w:r w:rsidR="00532C99" w:rsidRPr="00826313" w:rsidDel="000065CE">
          <w:rPr>
            <w:rFonts w:ascii="Arial" w:hAnsi="Arial" w:cs="Arial"/>
            <w:sz w:val="20"/>
          </w:rPr>
          <w:delText>Group</w:delText>
        </w:r>
        <w:r w:rsidRPr="00826313" w:rsidDel="000065CE">
          <w:rPr>
            <w:rFonts w:ascii="Arial" w:hAnsi="Arial" w:cs="Arial"/>
            <w:sz w:val="20"/>
          </w:rPr>
          <w:delText xml:space="preserve"> intend to h</w:delText>
        </w:r>
        <w:r w:rsidR="008B2B78" w:rsidRPr="00826313" w:rsidDel="000065CE">
          <w:rPr>
            <w:rFonts w:ascii="Arial" w:hAnsi="Arial" w:cs="Arial"/>
            <w:sz w:val="20"/>
          </w:rPr>
          <w:delText>o</w:delText>
        </w:r>
        <w:r w:rsidRPr="00826313" w:rsidDel="000065CE">
          <w:rPr>
            <w:rFonts w:ascii="Arial" w:hAnsi="Arial" w:cs="Arial"/>
            <w:sz w:val="20"/>
          </w:rPr>
          <w:delText>ld for an indefinite period of time for dividend and may decide to sell them in response to needs for liquidity or in response to changes in the market conditions</w:delText>
        </w:r>
        <w:r w:rsidR="009A01EE" w:rsidRPr="00826313" w:rsidDel="000065CE">
          <w:rPr>
            <w:rFonts w:ascii="Arial" w:hAnsi="Arial" w:cs="Arial"/>
            <w:sz w:val="20"/>
          </w:rPr>
          <w:delText xml:space="preserve">. </w:delText>
        </w:r>
      </w:del>
    </w:p>
    <w:p w14:paraId="59504FDC" w14:textId="35DFE634" w:rsidR="009A01EE" w:rsidRPr="00826313" w:rsidDel="000065CE" w:rsidRDefault="009A01EE" w:rsidP="009A01EE">
      <w:pPr>
        <w:ind w:left="720"/>
        <w:jc w:val="both"/>
        <w:rPr>
          <w:del w:id="10263" w:author="An Phuc Cao" w:date="2024-09-30T17:10:00Z" w16du:dateUtc="2024-09-30T10:10:00Z"/>
          <w:rFonts w:ascii="Arial" w:hAnsi="Arial" w:cs="Arial"/>
          <w:sz w:val="20"/>
        </w:rPr>
      </w:pPr>
    </w:p>
    <w:p w14:paraId="79147E2A" w14:textId="32E820A5" w:rsidR="009A01EE" w:rsidRPr="00826313" w:rsidDel="000065CE" w:rsidRDefault="00AC1FB9" w:rsidP="009A01EE">
      <w:pPr>
        <w:ind w:left="720"/>
        <w:jc w:val="both"/>
        <w:rPr>
          <w:del w:id="10264" w:author="An Phuc Cao" w:date="2024-09-30T17:10:00Z" w16du:dateUtc="2024-09-30T10:10:00Z"/>
          <w:rFonts w:ascii="Arial" w:hAnsi="Arial" w:cs="Arial"/>
          <w:i/>
          <w:sz w:val="20"/>
        </w:rPr>
      </w:pPr>
      <w:del w:id="10265" w:author="An Phuc Cao" w:date="2024-09-30T17:10:00Z" w16du:dateUtc="2024-09-30T10:10:00Z">
        <w:r w:rsidRPr="00826313" w:rsidDel="000065CE">
          <w:rPr>
            <w:rFonts w:ascii="Arial" w:hAnsi="Arial" w:cs="Arial"/>
            <w:i/>
            <w:sz w:val="20"/>
          </w:rPr>
          <w:delText>Debt securities issued by credit institutions and corporates</w:delText>
        </w:r>
      </w:del>
    </w:p>
    <w:p w14:paraId="223909E5" w14:textId="0E392AF1" w:rsidR="009A01EE" w:rsidRPr="00826313" w:rsidDel="000065CE" w:rsidRDefault="009A01EE" w:rsidP="009A01EE">
      <w:pPr>
        <w:ind w:left="720"/>
        <w:jc w:val="both"/>
        <w:rPr>
          <w:del w:id="10266" w:author="An Phuc Cao" w:date="2024-09-30T17:10:00Z" w16du:dateUtc="2024-09-30T10:10:00Z"/>
          <w:rFonts w:ascii="Arial" w:hAnsi="Arial" w:cs="Arial"/>
          <w:sz w:val="20"/>
        </w:rPr>
      </w:pPr>
    </w:p>
    <w:p w14:paraId="011FEA8D" w14:textId="715FD854" w:rsidR="009A01EE" w:rsidRPr="00826313" w:rsidDel="000065CE" w:rsidRDefault="00AC1FB9" w:rsidP="009A01EE">
      <w:pPr>
        <w:ind w:left="720"/>
        <w:jc w:val="both"/>
        <w:rPr>
          <w:del w:id="10267" w:author="An Phuc Cao" w:date="2024-09-30T17:10:00Z" w16du:dateUtc="2024-09-30T10:10:00Z"/>
          <w:rFonts w:ascii="Arial" w:hAnsi="Arial" w:cs="Arial"/>
          <w:sz w:val="20"/>
        </w:rPr>
      </w:pPr>
      <w:del w:id="10268" w:author="An Phuc Cao" w:date="2024-09-30T17:10:00Z" w16du:dateUtc="2024-09-30T10:10:00Z">
        <w:r w:rsidRPr="00826313" w:rsidDel="000065CE">
          <w:rPr>
            <w:rFonts w:ascii="Arial" w:hAnsi="Arial" w:cs="Arial"/>
            <w:sz w:val="20"/>
          </w:rPr>
          <w:delText xml:space="preserve">Most of these instruments are standard fixed or floating rate securities. The </w:delText>
        </w:r>
        <w:r w:rsidR="00476396" w:rsidRPr="00826313" w:rsidDel="000065CE">
          <w:rPr>
            <w:rFonts w:ascii="Arial" w:hAnsi="Arial" w:cs="Arial"/>
            <w:sz w:val="20"/>
          </w:rPr>
          <w:delText>Group</w:delText>
        </w:r>
        <w:r w:rsidRPr="00826313" w:rsidDel="000065CE">
          <w:rPr>
            <w:rFonts w:ascii="Arial" w:hAnsi="Arial" w:cs="Arial"/>
            <w:sz w:val="20"/>
          </w:rPr>
          <w:delText xml:space="preserve"> uses active market prices when available, or other observable inputs in discounted cash flow models to estimate the corresponding fair value to estimate the relevant credit spreads. Bonds issued by corporates and credit institutions are Level 1 instruments when the bonds are listed in active market, Level 2 instruments when inputs are observable data or Level 3 instruments where significant inputs cannot be referenced to observable data and, therefore, inputs are adjusted for relative tenor and issuer quality</w:delText>
        </w:r>
        <w:r w:rsidR="009A01EE" w:rsidRPr="00826313" w:rsidDel="000065CE">
          <w:rPr>
            <w:rFonts w:ascii="Arial" w:hAnsi="Arial" w:cs="Arial"/>
            <w:sz w:val="20"/>
          </w:rPr>
          <w:delText>.</w:delText>
        </w:r>
      </w:del>
    </w:p>
    <w:p w14:paraId="650381CD" w14:textId="77777777" w:rsidR="00885B39" w:rsidRDefault="00885B39" w:rsidP="000065CE">
      <w:pPr>
        <w:overflowPunct/>
        <w:autoSpaceDE/>
        <w:autoSpaceDN/>
        <w:adjustRightInd/>
        <w:textAlignment w:val="auto"/>
        <w:rPr>
          <w:ins w:id="10269" w:author="An Phuc Cao" w:date="2024-09-30T17:11:00Z" w16du:dateUtc="2024-09-30T10:11:00Z"/>
          <w:rFonts w:ascii="Arial" w:hAnsi="Arial" w:cs="Arial"/>
          <w:b/>
          <w:sz w:val="20"/>
        </w:rPr>
      </w:pPr>
    </w:p>
    <w:p w14:paraId="3F2A5D45" w14:textId="16681958" w:rsidR="000065CE" w:rsidRPr="00826313" w:rsidRDefault="000065CE">
      <w:pPr>
        <w:pStyle w:val="Heading1"/>
        <w:spacing w:after="0"/>
        <w:ind w:left="562" w:hanging="562"/>
        <w:rPr>
          <w:ins w:id="10270" w:author="An Phuc Cao" w:date="2024-09-30T17:10:00Z" w16du:dateUtc="2024-09-30T10:10:00Z"/>
          <w:rFonts w:ascii="Arial" w:hAnsi="Arial" w:cs="Arial"/>
          <w:b/>
          <w:sz w:val="20"/>
        </w:rPr>
        <w:pPrChange w:id="10271" w:author="An Phuc Cao" w:date="2024-10-25T17:26:00Z" w16du:dateUtc="2024-10-25T10:26:00Z">
          <w:pPr>
            <w:overflowPunct/>
            <w:autoSpaceDE/>
            <w:autoSpaceDN/>
            <w:adjustRightInd/>
            <w:textAlignment w:val="auto"/>
          </w:pPr>
        </w:pPrChange>
      </w:pPr>
      <w:ins w:id="10272" w:author="An Phuc Cao" w:date="2024-09-30T17:10:00Z" w16du:dateUtc="2024-09-30T10:10:00Z">
        <w:r>
          <w:rPr>
            <w:rFonts w:ascii="Arial" w:hAnsi="Arial" w:cs="Arial"/>
            <w:b/>
            <w:sz w:val="20"/>
          </w:rPr>
          <w:t>3</w:t>
        </w:r>
      </w:ins>
      <w:ins w:id="10273" w:author="An Phuc Cao" w:date="2024-10-25T17:24:00Z" w16du:dateUtc="2024-10-25T10:24:00Z">
        <w:r w:rsidR="00D73BB5">
          <w:rPr>
            <w:rFonts w:ascii="Arial" w:hAnsi="Arial" w:cs="Arial"/>
            <w:b/>
            <w:sz w:val="20"/>
          </w:rPr>
          <w:t>1</w:t>
        </w:r>
      </w:ins>
      <w:ins w:id="10274" w:author="An Phuc Cao" w:date="2024-09-30T17:10:00Z" w16du:dateUtc="2024-09-30T10:10:00Z">
        <w:r w:rsidRPr="00826313">
          <w:rPr>
            <w:rFonts w:ascii="Arial" w:hAnsi="Arial" w:cs="Arial"/>
            <w:b/>
            <w:sz w:val="20"/>
          </w:rPr>
          <w:t xml:space="preserve">. </w:t>
        </w:r>
        <w:r w:rsidRPr="00826313">
          <w:rPr>
            <w:rFonts w:ascii="Arial" w:hAnsi="Arial" w:cs="Arial"/>
            <w:b/>
            <w:sz w:val="20"/>
          </w:rPr>
          <w:tab/>
          <w:t>OFF-BALANCE SHEET ITEMS</w:t>
        </w:r>
      </w:ins>
    </w:p>
    <w:p w14:paraId="5748F136" w14:textId="77777777" w:rsidR="000065CE" w:rsidRPr="00826313" w:rsidRDefault="000065CE" w:rsidP="000065CE">
      <w:pPr>
        <w:overflowPunct/>
        <w:autoSpaceDE/>
        <w:autoSpaceDN/>
        <w:adjustRightInd/>
        <w:jc w:val="both"/>
        <w:textAlignment w:val="auto"/>
        <w:rPr>
          <w:ins w:id="10275" w:author="An Phuc Cao" w:date="2024-09-30T17:10:00Z" w16du:dateUtc="2024-09-30T10:10:00Z"/>
          <w:rFonts w:ascii="Arial" w:hAnsi="Arial" w:cs="Arial"/>
          <w:b/>
          <w:sz w:val="20"/>
        </w:rPr>
      </w:pPr>
    </w:p>
    <w:p w14:paraId="245A99F5" w14:textId="31C82BC5" w:rsidR="000065CE" w:rsidRPr="00D73BB5" w:rsidRDefault="000065CE">
      <w:pPr>
        <w:pStyle w:val="BodyTextIndent"/>
        <w:ind w:firstLine="0"/>
        <w:rPr>
          <w:ins w:id="10276" w:author="An Phuc Cao" w:date="2024-09-30T17:10:00Z" w16du:dateUtc="2024-09-30T10:10:00Z"/>
          <w:rFonts w:ascii="Arial" w:hAnsi="Arial" w:cs="Arial"/>
          <w:b/>
          <w:i/>
          <w:iCs/>
          <w:sz w:val="20"/>
          <w:rPrChange w:id="10277" w:author="An Phuc Cao" w:date="2024-10-25T17:25:00Z" w16du:dateUtc="2024-10-25T10:25:00Z">
            <w:rPr>
              <w:ins w:id="10278" w:author="An Phuc Cao" w:date="2024-09-30T17:10:00Z" w16du:dateUtc="2024-09-30T10:10:00Z"/>
              <w:rFonts w:ascii="Arial" w:hAnsi="Arial" w:cs="Arial"/>
              <w:b/>
              <w:sz w:val="20"/>
            </w:rPr>
          </w:rPrChange>
        </w:rPr>
        <w:pPrChange w:id="10279" w:author="An Phuc Cao" w:date="2024-10-25T17:25:00Z" w16du:dateUtc="2024-10-25T10:25:00Z">
          <w:pPr>
            <w:pStyle w:val="BodyTextIndent"/>
          </w:pPr>
        </w:pPrChange>
      </w:pPr>
      <w:ins w:id="10280" w:author="An Phuc Cao" w:date="2024-09-30T17:10:00Z" w16du:dateUtc="2024-09-30T10:10:00Z">
        <w:r w:rsidRPr="00D73BB5">
          <w:rPr>
            <w:rFonts w:ascii="Arial" w:hAnsi="Arial" w:cs="Arial"/>
            <w:b/>
            <w:i/>
            <w:iCs/>
            <w:sz w:val="20"/>
            <w:rPrChange w:id="10281" w:author="An Phuc Cao" w:date="2024-10-25T17:25:00Z" w16du:dateUtc="2024-10-25T10:25:00Z">
              <w:rPr>
                <w:rFonts w:ascii="Arial" w:hAnsi="Arial" w:cs="Arial"/>
                <w:b/>
                <w:sz w:val="20"/>
              </w:rPr>
            </w:rPrChange>
          </w:rPr>
          <w:t>Gold under custodian</w:t>
        </w:r>
      </w:ins>
    </w:p>
    <w:p w14:paraId="42D110B7" w14:textId="77777777" w:rsidR="000065CE" w:rsidRPr="00826313" w:rsidRDefault="000065CE" w:rsidP="000065CE">
      <w:pPr>
        <w:pStyle w:val="BodyTextIndent"/>
        <w:ind w:hanging="11"/>
        <w:rPr>
          <w:ins w:id="10282" w:author="An Phuc Cao" w:date="2024-09-30T17:10:00Z" w16du:dateUtc="2024-09-30T10:10:00Z"/>
          <w:rFonts w:ascii="Arial" w:hAnsi="Arial" w:cs="Arial"/>
          <w:b/>
          <w:sz w:val="20"/>
        </w:rPr>
      </w:pPr>
    </w:p>
    <w:tbl>
      <w:tblPr>
        <w:tblW w:w="8201" w:type="dxa"/>
        <w:tblInd w:w="709" w:type="dxa"/>
        <w:tblLayout w:type="fixed"/>
        <w:tblLook w:val="04A0" w:firstRow="1" w:lastRow="0" w:firstColumn="1" w:lastColumn="0" w:noHBand="0" w:noVBand="1"/>
      </w:tblPr>
      <w:tblGrid>
        <w:gridCol w:w="3544"/>
        <w:gridCol w:w="2409"/>
        <w:gridCol w:w="2248"/>
      </w:tblGrid>
      <w:tr w:rsidR="000065CE" w:rsidRPr="00826313" w14:paraId="38CB5FA4" w14:textId="77777777">
        <w:trPr>
          <w:ins w:id="10283" w:author="An Phuc Cao" w:date="2024-09-30T17:10:00Z"/>
        </w:trPr>
        <w:tc>
          <w:tcPr>
            <w:tcW w:w="3544" w:type="dxa"/>
            <w:vAlign w:val="bottom"/>
          </w:tcPr>
          <w:p w14:paraId="697B059C" w14:textId="77777777" w:rsidR="000065CE" w:rsidRPr="00826313" w:rsidRDefault="000065CE">
            <w:pPr>
              <w:ind w:left="-108"/>
              <w:jc w:val="both"/>
              <w:rPr>
                <w:ins w:id="10284" w:author="An Phuc Cao" w:date="2024-09-30T17:10:00Z" w16du:dateUtc="2024-09-30T10:10:00Z"/>
                <w:rFonts w:ascii="Arial" w:hAnsi="Arial" w:cs="Arial"/>
                <w:sz w:val="20"/>
              </w:rPr>
            </w:pPr>
          </w:p>
        </w:tc>
        <w:tc>
          <w:tcPr>
            <w:tcW w:w="4657" w:type="dxa"/>
            <w:gridSpan w:val="2"/>
            <w:vAlign w:val="bottom"/>
            <w:hideMark/>
          </w:tcPr>
          <w:p w14:paraId="2F93164D" w14:textId="6B0D6FAC" w:rsidR="000065CE" w:rsidRPr="00826313" w:rsidRDefault="000065CE">
            <w:pPr>
              <w:pBdr>
                <w:bottom w:val="single" w:sz="4" w:space="1" w:color="auto"/>
              </w:pBdr>
              <w:spacing w:before="60"/>
              <w:ind w:left="57" w:right="-85"/>
              <w:jc w:val="center"/>
              <w:rPr>
                <w:ins w:id="10285" w:author="An Phuc Cao" w:date="2024-09-30T17:10:00Z" w16du:dateUtc="2024-09-30T10:10:00Z"/>
                <w:rFonts w:ascii="Arial" w:hAnsi="Arial" w:cs="Arial"/>
                <w:i/>
                <w:sz w:val="20"/>
              </w:rPr>
            </w:pPr>
            <w:ins w:id="10286" w:author="An Phuc Cao" w:date="2024-09-30T17:10:00Z" w16du:dateUtc="2024-09-30T10:10:00Z">
              <w:r w:rsidRPr="00826313">
                <w:rPr>
                  <w:rFonts w:ascii="Arial" w:hAnsi="Arial" w:cs="Arial"/>
                  <w:i/>
                  <w:sz w:val="20"/>
                </w:rPr>
                <w:t>30 June 202</w:t>
              </w:r>
            </w:ins>
            <w:ins w:id="10287" w:author="An Phuc Cao" w:date="2024-09-30T17:14:00Z" w16du:dateUtc="2024-09-30T10:14:00Z">
              <w:r w:rsidR="00870E48">
                <w:rPr>
                  <w:rFonts w:ascii="Arial" w:hAnsi="Arial" w:cs="Arial"/>
                  <w:i/>
                  <w:sz w:val="20"/>
                </w:rPr>
                <w:t>4</w:t>
              </w:r>
            </w:ins>
          </w:p>
        </w:tc>
      </w:tr>
      <w:tr w:rsidR="000065CE" w:rsidRPr="00826313" w14:paraId="16DED115" w14:textId="77777777">
        <w:trPr>
          <w:ins w:id="10288" w:author="An Phuc Cao" w:date="2024-09-30T17:10:00Z"/>
        </w:trPr>
        <w:tc>
          <w:tcPr>
            <w:tcW w:w="3544" w:type="dxa"/>
            <w:vAlign w:val="bottom"/>
          </w:tcPr>
          <w:p w14:paraId="6D20DDFB" w14:textId="77777777" w:rsidR="000065CE" w:rsidRPr="00826313" w:rsidRDefault="000065CE">
            <w:pPr>
              <w:ind w:left="-108"/>
              <w:jc w:val="both"/>
              <w:rPr>
                <w:ins w:id="10289" w:author="An Phuc Cao" w:date="2024-09-30T17:10:00Z" w16du:dateUtc="2024-09-30T10:10:00Z"/>
                <w:rFonts w:ascii="Arial" w:hAnsi="Arial" w:cs="Arial"/>
                <w:sz w:val="20"/>
              </w:rPr>
            </w:pPr>
          </w:p>
        </w:tc>
        <w:tc>
          <w:tcPr>
            <w:tcW w:w="2409" w:type="dxa"/>
            <w:vAlign w:val="bottom"/>
            <w:hideMark/>
          </w:tcPr>
          <w:p w14:paraId="20F0EA5C" w14:textId="77777777" w:rsidR="000065CE" w:rsidRPr="00826313" w:rsidRDefault="000065CE">
            <w:pPr>
              <w:pBdr>
                <w:bottom w:val="single" w:sz="4" w:space="1" w:color="auto"/>
              </w:pBdr>
              <w:ind w:left="57" w:right="-86"/>
              <w:jc w:val="right"/>
              <w:rPr>
                <w:ins w:id="10290" w:author="An Phuc Cao" w:date="2024-09-30T17:10:00Z" w16du:dateUtc="2024-09-30T10:10:00Z"/>
                <w:rFonts w:ascii="Arial" w:hAnsi="Arial" w:cs="Arial"/>
                <w:i/>
                <w:sz w:val="20"/>
              </w:rPr>
            </w:pPr>
            <w:ins w:id="10291" w:author="An Phuc Cao" w:date="2024-09-30T17:10:00Z" w16du:dateUtc="2024-09-30T10:10:00Z">
              <w:r w:rsidRPr="00826313">
                <w:rPr>
                  <w:rFonts w:ascii="Arial" w:hAnsi="Arial" w:cs="Arial"/>
                  <w:i/>
                  <w:sz w:val="20"/>
                </w:rPr>
                <w:t>Quantity (*)</w:t>
              </w:r>
            </w:ins>
          </w:p>
          <w:p w14:paraId="555B8EC8" w14:textId="77777777" w:rsidR="000065CE" w:rsidRPr="00826313" w:rsidRDefault="000065CE">
            <w:pPr>
              <w:pBdr>
                <w:bottom w:val="single" w:sz="4" w:space="1" w:color="auto"/>
              </w:pBdr>
              <w:ind w:left="57" w:right="-86"/>
              <w:jc w:val="right"/>
              <w:rPr>
                <w:ins w:id="10292" w:author="An Phuc Cao" w:date="2024-09-30T17:10:00Z" w16du:dateUtc="2024-09-30T10:10:00Z"/>
                <w:rFonts w:ascii="Arial" w:hAnsi="Arial" w:cs="Arial"/>
                <w:i/>
                <w:sz w:val="20"/>
              </w:rPr>
            </w:pPr>
          </w:p>
        </w:tc>
        <w:tc>
          <w:tcPr>
            <w:tcW w:w="2248" w:type="dxa"/>
            <w:vAlign w:val="bottom"/>
            <w:hideMark/>
          </w:tcPr>
          <w:p w14:paraId="348173CF" w14:textId="77777777" w:rsidR="000065CE" w:rsidRPr="00826313" w:rsidRDefault="000065CE">
            <w:pPr>
              <w:pBdr>
                <w:bottom w:val="single" w:sz="4" w:space="1" w:color="auto"/>
              </w:pBdr>
              <w:ind w:left="57" w:right="-85"/>
              <w:jc w:val="right"/>
              <w:rPr>
                <w:ins w:id="10293" w:author="An Phuc Cao" w:date="2024-09-30T17:10:00Z" w16du:dateUtc="2024-09-30T10:10:00Z"/>
                <w:rFonts w:ascii="Arial" w:hAnsi="Arial" w:cs="Arial"/>
                <w:i/>
                <w:sz w:val="20"/>
              </w:rPr>
            </w:pPr>
            <w:ins w:id="10294" w:author="An Phuc Cao" w:date="2024-09-30T17:10:00Z" w16du:dateUtc="2024-09-30T10:10:00Z">
              <w:r w:rsidRPr="00826313">
                <w:rPr>
                  <w:rFonts w:ascii="Arial" w:hAnsi="Arial" w:cs="Arial"/>
                  <w:i/>
                  <w:sz w:val="20"/>
                </w:rPr>
                <w:t>Fair value (**)</w:t>
              </w:r>
            </w:ins>
          </w:p>
          <w:p w14:paraId="6544AE47" w14:textId="77777777" w:rsidR="000065CE" w:rsidRPr="00826313" w:rsidRDefault="000065CE">
            <w:pPr>
              <w:pBdr>
                <w:bottom w:val="single" w:sz="4" w:space="1" w:color="auto"/>
              </w:pBdr>
              <w:ind w:left="57" w:right="-85"/>
              <w:jc w:val="right"/>
              <w:rPr>
                <w:ins w:id="10295" w:author="An Phuc Cao" w:date="2024-09-30T17:10:00Z" w16du:dateUtc="2024-09-30T10:10:00Z"/>
                <w:rFonts w:ascii="Arial" w:hAnsi="Arial" w:cs="Arial"/>
                <w:i/>
                <w:sz w:val="20"/>
              </w:rPr>
            </w:pPr>
            <w:ins w:id="10296" w:author="An Phuc Cao" w:date="2024-09-30T17:10:00Z" w16du:dateUtc="2024-09-30T10:10:00Z">
              <w:r w:rsidRPr="00826313">
                <w:rPr>
                  <w:rFonts w:ascii="Arial" w:hAnsi="Arial" w:cs="Arial"/>
                  <w:i/>
                  <w:sz w:val="20"/>
                </w:rPr>
                <w:t>VND</w:t>
              </w:r>
            </w:ins>
          </w:p>
        </w:tc>
      </w:tr>
      <w:tr w:rsidR="0015514B" w:rsidRPr="00826313" w14:paraId="089B83B7" w14:textId="77777777">
        <w:trPr>
          <w:ins w:id="10297" w:author="An Phuc Cao" w:date="2024-09-30T17:10:00Z"/>
        </w:trPr>
        <w:tc>
          <w:tcPr>
            <w:tcW w:w="3544" w:type="dxa"/>
            <w:vAlign w:val="bottom"/>
            <w:hideMark/>
          </w:tcPr>
          <w:p w14:paraId="7D07CCB2" w14:textId="77777777" w:rsidR="0015514B" w:rsidRPr="00826313" w:rsidRDefault="0015514B" w:rsidP="0015514B">
            <w:pPr>
              <w:spacing w:before="120"/>
              <w:ind w:left="-108"/>
              <w:jc w:val="both"/>
              <w:rPr>
                <w:ins w:id="10298" w:author="An Phuc Cao" w:date="2024-09-30T17:10:00Z" w16du:dateUtc="2024-09-30T10:10:00Z"/>
                <w:rFonts w:ascii="Arial" w:hAnsi="Arial" w:cs="Arial"/>
                <w:sz w:val="20"/>
              </w:rPr>
            </w:pPr>
            <w:ins w:id="10299" w:author="An Phuc Cao" w:date="2024-09-30T17:10:00Z" w16du:dateUtc="2024-09-30T10:10:00Z">
              <w:r w:rsidRPr="00826313">
                <w:rPr>
                  <w:rFonts w:ascii="Arial" w:hAnsi="Arial" w:cs="Arial"/>
                  <w:spacing w:val="-4"/>
                  <w:sz w:val="20"/>
                </w:rPr>
                <w:t>0.5 Vietnam mace gold ring</w:t>
              </w:r>
            </w:ins>
          </w:p>
        </w:tc>
        <w:tc>
          <w:tcPr>
            <w:tcW w:w="2409" w:type="dxa"/>
            <w:vAlign w:val="bottom"/>
          </w:tcPr>
          <w:p w14:paraId="2F44C01A" w14:textId="7D85F4AC" w:rsidR="0015514B" w:rsidRPr="00826313" w:rsidRDefault="0015514B" w:rsidP="0015514B">
            <w:pPr>
              <w:ind w:left="57" w:right="-85"/>
              <w:jc w:val="right"/>
              <w:rPr>
                <w:ins w:id="10300" w:author="An Phuc Cao" w:date="2024-09-30T17:10:00Z" w16du:dateUtc="2024-09-30T10:10:00Z"/>
                <w:rFonts w:ascii="Arial" w:hAnsi="Arial" w:cs="Arial"/>
                <w:iCs/>
                <w:sz w:val="20"/>
              </w:rPr>
            </w:pPr>
            <w:ins w:id="10301" w:author="An Phuc Cao" w:date="2024-10-23T17:09:00Z" w16du:dateUtc="2024-10-23T10:09:00Z">
              <w:r>
                <w:rPr>
                  <w:rFonts w:ascii="Arial" w:hAnsi="Arial" w:cs="Arial"/>
                  <w:color w:val="000000"/>
                  <w:sz w:val="20"/>
                </w:rPr>
                <w:t>1,860</w:t>
              </w:r>
            </w:ins>
          </w:p>
        </w:tc>
        <w:tc>
          <w:tcPr>
            <w:tcW w:w="2248" w:type="dxa"/>
            <w:vAlign w:val="bottom"/>
          </w:tcPr>
          <w:p w14:paraId="7B8A6D99" w14:textId="1708593B" w:rsidR="0015514B" w:rsidRPr="00826313" w:rsidRDefault="0015514B" w:rsidP="0015514B">
            <w:pPr>
              <w:ind w:left="57" w:right="-85"/>
              <w:jc w:val="right"/>
              <w:rPr>
                <w:ins w:id="10302" w:author="An Phuc Cao" w:date="2024-09-30T17:10:00Z" w16du:dateUtc="2024-09-30T10:10:00Z"/>
                <w:rFonts w:ascii="Arial" w:hAnsi="Arial" w:cs="Arial"/>
                <w:iCs/>
                <w:sz w:val="20"/>
              </w:rPr>
            </w:pPr>
            <w:ins w:id="10303" w:author="An Phuc Cao" w:date="2024-10-23T17:09:00Z" w16du:dateUtc="2024-10-23T10:09:00Z">
              <w:r>
                <w:rPr>
                  <w:rFonts w:ascii="Arial" w:hAnsi="Arial" w:cs="Arial"/>
                  <w:color w:val="000000"/>
                  <w:sz w:val="20"/>
                </w:rPr>
                <w:t>7,198,200,000</w:t>
              </w:r>
            </w:ins>
          </w:p>
        </w:tc>
      </w:tr>
      <w:tr w:rsidR="0015514B" w:rsidRPr="00826313" w14:paraId="46FE5A12" w14:textId="77777777">
        <w:trPr>
          <w:ins w:id="10304" w:author="An Phuc Cao" w:date="2024-09-30T17:10:00Z"/>
        </w:trPr>
        <w:tc>
          <w:tcPr>
            <w:tcW w:w="3544" w:type="dxa"/>
            <w:vAlign w:val="bottom"/>
            <w:hideMark/>
          </w:tcPr>
          <w:p w14:paraId="5118C425" w14:textId="77777777" w:rsidR="0015514B" w:rsidRPr="00826313" w:rsidRDefault="0015514B" w:rsidP="0015514B">
            <w:pPr>
              <w:spacing w:before="120"/>
              <w:ind w:left="-108"/>
              <w:jc w:val="both"/>
              <w:rPr>
                <w:ins w:id="10305" w:author="An Phuc Cao" w:date="2024-09-30T17:10:00Z" w16du:dateUtc="2024-09-30T10:10:00Z"/>
                <w:rFonts w:ascii="Arial" w:hAnsi="Arial" w:cs="Arial"/>
                <w:spacing w:val="-4"/>
                <w:sz w:val="20"/>
              </w:rPr>
            </w:pPr>
            <w:ins w:id="10306" w:author="An Phuc Cao" w:date="2024-09-30T17:10:00Z" w16du:dateUtc="2024-09-30T10:10:00Z">
              <w:r w:rsidRPr="00826313">
                <w:rPr>
                  <w:rFonts w:ascii="Arial" w:hAnsi="Arial" w:cs="Arial"/>
                  <w:spacing w:val="-4"/>
                  <w:sz w:val="20"/>
                </w:rPr>
                <w:t>01 Vietnam mace gold ring</w:t>
              </w:r>
            </w:ins>
          </w:p>
        </w:tc>
        <w:tc>
          <w:tcPr>
            <w:tcW w:w="2409" w:type="dxa"/>
            <w:vAlign w:val="bottom"/>
          </w:tcPr>
          <w:p w14:paraId="3E298FEA" w14:textId="3653F1E5" w:rsidR="0015514B" w:rsidRPr="00826313" w:rsidRDefault="0015514B" w:rsidP="0015514B">
            <w:pPr>
              <w:ind w:left="57" w:right="-85"/>
              <w:jc w:val="right"/>
              <w:rPr>
                <w:ins w:id="10307" w:author="An Phuc Cao" w:date="2024-09-30T17:10:00Z" w16du:dateUtc="2024-09-30T10:10:00Z"/>
                <w:rFonts w:ascii="Arial" w:hAnsi="Arial" w:cs="Arial"/>
                <w:iCs/>
                <w:sz w:val="20"/>
              </w:rPr>
            </w:pPr>
            <w:ins w:id="10308" w:author="An Phuc Cao" w:date="2024-10-23T17:09:00Z" w16du:dateUtc="2024-10-23T10:09:00Z">
              <w:r>
                <w:rPr>
                  <w:rFonts w:ascii="Arial" w:hAnsi="Arial" w:cs="Arial"/>
                  <w:color w:val="000000"/>
                  <w:sz w:val="20"/>
                </w:rPr>
                <w:t>3,400</w:t>
              </w:r>
            </w:ins>
          </w:p>
        </w:tc>
        <w:tc>
          <w:tcPr>
            <w:tcW w:w="2248" w:type="dxa"/>
            <w:vAlign w:val="bottom"/>
          </w:tcPr>
          <w:p w14:paraId="5B82E0FE" w14:textId="4D73A047" w:rsidR="0015514B" w:rsidRPr="00826313" w:rsidRDefault="0015514B" w:rsidP="0015514B">
            <w:pPr>
              <w:ind w:left="57" w:right="-85"/>
              <w:jc w:val="right"/>
              <w:rPr>
                <w:ins w:id="10309" w:author="An Phuc Cao" w:date="2024-09-30T17:10:00Z" w16du:dateUtc="2024-09-30T10:10:00Z"/>
                <w:rFonts w:ascii="Arial" w:hAnsi="Arial" w:cs="Arial"/>
                <w:iCs/>
                <w:sz w:val="20"/>
              </w:rPr>
            </w:pPr>
            <w:ins w:id="10310" w:author="An Phuc Cao" w:date="2024-10-23T17:09:00Z" w16du:dateUtc="2024-10-23T10:09:00Z">
              <w:r>
                <w:rPr>
                  <w:rFonts w:ascii="Arial" w:hAnsi="Arial" w:cs="Arial"/>
                  <w:color w:val="000000"/>
                  <w:sz w:val="20"/>
                </w:rPr>
                <w:t>26,318,160,000</w:t>
              </w:r>
            </w:ins>
          </w:p>
        </w:tc>
      </w:tr>
    </w:tbl>
    <w:p w14:paraId="26D250AA" w14:textId="77777777" w:rsidR="000065CE" w:rsidRPr="00826313" w:rsidRDefault="000065CE" w:rsidP="000065CE">
      <w:pPr>
        <w:pStyle w:val="BodyTextIndent"/>
        <w:rPr>
          <w:ins w:id="10311" w:author="An Phuc Cao" w:date="2024-09-30T17:10:00Z" w16du:dateUtc="2024-09-30T10:10:00Z"/>
          <w:rFonts w:ascii="Arial" w:hAnsi="Arial" w:cs="Arial"/>
          <w:b/>
          <w:sz w:val="20"/>
        </w:rPr>
      </w:pPr>
    </w:p>
    <w:p w14:paraId="798A4711" w14:textId="3DA12528" w:rsidR="009661FB" w:rsidRPr="00050A7A" w:rsidRDefault="009661FB">
      <w:pPr>
        <w:pStyle w:val="BodyTextIndent"/>
        <w:ind w:left="1276" w:hanging="736"/>
        <w:rPr>
          <w:ins w:id="10312" w:author="An Phuc Cao" w:date="2024-09-30T17:14:00Z" w16du:dateUtc="2024-09-30T10:14:00Z"/>
          <w:rFonts w:ascii="Arial" w:hAnsi="Arial" w:cs="Arial"/>
          <w:bCs/>
          <w:i/>
          <w:iCs/>
          <w:sz w:val="20"/>
        </w:rPr>
        <w:pPrChange w:id="10313" w:author="An Phuc Cao" w:date="2024-09-30T17:14:00Z" w16du:dateUtc="2024-09-30T10:14:00Z">
          <w:pPr>
            <w:pStyle w:val="BodyTextIndent"/>
            <w:ind w:left="1276" w:hanging="556"/>
          </w:pPr>
        </w:pPrChange>
      </w:pPr>
      <w:ins w:id="10314" w:author="An Phuc Cao" w:date="2024-09-30T17:15:00Z" w16du:dateUtc="2024-09-30T10:15:00Z">
        <w:r>
          <w:rPr>
            <w:rFonts w:ascii="Arial" w:hAnsi="Arial" w:cs="Arial"/>
            <w:bCs/>
            <w:i/>
            <w:iCs/>
            <w:sz w:val="20"/>
          </w:rPr>
          <w:t xml:space="preserve">   </w:t>
        </w:r>
      </w:ins>
      <w:ins w:id="10315" w:author="An Phuc Cao" w:date="2024-09-30T17:14:00Z" w16du:dateUtc="2024-09-30T10:14:00Z">
        <w:r w:rsidRPr="00050A7A">
          <w:rPr>
            <w:rFonts w:ascii="Arial" w:hAnsi="Arial" w:cs="Arial"/>
            <w:bCs/>
            <w:i/>
            <w:iCs/>
            <w:sz w:val="20"/>
          </w:rPr>
          <w:t>(*)</w:t>
        </w:r>
        <w:r>
          <w:rPr>
            <w:rFonts w:ascii="Arial" w:hAnsi="Arial" w:cs="Arial"/>
            <w:bCs/>
            <w:i/>
            <w:iCs/>
            <w:sz w:val="20"/>
          </w:rPr>
          <w:t xml:space="preserve"> </w:t>
        </w:r>
        <w:r>
          <w:rPr>
            <w:rFonts w:ascii="Arial" w:hAnsi="Arial" w:cs="Arial"/>
            <w:bCs/>
            <w:i/>
            <w:iCs/>
            <w:sz w:val="20"/>
          </w:rPr>
          <w:tab/>
        </w:r>
        <w:r w:rsidRPr="00FA19D1">
          <w:rPr>
            <w:rFonts w:ascii="Arial" w:hAnsi="Arial" w:cs="Arial"/>
            <w:bCs/>
            <w:i/>
            <w:iCs/>
            <w:sz w:val="20"/>
          </w:rPr>
          <w:t>The number of PNJ gold rings that Finhay Service and Distribution Co</w:t>
        </w:r>
        <w:r>
          <w:rPr>
            <w:rFonts w:ascii="Arial" w:hAnsi="Arial" w:cs="Arial"/>
            <w:bCs/>
            <w:i/>
            <w:iCs/>
            <w:sz w:val="20"/>
          </w:rPr>
          <w:t>mpany</w:t>
        </w:r>
        <w:r w:rsidRPr="00FA19D1">
          <w:rPr>
            <w:rFonts w:ascii="Arial" w:hAnsi="Arial" w:cs="Arial"/>
            <w:bCs/>
            <w:i/>
            <w:iCs/>
            <w:sz w:val="20"/>
          </w:rPr>
          <w:t xml:space="preserve"> L</w:t>
        </w:r>
        <w:r>
          <w:rPr>
            <w:rFonts w:ascii="Arial" w:hAnsi="Arial" w:cs="Arial"/>
            <w:bCs/>
            <w:i/>
            <w:iCs/>
            <w:sz w:val="20"/>
          </w:rPr>
          <w:t>imited</w:t>
        </w:r>
        <w:r w:rsidRPr="00FA19D1">
          <w:rPr>
            <w:rFonts w:ascii="Arial" w:hAnsi="Arial" w:cs="Arial"/>
            <w:bCs/>
            <w:i/>
            <w:iCs/>
            <w:sz w:val="20"/>
          </w:rPr>
          <w:t xml:space="preserve"> is monitoring </w:t>
        </w:r>
        <w:r>
          <w:rPr>
            <w:rFonts w:ascii="Arial" w:hAnsi="Arial" w:cs="Arial"/>
            <w:bCs/>
            <w:i/>
            <w:iCs/>
            <w:sz w:val="20"/>
          </w:rPr>
          <w:t>on behalf of</w:t>
        </w:r>
        <w:r w:rsidRPr="00FA19D1">
          <w:rPr>
            <w:rFonts w:ascii="Arial" w:hAnsi="Arial" w:cs="Arial"/>
            <w:bCs/>
            <w:i/>
            <w:iCs/>
            <w:sz w:val="20"/>
          </w:rPr>
          <w:t xml:space="preserve"> customer</w:t>
        </w:r>
        <w:r>
          <w:rPr>
            <w:rFonts w:ascii="Arial" w:hAnsi="Arial" w:cs="Arial"/>
            <w:bCs/>
            <w:i/>
            <w:iCs/>
            <w:sz w:val="20"/>
          </w:rPr>
          <w:t xml:space="preserve"> as at 31 December 2023 were kept</w:t>
        </w:r>
        <w:r w:rsidRPr="00FA19D1">
          <w:rPr>
            <w:rFonts w:ascii="Arial" w:hAnsi="Arial" w:cs="Arial"/>
            <w:bCs/>
            <w:i/>
            <w:iCs/>
            <w:sz w:val="20"/>
          </w:rPr>
          <w:t xml:space="preserve"> at the warehouse of Saigon Thuong Tin</w:t>
        </w:r>
        <w:r>
          <w:rPr>
            <w:rFonts w:ascii="Arial" w:hAnsi="Arial" w:cs="Arial"/>
            <w:bCs/>
            <w:i/>
            <w:iCs/>
            <w:sz w:val="20"/>
          </w:rPr>
          <w:t xml:space="preserve"> Commercial Joint Stock</w:t>
        </w:r>
        <w:r w:rsidRPr="00FA19D1">
          <w:rPr>
            <w:rFonts w:ascii="Arial" w:hAnsi="Arial" w:cs="Arial"/>
            <w:bCs/>
            <w:i/>
            <w:iCs/>
            <w:sz w:val="20"/>
          </w:rPr>
          <w:t xml:space="preserve"> Bank - Capital Branch</w:t>
        </w:r>
        <w:r>
          <w:rPr>
            <w:rFonts w:ascii="Arial" w:hAnsi="Arial" w:cs="Arial"/>
            <w:bCs/>
            <w:i/>
            <w:iCs/>
            <w:sz w:val="20"/>
          </w:rPr>
          <w:t>.</w:t>
        </w:r>
      </w:ins>
    </w:p>
    <w:p w14:paraId="48D5513C" w14:textId="77777777" w:rsidR="009661FB" w:rsidRPr="00050A7A" w:rsidRDefault="009661FB" w:rsidP="009661FB">
      <w:pPr>
        <w:pStyle w:val="BodyTextIndent"/>
        <w:rPr>
          <w:ins w:id="10316" w:author="An Phuc Cao" w:date="2024-09-30T17:14:00Z" w16du:dateUtc="2024-09-30T10:14:00Z"/>
          <w:rFonts w:ascii="Arial" w:hAnsi="Arial" w:cs="Arial"/>
          <w:bCs/>
          <w:i/>
          <w:iCs/>
          <w:sz w:val="20"/>
        </w:rPr>
      </w:pPr>
    </w:p>
    <w:p w14:paraId="3A9A4097" w14:textId="27BB67A5" w:rsidR="009661FB" w:rsidRPr="00050A7A" w:rsidRDefault="009661FB" w:rsidP="009661FB">
      <w:pPr>
        <w:pStyle w:val="BodyTextIndent"/>
        <w:ind w:left="1276" w:hanging="567"/>
        <w:rPr>
          <w:ins w:id="10317" w:author="An Phuc Cao" w:date="2024-09-30T17:14:00Z" w16du:dateUtc="2024-09-30T10:14:00Z"/>
          <w:rFonts w:ascii="Arial" w:hAnsi="Arial" w:cs="Arial"/>
          <w:bCs/>
          <w:i/>
          <w:iCs/>
          <w:sz w:val="20"/>
        </w:rPr>
      </w:pPr>
      <w:ins w:id="10318" w:author="An Phuc Cao" w:date="2024-09-30T17:14:00Z" w16du:dateUtc="2024-09-30T10:14:00Z">
        <w:r w:rsidRPr="00050A7A">
          <w:rPr>
            <w:rFonts w:ascii="Arial" w:hAnsi="Arial" w:cs="Arial"/>
            <w:bCs/>
            <w:i/>
            <w:iCs/>
            <w:sz w:val="20"/>
          </w:rPr>
          <w:t>(**)</w:t>
        </w:r>
        <w:r>
          <w:rPr>
            <w:rFonts w:ascii="Arial" w:hAnsi="Arial" w:cs="Arial"/>
            <w:bCs/>
            <w:i/>
            <w:iCs/>
            <w:sz w:val="20"/>
          </w:rPr>
          <w:tab/>
          <w:t xml:space="preserve">The fair value is calculated using the rate of </w:t>
        </w:r>
        <w:r w:rsidRPr="0015514B">
          <w:rPr>
            <w:rFonts w:ascii="Arial" w:hAnsi="Arial" w:cs="Arial"/>
            <w:bCs/>
            <w:i/>
            <w:iCs/>
            <w:sz w:val="20"/>
          </w:rPr>
          <w:t xml:space="preserve">VND </w:t>
        </w:r>
      </w:ins>
      <w:ins w:id="10319" w:author="An Phuc Cao" w:date="2024-10-23T17:09:00Z" w16du:dateUtc="2024-10-23T10:09:00Z">
        <w:r w:rsidR="0015514B" w:rsidRPr="0015514B">
          <w:rPr>
            <w:rFonts w:ascii="Arial" w:hAnsi="Arial" w:cs="Arial"/>
            <w:bCs/>
            <w:i/>
            <w:iCs/>
            <w:sz w:val="20"/>
            <w:rPrChange w:id="10320" w:author="An Phuc Cao" w:date="2024-10-23T17:09:00Z" w16du:dateUtc="2024-10-23T10:09:00Z">
              <w:rPr>
                <w:rFonts w:ascii="Arial" w:hAnsi="Arial" w:cs="Arial"/>
                <w:bCs/>
                <w:i/>
                <w:iCs/>
                <w:sz w:val="20"/>
                <w:highlight w:val="yellow"/>
              </w:rPr>
            </w:rPrChange>
          </w:rPr>
          <w:t>7</w:t>
        </w:r>
      </w:ins>
      <w:ins w:id="10321" w:author="An Phuc Cao" w:date="2024-09-30T17:14:00Z" w16du:dateUtc="2024-09-30T10:14:00Z">
        <w:r w:rsidRPr="0015514B">
          <w:rPr>
            <w:rFonts w:ascii="Arial" w:hAnsi="Arial" w:cs="Arial"/>
            <w:bCs/>
            <w:i/>
            <w:iCs/>
            <w:sz w:val="20"/>
          </w:rPr>
          <w:t>,</w:t>
        </w:r>
      </w:ins>
      <w:ins w:id="10322" w:author="An Phuc Cao" w:date="2024-10-23T17:09:00Z" w16du:dateUtc="2024-10-23T10:09:00Z">
        <w:r w:rsidR="0015514B" w:rsidRPr="0015514B">
          <w:rPr>
            <w:rFonts w:ascii="Arial" w:hAnsi="Arial" w:cs="Arial"/>
            <w:bCs/>
            <w:i/>
            <w:iCs/>
            <w:sz w:val="20"/>
            <w:rPrChange w:id="10323" w:author="An Phuc Cao" w:date="2024-10-23T17:09:00Z" w16du:dateUtc="2024-10-23T10:09:00Z">
              <w:rPr>
                <w:rFonts w:ascii="Arial" w:hAnsi="Arial" w:cs="Arial"/>
                <w:bCs/>
                <w:i/>
                <w:iCs/>
                <w:sz w:val="20"/>
                <w:highlight w:val="yellow"/>
              </w:rPr>
            </w:rPrChange>
          </w:rPr>
          <w:t>74</w:t>
        </w:r>
      </w:ins>
      <w:ins w:id="10324" w:author="An Phuc Cao" w:date="2024-09-30T17:14:00Z" w16du:dateUtc="2024-09-30T10:14:00Z">
        <w:r w:rsidRPr="0015514B">
          <w:rPr>
            <w:rFonts w:ascii="Arial" w:hAnsi="Arial" w:cs="Arial"/>
            <w:bCs/>
            <w:i/>
            <w:iCs/>
            <w:sz w:val="20"/>
          </w:rPr>
          <w:t>0,000</w:t>
        </w:r>
        <w:r w:rsidRPr="009B20C7">
          <w:rPr>
            <w:rFonts w:ascii="Arial" w:hAnsi="Arial" w:cs="Arial"/>
            <w:bCs/>
            <w:i/>
            <w:iCs/>
            <w:sz w:val="20"/>
          </w:rPr>
          <w:t xml:space="preserve"> as of 3</w:t>
        </w:r>
      </w:ins>
      <w:ins w:id="10325" w:author="An Phuc Cao" w:date="2024-09-30T17:22:00Z" w16du:dateUtc="2024-09-30T10:22:00Z">
        <w:r w:rsidR="008D7280">
          <w:rPr>
            <w:rFonts w:ascii="Arial" w:hAnsi="Arial" w:cs="Arial"/>
            <w:bCs/>
            <w:i/>
            <w:iCs/>
            <w:sz w:val="20"/>
          </w:rPr>
          <w:t>0</w:t>
        </w:r>
      </w:ins>
      <w:ins w:id="10326" w:author="An Phuc Cao" w:date="2024-09-30T17:14:00Z" w16du:dateUtc="2024-09-30T10:14:00Z">
        <w:r>
          <w:rPr>
            <w:rFonts w:ascii="Arial" w:hAnsi="Arial" w:cs="Arial"/>
            <w:bCs/>
            <w:i/>
            <w:iCs/>
            <w:sz w:val="20"/>
          </w:rPr>
          <w:t xml:space="preserve"> </w:t>
        </w:r>
      </w:ins>
      <w:ins w:id="10327" w:author="An Phuc Cao" w:date="2024-09-30T17:22:00Z" w16du:dateUtc="2024-09-30T10:22:00Z">
        <w:r w:rsidR="008D7280">
          <w:rPr>
            <w:rFonts w:ascii="Arial" w:hAnsi="Arial" w:cs="Arial"/>
            <w:bCs/>
            <w:i/>
            <w:iCs/>
            <w:sz w:val="20"/>
          </w:rPr>
          <w:t>June</w:t>
        </w:r>
      </w:ins>
      <w:ins w:id="10328" w:author="An Phuc Cao" w:date="2024-09-30T17:14:00Z" w16du:dateUtc="2024-09-30T10:14:00Z">
        <w:r w:rsidRPr="009B20C7">
          <w:rPr>
            <w:rFonts w:ascii="Arial" w:hAnsi="Arial" w:cs="Arial"/>
            <w:bCs/>
            <w:i/>
            <w:iCs/>
            <w:sz w:val="20"/>
          </w:rPr>
          <w:t xml:space="preserve"> 202</w:t>
        </w:r>
      </w:ins>
      <w:ins w:id="10329" w:author="An Phuc Cao" w:date="2024-09-30T17:22:00Z" w16du:dateUtc="2024-09-30T10:22:00Z">
        <w:r w:rsidR="008D7280">
          <w:rPr>
            <w:rFonts w:ascii="Arial" w:hAnsi="Arial" w:cs="Arial"/>
            <w:bCs/>
            <w:i/>
            <w:iCs/>
            <w:sz w:val="20"/>
          </w:rPr>
          <w:t>4</w:t>
        </w:r>
      </w:ins>
      <w:ins w:id="10330" w:author="An Phuc Cao" w:date="2024-09-30T17:14:00Z" w16du:dateUtc="2024-09-30T10:14:00Z">
        <w:r>
          <w:rPr>
            <w:rFonts w:ascii="Arial" w:hAnsi="Arial" w:cs="Arial"/>
            <w:bCs/>
            <w:i/>
            <w:iCs/>
            <w:sz w:val="20"/>
          </w:rPr>
          <w:t xml:space="preserve"> (as at 31 December 202</w:t>
        </w:r>
      </w:ins>
      <w:ins w:id="10331" w:author="An Phuc Cao" w:date="2024-09-30T17:22:00Z" w16du:dateUtc="2024-09-30T10:22:00Z">
        <w:r w:rsidR="008D7280">
          <w:rPr>
            <w:rFonts w:ascii="Arial" w:hAnsi="Arial" w:cs="Arial"/>
            <w:bCs/>
            <w:i/>
            <w:iCs/>
            <w:sz w:val="20"/>
          </w:rPr>
          <w:t>3</w:t>
        </w:r>
      </w:ins>
      <w:ins w:id="10332" w:author="An Phuc Cao" w:date="2024-09-30T17:14:00Z" w16du:dateUtc="2024-09-30T10:14:00Z">
        <w:r>
          <w:rPr>
            <w:rFonts w:ascii="Arial" w:hAnsi="Arial" w:cs="Arial"/>
            <w:bCs/>
            <w:i/>
            <w:iCs/>
            <w:sz w:val="20"/>
          </w:rPr>
          <w:t xml:space="preserve">: VND </w:t>
        </w:r>
      </w:ins>
      <w:ins w:id="10333" w:author="An Phuc Cao" w:date="2024-09-30T17:22:00Z" w16du:dateUtc="2024-09-30T10:22:00Z">
        <w:r w:rsidR="008D7280">
          <w:rPr>
            <w:rFonts w:ascii="Arial" w:hAnsi="Arial" w:cs="Arial"/>
            <w:bCs/>
            <w:i/>
            <w:iCs/>
            <w:sz w:val="20"/>
          </w:rPr>
          <w:t>6</w:t>
        </w:r>
        <w:r w:rsidR="008D7280" w:rsidRPr="009B20C7">
          <w:rPr>
            <w:rFonts w:ascii="Arial" w:hAnsi="Arial" w:cs="Arial"/>
            <w:bCs/>
            <w:i/>
            <w:iCs/>
            <w:sz w:val="20"/>
          </w:rPr>
          <w:t>,2</w:t>
        </w:r>
        <w:r w:rsidR="008D7280">
          <w:rPr>
            <w:rFonts w:ascii="Arial" w:hAnsi="Arial" w:cs="Arial"/>
            <w:bCs/>
            <w:i/>
            <w:iCs/>
            <w:sz w:val="20"/>
          </w:rPr>
          <w:t>0</w:t>
        </w:r>
        <w:r w:rsidR="008D7280" w:rsidRPr="009B20C7">
          <w:rPr>
            <w:rFonts w:ascii="Arial" w:hAnsi="Arial" w:cs="Arial"/>
            <w:bCs/>
            <w:i/>
            <w:iCs/>
            <w:sz w:val="20"/>
          </w:rPr>
          <w:t>0,000</w:t>
        </w:r>
      </w:ins>
      <w:ins w:id="10334" w:author="An Phuc Cao" w:date="2024-09-30T17:14:00Z" w16du:dateUtc="2024-09-30T10:14:00Z">
        <w:r>
          <w:rPr>
            <w:rFonts w:ascii="Arial" w:hAnsi="Arial" w:cs="Arial"/>
            <w:bCs/>
            <w:i/>
            <w:iCs/>
            <w:sz w:val="20"/>
          </w:rPr>
          <w:t>)</w:t>
        </w:r>
        <w:r w:rsidRPr="00050A7A">
          <w:rPr>
            <w:rFonts w:ascii="Arial" w:hAnsi="Arial" w:cs="Arial"/>
            <w:bCs/>
            <w:i/>
            <w:iCs/>
            <w:sz w:val="20"/>
          </w:rPr>
          <w:t>.</w:t>
        </w:r>
      </w:ins>
    </w:p>
    <w:p w14:paraId="73B3AD0B" w14:textId="49A1ABCE" w:rsidR="000065CE" w:rsidRPr="00826313" w:rsidRDefault="000065CE" w:rsidP="009661FB">
      <w:pPr>
        <w:pStyle w:val="BodyTextIndent"/>
        <w:ind w:left="1080" w:hanging="360"/>
        <w:rPr>
          <w:ins w:id="10335" w:author="An Phuc Cao" w:date="2024-09-30T17:10:00Z" w16du:dateUtc="2024-09-30T10:10:00Z"/>
          <w:rFonts w:ascii="Arial" w:hAnsi="Arial" w:cs="Arial"/>
          <w:bCs/>
          <w:i/>
          <w:iCs/>
          <w:sz w:val="20"/>
        </w:rPr>
      </w:pPr>
    </w:p>
    <w:p w14:paraId="2A7B1FDF" w14:textId="77777777" w:rsidR="000065CE" w:rsidRPr="00826313" w:rsidRDefault="000065CE" w:rsidP="000065CE">
      <w:pPr>
        <w:ind w:left="720" w:hanging="720"/>
        <w:rPr>
          <w:ins w:id="10336" w:author="An Phuc Cao" w:date="2024-09-30T17:10:00Z" w16du:dateUtc="2024-09-30T10:10:00Z"/>
          <w:rFonts w:ascii="Arial" w:hAnsi="Arial" w:cs="Arial"/>
          <w:b/>
          <w:sz w:val="20"/>
        </w:rPr>
      </w:pPr>
    </w:p>
    <w:p w14:paraId="5082659C" w14:textId="4E63DF5B" w:rsidR="000065CE" w:rsidRPr="00826313" w:rsidRDefault="000065CE">
      <w:pPr>
        <w:pStyle w:val="Heading1"/>
        <w:spacing w:after="0"/>
        <w:ind w:left="562" w:hanging="562"/>
        <w:rPr>
          <w:ins w:id="10337" w:author="An Phuc Cao" w:date="2024-09-30T17:10:00Z" w16du:dateUtc="2024-09-30T10:10:00Z"/>
          <w:rFonts w:ascii="Arial" w:hAnsi="Arial" w:cs="Arial"/>
          <w:b/>
          <w:sz w:val="20"/>
        </w:rPr>
        <w:pPrChange w:id="10338" w:author="An Phuc Cao" w:date="2024-10-25T17:26:00Z" w16du:dateUtc="2024-10-25T10:26:00Z">
          <w:pPr>
            <w:ind w:left="720" w:hanging="720"/>
          </w:pPr>
        </w:pPrChange>
      </w:pPr>
      <w:ins w:id="10339" w:author="An Phuc Cao" w:date="2024-09-30T17:10:00Z" w16du:dateUtc="2024-09-30T10:10:00Z">
        <w:r w:rsidRPr="00826313">
          <w:rPr>
            <w:rFonts w:ascii="Arial" w:hAnsi="Arial" w:cs="Arial"/>
            <w:b/>
            <w:sz w:val="20"/>
          </w:rPr>
          <w:t>3</w:t>
        </w:r>
      </w:ins>
      <w:ins w:id="10340" w:author="An Phuc Cao" w:date="2024-10-25T17:24:00Z" w16du:dateUtc="2024-10-25T10:24:00Z">
        <w:r w:rsidR="00D73BB5">
          <w:rPr>
            <w:rFonts w:ascii="Arial" w:hAnsi="Arial" w:cs="Arial"/>
            <w:b/>
            <w:sz w:val="20"/>
          </w:rPr>
          <w:t>2</w:t>
        </w:r>
      </w:ins>
      <w:ins w:id="10341" w:author="An Phuc Cao" w:date="2024-09-30T17:10:00Z" w16du:dateUtc="2024-09-30T10:10:00Z">
        <w:r w:rsidRPr="00826313">
          <w:rPr>
            <w:rFonts w:ascii="Arial" w:hAnsi="Arial" w:cs="Arial"/>
            <w:b/>
            <w:sz w:val="20"/>
          </w:rPr>
          <w:t xml:space="preserve">. </w:t>
        </w:r>
        <w:r w:rsidRPr="00826313">
          <w:rPr>
            <w:rFonts w:ascii="Arial" w:hAnsi="Arial" w:cs="Arial"/>
            <w:b/>
            <w:sz w:val="20"/>
          </w:rPr>
          <w:tab/>
          <w:t>FINANCIAL ASSETS AND FINANCIAL LIABILITIES</w:t>
        </w:r>
      </w:ins>
    </w:p>
    <w:p w14:paraId="3580E2F8" w14:textId="77777777" w:rsidR="000065CE" w:rsidRPr="00826313" w:rsidRDefault="000065CE" w:rsidP="000065CE">
      <w:pPr>
        <w:pStyle w:val="BodyTextIndent"/>
        <w:ind w:left="0"/>
        <w:rPr>
          <w:ins w:id="10342" w:author="An Phuc Cao" w:date="2024-09-30T17:10:00Z" w16du:dateUtc="2024-09-30T10:10:00Z"/>
          <w:rFonts w:ascii="Arial" w:hAnsi="Arial" w:cs="Arial"/>
          <w:b/>
          <w:sz w:val="20"/>
        </w:rPr>
      </w:pPr>
    </w:p>
    <w:p w14:paraId="2C902102" w14:textId="77777777" w:rsidR="000065CE" w:rsidRPr="00826313" w:rsidRDefault="000065CE" w:rsidP="000065CE">
      <w:pPr>
        <w:ind w:left="720"/>
        <w:jc w:val="both"/>
        <w:rPr>
          <w:ins w:id="10343" w:author="An Phuc Cao" w:date="2024-09-30T17:10:00Z" w16du:dateUtc="2024-09-30T10:10:00Z"/>
          <w:rFonts w:ascii="Arial" w:hAnsi="Arial" w:cs="Arial"/>
          <w:b/>
          <w:i/>
          <w:sz w:val="20"/>
        </w:rPr>
      </w:pPr>
      <w:ins w:id="10344" w:author="An Phuc Cao" w:date="2024-09-30T17:10:00Z" w16du:dateUtc="2024-09-30T10:10:00Z">
        <w:r w:rsidRPr="00826313">
          <w:rPr>
            <w:rFonts w:ascii="Arial" w:hAnsi="Arial" w:cs="Arial"/>
            <w:b/>
            <w:i/>
            <w:sz w:val="20"/>
          </w:rPr>
          <w:t>Determination of fair value and fair value hierarchy</w:t>
        </w:r>
      </w:ins>
    </w:p>
    <w:p w14:paraId="304F0632" w14:textId="77777777" w:rsidR="000065CE" w:rsidRPr="00826313" w:rsidRDefault="000065CE" w:rsidP="000065CE">
      <w:pPr>
        <w:pStyle w:val="BodyTextIndent"/>
        <w:rPr>
          <w:ins w:id="10345" w:author="An Phuc Cao" w:date="2024-09-30T17:10:00Z" w16du:dateUtc="2024-09-30T10:10:00Z"/>
          <w:rFonts w:ascii="Arial" w:hAnsi="Arial" w:cs="Arial"/>
          <w:sz w:val="20"/>
        </w:rPr>
      </w:pPr>
    </w:p>
    <w:p w14:paraId="62AD760B" w14:textId="77777777" w:rsidR="000065CE" w:rsidRPr="00826313" w:rsidRDefault="000065CE" w:rsidP="000065CE">
      <w:pPr>
        <w:pStyle w:val="BodyTextIndent"/>
        <w:rPr>
          <w:ins w:id="10346" w:author="An Phuc Cao" w:date="2024-09-30T17:10:00Z" w16du:dateUtc="2024-09-30T10:10:00Z"/>
          <w:rFonts w:ascii="Arial" w:hAnsi="Arial" w:cs="Arial"/>
          <w:sz w:val="20"/>
        </w:rPr>
      </w:pPr>
      <w:ins w:id="10347" w:author="An Phuc Cao" w:date="2024-09-30T17:10:00Z" w16du:dateUtc="2024-09-30T10:10:00Z">
        <w:r w:rsidRPr="00826313">
          <w:rPr>
            <w:rFonts w:ascii="Arial" w:hAnsi="Arial" w:cs="Arial"/>
            <w:sz w:val="20"/>
          </w:rPr>
          <w:tab/>
          <w:t>The Group uses the following hierarchy for determining and disclosing the fair value of financial instruments by valuation technique:</w:t>
        </w:r>
      </w:ins>
    </w:p>
    <w:p w14:paraId="33966195" w14:textId="77777777" w:rsidR="000065CE" w:rsidRPr="00826313" w:rsidRDefault="000065CE" w:rsidP="000065CE">
      <w:pPr>
        <w:pStyle w:val="BodyTextIndent"/>
        <w:rPr>
          <w:ins w:id="10348" w:author="An Phuc Cao" w:date="2024-09-30T17:10:00Z" w16du:dateUtc="2024-09-30T10:10:00Z"/>
          <w:rFonts w:ascii="Arial" w:hAnsi="Arial" w:cs="Arial"/>
          <w:sz w:val="20"/>
        </w:rPr>
      </w:pPr>
    </w:p>
    <w:p w14:paraId="2B2A65F3" w14:textId="77777777" w:rsidR="000065CE" w:rsidRPr="00826313" w:rsidRDefault="000065CE" w:rsidP="000065CE">
      <w:pPr>
        <w:pStyle w:val="BodyTextIndent"/>
        <w:rPr>
          <w:ins w:id="10349" w:author="An Phuc Cao" w:date="2024-09-30T17:10:00Z" w16du:dateUtc="2024-09-30T10:10:00Z"/>
          <w:rFonts w:ascii="Arial" w:hAnsi="Arial" w:cs="Arial"/>
          <w:sz w:val="20"/>
        </w:rPr>
      </w:pPr>
      <w:ins w:id="10350" w:author="An Phuc Cao" w:date="2024-09-30T17:10:00Z" w16du:dateUtc="2024-09-30T10:10:00Z">
        <w:r w:rsidRPr="00826313">
          <w:rPr>
            <w:rFonts w:ascii="Arial" w:hAnsi="Arial" w:cs="Arial"/>
            <w:sz w:val="20"/>
          </w:rPr>
          <w:tab/>
          <w:t xml:space="preserve">Level 1: quoted prices/(unadjusted) in active markets for identical assets or liabilities. </w:t>
        </w:r>
      </w:ins>
    </w:p>
    <w:p w14:paraId="1495E66F" w14:textId="77777777" w:rsidR="000065CE" w:rsidRPr="00826313" w:rsidRDefault="000065CE" w:rsidP="000065CE">
      <w:pPr>
        <w:pStyle w:val="BodyTextIndent"/>
        <w:rPr>
          <w:ins w:id="10351" w:author="An Phuc Cao" w:date="2024-09-30T17:10:00Z" w16du:dateUtc="2024-09-30T10:10:00Z"/>
          <w:rFonts w:ascii="Arial" w:hAnsi="Arial" w:cs="Arial"/>
          <w:sz w:val="20"/>
        </w:rPr>
      </w:pPr>
    </w:p>
    <w:p w14:paraId="55B5EAEB" w14:textId="77777777" w:rsidR="000065CE" w:rsidRPr="00826313" w:rsidRDefault="000065CE" w:rsidP="000065CE">
      <w:pPr>
        <w:pStyle w:val="BodyTextIndent"/>
        <w:rPr>
          <w:ins w:id="10352" w:author="An Phuc Cao" w:date="2024-09-30T17:10:00Z" w16du:dateUtc="2024-09-30T10:10:00Z"/>
          <w:rFonts w:ascii="Arial" w:hAnsi="Arial" w:cs="Arial"/>
          <w:sz w:val="20"/>
        </w:rPr>
      </w:pPr>
      <w:ins w:id="10353" w:author="An Phuc Cao" w:date="2024-09-30T17:10:00Z" w16du:dateUtc="2024-09-30T10:10:00Z">
        <w:r w:rsidRPr="00826313">
          <w:rPr>
            <w:rFonts w:ascii="Arial" w:hAnsi="Arial" w:cs="Arial"/>
            <w:sz w:val="20"/>
          </w:rPr>
          <w:tab/>
          <w:t>Level 2: other techniques for which all inputs which have a significant effect on the recorded fair value are observable, either directly or indirectly.</w:t>
        </w:r>
      </w:ins>
    </w:p>
    <w:p w14:paraId="3F0214DC" w14:textId="77777777" w:rsidR="000065CE" w:rsidRPr="00826313" w:rsidRDefault="000065CE" w:rsidP="000065CE">
      <w:pPr>
        <w:pStyle w:val="BodyTextIndent"/>
        <w:rPr>
          <w:ins w:id="10354" w:author="An Phuc Cao" w:date="2024-09-30T17:10:00Z" w16du:dateUtc="2024-09-30T10:10:00Z"/>
          <w:rFonts w:ascii="Arial" w:hAnsi="Arial" w:cs="Arial"/>
          <w:sz w:val="20"/>
        </w:rPr>
      </w:pPr>
    </w:p>
    <w:p w14:paraId="4DE70D71" w14:textId="77777777" w:rsidR="000065CE" w:rsidRPr="00826313" w:rsidRDefault="000065CE" w:rsidP="000065CE">
      <w:pPr>
        <w:pStyle w:val="BodyTextIndent"/>
        <w:rPr>
          <w:ins w:id="10355" w:author="An Phuc Cao" w:date="2024-09-30T17:10:00Z" w16du:dateUtc="2024-09-30T10:10:00Z"/>
          <w:rFonts w:ascii="Arial" w:hAnsi="Arial" w:cs="Arial"/>
          <w:sz w:val="20"/>
        </w:rPr>
      </w:pPr>
      <w:ins w:id="10356" w:author="An Phuc Cao" w:date="2024-09-30T17:10:00Z" w16du:dateUtc="2024-09-30T10:10:00Z">
        <w:r w:rsidRPr="00826313">
          <w:rPr>
            <w:rFonts w:ascii="Arial" w:hAnsi="Arial" w:cs="Arial"/>
            <w:sz w:val="20"/>
          </w:rPr>
          <w:tab/>
          <w:t>Level 3: techniques which use inputs which have a significant effect on the recorded fair value that are not based on observable market data.</w:t>
        </w:r>
      </w:ins>
    </w:p>
    <w:p w14:paraId="33FB99DE" w14:textId="77777777" w:rsidR="000065CE" w:rsidRPr="00826313" w:rsidRDefault="000065CE" w:rsidP="000065CE">
      <w:pPr>
        <w:ind w:left="720"/>
        <w:jc w:val="both"/>
        <w:rPr>
          <w:ins w:id="10357" w:author="An Phuc Cao" w:date="2024-09-30T17:10:00Z" w16du:dateUtc="2024-09-30T10:10:00Z"/>
          <w:rFonts w:ascii="Arial" w:hAnsi="Arial" w:cs="Arial"/>
          <w:b/>
          <w:sz w:val="20"/>
        </w:rPr>
      </w:pPr>
    </w:p>
    <w:p w14:paraId="564AB01D" w14:textId="77777777" w:rsidR="000065CE" w:rsidRPr="00826313" w:rsidRDefault="000065CE" w:rsidP="000065CE">
      <w:pPr>
        <w:ind w:left="720"/>
        <w:jc w:val="both"/>
        <w:rPr>
          <w:ins w:id="10358" w:author="An Phuc Cao" w:date="2024-09-30T17:10:00Z" w16du:dateUtc="2024-09-30T10:10:00Z"/>
          <w:rFonts w:ascii="Arial" w:hAnsi="Arial" w:cs="Arial"/>
          <w:b/>
          <w:i/>
          <w:sz w:val="20"/>
        </w:rPr>
      </w:pPr>
      <w:ins w:id="10359" w:author="An Phuc Cao" w:date="2024-09-30T17:10:00Z" w16du:dateUtc="2024-09-30T10:10:00Z">
        <w:r w:rsidRPr="00826313">
          <w:rPr>
            <w:rFonts w:ascii="Arial" w:hAnsi="Arial" w:cs="Arial"/>
            <w:b/>
            <w:i/>
            <w:sz w:val="20"/>
          </w:rPr>
          <w:t>Fair value of financial assets and liabilities carried at fair value</w:t>
        </w:r>
      </w:ins>
    </w:p>
    <w:p w14:paraId="0A5339E8" w14:textId="77777777" w:rsidR="000065CE" w:rsidRPr="00826313" w:rsidRDefault="000065CE" w:rsidP="000065CE">
      <w:pPr>
        <w:ind w:left="720"/>
        <w:jc w:val="both"/>
        <w:rPr>
          <w:ins w:id="10360" w:author="An Phuc Cao" w:date="2024-09-30T17:10:00Z" w16du:dateUtc="2024-09-30T10:10:00Z"/>
          <w:rFonts w:ascii="Arial" w:hAnsi="Arial" w:cs="Arial"/>
          <w:b/>
          <w:i/>
          <w:sz w:val="20"/>
        </w:rPr>
      </w:pPr>
    </w:p>
    <w:p w14:paraId="35E125F1" w14:textId="77777777" w:rsidR="000065CE" w:rsidRPr="00826313" w:rsidRDefault="000065CE" w:rsidP="000065CE">
      <w:pPr>
        <w:ind w:left="720"/>
        <w:jc w:val="both"/>
        <w:rPr>
          <w:ins w:id="10361" w:author="An Phuc Cao" w:date="2024-09-30T17:10:00Z" w16du:dateUtc="2024-09-30T10:10:00Z"/>
          <w:rFonts w:ascii="Arial" w:hAnsi="Arial" w:cs="Arial"/>
          <w:i/>
          <w:sz w:val="20"/>
        </w:rPr>
      </w:pPr>
      <w:ins w:id="10362" w:author="An Phuc Cao" w:date="2024-09-30T17:10:00Z" w16du:dateUtc="2024-09-30T10:10:00Z">
        <w:r w:rsidRPr="00826313">
          <w:rPr>
            <w:rFonts w:ascii="Arial" w:hAnsi="Arial" w:cs="Arial"/>
            <w:i/>
            <w:sz w:val="20"/>
          </w:rPr>
          <w:t xml:space="preserve">Equity instruments </w:t>
        </w:r>
      </w:ins>
    </w:p>
    <w:p w14:paraId="19794BEB" w14:textId="77777777" w:rsidR="000065CE" w:rsidRPr="00826313" w:rsidRDefault="000065CE" w:rsidP="000065CE">
      <w:pPr>
        <w:ind w:left="720"/>
        <w:jc w:val="both"/>
        <w:rPr>
          <w:ins w:id="10363" w:author="An Phuc Cao" w:date="2024-09-30T17:10:00Z" w16du:dateUtc="2024-09-30T10:10:00Z"/>
          <w:rFonts w:ascii="Arial" w:hAnsi="Arial" w:cs="Arial"/>
          <w:i/>
          <w:sz w:val="20"/>
        </w:rPr>
      </w:pPr>
    </w:p>
    <w:p w14:paraId="5D624724" w14:textId="77777777" w:rsidR="000065CE" w:rsidRPr="00826313" w:rsidRDefault="000065CE" w:rsidP="000065CE">
      <w:pPr>
        <w:ind w:left="720"/>
        <w:jc w:val="both"/>
        <w:rPr>
          <w:ins w:id="10364" w:author="An Phuc Cao" w:date="2024-09-30T17:10:00Z" w16du:dateUtc="2024-09-30T10:10:00Z"/>
          <w:rFonts w:ascii="Arial" w:hAnsi="Arial" w:cs="Arial"/>
          <w:sz w:val="20"/>
        </w:rPr>
      </w:pPr>
      <w:ins w:id="10365" w:author="An Phuc Cao" w:date="2024-09-30T17:10:00Z" w16du:dateUtc="2024-09-30T10:10:00Z">
        <w:r w:rsidRPr="00826313">
          <w:rPr>
            <w:rFonts w:ascii="Arial" w:hAnsi="Arial" w:cs="Arial"/>
            <w:sz w:val="20"/>
          </w:rPr>
          <w:t xml:space="preserve">Some equity instruments are actively traded on public stock exchanges with readily available active prices on a regular basis. Such instruments are classified as Level 1. </w:t>
        </w:r>
      </w:ins>
    </w:p>
    <w:p w14:paraId="1E5028F1" w14:textId="77777777" w:rsidR="000065CE" w:rsidRPr="00826313" w:rsidRDefault="000065CE" w:rsidP="000065CE">
      <w:pPr>
        <w:ind w:left="720"/>
        <w:jc w:val="both"/>
        <w:rPr>
          <w:ins w:id="10366" w:author="An Phuc Cao" w:date="2024-09-30T17:10:00Z" w16du:dateUtc="2024-09-30T10:10:00Z"/>
          <w:rFonts w:ascii="Arial" w:hAnsi="Arial" w:cs="Arial"/>
          <w:sz w:val="20"/>
        </w:rPr>
      </w:pPr>
    </w:p>
    <w:p w14:paraId="043F5882" w14:textId="77777777" w:rsidR="000065CE" w:rsidRPr="00826313" w:rsidRDefault="000065CE" w:rsidP="000065CE">
      <w:pPr>
        <w:ind w:left="720"/>
        <w:jc w:val="both"/>
        <w:rPr>
          <w:ins w:id="10367" w:author="An Phuc Cao" w:date="2024-09-30T17:10:00Z" w16du:dateUtc="2024-09-30T10:10:00Z"/>
          <w:rFonts w:ascii="Arial" w:hAnsi="Arial" w:cs="Arial"/>
          <w:sz w:val="20"/>
        </w:rPr>
      </w:pPr>
      <w:ins w:id="10368" w:author="An Phuc Cao" w:date="2024-09-30T17:10:00Z" w16du:dateUtc="2024-09-30T10:10:00Z">
        <w:r w:rsidRPr="00826313">
          <w:rPr>
            <w:rFonts w:ascii="Arial" w:hAnsi="Arial" w:cs="Arial"/>
            <w:sz w:val="20"/>
          </w:rPr>
          <w:t xml:space="preserve">Equity instruments in non-listed entities, which are not actively traded in Hanoi Stock Exchange (HNX), Ho Chi Minh city Stock Exchange (HOSE) or Unlisted Public Company Market (UPCoM), are initially recognized at transaction price and re-measured (to the extent information is available) and valued on a case-by-case and classified as Level 3. The Group also holds equity investments that is valued at cost due to lack of reliable information to value them. The Group intend to hold for an indefinite period of time for dividend and may decide to sell them in response to needs for liquidity or in response to changes in the market conditions. </w:t>
        </w:r>
      </w:ins>
    </w:p>
    <w:p w14:paraId="0D331420" w14:textId="77777777" w:rsidR="000065CE" w:rsidRPr="00826313" w:rsidRDefault="000065CE" w:rsidP="000065CE">
      <w:pPr>
        <w:ind w:left="720"/>
        <w:jc w:val="both"/>
        <w:rPr>
          <w:ins w:id="10369" w:author="An Phuc Cao" w:date="2024-09-30T17:10:00Z" w16du:dateUtc="2024-09-30T10:10:00Z"/>
          <w:rFonts w:ascii="Arial" w:hAnsi="Arial" w:cs="Arial"/>
          <w:sz w:val="20"/>
        </w:rPr>
      </w:pPr>
    </w:p>
    <w:p w14:paraId="7B97B922" w14:textId="77777777" w:rsidR="000065CE" w:rsidRPr="00826313" w:rsidRDefault="000065CE" w:rsidP="000065CE">
      <w:pPr>
        <w:ind w:left="720"/>
        <w:jc w:val="both"/>
        <w:rPr>
          <w:ins w:id="10370" w:author="An Phuc Cao" w:date="2024-09-30T17:10:00Z" w16du:dateUtc="2024-09-30T10:10:00Z"/>
          <w:rFonts w:ascii="Arial" w:hAnsi="Arial" w:cs="Arial"/>
          <w:i/>
          <w:sz w:val="20"/>
        </w:rPr>
      </w:pPr>
      <w:ins w:id="10371" w:author="An Phuc Cao" w:date="2024-09-30T17:10:00Z" w16du:dateUtc="2024-09-30T10:10:00Z">
        <w:r w:rsidRPr="00826313">
          <w:rPr>
            <w:rFonts w:ascii="Arial" w:hAnsi="Arial" w:cs="Arial"/>
            <w:i/>
            <w:sz w:val="20"/>
          </w:rPr>
          <w:t>Debt securities issued by credit institutions and corporates</w:t>
        </w:r>
      </w:ins>
    </w:p>
    <w:p w14:paraId="06A63F52" w14:textId="77777777" w:rsidR="000065CE" w:rsidRPr="00826313" w:rsidRDefault="000065CE" w:rsidP="000065CE">
      <w:pPr>
        <w:ind w:left="720"/>
        <w:jc w:val="both"/>
        <w:rPr>
          <w:ins w:id="10372" w:author="An Phuc Cao" w:date="2024-09-30T17:10:00Z" w16du:dateUtc="2024-09-30T10:10:00Z"/>
          <w:rFonts w:ascii="Arial" w:hAnsi="Arial" w:cs="Arial"/>
          <w:sz w:val="20"/>
        </w:rPr>
      </w:pPr>
    </w:p>
    <w:p w14:paraId="5228ED4D" w14:textId="05F1B523" w:rsidR="000065CE" w:rsidRDefault="000065CE">
      <w:pPr>
        <w:ind w:left="720"/>
        <w:jc w:val="both"/>
        <w:rPr>
          <w:ins w:id="10373" w:author="An Phuc Cao" w:date="2024-09-30T17:09:00Z" w16du:dateUtc="2024-09-30T10:09:00Z"/>
          <w:rFonts w:ascii="Arial" w:hAnsi="Arial" w:cs="Arial"/>
          <w:b/>
          <w:i/>
          <w:sz w:val="20"/>
        </w:rPr>
        <w:pPrChange w:id="10374" w:author="An Phuc Cao" w:date="2024-10-25T17:26:00Z" w16du:dateUtc="2024-10-25T10:26:00Z">
          <w:pPr>
            <w:overflowPunct/>
            <w:autoSpaceDE/>
            <w:autoSpaceDN/>
            <w:adjustRightInd/>
            <w:textAlignment w:val="auto"/>
          </w:pPr>
        </w:pPrChange>
      </w:pPr>
      <w:ins w:id="10375" w:author="An Phuc Cao" w:date="2024-09-30T17:10:00Z" w16du:dateUtc="2024-09-30T10:10:00Z">
        <w:r w:rsidRPr="00826313">
          <w:rPr>
            <w:rFonts w:ascii="Arial" w:hAnsi="Arial" w:cs="Arial"/>
            <w:sz w:val="20"/>
          </w:rPr>
          <w:t>Most of these instruments are standard fixed or floating rate securities. The Group uses active market prices when available, or other observable inputs in discounted cash flow models to estimate the corresponding fair value to estimate the relevant credit spreads. Bonds issued by corporates and credit institutions are Level 1 instruments when the bonds are listed in active market, Level 2 instruments when inputs are observable data or Level 3 instruments where significant inputs cannot be referenced to observable data and, therefore, inputs are adjusted for relative tenor and issuer quality.</w:t>
        </w:r>
      </w:ins>
      <w:ins w:id="10376" w:author="An Phuc Cao" w:date="2024-09-30T17:09:00Z" w16du:dateUtc="2024-09-30T10:09:00Z">
        <w:r>
          <w:rPr>
            <w:rFonts w:ascii="Arial" w:hAnsi="Arial" w:cs="Arial"/>
            <w:b/>
            <w:i/>
            <w:sz w:val="20"/>
          </w:rPr>
          <w:br w:type="page"/>
        </w:r>
      </w:ins>
    </w:p>
    <w:p w14:paraId="59C7EBCA" w14:textId="44966922" w:rsidR="0056101F" w:rsidRPr="00826313" w:rsidDel="000065CE" w:rsidRDefault="0056101F" w:rsidP="0056101F">
      <w:pPr>
        <w:ind w:left="720"/>
        <w:jc w:val="both"/>
        <w:rPr>
          <w:del w:id="10377" w:author="An Phuc Cao" w:date="2024-09-30T17:10:00Z" w16du:dateUtc="2024-09-30T10:10:00Z"/>
          <w:rFonts w:ascii="Arial" w:hAnsi="Arial" w:cs="Arial"/>
          <w:b/>
          <w:i/>
          <w:sz w:val="20"/>
        </w:rPr>
      </w:pPr>
    </w:p>
    <w:p w14:paraId="0E8DE2A7" w14:textId="26594827" w:rsidR="006D3FAB" w:rsidRPr="00826313" w:rsidDel="000065CE" w:rsidRDefault="006D3FAB" w:rsidP="006D3FAB">
      <w:pPr>
        <w:ind w:left="720" w:hanging="720"/>
        <w:rPr>
          <w:del w:id="10378" w:author="An Phuc Cao" w:date="2024-09-30T17:10:00Z" w16du:dateUtc="2024-09-30T10:10:00Z"/>
          <w:rFonts w:ascii="Arial" w:hAnsi="Arial" w:cs="Arial"/>
          <w:b/>
          <w:sz w:val="20"/>
        </w:rPr>
      </w:pPr>
    </w:p>
    <w:p w14:paraId="7312D302" w14:textId="1F52BF79" w:rsidR="006D3FAB" w:rsidRPr="00826313" w:rsidRDefault="006D3FAB" w:rsidP="006D3FAB">
      <w:pPr>
        <w:rPr>
          <w:rFonts w:ascii="Arial" w:hAnsi="Arial" w:cs="Arial"/>
          <w:b/>
          <w:sz w:val="20"/>
        </w:rPr>
      </w:pPr>
    </w:p>
    <w:p w14:paraId="44884758" w14:textId="77777777" w:rsidR="000F056C" w:rsidRPr="00826313" w:rsidRDefault="000F056C" w:rsidP="006D3FAB">
      <w:pPr>
        <w:rPr>
          <w:rFonts w:ascii="Arial" w:hAnsi="Arial" w:cs="Arial"/>
          <w:b/>
          <w:sz w:val="20"/>
        </w:rPr>
      </w:pPr>
    </w:p>
    <w:p w14:paraId="261C9114" w14:textId="6B1500FC" w:rsidR="00DA425B" w:rsidRPr="00826313" w:rsidDel="003D3614" w:rsidRDefault="00DA425B" w:rsidP="006D3FAB">
      <w:pPr>
        <w:rPr>
          <w:del w:id="10379" w:author="An Phuc Cao" w:date="2024-09-30T16:10:00Z" w16du:dateUtc="2024-09-30T09:10:00Z"/>
          <w:rFonts w:ascii="Arial" w:hAnsi="Arial" w:cs="Arial"/>
          <w:b/>
          <w:sz w:val="20"/>
        </w:rPr>
      </w:pPr>
    </w:p>
    <w:p w14:paraId="79010830" w14:textId="0D17F726" w:rsidR="006D3FAB" w:rsidRPr="00826313" w:rsidRDefault="00C700A2" w:rsidP="006D3FAB">
      <w:pPr>
        <w:ind w:left="720" w:hanging="720"/>
        <w:rPr>
          <w:rFonts w:ascii="Arial" w:hAnsi="Arial" w:cs="Arial"/>
          <w:bCs/>
          <w:sz w:val="20"/>
        </w:rPr>
      </w:pPr>
      <w:r w:rsidRPr="00826313">
        <w:rPr>
          <w:rFonts w:ascii="Arial" w:hAnsi="Arial" w:cs="Arial"/>
          <w:b/>
          <w:sz w:val="20"/>
        </w:rPr>
        <w:t>3</w:t>
      </w:r>
      <w:del w:id="10380" w:author="An Phuc Cao" w:date="2024-09-30T16:10:00Z" w16du:dateUtc="2024-09-30T09:10:00Z">
        <w:r w:rsidR="00AE3F02" w:rsidRPr="00826313" w:rsidDel="003D3614">
          <w:rPr>
            <w:rFonts w:ascii="Arial" w:hAnsi="Arial" w:cs="Arial"/>
            <w:b/>
            <w:sz w:val="20"/>
          </w:rPr>
          <w:delText>0</w:delText>
        </w:r>
      </w:del>
      <w:ins w:id="10381" w:author="An Phuc Cao" w:date="2024-10-25T17:25:00Z" w16du:dateUtc="2024-10-25T10:25:00Z">
        <w:r w:rsidR="00D73BB5">
          <w:rPr>
            <w:rFonts w:ascii="Arial" w:hAnsi="Arial" w:cs="Arial"/>
            <w:b/>
            <w:sz w:val="20"/>
          </w:rPr>
          <w:t>2</w:t>
        </w:r>
      </w:ins>
      <w:r w:rsidR="006D3FAB" w:rsidRPr="00826313">
        <w:rPr>
          <w:rFonts w:ascii="Arial" w:hAnsi="Arial" w:cs="Arial"/>
          <w:b/>
          <w:sz w:val="20"/>
        </w:rPr>
        <w:t xml:space="preserve">. </w:t>
      </w:r>
      <w:r w:rsidR="006D3FAB" w:rsidRPr="00826313">
        <w:tab/>
      </w:r>
      <w:r w:rsidR="006D3FAB" w:rsidRPr="00826313">
        <w:rPr>
          <w:rFonts w:ascii="Arial" w:hAnsi="Arial" w:cs="Arial"/>
          <w:b/>
          <w:sz w:val="20"/>
        </w:rPr>
        <w:t xml:space="preserve">FINANCIAL ASSETS AND FINANCIAL LIABILITIES </w:t>
      </w:r>
      <w:r w:rsidR="006D3FAB" w:rsidRPr="00826313">
        <w:rPr>
          <w:rFonts w:ascii="Arial" w:hAnsi="Arial" w:cs="Arial"/>
          <w:bCs/>
          <w:sz w:val="20"/>
        </w:rPr>
        <w:t>(continued)</w:t>
      </w:r>
    </w:p>
    <w:p w14:paraId="2A6A9D81" w14:textId="77777777" w:rsidR="006D3FAB" w:rsidRPr="00826313" w:rsidRDefault="006D3FAB" w:rsidP="0056101F">
      <w:pPr>
        <w:ind w:left="720"/>
        <w:jc w:val="both"/>
        <w:rPr>
          <w:rFonts w:ascii="Arial" w:hAnsi="Arial" w:cs="Arial"/>
          <w:b/>
          <w:i/>
          <w:sz w:val="20"/>
        </w:rPr>
      </w:pPr>
    </w:p>
    <w:p w14:paraId="0D86730A" w14:textId="37A40543" w:rsidR="0056101F" w:rsidRPr="00826313" w:rsidRDefault="0056101F" w:rsidP="0056101F">
      <w:pPr>
        <w:ind w:left="720"/>
        <w:jc w:val="both"/>
        <w:rPr>
          <w:rFonts w:ascii="Arial" w:hAnsi="Arial" w:cs="Arial"/>
          <w:b/>
          <w:i/>
          <w:sz w:val="20"/>
        </w:rPr>
      </w:pPr>
      <w:r w:rsidRPr="00826313">
        <w:rPr>
          <w:rFonts w:ascii="Arial" w:hAnsi="Arial" w:cs="Arial"/>
          <w:b/>
          <w:i/>
          <w:sz w:val="20"/>
        </w:rPr>
        <w:t>Fair value of financial assets and liabilities not carried at fair value</w:t>
      </w:r>
    </w:p>
    <w:p w14:paraId="79F7F8C2" w14:textId="77777777" w:rsidR="0056101F" w:rsidRPr="00826313" w:rsidRDefault="0056101F" w:rsidP="0056101F">
      <w:pPr>
        <w:ind w:left="720"/>
        <w:jc w:val="both"/>
        <w:rPr>
          <w:rFonts w:ascii="Arial" w:hAnsi="Arial" w:cs="Arial"/>
          <w:bCs/>
          <w:sz w:val="20"/>
        </w:rPr>
      </w:pPr>
    </w:p>
    <w:p w14:paraId="390F182C" w14:textId="63483202" w:rsidR="0056101F" w:rsidRPr="00826313" w:rsidRDefault="0056101F" w:rsidP="0056101F">
      <w:pPr>
        <w:ind w:left="720"/>
        <w:jc w:val="both"/>
        <w:rPr>
          <w:rFonts w:ascii="Arial" w:hAnsi="Arial" w:cs="Arial"/>
          <w:sz w:val="20"/>
        </w:rPr>
      </w:pPr>
      <w:r w:rsidRPr="00826313">
        <w:rPr>
          <w:rFonts w:ascii="Arial" w:hAnsi="Arial" w:cs="Arial"/>
          <w:sz w:val="20"/>
        </w:rPr>
        <w:t xml:space="preserve">The </w:t>
      </w:r>
      <w:r w:rsidR="00476396" w:rsidRPr="00826313">
        <w:rPr>
          <w:rFonts w:ascii="Arial" w:hAnsi="Arial" w:cs="Arial"/>
          <w:sz w:val="20"/>
        </w:rPr>
        <w:t>Group</w:t>
      </w:r>
      <w:r w:rsidRPr="00826313">
        <w:rPr>
          <w:rFonts w:ascii="Arial" w:hAnsi="Arial" w:cs="Arial"/>
          <w:sz w:val="20"/>
        </w:rPr>
        <w:t xml:space="preserve"> uses the following methodologies and assumptions to determine fair value for financial assets and liabilities not carried at fair value on the financial statements:</w:t>
      </w:r>
    </w:p>
    <w:p w14:paraId="131F26D4" w14:textId="77777777" w:rsidR="0056101F" w:rsidRPr="00826313" w:rsidRDefault="0056101F" w:rsidP="0056101F">
      <w:pPr>
        <w:ind w:left="720"/>
        <w:jc w:val="both"/>
        <w:rPr>
          <w:rFonts w:ascii="Arial" w:hAnsi="Arial" w:cs="Arial"/>
          <w:sz w:val="20"/>
        </w:rPr>
      </w:pPr>
    </w:p>
    <w:p w14:paraId="2D215A80" w14:textId="77777777" w:rsidR="0056101F" w:rsidRPr="00826313" w:rsidRDefault="0056101F" w:rsidP="0056101F">
      <w:pPr>
        <w:ind w:left="720"/>
        <w:jc w:val="both"/>
        <w:rPr>
          <w:rFonts w:ascii="Arial" w:hAnsi="Arial" w:cs="Arial"/>
          <w:i/>
          <w:sz w:val="20"/>
        </w:rPr>
      </w:pPr>
      <w:r w:rsidRPr="00826313">
        <w:rPr>
          <w:rFonts w:ascii="Arial" w:hAnsi="Arial" w:cs="Arial"/>
          <w:i/>
          <w:sz w:val="20"/>
        </w:rPr>
        <w:t>Assets for which fair value approximates carrying value</w:t>
      </w:r>
    </w:p>
    <w:p w14:paraId="73999EEA" w14:textId="77777777" w:rsidR="0056101F" w:rsidRPr="00826313" w:rsidRDefault="0056101F" w:rsidP="0056101F">
      <w:pPr>
        <w:ind w:left="720"/>
        <w:jc w:val="both"/>
        <w:rPr>
          <w:rFonts w:ascii="Arial" w:hAnsi="Arial" w:cs="Arial"/>
          <w:sz w:val="20"/>
        </w:rPr>
      </w:pPr>
    </w:p>
    <w:p w14:paraId="67725C9C" w14:textId="77777777" w:rsidR="0056101F" w:rsidRPr="00826313" w:rsidRDefault="0056101F" w:rsidP="0056101F">
      <w:pPr>
        <w:ind w:left="709" w:firstLine="11"/>
        <w:jc w:val="both"/>
        <w:rPr>
          <w:rFonts w:ascii="Arial" w:hAnsi="Arial" w:cs="Arial"/>
          <w:sz w:val="20"/>
        </w:rPr>
      </w:pPr>
      <w:r w:rsidRPr="00826313">
        <w:rPr>
          <w:rFonts w:ascii="Arial" w:hAnsi="Arial" w:cs="Arial"/>
          <w:sz w:val="20"/>
        </w:rPr>
        <w:t>For financial assets and financial liabilities that have a short-term maturity (less than one year) it is assumed that the carrying amounts approximate to their fair value. This assumption is also applied to demand deposits.</w:t>
      </w:r>
    </w:p>
    <w:p w14:paraId="2957B234" w14:textId="77777777" w:rsidR="0056101F" w:rsidRPr="00826313" w:rsidRDefault="0056101F" w:rsidP="0056101F">
      <w:pPr>
        <w:ind w:firstLine="720"/>
        <w:jc w:val="both"/>
        <w:rPr>
          <w:rFonts w:ascii="Arial" w:hAnsi="Arial" w:cs="Arial"/>
          <w:i/>
          <w:sz w:val="20"/>
        </w:rPr>
      </w:pPr>
    </w:p>
    <w:p w14:paraId="7BD00D45" w14:textId="77777777" w:rsidR="0056101F" w:rsidRPr="00826313" w:rsidRDefault="0056101F" w:rsidP="0056101F">
      <w:pPr>
        <w:ind w:firstLine="720"/>
        <w:jc w:val="both"/>
        <w:rPr>
          <w:rFonts w:ascii="Arial" w:hAnsi="Arial" w:cs="Arial"/>
          <w:i/>
          <w:sz w:val="20"/>
        </w:rPr>
      </w:pPr>
      <w:r w:rsidRPr="00826313">
        <w:rPr>
          <w:rFonts w:ascii="Arial" w:hAnsi="Arial" w:cs="Arial"/>
          <w:i/>
          <w:sz w:val="20"/>
        </w:rPr>
        <w:t>Fixed rate financial instruments</w:t>
      </w:r>
    </w:p>
    <w:p w14:paraId="779A04CD" w14:textId="77777777" w:rsidR="0056101F" w:rsidRPr="00826313" w:rsidRDefault="0056101F" w:rsidP="0056101F">
      <w:pPr>
        <w:jc w:val="both"/>
        <w:rPr>
          <w:rFonts w:ascii="Arial" w:hAnsi="Arial" w:cs="Arial"/>
          <w:sz w:val="20"/>
        </w:rPr>
      </w:pPr>
    </w:p>
    <w:p w14:paraId="6AB72CAC" w14:textId="16C4CB22" w:rsidR="0056101F" w:rsidRPr="00826313" w:rsidRDefault="0056101F" w:rsidP="0056101F">
      <w:pPr>
        <w:ind w:left="720"/>
        <w:jc w:val="both"/>
        <w:rPr>
          <w:rFonts w:ascii="Arial" w:hAnsi="Arial" w:cs="Arial"/>
          <w:sz w:val="20"/>
        </w:rPr>
      </w:pPr>
      <w:r w:rsidRPr="00826313">
        <w:rPr>
          <w:rFonts w:ascii="Arial" w:hAnsi="Arial" w:cs="Arial"/>
          <w:sz w:val="20"/>
        </w:rPr>
        <w:t xml:space="preserve">The fair value is determined using discounted cash flows using interest at </w:t>
      </w:r>
      <w:r w:rsidR="00BE386C" w:rsidRPr="00826313">
        <w:rPr>
          <w:rFonts w:ascii="Arial" w:hAnsi="Arial" w:cs="Arial"/>
          <w:sz w:val="20"/>
        </w:rPr>
        <w:t>the balance sheet date</w:t>
      </w:r>
      <w:r w:rsidRPr="00826313">
        <w:rPr>
          <w:rFonts w:ascii="Arial" w:hAnsi="Arial" w:cs="Arial"/>
          <w:sz w:val="20"/>
        </w:rPr>
        <w:t xml:space="preserve"> of financial instruments in the market with similar risk and maturity. </w:t>
      </w:r>
    </w:p>
    <w:p w14:paraId="2944CC4F" w14:textId="77777777" w:rsidR="00AC1FB9" w:rsidRPr="00826313" w:rsidRDefault="00AC1FB9" w:rsidP="00AC1FB9">
      <w:pPr>
        <w:jc w:val="both"/>
        <w:rPr>
          <w:rFonts w:ascii="Arial" w:hAnsi="Arial" w:cs="Arial"/>
          <w:sz w:val="20"/>
        </w:rPr>
      </w:pPr>
    </w:p>
    <w:p w14:paraId="4F5EB6CF" w14:textId="70B07C24" w:rsidR="00AC1FB9" w:rsidRPr="00826313" w:rsidRDefault="00AE3F02">
      <w:pPr>
        <w:pStyle w:val="Heading2"/>
        <w:spacing w:after="0"/>
        <w:ind w:left="720" w:hanging="720"/>
        <w:rPr>
          <w:rFonts w:ascii="Arial" w:hAnsi="Arial" w:cs="Arial"/>
          <w:b/>
          <w:i/>
          <w:sz w:val="20"/>
        </w:rPr>
        <w:pPrChange w:id="10382" w:author="An Phuc Cao" w:date="2024-10-25T17:26:00Z" w16du:dateUtc="2024-10-25T10:26:00Z">
          <w:pPr>
            <w:jc w:val="both"/>
          </w:pPr>
        </w:pPrChange>
      </w:pPr>
      <w:r w:rsidRPr="00826313">
        <w:rPr>
          <w:rFonts w:ascii="Arial" w:hAnsi="Arial" w:cs="Arial"/>
          <w:b/>
          <w:i/>
          <w:sz w:val="20"/>
        </w:rPr>
        <w:t>3</w:t>
      </w:r>
      <w:del w:id="10383" w:author="An Phuc Cao" w:date="2024-09-30T16:10:00Z" w16du:dateUtc="2024-09-30T09:10:00Z">
        <w:r w:rsidRPr="00826313" w:rsidDel="003D3614">
          <w:rPr>
            <w:rFonts w:ascii="Arial" w:hAnsi="Arial" w:cs="Arial"/>
            <w:b/>
            <w:i/>
            <w:sz w:val="20"/>
          </w:rPr>
          <w:delText>0</w:delText>
        </w:r>
      </w:del>
      <w:ins w:id="10384" w:author="An Phuc Cao" w:date="2024-10-25T17:25:00Z" w16du:dateUtc="2024-10-25T10:25:00Z">
        <w:r w:rsidR="00D73BB5">
          <w:rPr>
            <w:rFonts w:ascii="Arial" w:hAnsi="Arial" w:cs="Arial"/>
            <w:b/>
            <w:i/>
            <w:sz w:val="20"/>
          </w:rPr>
          <w:t>2</w:t>
        </w:r>
      </w:ins>
      <w:r w:rsidR="00AC1FB9" w:rsidRPr="00826313">
        <w:rPr>
          <w:rFonts w:ascii="Arial" w:hAnsi="Arial" w:cs="Arial"/>
          <w:b/>
          <w:i/>
          <w:sz w:val="20"/>
        </w:rPr>
        <w:t>.1</w:t>
      </w:r>
      <w:r w:rsidR="00AC1FB9" w:rsidRPr="00826313">
        <w:rPr>
          <w:rFonts w:ascii="Arial" w:hAnsi="Arial" w:cs="Arial"/>
          <w:b/>
          <w:i/>
          <w:sz w:val="20"/>
        </w:rPr>
        <w:tab/>
        <w:t>Fair value of financial assets and liabilities carried at fair value</w:t>
      </w:r>
    </w:p>
    <w:p w14:paraId="7F98014E" w14:textId="77777777" w:rsidR="00AC1FB9" w:rsidRPr="00826313" w:rsidRDefault="00AC1FB9" w:rsidP="00AC1FB9">
      <w:pPr>
        <w:jc w:val="both"/>
        <w:rPr>
          <w:rFonts w:ascii="Arial" w:hAnsi="Arial" w:cs="Arial"/>
          <w:i/>
          <w:sz w:val="20"/>
        </w:rPr>
      </w:pPr>
    </w:p>
    <w:p w14:paraId="057712F0" w14:textId="2DBCD797" w:rsidR="00AC1FB9" w:rsidRPr="00826313" w:rsidRDefault="00AC1FB9" w:rsidP="00AC1FB9">
      <w:pPr>
        <w:ind w:left="720" w:hanging="720"/>
        <w:jc w:val="both"/>
        <w:rPr>
          <w:rFonts w:ascii="Arial" w:hAnsi="Arial" w:cs="Arial"/>
          <w:sz w:val="20"/>
        </w:rPr>
      </w:pPr>
      <w:r w:rsidRPr="00826313">
        <w:rPr>
          <w:rFonts w:ascii="Arial" w:hAnsi="Arial" w:cs="Arial"/>
          <w:i/>
          <w:sz w:val="20"/>
        </w:rPr>
        <w:tab/>
      </w:r>
      <w:r w:rsidRPr="00826313">
        <w:rPr>
          <w:rFonts w:ascii="Arial" w:hAnsi="Arial" w:cs="Arial"/>
          <w:sz w:val="20"/>
        </w:rPr>
        <w:t xml:space="preserve">The following table presents the fair value of the financial instruments under the level used to determine fair value </w:t>
      </w:r>
      <w:r w:rsidR="00F678FF" w:rsidRPr="00826313">
        <w:rPr>
          <w:rFonts w:ascii="Arial" w:hAnsi="Arial" w:cs="Arial"/>
          <w:sz w:val="20"/>
        </w:rPr>
        <w:t xml:space="preserve">as at </w:t>
      </w:r>
      <w:r w:rsidR="0088062B" w:rsidRPr="00826313">
        <w:rPr>
          <w:rFonts w:ascii="Arial" w:hAnsi="Arial" w:cs="Arial"/>
          <w:sz w:val="20"/>
        </w:rPr>
        <w:t>30 June 202</w:t>
      </w:r>
      <w:del w:id="10385" w:author="An Phuc Cao" w:date="2024-09-30T17:23:00Z" w16du:dateUtc="2024-09-30T10:23:00Z">
        <w:r w:rsidR="00072AB5" w:rsidDel="008D7280">
          <w:rPr>
            <w:rFonts w:ascii="Arial" w:hAnsi="Arial" w:cs="Arial"/>
            <w:sz w:val="20"/>
          </w:rPr>
          <w:delText>3</w:delText>
        </w:r>
      </w:del>
      <w:ins w:id="10386" w:author="An Phuc Cao" w:date="2024-09-30T17:23:00Z" w16du:dateUtc="2024-09-30T10:23:00Z">
        <w:r w:rsidR="008D7280">
          <w:rPr>
            <w:rFonts w:ascii="Arial" w:hAnsi="Arial" w:cs="Arial"/>
            <w:sz w:val="20"/>
          </w:rPr>
          <w:t>4</w:t>
        </w:r>
      </w:ins>
      <w:r w:rsidRPr="00826313">
        <w:rPr>
          <w:rFonts w:ascii="Arial" w:hAnsi="Arial" w:cs="Arial"/>
          <w:sz w:val="20"/>
        </w:rPr>
        <w:t>:</w:t>
      </w:r>
    </w:p>
    <w:p w14:paraId="441E2F91" w14:textId="77777777" w:rsidR="00AC1FB9" w:rsidRPr="00826313" w:rsidRDefault="00AC1FB9" w:rsidP="00AC1FB9">
      <w:pPr>
        <w:jc w:val="both"/>
        <w:rPr>
          <w:rFonts w:ascii="Arial" w:hAnsi="Arial" w:cs="Arial"/>
          <w:i/>
          <w:sz w:val="20"/>
        </w:rPr>
      </w:pPr>
    </w:p>
    <w:tbl>
      <w:tblPr>
        <w:tblW w:w="8203" w:type="dxa"/>
        <w:tblInd w:w="720" w:type="dxa"/>
        <w:tblLayout w:type="fixed"/>
        <w:tblLook w:val="01E0" w:firstRow="1" w:lastRow="1" w:firstColumn="1" w:lastColumn="1" w:noHBand="0" w:noVBand="0"/>
      </w:tblPr>
      <w:tblGrid>
        <w:gridCol w:w="1983"/>
        <w:gridCol w:w="1559"/>
        <w:gridCol w:w="1275"/>
        <w:gridCol w:w="1644"/>
        <w:gridCol w:w="1742"/>
      </w:tblGrid>
      <w:tr w:rsidR="00AC1FB9" w:rsidRPr="00826313" w14:paraId="005F4280" w14:textId="77777777" w:rsidTr="004D585C">
        <w:trPr>
          <w:trHeight w:val="20"/>
        </w:trPr>
        <w:tc>
          <w:tcPr>
            <w:tcW w:w="1209" w:type="pct"/>
            <w:vAlign w:val="center"/>
          </w:tcPr>
          <w:p w14:paraId="5513B839" w14:textId="77777777" w:rsidR="00AC1FB9" w:rsidRPr="00826313" w:rsidRDefault="00AC1FB9" w:rsidP="00D12507">
            <w:pPr>
              <w:widowControl w:val="0"/>
              <w:suppressAutoHyphens/>
              <w:ind w:left="-108"/>
              <w:jc w:val="both"/>
              <w:rPr>
                <w:rFonts w:ascii="Arial" w:hAnsi="Arial" w:cs="Arial"/>
                <w:b/>
                <w:sz w:val="18"/>
                <w:szCs w:val="18"/>
                <w:lang w:val="vi-VN"/>
              </w:rPr>
            </w:pPr>
          </w:p>
        </w:tc>
        <w:tc>
          <w:tcPr>
            <w:tcW w:w="950" w:type="pct"/>
            <w:vAlign w:val="bottom"/>
          </w:tcPr>
          <w:p w14:paraId="708F47C8" w14:textId="21EF76EA" w:rsidR="00AC1FB9" w:rsidRPr="00826313" w:rsidRDefault="00AC1FB9" w:rsidP="00D12507">
            <w:pPr>
              <w:widowControl w:val="0"/>
              <w:suppressAutoHyphens/>
              <w:ind w:right="-85"/>
              <w:jc w:val="right"/>
              <w:rPr>
                <w:rFonts w:ascii="Arial" w:hAnsi="Arial" w:cs="Arial"/>
                <w:i/>
                <w:sz w:val="18"/>
                <w:szCs w:val="18"/>
              </w:rPr>
            </w:pPr>
            <w:r w:rsidRPr="00826313">
              <w:rPr>
                <w:rFonts w:ascii="Arial" w:hAnsi="Arial" w:cs="Arial"/>
                <w:i/>
                <w:sz w:val="18"/>
                <w:szCs w:val="18"/>
              </w:rPr>
              <w:t>Level 1</w:t>
            </w:r>
          </w:p>
        </w:tc>
        <w:tc>
          <w:tcPr>
            <w:tcW w:w="777" w:type="pct"/>
            <w:vAlign w:val="bottom"/>
          </w:tcPr>
          <w:p w14:paraId="43C1C522" w14:textId="37319CC7" w:rsidR="00AC1FB9" w:rsidRPr="00826313" w:rsidRDefault="00AC1FB9" w:rsidP="00D12507">
            <w:pPr>
              <w:widowControl w:val="0"/>
              <w:suppressAutoHyphens/>
              <w:ind w:right="-85"/>
              <w:jc w:val="right"/>
              <w:rPr>
                <w:rFonts w:ascii="Arial" w:hAnsi="Arial" w:cs="Arial"/>
                <w:i/>
                <w:sz w:val="18"/>
                <w:szCs w:val="18"/>
              </w:rPr>
            </w:pPr>
            <w:r w:rsidRPr="00826313">
              <w:rPr>
                <w:rFonts w:ascii="Arial" w:hAnsi="Arial" w:cs="Arial"/>
                <w:i/>
                <w:sz w:val="18"/>
                <w:szCs w:val="18"/>
              </w:rPr>
              <w:t>Level 2</w:t>
            </w:r>
          </w:p>
        </w:tc>
        <w:tc>
          <w:tcPr>
            <w:tcW w:w="1002" w:type="pct"/>
            <w:vAlign w:val="bottom"/>
          </w:tcPr>
          <w:p w14:paraId="7BB47E64" w14:textId="4E1E2ADB" w:rsidR="00AC1FB9" w:rsidRPr="00826313" w:rsidRDefault="00AC1FB9" w:rsidP="00D12507">
            <w:pPr>
              <w:widowControl w:val="0"/>
              <w:suppressAutoHyphens/>
              <w:ind w:right="-85"/>
              <w:jc w:val="right"/>
              <w:rPr>
                <w:rFonts w:ascii="Arial" w:hAnsi="Arial" w:cs="Arial"/>
                <w:i/>
                <w:sz w:val="18"/>
                <w:szCs w:val="18"/>
              </w:rPr>
            </w:pPr>
            <w:r w:rsidRPr="00826313">
              <w:rPr>
                <w:rFonts w:ascii="Arial" w:hAnsi="Arial" w:cs="Arial"/>
                <w:i/>
                <w:sz w:val="18"/>
                <w:szCs w:val="18"/>
              </w:rPr>
              <w:t>Level 3</w:t>
            </w:r>
          </w:p>
        </w:tc>
        <w:tc>
          <w:tcPr>
            <w:tcW w:w="1062" w:type="pct"/>
            <w:vAlign w:val="bottom"/>
          </w:tcPr>
          <w:p w14:paraId="5661C8C0" w14:textId="5BC041BB" w:rsidR="00AC1FB9" w:rsidRPr="00826313" w:rsidRDefault="00AC1FB9" w:rsidP="00D12507">
            <w:pPr>
              <w:widowControl w:val="0"/>
              <w:suppressAutoHyphens/>
              <w:ind w:right="-85"/>
              <w:jc w:val="right"/>
              <w:rPr>
                <w:rFonts w:ascii="Arial" w:hAnsi="Arial" w:cs="Arial"/>
                <w:i/>
                <w:sz w:val="18"/>
                <w:szCs w:val="18"/>
              </w:rPr>
            </w:pPr>
            <w:r w:rsidRPr="00826313">
              <w:rPr>
                <w:rFonts w:ascii="Arial" w:hAnsi="Arial" w:cs="Arial"/>
                <w:i/>
                <w:sz w:val="18"/>
                <w:szCs w:val="18"/>
              </w:rPr>
              <w:t>Total</w:t>
            </w:r>
          </w:p>
        </w:tc>
      </w:tr>
      <w:tr w:rsidR="00AC1FB9" w:rsidRPr="00826313" w14:paraId="6C7AB24A" w14:textId="77777777" w:rsidTr="004D585C">
        <w:trPr>
          <w:trHeight w:val="20"/>
        </w:trPr>
        <w:tc>
          <w:tcPr>
            <w:tcW w:w="1209" w:type="pct"/>
            <w:vAlign w:val="center"/>
          </w:tcPr>
          <w:p w14:paraId="6186C652" w14:textId="77777777" w:rsidR="00AC1FB9" w:rsidRPr="00826313" w:rsidRDefault="00AC1FB9" w:rsidP="00D12507">
            <w:pPr>
              <w:widowControl w:val="0"/>
              <w:suppressAutoHyphens/>
              <w:ind w:left="-108"/>
              <w:rPr>
                <w:rFonts w:ascii="Arial" w:hAnsi="Arial" w:cs="Arial"/>
                <w:sz w:val="18"/>
                <w:szCs w:val="18"/>
                <w:lang w:val="vi-VN"/>
              </w:rPr>
            </w:pPr>
          </w:p>
        </w:tc>
        <w:tc>
          <w:tcPr>
            <w:tcW w:w="950" w:type="pct"/>
            <w:vAlign w:val="bottom"/>
          </w:tcPr>
          <w:p w14:paraId="0A731CDF" w14:textId="77777777" w:rsidR="00AC1FB9" w:rsidRPr="00826313" w:rsidRDefault="00AC1FB9" w:rsidP="00D12507">
            <w:pPr>
              <w:widowControl w:val="0"/>
              <w:pBdr>
                <w:bottom w:val="single" w:sz="4" w:space="1" w:color="auto"/>
              </w:pBdr>
              <w:suppressAutoHyphens/>
              <w:ind w:right="-85"/>
              <w:jc w:val="right"/>
              <w:rPr>
                <w:rFonts w:ascii="Arial" w:hAnsi="Arial" w:cs="Arial"/>
                <w:i/>
                <w:sz w:val="18"/>
                <w:szCs w:val="18"/>
              </w:rPr>
            </w:pPr>
            <w:r w:rsidRPr="00826313">
              <w:rPr>
                <w:rFonts w:ascii="Arial" w:hAnsi="Arial" w:cs="Arial"/>
                <w:i/>
                <w:sz w:val="18"/>
                <w:szCs w:val="18"/>
              </w:rPr>
              <w:t>VND</w:t>
            </w:r>
          </w:p>
        </w:tc>
        <w:tc>
          <w:tcPr>
            <w:tcW w:w="777" w:type="pct"/>
            <w:vAlign w:val="bottom"/>
          </w:tcPr>
          <w:p w14:paraId="7D275A25" w14:textId="77777777" w:rsidR="00AC1FB9" w:rsidRPr="00826313" w:rsidRDefault="00AC1FB9" w:rsidP="00D12507">
            <w:pPr>
              <w:widowControl w:val="0"/>
              <w:pBdr>
                <w:bottom w:val="single" w:sz="4" w:space="1" w:color="auto"/>
              </w:pBdr>
              <w:suppressAutoHyphens/>
              <w:ind w:right="-85"/>
              <w:jc w:val="right"/>
              <w:rPr>
                <w:rFonts w:ascii="Arial" w:hAnsi="Arial" w:cs="Arial"/>
                <w:i/>
                <w:sz w:val="18"/>
                <w:szCs w:val="18"/>
              </w:rPr>
            </w:pPr>
            <w:r w:rsidRPr="00826313">
              <w:rPr>
                <w:rFonts w:ascii="Arial" w:hAnsi="Arial" w:cs="Arial"/>
                <w:i/>
                <w:sz w:val="18"/>
                <w:szCs w:val="18"/>
              </w:rPr>
              <w:t>VND</w:t>
            </w:r>
          </w:p>
        </w:tc>
        <w:tc>
          <w:tcPr>
            <w:tcW w:w="1002" w:type="pct"/>
            <w:vAlign w:val="bottom"/>
          </w:tcPr>
          <w:p w14:paraId="69BA340D" w14:textId="77777777" w:rsidR="00AC1FB9" w:rsidRPr="00826313" w:rsidRDefault="00AC1FB9" w:rsidP="00D12507">
            <w:pPr>
              <w:widowControl w:val="0"/>
              <w:pBdr>
                <w:bottom w:val="single" w:sz="4" w:space="1" w:color="auto"/>
              </w:pBdr>
              <w:suppressAutoHyphens/>
              <w:ind w:right="-85"/>
              <w:jc w:val="right"/>
              <w:rPr>
                <w:rFonts w:ascii="Arial" w:hAnsi="Arial" w:cs="Arial"/>
                <w:i/>
                <w:sz w:val="18"/>
                <w:szCs w:val="18"/>
              </w:rPr>
            </w:pPr>
            <w:r w:rsidRPr="00826313">
              <w:rPr>
                <w:rFonts w:ascii="Arial" w:hAnsi="Arial" w:cs="Arial"/>
                <w:i/>
                <w:sz w:val="18"/>
                <w:szCs w:val="18"/>
              </w:rPr>
              <w:t>VND</w:t>
            </w:r>
          </w:p>
        </w:tc>
        <w:tc>
          <w:tcPr>
            <w:tcW w:w="1062" w:type="pct"/>
            <w:vAlign w:val="bottom"/>
          </w:tcPr>
          <w:p w14:paraId="276BC53E" w14:textId="77777777" w:rsidR="00AC1FB9" w:rsidRPr="00826313" w:rsidRDefault="00AC1FB9" w:rsidP="00D12507">
            <w:pPr>
              <w:widowControl w:val="0"/>
              <w:pBdr>
                <w:bottom w:val="single" w:sz="4" w:space="1" w:color="auto"/>
              </w:pBdr>
              <w:suppressAutoHyphens/>
              <w:ind w:right="-85"/>
              <w:jc w:val="right"/>
              <w:rPr>
                <w:rFonts w:ascii="Arial" w:hAnsi="Arial" w:cs="Arial"/>
                <w:i/>
                <w:sz w:val="18"/>
                <w:szCs w:val="18"/>
              </w:rPr>
            </w:pPr>
            <w:r w:rsidRPr="00826313">
              <w:rPr>
                <w:rFonts w:ascii="Arial" w:hAnsi="Arial" w:cs="Arial"/>
                <w:i/>
                <w:sz w:val="18"/>
                <w:szCs w:val="18"/>
              </w:rPr>
              <w:t>VND</w:t>
            </w:r>
          </w:p>
        </w:tc>
      </w:tr>
      <w:tr w:rsidR="00AC1FB9" w:rsidRPr="00826313" w14:paraId="1CC95F5E" w14:textId="77777777" w:rsidTr="004D585C">
        <w:trPr>
          <w:trHeight w:val="20"/>
        </w:trPr>
        <w:tc>
          <w:tcPr>
            <w:tcW w:w="1209" w:type="pct"/>
            <w:vAlign w:val="center"/>
          </w:tcPr>
          <w:p w14:paraId="3A16A7C3" w14:textId="77777777" w:rsidR="00AC1FB9" w:rsidRPr="00826313" w:rsidRDefault="00AC1FB9" w:rsidP="00D12507">
            <w:pPr>
              <w:widowControl w:val="0"/>
              <w:suppressAutoHyphens/>
              <w:ind w:left="-108"/>
              <w:rPr>
                <w:rFonts w:ascii="Arial" w:hAnsi="Arial" w:cs="Arial"/>
                <w:b/>
                <w:sz w:val="18"/>
                <w:szCs w:val="18"/>
                <w:lang w:val="vi-VN"/>
              </w:rPr>
            </w:pPr>
          </w:p>
        </w:tc>
        <w:tc>
          <w:tcPr>
            <w:tcW w:w="950" w:type="pct"/>
            <w:vAlign w:val="bottom"/>
          </w:tcPr>
          <w:p w14:paraId="122EA674" w14:textId="77777777" w:rsidR="00AC1FB9" w:rsidRPr="00826313" w:rsidRDefault="00AC1FB9" w:rsidP="00D12507">
            <w:pPr>
              <w:widowControl w:val="0"/>
              <w:suppressAutoHyphens/>
              <w:ind w:right="-85"/>
              <w:jc w:val="right"/>
              <w:rPr>
                <w:rFonts w:ascii="Arial" w:hAnsi="Arial" w:cs="Arial"/>
                <w:i/>
                <w:sz w:val="18"/>
                <w:szCs w:val="18"/>
                <w:lang w:val="vi-VN"/>
              </w:rPr>
            </w:pPr>
          </w:p>
        </w:tc>
        <w:tc>
          <w:tcPr>
            <w:tcW w:w="777" w:type="pct"/>
            <w:vAlign w:val="bottom"/>
          </w:tcPr>
          <w:p w14:paraId="22B475FA" w14:textId="77777777" w:rsidR="00AC1FB9" w:rsidRPr="00826313" w:rsidRDefault="00AC1FB9" w:rsidP="00D12507">
            <w:pPr>
              <w:widowControl w:val="0"/>
              <w:suppressAutoHyphens/>
              <w:ind w:right="-85"/>
              <w:jc w:val="right"/>
              <w:rPr>
                <w:rFonts w:ascii="Arial" w:hAnsi="Arial" w:cs="Arial"/>
                <w:i/>
                <w:sz w:val="18"/>
                <w:szCs w:val="18"/>
                <w:lang w:val="vi-VN"/>
              </w:rPr>
            </w:pPr>
          </w:p>
        </w:tc>
        <w:tc>
          <w:tcPr>
            <w:tcW w:w="1002" w:type="pct"/>
            <w:vAlign w:val="bottom"/>
          </w:tcPr>
          <w:p w14:paraId="001EB664" w14:textId="77777777" w:rsidR="00AC1FB9" w:rsidRPr="00826313" w:rsidRDefault="00AC1FB9" w:rsidP="00D12507">
            <w:pPr>
              <w:widowControl w:val="0"/>
              <w:suppressAutoHyphens/>
              <w:ind w:right="-85"/>
              <w:jc w:val="right"/>
              <w:rPr>
                <w:rFonts w:ascii="Arial" w:hAnsi="Arial" w:cs="Arial"/>
                <w:i/>
                <w:sz w:val="18"/>
                <w:szCs w:val="18"/>
                <w:lang w:val="vi-VN"/>
              </w:rPr>
            </w:pPr>
          </w:p>
        </w:tc>
        <w:tc>
          <w:tcPr>
            <w:tcW w:w="1062" w:type="pct"/>
            <w:vAlign w:val="bottom"/>
          </w:tcPr>
          <w:p w14:paraId="3547C124" w14:textId="77777777" w:rsidR="00AC1FB9" w:rsidRPr="00826313" w:rsidRDefault="00AC1FB9" w:rsidP="00D12507">
            <w:pPr>
              <w:widowControl w:val="0"/>
              <w:suppressAutoHyphens/>
              <w:ind w:right="-85"/>
              <w:jc w:val="right"/>
              <w:rPr>
                <w:rFonts w:ascii="Arial" w:hAnsi="Arial" w:cs="Arial"/>
                <w:i/>
                <w:sz w:val="18"/>
                <w:szCs w:val="18"/>
                <w:lang w:val="vi-VN"/>
              </w:rPr>
            </w:pPr>
          </w:p>
        </w:tc>
      </w:tr>
      <w:tr w:rsidR="00AA4E20" w:rsidRPr="00826313" w14:paraId="08FBF78B" w14:textId="77777777" w:rsidTr="00B339E1">
        <w:trPr>
          <w:trHeight w:val="20"/>
        </w:trPr>
        <w:tc>
          <w:tcPr>
            <w:tcW w:w="1209" w:type="pct"/>
            <w:vAlign w:val="bottom"/>
          </w:tcPr>
          <w:p w14:paraId="745C607A" w14:textId="4ECE27E1" w:rsidR="00AA4E20" w:rsidRPr="00826313" w:rsidRDefault="00AA4E20" w:rsidP="00AA4E20">
            <w:pPr>
              <w:widowControl w:val="0"/>
              <w:suppressAutoHyphens/>
              <w:spacing w:before="4" w:after="4"/>
              <w:ind w:left="-86"/>
              <w:rPr>
                <w:rFonts w:ascii="Arial" w:hAnsi="Arial" w:cs="Arial"/>
                <w:b/>
                <w:sz w:val="18"/>
                <w:szCs w:val="18"/>
              </w:rPr>
            </w:pPr>
            <w:r w:rsidRPr="00826313">
              <w:rPr>
                <w:rFonts w:ascii="Arial" w:hAnsi="Arial" w:cs="Arial"/>
                <w:b/>
                <w:sz w:val="18"/>
                <w:szCs w:val="18"/>
              </w:rPr>
              <w:t>Financial assets at FVTPL</w:t>
            </w:r>
          </w:p>
        </w:tc>
        <w:tc>
          <w:tcPr>
            <w:tcW w:w="950" w:type="pct"/>
            <w:vAlign w:val="bottom"/>
          </w:tcPr>
          <w:p w14:paraId="16EE2587" w14:textId="79EBD621" w:rsidR="00AA4E20" w:rsidRPr="00A60689" w:rsidRDefault="00AA4E20" w:rsidP="00AA4E20">
            <w:pPr>
              <w:widowControl w:val="0"/>
              <w:suppressAutoHyphens/>
              <w:spacing w:before="4" w:after="4"/>
              <w:ind w:right="-85"/>
              <w:jc w:val="right"/>
              <w:rPr>
                <w:rFonts w:ascii="Arial" w:hAnsi="Arial" w:cs="Arial"/>
                <w:b/>
                <w:sz w:val="18"/>
                <w:szCs w:val="18"/>
                <w:lang w:val="vi-VN"/>
              </w:rPr>
            </w:pPr>
            <w:ins w:id="10387" w:author="An Phuc Cao" w:date="2024-10-23T17:05:00Z" w16du:dateUtc="2024-10-23T10:05:00Z">
              <w:r w:rsidRPr="00A60689">
                <w:rPr>
                  <w:rFonts w:ascii="Arial" w:hAnsi="Arial" w:cs="Arial"/>
                  <w:b/>
                  <w:bCs/>
                  <w:color w:val="000000"/>
                  <w:sz w:val="18"/>
                  <w:szCs w:val="18"/>
                  <w:rPrChange w:id="10388" w:author="An Phuc Cao" w:date="2024-10-23T17:07:00Z" w16du:dateUtc="2024-10-23T10:07:00Z">
                    <w:rPr>
                      <w:rFonts w:ascii="Arial" w:hAnsi="Arial" w:cs="Arial"/>
                      <w:b/>
                      <w:bCs/>
                      <w:color w:val="000000"/>
                      <w:sz w:val="20"/>
                    </w:rPr>
                  </w:rPrChange>
                </w:rPr>
                <w:t xml:space="preserve">            258,512,240,700 </w:t>
              </w:r>
            </w:ins>
          </w:p>
        </w:tc>
        <w:tc>
          <w:tcPr>
            <w:tcW w:w="777" w:type="pct"/>
            <w:vAlign w:val="bottom"/>
          </w:tcPr>
          <w:p w14:paraId="49227399" w14:textId="6782A4B9" w:rsidR="00AA4E20" w:rsidRPr="00A60689" w:rsidRDefault="00AA4E20" w:rsidP="00AA4E20">
            <w:pPr>
              <w:widowControl w:val="0"/>
              <w:suppressAutoHyphens/>
              <w:spacing w:before="4" w:after="4"/>
              <w:ind w:right="-85"/>
              <w:jc w:val="right"/>
              <w:rPr>
                <w:rFonts w:ascii="Arial" w:hAnsi="Arial" w:cs="Arial"/>
                <w:b/>
                <w:bCs/>
                <w:sz w:val="18"/>
                <w:szCs w:val="18"/>
              </w:rPr>
            </w:pPr>
            <w:ins w:id="10389" w:author="An Phuc Cao" w:date="2024-10-23T17:05:00Z" w16du:dateUtc="2024-10-23T10:05:00Z">
              <w:r w:rsidRPr="00A60689">
                <w:rPr>
                  <w:rFonts w:ascii="Arial" w:hAnsi="Arial" w:cs="Arial"/>
                  <w:b/>
                  <w:bCs/>
                  <w:color w:val="000000"/>
                  <w:sz w:val="18"/>
                  <w:szCs w:val="18"/>
                  <w:rPrChange w:id="10390" w:author="An Phuc Cao" w:date="2024-10-23T17:07:00Z" w16du:dateUtc="2024-10-23T10:07:00Z">
                    <w:rPr>
                      <w:rFonts w:ascii="Arial" w:hAnsi="Arial" w:cs="Arial"/>
                      <w:b/>
                      <w:bCs/>
                      <w:color w:val="000000"/>
                      <w:sz w:val="20"/>
                    </w:rPr>
                  </w:rPrChange>
                </w:rPr>
                <w:t xml:space="preserve">                                   -   </w:t>
              </w:r>
            </w:ins>
          </w:p>
        </w:tc>
        <w:tc>
          <w:tcPr>
            <w:tcW w:w="1002" w:type="pct"/>
            <w:vAlign w:val="bottom"/>
          </w:tcPr>
          <w:p w14:paraId="49B9A054" w14:textId="19F64D69" w:rsidR="00AA4E20" w:rsidRPr="00A60689" w:rsidRDefault="00AA4E20" w:rsidP="00AA4E20">
            <w:pPr>
              <w:widowControl w:val="0"/>
              <w:suppressAutoHyphens/>
              <w:spacing w:before="4" w:after="4"/>
              <w:ind w:right="-85" w:hanging="148"/>
              <w:jc w:val="right"/>
              <w:rPr>
                <w:rFonts w:ascii="Arial" w:hAnsi="Arial" w:cs="Arial"/>
                <w:b/>
                <w:sz w:val="18"/>
                <w:szCs w:val="18"/>
              </w:rPr>
            </w:pPr>
            <w:ins w:id="10391" w:author="An Phuc Cao" w:date="2024-10-23T17:05:00Z" w16du:dateUtc="2024-10-23T10:05:00Z">
              <w:r w:rsidRPr="00A60689">
                <w:rPr>
                  <w:rFonts w:ascii="Arial" w:hAnsi="Arial" w:cs="Arial"/>
                  <w:b/>
                  <w:bCs/>
                  <w:color w:val="000000"/>
                  <w:sz w:val="18"/>
                  <w:szCs w:val="18"/>
                  <w:rPrChange w:id="10392" w:author="An Phuc Cao" w:date="2024-10-23T17:07:00Z" w16du:dateUtc="2024-10-23T10:07:00Z">
                    <w:rPr>
                      <w:rFonts w:ascii="Arial" w:hAnsi="Arial" w:cs="Arial"/>
                      <w:b/>
                      <w:bCs/>
                      <w:color w:val="000000"/>
                      <w:sz w:val="20"/>
                    </w:rPr>
                  </w:rPrChange>
                </w:rPr>
                <w:t xml:space="preserve">      116,065,368,388 </w:t>
              </w:r>
            </w:ins>
          </w:p>
        </w:tc>
        <w:tc>
          <w:tcPr>
            <w:tcW w:w="1062" w:type="pct"/>
            <w:vAlign w:val="bottom"/>
          </w:tcPr>
          <w:p w14:paraId="714897FF" w14:textId="190486D2" w:rsidR="00AA4E20" w:rsidRPr="00A60689" w:rsidRDefault="00AA4E20" w:rsidP="00AA4E20">
            <w:pPr>
              <w:widowControl w:val="0"/>
              <w:suppressAutoHyphens/>
              <w:spacing w:before="4" w:after="4"/>
              <w:ind w:right="-85" w:hanging="117"/>
              <w:jc w:val="right"/>
              <w:rPr>
                <w:rFonts w:ascii="Arial" w:hAnsi="Arial" w:cs="Arial"/>
                <w:b/>
                <w:sz w:val="18"/>
                <w:szCs w:val="18"/>
                <w:lang w:val="vi-VN"/>
              </w:rPr>
            </w:pPr>
            <w:ins w:id="10393" w:author="An Phuc Cao" w:date="2024-10-23T17:05:00Z" w16du:dateUtc="2024-10-23T10:05:00Z">
              <w:r w:rsidRPr="00A60689">
                <w:rPr>
                  <w:rFonts w:ascii="Arial" w:hAnsi="Arial" w:cs="Arial"/>
                  <w:b/>
                  <w:bCs/>
                  <w:color w:val="000000"/>
                  <w:sz w:val="18"/>
                  <w:szCs w:val="18"/>
                  <w:rPrChange w:id="10394" w:author="An Phuc Cao" w:date="2024-10-23T17:07:00Z" w16du:dateUtc="2024-10-23T10:07:00Z">
                    <w:rPr>
                      <w:rFonts w:ascii="Arial" w:hAnsi="Arial" w:cs="Arial"/>
                      <w:b/>
                      <w:bCs/>
                      <w:color w:val="000000"/>
                      <w:sz w:val="20"/>
                    </w:rPr>
                  </w:rPrChange>
                </w:rPr>
                <w:t xml:space="preserve">          374,577,609,088 </w:t>
              </w:r>
            </w:ins>
          </w:p>
        </w:tc>
      </w:tr>
      <w:tr w:rsidR="00AA4E20" w:rsidRPr="00826313" w14:paraId="322F0007" w14:textId="77777777" w:rsidTr="00B339E1">
        <w:trPr>
          <w:trHeight w:val="20"/>
        </w:trPr>
        <w:tc>
          <w:tcPr>
            <w:tcW w:w="1209" w:type="pct"/>
            <w:vAlign w:val="bottom"/>
          </w:tcPr>
          <w:p w14:paraId="4554442C" w14:textId="18376C67" w:rsidR="00AA4E20" w:rsidRPr="00826313" w:rsidRDefault="00AA4E20" w:rsidP="00AA4E20">
            <w:pPr>
              <w:widowControl w:val="0"/>
              <w:suppressAutoHyphens/>
              <w:ind w:left="-86"/>
              <w:rPr>
                <w:rFonts w:ascii="Arial" w:hAnsi="Arial" w:cs="Arial"/>
                <w:sz w:val="18"/>
                <w:szCs w:val="18"/>
              </w:rPr>
            </w:pPr>
            <w:r w:rsidRPr="00826313">
              <w:rPr>
                <w:rFonts w:ascii="Arial" w:hAnsi="Arial" w:cs="Arial"/>
                <w:sz w:val="18"/>
                <w:szCs w:val="18"/>
              </w:rPr>
              <w:t xml:space="preserve">Fund </w:t>
            </w:r>
            <w:ins w:id="10395" w:author="An Phuc Cao" w:date="2024-10-23T17:05:00Z" w16du:dateUtc="2024-10-23T10:05:00Z">
              <w:r>
                <w:rPr>
                  <w:rFonts w:ascii="Arial" w:hAnsi="Arial" w:cs="Arial"/>
                  <w:sz w:val="18"/>
                  <w:szCs w:val="18"/>
                </w:rPr>
                <w:t>c</w:t>
              </w:r>
            </w:ins>
            <w:del w:id="10396" w:author="An Phuc Cao" w:date="2024-10-23T17:05:00Z" w16du:dateUtc="2024-10-23T10:05:00Z">
              <w:r w:rsidRPr="00826313" w:rsidDel="005D158A">
                <w:rPr>
                  <w:rFonts w:ascii="Arial" w:hAnsi="Arial" w:cs="Arial"/>
                  <w:sz w:val="18"/>
                  <w:szCs w:val="18"/>
                </w:rPr>
                <w:delText>units</w:delText>
              </w:r>
            </w:del>
            <w:ins w:id="10397" w:author="An Phuc Cao" w:date="2024-10-23T17:05:00Z" w16du:dateUtc="2024-10-23T10:05:00Z">
              <w:r w:rsidRPr="00826313">
                <w:rPr>
                  <w:rFonts w:ascii="Arial" w:hAnsi="Arial" w:cs="Arial"/>
                  <w:sz w:val="18"/>
                  <w:szCs w:val="18"/>
                </w:rPr>
                <w:t>ertificate</w:t>
              </w:r>
            </w:ins>
          </w:p>
        </w:tc>
        <w:tc>
          <w:tcPr>
            <w:tcW w:w="950" w:type="pct"/>
            <w:vAlign w:val="bottom"/>
          </w:tcPr>
          <w:p w14:paraId="4CC81A0F" w14:textId="5DB4D950" w:rsidR="00AA4E20" w:rsidRPr="00A60689" w:rsidRDefault="00AA4E20" w:rsidP="00AA4E20">
            <w:pPr>
              <w:widowControl w:val="0"/>
              <w:suppressAutoHyphens/>
              <w:ind w:right="-85"/>
              <w:jc w:val="right"/>
              <w:rPr>
                <w:rFonts w:ascii="Arial" w:hAnsi="Arial" w:cs="Arial"/>
                <w:sz w:val="18"/>
                <w:szCs w:val="18"/>
                <w:lang w:val="vi-VN"/>
              </w:rPr>
            </w:pPr>
            <w:ins w:id="10398" w:author="An Phuc Cao" w:date="2024-10-23T17:05:00Z" w16du:dateUtc="2024-10-23T10:05:00Z">
              <w:del w:id="10399" w:author="Trung Van Nguyen" w:date="2024-11-26T16:58:00Z" w16du:dateUtc="2024-11-26T09:58:00Z">
                <w:r w:rsidRPr="00A60689" w:rsidDel="00C50E57">
                  <w:rPr>
                    <w:rFonts w:ascii="Arial" w:hAnsi="Arial" w:cs="Arial"/>
                    <w:color w:val="000000"/>
                    <w:sz w:val="18"/>
                    <w:szCs w:val="18"/>
                    <w:rPrChange w:id="10400" w:author="An Phuc Cao" w:date="2024-10-23T17:07:00Z" w16du:dateUtc="2024-10-23T10:07:00Z">
                      <w:rPr>
                        <w:rFonts w:ascii="Arial" w:hAnsi="Arial" w:cs="Arial"/>
                        <w:color w:val="000000"/>
                        <w:sz w:val="20"/>
                      </w:rPr>
                    </w:rPrChange>
                  </w:rPr>
                  <w:delText xml:space="preserve">            </w:delText>
                </w:r>
              </w:del>
              <w:r w:rsidRPr="00A60689">
                <w:rPr>
                  <w:rFonts w:ascii="Arial" w:hAnsi="Arial" w:cs="Arial"/>
                  <w:color w:val="000000"/>
                  <w:sz w:val="18"/>
                  <w:szCs w:val="18"/>
                  <w:rPrChange w:id="10401" w:author="An Phuc Cao" w:date="2024-10-23T17:07:00Z" w16du:dateUtc="2024-10-23T10:07:00Z">
                    <w:rPr>
                      <w:rFonts w:ascii="Arial" w:hAnsi="Arial" w:cs="Arial"/>
                      <w:color w:val="000000"/>
                      <w:sz w:val="20"/>
                    </w:rPr>
                  </w:rPrChange>
                </w:rPr>
                <w:t>208,483,727,100</w:t>
              </w:r>
              <w:del w:id="10402" w:author="Trung Van Nguyen" w:date="2024-11-26T16:58:00Z" w16du:dateUtc="2024-11-26T09:58:00Z">
                <w:r w:rsidRPr="00A60689" w:rsidDel="00C50E57">
                  <w:rPr>
                    <w:rFonts w:ascii="Arial" w:hAnsi="Arial" w:cs="Arial"/>
                    <w:color w:val="000000"/>
                    <w:sz w:val="18"/>
                    <w:szCs w:val="18"/>
                    <w:rPrChange w:id="10403" w:author="An Phuc Cao" w:date="2024-10-23T17:07:00Z" w16du:dateUtc="2024-10-23T10:07:00Z">
                      <w:rPr>
                        <w:rFonts w:ascii="Arial" w:hAnsi="Arial" w:cs="Arial"/>
                        <w:color w:val="000000"/>
                        <w:sz w:val="20"/>
                      </w:rPr>
                    </w:rPrChange>
                  </w:rPr>
                  <w:delText xml:space="preserve"> </w:delText>
                </w:r>
              </w:del>
            </w:ins>
          </w:p>
        </w:tc>
        <w:tc>
          <w:tcPr>
            <w:tcW w:w="777" w:type="pct"/>
            <w:vAlign w:val="bottom"/>
          </w:tcPr>
          <w:p w14:paraId="339C95A1" w14:textId="7E01C6A6" w:rsidR="00AA4E20" w:rsidRPr="00A60689" w:rsidRDefault="00AA4E20" w:rsidP="00AA4E20">
            <w:pPr>
              <w:widowControl w:val="0"/>
              <w:suppressAutoHyphens/>
              <w:ind w:right="-85"/>
              <w:jc w:val="right"/>
              <w:rPr>
                <w:rFonts w:ascii="Arial" w:hAnsi="Arial" w:cs="Arial"/>
                <w:sz w:val="18"/>
                <w:szCs w:val="18"/>
              </w:rPr>
            </w:pPr>
            <w:ins w:id="10404" w:author="An Phuc Cao" w:date="2024-10-23T17:05:00Z" w16du:dateUtc="2024-10-23T10:05:00Z">
              <w:del w:id="10405" w:author="Trung Van Nguyen" w:date="2024-11-26T16:58:00Z" w16du:dateUtc="2024-11-26T09:58:00Z">
                <w:r w:rsidRPr="00A60689" w:rsidDel="00C50E57">
                  <w:rPr>
                    <w:rFonts w:ascii="Arial" w:hAnsi="Arial" w:cs="Arial"/>
                    <w:color w:val="000000"/>
                    <w:sz w:val="18"/>
                    <w:szCs w:val="18"/>
                    <w:rPrChange w:id="10406" w:author="An Phuc Cao" w:date="2024-10-23T17:07:00Z" w16du:dateUtc="2024-10-23T10:07:00Z">
                      <w:rPr>
                        <w:rFonts w:ascii="Arial" w:hAnsi="Arial" w:cs="Arial"/>
                        <w:color w:val="000000"/>
                        <w:sz w:val="20"/>
                      </w:rPr>
                    </w:rPrChange>
                  </w:rPr>
                  <w:delText xml:space="preserve">                                   </w:delText>
                </w:r>
              </w:del>
              <w:r w:rsidRPr="00A60689">
                <w:rPr>
                  <w:rFonts w:ascii="Arial" w:hAnsi="Arial" w:cs="Arial"/>
                  <w:color w:val="000000"/>
                  <w:sz w:val="18"/>
                  <w:szCs w:val="18"/>
                  <w:rPrChange w:id="10407" w:author="An Phuc Cao" w:date="2024-10-23T17:07:00Z" w16du:dateUtc="2024-10-23T10:07:00Z">
                    <w:rPr>
                      <w:rFonts w:ascii="Arial" w:hAnsi="Arial" w:cs="Arial"/>
                      <w:color w:val="000000"/>
                      <w:sz w:val="20"/>
                    </w:rPr>
                  </w:rPrChange>
                </w:rPr>
                <w:t>-</w:t>
              </w:r>
              <w:del w:id="10408" w:author="Trung Van Nguyen" w:date="2024-11-26T16:58:00Z" w16du:dateUtc="2024-11-26T09:58:00Z">
                <w:r w:rsidRPr="00A60689" w:rsidDel="00C50E57">
                  <w:rPr>
                    <w:rFonts w:ascii="Arial" w:hAnsi="Arial" w:cs="Arial"/>
                    <w:color w:val="000000"/>
                    <w:sz w:val="18"/>
                    <w:szCs w:val="18"/>
                    <w:rPrChange w:id="10409" w:author="An Phuc Cao" w:date="2024-10-23T17:07:00Z" w16du:dateUtc="2024-10-23T10:07:00Z">
                      <w:rPr>
                        <w:rFonts w:ascii="Arial" w:hAnsi="Arial" w:cs="Arial"/>
                        <w:color w:val="000000"/>
                        <w:sz w:val="20"/>
                      </w:rPr>
                    </w:rPrChange>
                  </w:rPr>
                  <w:delText xml:space="preserve">   </w:delText>
                </w:r>
              </w:del>
            </w:ins>
          </w:p>
        </w:tc>
        <w:tc>
          <w:tcPr>
            <w:tcW w:w="1002" w:type="pct"/>
            <w:vAlign w:val="bottom"/>
          </w:tcPr>
          <w:p w14:paraId="192515B6" w14:textId="252EC06C" w:rsidR="00AA4E20" w:rsidRPr="00A60689" w:rsidRDefault="00AA4E20" w:rsidP="00AA4E20">
            <w:pPr>
              <w:widowControl w:val="0"/>
              <w:suppressAutoHyphens/>
              <w:ind w:right="-85" w:hanging="148"/>
              <w:jc w:val="right"/>
              <w:rPr>
                <w:rFonts w:ascii="Arial" w:hAnsi="Arial" w:cs="Arial"/>
                <w:sz w:val="18"/>
                <w:szCs w:val="18"/>
              </w:rPr>
            </w:pPr>
            <w:ins w:id="10410" w:author="An Phuc Cao" w:date="2024-10-23T17:05:00Z" w16du:dateUtc="2024-10-23T10:05:00Z">
              <w:del w:id="10411" w:author="Trung Van Nguyen" w:date="2024-11-26T16:58:00Z" w16du:dateUtc="2024-11-26T09:58:00Z">
                <w:r w:rsidRPr="00A60689" w:rsidDel="00C50E57">
                  <w:rPr>
                    <w:rFonts w:ascii="Arial" w:hAnsi="Arial" w:cs="Arial"/>
                    <w:color w:val="000000"/>
                    <w:sz w:val="18"/>
                    <w:szCs w:val="18"/>
                    <w:rPrChange w:id="10412" w:author="An Phuc Cao" w:date="2024-10-23T17:07:00Z" w16du:dateUtc="2024-10-23T10:07:00Z">
                      <w:rPr>
                        <w:rFonts w:ascii="Arial" w:hAnsi="Arial" w:cs="Arial"/>
                        <w:color w:val="000000"/>
                        <w:sz w:val="20"/>
                      </w:rPr>
                    </w:rPrChange>
                  </w:rPr>
                  <w:delText xml:space="preserve">      </w:delText>
                </w:r>
              </w:del>
              <w:r w:rsidRPr="00A60689">
                <w:rPr>
                  <w:rFonts w:ascii="Arial" w:hAnsi="Arial" w:cs="Arial"/>
                  <w:color w:val="000000"/>
                  <w:sz w:val="18"/>
                  <w:szCs w:val="18"/>
                  <w:rPrChange w:id="10413" w:author="An Phuc Cao" w:date="2024-10-23T17:07:00Z" w16du:dateUtc="2024-10-23T10:07:00Z">
                    <w:rPr>
                      <w:rFonts w:ascii="Arial" w:hAnsi="Arial" w:cs="Arial"/>
                      <w:color w:val="000000"/>
                      <w:sz w:val="20"/>
                    </w:rPr>
                  </w:rPrChange>
                </w:rPr>
                <w:t>114</w:t>
              </w:r>
              <w:commentRangeStart w:id="10414"/>
              <w:commentRangeStart w:id="10415"/>
              <w:commentRangeStart w:id="10416"/>
              <w:r w:rsidRPr="00A60689">
                <w:rPr>
                  <w:rFonts w:ascii="Arial" w:hAnsi="Arial" w:cs="Arial"/>
                  <w:color w:val="000000"/>
                  <w:sz w:val="18"/>
                  <w:szCs w:val="18"/>
                  <w:rPrChange w:id="10417" w:author="An Phuc Cao" w:date="2024-10-23T17:07:00Z" w16du:dateUtc="2024-10-23T10:07:00Z">
                    <w:rPr>
                      <w:rFonts w:ascii="Arial" w:hAnsi="Arial" w:cs="Arial"/>
                      <w:color w:val="000000"/>
                      <w:sz w:val="20"/>
                    </w:rPr>
                  </w:rPrChange>
                </w:rPr>
                <w:t>,816,770,312</w:t>
              </w:r>
            </w:ins>
            <w:commentRangeEnd w:id="10414"/>
            <w:r w:rsidR="00C062D7">
              <w:rPr>
                <w:rStyle w:val="CommentReference"/>
                <w:rFonts w:ascii="Times New Roman" w:hAnsi="Times New Roman"/>
              </w:rPr>
              <w:commentReference w:id="10414"/>
            </w:r>
            <w:commentRangeEnd w:id="10415"/>
            <w:r w:rsidR="00B33AAE">
              <w:rPr>
                <w:rStyle w:val="CommentReference"/>
                <w:rFonts w:ascii="Times New Roman" w:hAnsi="Times New Roman"/>
              </w:rPr>
              <w:commentReference w:id="10415"/>
            </w:r>
            <w:commentRangeEnd w:id="10416"/>
            <w:r w:rsidR="00DF06D0">
              <w:rPr>
                <w:rStyle w:val="CommentReference"/>
                <w:rFonts w:ascii="Times New Roman" w:hAnsi="Times New Roman"/>
              </w:rPr>
              <w:commentReference w:id="10416"/>
            </w:r>
            <w:ins w:id="10418" w:author="An Phuc Cao" w:date="2024-10-23T17:05:00Z" w16du:dateUtc="2024-10-23T10:05:00Z">
              <w:del w:id="10419" w:author="Trung Van Nguyen" w:date="2024-11-26T16:58:00Z" w16du:dateUtc="2024-11-26T09:58:00Z">
                <w:r w:rsidRPr="00A60689" w:rsidDel="00C50E57">
                  <w:rPr>
                    <w:rFonts w:ascii="Arial" w:hAnsi="Arial" w:cs="Arial"/>
                    <w:color w:val="000000"/>
                    <w:sz w:val="18"/>
                    <w:szCs w:val="18"/>
                    <w:rPrChange w:id="10420" w:author="An Phuc Cao" w:date="2024-10-23T17:07:00Z" w16du:dateUtc="2024-10-23T10:07:00Z">
                      <w:rPr>
                        <w:rFonts w:ascii="Arial" w:hAnsi="Arial" w:cs="Arial"/>
                        <w:color w:val="000000"/>
                        <w:sz w:val="20"/>
                      </w:rPr>
                    </w:rPrChange>
                  </w:rPr>
                  <w:delText xml:space="preserve"> </w:delText>
                </w:r>
              </w:del>
            </w:ins>
          </w:p>
        </w:tc>
        <w:tc>
          <w:tcPr>
            <w:tcW w:w="1062" w:type="pct"/>
            <w:vAlign w:val="bottom"/>
          </w:tcPr>
          <w:p w14:paraId="3EBEA0E3" w14:textId="0D98BB4A" w:rsidR="00AA4E20" w:rsidRPr="00A60689" w:rsidRDefault="00AA4E20" w:rsidP="00AA4E20">
            <w:pPr>
              <w:widowControl w:val="0"/>
              <w:suppressAutoHyphens/>
              <w:ind w:right="-85" w:hanging="117"/>
              <w:jc w:val="right"/>
              <w:rPr>
                <w:rFonts w:ascii="Arial" w:hAnsi="Arial" w:cs="Arial"/>
                <w:sz w:val="18"/>
                <w:szCs w:val="18"/>
              </w:rPr>
            </w:pPr>
            <w:ins w:id="10421" w:author="An Phuc Cao" w:date="2024-10-23T17:05:00Z" w16du:dateUtc="2024-10-23T10:05:00Z">
              <w:del w:id="10422" w:author="Trung Van Nguyen" w:date="2024-11-26T16:58:00Z" w16du:dateUtc="2024-11-26T09:58:00Z">
                <w:r w:rsidRPr="00A60689" w:rsidDel="00C50E57">
                  <w:rPr>
                    <w:rFonts w:ascii="Arial" w:hAnsi="Arial" w:cs="Arial"/>
                    <w:color w:val="000000"/>
                    <w:sz w:val="18"/>
                    <w:szCs w:val="18"/>
                    <w:rPrChange w:id="10423" w:author="An Phuc Cao" w:date="2024-10-23T17:07:00Z" w16du:dateUtc="2024-10-23T10:07:00Z">
                      <w:rPr>
                        <w:rFonts w:ascii="Arial" w:hAnsi="Arial" w:cs="Arial"/>
                        <w:color w:val="000000"/>
                        <w:sz w:val="20"/>
                      </w:rPr>
                    </w:rPrChange>
                  </w:rPr>
                  <w:delText xml:space="preserve">          </w:delText>
                </w:r>
              </w:del>
              <w:r w:rsidRPr="00A60689">
                <w:rPr>
                  <w:rFonts w:ascii="Arial" w:hAnsi="Arial" w:cs="Arial"/>
                  <w:color w:val="000000"/>
                  <w:sz w:val="18"/>
                  <w:szCs w:val="18"/>
                  <w:rPrChange w:id="10424" w:author="An Phuc Cao" w:date="2024-10-23T17:07:00Z" w16du:dateUtc="2024-10-23T10:07:00Z">
                    <w:rPr>
                      <w:rFonts w:ascii="Arial" w:hAnsi="Arial" w:cs="Arial"/>
                      <w:color w:val="000000"/>
                      <w:sz w:val="20"/>
                    </w:rPr>
                  </w:rPrChange>
                </w:rPr>
                <w:t>323,300,497,412</w:t>
              </w:r>
              <w:del w:id="10425" w:author="Trung Van Nguyen" w:date="2024-11-26T16:58:00Z" w16du:dateUtc="2024-11-26T09:58:00Z">
                <w:r w:rsidRPr="00A60689" w:rsidDel="00C50E57">
                  <w:rPr>
                    <w:rFonts w:ascii="Arial" w:hAnsi="Arial" w:cs="Arial"/>
                    <w:color w:val="000000"/>
                    <w:sz w:val="18"/>
                    <w:szCs w:val="18"/>
                    <w:rPrChange w:id="10426" w:author="An Phuc Cao" w:date="2024-10-23T17:07:00Z" w16du:dateUtc="2024-10-23T10:07:00Z">
                      <w:rPr>
                        <w:rFonts w:ascii="Arial" w:hAnsi="Arial" w:cs="Arial"/>
                        <w:color w:val="000000"/>
                        <w:sz w:val="20"/>
                      </w:rPr>
                    </w:rPrChange>
                  </w:rPr>
                  <w:delText xml:space="preserve"> </w:delText>
                </w:r>
              </w:del>
            </w:ins>
          </w:p>
        </w:tc>
      </w:tr>
      <w:tr w:rsidR="00AA4E20" w:rsidRPr="00826313" w14:paraId="54B782E3" w14:textId="77777777" w:rsidTr="00B339E1">
        <w:trPr>
          <w:trHeight w:val="20"/>
        </w:trPr>
        <w:tc>
          <w:tcPr>
            <w:tcW w:w="1209" w:type="pct"/>
            <w:vAlign w:val="bottom"/>
          </w:tcPr>
          <w:p w14:paraId="338351EE" w14:textId="54688254" w:rsidR="00AA4E20" w:rsidRPr="00826313" w:rsidRDefault="00AA4E20" w:rsidP="00AA4E20">
            <w:pPr>
              <w:widowControl w:val="0"/>
              <w:suppressAutoHyphens/>
              <w:ind w:left="-86"/>
              <w:rPr>
                <w:rFonts w:ascii="Arial" w:hAnsi="Arial" w:cs="Arial"/>
                <w:sz w:val="18"/>
                <w:szCs w:val="18"/>
              </w:rPr>
            </w:pPr>
            <w:ins w:id="10427" w:author="An Phuc Cao" w:date="2024-10-23T17:05:00Z" w16du:dateUtc="2024-10-23T10:05:00Z">
              <w:r>
                <w:rPr>
                  <w:rFonts w:ascii="Arial" w:hAnsi="Arial" w:cs="Arial"/>
                  <w:sz w:val="18"/>
                  <w:szCs w:val="18"/>
                </w:rPr>
                <w:t>Securities</w:t>
              </w:r>
            </w:ins>
            <w:del w:id="10428" w:author="An Phuc Cao" w:date="2024-10-23T17:05:00Z" w16du:dateUtc="2024-10-23T10:05:00Z">
              <w:r w:rsidRPr="00826313" w:rsidDel="0081701D">
                <w:rPr>
                  <w:rFonts w:ascii="Arial" w:hAnsi="Arial" w:cs="Arial"/>
                  <w:sz w:val="18"/>
                  <w:szCs w:val="18"/>
                </w:rPr>
                <w:delText>Listed shares</w:delText>
              </w:r>
            </w:del>
          </w:p>
        </w:tc>
        <w:tc>
          <w:tcPr>
            <w:tcW w:w="950" w:type="pct"/>
            <w:vAlign w:val="bottom"/>
          </w:tcPr>
          <w:p w14:paraId="4FEAF9B1" w14:textId="3755C75F" w:rsidR="00AA4E20" w:rsidRPr="00A60689" w:rsidRDefault="00AA4E20" w:rsidP="00AA4E20">
            <w:pPr>
              <w:widowControl w:val="0"/>
              <w:suppressAutoHyphens/>
              <w:ind w:right="-85"/>
              <w:jc w:val="right"/>
              <w:rPr>
                <w:rFonts w:ascii="Arial" w:hAnsi="Arial" w:cs="Arial"/>
                <w:sz w:val="18"/>
                <w:szCs w:val="18"/>
                <w:lang w:val="vi-VN"/>
              </w:rPr>
            </w:pPr>
            <w:ins w:id="10429" w:author="An Phuc Cao" w:date="2024-10-23T17:05:00Z" w16du:dateUtc="2024-10-23T10:05:00Z">
              <w:del w:id="10430" w:author="Trung Van Nguyen" w:date="2024-11-26T16:58:00Z" w16du:dateUtc="2024-11-26T09:58:00Z">
                <w:r w:rsidRPr="00A60689" w:rsidDel="00C50E57">
                  <w:rPr>
                    <w:rFonts w:ascii="Arial" w:hAnsi="Arial" w:cs="Arial"/>
                    <w:color w:val="000000"/>
                    <w:sz w:val="18"/>
                    <w:szCs w:val="18"/>
                    <w:rPrChange w:id="10431" w:author="An Phuc Cao" w:date="2024-10-23T17:07:00Z" w16du:dateUtc="2024-10-23T10:07:00Z">
                      <w:rPr>
                        <w:rFonts w:ascii="Arial" w:hAnsi="Arial" w:cs="Arial"/>
                        <w:color w:val="000000"/>
                        <w:sz w:val="20"/>
                      </w:rPr>
                    </w:rPrChange>
                  </w:rPr>
                  <w:delText xml:space="preserve">             </w:delText>
                </w:r>
              </w:del>
              <w:r w:rsidRPr="00A60689">
                <w:rPr>
                  <w:rFonts w:ascii="Arial" w:hAnsi="Arial" w:cs="Arial"/>
                  <w:color w:val="000000"/>
                  <w:sz w:val="18"/>
                  <w:szCs w:val="18"/>
                  <w:rPrChange w:id="10432" w:author="An Phuc Cao" w:date="2024-10-23T17:07:00Z" w16du:dateUtc="2024-10-23T10:07:00Z">
                    <w:rPr>
                      <w:rFonts w:ascii="Arial" w:hAnsi="Arial" w:cs="Arial"/>
                      <w:color w:val="000000"/>
                      <w:sz w:val="20"/>
                    </w:rPr>
                  </w:rPrChange>
                </w:rPr>
                <w:t>50,028,513,600</w:t>
              </w:r>
              <w:del w:id="10433" w:author="Trung Van Nguyen" w:date="2024-11-26T16:58:00Z" w16du:dateUtc="2024-11-26T09:58:00Z">
                <w:r w:rsidRPr="00A60689" w:rsidDel="00C50E57">
                  <w:rPr>
                    <w:rFonts w:ascii="Arial" w:hAnsi="Arial" w:cs="Arial"/>
                    <w:color w:val="000000"/>
                    <w:sz w:val="18"/>
                    <w:szCs w:val="18"/>
                    <w:rPrChange w:id="10434" w:author="An Phuc Cao" w:date="2024-10-23T17:07:00Z" w16du:dateUtc="2024-10-23T10:07:00Z">
                      <w:rPr>
                        <w:rFonts w:ascii="Arial" w:hAnsi="Arial" w:cs="Arial"/>
                        <w:color w:val="000000"/>
                        <w:sz w:val="20"/>
                      </w:rPr>
                    </w:rPrChange>
                  </w:rPr>
                  <w:delText xml:space="preserve"> </w:delText>
                </w:r>
              </w:del>
            </w:ins>
          </w:p>
        </w:tc>
        <w:tc>
          <w:tcPr>
            <w:tcW w:w="777" w:type="pct"/>
            <w:vAlign w:val="bottom"/>
          </w:tcPr>
          <w:p w14:paraId="0479DA2A" w14:textId="70CE57E8" w:rsidR="00AA4E20" w:rsidRPr="00A60689" w:rsidRDefault="00AA4E20" w:rsidP="00AA4E20">
            <w:pPr>
              <w:widowControl w:val="0"/>
              <w:suppressAutoHyphens/>
              <w:ind w:right="-85"/>
              <w:jc w:val="right"/>
              <w:rPr>
                <w:rFonts w:ascii="Arial" w:hAnsi="Arial" w:cs="Arial"/>
                <w:sz w:val="18"/>
                <w:szCs w:val="18"/>
              </w:rPr>
            </w:pPr>
            <w:ins w:id="10435" w:author="An Phuc Cao" w:date="2024-10-23T17:05:00Z" w16du:dateUtc="2024-10-23T10:05:00Z">
              <w:del w:id="10436" w:author="Trung Van Nguyen" w:date="2024-11-26T16:58:00Z" w16du:dateUtc="2024-11-26T09:58:00Z">
                <w:r w:rsidRPr="00A60689" w:rsidDel="00C50E57">
                  <w:rPr>
                    <w:rFonts w:ascii="Arial" w:hAnsi="Arial" w:cs="Arial"/>
                    <w:color w:val="000000"/>
                    <w:sz w:val="18"/>
                    <w:szCs w:val="18"/>
                    <w:rPrChange w:id="10437" w:author="An Phuc Cao" w:date="2024-10-23T17:07:00Z" w16du:dateUtc="2024-10-23T10:07:00Z">
                      <w:rPr>
                        <w:rFonts w:ascii="Arial" w:hAnsi="Arial" w:cs="Arial"/>
                        <w:color w:val="000000"/>
                        <w:sz w:val="20"/>
                      </w:rPr>
                    </w:rPrChange>
                  </w:rPr>
                  <w:delText xml:space="preserve">                                   </w:delText>
                </w:r>
              </w:del>
              <w:r w:rsidRPr="00A60689">
                <w:rPr>
                  <w:rFonts w:ascii="Arial" w:hAnsi="Arial" w:cs="Arial"/>
                  <w:color w:val="000000"/>
                  <w:sz w:val="18"/>
                  <w:szCs w:val="18"/>
                  <w:rPrChange w:id="10438" w:author="An Phuc Cao" w:date="2024-10-23T17:07:00Z" w16du:dateUtc="2024-10-23T10:07:00Z">
                    <w:rPr>
                      <w:rFonts w:ascii="Arial" w:hAnsi="Arial" w:cs="Arial"/>
                      <w:color w:val="000000"/>
                      <w:sz w:val="20"/>
                    </w:rPr>
                  </w:rPrChange>
                </w:rPr>
                <w:t>-</w:t>
              </w:r>
              <w:del w:id="10439" w:author="Trung Van Nguyen" w:date="2024-11-26T16:58:00Z" w16du:dateUtc="2024-11-26T09:58:00Z">
                <w:r w:rsidRPr="00A60689" w:rsidDel="00C50E57">
                  <w:rPr>
                    <w:rFonts w:ascii="Arial" w:hAnsi="Arial" w:cs="Arial"/>
                    <w:color w:val="000000"/>
                    <w:sz w:val="18"/>
                    <w:szCs w:val="18"/>
                    <w:rPrChange w:id="10440" w:author="An Phuc Cao" w:date="2024-10-23T17:07:00Z" w16du:dateUtc="2024-10-23T10:07:00Z">
                      <w:rPr>
                        <w:rFonts w:ascii="Arial" w:hAnsi="Arial" w:cs="Arial"/>
                        <w:color w:val="000000"/>
                        <w:sz w:val="20"/>
                      </w:rPr>
                    </w:rPrChange>
                  </w:rPr>
                  <w:delText xml:space="preserve">   </w:delText>
                </w:r>
              </w:del>
            </w:ins>
          </w:p>
        </w:tc>
        <w:tc>
          <w:tcPr>
            <w:tcW w:w="1002" w:type="pct"/>
            <w:vAlign w:val="bottom"/>
          </w:tcPr>
          <w:p w14:paraId="51B32F16" w14:textId="370F5BAA" w:rsidR="00AA4E20" w:rsidRPr="00A60689" w:rsidRDefault="00AA4E20" w:rsidP="00AA4E20">
            <w:pPr>
              <w:widowControl w:val="0"/>
              <w:suppressAutoHyphens/>
              <w:ind w:right="-85" w:hanging="148"/>
              <w:jc w:val="right"/>
              <w:rPr>
                <w:rFonts w:ascii="Arial" w:hAnsi="Arial" w:cs="Arial"/>
                <w:sz w:val="18"/>
                <w:szCs w:val="18"/>
              </w:rPr>
            </w:pPr>
            <w:ins w:id="10441" w:author="An Phuc Cao" w:date="2024-10-23T17:05:00Z" w16du:dateUtc="2024-10-23T10:05:00Z">
              <w:del w:id="10442" w:author="Trung Van Nguyen" w:date="2024-11-26T16:58:00Z" w16du:dateUtc="2024-11-26T09:58:00Z">
                <w:r w:rsidRPr="00A60689" w:rsidDel="00C50E57">
                  <w:rPr>
                    <w:rFonts w:ascii="Arial" w:hAnsi="Arial" w:cs="Arial"/>
                    <w:color w:val="000000"/>
                    <w:sz w:val="18"/>
                    <w:szCs w:val="18"/>
                    <w:rPrChange w:id="10443" w:author="An Phuc Cao" w:date="2024-10-23T17:07:00Z" w16du:dateUtc="2024-10-23T10:07:00Z">
                      <w:rPr>
                        <w:rFonts w:ascii="Arial" w:hAnsi="Arial" w:cs="Arial"/>
                        <w:color w:val="000000"/>
                        <w:sz w:val="20"/>
                      </w:rPr>
                    </w:rPrChange>
                  </w:rPr>
                  <w:delText xml:space="preserve">         </w:delText>
                </w:r>
              </w:del>
              <w:r w:rsidRPr="00A60689">
                <w:rPr>
                  <w:rFonts w:ascii="Arial" w:hAnsi="Arial" w:cs="Arial"/>
                  <w:color w:val="000000"/>
                  <w:sz w:val="18"/>
                  <w:szCs w:val="18"/>
                  <w:rPrChange w:id="10444" w:author="An Phuc Cao" w:date="2024-10-23T17:07:00Z" w16du:dateUtc="2024-10-23T10:07:00Z">
                    <w:rPr>
                      <w:rFonts w:ascii="Arial" w:hAnsi="Arial" w:cs="Arial"/>
                      <w:color w:val="000000"/>
                      <w:sz w:val="20"/>
                    </w:rPr>
                  </w:rPrChange>
                </w:rPr>
                <w:t>1,248,598,076</w:t>
              </w:r>
              <w:del w:id="10445" w:author="Trung Van Nguyen" w:date="2024-11-26T16:58:00Z" w16du:dateUtc="2024-11-26T09:58:00Z">
                <w:r w:rsidRPr="00A60689" w:rsidDel="00C50E57">
                  <w:rPr>
                    <w:rFonts w:ascii="Arial" w:hAnsi="Arial" w:cs="Arial"/>
                    <w:color w:val="000000"/>
                    <w:sz w:val="18"/>
                    <w:szCs w:val="18"/>
                    <w:rPrChange w:id="10446" w:author="An Phuc Cao" w:date="2024-10-23T17:07:00Z" w16du:dateUtc="2024-10-23T10:07:00Z">
                      <w:rPr>
                        <w:rFonts w:ascii="Arial" w:hAnsi="Arial" w:cs="Arial"/>
                        <w:color w:val="000000"/>
                        <w:sz w:val="20"/>
                      </w:rPr>
                    </w:rPrChange>
                  </w:rPr>
                  <w:delText xml:space="preserve"> </w:delText>
                </w:r>
              </w:del>
            </w:ins>
          </w:p>
        </w:tc>
        <w:tc>
          <w:tcPr>
            <w:tcW w:w="1062" w:type="pct"/>
            <w:vAlign w:val="bottom"/>
          </w:tcPr>
          <w:p w14:paraId="622230D0" w14:textId="633C5050" w:rsidR="00AA4E20" w:rsidRPr="00A60689" w:rsidRDefault="00AA4E20" w:rsidP="00AA4E20">
            <w:pPr>
              <w:widowControl w:val="0"/>
              <w:suppressAutoHyphens/>
              <w:ind w:right="-85" w:hanging="117"/>
              <w:jc w:val="right"/>
              <w:rPr>
                <w:rFonts w:ascii="Arial" w:hAnsi="Arial" w:cs="Arial"/>
                <w:sz w:val="18"/>
                <w:szCs w:val="18"/>
                <w:lang w:val="vi-VN"/>
              </w:rPr>
            </w:pPr>
            <w:ins w:id="10447" w:author="An Phuc Cao" w:date="2024-10-23T17:05:00Z" w16du:dateUtc="2024-10-23T10:05:00Z">
              <w:del w:id="10448" w:author="Trung Van Nguyen" w:date="2024-11-26T16:58:00Z" w16du:dateUtc="2024-11-26T09:58:00Z">
                <w:r w:rsidRPr="00A60689" w:rsidDel="00C50E57">
                  <w:rPr>
                    <w:rFonts w:ascii="Arial" w:hAnsi="Arial" w:cs="Arial"/>
                    <w:color w:val="000000"/>
                    <w:sz w:val="18"/>
                    <w:szCs w:val="18"/>
                    <w:rPrChange w:id="10449" w:author="An Phuc Cao" w:date="2024-10-23T17:07:00Z" w16du:dateUtc="2024-10-23T10:07:00Z">
                      <w:rPr>
                        <w:rFonts w:ascii="Arial" w:hAnsi="Arial" w:cs="Arial"/>
                        <w:color w:val="000000"/>
                        <w:sz w:val="20"/>
                      </w:rPr>
                    </w:rPrChange>
                  </w:rPr>
                  <w:delText xml:space="preserve">            </w:delText>
                </w:r>
              </w:del>
              <w:r w:rsidRPr="00A60689">
                <w:rPr>
                  <w:rFonts w:ascii="Arial" w:hAnsi="Arial" w:cs="Arial"/>
                  <w:color w:val="000000"/>
                  <w:sz w:val="18"/>
                  <w:szCs w:val="18"/>
                  <w:rPrChange w:id="10450" w:author="An Phuc Cao" w:date="2024-10-23T17:07:00Z" w16du:dateUtc="2024-10-23T10:07:00Z">
                    <w:rPr>
                      <w:rFonts w:ascii="Arial" w:hAnsi="Arial" w:cs="Arial"/>
                      <w:color w:val="000000"/>
                      <w:sz w:val="20"/>
                    </w:rPr>
                  </w:rPrChange>
                </w:rPr>
                <w:t>51,277,111,676</w:t>
              </w:r>
              <w:del w:id="10451" w:author="Trung Van Nguyen" w:date="2024-11-26T16:58:00Z" w16du:dateUtc="2024-11-26T09:58:00Z">
                <w:r w:rsidRPr="00A60689" w:rsidDel="00C50E57">
                  <w:rPr>
                    <w:rFonts w:ascii="Arial" w:hAnsi="Arial" w:cs="Arial"/>
                    <w:color w:val="000000"/>
                    <w:sz w:val="18"/>
                    <w:szCs w:val="18"/>
                    <w:rPrChange w:id="10452" w:author="An Phuc Cao" w:date="2024-10-23T17:07:00Z" w16du:dateUtc="2024-10-23T10:07:00Z">
                      <w:rPr>
                        <w:rFonts w:ascii="Arial" w:hAnsi="Arial" w:cs="Arial"/>
                        <w:color w:val="000000"/>
                        <w:sz w:val="20"/>
                      </w:rPr>
                    </w:rPrChange>
                  </w:rPr>
                  <w:delText xml:space="preserve"> </w:delText>
                </w:r>
              </w:del>
            </w:ins>
          </w:p>
        </w:tc>
      </w:tr>
      <w:tr w:rsidR="00334CFC" w:rsidRPr="00826313" w:rsidDel="0081701D" w14:paraId="755CA8E4" w14:textId="71784B5B" w:rsidTr="00B339E1">
        <w:trPr>
          <w:trHeight w:val="20"/>
          <w:del w:id="10453" w:author="An Phuc Cao" w:date="2024-10-23T17:05:00Z"/>
        </w:trPr>
        <w:tc>
          <w:tcPr>
            <w:tcW w:w="1209" w:type="pct"/>
            <w:vAlign w:val="bottom"/>
          </w:tcPr>
          <w:p w14:paraId="32E1678A" w14:textId="6AA9020A" w:rsidR="00334CFC" w:rsidRPr="00826313" w:rsidDel="0081701D" w:rsidRDefault="00334CFC" w:rsidP="00334CFC">
            <w:pPr>
              <w:widowControl w:val="0"/>
              <w:suppressAutoHyphens/>
              <w:ind w:left="-86"/>
              <w:rPr>
                <w:del w:id="10454" w:author="An Phuc Cao" w:date="2024-10-23T17:05:00Z" w16du:dateUtc="2024-10-23T10:05:00Z"/>
                <w:rFonts w:ascii="Arial" w:hAnsi="Arial" w:cs="Arial"/>
                <w:sz w:val="18"/>
                <w:szCs w:val="18"/>
              </w:rPr>
            </w:pPr>
            <w:del w:id="10455" w:author="An Phuc Cao" w:date="2024-10-23T17:05:00Z" w16du:dateUtc="2024-10-23T10:05:00Z">
              <w:r w:rsidRPr="00826313" w:rsidDel="0081701D">
                <w:rPr>
                  <w:rFonts w:ascii="Arial" w:hAnsi="Arial" w:cs="Arial"/>
                  <w:sz w:val="18"/>
                  <w:szCs w:val="18"/>
                </w:rPr>
                <w:delText>Certificate deposits</w:delText>
              </w:r>
            </w:del>
          </w:p>
        </w:tc>
        <w:tc>
          <w:tcPr>
            <w:tcW w:w="950" w:type="pct"/>
            <w:vAlign w:val="bottom"/>
          </w:tcPr>
          <w:p w14:paraId="0C4DD993" w14:textId="70C03AA8" w:rsidR="00334CFC" w:rsidRPr="00826313" w:rsidDel="0081701D" w:rsidRDefault="00334CFC" w:rsidP="00B339E1">
            <w:pPr>
              <w:widowControl w:val="0"/>
              <w:suppressAutoHyphens/>
              <w:ind w:right="-85"/>
              <w:jc w:val="right"/>
              <w:rPr>
                <w:del w:id="10456" w:author="An Phuc Cao" w:date="2024-10-23T17:05:00Z" w16du:dateUtc="2024-10-23T10:05:00Z"/>
                <w:rFonts w:ascii="Arial" w:hAnsi="Arial" w:cs="Arial"/>
                <w:sz w:val="18"/>
                <w:szCs w:val="18"/>
                <w:lang w:val="vi-VN"/>
              </w:rPr>
            </w:pPr>
          </w:p>
        </w:tc>
        <w:tc>
          <w:tcPr>
            <w:tcW w:w="777" w:type="pct"/>
            <w:vAlign w:val="bottom"/>
          </w:tcPr>
          <w:p w14:paraId="21A097F9" w14:textId="199736FE" w:rsidR="00334CFC" w:rsidRPr="00826313" w:rsidDel="0081701D" w:rsidRDefault="00334CFC" w:rsidP="00B339E1">
            <w:pPr>
              <w:widowControl w:val="0"/>
              <w:suppressAutoHyphens/>
              <w:ind w:right="-85"/>
              <w:jc w:val="right"/>
              <w:rPr>
                <w:del w:id="10457" w:author="An Phuc Cao" w:date="2024-10-23T17:05:00Z" w16du:dateUtc="2024-10-23T10:05:00Z"/>
                <w:rFonts w:ascii="Arial" w:hAnsi="Arial" w:cs="Arial"/>
                <w:sz w:val="18"/>
                <w:szCs w:val="18"/>
              </w:rPr>
            </w:pPr>
          </w:p>
        </w:tc>
        <w:tc>
          <w:tcPr>
            <w:tcW w:w="1002" w:type="pct"/>
            <w:vAlign w:val="bottom"/>
          </w:tcPr>
          <w:p w14:paraId="28F2EE72" w14:textId="592580C5" w:rsidR="00334CFC" w:rsidRPr="00826313" w:rsidDel="0081701D" w:rsidRDefault="00334CFC" w:rsidP="00B339E1">
            <w:pPr>
              <w:widowControl w:val="0"/>
              <w:suppressAutoHyphens/>
              <w:ind w:right="-85" w:hanging="148"/>
              <w:jc w:val="right"/>
              <w:rPr>
                <w:del w:id="10458" w:author="An Phuc Cao" w:date="2024-10-23T17:05:00Z" w16du:dateUtc="2024-10-23T10:05:00Z"/>
                <w:rFonts w:ascii="Arial" w:hAnsi="Arial" w:cs="Arial"/>
                <w:sz w:val="18"/>
                <w:szCs w:val="18"/>
              </w:rPr>
            </w:pPr>
          </w:p>
        </w:tc>
        <w:tc>
          <w:tcPr>
            <w:tcW w:w="1062" w:type="pct"/>
            <w:vAlign w:val="bottom"/>
          </w:tcPr>
          <w:p w14:paraId="0AB24DBB" w14:textId="0EC9DEE2" w:rsidR="00334CFC" w:rsidRPr="00826313" w:rsidDel="0081701D" w:rsidRDefault="00334CFC" w:rsidP="00B339E1">
            <w:pPr>
              <w:widowControl w:val="0"/>
              <w:suppressAutoHyphens/>
              <w:ind w:right="-85" w:hanging="117"/>
              <w:jc w:val="right"/>
              <w:rPr>
                <w:del w:id="10459" w:author="An Phuc Cao" w:date="2024-10-23T17:05:00Z" w16du:dateUtc="2024-10-23T10:05:00Z"/>
                <w:rFonts w:ascii="Arial" w:hAnsi="Arial" w:cs="Arial"/>
                <w:sz w:val="18"/>
                <w:szCs w:val="18"/>
                <w:lang w:val="vi-VN"/>
              </w:rPr>
            </w:pPr>
          </w:p>
        </w:tc>
      </w:tr>
      <w:tr w:rsidR="007405D7" w:rsidRPr="00826313" w14:paraId="5BCCED16" w14:textId="77777777" w:rsidTr="00B339E1">
        <w:trPr>
          <w:trHeight w:val="20"/>
        </w:trPr>
        <w:tc>
          <w:tcPr>
            <w:tcW w:w="1209" w:type="pct"/>
            <w:vAlign w:val="bottom"/>
          </w:tcPr>
          <w:p w14:paraId="1E3B4B1C" w14:textId="60763B48" w:rsidR="007405D7" w:rsidRPr="00826313" w:rsidRDefault="007405D7" w:rsidP="00D12507">
            <w:pPr>
              <w:widowControl w:val="0"/>
              <w:suppressAutoHyphens/>
              <w:ind w:left="-86"/>
              <w:rPr>
                <w:rFonts w:ascii="Arial" w:hAnsi="Arial" w:cs="Arial"/>
                <w:b/>
                <w:bCs/>
                <w:sz w:val="18"/>
                <w:szCs w:val="18"/>
              </w:rPr>
            </w:pPr>
          </w:p>
        </w:tc>
        <w:tc>
          <w:tcPr>
            <w:tcW w:w="950" w:type="pct"/>
            <w:vAlign w:val="bottom"/>
          </w:tcPr>
          <w:p w14:paraId="63BD2E03" w14:textId="77777777" w:rsidR="007405D7" w:rsidRPr="00826313" w:rsidRDefault="007405D7" w:rsidP="00B339E1">
            <w:pPr>
              <w:widowControl w:val="0"/>
              <w:suppressAutoHyphens/>
              <w:ind w:right="-85"/>
              <w:jc w:val="right"/>
              <w:rPr>
                <w:rFonts w:ascii="Arial" w:hAnsi="Arial" w:cs="Arial"/>
                <w:sz w:val="18"/>
                <w:szCs w:val="18"/>
                <w:lang w:val="vi-VN"/>
              </w:rPr>
            </w:pPr>
          </w:p>
        </w:tc>
        <w:tc>
          <w:tcPr>
            <w:tcW w:w="777" w:type="pct"/>
            <w:vAlign w:val="bottom"/>
          </w:tcPr>
          <w:p w14:paraId="6B9B15CF" w14:textId="299FA3A7" w:rsidR="007405D7" w:rsidRPr="00826313" w:rsidRDefault="007405D7" w:rsidP="00B339E1">
            <w:pPr>
              <w:widowControl w:val="0"/>
              <w:suppressAutoHyphens/>
              <w:ind w:right="-85"/>
              <w:jc w:val="right"/>
              <w:rPr>
                <w:rFonts w:ascii="Arial" w:hAnsi="Arial" w:cs="Arial"/>
                <w:sz w:val="18"/>
                <w:szCs w:val="18"/>
              </w:rPr>
            </w:pPr>
          </w:p>
        </w:tc>
        <w:tc>
          <w:tcPr>
            <w:tcW w:w="1002" w:type="pct"/>
            <w:vAlign w:val="bottom"/>
          </w:tcPr>
          <w:p w14:paraId="37A0958B" w14:textId="77777777" w:rsidR="007405D7" w:rsidRPr="00826313" w:rsidRDefault="007405D7" w:rsidP="00B339E1">
            <w:pPr>
              <w:widowControl w:val="0"/>
              <w:suppressAutoHyphens/>
              <w:ind w:right="-85" w:hanging="148"/>
              <w:jc w:val="right"/>
              <w:rPr>
                <w:rFonts w:ascii="Arial" w:hAnsi="Arial" w:cs="Arial"/>
                <w:sz w:val="18"/>
                <w:szCs w:val="18"/>
              </w:rPr>
            </w:pPr>
          </w:p>
        </w:tc>
        <w:tc>
          <w:tcPr>
            <w:tcW w:w="1062" w:type="pct"/>
            <w:vAlign w:val="bottom"/>
          </w:tcPr>
          <w:p w14:paraId="2695CC57" w14:textId="77777777" w:rsidR="007405D7" w:rsidRPr="00826313" w:rsidRDefault="007405D7" w:rsidP="00B339E1">
            <w:pPr>
              <w:widowControl w:val="0"/>
              <w:suppressAutoHyphens/>
              <w:ind w:right="-85" w:hanging="117"/>
              <w:jc w:val="right"/>
              <w:rPr>
                <w:rFonts w:ascii="Arial" w:hAnsi="Arial" w:cs="Arial"/>
                <w:sz w:val="18"/>
                <w:szCs w:val="18"/>
                <w:lang w:val="vi-VN"/>
              </w:rPr>
            </w:pPr>
          </w:p>
        </w:tc>
      </w:tr>
      <w:tr w:rsidR="00476926" w:rsidRPr="00826313" w14:paraId="57A4120A" w14:textId="77777777" w:rsidTr="00B339E1">
        <w:trPr>
          <w:trHeight w:val="20"/>
        </w:trPr>
        <w:tc>
          <w:tcPr>
            <w:tcW w:w="1209" w:type="pct"/>
            <w:vAlign w:val="bottom"/>
          </w:tcPr>
          <w:p w14:paraId="75C2B489" w14:textId="3D52F3A0" w:rsidR="00476926" w:rsidRPr="00826313" w:rsidRDefault="00476926" w:rsidP="00476926">
            <w:pPr>
              <w:widowControl w:val="0"/>
              <w:suppressAutoHyphens/>
              <w:ind w:left="-86"/>
              <w:rPr>
                <w:rFonts w:ascii="Arial" w:hAnsi="Arial" w:cs="Arial"/>
                <w:sz w:val="18"/>
                <w:szCs w:val="18"/>
              </w:rPr>
            </w:pPr>
            <w:r w:rsidRPr="00826313">
              <w:rPr>
                <w:rFonts w:ascii="Arial" w:hAnsi="Arial" w:cs="Arial"/>
                <w:b/>
                <w:bCs/>
                <w:sz w:val="18"/>
                <w:szCs w:val="18"/>
              </w:rPr>
              <w:t>Financial assets at FVTOCI</w:t>
            </w:r>
          </w:p>
        </w:tc>
        <w:tc>
          <w:tcPr>
            <w:tcW w:w="950" w:type="pct"/>
            <w:vAlign w:val="bottom"/>
          </w:tcPr>
          <w:p w14:paraId="4994D199" w14:textId="35ED1663" w:rsidR="00476926" w:rsidRPr="00476926" w:rsidRDefault="00476926" w:rsidP="00476926">
            <w:pPr>
              <w:widowControl w:val="0"/>
              <w:suppressAutoHyphens/>
              <w:ind w:right="-85"/>
              <w:jc w:val="right"/>
              <w:rPr>
                <w:rFonts w:ascii="Arial" w:hAnsi="Arial" w:cs="Arial"/>
                <w:b/>
                <w:bCs/>
                <w:sz w:val="18"/>
                <w:szCs w:val="18"/>
              </w:rPr>
            </w:pPr>
            <w:ins w:id="10460" w:author="An Phuc Cao" w:date="2024-10-23T17:08:00Z" w16du:dateUtc="2024-10-23T10:08:00Z">
              <w:del w:id="10461" w:author="Trung Van Nguyen" w:date="2024-11-26T16:58:00Z" w16du:dateUtc="2024-11-26T09:58:00Z">
                <w:r w:rsidRPr="00476926" w:rsidDel="00C50E57">
                  <w:rPr>
                    <w:rFonts w:ascii="Arial" w:hAnsi="Arial" w:cs="Arial"/>
                    <w:b/>
                    <w:bCs/>
                    <w:color w:val="000000"/>
                    <w:sz w:val="18"/>
                    <w:szCs w:val="18"/>
                    <w:rPrChange w:id="10462" w:author="An Phuc Cao" w:date="2024-10-23T17:08:00Z" w16du:dateUtc="2024-10-23T10:08:00Z">
                      <w:rPr>
                        <w:rFonts w:ascii="Arial" w:hAnsi="Arial" w:cs="Arial"/>
                        <w:b/>
                        <w:bCs/>
                        <w:color w:val="000000"/>
                        <w:sz w:val="20"/>
                      </w:rPr>
                    </w:rPrChange>
                  </w:rPr>
                  <w:delText xml:space="preserve">             </w:delText>
                </w:r>
              </w:del>
              <w:r w:rsidRPr="00476926">
                <w:rPr>
                  <w:rFonts w:ascii="Arial" w:hAnsi="Arial" w:cs="Arial"/>
                  <w:b/>
                  <w:bCs/>
                  <w:color w:val="000000"/>
                  <w:sz w:val="18"/>
                  <w:szCs w:val="18"/>
                  <w:rPrChange w:id="10463" w:author="An Phuc Cao" w:date="2024-10-23T17:08:00Z" w16du:dateUtc="2024-10-23T10:08:00Z">
                    <w:rPr>
                      <w:rFonts w:ascii="Arial" w:hAnsi="Arial" w:cs="Arial"/>
                      <w:b/>
                      <w:bCs/>
                      <w:color w:val="000000"/>
                      <w:sz w:val="20"/>
                    </w:rPr>
                  </w:rPrChange>
                </w:rPr>
                <w:t>71,556,626,500</w:t>
              </w:r>
              <w:del w:id="10464" w:author="Trung Van Nguyen" w:date="2024-11-26T16:58:00Z" w16du:dateUtc="2024-11-26T09:58:00Z">
                <w:r w:rsidRPr="00476926" w:rsidDel="00C50E57">
                  <w:rPr>
                    <w:rFonts w:ascii="Arial" w:hAnsi="Arial" w:cs="Arial"/>
                    <w:b/>
                    <w:bCs/>
                    <w:color w:val="000000"/>
                    <w:sz w:val="18"/>
                    <w:szCs w:val="18"/>
                    <w:rPrChange w:id="10465" w:author="An Phuc Cao" w:date="2024-10-23T17:08:00Z" w16du:dateUtc="2024-10-23T10:08:00Z">
                      <w:rPr>
                        <w:rFonts w:ascii="Arial" w:hAnsi="Arial" w:cs="Arial"/>
                        <w:b/>
                        <w:bCs/>
                        <w:color w:val="000000"/>
                        <w:sz w:val="20"/>
                      </w:rPr>
                    </w:rPrChange>
                  </w:rPr>
                  <w:delText xml:space="preserve"> </w:delText>
                </w:r>
              </w:del>
            </w:ins>
          </w:p>
        </w:tc>
        <w:tc>
          <w:tcPr>
            <w:tcW w:w="777" w:type="pct"/>
            <w:vAlign w:val="bottom"/>
          </w:tcPr>
          <w:p w14:paraId="6D39AEB9" w14:textId="6380A676" w:rsidR="00476926" w:rsidRPr="00476926" w:rsidRDefault="00476926" w:rsidP="00476926">
            <w:pPr>
              <w:widowControl w:val="0"/>
              <w:suppressAutoHyphens/>
              <w:ind w:right="-85"/>
              <w:jc w:val="right"/>
              <w:rPr>
                <w:rFonts w:ascii="Arial" w:hAnsi="Arial" w:cs="Arial"/>
                <w:b/>
                <w:bCs/>
                <w:sz w:val="18"/>
                <w:szCs w:val="18"/>
              </w:rPr>
            </w:pPr>
            <w:ins w:id="10466" w:author="An Phuc Cao" w:date="2024-10-23T17:08:00Z" w16du:dateUtc="2024-10-23T10:08:00Z">
              <w:del w:id="10467" w:author="Trung Van Nguyen" w:date="2024-11-26T16:58:00Z" w16du:dateUtc="2024-11-26T09:58:00Z">
                <w:r w:rsidRPr="00476926" w:rsidDel="00C50E57">
                  <w:rPr>
                    <w:rFonts w:ascii="Arial" w:hAnsi="Arial" w:cs="Arial"/>
                    <w:b/>
                    <w:bCs/>
                    <w:color w:val="000000"/>
                    <w:sz w:val="18"/>
                    <w:szCs w:val="18"/>
                    <w:rPrChange w:id="10468" w:author="An Phuc Cao" w:date="2024-10-23T17:08:00Z" w16du:dateUtc="2024-10-23T10:08:00Z">
                      <w:rPr>
                        <w:rFonts w:ascii="Arial" w:hAnsi="Arial" w:cs="Arial"/>
                        <w:b/>
                        <w:bCs/>
                        <w:color w:val="000000"/>
                        <w:sz w:val="20"/>
                      </w:rPr>
                    </w:rPrChange>
                  </w:rPr>
                  <w:delText xml:space="preserve">                                   </w:delText>
                </w:r>
              </w:del>
              <w:r w:rsidRPr="00476926">
                <w:rPr>
                  <w:rFonts w:ascii="Arial" w:hAnsi="Arial" w:cs="Arial"/>
                  <w:b/>
                  <w:bCs/>
                  <w:color w:val="000000"/>
                  <w:sz w:val="18"/>
                  <w:szCs w:val="18"/>
                  <w:rPrChange w:id="10469" w:author="An Phuc Cao" w:date="2024-10-23T17:08:00Z" w16du:dateUtc="2024-10-23T10:08:00Z">
                    <w:rPr>
                      <w:rFonts w:ascii="Arial" w:hAnsi="Arial" w:cs="Arial"/>
                      <w:b/>
                      <w:bCs/>
                      <w:color w:val="000000"/>
                      <w:sz w:val="20"/>
                    </w:rPr>
                  </w:rPrChange>
                </w:rPr>
                <w:t>-</w:t>
              </w:r>
              <w:del w:id="10470" w:author="Trung Van Nguyen" w:date="2024-11-26T16:58:00Z" w16du:dateUtc="2024-11-26T09:58:00Z">
                <w:r w:rsidRPr="00476926" w:rsidDel="00C50E57">
                  <w:rPr>
                    <w:rFonts w:ascii="Arial" w:hAnsi="Arial" w:cs="Arial"/>
                    <w:b/>
                    <w:bCs/>
                    <w:color w:val="000000"/>
                    <w:sz w:val="18"/>
                    <w:szCs w:val="18"/>
                    <w:rPrChange w:id="10471" w:author="An Phuc Cao" w:date="2024-10-23T17:08:00Z" w16du:dateUtc="2024-10-23T10:08:00Z">
                      <w:rPr>
                        <w:rFonts w:ascii="Arial" w:hAnsi="Arial" w:cs="Arial"/>
                        <w:b/>
                        <w:bCs/>
                        <w:color w:val="000000"/>
                        <w:sz w:val="20"/>
                      </w:rPr>
                    </w:rPrChange>
                  </w:rPr>
                  <w:delText xml:space="preserve">   </w:delText>
                </w:r>
              </w:del>
            </w:ins>
          </w:p>
        </w:tc>
        <w:tc>
          <w:tcPr>
            <w:tcW w:w="1002" w:type="pct"/>
            <w:vAlign w:val="bottom"/>
          </w:tcPr>
          <w:p w14:paraId="58F0EEBC" w14:textId="597ED62E" w:rsidR="00476926" w:rsidRPr="00476926" w:rsidRDefault="00476926" w:rsidP="00476926">
            <w:pPr>
              <w:widowControl w:val="0"/>
              <w:suppressAutoHyphens/>
              <w:ind w:right="-85" w:hanging="148"/>
              <w:jc w:val="right"/>
              <w:rPr>
                <w:rFonts w:ascii="Arial" w:hAnsi="Arial" w:cs="Arial"/>
                <w:b/>
                <w:bCs/>
                <w:sz w:val="18"/>
                <w:szCs w:val="18"/>
              </w:rPr>
            </w:pPr>
            <w:ins w:id="10472" w:author="An Phuc Cao" w:date="2024-10-23T17:08:00Z" w16du:dateUtc="2024-10-23T10:08:00Z">
              <w:del w:id="10473" w:author="Trung Van Nguyen" w:date="2024-11-26T16:58:00Z" w16du:dateUtc="2024-11-26T09:58:00Z">
                <w:r w:rsidRPr="00476926" w:rsidDel="00C50E57">
                  <w:rPr>
                    <w:rFonts w:ascii="Arial" w:hAnsi="Arial" w:cs="Arial"/>
                    <w:b/>
                    <w:bCs/>
                    <w:color w:val="000000"/>
                    <w:sz w:val="18"/>
                    <w:szCs w:val="18"/>
                    <w:rPrChange w:id="10474" w:author="An Phuc Cao" w:date="2024-10-23T17:08:00Z" w16du:dateUtc="2024-10-23T10:08:00Z">
                      <w:rPr>
                        <w:rFonts w:ascii="Arial" w:hAnsi="Arial" w:cs="Arial"/>
                        <w:b/>
                        <w:bCs/>
                        <w:color w:val="000000"/>
                        <w:sz w:val="20"/>
                      </w:rPr>
                    </w:rPrChange>
                  </w:rPr>
                  <w:delText xml:space="preserve">      </w:delText>
                </w:r>
              </w:del>
              <w:r w:rsidRPr="00476926">
                <w:rPr>
                  <w:rFonts w:ascii="Arial" w:hAnsi="Arial" w:cs="Arial"/>
                  <w:b/>
                  <w:bCs/>
                  <w:color w:val="000000"/>
                  <w:sz w:val="18"/>
                  <w:szCs w:val="18"/>
                  <w:rPrChange w:id="10475" w:author="An Phuc Cao" w:date="2024-10-23T17:08:00Z" w16du:dateUtc="2024-10-23T10:08:00Z">
                    <w:rPr>
                      <w:rFonts w:ascii="Arial" w:hAnsi="Arial" w:cs="Arial"/>
                      <w:b/>
                      <w:bCs/>
                      <w:color w:val="000000"/>
                      <w:sz w:val="20"/>
                    </w:rPr>
                  </w:rPrChange>
                </w:rPr>
                <w:t>962,889,353,054</w:t>
              </w:r>
              <w:del w:id="10476" w:author="Trung Van Nguyen" w:date="2024-11-26T16:58:00Z" w16du:dateUtc="2024-11-26T09:58:00Z">
                <w:r w:rsidRPr="00476926" w:rsidDel="00C50E57">
                  <w:rPr>
                    <w:rFonts w:ascii="Arial" w:hAnsi="Arial" w:cs="Arial"/>
                    <w:b/>
                    <w:bCs/>
                    <w:color w:val="000000"/>
                    <w:sz w:val="18"/>
                    <w:szCs w:val="18"/>
                    <w:rPrChange w:id="10477" w:author="An Phuc Cao" w:date="2024-10-23T17:08:00Z" w16du:dateUtc="2024-10-23T10:08:00Z">
                      <w:rPr>
                        <w:rFonts w:ascii="Arial" w:hAnsi="Arial" w:cs="Arial"/>
                        <w:b/>
                        <w:bCs/>
                        <w:color w:val="000000"/>
                        <w:sz w:val="20"/>
                      </w:rPr>
                    </w:rPrChange>
                  </w:rPr>
                  <w:delText xml:space="preserve"> </w:delText>
                </w:r>
              </w:del>
            </w:ins>
          </w:p>
        </w:tc>
        <w:tc>
          <w:tcPr>
            <w:tcW w:w="1062" w:type="pct"/>
            <w:vAlign w:val="bottom"/>
          </w:tcPr>
          <w:p w14:paraId="2E038222" w14:textId="71EB9054" w:rsidR="00476926" w:rsidRPr="00476926" w:rsidRDefault="00476926" w:rsidP="00476926">
            <w:pPr>
              <w:widowControl w:val="0"/>
              <w:suppressAutoHyphens/>
              <w:ind w:right="-85" w:hanging="117"/>
              <w:jc w:val="right"/>
              <w:rPr>
                <w:rFonts w:ascii="Arial" w:hAnsi="Arial" w:cs="Arial"/>
                <w:b/>
                <w:bCs/>
                <w:sz w:val="18"/>
                <w:szCs w:val="18"/>
                <w:lang w:val="vi-VN"/>
              </w:rPr>
            </w:pPr>
            <w:ins w:id="10478" w:author="An Phuc Cao" w:date="2024-10-23T17:08:00Z" w16du:dateUtc="2024-10-23T10:08:00Z">
              <w:del w:id="10479" w:author="Trung Van Nguyen" w:date="2024-11-26T16:58:00Z" w16du:dateUtc="2024-11-26T09:58:00Z">
                <w:r w:rsidRPr="00476926" w:rsidDel="00C50E57">
                  <w:rPr>
                    <w:rFonts w:ascii="Arial" w:hAnsi="Arial" w:cs="Arial"/>
                    <w:b/>
                    <w:bCs/>
                    <w:color w:val="000000"/>
                    <w:sz w:val="18"/>
                    <w:szCs w:val="18"/>
                    <w:rPrChange w:id="10480" w:author="An Phuc Cao" w:date="2024-10-23T17:08:00Z" w16du:dateUtc="2024-10-23T10:08:00Z">
                      <w:rPr>
                        <w:rFonts w:ascii="Arial" w:hAnsi="Arial" w:cs="Arial"/>
                        <w:b/>
                        <w:bCs/>
                        <w:color w:val="000000"/>
                        <w:sz w:val="20"/>
                      </w:rPr>
                    </w:rPrChange>
                  </w:rPr>
                  <w:delText xml:space="preserve">       </w:delText>
                </w:r>
              </w:del>
              <w:r w:rsidRPr="00476926">
                <w:rPr>
                  <w:rFonts w:ascii="Arial" w:hAnsi="Arial" w:cs="Arial"/>
                  <w:b/>
                  <w:bCs/>
                  <w:color w:val="000000"/>
                  <w:sz w:val="18"/>
                  <w:szCs w:val="18"/>
                  <w:rPrChange w:id="10481" w:author="An Phuc Cao" w:date="2024-10-23T17:08:00Z" w16du:dateUtc="2024-10-23T10:08:00Z">
                    <w:rPr>
                      <w:rFonts w:ascii="Arial" w:hAnsi="Arial" w:cs="Arial"/>
                      <w:b/>
                      <w:bCs/>
                      <w:color w:val="000000"/>
                      <w:sz w:val="20"/>
                    </w:rPr>
                  </w:rPrChange>
                </w:rPr>
                <w:t>1,034,445,979,554</w:t>
              </w:r>
              <w:del w:id="10482" w:author="Trung Van Nguyen" w:date="2024-11-26T16:58:00Z" w16du:dateUtc="2024-11-26T09:58:00Z">
                <w:r w:rsidRPr="00476926" w:rsidDel="00C50E57">
                  <w:rPr>
                    <w:rFonts w:ascii="Arial" w:hAnsi="Arial" w:cs="Arial"/>
                    <w:b/>
                    <w:bCs/>
                    <w:color w:val="000000"/>
                    <w:sz w:val="18"/>
                    <w:szCs w:val="18"/>
                    <w:rPrChange w:id="10483" w:author="An Phuc Cao" w:date="2024-10-23T17:08:00Z" w16du:dateUtc="2024-10-23T10:08:00Z">
                      <w:rPr>
                        <w:rFonts w:ascii="Arial" w:hAnsi="Arial" w:cs="Arial"/>
                        <w:b/>
                        <w:bCs/>
                        <w:color w:val="000000"/>
                        <w:sz w:val="20"/>
                      </w:rPr>
                    </w:rPrChange>
                  </w:rPr>
                  <w:delText xml:space="preserve"> </w:delText>
                </w:r>
              </w:del>
            </w:ins>
          </w:p>
        </w:tc>
      </w:tr>
      <w:tr w:rsidR="00476926" w:rsidRPr="00826313" w14:paraId="3F6E9718" w14:textId="77777777" w:rsidTr="00B339E1">
        <w:trPr>
          <w:trHeight w:val="20"/>
          <w:ins w:id="10484" w:author="An Phuc Cao" w:date="2024-10-23T17:06:00Z"/>
        </w:trPr>
        <w:tc>
          <w:tcPr>
            <w:tcW w:w="1209" w:type="pct"/>
            <w:vAlign w:val="bottom"/>
          </w:tcPr>
          <w:p w14:paraId="1A0DC243" w14:textId="7687E62C" w:rsidR="00476926" w:rsidRPr="00884691" w:rsidRDefault="00476926" w:rsidP="00476926">
            <w:pPr>
              <w:widowControl w:val="0"/>
              <w:suppressAutoHyphens/>
              <w:ind w:left="-86"/>
              <w:rPr>
                <w:ins w:id="10485" w:author="An Phuc Cao" w:date="2024-10-23T17:06:00Z" w16du:dateUtc="2024-10-23T10:06:00Z"/>
                <w:rFonts w:ascii="Arial" w:hAnsi="Arial" w:cs="Arial"/>
                <w:b/>
                <w:bCs/>
                <w:sz w:val="18"/>
                <w:szCs w:val="18"/>
              </w:rPr>
            </w:pPr>
            <w:ins w:id="10486" w:author="An Phuc Cao" w:date="2024-10-23T17:06:00Z" w16du:dateUtc="2024-10-23T10:06:00Z">
              <w:r w:rsidRPr="00884691">
                <w:rPr>
                  <w:rFonts w:ascii="Arial" w:hAnsi="Arial" w:cs="Arial"/>
                  <w:color w:val="000000"/>
                  <w:sz w:val="18"/>
                  <w:szCs w:val="18"/>
                  <w:rPrChange w:id="10487" w:author="An Phuc Cao" w:date="2024-10-23T17:07:00Z" w16du:dateUtc="2024-10-23T10:07:00Z">
                    <w:rPr>
                      <w:rFonts w:ascii="Arial" w:hAnsi="Arial" w:cs="Arial"/>
                      <w:color w:val="000000"/>
                      <w:sz w:val="20"/>
                    </w:rPr>
                  </w:rPrChange>
                </w:rPr>
                <w:t>Bonds</w:t>
              </w:r>
            </w:ins>
          </w:p>
        </w:tc>
        <w:tc>
          <w:tcPr>
            <w:tcW w:w="950" w:type="pct"/>
            <w:vAlign w:val="bottom"/>
          </w:tcPr>
          <w:p w14:paraId="1CE2508B" w14:textId="750CDCC0" w:rsidR="00476926" w:rsidRPr="00476926" w:rsidRDefault="00476926" w:rsidP="00476926">
            <w:pPr>
              <w:widowControl w:val="0"/>
              <w:suppressAutoHyphens/>
              <w:ind w:right="-85"/>
              <w:jc w:val="right"/>
              <w:rPr>
                <w:ins w:id="10488" w:author="An Phuc Cao" w:date="2024-10-23T17:06:00Z" w16du:dateUtc="2024-10-23T10:06:00Z"/>
                <w:rFonts w:ascii="Arial" w:hAnsi="Arial" w:cs="Arial"/>
                <w:b/>
                <w:bCs/>
                <w:sz w:val="18"/>
                <w:szCs w:val="18"/>
              </w:rPr>
            </w:pPr>
            <w:ins w:id="10489" w:author="An Phuc Cao" w:date="2024-10-23T17:08:00Z" w16du:dateUtc="2024-10-23T10:08:00Z">
              <w:del w:id="10490" w:author="Trung Van Nguyen" w:date="2024-11-26T16:58:00Z" w16du:dateUtc="2024-11-26T09:58:00Z">
                <w:r w:rsidRPr="00476926" w:rsidDel="00C50E57">
                  <w:rPr>
                    <w:rFonts w:ascii="Arial" w:hAnsi="Arial" w:cs="Arial"/>
                    <w:color w:val="000000"/>
                    <w:sz w:val="18"/>
                    <w:szCs w:val="18"/>
                    <w:rPrChange w:id="10491" w:author="An Phuc Cao" w:date="2024-10-23T17:08:00Z" w16du:dateUtc="2024-10-23T10:08:00Z">
                      <w:rPr>
                        <w:rFonts w:ascii="Arial" w:hAnsi="Arial" w:cs="Arial"/>
                        <w:color w:val="000000"/>
                        <w:sz w:val="20"/>
                      </w:rPr>
                    </w:rPrChange>
                  </w:rPr>
                  <w:delText xml:space="preserve">             </w:delText>
                </w:r>
              </w:del>
              <w:r w:rsidRPr="00476926">
                <w:rPr>
                  <w:rFonts w:ascii="Arial" w:hAnsi="Arial" w:cs="Arial"/>
                  <w:color w:val="000000"/>
                  <w:sz w:val="18"/>
                  <w:szCs w:val="18"/>
                  <w:rPrChange w:id="10492" w:author="An Phuc Cao" w:date="2024-10-23T17:08:00Z" w16du:dateUtc="2024-10-23T10:08:00Z">
                    <w:rPr>
                      <w:rFonts w:ascii="Arial" w:hAnsi="Arial" w:cs="Arial"/>
                      <w:color w:val="000000"/>
                      <w:sz w:val="20"/>
                    </w:rPr>
                  </w:rPrChange>
                </w:rPr>
                <w:t>71,556,626,500</w:t>
              </w:r>
              <w:del w:id="10493" w:author="Trung Van Nguyen" w:date="2024-11-26T16:58:00Z" w16du:dateUtc="2024-11-26T09:58:00Z">
                <w:r w:rsidRPr="00476926" w:rsidDel="00C50E57">
                  <w:rPr>
                    <w:rFonts w:ascii="Arial" w:hAnsi="Arial" w:cs="Arial"/>
                    <w:color w:val="000000"/>
                    <w:sz w:val="18"/>
                    <w:szCs w:val="18"/>
                    <w:rPrChange w:id="10494" w:author="An Phuc Cao" w:date="2024-10-23T17:08:00Z" w16du:dateUtc="2024-10-23T10:08:00Z">
                      <w:rPr>
                        <w:rFonts w:ascii="Arial" w:hAnsi="Arial" w:cs="Arial"/>
                        <w:color w:val="000000"/>
                        <w:sz w:val="20"/>
                      </w:rPr>
                    </w:rPrChange>
                  </w:rPr>
                  <w:delText xml:space="preserve"> </w:delText>
                </w:r>
              </w:del>
            </w:ins>
          </w:p>
        </w:tc>
        <w:tc>
          <w:tcPr>
            <w:tcW w:w="777" w:type="pct"/>
            <w:vAlign w:val="bottom"/>
          </w:tcPr>
          <w:p w14:paraId="3138B3EC" w14:textId="097DA3DF" w:rsidR="00476926" w:rsidRPr="00476926" w:rsidRDefault="00476926" w:rsidP="00476926">
            <w:pPr>
              <w:widowControl w:val="0"/>
              <w:suppressAutoHyphens/>
              <w:ind w:right="-85"/>
              <w:jc w:val="right"/>
              <w:rPr>
                <w:ins w:id="10495" w:author="An Phuc Cao" w:date="2024-10-23T17:06:00Z" w16du:dateUtc="2024-10-23T10:06:00Z"/>
                <w:rFonts w:ascii="Arial" w:hAnsi="Arial" w:cs="Arial"/>
                <w:b/>
                <w:bCs/>
                <w:sz w:val="18"/>
                <w:szCs w:val="18"/>
              </w:rPr>
            </w:pPr>
            <w:ins w:id="10496" w:author="An Phuc Cao" w:date="2024-10-23T17:08:00Z" w16du:dateUtc="2024-10-23T10:08:00Z">
              <w:del w:id="10497" w:author="Trung Van Nguyen" w:date="2024-11-26T16:58:00Z" w16du:dateUtc="2024-11-26T09:58:00Z">
                <w:r w:rsidRPr="00476926" w:rsidDel="00C50E57">
                  <w:rPr>
                    <w:rFonts w:ascii="Arial" w:hAnsi="Arial" w:cs="Arial"/>
                    <w:color w:val="000000"/>
                    <w:sz w:val="18"/>
                    <w:szCs w:val="18"/>
                    <w:rPrChange w:id="10498" w:author="An Phuc Cao" w:date="2024-10-23T17:08:00Z" w16du:dateUtc="2024-10-23T10:08:00Z">
                      <w:rPr>
                        <w:rFonts w:ascii="Arial" w:hAnsi="Arial" w:cs="Arial"/>
                        <w:color w:val="000000"/>
                        <w:sz w:val="20"/>
                      </w:rPr>
                    </w:rPrChange>
                  </w:rPr>
                  <w:delText xml:space="preserve">                                   </w:delText>
                </w:r>
              </w:del>
              <w:r w:rsidRPr="00476926">
                <w:rPr>
                  <w:rFonts w:ascii="Arial" w:hAnsi="Arial" w:cs="Arial"/>
                  <w:color w:val="000000"/>
                  <w:sz w:val="18"/>
                  <w:szCs w:val="18"/>
                  <w:rPrChange w:id="10499" w:author="An Phuc Cao" w:date="2024-10-23T17:08:00Z" w16du:dateUtc="2024-10-23T10:08:00Z">
                    <w:rPr>
                      <w:rFonts w:ascii="Arial" w:hAnsi="Arial" w:cs="Arial"/>
                      <w:color w:val="000000"/>
                      <w:sz w:val="20"/>
                    </w:rPr>
                  </w:rPrChange>
                </w:rPr>
                <w:t>-</w:t>
              </w:r>
              <w:del w:id="10500" w:author="Trung Van Nguyen" w:date="2024-11-26T16:58:00Z" w16du:dateUtc="2024-11-26T09:58:00Z">
                <w:r w:rsidRPr="00476926" w:rsidDel="00C50E57">
                  <w:rPr>
                    <w:rFonts w:ascii="Arial" w:hAnsi="Arial" w:cs="Arial"/>
                    <w:color w:val="000000"/>
                    <w:sz w:val="18"/>
                    <w:szCs w:val="18"/>
                    <w:rPrChange w:id="10501" w:author="An Phuc Cao" w:date="2024-10-23T17:08:00Z" w16du:dateUtc="2024-10-23T10:08:00Z">
                      <w:rPr>
                        <w:rFonts w:ascii="Arial" w:hAnsi="Arial" w:cs="Arial"/>
                        <w:color w:val="000000"/>
                        <w:sz w:val="20"/>
                      </w:rPr>
                    </w:rPrChange>
                  </w:rPr>
                  <w:delText xml:space="preserve">   </w:delText>
                </w:r>
              </w:del>
            </w:ins>
          </w:p>
        </w:tc>
        <w:tc>
          <w:tcPr>
            <w:tcW w:w="1002" w:type="pct"/>
            <w:vAlign w:val="bottom"/>
          </w:tcPr>
          <w:p w14:paraId="675B2CE3" w14:textId="340447B4" w:rsidR="00476926" w:rsidRPr="00476926" w:rsidRDefault="00476926" w:rsidP="00476926">
            <w:pPr>
              <w:widowControl w:val="0"/>
              <w:suppressAutoHyphens/>
              <w:ind w:right="-85" w:hanging="148"/>
              <w:jc w:val="right"/>
              <w:rPr>
                <w:ins w:id="10502" w:author="An Phuc Cao" w:date="2024-10-23T17:06:00Z" w16du:dateUtc="2024-10-23T10:06:00Z"/>
                <w:rFonts w:ascii="Arial" w:hAnsi="Arial" w:cs="Arial"/>
                <w:b/>
                <w:bCs/>
                <w:sz w:val="18"/>
                <w:szCs w:val="18"/>
              </w:rPr>
            </w:pPr>
            <w:ins w:id="10503" w:author="An Phuc Cao" w:date="2024-10-23T17:08:00Z" w16du:dateUtc="2024-10-23T10:08:00Z">
              <w:del w:id="10504" w:author="Trung Van Nguyen" w:date="2024-11-26T16:58:00Z" w16du:dateUtc="2024-11-26T09:58:00Z">
                <w:r w:rsidRPr="00476926" w:rsidDel="00C50E57">
                  <w:rPr>
                    <w:rFonts w:ascii="Arial" w:hAnsi="Arial" w:cs="Arial"/>
                    <w:color w:val="000000"/>
                    <w:sz w:val="18"/>
                    <w:szCs w:val="18"/>
                    <w:rPrChange w:id="10505" w:author="An Phuc Cao" w:date="2024-10-23T17:08:00Z" w16du:dateUtc="2024-10-23T10:08:00Z">
                      <w:rPr>
                        <w:rFonts w:ascii="Arial" w:hAnsi="Arial" w:cs="Arial"/>
                        <w:color w:val="000000"/>
                        <w:sz w:val="20"/>
                      </w:rPr>
                    </w:rPrChange>
                  </w:rPr>
                  <w:delText xml:space="preserve">      </w:delText>
                </w:r>
              </w:del>
              <w:r w:rsidRPr="00476926">
                <w:rPr>
                  <w:rFonts w:ascii="Arial" w:hAnsi="Arial" w:cs="Arial"/>
                  <w:color w:val="000000"/>
                  <w:sz w:val="18"/>
                  <w:szCs w:val="18"/>
                  <w:rPrChange w:id="10506" w:author="An Phuc Cao" w:date="2024-10-23T17:08:00Z" w16du:dateUtc="2024-10-23T10:08:00Z">
                    <w:rPr>
                      <w:rFonts w:ascii="Arial" w:hAnsi="Arial" w:cs="Arial"/>
                      <w:color w:val="000000"/>
                      <w:sz w:val="20"/>
                    </w:rPr>
                  </w:rPrChange>
                </w:rPr>
                <w:t>404,223,243,465</w:t>
              </w:r>
              <w:del w:id="10507" w:author="Trung Van Nguyen" w:date="2024-11-26T16:58:00Z" w16du:dateUtc="2024-11-26T09:58:00Z">
                <w:r w:rsidRPr="00476926" w:rsidDel="00C50E57">
                  <w:rPr>
                    <w:rFonts w:ascii="Arial" w:hAnsi="Arial" w:cs="Arial"/>
                    <w:color w:val="000000"/>
                    <w:sz w:val="18"/>
                    <w:szCs w:val="18"/>
                    <w:rPrChange w:id="10508" w:author="An Phuc Cao" w:date="2024-10-23T17:08:00Z" w16du:dateUtc="2024-10-23T10:08:00Z">
                      <w:rPr>
                        <w:rFonts w:ascii="Arial" w:hAnsi="Arial" w:cs="Arial"/>
                        <w:color w:val="000000"/>
                        <w:sz w:val="20"/>
                      </w:rPr>
                    </w:rPrChange>
                  </w:rPr>
                  <w:delText xml:space="preserve"> </w:delText>
                </w:r>
              </w:del>
            </w:ins>
          </w:p>
        </w:tc>
        <w:tc>
          <w:tcPr>
            <w:tcW w:w="1062" w:type="pct"/>
            <w:vAlign w:val="bottom"/>
          </w:tcPr>
          <w:p w14:paraId="2FD5FD99" w14:textId="233F85E1" w:rsidR="00476926" w:rsidRPr="00476926" w:rsidRDefault="00476926" w:rsidP="00476926">
            <w:pPr>
              <w:widowControl w:val="0"/>
              <w:suppressAutoHyphens/>
              <w:ind w:right="-85" w:hanging="117"/>
              <w:jc w:val="right"/>
              <w:rPr>
                <w:ins w:id="10509" w:author="An Phuc Cao" w:date="2024-10-23T17:06:00Z" w16du:dateUtc="2024-10-23T10:06:00Z"/>
                <w:rFonts w:ascii="Arial" w:hAnsi="Arial" w:cs="Arial"/>
                <w:b/>
                <w:bCs/>
                <w:sz w:val="18"/>
                <w:szCs w:val="18"/>
                <w:lang w:val="vi-VN"/>
              </w:rPr>
            </w:pPr>
            <w:ins w:id="10510" w:author="An Phuc Cao" w:date="2024-10-23T17:08:00Z" w16du:dateUtc="2024-10-23T10:08:00Z">
              <w:del w:id="10511" w:author="Trung Van Nguyen" w:date="2024-11-26T16:58:00Z" w16du:dateUtc="2024-11-26T09:58:00Z">
                <w:r w:rsidRPr="00476926" w:rsidDel="00C50E57">
                  <w:rPr>
                    <w:rFonts w:ascii="Arial" w:hAnsi="Arial" w:cs="Arial"/>
                    <w:color w:val="000000"/>
                    <w:sz w:val="18"/>
                    <w:szCs w:val="18"/>
                    <w:rPrChange w:id="10512" w:author="An Phuc Cao" w:date="2024-10-23T17:08:00Z" w16du:dateUtc="2024-10-23T10:08:00Z">
                      <w:rPr>
                        <w:rFonts w:ascii="Arial" w:hAnsi="Arial" w:cs="Arial"/>
                        <w:color w:val="000000"/>
                        <w:sz w:val="20"/>
                      </w:rPr>
                    </w:rPrChange>
                  </w:rPr>
                  <w:delText xml:space="preserve">          </w:delText>
                </w:r>
              </w:del>
              <w:r w:rsidRPr="00476926">
                <w:rPr>
                  <w:rFonts w:ascii="Arial" w:hAnsi="Arial" w:cs="Arial"/>
                  <w:color w:val="000000"/>
                  <w:sz w:val="18"/>
                  <w:szCs w:val="18"/>
                  <w:rPrChange w:id="10513" w:author="An Phuc Cao" w:date="2024-10-23T17:08:00Z" w16du:dateUtc="2024-10-23T10:08:00Z">
                    <w:rPr>
                      <w:rFonts w:ascii="Arial" w:hAnsi="Arial" w:cs="Arial"/>
                      <w:color w:val="000000"/>
                      <w:sz w:val="20"/>
                    </w:rPr>
                  </w:rPrChange>
                </w:rPr>
                <w:t>475,779,869,965</w:t>
              </w:r>
              <w:del w:id="10514" w:author="Trung Van Nguyen" w:date="2024-11-26T16:58:00Z" w16du:dateUtc="2024-11-26T09:58:00Z">
                <w:r w:rsidRPr="00476926" w:rsidDel="00C50E57">
                  <w:rPr>
                    <w:rFonts w:ascii="Arial" w:hAnsi="Arial" w:cs="Arial"/>
                    <w:color w:val="000000"/>
                    <w:sz w:val="18"/>
                    <w:szCs w:val="18"/>
                    <w:rPrChange w:id="10515" w:author="An Phuc Cao" w:date="2024-10-23T17:08:00Z" w16du:dateUtc="2024-10-23T10:08:00Z">
                      <w:rPr>
                        <w:rFonts w:ascii="Arial" w:hAnsi="Arial" w:cs="Arial"/>
                        <w:color w:val="000000"/>
                        <w:sz w:val="20"/>
                      </w:rPr>
                    </w:rPrChange>
                  </w:rPr>
                  <w:delText xml:space="preserve"> </w:delText>
                </w:r>
              </w:del>
            </w:ins>
          </w:p>
        </w:tc>
      </w:tr>
      <w:tr w:rsidR="00476926" w:rsidRPr="00826313" w14:paraId="4D5C708C" w14:textId="77777777" w:rsidTr="00B339E1">
        <w:trPr>
          <w:trHeight w:val="20"/>
        </w:trPr>
        <w:tc>
          <w:tcPr>
            <w:tcW w:w="1209" w:type="pct"/>
            <w:vAlign w:val="bottom"/>
          </w:tcPr>
          <w:p w14:paraId="5B3402D8" w14:textId="59A2B861" w:rsidR="00476926" w:rsidRPr="00884691" w:rsidRDefault="00476926" w:rsidP="00476926">
            <w:pPr>
              <w:widowControl w:val="0"/>
              <w:suppressAutoHyphens/>
              <w:ind w:left="-86"/>
              <w:rPr>
                <w:rFonts w:ascii="Arial" w:hAnsi="Arial" w:cs="Arial"/>
                <w:b/>
                <w:bCs/>
                <w:sz w:val="18"/>
                <w:szCs w:val="18"/>
              </w:rPr>
            </w:pPr>
            <w:ins w:id="10516" w:author="An Phuc Cao" w:date="2024-10-23T17:06:00Z" w16du:dateUtc="2024-10-23T10:06:00Z">
              <w:r w:rsidRPr="00884691">
                <w:rPr>
                  <w:rFonts w:ascii="Arial" w:hAnsi="Arial" w:cs="Arial"/>
                  <w:color w:val="000000"/>
                  <w:sz w:val="18"/>
                  <w:szCs w:val="18"/>
                  <w:rPrChange w:id="10517" w:author="An Phuc Cao" w:date="2024-10-23T17:07:00Z" w16du:dateUtc="2024-10-23T10:07:00Z">
                    <w:rPr>
                      <w:rFonts w:ascii="Arial" w:hAnsi="Arial" w:cs="Arial"/>
                      <w:color w:val="000000"/>
                      <w:sz w:val="20"/>
                    </w:rPr>
                  </w:rPrChange>
                </w:rPr>
                <w:t>Certificates of deposit</w:t>
              </w:r>
            </w:ins>
            <w:del w:id="10518" w:author="An Phuc Cao" w:date="2024-10-23T17:06:00Z" w16du:dateUtc="2024-10-23T10:06:00Z">
              <w:r w:rsidRPr="00884691" w:rsidDel="00050142">
                <w:rPr>
                  <w:rFonts w:ascii="Arial" w:hAnsi="Arial" w:cs="Arial"/>
                  <w:sz w:val="18"/>
                  <w:szCs w:val="18"/>
                </w:rPr>
                <w:delText>Bonds</w:delText>
              </w:r>
            </w:del>
          </w:p>
        </w:tc>
        <w:tc>
          <w:tcPr>
            <w:tcW w:w="950" w:type="pct"/>
            <w:vAlign w:val="bottom"/>
          </w:tcPr>
          <w:p w14:paraId="755DF740" w14:textId="56FFD923" w:rsidR="00476926" w:rsidRPr="00476926" w:rsidRDefault="00476926" w:rsidP="00476926">
            <w:pPr>
              <w:widowControl w:val="0"/>
              <w:pBdr>
                <w:bottom w:val="single" w:sz="4" w:space="1" w:color="auto"/>
              </w:pBdr>
              <w:suppressAutoHyphens/>
              <w:ind w:right="-85"/>
              <w:jc w:val="right"/>
              <w:rPr>
                <w:rFonts w:ascii="Arial" w:hAnsi="Arial" w:cs="Arial"/>
                <w:sz w:val="18"/>
                <w:szCs w:val="18"/>
              </w:rPr>
            </w:pPr>
            <w:ins w:id="10519" w:author="An Phuc Cao" w:date="2024-10-23T17:08:00Z" w16du:dateUtc="2024-10-23T10:08:00Z">
              <w:del w:id="10520" w:author="Trung Van Nguyen" w:date="2024-11-26T16:58:00Z" w16du:dateUtc="2024-11-26T09:58:00Z">
                <w:r w:rsidRPr="00476926" w:rsidDel="00C50E57">
                  <w:rPr>
                    <w:rFonts w:ascii="Arial" w:hAnsi="Arial" w:cs="Arial"/>
                    <w:color w:val="000000"/>
                    <w:sz w:val="18"/>
                    <w:szCs w:val="18"/>
                    <w:rPrChange w:id="10521" w:author="An Phuc Cao" w:date="2024-10-23T17:08:00Z" w16du:dateUtc="2024-10-23T10:08:00Z">
                      <w:rPr>
                        <w:rFonts w:ascii="Arial" w:hAnsi="Arial" w:cs="Arial"/>
                        <w:color w:val="000000"/>
                        <w:sz w:val="20"/>
                      </w:rPr>
                    </w:rPrChange>
                  </w:rPr>
                  <w:delText xml:space="preserve">                                 </w:delText>
                </w:r>
              </w:del>
              <w:r w:rsidRPr="00476926">
                <w:rPr>
                  <w:rFonts w:ascii="Arial" w:hAnsi="Arial" w:cs="Arial"/>
                  <w:color w:val="000000"/>
                  <w:sz w:val="18"/>
                  <w:szCs w:val="18"/>
                  <w:rPrChange w:id="10522" w:author="An Phuc Cao" w:date="2024-10-23T17:08:00Z" w16du:dateUtc="2024-10-23T10:08:00Z">
                    <w:rPr>
                      <w:rFonts w:ascii="Arial" w:hAnsi="Arial" w:cs="Arial"/>
                      <w:color w:val="000000"/>
                      <w:sz w:val="20"/>
                    </w:rPr>
                  </w:rPrChange>
                </w:rPr>
                <w:t>-</w:t>
              </w:r>
              <w:del w:id="10523" w:author="Trung Van Nguyen" w:date="2024-11-26T16:58:00Z" w16du:dateUtc="2024-11-26T09:58:00Z">
                <w:r w:rsidRPr="00476926" w:rsidDel="00C50E57">
                  <w:rPr>
                    <w:rFonts w:ascii="Arial" w:hAnsi="Arial" w:cs="Arial"/>
                    <w:color w:val="000000"/>
                    <w:sz w:val="18"/>
                    <w:szCs w:val="18"/>
                    <w:rPrChange w:id="10524" w:author="An Phuc Cao" w:date="2024-10-23T17:08:00Z" w16du:dateUtc="2024-10-23T10:08:00Z">
                      <w:rPr>
                        <w:rFonts w:ascii="Arial" w:hAnsi="Arial" w:cs="Arial"/>
                        <w:color w:val="000000"/>
                        <w:sz w:val="20"/>
                      </w:rPr>
                    </w:rPrChange>
                  </w:rPr>
                  <w:delText xml:space="preserve">   </w:delText>
                </w:r>
              </w:del>
            </w:ins>
          </w:p>
        </w:tc>
        <w:tc>
          <w:tcPr>
            <w:tcW w:w="777" w:type="pct"/>
            <w:vAlign w:val="bottom"/>
          </w:tcPr>
          <w:p w14:paraId="30E349D6" w14:textId="3039E9BC" w:rsidR="00476926" w:rsidRPr="00476926" w:rsidRDefault="00476926" w:rsidP="00476926">
            <w:pPr>
              <w:widowControl w:val="0"/>
              <w:pBdr>
                <w:bottom w:val="single" w:sz="4" w:space="1" w:color="auto"/>
              </w:pBdr>
              <w:suppressAutoHyphens/>
              <w:ind w:right="-85"/>
              <w:jc w:val="right"/>
              <w:rPr>
                <w:rFonts w:ascii="Arial" w:hAnsi="Arial" w:cs="Arial"/>
                <w:sz w:val="18"/>
                <w:szCs w:val="18"/>
              </w:rPr>
            </w:pPr>
            <w:ins w:id="10525" w:author="An Phuc Cao" w:date="2024-10-23T17:08:00Z" w16du:dateUtc="2024-10-23T10:08:00Z">
              <w:del w:id="10526" w:author="Trung Van Nguyen" w:date="2024-11-26T16:58:00Z" w16du:dateUtc="2024-11-26T09:58:00Z">
                <w:r w:rsidRPr="00476926" w:rsidDel="00C50E57">
                  <w:rPr>
                    <w:rFonts w:ascii="Arial" w:hAnsi="Arial" w:cs="Arial"/>
                    <w:color w:val="000000"/>
                    <w:sz w:val="18"/>
                    <w:szCs w:val="18"/>
                    <w:rPrChange w:id="10527" w:author="An Phuc Cao" w:date="2024-10-23T17:08:00Z" w16du:dateUtc="2024-10-23T10:08:00Z">
                      <w:rPr>
                        <w:rFonts w:ascii="Arial" w:hAnsi="Arial" w:cs="Arial"/>
                        <w:color w:val="000000"/>
                        <w:sz w:val="20"/>
                      </w:rPr>
                    </w:rPrChange>
                  </w:rPr>
                  <w:delText xml:space="preserve">                                   </w:delText>
                </w:r>
              </w:del>
              <w:r w:rsidRPr="00476926">
                <w:rPr>
                  <w:rFonts w:ascii="Arial" w:hAnsi="Arial" w:cs="Arial"/>
                  <w:color w:val="000000"/>
                  <w:sz w:val="18"/>
                  <w:szCs w:val="18"/>
                  <w:rPrChange w:id="10528" w:author="An Phuc Cao" w:date="2024-10-23T17:08:00Z" w16du:dateUtc="2024-10-23T10:08:00Z">
                    <w:rPr>
                      <w:rFonts w:ascii="Arial" w:hAnsi="Arial" w:cs="Arial"/>
                      <w:color w:val="000000"/>
                      <w:sz w:val="20"/>
                    </w:rPr>
                  </w:rPrChange>
                </w:rPr>
                <w:t>-</w:t>
              </w:r>
              <w:del w:id="10529" w:author="Trung Van Nguyen" w:date="2024-11-26T16:58:00Z" w16du:dateUtc="2024-11-26T09:58:00Z">
                <w:r w:rsidRPr="00476926" w:rsidDel="00C50E57">
                  <w:rPr>
                    <w:rFonts w:ascii="Arial" w:hAnsi="Arial" w:cs="Arial"/>
                    <w:color w:val="000000"/>
                    <w:sz w:val="18"/>
                    <w:szCs w:val="18"/>
                    <w:rPrChange w:id="10530" w:author="An Phuc Cao" w:date="2024-10-23T17:08:00Z" w16du:dateUtc="2024-10-23T10:08:00Z">
                      <w:rPr>
                        <w:rFonts w:ascii="Arial" w:hAnsi="Arial" w:cs="Arial"/>
                        <w:color w:val="000000"/>
                        <w:sz w:val="20"/>
                      </w:rPr>
                    </w:rPrChange>
                  </w:rPr>
                  <w:delText xml:space="preserve">   </w:delText>
                </w:r>
              </w:del>
            </w:ins>
          </w:p>
        </w:tc>
        <w:tc>
          <w:tcPr>
            <w:tcW w:w="1002" w:type="pct"/>
            <w:vAlign w:val="bottom"/>
          </w:tcPr>
          <w:p w14:paraId="1A946CB0" w14:textId="38C898DB" w:rsidR="00476926" w:rsidRPr="00476926" w:rsidRDefault="00476926" w:rsidP="00476926">
            <w:pPr>
              <w:widowControl w:val="0"/>
              <w:pBdr>
                <w:bottom w:val="single" w:sz="4" w:space="1" w:color="auto"/>
              </w:pBdr>
              <w:suppressAutoHyphens/>
              <w:ind w:right="-85"/>
              <w:jc w:val="right"/>
              <w:rPr>
                <w:rFonts w:ascii="Arial" w:hAnsi="Arial" w:cs="Arial"/>
                <w:sz w:val="18"/>
                <w:szCs w:val="18"/>
              </w:rPr>
            </w:pPr>
            <w:ins w:id="10531" w:author="An Phuc Cao" w:date="2024-10-23T17:08:00Z" w16du:dateUtc="2024-10-23T10:08:00Z">
              <w:del w:id="10532" w:author="Trung Van Nguyen" w:date="2024-11-26T16:58:00Z" w16du:dateUtc="2024-11-26T09:58:00Z">
                <w:r w:rsidRPr="00476926" w:rsidDel="00C50E57">
                  <w:rPr>
                    <w:rFonts w:ascii="Arial" w:hAnsi="Arial" w:cs="Arial"/>
                    <w:color w:val="000000"/>
                    <w:sz w:val="18"/>
                    <w:szCs w:val="18"/>
                    <w:rPrChange w:id="10533" w:author="An Phuc Cao" w:date="2024-10-23T17:08:00Z" w16du:dateUtc="2024-10-23T10:08:00Z">
                      <w:rPr>
                        <w:rFonts w:ascii="Arial" w:hAnsi="Arial" w:cs="Arial"/>
                        <w:color w:val="000000"/>
                        <w:sz w:val="20"/>
                      </w:rPr>
                    </w:rPrChange>
                  </w:rPr>
                  <w:delText xml:space="preserve">      </w:delText>
                </w:r>
              </w:del>
              <w:r w:rsidRPr="00476926">
                <w:rPr>
                  <w:rFonts w:ascii="Arial" w:hAnsi="Arial" w:cs="Arial"/>
                  <w:color w:val="000000"/>
                  <w:sz w:val="18"/>
                  <w:szCs w:val="18"/>
                  <w:rPrChange w:id="10534" w:author="An Phuc Cao" w:date="2024-10-23T17:08:00Z" w16du:dateUtc="2024-10-23T10:08:00Z">
                    <w:rPr>
                      <w:rFonts w:ascii="Arial" w:hAnsi="Arial" w:cs="Arial"/>
                      <w:color w:val="000000"/>
                      <w:sz w:val="20"/>
                    </w:rPr>
                  </w:rPrChange>
                </w:rPr>
                <w:t>558,666,109,589</w:t>
              </w:r>
              <w:del w:id="10535" w:author="Trung Van Nguyen" w:date="2024-11-26T16:58:00Z" w16du:dateUtc="2024-11-26T09:58:00Z">
                <w:r w:rsidRPr="00476926" w:rsidDel="00C50E57">
                  <w:rPr>
                    <w:rFonts w:ascii="Arial" w:hAnsi="Arial" w:cs="Arial"/>
                    <w:color w:val="000000"/>
                    <w:sz w:val="18"/>
                    <w:szCs w:val="18"/>
                    <w:rPrChange w:id="10536" w:author="An Phuc Cao" w:date="2024-10-23T17:08:00Z" w16du:dateUtc="2024-10-23T10:08:00Z">
                      <w:rPr>
                        <w:rFonts w:ascii="Arial" w:hAnsi="Arial" w:cs="Arial"/>
                        <w:color w:val="000000"/>
                        <w:sz w:val="20"/>
                      </w:rPr>
                    </w:rPrChange>
                  </w:rPr>
                  <w:delText xml:space="preserve"> </w:delText>
                </w:r>
              </w:del>
            </w:ins>
          </w:p>
        </w:tc>
        <w:tc>
          <w:tcPr>
            <w:tcW w:w="1062" w:type="pct"/>
            <w:vAlign w:val="bottom"/>
          </w:tcPr>
          <w:p w14:paraId="4B1A5C86" w14:textId="029CCEF2" w:rsidR="00476926" w:rsidRPr="00476926" w:rsidRDefault="00476926" w:rsidP="00476926">
            <w:pPr>
              <w:widowControl w:val="0"/>
              <w:pBdr>
                <w:bottom w:val="single" w:sz="4" w:space="1" w:color="auto"/>
              </w:pBdr>
              <w:suppressAutoHyphens/>
              <w:ind w:right="-85"/>
              <w:jc w:val="right"/>
              <w:rPr>
                <w:rFonts w:ascii="Arial" w:hAnsi="Arial" w:cs="Arial"/>
                <w:sz w:val="18"/>
                <w:szCs w:val="18"/>
              </w:rPr>
            </w:pPr>
            <w:ins w:id="10537" w:author="An Phuc Cao" w:date="2024-10-23T17:08:00Z" w16du:dateUtc="2024-10-23T10:08:00Z">
              <w:del w:id="10538" w:author="Trung Van Nguyen" w:date="2024-11-26T16:58:00Z" w16du:dateUtc="2024-11-26T09:58:00Z">
                <w:r w:rsidRPr="00476926" w:rsidDel="00C50E57">
                  <w:rPr>
                    <w:rFonts w:ascii="Arial" w:hAnsi="Arial" w:cs="Arial"/>
                    <w:color w:val="000000"/>
                    <w:sz w:val="18"/>
                    <w:szCs w:val="18"/>
                    <w:rPrChange w:id="10539" w:author="An Phuc Cao" w:date="2024-10-23T17:08:00Z" w16du:dateUtc="2024-10-23T10:08:00Z">
                      <w:rPr>
                        <w:rFonts w:ascii="Arial" w:hAnsi="Arial" w:cs="Arial"/>
                        <w:color w:val="000000"/>
                        <w:sz w:val="20"/>
                      </w:rPr>
                    </w:rPrChange>
                  </w:rPr>
                  <w:delText xml:space="preserve">          </w:delText>
                </w:r>
              </w:del>
              <w:r w:rsidRPr="00476926">
                <w:rPr>
                  <w:rFonts w:ascii="Arial" w:hAnsi="Arial" w:cs="Arial"/>
                  <w:color w:val="000000"/>
                  <w:sz w:val="18"/>
                  <w:szCs w:val="18"/>
                  <w:rPrChange w:id="10540" w:author="An Phuc Cao" w:date="2024-10-23T17:08:00Z" w16du:dateUtc="2024-10-23T10:08:00Z">
                    <w:rPr>
                      <w:rFonts w:ascii="Arial" w:hAnsi="Arial" w:cs="Arial"/>
                      <w:color w:val="000000"/>
                      <w:sz w:val="20"/>
                    </w:rPr>
                  </w:rPrChange>
                </w:rPr>
                <w:t>558,666,109,589</w:t>
              </w:r>
              <w:del w:id="10541" w:author="Trung Van Nguyen" w:date="2024-11-26T16:58:00Z" w16du:dateUtc="2024-11-26T09:58:00Z">
                <w:r w:rsidRPr="00476926" w:rsidDel="00C50E57">
                  <w:rPr>
                    <w:rFonts w:ascii="Arial" w:hAnsi="Arial" w:cs="Arial"/>
                    <w:color w:val="000000"/>
                    <w:sz w:val="18"/>
                    <w:szCs w:val="18"/>
                    <w:rPrChange w:id="10542" w:author="An Phuc Cao" w:date="2024-10-23T17:08:00Z" w16du:dateUtc="2024-10-23T10:08:00Z">
                      <w:rPr>
                        <w:rFonts w:ascii="Arial" w:hAnsi="Arial" w:cs="Arial"/>
                        <w:color w:val="000000"/>
                        <w:sz w:val="20"/>
                      </w:rPr>
                    </w:rPrChange>
                  </w:rPr>
                  <w:delText xml:space="preserve"> </w:delText>
                </w:r>
              </w:del>
            </w:ins>
          </w:p>
        </w:tc>
      </w:tr>
      <w:tr w:rsidR="00476926" w:rsidRPr="00826313" w14:paraId="15B3AE35" w14:textId="77777777" w:rsidTr="00B339E1">
        <w:trPr>
          <w:trHeight w:val="20"/>
        </w:trPr>
        <w:tc>
          <w:tcPr>
            <w:tcW w:w="1209" w:type="pct"/>
            <w:vAlign w:val="bottom"/>
          </w:tcPr>
          <w:p w14:paraId="34A0811C" w14:textId="7B57FA3A" w:rsidR="00476926" w:rsidRPr="00826313" w:rsidRDefault="00476926" w:rsidP="00476926">
            <w:pPr>
              <w:widowControl w:val="0"/>
              <w:suppressAutoHyphens/>
              <w:spacing w:before="120"/>
              <w:ind w:left="-86"/>
              <w:rPr>
                <w:rFonts w:ascii="Arial" w:hAnsi="Arial" w:cs="Arial"/>
                <w:b/>
                <w:bCs/>
                <w:sz w:val="18"/>
                <w:szCs w:val="18"/>
              </w:rPr>
            </w:pPr>
            <w:r w:rsidRPr="00826313">
              <w:rPr>
                <w:rFonts w:ascii="Arial" w:hAnsi="Arial" w:cs="Arial"/>
                <w:b/>
                <w:bCs/>
                <w:sz w:val="18"/>
                <w:szCs w:val="18"/>
              </w:rPr>
              <w:t>Total financial assets</w:t>
            </w:r>
          </w:p>
        </w:tc>
        <w:tc>
          <w:tcPr>
            <w:tcW w:w="950" w:type="pct"/>
            <w:vAlign w:val="bottom"/>
          </w:tcPr>
          <w:p w14:paraId="0C85DBD4" w14:textId="54BBD508" w:rsidR="00476926" w:rsidRPr="00476926" w:rsidRDefault="00476926" w:rsidP="00476926">
            <w:pPr>
              <w:widowControl w:val="0"/>
              <w:pBdr>
                <w:bottom w:val="double" w:sz="4" w:space="1" w:color="auto"/>
              </w:pBdr>
              <w:suppressAutoHyphens/>
              <w:spacing w:before="120"/>
              <w:ind w:right="-85"/>
              <w:jc w:val="right"/>
              <w:rPr>
                <w:rFonts w:ascii="Arial" w:hAnsi="Arial" w:cs="Arial"/>
                <w:b/>
                <w:bCs/>
                <w:sz w:val="18"/>
                <w:szCs w:val="18"/>
                <w:lang w:val="vi-VN"/>
              </w:rPr>
            </w:pPr>
            <w:ins w:id="10543" w:author="An Phuc Cao" w:date="2024-10-23T17:08:00Z" w16du:dateUtc="2024-10-23T10:08:00Z">
              <w:del w:id="10544" w:author="Trung Van Nguyen" w:date="2024-11-26T16:58:00Z" w16du:dateUtc="2024-11-26T09:58:00Z">
                <w:r w:rsidRPr="00476926" w:rsidDel="00C50E57">
                  <w:rPr>
                    <w:rFonts w:ascii="Arial" w:hAnsi="Arial" w:cs="Arial"/>
                    <w:b/>
                    <w:bCs/>
                    <w:color w:val="000000"/>
                    <w:sz w:val="18"/>
                    <w:szCs w:val="18"/>
                    <w:rPrChange w:id="10545" w:author="An Phuc Cao" w:date="2024-10-23T17:08:00Z" w16du:dateUtc="2024-10-23T10:08:00Z">
                      <w:rPr>
                        <w:rFonts w:ascii="Arial" w:hAnsi="Arial" w:cs="Arial"/>
                        <w:b/>
                        <w:bCs/>
                        <w:color w:val="000000"/>
                        <w:sz w:val="20"/>
                      </w:rPr>
                    </w:rPrChange>
                  </w:rPr>
                  <w:delText xml:space="preserve">            </w:delText>
                </w:r>
              </w:del>
              <w:r w:rsidRPr="00476926">
                <w:rPr>
                  <w:rFonts w:ascii="Arial" w:hAnsi="Arial" w:cs="Arial"/>
                  <w:b/>
                  <w:bCs/>
                  <w:color w:val="000000"/>
                  <w:sz w:val="18"/>
                  <w:szCs w:val="18"/>
                  <w:rPrChange w:id="10546" w:author="An Phuc Cao" w:date="2024-10-23T17:08:00Z" w16du:dateUtc="2024-10-23T10:08:00Z">
                    <w:rPr>
                      <w:rFonts w:ascii="Arial" w:hAnsi="Arial" w:cs="Arial"/>
                      <w:b/>
                      <w:bCs/>
                      <w:color w:val="000000"/>
                      <w:sz w:val="20"/>
                    </w:rPr>
                  </w:rPrChange>
                </w:rPr>
                <w:t>330,068,867,200</w:t>
              </w:r>
              <w:del w:id="10547" w:author="Trung Van Nguyen" w:date="2024-11-26T16:58:00Z" w16du:dateUtc="2024-11-26T09:58:00Z">
                <w:r w:rsidRPr="00476926" w:rsidDel="00C50E57">
                  <w:rPr>
                    <w:rFonts w:ascii="Arial" w:hAnsi="Arial" w:cs="Arial"/>
                    <w:b/>
                    <w:bCs/>
                    <w:color w:val="000000"/>
                    <w:sz w:val="18"/>
                    <w:szCs w:val="18"/>
                    <w:rPrChange w:id="10548" w:author="An Phuc Cao" w:date="2024-10-23T17:08:00Z" w16du:dateUtc="2024-10-23T10:08:00Z">
                      <w:rPr>
                        <w:rFonts w:ascii="Arial" w:hAnsi="Arial" w:cs="Arial"/>
                        <w:b/>
                        <w:bCs/>
                        <w:color w:val="000000"/>
                        <w:sz w:val="20"/>
                      </w:rPr>
                    </w:rPrChange>
                  </w:rPr>
                  <w:delText xml:space="preserve"> </w:delText>
                </w:r>
              </w:del>
            </w:ins>
          </w:p>
        </w:tc>
        <w:tc>
          <w:tcPr>
            <w:tcW w:w="777" w:type="pct"/>
            <w:vAlign w:val="bottom"/>
          </w:tcPr>
          <w:p w14:paraId="064F0087" w14:textId="44E879D0" w:rsidR="00476926" w:rsidRPr="00476926" w:rsidRDefault="00476926" w:rsidP="00476926">
            <w:pPr>
              <w:widowControl w:val="0"/>
              <w:pBdr>
                <w:bottom w:val="double" w:sz="4" w:space="1" w:color="auto"/>
              </w:pBdr>
              <w:suppressAutoHyphens/>
              <w:spacing w:before="120"/>
              <w:ind w:right="-85"/>
              <w:jc w:val="right"/>
              <w:rPr>
                <w:rFonts w:ascii="Arial" w:hAnsi="Arial" w:cs="Arial"/>
                <w:b/>
                <w:bCs/>
                <w:sz w:val="18"/>
                <w:szCs w:val="18"/>
              </w:rPr>
            </w:pPr>
            <w:ins w:id="10549" w:author="An Phuc Cao" w:date="2024-10-23T17:08:00Z" w16du:dateUtc="2024-10-23T10:08:00Z">
              <w:del w:id="10550" w:author="Trung Van Nguyen" w:date="2024-11-26T16:58:00Z" w16du:dateUtc="2024-11-26T09:58:00Z">
                <w:r w:rsidRPr="00476926" w:rsidDel="00C50E57">
                  <w:rPr>
                    <w:rFonts w:ascii="Arial" w:hAnsi="Arial" w:cs="Arial"/>
                    <w:b/>
                    <w:bCs/>
                    <w:color w:val="000000"/>
                    <w:sz w:val="18"/>
                    <w:szCs w:val="18"/>
                    <w:rPrChange w:id="10551" w:author="An Phuc Cao" w:date="2024-10-23T17:08:00Z" w16du:dateUtc="2024-10-23T10:08:00Z">
                      <w:rPr>
                        <w:rFonts w:ascii="Arial" w:hAnsi="Arial" w:cs="Arial"/>
                        <w:b/>
                        <w:bCs/>
                        <w:color w:val="000000"/>
                        <w:sz w:val="20"/>
                      </w:rPr>
                    </w:rPrChange>
                  </w:rPr>
                  <w:delText xml:space="preserve">                                   </w:delText>
                </w:r>
              </w:del>
              <w:r w:rsidRPr="00476926">
                <w:rPr>
                  <w:rFonts w:ascii="Arial" w:hAnsi="Arial" w:cs="Arial"/>
                  <w:b/>
                  <w:bCs/>
                  <w:color w:val="000000"/>
                  <w:sz w:val="18"/>
                  <w:szCs w:val="18"/>
                  <w:rPrChange w:id="10552" w:author="An Phuc Cao" w:date="2024-10-23T17:08:00Z" w16du:dateUtc="2024-10-23T10:08:00Z">
                    <w:rPr>
                      <w:rFonts w:ascii="Arial" w:hAnsi="Arial" w:cs="Arial"/>
                      <w:b/>
                      <w:bCs/>
                      <w:color w:val="000000"/>
                      <w:sz w:val="20"/>
                    </w:rPr>
                  </w:rPrChange>
                </w:rPr>
                <w:t>-</w:t>
              </w:r>
              <w:del w:id="10553" w:author="Trung Van Nguyen" w:date="2024-11-26T16:58:00Z" w16du:dateUtc="2024-11-26T09:58:00Z">
                <w:r w:rsidRPr="00476926" w:rsidDel="00C50E57">
                  <w:rPr>
                    <w:rFonts w:ascii="Arial" w:hAnsi="Arial" w:cs="Arial"/>
                    <w:b/>
                    <w:bCs/>
                    <w:color w:val="000000"/>
                    <w:sz w:val="18"/>
                    <w:szCs w:val="18"/>
                    <w:rPrChange w:id="10554" w:author="An Phuc Cao" w:date="2024-10-23T17:08:00Z" w16du:dateUtc="2024-10-23T10:08:00Z">
                      <w:rPr>
                        <w:rFonts w:ascii="Arial" w:hAnsi="Arial" w:cs="Arial"/>
                        <w:b/>
                        <w:bCs/>
                        <w:color w:val="000000"/>
                        <w:sz w:val="20"/>
                      </w:rPr>
                    </w:rPrChange>
                  </w:rPr>
                  <w:delText xml:space="preserve">   </w:delText>
                </w:r>
              </w:del>
            </w:ins>
          </w:p>
        </w:tc>
        <w:tc>
          <w:tcPr>
            <w:tcW w:w="1002" w:type="pct"/>
            <w:vAlign w:val="bottom"/>
          </w:tcPr>
          <w:p w14:paraId="1FD3EA7A" w14:textId="2595EC3E" w:rsidR="00476926" w:rsidRPr="00476926" w:rsidRDefault="00476926" w:rsidP="00476926">
            <w:pPr>
              <w:widowControl w:val="0"/>
              <w:pBdr>
                <w:bottom w:val="double" w:sz="4" w:space="1" w:color="auto"/>
              </w:pBdr>
              <w:suppressAutoHyphens/>
              <w:spacing w:before="120"/>
              <w:ind w:right="-85"/>
              <w:jc w:val="right"/>
              <w:rPr>
                <w:rFonts w:ascii="Arial" w:hAnsi="Arial" w:cs="Arial"/>
                <w:b/>
                <w:bCs/>
                <w:sz w:val="18"/>
                <w:szCs w:val="18"/>
              </w:rPr>
            </w:pPr>
            <w:ins w:id="10555" w:author="An Phuc Cao" w:date="2024-10-23T17:08:00Z" w16du:dateUtc="2024-10-23T10:08:00Z">
              <w:del w:id="10556" w:author="Trung Van Nguyen" w:date="2024-11-26T16:58:00Z" w16du:dateUtc="2024-11-26T09:58:00Z">
                <w:r w:rsidRPr="00476926" w:rsidDel="00C50E57">
                  <w:rPr>
                    <w:rFonts w:ascii="Arial" w:hAnsi="Arial" w:cs="Arial"/>
                    <w:b/>
                    <w:bCs/>
                    <w:color w:val="000000"/>
                    <w:sz w:val="18"/>
                    <w:szCs w:val="18"/>
                    <w:rPrChange w:id="10557" w:author="An Phuc Cao" w:date="2024-10-23T17:08:00Z" w16du:dateUtc="2024-10-23T10:08:00Z">
                      <w:rPr>
                        <w:rFonts w:ascii="Arial" w:hAnsi="Arial" w:cs="Arial"/>
                        <w:b/>
                        <w:bCs/>
                        <w:color w:val="000000"/>
                        <w:sz w:val="20"/>
                      </w:rPr>
                    </w:rPrChange>
                  </w:rPr>
                  <w:delText xml:space="preserve">   </w:delText>
                </w:r>
              </w:del>
              <w:r w:rsidRPr="00476926">
                <w:rPr>
                  <w:rFonts w:ascii="Arial" w:hAnsi="Arial" w:cs="Arial"/>
                  <w:b/>
                  <w:bCs/>
                  <w:color w:val="000000"/>
                  <w:sz w:val="18"/>
                  <w:szCs w:val="18"/>
                  <w:rPrChange w:id="10558" w:author="An Phuc Cao" w:date="2024-10-23T17:08:00Z" w16du:dateUtc="2024-10-23T10:08:00Z">
                    <w:rPr>
                      <w:rFonts w:ascii="Arial" w:hAnsi="Arial" w:cs="Arial"/>
                      <w:b/>
                      <w:bCs/>
                      <w:color w:val="000000"/>
                      <w:sz w:val="20"/>
                    </w:rPr>
                  </w:rPrChange>
                </w:rPr>
                <w:t>1,078,954,721,442</w:t>
              </w:r>
              <w:del w:id="10559" w:author="Trung Van Nguyen" w:date="2024-11-26T16:58:00Z" w16du:dateUtc="2024-11-26T09:58:00Z">
                <w:r w:rsidRPr="00476926" w:rsidDel="00C50E57">
                  <w:rPr>
                    <w:rFonts w:ascii="Arial" w:hAnsi="Arial" w:cs="Arial"/>
                    <w:b/>
                    <w:bCs/>
                    <w:color w:val="000000"/>
                    <w:sz w:val="18"/>
                    <w:szCs w:val="18"/>
                    <w:rPrChange w:id="10560" w:author="An Phuc Cao" w:date="2024-10-23T17:08:00Z" w16du:dateUtc="2024-10-23T10:08:00Z">
                      <w:rPr>
                        <w:rFonts w:ascii="Arial" w:hAnsi="Arial" w:cs="Arial"/>
                        <w:b/>
                        <w:bCs/>
                        <w:color w:val="000000"/>
                        <w:sz w:val="20"/>
                      </w:rPr>
                    </w:rPrChange>
                  </w:rPr>
                  <w:delText xml:space="preserve"> </w:delText>
                </w:r>
              </w:del>
            </w:ins>
          </w:p>
        </w:tc>
        <w:tc>
          <w:tcPr>
            <w:tcW w:w="1062" w:type="pct"/>
            <w:vAlign w:val="bottom"/>
          </w:tcPr>
          <w:p w14:paraId="1FD6FCF9" w14:textId="0394CB89" w:rsidR="00476926" w:rsidRPr="00476926" w:rsidRDefault="00476926" w:rsidP="00476926">
            <w:pPr>
              <w:widowControl w:val="0"/>
              <w:pBdr>
                <w:bottom w:val="double" w:sz="4" w:space="1" w:color="auto"/>
              </w:pBdr>
              <w:suppressAutoHyphens/>
              <w:spacing w:before="120"/>
              <w:ind w:right="-85"/>
              <w:jc w:val="right"/>
              <w:rPr>
                <w:rFonts w:ascii="Arial" w:hAnsi="Arial" w:cs="Arial"/>
                <w:b/>
                <w:bCs/>
                <w:sz w:val="18"/>
                <w:szCs w:val="18"/>
              </w:rPr>
            </w:pPr>
            <w:ins w:id="10561" w:author="An Phuc Cao" w:date="2024-10-23T17:08:00Z" w16du:dateUtc="2024-10-23T10:08:00Z">
              <w:del w:id="10562" w:author="Trung Van Nguyen" w:date="2024-11-26T16:58:00Z" w16du:dateUtc="2024-11-26T09:58:00Z">
                <w:r w:rsidRPr="00476926" w:rsidDel="00C50E57">
                  <w:rPr>
                    <w:rFonts w:ascii="Arial" w:hAnsi="Arial" w:cs="Arial"/>
                    <w:b/>
                    <w:bCs/>
                    <w:color w:val="000000"/>
                    <w:sz w:val="18"/>
                    <w:szCs w:val="18"/>
                    <w:rPrChange w:id="10563" w:author="An Phuc Cao" w:date="2024-10-23T17:08:00Z" w16du:dateUtc="2024-10-23T10:08:00Z">
                      <w:rPr>
                        <w:rFonts w:ascii="Arial" w:hAnsi="Arial" w:cs="Arial"/>
                        <w:b/>
                        <w:bCs/>
                        <w:color w:val="000000"/>
                        <w:sz w:val="20"/>
                      </w:rPr>
                    </w:rPrChange>
                  </w:rPr>
                  <w:delText xml:space="preserve">       </w:delText>
                </w:r>
              </w:del>
              <w:r w:rsidRPr="00476926">
                <w:rPr>
                  <w:rFonts w:ascii="Arial" w:hAnsi="Arial" w:cs="Arial"/>
                  <w:b/>
                  <w:bCs/>
                  <w:color w:val="000000"/>
                  <w:sz w:val="18"/>
                  <w:szCs w:val="18"/>
                  <w:rPrChange w:id="10564" w:author="An Phuc Cao" w:date="2024-10-23T17:08:00Z" w16du:dateUtc="2024-10-23T10:08:00Z">
                    <w:rPr>
                      <w:rFonts w:ascii="Arial" w:hAnsi="Arial" w:cs="Arial"/>
                      <w:b/>
                      <w:bCs/>
                      <w:color w:val="000000"/>
                      <w:sz w:val="20"/>
                    </w:rPr>
                  </w:rPrChange>
                </w:rPr>
                <w:t>1,409,023,588,642</w:t>
              </w:r>
              <w:del w:id="10565" w:author="Trung Van Nguyen" w:date="2024-11-26T16:58:00Z" w16du:dateUtc="2024-11-26T09:58:00Z">
                <w:r w:rsidRPr="00476926" w:rsidDel="00C50E57">
                  <w:rPr>
                    <w:rFonts w:ascii="Arial" w:hAnsi="Arial" w:cs="Arial"/>
                    <w:b/>
                    <w:bCs/>
                    <w:color w:val="000000"/>
                    <w:sz w:val="18"/>
                    <w:szCs w:val="18"/>
                    <w:rPrChange w:id="10566" w:author="An Phuc Cao" w:date="2024-10-23T17:08:00Z" w16du:dateUtc="2024-10-23T10:08:00Z">
                      <w:rPr>
                        <w:rFonts w:ascii="Arial" w:hAnsi="Arial" w:cs="Arial"/>
                        <w:b/>
                        <w:bCs/>
                        <w:color w:val="000000"/>
                        <w:sz w:val="20"/>
                      </w:rPr>
                    </w:rPrChange>
                  </w:rPr>
                  <w:delText xml:space="preserve"> </w:delText>
                </w:r>
              </w:del>
            </w:ins>
          </w:p>
        </w:tc>
      </w:tr>
      <w:tr w:rsidR="00BE6D03" w:rsidRPr="00826313" w14:paraId="3D9CE2BA" w14:textId="77777777" w:rsidTr="00B339E1">
        <w:trPr>
          <w:trHeight w:val="20"/>
        </w:trPr>
        <w:tc>
          <w:tcPr>
            <w:tcW w:w="1209" w:type="pct"/>
            <w:vAlign w:val="bottom"/>
          </w:tcPr>
          <w:p w14:paraId="21DB3655" w14:textId="77777777" w:rsidR="00BE6D03" w:rsidRPr="00826313" w:rsidRDefault="00BE6D03" w:rsidP="00BE6D03">
            <w:pPr>
              <w:widowControl w:val="0"/>
              <w:suppressAutoHyphens/>
              <w:ind w:left="-86"/>
              <w:rPr>
                <w:rFonts w:ascii="Arial" w:hAnsi="Arial" w:cs="Arial"/>
                <w:sz w:val="18"/>
                <w:szCs w:val="18"/>
              </w:rPr>
            </w:pPr>
          </w:p>
        </w:tc>
        <w:tc>
          <w:tcPr>
            <w:tcW w:w="950" w:type="pct"/>
            <w:vAlign w:val="bottom"/>
          </w:tcPr>
          <w:p w14:paraId="71C02009" w14:textId="77777777" w:rsidR="00BE6D03" w:rsidRPr="00826313" w:rsidRDefault="00BE6D03" w:rsidP="00B339E1">
            <w:pPr>
              <w:widowControl w:val="0"/>
              <w:suppressAutoHyphens/>
              <w:ind w:right="-85"/>
              <w:jc w:val="right"/>
              <w:rPr>
                <w:rFonts w:ascii="Arial" w:hAnsi="Arial" w:cs="Arial"/>
                <w:sz w:val="18"/>
                <w:szCs w:val="18"/>
                <w:lang w:val="vi-VN"/>
              </w:rPr>
            </w:pPr>
          </w:p>
        </w:tc>
        <w:tc>
          <w:tcPr>
            <w:tcW w:w="777" w:type="pct"/>
            <w:vAlign w:val="bottom"/>
          </w:tcPr>
          <w:p w14:paraId="7299EC35" w14:textId="4AC95A72" w:rsidR="00BE6D03" w:rsidRPr="00826313" w:rsidRDefault="00BE6D03" w:rsidP="00B339E1">
            <w:pPr>
              <w:widowControl w:val="0"/>
              <w:suppressAutoHyphens/>
              <w:ind w:right="-85"/>
              <w:jc w:val="right"/>
              <w:rPr>
                <w:rFonts w:ascii="Arial" w:hAnsi="Arial" w:cs="Arial"/>
                <w:sz w:val="18"/>
                <w:szCs w:val="18"/>
              </w:rPr>
            </w:pPr>
          </w:p>
        </w:tc>
        <w:tc>
          <w:tcPr>
            <w:tcW w:w="1002" w:type="pct"/>
            <w:vAlign w:val="bottom"/>
          </w:tcPr>
          <w:p w14:paraId="16079FAC" w14:textId="77777777" w:rsidR="00BE6D03" w:rsidRPr="00826313" w:rsidRDefault="00BE6D03" w:rsidP="00B339E1">
            <w:pPr>
              <w:widowControl w:val="0"/>
              <w:suppressAutoHyphens/>
              <w:ind w:right="-85"/>
              <w:jc w:val="right"/>
              <w:rPr>
                <w:rFonts w:ascii="Arial" w:hAnsi="Arial" w:cs="Arial"/>
                <w:sz w:val="18"/>
                <w:szCs w:val="18"/>
              </w:rPr>
            </w:pPr>
          </w:p>
        </w:tc>
        <w:tc>
          <w:tcPr>
            <w:tcW w:w="1062" w:type="pct"/>
            <w:vAlign w:val="bottom"/>
          </w:tcPr>
          <w:p w14:paraId="3D854B0C" w14:textId="77777777" w:rsidR="00BE6D03" w:rsidRPr="00826313" w:rsidRDefault="00BE6D03" w:rsidP="00B339E1">
            <w:pPr>
              <w:widowControl w:val="0"/>
              <w:suppressAutoHyphens/>
              <w:ind w:right="-85"/>
              <w:jc w:val="right"/>
              <w:rPr>
                <w:rFonts w:ascii="Arial" w:hAnsi="Arial" w:cs="Arial"/>
                <w:sz w:val="18"/>
                <w:szCs w:val="18"/>
                <w:lang w:val="vi-VN"/>
              </w:rPr>
            </w:pPr>
          </w:p>
        </w:tc>
      </w:tr>
      <w:tr w:rsidR="00CD4C8B" w:rsidRPr="00826313" w14:paraId="100E2A39" w14:textId="77777777" w:rsidTr="00B339E1">
        <w:trPr>
          <w:trHeight w:val="20"/>
        </w:trPr>
        <w:tc>
          <w:tcPr>
            <w:tcW w:w="1209" w:type="pct"/>
            <w:vAlign w:val="bottom"/>
          </w:tcPr>
          <w:p w14:paraId="5D68AAF9" w14:textId="13EB7D97" w:rsidR="00CD4C8B" w:rsidRPr="00826313" w:rsidRDefault="00CD4C8B" w:rsidP="00CD4C8B">
            <w:pPr>
              <w:widowControl w:val="0"/>
              <w:suppressAutoHyphens/>
              <w:ind w:left="-86"/>
              <w:rPr>
                <w:rFonts w:ascii="Arial" w:hAnsi="Arial" w:cs="Arial"/>
                <w:sz w:val="18"/>
                <w:szCs w:val="18"/>
              </w:rPr>
            </w:pPr>
            <w:r w:rsidRPr="00826313">
              <w:rPr>
                <w:rFonts w:ascii="Arial" w:hAnsi="Arial" w:cs="Arial"/>
                <w:b/>
                <w:sz w:val="18"/>
                <w:szCs w:val="18"/>
              </w:rPr>
              <w:t>Financial liabilities at FVTPL</w:t>
            </w:r>
          </w:p>
        </w:tc>
        <w:tc>
          <w:tcPr>
            <w:tcW w:w="950" w:type="pct"/>
            <w:vAlign w:val="bottom"/>
          </w:tcPr>
          <w:p w14:paraId="1373EC99" w14:textId="108920A0" w:rsidR="00CD4C8B" w:rsidRPr="00CD4C8B" w:rsidRDefault="00CD4C8B" w:rsidP="00CD4C8B">
            <w:pPr>
              <w:widowControl w:val="0"/>
              <w:suppressAutoHyphens/>
              <w:ind w:right="-85"/>
              <w:jc w:val="right"/>
              <w:rPr>
                <w:rFonts w:ascii="Arial" w:hAnsi="Arial" w:cs="Arial"/>
                <w:b/>
                <w:sz w:val="18"/>
                <w:szCs w:val="18"/>
              </w:rPr>
            </w:pPr>
            <w:ins w:id="10567" w:author="An Phuc Cao" w:date="2024-10-23T17:08:00Z" w16du:dateUtc="2024-10-23T10:08:00Z">
              <w:del w:id="10568" w:author="Hai Quang Le" w:date="2024-12-12T14:06:00Z" w16du:dateUtc="2024-12-12T07:06:00Z">
                <w:r w:rsidRPr="00CD4C8B" w:rsidDel="00BB480A">
                  <w:rPr>
                    <w:rFonts w:ascii="Arial" w:hAnsi="Arial" w:cs="Arial"/>
                    <w:color w:val="000000"/>
                    <w:sz w:val="18"/>
                    <w:szCs w:val="18"/>
                    <w:rPrChange w:id="10569" w:author="An Phuc Cao" w:date="2024-10-23T17:08:00Z" w16du:dateUtc="2024-10-23T10:08:00Z">
                      <w:rPr>
                        <w:rFonts w:ascii="Arial" w:hAnsi="Arial" w:cs="Arial"/>
                        <w:color w:val="000000"/>
                        <w:sz w:val="20"/>
                      </w:rPr>
                    </w:rPrChange>
                  </w:rPr>
                  <w:delText>65,780,875,410</w:delText>
                </w:r>
              </w:del>
            </w:ins>
          </w:p>
        </w:tc>
        <w:tc>
          <w:tcPr>
            <w:tcW w:w="777" w:type="pct"/>
            <w:vAlign w:val="bottom"/>
          </w:tcPr>
          <w:p w14:paraId="614870C3" w14:textId="63D5A65E" w:rsidR="00CD4C8B" w:rsidRPr="00CD4C8B" w:rsidRDefault="00CD4C8B" w:rsidP="00CD4C8B">
            <w:pPr>
              <w:widowControl w:val="0"/>
              <w:suppressAutoHyphens/>
              <w:ind w:right="-85"/>
              <w:jc w:val="right"/>
              <w:rPr>
                <w:rFonts w:ascii="Arial" w:hAnsi="Arial" w:cs="Arial"/>
                <w:b/>
                <w:sz w:val="18"/>
                <w:szCs w:val="18"/>
              </w:rPr>
            </w:pPr>
            <w:ins w:id="10570" w:author="An Phuc Cao" w:date="2024-10-23T17:08:00Z" w16du:dateUtc="2024-10-23T10:08:00Z">
              <w:del w:id="10571" w:author="Trung Van Nguyen" w:date="2024-11-26T16:58:00Z" w16du:dateUtc="2024-11-26T09:58:00Z">
                <w:r w:rsidRPr="00CD4C8B" w:rsidDel="00C50E57">
                  <w:rPr>
                    <w:rFonts w:ascii="Arial" w:hAnsi="Arial" w:cs="Arial"/>
                    <w:color w:val="000000"/>
                    <w:sz w:val="18"/>
                    <w:szCs w:val="18"/>
                    <w:rPrChange w:id="10572" w:author="An Phuc Cao" w:date="2024-10-23T17:08:00Z" w16du:dateUtc="2024-10-23T10:08:00Z">
                      <w:rPr>
                        <w:rFonts w:ascii="Arial" w:hAnsi="Arial" w:cs="Arial"/>
                        <w:color w:val="000000"/>
                        <w:sz w:val="20"/>
                      </w:rPr>
                    </w:rPrChange>
                  </w:rPr>
                  <w:delText xml:space="preserve">                                   </w:delText>
                </w:r>
              </w:del>
              <w:del w:id="10573" w:author="Hai Quang Le" w:date="2024-12-12T14:07:00Z" w16du:dateUtc="2024-12-12T07:07:00Z">
                <w:r w:rsidRPr="00CD4C8B" w:rsidDel="000E6418">
                  <w:rPr>
                    <w:rFonts w:ascii="Arial" w:hAnsi="Arial" w:cs="Arial"/>
                    <w:color w:val="000000"/>
                    <w:sz w:val="18"/>
                    <w:szCs w:val="18"/>
                    <w:rPrChange w:id="10574" w:author="An Phuc Cao" w:date="2024-10-23T17:08:00Z" w16du:dateUtc="2024-10-23T10:08:00Z">
                      <w:rPr>
                        <w:rFonts w:ascii="Arial" w:hAnsi="Arial" w:cs="Arial"/>
                        <w:color w:val="000000"/>
                        <w:sz w:val="20"/>
                      </w:rPr>
                    </w:rPrChange>
                  </w:rPr>
                  <w:delText>-</w:delText>
                </w:r>
              </w:del>
              <w:del w:id="10575" w:author="Trung Van Nguyen" w:date="2024-11-26T16:58:00Z" w16du:dateUtc="2024-11-26T09:58:00Z">
                <w:r w:rsidRPr="00CD4C8B" w:rsidDel="00C50E57">
                  <w:rPr>
                    <w:rFonts w:ascii="Arial" w:hAnsi="Arial" w:cs="Arial"/>
                    <w:color w:val="000000"/>
                    <w:sz w:val="18"/>
                    <w:szCs w:val="18"/>
                    <w:rPrChange w:id="10576" w:author="An Phuc Cao" w:date="2024-10-23T17:08:00Z" w16du:dateUtc="2024-10-23T10:08:00Z">
                      <w:rPr>
                        <w:rFonts w:ascii="Arial" w:hAnsi="Arial" w:cs="Arial"/>
                        <w:color w:val="000000"/>
                        <w:sz w:val="20"/>
                      </w:rPr>
                    </w:rPrChange>
                  </w:rPr>
                  <w:delText xml:space="preserve">   </w:delText>
                </w:r>
              </w:del>
            </w:ins>
          </w:p>
        </w:tc>
        <w:tc>
          <w:tcPr>
            <w:tcW w:w="1002" w:type="pct"/>
            <w:vAlign w:val="bottom"/>
          </w:tcPr>
          <w:p w14:paraId="331AD81C" w14:textId="0C2E35E1" w:rsidR="00CD4C8B" w:rsidRPr="00CD4C8B" w:rsidRDefault="00CD4C8B" w:rsidP="00CD4C8B">
            <w:pPr>
              <w:widowControl w:val="0"/>
              <w:suppressAutoHyphens/>
              <w:ind w:right="-85"/>
              <w:jc w:val="right"/>
              <w:rPr>
                <w:rFonts w:ascii="Arial" w:hAnsi="Arial" w:cs="Arial"/>
                <w:b/>
                <w:sz w:val="18"/>
                <w:szCs w:val="18"/>
              </w:rPr>
            </w:pPr>
            <w:ins w:id="10577" w:author="An Phuc Cao" w:date="2024-10-23T17:08:00Z" w16du:dateUtc="2024-10-23T10:08:00Z">
              <w:del w:id="10578" w:author="Hai Quang Le" w:date="2024-12-12T14:07:00Z" w16du:dateUtc="2024-12-12T07:07:00Z">
                <w:r w:rsidRPr="00CD4C8B" w:rsidDel="000E6418">
                  <w:rPr>
                    <w:rFonts w:ascii="Arial" w:hAnsi="Arial" w:cs="Arial"/>
                    <w:color w:val="000000"/>
                    <w:sz w:val="18"/>
                    <w:szCs w:val="18"/>
                    <w:rPrChange w:id="10579" w:author="An Phuc Cao" w:date="2024-10-23T17:08:00Z" w16du:dateUtc="2024-10-23T10:08:00Z">
                      <w:rPr>
                        <w:rFonts w:ascii="Arial" w:hAnsi="Arial" w:cs="Arial"/>
                        <w:color w:val="000000"/>
                        <w:sz w:val="20"/>
                      </w:rPr>
                    </w:rPrChange>
                  </w:rPr>
                  <w:delText>118,974,242,303</w:delText>
                </w:r>
              </w:del>
            </w:ins>
          </w:p>
        </w:tc>
        <w:tc>
          <w:tcPr>
            <w:tcW w:w="1062" w:type="pct"/>
            <w:vAlign w:val="bottom"/>
          </w:tcPr>
          <w:p w14:paraId="27E179E6" w14:textId="7D1F3E9E" w:rsidR="00CD4C8B" w:rsidRPr="00CD4C8B" w:rsidRDefault="00CD4C8B" w:rsidP="00CD4C8B">
            <w:pPr>
              <w:widowControl w:val="0"/>
              <w:suppressAutoHyphens/>
              <w:ind w:right="-85"/>
              <w:jc w:val="right"/>
              <w:rPr>
                <w:rFonts w:ascii="Arial" w:hAnsi="Arial" w:cs="Arial"/>
                <w:b/>
                <w:sz w:val="18"/>
                <w:szCs w:val="18"/>
                <w:lang w:val="vi-VN"/>
              </w:rPr>
            </w:pPr>
            <w:ins w:id="10580" w:author="An Phuc Cao" w:date="2024-10-23T17:08:00Z" w16du:dateUtc="2024-10-23T10:08:00Z">
              <w:del w:id="10581" w:author="Trung Van Nguyen" w:date="2024-11-26T16:58:00Z" w16du:dateUtc="2024-11-26T09:58:00Z">
                <w:r w:rsidRPr="00CD4C8B" w:rsidDel="00C50E57">
                  <w:rPr>
                    <w:rFonts w:ascii="Arial" w:hAnsi="Arial" w:cs="Arial"/>
                    <w:color w:val="000000"/>
                    <w:sz w:val="18"/>
                    <w:szCs w:val="18"/>
                    <w:rPrChange w:id="10582" w:author="An Phuc Cao" w:date="2024-10-23T17:08:00Z" w16du:dateUtc="2024-10-23T10:08:00Z">
                      <w:rPr>
                        <w:rFonts w:ascii="Arial" w:hAnsi="Arial" w:cs="Arial"/>
                        <w:color w:val="000000"/>
                        <w:sz w:val="20"/>
                      </w:rPr>
                    </w:rPrChange>
                  </w:rPr>
                  <w:delText xml:space="preserve">          </w:delText>
                </w:r>
              </w:del>
              <w:del w:id="10583" w:author="Hai Quang Le" w:date="2024-12-12T14:07:00Z" w16du:dateUtc="2024-12-12T07:07:00Z">
                <w:r w:rsidRPr="00CD4C8B" w:rsidDel="000E6418">
                  <w:rPr>
                    <w:rFonts w:ascii="Arial" w:hAnsi="Arial" w:cs="Arial"/>
                    <w:color w:val="000000"/>
                    <w:sz w:val="18"/>
                    <w:szCs w:val="18"/>
                    <w:rPrChange w:id="10584" w:author="An Phuc Cao" w:date="2024-10-23T17:08:00Z" w16du:dateUtc="2024-10-23T10:08:00Z">
                      <w:rPr>
                        <w:rFonts w:ascii="Arial" w:hAnsi="Arial" w:cs="Arial"/>
                        <w:color w:val="000000"/>
                        <w:sz w:val="20"/>
                      </w:rPr>
                    </w:rPrChange>
                  </w:rPr>
                  <w:delText>184,755,117,713</w:delText>
                </w:r>
              </w:del>
              <w:del w:id="10585" w:author="Trung Van Nguyen" w:date="2024-11-26T16:58:00Z" w16du:dateUtc="2024-11-26T09:58:00Z">
                <w:r w:rsidRPr="00CD4C8B" w:rsidDel="00C50E57">
                  <w:rPr>
                    <w:rFonts w:ascii="Arial" w:hAnsi="Arial" w:cs="Arial"/>
                    <w:color w:val="000000"/>
                    <w:sz w:val="18"/>
                    <w:szCs w:val="18"/>
                    <w:rPrChange w:id="10586" w:author="An Phuc Cao" w:date="2024-10-23T17:08:00Z" w16du:dateUtc="2024-10-23T10:08:00Z">
                      <w:rPr>
                        <w:rFonts w:ascii="Arial" w:hAnsi="Arial" w:cs="Arial"/>
                        <w:color w:val="000000"/>
                        <w:sz w:val="20"/>
                      </w:rPr>
                    </w:rPrChange>
                  </w:rPr>
                  <w:delText xml:space="preserve"> </w:delText>
                </w:r>
              </w:del>
            </w:ins>
          </w:p>
        </w:tc>
      </w:tr>
      <w:tr w:rsidR="00CD4C8B" w:rsidRPr="00826313" w14:paraId="27DB5CF6" w14:textId="77777777" w:rsidTr="00B339E1">
        <w:trPr>
          <w:trHeight w:val="20"/>
        </w:trPr>
        <w:tc>
          <w:tcPr>
            <w:tcW w:w="1209" w:type="pct"/>
            <w:vAlign w:val="bottom"/>
          </w:tcPr>
          <w:p w14:paraId="2A0C29BF" w14:textId="6160507A" w:rsidR="00CD4C8B" w:rsidRPr="00826313" w:rsidRDefault="00CD4C8B" w:rsidP="00CD4C8B">
            <w:pPr>
              <w:widowControl w:val="0"/>
              <w:suppressAutoHyphens/>
              <w:ind w:left="-86"/>
              <w:rPr>
                <w:rFonts w:ascii="Arial" w:hAnsi="Arial" w:cs="Arial"/>
                <w:b/>
                <w:sz w:val="18"/>
                <w:szCs w:val="18"/>
              </w:rPr>
            </w:pPr>
            <w:ins w:id="10587" w:author="An Phuc Cao" w:date="2024-10-23T17:08:00Z" w16du:dateUtc="2024-10-23T10:08:00Z">
              <w:r w:rsidRPr="00826313">
                <w:rPr>
                  <w:rFonts w:ascii="Arial" w:hAnsi="Arial" w:cs="Arial"/>
                  <w:sz w:val="18"/>
                  <w:szCs w:val="18"/>
                </w:rPr>
                <w:t xml:space="preserve">Fund </w:t>
              </w:r>
              <w:r>
                <w:rPr>
                  <w:rFonts w:ascii="Arial" w:hAnsi="Arial" w:cs="Arial"/>
                  <w:sz w:val="18"/>
                  <w:szCs w:val="18"/>
                </w:rPr>
                <w:t>c</w:t>
              </w:r>
              <w:r w:rsidRPr="00826313">
                <w:rPr>
                  <w:rFonts w:ascii="Arial" w:hAnsi="Arial" w:cs="Arial"/>
                  <w:sz w:val="18"/>
                  <w:szCs w:val="18"/>
                </w:rPr>
                <w:t>ertificate</w:t>
              </w:r>
            </w:ins>
            <w:del w:id="10588" w:author="An Phuc Cao" w:date="2024-10-23T17:08:00Z" w16du:dateUtc="2024-10-23T10:08:00Z">
              <w:r w:rsidRPr="00826313" w:rsidDel="00BF01F6">
                <w:rPr>
                  <w:rFonts w:ascii="Arial" w:hAnsi="Arial" w:cs="Arial"/>
                  <w:sz w:val="18"/>
                  <w:szCs w:val="18"/>
                </w:rPr>
                <w:delText>Fund units</w:delText>
              </w:r>
            </w:del>
          </w:p>
        </w:tc>
        <w:tc>
          <w:tcPr>
            <w:tcW w:w="950" w:type="pct"/>
            <w:vAlign w:val="bottom"/>
          </w:tcPr>
          <w:p w14:paraId="2FAA5922" w14:textId="3CE0A0E4" w:rsidR="00CD4C8B" w:rsidRPr="00CD4C8B" w:rsidRDefault="00BB480A" w:rsidP="00CD4C8B">
            <w:pPr>
              <w:widowControl w:val="0"/>
              <w:suppressAutoHyphens/>
              <w:ind w:right="-85"/>
              <w:jc w:val="right"/>
              <w:rPr>
                <w:rFonts w:ascii="Arial" w:hAnsi="Arial" w:cs="Arial"/>
                <w:sz w:val="18"/>
                <w:szCs w:val="18"/>
                <w:lang w:val="vi-VN"/>
              </w:rPr>
            </w:pPr>
            <w:ins w:id="10589" w:author="Hai Quang Le" w:date="2024-12-12T14:06:00Z" w16du:dateUtc="2024-12-12T07:06:00Z">
              <w:r w:rsidRPr="00545F5B">
                <w:rPr>
                  <w:rFonts w:ascii="Arial" w:hAnsi="Arial" w:cs="Arial"/>
                  <w:color w:val="000000"/>
                  <w:sz w:val="18"/>
                  <w:szCs w:val="18"/>
                </w:rPr>
                <w:t>65,780,875,410</w:t>
              </w:r>
            </w:ins>
            <w:ins w:id="10590" w:author="An Phuc Cao" w:date="2024-10-23T17:08:00Z" w16du:dateUtc="2024-10-23T10:08:00Z">
              <w:del w:id="10591" w:author="Hai Quang Le" w:date="2024-12-12T14:06:00Z" w16du:dateUtc="2024-12-12T07:06:00Z">
                <w:r w:rsidR="00CD4C8B" w:rsidRPr="00CD4C8B" w:rsidDel="00BB480A">
                  <w:rPr>
                    <w:rFonts w:ascii="Arial" w:hAnsi="Arial" w:cs="Arial"/>
                    <w:color w:val="000000"/>
                    <w:sz w:val="18"/>
                    <w:szCs w:val="18"/>
                    <w:rPrChange w:id="10592" w:author="An Phuc Cao" w:date="2024-10-23T17:08:00Z" w16du:dateUtc="2024-10-23T10:08:00Z">
                      <w:rPr>
                        <w:rFonts w:ascii="Arial" w:hAnsi="Arial" w:cs="Arial"/>
                        <w:color w:val="000000"/>
                        <w:sz w:val="20"/>
                      </w:rPr>
                    </w:rPrChange>
                  </w:rPr>
                  <w:delText>49,756,272,901</w:delText>
                </w:r>
              </w:del>
            </w:ins>
          </w:p>
        </w:tc>
        <w:tc>
          <w:tcPr>
            <w:tcW w:w="777" w:type="pct"/>
            <w:vAlign w:val="bottom"/>
          </w:tcPr>
          <w:p w14:paraId="352A318A" w14:textId="64F348B6" w:rsidR="00CD4C8B" w:rsidRPr="00CD4C8B" w:rsidRDefault="00CD4C8B" w:rsidP="00CD4C8B">
            <w:pPr>
              <w:widowControl w:val="0"/>
              <w:suppressAutoHyphens/>
              <w:ind w:right="-85"/>
              <w:jc w:val="right"/>
              <w:rPr>
                <w:rFonts w:ascii="Arial" w:hAnsi="Arial" w:cs="Arial"/>
                <w:sz w:val="18"/>
                <w:szCs w:val="18"/>
              </w:rPr>
            </w:pPr>
            <w:ins w:id="10593" w:author="An Phuc Cao" w:date="2024-10-23T17:08:00Z" w16du:dateUtc="2024-10-23T10:08:00Z">
              <w:del w:id="10594" w:author="Trung Van Nguyen" w:date="2024-11-26T16:58:00Z" w16du:dateUtc="2024-11-26T09:58:00Z">
                <w:r w:rsidRPr="00CD4C8B" w:rsidDel="00C50E57">
                  <w:rPr>
                    <w:rFonts w:ascii="Arial" w:hAnsi="Arial" w:cs="Arial"/>
                    <w:color w:val="000000"/>
                    <w:sz w:val="18"/>
                    <w:szCs w:val="18"/>
                    <w:rPrChange w:id="10595" w:author="An Phuc Cao" w:date="2024-10-23T17:08:00Z" w16du:dateUtc="2024-10-23T10:08:00Z">
                      <w:rPr>
                        <w:rFonts w:ascii="Arial" w:hAnsi="Arial" w:cs="Arial"/>
                        <w:color w:val="000000"/>
                        <w:sz w:val="20"/>
                      </w:rPr>
                    </w:rPrChange>
                  </w:rPr>
                  <w:delText xml:space="preserve">                                   </w:delText>
                </w:r>
              </w:del>
              <w:r w:rsidRPr="00CD4C8B">
                <w:rPr>
                  <w:rFonts w:ascii="Arial" w:hAnsi="Arial" w:cs="Arial"/>
                  <w:color w:val="000000"/>
                  <w:sz w:val="18"/>
                  <w:szCs w:val="18"/>
                  <w:rPrChange w:id="10596" w:author="An Phuc Cao" w:date="2024-10-23T17:08:00Z" w16du:dateUtc="2024-10-23T10:08:00Z">
                    <w:rPr>
                      <w:rFonts w:ascii="Arial" w:hAnsi="Arial" w:cs="Arial"/>
                      <w:color w:val="000000"/>
                      <w:sz w:val="20"/>
                    </w:rPr>
                  </w:rPrChange>
                </w:rPr>
                <w:t>-</w:t>
              </w:r>
              <w:del w:id="10597" w:author="Trung Van Nguyen" w:date="2024-11-26T16:58:00Z" w16du:dateUtc="2024-11-26T09:58:00Z">
                <w:r w:rsidRPr="00CD4C8B" w:rsidDel="00C50E57">
                  <w:rPr>
                    <w:rFonts w:ascii="Arial" w:hAnsi="Arial" w:cs="Arial"/>
                    <w:color w:val="000000"/>
                    <w:sz w:val="18"/>
                    <w:szCs w:val="18"/>
                    <w:rPrChange w:id="10598" w:author="An Phuc Cao" w:date="2024-10-23T17:08:00Z" w16du:dateUtc="2024-10-23T10:08:00Z">
                      <w:rPr>
                        <w:rFonts w:ascii="Arial" w:hAnsi="Arial" w:cs="Arial"/>
                        <w:color w:val="000000"/>
                        <w:sz w:val="20"/>
                      </w:rPr>
                    </w:rPrChange>
                  </w:rPr>
                  <w:delText xml:space="preserve">   </w:delText>
                </w:r>
              </w:del>
            </w:ins>
          </w:p>
        </w:tc>
        <w:tc>
          <w:tcPr>
            <w:tcW w:w="1002" w:type="pct"/>
            <w:vAlign w:val="bottom"/>
          </w:tcPr>
          <w:p w14:paraId="2EBB39D9" w14:textId="225E068E" w:rsidR="00CD4C8B" w:rsidRPr="00CD4C8B" w:rsidRDefault="000E6418" w:rsidP="00CD4C8B">
            <w:pPr>
              <w:widowControl w:val="0"/>
              <w:suppressAutoHyphens/>
              <w:ind w:right="-85"/>
              <w:jc w:val="right"/>
              <w:rPr>
                <w:rFonts w:ascii="Arial" w:hAnsi="Arial" w:cs="Arial"/>
                <w:sz w:val="18"/>
                <w:szCs w:val="18"/>
              </w:rPr>
            </w:pPr>
            <w:ins w:id="10599" w:author="Hai Quang Le" w:date="2024-12-12T14:06:00Z" w16du:dateUtc="2024-12-12T07:06:00Z">
              <w:r w:rsidRPr="00545F5B">
                <w:rPr>
                  <w:rFonts w:ascii="Arial" w:hAnsi="Arial" w:cs="Arial"/>
                  <w:color w:val="000000"/>
                  <w:sz w:val="18"/>
                  <w:szCs w:val="18"/>
                </w:rPr>
                <w:t>118,974,242,303</w:t>
              </w:r>
            </w:ins>
            <w:ins w:id="10600" w:author="An Phuc Cao" w:date="2024-10-23T17:08:00Z" w16du:dateUtc="2024-10-23T10:08:00Z">
              <w:del w:id="10601" w:author="Hai Quang Le" w:date="2024-12-12T14:06:00Z" w16du:dateUtc="2024-12-12T07:06:00Z">
                <w:r w:rsidR="00CD4C8B" w:rsidRPr="00CD4C8B" w:rsidDel="000E6418">
                  <w:rPr>
                    <w:rFonts w:ascii="Arial" w:hAnsi="Arial" w:cs="Arial"/>
                    <w:color w:val="000000"/>
                    <w:sz w:val="18"/>
                    <w:szCs w:val="18"/>
                    <w:rPrChange w:id="10602" w:author="An Phuc Cao" w:date="2024-10-23T17:08:00Z" w16du:dateUtc="2024-10-23T10:08:00Z">
                      <w:rPr>
                        <w:rFonts w:ascii="Arial" w:hAnsi="Arial" w:cs="Arial"/>
                        <w:color w:val="000000"/>
                        <w:sz w:val="20"/>
                      </w:rPr>
                    </w:rPrChange>
                  </w:rPr>
                  <w:delText>1,357,622,306</w:delText>
                </w:r>
              </w:del>
            </w:ins>
          </w:p>
        </w:tc>
        <w:tc>
          <w:tcPr>
            <w:tcW w:w="1062" w:type="pct"/>
            <w:vAlign w:val="bottom"/>
          </w:tcPr>
          <w:p w14:paraId="5FA714F1" w14:textId="7B300AE7" w:rsidR="00CD4C8B" w:rsidRPr="00CD4C8B" w:rsidRDefault="000E6418" w:rsidP="00CD4C8B">
            <w:pPr>
              <w:widowControl w:val="0"/>
              <w:suppressAutoHyphens/>
              <w:ind w:right="-85"/>
              <w:jc w:val="right"/>
              <w:rPr>
                <w:rFonts w:ascii="Arial" w:hAnsi="Arial" w:cs="Arial"/>
                <w:sz w:val="18"/>
                <w:szCs w:val="18"/>
                <w:lang w:val="vi-VN"/>
              </w:rPr>
            </w:pPr>
            <w:ins w:id="10603" w:author="Hai Quang Le" w:date="2024-12-12T14:07:00Z" w16du:dateUtc="2024-12-12T07:07:00Z">
              <w:r w:rsidRPr="00545F5B">
                <w:rPr>
                  <w:rFonts w:ascii="Arial" w:hAnsi="Arial" w:cs="Arial"/>
                  <w:color w:val="000000"/>
                  <w:sz w:val="18"/>
                  <w:szCs w:val="18"/>
                </w:rPr>
                <w:t>184,755,117,713</w:t>
              </w:r>
            </w:ins>
            <w:ins w:id="10604" w:author="An Phuc Cao" w:date="2024-10-23T17:08:00Z" w16du:dateUtc="2024-10-23T10:08:00Z">
              <w:del w:id="10605" w:author="Hai Quang Le" w:date="2024-12-12T14:07:00Z" w16du:dateUtc="2024-12-12T07:07:00Z">
                <w:r w:rsidR="00CD4C8B" w:rsidRPr="00CD4C8B" w:rsidDel="000E6418">
                  <w:rPr>
                    <w:rFonts w:ascii="Arial" w:hAnsi="Arial" w:cs="Arial"/>
                    <w:color w:val="000000"/>
                    <w:sz w:val="18"/>
                    <w:szCs w:val="18"/>
                    <w:rPrChange w:id="10606" w:author="An Phuc Cao" w:date="2024-10-23T17:08:00Z" w16du:dateUtc="2024-10-23T10:08:00Z">
                      <w:rPr>
                        <w:rFonts w:ascii="Arial" w:hAnsi="Arial" w:cs="Arial"/>
                        <w:color w:val="000000"/>
                        <w:sz w:val="20"/>
                      </w:rPr>
                    </w:rPrChange>
                  </w:rPr>
                  <w:delText xml:space="preserve">            51,113,895,207</w:delText>
                </w:r>
              </w:del>
              <w:del w:id="10607" w:author="Trung Van Nguyen" w:date="2024-11-26T16:58:00Z" w16du:dateUtc="2024-11-26T09:58:00Z">
                <w:r w:rsidR="00CD4C8B" w:rsidRPr="00CD4C8B" w:rsidDel="00C50E57">
                  <w:rPr>
                    <w:rFonts w:ascii="Arial" w:hAnsi="Arial" w:cs="Arial"/>
                    <w:color w:val="000000"/>
                    <w:sz w:val="18"/>
                    <w:szCs w:val="18"/>
                    <w:rPrChange w:id="10608" w:author="An Phuc Cao" w:date="2024-10-23T17:08:00Z" w16du:dateUtc="2024-10-23T10:08:00Z">
                      <w:rPr>
                        <w:rFonts w:ascii="Arial" w:hAnsi="Arial" w:cs="Arial"/>
                        <w:color w:val="000000"/>
                        <w:sz w:val="20"/>
                      </w:rPr>
                    </w:rPrChange>
                  </w:rPr>
                  <w:delText xml:space="preserve"> </w:delText>
                </w:r>
              </w:del>
            </w:ins>
          </w:p>
        </w:tc>
      </w:tr>
      <w:tr w:rsidR="00CD4C8B" w:rsidRPr="00826313" w14:paraId="166C816B" w14:textId="77777777" w:rsidTr="00B339E1">
        <w:trPr>
          <w:trHeight w:val="20"/>
        </w:trPr>
        <w:tc>
          <w:tcPr>
            <w:tcW w:w="1209" w:type="pct"/>
            <w:vAlign w:val="bottom"/>
          </w:tcPr>
          <w:p w14:paraId="5020E508" w14:textId="595004B0" w:rsidR="00CD4C8B" w:rsidRPr="00826313" w:rsidRDefault="00CD4C8B" w:rsidP="00CD4C8B">
            <w:pPr>
              <w:widowControl w:val="0"/>
              <w:suppressAutoHyphens/>
              <w:ind w:left="-86"/>
              <w:rPr>
                <w:rFonts w:ascii="Arial" w:hAnsi="Arial" w:cs="Arial"/>
                <w:sz w:val="18"/>
                <w:szCs w:val="18"/>
              </w:rPr>
            </w:pPr>
            <w:ins w:id="10609" w:author="An Phuc Cao" w:date="2024-10-23T17:08:00Z" w16du:dateUtc="2024-10-23T10:08:00Z">
              <w:r>
                <w:rPr>
                  <w:rFonts w:ascii="Arial" w:hAnsi="Arial" w:cs="Arial"/>
                  <w:sz w:val="18"/>
                  <w:szCs w:val="18"/>
                </w:rPr>
                <w:t>Securities</w:t>
              </w:r>
            </w:ins>
            <w:del w:id="10610" w:author="An Phuc Cao" w:date="2024-10-23T17:08:00Z" w16du:dateUtc="2024-10-23T10:08:00Z">
              <w:r w:rsidRPr="00826313" w:rsidDel="00BF01F6">
                <w:rPr>
                  <w:rFonts w:ascii="Arial" w:hAnsi="Arial" w:cs="Arial"/>
                  <w:sz w:val="18"/>
                  <w:szCs w:val="18"/>
                </w:rPr>
                <w:delText>Listed shares</w:delText>
              </w:r>
            </w:del>
          </w:p>
        </w:tc>
        <w:tc>
          <w:tcPr>
            <w:tcW w:w="950" w:type="pct"/>
            <w:vAlign w:val="bottom"/>
          </w:tcPr>
          <w:p w14:paraId="18FF519B" w14:textId="0A3295A8" w:rsidR="00CD4C8B" w:rsidRPr="0002070F" w:rsidRDefault="00BB480A" w:rsidP="00CD4C8B">
            <w:pPr>
              <w:widowControl w:val="0"/>
              <w:pBdr>
                <w:bottom w:val="single" w:sz="4" w:space="1" w:color="auto"/>
              </w:pBdr>
              <w:suppressAutoHyphens/>
              <w:ind w:right="-85"/>
              <w:jc w:val="right"/>
              <w:rPr>
                <w:rFonts w:ascii="Arial" w:hAnsi="Arial" w:cs="Arial"/>
                <w:sz w:val="18"/>
                <w:szCs w:val="18"/>
              </w:rPr>
            </w:pPr>
            <w:ins w:id="10611" w:author="Hai Quang Le" w:date="2024-12-12T14:06:00Z" w16du:dateUtc="2024-12-12T07:06:00Z">
              <w:r w:rsidRPr="00545F5B">
                <w:rPr>
                  <w:rFonts w:ascii="Arial" w:hAnsi="Arial" w:cs="Arial"/>
                  <w:color w:val="000000"/>
                  <w:sz w:val="18"/>
                  <w:szCs w:val="18"/>
                </w:rPr>
                <w:t>49,756,272,901</w:t>
              </w:r>
            </w:ins>
            <w:ins w:id="10612" w:author="An Phuc Cao" w:date="2024-10-23T17:08:00Z" w16du:dateUtc="2024-10-23T10:08:00Z">
              <w:del w:id="10613" w:author="Hai Quang Le" w:date="2024-12-12T14:06:00Z" w16du:dateUtc="2024-12-12T07:06:00Z">
                <w:r w:rsidR="00CD4C8B" w:rsidRPr="0002070F" w:rsidDel="00BB480A">
                  <w:rPr>
                    <w:rFonts w:ascii="Arial" w:hAnsi="Arial" w:cs="Arial"/>
                    <w:color w:val="000000"/>
                    <w:sz w:val="18"/>
                    <w:szCs w:val="18"/>
                    <w:rPrChange w:id="10614" w:author="Trung Van Nguyen" w:date="2024-11-26T17:28:00Z" w16du:dateUtc="2024-11-26T10:28:00Z">
                      <w:rPr>
                        <w:rFonts w:ascii="Arial" w:hAnsi="Arial" w:cs="Arial"/>
                        <w:b/>
                        <w:bCs/>
                        <w:color w:val="000000"/>
                        <w:sz w:val="20"/>
                      </w:rPr>
                    </w:rPrChange>
                  </w:rPr>
                  <w:delText xml:space="preserve">            115,537,148,311</w:delText>
                </w:r>
              </w:del>
              <w:del w:id="10615" w:author="Trung Van Nguyen" w:date="2024-11-26T16:58:00Z" w16du:dateUtc="2024-11-26T09:58:00Z">
                <w:r w:rsidR="00CD4C8B" w:rsidRPr="0002070F" w:rsidDel="00C50E57">
                  <w:rPr>
                    <w:rFonts w:ascii="Arial" w:hAnsi="Arial" w:cs="Arial"/>
                    <w:color w:val="000000"/>
                    <w:sz w:val="18"/>
                    <w:szCs w:val="18"/>
                    <w:rPrChange w:id="10616" w:author="Trung Van Nguyen" w:date="2024-11-26T17:28:00Z" w16du:dateUtc="2024-11-26T10:28:00Z">
                      <w:rPr>
                        <w:rFonts w:ascii="Arial" w:hAnsi="Arial" w:cs="Arial"/>
                        <w:b/>
                        <w:bCs/>
                        <w:color w:val="000000"/>
                        <w:sz w:val="20"/>
                      </w:rPr>
                    </w:rPrChange>
                  </w:rPr>
                  <w:delText xml:space="preserve"> </w:delText>
                </w:r>
              </w:del>
            </w:ins>
          </w:p>
        </w:tc>
        <w:tc>
          <w:tcPr>
            <w:tcW w:w="777" w:type="pct"/>
            <w:vAlign w:val="bottom"/>
          </w:tcPr>
          <w:p w14:paraId="15EA57CA" w14:textId="711E5396" w:rsidR="00CD4C8B" w:rsidRPr="0002070F" w:rsidRDefault="00CD4C8B" w:rsidP="00CD4C8B">
            <w:pPr>
              <w:widowControl w:val="0"/>
              <w:pBdr>
                <w:bottom w:val="single" w:sz="4" w:space="1" w:color="auto"/>
              </w:pBdr>
              <w:suppressAutoHyphens/>
              <w:ind w:right="-85"/>
              <w:jc w:val="right"/>
              <w:rPr>
                <w:rFonts w:ascii="Arial" w:hAnsi="Arial" w:cs="Arial"/>
                <w:sz w:val="18"/>
                <w:szCs w:val="18"/>
              </w:rPr>
            </w:pPr>
            <w:ins w:id="10617" w:author="An Phuc Cao" w:date="2024-10-23T17:08:00Z" w16du:dateUtc="2024-10-23T10:08:00Z">
              <w:del w:id="10618" w:author="Trung Van Nguyen" w:date="2024-11-26T16:58:00Z" w16du:dateUtc="2024-11-26T09:58:00Z">
                <w:r w:rsidRPr="0002070F" w:rsidDel="00C50E57">
                  <w:rPr>
                    <w:rFonts w:ascii="Arial" w:hAnsi="Arial" w:cs="Arial"/>
                    <w:color w:val="000000"/>
                    <w:sz w:val="18"/>
                    <w:szCs w:val="18"/>
                    <w:rPrChange w:id="10619" w:author="Trung Van Nguyen" w:date="2024-11-26T17:28:00Z" w16du:dateUtc="2024-11-26T10:28:00Z">
                      <w:rPr>
                        <w:rFonts w:ascii="Arial" w:hAnsi="Arial" w:cs="Arial"/>
                        <w:b/>
                        <w:bCs/>
                        <w:color w:val="000000"/>
                        <w:sz w:val="20"/>
                      </w:rPr>
                    </w:rPrChange>
                  </w:rPr>
                  <w:delText xml:space="preserve">                                   </w:delText>
                </w:r>
              </w:del>
              <w:r w:rsidRPr="0002070F">
                <w:rPr>
                  <w:rFonts w:ascii="Arial" w:hAnsi="Arial" w:cs="Arial"/>
                  <w:color w:val="000000"/>
                  <w:sz w:val="18"/>
                  <w:szCs w:val="18"/>
                  <w:rPrChange w:id="10620" w:author="Trung Van Nguyen" w:date="2024-11-26T17:28:00Z" w16du:dateUtc="2024-11-26T10:28:00Z">
                    <w:rPr>
                      <w:rFonts w:ascii="Arial" w:hAnsi="Arial" w:cs="Arial"/>
                      <w:b/>
                      <w:bCs/>
                      <w:color w:val="000000"/>
                      <w:sz w:val="20"/>
                    </w:rPr>
                  </w:rPrChange>
                </w:rPr>
                <w:t>-</w:t>
              </w:r>
              <w:del w:id="10621" w:author="Trung Van Nguyen" w:date="2024-11-26T16:58:00Z" w16du:dateUtc="2024-11-26T09:58:00Z">
                <w:r w:rsidRPr="0002070F" w:rsidDel="00C50E57">
                  <w:rPr>
                    <w:rFonts w:ascii="Arial" w:hAnsi="Arial" w:cs="Arial"/>
                    <w:color w:val="000000"/>
                    <w:sz w:val="18"/>
                    <w:szCs w:val="18"/>
                    <w:rPrChange w:id="10622" w:author="Trung Van Nguyen" w:date="2024-11-26T17:28:00Z" w16du:dateUtc="2024-11-26T10:28:00Z">
                      <w:rPr>
                        <w:rFonts w:ascii="Arial" w:hAnsi="Arial" w:cs="Arial"/>
                        <w:b/>
                        <w:bCs/>
                        <w:color w:val="000000"/>
                        <w:sz w:val="20"/>
                      </w:rPr>
                    </w:rPrChange>
                  </w:rPr>
                  <w:delText xml:space="preserve">   </w:delText>
                </w:r>
              </w:del>
            </w:ins>
          </w:p>
        </w:tc>
        <w:tc>
          <w:tcPr>
            <w:tcW w:w="1002" w:type="pct"/>
            <w:vAlign w:val="bottom"/>
          </w:tcPr>
          <w:p w14:paraId="5A36A7DD" w14:textId="3A5E7D7C" w:rsidR="00CD4C8B" w:rsidRPr="0002070F" w:rsidRDefault="000E6418" w:rsidP="00CD4C8B">
            <w:pPr>
              <w:widowControl w:val="0"/>
              <w:pBdr>
                <w:bottom w:val="single" w:sz="4" w:space="1" w:color="auto"/>
              </w:pBdr>
              <w:suppressAutoHyphens/>
              <w:ind w:right="-85"/>
              <w:jc w:val="right"/>
              <w:rPr>
                <w:rFonts w:ascii="Arial" w:hAnsi="Arial" w:cs="Arial"/>
                <w:sz w:val="18"/>
                <w:szCs w:val="18"/>
              </w:rPr>
            </w:pPr>
            <w:ins w:id="10623" w:author="Hai Quang Le" w:date="2024-12-12T14:06:00Z" w16du:dateUtc="2024-12-12T07:06:00Z">
              <w:r w:rsidRPr="00545F5B">
                <w:rPr>
                  <w:rFonts w:ascii="Arial" w:hAnsi="Arial" w:cs="Arial"/>
                  <w:color w:val="000000"/>
                  <w:sz w:val="18"/>
                  <w:szCs w:val="18"/>
                </w:rPr>
                <w:t>1,357,622,306</w:t>
              </w:r>
            </w:ins>
            <w:ins w:id="10624" w:author="An Phuc Cao" w:date="2024-10-23T17:08:00Z" w16du:dateUtc="2024-10-23T10:08:00Z">
              <w:del w:id="10625" w:author="Hai Quang Le" w:date="2024-12-12T14:06:00Z" w16du:dateUtc="2024-12-12T07:06:00Z">
                <w:r w:rsidR="00CD4C8B" w:rsidRPr="0002070F" w:rsidDel="000E6418">
                  <w:rPr>
                    <w:rFonts w:ascii="Arial" w:hAnsi="Arial" w:cs="Arial"/>
                    <w:color w:val="000000"/>
                    <w:sz w:val="18"/>
                    <w:szCs w:val="18"/>
                    <w:rPrChange w:id="10626" w:author="Trung Van Nguyen" w:date="2024-11-26T17:28:00Z" w16du:dateUtc="2024-11-26T10:28:00Z">
                      <w:rPr>
                        <w:rFonts w:ascii="Arial" w:hAnsi="Arial" w:cs="Arial"/>
                        <w:b/>
                        <w:bCs/>
                        <w:color w:val="000000"/>
                        <w:sz w:val="20"/>
                      </w:rPr>
                    </w:rPrChange>
                  </w:rPr>
                  <w:delText xml:space="preserve">      120,331,864,609</w:delText>
                </w:r>
              </w:del>
              <w:del w:id="10627" w:author="Trung Van Nguyen" w:date="2024-11-26T16:58:00Z" w16du:dateUtc="2024-11-26T09:58:00Z">
                <w:r w:rsidR="00CD4C8B" w:rsidRPr="0002070F" w:rsidDel="00C50E57">
                  <w:rPr>
                    <w:rFonts w:ascii="Arial" w:hAnsi="Arial" w:cs="Arial"/>
                    <w:color w:val="000000"/>
                    <w:sz w:val="18"/>
                    <w:szCs w:val="18"/>
                    <w:rPrChange w:id="10628" w:author="Trung Van Nguyen" w:date="2024-11-26T17:28:00Z" w16du:dateUtc="2024-11-26T10:28:00Z">
                      <w:rPr>
                        <w:rFonts w:ascii="Arial" w:hAnsi="Arial" w:cs="Arial"/>
                        <w:b/>
                        <w:bCs/>
                        <w:color w:val="000000"/>
                        <w:sz w:val="20"/>
                      </w:rPr>
                    </w:rPrChange>
                  </w:rPr>
                  <w:delText xml:space="preserve"> </w:delText>
                </w:r>
              </w:del>
            </w:ins>
          </w:p>
        </w:tc>
        <w:tc>
          <w:tcPr>
            <w:tcW w:w="1062" w:type="pct"/>
            <w:vAlign w:val="bottom"/>
          </w:tcPr>
          <w:p w14:paraId="7DD2AE0F" w14:textId="12E3AA71" w:rsidR="00CD4C8B" w:rsidRPr="0002070F" w:rsidRDefault="000E6418" w:rsidP="00CD4C8B">
            <w:pPr>
              <w:widowControl w:val="0"/>
              <w:pBdr>
                <w:bottom w:val="single" w:sz="4" w:space="1" w:color="auto"/>
              </w:pBdr>
              <w:suppressAutoHyphens/>
              <w:ind w:right="-85"/>
              <w:jc w:val="right"/>
              <w:rPr>
                <w:rFonts w:ascii="Arial" w:hAnsi="Arial" w:cs="Arial"/>
                <w:sz w:val="18"/>
                <w:szCs w:val="18"/>
              </w:rPr>
            </w:pPr>
            <w:ins w:id="10629" w:author="Hai Quang Le" w:date="2024-12-12T14:07:00Z" w16du:dateUtc="2024-12-12T07:07:00Z">
              <w:r w:rsidRPr="00545F5B">
                <w:rPr>
                  <w:rFonts w:ascii="Arial" w:hAnsi="Arial" w:cs="Arial"/>
                  <w:color w:val="000000"/>
                  <w:sz w:val="18"/>
                  <w:szCs w:val="18"/>
                </w:rPr>
                <w:t>51,113,895,207</w:t>
              </w:r>
            </w:ins>
            <w:ins w:id="10630" w:author="An Phuc Cao" w:date="2024-10-23T17:08:00Z" w16du:dateUtc="2024-10-23T10:08:00Z">
              <w:del w:id="10631" w:author="Hai Quang Le" w:date="2024-12-12T14:07:00Z" w16du:dateUtc="2024-12-12T07:07:00Z">
                <w:r w:rsidR="00CD4C8B" w:rsidRPr="0002070F" w:rsidDel="000E6418">
                  <w:rPr>
                    <w:rFonts w:ascii="Arial" w:hAnsi="Arial" w:cs="Arial"/>
                    <w:color w:val="000000"/>
                    <w:sz w:val="18"/>
                    <w:szCs w:val="18"/>
                    <w:rPrChange w:id="10632" w:author="Trung Van Nguyen" w:date="2024-11-26T17:28:00Z" w16du:dateUtc="2024-11-26T10:28:00Z">
                      <w:rPr>
                        <w:rFonts w:ascii="Arial" w:hAnsi="Arial" w:cs="Arial"/>
                        <w:b/>
                        <w:bCs/>
                        <w:color w:val="000000"/>
                        <w:sz w:val="20"/>
                      </w:rPr>
                    </w:rPrChange>
                  </w:rPr>
                  <w:delText xml:space="preserve">          235,869,012,920</w:delText>
                </w:r>
              </w:del>
              <w:del w:id="10633" w:author="Trung Van Nguyen" w:date="2024-11-26T16:58:00Z" w16du:dateUtc="2024-11-26T09:58:00Z">
                <w:r w:rsidR="00CD4C8B" w:rsidRPr="0002070F" w:rsidDel="00C50E57">
                  <w:rPr>
                    <w:rFonts w:ascii="Arial" w:hAnsi="Arial" w:cs="Arial"/>
                    <w:color w:val="000000"/>
                    <w:sz w:val="18"/>
                    <w:szCs w:val="18"/>
                    <w:rPrChange w:id="10634" w:author="Trung Van Nguyen" w:date="2024-11-26T17:28:00Z" w16du:dateUtc="2024-11-26T10:28:00Z">
                      <w:rPr>
                        <w:rFonts w:ascii="Arial" w:hAnsi="Arial" w:cs="Arial"/>
                        <w:b/>
                        <w:bCs/>
                        <w:color w:val="000000"/>
                        <w:sz w:val="20"/>
                      </w:rPr>
                    </w:rPrChange>
                  </w:rPr>
                  <w:delText xml:space="preserve"> </w:delText>
                </w:r>
              </w:del>
            </w:ins>
          </w:p>
        </w:tc>
      </w:tr>
      <w:tr w:rsidR="00CD4C8B" w:rsidRPr="00826313" w14:paraId="2B7F0DCE" w14:textId="77777777" w:rsidTr="00B339E1">
        <w:trPr>
          <w:trHeight w:val="20"/>
        </w:trPr>
        <w:tc>
          <w:tcPr>
            <w:tcW w:w="1209" w:type="pct"/>
            <w:vAlign w:val="bottom"/>
          </w:tcPr>
          <w:p w14:paraId="5BADA509" w14:textId="7AA65E3D" w:rsidR="00CD4C8B" w:rsidRPr="00826313" w:rsidRDefault="00CD4C8B" w:rsidP="00CD4C8B">
            <w:pPr>
              <w:widowControl w:val="0"/>
              <w:suppressAutoHyphens/>
              <w:spacing w:before="120"/>
              <w:ind w:left="-108" w:right="-102"/>
              <w:rPr>
                <w:rFonts w:ascii="Arial" w:hAnsi="Arial" w:cs="Arial"/>
                <w:b/>
                <w:sz w:val="18"/>
                <w:szCs w:val="18"/>
                <w:lang w:val="vi-VN"/>
              </w:rPr>
            </w:pPr>
            <w:commentRangeStart w:id="10635"/>
            <w:r w:rsidRPr="00826313">
              <w:rPr>
                <w:rFonts w:ascii="Arial" w:hAnsi="Arial" w:cs="Arial"/>
                <w:b/>
                <w:bCs/>
                <w:sz w:val="18"/>
                <w:szCs w:val="18"/>
              </w:rPr>
              <w:t>Total financial liabilities</w:t>
            </w:r>
          </w:p>
        </w:tc>
        <w:tc>
          <w:tcPr>
            <w:tcW w:w="950" w:type="pct"/>
            <w:vAlign w:val="bottom"/>
          </w:tcPr>
          <w:p w14:paraId="2FA128D5" w14:textId="4E2AE3F7" w:rsidR="00CD4C8B" w:rsidRPr="00137A77" w:rsidRDefault="00BB480A" w:rsidP="00CD4C8B">
            <w:pPr>
              <w:widowControl w:val="0"/>
              <w:pBdr>
                <w:bottom w:val="double" w:sz="4" w:space="1" w:color="auto"/>
              </w:pBdr>
              <w:suppressAutoHyphens/>
              <w:spacing w:before="120"/>
              <w:ind w:right="-86"/>
              <w:jc w:val="right"/>
              <w:rPr>
                <w:rFonts w:ascii="Arial" w:hAnsi="Arial" w:cs="Arial"/>
                <w:b/>
                <w:bCs/>
                <w:sz w:val="18"/>
                <w:szCs w:val="18"/>
              </w:rPr>
            </w:pPr>
            <w:ins w:id="10636" w:author="Hai Quang Le" w:date="2024-12-12T14:06:00Z" w16du:dateUtc="2024-12-12T07:06:00Z">
              <w:r w:rsidRPr="00BB480A">
                <w:rPr>
                  <w:rFonts w:ascii="Arial" w:hAnsi="Arial" w:cs="Arial"/>
                  <w:b/>
                  <w:bCs/>
                  <w:color w:val="000000"/>
                  <w:sz w:val="18"/>
                  <w:szCs w:val="18"/>
                </w:rPr>
                <w:t>115,537,148,311</w:t>
              </w:r>
            </w:ins>
            <w:commentRangeStart w:id="10637"/>
            <w:ins w:id="10638" w:author="An Phuc Cao" w:date="2024-10-23T17:08:00Z" w16du:dateUtc="2024-10-23T10:08:00Z">
              <w:del w:id="10639" w:author="Hai Quang Le" w:date="2024-12-12T14:06:00Z" w16du:dateUtc="2024-12-12T07:06:00Z">
                <w:r w:rsidR="00CD4C8B" w:rsidRPr="00137A77" w:rsidDel="00BB480A">
                  <w:rPr>
                    <w:rFonts w:ascii="Arial" w:hAnsi="Arial" w:cs="Arial"/>
                    <w:b/>
                    <w:bCs/>
                    <w:color w:val="000000"/>
                    <w:sz w:val="18"/>
                    <w:szCs w:val="18"/>
                    <w:rPrChange w:id="10640" w:author="Trung Van Nguyen" w:date="2024-11-26T17:19:00Z" w16du:dateUtc="2024-11-26T10:19:00Z">
                      <w:rPr>
                        <w:rFonts w:ascii="Arial" w:hAnsi="Arial" w:cs="Arial"/>
                        <w:color w:val="000000"/>
                        <w:sz w:val="20"/>
                      </w:rPr>
                    </w:rPrChange>
                  </w:rPr>
                  <w:delText>65,780,875,410</w:delText>
                </w:r>
              </w:del>
            </w:ins>
          </w:p>
        </w:tc>
        <w:tc>
          <w:tcPr>
            <w:tcW w:w="777" w:type="pct"/>
            <w:vAlign w:val="bottom"/>
          </w:tcPr>
          <w:p w14:paraId="54A82FB2" w14:textId="5F8758D5" w:rsidR="00CD4C8B" w:rsidRPr="00137A77" w:rsidRDefault="00CD4C8B" w:rsidP="00CD4C8B">
            <w:pPr>
              <w:widowControl w:val="0"/>
              <w:pBdr>
                <w:bottom w:val="double" w:sz="4" w:space="1" w:color="auto"/>
              </w:pBdr>
              <w:suppressAutoHyphens/>
              <w:spacing w:before="120"/>
              <w:ind w:right="-86"/>
              <w:jc w:val="right"/>
              <w:rPr>
                <w:rFonts w:ascii="Arial" w:hAnsi="Arial" w:cs="Arial"/>
                <w:b/>
                <w:bCs/>
                <w:sz w:val="18"/>
                <w:szCs w:val="18"/>
              </w:rPr>
            </w:pPr>
            <w:ins w:id="10641" w:author="An Phuc Cao" w:date="2024-10-23T17:08:00Z" w16du:dateUtc="2024-10-23T10:08:00Z">
              <w:del w:id="10642" w:author="Trung Van Nguyen" w:date="2024-11-26T16:58:00Z" w16du:dateUtc="2024-11-26T09:58:00Z">
                <w:r w:rsidRPr="00137A77" w:rsidDel="00C50E57">
                  <w:rPr>
                    <w:rFonts w:ascii="Arial" w:hAnsi="Arial" w:cs="Arial"/>
                    <w:b/>
                    <w:bCs/>
                    <w:color w:val="000000"/>
                    <w:sz w:val="18"/>
                    <w:szCs w:val="18"/>
                    <w:rPrChange w:id="10643" w:author="Trung Van Nguyen" w:date="2024-11-26T17:19:00Z" w16du:dateUtc="2024-11-26T10:19:00Z">
                      <w:rPr>
                        <w:rFonts w:ascii="Arial" w:hAnsi="Arial" w:cs="Arial"/>
                        <w:color w:val="000000"/>
                        <w:sz w:val="20"/>
                      </w:rPr>
                    </w:rPrChange>
                  </w:rPr>
                  <w:delText xml:space="preserve">                                   </w:delText>
                </w:r>
              </w:del>
              <w:r w:rsidRPr="00137A77">
                <w:rPr>
                  <w:rFonts w:ascii="Arial" w:hAnsi="Arial" w:cs="Arial"/>
                  <w:b/>
                  <w:bCs/>
                  <w:color w:val="000000"/>
                  <w:sz w:val="18"/>
                  <w:szCs w:val="18"/>
                  <w:rPrChange w:id="10644" w:author="Trung Van Nguyen" w:date="2024-11-26T17:19:00Z" w16du:dateUtc="2024-11-26T10:19:00Z">
                    <w:rPr>
                      <w:rFonts w:ascii="Arial" w:hAnsi="Arial" w:cs="Arial"/>
                      <w:color w:val="000000"/>
                      <w:sz w:val="20"/>
                    </w:rPr>
                  </w:rPrChange>
                </w:rPr>
                <w:t>-</w:t>
              </w:r>
              <w:del w:id="10645" w:author="Trung Van Nguyen" w:date="2024-11-26T16:58:00Z" w16du:dateUtc="2024-11-26T09:58:00Z">
                <w:r w:rsidRPr="00137A77" w:rsidDel="00C50E57">
                  <w:rPr>
                    <w:rFonts w:ascii="Arial" w:hAnsi="Arial" w:cs="Arial"/>
                    <w:b/>
                    <w:bCs/>
                    <w:color w:val="000000"/>
                    <w:sz w:val="18"/>
                    <w:szCs w:val="18"/>
                    <w:rPrChange w:id="10646" w:author="Trung Van Nguyen" w:date="2024-11-26T17:19:00Z" w16du:dateUtc="2024-11-26T10:19:00Z">
                      <w:rPr>
                        <w:rFonts w:ascii="Arial" w:hAnsi="Arial" w:cs="Arial"/>
                        <w:color w:val="000000"/>
                        <w:sz w:val="20"/>
                      </w:rPr>
                    </w:rPrChange>
                  </w:rPr>
                  <w:delText xml:space="preserve">   </w:delText>
                </w:r>
              </w:del>
            </w:ins>
          </w:p>
        </w:tc>
        <w:tc>
          <w:tcPr>
            <w:tcW w:w="1002" w:type="pct"/>
            <w:vAlign w:val="bottom"/>
          </w:tcPr>
          <w:p w14:paraId="533AA1F8" w14:textId="139363BD" w:rsidR="00CD4C8B" w:rsidRPr="00137A77" w:rsidRDefault="000E6418" w:rsidP="00CD4C8B">
            <w:pPr>
              <w:widowControl w:val="0"/>
              <w:pBdr>
                <w:bottom w:val="double" w:sz="4" w:space="1" w:color="auto"/>
              </w:pBdr>
              <w:suppressAutoHyphens/>
              <w:spacing w:before="120"/>
              <w:ind w:right="-86"/>
              <w:jc w:val="right"/>
              <w:rPr>
                <w:rFonts w:ascii="Arial" w:hAnsi="Arial" w:cs="Arial"/>
                <w:b/>
                <w:bCs/>
                <w:sz w:val="18"/>
                <w:szCs w:val="18"/>
              </w:rPr>
            </w:pPr>
            <w:ins w:id="10647" w:author="Hai Quang Le" w:date="2024-12-12T14:06:00Z" w16du:dateUtc="2024-12-12T07:06:00Z">
              <w:r w:rsidRPr="000E6418">
                <w:rPr>
                  <w:rFonts w:ascii="Arial" w:hAnsi="Arial" w:cs="Arial"/>
                  <w:b/>
                  <w:bCs/>
                  <w:color w:val="000000"/>
                  <w:sz w:val="18"/>
                  <w:szCs w:val="18"/>
                </w:rPr>
                <w:t>120,331,864,609</w:t>
              </w:r>
            </w:ins>
            <w:ins w:id="10648" w:author="An Phuc Cao" w:date="2024-10-23T17:08:00Z" w16du:dateUtc="2024-10-23T10:08:00Z">
              <w:del w:id="10649" w:author="Hai Quang Le" w:date="2024-12-12T14:06:00Z" w16du:dateUtc="2024-12-12T07:06:00Z">
                <w:r w:rsidR="00CD4C8B" w:rsidRPr="00137A77" w:rsidDel="000E6418">
                  <w:rPr>
                    <w:rFonts w:ascii="Arial" w:hAnsi="Arial" w:cs="Arial"/>
                    <w:b/>
                    <w:bCs/>
                    <w:color w:val="000000"/>
                    <w:sz w:val="18"/>
                    <w:szCs w:val="18"/>
                    <w:rPrChange w:id="10650" w:author="Trung Van Nguyen" w:date="2024-11-26T17:19:00Z" w16du:dateUtc="2024-11-26T10:19:00Z">
                      <w:rPr>
                        <w:rFonts w:ascii="Arial" w:hAnsi="Arial" w:cs="Arial"/>
                        <w:color w:val="000000"/>
                        <w:sz w:val="20"/>
                      </w:rPr>
                    </w:rPrChange>
                  </w:rPr>
                  <w:delText>118,974,242,303</w:delText>
                </w:r>
              </w:del>
            </w:ins>
          </w:p>
        </w:tc>
        <w:tc>
          <w:tcPr>
            <w:tcW w:w="1062" w:type="pct"/>
            <w:vAlign w:val="bottom"/>
          </w:tcPr>
          <w:p w14:paraId="0B648CED" w14:textId="69ED9772" w:rsidR="00CD4C8B" w:rsidRPr="00137A77" w:rsidRDefault="000E6418" w:rsidP="00CD4C8B">
            <w:pPr>
              <w:widowControl w:val="0"/>
              <w:pBdr>
                <w:bottom w:val="double" w:sz="4" w:space="1" w:color="auto"/>
              </w:pBdr>
              <w:suppressAutoHyphens/>
              <w:spacing w:before="120"/>
              <w:ind w:right="-86"/>
              <w:jc w:val="right"/>
              <w:rPr>
                <w:rFonts w:ascii="Arial" w:hAnsi="Arial" w:cs="Arial"/>
                <w:b/>
                <w:bCs/>
                <w:sz w:val="18"/>
                <w:szCs w:val="18"/>
              </w:rPr>
            </w:pPr>
            <w:ins w:id="10651" w:author="Hai Quang Le" w:date="2024-12-12T14:07:00Z" w16du:dateUtc="2024-12-12T07:07:00Z">
              <w:r w:rsidRPr="000E6418">
                <w:rPr>
                  <w:rFonts w:ascii="Arial" w:hAnsi="Arial" w:cs="Arial"/>
                  <w:b/>
                  <w:bCs/>
                  <w:color w:val="000000"/>
                  <w:sz w:val="18"/>
                  <w:szCs w:val="18"/>
                </w:rPr>
                <w:t>235,869,012,920</w:t>
              </w:r>
            </w:ins>
            <w:ins w:id="10652" w:author="An Phuc Cao" w:date="2024-10-23T17:08:00Z" w16du:dateUtc="2024-10-23T10:08:00Z">
              <w:del w:id="10653" w:author="Hai Quang Le" w:date="2024-12-12T14:07:00Z" w16du:dateUtc="2024-12-12T07:07:00Z">
                <w:r w:rsidR="00CD4C8B" w:rsidRPr="00137A77" w:rsidDel="000E6418">
                  <w:rPr>
                    <w:rFonts w:ascii="Arial" w:hAnsi="Arial" w:cs="Arial"/>
                    <w:b/>
                    <w:bCs/>
                    <w:color w:val="000000"/>
                    <w:sz w:val="18"/>
                    <w:szCs w:val="18"/>
                    <w:rPrChange w:id="10654" w:author="Trung Van Nguyen" w:date="2024-11-26T17:19:00Z" w16du:dateUtc="2024-11-26T10:19:00Z">
                      <w:rPr>
                        <w:rFonts w:ascii="Arial" w:hAnsi="Arial" w:cs="Arial"/>
                        <w:color w:val="000000"/>
                        <w:sz w:val="20"/>
                      </w:rPr>
                    </w:rPrChange>
                  </w:rPr>
                  <w:delText xml:space="preserve">          184,755,117,713</w:delText>
                </w:r>
              </w:del>
              <w:del w:id="10655" w:author="Trung Van Nguyen" w:date="2024-11-26T16:58:00Z" w16du:dateUtc="2024-11-26T09:58:00Z">
                <w:r w:rsidR="00CD4C8B" w:rsidRPr="00137A77" w:rsidDel="00C50E57">
                  <w:rPr>
                    <w:rFonts w:ascii="Arial" w:hAnsi="Arial" w:cs="Arial"/>
                    <w:b/>
                    <w:bCs/>
                    <w:color w:val="000000"/>
                    <w:sz w:val="18"/>
                    <w:szCs w:val="18"/>
                    <w:rPrChange w:id="10656" w:author="Trung Van Nguyen" w:date="2024-11-26T17:19:00Z" w16du:dateUtc="2024-11-26T10:19:00Z">
                      <w:rPr>
                        <w:rFonts w:ascii="Arial" w:hAnsi="Arial" w:cs="Arial"/>
                        <w:color w:val="000000"/>
                        <w:sz w:val="20"/>
                      </w:rPr>
                    </w:rPrChange>
                  </w:rPr>
                  <w:delText xml:space="preserve"> </w:delText>
                </w:r>
              </w:del>
            </w:ins>
            <w:commentRangeEnd w:id="10637"/>
            <w:r w:rsidR="0002070F">
              <w:rPr>
                <w:rStyle w:val="CommentReference"/>
                <w:rFonts w:ascii="Times New Roman" w:hAnsi="Times New Roman"/>
              </w:rPr>
              <w:commentReference w:id="10637"/>
            </w:r>
            <w:r w:rsidR="00057C67">
              <w:rPr>
                <w:rStyle w:val="CommentReference"/>
                <w:rFonts w:ascii="Times New Roman" w:hAnsi="Times New Roman"/>
              </w:rPr>
              <w:commentReference w:id="10635"/>
            </w:r>
          </w:p>
        </w:tc>
      </w:tr>
      <w:commentRangeEnd w:id="10635"/>
    </w:tbl>
    <w:p w14:paraId="44416A08" w14:textId="77777777" w:rsidR="00AC1FB9" w:rsidRPr="00826313" w:rsidRDefault="00AC1FB9" w:rsidP="00AC1FB9">
      <w:pPr>
        <w:jc w:val="both"/>
        <w:rPr>
          <w:rFonts w:ascii="Arial" w:hAnsi="Arial" w:cs="Arial"/>
          <w:i/>
          <w:sz w:val="20"/>
        </w:rPr>
      </w:pPr>
    </w:p>
    <w:p w14:paraId="567298FF" w14:textId="77777777" w:rsidR="006D3FAB" w:rsidRPr="00826313" w:rsidRDefault="006D3FAB">
      <w:pPr>
        <w:overflowPunct/>
        <w:autoSpaceDE/>
        <w:autoSpaceDN/>
        <w:adjustRightInd/>
        <w:textAlignment w:val="auto"/>
        <w:rPr>
          <w:rFonts w:ascii="Arial" w:hAnsi="Arial" w:cs="Arial"/>
          <w:b/>
          <w:i/>
          <w:sz w:val="20"/>
        </w:rPr>
      </w:pPr>
      <w:r w:rsidRPr="00826313">
        <w:rPr>
          <w:rFonts w:ascii="Arial" w:hAnsi="Arial" w:cs="Arial"/>
          <w:b/>
          <w:i/>
          <w:sz w:val="20"/>
        </w:rPr>
        <w:br w:type="page"/>
      </w:r>
    </w:p>
    <w:p w14:paraId="770BB626" w14:textId="77777777" w:rsidR="006D3FAB" w:rsidRPr="00826313" w:rsidRDefault="006D3FAB" w:rsidP="00AC1FB9">
      <w:pPr>
        <w:jc w:val="both"/>
        <w:rPr>
          <w:rFonts w:ascii="Arial" w:hAnsi="Arial" w:cs="Arial"/>
          <w:b/>
          <w:i/>
          <w:sz w:val="20"/>
        </w:rPr>
      </w:pPr>
    </w:p>
    <w:p w14:paraId="1C5E2AB9" w14:textId="77777777" w:rsidR="006D3FAB" w:rsidRPr="00826313" w:rsidRDefault="006D3FAB" w:rsidP="00AC1FB9">
      <w:pPr>
        <w:jc w:val="both"/>
        <w:rPr>
          <w:rFonts w:ascii="Arial" w:hAnsi="Arial" w:cs="Arial"/>
          <w:b/>
          <w:i/>
          <w:sz w:val="20"/>
        </w:rPr>
      </w:pPr>
    </w:p>
    <w:p w14:paraId="1CC33F3C" w14:textId="73FEBEA0" w:rsidR="006D3FAB" w:rsidRPr="00826313" w:rsidRDefault="00C700A2" w:rsidP="006D3FAB">
      <w:pPr>
        <w:ind w:left="720" w:hanging="720"/>
        <w:rPr>
          <w:rFonts w:ascii="Arial" w:hAnsi="Arial" w:cs="Arial"/>
          <w:bCs/>
          <w:sz w:val="20"/>
        </w:rPr>
      </w:pPr>
      <w:r w:rsidRPr="00826313">
        <w:rPr>
          <w:rFonts w:ascii="Arial" w:hAnsi="Arial" w:cs="Arial"/>
          <w:b/>
          <w:sz w:val="20"/>
        </w:rPr>
        <w:t>3</w:t>
      </w:r>
      <w:del w:id="10657" w:author="An Phuc Cao" w:date="2024-09-30T16:10:00Z" w16du:dateUtc="2024-09-30T09:10:00Z">
        <w:r w:rsidR="00AE3F02" w:rsidRPr="00826313" w:rsidDel="003D3614">
          <w:rPr>
            <w:rFonts w:ascii="Arial" w:hAnsi="Arial" w:cs="Arial"/>
            <w:b/>
            <w:sz w:val="20"/>
          </w:rPr>
          <w:delText>0</w:delText>
        </w:r>
      </w:del>
      <w:ins w:id="10658" w:author="An Phuc Cao" w:date="2024-10-25T17:25:00Z" w16du:dateUtc="2024-10-25T10:25:00Z">
        <w:r w:rsidR="00D73BB5">
          <w:rPr>
            <w:rFonts w:ascii="Arial" w:hAnsi="Arial" w:cs="Arial"/>
            <w:b/>
            <w:sz w:val="20"/>
          </w:rPr>
          <w:t>2</w:t>
        </w:r>
      </w:ins>
      <w:r w:rsidR="006D3FAB" w:rsidRPr="00826313">
        <w:rPr>
          <w:rFonts w:ascii="Arial" w:hAnsi="Arial" w:cs="Arial"/>
          <w:b/>
          <w:sz w:val="20"/>
        </w:rPr>
        <w:t xml:space="preserve">. </w:t>
      </w:r>
      <w:r w:rsidR="006D3FAB" w:rsidRPr="00826313">
        <w:tab/>
      </w:r>
      <w:r w:rsidR="006D3FAB" w:rsidRPr="00826313">
        <w:rPr>
          <w:rFonts w:ascii="Arial" w:hAnsi="Arial" w:cs="Arial"/>
          <w:b/>
          <w:sz w:val="20"/>
        </w:rPr>
        <w:t xml:space="preserve">FINANCIAL ASSETS AND FINANCIAL LIABILITIES </w:t>
      </w:r>
      <w:r w:rsidR="006D3FAB" w:rsidRPr="00826313">
        <w:rPr>
          <w:rFonts w:ascii="Arial" w:hAnsi="Arial" w:cs="Arial"/>
          <w:bCs/>
          <w:sz w:val="20"/>
        </w:rPr>
        <w:t>(continued)</w:t>
      </w:r>
    </w:p>
    <w:p w14:paraId="6A49C258" w14:textId="198ED4BB" w:rsidR="006D3FAB" w:rsidRPr="00826313" w:rsidRDefault="006D3FAB" w:rsidP="00AC1FB9">
      <w:pPr>
        <w:jc w:val="both"/>
        <w:rPr>
          <w:rFonts w:ascii="Arial" w:hAnsi="Arial" w:cs="Arial"/>
          <w:b/>
          <w:i/>
          <w:sz w:val="20"/>
        </w:rPr>
      </w:pPr>
    </w:p>
    <w:p w14:paraId="1C8D98B7" w14:textId="5D2C79FB" w:rsidR="00AC1FB9" w:rsidRPr="00826313" w:rsidRDefault="00C700A2">
      <w:pPr>
        <w:pStyle w:val="Heading2"/>
        <w:spacing w:after="0"/>
        <w:ind w:left="720" w:hanging="720"/>
        <w:rPr>
          <w:rFonts w:ascii="Arial" w:hAnsi="Arial" w:cs="Arial"/>
          <w:b/>
          <w:i/>
          <w:sz w:val="20"/>
        </w:rPr>
        <w:pPrChange w:id="10659" w:author="An Phuc Cao" w:date="2024-10-25T17:26:00Z" w16du:dateUtc="2024-10-25T10:26:00Z">
          <w:pPr>
            <w:jc w:val="both"/>
          </w:pPr>
        </w:pPrChange>
      </w:pPr>
      <w:r w:rsidRPr="00826313">
        <w:rPr>
          <w:rFonts w:ascii="Arial" w:hAnsi="Arial" w:cs="Arial"/>
          <w:b/>
          <w:i/>
          <w:sz w:val="20"/>
        </w:rPr>
        <w:t>3</w:t>
      </w:r>
      <w:del w:id="10660" w:author="An Phuc Cao" w:date="2024-09-30T16:10:00Z" w16du:dateUtc="2024-09-30T09:10:00Z">
        <w:r w:rsidR="00AE3F02" w:rsidRPr="00826313" w:rsidDel="003D3614">
          <w:rPr>
            <w:rFonts w:ascii="Arial" w:hAnsi="Arial" w:cs="Arial"/>
            <w:b/>
            <w:i/>
            <w:sz w:val="20"/>
          </w:rPr>
          <w:delText>0</w:delText>
        </w:r>
      </w:del>
      <w:ins w:id="10661" w:author="An Phuc Cao" w:date="2024-10-25T17:25:00Z" w16du:dateUtc="2024-10-25T10:25:00Z">
        <w:r w:rsidR="00D73BB5">
          <w:rPr>
            <w:rFonts w:ascii="Arial" w:hAnsi="Arial" w:cs="Arial"/>
            <w:b/>
            <w:i/>
            <w:sz w:val="20"/>
          </w:rPr>
          <w:t>2</w:t>
        </w:r>
      </w:ins>
      <w:r w:rsidR="00AC1FB9" w:rsidRPr="00826313">
        <w:rPr>
          <w:rFonts w:ascii="Arial" w:hAnsi="Arial" w:cs="Arial"/>
          <w:b/>
          <w:i/>
          <w:sz w:val="20"/>
        </w:rPr>
        <w:t>.2</w:t>
      </w:r>
      <w:r w:rsidR="00AC1FB9" w:rsidRPr="00826313">
        <w:rPr>
          <w:rFonts w:ascii="Arial" w:hAnsi="Arial" w:cs="Arial"/>
          <w:b/>
          <w:i/>
          <w:sz w:val="20"/>
        </w:rPr>
        <w:tab/>
        <w:t>Fair value of financial assets and liabilities not carried at fair value</w:t>
      </w:r>
    </w:p>
    <w:p w14:paraId="7F2855DB" w14:textId="77777777" w:rsidR="00AC1FB9" w:rsidRPr="00826313" w:rsidRDefault="00AC1FB9" w:rsidP="00AC1FB9">
      <w:pPr>
        <w:jc w:val="both"/>
        <w:rPr>
          <w:rFonts w:ascii="Arial" w:hAnsi="Arial" w:cs="Arial"/>
          <w:i/>
          <w:sz w:val="20"/>
        </w:rPr>
      </w:pPr>
    </w:p>
    <w:p w14:paraId="4972A74C" w14:textId="674003F5" w:rsidR="00AC1FB9" w:rsidRPr="00826313" w:rsidRDefault="00AC1FB9" w:rsidP="00AC1FB9">
      <w:pPr>
        <w:ind w:left="720" w:hanging="720"/>
        <w:jc w:val="both"/>
        <w:rPr>
          <w:rFonts w:ascii="Arial" w:hAnsi="Arial" w:cs="Arial"/>
          <w:sz w:val="20"/>
        </w:rPr>
      </w:pPr>
      <w:r w:rsidRPr="00826313">
        <w:rPr>
          <w:rFonts w:ascii="Arial" w:hAnsi="Arial" w:cs="Arial"/>
          <w:i/>
          <w:sz w:val="20"/>
        </w:rPr>
        <w:tab/>
      </w:r>
      <w:r w:rsidR="004A3E46" w:rsidRPr="00826313">
        <w:rPr>
          <w:rFonts w:ascii="Arial" w:hAnsi="Arial" w:cs="Arial"/>
          <w:sz w:val="20"/>
        </w:rPr>
        <w:t>Set out below is a comparison, by class, of the carrying amounts and fair values of the</w:t>
      </w:r>
      <w:r w:rsidR="00191743" w:rsidRPr="00826313">
        <w:rPr>
          <w:rFonts w:ascii="Arial" w:hAnsi="Arial" w:cs="Arial"/>
          <w:sz w:val="20"/>
        </w:rPr>
        <w:t xml:space="preserve"> Group</w:t>
      </w:r>
      <w:r w:rsidR="004A3E46" w:rsidRPr="00826313">
        <w:rPr>
          <w:rFonts w:ascii="Arial" w:hAnsi="Arial" w:cs="Arial"/>
          <w:sz w:val="20"/>
        </w:rPr>
        <w:t>’s</w:t>
      </w:r>
      <w:r w:rsidR="008A36FD" w:rsidRPr="00826313">
        <w:rPr>
          <w:rFonts w:ascii="Arial" w:hAnsi="Arial" w:cs="Arial"/>
          <w:sz w:val="20"/>
        </w:rPr>
        <w:t xml:space="preserve"> </w:t>
      </w:r>
      <w:r w:rsidR="004A3E46" w:rsidRPr="00826313">
        <w:rPr>
          <w:rFonts w:ascii="Arial" w:hAnsi="Arial" w:cs="Arial"/>
          <w:sz w:val="20"/>
        </w:rPr>
        <w:t>financial instruments that are not carried at fair value in the</w:t>
      </w:r>
      <w:r w:rsidR="008A36FD" w:rsidRPr="00826313">
        <w:rPr>
          <w:rFonts w:ascii="Arial" w:hAnsi="Arial" w:cs="Arial"/>
          <w:sz w:val="20"/>
        </w:rPr>
        <w:t xml:space="preserve"> interim</w:t>
      </w:r>
      <w:r w:rsidR="003345E1" w:rsidRPr="00826313">
        <w:rPr>
          <w:rFonts w:ascii="Arial" w:hAnsi="Arial" w:cs="Arial"/>
          <w:sz w:val="20"/>
          <w:lang w:val="vi-VN"/>
        </w:rPr>
        <w:t xml:space="preserve"> </w:t>
      </w:r>
      <w:r w:rsidR="004A3E46" w:rsidRPr="00826313">
        <w:rPr>
          <w:rFonts w:ascii="Arial" w:hAnsi="Arial" w:cs="Arial"/>
          <w:sz w:val="20"/>
        </w:rPr>
        <w:t>consolidated financial statements</w:t>
      </w:r>
      <w:r w:rsidRPr="00826313">
        <w:rPr>
          <w:rFonts w:ascii="Arial" w:hAnsi="Arial" w:cs="Arial"/>
          <w:sz w:val="20"/>
        </w:rPr>
        <w:t>:</w:t>
      </w:r>
    </w:p>
    <w:p w14:paraId="4E88E873" w14:textId="77777777" w:rsidR="00AC1FB9" w:rsidRPr="00826313" w:rsidRDefault="00AC1FB9" w:rsidP="00AC1FB9">
      <w:pPr>
        <w:ind w:left="720" w:hanging="720"/>
        <w:jc w:val="both"/>
        <w:rPr>
          <w:rFonts w:ascii="Arial" w:hAnsi="Arial" w:cs="Arial"/>
          <w:sz w:val="20"/>
        </w:rPr>
      </w:pPr>
    </w:p>
    <w:p w14:paraId="754A5572" w14:textId="552308A5" w:rsidR="00AC1FB9" w:rsidRPr="00D5345C" w:rsidRDefault="00AC1FB9" w:rsidP="00AC1FB9">
      <w:pPr>
        <w:ind w:left="720" w:hanging="720"/>
        <w:jc w:val="both"/>
        <w:rPr>
          <w:rFonts w:ascii="Arial" w:hAnsi="Arial" w:cs="Arial"/>
          <w:sz w:val="20"/>
        </w:rPr>
      </w:pPr>
      <w:r w:rsidRPr="00826313">
        <w:rPr>
          <w:rFonts w:ascii="Arial" w:hAnsi="Arial" w:cs="Arial"/>
          <w:sz w:val="20"/>
        </w:rPr>
        <w:tab/>
      </w:r>
      <w:r w:rsidR="00F678FF" w:rsidRPr="00D5345C">
        <w:rPr>
          <w:rFonts w:ascii="Arial" w:hAnsi="Arial" w:cs="Arial"/>
          <w:sz w:val="20"/>
        </w:rPr>
        <w:t xml:space="preserve">As at </w:t>
      </w:r>
      <w:r w:rsidR="004F57B9" w:rsidRPr="00D5345C">
        <w:rPr>
          <w:rFonts w:ascii="Arial" w:hAnsi="Arial" w:cs="Arial"/>
          <w:sz w:val="20"/>
        </w:rPr>
        <w:t>30 June 202</w:t>
      </w:r>
      <w:del w:id="10662" w:author="An Phuc Cao" w:date="2024-09-30T17:23:00Z" w16du:dateUtc="2024-09-30T10:23:00Z">
        <w:r w:rsidR="00D5345C" w:rsidDel="00B16902">
          <w:rPr>
            <w:rFonts w:ascii="Arial" w:hAnsi="Arial" w:cs="Arial"/>
            <w:sz w:val="20"/>
          </w:rPr>
          <w:delText>3</w:delText>
        </w:r>
      </w:del>
      <w:ins w:id="10663" w:author="An Phuc Cao" w:date="2024-09-30T17:23:00Z" w16du:dateUtc="2024-09-30T10:23:00Z">
        <w:r w:rsidR="00B16902">
          <w:rPr>
            <w:rFonts w:ascii="Arial" w:hAnsi="Arial" w:cs="Arial"/>
            <w:sz w:val="20"/>
          </w:rPr>
          <w:t>4</w:t>
        </w:r>
      </w:ins>
    </w:p>
    <w:p w14:paraId="3FBCF62B" w14:textId="77777777" w:rsidR="00AC1FB9" w:rsidRPr="00826313" w:rsidRDefault="00AC1FB9" w:rsidP="00AC1FB9">
      <w:pPr>
        <w:ind w:left="720"/>
        <w:jc w:val="both"/>
        <w:rPr>
          <w:rFonts w:ascii="Arial" w:hAnsi="Arial" w:cs="Arial"/>
          <w:sz w:val="16"/>
          <w:szCs w:val="16"/>
        </w:rPr>
      </w:pPr>
    </w:p>
    <w:tbl>
      <w:tblPr>
        <w:tblW w:w="8190" w:type="dxa"/>
        <w:tblInd w:w="720" w:type="dxa"/>
        <w:tblLayout w:type="fixed"/>
        <w:tblLook w:val="01E0" w:firstRow="1" w:lastRow="1" w:firstColumn="1" w:lastColumn="1" w:noHBand="0" w:noVBand="0"/>
        <w:tblPrChange w:id="10664" w:author="An Phuc Cao" w:date="2024-09-30T17:25:00Z" w16du:dateUtc="2024-09-30T10:25:00Z">
          <w:tblPr>
            <w:tblW w:w="8352" w:type="dxa"/>
            <w:tblInd w:w="720" w:type="dxa"/>
            <w:tblLayout w:type="fixed"/>
            <w:tblLook w:val="01E0" w:firstRow="1" w:lastRow="1" w:firstColumn="1" w:lastColumn="1" w:noHBand="0" w:noVBand="0"/>
          </w:tblPr>
        </w:tblPrChange>
      </w:tblPr>
      <w:tblGrid>
        <w:gridCol w:w="1980"/>
        <w:gridCol w:w="1710"/>
        <w:gridCol w:w="1260"/>
        <w:gridCol w:w="1710"/>
        <w:gridCol w:w="1530"/>
        <w:tblGridChange w:id="10665">
          <w:tblGrid>
            <w:gridCol w:w="1980"/>
            <w:gridCol w:w="725"/>
            <w:gridCol w:w="686"/>
            <w:gridCol w:w="299"/>
            <w:gridCol w:w="1260"/>
            <w:gridCol w:w="82"/>
            <w:gridCol w:w="1650"/>
            <w:gridCol w:w="158"/>
            <w:gridCol w:w="1350"/>
          </w:tblGrid>
        </w:tblGridChange>
      </w:tblGrid>
      <w:tr w:rsidR="00AE7553" w:rsidRPr="00826313" w:rsidDel="00AE7553" w14:paraId="7F1A7BAD" w14:textId="08154238" w:rsidTr="00AE7553">
        <w:trPr>
          <w:trHeight w:val="20"/>
          <w:del w:id="10666" w:author="An Phuc Cao" w:date="2024-09-30T17:25:00Z"/>
          <w:trPrChange w:id="10667" w:author="An Phuc Cao" w:date="2024-09-30T17:25:00Z" w16du:dateUtc="2024-09-30T10:25:00Z">
            <w:trPr>
              <w:gridAfter w:val="0"/>
              <w:trHeight w:val="20"/>
            </w:trPr>
          </w:trPrChange>
        </w:trPr>
        <w:tc>
          <w:tcPr>
            <w:tcW w:w="1980" w:type="dxa"/>
            <w:vAlign w:val="bottom"/>
            <w:tcPrChange w:id="10668" w:author="An Phuc Cao" w:date="2024-09-30T17:25:00Z" w16du:dateUtc="2024-09-30T10:25:00Z">
              <w:tcPr>
                <w:tcW w:w="1980" w:type="dxa"/>
                <w:vAlign w:val="bottom"/>
              </w:tcPr>
            </w:tcPrChange>
          </w:tcPr>
          <w:p w14:paraId="4F3C9DEC" w14:textId="3E1BA44A" w:rsidR="00AE7553" w:rsidRPr="00826313" w:rsidDel="00AE7553" w:rsidRDefault="00AE7553" w:rsidP="00D12507">
            <w:pPr>
              <w:widowControl w:val="0"/>
              <w:suppressAutoHyphens/>
              <w:ind w:left="108"/>
              <w:rPr>
                <w:del w:id="10669" w:author="An Phuc Cao" w:date="2024-09-30T17:25:00Z" w16du:dateUtc="2024-09-30T10:25:00Z"/>
                <w:rFonts w:ascii="Arial" w:hAnsi="Arial" w:cs="Arial"/>
                <w:b/>
                <w:sz w:val="16"/>
                <w:szCs w:val="16"/>
                <w:lang w:val="vi-VN"/>
              </w:rPr>
            </w:pPr>
          </w:p>
        </w:tc>
        <w:tc>
          <w:tcPr>
            <w:tcW w:w="6210" w:type="dxa"/>
            <w:gridSpan w:val="4"/>
            <w:vAlign w:val="bottom"/>
            <w:tcPrChange w:id="10670" w:author="An Phuc Cao" w:date="2024-09-30T17:25:00Z" w16du:dateUtc="2024-09-30T10:25:00Z">
              <w:tcPr>
                <w:tcW w:w="4702" w:type="dxa"/>
                <w:gridSpan w:val="6"/>
                <w:vAlign w:val="bottom"/>
              </w:tcPr>
            </w:tcPrChange>
          </w:tcPr>
          <w:p w14:paraId="63833974" w14:textId="06B5D0BB" w:rsidR="00AE7553" w:rsidRPr="00826313" w:rsidDel="00AE7553" w:rsidRDefault="00AE7553" w:rsidP="00D12507">
            <w:pPr>
              <w:widowControl w:val="0"/>
              <w:pBdr>
                <w:bottom w:val="single" w:sz="4" w:space="1" w:color="auto"/>
              </w:pBdr>
              <w:suppressAutoHyphens/>
              <w:ind w:right="-85"/>
              <w:jc w:val="center"/>
              <w:rPr>
                <w:del w:id="10671" w:author="An Phuc Cao" w:date="2024-09-30T17:25:00Z" w16du:dateUtc="2024-09-30T10:25:00Z"/>
                <w:rFonts w:ascii="Arial" w:hAnsi="Arial" w:cs="Arial"/>
                <w:i/>
                <w:sz w:val="16"/>
                <w:szCs w:val="16"/>
              </w:rPr>
            </w:pPr>
            <w:del w:id="10672" w:author="An Phuc Cao" w:date="2024-09-30T17:25:00Z" w16du:dateUtc="2024-09-30T10:25:00Z">
              <w:r w:rsidRPr="00826313" w:rsidDel="00AE7553">
                <w:rPr>
                  <w:rFonts w:ascii="Arial" w:hAnsi="Arial" w:cs="Arial"/>
                  <w:i/>
                  <w:sz w:val="16"/>
                  <w:szCs w:val="16"/>
                </w:rPr>
                <w:delText>Fair value</w:delText>
              </w:r>
            </w:del>
          </w:p>
        </w:tc>
      </w:tr>
      <w:tr w:rsidR="00AE7553" w:rsidRPr="00826313" w14:paraId="1CF845F1" w14:textId="77777777" w:rsidTr="00E73095">
        <w:trPr>
          <w:trHeight w:val="20"/>
          <w:trPrChange w:id="10673" w:author="An Phuc Cao" w:date="2024-10-23T16:59:00Z" w16du:dateUtc="2024-10-23T09:59:00Z">
            <w:trPr>
              <w:gridAfter w:val="0"/>
              <w:trHeight w:val="20"/>
            </w:trPr>
          </w:trPrChange>
        </w:trPr>
        <w:tc>
          <w:tcPr>
            <w:tcW w:w="1980" w:type="dxa"/>
            <w:vAlign w:val="bottom"/>
            <w:tcPrChange w:id="10674" w:author="An Phuc Cao" w:date="2024-10-23T16:59:00Z" w16du:dateUtc="2024-10-23T09:59:00Z">
              <w:tcPr>
                <w:tcW w:w="1980" w:type="dxa"/>
                <w:vAlign w:val="bottom"/>
              </w:tcPr>
            </w:tcPrChange>
          </w:tcPr>
          <w:p w14:paraId="36079336" w14:textId="77777777" w:rsidR="00AE7553" w:rsidRPr="00826313" w:rsidRDefault="00AE7553" w:rsidP="004A3E46">
            <w:pPr>
              <w:widowControl w:val="0"/>
              <w:suppressAutoHyphens/>
              <w:ind w:left="108"/>
              <w:rPr>
                <w:rFonts w:ascii="Arial" w:hAnsi="Arial" w:cs="Arial"/>
                <w:b/>
                <w:sz w:val="16"/>
                <w:szCs w:val="16"/>
                <w:lang w:val="vi-VN"/>
              </w:rPr>
            </w:pPr>
          </w:p>
        </w:tc>
        <w:tc>
          <w:tcPr>
            <w:tcW w:w="1710" w:type="dxa"/>
            <w:vAlign w:val="bottom"/>
            <w:tcPrChange w:id="10675" w:author="An Phuc Cao" w:date="2024-10-23T16:59:00Z" w16du:dateUtc="2024-10-23T09:59:00Z">
              <w:tcPr>
                <w:tcW w:w="725" w:type="dxa"/>
                <w:vAlign w:val="bottom"/>
              </w:tcPr>
            </w:tcPrChange>
          </w:tcPr>
          <w:p w14:paraId="5BA73FBA" w14:textId="5A8FD35A" w:rsidR="00AE7553" w:rsidRPr="00826313" w:rsidRDefault="00AE7553" w:rsidP="004A3E46">
            <w:pPr>
              <w:widowControl w:val="0"/>
              <w:suppressAutoHyphens/>
              <w:ind w:right="-85"/>
              <w:jc w:val="right"/>
              <w:rPr>
                <w:rFonts w:ascii="Arial" w:hAnsi="Arial" w:cs="Arial"/>
                <w:i/>
                <w:sz w:val="16"/>
                <w:szCs w:val="16"/>
                <w:lang w:val="vi-VN"/>
              </w:rPr>
            </w:pPr>
            <w:r w:rsidRPr="00826313">
              <w:rPr>
                <w:rFonts w:ascii="Arial" w:hAnsi="Arial" w:cs="Arial"/>
                <w:i/>
                <w:sz w:val="16"/>
                <w:szCs w:val="16"/>
              </w:rPr>
              <w:t>Level 1</w:t>
            </w:r>
          </w:p>
        </w:tc>
        <w:tc>
          <w:tcPr>
            <w:tcW w:w="1260" w:type="dxa"/>
            <w:vAlign w:val="bottom"/>
            <w:tcPrChange w:id="10676" w:author="An Phuc Cao" w:date="2024-10-23T16:59:00Z" w16du:dateUtc="2024-10-23T09:59:00Z">
              <w:tcPr>
                <w:tcW w:w="686" w:type="dxa"/>
                <w:vAlign w:val="bottom"/>
              </w:tcPr>
            </w:tcPrChange>
          </w:tcPr>
          <w:p w14:paraId="3A44BCDB" w14:textId="1720F4CB" w:rsidR="00AE7553" w:rsidRPr="00826313" w:rsidRDefault="00AE7553" w:rsidP="004A3E46">
            <w:pPr>
              <w:widowControl w:val="0"/>
              <w:suppressAutoHyphens/>
              <w:ind w:right="-85"/>
              <w:jc w:val="right"/>
              <w:rPr>
                <w:rFonts w:ascii="Arial" w:hAnsi="Arial" w:cs="Arial"/>
                <w:i/>
                <w:sz w:val="16"/>
                <w:szCs w:val="16"/>
                <w:lang w:val="vi-VN"/>
              </w:rPr>
            </w:pPr>
            <w:r w:rsidRPr="00826313">
              <w:rPr>
                <w:rFonts w:ascii="Arial" w:hAnsi="Arial" w:cs="Arial"/>
                <w:i/>
                <w:sz w:val="16"/>
                <w:szCs w:val="16"/>
              </w:rPr>
              <w:t>Level 2</w:t>
            </w:r>
          </w:p>
        </w:tc>
        <w:tc>
          <w:tcPr>
            <w:tcW w:w="1710" w:type="dxa"/>
            <w:vAlign w:val="bottom"/>
            <w:tcPrChange w:id="10677" w:author="An Phuc Cao" w:date="2024-10-23T16:59:00Z" w16du:dateUtc="2024-10-23T09:59:00Z">
              <w:tcPr>
                <w:tcW w:w="1641" w:type="dxa"/>
                <w:gridSpan w:val="3"/>
                <w:vAlign w:val="bottom"/>
              </w:tcPr>
            </w:tcPrChange>
          </w:tcPr>
          <w:p w14:paraId="7A0DE1D1" w14:textId="69C1CEDA" w:rsidR="00AE7553" w:rsidRPr="00826313" w:rsidRDefault="00AE7553" w:rsidP="004A3E46">
            <w:pPr>
              <w:widowControl w:val="0"/>
              <w:suppressAutoHyphens/>
              <w:ind w:right="-85"/>
              <w:jc w:val="right"/>
              <w:rPr>
                <w:rFonts w:ascii="Arial" w:hAnsi="Arial" w:cs="Arial"/>
                <w:i/>
                <w:sz w:val="16"/>
                <w:szCs w:val="16"/>
                <w:lang w:val="vi-VN"/>
              </w:rPr>
            </w:pPr>
            <w:r w:rsidRPr="00826313">
              <w:rPr>
                <w:rFonts w:ascii="Arial" w:hAnsi="Arial" w:cs="Arial"/>
                <w:i/>
                <w:sz w:val="16"/>
                <w:szCs w:val="16"/>
              </w:rPr>
              <w:t>Level 3</w:t>
            </w:r>
          </w:p>
        </w:tc>
        <w:tc>
          <w:tcPr>
            <w:tcW w:w="1530" w:type="dxa"/>
            <w:vAlign w:val="bottom"/>
            <w:tcPrChange w:id="10678" w:author="An Phuc Cao" w:date="2024-10-23T16:59:00Z" w16du:dateUtc="2024-10-23T09:59:00Z">
              <w:tcPr>
                <w:tcW w:w="1650" w:type="dxa"/>
                <w:vAlign w:val="bottom"/>
              </w:tcPr>
            </w:tcPrChange>
          </w:tcPr>
          <w:p w14:paraId="019CFAFA" w14:textId="0DE68AD0" w:rsidR="00AE7553" w:rsidRPr="00826313" w:rsidRDefault="00AE7553" w:rsidP="004A3E46">
            <w:pPr>
              <w:widowControl w:val="0"/>
              <w:suppressAutoHyphens/>
              <w:ind w:right="-85"/>
              <w:jc w:val="right"/>
              <w:rPr>
                <w:rFonts w:ascii="Arial" w:hAnsi="Arial" w:cs="Arial"/>
                <w:i/>
                <w:sz w:val="16"/>
                <w:szCs w:val="16"/>
                <w:lang w:val="vi-VN"/>
              </w:rPr>
            </w:pPr>
            <w:r w:rsidRPr="00826313">
              <w:rPr>
                <w:rFonts w:ascii="Arial" w:hAnsi="Arial" w:cs="Arial"/>
                <w:i/>
                <w:sz w:val="16"/>
                <w:szCs w:val="16"/>
              </w:rPr>
              <w:t>Total</w:t>
            </w:r>
          </w:p>
        </w:tc>
      </w:tr>
      <w:tr w:rsidR="00AE7553" w:rsidRPr="00826313" w14:paraId="2B768606" w14:textId="77777777" w:rsidTr="00E73095">
        <w:trPr>
          <w:trHeight w:val="20"/>
          <w:trPrChange w:id="10679" w:author="An Phuc Cao" w:date="2024-10-23T16:59:00Z" w16du:dateUtc="2024-10-23T09:59:00Z">
            <w:trPr>
              <w:gridAfter w:val="0"/>
              <w:trHeight w:val="20"/>
            </w:trPr>
          </w:trPrChange>
        </w:trPr>
        <w:tc>
          <w:tcPr>
            <w:tcW w:w="1980" w:type="dxa"/>
            <w:vAlign w:val="bottom"/>
            <w:tcPrChange w:id="10680" w:author="An Phuc Cao" w:date="2024-10-23T16:59:00Z" w16du:dateUtc="2024-10-23T09:59:00Z">
              <w:tcPr>
                <w:tcW w:w="1980" w:type="dxa"/>
                <w:vAlign w:val="bottom"/>
              </w:tcPr>
            </w:tcPrChange>
          </w:tcPr>
          <w:p w14:paraId="7B9FE804" w14:textId="77777777" w:rsidR="00AE7553" w:rsidRPr="00826313" w:rsidRDefault="00AE7553" w:rsidP="00D12507">
            <w:pPr>
              <w:widowControl w:val="0"/>
              <w:suppressAutoHyphens/>
              <w:ind w:left="108"/>
              <w:rPr>
                <w:rFonts w:ascii="Arial" w:hAnsi="Arial" w:cs="Arial"/>
                <w:sz w:val="16"/>
                <w:szCs w:val="16"/>
                <w:lang w:val="vi-VN"/>
              </w:rPr>
            </w:pPr>
          </w:p>
        </w:tc>
        <w:tc>
          <w:tcPr>
            <w:tcW w:w="1710" w:type="dxa"/>
            <w:vAlign w:val="bottom"/>
            <w:tcPrChange w:id="10681" w:author="An Phuc Cao" w:date="2024-10-23T16:59:00Z" w16du:dateUtc="2024-10-23T09:59:00Z">
              <w:tcPr>
                <w:tcW w:w="725" w:type="dxa"/>
                <w:vAlign w:val="bottom"/>
              </w:tcPr>
            </w:tcPrChange>
          </w:tcPr>
          <w:p w14:paraId="4094EDDE" w14:textId="77777777" w:rsidR="00AE7553" w:rsidRPr="00826313" w:rsidRDefault="00AE7553" w:rsidP="00D12507">
            <w:pPr>
              <w:widowControl w:val="0"/>
              <w:pBdr>
                <w:bottom w:val="single" w:sz="4" w:space="1" w:color="auto"/>
              </w:pBdr>
              <w:suppressAutoHyphens/>
              <w:ind w:right="-85"/>
              <w:jc w:val="right"/>
              <w:rPr>
                <w:rFonts w:ascii="Arial" w:hAnsi="Arial" w:cs="Arial"/>
                <w:i/>
                <w:sz w:val="16"/>
                <w:szCs w:val="16"/>
              </w:rPr>
            </w:pPr>
            <w:r w:rsidRPr="00826313">
              <w:rPr>
                <w:rFonts w:ascii="Arial" w:hAnsi="Arial" w:cs="Arial"/>
                <w:i/>
                <w:sz w:val="16"/>
                <w:szCs w:val="16"/>
              </w:rPr>
              <w:t>VND</w:t>
            </w:r>
          </w:p>
        </w:tc>
        <w:tc>
          <w:tcPr>
            <w:tcW w:w="1260" w:type="dxa"/>
            <w:vAlign w:val="bottom"/>
            <w:tcPrChange w:id="10682" w:author="An Phuc Cao" w:date="2024-10-23T16:59:00Z" w16du:dateUtc="2024-10-23T09:59:00Z">
              <w:tcPr>
                <w:tcW w:w="686" w:type="dxa"/>
                <w:vAlign w:val="bottom"/>
              </w:tcPr>
            </w:tcPrChange>
          </w:tcPr>
          <w:p w14:paraId="2C7646C6" w14:textId="77777777" w:rsidR="00AE7553" w:rsidRPr="00826313" w:rsidRDefault="00AE7553" w:rsidP="00D12507">
            <w:pPr>
              <w:widowControl w:val="0"/>
              <w:pBdr>
                <w:bottom w:val="single" w:sz="4" w:space="1" w:color="auto"/>
              </w:pBdr>
              <w:suppressAutoHyphens/>
              <w:ind w:right="-85"/>
              <w:jc w:val="right"/>
              <w:rPr>
                <w:rFonts w:ascii="Arial" w:hAnsi="Arial" w:cs="Arial"/>
                <w:i/>
                <w:sz w:val="16"/>
                <w:szCs w:val="16"/>
              </w:rPr>
            </w:pPr>
            <w:r w:rsidRPr="00826313">
              <w:rPr>
                <w:rFonts w:ascii="Arial" w:hAnsi="Arial" w:cs="Arial"/>
                <w:i/>
                <w:sz w:val="16"/>
                <w:szCs w:val="16"/>
              </w:rPr>
              <w:t>VND</w:t>
            </w:r>
          </w:p>
        </w:tc>
        <w:tc>
          <w:tcPr>
            <w:tcW w:w="1710" w:type="dxa"/>
            <w:vAlign w:val="bottom"/>
            <w:tcPrChange w:id="10683" w:author="An Phuc Cao" w:date="2024-10-23T16:59:00Z" w16du:dateUtc="2024-10-23T09:59:00Z">
              <w:tcPr>
                <w:tcW w:w="1641" w:type="dxa"/>
                <w:gridSpan w:val="3"/>
                <w:vAlign w:val="bottom"/>
              </w:tcPr>
            </w:tcPrChange>
          </w:tcPr>
          <w:p w14:paraId="5085EDB3" w14:textId="77777777" w:rsidR="00AE7553" w:rsidRPr="00826313" w:rsidRDefault="00AE7553" w:rsidP="00D12507">
            <w:pPr>
              <w:widowControl w:val="0"/>
              <w:pBdr>
                <w:bottom w:val="single" w:sz="4" w:space="1" w:color="auto"/>
              </w:pBdr>
              <w:suppressAutoHyphens/>
              <w:ind w:right="-85"/>
              <w:jc w:val="right"/>
              <w:rPr>
                <w:rFonts w:ascii="Arial" w:hAnsi="Arial" w:cs="Arial"/>
                <w:i/>
                <w:sz w:val="16"/>
                <w:szCs w:val="16"/>
              </w:rPr>
            </w:pPr>
            <w:r w:rsidRPr="00826313">
              <w:rPr>
                <w:rFonts w:ascii="Arial" w:hAnsi="Arial" w:cs="Arial"/>
                <w:i/>
                <w:sz w:val="16"/>
                <w:szCs w:val="16"/>
              </w:rPr>
              <w:t>VND</w:t>
            </w:r>
          </w:p>
        </w:tc>
        <w:tc>
          <w:tcPr>
            <w:tcW w:w="1530" w:type="dxa"/>
            <w:vAlign w:val="bottom"/>
            <w:tcPrChange w:id="10684" w:author="An Phuc Cao" w:date="2024-10-23T16:59:00Z" w16du:dateUtc="2024-10-23T09:59:00Z">
              <w:tcPr>
                <w:tcW w:w="1650" w:type="dxa"/>
                <w:vAlign w:val="bottom"/>
              </w:tcPr>
            </w:tcPrChange>
          </w:tcPr>
          <w:p w14:paraId="3CFCC8B7" w14:textId="77777777" w:rsidR="00AE7553" w:rsidRPr="00826313" w:rsidRDefault="00AE7553" w:rsidP="00D12507">
            <w:pPr>
              <w:widowControl w:val="0"/>
              <w:pBdr>
                <w:bottom w:val="single" w:sz="4" w:space="1" w:color="auto"/>
              </w:pBdr>
              <w:suppressAutoHyphens/>
              <w:ind w:right="-85"/>
              <w:jc w:val="right"/>
              <w:rPr>
                <w:rFonts w:ascii="Arial" w:hAnsi="Arial" w:cs="Arial"/>
                <w:i/>
                <w:sz w:val="16"/>
                <w:szCs w:val="16"/>
              </w:rPr>
            </w:pPr>
            <w:r w:rsidRPr="00826313">
              <w:rPr>
                <w:rFonts w:ascii="Arial" w:hAnsi="Arial" w:cs="Arial"/>
                <w:i/>
                <w:sz w:val="16"/>
                <w:szCs w:val="16"/>
              </w:rPr>
              <w:t>VND</w:t>
            </w:r>
          </w:p>
        </w:tc>
      </w:tr>
      <w:tr w:rsidR="002B5BAE" w:rsidRPr="00826313" w14:paraId="043C12BF" w14:textId="77777777" w:rsidTr="00E73095">
        <w:trPr>
          <w:trHeight w:val="20"/>
          <w:trPrChange w:id="10685" w:author="An Phuc Cao" w:date="2024-10-23T16:59:00Z" w16du:dateUtc="2024-10-23T09:59:00Z">
            <w:trPr>
              <w:gridAfter w:val="0"/>
              <w:trHeight w:val="20"/>
            </w:trPr>
          </w:trPrChange>
        </w:trPr>
        <w:tc>
          <w:tcPr>
            <w:tcW w:w="1980" w:type="dxa"/>
            <w:vAlign w:val="bottom"/>
            <w:tcPrChange w:id="10686" w:author="An Phuc Cao" w:date="2024-10-23T16:59:00Z" w16du:dateUtc="2024-10-23T09:59:00Z">
              <w:tcPr>
                <w:tcW w:w="1980" w:type="dxa"/>
                <w:vAlign w:val="bottom"/>
              </w:tcPr>
            </w:tcPrChange>
          </w:tcPr>
          <w:p w14:paraId="0EC01A0D" w14:textId="6B5104BA" w:rsidR="002B5BAE" w:rsidRPr="00826313" w:rsidRDefault="002B5BAE" w:rsidP="002B5BAE">
            <w:pPr>
              <w:widowControl w:val="0"/>
              <w:suppressAutoHyphens/>
              <w:spacing w:before="120"/>
              <w:ind w:left="-108"/>
              <w:rPr>
                <w:rFonts w:ascii="Arial" w:hAnsi="Arial" w:cs="Arial"/>
                <w:b/>
                <w:sz w:val="16"/>
                <w:szCs w:val="16"/>
                <w:lang w:val="vi-VN"/>
              </w:rPr>
            </w:pPr>
            <w:r w:rsidRPr="00826313">
              <w:rPr>
                <w:rFonts w:ascii="Arial" w:hAnsi="Arial" w:cs="Arial"/>
                <w:sz w:val="16"/>
                <w:szCs w:val="16"/>
              </w:rPr>
              <w:t>Cash and cash equivalent</w:t>
            </w:r>
          </w:p>
        </w:tc>
        <w:tc>
          <w:tcPr>
            <w:tcW w:w="1710" w:type="dxa"/>
            <w:shd w:val="clear" w:color="auto" w:fill="auto"/>
            <w:vAlign w:val="bottom"/>
            <w:tcPrChange w:id="10687" w:author="An Phuc Cao" w:date="2024-10-23T16:59:00Z" w16du:dateUtc="2024-10-23T09:59:00Z">
              <w:tcPr>
                <w:tcW w:w="725" w:type="dxa"/>
                <w:shd w:val="clear" w:color="auto" w:fill="auto"/>
                <w:vAlign w:val="bottom"/>
              </w:tcPr>
            </w:tcPrChange>
          </w:tcPr>
          <w:p w14:paraId="7AB420A9" w14:textId="7EFDA393" w:rsidR="002B5BAE" w:rsidRPr="00D21CE2" w:rsidRDefault="002B5BAE" w:rsidP="00D21CE2">
            <w:pPr>
              <w:widowControl w:val="0"/>
              <w:suppressAutoHyphens/>
              <w:ind w:right="-85" w:hanging="55"/>
              <w:jc w:val="right"/>
              <w:rPr>
                <w:rFonts w:ascii="Arial" w:hAnsi="Arial" w:cs="Arial"/>
                <w:sz w:val="16"/>
                <w:szCs w:val="16"/>
              </w:rPr>
            </w:pPr>
            <w:ins w:id="10688" w:author="An Phuc Cao" w:date="2024-10-23T16:51:00Z" w16du:dateUtc="2024-10-23T09:51:00Z">
              <w:r w:rsidRPr="00D21CE2">
                <w:rPr>
                  <w:rFonts w:ascii="Arial" w:hAnsi="Arial" w:cs="Arial"/>
                  <w:color w:val="000000"/>
                  <w:sz w:val="16"/>
                  <w:szCs w:val="16"/>
                  <w:rPrChange w:id="10689" w:author="An Phuc Cao" w:date="2024-10-23T16:51:00Z" w16du:dateUtc="2024-10-23T09:51:00Z">
                    <w:rPr>
                      <w:rFonts w:ascii="Arial" w:hAnsi="Arial" w:cs="Arial"/>
                      <w:color w:val="000000"/>
                      <w:sz w:val="20"/>
                    </w:rPr>
                  </w:rPrChange>
                </w:rPr>
                <w:t xml:space="preserve">            107,372,571,111 </w:t>
              </w:r>
            </w:ins>
          </w:p>
        </w:tc>
        <w:tc>
          <w:tcPr>
            <w:tcW w:w="1260" w:type="dxa"/>
            <w:shd w:val="clear" w:color="auto" w:fill="auto"/>
            <w:vAlign w:val="bottom"/>
            <w:tcPrChange w:id="10690" w:author="An Phuc Cao" w:date="2024-10-23T16:59:00Z" w16du:dateUtc="2024-10-23T09:59:00Z">
              <w:tcPr>
                <w:tcW w:w="686" w:type="dxa"/>
                <w:shd w:val="clear" w:color="auto" w:fill="auto"/>
                <w:vAlign w:val="bottom"/>
              </w:tcPr>
            </w:tcPrChange>
          </w:tcPr>
          <w:p w14:paraId="6B55FF95" w14:textId="63792DF8" w:rsidR="002B5BAE" w:rsidRPr="00D21CE2" w:rsidRDefault="002B5BAE" w:rsidP="00D21CE2">
            <w:pPr>
              <w:widowControl w:val="0"/>
              <w:suppressAutoHyphens/>
              <w:ind w:right="-85"/>
              <w:jc w:val="right"/>
              <w:rPr>
                <w:rFonts w:ascii="Arial" w:hAnsi="Arial" w:cs="Arial"/>
                <w:sz w:val="16"/>
                <w:szCs w:val="16"/>
              </w:rPr>
            </w:pPr>
            <w:ins w:id="10691" w:author="An Phuc Cao" w:date="2024-10-23T16:51:00Z" w16du:dateUtc="2024-10-23T09:51:00Z">
              <w:r w:rsidRPr="00D21CE2">
                <w:rPr>
                  <w:rFonts w:ascii="Arial" w:hAnsi="Arial" w:cs="Arial"/>
                  <w:color w:val="000000"/>
                  <w:sz w:val="16"/>
                  <w:szCs w:val="16"/>
                  <w:rPrChange w:id="10692" w:author="An Phuc Cao" w:date="2024-10-23T16:51:00Z" w16du:dateUtc="2024-10-23T09:51:00Z">
                    <w:rPr>
                      <w:rFonts w:ascii="Arial" w:hAnsi="Arial" w:cs="Arial"/>
                      <w:color w:val="000000"/>
                      <w:sz w:val="20"/>
                    </w:rPr>
                  </w:rPrChange>
                </w:rPr>
                <w:t xml:space="preserve">                                   -   </w:t>
              </w:r>
            </w:ins>
          </w:p>
        </w:tc>
        <w:tc>
          <w:tcPr>
            <w:tcW w:w="1710" w:type="dxa"/>
            <w:shd w:val="clear" w:color="auto" w:fill="auto"/>
            <w:vAlign w:val="bottom"/>
            <w:tcPrChange w:id="10693" w:author="An Phuc Cao" w:date="2024-10-23T16:59:00Z" w16du:dateUtc="2024-10-23T09:59:00Z">
              <w:tcPr>
                <w:tcW w:w="1641" w:type="dxa"/>
                <w:gridSpan w:val="3"/>
                <w:shd w:val="clear" w:color="auto" w:fill="auto"/>
                <w:vAlign w:val="bottom"/>
              </w:tcPr>
            </w:tcPrChange>
          </w:tcPr>
          <w:p w14:paraId="5D3AF1A3" w14:textId="3AE56EC4" w:rsidR="002B5BAE" w:rsidRPr="00D21CE2" w:rsidRDefault="002B5BAE" w:rsidP="00D21CE2">
            <w:pPr>
              <w:widowControl w:val="0"/>
              <w:suppressAutoHyphens/>
              <w:ind w:right="-85"/>
              <w:jc w:val="right"/>
              <w:rPr>
                <w:rFonts w:ascii="Arial" w:hAnsi="Arial" w:cs="Arial"/>
                <w:sz w:val="16"/>
                <w:szCs w:val="16"/>
              </w:rPr>
            </w:pPr>
            <w:ins w:id="10694" w:author="An Phuc Cao" w:date="2024-10-23T16:51:00Z" w16du:dateUtc="2024-10-23T09:51:00Z">
              <w:r w:rsidRPr="00D21CE2">
                <w:rPr>
                  <w:rFonts w:ascii="Arial" w:hAnsi="Arial" w:cs="Arial"/>
                  <w:color w:val="000000"/>
                  <w:sz w:val="16"/>
                  <w:szCs w:val="16"/>
                  <w:rPrChange w:id="10695" w:author="An Phuc Cao" w:date="2024-10-23T16:51:00Z" w16du:dateUtc="2024-10-23T09:51:00Z">
                    <w:rPr>
                      <w:rFonts w:ascii="Arial" w:hAnsi="Arial" w:cs="Arial"/>
                      <w:color w:val="000000"/>
                      <w:sz w:val="20"/>
                    </w:rPr>
                  </w:rPrChange>
                </w:rPr>
                <w:t xml:space="preserve">                           -   </w:t>
              </w:r>
            </w:ins>
          </w:p>
        </w:tc>
        <w:tc>
          <w:tcPr>
            <w:tcW w:w="1530" w:type="dxa"/>
            <w:shd w:val="clear" w:color="auto" w:fill="auto"/>
            <w:vAlign w:val="bottom"/>
            <w:tcPrChange w:id="10696" w:author="An Phuc Cao" w:date="2024-10-23T16:59:00Z" w16du:dateUtc="2024-10-23T09:59:00Z">
              <w:tcPr>
                <w:tcW w:w="1650" w:type="dxa"/>
                <w:shd w:val="clear" w:color="auto" w:fill="auto"/>
                <w:vAlign w:val="bottom"/>
              </w:tcPr>
            </w:tcPrChange>
          </w:tcPr>
          <w:p w14:paraId="3954D375" w14:textId="0ED72FB8" w:rsidR="002B5BAE" w:rsidRPr="00D21CE2" w:rsidRDefault="002B5BAE" w:rsidP="00D21CE2">
            <w:pPr>
              <w:widowControl w:val="0"/>
              <w:suppressAutoHyphens/>
              <w:ind w:right="-85"/>
              <w:jc w:val="right"/>
              <w:rPr>
                <w:rFonts w:ascii="Arial" w:hAnsi="Arial" w:cs="Arial"/>
                <w:sz w:val="16"/>
                <w:szCs w:val="16"/>
                <w:lang w:val="vi-VN"/>
              </w:rPr>
            </w:pPr>
            <w:ins w:id="10697" w:author="An Phuc Cao" w:date="2024-10-23T16:51:00Z" w16du:dateUtc="2024-10-23T09:51:00Z">
              <w:r w:rsidRPr="00D21CE2">
                <w:rPr>
                  <w:rFonts w:ascii="Arial" w:hAnsi="Arial" w:cs="Arial"/>
                  <w:color w:val="000000"/>
                  <w:sz w:val="16"/>
                  <w:szCs w:val="16"/>
                  <w:rPrChange w:id="10698" w:author="An Phuc Cao" w:date="2024-10-23T16:51:00Z" w16du:dateUtc="2024-10-23T09:51:00Z">
                    <w:rPr>
                      <w:rFonts w:ascii="Arial" w:hAnsi="Arial" w:cs="Arial"/>
                      <w:color w:val="000000"/>
                      <w:sz w:val="20"/>
                    </w:rPr>
                  </w:rPrChange>
                </w:rPr>
                <w:t xml:space="preserve">          107,372,571,111 </w:t>
              </w:r>
            </w:ins>
          </w:p>
        </w:tc>
      </w:tr>
      <w:tr w:rsidR="002B5BAE" w:rsidRPr="00826313" w14:paraId="30ADCBB6" w14:textId="77777777" w:rsidTr="00E73095">
        <w:trPr>
          <w:trHeight w:val="20"/>
          <w:trPrChange w:id="10699" w:author="An Phuc Cao" w:date="2024-10-23T16:59:00Z" w16du:dateUtc="2024-10-23T09:59:00Z">
            <w:trPr>
              <w:gridAfter w:val="0"/>
              <w:trHeight w:val="20"/>
            </w:trPr>
          </w:trPrChange>
        </w:trPr>
        <w:tc>
          <w:tcPr>
            <w:tcW w:w="1980" w:type="dxa"/>
            <w:vAlign w:val="bottom"/>
            <w:tcPrChange w:id="10700" w:author="An Phuc Cao" w:date="2024-10-23T16:59:00Z" w16du:dateUtc="2024-10-23T09:59:00Z">
              <w:tcPr>
                <w:tcW w:w="1980" w:type="dxa"/>
                <w:vAlign w:val="bottom"/>
              </w:tcPr>
            </w:tcPrChange>
          </w:tcPr>
          <w:p w14:paraId="0FA7CE41" w14:textId="2A8E4A6A" w:rsidR="002B5BAE" w:rsidRPr="00826313" w:rsidRDefault="002B5BAE" w:rsidP="002B5BAE">
            <w:pPr>
              <w:widowControl w:val="0"/>
              <w:suppressAutoHyphens/>
              <w:ind w:left="-108"/>
              <w:rPr>
                <w:rFonts w:ascii="Arial" w:hAnsi="Arial" w:cs="Arial"/>
                <w:sz w:val="16"/>
                <w:szCs w:val="16"/>
                <w:lang w:val="vi-VN"/>
              </w:rPr>
            </w:pPr>
            <w:r w:rsidRPr="00826313">
              <w:rPr>
                <w:rFonts w:ascii="Arial" w:hAnsi="Arial" w:cs="Arial"/>
                <w:sz w:val="16"/>
                <w:szCs w:val="16"/>
              </w:rPr>
              <w:t>Due from banks</w:t>
            </w:r>
          </w:p>
        </w:tc>
        <w:tc>
          <w:tcPr>
            <w:tcW w:w="1710" w:type="dxa"/>
            <w:shd w:val="clear" w:color="auto" w:fill="auto"/>
            <w:vAlign w:val="bottom"/>
            <w:tcPrChange w:id="10701" w:author="An Phuc Cao" w:date="2024-10-23T16:59:00Z" w16du:dateUtc="2024-10-23T09:59:00Z">
              <w:tcPr>
                <w:tcW w:w="725" w:type="dxa"/>
                <w:shd w:val="clear" w:color="auto" w:fill="auto"/>
                <w:vAlign w:val="bottom"/>
              </w:tcPr>
            </w:tcPrChange>
          </w:tcPr>
          <w:p w14:paraId="33A0552D" w14:textId="704E6980" w:rsidR="002B5BAE" w:rsidRPr="00D21CE2" w:rsidRDefault="002B5BAE" w:rsidP="00D21CE2">
            <w:pPr>
              <w:widowControl w:val="0"/>
              <w:suppressAutoHyphens/>
              <w:ind w:right="-85" w:hanging="118"/>
              <w:jc w:val="right"/>
              <w:rPr>
                <w:rFonts w:ascii="Arial" w:hAnsi="Arial" w:cs="Arial"/>
                <w:sz w:val="16"/>
                <w:szCs w:val="16"/>
                <w:lang w:val="en-GB"/>
              </w:rPr>
            </w:pPr>
            <w:ins w:id="10702" w:author="An Phuc Cao" w:date="2024-10-23T16:51:00Z" w16du:dateUtc="2024-10-23T09:51:00Z">
              <w:del w:id="10703" w:author="Trung Van Nguyen" w:date="2024-11-26T16:58:00Z" w16du:dateUtc="2024-11-26T09:58:00Z">
                <w:r w:rsidRPr="00D21CE2" w:rsidDel="00C50E57">
                  <w:rPr>
                    <w:rFonts w:ascii="Arial" w:hAnsi="Arial" w:cs="Arial"/>
                    <w:color w:val="000000"/>
                    <w:sz w:val="16"/>
                    <w:szCs w:val="16"/>
                    <w:rPrChange w:id="10704"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05" w:author="An Phuc Cao" w:date="2024-10-23T16:51:00Z" w16du:dateUtc="2024-10-23T09:51:00Z">
                    <w:rPr>
                      <w:rFonts w:ascii="Arial" w:hAnsi="Arial" w:cs="Arial"/>
                      <w:color w:val="000000"/>
                      <w:sz w:val="20"/>
                    </w:rPr>
                  </w:rPrChange>
                </w:rPr>
                <w:t>495,475,266,204</w:t>
              </w:r>
              <w:del w:id="10706" w:author="Trung Van Nguyen" w:date="2024-11-26T16:58:00Z" w16du:dateUtc="2024-11-26T09:58:00Z">
                <w:r w:rsidRPr="00D21CE2" w:rsidDel="00C50E57">
                  <w:rPr>
                    <w:rFonts w:ascii="Arial" w:hAnsi="Arial" w:cs="Arial"/>
                    <w:color w:val="000000"/>
                    <w:sz w:val="16"/>
                    <w:szCs w:val="16"/>
                    <w:rPrChange w:id="10707" w:author="An Phuc Cao" w:date="2024-10-23T16:51:00Z" w16du:dateUtc="2024-10-23T09:51:00Z">
                      <w:rPr>
                        <w:rFonts w:ascii="Arial" w:hAnsi="Arial" w:cs="Arial"/>
                        <w:color w:val="000000"/>
                        <w:sz w:val="20"/>
                      </w:rPr>
                    </w:rPrChange>
                  </w:rPr>
                  <w:delText xml:space="preserve"> </w:delText>
                </w:r>
              </w:del>
            </w:ins>
          </w:p>
        </w:tc>
        <w:tc>
          <w:tcPr>
            <w:tcW w:w="1260" w:type="dxa"/>
            <w:shd w:val="clear" w:color="auto" w:fill="auto"/>
            <w:vAlign w:val="bottom"/>
            <w:tcPrChange w:id="10708" w:author="An Phuc Cao" w:date="2024-10-23T16:59:00Z" w16du:dateUtc="2024-10-23T09:59:00Z">
              <w:tcPr>
                <w:tcW w:w="686" w:type="dxa"/>
                <w:shd w:val="clear" w:color="auto" w:fill="auto"/>
                <w:vAlign w:val="bottom"/>
              </w:tcPr>
            </w:tcPrChange>
          </w:tcPr>
          <w:p w14:paraId="28F076B7" w14:textId="0B325488" w:rsidR="002B5BAE" w:rsidRPr="00D21CE2" w:rsidRDefault="002B5BAE" w:rsidP="00D21CE2">
            <w:pPr>
              <w:widowControl w:val="0"/>
              <w:suppressAutoHyphens/>
              <w:ind w:right="-85"/>
              <w:jc w:val="right"/>
              <w:rPr>
                <w:rFonts w:ascii="Arial" w:hAnsi="Arial" w:cs="Arial"/>
                <w:sz w:val="16"/>
                <w:szCs w:val="16"/>
                <w:lang w:val="en-GB"/>
              </w:rPr>
            </w:pPr>
            <w:ins w:id="10709" w:author="An Phuc Cao" w:date="2024-10-23T16:51:00Z" w16du:dateUtc="2024-10-23T09:51:00Z">
              <w:del w:id="10710" w:author="Trung Van Nguyen" w:date="2024-11-26T16:58:00Z" w16du:dateUtc="2024-11-26T09:58:00Z">
                <w:r w:rsidRPr="00D21CE2" w:rsidDel="00C50E57">
                  <w:rPr>
                    <w:rFonts w:ascii="Arial" w:hAnsi="Arial" w:cs="Arial"/>
                    <w:color w:val="000000"/>
                    <w:sz w:val="16"/>
                    <w:szCs w:val="16"/>
                    <w:rPrChange w:id="10711"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12" w:author="An Phuc Cao" w:date="2024-10-23T16:51:00Z" w16du:dateUtc="2024-10-23T09:51:00Z">
                    <w:rPr>
                      <w:rFonts w:ascii="Arial" w:hAnsi="Arial" w:cs="Arial"/>
                      <w:color w:val="000000"/>
                      <w:sz w:val="20"/>
                    </w:rPr>
                  </w:rPrChange>
                </w:rPr>
                <w:t>-</w:t>
              </w:r>
              <w:del w:id="10713" w:author="Trung Van Nguyen" w:date="2024-11-26T16:58:00Z" w16du:dateUtc="2024-11-26T09:58:00Z">
                <w:r w:rsidRPr="00D21CE2" w:rsidDel="00C50E57">
                  <w:rPr>
                    <w:rFonts w:ascii="Arial" w:hAnsi="Arial" w:cs="Arial"/>
                    <w:color w:val="000000"/>
                    <w:sz w:val="16"/>
                    <w:szCs w:val="16"/>
                    <w:rPrChange w:id="10714" w:author="An Phuc Cao" w:date="2024-10-23T16:51:00Z" w16du:dateUtc="2024-10-23T09:51:00Z">
                      <w:rPr>
                        <w:rFonts w:ascii="Arial" w:hAnsi="Arial" w:cs="Arial"/>
                        <w:color w:val="000000"/>
                        <w:sz w:val="20"/>
                      </w:rPr>
                    </w:rPrChange>
                  </w:rPr>
                  <w:delText xml:space="preserve">   </w:delText>
                </w:r>
              </w:del>
            </w:ins>
          </w:p>
        </w:tc>
        <w:tc>
          <w:tcPr>
            <w:tcW w:w="1710" w:type="dxa"/>
            <w:shd w:val="clear" w:color="auto" w:fill="auto"/>
            <w:vAlign w:val="bottom"/>
            <w:tcPrChange w:id="10715" w:author="An Phuc Cao" w:date="2024-10-23T16:59:00Z" w16du:dateUtc="2024-10-23T09:59:00Z">
              <w:tcPr>
                <w:tcW w:w="1641" w:type="dxa"/>
                <w:gridSpan w:val="3"/>
                <w:shd w:val="clear" w:color="auto" w:fill="auto"/>
                <w:vAlign w:val="bottom"/>
              </w:tcPr>
            </w:tcPrChange>
          </w:tcPr>
          <w:p w14:paraId="2C071C61" w14:textId="24E190CB" w:rsidR="002B5BAE" w:rsidRPr="00D21CE2" w:rsidRDefault="002B5BAE" w:rsidP="00D21CE2">
            <w:pPr>
              <w:widowControl w:val="0"/>
              <w:suppressAutoHyphens/>
              <w:ind w:right="-85"/>
              <w:jc w:val="right"/>
              <w:rPr>
                <w:rFonts w:ascii="Arial" w:hAnsi="Arial" w:cs="Arial"/>
                <w:sz w:val="16"/>
                <w:szCs w:val="16"/>
                <w:lang w:val="en-GB"/>
              </w:rPr>
            </w:pPr>
            <w:ins w:id="10716" w:author="An Phuc Cao" w:date="2024-10-23T16:51:00Z" w16du:dateUtc="2024-10-23T09:51:00Z">
              <w:del w:id="10717" w:author="Trung Van Nguyen" w:date="2024-11-26T16:58:00Z" w16du:dateUtc="2024-11-26T09:58:00Z">
                <w:r w:rsidRPr="00D21CE2" w:rsidDel="00C50E57">
                  <w:rPr>
                    <w:rFonts w:ascii="Arial" w:hAnsi="Arial" w:cs="Arial"/>
                    <w:color w:val="000000"/>
                    <w:sz w:val="16"/>
                    <w:szCs w:val="16"/>
                    <w:rPrChange w:id="10718"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19" w:author="An Phuc Cao" w:date="2024-10-23T16:51:00Z" w16du:dateUtc="2024-10-23T09:51:00Z">
                    <w:rPr>
                      <w:rFonts w:ascii="Arial" w:hAnsi="Arial" w:cs="Arial"/>
                      <w:color w:val="000000"/>
                      <w:sz w:val="20"/>
                    </w:rPr>
                  </w:rPrChange>
                </w:rPr>
                <w:t>-</w:t>
              </w:r>
              <w:del w:id="10720" w:author="Trung Van Nguyen" w:date="2024-11-26T16:58:00Z" w16du:dateUtc="2024-11-26T09:58:00Z">
                <w:r w:rsidRPr="00D21CE2" w:rsidDel="00C50E57">
                  <w:rPr>
                    <w:rFonts w:ascii="Arial" w:hAnsi="Arial" w:cs="Arial"/>
                    <w:color w:val="000000"/>
                    <w:sz w:val="16"/>
                    <w:szCs w:val="16"/>
                    <w:rPrChange w:id="10721" w:author="An Phuc Cao" w:date="2024-10-23T16:51:00Z" w16du:dateUtc="2024-10-23T09:51:00Z">
                      <w:rPr>
                        <w:rFonts w:ascii="Arial" w:hAnsi="Arial" w:cs="Arial"/>
                        <w:color w:val="000000"/>
                        <w:sz w:val="20"/>
                      </w:rPr>
                    </w:rPrChange>
                  </w:rPr>
                  <w:delText xml:space="preserve">   </w:delText>
                </w:r>
              </w:del>
            </w:ins>
          </w:p>
        </w:tc>
        <w:tc>
          <w:tcPr>
            <w:tcW w:w="1530" w:type="dxa"/>
            <w:shd w:val="clear" w:color="auto" w:fill="auto"/>
            <w:vAlign w:val="bottom"/>
            <w:tcPrChange w:id="10722" w:author="An Phuc Cao" w:date="2024-10-23T16:59:00Z" w16du:dateUtc="2024-10-23T09:59:00Z">
              <w:tcPr>
                <w:tcW w:w="1650" w:type="dxa"/>
                <w:shd w:val="clear" w:color="auto" w:fill="auto"/>
                <w:vAlign w:val="bottom"/>
              </w:tcPr>
            </w:tcPrChange>
          </w:tcPr>
          <w:p w14:paraId="27D87D2C" w14:textId="7C7C75BD" w:rsidR="002B5BAE" w:rsidRPr="00D21CE2" w:rsidRDefault="002B5BAE" w:rsidP="00D21CE2">
            <w:pPr>
              <w:widowControl w:val="0"/>
              <w:suppressAutoHyphens/>
              <w:ind w:right="-85"/>
              <w:jc w:val="right"/>
              <w:rPr>
                <w:rFonts w:ascii="Arial" w:hAnsi="Arial" w:cs="Arial"/>
                <w:sz w:val="16"/>
                <w:szCs w:val="16"/>
                <w:lang w:val="en-GB"/>
              </w:rPr>
            </w:pPr>
            <w:ins w:id="10723" w:author="An Phuc Cao" w:date="2024-10-23T16:51:00Z" w16du:dateUtc="2024-10-23T09:51:00Z">
              <w:del w:id="10724" w:author="Trung Van Nguyen" w:date="2024-11-26T16:58:00Z" w16du:dateUtc="2024-11-26T09:58:00Z">
                <w:r w:rsidRPr="00D21CE2" w:rsidDel="00C50E57">
                  <w:rPr>
                    <w:rFonts w:ascii="Arial" w:hAnsi="Arial" w:cs="Arial"/>
                    <w:color w:val="000000"/>
                    <w:sz w:val="16"/>
                    <w:szCs w:val="16"/>
                    <w:rPrChange w:id="10725"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26" w:author="An Phuc Cao" w:date="2024-10-23T16:51:00Z" w16du:dateUtc="2024-10-23T09:51:00Z">
                    <w:rPr>
                      <w:rFonts w:ascii="Arial" w:hAnsi="Arial" w:cs="Arial"/>
                      <w:color w:val="000000"/>
                      <w:sz w:val="20"/>
                    </w:rPr>
                  </w:rPrChange>
                </w:rPr>
                <w:t>495,475,266,204</w:t>
              </w:r>
              <w:del w:id="10727" w:author="Trung Van Nguyen" w:date="2024-11-26T16:58:00Z" w16du:dateUtc="2024-11-26T09:58:00Z">
                <w:r w:rsidRPr="00D21CE2" w:rsidDel="00C50E57">
                  <w:rPr>
                    <w:rFonts w:ascii="Arial" w:hAnsi="Arial" w:cs="Arial"/>
                    <w:color w:val="000000"/>
                    <w:sz w:val="16"/>
                    <w:szCs w:val="16"/>
                    <w:rPrChange w:id="10728" w:author="An Phuc Cao" w:date="2024-10-23T16:51:00Z" w16du:dateUtc="2024-10-23T09:51:00Z">
                      <w:rPr>
                        <w:rFonts w:ascii="Arial" w:hAnsi="Arial" w:cs="Arial"/>
                        <w:color w:val="000000"/>
                        <w:sz w:val="20"/>
                      </w:rPr>
                    </w:rPrChange>
                  </w:rPr>
                  <w:delText xml:space="preserve"> </w:delText>
                </w:r>
              </w:del>
            </w:ins>
          </w:p>
        </w:tc>
      </w:tr>
      <w:tr w:rsidR="002B5BAE" w:rsidRPr="00826313" w14:paraId="744665B2" w14:textId="77777777" w:rsidTr="00E73095">
        <w:tblPrEx>
          <w:tblPrExChange w:id="10729" w:author="An Phuc Cao" w:date="2024-10-23T16:59:00Z" w16du:dateUtc="2024-10-23T09:59:00Z">
            <w:tblPrEx>
              <w:tblW w:w="8190" w:type="dxa"/>
            </w:tblPrEx>
          </w:tblPrExChange>
        </w:tblPrEx>
        <w:trPr>
          <w:trHeight w:val="20"/>
          <w:ins w:id="10730" w:author="An Phuc Cao" w:date="2024-10-23T16:50:00Z"/>
          <w:trPrChange w:id="10731" w:author="An Phuc Cao" w:date="2024-10-23T16:59:00Z" w16du:dateUtc="2024-10-23T09:59:00Z">
            <w:trPr>
              <w:trHeight w:val="20"/>
            </w:trPr>
          </w:trPrChange>
        </w:trPr>
        <w:tc>
          <w:tcPr>
            <w:tcW w:w="1980" w:type="dxa"/>
            <w:vAlign w:val="bottom"/>
            <w:tcPrChange w:id="10732" w:author="An Phuc Cao" w:date="2024-10-23T16:59:00Z" w16du:dateUtc="2024-10-23T09:59:00Z">
              <w:tcPr>
                <w:tcW w:w="1980" w:type="dxa"/>
                <w:vAlign w:val="bottom"/>
              </w:tcPr>
            </w:tcPrChange>
          </w:tcPr>
          <w:p w14:paraId="3752D3CD" w14:textId="29DC4195" w:rsidR="002B5BAE" w:rsidRPr="00826313" w:rsidRDefault="002B5BAE" w:rsidP="002B5BAE">
            <w:pPr>
              <w:widowControl w:val="0"/>
              <w:suppressAutoHyphens/>
              <w:ind w:left="-108"/>
              <w:rPr>
                <w:ins w:id="10733" w:author="An Phuc Cao" w:date="2024-10-23T16:50:00Z" w16du:dateUtc="2024-10-23T09:50:00Z"/>
                <w:rFonts w:ascii="Arial" w:hAnsi="Arial" w:cs="Arial"/>
                <w:sz w:val="16"/>
                <w:szCs w:val="16"/>
              </w:rPr>
            </w:pPr>
            <w:ins w:id="10734" w:author="An Phuc Cao" w:date="2024-10-23T16:50:00Z" w16du:dateUtc="2024-10-23T09:50:00Z">
              <w:r w:rsidRPr="002B5BAE">
                <w:rPr>
                  <w:rFonts w:ascii="Arial" w:hAnsi="Arial" w:cs="Arial"/>
                  <w:sz w:val="16"/>
                  <w:szCs w:val="16"/>
                </w:rPr>
                <w:t>Financial assets at amortized cost</w:t>
              </w:r>
            </w:ins>
          </w:p>
        </w:tc>
        <w:tc>
          <w:tcPr>
            <w:tcW w:w="1710" w:type="dxa"/>
            <w:shd w:val="clear" w:color="auto" w:fill="auto"/>
            <w:vAlign w:val="bottom"/>
            <w:tcPrChange w:id="10735" w:author="An Phuc Cao" w:date="2024-10-23T16:59:00Z" w16du:dateUtc="2024-10-23T09:59:00Z">
              <w:tcPr>
                <w:tcW w:w="1710" w:type="dxa"/>
                <w:gridSpan w:val="3"/>
                <w:shd w:val="clear" w:color="auto" w:fill="auto"/>
                <w:vAlign w:val="bottom"/>
              </w:tcPr>
            </w:tcPrChange>
          </w:tcPr>
          <w:p w14:paraId="7F943E8E" w14:textId="4DBDC421" w:rsidR="002B5BAE" w:rsidRPr="00D21CE2" w:rsidRDefault="002B5BAE" w:rsidP="00D21CE2">
            <w:pPr>
              <w:widowControl w:val="0"/>
              <w:suppressAutoHyphens/>
              <w:ind w:right="-85" w:hanging="118"/>
              <w:jc w:val="right"/>
              <w:rPr>
                <w:ins w:id="10736" w:author="An Phuc Cao" w:date="2024-10-23T16:50:00Z" w16du:dateUtc="2024-10-23T09:50:00Z"/>
                <w:rFonts w:ascii="Arial" w:hAnsi="Arial" w:cs="Arial"/>
                <w:sz w:val="16"/>
                <w:szCs w:val="16"/>
                <w:lang w:val="en-GB"/>
              </w:rPr>
            </w:pPr>
            <w:ins w:id="10737" w:author="An Phuc Cao" w:date="2024-10-23T16:51:00Z" w16du:dateUtc="2024-10-23T09:51:00Z">
              <w:del w:id="10738" w:author="Trung Van Nguyen" w:date="2024-11-26T16:58:00Z" w16du:dateUtc="2024-11-26T09:58:00Z">
                <w:r w:rsidRPr="00D21CE2" w:rsidDel="00C50E57">
                  <w:rPr>
                    <w:rFonts w:ascii="Arial" w:hAnsi="Arial" w:cs="Arial"/>
                    <w:color w:val="000000"/>
                    <w:sz w:val="16"/>
                    <w:szCs w:val="16"/>
                    <w:rPrChange w:id="10739"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40" w:author="An Phuc Cao" w:date="2024-10-23T16:51:00Z" w16du:dateUtc="2024-10-23T09:51:00Z">
                    <w:rPr>
                      <w:rFonts w:ascii="Arial" w:hAnsi="Arial" w:cs="Arial"/>
                      <w:color w:val="000000"/>
                      <w:sz w:val="20"/>
                    </w:rPr>
                  </w:rPrChange>
                </w:rPr>
                <w:t>-</w:t>
              </w:r>
              <w:del w:id="10741" w:author="Trung Van Nguyen" w:date="2024-11-26T16:58:00Z" w16du:dateUtc="2024-11-26T09:58:00Z">
                <w:r w:rsidRPr="00D21CE2" w:rsidDel="00C50E57">
                  <w:rPr>
                    <w:rFonts w:ascii="Arial" w:hAnsi="Arial" w:cs="Arial"/>
                    <w:color w:val="000000"/>
                    <w:sz w:val="16"/>
                    <w:szCs w:val="16"/>
                    <w:rPrChange w:id="10742" w:author="An Phuc Cao" w:date="2024-10-23T16:51:00Z" w16du:dateUtc="2024-10-23T09:51:00Z">
                      <w:rPr>
                        <w:rFonts w:ascii="Arial" w:hAnsi="Arial" w:cs="Arial"/>
                        <w:color w:val="000000"/>
                        <w:sz w:val="20"/>
                      </w:rPr>
                    </w:rPrChange>
                  </w:rPr>
                  <w:delText xml:space="preserve">   </w:delText>
                </w:r>
              </w:del>
            </w:ins>
          </w:p>
        </w:tc>
        <w:tc>
          <w:tcPr>
            <w:tcW w:w="1260" w:type="dxa"/>
            <w:shd w:val="clear" w:color="auto" w:fill="auto"/>
            <w:vAlign w:val="bottom"/>
            <w:tcPrChange w:id="10743" w:author="An Phuc Cao" w:date="2024-10-23T16:59:00Z" w16du:dateUtc="2024-10-23T09:59:00Z">
              <w:tcPr>
                <w:tcW w:w="1260" w:type="dxa"/>
                <w:shd w:val="clear" w:color="auto" w:fill="auto"/>
                <w:vAlign w:val="bottom"/>
              </w:tcPr>
            </w:tcPrChange>
          </w:tcPr>
          <w:p w14:paraId="7530C625" w14:textId="0419F232" w:rsidR="002B5BAE" w:rsidRPr="00D21CE2" w:rsidRDefault="002B5BAE" w:rsidP="00D21CE2">
            <w:pPr>
              <w:widowControl w:val="0"/>
              <w:suppressAutoHyphens/>
              <w:ind w:right="-85"/>
              <w:jc w:val="right"/>
              <w:rPr>
                <w:ins w:id="10744" w:author="An Phuc Cao" w:date="2024-10-23T16:50:00Z" w16du:dateUtc="2024-10-23T09:50:00Z"/>
                <w:rFonts w:ascii="Arial" w:hAnsi="Arial" w:cs="Arial"/>
                <w:sz w:val="16"/>
                <w:szCs w:val="16"/>
                <w:lang w:val="en-GB"/>
              </w:rPr>
            </w:pPr>
            <w:ins w:id="10745" w:author="An Phuc Cao" w:date="2024-10-23T16:51:00Z" w16du:dateUtc="2024-10-23T09:51:00Z">
              <w:del w:id="10746" w:author="Trung Van Nguyen" w:date="2024-11-26T16:58:00Z" w16du:dateUtc="2024-11-26T09:58:00Z">
                <w:r w:rsidRPr="00D21CE2" w:rsidDel="00C50E57">
                  <w:rPr>
                    <w:rFonts w:ascii="Arial" w:hAnsi="Arial" w:cs="Arial"/>
                    <w:color w:val="000000"/>
                    <w:sz w:val="16"/>
                    <w:szCs w:val="16"/>
                    <w:rPrChange w:id="10747"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48" w:author="An Phuc Cao" w:date="2024-10-23T16:51:00Z" w16du:dateUtc="2024-10-23T09:51:00Z">
                    <w:rPr>
                      <w:rFonts w:ascii="Arial" w:hAnsi="Arial" w:cs="Arial"/>
                      <w:color w:val="000000"/>
                      <w:sz w:val="20"/>
                    </w:rPr>
                  </w:rPrChange>
                </w:rPr>
                <w:t>-</w:t>
              </w:r>
              <w:del w:id="10749" w:author="Trung Van Nguyen" w:date="2024-11-26T16:58:00Z" w16du:dateUtc="2024-11-26T09:58:00Z">
                <w:r w:rsidRPr="00D21CE2" w:rsidDel="00C50E57">
                  <w:rPr>
                    <w:rFonts w:ascii="Arial" w:hAnsi="Arial" w:cs="Arial"/>
                    <w:color w:val="000000"/>
                    <w:sz w:val="16"/>
                    <w:szCs w:val="16"/>
                    <w:rPrChange w:id="10750" w:author="An Phuc Cao" w:date="2024-10-23T16:51:00Z" w16du:dateUtc="2024-10-23T09:51:00Z">
                      <w:rPr>
                        <w:rFonts w:ascii="Arial" w:hAnsi="Arial" w:cs="Arial"/>
                        <w:color w:val="000000"/>
                        <w:sz w:val="20"/>
                      </w:rPr>
                    </w:rPrChange>
                  </w:rPr>
                  <w:delText xml:space="preserve">   </w:delText>
                </w:r>
              </w:del>
            </w:ins>
          </w:p>
        </w:tc>
        <w:tc>
          <w:tcPr>
            <w:tcW w:w="1710" w:type="dxa"/>
            <w:shd w:val="clear" w:color="auto" w:fill="auto"/>
            <w:vAlign w:val="bottom"/>
            <w:tcPrChange w:id="10751" w:author="An Phuc Cao" w:date="2024-10-23T16:59:00Z" w16du:dateUtc="2024-10-23T09:59:00Z">
              <w:tcPr>
                <w:tcW w:w="1890" w:type="dxa"/>
                <w:gridSpan w:val="3"/>
                <w:shd w:val="clear" w:color="auto" w:fill="auto"/>
                <w:vAlign w:val="bottom"/>
              </w:tcPr>
            </w:tcPrChange>
          </w:tcPr>
          <w:p w14:paraId="6B2E5D52" w14:textId="726D1139" w:rsidR="002B5BAE" w:rsidRPr="00D21CE2" w:rsidRDefault="002B5BAE" w:rsidP="00D21CE2">
            <w:pPr>
              <w:widowControl w:val="0"/>
              <w:suppressAutoHyphens/>
              <w:ind w:right="-85"/>
              <w:jc w:val="right"/>
              <w:rPr>
                <w:ins w:id="10752" w:author="An Phuc Cao" w:date="2024-10-23T16:50:00Z" w16du:dateUtc="2024-10-23T09:50:00Z"/>
                <w:rFonts w:ascii="Arial" w:hAnsi="Arial" w:cs="Arial"/>
                <w:sz w:val="16"/>
                <w:szCs w:val="16"/>
                <w:lang w:val="en-GB"/>
              </w:rPr>
            </w:pPr>
            <w:ins w:id="10753" w:author="An Phuc Cao" w:date="2024-10-23T16:51:00Z" w16du:dateUtc="2024-10-23T09:51:00Z">
              <w:del w:id="10754" w:author="Trung Van Nguyen" w:date="2024-11-26T16:58:00Z" w16du:dateUtc="2024-11-26T09:58:00Z">
                <w:r w:rsidRPr="00D21CE2" w:rsidDel="00C50E57">
                  <w:rPr>
                    <w:rFonts w:ascii="Arial" w:hAnsi="Arial" w:cs="Arial"/>
                    <w:color w:val="000000"/>
                    <w:sz w:val="16"/>
                    <w:szCs w:val="16"/>
                    <w:rPrChange w:id="10755"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56" w:author="An Phuc Cao" w:date="2024-10-23T16:51:00Z" w16du:dateUtc="2024-10-23T09:51:00Z">
                    <w:rPr>
                      <w:rFonts w:ascii="Arial" w:hAnsi="Arial" w:cs="Arial"/>
                      <w:color w:val="000000"/>
                      <w:sz w:val="20"/>
                    </w:rPr>
                  </w:rPrChange>
                </w:rPr>
                <w:t>111,970,477,858</w:t>
              </w:r>
              <w:del w:id="10757" w:author="Trung Van Nguyen" w:date="2024-11-26T16:58:00Z" w16du:dateUtc="2024-11-26T09:58:00Z">
                <w:r w:rsidRPr="00D21CE2" w:rsidDel="00C50E57">
                  <w:rPr>
                    <w:rFonts w:ascii="Arial" w:hAnsi="Arial" w:cs="Arial"/>
                    <w:color w:val="000000"/>
                    <w:sz w:val="16"/>
                    <w:szCs w:val="16"/>
                    <w:rPrChange w:id="10758" w:author="An Phuc Cao" w:date="2024-10-23T16:51:00Z" w16du:dateUtc="2024-10-23T09:51:00Z">
                      <w:rPr>
                        <w:rFonts w:ascii="Arial" w:hAnsi="Arial" w:cs="Arial"/>
                        <w:color w:val="000000"/>
                        <w:sz w:val="20"/>
                      </w:rPr>
                    </w:rPrChange>
                  </w:rPr>
                  <w:delText xml:space="preserve"> </w:delText>
                </w:r>
              </w:del>
            </w:ins>
          </w:p>
        </w:tc>
        <w:tc>
          <w:tcPr>
            <w:tcW w:w="1530" w:type="dxa"/>
            <w:shd w:val="clear" w:color="auto" w:fill="auto"/>
            <w:vAlign w:val="bottom"/>
            <w:tcPrChange w:id="10759" w:author="An Phuc Cao" w:date="2024-10-23T16:59:00Z" w16du:dateUtc="2024-10-23T09:59:00Z">
              <w:tcPr>
                <w:tcW w:w="1350" w:type="dxa"/>
                <w:shd w:val="clear" w:color="auto" w:fill="auto"/>
                <w:vAlign w:val="bottom"/>
              </w:tcPr>
            </w:tcPrChange>
          </w:tcPr>
          <w:p w14:paraId="6CBEF192" w14:textId="5D3AA63A" w:rsidR="002B5BAE" w:rsidRPr="00D21CE2" w:rsidRDefault="002B5BAE" w:rsidP="00D21CE2">
            <w:pPr>
              <w:widowControl w:val="0"/>
              <w:suppressAutoHyphens/>
              <w:ind w:right="-85"/>
              <w:jc w:val="right"/>
              <w:rPr>
                <w:ins w:id="10760" w:author="An Phuc Cao" w:date="2024-10-23T16:50:00Z" w16du:dateUtc="2024-10-23T09:50:00Z"/>
                <w:rFonts w:ascii="Arial" w:hAnsi="Arial" w:cs="Arial"/>
                <w:sz w:val="16"/>
                <w:szCs w:val="16"/>
                <w:lang w:val="en-GB"/>
              </w:rPr>
            </w:pPr>
            <w:ins w:id="10761" w:author="An Phuc Cao" w:date="2024-10-23T16:51:00Z" w16du:dateUtc="2024-10-23T09:51:00Z">
              <w:del w:id="10762" w:author="Trung Van Nguyen" w:date="2024-11-26T16:58:00Z" w16du:dateUtc="2024-11-26T09:58:00Z">
                <w:r w:rsidRPr="00D21CE2" w:rsidDel="00C50E57">
                  <w:rPr>
                    <w:rFonts w:ascii="Arial" w:hAnsi="Arial" w:cs="Arial"/>
                    <w:color w:val="000000"/>
                    <w:sz w:val="16"/>
                    <w:szCs w:val="16"/>
                    <w:rPrChange w:id="10763"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64" w:author="An Phuc Cao" w:date="2024-10-23T16:51:00Z" w16du:dateUtc="2024-10-23T09:51:00Z">
                    <w:rPr>
                      <w:rFonts w:ascii="Arial" w:hAnsi="Arial" w:cs="Arial"/>
                      <w:color w:val="000000"/>
                      <w:sz w:val="20"/>
                    </w:rPr>
                  </w:rPrChange>
                </w:rPr>
                <w:t>111,970,477,858</w:t>
              </w:r>
              <w:del w:id="10765" w:author="Trung Van Nguyen" w:date="2024-11-26T16:58:00Z" w16du:dateUtc="2024-11-26T09:58:00Z">
                <w:r w:rsidRPr="00D21CE2" w:rsidDel="00C50E57">
                  <w:rPr>
                    <w:rFonts w:ascii="Arial" w:hAnsi="Arial" w:cs="Arial"/>
                    <w:color w:val="000000"/>
                    <w:sz w:val="16"/>
                    <w:szCs w:val="16"/>
                    <w:rPrChange w:id="10766" w:author="An Phuc Cao" w:date="2024-10-23T16:51:00Z" w16du:dateUtc="2024-10-23T09:51:00Z">
                      <w:rPr>
                        <w:rFonts w:ascii="Arial" w:hAnsi="Arial" w:cs="Arial"/>
                        <w:color w:val="000000"/>
                        <w:sz w:val="20"/>
                      </w:rPr>
                    </w:rPrChange>
                  </w:rPr>
                  <w:delText xml:space="preserve"> </w:delText>
                </w:r>
              </w:del>
            </w:ins>
          </w:p>
        </w:tc>
      </w:tr>
      <w:tr w:rsidR="002B5BAE" w:rsidRPr="00826313" w14:paraId="37F8F26E" w14:textId="77777777" w:rsidTr="00E73095">
        <w:trPr>
          <w:trHeight w:val="20"/>
          <w:trPrChange w:id="10767" w:author="An Phuc Cao" w:date="2024-10-23T16:59:00Z" w16du:dateUtc="2024-10-23T09:59:00Z">
            <w:trPr>
              <w:gridAfter w:val="0"/>
              <w:trHeight w:val="20"/>
            </w:trPr>
          </w:trPrChange>
        </w:trPr>
        <w:tc>
          <w:tcPr>
            <w:tcW w:w="1980" w:type="dxa"/>
            <w:vAlign w:val="bottom"/>
            <w:tcPrChange w:id="10768" w:author="An Phuc Cao" w:date="2024-10-23T16:59:00Z" w16du:dateUtc="2024-10-23T09:59:00Z">
              <w:tcPr>
                <w:tcW w:w="1980" w:type="dxa"/>
                <w:vAlign w:val="bottom"/>
              </w:tcPr>
            </w:tcPrChange>
          </w:tcPr>
          <w:p w14:paraId="67C4E229" w14:textId="08C359AF" w:rsidR="002B5BAE" w:rsidRPr="00826313" w:rsidRDefault="002B5BAE" w:rsidP="002B5BAE">
            <w:pPr>
              <w:widowControl w:val="0"/>
              <w:suppressAutoHyphens/>
              <w:ind w:left="-108"/>
              <w:rPr>
                <w:rFonts w:ascii="Arial" w:hAnsi="Arial" w:cs="Arial"/>
                <w:sz w:val="16"/>
                <w:szCs w:val="16"/>
              </w:rPr>
            </w:pPr>
            <w:r w:rsidRPr="00826313">
              <w:rPr>
                <w:rFonts w:ascii="Arial" w:hAnsi="Arial" w:cs="Arial"/>
                <w:sz w:val="16"/>
                <w:szCs w:val="16"/>
              </w:rPr>
              <w:t>Trade receivable</w:t>
            </w:r>
          </w:p>
        </w:tc>
        <w:tc>
          <w:tcPr>
            <w:tcW w:w="1710" w:type="dxa"/>
            <w:shd w:val="clear" w:color="auto" w:fill="auto"/>
            <w:vAlign w:val="bottom"/>
            <w:tcPrChange w:id="10769" w:author="An Phuc Cao" w:date="2024-10-23T16:59:00Z" w16du:dateUtc="2024-10-23T09:59:00Z">
              <w:tcPr>
                <w:tcW w:w="725" w:type="dxa"/>
                <w:shd w:val="clear" w:color="auto" w:fill="auto"/>
                <w:vAlign w:val="bottom"/>
              </w:tcPr>
            </w:tcPrChange>
          </w:tcPr>
          <w:p w14:paraId="07253EE0" w14:textId="2E07D5EA" w:rsidR="002B5BAE" w:rsidRPr="00D21CE2" w:rsidRDefault="002B5BAE" w:rsidP="00D21CE2">
            <w:pPr>
              <w:widowControl w:val="0"/>
              <w:pBdr>
                <w:bottom w:val="single" w:sz="4" w:space="1" w:color="auto"/>
              </w:pBdr>
              <w:suppressAutoHyphens/>
              <w:ind w:right="-85"/>
              <w:jc w:val="right"/>
              <w:rPr>
                <w:rFonts w:ascii="Arial" w:hAnsi="Arial" w:cs="Arial"/>
                <w:sz w:val="16"/>
                <w:szCs w:val="16"/>
                <w:lang w:val="en-GB"/>
              </w:rPr>
            </w:pPr>
            <w:ins w:id="10770" w:author="An Phuc Cao" w:date="2024-10-23T16:51:00Z" w16du:dateUtc="2024-10-23T09:51:00Z">
              <w:del w:id="10771" w:author="Trung Van Nguyen" w:date="2024-11-26T16:58:00Z" w16du:dateUtc="2024-11-26T09:58:00Z">
                <w:r w:rsidRPr="00D21CE2" w:rsidDel="00C50E57">
                  <w:rPr>
                    <w:rFonts w:ascii="Arial" w:hAnsi="Arial" w:cs="Arial"/>
                    <w:color w:val="000000"/>
                    <w:sz w:val="16"/>
                    <w:szCs w:val="16"/>
                    <w:rPrChange w:id="10772"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73" w:author="An Phuc Cao" w:date="2024-10-23T16:51:00Z" w16du:dateUtc="2024-10-23T09:51:00Z">
                    <w:rPr>
                      <w:rFonts w:ascii="Arial" w:hAnsi="Arial" w:cs="Arial"/>
                      <w:color w:val="000000"/>
                      <w:sz w:val="20"/>
                    </w:rPr>
                  </w:rPrChange>
                </w:rPr>
                <w:t>-</w:t>
              </w:r>
              <w:del w:id="10774" w:author="Trung Van Nguyen" w:date="2024-11-26T16:58:00Z" w16du:dateUtc="2024-11-26T09:58:00Z">
                <w:r w:rsidRPr="00D21CE2" w:rsidDel="00C50E57">
                  <w:rPr>
                    <w:rFonts w:ascii="Arial" w:hAnsi="Arial" w:cs="Arial"/>
                    <w:color w:val="000000"/>
                    <w:sz w:val="16"/>
                    <w:szCs w:val="16"/>
                    <w:rPrChange w:id="10775" w:author="An Phuc Cao" w:date="2024-10-23T16:51:00Z" w16du:dateUtc="2024-10-23T09:51:00Z">
                      <w:rPr>
                        <w:rFonts w:ascii="Arial" w:hAnsi="Arial" w:cs="Arial"/>
                        <w:color w:val="000000"/>
                        <w:sz w:val="20"/>
                      </w:rPr>
                    </w:rPrChange>
                  </w:rPr>
                  <w:delText xml:space="preserve">   </w:delText>
                </w:r>
              </w:del>
            </w:ins>
          </w:p>
        </w:tc>
        <w:tc>
          <w:tcPr>
            <w:tcW w:w="1260" w:type="dxa"/>
            <w:shd w:val="clear" w:color="auto" w:fill="auto"/>
            <w:vAlign w:val="bottom"/>
            <w:tcPrChange w:id="10776" w:author="An Phuc Cao" w:date="2024-10-23T16:59:00Z" w16du:dateUtc="2024-10-23T09:59:00Z">
              <w:tcPr>
                <w:tcW w:w="686" w:type="dxa"/>
                <w:shd w:val="clear" w:color="auto" w:fill="auto"/>
                <w:vAlign w:val="bottom"/>
              </w:tcPr>
            </w:tcPrChange>
          </w:tcPr>
          <w:p w14:paraId="3AE9D424" w14:textId="7DA6397C" w:rsidR="002B5BAE" w:rsidRPr="00D21CE2" w:rsidRDefault="002B5BAE" w:rsidP="00D21CE2">
            <w:pPr>
              <w:widowControl w:val="0"/>
              <w:pBdr>
                <w:bottom w:val="single" w:sz="4" w:space="1" w:color="auto"/>
              </w:pBdr>
              <w:suppressAutoHyphens/>
              <w:ind w:right="-85"/>
              <w:jc w:val="right"/>
              <w:rPr>
                <w:rFonts w:ascii="Arial" w:hAnsi="Arial" w:cs="Arial"/>
                <w:sz w:val="16"/>
                <w:szCs w:val="16"/>
                <w:lang w:val="en-GB"/>
              </w:rPr>
            </w:pPr>
            <w:ins w:id="10777" w:author="An Phuc Cao" w:date="2024-10-23T16:51:00Z" w16du:dateUtc="2024-10-23T09:51:00Z">
              <w:del w:id="10778" w:author="Trung Van Nguyen" w:date="2024-11-26T16:58:00Z" w16du:dateUtc="2024-11-26T09:58:00Z">
                <w:r w:rsidRPr="00D21CE2" w:rsidDel="00C50E57">
                  <w:rPr>
                    <w:rFonts w:ascii="Arial" w:hAnsi="Arial" w:cs="Arial"/>
                    <w:color w:val="000000"/>
                    <w:sz w:val="16"/>
                    <w:szCs w:val="16"/>
                    <w:rPrChange w:id="10779"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80" w:author="An Phuc Cao" w:date="2024-10-23T16:51:00Z" w16du:dateUtc="2024-10-23T09:51:00Z">
                    <w:rPr>
                      <w:rFonts w:ascii="Arial" w:hAnsi="Arial" w:cs="Arial"/>
                      <w:color w:val="000000"/>
                      <w:sz w:val="20"/>
                    </w:rPr>
                  </w:rPrChange>
                </w:rPr>
                <w:t>-</w:t>
              </w:r>
              <w:del w:id="10781" w:author="Trung Van Nguyen" w:date="2024-11-26T16:58:00Z" w16du:dateUtc="2024-11-26T09:58:00Z">
                <w:r w:rsidRPr="00D21CE2" w:rsidDel="00C50E57">
                  <w:rPr>
                    <w:rFonts w:ascii="Arial" w:hAnsi="Arial" w:cs="Arial"/>
                    <w:color w:val="000000"/>
                    <w:sz w:val="16"/>
                    <w:szCs w:val="16"/>
                    <w:rPrChange w:id="10782" w:author="An Phuc Cao" w:date="2024-10-23T16:51:00Z" w16du:dateUtc="2024-10-23T09:51:00Z">
                      <w:rPr>
                        <w:rFonts w:ascii="Arial" w:hAnsi="Arial" w:cs="Arial"/>
                        <w:color w:val="000000"/>
                        <w:sz w:val="20"/>
                      </w:rPr>
                    </w:rPrChange>
                  </w:rPr>
                  <w:delText xml:space="preserve">   </w:delText>
                </w:r>
              </w:del>
            </w:ins>
          </w:p>
        </w:tc>
        <w:tc>
          <w:tcPr>
            <w:tcW w:w="1710" w:type="dxa"/>
            <w:shd w:val="clear" w:color="auto" w:fill="auto"/>
            <w:vAlign w:val="bottom"/>
            <w:tcPrChange w:id="10783" w:author="An Phuc Cao" w:date="2024-10-23T16:59:00Z" w16du:dateUtc="2024-10-23T09:59:00Z">
              <w:tcPr>
                <w:tcW w:w="1641" w:type="dxa"/>
                <w:gridSpan w:val="3"/>
                <w:shd w:val="clear" w:color="auto" w:fill="auto"/>
                <w:vAlign w:val="bottom"/>
              </w:tcPr>
            </w:tcPrChange>
          </w:tcPr>
          <w:p w14:paraId="377C4ED5" w14:textId="6CF85530" w:rsidR="002B5BAE" w:rsidRPr="00D21CE2" w:rsidRDefault="002B5BAE" w:rsidP="00D21CE2">
            <w:pPr>
              <w:widowControl w:val="0"/>
              <w:pBdr>
                <w:bottom w:val="single" w:sz="4" w:space="1" w:color="auto"/>
              </w:pBdr>
              <w:suppressAutoHyphens/>
              <w:ind w:right="-85"/>
              <w:jc w:val="right"/>
              <w:rPr>
                <w:rFonts w:ascii="Arial" w:hAnsi="Arial" w:cs="Arial"/>
                <w:sz w:val="16"/>
                <w:szCs w:val="16"/>
                <w:lang w:val="en-GB"/>
              </w:rPr>
            </w:pPr>
            <w:ins w:id="10784" w:author="An Phuc Cao" w:date="2024-10-23T16:51:00Z" w16du:dateUtc="2024-10-23T09:51:00Z">
              <w:del w:id="10785" w:author="Trung Van Nguyen" w:date="2024-11-26T16:58:00Z" w16du:dateUtc="2024-11-26T09:58:00Z">
                <w:r w:rsidRPr="00D21CE2" w:rsidDel="00C50E57">
                  <w:rPr>
                    <w:rFonts w:ascii="Arial" w:hAnsi="Arial" w:cs="Arial"/>
                    <w:color w:val="000000"/>
                    <w:sz w:val="16"/>
                    <w:szCs w:val="16"/>
                    <w:rPrChange w:id="10786"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87" w:author="An Phuc Cao" w:date="2024-10-23T16:51:00Z" w16du:dateUtc="2024-10-23T09:51:00Z">
                    <w:rPr>
                      <w:rFonts w:ascii="Arial" w:hAnsi="Arial" w:cs="Arial"/>
                      <w:color w:val="000000"/>
                      <w:sz w:val="20"/>
                    </w:rPr>
                  </w:rPrChange>
                </w:rPr>
                <w:t>2,357,332,734</w:t>
              </w:r>
              <w:del w:id="10788" w:author="Trung Van Nguyen" w:date="2024-11-26T16:58:00Z" w16du:dateUtc="2024-11-26T09:58:00Z">
                <w:r w:rsidRPr="00D21CE2" w:rsidDel="00C50E57">
                  <w:rPr>
                    <w:rFonts w:ascii="Arial" w:hAnsi="Arial" w:cs="Arial"/>
                    <w:color w:val="000000"/>
                    <w:sz w:val="16"/>
                    <w:szCs w:val="16"/>
                    <w:rPrChange w:id="10789" w:author="An Phuc Cao" w:date="2024-10-23T16:51:00Z" w16du:dateUtc="2024-10-23T09:51:00Z">
                      <w:rPr>
                        <w:rFonts w:ascii="Arial" w:hAnsi="Arial" w:cs="Arial"/>
                        <w:color w:val="000000"/>
                        <w:sz w:val="20"/>
                      </w:rPr>
                    </w:rPrChange>
                  </w:rPr>
                  <w:delText xml:space="preserve"> </w:delText>
                </w:r>
              </w:del>
            </w:ins>
          </w:p>
        </w:tc>
        <w:tc>
          <w:tcPr>
            <w:tcW w:w="1530" w:type="dxa"/>
            <w:shd w:val="clear" w:color="auto" w:fill="auto"/>
            <w:vAlign w:val="bottom"/>
            <w:tcPrChange w:id="10790" w:author="An Phuc Cao" w:date="2024-10-23T16:59:00Z" w16du:dateUtc="2024-10-23T09:59:00Z">
              <w:tcPr>
                <w:tcW w:w="1650" w:type="dxa"/>
                <w:shd w:val="clear" w:color="auto" w:fill="auto"/>
                <w:vAlign w:val="bottom"/>
              </w:tcPr>
            </w:tcPrChange>
          </w:tcPr>
          <w:p w14:paraId="36E90E7B" w14:textId="0DE8F81E" w:rsidR="002B5BAE" w:rsidRPr="00D21CE2" w:rsidRDefault="002B5BAE" w:rsidP="00D21CE2">
            <w:pPr>
              <w:widowControl w:val="0"/>
              <w:pBdr>
                <w:bottom w:val="single" w:sz="4" w:space="1" w:color="auto"/>
              </w:pBdr>
              <w:suppressAutoHyphens/>
              <w:ind w:right="-85"/>
              <w:jc w:val="right"/>
              <w:rPr>
                <w:rFonts w:ascii="Arial" w:hAnsi="Arial" w:cs="Arial"/>
                <w:sz w:val="16"/>
                <w:szCs w:val="16"/>
                <w:lang w:val="en-GB"/>
              </w:rPr>
            </w:pPr>
            <w:ins w:id="10791" w:author="An Phuc Cao" w:date="2024-10-23T16:51:00Z" w16du:dateUtc="2024-10-23T09:51:00Z">
              <w:del w:id="10792" w:author="Trung Van Nguyen" w:date="2024-11-26T16:58:00Z" w16du:dateUtc="2024-11-26T09:58:00Z">
                <w:r w:rsidRPr="00D21CE2" w:rsidDel="00C50E57">
                  <w:rPr>
                    <w:rFonts w:ascii="Arial" w:hAnsi="Arial" w:cs="Arial"/>
                    <w:color w:val="000000"/>
                    <w:sz w:val="16"/>
                    <w:szCs w:val="16"/>
                    <w:rPrChange w:id="10793" w:author="An Phuc Cao" w:date="2024-10-23T16:51:00Z" w16du:dateUtc="2024-10-23T09:51:00Z">
                      <w:rPr>
                        <w:rFonts w:ascii="Arial" w:hAnsi="Arial" w:cs="Arial"/>
                        <w:color w:val="000000"/>
                        <w:sz w:val="20"/>
                      </w:rPr>
                    </w:rPrChange>
                  </w:rPr>
                  <w:delText xml:space="preserve">             </w:delText>
                </w:r>
              </w:del>
              <w:r w:rsidRPr="00D21CE2">
                <w:rPr>
                  <w:rFonts w:ascii="Arial" w:hAnsi="Arial" w:cs="Arial"/>
                  <w:color w:val="000000"/>
                  <w:sz w:val="16"/>
                  <w:szCs w:val="16"/>
                  <w:rPrChange w:id="10794" w:author="An Phuc Cao" w:date="2024-10-23T16:51:00Z" w16du:dateUtc="2024-10-23T09:51:00Z">
                    <w:rPr>
                      <w:rFonts w:ascii="Arial" w:hAnsi="Arial" w:cs="Arial"/>
                      <w:color w:val="000000"/>
                      <w:sz w:val="20"/>
                    </w:rPr>
                  </w:rPrChange>
                </w:rPr>
                <w:t>2,357,332,734</w:t>
              </w:r>
              <w:del w:id="10795" w:author="Trung Van Nguyen" w:date="2024-11-26T16:58:00Z" w16du:dateUtc="2024-11-26T09:58:00Z">
                <w:r w:rsidRPr="00D21CE2" w:rsidDel="00C50E57">
                  <w:rPr>
                    <w:rFonts w:ascii="Arial" w:hAnsi="Arial" w:cs="Arial"/>
                    <w:color w:val="000000"/>
                    <w:sz w:val="16"/>
                    <w:szCs w:val="16"/>
                    <w:rPrChange w:id="10796" w:author="An Phuc Cao" w:date="2024-10-23T16:51:00Z" w16du:dateUtc="2024-10-23T09:51:00Z">
                      <w:rPr>
                        <w:rFonts w:ascii="Arial" w:hAnsi="Arial" w:cs="Arial"/>
                        <w:color w:val="000000"/>
                        <w:sz w:val="20"/>
                      </w:rPr>
                    </w:rPrChange>
                  </w:rPr>
                  <w:delText xml:space="preserve"> </w:delText>
                </w:r>
              </w:del>
            </w:ins>
          </w:p>
        </w:tc>
      </w:tr>
      <w:tr w:rsidR="002B5BAE" w:rsidRPr="00826313" w14:paraId="2391D5F1" w14:textId="77777777" w:rsidTr="00E73095">
        <w:trPr>
          <w:trHeight w:val="20"/>
          <w:trPrChange w:id="10797" w:author="An Phuc Cao" w:date="2024-10-23T16:59:00Z" w16du:dateUtc="2024-10-23T09:59:00Z">
            <w:trPr>
              <w:gridAfter w:val="0"/>
              <w:trHeight w:val="20"/>
            </w:trPr>
          </w:trPrChange>
        </w:trPr>
        <w:tc>
          <w:tcPr>
            <w:tcW w:w="1980" w:type="dxa"/>
            <w:vAlign w:val="bottom"/>
            <w:tcPrChange w:id="10798" w:author="An Phuc Cao" w:date="2024-10-23T16:59:00Z" w16du:dateUtc="2024-10-23T09:59:00Z">
              <w:tcPr>
                <w:tcW w:w="1980" w:type="dxa"/>
                <w:vAlign w:val="bottom"/>
              </w:tcPr>
            </w:tcPrChange>
          </w:tcPr>
          <w:p w14:paraId="64794139" w14:textId="421AA40B" w:rsidR="002B5BAE" w:rsidRPr="00AE7553" w:rsidRDefault="002B5BAE">
            <w:pPr>
              <w:widowControl w:val="0"/>
              <w:suppressAutoHyphens/>
              <w:ind w:left="108" w:hanging="208"/>
              <w:rPr>
                <w:rFonts w:ascii="Arial" w:hAnsi="Arial" w:cs="Arial"/>
                <w:b/>
                <w:sz w:val="16"/>
                <w:szCs w:val="16"/>
                <w:rPrChange w:id="10799" w:author="An Phuc Cao" w:date="2024-09-30T17:23:00Z" w16du:dateUtc="2024-09-30T10:23:00Z">
                  <w:rPr>
                    <w:rFonts w:ascii="Arial" w:hAnsi="Arial" w:cs="Arial"/>
                    <w:b/>
                    <w:sz w:val="16"/>
                    <w:szCs w:val="16"/>
                    <w:lang w:val="vi-VN"/>
                  </w:rPr>
                </w:rPrChange>
              </w:rPr>
              <w:pPrChange w:id="10800" w:author="An Phuc Cao" w:date="2024-09-30T17:24:00Z" w16du:dateUtc="2024-09-30T10:24:00Z">
                <w:pPr>
                  <w:widowControl w:val="0"/>
                  <w:suppressAutoHyphens/>
                  <w:ind w:left="108" w:hanging="148"/>
                </w:pPr>
              </w:pPrChange>
            </w:pPr>
            <w:ins w:id="10801" w:author="An Phuc Cao" w:date="2024-09-30T17:23:00Z" w16du:dateUtc="2024-09-30T10:23:00Z">
              <w:r>
                <w:rPr>
                  <w:rFonts w:ascii="Arial" w:hAnsi="Arial" w:cs="Arial"/>
                  <w:b/>
                  <w:sz w:val="16"/>
                  <w:szCs w:val="16"/>
                </w:rPr>
                <w:t xml:space="preserve">Total </w:t>
              </w:r>
            </w:ins>
            <w:ins w:id="10802" w:author="An Phuc Cao" w:date="2024-09-30T17:24:00Z" w16du:dateUtc="2024-09-30T10:24:00Z">
              <w:r>
                <w:rPr>
                  <w:rFonts w:ascii="Arial" w:hAnsi="Arial" w:cs="Arial"/>
                  <w:b/>
                  <w:sz w:val="16"/>
                  <w:szCs w:val="16"/>
                </w:rPr>
                <w:t>financial assets</w:t>
              </w:r>
            </w:ins>
          </w:p>
        </w:tc>
        <w:tc>
          <w:tcPr>
            <w:tcW w:w="1710" w:type="dxa"/>
            <w:shd w:val="clear" w:color="auto" w:fill="auto"/>
            <w:vAlign w:val="bottom"/>
            <w:tcPrChange w:id="10803" w:author="An Phuc Cao" w:date="2024-10-23T16:59:00Z" w16du:dateUtc="2024-10-23T09:59:00Z">
              <w:tcPr>
                <w:tcW w:w="725" w:type="dxa"/>
                <w:shd w:val="clear" w:color="auto" w:fill="auto"/>
                <w:vAlign w:val="bottom"/>
              </w:tcPr>
            </w:tcPrChange>
          </w:tcPr>
          <w:p w14:paraId="1AC80AB1" w14:textId="3D835D1B" w:rsidR="002B5BAE" w:rsidRPr="00D21CE2" w:rsidRDefault="002B5BAE" w:rsidP="00D21CE2">
            <w:pPr>
              <w:widowControl w:val="0"/>
              <w:pBdr>
                <w:bottom w:val="double" w:sz="4" w:space="1" w:color="auto"/>
              </w:pBdr>
              <w:suppressAutoHyphens/>
              <w:spacing w:before="120"/>
              <w:ind w:right="-85" w:hanging="55"/>
              <w:jc w:val="right"/>
              <w:rPr>
                <w:rFonts w:ascii="Arial" w:hAnsi="Arial" w:cs="Arial"/>
                <w:b/>
                <w:bCs/>
                <w:sz w:val="16"/>
                <w:szCs w:val="16"/>
                <w:lang w:val="vi-VN"/>
              </w:rPr>
            </w:pPr>
            <w:ins w:id="10804" w:author="An Phuc Cao" w:date="2024-10-23T16:51:00Z" w16du:dateUtc="2024-10-23T09:51:00Z">
              <w:del w:id="10805" w:author="Trung Van Nguyen" w:date="2024-11-26T16:58:00Z" w16du:dateUtc="2024-11-26T09:58:00Z">
                <w:r w:rsidRPr="00D21CE2" w:rsidDel="00C50E57">
                  <w:rPr>
                    <w:rFonts w:ascii="Arial" w:hAnsi="Arial" w:cs="Arial"/>
                    <w:b/>
                    <w:bCs/>
                    <w:color w:val="000000"/>
                    <w:sz w:val="16"/>
                    <w:szCs w:val="16"/>
                    <w:rPrChange w:id="10806" w:author="An Phuc Cao" w:date="2024-10-23T16:51:00Z" w16du:dateUtc="2024-10-23T09:51:00Z">
                      <w:rPr>
                        <w:rFonts w:ascii="Arial" w:hAnsi="Arial" w:cs="Arial"/>
                        <w:b/>
                        <w:bCs/>
                        <w:color w:val="000000"/>
                        <w:sz w:val="20"/>
                      </w:rPr>
                    </w:rPrChange>
                  </w:rPr>
                  <w:delText xml:space="preserve">            </w:delText>
                </w:r>
              </w:del>
              <w:r w:rsidRPr="00D21CE2">
                <w:rPr>
                  <w:rFonts w:ascii="Arial" w:hAnsi="Arial" w:cs="Arial"/>
                  <w:b/>
                  <w:bCs/>
                  <w:color w:val="000000"/>
                  <w:sz w:val="16"/>
                  <w:szCs w:val="16"/>
                  <w:rPrChange w:id="10807" w:author="An Phuc Cao" w:date="2024-10-23T16:51:00Z" w16du:dateUtc="2024-10-23T09:51:00Z">
                    <w:rPr>
                      <w:rFonts w:ascii="Arial" w:hAnsi="Arial" w:cs="Arial"/>
                      <w:b/>
                      <w:bCs/>
                      <w:color w:val="000000"/>
                      <w:sz w:val="20"/>
                    </w:rPr>
                  </w:rPrChange>
                </w:rPr>
                <w:t>602,847,837,315</w:t>
              </w:r>
              <w:del w:id="10808" w:author="Trung Van Nguyen" w:date="2024-11-26T16:58:00Z" w16du:dateUtc="2024-11-26T09:58:00Z">
                <w:r w:rsidRPr="00D21CE2" w:rsidDel="00C50E57">
                  <w:rPr>
                    <w:rFonts w:ascii="Arial" w:hAnsi="Arial" w:cs="Arial"/>
                    <w:b/>
                    <w:bCs/>
                    <w:color w:val="000000"/>
                    <w:sz w:val="16"/>
                    <w:szCs w:val="16"/>
                    <w:rPrChange w:id="10809" w:author="An Phuc Cao" w:date="2024-10-23T16:51:00Z" w16du:dateUtc="2024-10-23T09:51:00Z">
                      <w:rPr>
                        <w:rFonts w:ascii="Arial" w:hAnsi="Arial" w:cs="Arial"/>
                        <w:b/>
                        <w:bCs/>
                        <w:color w:val="000000"/>
                        <w:sz w:val="20"/>
                      </w:rPr>
                    </w:rPrChange>
                  </w:rPr>
                  <w:delText xml:space="preserve"> </w:delText>
                </w:r>
              </w:del>
            </w:ins>
          </w:p>
        </w:tc>
        <w:tc>
          <w:tcPr>
            <w:tcW w:w="1260" w:type="dxa"/>
            <w:shd w:val="clear" w:color="auto" w:fill="auto"/>
            <w:vAlign w:val="bottom"/>
            <w:tcPrChange w:id="10810" w:author="An Phuc Cao" w:date="2024-10-23T16:59:00Z" w16du:dateUtc="2024-10-23T09:59:00Z">
              <w:tcPr>
                <w:tcW w:w="686" w:type="dxa"/>
                <w:shd w:val="clear" w:color="auto" w:fill="auto"/>
                <w:vAlign w:val="bottom"/>
              </w:tcPr>
            </w:tcPrChange>
          </w:tcPr>
          <w:p w14:paraId="074ED9C2" w14:textId="7397B636" w:rsidR="002B5BAE" w:rsidRPr="00D21CE2" w:rsidRDefault="002B5BAE" w:rsidP="00D21CE2">
            <w:pPr>
              <w:widowControl w:val="0"/>
              <w:pBdr>
                <w:bottom w:val="double" w:sz="4" w:space="1" w:color="auto"/>
              </w:pBdr>
              <w:suppressAutoHyphens/>
              <w:spacing w:before="120"/>
              <w:ind w:right="-85"/>
              <w:jc w:val="right"/>
              <w:rPr>
                <w:rFonts w:ascii="Arial" w:hAnsi="Arial" w:cs="Arial"/>
                <w:b/>
                <w:bCs/>
                <w:sz w:val="16"/>
                <w:szCs w:val="16"/>
              </w:rPr>
            </w:pPr>
            <w:ins w:id="10811" w:author="An Phuc Cao" w:date="2024-10-23T16:51:00Z" w16du:dateUtc="2024-10-23T09:51:00Z">
              <w:del w:id="10812" w:author="Trung Van Nguyen" w:date="2024-11-26T16:58:00Z" w16du:dateUtc="2024-11-26T09:58:00Z">
                <w:r w:rsidRPr="00D21CE2" w:rsidDel="00C50E57">
                  <w:rPr>
                    <w:rFonts w:ascii="Arial" w:hAnsi="Arial" w:cs="Arial"/>
                    <w:b/>
                    <w:bCs/>
                    <w:color w:val="000000"/>
                    <w:sz w:val="16"/>
                    <w:szCs w:val="16"/>
                    <w:rPrChange w:id="10813" w:author="An Phuc Cao" w:date="2024-10-23T16:51:00Z" w16du:dateUtc="2024-10-23T09:51:00Z">
                      <w:rPr>
                        <w:rFonts w:ascii="Arial" w:hAnsi="Arial" w:cs="Arial"/>
                        <w:b/>
                        <w:bCs/>
                        <w:color w:val="000000"/>
                        <w:sz w:val="20"/>
                      </w:rPr>
                    </w:rPrChange>
                  </w:rPr>
                  <w:delText xml:space="preserve">                                   </w:delText>
                </w:r>
              </w:del>
              <w:r w:rsidRPr="00D21CE2">
                <w:rPr>
                  <w:rFonts w:ascii="Arial" w:hAnsi="Arial" w:cs="Arial"/>
                  <w:b/>
                  <w:bCs/>
                  <w:color w:val="000000"/>
                  <w:sz w:val="16"/>
                  <w:szCs w:val="16"/>
                  <w:rPrChange w:id="10814" w:author="An Phuc Cao" w:date="2024-10-23T16:51:00Z" w16du:dateUtc="2024-10-23T09:51:00Z">
                    <w:rPr>
                      <w:rFonts w:ascii="Arial" w:hAnsi="Arial" w:cs="Arial"/>
                      <w:b/>
                      <w:bCs/>
                      <w:color w:val="000000"/>
                      <w:sz w:val="20"/>
                    </w:rPr>
                  </w:rPrChange>
                </w:rPr>
                <w:t>-</w:t>
              </w:r>
              <w:del w:id="10815" w:author="Trung Van Nguyen" w:date="2024-11-26T16:58:00Z" w16du:dateUtc="2024-11-26T09:58:00Z">
                <w:r w:rsidRPr="00D21CE2" w:rsidDel="00C50E57">
                  <w:rPr>
                    <w:rFonts w:ascii="Arial" w:hAnsi="Arial" w:cs="Arial"/>
                    <w:b/>
                    <w:bCs/>
                    <w:color w:val="000000"/>
                    <w:sz w:val="16"/>
                    <w:szCs w:val="16"/>
                    <w:rPrChange w:id="10816" w:author="An Phuc Cao" w:date="2024-10-23T16:51:00Z" w16du:dateUtc="2024-10-23T09:51:00Z">
                      <w:rPr>
                        <w:rFonts w:ascii="Arial" w:hAnsi="Arial" w:cs="Arial"/>
                        <w:b/>
                        <w:bCs/>
                        <w:color w:val="000000"/>
                        <w:sz w:val="20"/>
                      </w:rPr>
                    </w:rPrChange>
                  </w:rPr>
                  <w:delText xml:space="preserve">   </w:delText>
                </w:r>
              </w:del>
            </w:ins>
          </w:p>
        </w:tc>
        <w:tc>
          <w:tcPr>
            <w:tcW w:w="1710" w:type="dxa"/>
            <w:shd w:val="clear" w:color="auto" w:fill="auto"/>
            <w:vAlign w:val="bottom"/>
            <w:tcPrChange w:id="10817" w:author="An Phuc Cao" w:date="2024-10-23T16:59:00Z" w16du:dateUtc="2024-10-23T09:59:00Z">
              <w:tcPr>
                <w:tcW w:w="1641" w:type="dxa"/>
                <w:gridSpan w:val="3"/>
                <w:shd w:val="clear" w:color="auto" w:fill="auto"/>
                <w:vAlign w:val="bottom"/>
              </w:tcPr>
            </w:tcPrChange>
          </w:tcPr>
          <w:p w14:paraId="77049674" w14:textId="1E363AEB" w:rsidR="002B5BAE" w:rsidRPr="00D21CE2" w:rsidRDefault="002B5BAE" w:rsidP="00D21CE2">
            <w:pPr>
              <w:widowControl w:val="0"/>
              <w:pBdr>
                <w:bottom w:val="double" w:sz="4" w:space="1" w:color="auto"/>
              </w:pBdr>
              <w:suppressAutoHyphens/>
              <w:spacing w:before="120"/>
              <w:ind w:right="-85"/>
              <w:jc w:val="right"/>
              <w:rPr>
                <w:rFonts w:ascii="Arial" w:hAnsi="Arial" w:cs="Arial"/>
                <w:b/>
                <w:bCs/>
                <w:sz w:val="16"/>
                <w:szCs w:val="16"/>
                <w:lang w:val="vi-VN"/>
              </w:rPr>
            </w:pPr>
            <w:ins w:id="10818" w:author="An Phuc Cao" w:date="2024-10-23T16:51:00Z" w16du:dateUtc="2024-10-23T09:51:00Z">
              <w:del w:id="10819" w:author="Trung Van Nguyen" w:date="2024-11-26T16:58:00Z" w16du:dateUtc="2024-11-26T09:58:00Z">
                <w:r w:rsidRPr="00D21CE2" w:rsidDel="00C50E57">
                  <w:rPr>
                    <w:rFonts w:ascii="Arial" w:hAnsi="Arial" w:cs="Arial"/>
                    <w:b/>
                    <w:bCs/>
                    <w:color w:val="000000"/>
                    <w:sz w:val="16"/>
                    <w:szCs w:val="16"/>
                    <w:rPrChange w:id="10820" w:author="An Phuc Cao" w:date="2024-10-23T16:51:00Z" w16du:dateUtc="2024-10-23T09:51:00Z">
                      <w:rPr>
                        <w:rFonts w:ascii="Arial" w:hAnsi="Arial" w:cs="Arial"/>
                        <w:b/>
                        <w:bCs/>
                        <w:color w:val="000000"/>
                        <w:sz w:val="20"/>
                      </w:rPr>
                    </w:rPrChange>
                  </w:rPr>
                  <w:delText xml:space="preserve">      </w:delText>
                </w:r>
              </w:del>
              <w:r w:rsidRPr="00D21CE2">
                <w:rPr>
                  <w:rFonts w:ascii="Arial" w:hAnsi="Arial" w:cs="Arial"/>
                  <w:b/>
                  <w:bCs/>
                  <w:color w:val="000000"/>
                  <w:sz w:val="16"/>
                  <w:szCs w:val="16"/>
                  <w:rPrChange w:id="10821" w:author="An Phuc Cao" w:date="2024-10-23T16:51:00Z" w16du:dateUtc="2024-10-23T09:51:00Z">
                    <w:rPr>
                      <w:rFonts w:ascii="Arial" w:hAnsi="Arial" w:cs="Arial"/>
                      <w:b/>
                      <w:bCs/>
                      <w:color w:val="000000"/>
                      <w:sz w:val="20"/>
                    </w:rPr>
                  </w:rPrChange>
                </w:rPr>
                <w:t>114,327,810,592</w:t>
              </w:r>
              <w:del w:id="10822" w:author="Trung Van Nguyen" w:date="2024-11-26T16:58:00Z" w16du:dateUtc="2024-11-26T09:58:00Z">
                <w:r w:rsidRPr="00D21CE2" w:rsidDel="00C50E57">
                  <w:rPr>
                    <w:rFonts w:ascii="Arial" w:hAnsi="Arial" w:cs="Arial"/>
                    <w:b/>
                    <w:bCs/>
                    <w:color w:val="000000"/>
                    <w:sz w:val="16"/>
                    <w:szCs w:val="16"/>
                    <w:rPrChange w:id="10823" w:author="An Phuc Cao" w:date="2024-10-23T16:51:00Z" w16du:dateUtc="2024-10-23T09:51:00Z">
                      <w:rPr>
                        <w:rFonts w:ascii="Arial" w:hAnsi="Arial" w:cs="Arial"/>
                        <w:b/>
                        <w:bCs/>
                        <w:color w:val="000000"/>
                        <w:sz w:val="20"/>
                      </w:rPr>
                    </w:rPrChange>
                  </w:rPr>
                  <w:delText xml:space="preserve"> </w:delText>
                </w:r>
              </w:del>
            </w:ins>
          </w:p>
        </w:tc>
        <w:tc>
          <w:tcPr>
            <w:tcW w:w="1530" w:type="dxa"/>
            <w:shd w:val="clear" w:color="auto" w:fill="auto"/>
            <w:vAlign w:val="bottom"/>
            <w:tcPrChange w:id="10824" w:author="An Phuc Cao" w:date="2024-10-23T16:59:00Z" w16du:dateUtc="2024-10-23T09:59:00Z">
              <w:tcPr>
                <w:tcW w:w="1650" w:type="dxa"/>
                <w:shd w:val="clear" w:color="auto" w:fill="auto"/>
                <w:vAlign w:val="bottom"/>
              </w:tcPr>
            </w:tcPrChange>
          </w:tcPr>
          <w:p w14:paraId="060CDC13" w14:textId="217F023E" w:rsidR="002B5BAE" w:rsidRPr="00D21CE2" w:rsidRDefault="002B5BAE" w:rsidP="00D21CE2">
            <w:pPr>
              <w:widowControl w:val="0"/>
              <w:pBdr>
                <w:bottom w:val="double" w:sz="4" w:space="1" w:color="auto"/>
              </w:pBdr>
              <w:suppressAutoHyphens/>
              <w:spacing w:before="120"/>
              <w:ind w:right="-85"/>
              <w:jc w:val="right"/>
              <w:rPr>
                <w:rFonts w:ascii="Arial" w:hAnsi="Arial" w:cs="Arial"/>
                <w:b/>
                <w:bCs/>
                <w:sz w:val="16"/>
                <w:szCs w:val="16"/>
              </w:rPr>
            </w:pPr>
            <w:ins w:id="10825" w:author="An Phuc Cao" w:date="2024-10-23T16:51:00Z" w16du:dateUtc="2024-10-23T09:51:00Z">
              <w:del w:id="10826" w:author="Trung Van Nguyen" w:date="2024-11-26T16:58:00Z" w16du:dateUtc="2024-11-26T09:58:00Z">
                <w:r w:rsidRPr="00D21CE2" w:rsidDel="00C50E57">
                  <w:rPr>
                    <w:rFonts w:ascii="Arial" w:hAnsi="Arial" w:cs="Arial"/>
                    <w:b/>
                    <w:bCs/>
                    <w:color w:val="000000"/>
                    <w:sz w:val="16"/>
                    <w:szCs w:val="16"/>
                    <w:rPrChange w:id="10827" w:author="An Phuc Cao" w:date="2024-10-23T16:51:00Z" w16du:dateUtc="2024-10-23T09:51:00Z">
                      <w:rPr>
                        <w:rFonts w:ascii="Arial" w:hAnsi="Arial" w:cs="Arial"/>
                        <w:b/>
                        <w:bCs/>
                        <w:color w:val="000000"/>
                        <w:sz w:val="20"/>
                      </w:rPr>
                    </w:rPrChange>
                  </w:rPr>
                  <w:delText xml:space="preserve">          </w:delText>
                </w:r>
              </w:del>
              <w:r w:rsidRPr="00D21CE2">
                <w:rPr>
                  <w:rFonts w:ascii="Arial" w:hAnsi="Arial" w:cs="Arial"/>
                  <w:b/>
                  <w:bCs/>
                  <w:color w:val="000000"/>
                  <w:sz w:val="16"/>
                  <w:szCs w:val="16"/>
                  <w:rPrChange w:id="10828" w:author="An Phuc Cao" w:date="2024-10-23T16:51:00Z" w16du:dateUtc="2024-10-23T09:51:00Z">
                    <w:rPr>
                      <w:rFonts w:ascii="Arial" w:hAnsi="Arial" w:cs="Arial"/>
                      <w:b/>
                      <w:bCs/>
                      <w:color w:val="000000"/>
                      <w:sz w:val="20"/>
                    </w:rPr>
                  </w:rPrChange>
                </w:rPr>
                <w:t>717,175,647,907</w:t>
              </w:r>
              <w:del w:id="10829" w:author="Trung Van Nguyen" w:date="2024-11-26T16:58:00Z" w16du:dateUtc="2024-11-26T09:58:00Z">
                <w:r w:rsidRPr="00D21CE2" w:rsidDel="00C50E57">
                  <w:rPr>
                    <w:rFonts w:ascii="Arial" w:hAnsi="Arial" w:cs="Arial"/>
                    <w:b/>
                    <w:bCs/>
                    <w:color w:val="000000"/>
                    <w:sz w:val="16"/>
                    <w:szCs w:val="16"/>
                    <w:rPrChange w:id="10830" w:author="An Phuc Cao" w:date="2024-10-23T16:51:00Z" w16du:dateUtc="2024-10-23T09:51:00Z">
                      <w:rPr>
                        <w:rFonts w:ascii="Arial" w:hAnsi="Arial" w:cs="Arial"/>
                        <w:b/>
                        <w:bCs/>
                        <w:color w:val="000000"/>
                        <w:sz w:val="20"/>
                      </w:rPr>
                    </w:rPrChange>
                  </w:rPr>
                  <w:delText xml:space="preserve"> </w:delText>
                </w:r>
              </w:del>
            </w:ins>
          </w:p>
        </w:tc>
      </w:tr>
      <w:tr w:rsidR="00295A47" w:rsidRPr="00826313" w14:paraId="0935A40E" w14:textId="77777777" w:rsidTr="00E73095">
        <w:trPr>
          <w:trHeight w:val="20"/>
          <w:trPrChange w:id="10831" w:author="An Phuc Cao" w:date="2024-10-23T16:59:00Z" w16du:dateUtc="2024-10-23T09:59:00Z">
            <w:trPr>
              <w:gridAfter w:val="0"/>
              <w:trHeight w:val="20"/>
            </w:trPr>
          </w:trPrChange>
        </w:trPr>
        <w:tc>
          <w:tcPr>
            <w:tcW w:w="1980" w:type="dxa"/>
            <w:vAlign w:val="bottom"/>
            <w:tcPrChange w:id="10832" w:author="An Phuc Cao" w:date="2024-10-23T16:59:00Z" w16du:dateUtc="2024-10-23T09:59:00Z">
              <w:tcPr>
                <w:tcW w:w="1980" w:type="dxa"/>
                <w:vAlign w:val="bottom"/>
              </w:tcPr>
            </w:tcPrChange>
          </w:tcPr>
          <w:p w14:paraId="5EF0A78A" w14:textId="23E35281" w:rsidR="00295A47" w:rsidRPr="00826313" w:rsidRDefault="00295A47" w:rsidP="00295A47">
            <w:pPr>
              <w:widowControl w:val="0"/>
              <w:suppressAutoHyphens/>
              <w:spacing w:before="120"/>
              <w:ind w:left="-108"/>
              <w:rPr>
                <w:rFonts w:ascii="Arial" w:hAnsi="Arial" w:cs="Arial"/>
                <w:sz w:val="16"/>
                <w:szCs w:val="16"/>
              </w:rPr>
            </w:pPr>
            <w:r w:rsidRPr="00826313">
              <w:rPr>
                <w:rFonts w:ascii="Arial" w:hAnsi="Arial" w:cs="Arial"/>
                <w:sz w:val="16"/>
                <w:szCs w:val="16"/>
              </w:rPr>
              <w:t>Financial liabilities at amortized cost</w:t>
            </w:r>
          </w:p>
        </w:tc>
        <w:tc>
          <w:tcPr>
            <w:tcW w:w="1710" w:type="dxa"/>
            <w:vAlign w:val="bottom"/>
            <w:tcPrChange w:id="10833" w:author="An Phuc Cao" w:date="2024-10-23T16:59:00Z" w16du:dateUtc="2024-10-23T09:59:00Z">
              <w:tcPr>
                <w:tcW w:w="725" w:type="dxa"/>
                <w:vAlign w:val="bottom"/>
              </w:tcPr>
            </w:tcPrChange>
          </w:tcPr>
          <w:p w14:paraId="51583DC3" w14:textId="57541A11" w:rsidR="00295A47" w:rsidRPr="008C0123" w:rsidRDefault="00295A47" w:rsidP="00295A47">
            <w:pPr>
              <w:widowControl w:val="0"/>
              <w:suppressAutoHyphens/>
              <w:spacing w:before="120"/>
              <w:ind w:right="-85"/>
              <w:jc w:val="right"/>
              <w:rPr>
                <w:rFonts w:ascii="Arial" w:hAnsi="Arial" w:cs="Arial"/>
                <w:sz w:val="16"/>
                <w:szCs w:val="16"/>
              </w:rPr>
            </w:pPr>
            <w:ins w:id="10834" w:author="An Phuc Cao" w:date="2024-10-23T16:59:00Z" w16du:dateUtc="2024-10-23T09:59:00Z">
              <w:del w:id="10835" w:author="Trung Van Nguyen" w:date="2024-11-26T16:58:00Z" w16du:dateUtc="2024-11-26T09:58:00Z">
                <w:r w:rsidRPr="008C0123" w:rsidDel="00C50E57">
                  <w:rPr>
                    <w:rFonts w:ascii="Arial" w:hAnsi="Arial" w:cs="Arial"/>
                    <w:color w:val="000000"/>
                    <w:sz w:val="16"/>
                    <w:szCs w:val="16"/>
                    <w:rPrChange w:id="10836" w:author="An Phuc Cao" w:date="2024-10-23T16:59:00Z" w16du:dateUtc="2024-10-23T09:59:00Z">
                      <w:rPr>
                        <w:rFonts w:ascii="Arial" w:hAnsi="Arial" w:cs="Arial"/>
                        <w:color w:val="000000"/>
                        <w:sz w:val="20"/>
                      </w:rPr>
                    </w:rPrChange>
                  </w:rPr>
                  <w:delText xml:space="preserve">                                 </w:delText>
                </w:r>
              </w:del>
              <w:r w:rsidRPr="008C0123">
                <w:rPr>
                  <w:rFonts w:ascii="Arial" w:hAnsi="Arial" w:cs="Arial"/>
                  <w:color w:val="000000"/>
                  <w:sz w:val="16"/>
                  <w:szCs w:val="16"/>
                  <w:rPrChange w:id="10837" w:author="An Phuc Cao" w:date="2024-10-23T16:59:00Z" w16du:dateUtc="2024-10-23T09:59:00Z">
                    <w:rPr>
                      <w:rFonts w:ascii="Arial" w:hAnsi="Arial" w:cs="Arial"/>
                      <w:color w:val="000000"/>
                      <w:sz w:val="20"/>
                    </w:rPr>
                  </w:rPrChange>
                </w:rPr>
                <w:t>-</w:t>
              </w:r>
              <w:del w:id="10838" w:author="Trung Van Nguyen" w:date="2024-11-26T16:58:00Z" w16du:dateUtc="2024-11-26T09:58:00Z">
                <w:r w:rsidRPr="008C0123" w:rsidDel="00C50E57">
                  <w:rPr>
                    <w:rFonts w:ascii="Arial" w:hAnsi="Arial" w:cs="Arial"/>
                    <w:color w:val="000000"/>
                    <w:sz w:val="16"/>
                    <w:szCs w:val="16"/>
                    <w:rPrChange w:id="10839" w:author="An Phuc Cao" w:date="2024-10-23T16:59:00Z" w16du:dateUtc="2024-10-23T09:59:00Z">
                      <w:rPr>
                        <w:rFonts w:ascii="Arial" w:hAnsi="Arial" w:cs="Arial"/>
                        <w:color w:val="000000"/>
                        <w:sz w:val="20"/>
                      </w:rPr>
                    </w:rPrChange>
                  </w:rPr>
                  <w:delText xml:space="preserve">   </w:delText>
                </w:r>
              </w:del>
            </w:ins>
          </w:p>
        </w:tc>
        <w:tc>
          <w:tcPr>
            <w:tcW w:w="1260" w:type="dxa"/>
            <w:vAlign w:val="bottom"/>
            <w:tcPrChange w:id="10840" w:author="An Phuc Cao" w:date="2024-10-23T16:59:00Z" w16du:dateUtc="2024-10-23T09:59:00Z">
              <w:tcPr>
                <w:tcW w:w="686" w:type="dxa"/>
                <w:vAlign w:val="bottom"/>
              </w:tcPr>
            </w:tcPrChange>
          </w:tcPr>
          <w:p w14:paraId="41463982" w14:textId="5078DD54" w:rsidR="00295A47" w:rsidRPr="008C0123" w:rsidRDefault="00295A47" w:rsidP="00295A47">
            <w:pPr>
              <w:widowControl w:val="0"/>
              <w:suppressAutoHyphens/>
              <w:spacing w:before="120"/>
              <w:ind w:right="-85"/>
              <w:jc w:val="right"/>
              <w:rPr>
                <w:rFonts w:ascii="Arial" w:hAnsi="Arial" w:cs="Arial"/>
                <w:sz w:val="16"/>
                <w:szCs w:val="16"/>
              </w:rPr>
            </w:pPr>
            <w:ins w:id="10841" w:author="An Phuc Cao" w:date="2024-10-23T16:59:00Z" w16du:dateUtc="2024-10-23T09:59:00Z">
              <w:del w:id="10842" w:author="Trung Van Nguyen" w:date="2024-11-26T16:58:00Z" w16du:dateUtc="2024-11-26T09:58:00Z">
                <w:r w:rsidRPr="008C0123" w:rsidDel="00C50E57">
                  <w:rPr>
                    <w:rFonts w:ascii="Arial" w:hAnsi="Arial" w:cs="Arial"/>
                    <w:color w:val="000000"/>
                    <w:sz w:val="16"/>
                    <w:szCs w:val="16"/>
                    <w:rPrChange w:id="10843" w:author="An Phuc Cao" w:date="2024-10-23T16:59:00Z" w16du:dateUtc="2024-10-23T09:59:00Z">
                      <w:rPr>
                        <w:rFonts w:ascii="Arial" w:hAnsi="Arial" w:cs="Arial"/>
                        <w:color w:val="000000"/>
                        <w:sz w:val="20"/>
                      </w:rPr>
                    </w:rPrChange>
                  </w:rPr>
                  <w:delText xml:space="preserve">                                   </w:delText>
                </w:r>
              </w:del>
              <w:r w:rsidRPr="008C0123">
                <w:rPr>
                  <w:rFonts w:ascii="Arial" w:hAnsi="Arial" w:cs="Arial"/>
                  <w:color w:val="000000"/>
                  <w:sz w:val="16"/>
                  <w:szCs w:val="16"/>
                  <w:rPrChange w:id="10844" w:author="An Phuc Cao" w:date="2024-10-23T16:59:00Z" w16du:dateUtc="2024-10-23T09:59:00Z">
                    <w:rPr>
                      <w:rFonts w:ascii="Arial" w:hAnsi="Arial" w:cs="Arial"/>
                      <w:color w:val="000000"/>
                      <w:sz w:val="20"/>
                    </w:rPr>
                  </w:rPrChange>
                </w:rPr>
                <w:t>-</w:t>
              </w:r>
              <w:del w:id="10845" w:author="Trung Van Nguyen" w:date="2024-11-26T16:58:00Z" w16du:dateUtc="2024-11-26T09:58:00Z">
                <w:r w:rsidRPr="008C0123" w:rsidDel="00C50E57">
                  <w:rPr>
                    <w:rFonts w:ascii="Arial" w:hAnsi="Arial" w:cs="Arial"/>
                    <w:color w:val="000000"/>
                    <w:sz w:val="16"/>
                    <w:szCs w:val="16"/>
                    <w:rPrChange w:id="10846" w:author="An Phuc Cao" w:date="2024-10-23T16:59:00Z" w16du:dateUtc="2024-10-23T09:59:00Z">
                      <w:rPr>
                        <w:rFonts w:ascii="Arial" w:hAnsi="Arial" w:cs="Arial"/>
                        <w:color w:val="000000"/>
                        <w:sz w:val="20"/>
                      </w:rPr>
                    </w:rPrChange>
                  </w:rPr>
                  <w:delText xml:space="preserve">   </w:delText>
                </w:r>
              </w:del>
            </w:ins>
          </w:p>
        </w:tc>
        <w:tc>
          <w:tcPr>
            <w:tcW w:w="1710" w:type="dxa"/>
            <w:vAlign w:val="bottom"/>
            <w:tcPrChange w:id="10847" w:author="An Phuc Cao" w:date="2024-10-23T16:59:00Z" w16du:dateUtc="2024-10-23T09:59:00Z">
              <w:tcPr>
                <w:tcW w:w="1641" w:type="dxa"/>
                <w:gridSpan w:val="3"/>
                <w:vAlign w:val="bottom"/>
              </w:tcPr>
            </w:tcPrChange>
          </w:tcPr>
          <w:p w14:paraId="3E18F7A2" w14:textId="47CFCBF0" w:rsidR="00295A47" w:rsidRPr="008C0123" w:rsidRDefault="00295A47" w:rsidP="00295A47">
            <w:pPr>
              <w:widowControl w:val="0"/>
              <w:suppressAutoHyphens/>
              <w:ind w:right="-85" w:hanging="165"/>
              <w:jc w:val="right"/>
              <w:rPr>
                <w:rFonts w:ascii="Arial" w:hAnsi="Arial" w:cs="Arial"/>
                <w:color w:val="000000"/>
                <w:sz w:val="16"/>
                <w:szCs w:val="16"/>
              </w:rPr>
            </w:pPr>
            <w:ins w:id="10848" w:author="An Phuc Cao" w:date="2024-10-23T16:59:00Z" w16du:dateUtc="2024-10-23T09:59:00Z">
              <w:del w:id="10849" w:author="Trung Van Nguyen" w:date="2024-11-26T16:58:00Z" w16du:dateUtc="2024-11-26T09:58:00Z">
                <w:r w:rsidRPr="008C0123" w:rsidDel="00C50E57">
                  <w:rPr>
                    <w:rFonts w:ascii="Arial" w:hAnsi="Arial" w:cs="Arial"/>
                    <w:color w:val="000000"/>
                    <w:sz w:val="16"/>
                    <w:szCs w:val="16"/>
                    <w:rPrChange w:id="10850" w:author="An Phuc Cao" w:date="2024-10-23T16:59:00Z" w16du:dateUtc="2024-10-23T09:59:00Z">
                      <w:rPr>
                        <w:rFonts w:ascii="Arial" w:hAnsi="Arial" w:cs="Arial"/>
                        <w:color w:val="000000"/>
                        <w:sz w:val="20"/>
                      </w:rPr>
                    </w:rPrChange>
                  </w:rPr>
                  <w:delText xml:space="preserve">   </w:delText>
                </w:r>
              </w:del>
              <w:r w:rsidRPr="008C0123">
                <w:rPr>
                  <w:rFonts w:ascii="Arial" w:hAnsi="Arial" w:cs="Arial"/>
                  <w:color w:val="000000"/>
                  <w:sz w:val="16"/>
                  <w:szCs w:val="16"/>
                  <w:rPrChange w:id="10851" w:author="An Phuc Cao" w:date="2024-10-23T16:59:00Z" w16du:dateUtc="2024-10-23T09:59:00Z">
                    <w:rPr>
                      <w:rFonts w:ascii="Arial" w:hAnsi="Arial" w:cs="Arial"/>
                      <w:color w:val="000000"/>
                      <w:sz w:val="20"/>
                    </w:rPr>
                  </w:rPrChange>
                </w:rPr>
                <w:t>1,727,854,352,004</w:t>
              </w:r>
              <w:del w:id="10852" w:author="Trung Van Nguyen" w:date="2024-11-26T16:58:00Z" w16du:dateUtc="2024-11-26T09:58:00Z">
                <w:r w:rsidRPr="008C0123" w:rsidDel="00C50E57">
                  <w:rPr>
                    <w:rFonts w:ascii="Arial" w:hAnsi="Arial" w:cs="Arial"/>
                    <w:color w:val="000000"/>
                    <w:sz w:val="16"/>
                    <w:szCs w:val="16"/>
                    <w:rPrChange w:id="10853" w:author="An Phuc Cao" w:date="2024-10-23T16:59:00Z" w16du:dateUtc="2024-10-23T09:59:00Z">
                      <w:rPr>
                        <w:rFonts w:ascii="Arial" w:hAnsi="Arial" w:cs="Arial"/>
                        <w:color w:val="000000"/>
                        <w:sz w:val="20"/>
                      </w:rPr>
                    </w:rPrChange>
                  </w:rPr>
                  <w:delText xml:space="preserve"> </w:delText>
                </w:r>
              </w:del>
            </w:ins>
          </w:p>
        </w:tc>
        <w:tc>
          <w:tcPr>
            <w:tcW w:w="1530" w:type="dxa"/>
            <w:vAlign w:val="bottom"/>
            <w:tcPrChange w:id="10854" w:author="An Phuc Cao" w:date="2024-10-23T16:59:00Z" w16du:dateUtc="2024-10-23T09:59:00Z">
              <w:tcPr>
                <w:tcW w:w="1650" w:type="dxa"/>
                <w:vAlign w:val="bottom"/>
              </w:tcPr>
            </w:tcPrChange>
          </w:tcPr>
          <w:p w14:paraId="5EE0DFA9" w14:textId="09CF89A9" w:rsidR="00295A47" w:rsidRPr="008C0123" w:rsidRDefault="00295A47" w:rsidP="00295A47">
            <w:pPr>
              <w:widowControl w:val="0"/>
              <w:suppressAutoHyphens/>
              <w:ind w:right="-85" w:hanging="165"/>
              <w:jc w:val="right"/>
              <w:rPr>
                <w:rFonts w:ascii="Arial" w:hAnsi="Arial" w:cs="Arial"/>
                <w:color w:val="000000"/>
                <w:sz w:val="16"/>
                <w:szCs w:val="16"/>
              </w:rPr>
            </w:pPr>
            <w:ins w:id="10855" w:author="An Phuc Cao" w:date="2024-10-23T16:59:00Z" w16du:dateUtc="2024-10-23T09:59:00Z">
              <w:del w:id="10856" w:author="Trung Van Nguyen" w:date="2024-11-26T16:58:00Z" w16du:dateUtc="2024-11-26T09:58:00Z">
                <w:r w:rsidRPr="008C0123" w:rsidDel="00C50E57">
                  <w:rPr>
                    <w:rFonts w:ascii="Arial" w:hAnsi="Arial" w:cs="Arial"/>
                    <w:color w:val="000000"/>
                    <w:sz w:val="16"/>
                    <w:szCs w:val="16"/>
                    <w:rPrChange w:id="10857" w:author="An Phuc Cao" w:date="2024-10-23T16:59:00Z" w16du:dateUtc="2024-10-23T09:59:00Z">
                      <w:rPr>
                        <w:rFonts w:ascii="Arial" w:hAnsi="Arial" w:cs="Arial"/>
                        <w:color w:val="000000"/>
                        <w:sz w:val="20"/>
                      </w:rPr>
                    </w:rPrChange>
                  </w:rPr>
                  <w:delText xml:space="preserve">       </w:delText>
                </w:r>
              </w:del>
              <w:r w:rsidRPr="008C0123">
                <w:rPr>
                  <w:rFonts w:ascii="Arial" w:hAnsi="Arial" w:cs="Arial"/>
                  <w:color w:val="000000"/>
                  <w:sz w:val="16"/>
                  <w:szCs w:val="16"/>
                  <w:rPrChange w:id="10858" w:author="An Phuc Cao" w:date="2024-10-23T16:59:00Z" w16du:dateUtc="2024-10-23T09:59:00Z">
                    <w:rPr>
                      <w:rFonts w:ascii="Arial" w:hAnsi="Arial" w:cs="Arial"/>
                      <w:color w:val="000000"/>
                      <w:sz w:val="20"/>
                    </w:rPr>
                  </w:rPrChange>
                </w:rPr>
                <w:t>1,727,854,352,004</w:t>
              </w:r>
              <w:del w:id="10859" w:author="Trung Van Nguyen" w:date="2024-11-26T16:58:00Z" w16du:dateUtc="2024-11-26T09:58:00Z">
                <w:r w:rsidRPr="008C0123" w:rsidDel="00C50E57">
                  <w:rPr>
                    <w:rFonts w:ascii="Arial" w:hAnsi="Arial" w:cs="Arial"/>
                    <w:color w:val="000000"/>
                    <w:sz w:val="16"/>
                    <w:szCs w:val="16"/>
                    <w:rPrChange w:id="10860" w:author="An Phuc Cao" w:date="2024-10-23T16:59:00Z" w16du:dateUtc="2024-10-23T09:59:00Z">
                      <w:rPr>
                        <w:rFonts w:ascii="Arial" w:hAnsi="Arial" w:cs="Arial"/>
                        <w:color w:val="000000"/>
                        <w:sz w:val="20"/>
                      </w:rPr>
                    </w:rPrChange>
                  </w:rPr>
                  <w:delText xml:space="preserve"> </w:delText>
                </w:r>
              </w:del>
            </w:ins>
          </w:p>
        </w:tc>
      </w:tr>
      <w:tr w:rsidR="00295A47" w:rsidRPr="00826313" w14:paraId="5216FEEA" w14:textId="77777777" w:rsidTr="00E73095">
        <w:trPr>
          <w:trHeight w:val="20"/>
          <w:trPrChange w:id="10861" w:author="An Phuc Cao" w:date="2024-10-23T16:59:00Z" w16du:dateUtc="2024-10-23T09:59:00Z">
            <w:trPr>
              <w:gridAfter w:val="0"/>
              <w:trHeight w:val="20"/>
            </w:trPr>
          </w:trPrChange>
        </w:trPr>
        <w:tc>
          <w:tcPr>
            <w:tcW w:w="1980" w:type="dxa"/>
            <w:vAlign w:val="bottom"/>
            <w:tcPrChange w:id="10862" w:author="An Phuc Cao" w:date="2024-10-23T16:59:00Z" w16du:dateUtc="2024-10-23T09:59:00Z">
              <w:tcPr>
                <w:tcW w:w="1980" w:type="dxa"/>
                <w:vAlign w:val="bottom"/>
              </w:tcPr>
            </w:tcPrChange>
          </w:tcPr>
          <w:p w14:paraId="28A02174" w14:textId="2F5E9F18" w:rsidR="00295A47" w:rsidRPr="00826313" w:rsidRDefault="00295A47" w:rsidP="00295A47">
            <w:pPr>
              <w:widowControl w:val="0"/>
              <w:suppressAutoHyphens/>
              <w:ind w:left="-108"/>
              <w:rPr>
                <w:rFonts w:ascii="Arial" w:hAnsi="Arial" w:cs="Arial"/>
                <w:sz w:val="16"/>
                <w:szCs w:val="16"/>
              </w:rPr>
            </w:pPr>
            <w:r w:rsidRPr="00826313">
              <w:rPr>
                <w:rFonts w:ascii="Arial" w:hAnsi="Arial" w:cs="Arial"/>
                <w:sz w:val="16"/>
                <w:szCs w:val="16"/>
              </w:rPr>
              <w:t>Trade payable</w:t>
            </w:r>
          </w:p>
        </w:tc>
        <w:tc>
          <w:tcPr>
            <w:tcW w:w="1710" w:type="dxa"/>
            <w:vAlign w:val="bottom"/>
            <w:tcPrChange w:id="10863" w:author="An Phuc Cao" w:date="2024-10-23T16:59:00Z" w16du:dateUtc="2024-10-23T09:59:00Z">
              <w:tcPr>
                <w:tcW w:w="725" w:type="dxa"/>
                <w:vAlign w:val="bottom"/>
              </w:tcPr>
            </w:tcPrChange>
          </w:tcPr>
          <w:p w14:paraId="223017B7" w14:textId="79E0D934" w:rsidR="00295A47" w:rsidRPr="008C0123" w:rsidRDefault="00295A47" w:rsidP="00295A47">
            <w:pPr>
              <w:widowControl w:val="0"/>
              <w:pBdr>
                <w:bottom w:val="single" w:sz="4" w:space="1" w:color="auto"/>
              </w:pBdr>
              <w:suppressAutoHyphens/>
              <w:ind w:right="-85"/>
              <w:jc w:val="right"/>
              <w:rPr>
                <w:rFonts w:ascii="Arial" w:hAnsi="Arial" w:cs="Arial"/>
                <w:sz w:val="16"/>
                <w:szCs w:val="16"/>
              </w:rPr>
            </w:pPr>
            <w:ins w:id="10864" w:author="An Phuc Cao" w:date="2024-10-23T16:59:00Z" w16du:dateUtc="2024-10-23T09:59:00Z">
              <w:del w:id="10865" w:author="Trung Van Nguyen" w:date="2024-11-26T16:58:00Z" w16du:dateUtc="2024-11-26T09:58:00Z">
                <w:r w:rsidRPr="008C0123" w:rsidDel="00C50E57">
                  <w:rPr>
                    <w:rFonts w:ascii="Arial" w:hAnsi="Arial" w:cs="Arial"/>
                    <w:color w:val="000000"/>
                    <w:sz w:val="16"/>
                    <w:szCs w:val="16"/>
                    <w:rPrChange w:id="10866" w:author="An Phuc Cao" w:date="2024-10-23T16:59:00Z" w16du:dateUtc="2024-10-23T09:59:00Z">
                      <w:rPr>
                        <w:rFonts w:ascii="Arial" w:hAnsi="Arial" w:cs="Arial"/>
                        <w:color w:val="000000"/>
                        <w:sz w:val="20"/>
                      </w:rPr>
                    </w:rPrChange>
                  </w:rPr>
                  <w:delText xml:space="preserve">                                 </w:delText>
                </w:r>
              </w:del>
              <w:r w:rsidRPr="008C0123">
                <w:rPr>
                  <w:rFonts w:ascii="Arial" w:hAnsi="Arial" w:cs="Arial"/>
                  <w:color w:val="000000"/>
                  <w:sz w:val="16"/>
                  <w:szCs w:val="16"/>
                  <w:rPrChange w:id="10867" w:author="An Phuc Cao" w:date="2024-10-23T16:59:00Z" w16du:dateUtc="2024-10-23T09:59:00Z">
                    <w:rPr>
                      <w:rFonts w:ascii="Arial" w:hAnsi="Arial" w:cs="Arial"/>
                      <w:color w:val="000000"/>
                      <w:sz w:val="20"/>
                    </w:rPr>
                  </w:rPrChange>
                </w:rPr>
                <w:t>-</w:t>
              </w:r>
              <w:del w:id="10868" w:author="Trung Van Nguyen" w:date="2024-11-26T16:58:00Z" w16du:dateUtc="2024-11-26T09:58:00Z">
                <w:r w:rsidRPr="008C0123" w:rsidDel="00C50E57">
                  <w:rPr>
                    <w:rFonts w:ascii="Arial" w:hAnsi="Arial" w:cs="Arial"/>
                    <w:color w:val="000000"/>
                    <w:sz w:val="16"/>
                    <w:szCs w:val="16"/>
                    <w:rPrChange w:id="10869" w:author="An Phuc Cao" w:date="2024-10-23T16:59:00Z" w16du:dateUtc="2024-10-23T09:59:00Z">
                      <w:rPr>
                        <w:rFonts w:ascii="Arial" w:hAnsi="Arial" w:cs="Arial"/>
                        <w:color w:val="000000"/>
                        <w:sz w:val="20"/>
                      </w:rPr>
                    </w:rPrChange>
                  </w:rPr>
                  <w:delText xml:space="preserve">   </w:delText>
                </w:r>
              </w:del>
            </w:ins>
          </w:p>
        </w:tc>
        <w:tc>
          <w:tcPr>
            <w:tcW w:w="1260" w:type="dxa"/>
            <w:vAlign w:val="bottom"/>
            <w:tcPrChange w:id="10870" w:author="An Phuc Cao" w:date="2024-10-23T16:59:00Z" w16du:dateUtc="2024-10-23T09:59:00Z">
              <w:tcPr>
                <w:tcW w:w="686" w:type="dxa"/>
                <w:vAlign w:val="bottom"/>
              </w:tcPr>
            </w:tcPrChange>
          </w:tcPr>
          <w:p w14:paraId="2A0A8047" w14:textId="41F9A4AA" w:rsidR="00295A47" w:rsidRPr="008C0123" w:rsidRDefault="00295A47" w:rsidP="00295A47">
            <w:pPr>
              <w:widowControl w:val="0"/>
              <w:pBdr>
                <w:bottom w:val="single" w:sz="4" w:space="1" w:color="auto"/>
              </w:pBdr>
              <w:suppressAutoHyphens/>
              <w:ind w:right="-85"/>
              <w:jc w:val="right"/>
              <w:rPr>
                <w:rFonts w:ascii="Arial" w:hAnsi="Arial" w:cs="Arial"/>
                <w:sz w:val="16"/>
                <w:szCs w:val="16"/>
              </w:rPr>
            </w:pPr>
            <w:ins w:id="10871" w:author="An Phuc Cao" w:date="2024-10-23T16:59:00Z" w16du:dateUtc="2024-10-23T09:59:00Z">
              <w:del w:id="10872" w:author="Trung Van Nguyen" w:date="2024-11-26T16:58:00Z" w16du:dateUtc="2024-11-26T09:58:00Z">
                <w:r w:rsidRPr="008C0123" w:rsidDel="00C50E57">
                  <w:rPr>
                    <w:rFonts w:ascii="Arial" w:hAnsi="Arial" w:cs="Arial"/>
                    <w:color w:val="000000"/>
                    <w:sz w:val="16"/>
                    <w:szCs w:val="16"/>
                    <w:rPrChange w:id="10873" w:author="An Phuc Cao" w:date="2024-10-23T16:59:00Z" w16du:dateUtc="2024-10-23T09:59:00Z">
                      <w:rPr>
                        <w:rFonts w:ascii="Arial" w:hAnsi="Arial" w:cs="Arial"/>
                        <w:color w:val="000000"/>
                        <w:sz w:val="20"/>
                      </w:rPr>
                    </w:rPrChange>
                  </w:rPr>
                  <w:delText xml:space="preserve">                                   </w:delText>
                </w:r>
              </w:del>
              <w:r w:rsidRPr="008C0123">
                <w:rPr>
                  <w:rFonts w:ascii="Arial" w:hAnsi="Arial" w:cs="Arial"/>
                  <w:color w:val="000000"/>
                  <w:sz w:val="16"/>
                  <w:szCs w:val="16"/>
                  <w:rPrChange w:id="10874" w:author="An Phuc Cao" w:date="2024-10-23T16:59:00Z" w16du:dateUtc="2024-10-23T09:59:00Z">
                    <w:rPr>
                      <w:rFonts w:ascii="Arial" w:hAnsi="Arial" w:cs="Arial"/>
                      <w:color w:val="000000"/>
                      <w:sz w:val="20"/>
                    </w:rPr>
                  </w:rPrChange>
                </w:rPr>
                <w:t>-</w:t>
              </w:r>
              <w:del w:id="10875" w:author="Trung Van Nguyen" w:date="2024-11-26T16:58:00Z" w16du:dateUtc="2024-11-26T09:58:00Z">
                <w:r w:rsidRPr="008C0123" w:rsidDel="00C50E57">
                  <w:rPr>
                    <w:rFonts w:ascii="Arial" w:hAnsi="Arial" w:cs="Arial"/>
                    <w:color w:val="000000"/>
                    <w:sz w:val="16"/>
                    <w:szCs w:val="16"/>
                    <w:rPrChange w:id="10876" w:author="An Phuc Cao" w:date="2024-10-23T16:59:00Z" w16du:dateUtc="2024-10-23T09:59:00Z">
                      <w:rPr>
                        <w:rFonts w:ascii="Arial" w:hAnsi="Arial" w:cs="Arial"/>
                        <w:color w:val="000000"/>
                        <w:sz w:val="20"/>
                      </w:rPr>
                    </w:rPrChange>
                  </w:rPr>
                  <w:delText xml:space="preserve">   </w:delText>
                </w:r>
              </w:del>
            </w:ins>
          </w:p>
        </w:tc>
        <w:tc>
          <w:tcPr>
            <w:tcW w:w="1710" w:type="dxa"/>
            <w:vAlign w:val="bottom"/>
            <w:tcPrChange w:id="10877" w:author="An Phuc Cao" w:date="2024-10-23T16:59:00Z" w16du:dateUtc="2024-10-23T09:59:00Z">
              <w:tcPr>
                <w:tcW w:w="1641" w:type="dxa"/>
                <w:gridSpan w:val="3"/>
                <w:vAlign w:val="bottom"/>
              </w:tcPr>
            </w:tcPrChange>
          </w:tcPr>
          <w:p w14:paraId="6FE7F17E" w14:textId="212EE281" w:rsidR="00295A47" w:rsidRPr="008C0123" w:rsidRDefault="00295A47" w:rsidP="00295A47">
            <w:pPr>
              <w:widowControl w:val="0"/>
              <w:pBdr>
                <w:bottom w:val="single" w:sz="4" w:space="1" w:color="auto"/>
              </w:pBdr>
              <w:suppressAutoHyphens/>
              <w:ind w:right="-85"/>
              <w:jc w:val="right"/>
              <w:rPr>
                <w:rFonts w:ascii="Arial" w:hAnsi="Arial" w:cs="Arial"/>
                <w:sz w:val="16"/>
                <w:szCs w:val="16"/>
                <w:lang w:val="vi-VN"/>
              </w:rPr>
            </w:pPr>
            <w:ins w:id="10878" w:author="An Phuc Cao" w:date="2024-10-23T16:59:00Z" w16du:dateUtc="2024-10-23T09:59:00Z">
              <w:del w:id="10879" w:author="Trung Van Nguyen" w:date="2024-11-26T16:58:00Z" w16du:dateUtc="2024-11-26T09:58:00Z">
                <w:r w:rsidRPr="008C0123" w:rsidDel="00C50E57">
                  <w:rPr>
                    <w:rFonts w:ascii="Arial" w:hAnsi="Arial" w:cs="Arial"/>
                    <w:color w:val="000000"/>
                    <w:sz w:val="16"/>
                    <w:szCs w:val="16"/>
                    <w:rPrChange w:id="10880" w:author="An Phuc Cao" w:date="2024-10-23T16:59:00Z" w16du:dateUtc="2024-10-23T09:59:00Z">
                      <w:rPr>
                        <w:rFonts w:ascii="Arial" w:hAnsi="Arial" w:cs="Arial"/>
                        <w:color w:val="000000"/>
                        <w:sz w:val="20"/>
                      </w:rPr>
                    </w:rPrChange>
                  </w:rPr>
                  <w:delText xml:space="preserve">         </w:delText>
                </w:r>
              </w:del>
              <w:r w:rsidRPr="008C0123">
                <w:rPr>
                  <w:rFonts w:ascii="Arial" w:hAnsi="Arial" w:cs="Arial"/>
                  <w:color w:val="000000"/>
                  <w:sz w:val="16"/>
                  <w:szCs w:val="16"/>
                  <w:rPrChange w:id="10881" w:author="An Phuc Cao" w:date="2024-10-23T16:59:00Z" w16du:dateUtc="2024-10-23T09:59:00Z">
                    <w:rPr>
                      <w:rFonts w:ascii="Arial" w:hAnsi="Arial" w:cs="Arial"/>
                      <w:color w:val="000000"/>
                      <w:sz w:val="20"/>
                    </w:rPr>
                  </w:rPrChange>
                </w:rPr>
                <w:t>9,738,207,333</w:t>
              </w:r>
              <w:del w:id="10882" w:author="Trung Van Nguyen" w:date="2024-11-26T16:58:00Z" w16du:dateUtc="2024-11-26T09:58:00Z">
                <w:r w:rsidRPr="008C0123" w:rsidDel="00C50E57">
                  <w:rPr>
                    <w:rFonts w:ascii="Arial" w:hAnsi="Arial" w:cs="Arial"/>
                    <w:color w:val="000000"/>
                    <w:sz w:val="16"/>
                    <w:szCs w:val="16"/>
                    <w:rPrChange w:id="10883" w:author="An Phuc Cao" w:date="2024-10-23T16:59:00Z" w16du:dateUtc="2024-10-23T09:59:00Z">
                      <w:rPr>
                        <w:rFonts w:ascii="Arial" w:hAnsi="Arial" w:cs="Arial"/>
                        <w:color w:val="000000"/>
                        <w:sz w:val="20"/>
                      </w:rPr>
                    </w:rPrChange>
                  </w:rPr>
                  <w:delText xml:space="preserve"> </w:delText>
                </w:r>
              </w:del>
            </w:ins>
          </w:p>
        </w:tc>
        <w:tc>
          <w:tcPr>
            <w:tcW w:w="1530" w:type="dxa"/>
            <w:vAlign w:val="bottom"/>
            <w:tcPrChange w:id="10884" w:author="An Phuc Cao" w:date="2024-10-23T16:59:00Z" w16du:dateUtc="2024-10-23T09:59:00Z">
              <w:tcPr>
                <w:tcW w:w="1650" w:type="dxa"/>
                <w:vAlign w:val="bottom"/>
              </w:tcPr>
            </w:tcPrChange>
          </w:tcPr>
          <w:p w14:paraId="3028567A" w14:textId="1EB4330D" w:rsidR="00295A47" w:rsidRPr="008C0123" w:rsidRDefault="00295A47" w:rsidP="00295A47">
            <w:pPr>
              <w:widowControl w:val="0"/>
              <w:pBdr>
                <w:bottom w:val="single" w:sz="4" w:space="1" w:color="auto"/>
              </w:pBdr>
              <w:suppressAutoHyphens/>
              <w:ind w:right="-85" w:hanging="6"/>
              <w:jc w:val="right"/>
              <w:rPr>
                <w:rFonts w:ascii="Arial" w:hAnsi="Arial" w:cs="Arial"/>
                <w:sz w:val="16"/>
                <w:szCs w:val="16"/>
              </w:rPr>
            </w:pPr>
            <w:ins w:id="10885" w:author="An Phuc Cao" w:date="2024-10-23T16:59:00Z" w16du:dateUtc="2024-10-23T09:59:00Z">
              <w:del w:id="10886" w:author="Trung Van Nguyen" w:date="2024-11-26T16:58:00Z" w16du:dateUtc="2024-11-26T09:58:00Z">
                <w:r w:rsidRPr="008C0123" w:rsidDel="00C50E57">
                  <w:rPr>
                    <w:rFonts w:ascii="Arial" w:hAnsi="Arial" w:cs="Arial"/>
                    <w:color w:val="000000"/>
                    <w:sz w:val="16"/>
                    <w:szCs w:val="16"/>
                    <w:rPrChange w:id="10887" w:author="An Phuc Cao" w:date="2024-10-23T16:59:00Z" w16du:dateUtc="2024-10-23T09:59:00Z">
                      <w:rPr>
                        <w:rFonts w:ascii="Arial" w:hAnsi="Arial" w:cs="Arial"/>
                        <w:color w:val="000000"/>
                        <w:sz w:val="20"/>
                      </w:rPr>
                    </w:rPrChange>
                  </w:rPr>
                  <w:delText xml:space="preserve">             </w:delText>
                </w:r>
              </w:del>
              <w:r w:rsidRPr="008C0123">
                <w:rPr>
                  <w:rFonts w:ascii="Arial" w:hAnsi="Arial" w:cs="Arial"/>
                  <w:color w:val="000000"/>
                  <w:sz w:val="16"/>
                  <w:szCs w:val="16"/>
                  <w:rPrChange w:id="10888" w:author="An Phuc Cao" w:date="2024-10-23T16:59:00Z" w16du:dateUtc="2024-10-23T09:59:00Z">
                    <w:rPr>
                      <w:rFonts w:ascii="Arial" w:hAnsi="Arial" w:cs="Arial"/>
                      <w:color w:val="000000"/>
                      <w:sz w:val="20"/>
                    </w:rPr>
                  </w:rPrChange>
                </w:rPr>
                <w:t>9,738,207,333</w:t>
              </w:r>
              <w:del w:id="10889" w:author="Trung Van Nguyen" w:date="2024-11-26T16:58:00Z" w16du:dateUtc="2024-11-26T09:58:00Z">
                <w:r w:rsidRPr="008C0123" w:rsidDel="00C50E57">
                  <w:rPr>
                    <w:rFonts w:ascii="Arial" w:hAnsi="Arial" w:cs="Arial"/>
                    <w:color w:val="000000"/>
                    <w:sz w:val="16"/>
                    <w:szCs w:val="16"/>
                    <w:rPrChange w:id="10890" w:author="An Phuc Cao" w:date="2024-10-23T16:59:00Z" w16du:dateUtc="2024-10-23T09:59:00Z">
                      <w:rPr>
                        <w:rFonts w:ascii="Arial" w:hAnsi="Arial" w:cs="Arial"/>
                        <w:color w:val="000000"/>
                        <w:sz w:val="20"/>
                      </w:rPr>
                    </w:rPrChange>
                  </w:rPr>
                  <w:delText xml:space="preserve"> </w:delText>
                </w:r>
              </w:del>
            </w:ins>
          </w:p>
        </w:tc>
      </w:tr>
      <w:tr w:rsidR="00295A47" w:rsidRPr="00826313" w14:paraId="6C35EEB9" w14:textId="77777777" w:rsidTr="00E73095">
        <w:trPr>
          <w:trHeight w:val="20"/>
          <w:trPrChange w:id="10891" w:author="An Phuc Cao" w:date="2024-10-23T16:59:00Z" w16du:dateUtc="2024-10-23T09:59:00Z">
            <w:trPr>
              <w:gridAfter w:val="0"/>
              <w:trHeight w:val="20"/>
            </w:trPr>
          </w:trPrChange>
        </w:trPr>
        <w:tc>
          <w:tcPr>
            <w:tcW w:w="1980" w:type="dxa"/>
            <w:vAlign w:val="bottom"/>
            <w:tcPrChange w:id="10892" w:author="An Phuc Cao" w:date="2024-10-23T16:59:00Z" w16du:dateUtc="2024-10-23T09:59:00Z">
              <w:tcPr>
                <w:tcW w:w="1980" w:type="dxa"/>
                <w:vAlign w:val="bottom"/>
              </w:tcPr>
            </w:tcPrChange>
          </w:tcPr>
          <w:p w14:paraId="219B432F" w14:textId="5F8200A9" w:rsidR="00295A47" w:rsidRPr="00826313" w:rsidRDefault="00295A47">
            <w:pPr>
              <w:widowControl w:val="0"/>
              <w:suppressAutoHyphens/>
              <w:ind w:left="108" w:hanging="208"/>
              <w:rPr>
                <w:rFonts w:ascii="Arial" w:hAnsi="Arial" w:cs="Arial"/>
                <w:b/>
                <w:bCs/>
                <w:sz w:val="16"/>
                <w:szCs w:val="16"/>
                <w:lang w:val="vi-VN"/>
              </w:rPr>
              <w:pPrChange w:id="10893" w:author="An Phuc Cao" w:date="2024-09-30T17:25:00Z" w16du:dateUtc="2024-09-30T10:25:00Z">
                <w:pPr>
                  <w:widowControl w:val="0"/>
                  <w:suppressAutoHyphens/>
                  <w:ind w:left="108" w:hanging="148"/>
                </w:pPr>
              </w:pPrChange>
            </w:pPr>
            <w:ins w:id="10894" w:author="An Phuc Cao" w:date="2024-09-30T17:25:00Z" w16du:dateUtc="2024-09-30T10:25:00Z">
              <w:r>
                <w:rPr>
                  <w:rFonts w:ascii="Arial" w:hAnsi="Arial" w:cs="Arial"/>
                  <w:b/>
                  <w:sz w:val="16"/>
                  <w:szCs w:val="16"/>
                </w:rPr>
                <w:t>Total financial liabilities</w:t>
              </w:r>
            </w:ins>
          </w:p>
        </w:tc>
        <w:tc>
          <w:tcPr>
            <w:tcW w:w="1710" w:type="dxa"/>
            <w:vAlign w:val="bottom"/>
            <w:tcPrChange w:id="10895" w:author="An Phuc Cao" w:date="2024-10-23T16:59:00Z" w16du:dateUtc="2024-10-23T09:59:00Z">
              <w:tcPr>
                <w:tcW w:w="725" w:type="dxa"/>
                <w:vAlign w:val="bottom"/>
              </w:tcPr>
            </w:tcPrChange>
          </w:tcPr>
          <w:p w14:paraId="5C6D1566" w14:textId="02173871" w:rsidR="00295A47" w:rsidRPr="008C0123" w:rsidRDefault="00295A47" w:rsidP="00295A47">
            <w:pPr>
              <w:widowControl w:val="0"/>
              <w:pBdr>
                <w:bottom w:val="double" w:sz="4" w:space="1" w:color="auto"/>
              </w:pBdr>
              <w:suppressAutoHyphens/>
              <w:spacing w:before="120"/>
              <w:ind w:right="-85"/>
              <w:jc w:val="right"/>
              <w:rPr>
                <w:rFonts w:ascii="Arial" w:hAnsi="Arial" w:cs="Arial"/>
                <w:b/>
                <w:bCs/>
                <w:sz w:val="16"/>
                <w:szCs w:val="16"/>
              </w:rPr>
            </w:pPr>
            <w:ins w:id="10896" w:author="An Phuc Cao" w:date="2024-10-23T16:59:00Z" w16du:dateUtc="2024-10-23T09:59:00Z">
              <w:del w:id="10897" w:author="Trung Van Nguyen" w:date="2024-11-26T16:58:00Z" w16du:dateUtc="2024-11-26T09:58:00Z">
                <w:r w:rsidRPr="008C0123" w:rsidDel="00C50E57">
                  <w:rPr>
                    <w:rFonts w:ascii="Arial" w:hAnsi="Arial" w:cs="Arial"/>
                    <w:b/>
                    <w:bCs/>
                    <w:color w:val="000000"/>
                    <w:sz w:val="16"/>
                    <w:szCs w:val="16"/>
                    <w:rPrChange w:id="10898" w:author="An Phuc Cao" w:date="2024-10-23T16:59:00Z" w16du:dateUtc="2024-10-23T09:59:00Z">
                      <w:rPr>
                        <w:rFonts w:ascii="Arial" w:hAnsi="Arial" w:cs="Arial"/>
                        <w:b/>
                        <w:bCs/>
                        <w:color w:val="000000"/>
                        <w:sz w:val="20"/>
                      </w:rPr>
                    </w:rPrChange>
                  </w:rPr>
                  <w:delText xml:space="preserve">                                 </w:delText>
                </w:r>
              </w:del>
              <w:r w:rsidRPr="008C0123">
                <w:rPr>
                  <w:rFonts w:ascii="Arial" w:hAnsi="Arial" w:cs="Arial"/>
                  <w:b/>
                  <w:bCs/>
                  <w:color w:val="000000"/>
                  <w:sz w:val="16"/>
                  <w:szCs w:val="16"/>
                  <w:rPrChange w:id="10899" w:author="An Phuc Cao" w:date="2024-10-23T16:59:00Z" w16du:dateUtc="2024-10-23T09:59:00Z">
                    <w:rPr>
                      <w:rFonts w:ascii="Arial" w:hAnsi="Arial" w:cs="Arial"/>
                      <w:b/>
                      <w:bCs/>
                      <w:color w:val="000000"/>
                      <w:sz w:val="20"/>
                    </w:rPr>
                  </w:rPrChange>
                </w:rPr>
                <w:t>-</w:t>
              </w:r>
              <w:del w:id="10900" w:author="Trung Van Nguyen" w:date="2024-11-26T16:58:00Z" w16du:dateUtc="2024-11-26T09:58:00Z">
                <w:r w:rsidRPr="008C0123" w:rsidDel="00C50E57">
                  <w:rPr>
                    <w:rFonts w:ascii="Arial" w:hAnsi="Arial" w:cs="Arial"/>
                    <w:b/>
                    <w:bCs/>
                    <w:color w:val="000000"/>
                    <w:sz w:val="16"/>
                    <w:szCs w:val="16"/>
                    <w:rPrChange w:id="10901" w:author="An Phuc Cao" w:date="2024-10-23T16:59:00Z" w16du:dateUtc="2024-10-23T09:59:00Z">
                      <w:rPr>
                        <w:rFonts w:ascii="Arial" w:hAnsi="Arial" w:cs="Arial"/>
                        <w:b/>
                        <w:bCs/>
                        <w:color w:val="000000"/>
                        <w:sz w:val="20"/>
                      </w:rPr>
                    </w:rPrChange>
                  </w:rPr>
                  <w:delText xml:space="preserve">   </w:delText>
                </w:r>
              </w:del>
            </w:ins>
          </w:p>
        </w:tc>
        <w:tc>
          <w:tcPr>
            <w:tcW w:w="1260" w:type="dxa"/>
            <w:vAlign w:val="bottom"/>
            <w:tcPrChange w:id="10902" w:author="An Phuc Cao" w:date="2024-10-23T16:59:00Z" w16du:dateUtc="2024-10-23T09:59:00Z">
              <w:tcPr>
                <w:tcW w:w="686" w:type="dxa"/>
                <w:vAlign w:val="bottom"/>
              </w:tcPr>
            </w:tcPrChange>
          </w:tcPr>
          <w:p w14:paraId="5FDAD427" w14:textId="4FDCFBCD" w:rsidR="00295A47" w:rsidRPr="008C0123" w:rsidRDefault="00295A47" w:rsidP="00295A47">
            <w:pPr>
              <w:widowControl w:val="0"/>
              <w:pBdr>
                <w:bottom w:val="double" w:sz="4" w:space="1" w:color="auto"/>
              </w:pBdr>
              <w:suppressAutoHyphens/>
              <w:spacing w:before="120"/>
              <w:ind w:right="-85"/>
              <w:jc w:val="right"/>
              <w:rPr>
                <w:rFonts w:ascii="Arial" w:hAnsi="Arial" w:cs="Arial"/>
                <w:b/>
                <w:bCs/>
                <w:sz w:val="16"/>
                <w:szCs w:val="16"/>
              </w:rPr>
            </w:pPr>
            <w:ins w:id="10903" w:author="An Phuc Cao" w:date="2024-10-23T16:59:00Z" w16du:dateUtc="2024-10-23T09:59:00Z">
              <w:del w:id="10904" w:author="Trung Van Nguyen" w:date="2024-11-26T16:58:00Z" w16du:dateUtc="2024-11-26T09:58:00Z">
                <w:r w:rsidRPr="008C0123" w:rsidDel="00C50E57">
                  <w:rPr>
                    <w:rFonts w:ascii="Arial" w:hAnsi="Arial" w:cs="Arial"/>
                    <w:b/>
                    <w:bCs/>
                    <w:color w:val="000000"/>
                    <w:sz w:val="16"/>
                    <w:szCs w:val="16"/>
                    <w:rPrChange w:id="10905" w:author="An Phuc Cao" w:date="2024-10-23T16:59:00Z" w16du:dateUtc="2024-10-23T09:59:00Z">
                      <w:rPr>
                        <w:rFonts w:ascii="Arial" w:hAnsi="Arial" w:cs="Arial"/>
                        <w:b/>
                        <w:bCs/>
                        <w:color w:val="000000"/>
                        <w:sz w:val="20"/>
                      </w:rPr>
                    </w:rPrChange>
                  </w:rPr>
                  <w:delText xml:space="preserve">                                   </w:delText>
                </w:r>
              </w:del>
              <w:r w:rsidRPr="008C0123">
                <w:rPr>
                  <w:rFonts w:ascii="Arial" w:hAnsi="Arial" w:cs="Arial"/>
                  <w:b/>
                  <w:bCs/>
                  <w:color w:val="000000"/>
                  <w:sz w:val="16"/>
                  <w:szCs w:val="16"/>
                  <w:rPrChange w:id="10906" w:author="An Phuc Cao" w:date="2024-10-23T16:59:00Z" w16du:dateUtc="2024-10-23T09:59:00Z">
                    <w:rPr>
                      <w:rFonts w:ascii="Arial" w:hAnsi="Arial" w:cs="Arial"/>
                      <w:b/>
                      <w:bCs/>
                      <w:color w:val="000000"/>
                      <w:sz w:val="20"/>
                    </w:rPr>
                  </w:rPrChange>
                </w:rPr>
                <w:t>-</w:t>
              </w:r>
              <w:del w:id="10907" w:author="Trung Van Nguyen" w:date="2024-11-26T16:58:00Z" w16du:dateUtc="2024-11-26T09:58:00Z">
                <w:r w:rsidRPr="008C0123" w:rsidDel="00C50E57">
                  <w:rPr>
                    <w:rFonts w:ascii="Arial" w:hAnsi="Arial" w:cs="Arial"/>
                    <w:b/>
                    <w:bCs/>
                    <w:color w:val="000000"/>
                    <w:sz w:val="16"/>
                    <w:szCs w:val="16"/>
                    <w:rPrChange w:id="10908" w:author="An Phuc Cao" w:date="2024-10-23T16:59:00Z" w16du:dateUtc="2024-10-23T09:59:00Z">
                      <w:rPr>
                        <w:rFonts w:ascii="Arial" w:hAnsi="Arial" w:cs="Arial"/>
                        <w:b/>
                        <w:bCs/>
                        <w:color w:val="000000"/>
                        <w:sz w:val="20"/>
                      </w:rPr>
                    </w:rPrChange>
                  </w:rPr>
                  <w:delText xml:space="preserve">   </w:delText>
                </w:r>
              </w:del>
            </w:ins>
          </w:p>
        </w:tc>
        <w:tc>
          <w:tcPr>
            <w:tcW w:w="1710" w:type="dxa"/>
            <w:vAlign w:val="bottom"/>
            <w:tcPrChange w:id="10909" w:author="An Phuc Cao" w:date="2024-10-23T16:59:00Z" w16du:dateUtc="2024-10-23T09:59:00Z">
              <w:tcPr>
                <w:tcW w:w="1641" w:type="dxa"/>
                <w:gridSpan w:val="3"/>
                <w:vAlign w:val="bottom"/>
              </w:tcPr>
            </w:tcPrChange>
          </w:tcPr>
          <w:p w14:paraId="6909BDCC" w14:textId="6BB4BC84" w:rsidR="00295A47" w:rsidRPr="008C0123" w:rsidRDefault="00295A47" w:rsidP="00295A47">
            <w:pPr>
              <w:widowControl w:val="0"/>
              <w:pBdr>
                <w:bottom w:val="double" w:sz="4" w:space="1" w:color="auto"/>
              </w:pBdr>
              <w:suppressAutoHyphens/>
              <w:spacing w:before="120"/>
              <w:ind w:right="-85"/>
              <w:jc w:val="right"/>
              <w:rPr>
                <w:rFonts w:ascii="Arial" w:hAnsi="Arial" w:cs="Arial"/>
                <w:b/>
                <w:bCs/>
                <w:sz w:val="16"/>
                <w:szCs w:val="16"/>
                <w:lang w:val="vi-VN"/>
              </w:rPr>
            </w:pPr>
            <w:ins w:id="10910" w:author="An Phuc Cao" w:date="2024-10-23T16:59:00Z" w16du:dateUtc="2024-10-23T09:59:00Z">
              <w:del w:id="10911" w:author="Trung Van Nguyen" w:date="2024-11-26T16:58:00Z" w16du:dateUtc="2024-11-26T09:58:00Z">
                <w:r w:rsidRPr="008C0123" w:rsidDel="00C50E57">
                  <w:rPr>
                    <w:rFonts w:ascii="Arial" w:hAnsi="Arial" w:cs="Arial"/>
                    <w:b/>
                    <w:bCs/>
                    <w:color w:val="000000"/>
                    <w:sz w:val="16"/>
                    <w:szCs w:val="16"/>
                    <w:rPrChange w:id="10912" w:author="An Phuc Cao" w:date="2024-10-23T16:59:00Z" w16du:dateUtc="2024-10-23T09:59:00Z">
                      <w:rPr>
                        <w:rFonts w:ascii="Arial" w:hAnsi="Arial" w:cs="Arial"/>
                        <w:b/>
                        <w:bCs/>
                        <w:color w:val="000000"/>
                        <w:sz w:val="20"/>
                      </w:rPr>
                    </w:rPrChange>
                  </w:rPr>
                  <w:delText xml:space="preserve">   </w:delText>
                </w:r>
              </w:del>
              <w:r w:rsidRPr="008C0123">
                <w:rPr>
                  <w:rFonts w:ascii="Arial" w:hAnsi="Arial" w:cs="Arial"/>
                  <w:b/>
                  <w:bCs/>
                  <w:color w:val="000000"/>
                  <w:sz w:val="16"/>
                  <w:szCs w:val="16"/>
                  <w:rPrChange w:id="10913" w:author="An Phuc Cao" w:date="2024-10-23T16:59:00Z" w16du:dateUtc="2024-10-23T09:59:00Z">
                    <w:rPr>
                      <w:rFonts w:ascii="Arial" w:hAnsi="Arial" w:cs="Arial"/>
                      <w:b/>
                      <w:bCs/>
                      <w:color w:val="000000"/>
                      <w:sz w:val="20"/>
                    </w:rPr>
                  </w:rPrChange>
                </w:rPr>
                <w:t>1,737,592,559,337</w:t>
              </w:r>
              <w:del w:id="10914" w:author="Trung Van Nguyen" w:date="2024-11-26T16:58:00Z" w16du:dateUtc="2024-11-26T09:58:00Z">
                <w:r w:rsidRPr="008C0123" w:rsidDel="00C50E57">
                  <w:rPr>
                    <w:rFonts w:ascii="Arial" w:hAnsi="Arial" w:cs="Arial"/>
                    <w:b/>
                    <w:bCs/>
                    <w:color w:val="000000"/>
                    <w:sz w:val="16"/>
                    <w:szCs w:val="16"/>
                    <w:rPrChange w:id="10915" w:author="An Phuc Cao" w:date="2024-10-23T16:59:00Z" w16du:dateUtc="2024-10-23T09:59:00Z">
                      <w:rPr>
                        <w:rFonts w:ascii="Arial" w:hAnsi="Arial" w:cs="Arial"/>
                        <w:b/>
                        <w:bCs/>
                        <w:color w:val="000000"/>
                        <w:sz w:val="20"/>
                      </w:rPr>
                    </w:rPrChange>
                  </w:rPr>
                  <w:delText xml:space="preserve"> </w:delText>
                </w:r>
              </w:del>
            </w:ins>
          </w:p>
        </w:tc>
        <w:tc>
          <w:tcPr>
            <w:tcW w:w="1530" w:type="dxa"/>
            <w:vAlign w:val="bottom"/>
            <w:tcPrChange w:id="10916" w:author="An Phuc Cao" w:date="2024-10-23T16:59:00Z" w16du:dateUtc="2024-10-23T09:59:00Z">
              <w:tcPr>
                <w:tcW w:w="1650" w:type="dxa"/>
                <w:vAlign w:val="bottom"/>
              </w:tcPr>
            </w:tcPrChange>
          </w:tcPr>
          <w:p w14:paraId="35C32EF3" w14:textId="0FB10B04" w:rsidR="00295A47" w:rsidRPr="008C0123" w:rsidRDefault="00295A47" w:rsidP="00295A47">
            <w:pPr>
              <w:widowControl w:val="0"/>
              <w:pBdr>
                <w:bottom w:val="double" w:sz="4" w:space="1" w:color="auto"/>
              </w:pBdr>
              <w:suppressAutoHyphens/>
              <w:spacing w:before="120"/>
              <w:ind w:right="-85"/>
              <w:jc w:val="right"/>
              <w:rPr>
                <w:rFonts w:ascii="Arial" w:hAnsi="Arial" w:cs="Arial"/>
                <w:b/>
                <w:bCs/>
                <w:sz w:val="16"/>
                <w:szCs w:val="16"/>
                <w:lang w:val="vi-VN"/>
              </w:rPr>
            </w:pPr>
            <w:ins w:id="10917" w:author="An Phuc Cao" w:date="2024-10-23T16:59:00Z" w16du:dateUtc="2024-10-23T09:59:00Z">
              <w:del w:id="10918" w:author="Trung Van Nguyen" w:date="2024-11-26T16:58:00Z" w16du:dateUtc="2024-11-26T09:58:00Z">
                <w:r w:rsidRPr="008C0123" w:rsidDel="00C50E57">
                  <w:rPr>
                    <w:rFonts w:ascii="Arial" w:hAnsi="Arial" w:cs="Arial"/>
                    <w:b/>
                    <w:bCs/>
                    <w:color w:val="000000"/>
                    <w:sz w:val="16"/>
                    <w:szCs w:val="16"/>
                    <w:rPrChange w:id="10919" w:author="An Phuc Cao" w:date="2024-10-23T16:59:00Z" w16du:dateUtc="2024-10-23T09:59:00Z">
                      <w:rPr>
                        <w:rFonts w:ascii="Arial" w:hAnsi="Arial" w:cs="Arial"/>
                        <w:b/>
                        <w:bCs/>
                        <w:color w:val="000000"/>
                        <w:sz w:val="20"/>
                      </w:rPr>
                    </w:rPrChange>
                  </w:rPr>
                  <w:delText xml:space="preserve">       </w:delText>
                </w:r>
              </w:del>
              <w:r w:rsidRPr="008C0123">
                <w:rPr>
                  <w:rFonts w:ascii="Arial" w:hAnsi="Arial" w:cs="Arial"/>
                  <w:b/>
                  <w:bCs/>
                  <w:color w:val="000000"/>
                  <w:sz w:val="16"/>
                  <w:szCs w:val="16"/>
                  <w:rPrChange w:id="10920" w:author="An Phuc Cao" w:date="2024-10-23T16:59:00Z" w16du:dateUtc="2024-10-23T09:59:00Z">
                    <w:rPr>
                      <w:rFonts w:ascii="Arial" w:hAnsi="Arial" w:cs="Arial"/>
                      <w:b/>
                      <w:bCs/>
                      <w:color w:val="000000"/>
                      <w:sz w:val="20"/>
                    </w:rPr>
                  </w:rPrChange>
                </w:rPr>
                <w:t>1,737,592,559,337</w:t>
              </w:r>
              <w:del w:id="10921" w:author="Trung Van Nguyen" w:date="2024-11-26T16:58:00Z" w16du:dateUtc="2024-11-26T09:58:00Z">
                <w:r w:rsidRPr="008C0123" w:rsidDel="00C50E57">
                  <w:rPr>
                    <w:rFonts w:ascii="Arial" w:hAnsi="Arial" w:cs="Arial"/>
                    <w:b/>
                    <w:bCs/>
                    <w:color w:val="000000"/>
                    <w:sz w:val="16"/>
                    <w:szCs w:val="16"/>
                    <w:rPrChange w:id="10922" w:author="An Phuc Cao" w:date="2024-10-23T16:59:00Z" w16du:dateUtc="2024-10-23T09:59:00Z">
                      <w:rPr>
                        <w:rFonts w:ascii="Arial" w:hAnsi="Arial" w:cs="Arial"/>
                        <w:b/>
                        <w:bCs/>
                        <w:color w:val="000000"/>
                        <w:sz w:val="20"/>
                      </w:rPr>
                    </w:rPrChange>
                  </w:rPr>
                  <w:delText xml:space="preserve"> </w:delText>
                </w:r>
              </w:del>
            </w:ins>
          </w:p>
        </w:tc>
      </w:tr>
      <w:tr w:rsidR="00AE7553" w:rsidRPr="00826313" w14:paraId="7AD2F680" w14:textId="77777777" w:rsidTr="00E73095">
        <w:trPr>
          <w:trHeight w:val="20"/>
          <w:trPrChange w:id="10923" w:author="An Phuc Cao" w:date="2024-10-23T16:59:00Z" w16du:dateUtc="2024-10-23T09:59:00Z">
            <w:trPr>
              <w:gridAfter w:val="0"/>
              <w:trHeight w:val="20"/>
            </w:trPr>
          </w:trPrChange>
        </w:trPr>
        <w:tc>
          <w:tcPr>
            <w:tcW w:w="1980" w:type="dxa"/>
            <w:vAlign w:val="bottom"/>
            <w:tcPrChange w:id="10924" w:author="An Phuc Cao" w:date="2024-10-23T16:59:00Z" w16du:dateUtc="2024-10-23T09:59:00Z">
              <w:tcPr>
                <w:tcW w:w="1980" w:type="dxa"/>
                <w:vAlign w:val="bottom"/>
              </w:tcPr>
            </w:tcPrChange>
          </w:tcPr>
          <w:p w14:paraId="2DF1B80D" w14:textId="77777777" w:rsidR="00AE7553" w:rsidRPr="00826313" w:rsidRDefault="00AE7553" w:rsidP="00FD3A36">
            <w:pPr>
              <w:widowControl w:val="0"/>
              <w:suppressAutoHyphens/>
              <w:ind w:left="108" w:hanging="148"/>
              <w:rPr>
                <w:rFonts w:ascii="Arial" w:hAnsi="Arial" w:cs="Arial"/>
                <w:b/>
                <w:bCs/>
                <w:sz w:val="16"/>
                <w:szCs w:val="16"/>
                <w:lang w:val="vi-VN"/>
              </w:rPr>
            </w:pPr>
          </w:p>
        </w:tc>
        <w:tc>
          <w:tcPr>
            <w:tcW w:w="1710" w:type="dxa"/>
            <w:vAlign w:val="center"/>
            <w:tcPrChange w:id="10925" w:author="An Phuc Cao" w:date="2024-10-23T16:59:00Z" w16du:dateUtc="2024-10-23T09:59:00Z">
              <w:tcPr>
                <w:tcW w:w="725" w:type="dxa"/>
                <w:vAlign w:val="center"/>
              </w:tcPr>
            </w:tcPrChange>
          </w:tcPr>
          <w:p w14:paraId="2D2EA370" w14:textId="77777777" w:rsidR="00AE7553" w:rsidRPr="00826313" w:rsidRDefault="00AE7553" w:rsidP="00FD3A36">
            <w:pPr>
              <w:widowControl w:val="0"/>
              <w:suppressAutoHyphens/>
              <w:ind w:right="-85"/>
              <w:jc w:val="right"/>
              <w:rPr>
                <w:rFonts w:ascii="Arial" w:hAnsi="Arial" w:cs="Arial"/>
                <w:b/>
                <w:bCs/>
                <w:color w:val="000000"/>
                <w:sz w:val="18"/>
                <w:szCs w:val="18"/>
              </w:rPr>
            </w:pPr>
          </w:p>
        </w:tc>
        <w:tc>
          <w:tcPr>
            <w:tcW w:w="1260" w:type="dxa"/>
            <w:vAlign w:val="center"/>
            <w:tcPrChange w:id="10926" w:author="An Phuc Cao" w:date="2024-10-23T16:59:00Z" w16du:dateUtc="2024-10-23T09:59:00Z">
              <w:tcPr>
                <w:tcW w:w="686" w:type="dxa"/>
                <w:vAlign w:val="center"/>
              </w:tcPr>
            </w:tcPrChange>
          </w:tcPr>
          <w:p w14:paraId="7140DBEC" w14:textId="77777777" w:rsidR="00AE7553" w:rsidRPr="00826313" w:rsidRDefault="00AE7553" w:rsidP="00FD3A36">
            <w:pPr>
              <w:widowControl w:val="0"/>
              <w:suppressAutoHyphens/>
              <w:ind w:right="-85"/>
              <w:jc w:val="right"/>
              <w:rPr>
                <w:rFonts w:ascii="Arial" w:hAnsi="Arial" w:cs="Arial"/>
                <w:b/>
                <w:bCs/>
                <w:color w:val="000000"/>
                <w:sz w:val="18"/>
                <w:szCs w:val="18"/>
              </w:rPr>
            </w:pPr>
          </w:p>
        </w:tc>
        <w:tc>
          <w:tcPr>
            <w:tcW w:w="1710" w:type="dxa"/>
            <w:vAlign w:val="center"/>
            <w:tcPrChange w:id="10927" w:author="An Phuc Cao" w:date="2024-10-23T16:59:00Z" w16du:dateUtc="2024-10-23T09:59:00Z">
              <w:tcPr>
                <w:tcW w:w="1641" w:type="dxa"/>
                <w:gridSpan w:val="3"/>
                <w:vAlign w:val="center"/>
              </w:tcPr>
            </w:tcPrChange>
          </w:tcPr>
          <w:p w14:paraId="6041DD93" w14:textId="77777777" w:rsidR="00AE7553" w:rsidRPr="00826313" w:rsidRDefault="00AE7553" w:rsidP="00FD3A36">
            <w:pPr>
              <w:widowControl w:val="0"/>
              <w:suppressAutoHyphens/>
              <w:ind w:right="-85"/>
              <w:jc w:val="right"/>
              <w:rPr>
                <w:rFonts w:ascii="Arial" w:hAnsi="Arial" w:cs="Arial"/>
                <w:b/>
                <w:bCs/>
                <w:color w:val="000000"/>
                <w:sz w:val="18"/>
                <w:szCs w:val="18"/>
              </w:rPr>
            </w:pPr>
          </w:p>
        </w:tc>
        <w:tc>
          <w:tcPr>
            <w:tcW w:w="1530" w:type="dxa"/>
            <w:vAlign w:val="center"/>
            <w:tcPrChange w:id="10928" w:author="An Phuc Cao" w:date="2024-10-23T16:59:00Z" w16du:dateUtc="2024-10-23T09:59:00Z">
              <w:tcPr>
                <w:tcW w:w="1650" w:type="dxa"/>
                <w:vAlign w:val="center"/>
              </w:tcPr>
            </w:tcPrChange>
          </w:tcPr>
          <w:p w14:paraId="59DE3F85" w14:textId="77777777" w:rsidR="00AE7553" w:rsidRPr="00826313" w:rsidRDefault="00AE7553" w:rsidP="00FD3A36">
            <w:pPr>
              <w:widowControl w:val="0"/>
              <w:suppressAutoHyphens/>
              <w:ind w:right="-85"/>
              <w:jc w:val="right"/>
              <w:rPr>
                <w:rFonts w:ascii="Arial" w:hAnsi="Arial" w:cs="Arial"/>
                <w:b/>
                <w:bCs/>
                <w:color w:val="000000"/>
                <w:sz w:val="18"/>
                <w:szCs w:val="18"/>
              </w:rPr>
            </w:pPr>
          </w:p>
        </w:tc>
      </w:tr>
    </w:tbl>
    <w:p w14:paraId="715F06D9" w14:textId="77777777" w:rsidR="00F0480A" w:rsidRDefault="00F0480A" w:rsidP="00912B86">
      <w:pPr>
        <w:pStyle w:val="BodyTextIndent"/>
        <w:tabs>
          <w:tab w:val="clear" w:pos="6300"/>
          <w:tab w:val="clear" w:pos="7380"/>
          <w:tab w:val="clear" w:pos="7740"/>
          <w:tab w:val="clear" w:pos="8820"/>
        </w:tabs>
        <w:ind w:left="0" w:firstLine="0"/>
        <w:rPr>
          <w:ins w:id="10929" w:author="An Phuc Cao" w:date="2024-09-30T17:26:00Z" w16du:dateUtc="2024-09-30T10:26:00Z"/>
          <w:rFonts w:ascii="Arial" w:hAnsi="Arial" w:cs="Arial"/>
          <w:b/>
          <w:sz w:val="20"/>
        </w:rPr>
      </w:pPr>
    </w:p>
    <w:p w14:paraId="3A8A0CF8" w14:textId="6D3EE6B8" w:rsidR="00AE7553" w:rsidRDefault="00AE7553">
      <w:pPr>
        <w:overflowPunct/>
        <w:autoSpaceDE/>
        <w:autoSpaceDN/>
        <w:adjustRightInd/>
        <w:textAlignment w:val="auto"/>
        <w:rPr>
          <w:ins w:id="10930" w:author="An Phuc Cao" w:date="2024-09-30T17:26:00Z" w16du:dateUtc="2024-09-30T10:26:00Z"/>
          <w:rFonts w:ascii="Arial" w:hAnsi="Arial" w:cs="Arial"/>
          <w:b/>
          <w:sz w:val="20"/>
        </w:rPr>
      </w:pPr>
      <w:ins w:id="10931" w:author="An Phuc Cao" w:date="2024-09-30T17:26:00Z" w16du:dateUtc="2024-09-30T10:26:00Z">
        <w:r>
          <w:rPr>
            <w:rFonts w:ascii="Arial" w:hAnsi="Arial" w:cs="Arial"/>
            <w:b/>
            <w:sz w:val="20"/>
          </w:rPr>
          <w:br w:type="page"/>
        </w:r>
      </w:ins>
    </w:p>
    <w:p w14:paraId="21260852" w14:textId="77777777" w:rsidR="00AE7553" w:rsidRDefault="00AE7553" w:rsidP="00912B86">
      <w:pPr>
        <w:pStyle w:val="BodyTextIndent"/>
        <w:tabs>
          <w:tab w:val="clear" w:pos="6300"/>
          <w:tab w:val="clear" w:pos="7380"/>
          <w:tab w:val="clear" w:pos="7740"/>
          <w:tab w:val="clear" w:pos="8820"/>
        </w:tabs>
        <w:ind w:left="0" w:firstLine="0"/>
        <w:rPr>
          <w:ins w:id="10932" w:author="An Phuc Cao" w:date="2024-09-30T17:26:00Z" w16du:dateUtc="2024-09-30T10:26:00Z"/>
          <w:rFonts w:ascii="Arial" w:hAnsi="Arial" w:cs="Arial"/>
          <w:b/>
          <w:sz w:val="20"/>
        </w:rPr>
      </w:pPr>
    </w:p>
    <w:p w14:paraId="405CBB3F" w14:textId="77777777" w:rsidR="00AE7553" w:rsidRPr="00826313" w:rsidRDefault="00AE7553" w:rsidP="00912B86">
      <w:pPr>
        <w:pStyle w:val="BodyTextIndent"/>
        <w:tabs>
          <w:tab w:val="clear" w:pos="6300"/>
          <w:tab w:val="clear" w:pos="7380"/>
          <w:tab w:val="clear" w:pos="7740"/>
          <w:tab w:val="clear" w:pos="8820"/>
        </w:tabs>
        <w:ind w:left="0" w:firstLine="0"/>
        <w:rPr>
          <w:rFonts w:ascii="Arial" w:hAnsi="Arial" w:cs="Arial"/>
          <w:b/>
          <w:sz w:val="20"/>
        </w:rPr>
      </w:pPr>
    </w:p>
    <w:p w14:paraId="63E9DE49" w14:textId="40C27788" w:rsidR="00912B86" w:rsidRPr="00826313" w:rsidRDefault="00C700A2">
      <w:pPr>
        <w:pStyle w:val="BodyTextIndent"/>
        <w:tabs>
          <w:tab w:val="clear" w:pos="6300"/>
          <w:tab w:val="clear" w:pos="7380"/>
          <w:tab w:val="clear" w:pos="7740"/>
          <w:tab w:val="clear" w:pos="8820"/>
        </w:tabs>
        <w:ind w:left="0" w:firstLine="0"/>
        <w:outlineLvl w:val="0"/>
        <w:rPr>
          <w:rFonts w:ascii="Arial" w:hAnsi="Arial" w:cs="Arial"/>
          <w:b/>
          <w:sz w:val="20"/>
        </w:rPr>
        <w:pPrChange w:id="10933" w:author="An Phuc Cao" w:date="2024-10-25T17:27:00Z" w16du:dateUtc="2024-10-25T10:27:00Z">
          <w:pPr>
            <w:pStyle w:val="BodyTextIndent"/>
            <w:tabs>
              <w:tab w:val="clear" w:pos="6300"/>
              <w:tab w:val="clear" w:pos="7380"/>
              <w:tab w:val="clear" w:pos="7740"/>
              <w:tab w:val="clear" w:pos="8820"/>
            </w:tabs>
            <w:ind w:left="0" w:firstLine="0"/>
          </w:pPr>
        </w:pPrChange>
      </w:pPr>
      <w:r w:rsidRPr="00826313">
        <w:rPr>
          <w:rFonts w:ascii="Arial" w:hAnsi="Arial" w:cs="Arial"/>
          <w:b/>
          <w:sz w:val="20"/>
        </w:rPr>
        <w:t>3</w:t>
      </w:r>
      <w:del w:id="10934" w:author="An Phuc Cao" w:date="2024-09-30T16:10:00Z" w16du:dateUtc="2024-09-30T09:10:00Z">
        <w:r w:rsidR="00AE3F02" w:rsidRPr="00826313" w:rsidDel="003D3614">
          <w:rPr>
            <w:rFonts w:ascii="Arial" w:hAnsi="Arial" w:cs="Arial"/>
            <w:b/>
            <w:sz w:val="20"/>
          </w:rPr>
          <w:delText>1</w:delText>
        </w:r>
      </w:del>
      <w:ins w:id="10935" w:author="An Phuc Cao" w:date="2024-10-25T17:25:00Z" w16du:dateUtc="2024-10-25T10:25:00Z">
        <w:r w:rsidR="00D73BB5">
          <w:rPr>
            <w:rFonts w:ascii="Arial" w:hAnsi="Arial" w:cs="Arial"/>
            <w:b/>
            <w:sz w:val="20"/>
          </w:rPr>
          <w:t>3</w:t>
        </w:r>
      </w:ins>
      <w:r w:rsidR="00323025" w:rsidRPr="00826313">
        <w:rPr>
          <w:rFonts w:ascii="Arial" w:hAnsi="Arial" w:cs="Arial"/>
          <w:b/>
          <w:sz w:val="20"/>
        </w:rPr>
        <w:t>.</w:t>
      </w:r>
      <w:r w:rsidR="00912B86" w:rsidRPr="00826313">
        <w:rPr>
          <w:rFonts w:ascii="Arial" w:hAnsi="Arial" w:cs="Arial"/>
          <w:b/>
          <w:i/>
          <w:sz w:val="20"/>
        </w:rPr>
        <w:tab/>
      </w:r>
      <w:r w:rsidR="00323025" w:rsidRPr="00826313">
        <w:rPr>
          <w:rFonts w:ascii="Arial" w:hAnsi="Arial" w:cs="Arial"/>
          <w:b/>
          <w:sz w:val="20"/>
        </w:rPr>
        <w:t xml:space="preserve">RISK MANAGEMENT OBJECTIVES AND POLICIES </w:t>
      </w:r>
    </w:p>
    <w:p w14:paraId="2C4588E9" w14:textId="77777777" w:rsidR="002E1FE1" w:rsidRPr="00826313" w:rsidRDefault="002E1FE1" w:rsidP="002E1FE1">
      <w:pPr>
        <w:pStyle w:val="NoSpacing"/>
        <w:ind w:left="720"/>
        <w:rPr>
          <w:rFonts w:ascii="Arial" w:hAnsi="Arial" w:cs="Arial"/>
          <w:b/>
          <w:i/>
          <w:sz w:val="20"/>
          <w:szCs w:val="20"/>
        </w:rPr>
      </w:pPr>
    </w:p>
    <w:p w14:paraId="18808247" w14:textId="71D377A7" w:rsidR="004F55F8" w:rsidRPr="00826313" w:rsidRDefault="00DE11C0" w:rsidP="004F55F8">
      <w:pPr>
        <w:pStyle w:val="NoSpacing"/>
        <w:ind w:left="720"/>
        <w:jc w:val="both"/>
        <w:rPr>
          <w:rFonts w:ascii="Arial" w:hAnsi="Arial" w:cs="Arial"/>
          <w:sz w:val="20"/>
          <w:szCs w:val="20"/>
        </w:rPr>
      </w:pPr>
      <w:r w:rsidRPr="00826313">
        <w:rPr>
          <w:rFonts w:ascii="Arial" w:hAnsi="Arial" w:cs="Arial"/>
          <w:sz w:val="20"/>
          <w:szCs w:val="20"/>
        </w:rPr>
        <w:t xml:space="preserve">The </w:t>
      </w:r>
      <w:r w:rsidR="00F20762" w:rsidRPr="00826313">
        <w:rPr>
          <w:rFonts w:ascii="Arial" w:hAnsi="Arial" w:cs="Arial"/>
          <w:sz w:val="20"/>
          <w:szCs w:val="20"/>
        </w:rPr>
        <w:t>Group</w:t>
      </w:r>
      <w:r w:rsidRPr="00826313">
        <w:rPr>
          <w:rFonts w:ascii="Arial" w:hAnsi="Arial" w:cs="Arial"/>
          <w:sz w:val="20"/>
          <w:szCs w:val="20"/>
        </w:rPr>
        <w:t>'s activities are subject to market risk, credit risk and liquidity risk.</w:t>
      </w:r>
    </w:p>
    <w:p w14:paraId="10AEEAE2" w14:textId="77777777" w:rsidR="00DE11C0" w:rsidRPr="00826313" w:rsidRDefault="00DE11C0" w:rsidP="004F55F8">
      <w:pPr>
        <w:pStyle w:val="NoSpacing"/>
        <w:ind w:left="720"/>
        <w:jc w:val="both"/>
        <w:rPr>
          <w:rFonts w:ascii="Arial" w:hAnsi="Arial" w:cs="Arial"/>
          <w:sz w:val="20"/>
          <w:szCs w:val="20"/>
        </w:rPr>
      </w:pPr>
    </w:p>
    <w:p w14:paraId="1512976A" w14:textId="1060CA9D" w:rsidR="004F55F8" w:rsidRPr="00826313" w:rsidRDefault="00A304D1" w:rsidP="004F55F8">
      <w:pPr>
        <w:pStyle w:val="NoSpacing"/>
        <w:ind w:left="720"/>
        <w:rPr>
          <w:rFonts w:ascii="Arial" w:hAnsi="Arial" w:cs="Arial"/>
          <w:b/>
          <w:i/>
          <w:sz w:val="20"/>
          <w:szCs w:val="20"/>
        </w:rPr>
      </w:pPr>
      <w:r w:rsidRPr="00826313">
        <w:rPr>
          <w:rFonts w:ascii="Arial" w:hAnsi="Arial" w:cs="Arial"/>
          <w:b/>
          <w:i/>
          <w:sz w:val="20"/>
          <w:szCs w:val="20"/>
        </w:rPr>
        <w:t>Market risk</w:t>
      </w:r>
    </w:p>
    <w:p w14:paraId="05478B23" w14:textId="77777777" w:rsidR="004F55F8" w:rsidRPr="00826313" w:rsidRDefault="004F55F8" w:rsidP="004F55F8">
      <w:pPr>
        <w:pStyle w:val="NoSpacing"/>
        <w:ind w:left="720"/>
        <w:rPr>
          <w:rFonts w:ascii="Arial" w:hAnsi="Arial" w:cs="Arial"/>
          <w:b/>
          <w:i/>
          <w:sz w:val="20"/>
          <w:szCs w:val="20"/>
        </w:rPr>
      </w:pPr>
    </w:p>
    <w:p w14:paraId="575EBFF6" w14:textId="3865E906" w:rsidR="00A304D1" w:rsidRPr="00826313" w:rsidRDefault="00A304D1" w:rsidP="0023549F">
      <w:pPr>
        <w:pStyle w:val="BodyTextIndent"/>
        <w:ind w:firstLine="0"/>
        <w:rPr>
          <w:rFonts w:ascii="Arial" w:hAnsi="Arial" w:cs="Arial"/>
          <w:sz w:val="20"/>
        </w:rPr>
      </w:pPr>
      <w:r w:rsidRPr="00826313">
        <w:rPr>
          <w:rFonts w:ascii="Arial" w:hAnsi="Arial" w:cs="Arial"/>
          <w:sz w:val="20"/>
        </w:rPr>
        <w:t xml:space="preserve">Market risk is the risk that the fair value of future cash flows of a financial instrument will fluctuate because of changes in market prices. Market risks comprise </w:t>
      </w:r>
      <w:r w:rsidR="00AF3E71" w:rsidRPr="00826313">
        <w:rPr>
          <w:rFonts w:ascii="Arial" w:hAnsi="Arial" w:cs="Arial"/>
          <w:sz w:val="20"/>
        </w:rPr>
        <w:t>three</w:t>
      </w:r>
      <w:r w:rsidRPr="00826313">
        <w:rPr>
          <w:rFonts w:ascii="Arial" w:hAnsi="Arial" w:cs="Arial"/>
          <w:sz w:val="20"/>
        </w:rPr>
        <w:t xml:space="preserve"> types of risk: interest rate risk, currency risk, commodity price risk.</w:t>
      </w:r>
    </w:p>
    <w:p w14:paraId="4758AA93" w14:textId="77777777" w:rsidR="004F55F8" w:rsidRPr="00826313" w:rsidRDefault="004F55F8" w:rsidP="004F55F8">
      <w:pPr>
        <w:pStyle w:val="BodyTextIndent"/>
        <w:rPr>
          <w:rFonts w:ascii="Arial" w:eastAsiaTheme="minorHAnsi" w:hAnsi="Arial" w:cs="Arial"/>
          <w:b/>
          <w:i/>
          <w:sz w:val="20"/>
        </w:rPr>
      </w:pPr>
    </w:p>
    <w:p w14:paraId="2F94A74A" w14:textId="1B4E2B48" w:rsidR="004F55F8" w:rsidRPr="00826313" w:rsidRDefault="005B3221" w:rsidP="002B2779">
      <w:pPr>
        <w:pStyle w:val="NoSpacing"/>
        <w:ind w:left="720"/>
        <w:rPr>
          <w:rFonts w:ascii="Arial" w:hAnsi="Arial" w:cs="Arial"/>
          <w:i/>
          <w:sz w:val="20"/>
          <w:szCs w:val="20"/>
        </w:rPr>
      </w:pPr>
      <w:r w:rsidRPr="00826313">
        <w:rPr>
          <w:rFonts w:ascii="Arial" w:hAnsi="Arial" w:cs="Arial"/>
          <w:i/>
          <w:sz w:val="20"/>
          <w:szCs w:val="20"/>
        </w:rPr>
        <w:t>Interest rate risk</w:t>
      </w:r>
    </w:p>
    <w:p w14:paraId="74E28C35" w14:textId="77777777" w:rsidR="004F55F8" w:rsidRPr="00826313" w:rsidRDefault="004F55F8" w:rsidP="002B2779">
      <w:pPr>
        <w:ind w:left="720"/>
        <w:jc w:val="both"/>
        <w:rPr>
          <w:rFonts w:ascii="Arial" w:hAnsi="Arial" w:cs="Arial"/>
          <w:iCs/>
          <w:sz w:val="20"/>
        </w:rPr>
      </w:pPr>
    </w:p>
    <w:p w14:paraId="375E9996" w14:textId="58A2325C" w:rsidR="00753C26" w:rsidRPr="00826313" w:rsidRDefault="00753C26" w:rsidP="002B2779">
      <w:pPr>
        <w:pStyle w:val="end"/>
        <w:rPr>
          <w:rFonts w:ascii="Arial" w:hAnsi="Arial" w:cs="Arial"/>
          <w:lang w:val="en-US"/>
        </w:rPr>
      </w:pPr>
      <w:r w:rsidRPr="00826313">
        <w:rPr>
          <w:rFonts w:ascii="Arial" w:hAnsi="Arial" w:cs="Arial"/>
          <w:lang w:val="en-US"/>
        </w:rPr>
        <w:t xml:space="preserve">Interest rate risk is the risk that the fair value or future cash flows of a financial instrument will fluctuate because of changes in market interest rates. The </w:t>
      </w:r>
      <w:r w:rsidR="00F20762" w:rsidRPr="00826313">
        <w:rPr>
          <w:rFonts w:ascii="Arial" w:hAnsi="Arial" w:cs="Arial"/>
          <w:lang w:val="en-US"/>
        </w:rPr>
        <w:t>Group</w:t>
      </w:r>
      <w:r w:rsidRPr="00826313">
        <w:rPr>
          <w:rFonts w:ascii="Arial" w:hAnsi="Arial" w:cs="Arial"/>
          <w:lang w:val="en-US"/>
        </w:rPr>
        <w:t xml:space="preserve">’s exposure to market risk </w:t>
      </w:r>
      <w:r w:rsidR="00312198" w:rsidRPr="00826313">
        <w:rPr>
          <w:rFonts w:ascii="Arial" w:hAnsi="Arial" w:cs="Arial"/>
          <w:lang w:val="en-US"/>
        </w:rPr>
        <w:t>results mainly from the fact that it funds the assets with longer-term of repricing with users’ deposits with shorter-term of re-pricing</w:t>
      </w:r>
      <w:r w:rsidRPr="00826313">
        <w:rPr>
          <w:rFonts w:ascii="Arial" w:hAnsi="Arial" w:cs="Arial"/>
          <w:lang w:val="en-US"/>
        </w:rPr>
        <w:t>.</w:t>
      </w:r>
    </w:p>
    <w:p w14:paraId="4336DB52" w14:textId="77777777" w:rsidR="00753C26" w:rsidRPr="00826313" w:rsidRDefault="00753C26" w:rsidP="002B2779">
      <w:pPr>
        <w:pStyle w:val="end"/>
        <w:rPr>
          <w:rFonts w:ascii="Arial" w:hAnsi="Arial" w:cs="Arial"/>
          <w:lang w:val="en-US"/>
        </w:rPr>
      </w:pPr>
    </w:p>
    <w:p w14:paraId="69DBFBFA" w14:textId="408847D0" w:rsidR="00753C26" w:rsidRPr="00826313" w:rsidDel="00AE7553" w:rsidRDefault="00753C26" w:rsidP="002B2779">
      <w:pPr>
        <w:ind w:left="720"/>
        <w:jc w:val="both"/>
        <w:rPr>
          <w:del w:id="10936" w:author="An Phuc Cao" w:date="2024-09-30T17:26:00Z" w16du:dateUtc="2024-09-30T10:26:00Z"/>
          <w:rFonts w:ascii="Arial" w:hAnsi="Arial" w:cs="Arial"/>
          <w:sz w:val="20"/>
        </w:rPr>
      </w:pPr>
      <w:r w:rsidRPr="00826313">
        <w:rPr>
          <w:rFonts w:ascii="Arial" w:hAnsi="Arial" w:cs="Arial"/>
          <w:sz w:val="20"/>
        </w:rPr>
        <w:t xml:space="preserve">The </w:t>
      </w:r>
      <w:r w:rsidR="00F20762" w:rsidRPr="00826313">
        <w:rPr>
          <w:rFonts w:ascii="Arial" w:hAnsi="Arial" w:cs="Arial"/>
          <w:sz w:val="20"/>
        </w:rPr>
        <w:t>Group</w:t>
      </w:r>
      <w:r w:rsidRPr="00826313">
        <w:rPr>
          <w:rFonts w:ascii="Arial" w:hAnsi="Arial" w:cs="Arial"/>
          <w:sz w:val="20"/>
        </w:rPr>
        <w:t xml:space="preserve"> manages interest rate risk by </w:t>
      </w:r>
      <w:r w:rsidR="00312198" w:rsidRPr="00826313">
        <w:rPr>
          <w:rFonts w:ascii="Arial" w:hAnsi="Arial" w:cs="Arial"/>
          <w:sz w:val="20"/>
        </w:rPr>
        <w:t>using the interest rate spread between assets &amp; liabilities as well as adjusting the rate offered for each product regularly</w:t>
      </w:r>
      <w:r w:rsidR="003975D0" w:rsidRPr="00826313">
        <w:rPr>
          <w:rFonts w:ascii="Arial" w:hAnsi="Arial" w:cs="Arial"/>
          <w:sz w:val="20"/>
        </w:rPr>
        <w:t>.</w:t>
      </w:r>
    </w:p>
    <w:p w14:paraId="70DA9C57" w14:textId="1DEDAE07" w:rsidR="00753C26" w:rsidRDefault="00753C26" w:rsidP="002B2779">
      <w:pPr>
        <w:ind w:left="720"/>
        <w:jc w:val="both"/>
        <w:rPr>
          <w:ins w:id="10937" w:author="An Phuc Cao" w:date="2024-09-30T17:26:00Z" w16du:dateUtc="2024-09-30T10:26:00Z"/>
          <w:rFonts w:ascii="Arial" w:hAnsi="Arial" w:cs="Arial"/>
          <w:iCs/>
          <w:sz w:val="20"/>
        </w:rPr>
      </w:pPr>
    </w:p>
    <w:p w14:paraId="5406A835" w14:textId="1E6FDDD9" w:rsidR="00AE7553" w:rsidRPr="00826313" w:rsidDel="00AE7553" w:rsidRDefault="00AE7553" w:rsidP="002B2779">
      <w:pPr>
        <w:ind w:left="720"/>
        <w:jc w:val="both"/>
        <w:rPr>
          <w:del w:id="10938" w:author="An Phuc Cao" w:date="2024-09-30T17:26:00Z" w16du:dateUtc="2024-09-30T10:26:00Z"/>
          <w:rFonts w:ascii="Arial" w:hAnsi="Arial" w:cs="Arial"/>
          <w:iCs/>
          <w:sz w:val="20"/>
        </w:rPr>
      </w:pPr>
    </w:p>
    <w:p w14:paraId="2EFC9E4B" w14:textId="11DBCDF7" w:rsidR="00DF6F77" w:rsidRPr="00826313" w:rsidDel="00AE7553" w:rsidRDefault="00DF6F77">
      <w:pPr>
        <w:overflowPunct/>
        <w:autoSpaceDE/>
        <w:autoSpaceDN/>
        <w:adjustRightInd/>
        <w:textAlignment w:val="auto"/>
        <w:rPr>
          <w:del w:id="10939" w:author="An Phuc Cao" w:date="2024-09-30T17:26:00Z" w16du:dateUtc="2024-09-30T10:26:00Z"/>
          <w:rFonts w:ascii="Arial" w:hAnsi="Arial" w:cs="Arial"/>
          <w:i/>
          <w:sz w:val="20"/>
        </w:rPr>
      </w:pPr>
      <w:del w:id="10940" w:author="An Phuc Cao" w:date="2024-09-30T17:26:00Z" w16du:dateUtc="2024-09-30T10:26:00Z">
        <w:r w:rsidRPr="00826313" w:rsidDel="00AE7553">
          <w:rPr>
            <w:rFonts w:ascii="Arial" w:hAnsi="Arial" w:cs="Arial"/>
            <w:i/>
            <w:sz w:val="20"/>
          </w:rPr>
          <w:br w:type="page"/>
        </w:r>
      </w:del>
    </w:p>
    <w:p w14:paraId="4B6C9B5B" w14:textId="77777777" w:rsidR="00DF6F77" w:rsidRPr="00826313" w:rsidRDefault="00DF6F77">
      <w:pPr>
        <w:overflowPunct/>
        <w:autoSpaceDE/>
        <w:autoSpaceDN/>
        <w:adjustRightInd/>
        <w:textAlignment w:val="auto"/>
        <w:rPr>
          <w:rFonts w:ascii="Arial" w:hAnsi="Arial" w:cs="Arial"/>
          <w:i/>
          <w:sz w:val="20"/>
        </w:rPr>
        <w:pPrChange w:id="10941" w:author="An Phuc Cao" w:date="2024-09-30T17:26:00Z" w16du:dateUtc="2024-09-30T10:26:00Z">
          <w:pPr>
            <w:ind w:left="720"/>
            <w:jc w:val="both"/>
          </w:pPr>
        </w:pPrChange>
      </w:pPr>
    </w:p>
    <w:p w14:paraId="6EEDBC96" w14:textId="3879451D" w:rsidR="00DF6F77" w:rsidRPr="00826313" w:rsidDel="00AE7553" w:rsidRDefault="00DF6F77" w:rsidP="002B2779">
      <w:pPr>
        <w:ind w:left="720"/>
        <w:jc w:val="both"/>
        <w:rPr>
          <w:del w:id="10942" w:author="An Phuc Cao" w:date="2024-09-30T17:26:00Z" w16du:dateUtc="2024-09-30T10:26:00Z"/>
          <w:rFonts w:ascii="Arial" w:hAnsi="Arial" w:cs="Arial"/>
          <w:i/>
          <w:sz w:val="20"/>
        </w:rPr>
      </w:pPr>
    </w:p>
    <w:p w14:paraId="6F12C83B" w14:textId="23E3C615" w:rsidR="00DF6F77" w:rsidRPr="00826313" w:rsidDel="00AE7553" w:rsidRDefault="00AE5BDD" w:rsidP="00DF6F77">
      <w:pPr>
        <w:pStyle w:val="BodyTextIndent"/>
        <w:tabs>
          <w:tab w:val="clear" w:pos="6300"/>
          <w:tab w:val="clear" w:pos="7380"/>
          <w:tab w:val="clear" w:pos="7740"/>
          <w:tab w:val="clear" w:pos="8820"/>
        </w:tabs>
        <w:ind w:left="0" w:firstLine="0"/>
        <w:rPr>
          <w:del w:id="10943" w:author="An Phuc Cao" w:date="2024-09-30T17:26:00Z" w16du:dateUtc="2024-09-30T10:26:00Z"/>
          <w:rFonts w:ascii="Arial" w:hAnsi="Arial" w:cs="Arial"/>
          <w:bCs/>
          <w:sz w:val="20"/>
        </w:rPr>
      </w:pPr>
      <w:del w:id="10944" w:author="An Phuc Cao" w:date="2024-09-30T17:26:00Z" w16du:dateUtc="2024-09-30T10:26:00Z">
        <w:r w:rsidRPr="00826313" w:rsidDel="00AE7553">
          <w:rPr>
            <w:rFonts w:ascii="Arial" w:hAnsi="Arial" w:cs="Arial"/>
            <w:b/>
            <w:sz w:val="20"/>
          </w:rPr>
          <w:delText>3</w:delText>
        </w:r>
      </w:del>
      <w:del w:id="10945" w:author="An Phuc Cao" w:date="2024-09-30T16:10:00Z" w16du:dateUtc="2024-09-30T09:10:00Z">
        <w:r w:rsidR="00AE3F02" w:rsidRPr="00826313" w:rsidDel="003D3614">
          <w:rPr>
            <w:rFonts w:ascii="Arial" w:hAnsi="Arial" w:cs="Arial"/>
            <w:b/>
            <w:sz w:val="20"/>
          </w:rPr>
          <w:delText>1</w:delText>
        </w:r>
      </w:del>
      <w:del w:id="10946" w:author="An Phuc Cao" w:date="2024-09-30T17:26:00Z" w16du:dateUtc="2024-09-30T10:26:00Z">
        <w:r w:rsidR="00DF6F77" w:rsidRPr="00826313" w:rsidDel="00AE7553">
          <w:rPr>
            <w:rFonts w:ascii="Arial" w:hAnsi="Arial" w:cs="Arial"/>
            <w:b/>
            <w:sz w:val="20"/>
          </w:rPr>
          <w:delText>.</w:delText>
        </w:r>
        <w:r w:rsidR="00DF6F77" w:rsidRPr="00826313" w:rsidDel="00AE7553">
          <w:rPr>
            <w:rFonts w:ascii="Arial" w:hAnsi="Arial" w:cs="Arial"/>
            <w:b/>
            <w:i/>
            <w:sz w:val="20"/>
          </w:rPr>
          <w:tab/>
        </w:r>
        <w:r w:rsidR="00DF6F77" w:rsidRPr="00826313" w:rsidDel="00AE7553">
          <w:rPr>
            <w:rFonts w:ascii="Arial" w:hAnsi="Arial" w:cs="Arial"/>
            <w:b/>
            <w:sz w:val="20"/>
          </w:rPr>
          <w:delText xml:space="preserve">RISK MANAGEMENT OBJECTIVES AND POLICIES </w:delText>
        </w:r>
        <w:r w:rsidR="00DF6F77" w:rsidRPr="00826313" w:rsidDel="00AE7553">
          <w:rPr>
            <w:rFonts w:ascii="Arial" w:hAnsi="Arial" w:cs="Arial"/>
            <w:bCs/>
            <w:sz w:val="20"/>
          </w:rPr>
          <w:delText>(continued)</w:delText>
        </w:r>
      </w:del>
    </w:p>
    <w:p w14:paraId="2EAABCD4" w14:textId="7432DFC1" w:rsidR="00DF6F77" w:rsidRPr="00826313" w:rsidDel="00AE7553" w:rsidRDefault="00DF6F77" w:rsidP="00DF6F77">
      <w:pPr>
        <w:pStyle w:val="NoSpacing"/>
        <w:ind w:left="720"/>
        <w:rPr>
          <w:del w:id="10947" w:author="An Phuc Cao" w:date="2024-09-30T17:26:00Z" w16du:dateUtc="2024-09-30T10:26:00Z"/>
          <w:rFonts w:ascii="Arial" w:hAnsi="Arial" w:cs="Arial"/>
          <w:b/>
          <w:i/>
          <w:sz w:val="20"/>
          <w:szCs w:val="20"/>
        </w:rPr>
      </w:pPr>
    </w:p>
    <w:p w14:paraId="7957598D" w14:textId="57BFEB08" w:rsidR="00DF6F77" w:rsidRPr="00826313" w:rsidDel="00AE7553" w:rsidRDefault="00DF6F77" w:rsidP="00DF6F77">
      <w:pPr>
        <w:pStyle w:val="NoSpacing"/>
        <w:ind w:left="720"/>
        <w:rPr>
          <w:del w:id="10948" w:author="An Phuc Cao" w:date="2024-09-30T17:26:00Z" w16du:dateUtc="2024-09-30T10:26:00Z"/>
          <w:rFonts w:ascii="Arial" w:hAnsi="Arial" w:cs="Arial"/>
          <w:b/>
          <w:i/>
          <w:sz w:val="20"/>
          <w:szCs w:val="20"/>
        </w:rPr>
      </w:pPr>
      <w:del w:id="10949" w:author="An Phuc Cao" w:date="2024-09-30T17:26:00Z" w16du:dateUtc="2024-09-30T10:26:00Z">
        <w:r w:rsidRPr="00826313" w:rsidDel="00AE7553">
          <w:rPr>
            <w:rFonts w:ascii="Arial" w:hAnsi="Arial" w:cs="Arial"/>
            <w:b/>
            <w:i/>
            <w:sz w:val="20"/>
            <w:szCs w:val="20"/>
          </w:rPr>
          <w:delText>Market risk</w:delText>
        </w:r>
        <w:r w:rsidR="002945BB" w:rsidRPr="00826313" w:rsidDel="00AE7553">
          <w:rPr>
            <w:rFonts w:ascii="Arial" w:hAnsi="Arial" w:cs="Arial"/>
            <w:b/>
            <w:i/>
            <w:sz w:val="20"/>
            <w:szCs w:val="20"/>
          </w:rPr>
          <w:delText xml:space="preserve"> </w:delText>
        </w:r>
        <w:r w:rsidR="002945BB" w:rsidRPr="00826313" w:rsidDel="00AE7553">
          <w:rPr>
            <w:rFonts w:ascii="Arial" w:hAnsi="Arial" w:cs="Arial"/>
            <w:bCs/>
            <w:sz w:val="20"/>
          </w:rPr>
          <w:delText>(continued)</w:delText>
        </w:r>
      </w:del>
    </w:p>
    <w:p w14:paraId="17B3196B" w14:textId="78A8696B" w:rsidR="00DF6F77" w:rsidRPr="00826313" w:rsidDel="00AE7553" w:rsidRDefault="00DF6F77" w:rsidP="002B2779">
      <w:pPr>
        <w:ind w:left="720"/>
        <w:jc w:val="both"/>
        <w:rPr>
          <w:del w:id="10950" w:author="An Phuc Cao" w:date="2024-09-30T17:26:00Z" w16du:dateUtc="2024-09-30T10:26:00Z"/>
          <w:rFonts w:ascii="Arial" w:hAnsi="Arial" w:cs="Arial"/>
          <w:i/>
          <w:sz w:val="20"/>
        </w:rPr>
      </w:pPr>
    </w:p>
    <w:p w14:paraId="52432264" w14:textId="77777777" w:rsidR="004F785F" w:rsidRPr="00826313" w:rsidRDefault="004F785F" w:rsidP="004F785F">
      <w:pPr>
        <w:ind w:left="720"/>
        <w:jc w:val="both"/>
        <w:rPr>
          <w:rFonts w:ascii="Arial" w:hAnsi="Arial" w:cs="Arial"/>
          <w:i/>
          <w:sz w:val="20"/>
        </w:rPr>
      </w:pPr>
      <w:r w:rsidRPr="00826313">
        <w:rPr>
          <w:rFonts w:ascii="Arial" w:hAnsi="Arial" w:cs="Arial"/>
          <w:i/>
          <w:sz w:val="20"/>
        </w:rPr>
        <w:t>Currency risk</w:t>
      </w:r>
    </w:p>
    <w:p w14:paraId="47F00EB2" w14:textId="082C67A1" w:rsidR="0039522A" w:rsidRDefault="0039522A" w:rsidP="006D3FAB">
      <w:pPr>
        <w:pStyle w:val="BodyTextIndent"/>
        <w:tabs>
          <w:tab w:val="clear" w:pos="6300"/>
          <w:tab w:val="clear" w:pos="7380"/>
          <w:tab w:val="clear" w:pos="7740"/>
          <w:tab w:val="clear" w:pos="8820"/>
        </w:tabs>
        <w:ind w:left="0" w:firstLine="0"/>
        <w:rPr>
          <w:ins w:id="10951" w:author="An Phuc Cao" w:date="2024-09-30T17:27:00Z" w16du:dateUtc="2024-09-30T10:27:00Z"/>
          <w:rFonts w:ascii="Arial" w:hAnsi="Arial" w:cs="Arial"/>
          <w:b/>
          <w:sz w:val="20"/>
        </w:rPr>
      </w:pPr>
    </w:p>
    <w:p w14:paraId="2DC6F5FC" w14:textId="77777777" w:rsidR="003E7481" w:rsidRDefault="003E7481" w:rsidP="003E7481">
      <w:pPr>
        <w:pStyle w:val="NoSpacing"/>
        <w:ind w:left="720"/>
        <w:jc w:val="both"/>
        <w:rPr>
          <w:ins w:id="10952" w:author="An Phuc Cao" w:date="2024-09-30T17:27:00Z" w16du:dateUtc="2024-09-30T10:27:00Z"/>
          <w:rFonts w:ascii="Arial" w:hAnsi="Arial" w:cs="Arial"/>
          <w:bCs/>
          <w:iCs/>
          <w:sz w:val="20"/>
          <w:szCs w:val="20"/>
        </w:rPr>
      </w:pPr>
      <w:ins w:id="10953" w:author="An Phuc Cao" w:date="2024-09-30T17:27:00Z" w16du:dateUtc="2024-09-30T10:27:00Z">
        <w:r w:rsidRPr="002C2C84">
          <w:rPr>
            <w:rFonts w:ascii="Arial" w:hAnsi="Arial" w:cs="Arial"/>
            <w:bCs/>
            <w:iCs/>
            <w:sz w:val="20"/>
            <w:szCs w:val="20"/>
          </w:rPr>
          <w:t>Finhay manages gold inventory quantities with the minimum and maximum level of 1</w:t>
        </w:r>
        <w:r>
          <w:rPr>
            <w:rFonts w:ascii="Arial" w:hAnsi="Arial" w:cs="Arial"/>
            <w:bCs/>
            <w:iCs/>
            <w:sz w:val="20"/>
            <w:szCs w:val="20"/>
          </w:rPr>
          <w:t>,000</w:t>
        </w:r>
        <w:r w:rsidRPr="002C2C84">
          <w:rPr>
            <w:rFonts w:ascii="Arial" w:hAnsi="Arial" w:cs="Arial"/>
            <w:bCs/>
            <w:iCs/>
            <w:sz w:val="20"/>
            <w:szCs w:val="20"/>
          </w:rPr>
          <w:t xml:space="preserve"> Vietnam mace and 3</w:t>
        </w:r>
        <w:r>
          <w:rPr>
            <w:rFonts w:ascii="Arial" w:hAnsi="Arial" w:cs="Arial"/>
            <w:bCs/>
            <w:iCs/>
            <w:sz w:val="20"/>
            <w:szCs w:val="20"/>
          </w:rPr>
          <w:t>,0</w:t>
        </w:r>
        <w:r w:rsidRPr="002C2C84">
          <w:rPr>
            <w:rFonts w:ascii="Arial" w:hAnsi="Arial" w:cs="Arial"/>
            <w:bCs/>
            <w:iCs/>
            <w:sz w:val="20"/>
            <w:szCs w:val="20"/>
          </w:rPr>
          <w:t xml:space="preserve">00 Vietnam mace respectively. The Company manages its gold price risk by keeping close watch on relevant information and situation of gold market in order to properly manage timing of purchases and inventories level.  </w:t>
        </w:r>
      </w:ins>
    </w:p>
    <w:p w14:paraId="44D77DDE" w14:textId="77777777" w:rsidR="003E7481" w:rsidRDefault="003E7481" w:rsidP="003E7481">
      <w:pPr>
        <w:pStyle w:val="NoSpacing"/>
        <w:ind w:left="720"/>
        <w:jc w:val="both"/>
        <w:rPr>
          <w:ins w:id="10954" w:author="An Phuc Cao" w:date="2024-09-30T17:27:00Z" w16du:dateUtc="2024-09-30T10:27:00Z"/>
          <w:rFonts w:ascii="Arial" w:hAnsi="Arial" w:cs="Arial"/>
          <w:bCs/>
          <w:iCs/>
          <w:sz w:val="20"/>
          <w:szCs w:val="20"/>
        </w:rPr>
      </w:pPr>
    </w:p>
    <w:p w14:paraId="1A0485C4" w14:textId="77777777" w:rsidR="003E7481" w:rsidRPr="004C5435" w:rsidRDefault="003E7481" w:rsidP="003E7481">
      <w:pPr>
        <w:pStyle w:val="NoSpacing"/>
        <w:ind w:left="720"/>
        <w:jc w:val="both"/>
        <w:rPr>
          <w:ins w:id="10955" w:author="An Phuc Cao" w:date="2024-09-30T17:27:00Z" w16du:dateUtc="2024-09-30T10:27:00Z"/>
          <w:rFonts w:ascii="Arial" w:hAnsi="Arial" w:cs="Arial"/>
          <w:bCs/>
          <w:iCs/>
          <w:sz w:val="20"/>
          <w:szCs w:val="20"/>
        </w:rPr>
      </w:pPr>
      <w:ins w:id="10956" w:author="An Phuc Cao" w:date="2024-09-30T17:27:00Z" w16du:dateUtc="2024-09-30T10:27:00Z">
        <w:r w:rsidRPr="004C5435">
          <w:rPr>
            <w:rFonts w:ascii="Arial" w:hAnsi="Arial" w:cs="Arial"/>
            <w:bCs/>
            <w:iCs/>
            <w:sz w:val="20"/>
            <w:szCs w:val="20"/>
          </w:rPr>
          <w:t xml:space="preserve">As at the reporting date, the Company has </w:t>
        </w:r>
        <w:r>
          <w:rPr>
            <w:rFonts w:ascii="Arial" w:hAnsi="Arial" w:cs="Arial"/>
            <w:bCs/>
            <w:iCs/>
            <w:sz w:val="20"/>
            <w:szCs w:val="20"/>
          </w:rPr>
          <w:t>gold rings in its inventory</w:t>
        </w:r>
        <w:r w:rsidRPr="004C5435">
          <w:rPr>
            <w:rFonts w:ascii="Arial" w:hAnsi="Arial" w:cs="Arial"/>
            <w:bCs/>
            <w:iCs/>
            <w:sz w:val="20"/>
            <w:szCs w:val="20"/>
          </w:rPr>
          <w:t xml:space="preserve"> </w:t>
        </w:r>
        <w:r>
          <w:rPr>
            <w:rFonts w:ascii="Arial" w:hAnsi="Arial" w:cs="Arial"/>
            <w:bCs/>
            <w:iCs/>
            <w:sz w:val="20"/>
            <w:szCs w:val="20"/>
          </w:rPr>
          <w:t>with</w:t>
        </w:r>
        <w:r w:rsidRPr="004C5435">
          <w:rPr>
            <w:rFonts w:ascii="Arial" w:hAnsi="Arial" w:cs="Arial"/>
            <w:bCs/>
            <w:iCs/>
            <w:sz w:val="20"/>
            <w:szCs w:val="20"/>
          </w:rPr>
          <w:t xml:space="preserve"> the total value of </w:t>
        </w:r>
        <w:r w:rsidRPr="003E7481">
          <w:rPr>
            <w:rFonts w:ascii="Arial" w:hAnsi="Arial" w:cs="Arial"/>
            <w:bCs/>
            <w:iCs/>
            <w:sz w:val="20"/>
            <w:szCs w:val="20"/>
            <w:highlight w:val="yellow"/>
            <w:rPrChange w:id="10957" w:author="An Phuc Cao" w:date="2024-09-30T17:27:00Z" w16du:dateUtc="2024-09-30T10:27:00Z">
              <w:rPr>
                <w:rFonts w:ascii="Arial" w:hAnsi="Arial" w:cs="Arial"/>
                <w:bCs/>
                <w:iCs/>
                <w:sz w:val="20"/>
                <w:szCs w:val="20"/>
              </w:rPr>
            </w:rPrChange>
          </w:rPr>
          <w:t>VND 4,851,869,318. The increase (or decrease) of 3% on the gold market price could possibly result in a corresponding increase (or decrease) of VND 145,556,080 in gain/loss from revaluation of gold.</w:t>
        </w:r>
      </w:ins>
    </w:p>
    <w:p w14:paraId="2DAF0105" w14:textId="3B132DF1" w:rsidR="003E7481" w:rsidRPr="00826313" w:rsidDel="003E7481" w:rsidRDefault="003E7481" w:rsidP="006D3FAB">
      <w:pPr>
        <w:pStyle w:val="BodyTextIndent"/>
        <w:tabs>
          <w:tab w:val="clear" w:pos="6300"/>
          <w:tab w:val="clear" w:pos="7380"/>
          <w:tab w:val="clear" w:pos="7740"/>
          <w:tab w:val="clear" w:pos="8820"/>
        </w:tabs>
        <w:ind w:left="0" w:firstLine="0"/>
        <w:rPr>
          <w:del w:id="10958" w:author="An Phuc Cao" w:date="2024-09-30T17:27:00Z" w16du:dateUtc="2024-09-30T10:27:00Z"/>
          <w:rFonts w:ascii="Arial" w:hAnsi="Arial" w:cs="Arial"/>
          <w:b/>
          <w:sz w:val="20"/>
        </w:rPr>
      </w:pPr>
    </w:p>
    <w:p w14:paraId="2A904E7A" w14:textId="2823EC88" w:rsidR="000F056C" w:rsidRPr="00DA2593" w:rsidDel="00C629D1" w:rsidRDefault="00B4553D" w:rsidP="00CC0962">
      <w:pPr>
        <w:pStyle w:val="NoSpacing"/>
        <w:ind w:left="720"/>
        <w:jc w:val="both"/>
        <w:rPr>
          <w:del w:id="10959" w:author="An Phuc Cao" w:date="2024-09-30T17:27:00Z" w16du:dateUtc="2024-09-30T10:27:00Z"/>
          <w:rFonts w:ascii="Arial" w:hAnsi="Arial" w:cs="Arial"/>
          <w:bCs/>
          <w:iCs/>
          <w:sz w:val="20"/>
          <w:szCs w:val="20"/>
          <w:highlight w:val="yellow"/>
        </w:rPr>
      </w:pPr>
      <w:del w:id="10960" w:author="An Phuc Cao" w:date="2024-09-30T17:27:00Z" w16du:dateUtc="2024-09-30T10:27:00Z">
        <w:r w:rsidRPr="00DA2593" w:rsidDel="00C629D1">
          <w:rPr>
            <w:rFonts w:ascii="Arial" w:hAnsi="Arial" w:cs="Arial"/>
            <w:bCs/>
            <w:iCs/>
            <w:sz w:val="20"/>
            <w:szCs w:val="20"/>
            <w:highlight w:val="yellow"/>
          </w:rPr>
          <w:delText xml:space="preserve">Finhay manages gold inventory quantities with the minimum and maximum level of 150 Vietnam mace and 300 </w:delText>
        </w:r>
        <w:r w:rsidR="00CC0962" w:rsidRPr="00DA2593" w:rsidDel="00C629D1">
          <w:rPr>
            <w:rFonts w:ascii="Arial" w:hAnsi="Arial" w:cs="Arial"/>
            <w:bCs/>
            <w:iCs/>
            <w:sz w:val="20"/>
            <w:szCs w:val="20"/>
            <w:highlight w:val="yellow"/>
          </w:rPr>
          <w:delText>Vietnam mace</w:delText>
        </w:r>
        <w:r w:rsidRPr="00DA2593" w:rsidDel="00C629D1">
          <w:rPr>
            <w:rFonts w:ascii="Arial" w:hAnsi="Arial" w:cs="Arial"/>
            <w:bCs/>
            <w:iCs/>
            <w:sz w:val="20"/>
            <w:szCs w:val="20"/>
            <w:highlight w:val="yellow"/>
          </w:rPr>
          <w:delText xml:space="preserve"> respectively.</w:delText>
        </w:r>
        <w:r w:rsidR="00137253" w:rsidRPr="00DA2593" w:rsidDel="00C629D1">
          <w:rPr>
            <w:rFonts w:ascii="Arial" w:hAnsi="Arial" w:cs="Arial"/>
            <w:bCs/>
            <w:iCs/>
            <w:sz w:val="20"/>
            <w:szCs w:val="20"/>
            <w:highlight w:val="yellow"/>
          </w:rPr>
          <w:delText xml:space="preserve"> </w:delText>
        </w:r>
        <w:r w:rsidR="00842BCB" w:rsidRPr="00DA2593" w:rsidDel="00C629D1">
          <w:rPr>
            <w:rFonts w:ascii="Arial" w:hAnsi="Arial" w:cs="Arial"/>
            <w:bCs/>
            <w:iCs/>
            <w:sz w:val="20"/>
            <w:szCs w:val="20"/>
            <w:highlight w:val="yellow"/>
          </w:rPr>
          <w:delText xml:space="preserve">The Company manages its gold price risk by keeping close watch on relevant information and situation of gold market in order to properly manage timing of purchases and inventories level.  </w:delText>
        </w:r>
      </w:del>
    </w:p>
    <w:p w14:paraId="5FEA8731" w14:textId="0535E484" w:rsidR="00CC0962" w:rsidRPr="00DA2593" w:rsidDel="00C629D1" w:rsidRDefault="00CC0962" w:rsidP="00CC0962">
      <w:pPr>
        <w:pStyle w:val="NoSpacing"/>
        <w:ind w:left="720"/>
        <w:jc w:val="both"/>
        <w:rPr>
          <w:del w:id="10961" w:author="An Phuc Cao" w:date="2024-09-30T17:27:00Z" w16du:dateUtc="2024-09-30T10:27:00Z"/>
          <w:rFonts w:ascii="Arial" w:hAnsi="Arial" w:cs="Arial"/>
          <w:bCs/>
          <w:iCs/>
          <w:sz w:val="20"/>
          <w:szCs w:val="20"/>
          <w:highlight w:val="yellow"/>
        </w:rPr>
      </w:pPr>
    </w:p>
    <w:p w14:paraId="6103035F" w14:textId="1DB436F2" w:rsidR="00CC0962" w:rsidRPr="00826313" w:rsidDel="00C629D1" w:rsidRDefault="00CC0962" w:rsidP="00CC0962">
      <w:pPr>
        <w:pStyle w:val="NoSpacing"/>
        <w:ind w:left="720"/>
        <w:jc w:val="both"/>
        <w:rPr>
          <w:del w:id="10962" w:author="An Phuc Cao" w:date="2024-09-30T17:27:00Z" w16du:dateUtc="2024-09-30T10:27:00Z"/>
          <w:rFonts w:ascii="Arial" w:hAnsi="Arial" w:cs="Arial"/>
          <w:bCs/>
          <w:iCs/>
          <w:sz w:val="20"/>
          <w:szCs w:val="20"/>
        </w:rPr>
      </w:pPr>
      <w:del w:id="10963" w:author="An Phuc Cao" w:date="2024-09-30T17:27:00Z" w16du:dateUtc="2024-09-30T10:27:00Z">
        <w:r w:rsidRPr="00DA2593" w:rsidDel="00C629D1">
          <w:rPr>
            <w:rFonts w:ascii="Arial" w:hAnsi="Arial" w:cs="Arial"/>
            <w:bCs/>
            <w:iCs/>
            <w:sz w:val="20"/>
            <w:szCs w:val="20"/>
            <w:highlight w:val="yellow"/>
          </w:rPr>
          <w:delText xml:space="preserve">As at the reporting date, the Company has </w:delText>
        </w:r>
        <w:r w:rsidR="00975B78" w:rsidRPr="00DA2593" w:rsidDel="00C629D1">
          <w:rPr>
            <w:rFonts w:ascii="Arial" w:hAnsi="Arial" w:cs="Arial"/>
            <w:bCs/>
            <w:iCs/>
            <w:sz w:val="20"/>
            <w:szCs w:val="20"/>
            <w:highlight w:val="yellow"/>
          </w:rPr>
          <w:delText>gold rings in its inventory</w:delText>
        </w:r>
        <w:r w:rsidRPr="00DA2593" w:rsidDel="00C629D1">
          <w:rPr>
            <w:rFonts w:ascii="Arial" w:hAnsi="Arial" w:cs="Arial"/>
            <w:bCs/>
            <w:iCs/>
            <w:sz w:val="20"/>
            <w:szCs w:val="20"/>
            <w:highlight w:val="yellow"/>
          </w:rPr>
          <w:delText xml:space="preserve"> </w:delText>
        </w:r>
        <w:r w:rsidR="001B2F75" w:rsidRPr="00DA2593" w:rsidDel="00C629D1">
          <w:rPr>
            <w:rFonts w:ascii="Arial" w:hAnsi="Arial" w:cs="Arial"/>
            <w:bCs/>
            <w:iCs/>
            <w:sz w:val="20"/>
            <w:szCs w:val="20"/>
            <w:highlight w:val="yellow"/>
          </w:rPr>
          <w:delText>with</w:delText>
        </w:r>
        <w:r w:rsidRPr="00DA2593" w:rsidDel="00C629D1">
          <w:rPr>
            <w:rFonts w:ascii="Arial" w:hAnsi="Arial" w:cs="Arial"/>
            <w:bCs/>
            <w:iCs/>
            <w:sz w:val="20"/>
            <w:szCs w:val="20"/>
            <w:highlight w:val="yellow"/>
          </w:rPr>
          <w:delText xml:space="preserve"> the total value of </w:delText>
        </w:r>
        <w:r w:rsidR="00CD51D5" w:rsidRPr="00DA2593" w:rsidDel="00C629D1">
          <w:rPr>
            <w:rFonts w:ascii="Arial" w:hAnsi="Arial" w:cs="Arial"/>
            <w:bCs/>
            <w:iCs/>
            <w:sz w:val="20"/>
            <w:szCs w:val="20"/>
            <w:highlight w:val="yellow"/>
          </w:rPr>
          <w:delText>VND</w:delText>
        </w:r>
        <w:r w:rsidR="00132BF7" w:rsidRPr="00DA2593" w:rsidDel="00C629D1">
          <w:rPr>
            <w:rFonts w:ascii="Arial" w:hAnsi="Arial" w:cs="Arial"/>
            <w:bCs/>
            <w:iCs/>
            <w:sz w:val="20"/>
            <w:szCs w:val="20"/>
            <w:highlight w:val="yellow"/>
          </w:rPr>
          <w:delText>711,932,422</w:delText>
        </w:r>
        <w:r w:rsidRPr="00DA2593" w:rsidDel="00C629D1">
          <w:rPr>
            <w:rFonts w:ascii="Arial" w:hAnsi="Arial" w:cs="Arial"/>
            <w:bCs/>
            <w:iCs/>
            <w:sz w:val="20"/>
            <w:szCs w:val="20"/>
            <w:highlight w:val="yellow"/>
          </w:rPr>
          <w:delText xml:space="preserve">. The increase (or decrease) of </w:delText>
        </w:r>
        <w:r w:rsidR="00836E86" w:rsidRPr="00DA2593" w:rsidDel="00C629D1">
          <w:rPr>
            <w:rFonts w:ascii="Arial" w:hAnsi="Arial" w:cs="Arial"/>
            <w:bCs/>
            <w:iCs/>
            <w:sz w:val="20"/>
            <w:szCs w:val="20"/>
            <w:highlight w:val="yellow"/>
          </w:rPr>
          <w:delText>3</w:delText>
        </w:r>
        <w:r w:rsidRPr="00DA2593" w:rsidDel="00C629D1">
          <w:rPr>
            <w:rFonts w:ascii="Arial" w:hAnsi="Arial" w:cs="Arial"/>
            <w:bCs/>
            <w:iCs/>
            <w:sz w:val="20"/>
            <w:szCs w:val="20"/>
            <w:highlight w:val="yellow"/>
          </w:rPr>
          <w:delText xml:space="preserve">% on the </w:delText>
        </w:r>
        <w:r w:rsidR="00836E86" w:rsidRPr="00DA2593" w:rsidDel="00C629D1">
          <w:rPr>
            <w:rFonts w:ascii="Arial" w:hAnsi="Arial" w:cs="Arial"/>
            <w:bCs/>
            <w:iCs/>
            <w:sz w:val="20"/>
            <w:szCs w:val="20"/>
            <w:highlight w:val="yellow"/>
          </w:rPr>
          <w:delText>gold market price</w:delText>
        </w:r>
        <w:r w:rsidRPr="00DA2593" w:rsidDel="00C629D1">
          <w:rPr>
            <w:rFonts w:ascii="Arial" w:hAnsi="Arial" w:cs="Arial"/>
            <w:bCs/>
            <w:iCs/>
            <w:sz w:val="20"/>
            <w:szCs w:val="20"/>
            <w:highlight w:val="yellow"/>
          </w:rPr>
          <w:delText xml:space="preserve"> could possibly result in a corresponding increase (or decrease) </w:delText>
        </w:r>
        <w:r w:rsidR="00C131CC" w:rsidRPr="00DA2593" w:rsidDel="00C629D1">
          <w:rPr>
            <w:rFonts w:ascii="Arial" w:hAnsi="Arial" w:cs="Arial"/>
            <w:bCs/>
            <w:iCs/>
            <w:sz w:val="20"/>
            <w:szCs w:val="20"/>
            <w:highlight w:val="yellow"/>
          </w:rPr>
          <w:delText>of VND2</w:delText>
        </w:r>
        <w:r w:rsidR="001A6D3A" w:rsidRPr="00DA2593" w:rsidDel="00C629D1">
          <w:rPr>
            <w:rFonts w:ascii="Arial" w:hAnsi="Arial" w:cs="Arial"/>
            <w:bCs/>
            <w:iCs/>
            <w:sz w:val="20"/>
            <w:szCs w:val="20"/>
            <w:highlight w:val="yellow"/>
          </w:rPr>
          <w:delText>1</w:delText>
        </w:r>
        <w:r w:rsidR="00C131CC" w:rsidRPr="00DA2593" w:rsidDel="00C629D1">
          <w:rPr>
            <w:rFonts w:ascii="Arial" w:hAnsi="Arial" w:cs="Arial"/>
            <w:bCs/>
            <w:iCs/>
            <w:sz w:val="20"/>
            <w:szCs w:val="20"/>
            <w:highlight w:val="yellow"/>
          </w:rPr>
          <w:delText>,</w:delText>
        </w:r>
        <w:r w:rsidR="001A6D3A" w:rsidRPr="00DA2593" w:rsidDel="00C629D1">
          <w:rPr>
            <w:rFonts w:ascii="Arial" w:hAnsi="Arial" w:cs="Arial"/>
            <w:bCs/>
            <w:iCs/>
            <w:sz w:val="20"/>
            <w:szCs w:val="20"/>
            <w:highlight w:val="yellow"/>
          </w:rPr>
          <w:delText>357</w:delText>
        </w:r>
        <w:r w:rsidR="00C131CC" w:rsidRPr="00DA2593" w:rsidDel="00C629D1">
          <w:rPr>
            <w:rFonts w:ascii="Arial" w:hAnsi="Arial" w:cs="Arial"/>
            <w:bCs/>
            <w:iCs/>
            <w:sz w:val="20"/>
            <w:szCs w:val="20"/>
            <w:highlight w:val="yellow"/>
          </w:rPr>
          <w:delText>,</w:delText>
        </w:r>
        <w:r w:rsidR="001A6D3A" w:rsidRPr="00DA2593" w:rsidDel="00C629D1">
          <w:rPr>
            <w:rFonts w:ascii="Arial" w:hAnsi="Arial" w:cs="Arial"/>
            <w:bCs/>
            <w:iCs/>
            <w:sz w:val="20"/>
            <w:szCs w:val="20"/>
            <w:highlight w:val="yellow"/>
          </w:rPr>
          <w:delText>973</w:delText>
        </w:r>
        <w:r w:rsidR="00C131CC" w:rsidRPr="00DA2593" w:rsidDel="00C629D1">
          <w:rPr>
            <w:rFonts w:ascii="Arial" w:hAnsi="Arial" w:cs="Arial"/>
            <w:bCs/>
            <w:iCs/>
            <w:sz w:val="20"/>
            <w:szCs w:val="20"/>
            <w:highlight w:val="yellow"/>
          </w:rPr>
          <w:delText xml:space="preserve"> </w:delText>
        </w:r>
        <w:r w:rsidRPr="00DA2593" w:rsidDel="00C629D1">
          <w:rPr>
            <w:rFonts w:ascii="Arial" w:hAnsi="Arial" w:cs="Arial"/>
            <w:bCs/>
            <w:iCs/>
            <w:sz w:val="20"/>
            <w:szCs w:val="20"/>
            <w:highlight w:val="yellow"/>
          </w:rPr>
          <w:delText xml:space="preserve">in </w:delText>
        </w:r>
        <w:r w:rsidR="00C131CC" w:rsidRPr="00DA2593" w:rsidDel="00C629D1">
          <w:rPr>
            <w:rFonts w:ascii="Arial" w:hAnsi="Arial" w:cs="Arial"/>
            <w:bCs/>
            <w:iCs/>
            <w:sz w:val="20"/>
            <w:szCs w:val="20"/>
            <w:highlight w:val="yellow"/>
          </w:rPr>
          <w:delText>gain/loss from revaluation of gold</w:delText>
        </w:r>
        <w:r w:rsidRPr="00DA2593" w:rsidDel="00C629D1">
          <w:rPr>
            <w:rFonts w:ascii="Arial" w:hAnsi="Arial" w:cs="Arial"/>
            <w:bCs/>
            <w:iCs/>
            <w:sz w:val="20"/>
            <w:szCs w:val="20"/>
            <w:highlight w:val="yellow"/>
          </w:rPr>
          <w:delText>.</w:delText>
        </w:r>
      </w:del>
    </w:p>
    <w:p w14:paraId="7B33AB26" w14:textId="5F2712B7" w:rsidR="002945BB" w:rsidRPr="00826313" w:rsidRDefault="002945BB">
      <w:pPr>
        <w:pStyle w:val="NoSpacing"/>
        <w:jc w:val="both"/>
        <w:rPr>
          <w:rFonts w:ascii="Arial" w:hAnsi="Arial" w:cs="Arial"/>
          <w:bCs/>
          <w:iCs/>
          <w:sz w:val="20"/>
        </w:rPr>
      </w:pPr>
    </w:p>
    <w:p w14:paraId="6EBF6F57" w14:textId="6B682260" w:rsidR="002945BB" w:rsidRPr="00826313" w:rsidRDefault="002945BB" w:rsidP="002945BB">
      <w:pPr>
        <w:pStyle w:val="NoSpacing"/>
        <w:ind w:left="720"/>
        <w:rPr>
          <w:rFonts w:ascii="Arial" w:hAnsi="Arial" w:cs="Arial"/>
          <w:b/>
          <w:i/>
          <w:sz w:val="20"/>
          <w:szCs w:val="20"/>
        </w:rPr>
      </w:pPr>
      <w:r w:rsidRPr="00826313">
        <w:rPr>
          <w:rFonts w:ascii="Arial" w:hAnsi="Arial" w:cs="Arial"/>
          <w:b/>
          <w:i/>
          <w:sz w:val="20"/>
          <w:szCs w:val="20"/>
        </w:rPr>
        <w:t>Credit risk</w:t>
      </w:r>
    </w:p>
    <w:p w14:paraId="14FBBD01" w14:textId="77777777" w:rsidR="002945BB" w:rsidRPr="00826313" w:rsidRDefault="002945BB" w:rsidP="002C2C84">
      <w:pPr>
        <w:pStyle w:val="NoSpacing"/>
        <w:ind w:left="720"/>
        <w:rPr>
          <w:rFonts w:ascii="Arial" w:hAnsi="Arial" w:cs="Arial"/>
          <w:b/>
          <w:i/>
          <w:sz w:val="20"/>
          <w:szCs w:val="20"/>
        </w:rPr>
      </w:pPr>
    </w:p>
    <w:p w14:paraId="4C286BAF" w14:textId="77777777" w:rsidR="00C27173" w:rsidRDefault="00C27173" w:rsidP="00C27173">
      <w:pPr>
        <w:pStyle w:val="NoSpacing"/>
        <w:ind w:left="720"/>
        <w:jc w:val="both"/>
        <w:rPr>
          <w:rFonts w:ascii="Arial" w:hAnsi="Arial" w:cs="Arial"/>
          <w:sz w:val="20"/>
          <w:szCs w:val="20"/>
          <w:lang w:val="vi-VN"/>
        </w:rPr>
      </w:pPr>
      <w:r w:rsidRPr="00882E23">
        <w:rPr>
          <w:rFonts w:ascii="Arial" w:hAnsi="Arial" w:cs="Arial"/>
          <w:sz w:val="20"/>
          <w:szCs w:val="20"/>
        </w:rPr>
        <w:t xml:space="preserve">Credit risk is the risk that a counterparty will not meet its obligations under a financial instrument or customer contract, leading to a financial loss. The </w:t>
      </w:r>
      <w:r>
        <w:rPr>
          <w:rFonts w:ascii="Arial" w:hAnsi="Arial" w:cs="Arial"/>
          <w:sz w:val="20"/>
          <w:szCs w:val="20"/>
        </w:rPr>
        <w:t>Group</w:t>
      </w:r>
      <w:r w:rsidRPr="00882E23">
        <w:rPr>
          <w:rFonts w:ascii="Arial" w:hAnsi="Arial" w:cs="Arial"/>
          <w:sz w:val="20"/>
          <w:szCs w:val="20"/>
        </w:rPr>
        <w:t xml:space="preserve"> is exposed to credit risk from its operating activities (primarily for trade receivables) and from its financial investing activities, including bank deposits and other financial instruments</w:t>
      </w:r>
      <w:r w:rsidRPr="00882E23">
        <w:rPr>
          <w:rFonts w:ascii="Arial" w:hAnsi="Arial" w:cs="Arial"/>
          <w:sz w:val="20"/>
          <w:szCs w:val="20"/>
          <w:lang w:val="vi-VN"/>
        </w:rPr>
        <w:t>.</w:t>
      </w:r>
    </w:p>
    <w:p w14:paraId="4E4B1F57" w14:textId="77777777" w:rsidR="006D3FAB" w:rsidRPr="00826313" w:rsidRDefault="006D3FAB" w:rsidP="002C2C84">
      <w:pPr>
        <w:pStyle w:val="NoSpacing"/>
        <w:rPr>
          <w:rFonts w:ascii="Arial" w:hAnsi="Arial" w:cs="Arial"/>
          <w:b/>
          <w:i/>
          <w:sz w:val="20"/>
          <w:szCs w:val="20"/>
        </w:rPr>
      </w:pPr>
    </w:p>
    <w:p w14:paraId="6DBC8B63" w14:textId="235E3440" w:rsidR="002945BB" w:rsidRPr="00826313" w:rsidRDefault="002945BB" w:rsidP="002945BB">
      <w:pPr>
        <w:pStyle w:val="BodyTextIndent"/>
        <w:tabs>
          <w:tab w:val="left" w:pos="1418"/>
        </w:tabs>
        <w:rPr>
          <w:rFonts w:ascii="Arial" w:hAnsi="Arial" w:cs="Arial"/>
          <w:bCs/>
          <w:i/>
          <w:iCs/>
          <w:sz w:val="20"/>
        </w:rPr>
      </w:pPr>
      <w:r w:rsidRPr="00826313">
        <w:rPr>
          <w:rFonts w:ascii="Arial" w:hAnsi="Arial" w:cs="Arial"/>
          <w:b/>
          <w:sz w:val="20"/>
        </w:rPr>
        <w:tab/>
      </w:r>
      <w:r w:rsidRPr="00826313">
        <w:rPr>
          <w:rFonts w:ascii="Arial" w:hAnsi="Arial" w:cs="Arial"/>
          <w:bCs/>
          <w:i/>
          <w:iCs/>
          <w:sz w:val="20"/>
        </w:rPr>
        <w:t>Impairment assessment</w:t>
      </w:r>
    </w:p>
    <w:p w14:paraId="70074E91" w14:textId="77777777" w:rsidR="00EE44C7" w:rsidRPr="00826313" w:rsidRDefault="00EE44C7" w:rsidP="002945BB">
      <w:pPr>
        <w:pStyle w:val="BodyTextIndent"/>
        <w:tabs>
          <w:tab w:val="left" w:pos="1418"/>
        </w:tabs>
        <w:rPr>
          <w:rFonts w:ascii="Arial" w:hAnsi="Arial" w:cs="Arial"/>
          <w:bCs/>
          <w:i/>
          <w:iCs/>
        </w:rPr>
      </w:pPr>
    </w:p>
    <w:p w14:paraId="47AF2E40" w14:textId="33F59766" w:rsidR="00EE44C7" w:rsidRPr="00826313" w:rsidRDefault="002945BB" w:rsidP="00EE44C7">
      <w:pPr>
        <w:ind w:left="720"/>
        <w:jc w:val="both"/>
        <w:rPr>
          <w:rFonts w:ascii="Arial" w:hAnsi="Arial" w:cs="Arial"/>
          <w:sz w:val="20"/>
        </w:rPr>
      </w:pPr>
      <w:r w:rsidRPr="00826313">
        <w:rPr>
          <w:rFonts w:ascii="Arial" w:hAnsi="Arial" w:cs="Arial"/>
          <w:sz w:val="20"/>
        </w:rPr>
        <w:t xml:space="preserve">The references below show where the </w:t>
      </w:r>
      <w:r w:rsidR="00E41E67">
        <w:rPr>
          <w:rFonts w:ascii="Arial" w:hAnsi="Arial" w:cs="Arial"/>
          <w:sz w:val="20"/>
        </w:rPr>
        <w:t>Group</w:t>
      </w:r>
      <w:r w:rsidRPr="00826313">
        <w:rPr>
          <w:rFonts w:ascii="Arial" w:hAnsi="Arial" w:cs="Arial"/>
          <w:sz w:val="20"/>
        </w:rPr>
        <w:t xml:space="preserve">’s impairment assessment and measurement approach is set out in this report. It should be read in conjunction with the Summary of significant accounting policies. </w:t>
      </w:r>
    </w:p>
    <w:p w14:paraId="753C3F49" w14:textId="7D5F2F86" w:rsidR="002945BB" w:rsidRPr="00826313" w:rsidRDefault="002945BB" w:rsidP="005B203C">
      <w:pPr>
        <w:ind w:left="720"/>
        <w:jc w:val="both"/>
        <w:rPr>
          <w:rFonts w:ascii="Arial" w:hAnsi="Arial" w:cs="Arial"/>
          <w:sz w:val="20"/>
        </w:rPr>
      </w:pPr>
      <w:r w:rsidRPr="00826313">
        <w:rPr>
          <w:rFonts w:ascii="Arial" w:hAnsi="Arial" w:cs="Arial"/>
          <w:sz w:val="20"/>
        </w:rPr>
        <w:t xml:space="preserve"> </w:t>
      </w:r>
    </w:p>
    <w:p w14:paraId="2354CA22" w14:textId="4F90AED1" w:rsidR="002945BB" w:rsidRPr="00826313" w:rsidRDefault="002945BB" w:rsidP="005B203C">
      <w:pPr>
        <w:ind w:left="720"/>
        <w:jc w:val="both"/>
        <w:rPr>
          <w:rFonts w:ascii="Arial" w:hAnsi="Arial" w:cs="Arial"/>
          <w:sz w:val="20"/>
        </w:rPr>
      </w:pPr>
      <w:r w:rsidRPr="00826313">
        <w:rPr>
          <w:rFonts w:ascii="Arial" w:hAnsi="Arial" w:cs="Arial"/>
          <w:sz w:val="20"/>
        </w:rPr>
        <w:t xml:space="preserve">To apply the expected loss for the recognition of losses on impaired financial assets for these </w:t>
      </w:r>
      <w:r w:rsidR="00205E0E">
        <w:rPr>
          <w:rFonts w:ascii="Arial" w:hAnsi="Arial" w:cs="Arial"/>
          <w:sz w:val="20"/>
        </w:rPr>
        <w:t xml:space="preserve">interim </w:t>
      </w:r>
      <w:r w:rsidRPr="00826313">
        <w:rPr>
          <w:rFonts w:ascii="Arial" w:hAnsi="Arial" w:cs="Arial"/>
          <w:sz w:val="20"/>
        </w:rPr>
        <w:t xml:space="preserve">financial statements, the </w:t>
      </w:r>
      <w:r w:rsidR="00E41E67">
        <w:rPr>
          <w:rFonts w:ascii="Arial" w:hAnsi="Arial" w:cs="Arial"/>
          <w:sz w:val="20"/>
        </w:rPr>
        <w:t>Group</w:t>
      </w:r>
      <w:r w:rsidRPr="00826313">
        <w:rPr>
          <w:rFonts w:ascii="Arial" w:hAnsi="Arial" w:cs="Arial"/>
          <w:sz w:val="20"/>
        </w:rPr>
        <w:t xml:space="preserve"> developed its owned approach to calculate the expected credit loss. The models incorporated historical data in over 2 years since the </w:t>
      </w:r>
      <w:r w:rsidR="004120B2">
        <w:rPr>
          <w:rFonts w:ascii="Arial" w:hAnsi="Arial" w:cs="Arial"/>
          <w:sz w:val="20"/>
        </w:rPr>
        <w:t xml:space="preserve">Parent </w:t>
      </w:r>
      <w:r w:rsidRPr="00826313">
        <w:rPr>
          <w:rFonts w:ascii="Arial" w:hAnsi="Arial" w:cs="Arial"/>
          <w:sz w:val="20"/>
        </w:rPr>
        <w:t xml:space="preserve">Company’s establishment, current conditions and forecasts of future economic conditions. According to the practices, the historical data applied for the approach should be tracked in 5 – 7 years to ensure the meaningful statistical analysis. However, the IFRS 9 only requires the ECL to be measured in the way that reflects reasonable and supportable information that is available without undue cost or effort at the reporting date, the </w:t>
      </w:r>
      <w:r w:rsidR="00E41E67">
        <w:rPr>
          <w:rFonts w:ascii="Arial" w:hAnsi="Arial" w:cs="Arial"/>
          <w:sz w:val="20"/>
        </w:rPr>
        <w:t>Group</w:t>
      </w:r>
      <w:r w:rsidRPr="00826313">
        <w:rPr>
          <w:rFonts w:ascii="Arial" w:hAnsi="Arial" w:cs="Arial"/>
          <w:sz w:val="20"/>
        </w:rPr>
        <w:t xml:space="preserve"> applied its own historical data and will update the approach in the future.</w:t>
      </w:r>
    </w:p>
    <w:p w14:paraId="06DB4283" w14:textId="77777777" w:rsidR="002945BB" w:rsidRDefault="002945BB">
      <w:pPr>
        <w:overflowPunct/>
        <w:autoSpaceDE/>
        <w:autoSpaceDN/>
        <w:adjustRightInd/>
        <w:ind w:left="720"/>
        <w:textAlignment w:val="auto"/>
        <w:rPr>
          <w:ins w:id="10964" w:author="An Phuc Cao" w:date="2024-09-30T17:27:00Z" w16du:dateUtc="2024-09-30T10:27:00Z"/>
          <w:rFonts w:ascii="Arial" w:hAnsi="Arial" w:cs="Arial"/>
          <w:sz w:val="20"/>
        </w:rPr>
      </w:pPr>
    </w:p>
    <w:p w14:paraId="002997F5" w14:textId="77777777" w:rsidR="00F014F0" w:rsidRDefault="00F014F0">
      <w:pPr>
        <w:overflowPunct/>
        <w:autoSpaceDE/>
        <w:autoSpaceDN/>
        <w:adjustRightInd/>
        <w:ind w:left="720"/>
        <w:textAlignment w:val="auto"/>
        <w:rPr>
          <w:ins w:id="10965" w:author="An Phuc Cao" w:date="2024-09-30T17:27:00Z" w16du:dateUtc="2024-09-30T10:27:00Z"/>
          <w:rFonts w:ascii="Arial" w:hAnsi="Arial" w:cs="Arial"/>
          <w:sz w:val="20"/>
        </w:rPr>
      </w:pPr>
    </w:p>
    <w:p w14:paraId="4EE8DD41" w14:textId="77777777" w:rsidR="00F014F0" w:rsidRDefault="00F014F0">
      <w:pPr>
        <w:overflowPunct/>
        <w:autoSpaceDE/>
        <w:autoSpaceDN/>
        <w:adjustRightInd/>
        <w:ind w:left="720"/>
        <w:textAlignment w:val="auto"/>
        <w:rPr>
          <w:ins w:id="10966" w:author="An Phuc Cao" w:date="2024-09-30T17:27:00Z" w16du:dateUtc="2024-09-30T10:27:00Z"/>
          <w:rFonts w:ascii="Arial" w:hAnsi="Arial" w:cs="Arial"/>
          <w:sz w:val="20"/>
        </w:rPr>
      </w:pPr>
    </w:p>
    <w:p w14:paraId="1125C385" w14:textId="77777777" w:rsidR="00F014F0" w:rsidRDefault="00F014F0">
      <w:pPr>
        <w:overflowPunct/>
        <w:autoSpaceDE/>
        <w:autoSpaceDN/>
        <w:adjustRightInd/>
        <w:ind w:left="720"/>
        <w:textAlignment w:val="auto"/>
        <w:rPr>
          <w:ins w:id="10967" w:author="An Phuc Cao" w:date="2024-09-30T17:27:00Z" w16du:dateUtc="2024-09-30T10:27:00Z"/>
          <w:rFonts w:ascii="Arial" w:hAnsi="Arial" w:cs="Arial"/>
          <w:sz w:val="20"/>
        </w:rPr>
      </w:pPr>
    </w:p>
    <w:p w14:paraId="2523B76B" w14:textId="77777777" w:rsidR="00F014F0" w:rsidRDefault="00F014F0">
      <w:pPr>
        <w:overflowPunct/>
        <w:autoSpaceDE/>
        <w:autoSpaceDN/>
        <w:adjustRightInd/>
        <w:ind w:left="720"/>
        <w:textAlignment w:val="auto"/>
        <w:rPr>
          <w:ins w:id="10968" w:author="An Phuc Cao" w:date="2024-09-30T17:27:00Z" w16du:dateUtc="2024-09-30T10:27:00Z"/>
          <w:rFonts w:ascii="Arial" w:hAnsi="Arial" w:cs="Arial"/>
          <w:sz w:val="20"/>
        </w:rPr>
      </w:pPr>
    </w:p>
    <w:p w14:paraId="48FF9E59" w14:textId="77777777" w:rsidR="00F014F0" w:rsidRDefault="00F014F0">
      <w:pPr>
        <w:overflowPunct/>
        <w:autoSpaceDE/>
        <w:autoSpaceDN/>
        <w:adjustRightInd/>
        <w:ind w:left="720"/>
        <w:textAlignment w:val="auto"/>
        <w:rPr>
          <w:ins w:id="10969" w:author="An Phuc Cao" w:date="2024-09-30T17:27:00Z" w16du:dateUtc="2024-09-30T10:27:00Z"/>
          <w:rFonts w:ascii="Arial" w:hAnsi="Arial" w:cs="Arial"/>
          <w:sz w:val="20"/>
        </w:rPr>
      </w:pPr>
    </w:p>
    <w:p w14:paraId="41C21FA3" w14:textId="77777777" w:rsidR="00F014F0" w:rsidRDefault="00F014F0">
      <w:pPr>
        <w:overflowPunct/>
        <w:autoSpaceDE/>
        <w:autoSpaceDN/>
        <w:adjustRightInd/>
        <w:ind w:left="720"/>
        <w:textAlignment w:val="auto"/>
        <w:rPr>
          <w:ins w:id="10970" w:author="An Phuc Cao" w:date="2024-09-30T17:27:00Z" w16du:dateUtc="2024-09-30T10:27:00Z"/>
          <w:rFonts w:ascii="Arial" w:hAnsi="Arial" w:cs="Arial"/>
          <w:sz w:val="20"/>
        </w:rPr>
      </w:pPr>
    </w:p>
    <w:p w14:paraId="4093FD90" w14:textId="155EA420" w:rsidR="00F014F0" w:rsidRPr="00826313" w:rsidRDefault="00F014F0" w:rsidP="00F014F0">
      <w:pPr>
        <w:pStyle w:val="BodyTextIndent"/>
        <w:tabs>
          <w:tab w:val="clear" w:pos="6300"/>
          <w:tab w:val="clear" w:pos="7380"/>
          <w:tab w:val="clear" w:pos="7740"/>
          <w:tab w:val="clear" w:pos="8820"/>
        </w:tabs>
        <w:ind w:left="0" w:firstLine="0"/>
        <w:rPr>
          <w:ins w:id="10971" w:author="An Phuc Cao" w:date="2024-09-30T17:28:00Z" w16du:dateUtc="2024-09-30T10:28:00Z"/>
          <w:rFonts w:ascii="Arial" w:hAnsi="Arial" w:cs="Arial"/>
          <w:bCs/>
          <w:sz w:val="20"/>
        </w:rPr>
      </w:pPr>
      <w:ins w:id="10972" w:author="An Phuc Cao" w:date="2024-09-30T17:28:00Z" w16du:dateUtc="2024-09-30T10:28:00Z">
        <w:r w:rsidRPr="00826313">
          <w:rPr>
            <w:rFonts w:ascii="Arial" w:hAnsi="Arial" w:cs="Arial"/>
            <w:b/>
            <w:sz w:val="20"/>
          </w:rPr>
          <w:t>3</w:t>
        </w:r>
      </w:ins>
      <w:ins w:id="10973" w:author="An Phuc Cao" w:date="2024-10-25T17:25:00Z" w16du:dateUtc="2024-10-25T10:25:00Z">
        <w:r w:rsidR="00D73BB5">
          <w:rPr>
            <w:rFonts w:ascii="Arial" w:hAnsi="Arial" w:cs="Arial"/>
            <w:b/>
            <w:sz w:val="20"/>
          </w:rPr>
          <w:t>3</w:t>
        </w:r>
      </w:ins>
      <w:ins w:id="10974" w:author="An Phuc Cao" w:date="2024-09-30T17:28:00Z" w16du:dateUtc="2024-09-30T10:28:00Z">
        <w:r w:rsidRPr="00826313">
          <w:rPr>
            <w:rFonts w:ascii="Arial" w:hAnsi="Arial" w:cs="Arial"/>
            <w:b/>
            <w:sz w:val="20"/>
          </w:rPr>
          <w:t>.</w:t>
        </w:r>
        <w:r w:rsidRPr="00826313">
          <w:rPr>
            <w:rFonts w:ascii="Arial" w:hAnsi="Arial" w:cs="Arial"/>
            <w:b/>
            <w:i/>
            <w:sz w:val="20"/>
          </w:rPr>
          <w:tab/>
        </w:r>
        <w:r w:rsidRPr="00826313">
          <w:rPr>
            <w:rFonts w:ascii="Arial" w:hAnsi="Arial" w:cs="Arial"/>
            <w:b/>
            <w:sz w:val="20"/>
          </w:rPr>
          <w:t xml:space="preserve">RISK MANAGEMENT OBJECTIVES AND POLICIES </w:t>
        </w:r>
        <w:r w:rsidRPr="00826313">
          <w:rPr>
            <w:rFonts w:ascii="Arial" w:hAnsi="Arial" w:cs="Arial"/>
            <w:bCs/>
            <w:sz w:val="20"/>
          </w:rPr>
          <w:t>(continued)</w:t>
        </w:r>
      </w:ins>
    </w:p>
    <w:p w14:paraId="08734DB7" w14:textId="77777777" w:rsidR="00F014F0" w:rsidRPr="00826313" w:rsidRDefault="00F014F0" w:rsidP="00F014F0">
      <w:pPr>
        <w:tabs>
          <w:tab w:val="left" w:pos="720"/>
        </w:tabs>
        <w:ind w:left="720" w:hanging="720"/>
        <w:jc w:val="both"/>
        <w:rPr>
          <w:ins w:id="10975" w:author="An Phuc Cao" w:date="2024-09-30T17:28:00Z" w16du:dateUtc="2024-09-30T10:28:00Z"/>
          <w:rFonts w:ascii="Arial" w:hAnsi="Arial" w:cs="Arial"/>
          <w:sz w:val="20"/>
        </w:rPr>
      </w:pPr>
    </w:p>
    <w:p w14:paraId="4A791522" w14:textId="77777777" w:rsidR="00F014F0" w:rsidRPr="00826313" w:rsidRDefault="00F014F0" w:rsidP="00F014F0">
      <w:pPr>
        <w:tabs>
          <w:tab w:val="left" w:pos="720"/>
        </w:tabs>
        <w:ind w:left="720" w:hanging="720"/>
        <w:jc w:val="both"/>
        <w:rPr>
          <w:ins w:id="10976" w:author="An Phuc Cao" w:date="2024-09-30T17:28:00Z" w16du:dateUtc="2024-09-30T10:28:00Z"/>
          <w:rFonts w:ascii="Arial" w:hAnsi="Arial" w:cs="Arial"/>
          <w:b/>
          <w:i/>
          <w:sz w:val="20"/>
        </w:rPr>
      </w:pPr>
      <w:ins w:id="10977" w:author="An Phuc Cao" w:date="2024-09-30T17:28:00Z" w16du:dateUtc="2024-09-30T10:28:00Z">
        <w:r w:rsidRPr="00826313">
          <w:rPr>
            <w:rFonts w:ascii="Arial" w:hAnsi="Arial" w:cs="Arial"/>
            <w:b/>
            <w:i/>
            <w:sz w:val="20"/>
          </w:rPr>
          <w:tab/>
          <w:t xml:space="preserve">Credit risk </w:t>
        </w:r>
        <w:r w:rsidRPr="00826313">
          <w:rPr>
            <w:rFonts w:ascii="Arial" w:hAnsi="Arial" w:cs="Arial"/>
            <w:bCs/>
            <w:sz w:val="20"/>
          </w:rPr>
          <w:t>(continued)</w:t>
        </w:r>
      </w:ins>
    </w:p>
    <w:p w14:paraId="1553F709" w14:textId="77777777" w:rsidR="00F014F0" w:rsidRPr="00826313" w:rsidRDefault="00F014F0">
      <w:pPr>
        <w:overflowPunct/>
        <w:autoSpaceDE/>
        <w:autoSpaceDN/>
        <w:adjustRightInd/>
        <w:ind w:left="720"/>
        <w:textAlignment w:val="auto"/>
        <w:rPr>
          <w:rFonts w:ascii="Arial" w:hAnsi="Arial" w:cs="Arial"/>
          <w:sz w:val="20"/>
        </w:rPr>
      </w:pPr>
    </w:p>
    <w:p w14:paraId="24934BFF" w14:textId="268E2FC8" w:rsidR="002945BB" w:rsidRPr="00826313" w:rsidRDefault="002945BB" w:rsidP="00EE44C7">
      <w:pPr>
        <w:tabs>
          <w:tab w:val="left" w:pos="720"/>
        </w:tabs>
        <w:overflowPunct/>
        <w:autoSpaceDE/>
        <w:autoSpaceDN/>
        <w:adjustRightInd/>
        <w:ind w:left="720"/>
        <w:textAlignment w:val="auto"/>
        <w:rPr>
          <w:rFonts w:ascii="Arial" w:hAnsi="Arial" w:cs="Arial"/>
          <w:sz w:val="20"/>
        </w:rPr>
      </w:pPr>
      <w:r w:rsidRPr="00826313">
        <w:rPr>
          <w:rFonts w:ascii="Arial" w:hAnsi="Arial" w:cs="Arial"/>
          <w:i/>
          <w:sz w:val="20"/>
        </w:rPr>
        <w:t>Definition of default</w:t>
      </w:r>
      <w:r w:rsidRPr="00826313">
        <w:rPr>
          <w:rFonts w:ascii="Arial" w:hAnsi="Arial" w:cs="Arial"/>
          <w:sz w:val="20"/>
        </w:rPr>
        <w:tab/>
      </w:r>
    </w:p>
    <w:p w14:paraId="37CBE007" w14:textId="77777777" w:rsidR="00EE44C7" w:rsidRPr="00826313" w:rsidRDefault="00EE44C7">
      <w:pPr>
        <w:tabs>
          <w:tab w:val="left" w:pos="720"/>
        </w:tabs>
        <w:overflowPunct/>
        <w:autoSpaceDE/>
        <w:autoSpaceDN/>
        <w:adjustRightInd/>
        <w:ind w:left="720"/>
        <w:textAlignment w:val="auto"/>
        <w:rPr>
          <w:rFonts w:ascii="Arial" w:hAnsi="Arial" w:cs="Arial"/>
          <w:sz w:val="20"/>
        </w:rPr>
      </w:pPr>
    </w:p>
    <w:p w14:paraId="41D73626" w14:textId="363E4AAA" w:rsidR="002945BB" w:rsidRPr="00826313" w:rsidRDefault="002945BB" w:rsidP="005B203C">
      <w:pPr>
        <w:ind w:left="720"/>
        <w:jc w:val="both"/>
        <w:rPr>
          <w:rFonts w:ascii="Arial" w:eastAsia="Calibri" w:hAnsi="Arial" w:cs="Arial"/>
          <w:b/>
          <w:i/>
          <w:sz w:val="20"/>
        </w:rPr>
      </w:pPr>
      <w:r w:rsidRPr="00826313">
        <w:rPr>
          <w:rFonts w:ascii="Arial" w:hAnsi="Arial" w:cs="Arial"/>
          <w:sz w:val="20"/>
        </w:rPr>
        <w:t xml:space="preserve">The </w:t>
      </w:r>
      <w:r w:rsidR="00E41E67">
        <w:rPr>
          <w:rFonts w:ascii="Arial" w:hAnsi="Arial" w:cs="Arial"/>
          <w:sz w:val="20"/>
        </w:rPr>
        <w:t>Group</w:t>
      </w:r>
      <w:r w:rsidRPr="00826313">
        <w:rPr>
          <w:rFonts w:ascii="Arial" w:hAnsi="Arial" w:cs="Arial"/>
          <w:sz w:val="20"/>
        </w:rPr>
        <w:t xml:space="preserve"> considers a financial instrument defaulted and therefore Stage 3 (credit-impaired) for ECL calculations in all cases when the borrower becomes 90 days past due on its contractual payments.</w:t>
      </w:r>
    </w:p>
    <w:p w14:paraId="784538B4" w14:textId="77777777" w:rsidR="002945BB" w:rsidRPr="00826313" w:rsidRDefault="002945BB" w:rsidP="002945BB">
      <w:pPr>
        <w:tabs>
          <w:tab w:val="left" w:pos="5940"/>
          <w:tab w:val="decimal" w:pos="7200"/>
          <w:tab w:val="left" w:pos="7560"/>
          <w:tab w:val="decimal" w:pos="8820"/>
        </w:tabs>
        <w:ind w:left="720"/>
        <w:rPr>
          <w:rFonts w:ascii="Arial" w:hAnsi="Arial" w:cs="Arial"/>
          <w:b/>
          <w:i/>
          <w:sz w:val="20"/>
        </w:rPr>
      </w:pPr>
    </w:p>
    <w:p w14:paraId="129D369F" w14:textId="77777777" w:rsidR="002945BB" w:rsidRPr="00826313" w:rsidRDefault="002945BB" w:rsidP="002945BB">
      <w:pPr>
        <w:overflowPunct/>
        <w:autoSpaceDE/>
        <w:autoSpaceDN/>
        <w:adjustRightInd/>
        <w:ind w:left="720"/>
        <w:textAlignment w:val="auto"/>
        <w:rPr>
          <w:rFonts w:ascii="Arial" w:hAnsi="Arial" w:cs="Arial"/>
          <w:i/>
          <w:sz w:val="20"/>
        </w:rPr>
      </w:pPr>
      <w:r w:rsidRPr="00826313">
        <w:rPr>
          <w:rFonts w:ascii="Arial" w:hAnsi="Arial" w:cs="Arial"/>
          <w:i/>
          <w:sz w:val="20"/>
        </w:rPr>
        <w:t>Probability of default estimation process</w:t>
      </w:r>
    </w:p>
    <w:p w14:paraId="34453486" w14:textId="734D49FA" w:rsidR="002945BB" w:rsidRPr="00826313" w:rsidRDefault="002945BB" w:rsidP="002945BB">
      <w:pPr>
        <w:spacing w:before="120"/>
        <w:ind w:left="720"/>
        <w:jc w:val="both"/>
        <w:rPr>
          <w:rFonts w:ascii="Arial" w:hAnsi="Arial" w:cs="Arial"/>
          <w:sz w:val="20"/>
        </w:rPr>
      </w:pPr>
      <w:r w:rsidRPr="00826313">
        <w:rPr>
          <w:rFonts w:ascii="Arial" w:hAnsi="Arial" w:cs="Arial"/>
          <w:sz w:val="20"/>
        </w:rPr>
        <w:t xml:space="preserve">The </w:t>
      </w:r>
      <w:r w:rsidR="00FE0C93">
        <w:rPr>
          <w:rFonts w:ascii="Arial" w:hAnsi="Arial" w:cs="Arial"/>
          <w:sz w:val="20"/>
        </w:rPr>
        <w:t>Group</w:t>
      </w:r>
      <w:r w:rsidRPr="00826313">
        <w:rPr>
          <w:rFonts w:ascii="Arial" w:hAnsi="Arial" w:cs="Arial"/>
          <w:sz w:val="20"/>
        </w:rPr>
        <w:t xml:space="preserve"> applied the overdue date criterion</w:t>
      </w:r>
      <w:r w:rsidR="007A5721" w:rsidRPr="00826313">
        <w:rPr>
          <w:rFonts w:ascii="Arial" w:hAnsi="Arial" w:cs="Arial"/>
          <w:sz w:val="20"/>
        </w:rPr>
        <w:t xml:space="preserve"> and Annual global corporate default and rating transition study by Standard &amp; Poor’s financial Services LLC</w:t>
      </w:r>
      <w:r w:rsidRPr="00826313">
        <w:rPr>
          <w:rFonts w:ascii="Arial" w:hAnsi="Arial" w:cs="Arial"/>
          <w:sz w:val="20"/>
        </w:rPr>
        <w:t xml:space="preserve"> to classify the customers to create the information sources for PD estimation. Based on historical data in the 2 years of operations</w:t>
      </w:r>
      <w:r w:rsidR="007A5721" w:rsidRPr="00826313">
        <w:rPr>
          <w:rFonts w:ascii="Arial" w:hAnsi="Arial" w:cs="Arial"/>
          <w:sz w:val="20"/>
        </w:rPr>
        <w:t xml:space="preserve"> and the annual report’s rate</w:t>
      </w:r>
      <w:r w:rsidRPr="00826313">
        <w:rPr>
          <w:rFonts w:ascii="Arial" w:hAnsi="Arial" w:cs="Arial"/>
          <w:sz w:val="20"/>
        </w:rPr>
        <w:t xml:space="preserve"> the </w:t>
      </w:r>
      <w:r w:rsidR="00FE0C93">
        <w:rPr>
          <w:rFonts w:ascii="Arial" w:hAnsi="Arial" w:cs="Arial"/>
          <w:sz w:val="20"/>
        </w:rPr>
        <w:t>Group</w:t>
      </w:r>
      <w:r w:rsidRPr="00826313">
        <w:rPr>
          <w:rFonts w:ascii="Arial" w:hAnsi="Arial" w:cs="Arial"/>
          <w:sz w:val="20"/>
        </w:rPr>
        <w:t xml:space="preserve"> estimated the PD for each customer and then incorporate forward looking information to obtain the PDs for IFRS 9 ECL calculations.</w:t>
      </w:r>
    </w:p>
    <w:p w14:paraId="7839985C" w14:textId="77777777" w:rsidR="002945BB" w:rsidRPr="00826313" w:rsidRDefault="002945BB" w:rsidP="002945BB">
      <w:pPr>
        <w:overflowPunct/>
        <w:autoSpaceDE/>
        <w:autoSpaceDN/>
        <w:adjustRightInd/>
        <w:ind w:left="720"/>
        <w:jc w:val="both"/>
        <w:textAlignment w:val="auto"/>
        <w:rPr>
          <w:rFonts w:ascii="Arial" w:hAnsi="Arial" w:cs="Arial"/>
          <w:sz w:val="20"/>
        </w:rPr>
      </w:pPr>
    </w:p>
    <w:p w14:paraId="4FD3394F" w14:textId="17F36194" w:rsidR="002945BB" w:rsidRPr="00826313" w:rsidDel="00F014F0" w:rsidRDefault="002945BB" w:rsidP="002945BB">
      <w:pPr>
        <w:ind w:left="720"/>
        <w:jc w:val="both"/>
        <w:rPr>
          <w:del w:id="10978" w:author="An Phuc Cao" w:date="2024-09-30T17:28:00Z" w16du:dateUtc="2024-09-30T10:28:00Z"/>
          <w:rFonts w:ascii="Arial" w:hAnsi="Arial" w:cs="Arial"/>
          <w:i/>
          <w:sz w:val="20"/>
        </w:rPr>
      </w:pPr>
      <w:del w:id="10979" w:author="An Phuc Cao" w:date="2024-09-30T17:28:00Z" w16du:dateUtc="2024-09-30T10:28:00Z">
        <w:r w:rsidRPr="00826313" w:rsidDel="00F014F0">
          <w:rPr>
            <w:rFonts w:ascii="Arial" w:hAnsi="Arial" w:cs="Arial"/>
            <w:sz w:val="20"/>
          </w:rPr>
          <w:tab/>
        </w:r>
      </w:del>
    </w:p>
    <w:p w14:paraId="2B5EF16E" w14:textId="0414404C" w:rsidR="007A5721" w:rsidRPr="00826313" w:rsidDel="00F014F0" w:rsidRDefault="007A5721">
      <w:pPr>
        <w:ind w:left="720"/>
        <w:jc w:val="both"/>
        <w:rPr>
          <w:del w:id="10980" w:author="An Phuc Cao" w:date="2024-09-30T17:28:00Z" w16du:dateUtc="2024-09-30T10:28:00Z"/>
          <w:rFonts w:ascii="Arial" w:hAnsi="Arial" w:cs="Arial"/>
          <w:b/>
          <w:sz w:val="20"/>
        </w:rPr>
        <w:pPrChange w:id="10981" w:author="An Phuc Cao" w:date="2024-09-30T17:28:00Z" w16du:dateUtc="2024-09-30T10:28:00Z">
          <w:pPr>
            <w:pStyle w:val="BodyTextIndent"/>
            <w:tabs>
              <w:tab w:val="clear" w:pos="6300"/>
              <w:tab w:val="clear" w:pos="7380"/>
              <w:tab w:val="clear" w:pos="7740"/>
              <w:tab w:val="clear" w:pos="8820"/>
            </w:tabs>
            <w:ind w:left="0" w:firstLine="0"/>
          </w:pPr>
        </w:pPrChange>
      </w:pPr>
      <w:del w:id="10982" w:author="An Phuc Cao" w:date="2024-09-30T17:28:00Z" w16du:dateUtc="2024-09-30T10:28:00Z">
        <w:r w:rsidRPr="00826313" w:rsidDel="00F014F0">
          <w:rPr>
            <w:rFonts w:ascii="Arial" w:hAnsi="Arial" w:cs="Arial"/>
            <w:b/>
            <w:sz w:val="20"/>
          </w:rPr>
          <w:br w:type="page"/>
        </w:r>
      </w:del>
    </w:p>
    <w:p w14:paraId="3FC7D3BD" w14:textId="6EF3268E" w:rsidR="007A5721" w:rsidRPr="00826313" w:rsidDel="00F014F0" w:rsidRDefault="007A5721">
      <w:pPr>
        <w:ind w:left="720"/>
        <w:jc w:val="both"/>
        <w:rPr>
          <w:del w:id="10983" w:author="An Phuc Cao" w:date="2024-09-30T17:28:00Z" w16du:dateUtc="2024-09-30T10:28:00Z"/>
          <w:rFonts w:ascii="Arial" w:hAnsi="Arial" w:cs="Arial"/>
          <w:b/>
          <w:sz w:val="20"/>
        </w:rPr>
        <w:pPrChange w:id="10984" w:author="An Phuc Cao" w:date="2024-09-30T17:28:00Z" w16du:dateUtc="2024-09-30T10:28:00Z">
          <w:pPr>
            <w:pStyle w:val="BodyTextIndent"/>
            <w:tabs>
              <w:tab w:val="clear" w:pos="6300"/>
              <w:tab w:val="clear" w:pos="7380"/>
              <w:tab w:val="clear" w:pos="7740"/>
              <w:tab w:val="clear" w:pos="8820"/>
            </w:tabs>
            <w:ind w:left="0" w:firstLine="0"/>
          </w:pPr>
        </w:pPrChange>
      </w:pPr>
    </w:p>
    <w:p w14:paraId="1A8B46BB" w14:textId="011B13D8" w:rsidR="007A5721" w:rsidRPr="00826313" w:rsidDel="00F014F0" w:rsidRDefault="007A5721" w:rsidP="002945BB">
      <w:pPr>
        <w:pStyle w:val="BodyTextIndent"/>
        <w:tabs>
          <w:tab w:val="clear" w:pos="6300"/>
          <w:tab w:val="clear" w:pos="7380"/>
          <w:tab w:val="clear" w:pos="7740"/>
          <w:tab w:val="clear" w:pos="8820"/>
        </w:tabs>
        <w:ind w:left="0" w:firstLine="0"/>
        <w:rPr>
          <w:del w:id="10985" w:author="An Phuc Cao" w:date="2024-09-30T17:28:00Z" w16du:dateUtc="2024-09-30T10:28:00Z"/>
          <w:rFonts w:ascii="Arial" w:hAnsi="Arial" w:cs="Arial"/>
          <w:b/>
          <w:sz w:val="20"/>
        </w:rPr>
      </w:pPr>
    </w:p>
    <w:p w14:paraId="754A79D7" w14:textId="60D21034" w:rsidR="002945BB" w:rsidRPr="00826313" w:rsidDel="00F014F0" w:rsidRDefault="002945BB" w:rsidP="002945BB">
      <w:pPr>
        <w:pStyle w:val="BodyTextIndent"/>
        <w:tabs>
          <w:tab w:val="clear" w:pos="6300"/>
          <w:tab w:val="clear" w:pos="7380"/>
          <w:tab w:val="clear" w:pos="7740"/>
          <w:tab w:val="clear" w:pos="8820"/>
        </w:tabs>
        <w:ind w:left="0" w:firstLine="0"/>
        <w:rPr>
          <w:del w:id="10986" w:author="An Phuc Cao" w:date="2024-09-30T17:28:00Z" w16du:dateUtc="2024-09-30T10:28:00Z"/>
          <w:rFonts w:ascii="Arial" w:hAnsi="Arial" w:cs="Arial"/>
          <w:bCs/>
          <w:sz w:val="20"/>
        </w:rPr>
      </w:pPr>
      <w:del w:id="10987" w:author="An Phuc Cao" w:date="2024-09-30T17:28:00Z" w16du:dateUtc="2024-09-30T10:28:00Z">
        <w:r w:rsidRPr="00826313" w:rsidDel="00F014F0">
          <w:rPr>
            <w:rFonts w:ascii="Arial" w:hAnsi="Arial" w:cs="Arial"/>
            <w:b/>
            <w:sz w:val="20"/>
          </w:rPr>
          <w:delText>3</w:delText>
        </w:r>
      </w:del>
      <w:del w:id="10988" w:author="An Phuc Cao" w:date="2024-09-30T16:11:00Z" w16du:dateUtc="2024-09-30T09:11:00Z">
        <w:r w:rsidR="00AE3F02" w:rsidRPr="00826313" w:rsidDel="003D3614">
          <w:rPr>
            <w:rFonts w:ascii="Arial" w:hAnsi="Arial" w:cs="Arial"/>
            <w:b/>
            <w:sz w:val="20"/>
          </w:rPr>
          <w:delText>1</w:delText>
        </w:r>
      </w:del>
      <w:del w:id="10989" w:author="An Phuc Cao" w:date="2024-09-30T17:28:00Z" w16du:dateUtc="2024-09-30T10:28:00Z">
        <w:r w:rsidRPr="00826313" w:rsidDel="00F014F0">
          <w:rPr>
            <w:rFonts w:ascii="Arial" w:hAnsi="Arial" w:cs="Arial"/>
            <w:b/>
            <w:sz w:val="20"/>
          </w:rPr>
          <w:delText>.</w:delText>
        </w:r>
        <w:r w:rsidRPr="00826313" w:rsidDel="00F014F0">
          <w:rPr>
            <w:rFonts w:ascii="Arial" w:hAnsi="Arial" w:cs="Arial"/>
            <w:b/>
            <w:i/>
            <w:sz w:val="20"/>
          </w:rPr>
          <w:tab/>
        </w:r>
        <w:r w:rsidRPr="00826313" w:rsidDel="00F014F0">
          <w:rPr>
            <w:rFonts w:ascii="Arial" w:hAnsi="Arial" w:cs="Arial"/>
            <w:b/>
            <w:sz w:val="20"/>
          </w:rPr>
          <w:delText xml:space="preserve">RISK MANAGEMENT OBJECTIVES AND POLICIES </w:delText>
        </w:r>
        <w:r w:rsidRPr="00826313" w:rsidDel="00F014F0">
          <w:rPr>
            <w:rFonts w:ascii="Arial" w:hAnsi="Arial" w:cs="Arial"/>
            <w:bCs/>
            <w:sz w:val="20"/>
          </w:rPr>
          <w:delText>(continued)</w:delText>
        </w:r>
      </w:del>
    </w:p>
    <w:p w14:paraId="1F5E49B8" w14:textId="75C491B9" w:rsidR="002945BB" w:rsidRPr="00826313" w:rsidDel="00F014F0" w:rsidRDefault="002945BB" w:rsidP="002945BB">
      <w:pPr>
        <w:tabs>
          <w:tab w:val="left" w:pos="720"/>
        </w:tabs>
        <w:ind w:left="720" w:hanging="720"/>
        <w:jc w:val="both"/>
        <w:rPr>
          <w:del w:id="10990" w:author="An Phuc Cao" w:date="2024-09-30T17:28:00Z" w16du:dateUtc="2024-09-30T10:28:00Z"/>
          <w:rFonts w:ascii="Arial" w:hAnsi="Arial" w:cs="Arial"/>
          <w:sz w:val="20"/>
        </w:rPr>
      </w:pPr>
    </w:p>
    <w:p w14:paraId="277DD54A" w14:textId="14B6B999" w:rsidR="002945BB" w:rsidRPr="00826313" w:rsidDel="00F014F0" w:rsidRDefault="002945BB" w:rsidP="002945BB">
      <w:pPr>
        <w:tabs>
          <w:tab w:val="left" w:pos="720"/>
        </w:tabs>
        <w:ind w:left="720" w:hanging="720"/>
        <w:jc w:val="both"/>
        <w:rPr>
          <w:del w:id="10991" w:author="An Phuc Cao" w:date="2024-09-30T17:28:00Z" w16du:dateUtc="2024-09-30T10:28:00Z"/>
          <w:rFonts w:ascii="Arial" w:hAnsi="Arial" w:cs="Arial"/>
          <w:b/>
          <w:i/>
          <w:sz w:val="20"/>
        </w:rPr>
      </w:pPr>
      <w:del w:id="10992" w:author="An Phuc Cao" w:date="2024-09-30T17:28:00Z" w16du:dateUtc="2024-09-30T10:28:00Z">
        <w:r w:rsidRPr="00826313" w:rsidDel="00F014F0">
          <w:rPr>
            <w:rFonts w:ascii="Arial" w:hAnsi="Arial" w:cs="Arial"/>
            <w:b/>
            <w:i/>
            <w:sz w:val="20"/>
          </w:rPr>
          <w:tab/>
          <w:delText xml:space="preserve">Credit risk </w:delText>
        </w:r>
        <w:r w:rsidRPr="00826313" w:rsidDel="00F014F0">
          <w:rPr>
            <w:rFonts w:ascii="Arial" w:hAnsi="Arial" w:cs="Arial"/>
            <w:bCs/>
            <w:sz w:val="20"/>
          </w:rPr>
          <w:delText>(continued)</w:delText>
        </w:r>
      </w:del>
    </w:p>
    <w:p w14:paraId="6041382B" w14:textId="40FAD60F" w:rsidR="002945BB" w:rsidRPr="00826313" w:rsidDel="00F014F0" w:rsidRDefault="002945BB" w:rsidP="002945BB">
      <w:pPr>
        <w:tabs>
          <w:tab w:val="left" w:pos="720"/>
        </w:tabs>
        <w:ind w:left="720" w:hanging="720"/>
        <w:jc w:val="both"/>
        <w:rPr>
          <w:del w:id="10993" w:author="An Phuc Cao" w:date="2024-09-30T17:28:00Z" w16du:dateUtc="2024-09-30T10:28:00Z"/>
          <w:rFonts w:ascii="Arial" w:hAnsi="Arial" w:cs="Arial"/>
          <w:sz w:val="20"/>
        </w:rPr>
      </w:pPr>
    </w:p>
    <w:p w14:paraId="5496F6C2" w14:textId="216C4609" w:rsidR="002945BB" w:rsidRPr="00826313" w:rsidRDefault="002945BB" w:rsidP="002945BB">
      <w:pPr>
        <w:tabs>
          <w:tab w:val="left" w:pos="720"/>
        </w:tabs>
        <w:ind w:left="720" w:hanging="720"/>
        <w:jc w:val="both"/>
        <w:rPr>
          <w:rFonts w:ascii="Arial" w:hAnsi="Arial" w:cs="Arial"/>
          <w:i/>
          <w:sz w:val="20"/>
        </w:rPr>
      </w:pPr>
      <w:r w:rsidRPr="00826313">
        <w:rPr>
          <w:rFonts w:ascii="Arial" w:hAnsi="Arial" w:cs="Arial"/>
          <w:sz w:val="20"/>
        </w:rPr>
        <w:tab/>
      </w:r>
      <w:r w:rsidRPr="00826313">
        <w:rPr>
          <w:rFonts w:ascii="Arial" w:hAnsi="Arial" w:cs="Arial"/>
          <w:i/>
          <w:sz w:val="20"/>
        </w:rPr>
        <w:t xml:space="preserve">Exposure at default </w:t>
      </w:r>
      <w:r w:rsidRPr="00826313">
        <w:rPr>
          <w:rFonts w:ascii="Arial" w:hAnsi="Arial" w:cs="Arial"/>
          <w:i/>
          <w:sz w:val="20"/>
        </w:rPr>
        <w:tab/>
        <w:t xml:space="preserve">  </w:t>
      </w:r>
    </w:p>
    <w:p w14:paraId="3E855BB3" w14:textId="77777777" w:rsidR="002945BB" w:rsidRPr="00826313" w:rsidRDefault="002945BB" w:rsidP="002945BB">
      <w:pPr>
        <w:tabs>
          <w:tab w:val="left" w:pos="720"/>
        </w:tabs>
        <w:spacing w:before="120"/>
        <w:ind w:left="720" w:hanging="720"/>
        <w:jc w:val="both"/>
        <w:rPr>
          <w:rFonts w:ascii="Arial" w:hAnsi="Arial" w:cs="Arial"/>
          <w:sz w:val="20"/>
        </w:rPr>
      </w:pPr>
      <w:r w:rsidRPr="00826313">
        <w:rPr>
          <w:rFonts w:ascii="Arial" w:hAnsi="Arial" w:cs="Arial"/>
          <w:sz w:val="20"/>
        </w:rPr>
        <w:tab/>
        <w:t>The exposure at default (EAD) represents the present value of all future cash flow of the financial instruments subject to the impairment calculation.</w:t>
      </w:r>
    </w:p>
    <w:p w14:paraId="1D1BB919" w14:textId="77777777" w:rsidR="002945BB" w:rsidRPr="00826313" w:rsidRDefault="002945BB" w:rsidP="002945BB">
      <w:pPr>
        <w:tabs>
          <w:tab w:val="left" w:pos="720"/>
        </w:tabs>
        <w:ind w:left="720" w:hanging="720"/>
        <w:jc w:val="both"/>
        <w:rPr>
          <w:rFonts w:ascii="Arial" w:hAnsi="Arial" w:cs="Arial"/>
          <w:sz w:val="20"/>
        </w:rPr>
      </w:pPr>
      <w:r w:rsidRPr="00826313">
        <w:rPr>
          <w:rFonts w:ascii="Arial" w:hAnsi="Arial" w:cs="Arial"/>
          <w:sz w:val="20"/>
        </w:rPr>
        <w:t xml:space="preserve"> </w:t>
      </w:r>
    </w:p>
    <w:p w14:paraId="2CE59371" w14:textId="4B5344F2" w:rsidR="002945BB" w:rsidRPr="00826313" w:rsidRDefault="002945BB" w:rsidP="002945BB">
      <w:pPr>
        <w:tabs>
          <w:tab w:val="left" w:pos="720"/>
        </w:tabs>
        <w:ind w:left="720" w:hanging="720"/>
        <w:jc w:val="both"/>
        <w:rPr>
          <w:rFonts w:ascii="Arial" w:hAnsi="Arial" w:cs="Arial"/>
          <w:i/>
          <w:sz w:val="20"/>
        </w:rPr>
      </w:pPr>
      <w:r w:rsidRPr="00826313">
        <w:rPr>
          <w:rFonts w:ascii="Arial" w:hAnsi="Arial" w:cs="Arial"/>
          <w:i/>
          <w:sz w:val="20"/>
        </w:rPr>
        <w:tab/>
        <w:t xml:space="preserve">Loss given default </w:t>
      </w:r>
      <w:r w:rsidRPr="00826313">
        <w:rPr>
          <w:rFonts w:ascii="Arial" w:hAnsi="Arial" w:cs="Arial"/>
          <w:i/>
          <w:sz w:val="20"/>
        </w:rPr>
        <w:tab/>
        <w:t xml:space="preserve">  </w:t>
      </w:r>
    </w:p>
    <w:p w14:paraId="7E5623BF" w14:textId="6542CD0B" w:rsidR="002945BB" w:rsidRPr="00826313" w:rsidRDefault="002945BB" w:rsidP="002945BB">
      <w:pPr>
        <w:tabs>
          <w:tab w:val="left" w:pos="720"/>
        </w:tabs>
        <w:spacing w:before="120"/>
        <w:ind w:left="720"/>
        <w:jc w:val="both"/>
        <w:rPr>
          <w:rFonts w:ascii="Arial" w:hAnsi="Arial" w:cs="Arial"/>
          <w:sz w:val="20"/>
        </w:rPr>
      </w:pPr>
      <w:r w:rsidRPr="00826313">
        <w:rPr>
          <w:rFonts w:ascii="Arial" w:hAnsi="Arial" w:cs="Arial"/>
          <w:sz w:val="20"/>
        </w:rPr>
        <w:t xml:space="preserve">The </w:t>
      </w:r>
      <w:r w:rsidR="00C24E13">
        <w:rPr>
          <w:rFonts w:ascii="Arial" w:hAnsi="Arial" w:cs="Arial"/>
          <w:sz w:val="20"/>
        </w:rPr>
        <w:t>Group</w:t>
      </w:r>
      <w:r w:rsidRPr="00826313">
        <w:rPr>
          <w:rFonts w:ascii="Arial" w:hAnsi="Arial" w:cs="Arial"/>
          <w:sz w:val="20"/>
        </w:rPr>
        <w:t xml:space="preserve"> applied historically collected loss data based on product type to construct the LGD rate for each group of financial instruments. </w:t>
      </w:r>
    </w:p>
    <w:p w14:paraId="49A66473" w14:textId="77777777" w:rsidR="002945BB" w:rsidRPr="00826313" w:rsidRDefault="002945BB" w:rsidP="002945BB">
      <w:pPr>
        <w:tabs>
          <w:tab w:val="left" w:pos="720"/>
        </w:tabs>
        <w:ind w:left="720" w:hanging="720"/>
        <w:jc w:val="both"/>
        <w:rPr>
          <w:rFonts w:ascii="Arial" w:hAnsi="Arial" w:cs="Arial"/>
          <w:sz w:val="20"/>
        </w:rPr>
      </w:pPr>
    </w:p>
    <w:p w14:paraId="0F68789B" w14:textId="77777777" w:rsidR="002945BB" w:rsidRPr="00826313" w:rsidRDefault="002945BB" w:rsidP="002945BB">
      <w:pPr>
        <w:tabs>
          <w:tab w:val="left" w:pos="720"/>
        </w:tabs>
        <w:ind w:left="720" w:hanging="720"/>
        <w:jc w:val="both"/>
        <w:rPr>
          <w:rFonts w:ascii="Arial" w:hAnsi="Arial" w:cs="Arial"/>
          <w:i/>
          <w:sz w:val="20"/>
        </w:rPr>
      </w:pPr>
      <w:r w:rsidRPr="00826313">
        <w:rPr>
          <w:rFonts w:ascii="Arial" w:hAnsi="Arial" w:cs="Arial"/>
          <w:i/>
          <w:sz w:val="20"/>
        </w:rPr>
        <w:tab/>
        <w:t xml:space="preserve">Significant increase in credit risk </w:t>
      </w:r>
      <w:r w:rsidRPr="00826313">
        <w:rPr>
          <w:rFonts w:ascii="Arial" w:hAnsi="Arial" w:cs="Arial"/>
          <w:i/>
          <w:sz w:val="20"/>
        </w:rPr>
        <w:tab/>
        <w:t xml:space="preserve">  </w:t>
      </w:r>
    </w:p>
    <w:p w14:paraId="35E78A35" w14:textId="32C032EB" w:rsidR="002945BB" w:rsidRPr="00826313" w:rsidRDefault="002945BB" w:rsidP="002945BB">
      <w:pPr>
        <w:tabs>
          <w:tab w:val="left" w:pos="5940"/>
          <w:tab w:val="decimal" w:pos="7200"/>
          <w:tab w:val="left" w:pos="7560"/>
          <w:tab w:val="decimal" w:pos="8820"/>
        </w:tabs>
        <w:spacing w:before="120"/>
        <w:ind w:left="720"/>
        <w:jc w:val="both"/>
        <w:rPr>
          <w:rFonts w:ascii="Arial" w:hAnsi="Arial" w:cs="Arial"/>
          <w:sz w:val="20"/>
        </w:rPr>
      </w:pPr>
      <w:r w:rsidRPr="00826313">
        <w:rPr>
          <w:rFonts w:ascii="Arial" w:hAnsi="Arial" w:cs="Arial"/>
          <w:sz w:val="20"/>
        </w:rPr>
        <w:t xml:space="preserve">The </w:t>
      </w:r>
      <w:r w:rsidR="00C24E13">
        <w:rPr>
          <w:rFonts w:ascii="Arial" w:hAnsi="Arial" w:cs="Arial"/>
          <w:sz w:val="20"/>
        </w:rPr>
        <w:t>Group</w:t>
      </w:r>
      <w:r w:rsidRPr="00826313">
        <w:rPr>
          <w:rFonts w:ascii="Arial" w:hAnsi="Arial" w:cs="Arial"/>
          <w:sz w:val="20"/>
        </w:rPr>
        <w:t xml:space="preserve"> continuously monitors all assets subject to ECLs. The </w:t>
      </w:r>
      <w:r w:rsidR="00C24E13">
        <w:rPr>
          <w:rFonts w:ascii="Arial" w:hAnsi="Arial" w:cs="Arial"/>
          <w:sz w:val="20"/>
        </w:rPr>
        <w:t>Group</w:t>
      </w:r>
      <w:r w:rsidRPr="00826313">
        <w:rPr>
          <w:rFonts w:ascii="Arial" w:hAnsi="Arial" w:cs="Arial"/>
          <w:sz w:val="20"/>
        </w:rPr>
        <w:t xml:space="preserve"> considers that if contractual payments are more than 30 days past due, the credit risk is deemed to have increased significantly since initial recognition.  </w:t>
      </w:r>
    </w:p>
    <w:p w14:paraId="0EADDA11" w14:textId="77777777" w:rsidR="002945BB" w:rsidRDefault="002945BB" w:rsidP="002945BB">
      <w:pPr>
        <w:pStyle w:val="NoSpacing"/>
        <w:ind w:left="720"/>
        <w:rPr>
          <w:rFonts w:ascii="Arial" w:hAnsi="Arial" w:cs="Arial"/>
          <w:b/>
          <w:i/>
          <w:sz w:val="20"/>
          <w:szCs w:val="20"/>
        </w:rPr>
      </w:pPr>
    </w:p>
    <w:p w14:paraId="3FBFEE98" w14:textId="77777777" w:rsidR="00F7750A" w:rsidRDefault="00F7750A" w:rsidP="00F7750A">
      <w:pPr>
        <w:pStyle w:val="NoSpacing"/>
        <w:ind w:left="720"/>
        <w:jc w:val="both"/>
        <w:rPr>
          <w:rFonts w:ascii="Arial" w:hAnsi="Arial" w:cs="Arial"/>
          <w:i/>
          <w:sz w:val="20"/>
          <w:szCs w:val="20"/>
        </w:rPr>
      </w:pPr>
      <w:r>
        <w:rPr>
          <w:rFonts w:ascii="Arial" w:hAnsi="Arial" w:cs="Arial"/>
          <w:i/>
          <w:sz w:val="20"/>
          <w:szCs w:val="20"/>
        </w:rPr>
        <w:t>Financial assets</w:t>
      </w:r>
    </w:p>
    <w:p w14:paraId="41311DA7" w14:textId="77777777" w:rsidR="00F7750A" w:rsidRDefault="00F7750A" w:rsidP="00F7750A">
      <w:pPr>
        <w:pStyle w:val="NoSpacing"/>
        <w:ind w:left="720"/>
        <w:jc w:val="both"/>
        <w:rPr>
          <w:rFonts w:ascii="Arial" w:hAnsi="Arial" w:cs="Arial"/>
          <w:i/>
          <w:sz w:val="20"/>
          <w:szCs w:val="20"/>
        </w:rPr>
      </w:pPr>
    </w:p>
    <w:p w14:paraId="144B60BE" w14:textId="0B00B1A8" w:rsidR="00F7750A" w:rsidRPr="00CF3561" w:rsidRDefault="00F7750A" w:rsidP="00F7750A">
      <w:pPr>
        <w:pStyle w:val="NoSpacing"/>
        <w:ind w:left="720"/>
        <w:jc w:val="both"/>
        <w:rPr>
          <w:rFonts w:ascii="Arial" w:hAnsi="Arial" w:cs="Arial"/>
          <w:iCs/>
          <w:sz w:val="20"/>
          <w:szCs w:val="20"/>
        </w:rPr>
      </w:pPr>
      <w:r w:rsidRPr="00CF3561">
        <w:rPr>
          <w:rFonts w:ascii="Arial" w:hAnsi="Arial" w:cs="Arial"/>
          <w:iCs/>
          <w:sz w:val="20"/>
          <w:szCs w:val="20"/>
        </w:rPr>
        <w:t xml:space="preserve">The </w:t>
      </w:r>
      <w:r>
        <w:rPr>
          <w:rFonts w:ascii="Arial" w:hAnsi="Arial" w:cs="Arial"/>
          <w:iCs/>
          <w:sz w:val="20"/>
          <w:szCs w:val="20"/>
        </w:rPr>
        <w:t>Group</w:t>
      </w:r>
      <w:r w:rsidRPr="00CF3561">
        <w:rPr>
          <w:rFonts w:ascii="Arial" w:hAnsi="Arial" w:cs="Arial"/>
          <w:iCs/>
          <w:sz w:val="20"/>
          <w:szCs w:val="20"/>
        </w:rPr>
        <w:t xml:space="preserve"> entrusts its portfolio management to Thien Viet </w:t>
      </w:r>
      <w:r>
        <w:rPr>
          <w:rFonts w:ascii="Arial" w:hAnsi="Arial" w:cs="Arial"/>
          <w:iCs/>
          <w:sz w:val="20"/>
          <w:szCs w:val="20"/>
        </w:rPr>
        <w:t>Asset</w:t>
      </w:r>
      <w:r w:rsidRPr="00CF3561">
        <w:rPr>
          <w:rFonts w:ascii="Arial" w:hAnsi="Arial" w:cs="Arial"/>
          <w:iCs/>
          <w:sz w:val="20"/>
          <w:szCs w:val="20"/>
        </w:rPr>
        <w:t xml:space="preserve"> Management Joint Stock </w:t>
      </w:r>
      <w:r>
        <w:rPr>
          <w:rFonts w:ascii="Arial" w:hAnsi="Arial" w:cs="Arial"/>
          <w:iCs/>
          <w:sz w:val="20"/>
          <w:szCs w:val="20"/>
        </w:rPr>
        <w:t>Group</w:t>
      </w:r>
      <w:r w:rsidRPr="00CF3561">
        <w:rPr>
          <w:rFonts w:ascii="Arial" w:hAnsi="Arial" w:cs="Arial"/>
          <w:iCs/>
          <w:sz w:val="20"/>
          <w:szCs w:val="20"/>
        </w:rPr>
        <w:t xml:space="preserve">. As at </w:t>
      </w:r>
      <w:r w:rsidRPr="00F7750A">
        <w:rPr>
          <w:rFonts w:ascii="Arial" w:hAnsi="Arial" w:cs="Arial"/>
          <w:iCs/>
          <w:sz w:val="20"/>
          <w:szCs w:val="20"/>
        </w:rPr>
        <w:t>30 June 202</w:t>
      </w:r>
      <w:del w:id="10994" w:author="An Phuc Cao" w:date="2024-09-30T17:28:00Z" w16du:dateUtc="2024-09-30T10:28:00Z">
        <w:r w:rsidRPr="00F7750A" w:rsidDel="00F014F0">
          <w:rPr>
            <w:rFonts w:ascii="Arial" w:hAnsi="Arial" w:cs="Arial"/>
            <w:iCs/>
            <w:sz w:val="20"/>
            <w:szCs w:val="20"/>
          </w:rPr>
          <w:delText>3</w:delText>
        </w:r>
      </w:del>
      <w:ins w:id="10995" w:author="An Phuc Cao" w:date="2024-09-30T17:28:00Z" w16du:dateUtc="2024-09-30T10:28:00Z">
        <w:r w:rsidR="00F014F0">
          <w:rPr>
            <w:rFonts w:ascii="Arial" w:hAnsi="Arial" w:cs="Arial"/>
            <w:iCs/>
            <w:sz w:val="20"/>
            <w:szCs w:val="20"/>
          </w:rPr>
          <w:t>4</w:t>
        </w:r>
      </w:ins>
      <w:r w:rsidRPr="00CF3561">
        <w:rPr>
          <w:rFonts w:ascii="Arial" w:hAnsi="Arial" w:cs="Arial"/>
          <w:iCs/>
          <w:sz w:val="20"/>
          <w:szCs w:val="20"/>
        </w:rPr>
        <w:t xml:space="preserve">, the </w:t>
      </w:r>
      <w:r>
        <w:rPr>
          <w:rFonts w:ascii="Arial" w:hAnsi="Arial" w:cs="Arial"/>
          <w:iCs/>
          <w:sz w:val="20"/>
          <w:szCs w:val="20"/>
        </w:rPr>
        <w:t>Management</w:t>
      </w:r>
      <w:r w:rsidRPr="00CF3561">
        <w:rPr>
          <w:rFonts w:ascii="Arial" w:hAnsi="Arial" w:cs="Arial"/>
          <w:iCs/>
          <w:sz w:val="20"/>
          <w:szCs w:val="20"/>
        </w:rPr>
        <w:t xml:space="preserve"> of the </w:t>
      </w:r>
      <w:r>
        <w:rPr>
          <w:rFonts w:ascii="Arial" w:hAnsi="Arial" w:cs="Arial"/>
          <w:iCs/>
          <w:sz w:val="20"/>
          <w:szCs w:val="20"/>
        </w:rPr>
        <w:t>Group</w:t>
      </w:r>
      <w:r w:rsidRPr="00CF3561">
        <w:rPr>
          <w:rFonts w:ascii="Arial" w:hAnsi="Arial" w:cs="Arial"/>
          <w:iCs/>
          <w:sz w:val="20"/>
          <w:szCs w:val="20"/>
        </w:rPr>
        <w:t xml:space="preserve"> assess that all these investments are </w:t>
      </w:r>
      <w:r>
        <w:rPr>
          <w:rFonts w:ascii="Arial" w:hAnsi="Arial" w:cs="Arial"/>
          <w:iCs/>
          <w:sz w:val="20"/>
          <w:szCs w:val="20"/>
        </w:rPr>
        <w:t>not over</w:t>
      </w:r>
      <w:r w:rsidRPr="00CF3561">
        <w:rPr>
          <w:rFonts w:ascii="Arial" w:hAnsi="Arial" w:cs="Arial"/>
          <w:iCs/>
          <w:sz w:val="20"/>
          <w:szCs w:val="20"/>
        </w:rPr>
        <w:t>due and not impaired.</w:t>
      </w:r>
    </w:p>
    <w:p w14:paraId="7CCF6228" w14:textId="77777777" w:rsidR="00C24E13" w:rsidRPr="00826313" w:rsidRDefault="00C24E13" w:rsidP="002945BB">
      <w:pPr>
        <w:pStyle w:val="NoSpacing"/>
        <w:ind w:left="720"/>
        <w:rPr>
          <w:rFonts w:ascii="Arial" w:hAnsi="Arial" w:cs="Arial"/>
          <w:b/>
          <w:i/>
          <w:sz w:val="20"/>
          <w:szCs w:val="20"/>
        </w:rPr>
      </w:pPr>
    </w:p>
    <w:p w14:paraId="3E93643D" w14:textId="77777777" w:rsidR="002945BB" w:rsidRPr="0000139E" w:rsidRDefault="002945BB" w:rsidP="002945BB">
      <w:pPr>
        <w:pStyle w:val="NoSpacing"/>
        <w:ind w:left="720"/>
        <w:rPr>
          <w:rFonts w:ascii="Arial" w:hAnsi="Arial" w:cs="Arial"/>
          <w:b/>
          <w:i/>
          <w:sz w:val="20"/>
          <w:szCs w:val="20"/>
          <w:rPrChange w:id="10996" w:author="An Phuc Cao" w:date="2024-10-25T17:29:00Z" w16du:dateUtc="2024-10-25T10:29:00Z">
            <w:rPr>
              <w:rFonts w:ascii="Arial" w:hAnsi="Arial" w:cs="Arial"/>
              <w:b/>
              <w:i/>
              <w:sz w:val="20"/>
              <w:szCs w:val="20"/>
              <w:highlight w:val="yellow"/>
            </w:rPr>
          </w:rPrChange>
        </w:rPr>
      </w:pPr>
      <w:r w:rsidRPr="0000139E">
        <w:rPr>
          <w:rFonts w:ascii="Arial" w:hAnsi="Arial" w:cs="Arial"/>
          <w:b/>
          <w:i/>
          <w:sz w:val="20"/>
          <w:szCs w:val="20"/>
          <w:rPrChange w:id="10997" w:author="An Phuc Cao" w:date="2024-10-25T17:29:00Z" w16du:dateUtc="2024-10-25T10:29:00Z">
            <w:rPr>
              <w:rFonts w:ascii="Arial" w:hAnsi="Arial" w:cs="Arial"/>
              <w:b/>
              <w:i/>
              <w:sz w:val="20"/>
              <w:szCs w:val="20"/>
              <w:highlight w:val="yellow"/>
            </w:rPr>
          </w:rPrChange>
        </w:rPr>
        <w:t>Maximum exposure for credit risk</w:t>
      </w:r>
    </w:p>
    <w:p w14:paraId="37795C7D" w14:textId="34AC21F8" w:rsidR="002945BB" w:rsidRPr="00F7750A" w:rsidDel="00F014F0" w:rsidRDefault="002945BB" w:rsidP="002945BB">
      <w:pPr>
        <w:pStyle w:val="NoSpacing"/>
        <w:ind w:left="720"/>
        <w:rPr>
          <w:del w:id="10998" w:author="An Phuc Cao" w:date="2024-09-30T17:28:00Z" w16du:dateUtc="2024-09-30T10:28:00Z"/>
          <w:rFonts w:ascii="Arial" w:hAnsi="Arial" w:cs="Arial"/>
          <w:b/>
          <w:i/>
          <w:sz w:val="20"/>
          <w:szCs w:val="20"/>
          <w:highlight w:val="yellow"/>
        </w:rPr>
      </w:pPr>
    </w:p>
    <w:p w14:paraId="45DE0991" w14:textId="7F556FE9" w:rsidR="002945BB" w:rsidRPr="00F7750A" w:rsidDel="00F014F0" w:rsidRDefault="002945BB" w:rsidP="002945BB">
      <w:pPr>
        <w:pStyle w:val="NoSpacing"/>
        <w:ind w:left="720"/>
        <w:jc w:val="both"/>
        <w:rPr>
          <w:del w:id="10999" w:author="An Phuc Cao" w:date="2024-09-30T17:28:00Z" w16du:dateUtc="2024-09-30T10:28:00Z"/>
          <w:rFonts w:ascii="Arial" w:hAnsi="Arial" w:cs="Arial"/>
          <w:sz w:val="20"/>
          <w:szCs w:val="20"/>
          <w:highlight w:val="yellow"/>
        </w:rPr>
      </w:pPr>
      <w:del w:id="11000" w:author="An Phuc Cao" w:date="2024-09-30T17:28:00Z" w16du:dateUtc="2024-09-30T10:28:00Z">
        <w:r w:rsidRPr="00F7750A" w:rsidDel="00F014F0">
          <w:rPr>
            <w:rFonts w:ascii="Arial" w:hAnsi="Arial" w:cs="Arial"/>
            <w:sz w:val="20"/>
            <w:szCs w:val="20"/>
            <w:highlight w:val="yellow"/>
          </w:rPr>
          <w:delText>The tables below show the credit quality and maximum exposure to credit risk of financial assets. The amounts presented are gross of allowances for credit losses:</w:delText>
        </w:r>
      </w:del>
    </w:p>
    <w:p w14:paraId="7221D790" w14:textId="77777777" w:rsidR="002945BB" w:rsidRPr="00F7750A" w:rsidRDefault="002945BB" w:rsidP="002945BB">
      <w:pPr>
        <w:pStyle w:val="NoSpacing"/>
        <w:ind w:left="720"/>
        <w:rPr>
          <w:rFonts w:ascii="Arial" w:hAnsi="Arial" w:cs="Arial"/>
          <w:sz w:val="20"/>
          <w:szCs w:val="20"/>
          <w:highlight w:val="yellow"/>
        </w:rPr>
      </w:pPr>
    </w:p>
    <w:tbl>
      <w:tblPr>
        <w:tblW w:w="8159" w:type="dxa"/>
        <w:tblInd w:w="738" w:type="dxa"/>
        <w:tblLayout w:type="fixed"/>
        <w:tblLook w:val="04A0" w:firstRow="1" w:lastRow="0" w:firstColumn="1" w:lastColumn="0" w:noHBand="0" w:noVBand="1"/>
      </w:tblPr>
      <w:tblGrid>
        <w:gridCol w:w="4458"/>
        <w:gridCol w:w="1850"/>
        <w:gridCol w:w="1851"/>
        <w:tblGridChange w:id="11001">
          <w:tblGrid>
            <w:gridCol w:w="4458"/>
            <w:gridCol w:w="1850"/>
            <w:gridCol w:w="1851"/>
          </w:tblGrid>
        </w:tblGridChange>
      </w:tblGrid>
      <w:tr w:rsidR="002945BB" w:rsidRPr="00F7750A" w14:paraId="12A51FDF" w14:textId="77777777" w:rsidTr="006A69E0">
        <w:trPr>
          <w:trHeight w:val="235"/>
        </w:trPr>
        <w:tc>
          <w:tcPr>
            <w:tcW w:w="4458" w:type="dxa"/>
            <w:vAlign w:val="bottom"/>
          </w:tcPr>
          <w:p w14:paraId="1757B1FE" w14:textId="77777777" w:rsidR="002945BB" w:rsidRPr="00F014F0" w:rsidRDefault="002945BB" w:rsidP="006A69E0">
            <w:pPr>
              <w:rPr>
                <w:rFonts w:ascii="Arial" w:hAnsi="Arial" w:cs="Arial"/>
                <w:i/>
                <w:noProof/>
                <w:sz w:val="20"/>
                <w:rPrChange w:id="11002" w:author="An Phuc Cao" w:date="2024-09-30T17:28:00Z" w16du:dateUtc="2024-09-30T10:28:00Z">
                  <w:rPr>
                    <w:rFonts w:ascii="Arial" w:hAnsi="Arial" w:cs="Arial"/>
                    <w:i/>
                    <w:noProof/>
                    <w:sz w:val="20"/>
                    <w:highlight w:val="yellow"/>
                  </w:rPr>
                </w:rPrChange>
              </w:rPr>
            </w:pPr>
          </w:p>
        </w:tc>
        <w:tc>
          <w:tcPr>
            <w:tcW w:w="1850" w:type="dxa"/>
            <w:vAlign w:val="bottom"/>
          </w:tcPr>
          <w:p w14:paraId="1A54085C" w14:textId="750B0E94" w:rsidR="002945BB" w:rsidRPr="00F014F0" w:rsidRDefault="00E13392" w:rsidP="006A69E0">
            <w:pPr>
              <w:ind w:left="99" w:right="-86"/>
              <w:jc w:val="right"/>
              <w:rPr>
                <w:rFonts w:ascii="Arial" w:hAnsi="Arial" w:cs="Arial"/>
                <w:i/>
                <w:noProof/>
                <w:sz w:val="20"/>
                <w:rPrChange w:id="11003" w:author="An Phuc Cao" w:date="2024-09-30T17:28:00Z" w16du:dateUtc="2024-09-30T10:28:00Z">
                  <w:rPr>
                    <w:rFonts w:ascii="Arial" w:hAnsi="Arial" w:cs="Arial"/>
                    <w:i/>
                    <w:noProof/>
                    <w:sz w:val="20"/>
                    <w:highlight w:val="yellow"/>
                  </w:rPr>
                </w:rPrChange>
              </w:rPr>
            </w:pPr>
            <w:r w:rsidRPr="00F014F0">
              <w:rPr>
                <w:rFonts w:ascii="Arial" w:hAnsi="Arial" w:cs="Arial"/>
                <w:i/>
                <w:color w:val="000000"/>
                <w:sz w:val="20"/>
                <w:rPrChange w:id="11004" w:author="An Phuc Cao" w:date="2024-09-30T17:28:00Z" w16du:dateUtc="2024-09-30T10:28:00Z">
                  <w:rPr>
                    <w:rFonts w:ascii="Arial" w:hAnsi="Arial" w:cs="Arial"/>
                    <w:i/>
                    <w:color w:val="000000"/>
                    <w:sz w:val="20"/>
                    <w:highlight w:val="yellow"/>
                  </w:rPr>
                </w:rPrChange>
              </w:rPr>
              <w:t>30 June 202</w:t>
            </w:r>
            <w:del w:id="11005" w:author="An Phuc Cao" w:date="2024-09-30T17:28:00Z" w16du:dateUtc="2024-09-30T10:28:00Z">
              <w:r w:rsidR="00F7750A" w:rsidRPr="00F014F0" w:rsidDel="00F014F0">
                <w:rPr>
                  <w:rFonts w:ascii="Arial" w:hAnsi="Arial" w:cs="Arial"/>
                  <w:i/>
                  <w:color w:val="000000"/>
                  <w:sz w:val="20"/>
                  <w:rPrChange w:id="11006" w:author="An Phuc Cao" w:date="2024-09-30T17:28:00Z" w16du:dateUtc="2024-09-30T10:28:00Z">
                    <w:rPr>
                      <w:rFonts w:ascii="Arial" w:hAnsi="Arial" w:cs="Arial"/>
                      <w:i/>
                      <w:color w:val="000000"/>
                      <w:sz w:val="20"/>
                      <w:highlight w:val="yellow"/>
                    </w:rPr>
                  </w:rPrChange>
                </w:rPr>
                <w:delText>3</w:delText>
              </w:r>
            </w:del>
            <w:ins w:id="11007" w:author="An Phuc Cao" w:date="2024-09-30T17:28:00Z" w16du:dateUtc="2024-09-30T10:28:00Z">
              <w:r w:rsidR="00F014F0" w:rsidRPr="00F014F0">
                <w:rPr>
                  <w:rFonts w:ascii="Arial" w:hAnsi="Arial" w:cs="Arial"/>
                  <w:i/>
                  <w:color w:val="000000"/>
                  <w:sz w:val="20"/>
                  <w:rPrChange w:id="11008" w:author="An Phuc Cao" w:date="2024-09-30T17:28:00Z" w16du:dateUtc="2024-09-30T10:28:00Z">
                    <w:rPr>
                      <w:rFonts w:ascii="Arial" w:hAnsi="Arial" w:cs="Arial"/>
                      <w:i/>
                      <w:color w:val="000000"/>
                      <w:sz w:val="20"/>
                      <w:highlight w:val="yellow"/>
                    </w:rPr>
                  </w:rPrChange>
                </w:rPr>
                <w:t>4</w:t>
              </w:r>
            </w:ins>
            <w:r w:rsidR="002945BB" w:rsidRPr="00F014F0">
              <w:rPr>
                <w:rFonts w:ascii="Arial" w:hAnsi="Arial" w:cs="Arial"/>
                <w:i/>
                <w:color w:val="000000"/>
                <w:sz w:val="20"/>
                <w:rPrChange w:id="11009" w:author="An Phuc Cao" w:date="2024-09-30T17:28:00Z" w16du:dateUtc="2024-09-30T10:28:00Z">
                  <w:rPr>
                    <w:rFonts w:ascii="Arial" w:hAnsi="Arial" w:cs="Arial"/>
                    <w:i/>
                    <w:color w:val="000000"/>
                    <w:sz w:val="20"/>
                    <w:highlight w:val="yellow"/>
                  </w:rPr>
                </w:rPrChange>
              </w:rPr>
              <w:t xml:space="preserve">  </w:t>
            </w:r>
          </w:p>
        </w:tc>
        <w:tc>
          <w:tcPr>
            <w:tcW w:w="1851" w:type="dxa"/>
            <w:vAlign w:val="bottom"/>
          </w:tcPr>
          <w:p w14:paraId="24D175E9" w14:textId="2E8C0B5C" w:rsidR="002945BB" w:rsidRPr="00F014F0" w:rsidRDefault="00E13392" w:rsidP="006A69E0">
            <w:pPr>
              <w:ind w:left="-39" w:right="-86"/>
              <w:jc w:val="right"/>
              <w:rPr>
                <w:rFonts w:ascii="Arial" w:hAnsi="Arial" w:cs="Arial"/>
                <w:i/>
                <w:noProof/>
                <w:sz w:val="20"/>
                <w:rPrChange w:id="11010" w:author="An Phuc Cao" w:date="2024-09-30T17:28:00Z" w16du:dateUtc="2024-09-30T10:28:00Z">
                  <w:rPr>
                    <w:rFonts w:ascii="Arial" w:hAnsi="Arial" w:cs="Arial"/>
                    <w:i/>
                    <w:noProof/>
                    <w:sz w:val="20"/>
                    <w:highlight w:val="yellow"/>
                  </w:rPr>
                </w:rPrChange>
              </w:rPr>
            </w:pPr>
            <w:r w:rsidRPr="00F014F0">
              <w:rPr>
                <w:rFonts w:ascii="Arial" w:hAnsi="Arial" w:cs="Arial"/>
                <w:i/>
                <w:color w:val="000000"/>
                <w:sz w:val="20"/>
                <w:rPrChange w:id="11011" w:author="An Phuc Cao" w:date="2024-09-30T17:28:00Z" w16du:dateUtc="2024-09-30T10:28:00Z">
                  <w:rPr>
                    <w:rFonts w:ascii="Arial" w:hAnsi="Arial" w:cs="Arial"/>
                    <w:i/>
                    <w:color w:val="000000"/>
                    <w:sz w:val="20"/>
                    <w:highlight w:val="yellow"/>
                  </w:rPr>
                </w:rPrChange>
              </w:rPr>
              <w:t>31 December 202</w:t>
            </w:r>
            <w:del w:id="11012" w:author="An Phuc Cao" w:date="2024-09-30T17:28:00Z" w16du:dateUtc="2024-09-30T10:28:00Z">
              <w:r w:rsidR="00F7750A" w:rsidRPr="00F014F0" w:rsidDel="00F014F0">
                <w:rPr>
                  <w:rFonts w:ascii="Arial" w:hAnsi="Arial" w:cs="Arial"/>
                  <w:i/>
                  <w:color w:val="000000"/>
                  <w:sz w:val="20"/>
                  <w:rPrChange w:id="11013" w:author="An Phuc Cao" w:date="2024-09-30T17:28:00Z" w16du:dateUtc="2024-09-30T10:28:00Z">
                    <w:rPr>
                      <w:rFonts w:ascii="Arial" w:hAnsi="Arial" w:cs="Arial"/>
                      <w:i/>
                      <w:color w:val="000000"/>
                      <w:sz w:val="20"/>
                      <w:highlight w:val="yellow"/>
                    </w:rPr>
                  </w:rPrChange>
                </w:rPr>
                <w:delText>2</w:delText>
              </w:r>
            </w:del>
            <w:ins w:id="11014" w:author="An Phuc Cao" w:date="2024-09-30T17:28:00Z" w16du:dateUtc="2024-09-30T10:28:00Z">
              <w:r w:rsidR="00F014F0" w:rsidRPr="00F014F0">
                <w:rPr>
                  <w:rFonts w:ascii="Arial" w:hAnsi="Arial" w:cs="Arial"/>
                  <w:i/>
                  <w:color w:val="000000"/>
                  <w:sz w:val="20"/>
                  <w:rPrChange w:id="11015" w:author="An Phuc Cao" w:date="2024-09-30T17:28:00Z" w16du:dateUtc="2024-09-30T10:28:00Z">
                    <w:rPr>
                      <w:rFonts w:ascii="Arial" w:hAnsi="Arial" w:cs="Arial"/>
                      <w:i/>
                      <w:color w:val="000000"/>
                      <w:sz w:val="20"/>
                      <w:highlight w:val="yellow"/>
                    </w:rPr>
                  </w:rPrChange>
                </w:rPr>
                <w:t>3</w:t>
              </w:r>
            </w:ins>
          </w:p>
        </w:tc>
      </w:tr>
      <w:tr w:rsidR="002945BB" w:rsidRPr="00F7750A" w14:paraId="665099B2" w14:textId="77777777" w:rsidTr="006A69E0">
        <w:trPr>
          <w:trHeight w:val="288"/>
        </w:trPr>
        <w:tc>
          <w:tcPr>
            <w:tcW w:w="4458" w:type="dxa"/>
            <w:vAlign w:val="bottom"/>
          </w:tcPr>
          <w:p w14:paraId="63C478A3" w14:textId="77777777" w:rsidR="002945BB" w:rsidRPr="00F014F0" w:rsidRDefault="002945BB" w:rsidP="006A69E0">
            <w:pPr>
              <w:rPr>
                <w:rFonts w:ascii="Arial" w:hAnsi="Arial" w:cs="Arial"/>
                <w:i/>
                <w:noProof/>
                <w:sz w:val="20"/>
                <w:rPrChange w:id="11016" w:author="An Phuc Cao" w:date="2024-09-30T17:28:00Z" w16du:dateUtc="2024-09-30T10:28:00Z">
                  <w:rPr>
                    <w:rFonts w:ascii="Arial" w:hAnsi="Arial" w:cs="Arial"/>
                    <w:i/>
                    <w:noProof/>
                    <w:sz w:val="20"/>
                    <w:highlight w:val="yellow"/>
                  </w:rPr>
                </w:rPrChange>
              </w:rPr>
            </w:pPr>
          </w:p>
        </w:tc>
        <w:tc>
          <w:tcPr>
            <w:tcW w:w="1850" w:type="dxa"/>
            <w:vAlign w:val="bottom"/>
          </w:tcPr>
          <w:p w14:paraId="03550220" w14:textId="77777777" w:rsidR="002945BB" w:rsidRPr="00F014F0" w:rsidRDefault="002945BB" w:rsidP="006A69E0">
            <w:pPr>
              <w:pBdr>
                <w:bottom w:val="single" w:sz="4" w:space="1" w:color="auto"/>
              </w:pBdr>
              <w:ind w:left="99" w:right="-86"/>
              <w:jc w:val="right"/>
              <w:rPr>
                <w:rFonts w:ascii="Arial" w:hAnsi="Arial" w:cs="Arial"/>
                <w:i/>
                <w:sz w:val="20"/>
                <w:rPrChange w:id="11017" w:author="An Phuc Cao" w:date="2024-09-30T17:28:00Z" w16du:dateUtc="2024-09-30T10:28:00Z">
                  <w:rPr>
                    <w:rFonts w:ascii="Arial" w:hAnsi="Arial" w:cs="Arial"/>
                    <w:i/>
                    <w:sz w:val="20"/>
                    <w:highlight w:val="yellow"/>
                  </w:rPr>
                </w:rPrChange>
              </w:rPr>
            </w:pPr>
            <w:r w:rsidRPr="00F014F0">
              <w:rPr>
                <w:rFonts w:ascii="Arial" w:hAnsi="Arial" w:cs="Arial"/>
                <w:i/>
                <w:sz w:val="20"/>
                <w:rPrChange w:id="11018" w:author="An Phuc Cao" w:date="2024-09-30T17:28:00Z" w16du:dateUtc="2024-09-30T10:28:00Z">
                  <w:rPr>
                    <w:rFonts w:ascii="Arial" w:hAnsi="Arial" w:cs="Arial"/>
                    <w:i/>
                    <w:sz w:val="20"/>
                    <w:highlight w:val="yellow"/>
                  </w:rPr>
                </w:rPrChange>
              </w:rPr>
              <w:t>VND</w:t>
            </w:r>
          </w:p>
        </w:tc>
        <w:tc>
          <w:tcPr>
            <w:tcW w:w="1851" w:type="dxa"/>
            <w:vAlign w:val="bottom"/>
          </w:tcPr>
          <w:p w14:paraId="6F3F313B" w14:textId="77777777" w:rsidR="002945BB" w:rsidRPr="00F014F0" w:rsidRDefault="002945BB" w:rsidP="006A69E0">
            <w:pPr>
              <w:pBdr>
                <w:bottom w:val="single" w:sz="4" w:space="1" w:color="auto"/>
              </w:pBdr>
              <w:ind w:left="99" w:right="-86"/>
              <w:jc w:val="right"/>
              <w:rPr>
                <w:rFonts w:ascii="Arial" w:hAnsi="Arial" w:cs="Arial"/>
                <w:i/>
                <w:sz w:val="20"/>
                <w:rPrChange w:id="11019" w:author="An Phuc Cao" w:date="2024-09-30T17:28:00Z" w16du:dateUtc="2024-09-30T10:28:00Z">
                  <w:rPr>
                    <w:rFonts w:ascii="Arial" w:hAnsi="Arial" w:cs="Arial"/>
                    <w:i/>
                    <w:sz w:val="20"/>
                    <w:highlight w:val="yellow"/>
                  </w:rPr>
                </w:rPrChange>
              </w:rPr>
            </w:pPr>
            <w:r w:rsidRPr="00F014F0">
              <w:rPr>
                <w:rFonts w:ascii="Arial" w:hAnsi="Arial" w:cs="Arial"/>
                <w:i/>
                <w:sz w:val="20"/>
                <w:rPrChange w:id="11020" w:author="An Phuc Cao" w:date="2024-09-30T17:28:00Z" w16du:dateUtc="2024-09-30T10:28:00Z">
                  <w:rPr>
                    <w:rFonts w:ascii="Arial" w:hAnsi="Arial" w:cs="Arial"/>
                    <w:i/>
                    <w:sz w:val="20"/>
                    <w:highlight w:val="yellow"/>
                  </w:rPr>
                </w:rPrChange>
              </w:rPr>
              <w:t>VND</w:t>
            </w:r>
          </w:p>
        </w:tc>
      </w:tr>
      <w:tr w:rsidR="00AC4AF7" w:rsidRPr="00F7750A" w14:paraId="7511A725" w14:textId="77777777">
        <w:tblPrEx>
          <w:tblW w:w="8159" w:type="dxa"/>
          <w:tblInd w:w="738" w:type="dxa"/>
          <w:tblLayout w:type="fixed"/>
          <w:tblPrExChange w:id="11021" w:author="An Phuc Cao" w:date="2024-10-23T16:49:00Z" w16du:dateUtc="2024-10-23T09:49:00Z">
            <w:tblPrEx>
              <w:tblW w:w="8159" w:type="dxa"/>
              <w:tblInd w:w="738" w:type="dxa"/>
              <w:tblLayout w:type="fixed"/>
            </w:tblPrEx>
          </w:tblPrExChange>
        </w:tblPrEx>
        <w:trPr>
          <w:trHeight w:val="246"/>
          <w:trPrChange w:id="11022" w:author="An Phuc Cao" w:date="2024-10-23T16:49:00Z" w16du:dateUtc="2024-10-23T09:49:00Z">
            <w:trPr>
              <w:trHeight w:val="246"/>
            </w:trPr>
          </w:trPrChange>
        </w:trPr>
        <w:tc>
          <w:tcPr>
            <w:tcW w:w="4458" w:type="dxa"/>
            <w:vAlign w:val="bottom"/>
            <w:tcPrChange w:id="11023" w:author="An Phuc Cao" w:date="2024-10-23T16:49:00Z" w16du:dateUtc="2024-10-23T09:49:00Z">
              <w:tcPr>
                <w:tcW w:w="4458" w:type="dxa"/>
                <w:vAlign w:val="bottom"/>
              </w:tcPr>
            </w:tcPrChange>
          </w:tcPr>
          <w:p w14:paraId="3D253CC6" w14:textId="6E4B61D6" w:rsidR="00AC4AF7" w:rsidRPr="00F014F0" w:rsidRDefault="00AC4AF7">
            <w:pPr>
              <w:tabs>
                <w:tab w:val="decimal" w:pos="542"/>
              </w:tabs>
              <w:ind w:hanging="134"/>
              <w:rPr>
                <w:rFonts w:ascii="Arial" w:hAnsi="Arial" w:cs="Arial"/>
                <w:noProof/>
                <w:sz w:val="20"/>
                <w:rPrChange w:id="11024" w:author="An Phuc Cao" w:date="2024-09-30T17:28:00Z" w16du:dateUtc="2024-09-30T10:28:00Z">
                  <w:rPr>
                    <w:rFonts w:ascii="Arial" w:hAnsi="Arial" w:cs="Arial"/>
                    <w:noProof/>
                    <w:sz w:val="20"/>
                    <w:highlight w:val="yellow"/>
                  </w:rPr>
                </w:rPrChange>
              </w:rPr>
              <w:pPrChange w:id="11025" w:author="An Phuc Cao" w:date="2024-09-30T17:29:00Z" w16du:dateUtc="2024-09-30T10:29:00Z">
                <w:pPr>
                  <w:tabs>
                    <w:tab w:val="decimal" w:pos="542"/>
                  </w:tabs>
                </w:pPr>
              </w:pPrChange>
            </w:pPr>
            <w:ins w:id="11026" w:author="An Phuc Cao" w:date="2024-09-30T17:29:00Z" w16du:dateUtc="2024-09-30T10:29:00Z">
              <w:r w:rsidRPr="008233CF">
                <w:rPr>
                  <w:rFonts w:ascii="Arial" w:hAnsi="Arial" w:cs="Arial"/>
                  <w:sz w:val="20"/>
                </w:rPr>
                <w:t>Debt instrument measured at FVTOCI</w:t>
              </w:r>
            </w:ins>
          </w:p>
        </w:tc>
        <w:tc>
          <w:tcPr>
            <w:tcW w:w="1850" w:type="dxa"/>
            <w:tcPrChange w:id="11027" w:author="An Phuc Cao" w:date="2024-10-23T16:49:00Z" w16du:dateUtc="2024-10-23T09:49:00Z">
              <w:tcPr>
                <w:tcW w:w="1850" w:type="dxa"/>
                <w:vAlign w:val="bottom"/>
              </w:tcPr>
            </w:tcPrChange>
          </w:tcPr>
          <w:p w14:paraId="58993C1D" w14:textId="79940228" w:rsidR="00AC4AF7" w:rsidRPr="00FA59C0" w:rsidRDefault="00AC4AF7" w:rsidP="00AC4AF7">
            <w:pPr>
              <w:ind w:left="99" w:right="-86"/>
              <w:jc w:val="right"/>
              <w:rPr>
                <w:rFonts w:ascii="Arial" w:hAnsi="Arial" w:cs="Arial"/>
                <w:noProof/>
                <w:sz w:val="20"/>
                <w:rPrChange w:id="11028" w:author="An Phuc Cao" w:date="2024-10-23T16:49:00Z" w16du:dateUtc="2024-10-23T09:49:00Z">
                  <w:rPr>
                    <w:rFonts w:ascii="Arial" w:hAnsi="Arial" w:cs="Arial"/>
                    <w:noProof/>
                    <w:sz w:val="20"/>
                    <w:highlight w:val="yellow"/>
                  </w:rPr>
                </w:rPrChange>
              </w:rPr>
            </w:pPr>
            <w:ins w:id="11029" w:author="An Phuc Cao" w:date="2024-10-23T16:49:00Z" w16du:dateUtc="2024-10-23T09:49:00Z">
              <w:r w:rsidRPr="00FA59C0">
                <w:rPr>
                  <w:rFonts w:ascii="Arial" w:hAnsi="Arial" w:cs="Arial"/>
                  <w:sz w:val="20"/>
                  <w:rPrChange w:id="11030" w:author="An Phuc Cao" w:date="2024-10-23T16:49:00Z" w16du:dateUtc="2024-10-23T09:49:00Z">
                    <w:rPr/>
                  </w:rPrChange>
                </w:rPr>
                <w:t xml:space="preserve"> 45,082,944,882 </w:t>
              </w:r>
            </w:ins>
          </w:p>
        </w:tc>
        <w:tc>
          <w:tcPr>
            <w:tcW w:w="1851" w:type="dxa"/>
            <w:tcPrChange w:id="11031" w:author="An Phuc Cao" w:date="2024-10-23T16:49:00Z" w16du:dateUtc="2024-10-23T09:49:00Z">
              <w:tcPr>
                <w:tcW w:w="1851" w:type="dxa"/>
                <w:vAlign w:val="bottom"/>
              </w:tcPr>
            </w:tcPrChange>
          </w:tcPr>
          <w:p w14:paraId="09A4099E" w14:textId="7B281967" w:rsidR="00AC4AF7" w:rsidRPr="00FA59C0" w:rsidRDefault="00AC4AF7" w:rsidP="00AC4AF7">
            <w:pPr>
              <w:ind w:left="99" w:right="-86"/>
              <w:jc w:val="right"/>
              <w:rPr>
                <w:rFonts w:ascii="Arial" w:hAnsi="Arial" w:cs="Arial"/>
                <w:noProof/>
                <w:sz w:val="20"/>
                <w:rPrChange w:id="11032" w:author="An Phuc Cao" w:date="2024-10-23T16:49:00Z" w16du:dateUtc="2024-10-23T09:49:00Z">
                  <w:rPr>
                    <w:rFonts w:ascii="Arial" w:hAnsi="Arial" w:cs="Arial"/>
                    <w:noProof/>
                    <w:sz w:val="20"/>
                    <w:highlight w:val="yellow"/>
                  </w:rPr>
                </w:rPrChange>
              </w:rPr>
            </w:pPr>
            <w:ins w:id="11033" w:author="An Phuc Cao" w:date="2024-10-23T16:49:00Z" w16du:dateUtc="2024-10-23T09:49:00Z">
              <w:r w:rsidRPr="00FA59C0">
                <w:rPr>
                  <w:rFonts w:ascii="Arial" w:hAnsi="Arial" w:cs="Arial"/>
                  <w:sz w:val="20"/>
                  <w:rPrChange w:id="11034" w:author="An Phuc Cao" w:date="2024-10-23T16:49:00Z" w16du:dateUtc="2024-10-23T09:49:00Z">
                    <w:rPr/>
                  </w:rPrChange>
                </w:rPr>
                <w:t xml:space="preserve"> 23,930,045,356 </w:t>
              </w:r>
            </w:ins>
          </w:p>
        </w:tc>
      </w:tr>
      <w:tr w:rsidR="00AC4AF7" w:rsidRPr="00F7750A" w14:paraId="7119FD2D" w14:textId="77777777">
        <w:tblPrEx>
          <w:tblW w:w="8159" w:type="dxa"/>
          <w:tblInd w:w="738" w:type="dxa"/>
          <w:tblLayout w:type="fixed"/>
          <w:tblPrExChange w:id="11035" w:author="An Phuc Cao" w:date="2024-10-23T16:49:00Z" w16du:dateUtc="2024-10-23T09:49:00Z">
            <w:tblPrEx>
              <w:tblW w:w="8159" w:type="dxa"/>
              <w:tblInd w:w="738" w:type="dxa"/>
              <w:tblLayout w:type="fixed"/>
            </w:tblPrEx>
          </w:tblPrExChange>
        </w:tblPrEx>
        <w:trPr>
          <w:trHeight w:val="219"/>
          <w:trPrChange w:id="11036" w:author="An Phuc Cao" w:date="2024-10-23T16:49:00Z" w16du:dateUtc="2024-10-23T09:49:00Z">
            <w:trPr>
              <w:trHeight w:val="219"/>
            </w:trPr>
          </w:trPrChange>
        </w:trPr>
        <w:tc>
          <w:tcPr>
            <w:tcW w:w="4458" w:type="dxa"/>
            <w:vAlign w:val="bottom"/>
            <w:tcPrChange w:id="11037" w:author="An Phuc Cao" w:date="2024-10-23T16:49:00Z" w16du:dateUtc="2024-10-23T09:49:00Z">
              <w:tcPr>
                <w:tcW w:w="4458" w:type="dxa"/>
                <w:vAlign w:val="bottom"/>
              </w:tcPr>
            </w:tcPrChange>
          </w:tcPr>
          <w:p w14:paraId="67819421" w14:textId="45AC7C15" w:rsidR="00AC4AF7" w:rsidRPr="00F014F0" w:rsidRDefault="00AC4AF7" w:rsidP="00AC4AF7">
            <w:pPr>
              <w:overflowPunct/>
              <w:autoSpaceDE/>
              <w:adjustRightInd/>
              <w:ind w:left="-108"/>
              <w:rPr>
                <w:rFonts w:ascii="Arial" w:hAnsi="Arial" w:cs="Arial"/>
                <w:sz w:val="20"/>
                <w:rPrChange w:id="11038" w:author="An Phuc Cao" w:date="2024-09-30T17:28:00Z" w16du:dateUtc="2024-09-30T10:28:00Z">
                  <w:rPr>
                    <w:rFonts w:ascii="Arial" w:hAnsi="Arial" w:cs="Arial"/>
                    <w:sz w:val="20"/>
                    <w:highlight w:val="yellow"/>
                  </w:rPr>
                </w:rPrChange>
              </w:rPr>
            </w:pPr>
            <w:ins w:id="11039" w:author="An Phuc Cao" w:date="2024-09-30T17:29:00Z" w16du:dateUtc="2024-09-30T10:29:00Z">
              <w:r>
                <w:rPr>
                  <w:rFonts w:ascii="Arial" w:hAnsi="Arial" w:cs="Arial"/>
                  <w:sz w:val="20"/>
                  <w:lang w:val="vi-VN"/>
                </w:rPr>
                <w:t>Due from banks</w:t>
              </w:r>
            </w:ins>
            <w:del w:id="11040" w:author="An Phuc Cao" w:date="2024-09-30T17:29:00Z" w16du:dateUtc="2024-09-30T10:29:00Z">
              <w:r w:rsidRPr="00F014F0" w:rsidDel="000624AB">
                <w:rPr>
                  <w:rFonts w:ascii="Arial" w:hAnsi="Arial" w:cs="Arial"/>
                  <w:sz w:val="20"/>
                  <w:rPrChange w:id="11041" w:author="An Phuc Cao" w:date="2024-09-30T17:28:00Z" w16du:dateUtc="2024-09-30T10:28:00Z">
                    <w:rPr>
                      <w:rFonts w:ascii="Arial" w:hAnsi="Arial" w:cs="Arial"/>
                      <w:sz w:val="20"/>
                      <w:highlight w:val="yellow"/>
                    </w:rPr>
                  </w:rPrChange>
                </w:rPr>
                <w:delText>Debt instrument measured at FVTOCI</w:delText>
              </w:r>
            </w:del>
          </w:p>
        </w:tc>
        <w:tc>
          <w:tcPr>
            <w:tcW w:w="1850" w:type="dxa"/>
            <w:shd w:val="clear" w:color="auto" w:fill="auto"/>
            <w:tcPrChange w:id="11042" w:author="An Phuc Cao" w:date="2024-10-23T16:49:00Z" w16du:dateUtc="2024-10-23T09:49:00Z">
              <w:tcPr>
                <w:tcW w:w="1850" w:type="dxa"/>
                <w:shd w:val="clear" w:color="auto" w:fill="auto"/>
                <w:vAlign w:val="bottom"/>
              </w:tcPr>
            </w:tcPrChange>
          </w:tcPr>
          <w:p w14:paraId="711CA27B" w14:textId="4C638332" w:rsidR="00AC4AF7" w:rsidRPr="00FA59C0" w:rsidRDefault="00AC4AF7" w:rsidP="00AC4AF7">
            <w:pPr>
              <w:pBdr>
                <w:bottom w:val="single" w:sz="4" w:space="1" w:color="auto"/>
              </w:pBdr>
              <w:ind w:left="99" w:right="-86"/>
              <w:jc w:val="right"/>
              <w:rPr>
                <w:rFonts w:ascii="Arial" w:hAnsi="Arial" w:cs="Arial"/>
                <w:noProof/>
                <w:sz w:val="20"/>
                <w:rPrChange w:id="11043" w:author="An Phuc Cao" w:date="2024-10-23T16:49:00Z" w16du:dateUtc="2024-10-23T09:49:00Z">
                  <w:rPr>
                    <w:rFonts w:ascii="Arial" w:hAnsi="Arial" w:cs="Arial"/>
                    <w:noProof/>
                    <w:sz w:val="20"/>
                    <w:highlight w:val="yellow"/>
                  </w:rPr>
                </w:rPrChange>
              </w:rPr>
            </w:pPr>
            <w:ins w:id="11044" w:author="An Phuc Cao" w:date="2024-10-23T16:49:00Z" w16du:dateUtc="2024-10-23T09:49:00Z">
              <w:r w:rsidRPr="00FA59C0">
                <w:rPr>
                  <w:rFonts w:ascii="Arial" w:hAnsi="Arial" w:cs="Arial"/>
                  <w:sz w:val="20"/>
                  <w:rPrChange w:id="11045" w:author="An Phuc Cao" w:date="2024-10-23T16:49:00Z" w16du:dateUtc="2024-10-23T09:49:00Z">
                    <w:rPr/>
                  </w:rPrChange>
                </w:rPr>
                <w:t xml:space="preserve"> -   </w:t>
              </w:r>
            </w:ins>
            <w:del w:id="11046" w:author="An Phuc Cao" w:date="2024-09-30T17:29:00Z" w16du:dateUtc="2024-09-30T10:29:00Z">
              <w:r w:rsidRPr="00FA59C0" w:rsidDel="0086068C">
                <w:rPr>
                  <w:rFonts w:ascii="Arial" w:hAnsi="Arial" w:cs="Arial"/>
                  <w:noProof/>
                  <w:sz w:val="20"/>
                  <w:rPrChange w:id="11047" w:author="An Phuc Cao" w:date="2024-10-23T16:49:00Z" w16du:dateUtc="2024-10-23T09:49:00Z">
                    <w:rPr>
                      <w:rFonts w:ascii="Arial" w:hAnsi="Arial" w:cs="Arial"/>
                      <w:noProof/>
                      <w:sz w:val="20"/>
                      <w:highlight w:val="yellow"/>
                    </w:rPr>
                  </w:rPrChange>
                </w:rPr>
                <w:delText>38,444,191,952</w:delText>
              </w:r>
            </w:del>
          </w:p>
        </w:tc>
        <w:tc>
          <w:tcPr>
            <w:tcW w:w="1851" w:type="dxa"/>
            <w:tcPrChange w:id="11048" w:author="An Phuc Cao" w:date="2024-10-23T16:49:00Z" w16du:dateUtc="2024-10-23T09:49:00Z">
              <w:tcPr>
                <w:tcW w:w="1851" w:type="dxa"/>
                <w:vAlign w:val="bottom"/>
              </w:tcPr>
            </w:tcPrChange>
          </w:tcPr>
          <w:p w14:paraId="7292497C" w14:textId="274834CB" w:rsidR="00AC4AF7" w:rsidRPr="00FA59C0" w:rsidRDefault="00AC4AF7" w:rsidP="00AC4AF7">
            <w:pPr>
              <w:pBdr>
                <w:bottom w:val="single" w:sz="4" w:space="1" w:color="auto"/>
              </w:pBdr>
              <w:ind w:left="99" w:right="-86"/>
              <w:jc w:val="right"/>
              <w:rPr>
                <w:rFonts w:ascii="Arial" w:hAnsi="Arial" w:cs="Arial"/>
                <w:noProof/>
                <w:sz w:val="20"/>
                <w:rPrChange w:id="11049" w:author="An Phuc Cao" w:date="2024-10-23T16:49:00Z" w16du:dateUtc="2024-10-23T09:49:00Z">
                  <w:rPr>
                    <w:rFonts w:ascii="Arial" w:hAnsi="Arial" w:cs="Arial"/>
                    <w:noProof/>
                    <w:sz w:val="20"/>
                    <w:highlight w:val="yellow"/>
                  </w:rPr>
                </w:rPrChange>
              </w:rPr>
            </w:pPr>
            <w:ins w:id="11050" w:author="An Phuc Cao" w:date="2024-10-23T16:49:00Z" w16du:dateUtc="2024-10-23T09:49:00Z">
              <w:r w:rsidRPr="00FA59C0">
                <w:rPr>
                  <w:rFonts w:ascii="Arial" w:hAnsi="Arial" w:cs="Arial"/>
                  <w:sz w:val="20"/>
                  <w:rPrChange w:id="11051" w:author="An Phuc Cao" w:date="2024-10-23T16:49:00Z" w16du:dateUtc="2024-10-23T09:49:00Z">
                    <w:rPr/>
                  </w:rPrChange>
                </w:rPr>
                <w:t xml:space="preserve"> -   </w:t>
              </w:r>
            </w:ins>
            <w:del w:id="11052" w:author="An Phuc Cao" w:date="2024-09-30T17:29:00Z" w16du:dateUtc="2024-09-30T10:29:00Z">
              <w:r w:rsidRPr="00FA59C0" w:rsidDel="0086068C">
                <w:rPr>
                  <w:rFonts w:ascii="Arial" w:hAnsi="Arial" w:cs="Arial"/>
                  <w:noProof/>
                  <w:sz w:val="20"/>
                  <w:rPrChange w:id="11053" w:author="An Phuc Cao" w:date="2024-10-23T16:49:00Z" w16du:dateUtc="2024-10-23T09:49:00Z">
                    <w:rPr>
                      <w:rFonts w:ascii="Arial" w:hAnsi="Arial" w:cs="Arial"/>
                      <w:noProof/>
                      <w:sz w:val="20"/>
                      <w:highlight w:val="yellow"/>
                    </w:rPr>
                  </w:rPrChange>
                </w:rPr>
                <w:delText>5,945,620,122</w:delText>
              </w:r>
            </w:del>
          </w:p>
        </w:tc>
      </w:tr>
      <w:tr w:rsidR="00AC4AF7" w:rsidRPr="00826313" w14:paraId="44FFCBDF" w14:textId="77777777">
        <w:tblPrEx>
          <w:tblW w:w="8159" w:type="dxa"/>
          <w:tblInd w:w="738" w:type="dxa"/>
          <w:tblLayout w:type="fixed"/>
          <w:tblPrExChange w:id="11054" w:author="An Phuc Cao" w:date="2024-10-23T16:49:00Z" w16du:dateUtc="2024-10-23T09:49:00Z">
            <w:tblPrEx>
              <w:tblW w:w="8159" w:type="dxa"/>
              <w:tblInd w:w="738" w:type="dxa"/>
              <w:tblLayout w:type="fixed"/>
            </w:tblPrEx>
          </w:tblPrExChange>
        </w:tblPrEx>
        <w:trPr>
          <w:trHeight w:val="353"/>
          <w:trPrChange w:id="11055" w:author="An Phuc Cao" w:date="2024-10-23T16:49:00Z" w16du:dateUtc="2024-10-23T09:49:00Z">
            <w:trPr>
              <w:trHeight w:val="353"/>
            </w:trPr>
          </w:trPrChange>
        </w:trPr>
        <w:tc>
          <w:tcPr>
            <w:tcW w:w="4458" w:type="dxa"/>
            <w:vAlign w:val="bottom"/>
            <w:tcPrChange w:id="11056" w:author="An Phuc Cao" w:date="2024-10-23T16:49:00Z" w16du:dateUtc="2024-10-23T09:49:00Z">
              <w:tcPr>
                <w:tcW w:w="4458" w:type="dxa"/>
                <w:vAlign w:val="bottom"/>
              </w:tcPr>
            </w:tcPrChange>
          </w:tcPr>
          <w:p w14:paraId="0D128D2E" w14:textId="77777777" w:rsidR="00AC4AF7" w:rsidRPr="00F014F0" w:rsidRDefault="00AC4AF7" w:rsidP="00AC4AF7">
            <w:pPr>
              <w:spacing w:before="120"/>
              <w:ind w:left="-108"/>
              <w:rPr>
                <w:rFonts w:ascii="Arial" w:hAnsi="Arial" w:cs="Arial"/>
                <w:noProof/>
                <w:sz w:val="20"/>
                <w:rPrChange w:id="11057" w:author="An Phuc Cao" w:date="2024-09-30T17:28:00Z" w16du:dateUtc="2024-09-30T10:28:00Z">
                  <w:rPr>
                    <w:rFonts w:ascii="Arial" w:hAnsi="Arial" w:cs="Arial"/>
                    <w:noProof/>
                    <w:sz w:val="20"/>
                    <w:highlight w:val="yellow"/>
                  </w:rPr>
                </w:rPrChange>
              </w:rPr>
            </w:pPr>
          </w:p>
        </w:tc>
        <w:tc>
          <w:tcPr>
            <w:tcW w:w="1850" w:type="dxa"/>
            <w:tcPrChange w:id="11058" w:author="An Phuc Cao" w:date="2024-10-23T16:49:00Z" w16du:dateUtc="2024-10-23T09:49:00Z">
              <w:tcPr>
                <w:tcW w:w="1850" w:type="dxa"/>
                <w:vAlign w:val="bottom"/>
              </w:tcPr>
            </w:tcPrChange>
          </w:tcPr>
          <w:p w14:paraId="1BBECB7F" w14:textId="181E16DB" w:rsidR="00AC4AF7" w:rsidRPr="00FA59C0" w:rsidRDefault="00AC4AF7" w:rsidP="00AC4AF7">
            <w:pPr>
              <w:pBdr>
                <w:bottom w:val="double" w:sz="4" w:space="1" w:color="auto"/>
              </w:pBdr>
              <w:spacing w:before="120"/>
              <w:ind w:left="99" w:right="-86"/>
              <w:jc w:val="right"/>
              <w:rPr>
                <w:rFonts w:ascii="Arial" w:hAnsi="Arial" w:cs="Arial"/>
                <w:b/>
                <w:noProof/>
                <w:sz w:val="20"/>
                <w:rPrChange w:id="11059" w:author="An Phuc Cao" w:date="2024-10-23T16:49:00Z" w16du:dateUtc="2024-10-23T09:49:00Z">
                  <w:rPr>
                    <w:rFonts w:ascii="Arial" w:hAnsi="Arial" w:cs="Arial"/>
                    <w:b/>
                    <w:noProof/>
                    <w:sz w:val="20"/>
                    <w:highlight w:val="yellow"/>
                  </w:rPr>
                </w:rPrChange>
              </w:rPr>
            </w:pPr>
            <w:ins w:id="11060" w:author="An Phuc Cao" w:date="2024-10-23T16:49:00Z" w16du:dateUtc="2024-10-23T09:49:00Z">
              <w:r w:rsidRPr="00FA59C0">
                <w:rPr>
                  <w:rFonts w:ascii="Arial" w:hAnsi="Arial" w:cs="Arial"/>
                  <w:sz w:val="20"/>
                  <w:rPrChange w:id="11061" w:author="An Phuc Cao" w:date="2024-10-23T16:49:00Z" w16du:dateUtc="2024-10-23T09:49:00Z">
                    <w:rPr/>
                  </w:rPrChange>
                </w:rPr>
                <w:t xml:space="preserve"> 45,082,944,882 </w:t>
              </w:r>
            </w:ins>
            <w:del w:id="11062" w:author="An Phuc Cao" w:date="2024-09-30T17:29:00Z" w16du:dateUtc="2024-09-30T10:29:00Z">
              <w:r w:rsidRPr="00FA59C0" w:rsidDel="0086068C">
                <w:rPr>
                  <w:rFonts w:ascii="Arial" w:hAnsi="Arial" w:cs="Arial"/>
                  <w:b/>
                  <w:noProof/>
                  <w:sz w:val="20"/>
                  <w:rPrChange w:id="11063" w:author="An Phuc Cao" w:date="2024-10-23T16:49:00Z" w16du:dateUtc="2024-10-23T09:49:00Z">
                    <w:rPr>
                      <w:rFonts w:ascii="Arial" w:hAnsi="Arial" w:cs="Arial"/>
                      <w:b/>
                      <w:noProof/>
                      <w:sz w:val="20"/>
                      <w:highlight w:val="yellow"/>
                    </w:rPr>
                  </w:rPrChange>
                </w:rPr>
                <w:delText>38,444,191,952</w:delText>
              </w:r>
            </w:del>
          </w:p>
        </w:tc>
        <w:tc>
          <w:tcPr>
            <w:tcW w:w="1851" w:type="dxa"/>
            <w:tcPrChange w:id="11064" w:author="An Phuc Cao" w:date="2024-10-23T16:49:00Z" w16du:dateUtc="2024-10-23T09:49:00Z">
              <w:tcPr>
                <w:tcW w:w="1851" w:type="dxa"/>
                <w:vAlign w:val="bottom"/>
              </w:tcPr>
            </w:tcPrChange>
          </w:tcPr>
          <w:p w14:paraId="019179F1" w14:textId="4E5D88FB" w:rsidR="00AC4AF7" w:rsidRPr="00FA59C0" w:rsidRDefault="00AC4AF7" w:rsidP="00AC4AF7">
            <w:pPr>
              <w:pBdr>
                <w:bottom w:val="double" w:sz="4" w:space="1" w:color="auto"/>
              </w:pBdr>
              <w:spacing w:before="120"/>
              <w:ind w:left="99" w:right="-86"/>
              <w:jc w:val="right"/>
              <w:rPr>
                <w:rFonts w:ascii="Arial" w:hAnsi="Arial" w:cs="Arial"/>
                <w:b/>
                <w:noProof/>
                <w:sz w:val="20"/>
              </w:rPr>
            </w:pPr>
            <w:ins w:id="11065" w:author="An Phuc Cao" w:date="2024-10-23T16:49:00Z" w16du:dateUtc="2024-10-23T09:49:00Z">
              <w:r w:rsidRPr="00FA59C0">
                <w:rPr>
                  <w:rFonts w:ascii="Arial" w:hAnsi="Arial" w:cs="Arial"/>
                  <w:sz w:val="20"/>
                  <w:rPrChange w:id="11066" w:author="An Phuc Cao" w:date="2024-10-23T16:49:00Z" w16du:dateUtc="2024-10-23T09:49:00Z">
                    <w:rPr/>
                  </w:rPrChange>
                </w:rPr>
                <w:t xml:space="preserve"> 23,930,045,356</w:t>
              </w:r>
            </w:ins>
            <w:ins w:id="11067" w:author="An Phuc Cao" w:date="2024-09-30T17:29:00Z" w16du:dateUtc="2024-09-30T10:29:00Z">
              <w:r w:rsidRPr="00FA59C0">
                <w:rPr>
                  <w:rFonts w:ascii="Arial" w:hAnsi="Arial" w:cs="Arial"/>
                  <w:sz w:val="20"/>
                  <w:rPrChange w:id="11068" w:author="An Phuc Cao" w:date="2024-10-23T16:49:00Z" w16du:dateUtc="2024-10-23T09:49:00Z">
                    <w:rPr/>
                  </w:rPrChange>
                </w:rPr>
                <w:t xml:space="preserve"> </w:t>
              </w:r>
            </w:ins>
            <w:del w:id="11069" w:author="An Phuc Cao" w:date="2024-09-30T17:29:00Z" w16du:dateUtc="2024-09-30T10:29:00Z">
              <w:r w:rsidRPr="00FA59C0" w:rsidDel="0086068C">
                <w:rPr>
                  <w:rFonts w:ascii="Arial" w:hAnsi="Arial" w:cs="Arial"/>
                  <w:b/>
                  <w:noProof/>
                  <w:sz w:val="20"/>
                  <w:rPrChange w:id="11070" w:author="An Phuc Cao" w:date="2024-10-23T16:49:00Z" w16du:dateUtc="2024-10-23T09:49:00Z">
                    <w:rPr>
                      <w:rFonts w:ascii="Arial" w:hAnsi="Arial" w:cs="Arial"/>
                      <w:b/>
                      <w:noProof/>
                      <w:sz w:val="20"/>
                      <w:highlight w:val="yellow"/>
                    </w:rPr>
                  </w:rPrChange>
                </w:rPr>
                <w:delText>5,945,620,122</w:delText>
              </w:r>
            </w:del>
          </w:p>
        </w:tc>
      </w:tr>
    </w:tbl>
    <w:p w14:paraId="140284EF" w14:textId="77777777" w:rsidR="002945BB" w:rsidRPr="00826313" w:rsidRDefault="002945BB" w:rsidP="002B2779">
      <w:pPr>
        <w:pStyle w:val="NoSpacing"/>
        <w:ind w:left="720"/>
        <w:rPr>
          <w:rFonts w:ascii="Arial" w:hAnsi="Arial" w:cs="Arial"/>
          <w:b/>
          <w:i/>
          <w:sz w:val="20"/>
          <w:szCs w:val="20"/>
        </w:rPr>
      </w:pPr>
    </w:p>
    <w:p w14:paraId="58CA5246" w14:textId="0572C711" w:rsidR="004F55F8" w:rsidRPr="00826313" w:rsidRDefault="00530C02" w:rsidP="002B2779">
      <w:pPr>
        <w:pStyle w:val="NoSpacing"/>
        <w:ind w:left="720"/>
        <w:rPr>
          <w:rFonts w:ascii="Arial" w:hAnsi="Arial" w:cs="Arial"/>
          <w:b/>
          <w:i/>
          <w:sz w:val="20"/>
          <w:szCs w:val="20"/>
        </w:rPr>
      </w:pPr>
      <w:r w:rsidRPr="00826313">
        <w:rPr>
          <w:rFonts w:ascii="Arial" w:hAnsi="Arial" w:cs="Arial"/>
          <w:b/>
          <w:i/>
          <w:sz w:val="20"/>
          <w:szCs w:val="20"/>
        </w:rPr>
        <w:t>Liquidity risk</w:t>
      </w:r>
    </w:p>
    <w:p w14:paraId="1F4B96DE" w14:textId="77777777" w:rsidR="003975D0" w:rsidRPr="00826313" w:rsidRDefault="003975D0" w:rsidP="002B2779">
      <w:pPr>
        <w:pStyle w:val="NoSpacing"/>
        <w:ind w:left="720"/>
        <w:rPr>
          <w:rFonts w:ascii="Arial" w:hAnsi="Arial" w:cs="Arial"/>
          <w:b/>
          <w:i/>
          <w:sz w:val="20"/>
          <w:szCs w:val="20"/>
        </w:rPr>
      </w:pPr>
    </w:p>
    <w:p w14:paraId="64C33533" w14:textId="6EA1C88D" w:rsidR="004F55F8" w:rsidRPr="00826313" w:rsidRDefault="00B52BB8" w:rsidP="002B2779">
      <w:pPr>
        <w:pStyle w:val="NoSpacing"/>
        <w:ind w:left="720"/>
        <w:jc w:val="both"/>
        <w:rPr>
          <w:rFonts w:ascii="Arial" w:hAnsi="Arial" w:cs="Arial"/>
          <w:sz w:val="20"/>
          <w:szCs w:val="20"/>
        </w:rPr>
      </w:pPr>
      <w:r w:rsidRPr="00826313">
        <w:rPr>
          <w:rFonts w:ascii="Arial" w:hAnsi="Arial" w:cs="Arial"/>
          <w:sz w:val="20"/>
          <w:szCs w:val="20"/>
        </w:rPr>
        <w:t xml:space="preserve">Liquidity risk is the risk that the </w:t>
      </w:r>
      <w:r w:rsidR="00557AFA" w:rsidRPr="00826313">
        <w:rPr>
          <w:rFonts w:ascii="Arial" w:hAnsi="Arial" w:cs="Arial"/>
          <w:sz w:val="20"/>
          <w:szCs w:val="20"/>
        </w:rPr>
        <w:t>Group</w:t>
      </w:r>
      <w:r w:rsidRPr="00826313">
        <w:rPr>
          <w:rFonts w:ascii="Arial" w:hAnsi="Arial" w:cs="Arial"/>
          <w:sz w:val="20"/>
          <w:szCs w:val="20"/>
        </w:rPr>
        <w:t xml:space="preserve"> will encounter difficulty in meeting financial obligations due to shortage of funds. The </w:t>
      </w:r>
      <w:r w:rsidR="00557AFA" w:rsidRPr="00826313">
        <w:rPr>
          <w:rFonts w:ascii="Arial" w:hAnsi="Arial" w:cs="Arial"/>
          <w:sz w:val="20"/>
          <w:szCs w:val="20"/>
        </w:rPr>
        <w:t>Group</w:t>
      </w:r>
      <w:r w:rsidRPr="00826313">
        <w:rPr>
          <w:rFonts w:ascii="Arial" w:hAnsi="Arial" w:cs="Arial"/>
          <w:sz w:val="20"/>
          <w:szCs w:val="20"/>
        </w:rPr>
        <w:t>’s exposure to liquidity risk arises primarily from mismatches of maturities of financial assets and liabilities.</w:t>
      </w:r>
    </w:p>
    <w:p w14:paraId="2FDCD1BA" w14:textId="77777777" w:rsidR="004F55F8" w:rsidRPr="00826313" w:rsidRDefault="004F55F8" w:rsidP="002B2779">
      <w:pPr>
        <w:pStyle w:val="NoSpacing"/>
        <w:ind w:left="720"/>
        <w:jc w:val="both"/>
        <w:rPr>
          <w:rFonts w:ascii="Arial" w:hAnsi="Arial" w:cs="Arial"/>
          <w:sz w:val="20"/>
          <w:szCs w:val="20"/>
        </w:rPr>
      </w:pPr>
    </w:p>
    <w:p w14:paraId="4B7CC1E9" w14:textId="0A820A18" w:rsidR="00D04A61" w:rsidRPr="00826313" w:rsidRDefault="00F42E86" w:rsidP="003975D0">
      <w:pPr>
        <w:pStyle w:val="NoSpacing"/>
        <w:ind w:left="720"/>
        <w:jc w:val="both"/>
        <w:rPr>
          <w:rFonts w:ascii="Arial" w:hAnsi="Arial" w:cs="Arial"/>
          <w:sz w:val="20"/>
        </w:rPr>
      </w:pPr>
      <w:r w:rsidRPr="00826313">
        <w:rPr>
          <w:rFonts w:ascii="Arial" w:hAnsi="Arial" w:cs="Arial"/>
          <w:sz w:val="20"/>
          <w:szCs w:val="20"/>
        </w:rPr>
        <w:t xml:space="preserve">The </w:t>
      </w:r>
      <w:r w:rsidR="00557AFA" w:rsidRPr="00826313">
        <w:rPr>
          <w:rFonts w:ascii="Arial" w:hAnsi="Arial" w:cs="Arial"/>
          <w:sz w:val="20"/>
          <w:szCs w:val="20"/>
        </w:rPr>
        <w:t>Group</w:t>
      </w:r>
      <w:r w:rsidRPr="00826313">
        <w:rPr>
          <w:rFonts w:ascii="Arial" w:hAnsi="Arial" w:cs="Arial"/>
          <w:sz w:val="20"/>
          <w:szCs w:val="20"/>
        </w:rPr>
        <w:t xml:space="preserve"> monitors its liquidity risk by maintaining a level of cash and cash equivalents deemed adequate by Management to finance the </w:t>
      </w:r>
      <w:r w:rsidR="00557AFA" w:rsidRPr="00826313">
        <w:rPr>
          <w:rFonts w:ascii="Arial" w:hAnsi="Arial" w:cs="Arial"/>
          <w:sz w:val="20"/>
          <w:szCs w:val="20"/>
        </w:rPr>
        <w:t>Group</w:t>
      </w:r>
      <w:r w:rsidRPr="00826313">
        <w:rPr>
          <w:rFonts w:ascii="Arial" w:hAnsi="Arial" w:cs="Arial"/>
          <w:sz w:val="20"/>
          <w:szCs w:val="20"/>
        </w:rPr>
        <w:t>’s operations and to mitigate the effects of fluctuations in cash flows.</w:t>
      </w:r>
      <w:r w:rsidR="00D04A61" w:rsidRPr="00826313">
        <w:rPr>
          <w:rFonts w:ascii="Arial" w:hAnsi="Arial" w:cs="Arial"/>
          <w:sz w:val="20"/>
        </w:rPr>
        <w:br w:type="page"/>
      </w:r>
    </w:p>
    <w:p w14:paraId="10561943" w14:textId="70196BFE" w:rsidR="001754A0" w:rsidRPr="00826313" w:rsidRDefault="001754A0">
      <w:pPr>
        <w:tabs>
          <w:tab w:val="left" w:pos="720"/>
        </w:tabs>
        <w:ind w:left="720" w:hanging="720"/>
        <w:jc w:val="both"/>
        <w:rPr>
          <w:rFonts w:ascii="Arial" w:hAnsi="Arial" w:cs="Arial"/>
          <w:sz w:val="20"/>
        </w:rPr>
      </w:pPr>
    </w:p>
    <w:p w14:paraId="1A50D75A" w14:textId="77777777" w:rsidR="00A173C1" w:rsidRPr="00826313" w:rsidRDefault="00A173C1">
      <w:pPr>
        <w:tabs>
          <w:tab w:val="left" w:pos="720"/>
        </w:tabs>
        <w:ind w:left="720" w:hanging="720"/>
        <w:jc w:val="both"/>
        <w:rPr>
          <w:rFonts w:ascii="Arial" w:hAnsi="Arial" w:cs="Arial"/>
          <w:sz w:val="20"/>
        </w:rPr>
      </w:pPr>
    </w:p>
    <w:p w14:paraId="26F9D8D3" w14:textId="0EB67AF2" w:rsidR="00F0480A" w:rsidRPr="00826313" w:rsidRDefault="00AE5BDD">
      <w:pPr>
        <w:pStyle w:val="Heading1"/>
        <w:spacing w:after="0"/>
        <w:ind w:left="562" w:hanging="562"/>
        <w:rPr>
          <w:rFonts w:ascii="Arial" w:hAnsi="Arial" w:cs="Arial"/>
          <w:b/>
          <w:sz w:val="20"/>
        </w:rPr>
        <w:pPrChange w:id="11071" w:author="An Phuc Cao" w:date="2024-10-25T17:27:00Z" w16du:dateUtc="2024-10-25T10:27:00Z">
          <w:pPr>
            <w:ind w:left="720" w:hanging="720"/>
            <w:jc w:val="both"/>
          </w:pPr>
        </w:pPrChange>
      </w:pPr>
      <w:r w:rsidRPr="00826313">
        <w:rPr>
          <w:rFonts w:ascii="Arial" w:hAnsi="Arial" w:cs="Arial"/>
          <w:b/>
          <w:sz w:val="20"/>
        </w:rPr>
        <w:t>3</w:t>
      </w:r>
      <w:del w:id="11072" w:author="An Phuc Cao" w:date="2024-09-30T16:11:00Z" w16du:dateUtc="2024-09-30T09:11:00Z">
        <w:r w:rsidR="00AE3F02" w:rsidRPr="00826313" w:rsidDel="003D3614">
          <w:rPr>
            <w:rFonts w:ascii="Arial" w:hAnsi="Arial" w:cs="Arial"/>
            <w:b/>
            <w:sz w:val="20"/>
          </w:rPr>
          <w:delText>2</w:delText>
        </w:r>
      </w:del>
      <w:ins w:id="11073" w:author="An Phuc Cao" w:date="2024-10-25T17:25:00Z" w16du:dateUtc="2024-10-25T10:25:00Z">
        <w:r w:rsidR="00D73BB5">
          <w:rPr>
            <w:rFonts w:ascii="Arial" w:hAnsi="Arial" w:cs="Arial"/>
            <w:b/>
            <w:sz w:val="20"/>
          </w:rPr>
          <w:t>4</w:t>
        </w:r>
      </w:ins>
      <w:r w:rsidR="00F33E27" w:rsidRPr="00826313">
        <w:rPr>
          <w:rFonts w:ascii="Arial" w:hAnsi="Arial" w:cs="Arial"/>
          <w:b/>
          <w:sz w:val="20"/>
        </w:rPr>
        <w:t>.</w:t>
      </w:r>
      <w:r w:rsidR="00F33E27" w:rsidRPr="00826313">
        <w:tab/>
      </w:r>
      <w:r w:rsidR="00F33E27" w:rsidRPr="00826313">
        <w:rPr>
          <w:rFonts w:ascii="Arial" w:hAnsi="Arial" w:cs="Arial"/>
          <w:b/>
          <w:sz w:val="20"/>
        </w:rPr>
        <w:t>EARNINGS PER SHARE</w:t>
      </w:r>
    </w:p>
    <w:p w14:paraId="3F708137" w14:textId="5A19E7C8" w:rsidR="00F33E27" w:rsidRPr="00826313" w:rsidRDefault="00F33E27">
      <w:pPr>
        <w:ind w:left="720" w:hanging="720"/>
        <w:jc w:val="both"/>
        <w:rPr>
          <w:rFonts w:ascii="Arial" w:hAnsi="Arial" w:cs="Arial"/>
          <w:b/>
          <w:sz w:val="20"/>
        </w:rPr>
      </w:pPr>
    </w:p>
    <w:p w14:paraId="7DB98696" w14:textId="3CA59922" w:rsidR="00F33E27" w:rsidRPr="00826313" w:rsidRDefault="00F33E27" w:rsidP="00F33E27">
      <w:pPr>
        <w:pStyle w:val="BodyTextIndent"/>
        <w:rPr>
          <w:rFonts w:ascii="Arial" w:hAnsi="Arial" w:cs="Arial"/>
          <w:sz w:val="20"/>
        </w:rPr>
      </w:pPr>
      <w:r w:rsidRPr="00826313">
        <w:rPr>
          <w:rFonts w:ascii="Arial" w:hAnsi="Arial" w:cs="Arial"/>
          <w:b/>
          <w:sz w:val="20"/>
        </w:rPr>
        <w:tab/>
      </w:r>
      <w:r w:rsidR="00C44BDD" w:rsidRPr="00826313">
        <w:rPr>
          <w:rFonts w:ascii="Arial" w:hAnsi="Arial" w:cs="Arial"/>
          <w:sz w:val="20"/>
        </w:rPr>
        <w:t>The company uses the following information to calculate the EPS ratio</w:t>
      </w:r>
    </w:p>
    <w:p w14:paraId="7117844B" w14:textId="77777777" w:rsidR="00F33E27" w:rsidRPr="00826313" w:rsidRDefault="00F33E27" w:rsidP="00F33E27">
      <w:pPr>
        <w:pStyle w:val="BodyTextIndent"/>
        <w:rPr>
          <w:rFonts w:ascii="Arial" w:hAnsi="Arial" w:cs="Arial"/>
          <w:sz w:val="20"/>
        </w:rPr>
      </w:pPr>
    </w:p>
    <w:tbl>
      <w:tblPr>
        <w:tblW w:w="4555" w:type="pct"/>
        <w:tblInd w:w="756" w:type="dxa"/>
        <w:tblLayout w:type="fixed"/>
        <w:tblLook w:val="04A0" w:firstRow="1" w:lastRow="0" w:firstColumn="1" w:lastColumn="0" w:noHBand="0" w:noVBand="1"/>
      </w:tblPr>
      <w:tblGrid>
        <w:gridCol w:w="4488"/>
        <w:gridCol w:w="1702"/>
        <w:gridCol w:w="1906"/>
        <w:tblGridChange w:id="11074">
          <w:tblGrid>
            <w:gridCol w:w="4488"/>
            <w:gridCol w:w="1702"/>
            <w:gridCol w:w="1906"/>
          </w:tblGrid>
        </w:tblGridChange>
      </w:tblGrid>
      <w:tr w:rsidR="00D31D29" w:rsidRPr="00826313" w14:paraId="7B8006EE" w14:textId="77777777" w:rsidTr="003E0FD0">
        <w:tc>
          <w:tcPr>
            <w:tcW w:w="2772" w:type="pct"/>
            <w:vAlign w:val="bottom"/>
          </w:tcPr>
          <w:p w14:paraId="486BA2CE" w14:textId="77777777" w:rsidR="00D31D29" w:rsidRPr="00826313" w:rsidRDefault="00D31D29" w:rsidP="00D31D29">
            <w:pPr>
              <w:spacing w:before="120"/>
              <w:ind w:left="-108"/>
              <w:jc w:val="both"/>
              <w:rPr>
                <w:rFonts w:ascii="Arial" w:hAnsi="Arial" w:cs="Arial"/>
                <w:spacing w:val="-4"/>
                <w:sz w:val="20"/>
              </w:rPr>
            </w:pPr>
            <w:bookmarkStart w:id="11075" w:name="_Hlk97912800"/>
          </w:p>
        </w:tc>
        <w:tc>
          <w:tcPr>
            <w:tcW w:w="1051" w:type="pct"/>
            <w:vAlign w:val="bottom"/>
          </w:tcPr>
          <w:p w14:paraId="6451A0E9" w14:textId="2EFFD433" w:rsidR="00D31D29" w:rsidRPr="00826313" w:rsidRDefault="00314947" w:rsidP="00D31D29">
            <w:pPr>
              <w:pBdr>
                <w:bottom w:val="single" w:sz="4" w:space="1" w:color="auto"/>
              </w:pBdr>
              <w:ind w:left="113" w:right="-85"/>
              <w:jc w:val="right"/>
              <w:rPr>
                <w:rFonts w:ascii="Arial" w:hAnsi="Arial" w:cs="Arial"/>
                <w:i/>
                <w:sz w:val="20"/>
              </w:rPr>
            </w:pPr>
            <w:r w:rsidRPr="00826313">
              <w:rPr>
                <w:rFonts w:ascii="Arial" w:hAnsi="Arial" w:cs="Arial"/>
                <w:i/>
                <w:sz w:val="20"/>
              </w:rPr>
              <w:t>30 June 202</w:t>
            </w:r>
            <w:del w:id="11076" w:author="An Phuc Cao" w:date="2024-09-30T17:29:00Z" w16du:dateUtc="2024-09-30T10:29:00Z">
              <w:r w:rsidR="00F7750A" w:rsidDel="006B79A9">
                <w:rPr>
                  <w:rFonts w:ascii="Arial" w:hAnsi="Arial" w:cs="Arial"/>
                  <w:i/>
                  <w:sz w:val="20"/>
                </w:rPr>
                <w:delText>3</w:delText>
              </w:r>
            </w:del>
            <w:ins w:id="11077" w:author="An Phuc Cao" w:date="2024-09-30T17:29:00Z" w16du:dateUtc="2024-09-30T10:29:00Z">
              <w:r w:rsidR="006B79A9">
                <w:rPr>
                  <w:rFonts w:ascii="Arial" w:hAnsi="Arial" w:cs="Arial"/>
                  <w:i/>
                  <w:sz w:val="20"/>
                </w:rPr>
                <w:t>4</w:t>
              </w:r>
            </w:ins>
          </w:p>
        </w:tc>
        <w:tc>
          <w:tcPr>
            <w:tcW w:w="1177" w:type="pct"/>
            <w:vAlign w:val="bottom"/>
          </w:tcPr>
          <w:p w14:paraId="2A96EFF3" w14:textId="483FC824" w:rsidR="00D31D29" w:rsidRPr="00826313" w:rsidRDefault="00B66203" w:rsidP="00D31D29">
            <w:pPr>
              <w:pBdr>
                <w:bottom w:val="single" w:sz="4" w:space="1" w:color="auto"/>
              </w:pBdr>
              <w:ind w:left="113" w:right="-85"/>
              <w:jc w:val="right"/>
              <w:rPr>
                <w:rFonts w:ascii="Arial" w:hAnsi="Arial" w:cs="Arial"/>
                <w:i/>
                <w:sz w:val="20"/>
              </w:rPr>
            </w:pPr>
            <w:r w:rsidRPr="00826313">
              <w:rPr>
                <w:rFonts w:ascii="Arial" w:hAnsi="Arial" w:cs="Arial"/>
                <w:i/>
                <w:sz w:val="20"/>
              </w:rPr>
              <w:t xml:space="preserve">30 June </w:t>
            </w:r>
            <w:r w:rsidR="00314947" w:rsidRPr="00826313">
              <w:rPr>
                <w:rFonts w:ascii="Arial" w:hAnsi="Arial" w:cs="Arial"/>
                <w:i/>
                <w:sz w:val="20"/>
              </w:rPr>
              <w:t>202</w:t>
            </w:r>
            <w:del w:id="11078" w:author="An Phuc Cao" w:date="2024-09-30T17:29:00Z" w16du:dateUtc="2024-09-30T10:29:00Z">
              <w:r w:rsidR="00F7750A" w:rsidDel="006B79A9">
                <w:rPr>
                  <w:rFonts w:ascii="Arial" w:hAnsi="Arial" w:cs="Arial"/>
                  <w:i/>
                  <w:sz w:val="20"/>
                </w:rPr>
                <w:delText>2</w:delText>
              </w:r>
            </w:del>
            <w:ins w:id="11079" w:author="An Phuc Cao" w:date="2024-09-30T17:29:00Z" w16du:dateUtc="2024-09-30T10:29:00Z">
              <w:r w:rsidR="006B79A9">
                <w:rPr>
                  <w:rFonts w:ascii="Arial" w:hAnsi="Arial" w:cs="Arial"/>
                  <w:i/>
                  <w:sz w:val="20"/>
                </w:rPr>
                <w:t>3</w:t>
              </w:r>
            </w:ins>
          </w:p>
        </w:tc>
      </w:tr>
      <w:tr w:rsidR="00C246DB" w:rsidRPr="00826313" w14:paraId="6EFB84A7" w14:textId="77777777" w:rsidTr="003E0FD0">
        <w:tc>
          <w:tcPr>
            <w:tcW w:w="2772" w:type="pct"/>
            <w:vAlign w:val="bottom"/>
            <w:hideMark/>
          </w:tcPr>
          <w:p w14:paraId="3E295E14" w14:textId="57DEE681" w:rsidR="00C246DB" w:rsidRPr="00826313" w:rsidRDefault="00C246DB" w:rsidP="00C246DB">
            <w:pPr>
              <w:spacing w:before="120"/>
              <w:ind w:left="-108"/>
              <w:jc w:val="both"/>
              <w:rPr>
                <w:rFonts w:ascii="Arial" w:hAnsi="Arial" w:cs="Arial"/>
                <w:sz w:val="20"/>
              </w:rPr>
            </w:pPr>
            <w:ins w:id="11080" w:author="An Phuc Cao" w:date="2024-09-30T17:29:00Z" w16du:dateUtc="2024-09-30T10:29:00Z">
              <w:r>
                <w:rPr>
                  <w:rFonts w:ascii="Arial" w:hAnsi="Arial" w:cs="Arial"/>
                  <w:spacing w:val="-4"/>
                  <w:sz w:val="20"/>
                </w:rPr>
                <w:t>Gain/(Loss) after tax attributable to equity shareholders of the parent</w:t>
              </w:r>
              <w:r>
                <w:rPr>
                  <w:rFonts w:ascii="Arial" w:hAnsi="Arial" w:cs="Arial"/>
                  <w:sz w:val="20"/>
                </w:rPr>
                <w:t xml:space="preserve"> </w:t>
              </w:r>
              <w:r w:rsidRPr="00863311">
                <w:rPr>
                  <w:rFonts w:ascii="Arial" w:hAnsi="Arial" w:cs="Arial"/>
                  <w:sz w:val="20"/>
                </w:rPr>
                <w:t>- VND</w:t>
              </w:r>
            </w:ins>
            <w:del w:id="11081" w:author="An Phuc Cao" w:date="2024-09-30T17:29:00Z" w16du:dateUtc="2024-09-30T10:29:00Z">
              <w:r w:rsidRPr="00826313" w:rsidDel="00A00D81">
                <w:rPr>
                  <w:rFonts w:ascii="Arial" w:hAnsi="Arial" w:cs="Arial"/>
                  <w:spacing w:val="-4"/>
                  <w:sz w:val="20"/>
                </w:rPr>
                <w:delText>Loss</w:delText>
              </w:r>
              <w:r w:rsidRPr="00826313" w:rsidDel="006B79A9">
                <w:rPr>
                  <w:rFonts w:ascii="Arial" w:hAnsi="Arial" w:cs="Arial"/>
                  <w:spacing w:val="-4"/>
                  <w:sz w:val="20"/>
                </w:rPr>
                <w:delText xml:space="preserve"> </w:delText>
              </w:r>
              <w:r w:rsidRPr="00826313" w:rsidDel="00A00D81">
                <w:rPr>
                  <w:rFonts w:ascii="Arial" w:hAnsi="Arial" w:cs="Arial"/>
                  <w:spacing w:val="-4"/>
                  <w:sz w:val="20"/>
                </w:rPr>
                <w:delText>after tax attributable to equity shareholders of the parent</w:delText>
              </w:r>
              <w:r w:rsidRPr="00826313" w:rsidDel="00A00D81">
                <w:rPr>
                  <w:rFonts w:ascii="Arial" w:hAnsi="Arial" w:cs="Arial"/>
                  <w:sz w:val="20"/>
                </w:rPr>
                <w:delText xml:space="preserve"> – VND</w:delText>
              </w:r>
            </w:del>
          </w:p>
        </w:tc>
        <w:tc>
          <w:tcPr>
            <w:tcW w:w="1051" w:type="pct"/>
            <w:vAlign w:val="bottom"/>
          </w:tcPr>
          <w:p w14:paraId="540AE8C6" w14:textId="23C33391" w:rsidR="00C246DB" w:rsidRPr="00826313" w:rsidRDefault="00553D3F" w:rsidP="00C246DB">
            <w:pPr>
              <w:ind w:left="113" w:right="-85"/>
              <w:jc w:val="right"/>
              <w:rPr>
                <w:rFonts w:ascii="Arial" w:hAnsi="Arial" w:cs="Arial"/>
                <w:iCs/>
                <w:sz w:val="20"/>
              </w:rPr>
            </w:pPr>
            <w:ins w:id="11082" w:author="An Phuc Cao" w:date="2024-10-23T16:28:00Z" w16du:dateUtc="2024-10-23T09:28:00Z">
              <w:r>
                <w:rPr>
                  <w:rFonts w:ascii="Arial" w:hAnsi="Arial" w:cs="Arial"/>
                  <w:color w:val="000000"/>
                  <w:sz w:val="20"/>
                </w:rPr>
                <w:t xml:space="preserve">             12,284,645,726 </w:t>
              </w:r>
            </w:ins>
          </w:p>
        </w:tc>
        <w:tc>
          <w:tcPr>
            <w:tcW w:w="1177" w:type="pct"/>
            <w:vAlign w:val="bottom"/>
          </w:tcPr>
          <w:p w14:paraId="6504D883" w14:textId="538A4B8B" w:rsidR="00C246DB" w:rsidRPr="00826313" w:rsidRDefault="00553D3F" w:rsidP="00C246DB">
            <w:pPr>
              <w:ind w:left="113" w:right="-85"/>
              <w:jc w:val="right"/>
              <w:rPr>
                <w:rFonts w:ascii="Arial" w:hAnsi="Arial" w:cs="Arial"/>
                <w:iCs/>
                <w:sz w:val="20"/>
              </w:rPr>
            </w:pPr>
            <w:ins w:id="11083" w:author="An Phuc Cao" w:date="2024-10-23T16:28:00Z" w16du:dateUtc="2024-10-23T09:28:00Z">
              <w:r>
                <w:rPr>
                  <w:rFonts w:ascii="Arial" w:hAnsi="Arial" w:cs="Arial"/>
                  <w:color w:val="000000"/>
                  <w:sz w:val="20"/>
                </w:rPr>
                <w:t xml:space="preserve">               (66,502,169,768)</w:t>
              </w:r>
            </w:ins>
            <w:del w:id="11084" w:author="An Phuc Cao" w:date="2024-10-23T16:28:00Z" w16du:dateUtc="2024-10-23T09:28:00Z">
              <w:r w:rsidRPr="00826313" w:rsidDel="00B84F12">
                <w:rPr>
                  <w:rFonts w:ascii="Arial" w:hAnsi="Arial" w:cs="Arial"/>
                  <w:iCs/>
                  <w:sz w:val="20"/>
                </w:rPr>
                <w:delText>(87,847,492,780)</w:delText>
              </w:r>
            </w:del>
          </w:p>
        </w:tc>
      </w:tr>
      <w:tr w:rsidR="00C246DB" w:rsidRPr="00826313" w14:paraId="739807C8" w14:textId="77777777" w:rsidTr="003E0FD0">
        <w:tc>
          <w:tcPr>
            <w:tcW w:w="2772" w:type="pct"/>
            <w:vAlign w:val="bottom"/>
            <w:hideMark/>
          </w:tcPr>
          <w:p w14:paraId="421CF2B4" w14:textId="67FDEEB6" w:rsidR="00C246DB" w:rsidRPr="00826313" w:rsidRDefault="00C246DB" w:rsidP="00C246DB">
            <w:pPr>
              <w:spacing w:before="120"/>
              <w:ind w:left="-108"/>
              <w:jc w:val="both"/>
              <w:rPr>
                <w:rFonts w:ascii="Arial" w:hAnsi="Arial" w:cs="Arial"/>
                <w:sz w:val="20"/>
              </w:rPr>
            </w:pPr>
            <w:ins w:id="11085" w:author="An Phuc Cao" w:date="2024-09-30T17:29:00Z" w16du:dateUtc="2024-09-30T10:29:00Z">
              <w:r>
                <w:rPr>
                  <w:rFonts w:ascii="Arial" w:hAnsi="Arial" w:cs="Arial"/>
                  <w:sz w:val="20"/>
                </w:rPr>
                <w:t>Weighted a</w:t>
              </w:r>
              <w:r w:rsidRPr="00C44BDD">
                <w:rPr>
                  <w:rFonts w:ascii="Arial" w:hAnsi="Arial" w:cs="Arial"/>
                  <w:sz w:val="20"/>
                </w:rPr>
                <w:t xml:space="preserve">verage of ordinary shares (excluding treasury shares) to calculate </w:t>
              </w:r>
              <w:r>
                <w:rPr>
                  <w:rFonts w:ascii="Arial" w:hAnsi="Arial" w:cs="Arial"/>
                  <w:sz w:val="20"/>
                </w:rPr>
                <w:t>EPS</w:t>
              </w:r>
              <w:r w:rsidRPr="00C44BDD">
                <w:rPr>
                  <w:rFonts w:ascii="Arial" w:hAnsi="Arial" w:cs="Arial"/>
                  <w:sz w:val="20"/>
                </w:rPr>
                <w:t xml:space="preserve"> </w:t>
              </w:r>
              <w:r w:rsidRPr="00863311">
                <w:rPr>
                  <w:rFonts w:ascii="Arial" w:hAnsi="Arial" w:cs="Arial"/>
                  <w:sz w:val="20"/>
                </w:rPr>
                <w:t>(*)</w:t>
              </w:r>
              <w:r>
                <w:rPr>
                  <w:rFonts w:ascii="Arial" w:hAnsi="Arial" w:cs="Arial"/>
                  <w:sz w:val="20"/>
                </w:rPr>
                <w:t xml:space="preserve"> - share</w:t>
              </w:r>
            </w:ins>
            <w:del w:id="11086" w:author="An Phuc Cao" w:date="2024-09-30T17:29:00Z" w16du:dateUtc="2024-09-30T10:29:00Z">
              <w:r w:rsidRPr="00826313" w:rsidDel="00A00D81">
                <w:rPr>
                  <w:rFonts w:ascii="Arial" w:hAnsi="Arial" w:cs="Arial"/>
                  <w:sz w:val="20"/>
                </w:rPr>
                <w:delText>Weighted average of ordinary shares (excluding treasury shares) to calculate EPS (*) - share</w:delText>
              </w:r>
            </w:del>
          </w:p>
        </w:tc>
        <w:tc>
          <w:tcPr>
            <w:tcW w:w="1051" w:type="pct"/>
            <w:vAlign w:val="bottom"/>
          </w:tcPr>
          <w:p w14:paraId="6B97BCED" w14:textId="7B80ED08" w:rsidR="00C246DB" w:rsidRPr="00826313" w:rsidRDefault="00553D3F" w:rsidP="00C246DB">
            <w:pPr>
              <w:ind w:left="113" w:right="-85"/>
              <w:jc w:val="right"/>
              <w:rPr>
                <w:rFonts w:ascii="Arial" w:hAnsi="Arial" w:cs="Arial"/>
                <w:iCs/>
                <w:sz w:val="20"/>
              </w:rPr>
            </w:pPr>
            <w:ins w:id="11087" w:author="An Phuc Cao" w:date="2024-10-23T16:28:00Z" w16du:dateUtc="2024-10-23T09:28:00Z">
              <w:r>
                <w:rPr>
                  <w:rFonts w:ascii="Arial" w:hAnsi="Arial" w:cs="Arial"/>
                  <w:color w:val="000000"/>
                  <w:sz w:val="20"/>
                </w:rPr>
                <w:t xml:space="preserve">                    13,464,111 </w:t>
              </w:r>
            </w:ins>
          </w:p>
        </w:tc>
        <w:tc>
          <w:tcPr>
            <w:tcW w:w="1177" w:type="pct"/>
            <w:vAlign w:val="bottom"/>
          </w:tcPr>
          <w:p w14:paraId="5568C983" w14:textId="0557BBFD" w:rsidR="00C246DB" w:rsidRPr="00826313" w:rsidRDefault="00553D3F" w:rsidP="00C246DB">
            <w:pPr>
              <w:ind w:left="113" w:right="-85"/>
              <w:jc w:val="right"/>
              <w:rPr>
                <w:rFonts w:ascii="Arial" w:hAnsi="Arial" w:cs="Arial"/>
                <w:sz w:val="20"/>
              </w:rPr>
            </w:pPr>
            <w:ins w:id="11088" w:author="An Phuc Cao" w:date="2024-10-23T16:28:00Z" w16du:dateUtc="2024-10-23T09:28:00Z">
              <w:r>
                <w:rPr>
                  <w:rFonts w:ascii="Arial" w:hAnsi="Arial" w:cs="Arial"/>
                  <w:color w:val="000000"/>
                  <w:sz w:val="20"/>
                </w:rPr>
                <w:t xml:space="preserve">                      11,320,088 </w:t>
              </w:r>
            </w:ins>
            <w:del w:id="11089" w:author="An Phuc Cao" w:date="2024-10-23T16:28:00Z" w16du:dateUtc="2024-10-23T09:28:00Z">
              <w:r w:rsidRPr="00826313" w:rsidDel="00B84F12">
                <w:rPr>
                  <w:rFonts w:ascii="Arial" w:hAnsi="Arial" w:cs="Arial"/>
                  <w:iCs/>
                  <w:sz w:val="20"/>
                </w:rPr>
                <w:delText>11,320,088</w:delText>
              </w:r>
            </w:del>
          </w:p>
        </w:tc>
      </w:tr>
      <w:tr w:rsidR="00C246DB" w:rsidRPr="00826313" w14:paraId="4886F4E9" w14:textId="77777777" w:rsidTr="00737697">
        <w:tblPrEx>
          <w:tblW w:w="4555" w:type="pct"/>
          <w:tblInd w:w="756" w:type="dxa"/>
          <w:tblLayout w:type="fixed"/>
          <w:tblPrExChange w:id="11090" w:author="An Phuc Cao" w:date="2024-09-30T17:29:00Z" w16du:dateUtc="2024-09-30T10:29:00Z">
            <w:tblPrEx>
              <w:tblW w:w="4555" w:type="pct"/>
              <w:tblInd w:w="756" w:type="dxa"/>
              <w:tblLayout w:type="fixed"/>
            </w:tblPrEx>
          </w:tblPrExChange>
        </w:tblPrEx>
        <w:tc>
          <w:tcPr>
            <w:tcW w:w="2772" w:type="pct"/>
            <w:tcPrChange w:id="11091" w:author="An Phuc Cao" w:date="2024-09-30T17:29:00Z" w16du:dateUtc="2024-09-30T10:29:00Z">
              <w:tcPr>
                <w:tcW w:w="2772" w:type="pct"/>
                <w:vAlign w:val="bottom"/>
              </w:tcPr>
            </w:tcPrChange>
          </w:tcPr>
          <w:p w14:paraId="2A6F84AF" w14:textId="13BBA818" w:rsidR="00C246DB" w:rsidRPr="00826313" w:rsidRDefault="00C246DB" w:rsidP="00C246DB">
            <w:pPr>
              <w:ind w:left="-108"/>
              <w:jc w:val="both"/>
              <w:rPr>
                <w:rFonts w:ascii="Arial" w:hAnsi="Arial" w:cs="Arial"/>
                <w:b/>
                <w:sz w:val="20"/>
              </w:rPr>
            </w:pPr>
            <w:ins w:id="11092" w:author="An Phuc Cao" w:date="2024-09-30T17:29:00Z" w16du:dateUtc="2024-09-30T10:29:00Z">
              <w:r>
                <w:rPr>
                  <w:rFonts w:ascii="Arial" w:hAnsi="Arial" w:cs="Arial"/>
                  <w:sz w:val="20"/>
                </w:rPr>
                <w:t>Earnings per share</w:t>
              </w:r>
              <w:r w:rsidRPr="00863311">
                <w:rPr>
                  <w:rFonts w:ascii="Arial" w:hAnsi="Arial" w:cs="Arial"/>
                  <w:sz w:val="20"/>
                </w:rPr>
                <w:t xml:space="preserve"> </w:t>
              </w:r>
              <w:r>
                <w:rPr>
                  <w:rFonts w:ascii="Arial" w:hAnsi="Arial" w:cs="Arial"/>
                  <w:sz w:val="20"/>
                </w:rPr>
                <w:t>-</w:t>
              </w:r>
              <w:r w:rsidRPr="00863311">
                <w:rPr>
                  <w:rFonts w:ascii="Arial" w:hAnsi="Arial" w:cs="Arial"/>
                  <w:sz w:val="20"/>
                </w:rPr>
                <w:t xml:space="preserve"> VND</w:t>
              </w:r>
              <w:r>
                <w:rPr>
                  <w:rFonts w:ascii="Arial" w:hAnsi="Arial" w:cs="Arial"/>
                  <w:sz w:val="20"/>
                </w:rPr>
                <w:t>/share</w:t>
              </w:r>
            </w:ins>
          </w:p>
        </w:tc>
        <w:tc>
          <w:tcPr>
            <w:tcW w:w="1051" w:type="pct"/>
            <w:tcPrChange w:id="11093" w:author="An Phuc Cao" w:date="2024-09-30T17:29:00Z" w16du:dateUtc="2024-09-30T10:29:00Z">
              <w:tcPr>
                <w:tcW w:w="1051" w:type="pct"/>
                <w:vAlign w:val="bottom"/>
              </w:tcPr>
            </w:tcPrChange>
          </w:tcPr>
          <w:p w14:paraId="1341FF53" w14:textId="73D233C1" w:rsidR="00C246DB" w:rsidRPr="00826313" w:rsidRDefault="00553D3F" w:rsidP="00C246DB">
            <w:pPr>
              <w:ind w:left="113" w:right="-85"/>
              <w:jc w:val="right"/>
              <w:rPr>
                <w:rFonts w:ascii="Arial" w:hAnsi="Arial" w:cs="Arial"/>
                <w:i/>
                <w:sz w:val="20"/>
              </w:rPr>
            </w:pPr>
            <w:ins w:id="11094" w:author="An Phuc Cao" w:date="2024-10-23T16:28:00Z" w16du:dateUtc="2024-10-23T09:28:00Z">
              <w:r>
                <w:rPr>
                  <w:rFonts w:ascii="Arial" w:hAnsi="Arial" w:cs="Arial"/>
                  <w:color w:val="000000"/>
                  <w:sz w:val="20"/>
                </w:rPr>
                <w:t xml:space="preserve">                    912 </w:t>
              </w:r>
            </w:ins>
          </w:p>
        </w:tc>
        <w:tc>
          <w:tcPr>
            <w:tcW w:w="1177" w:type="pct"/>
            <w:tcPrChange w:id="11095" w:author="An Phuc Cao" w:date="2024-09-30T17:29:00Z" w16du:dateUtc="2024-09-30T10:29:00Z">
              <w:tcPr>
                <w:tcW w:w="1177" w:type="pct"/>
                <w:vAlign w:val="bottom"/>
              </w:tcPr>
            </w:tcPrChange>
          </w:tcPr>
          <w:p w14:paraId="2966DE30" w14:textId="67CB6CD6" w:rsidR="00C246DB" w:rsidRPr="00826313" w:rsidRDefault="00553D3F" w:rsidP="00C246DB">
            <w:pPr>
              <w:ind w:left="113" w:right="-85"/>
              <w:jc w:val="right"/>
              <w:rPr>
                <w:rFonts w:ascii="Arial" w:hAnsi="Arial" w:cs="Arial"/>
                <w:sz w:val="20"/>
              </w:rPr>
            </w:pPr>
            <w:ins w:id="11096" w:author="An Phuc Cao" w:date="2024-10-23T16:28:00Z" w16du:dateUtc="2024-10-23T09:28:00Z">
              <w:r>
                <w:rPr>
                  <w:rFonts w:ascii="Arial" w:hAnsi="Arial" w:cs="Arial"/>
                  <w:color w:val="000000"/>
                  <w:sz w:val="20"/>
                </w:rPr>
                <w:t xml:space="preserve">                (5,875)</w:t>
              </w:r>
            </w:ins>
          </w:p>
        </w:tc>
      </w:tr>
      <w:tr w:rsidR="00F7750A" w:rsidRPr="00826313" w:rsidDel="00C246DB" w14:paraId="189FB0CA" w14:textId="4FC0A293" w:rsidTr="003E0FD0">
        <w:trPr>
          <w:del w:id="11097" w:author="An Phuc Cao" w:date="2024-09-30T17:30:00Z"/>
        </w:trPr>
        <w:tc>
          <w:tcPr>
            <w:tcW w:w="2772" w:type="pct"/>
            <w:hideMark/>
          </w:tcPr>
          <w:p w14:paraId="7C6E5AC5" w14:textId="3BDCBBB9" w:rsidR="00F7750A" w:rsidRPr="00826313" w:rsidDel="00C246DB" w:rsidRDefault="00F7750A" w:rsidP="00F7750A">
            <w:pPr>
              <w:ind w:left="-108"/>
              <w:jc w:val="both"/>
              <w:rPr>
                <w:del w:id="11098" w:author="An Phuc Cao" w:date="2024-09-30T17:30:00Z" w16du:dateUtc="2024-09-30T10:30:00Z"/>
                <w:rFonts w:ascii="Arial" w:hAnsi="Arial" w:cs="Arial"/>
                <w:sz w:val="20"/>
              </w:rPr>
            </w:pPr>
            <w:del w:id="11099" w:author="An Phuc Cao" w:date="2024-09-30T17:30:00Z" w16du:dateUtc="2024-09-30T10:30:00Z">
              <w:r w:rsidRPr="00826313" w:rsidDel="00C246DB">
                <w:rPr>
                  <w:rFonts w:ascii="Arial" w:hAnsi="Arial" w:cs="Arial"/>
                  <w:sz w:val="20"/>
                </w:rPr>
                <w:delText>Earnings per share – VND/share</w:delText>
              </w:r>
            </w:del>
          </w:p>
        </w:tc>
        <w:tc>
          <w:tcPr>
            <w:tcW w:w="1051" w:type="pct"/>
            <w:vAlign w:val="bottom"/>
          </w:tcPr>
          <w:p w14:paraId="309D2663" w14:textId="1E1A7B01" w:rsidR="00F7750A" w:rsidRPr="00826313" w:rsidDel="00C246DB" w:rsidRDefault="00F7750A" w:rsidP="00F7750A">
            <w:pPr>
              <w:ind w:left="113" w:right="-85"/>
              <w:jc w:val="right"/>
              <w:rPr>
                <w:del w:id="11100" w:author="An Phuc Cao" w:date="2024-09-30T17:30:00Z" w16du:dateUtc="2024-09-30T10:30:00Z"/>
                <w:rFonts w:ascii="Arial" w:hAnsi="Arial" w:cs="Arial"/>
                <w:sz w:val="20"/>
              </w:rPr>
            </w:pPr>
          </w:p>
        </w:tc>
        <w:tc>
          <w:tcPr>
            <w:tcW w:w="1177" w:type="pct"/>
            <w:vAlign w:val="bottom"/>
          </w:tcPr>
          <w:p w14:paraId="7F2A93CA" w14:textId="78EDA42F" w:rsidR="00F7750A" w:rsidRPr="00826313" w:rsidDel="00C246DB" w:rsidRDefault="00F7750A" w:rsidP="00F7750A">
            <w:pPr>
              <w:ind w:left="113" w:right="-85"/>
              <w:jc w:val="right"/>
              <w:rPr>
                <w:del w:id="11101" w:author="An Phuc Cao" w:date="2024-09-30T17:30:00Z" w16du:dateUtc="2024-09-30T10:30:00Z"/>
                <w:rFonts w:ascii="Arial" w:hAnsi="Arial" w:cs="Arial"/>
                <w:sz w:val="20"/>
              </w:rPr>
            </w:pPr>
            <w:del w:id="11102" w:author="An Phuc Cao" w:date="2024-09-30T17:29:00Z" w16du:dateUtc="2024-09-30T10:29:00Z">
              <w:r w:rsidRPr="00826313" w:rsidDel="006B79A9">
                <w:rPr>
                  <w:rFonts w:ascii="Arial" w:hAnsi="Arial" w:cs="Arial"/>
                  <w:sz w:val="20"/>
                </w:rPr>
                <w:delText>(7,760)</w:delText>
              </w:r>
            </w:del>
          </w:p>
        </w:tc>
      </w:tr>
      <w:bookmarkEnd w:id="11075"/>
    </w:tbl>
    <w:p w14:paraId="414DF54C" w14:textId="77777777" w:rsidR="00F33E27" w:rsidRPr="00826313" w:rsidRDefault="00F33E27" w:rsidP="00F33E27">
      <w:pPr>
        <w:overflowPunct/>
        <w:autoSpaceDE/>
        <w:autoSpaceDN/>
        <w:adjustRightInd/>
        <w:textAlignment w:val="auto"/>
        <w:rPr>
          <w:rFonts w:ascii="Arial" w:hAnsi="Arial" w:cs="Arial"/>
          <w:i/>
          <w:sz w:val="20"/>
        </w:rPr>
      </w:pPr>
    </w:p>
    <w:p w14:paraId="2EDDC477" w14:textId="48A1FCFB" w:rsidR="00F33E27" w:rsidRPr="00826313" w:rsidRDefault="00F33E27" w:rsidP="00CC03D0">
      <w:pPr>
        <w:overflowPunct/>
        <w:autoSpaceDE/>
        <w:autoSpaceDN/>
        <w:adjustRightInd/>
        <w:ind w:left="1162" w:hanging="425"/>
        <w:jc w:val="both"/>
        <w:textAlignment w:val="auto"/>
        <w:rPr>
          <w:rFonts w:ascii="Arial" w:hAnsi="Arial" w:cs="Arial"/>
          <w:sz w:val="20"/>
          <w:shd w:val="clear" w:color="auto" w:fill="FFFFFF"/>
        </w:rPr>
      </w:pPr>
      <w:r w:rsidRPr="00C246DB">
        <w:rPr>
          <w:rFonts w:ascii="Arial" w:hAnsi="Arial" w:cs="Arial"/>
          <w:iCs/>
          <w:sz w:val="20"/>
          <w:highlight w:val="yellow"/>
          <w:rPrChange w:id="11103" w:author="An Phuc Cao" w:date="2024-09-30T17:30:00Z" w16du:dateUtc="2024-09-30T10:30:00Z">
            <w:rPr>
              <w:rFonts w:ascii="Arial" w:hAnsi="Arial" w:cs="Arial"/>
              <w:iCs/>
              <w:sz w:val="20"/>
            </w:rPr>
          </w:rPrChange>
        </w:rPr>
        <w:t xml:space="preserve">(*)  </w:t>
      </w:r>
      <w:r w:rsidR="00CC03D0" w:rsidRPr="00C246DB">
        <w:rPr>
          <w:rFonts w:ascii="Arial" w:hAnsi="Arial" w:cs="Arial"/>
          <w:sz w:val="20"/>
          <w:highlight w:val="yellow"/>
          <w:shd w:val="clear" w:color="auto" w:fill="FFFFFF"/>
          <w:rPrChange w:id="11104" w:author="An Phuc Cao" w:date="2024-09-30T17:30:00Z" w16du:dateUtc="2024-09-30T10:30:00Z">
            <w:rPr>
              <w:rFonts w:ascii="Arial" w:hAnsi="Arial" w:cs="Arial"/>
              <w:sz w:val="20"/>
              <w:shd w:val="clear" w:color="auto" w:fill="FFFFFF"/>
            </w:rPr>
          </w:rPrChange>
        </w:rPr>
        <w:t>When the number of ordinary shares in circulation increases due to capitalization, issuance of bonus shares, stock split or decrease due to stock pooling, the Company is required to retrospectively adjust “Basic earnings per share” for all reporting periods. Accordingly, the weighted average number of ordinary shares outstanding in 202</w:t>
      </w:r>
      <w:ins w:id="11105" w:author="An Phuc Cao" w:date="2024-10-25T17:28:00Z" w16du:dateUtc="2024-10-25T10:28:00Z">
        <w:r w:rsidR="004B36FE">
          <w:rPr>
            <w:rFonts w:ascii="Arial" w:hAnsi="Arial" w:cs="Arial"/>
            <w:sz w:val="20"/>
            <w:highlight w:val="yellow"/>
            <w:shd w:val="clear" w:color="auto" w:fill="FFFFFF"/>
          </w:rPr>
          <w:t>3</w:t>
        </w:r>
      </w:ins>
      <w:del w:id="11106" w:author="An Phuc Cao" w:date="2024-10-25T17:28:00Z" w16du:dateUtc="2024-10-25T10:28:00Z">
        <w:r w:rsidR="00F7750A" w:rsidRPr="00C246DB" w:rsidDel="004B36FE">
          <w:rPr>
            <w:rFonts w:ascii="Arial" w:hAnsi="Arial" w:cs="Arial"/>
            <w:sz w:val="20"/>
            <w:highlight w:val="yellow"/>
            <w:shd w:val="clear" w:color="auto" w:fill="FFFFFF"/>
            <w:rPrChange w:id="11107" w:author="An Phuc Cao" w:date="2024-09-30T17:30:00Z" w16du:dateUtc="2024-09-30T10:30:00Z">
              <w:rPr>
                <w:rFonts w:ascii="Arial" w:hAnsi="Arial" w:cs="Arial"/>
                <w:sz w:val="20"/>
                <w:shd w:val="clear" w:color="auto" w:fill="FFFFFF"/>
              </w:rPr>
            </w:rPrChange>
          </w:rPr>
          <w:delText>2</w:delText>
        </w:r>
      </w:del>
      <w:r w:rsidR="00CC03D0" w:rsidRPr="00C246DB">
        <w:rPr>
          <w:rFonts w:ascii="Arial" w:hAnsi="Arial" w:cs="Arial"/>
          <w:sz w:val="20"/>
          <w:highlight w:val="yellow"/>
          <w:shd w:val="clear" w:color="auto" w:fill="FFFFFF"/>
          <w:rPrChange w:id="11108" w:author="An Phuc Cao" w:date="2024-09-30T17:30:00Z" w16du:dateUtc="2024-09-30T10:30:00Z">
            <w:rPr>
              <w:rFonts w:ascii="Arial" w:hAnsi="Arial" w:cs="Arial"/>
              <w:sz w:val="20"/>
              <w:shd w:val="clear" w:color="auto" w:fill="FFFFFF"/>
            </w:rPr>
          </w:rPrChange>
        </w:rPr>
        <w:t xml:space="preserve"> was adjusted for the number of ordinary shares issued from share premium to existing shareholders in 202</w:t>
      </w:r>
      <w:del w:id="11109" w:author="An Phuc Cao" w:date="2024-10-25T17:28:00Z" w16du:dateUtc="2024-10-25T10:28:00Z">
        <w:r w:rsidR="00F7750A" w:rsidRPr="00C246DB" w:rsidDel="004B36FE">
          <w:rPr>
            <w:rFonts w:ascii="Arial" w:hAnsi="Arial" w:cs="Arial"/>
            <w:sz w:val="20"/>
            <w:highlight w:val="yellow"/>
            <w:shd w:val="clear" w:color="auto" w:fill="FFFFFF"/>
            <w:rPrChange w:id="11110" w:author="An Phuc Cao" w:date="2024-09-30T17:30:00Z" w16du:dateUtc="2024-09-30T10:30:00Z">
              <w:rPr>
                <w:rFonts w:ascii="Arial" w:hAnsi="Arial" w:cs="Arial"/>
                <w:sz w:val="20"/>
                <w:shd w:val="clear" w:color="auto" w:fill="FFFFFF"/>
              </w:rPr>
            </w:rPrChange>
          </w:rPr>
          <w:delText>3</w:delText>
        </w:r>
      </w:del>
      <w:ins w:id="11111" w:author="An Phuc Cao" w:date="2024-10-25T17:28:00Z" w16du:dateUtc="2024-10-25T10:28:00Z">
        <w:r w:rsidR="004B36FE">
          <w:rPr>
            <w:rFonts w:ascii="Arial" w:hAnsi="Arial" w:cs="Arial"/>
            <w:sz w:val="20"/>
            <w:highlight w:val="yellow"/>
            <w:shd w:val="clear" w:color="auto" w:fill="FFFFFF"/>
          </w:rPr>
          <w:t>4</w:t>
        </w:r>
      </w:ins>
      <w:r w:rsidR="00CC03D0" w:rsidRPr="00C246DB">
        <w:rPr>
          <w:rFonts w:ascii="Arial" w:hAnsi="Arial" w:cs="Arial"/>
          <w:sz w:val="20"/>
          <w:highlight w:val="yellow"/>
          <w:shd w:val="clear" w:color="auto" w:fill="FFFFFF"/>
          <w:rPrChange w:id="11112" w:author="An Phuc Cao" w:date="2024-09-30T17:30:00Z" w16du:dateUtc="2024-09-30T10:30:00Z">
            <w:rPr>
              <w:rFonts w:ascii="Arial" w:hAnsi="Arial" w:cs="Arial"/>
              <w:sz w:val="20"/>
              <w:shd w:val="clear" w:color="auto" w:fill="FFFFFF"/>
            </w:rPr>
          </w:rPrChange>
        </w:rPr>
        <w:t>.</w:t>
      </w:r>
    </w:p>
    <w:p w14:paraId="40746ACF" w14:textId="169721A5" w:rsidR="00CC03D0" w:rsidRPr="00826313" w:rsidRDefault="00CC03D0" w:rsidP="00863311">
      <w:pPr>
        <w:overflowPunct/>
        <w:autoSpaceDE/>
        <w:autoSpaceDN/>
        <w:adjustRightInd/>
        <w:ind w:left="1162" w:hanging="425"/>
        <w:jc w:val="both"/>
        <w:textAlignment w:val="auto"/>
        <w:rPr>
          <w:rFonts w:ascii="Arial" w:hAnsi="Arial" w:cs="Arial"/>
          <w:b/>
          <w:sz w:val="20"/>
        </w:rPr>
      </w:pPr>
    </w:p>
    <w:p w14:paraId="487D0267" w14:textId="77777777" w:rsidR="00F33E27" w:rsidRPr="00826313" w:rsidRDefault="00F33E27">
      <w:pPr>
        <w:ind w:left="720" w:hanging="720"/>
        <w:jc w:val="both"/>
        <w:rPr>
          <w:rFonts w:ascii="Arial" w:hAnsi="Arial" w:cs="Arial"/>
          <w:b/>
          <w:sz w:val="20"/>
        </w:rPr>
      </w:pPr>
    </w:p>
    <w:p w14:paraId="0C27E35C" w14:textId="0A99E201" w:rsidR="00910DF5" w:rsidRPr="00826313" w:rsidRDefault="00AE5BDD">
      <w:pPr>
        <w:pStyle w:val="Heading1"/>
        <w:spacing w:after="0"/>
        <w:ind w:left="562" w:hanging="562"/>
        <w:rPr>
          <w:rFonts w:ascii="Arial" w:hAnsi="Arial" w:cs="Arial"/>
          <w:sz w:val="20"/>
        </w:rPr>
        <w:pPrChange w:id="11113" w:author="An Phuc Cao" w:date="2024-10-25T17:27:00Z" w16du:dateUtc="2024-10-25T10:27:00Z">
          <w:pPr>
            <w:ind w:left="720" w:hanging="720"/>
            <w:jc w:val="both"/>
          </w:pPr>
        </w:pPrChange>
      </w:pPr>
      <w:r w:rsidRPr="00826313">
        <w:rPr>
          <w:rFonts w:ascii="Arial" w:hAnsi="Arial" w:cs="Arial"/>
          <w:b/>
          <w:sz w:val="20"/>
        </w:rPr>
        <w:t>3</w:t>
      </w:r>
      <w:del w:id="11114" w:author="An Phuc Cao" w:date="2024-09-30T16:11:00Z" w16du:dateUtc="2024-09-30T09:11:00Z">
        <w:r w:rsidR="00AE3F02" w:rsidRPr="00826313" w:rsidDel="003D3614">
          <w:rPr>
            <w:rFonts w:ascii="Arial" w:hAnsi="Arial" w:cs="Arial"/>
            <w:b/>
            <w:sz w:val="20"/>
          </w:rPr>
          <w:delText>3</w:delText>
        </w:r>
      </w:del>
      <w:ins w:id="11115" w:author="An Phuc Cao" w:date="2024-10-25T17:25:00Z" w16du:dateUtc="2024-10-25T10:25:00Z">
        <w:r w:rsidR="00D73BB5">
          <w:rPr>
            <w:rFonts w:ascii="Arial" w:hAnsi="Arial" w:cs="Arial"/>
            <w:b/>
            <w:sz w:val="20"/>
          </w:rPr>
          <w:t>5</w:t>
        </w:r>
      </w:ins>
      <w:r w:rsidR="00910DF5" w:rsidRPr="00826313">
        <w:rPr>
          <w:rFonts w:ascii="Arial" w:hAnsi="Arial" w:cs="Arial"/>
          <w:b/>
          <w:sz w:val="20"/>
        </w:rPr>
        <w:t>.</w:t>
      </w:r>
      <w:r w:rsidR="00910DF5" w:rsidRPr="00826313">
        <w:rPr>
          <w:rFonts w:ascii="Arial" w:hAnsi="Arial" w:cs="Arial"/>
          <w:sz w:val="20"/>
        </w:rPr>
        <w:tab/>
      </w:r>
      <w:r w:rsidR="00910DF5" w:rsidRPr="00826313">
        <w:rPr>
          <w:rFonts w:ascii="Arial" w:hAnsi="Arial" w:cs="Arial"/>
          <w:b/>
          <w:sz w:val="20"/>
        </w:rPr>
        <w:t>EVENTS AFTER THE</w:t>
      </w:r>
      <w:r w:rsidR="002E1911" w:rsidRPr="00826313">
        <w:rPr>
          <w:rFonts w:ascii="Arial" w:hAnsi="Arial" w:cs="Arial"/>
          <w:b/>
          <w:sz w:val="20"/>
        </w:rPr>
        <w:t xml:space="preserve"> </w:t>
      </w:r>
      <w:r w:rsidR="00994705" w:rsidRPr="00826313">
        <w:rPr>
          <w:rFonts w:ascii="Arial" w:hAnsi="Arial" w:cs="Arial"/>
          <w:b/>
          <w:sz w:val="20"/>
        </w:rPr>
        <w:t>REPORTING</w:t>
      </w:r>
      <w:r w:rsidR="00910DF5" w:rsidRPr="00826313">
        <w:rPr>
          <w:rFonts w:ascii="Arial" w:hAnsi="Arial" w:cs="Arial"/>
          <w:b/>
          <w:sz w:val="20"/>
        </w:rPr>
        <w:t xml:space="preserve"> DATE</w:t>
      </w:r>
    </w:p>
    <w:p w14:paraId="714A007C" w14:textId="122C166B" w:rsidR="00910DF5" w:rsidRPr="00826313" w:rsidRDefault="00910DF5">
      <w:pPr>
        <w:ind w:left="720" w:right="11"/>
        <w:jc w:val="both"/>
        <w:rPr>
          <w:rFonts w:ascii="Arial" w:hAnsi="Arial" w:cs="Arial"/>
          <w:sz w:val="20"/>
        </w:rPr>
      </w:pPr>
    </w:p>
    <w:p w14:paraId="36C5583E" w14:textId="558956C9" w:rsidR="00910DF5" w:rsidRPr="00826313" w:rsidRDefault="00D33255">
      <w:pPr>
        <w:tabs>
          <w:tab w:val="left" w:pos="720"/>
        </w:tabs>
        <w:ind w:left="720" w:hanging="720"/>
        <w:jc w:val="both"/>
        <w:rPr>
          <w:rFonts w:ascii="Arial" w:hAnsi="Arial" w:cs="Arial"/>
          <w:sz w:val="20"/>
        </w:rPr>
      </w:pPr>
      <w:r w:rsidRPr="00826313">
        <w:rPr>
          <w:rFonts w:ascii="Arial" w:hAnsi="Arial" w:cs="Arial"/>
          <w:sz w:val="20"/>
        </w:rPr>
        <w:tab/>
        <w:t xml:space="preserve">There is no </w:t>
      </w:r>
      <w:r w:rsidR="00ED3207" w:rsidRPr="00826313">
        <w:rPr>
          <w:rFonts w:ascii="Arial" w:hAnsi="Arial" w:cs="Arial"/>
          <w:sz w:val="20"/>
        </w:rPr>
        <w:t xml:space="preserve">other </w:t>
      </w:r>
      <w:r w:rsidRPr="00826313">
        <w:rPr>
          <w:rFonts w:ascii="Arial" w:hAnsi="Arial" w:cs="Arial"/>
          <w:sz w:val="20"/>
        </w:rPr>
        <w:t xml:space="preserve">matter or circumstance that has arisen since the reporting date that requires adjustment or disclosure </w:t>
      </w:r>
      <w:r w:rsidR="00994705" w:rsidRPr="00826313">
        <w:rPr>
          <w:rFonts w:ascii="Arial" w:hAnsi="Arial" w:cs="Arial"/>
          <w:sz w:val="20"/>
        </w:rPr>
        <w:t xml:space="preserve">to be made </w:t>
      </w:r>
      <w:r w:rsidRPr="00826313">
        <w:rPr>
          <w:rFonts w:ascii="Arial" w:hAnsi="Arial" w:cs="Arial"/>
          <w:sz w:val="20"/>
        </w:rPr>
        <w:t>in the</w:t>
      </w:r>
      <w:r w:rsidR="00F03497" w:rsidRPr="00826313">
        <w:rPr>
          <w:rFonts w:ascii="Arial" w:hAnsi="Arial" w:cs="Arial"/>
          <w:sz w:val="20"/>
        </w:rPr>
        <w:t xml:space="preserve"> interim</w:t>
      </w:r>
      <w:r w:rsidR="003345E1" w:rsidRPr="00826313">
        <w:rPr>
          <w:rFonts w:ascii="Arial" w:hAnsi="Arial" w:cs="Arial"/>
          <w:sz w:val="20"/>
          <w:lang w:val="vi-VN"/>
        </w:rPr>
        <w:t xml:space="preserve"> </w:t>
      </w:r>
      <w:r w:rsidR="003F3B26" w:rsidRPr="00826313">
        <w:rPr>
          <w:rFonts w:ascii="Arial" w:hAnsi="Arial" w:cs="Arial"/>
          <w:sz w:val="20"/>
        </w:rPr>
        <w:t xml:space="preserve">consolidated </w:t>
      </w:r>
      <w:r w:rsidR="002E1911" w:rsidRPr="00826313">
        <w:rPr>
          <w:rFonts w:ascii="Arial" w:hAnsi="Arial" w:cs="Arial"/>
          <w:sz w:val="20"/>
        </w:rPr>
        <w:t>financial statements</w:t>
      </w:r>
      <w:r w:rsidRPr="00826313">
        <w:rPr>
          <w:rFonts w:ascii="Arial" w:hAnsi="Arial" w:cs="Arial"/>
          <w:sz w:val="20"/>
        </w:rPr>
        <w:t xml:space="preserve"> of the </w:t>
      </w:r>
      <w:r w:rsidR="00557AFA" w:rsidRPr="00826313">
        <w:rPr>
          <w:rFonts w:ascii="Arial" w:hAnsi="Arial" w:cs="Arial"/>
          <w:sz w:val="20"/>
        </w:rPr>
        <w:t>Group</w:t>
      </w:r>
      <w:r w:rsidRPr="00826313">
        <w:rPr>
          <w:rFonts w:ascii="Arial" w:hAnsi="Arial" w:cs="Arial"/>
          <w:sz w:val="20"/>
        </w:rPr>
        <w:t>.</w:t>
      </w:r>
    </w:p>
    <w:p w14:paraId="74CE34D4" w14:textId="0DBBDAF1" w:rsidR="009E71BF" w:rsidRPr="00826313" w:rsidRDefault="00712A9F">
      <w:pPr>
        <w:tabs>
          <w:tab w:val="left" w:pos="720"/>
        </w:tabs>
        <w:ind w:left="720" w:hanging="720"/>
        <w:jc w:val="both"/>
        <w:rPr>
          <w:rFonts w:ascii="Arial" w:hAnsi="Arial" w:cs="Arial"/>
          <w:sz w:val="20"/>
        </w:rPr>
      </w:pPr>
      <w:r w:rsidRPr="00826313">
        <w:rPr>
          <w:rFonts w:ascii="Arial" w:hAnsi="Arial" w:cs="Arial"/>
          <w:sz w:val="20"/>
        </w:rPr>
        <w:tab/>
      </w:r>
    </w:p>
    <w:p w14:paraId="7ACB05B8" w14:textId="77777777" w:rsidR="00312198" w:rsidRPr="00826313" w:rsidRDefault="00312198">
      <w:pPr>
        <w:tabs>
          <w:tab w:val="left" w:pos="720"/>
        </w:tabs>
        <w:ind w:left="720" w:hanging="720"/>
        <w:jc w:val="both"/>
        <w:rPr>
          <w:rFonts w:ascii="Arial" w:hAnsi="Arial" w:cs="Arial"/>
          <w:sz w:val="20"/>
        </w:rPr>
      </w:pPr>
    </w:p>
    <w:p w14:paraId="74822BD2" w14:textId="664F7308" w:rsidR="00312198" w:rsidRPr="00DA22FC" w:rsidRDefault="00AE5BDD">
      <w:pPr>
        <w:pStyle w:val="Heading1"/>
        <w:spacing w:after="0"/>
        <w:ind w:left="562" w:hanging="562"/>
        <w:rPr>
          <w:rFonts w:ascii="Arial" w:hAnsi="Arial" w:cs="Arial"/>
          <w:noProof/>
          <w:color w:val="000000"/>
          <w:sz w:val="20"/>
        </w:rPr>
        <w:pPrChange w:id="11116" w:author="An Phuc Cao" w:date="2024-10-25T17:27:00Z" w16du:dateUtc="2024-10-25T10:27:00Z">
          <w:pPr>
            <w:tabs>
              <w:tab w:val="left" w:pos="5940"/>
              <w:tab w:val="decimal" w:pos="7200"/>
              <w:tab w:val="left" w:pos="7560"/>
              <w:tab w:val="decimal" w:pos="8820"/>
            </w:tabs>
            <w:ind w:left="720" w:hanging="720"/>
            <w:jc w:val="both"/>
          </w:pPr>
        </w:pPrChange>
      </w:pPr>
      <w:r w:rsidRPr="00DA22FC">
        <w:rPr>
          <w:rFonts w:ascii="Arial" w:hAnsi="Arial" w:cs="Arial"/>
          <w:b/>
          <w:noProof/>
          <w:color w:val="000000"/>
          <w:sz w:val="20"/>
        </w:rPr>
        <w:t>3</w:t>
      </w:r>
      <w:del w:id="11117" w:author="An Phuc Cao" w:date="2024-09-30T16:11:00Z" w16du:dateUtc="2024-09-30T09:11:00Z">
        <w:r w:rsidR="00AE3F02" w:rsidRPr="00DA22FC" w:rsidDel="003D3614">
          <w:rPr>
            <w:rFonts w:ascii="Arial" w:hAnsi="Arial" w:cs="Arial"/>
            <w:b/>
            <w:noProof/>
            <w:color w:val="000000"/>
            <w:sz w:val="20"/>
          </w:rPr>
          <w:delText>4</w:delText>
        </w:r>
      </w:del>
      <w:ins w:id="11118" w:author="An Phuc Cao" w:date="2024-10-25T17:25:00Z" w16du:dateUtc="2024-10-25T10:25:00Z">
        <w:r w:rsidR="00D73BB5">
          <w:rPr>
            <w:rFonts w:ascii="Arial" w:hAnsi="Arial" w:cs="Arial"/>
            <w:b/>
            <w:noProof/>
            <w:color w:val="000000"/>
            <w:sz w:val="20"/>
          </w:rPr>
          <w:t>6</w:t>
        </w:r>
      </w:ins>
      <w:r w:rsidR="00312198" w:rsidRPr="00DA22FC">
        <w:rPr>
          <w:rFonts w:ascii="Arial" w:hAnsi="Arial" w:cs="Arial"/>
          <w:b/>
          <w:noProof/>
          <w:color w:val="000000"/>
          <w:sz w:val="20"/>
        </w:rPr>
        <w:t>.</w:t>
      </w:r>
      <w:r w:rsidR="00312198" w:rsidRPr="00DA22FC">
        <w:rPr>
          <w:rFonts w:ascii="Arial" w:hAnsi="Arial" w:cs="Arial"/>
          <w:b/>
          <w:noProof/>
          <w:color w:val="000000"/>
          <w:sz w:val="20"/>
        </w:rPr>
        <w:tab/>
        <w:t>APPROVAL FOR ISSUE</w:t>
      </w:r>
    </w:p>
    <w:p w14:paraId="40D81339" w14:textId="77777777" w:rsidR="00312198" w:rsidRPr="00DA22FC" w:rsidRDefault="00312198" w:rsidP="00312198">
      <w:pPr>
        <w:ind w:left="720"/>
        <w:jc w:val="both"/>
        <w:rPr>
          <w:rFonts w:ascii="Arial" w:hAnsi="Arial" w:cs="Arial"/>
          <w:sz w:val="20"/>
        </w:rPr>
      </w:pPr>
    </w:p>
    <w:p w14:paraId="3C6635F8" w14:textId="4E7E0ABE" w:rsidR="00312198" w:rsidRPr="00826313" w:rsidRDefault="00312198" w:rsidP="00312198">
      <w:pPr>
        <w:ind w:left="720"/>
        <w:jc w:val="both"/>
        <w:rPr>
          <w:rFonts w:ascii="Arial" w:hAnsi="Arial" w:cs="Arial"/>
          <w:sz w:val="20"/>
        </w:rPr>
      </w:pPr>
      <w:r w:rsidRPr="00DA22FC">
        <w:rPr>
          <w:rFonts w:ascii="Arial" w:hAnsi="Arial" w:cs="Arial"/>
          <w:sz w:val="20"/>
        </w:rPr>
        <w:t xml:space="preserve">The </w:t>
      </w:r>
      <w:r w:rsidR="003E7742" w:rsidRPr="00DA22FC">
        <w:rPr>
          <w:rFonts w:ascii="Arial" w:hAnsi="Arial" w:cs="Arial"/>
          <w:sz w:val="20"/>
        </w:rPr>
        <w:t xml:space="preserve">interim consolidated </w:t>
      </w:r>
      <w:r w:rsidRPr="00DA22FC">
        <w:rPr>
          <w:rFonts w:ascii="Arial" w:hAnsi="Arial" w:cs="Arial"/>
          <w:sz w:val="20"/>
        </w:rPr>
        <w:t xml:space="preserve">financial statements as at </w:t>
      </w:r>
      <w:r w:rsidR="003E7742" w:rsidRPr="00DA22FC">
        <w:rPr>
          <w:rFonts w:ascii="Arial" w:hAnsi="Arial" w:cs="Arial"/>
          <w:sz w:val="20"/>
        </w:rPr>
        <w:t>30 June 202</w:t>
      </w:r>
      <w:ins w:id="11119" w:author="An Phuc Cao" w:date="2024-10-16T10:23:00Z" w16du:dateUtc="2024-10-16T03:23:00Z">
        <w:r w:rsidR="00F04BEB">
          <w:rPr>
            <w:rFonts w:ascii="Arial" w:hAnsi="Arial" w:cs="Arial"/>
            <w:sz w:val="20"/>
          </w:rPr>
          <w:t>4</w:t>
        </w:r>
      </w:ins>
      <w:del w:id="11120" w:author="An Phuc Cao" w:date="2024-10-16T10:23:00Z" w16du:dateUtc="2024-10-16T03:23:00Z">
        <w:r w:rsidR="00DA22FC" w:rsidDel="00F04BEB">
          <w:rPr>
            <w:rFonts w:ascii="Arial" w:hAnsi="Arial" w:cs="Arial"/>
            <w:sz w:val="20"/>
          </w:rPr>
          <w:delText>3</w:delText>
        </w:r>
      </w:del>
      <w:r w:rsidRPr="00DA22FC">
        <w:rPr>
          <w:rFonts w:ascii="Arial" w:hAnsi="Arial" w:cs="Arial"/>
          <w:sz w:val="20"/>
        </w:rPr>
        <w:t xml:space="preserve"> and for the </w:t>
      </w:r>
      <w:r w:rsidR="003E7742" w:rsidRPr="00DA22FC">
        <w:rPr>
          <w:rFonts w:ascii="Arial" w:hAnsi="Arial" w:cs="Arial"/>
          <w:sz w:val="20"/>
        </w:rPr>
        <w:t>period</w:t>
      </w:r>
      <w:r w:rsidRPr="00DA22FC">
        <w:rPr>
          <w:rFonts w:ascii="Arial" w:hAnsi="Arial" w:cs="Arial"/>
          <w:sz w:val="20"/>
        </w:rPr>
        <w:t xml:space="preserve"> then ended were authorized for issue on </w:t>
      </w:r>
      <w:ins w:id="11121" w:author="An Phuc Cao" w:date="2024-09-30T17:30:00Z" w16du:dateUtc="2024-09-30T10:30:00Z">
        <w:r w:rsidR="00C246DB">
          <w:rPr>
            <w:rFonts w:ascii="Arial" w:hAnsi="Arial" w:cs="Arial"/>
            <w:sz w:val="20"/>
            <w:highlight w:val="yellow"/>
          </w:rPr>
          <w:t>xx</w:t>
        </w:r>
      </w:ins>
      <w:del w:id="11122" w:author="An Phuc Cao" w:date="2024-09-30T17:30:00Z" w16du:dateUtc="2024-09-30T10:30:00Z">
        <w:r w:rsidR="001B6BFF" w:rsidRPr="00DA22FC" w:rsidDel="00C246DB">
          <w:rPr>
            <w:rFonts w:ascii="Arial" w:hAnsi="Arial" w:cs="Arial"/>
            <w:sz w:val="20"/>
            <w:highlight w:val="yellow"/>
          </w:rPr>
          <w:delText>2</w:delText>
        </w:r>
        <w:r w:rsidR="00687992" w:rsidRPr="00DA22FC" w:rsidDel="00C246DB">
          <w:rPr>
            <w:rFonts w:ascii="Arial" w:hAnsi="Arial" w:cs="Arial"/>
            <w:sz w:val="20"/>
            <w:highlight w:val="yellow"/>
          </w:rPr>
          <w:delText>3</w:delText>
        </w:r>
      </w:del>
      <w:r w:rsidR="00163DF7" w:rsidRPr="00DA22FC">
        <w:rPr>
          <w:rFonts w:ascii="Arial" w:hAnsi="Arial" w:cs="Arial"/>
          <w:sz w:val="20"/>
          <w:highlight w:val="yellow"/>
        </w:rPr>
        <w:t xml:space="preserve"> August</w:t>
      </w:r>
      <w:r w:rsidR="00163DF7" w:rsidRPr="00DA22FC">
        <w:rPr>
          <w:rFonts w:ascii="Arial" w:hAnsi="Arial" w:cs="Arial"/>
          <w:sz w:val="20"/>
        </w:rPr>
        <w:t xml:space="preserve"> </w:t>
      </w:r>
      <w:r w:rsidRPr="00DA22FC">
        <w:rPr>
          <w:rFonts w:ascii="Arial" w:hAnsi="Arial" w:cs="Arial"/>
          <w:sz w:val="20"/>
        </w:rPr>
        <w:t>202</w:t>
      </w:r>
      <w:del w:id="11123" w:author="An Phuc Cao" w:date="2024-09-30T17:30:00Z" w16du:dateUtc="2024-09-30T10:30:00Z">
        <w:r w:rsidR="00DA22FC" w:rsidDel="00C246DB">
          <w:rPr>
            <w:rFonts w:ascii="Arial" w:hAnsi="Arial" w:cs="Arial"/>
            <w:sz w:val="20"/>
          </w:rPr>
          <w:delText>3</w:delText>
        </w:r>
      </w:del>
      <w:ins w:id="11124" w:author="An Phuc Cao" w:date="2024-09-30T17:30:00Z" w16du:dateUtc="2024-09-30T10:30:00Z">
        <w:r w:rsidR="00C246DB">
          <w:rPr>
            <w:rFonts w:ascii="Arial" w:hAnsi="Arial" w:cs="Arial"/>
            <w:sz w:val="20"/>
          </w:rPr>
          <w:t>x</w:t>
        </w:r>
      </w:ins>
      <w:r w:rsidRPr="00DA22FC">
        <w:rPr>
          <w:rFonts w:ascii="Arial" w:hAnsi="Arial" w:cs="Arial"/>
          <w:sz w:val="20"/>
        </w:rPr>
        <w:t xml:space="preserve"> by the Management.</w:t>
      </w:r>
    </w:p>
    <w:p w14:paraId="557276F2" w14:textId="2349F550" w:rsidR="00252723" w:rsidRPr="00826313" w:rsidRDefault="00252723">
      <w:pPr>
        <w:ind w:left="720"/>
        <w:contextualSpacing/>
        <w:jc w:val="both"/>
        <w:rPr>
          <w:rFonts w:ascii="Arial" w:hAnsi="Arial" w:cs="Arial"/>
          <w:sz w:val="20"/>
        </w:rPr>
      </w:pPr>
    </w:p>
    <w:p w14:paraId="7C9080B9" w14:textId="77777777" w:rsidR="00FE4D0C" w:rsidRPr="00826313" w:rsidRDefault="00FE4D0C" w:rsidP="00FE4D0C">
      <w:pPr>
        <w:tabs>
          <w:tab w:val="left" w:pos="4060"/>
        </w:tabs>
        <w:ind w:left="720"/>
        <w:contextualSpacing/>
        <w:jc w:val="both"/>
        <w:rPr>
          <w:rFonts w:ascii="Arial" w:hAnsi="Arial" w:cs="Arial"/>
          <w:sz w:val="20"/>
        </w:rPr>
      </w:pPr>
    </w:p>
    <w:p w14:paraId="4EA73F2E" w14:textId="77777777" w:rsidR="00FE4D0C" w:rsidRPr="00826313" w:rsidRDefault="00FE4D0C" w:rsidP="00FE4D0C">
      <w:pPr>
        <w:rPr>
          <w:rFonts w:ascii="Arial" w:hAnsi="Arial" w:cs="Arial"/>
          <w:sz w:val="20"/>
        </w:rPr>
      </w:pPr>
    </w:p>
    <w:p w14:paraId="012F98DD" w14:textId="77777777" w:rsidR="00FE4D0C" w:rsidRPr="00826313" w:rsidRDefault="00FE4D0C" w:rsidP="00FE4D0C">
      <w:pPr>
        <w:rPr>
          <w:rFonts w:ascii="Arial" w:hAnsi="Arial" w:cs="Arial"/>
          <w:sz w:val="20"/>
        </w:rPr>
      </w:pPr>
    </w:p>
    <w:p w14:paraId="1A07FEE6" w14:textId="77777777" w:rsidR="00FE4D0C" w:rsidRPr="00826313" w:rsidRDefault="00FE4D0C" w:rsidP="00FE4D0C">
      <w:pPr>
        <w:rPr>
          <w:rFonts w:ascii="Arial" w:hAnsi="Arial" w:cs="Arial"/>
          <w:sz w:val="20"/>
        </w:rPr>
      </w:pPr>
    </w:p>
    <w:p w14:paraId="3FCA8244" w14:textId="77777777" w:rsidR="00FE4D0C" w:rsidRPr="00826313" w:rsidRDefault="00FE4D0C" w:rsidP="00FE4D0C">
      <w:pPr>
        <w:rPr>
          <w:rFonts w:ascii="Arial" w:hAnsi="Arial" w:cs="Arial"/>
          <w:sz w:val="20"/>
        </w:rPr>
      </w:pPr>
    </w:p>
    <w:p w14:paraId="56F43F55" w14:textId="77777777" w:rsidR="00FE4D0C" w:rsidRPr="00826313" w:rsidRDefault="00FE4D0C" w:rsidP="00FE4D0C">
      <w:pPr>
        <w:rPr>
          <w:rFonts w:ascii="Arial" w:hAnsi="Arial" w:cs="Arial"/>
          <w:sz w:val="20"/>
        </w:rPr>
      </w:pPr>
    </w:p>
    <w:p w14:paraId="732E931E" w14:textId="77777777" w:rsidR="00FE4D0C" w:rsidRPr="00826313" w:rsidRDefault="00FE4D0C" w:rsidP="00FE4D0C">
      <w:pPr>
        <w:tabs>
          <w:tab w:val="center" w:pos="5387"/>
          <w:tab w:val="left" w:pos="6300"/>
          <w:tab w:val="decimal" w:pos="7380"/>
          <w:tab w:val="left" w:pos="7740"/>
          <w:tab w:val="decimal" w:pos="8820"/>
        </w:tabs>
        <w:jc w:val="both"/>
        <w:rPr>
          <w:rFonts w:ascii="Arial" w:hAnsi="Arial" w:cs="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3056"/>
        <w:gridCol w:w="2853"/>
      </w:tblGrid>
      <w:tr w:rsidR="00AE3F02" w:rsidRPr="00826313" w14:paraId="729E664A" w14:textId="77777777" w:rsidTr="002A4167">
        <w:tc>
          <w:tcPr>
            <w:tcW w:w="4840" w:type="dxa"/>
          </w:tcPr>
          <w:p w14:paraId="1BEA27F0" w14:textId="77777777" w:rsidR="00AE3F02" w:rsidRPr="00826313" w:rsidRDefault="00AE3F02" w:rsidP="002A4167">
            <w:pPr>
              <w:tabs>
                <w:tab w:val="center" w:pos="5387"/>
                <w:tab w:val="left" w:pos="6300"/>
                <w:tab w:val="decimal" w:pos="7380"/>
                <w:tab w:val="left" w:pos="7740"/>
                <w:tab w:val="decimal" w:pos="8820"/>
              </w:tabs>
              <w:jc w:val="both"/>
              <w:rPr>
                <w:rFonts w:ascii="Arial" w:hAnsi="Arial" w:cs="Arial"/>
                <w:b/>
                <w:sz w:val="20"/>
              </w:rPr>
            </w:pPr>
          </w:p>
        </w:tc>
        <w:tc>
          <w:tcPr>
            <w:tcW w:w="4841" w:type="dxa"/>
          </w:tcPr>
          <w:p w14:paraId="010AD7C4" w14:textId="77777777" w:rsidR="00AE3F02" w:rsidRPr="00826313" w:rsidRDefault="00AE3F02" w:rsidP="002A4167">
            <w:pPr>
              <w:tabs>
                <w:tab w:val="center" w:pos="5387"/>
                <w:tab w:val="left" w:pos="6300"/>
                <w:tab w:val="decimal" w:pos="7380"/>
                <w:tab w:val="left" w:pos="7740"/>
                <w:tab w:val="decimal" w:pos="8820"/>
              </w:tabs>
              <w:jc w:val="both"/>
              <w:rPr>
                <w:rFonts w:ascii="Arial" w:hAnsi="Arial" w:cs="Arial"/>
                <w:b/>
                <w:sz w:val="20"/>
              </w:rPr>
            </w:pPr>
          </w:p>
        </w:tc>
        <w:tc>
          <w:tcPr>
            <w:tcW w:w="4841" w:type="dxa"/>
          </w:tcPr>
          <w:p w14:paraId="180428D0" w14:textId="77777777" w:rsidR="00AE3F02" w:rsidRPr="00826313" w:rsidRDefault="00AE3F02" w:rsidP="002A4167">
            <w:pPr>
              <w:tabs>
                <w:tab w:val="center" w:pos="5387"/>
                <w:tab w:val="left" w:pos="6300"/>
                <w:tab w:val="decimal" w:pos="7380"/>
                <w:tab w:val="left" w:pos="7740"/>
                <w:tab w:val="decimal" w:pos="8820"/>
              </w:tabs>
              <w:jc w:val="both"/>
              <w:rPr>
                <w:rFonts w:ascii="Arial" w:hAnsi="Arial" w:cs="Arial"/>
                <w:b/>
                <w:sz w:val="20"/>
              </w:rPr>
            </w:pPr>
          </w:p>
        </w:tc>
      </w:tr>
      <w:tr w:rsidR="00AE3F02" w:rsidRPr="00826313" w14:paraId="7478563D" w14:textId="77777777" w:rsidTr="002A4167">
        <w:tc>
          <w:tcPr>
            <w:tcW w:w="4840" w:type="dxa"/>
          </w:tcPr>
          <w:p w14:paraId="41C7091A" w14:textId="77777777" w:rsidR="00AE3F02" w:rsidRPr="00826313" w:rsidRDefault="00AE3F02" w:rsidP="002A4167">
            <w:pPr>
              <w:pBdr>
                <w:bottom w:val="single" w:sz="4" w:space="1" w:color="auto"/>
              </w:pBdr>
              <w:tabs>
                <w:tab w:val="center" w:pos="5387"/>
                <w:tab w:val="left" w:pos="6300"/>
                <w:tab w:val="decimal" w:pos="7380"/>
                <w:tab w:val="left" w:pos="7740"/>
                <w:tab w:val="decimal" w:pos="8820"/>
              </w:tabs>
              <w:ind w:left="-110" w:right="192"/>
              <w:jc w:val="both"/>
              <w:rPr>
                <w:rFonts w:ascii="Arial" w:hAnsi="Arial" w:cs="Arial"/>
                <w:b/>
                <w:sz w:val="20"/>
              </w:rPr>
            </w:pPr>
          </w:p>
        </w:tc>
        <w:tc>
          <w:tcPr>
            <w:tcW w:w="4841" w:type="dxa"/>
          </w:tcPr>
          <w:p w14:paraId="0BB4EF02" w14:textId="77777777" w:rsidR="00AE3F02" w:rsidRPr="00826313" w:rsidRDefault="00AE3F02" w:rsidP="002A4167">
            <w:pPr>
              <w:pBdr>
                <w:bottom w:val="single" w:sz="4" w:space="1" w:color="auto"/>
              </w:pBdr>
              <w:tabs>
                <w:tab w:val="center" w:pos="5387"/>
                <w:tab w:val="left" w:pos="6300"/>
                <w:tab w:val="decimal" w:pos="7380"/>
                <w:tab w:val="left" w:pos="7740"/>
                <w:tab w:val="decimal" w:pos="8820"/>
              </w:tabs>
              <w:ind w:right="192"/>
              <w:jc w:val="both"/>
              <w:rPr>
                <w:rFonts w:ascii="Arial" w:hAnsi="Arial" w:cs="Arial"/>
                <w:b/>
                <w:sz w:val="20"/>
              </w:rPr>
            </w:pPr>
          </w:p>
        </w:tc>
        <w:tc>
          <w:tcPr>
            <w:tcW w:w="4841" w:type="dxa"/>
          </w:tcPr>
          <w:p w14:paraId="3741DAEC" w14:textId="77777777" w:rsidR="00AE3F02" w:rsidRPr="00826313" w:rsidRDefault="00AE3F02" w:rsidP="002E72CE">
            <w:pPr>
              <w:pBdr>
                <w:bottom w:val="single" w:sz="4" w:space="1" w:color="auto"/>
              </w:pBdr>
              <w:tabs>
                <w:tab w:val="center" w:pos="5387"/>
                <w:tab w:val="left" w:pos="6300"/>
                <w:tab w:val="decimal" w:pos="7380"/>
                <w:tab w:val="left" w:pos="7740"/>
                <w:tab w:val="decimal" w:pos="8820"/>
              </w:tabs>
              <w:ind w:right="-5"/>
              <w:jc w:val="both"/>
              <w:rPr>
                <w:rFonts w:ascii="Arial" w:hAnsi="Arial" w:cs="Arial"/>
                <w:b/>
                <w:sz w:val="20"/>
              </w:rPr>
            </w:pPr>
          </w:p>
        </w:tc>
      </w:tr>
      <w:tr w:rsidR="00AE3F02" w:rsidRPr="00826313" w14:paraId="3F18ED4E" w14:textId="77777777" w:rsidTr="002A4167">
        <w:tc>
          <w:tcPr>
            <w:tcW w:w="4840" w:type="dxa"/>
          </w:tcPr>
          <w:p w14:paraId="47915F71" w14:textId="77777777" w:rsidR="00AE3F02" w:rsidRPr="00826313" w:rsidRDefault="00AE3F02" w:rsidP="002A4167">
            <w:pPr>
              <w:tabs>
                <w:tab w:val="center" w:pos="5387"/>
                <w:tab w:val="left" w:pos="6300"/>
                <w:tab w:val="decimal" w:pos="7380"/>
                <w:tab w:val="left" w:pos="7740"/>
                <w:tab w:val="decimal" w:pos="8820"/>
              </w:tabs>
              <w:ind w:left="-110"/>
              <w:jc w:val="both"/>
              <w:rPr>
                <w:rFonts w:ascii="Arial" w:hAnsi="Arial" w:cs="Arial"/>
                <w:sz w:val="20"/>
              </w:rPr>
            </w:pPr>
            <w:r w:rsidRPr="00826313">
              <w:rPr>
                <w:rFonts w:ascii="Arial" w:hAnsi="Arial" w:cs="Arial"/>
                <w:sz w:val="20"/>
              </w:rPr>
              <w:t>Preparer</w:t>
            </w:r>
          </w:p>
          <w:p w14:paraId="2F074081" w14:textId="31912F6C" w:rsidR="00AE3F02" w:rsidRPr="00826313" w:rsidRDefault="00B8508D" w:rsidP="002A4167">
            <w:pPr>
              <w:tabs>
                <w:tab w:val="center" w:pos="5387"/>
                <w:tab w:val="left" w:pos="6300"/>
                <w:tab w:val="decimal" w:pos="7380"/>
                <w:tab w:val="left" w:pos="7740"/>
                <w:tab w:val="decimal" w:pos="8820"/>
              </w:tabs>
              <w:ind w:left="-110"/>
              <w:jc w:val="both"/>
              <w:rPr>
                <w:rFonts w:ascii="Arial" w:hAnsi="Arial" w:cs="Arial"/>
                <w:b/>
                <w:sz w:val="20"/>
              </w:rPr>
            </w:pPr>
            <w:ins w:id="11125" w:author="An Phuc Cao" w:date="2024-09-30T17:30:00Z" w16du:dateUtc="2024-09-30T10:30:00Z">
              <w:r>
                <w:rPr>
                  <w:rFonts w:ascii="Arial" w:hAnsi="Arial" w:cs="Arial"/>
                  <w:iCs/>
                  <w:sz w:val="20"/>
                </w:rPr>
                <w:t>Nguyen Huong Linh</w:t>
              </w:r>
            </w:ins>
            <w:del w:id="11126" w:author="An Phuc Cao" w:date="2024-09-30T17:30:00Z" w16du:dateUtc="2024-09-30T10:30:00Z">
              <w:r w:rsidR="002447FE" w:rsidRPr="00DA22FC" w:rsidDel="00B8508D">
                <w:rPr>
                  <w:rFonts w:ascii="Arial" w:hAnsi="Arial" w:cs="Arial"/>
                  <w:sz w:val="20"/>
                  <w:highlight w:val="yellow"/>
                </w:rPr>
                <w:delText xml:space="preserve">Nguyen </w:delText>
              </w:r>
              <w:r w:rsidR="00DA22FC" w:rsidRPr="00DA22FC" w:rsidDel="00B8508D">
                <w:rPr>
                  <w:rFonts w:ascii="Arial" w:hAnsi="Arial" w:cs="Arial"/>
                  <w:sz w:val="20"/>
                  <w:highlight w:val="yellow"/>
                </w:rPr>
                <w:delText>Hong Phuong</w:delText>
              </w:r>
            </w:del>
          </w:p>
        </w:tc>
        <w:tc>
          <w:tcPr>
            <w:tcW w:w="4841" w:type="dxa"/>
          </w:tcPr>
          <w:p w14:paraId="44424F28" w14:textId="77777777" w:rsidR="00AE3F02" w:rsidRPr="00826313" w:rsidRDefault="00AE3F02" w:rsidP="002A4167">
            <w:pPr>
              <w:tabs>
                <w:tab w:val="center" w:pos="5387"/>
                <w:tab w:val="left" w:pos="6300"/>
                <w:tab w:val="decimal" w:pos="7380"/>
                <w:tab w:val="left" w:pos="7740"/>
                <w:tab w:val="decimal" w:pos="8820"/>
              </w:tabs>
              <w:jc w:val="both"/>
              <w:rPr>
                <w:rFonts w:ascii="Arial" w:hAnsi="Arial" w:cs="Arial"/>
                <w:sz w:val="20"/>
              </w:rPr>
            </w:pPr>
            <w:r w:rsidRPr="00826313">
              <w:rPr>
                <w:rFonts w:ascii="Arial" w:hAnsi="Arial" w:cs="Arial"/>
                <w:sz w:val="20"/>
              </w:rPr>
              <w:t>Chief Accountant</w:t>
            </w:r>
          </w:p>
          <w:p w14:paraId="3EE39782" w14:textId="06A8171C" w:rsidR="00AE3F02" w:rsidRPr="00F04BEB" w:rsidRDefault="00B8508D" w:rsidP="002A4167">
            <w:pPr>
              <w:tabs>
                <w:tab w:val="center" w:pos="5387"/>
                <w:tab w:val="left" w:pos="6300"/>
                <w:tab w:val="decimal" w:pos="7380"/>
                <w:tab w:val="left" w:pos="7740"/>
                <w:tab w:val="decimal" w:pos="8820"/>
              </w:tabs>
              <w:jc w:val="both"/>
              <w:rPr>
                <w:rFonts w:ascii="Arial" w:hAnsi="Arial" w:cs="Arial"/>
                <w:b/>
                <w:bCs/>
                <w:sz w:val="20"/>
              </w:rPr>
            </w:pPr>
            <w:ins w:id="11127" w:author="An Phuc Cao" w:date="2024-09-30T17:30:00Z" w16du:dateUtc="2024-09-30T10:30:00Z">
              <w:r>
                <w:rPr>
                  <w:rFonts w:ascii="Arial" w:hAnsi="Arial" w:cs="Arial"/>
                  <w:iCs/>
                  <w:sz w:val="20"/>
                </w:rPr>
                <w:t>Nguyen Huong Linh</w:t>
              </w:r>
            </w:ins>
            <w:del w:id="11128" w:author="An Phuc Cao" w:date="2024-09-30T17:30:00Z" w16du:dateUtc="2024-09-30T10:30:00Z">
              <w:r w:rsidR="00AE3F02" w:rsidRPr="00B8508D" w:rsidDel="00B8508D">
                <w:rPr>
                  <w:rFonts w:ascii="Arial" w:hAnsi="Arial" w:cs="Arial"/>
                  <w:b/>
                  <w:bCs/>
                  <w:sz w:val="20"/>
                  <w:highlight w:val="yellow"/>
                  <w:rPrChange w:id="11129" w:author="An Phuc Cao" w:date="2024-09-30T17:30:00Z" w16du:dateUtc="2024-09-30T10:30:00Z">
                    <w:rPr>
                      <w:rFonts w:ascii="Arial" w:hAnsi="Arial" w:cs="Arial"/>
                      <w:sz w:val="20"/>
                      <w:highlight w:val="yellow"/>
                    </w:rPr>
                  </w:rPrChange>
                </w:rPr>
                <w:delText xml:space="preserve">Nguyen </w:delText>
              </w:r>
              <w:r w:rsidR="00DA22FC" w:rsidRPr="00B8508D" w:rsidDel="00B8508D">
                <w:rPr>
                  <w:rFonts w:ascii="Arial" w:hAnsi="Arial" w:cs="Arial"/>
                  <w:b/>
                  <w:bCs/>
                  <w:sz w:val="20"/>
                  <w:highlight w:val="yellow"/>
                  <w:rPrChange w:id="11130" w:author="An Phuc Cao" w:date="2024-09-30T17:30:00Z" w16du:dateUtc="2024-09-30T10:30:00Z">
                    <w:rPr>
                      <w:rFonts w:ascii="Arial" w:hAnsi="Arial" w:cs="Arial"/>
                      <w:sz w:val="20"/>
                      <w:highlight w:val="yellow"/>
                    </w:rPr>
                  </w:rPrChange>
                </w:rPr>
                <w:delText>Hong Phuong</w:delText>
              </w:r>
            </w:del>
          </w:p>
        </w:tc>
        <w:tc>
          <w:tcPr>
            <w:tcW w:w="4841" w:type="dxa"/>
          </w:tcPr>
          <w:p w14:paraId="3C38383C" w14:textId="198CCE8A" w:rsidR="00AE3F02" w:rsidRPr="00826313" w:rsidRDefault="00A05306" w:rsidP="002A4167">
            <w:pPr>
              <w:tabs>
                <w:tab w:val="center" w:pos="5387"/>
                <w:tab w:val="left" w:pos="6300"/>
                <w:tab w:val="decimal" w:pos="7380"/>
                <w:tab w:val="left" w:pos="7740"/>
                <w:tab w:val="decimal" w:pos="8820"/>
              </w:tabs>
              <w:jc w:val="both"/>
              <w:rPr>
                <w:rFonts w:ascii="Arial" w:hAnsi="Arial" w:cs="Arial"/>
                <w:sz w:val="20"/>
              </w:rPr>
            </w:pPr>
            <w:r w:rsidRPr="00826313">
              <w:rPr>
                <w:rFonts w:ascii="Arial" w:hAnsi="Arial" w:cs="Arial"/>
                <w:sz w:val="20"/>
              </w:rPr>
              <w:t xml:space="preserve">General </w:t>
            </w:r>
            <w:r w:rsidR="00AE3F02" w:rsidRPr="00826313">
              <w:rPr>
                <w:rFonts w:ascii="Arial" w:hAnsi="Arial" w:cs="Arial"/>
                <w:sz w:val="20"/>
              </w:rPr>
              <w:t>Director</w:t>
            </w:r>
          </w:p>
          <w:p w14:paraId="53D21FC0" w14:textId="77777777" w:rsidR="00AE3F02" w:rsidRPr="00826313" w:rsidRDefault="00AE3F02" w:rsidP="002A4167">
            <w:pPr>
              <w:tabs>
                <w:tab w:val="center" w:pos="5387"/>
                <w:tab w:val="left" w:pos="6300"/>
                <w:tab w:val="decimal" w:pos="7380"/>
                <w:tab w:val="left" w:pos="7740"/>
                <w:tab w:val="decimal" w:pos="8820"/>
              </w:tabs>
              <w:jc w:val="both"/>
              <w:rPr>
                <w:rFonts w:ascii="Arial" w:hAnsi="Arial" w:cs="Arial"/>
                <w:b/>
                <w:sz w:val="20"/>
              </w:rPr>
            </w:pPr>
            <w:r w:rsidRPr="00826313">
              <w:rPr>
                <w:rFonts w:ascii="Arial" w:hAnsi="Arial" w:cs="Arial"/>
                <w:sz w:val="20"/>
              </w:rPr>
              <w:t>Nghiem Xuan Huy</w:t>
            </w:r>
          </w:p>
        </w:tc>
      </w:tr>
    </w:tbl>
    <w:p w14:paraId="768CADD5" w14:textId="3B264B98" w:rsidR="00FE4D0C" w:rsidRPr="00826313" w:rsidRDefault="00FE4D0C" w:rsidP="00FE4D0C">
      <w:pPr>
        <w:tabs>
          <w:tab w:val="left" w:pos="2410"/>
          <w:tab w:val="left" w:pos="4500"/>
        </w:tabs>
        <w:ind w:right="318"/>
        <w:rPr>
          <w:rFonts w:ascii="Arial" w:hAnsi="Arial" w:cs="Arial"/>
          <w:sz w:val="20"/>
        </w:rPr>
      </w:pPr>
    </w:p>
    <w:p w14:paraId="472EE24E" w14:textId="77777777" w:rsidR="00C654F3" w:rsidRPr="00826313" w:rsidRDefault="00C654F3" w:rsidP="00FE4D0C">
      <w:pPr>
        <w:tabs>
          <w:tab w:val="left" w:pos="2410"/>
          <w:tab w:val="left" w:pos="4500"/>
        </w:tabs>
        <w:ind w:right="318"/>
        <w:rPr>
          <w:rFonts w:ascii="Arial" w:hAnsi="Arial" w:cs="Arial"/>
          <w:sz w:val="20"/>
        </w:rPr>
      </w:pPr>
    </w:p>
    <w:p w14:paraId="0DF5B6F3" w14:textId="77777777" w:rsidR="00FE4D0C" w:rsidRPr="00826313" w:rsidRDefault="00FE4D0C" w:rsidP="00FE4D0C">
      <w:pPr>
        <w:tabs>
          <w:tab w:val="left" w:pos="2410"/>
          <w:tab w:val="left" w:pos="4500"/>
        </w:tabs>
        <w:ind w:right="318"/>
        <w:rPr>
          <w:rFonts w:ascii="Arial" w:hAnsi="Arial" w:cs="Arial"/>
          <w:sz w:val="20"/>
        </w:rPr>
      </w:pPr>
      <w:r w:rsidRPr="00826313">
        <w:rPr>
          <w:rFonts w:ascii="Arial" w:hAnsi="Arial" w:cs="Arial"/>
          <w:sz w:val="20"/>
        </w:rPr>
        <w:t>Hanoi, Vietnam</w:t>
      </w:r>
    </w:p>
    <w:p w14:paraId="2678316A" w14:textId="77777777" w:rsidR="00FE4D0C" w:rsidRPr="00826313" w:rsidRDefault="00FE4D0C" w:rsidP="00FE4D0C">
      <w:pPr>
        <w:rPr>
          <w:rFonts w:ascii="Arial" w:hAnsi="Arial" w:cs="Arial"/>
          <w:sz w:val="20"/>
        </w:rPr>
      </w:pPr>
    </w:p>
    <w:p w14:paraId="6C0C7EA1" w14:textId="7E284F97" w:rsidR="00FE4D0C" w:rsidRPr="00332504" w:rsidRDefault="00C246DB" w:rsidP="00FE4D0C">
      <w:pPr>
        <w:ind w:right="-85"/>
        <w:rPr>
          <w:rFonts w:ascii="Arial" w:hAnsi="Arial" w:cs="Arial"/>
          <w:i/>
          <w:sz w:val="20"/>
        </w:rPr>
        <w:sectPr w:rsidR="00FE4D0C" w:rsidRPr="00332504" w:rsidSect="0029432C">
          <w:headerReference w:type="default" r:id="rId62"/>
          <w:headerReference w:type="first" r:id="rId63"/>
          <w:type w:val="continuous"/>
          <w:pgSz w:w="11909" w:h="16834" w:code="9"/>
          <w:pgMar w:top="1440" w:right="1440" w:bottom="862" w:left="1582" w:header="720" w:footer="578" w:gutter="0"/>
          <w:cols w:space="720"/>
          <w:docGrid w:linePitch="326"/>
        </w:sectPr>
      </w:pPr>
      <w:ins w:id="11133" w:author="An Phuc Cao" w:date="2024-09-30T17:30:00Z" w16du:dateUtc="2024-09-30T10:30:00Z">
        <w:r>
          <w:rPr>
            <w:rFonts w:ascii="Arial" w:hAnsi="Arial" w:cs="Arial"/>
            <w:sz w:val="20"/>
            <w:highlight w:val="yellow"/>
          </w:rPr>
          <w:t>xx</w:t>
        </w:r>
      </w:ins>
      <w:del w:id="11134" w:author="An Phuc Cao" w:date="2024-09-30T17:30:00Z" w16du:dateUtc="2024-09-30T10:30:00Z">
        <w:r w:rsidR="001B6BFF" w:rsidRPr="00DA22FC" w:rsidDel="00C246DB">
          <w:rPr>
            <w:rFonts w:ascii="Arial" w:hAnsi="Arial" w:cs="Arial"/>
            <w:sz w:val="20"/>
            <w:highlight w:val="yellow"/>
          </w:rPr>
          <w:delText>2</w:delText>
        </w:r>
        <w:r w:rsidR="00687992" w:rsidRPr="00DA22FC" w:rsidDel="00C246DB">
          <w:rPr>
            <w:rFonts w:ascii="Arial" w:hAnsi="Arial" w:cs="Arial"/>
            <w:sz w:val="20"/>
            <w:highlight w:val="yellow"/>
          </w:rPr>
          <w:delText>3</w:delText>
        </w:r>
      </w:del>
      <w:r w:rsidR="00783B8E" w:rsidRPr="00DA22FC">
        <w:rPr>
          <w:rFonts w:ascii="Arial" w:hAnsi="Arial" w:cs="Arial"/>
          <w:sz w:val="20"/>
          <w:highlight w:val="yellow"/>
        </w:rPr>
        <w:t xml:space="preserve"> </w:t>
      </w:r>
      <w:r w:rsidR="00C37028" w:rsidRPr="00DA22FC">
        <w:rPr>
          <w:rFonts w:ascii="Arial" w:hAnsi="Arial" w:cs="Arial"/>
          <w:sz w:val="20"/>
          <w:highlight w:val="yellow"/>
        </w:rPr>
        <w:t>August</w:t>
      </w:r>
      <w:r w:rsidR="00C37028" w:rsidRPr="00826313" w:rsidDel="00783B8E">
        <w:rPr>
          <w:rFonts w:ascii="Arial" w:hAnsi="Arial" w:cs="Arial"/>
          <w:sz w:val="20"/>
        </w:rPr>
        <w:t xml:space="preserve"> </w:t>
      </w:r>
      <w:r w:rsidR="00FE4D0C" w:rsidRPr="00826313">
        <w:rPr>
          <w:rFonts w:ascii="Arial" w:hAnsi="Arial" w:cs="Arial"/>
          <w:sz w:val="20"/>
        </w:rPr>
        <w:t>202</w:t>
      </w:r>
      <w:ins w:id="11135" w:author="An Phuc Cao" w:date="2024-09-30T17:30:00Z" w16du:dateUtc="2024-09-30T10:30:00Z">
        <w:r>
          <w:rPr>
            <w:rFonts w:ascii="Arial" w:hAnsi="Arial" w:cs="Arial"/>
            <w:sz w:val="20"/>
          </w:rPr>
          <w:t>x</w:t>
        </w:r>
      </w:ins>
      <w:del w:id="11136" w:author="An Phuc Cao" w:date="2024-09-30T17:30:00Z" w16du:dateUtc="2024-09-30T10:30:00Z">
        <w:r w:rsidR="00DA22FC" w:rsidDel="00C246DB">
          <w:rPr>
            <w:rFonts w:ascii="Arial" w:hAnsi="Arial" w:cs="Arial"/>
            <w:sz w:val="20"/>
          </w:rPr>
          <w:delText>3</w:delText>
        </w:r>
      </w:del>
    </w:p>
    <w:p w14:paraId="43BDFCEF" w14:textId="6CCA8FC3" w:rsidR="00C10FD5" w:rsidRDefault="00C10FD5" w:rsidP="00844C51">
      <w:pPr>
        <w:tabs>
          <w:tab w:val="left" w:pos="4060"/>
        </w:tabs>
        <w:ind w:left="720"/>
        <w:contextualSpacing/>
        <w:jc w:val="both"/>
        <w:rPr>
          <w:rFonts w:ascii="Arial" w:hAnsi="Arial" w:cs="Arial"/>
          <w:sz w:val="20"/>
        </w:rPr>
      </w:pPr>
    </w:p>
    <w:p w14:paraId="1876BEE2" w14:textId="1E02841C" w:rsidR="002D5B05" w:rsidRDefault="002D5B05" w:rsidP="008C1CA8">
      <w:pPr>
        <w:rPr>
          <w:rFonts w:ascii="Arial" w:hAnsi="Arial" w:cs="Arial"/>
          <w:sz w:val="20"/>
        </w:rPr>
      </w:pPr>
    </w:p>
    <w:p w14:paraId="73AC1576" w14:textId="77777777" w:rsidR="002D5B05" w:rsidRPr="002D5B05" w:rsidRDefault="002D5B05">
      <w:pPr>
        <w:rPr>
          <w:rFonts w:ascii="Arial" w:hAnsi="Arial" w:cs="Arial"/>
          <w:sz w:val="20"/>
        </w:rPr>
      </w:pPr>
    </w:p>
    <w:p w14:paraId="6192DFA4" w14:textId="5A9A7CA1" w:rsidR="002B13DB" w:rsidRPr="002D5B05" w:rsidRDefault="002B13DB">
      <w:pPr>
        <w:rPr>
          <w:rFonts w:ascii="Arial" w:hAnsi="Arial" w:cs="Arial"/>
          <w:sz w:val="20"/>
        </w:rPr>
      </w:pPr>
    </w:p>
    <w:sectPr w:rsidR="002B13DB" w:rsidRPr="002D5B05" w:rsidSect="00292F60">
      <w:headerReference w:type="default" r:id="rId64"/>
      <w:endnotePr>
        <w:numFmt w:val="decimal"/>
      </w:endnotePr>
      <w:type w:val="continuous"/>
      <w:pgSz w:w="11909" w:h="16834" w:code="9"/>
      <w:pgMar w:top="1440" w:right="1440" w:bottom="862" w:left="1582" w:header="720" w:footer="578"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4" w:author="Trung Van Nguyen" w:date="2024-12-19T13:51:00Z" w:initials="TN">
    <w:p w14:paraId="2B992665" w14:textId="77777777" w:rsidR="003D6BBD" w:rsidRDefault="003D6BBD" w:rsidP="003D6BBD">
      <w:pPr>
        <w:pStyle w:val="CommentText"/>
      </w:pPr>
      <w:r>
        <w:rPr>
          <w:rStyle w:val="CommentReference"/>
        </w:rPr>
        <w:annotationRef/>
      </w:r>
      <w:r>
        <w:t>To update resigned date and new COO</w:t>
      </w:r>
    </w:p>
  </w:comment>
  <w:comment w:id="65" w:author="Hai Quang Le" w:date="2025-01-03T15:26:00Z" w:initials="HL">
    <w:p w14:paraId="57BE5647" w14:textId="77777777" w:rsidR="00073C7C" w:rsidRDefault="00073C7C" w:rsidP="00073C7C">
      <w:pPr>
        <w:pStyle w:val="CommentText"/>
      </w:pPr>
      <w:r>
        <w:rPr>
          <w:rStyle w:val="CommentReference"/>
        </w:rPr>
        <w:annotationRef/>
      </w:r>
      <w:r>
        <w:t>Updated</w:t>
      </w:r>
    </w:p>
  </w:comment>
  <w:comment w:id="91" w:author="Trung Van Nguyen" w:date="2024-12-19T13:58:00Z" w:initials="TN">
    <w:p w14:paraId="3E843049" w14:textId="3B7C8F80" w:rsidR="00A60139" w:rsidRDefault="00A60139" w:rsidP="00A60139">
      <w:pPr>
        <w:pStyle w:val="CommentText"/>
      </w:pPr>
      <w:r>
        <w:rPr>
          <w:rStyle w:val="CommentReference"/>
        </w:rPr>
        <w:annotationRef/>
      </w:r>
      <w:r>
        <w:t>To update resigned date and new COO</w:t>
      </w:r>
    </w:p>
  </w:comment>
  <w:comment w:id="92" w:author="Hai Quang Le" w:date="2025-01-03T15:26:00Z" w:initials="HL">
    <w:p w14:paraId="18282769" w14:textId="77777777" w:rsidR="00073C7C" w:rsidRDefault="00073C7C" w:rsidP="00073C7C">
      <w:pPr>
        <w:pStyle w:val="CommentText"/>
      </w:pPr>
      <w:r>
        <w:rPr>
          <w:rStyle w:val="CommentReference"/>
        </w:rPr>
        <w:annotationRef/>
      </w:r>
      <w:r>
        <w:t>Updated</w:t>
      </w:r>
    </w:p>
  </w:comment>
  <w:comment w:id="109" w:author="Trung Van Nguyen" w:date="2024-12-19T13:58:00Z" w:initials="TN">
    <w:p w14:paraId="4CB580EB" w14:textId="6C16F1B3" w:rsidR="00C00488" w:rsidRDefault="00C00488" w:rsidP="00C00488">
      <w:pPr>
        <w:pStyle w:val="CommentText"/>
      </w:pPr>
      <w:r>
        <w:rPr>
          <w:rStyle w:val="CommentReference"/>
        </w:rPr>
        <w:annotationRef/>
      </w:r>
      <w:r>
        <w:t>To update resigned date and new COO</w:t>
      </w:r>
    </w:p>
  </w:comment>
  <w:comment w:id="110" w:author="Hai Quang Le" w:date="2025-01-03T15:26:00Z" w:initials="HL">
    <w:p w14:paraId="2D78FB33" w14:textId="77777777" w:rsidR="00073C7C" w:rsidRDefault="00073C7C" w:rsidP="00073C7C">
      <w:pPr>
        <w:pStyle w:val="CommentText"/>
      </w:pPr>
      <w:r>
        <w:rPr>
          <w:rStyle w:val="CommentReference"/>
        </w:rPr>
        <w:annotationRef/>
      </w:r>
      <w:r>
        <w:t>Updated</w:t>
      </w:r>
    </w:p>
  </w:comment>
  <w:comment w:id="319" w:author="Trung Van Nguyen" w:date="2024-11-08T14:51:00Z" w:initials="TN">
    <w:p w14:paraId="13D09D02" w14:textId="6F107A4E" w:rsidR="0027035F" w:rsidRDefault="0027035F" w:rsidP="0027035F">
      <w:pPr>
        <w:pStyle w:val="CommentText"/>
      </w:pPr>
      <w:r>
        <w:rPr>
          <w:rStyle w:val="CommentReference"/>
        </w:rPr>
        <w:annotationRef/>
      </w:r>
      <w:r>
        <w:t>Tương tự, số cả năm ngoái có 88,9 tỷ, sao 6 tháng đã 73 tỷ? Check lại công thức tính  hoặc mapping?</w:t>
      </w:r>
    </w:p>
  </w:comment>
  <w:comment w:id="320" w:author="Hai Quang Le" w:date="2024-12-11T13:24:00Z" w:initials="HL">
    <w:p w14:paraId="3298C212" w14:textId="77777777" w:rsidR="002B2349" w:rsidRDefault="002B2349" w:rsidP="002B2349">
      <w:pPr>
        <w:pStyle w:val="CommentText"/>
      </w:pPr>
      <w:r>
        <w:rPr>
          <w:rStyle w:val="CommentReference"/>
        </w:rPr>
        <w:annotationRef/>
      </w:r>
      <w:r>
        <w:t>Số này theo team năm ngoái thôi ạ.</w:t>
      </w:r>
      <w:r>
        <w:br/>
        <w:t>6 tháng số 5151 - lãi đã nhận là 63 tỷ 165, cả năm 2023 - lãi đã nhận có 80 tỷ. Vì vậy chênh ko nhiều đâu ạ</w:t>
      </w:r>
    </w:p>
  </w:comment>
  <w:comment w:id="321" w:author="Trung Van Nguyen" w:date="2024-12-19T14:10:00Z" w:initials="TN">
    <w:p w14:paraId="063C9136" w14:textId="77777777" w:rsidR="00E51D48" w:rsidRDefault="00E51D48" w:rsidP="00E51D48">
      <w:pPr>
        <w:pStyle w:val="CommentText"/>
      </w:pPr>
      <w:r>
        <w:rPr>
          <w:rStyle w:val="CommentReference"/>
        </w:rPr>
        <w:annotationRef/>
      </w:r>
      <w:r>
        <w:t>Nó là int income, hạch toán theo accrued mà nhỉ, sao lại có phân bổ ko đều kiểu này</w:t>
      </w:r>
    </w:p>
  </w:comment>
  <w:comment w:id="322" w:author="Hai Quang Le" w:date="2025-01-03T17:05:00Z" w:initials="HL">
    <w:p w14:paraId="7D276805" w14:textId="77777777" w:rsidR="00C52828" w:rsidRDefault="00C52828" w:rsidP="00C52828">
      <w:pPr>
        <w:pStyle w:val="CommentText"/>
      </w:pPr>
      <w:r>
        <w:rPr>
          <w:rStyle w:val="CommentReference"/>
        </w:rPr>
        <w:annotationRef/>
      </w:r>
      <w:r>
        <w:t>Chỗ này em sửa lại số năm nay do bị ngư</w:t>
      </w:r>
      <w:r>
        <w:rPr>
          <w:lang w:val="vi-VN"/>
        </w:rPr>
        <w:t>ợ</w:t>
      </w:r>
      <w:r>
        <w:t>c 1 bút toán. Trư</w:t>
      </w:r>
      <w:r>
        <w:rPr>
          <w:lang w:val="vi-VN"/>
        </w:rPr>
        <w:t>ớ</w:t>
      </w:r>
      <w:r>
        <w:t>c là 50 tỷ, giờ là 61 tỷ. Bây giờ gross margin cả 2 năm gần bằng nhau là hợp lí ah</w:t>
      </w:r>
    </w:p>
  </w:comment>
  <w:comment w:id="440" w:author="Trung Van Nguyen" w:date="2024-11-08T14:50:00Z" w:initials="TN">
    <w:p w14:paraId="19FF821B" w14:textId="14A1AF10" w:rsidR="00022956" w:rsidRDefault="00022956" w:rsidP="00751C2C">
      <w:pPr>
        <w:pStyle w:val="CommentText"/>
      </w:pPr>
      <w:r>
        <w:rPr>
          <w:rStyle w:val="CommentReference"/>
        </w:rPr>
        <w:annotationRef/>
      </w:r>
      <w:r>
        <w:t>Số này có nhầm không, số cả năm ngoái có 992tr thôi mà</w:t>
      </w:r>
    </w:p>
  </w:comment>
  <w:comment w:id="441" w:author="Hai Quang Le" w:date="2024-12-11T14:03:00Z" w:initials="HL">
    <w:p w14:paraId="187E6112" w14:textId="77777777" w:rsidR="00022956" w:rsidRDefault="00022956" w:rsidP="007E0E6D">
      <w:pPr>
        <w:pStyle w:val="CommentText"/>
      </w:pPr>
      <w:r>
        <w:rPr>
          <w:rStyle w:val="CommentReference"/>
        </w:rPr>
        <w:annotationRef/>
      </w:r>
      <w:r>
        <w:t>Revised. Bị map nhầm ah. Đã sửa cả 2024 &amp; 2023</w:t>
      </w:r>
    </w:p>
  </w:comment>
  <w:comment w:id="508" w:author="Trung Van Nguyen" w:date="2024-11-08T15:30:00Z" w:initials="TN">
    <w:p w14:paraId="441A9A49" w14:textId="3DA4FE1B" w:rsidR="009D414B" w:rsidRDefault="009D414B" w:rsidP="009D414B">
      <w:pPr>
        <w:pStyle w:val="CommentText"/>
      </w:pPr>
      <w:r>
        <w:rPr>
          <w:rStyle w:val="CommentReference"/>
        </w:rPr>
        <w:annotationRef/>
      </w:r>
      <w:r>
        <w:t>Ye23 là hoàn nhập 274 =&gt; sao 6 tháng này biến động do tác nhân gì mà credit loss tăng cao?</w:t>
      </w:r>
    </w:p>
  </w:comment>
  <w:comment w:id="505" w:author="Hai Quang Le" w:date="2024-12-11T14:04:00Z" w:initials="HL">
    <w:p w14:paraId="134D0A44" w14:textId="77777777" w:rsidR="006D41F8" w:rsidRDefault="006D41F8" w:rsidP="006D41F8">
      <w:pPr>
        <w:pStyle w:val="CommentText"/>
      </w:pPr>
      <w:r>
        <w:rPr>
          <w:rStyle w:val="CommentReference"/>
        </w:rPr>
        <w:annotationRef/>
      </w:r>
      <w:r>
        <w:t>Năm nay thêm 200 tỷ trái phiếu nữa &amp; lãi suất cũng cao hơn ah</w:t>
      </w:r>
    </w:p>
  </w:comment>
  <w:comment w:id="535" w:author="Trung Van Nguyen" w:date="2024-11-08T15:38:00Z" w:initials="TN">
    <w:p w14:paraId="07E71FD1" w14:textId="1EAB77D8" w:rsidR="003F6E0B" w:rsidRDefault="003F6E0B" w:rsidP="003F6E0B">
      <w:pPr>
        <w:pStyle w:val="CommentText"/>
      </w:pPr>
      <w:r>
        <w:rPr>
          <w:rStyle w:val="CommentReference"/>
        </w:rPr>
        <w:annotationRef/>
      </w:r>
      <w:r>
        <w:t>Tương tự, check lại dòng này, ye năm ngoái là 57 tỷ mà hy lại có 6,6 tỷ?</w:t>
      </w:r>
    </w:p>
  </w:comment>
  <w:comment w:id="532" w:author="Hai Quang Le" w:date="2024-12-11T14:05:00Z" w:initials="HL">
    <w:p w14:paraId="7E9DBB02" w14:textId="77777777" w:rsidR="006D41F8" w:rsidRDefault="006D41F8" w:rsidP="006D41F8">
      <w:pPr>
        <w:pStyle w:val="CommentText"/>
      </w:pPr>
      <w:r>
        <w:rPr>
          <w:rStyle w:val="CommentReference"/>
        </w:rPr>
        <w:annotationRef/>
      </w:r>
      <w:r>
        <w:t>Vâng, bị map nhầm ah. Revised cả 2024 &amp; 2023</w:t>
      </w:r>
    </w:p>
  </w:comment>
  <w:comment w:id="856" w:author="Trung Van Nguyen" w:date="2024-11-08T16:16:00Z" w:initials="TN">
    <w:p w14:paraId="0FE91446" w14:textId="0DB80526" w:rsidR="00240D44" w:rsidRDefault="00240D44" w:rsidP="00240D44">
      <w:pPr>
        <w:pStyle w:val="CommentText"/>
      </w:pPr>
      <w:r>
        <w:rPr>
          <w:rStyle w:val="CommentReference"/>
        </w:rPr>
        <w:annotationRef/>
      </w:r>
      <w:r>
        <w:t>Cả năm trư</w:t>
      </w:r>
      <w:r>
        <w:rPr>
          <w:lang w:val="vi-VN"/>
        </w:rPr>
        <w:t>ớ</w:t>
      </w:r>
      <w:r>
        <w:t>c số này là -2.8 tỷ?</w:t>
      </w:r>
    </w:p>
  </w:comment>
  <w:comment w:id="857" w:author="Hai Quang Le" w:date="2024-12-11T15:26:00Z" w:initials="HL">
    <w:p w14:paraId="38D493CF" w14:textId="77777777" w:rsidR="00245614" w:rsidRDefault="00245614" w:rsidP="00245614">
      <w:pPr>
        <w:pStyle w:val="CommentText"/>
      </w:pPr>
      <w:r>
        <w:rPr>
          <w:rStyle w:val="CommentReference"/>
        </w:rPr>
        <w:annotationRef/>
      </w:r>
      <w:r>
        <w:t>Revised. Giữa năm trư</w:t>
      </w:r>
      <w:r>
        <w:rPr>
          <w:lang w:val="vi-VN"/>
        </w:rPr>
        <w:t>ớ</w:t>
      </w:r>
      <w:r>
        <w:t>c consol Other Operating Expenses chưa chính xác, thiếu bút toán cấn trừ 811</w:t>
      </w:r>
    </w:p>
  </w:comment>
  <w:comment w:id="2231" w:author="Trung Van Nguyen" w:date="2024-11-08T16:58:00Z" w:initials="TN">
    <w:p w14:paraId="7CDEBE2D" w14:textId="27F83DD6" w:rsidR="003D3917" w:rsidRDefault="003D3917" w:rsidP="003D3917">
      <w:pPr>
        <w:pStyle w:val="CommentText"/>
      </w:pPr>
      <w:r>
        <w:rPr>
          <w:rStyle w:val="CommentReference"/>
        </w:rPr>
        <w:annotationRef/>
      </w:r>
      <w:r>
        <w:t>Số ở cột này đang là số của năm 2022</w:t>
      </w:r>
    </w:p>
  </w:comment>
  <w:comment w:id="2232" w:author="Hai Quang Le" w:date="2024-12-11T16:00:00Z" w:initials="HL">
    <w:p w14:paraId="49B1BA7C" w14:textId="77777777" w:rsidR="005A3998" w:rsidRDefault="005A3998" w:rsidP="005A3998">
      <w:pPr>
        <w:pStyle w:val="CommentText"/>
      </w:pPr>
      <w:r>
        <w:rPr>
          <w:rStyle w:val="CommentReference"/>
        </w:rPr>
        <w:annotationRef/>
      </w:r>
      <w:r>
        <w:t>Revised</w:t>
      </w:r>
    </w:p>
  </w:comment>
  <w:comment w:id="3528" w:author="Trung Van Nguyen" w:date="2024-11-25T15:13:00Z" w:initials="TN">
    <w:p w14:paraId="61D7F226" w14:textId="22FBAB02" w:rsidR="00BF63FC" w:rsidRDefault="00BF63FC" w:rsidP="00BF63FC">
      <w:pPr>
        <w:pStyle w:val="CommentText"/>
      </w:pPr>
      <w:r>
        <w:rPr>
          <w:rStyle w:val="CommentReference"/>
        </w:rPr>
        <w:annotationRef/>
      </w:r>
      <w:r>
        <w:t>Biến động số liệu này sao lớn thế? Giải thích biến động line by line</w:t>
      </w:r>
    </w:p>
  </w:comment>
  <w:comment w:id="3529" w:author="Hai Quang Le" w:date="2024-12-11T17:41:00Z" w:initials="HL">
    <w:p w14:paraId="15E9199F" w14:textId="77777777" w:rsidR="00262D47" w:rsidRDefault="00262D47" w:rsidP="00262D47">
      <w:pPr>
        <w:pStyle w:val="CommentText"/>
      </w:pPr>
      <w:r>
        <w:rPr>
          <w:rStyle w:val="CommentReference"/>
        </w:rPr>
        <w:annotationRef/>
      </w:r>
      <w:r>
        <w:t>Dòng 1 là lãi tiền gửi: Giảm tương ứng với số dư tiền gửi tại ngân hàng.</w:t>
      </w:r>
    </w:p>
    <w:p w14:paraId="26E47BA5" w14:textId="77777777" w:rsidR="00262D47" w:rsidRDefault="00262D47" w:rsidP="00262D47">
      <w:pPr>
        <w:pStyle w:val="CommentText"/>
      </w:pPr>
      <w:r>
        <w:t>Dòng 2 là lãi cho vay margin của VNSC ah. 6 tháng đầu năm 2023 bên VNSC chưa thực hiện cho vay margin nhiều nên số ít.</w:t>
      </w:r>
    </w:p>
  </w:comment>
  <w:comment w:id="3558" w:author="Trung Van Nguyen" w:date="2024-11-25T15:20:00Z" w:initials="TN">
    <w:p w14:paraId="08B25086" w14:textId="55E181B4" w:rsidR="00C01CE7" w:rsidRDefault="00C01CE7" w:rsidP="00C01CE7">
      <w:pPr>
        <w:pStyle w:val="CommentText"/>
      </w:pPr>
      <w:r>
        <w:rPr>
          <w:rStyle w:val="CommentReference"/>
        </w:rPr>
        <w:annotationRef/>
      </w:r>
      <w:r>
        <w:t>Sao số này lại bằng vas?</w:t>
      </w:r>
    </w:p>
  </w:comment>
  <w:comment w:id="3559" w:author="Hai Quang Le" w:date="2024-12-11T17:40:00Z" w:initials="HL">
    <w:p w14:paraId="0844C0CF" w14:textId="77777777" w:rsidR="00DA3C9D" w:rsidRDefault="00DA3C9D" w:rsidP="00DA3C9D">
      <w:pPr>
        <w:pStyle w:val="CommentText"/>
      </w:pPr>
      <w:r>
        <w:rPr>
          <w:rStyle w:val="CommentReference"/>
        </w:rPr>
        <w:annotationRef/>
      </w:r>
      <w:r>
        <w:t>Đây là lãi tiền gửi. Em mới bổ sung bút toán phân loại lại</w:t>
      </w:r>
    </w:p>
  </w:comment>
  <w:comment w:id="3602" w:author="Trung Van Nguyen" w:date="2024-11-25T15:13:00Z" w:initials="TN">
    <w:p w14:paraId="09DD31C6" w14:textId="2A2DF514" w:rsidR="00BF63FC" w:rsidRDefault="00BF63FC" w:rsidP="00BF63FC">
      <w:pPr>
        <w:pStyle w:val="CommentText"/>
      </w:pPr>
      <w:r>
        <w:rPr>
          <w:rStyle w:val="CommentReference"/>
        </w:rPr>
        <w:annotationRef/>
      </w:r>
      <w:r>
        <w:t>Sao số lại âm</w:t>
      </w:r>
    </w:p>
  </w:comment>
  <w:comment w:id="3603" w:author="Hai Quang Le" w:date="2024-12-11T17:39:00Z" w:initials="HL">
    <w:p w14:paraId="6FC043BD" w14:textId="77777777" w:rsidR="00423304" w:rsidRDefault="00423304" w:rsidP="00423304">
      <w:pPr>
        <w:pStyle w:val="CommentText"/>
      </w:pPr>
      <w:r>
        <w:rPr>
          <w:rStyle w:val="CommentReference"/>
        </w:rPr>
        <w:annotationRef/>
      </w:r>
      <w:r>
        <w:t>Revised. Bổ sung bút toán phân loại lại giữa các line doanh thu</w:t>
      </w:r>
    </w:p>
  </w:comment>
  <w:comment w:id="3883" w:author="Trung Van Nguyen" w:date="2024-11-25T16:16:00Z" w:initials="TN">
    <w:p w14:paraId="1F93BD28" w14:textId="35CA0455" w:rsidR="00A35E28" w:rsidRDefault="00A35E28" w:rsidP="00A35E28">
      <w:pPr>
        <w:pStyle w:val="CommentText"/>
      </w:pPr>
      <w:r>
        <w:rPr>
          <w:rStyle w:val="CommentReference"/>
        </w:rPr>
        <w:annotationRef/>
      </w:r>
      <w:r>
        <w:t>Báo cáo ye 2023 ko có line này</w:t>
      </w:r>
    </w:p>
  </w:comment>
  <w:comment w:id="3879" w:author="Hai Quang Le" w:date="2024-12-11T17:44:00Z" w:initials="HL">
    <w:p w14:paraId="0DDEC579" w14:textId="77777777" w:rsidR="00A31B0B" w:rsidRDefault="00A31B0B" w:rsidP="00A31B0B">
      <w:pPr>
        <w:pStyle w:val="CommentText"/>
      </w:pPr>
      <w:r>
        <w:rPr>
          <w:rStyle w:val="CommentReference"/>
        </w:rPr>
        <w:annotationRef/>
      </w:r>
      <w:r>
        <w:t>Revised</w:t>
      </w:r>
    </w:p>
  </w:comment>
  <w:comment w:id="3911" w:author="Trung Van Nguyen" w:date="2024-11-25T16:15:00Z" w:initials="TN">
    <w:p w14:paraId="158B1155" w14:textId="7B31EEEC" w:rsidR="00974157" w:rsidRDefault="00974157" w:rsidP="00974157">
      <w:pPr>
        <w:pStyle w:val="CommentText"/>
      </w:pPr>
      <w:r>
        <w:rPr>
          <w:rStyle w:val="CommentReference"/>
        </w:rPr>
        <w:annotationRef/>
      </w:r>
      <w:r>
        <w:t>Số này fs 2023 =0 sao hy lại có số nhỉ</w:t>
      </w:r>
    </w:p>
  </w:comment>
  <w:comment w:id="3912" w:author="Hai Quang Le" w:date="2024-12-11T17:44:00Z" w:initials="HL">
    <w:p w14:paraId="7FCF964C" w14:textId="77777777" w:rsidR="00937BB4" w:rsidRDefault="00937BB4" w:rsidP="00937BB4">
      <w:pPr>
        <w:pStyle w:val="CommentText"/>
      </w:pPr>
      <w:r>
        <w:rPr>
          <w:rStyle w:val="CommentReference"/>
        </w:rPr>
        <w:annotationRef/>
      </w:r>
      <w:r>
        <w:t>Revised</w:t>
      </w:r>
    </w:p>
  </w:comment>
  <w:comment w:id="4006" w:author="Trung Van Nguyen" w:date="2024-11-25T16:56:00Z" w:initials="TN">
    <w:p w14:paraId="30BB2975" w14:textId="7940F3D9" w:rsidR="0091557A" w:rsidRDefault="0091557A" w:rsidP="0091557A">
      <w:pPr>
        <w:pStyle w:val="CommentText"/>
      </w:pPr>
      <w:r>
        <w:rPr>
          <w:rStyle w:val="CommentReference"/>
        </w:rPr>
        <w:annotationRef/>
      </w:r>
      <w:r>
        <w:t>Dòng này map từ line nào bên vas</w:t>
      </w:r>
    </w:p>
  </w:comment>
  <w:comment w:id="4007" w:author="Hai Quang Le" w:date="2024-12-12T08:53:00Z" w:initials="HL">
    <w:p w14:paraId="06E0567C" w14:textId="77777777" w:rsidR="008F6FF6" w:rsidRDefault="008F6FF6" w:rsidP="008F6FF6">
      <w:pPr>
        <w:pStyle w:val="CommentText"/>
      </w:pPr>
      <w:r>
        <w:rPr>
          <w:rStyle w:val="CommentReference"/>
        </w:rPr>
        <w:annotationRef/>
      </w:r>
      <w:r>
        <w:t>Revised</w:t>
      </w:r>
    </w:p>
  </w:comment>
  <w:comment w:id="4026" w:author="Trung Van Nguyen" w:date="2024-11-25T16:55:00Z" w:initials="TN">
    <w:p w14:paraId="159DABA5" w14:textId="3CB22E8E" w:rsidR="0091557A" w:rsidRDefault="0091557A" w:rsidP="0091557A">
      <w:pPr>
        <w:pStyle w:val="CommentText"/>
      </w:pPr>
      <w:r>
        <w:rPr>
          <w:rStyle w:val="CommentReference"/>
        </w:rPr>
        <w:annotationRef/>
      </w:r>
      <w:r>
        <w:t>Sao ye ko có số này</w:t>
      </w:r>
    </w:p>
  </w:comment>
  <w:comment w:id="4027" w:author="Hai Quang Le" w:date="2024-12-12T09:14:00Z" w:initials="HL">
    <w:p w14:paraId="4150C631" w14:textId="77777777" w:rsidR="00E2021A" w:rsidRDefault="00E2021A" w:rsidP="00E2021A">
      <w:pPr>
        <w:pStyle w:val="CommentText"/>
      </w:pPr>
      <w:r>
        <w:rPr>
          <w:rStyle w:val="CommentReference"/>
        </w:rPr>
        <w:annotationRef/>
      </w:r>
      <w:r>
        <w:t>Revised. Sau khi có bút toán phân loại lại Income thì ko còn Gain/Loss from sale of FVTOCI nữa</w:t>
      </w:r>
    </w:p>
  </w:comment>
  <w:comment w:id="4076" w:author="Trung Van Nguyen" w:date="2024-11-25T17:01:00Z" w:initials="TN">
    <w:p w14:paraId="27256352" w14:textId="430A5AB8" w:rsidR="003A27A6" w:rsidRDefault="003A27A6" w:rsidP="003A27A6">
      <w:pPr>
        <w:pStyle w:val="CommentText"/>
      </w:pPr>
      <w:r>
        <w:rPr>
          <w:rStyle w:val="CommentReference"/>
        </w:rPr>
        <w:annotationRef/>
      </w:r>
      <w:r>
        <w:t>Cái này tính impair của khoản nào ấy nhỉ</w:t>
      </w:r>
    </w:p>
  </w:comment>
  <w:comment w:id="4077" w:author="Hai Quang Le" w:date="2024-12-12T09:15:00Z" w:initials="HL">
    <w:p w14:paraId="1873D81C" w14:textId="77777777" w:rsidR="00BE186F" w:rsidRDefault="00BE186F" w:rsidP="00BE186F">
      <w:pPr>
        <w:pStyle w:val="CommentText"/>
      </w:pPr>
      <w:r>
        <w:rPr>
          <w:rStyle w:val="CommentReference"/>
        </w:rPr>
        <w:annotationRef/>
      </w:r>
      <w:r>
        <w:t>Phát sinh tăng ECL trái phiếu &amp; chứng chỉ tiền gửi ah</w:t>
      </w:r>
    </w:p>
  </w:comment>
  <w:comment w:id="4078" w:author="Trung Van Nguyen" w:date="2024-12-24T16:12:00Z" w:initials="TN">
    <w:p w14:paraId="20766DD0" w14:textId="77777777" w:rsidR="00752641" w:rsidRDefault="00752641" w:rsidP="00752641">
      <w:pPr>
        <w:pStyle w:val="CommentText"/>
      </w:pPr>
      <w:r>
        <w:rPr>
          <w:rStyle w:val="CommentReference"/>
        </w:rPr>
        <w:annotationRef/>
      </w:r>
      <w:r>
        <w:t>Chứng chỉ tiền gửi các kỳ trc treat giống tiền gửi là để pD =0 =&gt; check lại</w:t>
      </w:r>
    </w:p>
  </w:comment>
  <w:comment w:id="4141" w:author="Trung Van Nguyen" w:date="2024-11-25T17:09:00Z" w:initials="TN">
    <w:p w14:paraId="6CD831F7" w14:textId="02E896B0" w:rsidR="006607D4" w:rsidRDefault="006607D4" w:rsidP="006607D4">
      <w:pPr>
        <w:pStyle w:val="CommentText"/>
      </w:pPr>
      <w:r>
        <w:rPr>
          <w:rStyle w:val="CommentReference"/>
        </w:rPr>
        <w:annotationRef/>
      </w:r>
      <w:r>
        <w:t>Vas đang để đâu?</w:t>
      </w:r>
    </w:p>
  </w:comment>
  <w:comment w:id="4142" w:author="Hai Quang Le" w:date="2024-12-12T09:33:00Z" w:initials="HL">
    <w:p w14:paraId="34CAC6C8" w14:textId="77777777" w:rsidR="0014263F" w:rsidRDefault="0014263F" w:rsidP="0014263F">
      <w:pPr>
        <w:pStyle w:val="CommentText"/>
      </w:pPr>
      <w:r>
        <w:rPr>
          <w:rStyle w:val="CommentReference"/>
        </w:rPr>
        <w:annotationRef/>
      </w:r>
      <w:r>
        <w:t>Bao gồm 2 phần ah.</w:t>
      </w:r>
      <w:r>
        <w:br/>
        <w:t>Trên VAS là Lãi từ các khoản đầu tư tài chính: 54 tỷ.</w:t>
      </w:r>
      <w:r>
        <w:br/>
        <w:t>Trên IFRS đang chia làm 2 khoản: Gain from Sale of GVTPL: 22,6 tỷ &amp; Gain from Sale of FVTOCI là 34 tỷ 7 ở note 11. Other operating Income</w:t>
      </w:r>
    </w:p>
  </w:comment>
  <w:comment w:id="4153" w:author="Trung Van Nguyen" w:date="2024-11-25T17:09:00Z" w:initials="TN">
    <w:p w14:paraId="4C9E1B01" w14:textId="169CDF56" w:rsidR="006607D4" w:rsidRDefault="006607D4" w:rsidP="006607D4">
      <w:pPr>
        <w:pStyle w:val="CommentText"/>
      </w:pPr>
      <w:r>
        <w:rPr>
          <w:rStyle w:val="CommentReference"/>
        </w:rPr>
        <w:annotationRef/>
      </w:r>
      <w:r>
        <w:t>Reconcile số này với vas?</w:t>
      </w:r>
    </w:p>
  </w:comment>
  <w:comment w:id="4154" w:author="Hai Quang Le" w:date="2024-12-12T09:52:00Z" w:initials="HL">
    <w:p w14:paraId="47C501C9" w14:textId="77777777" w:rsidR="00AF16BD" w:rsidRDefault="00AF16BD" w:rsidP="00AF16BD">
      <w:pPr>
        <w:pStyle w:val="CommentText"/>
      </w:pPr>
      <w:r>
        <w:rPr>
          <w:rStyle w:val="CommentReference"/>
        </w:rPr>
        <w:annotationRef/>
      </w:r>
      <w:r>
        <w:t>Bao gồm:</w:t>
      </w:r>
      <w:r>
        <w:br/>
        <w:t>221 triệu đánh giá 1388 NAV Cổ phiếu</w:t>
      </w:r>
      <w:r>
        <w:br/>
        <w:t>35 tỷ 3 đánh giá 1388 NAV Chứng chỉ quỹ</w:t>
      </w:r>
    </w:p>
  </w:comment>
  <w:comment w:id="4183" w:author="Trung Van Nguyen" w:date="2024-11-25T17:09:00Z" w:initials="TN">
    <w:p w14:paraId="68262ED2" w14:textId="0424137A" w:rsidR="006607D4" w:rsidRDefault="006607D4" w:rsidP="006607D4">
      <w:pPr>
        <w:pStyle w:val="CommentText"/>
      </w:pPr>
      <w:r>
        <w:rPr>
          <w:rStyle w:val="CommentReference"/>
        </w:rPr>
        <w:annotationRef/>
      </w:r>
      <w:r>
        <w:t>Loss khác vas do đâu?</w:t>
      </w:r>
    </w:p>
  </w:comment>
  <w:comment w:id="4184" w:author="Hai Quang Le" w:date="2024-12-12T09:56:00Z" w:initials="HL">
    <w:p w14:paraId="035CB702" w14:textId="77777777" w:rsidR="007C6518" w:rsidRDefault="007C6518" w:rsidP="007C6518">
      <w:pPr>
        <w:pStyle w:val="CommentText"/>
      </w:pPr>
      <w:r>
        <w:rPr>
          <w:rStyle w:val="CommentReference"/>
        </w:rPr>
        <w:annotationRef/>
      </w:r>
      <w:r>
        <w:t>Khác VAS 169 triệu là khoản duy nhất, lỗ do bán chứng chỉ tiền gửi.</w:t>
      </w:r>
      <w:r>
        <w:br/>
        <w:t>Khoản này đang để ở Gain/Loss from sale of FVTOCI ah</w:t>
      </w:r>
    </w:p>
  </w:comment>
  <w:comment w:id="4231" w:author="Trung Van Nguyen" w:date="2024-11-25T17:01:00Z" w:initials="TN">
    <w:p w14:paraId="30A8AA5B" w14:textId="53FF0A77" w:rsidR="00AB58AA" w:rsidRDefault="003A27A6" w:rsidP="00AB58AA">
      <w:pPr>
        <w:pStyle w:val="CommentText"/>
        <w:ind w:left="600"/>
      </w:pPr>
      <w:r>
        <w:rPr>
          <w:rStyle w:val="CommentReference"/>
        </w:rPr>
        <w:annotationRef/>
      </w:r>
      <w:r w:rsidR="00AB58AA">
        <w:t xml:space="preserve">Sao ly lại ko có số, </w:t>
      </w:r>
    </w:p>
    <w:p w14:paraId="57700D97" w14:textId="77777777" w:rsidR="00AB58AA" w:rsidRDefault="00AB58AA" w:rsidP="00AB58AA">
      <w:pPr>
        <w:pStyle w:val="CommentText"/>
        <w:ind w:left="600"/>
      </w:pPr>
      <w:r>
        <w:t>số đang khác vas?</w:t>
      </w:r>
    </w:p>
  </w:comment>
  <w:comment w:id="4232" w:author="Hai Quang Le" w:date="2024-12-12T10:00:00Z" w:initials="HL">
    <w:p w14:paraId="1E38FA83" w14:textId="77777777" w:rsidR="006E7700" w:rsidRDefault="006E7700" w:rsidP="006E7700">
      <w:pPr>
        <w:pStyle w:val="CommentText"/>
      </w:pPr>
      <w:r>
        <w:rPr>
          <w:rStyle w:val="CommentReference"/>
        </w:rPr>
        <w:annotationRef/>
      </w:r>
      <w:r>
        <w:t>Last year có số ạ. Team dán thiếu.</w:t>
      </w:r>
      <w:r>
        <w:br/>
        <w:t>Số này là chuyển từ Đánh giá lại 3388-Cổ phiếu &amp; CCQ từ 811 sang 635 để lên line thuyết minh cho IFRS ah</w:t>
      </w:r>
    </w:p>
  </w:comment>
  <w:comment w:id="4335" w:author="Trung Van Nguyen" w:date="2024-11-25T17:30:00Z" w:initials="TN">
    <w:p w14:paraId="2E894BD7" w14:textId="6C70D6F8" w:rsidR="00F77942" w:rsidRDefault="00F77942" w:rsidP="00F77942">
      <w:pPr>
        <w:pStyle w:val="CommentText"/>
      </w:pPr>
      <w:r>
        <w:rPr>
          <w:rStyle w:val="CommentReference"/>
        </w:rPr>
        <w:annotationRef/>
      </w:r>
      <w:r>
        <w:t>&lt;&gt; vas ?</w:t>
      </w:r>
    </w:p>
  </w:comment>
  <w:comment w:id="4336" w:author="Hai Quang Le" w:date="2024-12-12T10:06:00Z" w:initials="HL">
    <w:p w14:paraId="0CEE5AFD" w14:textId="77777777" w:rsidR="00FE3975" w:rsidRDefault="00FE3975" w:rsidP="00FE3975">
      <w:pPr>
        <w:pStyle w:val="CommentText"/>
      </w:pPr>
      <w:r>
        <w:rPr>
          <w:rStyle w:val="CommentReference"/>
        </w:rPr>
        <w:annotationRef/>
      </w:r>
      <w:r>
        <w:t>Không khác đâu ạ.</w:t>
      </w:r>
      <w:r>
        <w:br/>
        <w:t>Trên IFRS, personnel expenses này bao gồm cả chi phí lương thư</w:t>
      </w:r>
      <w:r>
        <w:rPr>
          <w:lang w:val="vi-VN"/>
        </w:rPr>
        <w:t>ở</w:t>
      </w:r>
      <w:r>
        <w:t>ng, nhân công của 641 &amp; 642.</w:t>
      </w:r>
      <w:r>
        <w:br/>
        <w:t>Trên VAS chỉ tách nhỏ ra 3 dòng chi phí lương thư</w:t>
      </w:r>
      <w:r>
        <w:rPr>
          <w:lang w:val="vi-VN"/>
        </w:rPr>
        <w:t>ở</w:t>
      </w:r>
      <w:r>
        <w:t>ng cho 642. Nhưng còn một ít (101 triệu) lương thư</w:t>
      </w:r>
      <w:r>
        <w:rPr>
          <w:lang w:val="vi-VN"/>
        </w:rPr>
        <w:t>ở</w:t>
      </w:r>
      <w:r>
        <w:t>ng trên 641 nữa ah</w:t>
      </w:r>
    </w:p>
  </w:comment>
  <w:comment w:id="4348" w:author="Trung Van Nguyen" w:date="2024-11-25T17:29:00Z" w:initials="TN">
    <w:p w14:paraId="7B34A408" w14:textId="1339089C" w:rsidR="00F77942" w:rsidRDefault="00F77942" w:rsidP="00F77942">
      <w:pPr>
        <w:pStyle w:val="CommentText"/>
      </w:pPr>
      <w:r>
        <w:rPr>
          <w:rStyle w:val="CommentReference"/>
        </w:rPr>
        <w:annotationRef/>
      </w:r>
      <w:r>
        <w:t>Khác total vas</w:t>
      </w:r>
    </w:p>
  </w:comment>
  <w:comment w:id="4349" w:author="Hai Quang Le" w:date="2024-12-12T10:06:00Z" w:initials="HL">
    <w:p w14:paraId="13EFC03A" w14:textId="77777777" w:rsidR="00FE3975" w:rsidRDefault="00FE3975" w:rsidP="00FE3975">
      <w:pPr>
        <w:pStyle w:val="CommentText"/>
      </w:pPr>
      <w:r>
        <w:rPr>
          <w:rStyle w:val="CommentReference"/>
        </w:rPr>
        <w:annotationRef/>
      </w:r>
      <w:r>
        <w:t xml:space="preserve">Không khác đâu </w:t>
      </w:r>
      <w:r>
        <w:rPr>
          <w:lang w:val="vi-VN"/>
        </w:rPr>
        <w:t>ạ.</w:t>
      </w:r>
      <w:r>
        <w:rPr>
          <w:lang w:val="vi-VN"/>
        </w:rPr>
        <w:br/>
        <w:t>Tr</w:t>
      </w:r>
      <w:r>
        <w:t>ê</w:t>
      </w:r>
      <w:r>
        <w:rPr>
          <w:lang w:val="vi-VN"/>
        </w:rPr>
        <w:t>n IFRS, personnel expenses n</w:t>
      </w:r>
      <w:r>
        <w:t>à</w:t>
      </w:r>
      <w:r>
        <w:rPr>
          <w:lang w:val="vi-VN"/>
        </w:rPr>
        <w:t>y bao gồm cả chi ph</w:t>
      </w:r>
      <w:r>
        <w:t>í</w:t>
      </w:r>
      <w:r>
        <w:rPr>
          <w:lang w:val="vi-VN"/>
        </w:rPr>
        <w:t xml:space="preserve"> lương </w:t>
      </w:r>
      <w:r>
        <w:t>th</w:t>
      </w:r>
      <w:r>
        <w:rPr>
          <w:lang w:val="vi-VN"/>
        </w:rPr>
        <w:t>ưở</w:t>
      </w:r>
      <w:r>
        <w:t>ng, nhân công c</w:t>
      </w:r>
      <w:r>
        <w:rPr>
          <w:lang w:val="vi-VN"/>
        </w:rPr>
        <w:t>ủa 641 &amp; 642.</w:t>
      </w:r>
      <w:r>
        <w:rPr>
          <w:lang w:val="vi-VN"/>
        </w:rPr>
        <w:br/>
        <w:t>Tr</w:t>
      </w:r>
      <w:r>
        <w:t>ê</w:t>
      </w:r>
      <w:r>
        <w:rPr>
          <w:lang w:val="vi-VN"/>
        </w:rPr>
        <w:t>n VAS chỉ t</w:t>
      </w:r>
      <w:r>
        <w:t>á</w:t>
      </w:r>
      <w:r>
        <w:rPr>
          <w:lang w:val="vi-VN"/>
        </w:rPr>
        <w:t>ch nhỏ ra 3 d</w:t>
      </w:r>
      <w:r>
        <w:t>ò</w:t>
      </w:r>
      <w:r>
        <w:rPr>
          <w:lang w:val="vi-VN"/>
        </w:rPr>
        <w:t>ng chi ph</w:t>
      </w:r>
      <w:r>
        <w:t>í</w:t>
      </w:r>
      <w:r>
        <w:rPr>
          <w:lang w:val="vi-VN"/>
        </w:rPr>
        <w:t xml:space="preserve"> lương </w:t>
      </w:r>
      <w:r>
        <w:t>th</w:t>
      </w:r>
      <w:r>
        <w:rPr>
          <w:lang w:val="vi-VN"/>
        </w:rPr>
        <w:t>ưở</w:t>
      </w:r>
      <w:r>
        <w:t>ng cho 642. Nhưng còn m</w:t>
      </w:r>
      <w:r>
        <w:rPr>
          <w:lang w:val="vi-VN"/>
        </w:rPr>
        <w:t xml:space="preserve">ột </w:t>
      </w:r>
      <w:r>
        <w:t>í</w:t>
      </w:r>
      <w:r>
        <w:rPr>
          <w:lang w:val="vi-VN"/>
        </w:rPr>
        <w:t xml:space="preserve">t (101 triệu) lương </w:t>
      </w:r>
      <w:r>
        <w:t>th</w:t>
      </w:r>
      <w:r>
        <w:rPr>
          <w:lang w:val="vi-VN"/>
        </w:rPr>
        <w:t>ưở</w:t>
      </w:r>
      <w:r>
        <w:t>ng trên 641 n</w:t>
      </w:r>
      <w:r>
        <w:rPr>
          <w:lang w:val="vi-VN"/>
        </w:rPr>
        <w:t>ữa ah</w:t>
      </w:r>
    </w:p>
  </w:comment>
  <w:comment w:id="4440" w:author="Trung Van Nguyen" w:date="2024-11-25T17:31:00Z" w:initials="TN">
    <w:p w14:paraId="2F00AD0F" w14:textId="14C1E08B" w:rsidR="00330AD3" w:rsidRDefault="004C3B18" w:rsidP="00330AD3">
      <w:pPr>
        <w:pStyle w:val="CommentText"/>
      </w:pPr>
      <w:r>
        <w:rPr>
          <w:rStyle w:val="CommentReference"/>
        </w:rPr>
        <w:annotationRef/>
      </w:r>
      <w:r w:rsidR="00330AD3">
        <w:t>Sao to đột biện ntn? Ye23 chỉ có 10 tỷ?</w:t>
      </w:r>
    </w:p>
  </w:comment>
  <w:comment w:id="4441" w:author="Hai Quang Le" w:date="2024-12-12T10:08:00Z" w:initials="HL">
    <w:p w14:paraId="4435337D" w14:textId="77777777" w:rsidR="00F05254" w:rsidRDefault="00F05254" w:rsidP="00F05254">
      <w:pPr>
        <w:pStyle w:val="CommentText"/>
      </w:pPr>
      <w:r>
        <w:rPr>
          <w:rStyle w:val="CommentReference"/>
        </w:rPr>
        <w:annotationRef/>
      </w:r>
      <w:r>
        <w:t>Revised</w:t>
      </w:r>
    </w:p>
  </w:comment>
  <w:comment w:id="4442" w:author="Trung Van Nguyen" w:date="2024-12-24T16:37:00Z" w:initials="TN">
    <w:p w14:paraId="41457577" w14:textId="77777777" w:rsidR="00AD633D" w:rsidRDefault="00AD633D" w:rsidP="00AD633D">
      <w:pPr>
        <w:pStyle w:val="CommentText"/>
      </w:pPr>
      <w:r>
        <w:rPr>
          <w:rStyle w:val="CommentReference"/>
        </w:rPr>
        <w:annotationRef/>
      </w:r>
      <w:r>
        <w:t>Vẫn to hơn ye 😐</w:t>
      </w:r>
    </w:p>
  </w:comment>
  <w:comment w:id="5353" w:author="Trung Van Nguyen" w:date="2024-11-26T15:18:00Z" w:initials="TN">
    <w:p w14:paraId="559AE0F0" w14:textId="75C2360D" w:rsidR="00F02E30" w:rsidRDefault="00F02E30" w:rsidP="00F02E30">
      <w:pPr>
        <w:pStyle w:val="CommentText"/>
      </w:pPr>
      <w:r>
        <w:rPr>
          <w:rStyle w:val="CommentReference"/>
        </w:rPr>
        <w:annotationRef/>
      </w:r>
      <w:r>
        <w:t>Map các số liệu này trên vas hộ anh phát, đang nhìn không thấy link</w:t>
      </w:r>
    </w:p>
  </w:comment>
  <w:comment w:id="5354" w:author="Hai Quang Le" w:date="2024-12-12T10:18:00Z" w:initials="HL">
    <w:p w14:paraId="79EE5EFD" w14:textId="77777777" w:rsidR="00560ADD" w:rsidRDefault="00560ADD" w:rsidP="00560ADD">
      <w:pPr>
        <w:pStyle w:val="CommentText"/>
      </w:pPr>
      <w:r>
        <w:rPr>
          <w:rStyle w:val="CommentReference"/>
        </w:rPr>
        <w:annotationRef/>
      </w:r>
      <w:r>
        <w:t>Trên IFRS này, tổng số dư là 495,475 tỷ bao gồm</w:t>
      </w:r>
      <w:r>
        <w:br/>
        <w:t>Principal là 459,417, cái này nhìn trên note 5 - Đầu tư nắm giữ đến ngày đáo hạn.</w:t>
      </w:r>
      <w:r>
        <w:br/>
        <w:t>Ngoài ra IFRS còn cộng thêm 36 tỷ Phải thu lãi từ hợp đồng tiền gửi trên 1388.Bank nữa ah.</w:t>
      </w:r>
    </w:p>
  </w:comment>
  <w:comment w:id="6119" w:author="Trung Van Nguyen" w:date="2024-11-26T16:19:00Z" w:initials="TN">
    <w:p w14:paraId="16E609F4" w14:textId="036908A5" w:rsidR="00E637B1" w:rsidRDefault="00E637B1" w:rsidP="00E637B1">
      <w:pPr>
        <w:pStyle w:val="CommentText"/>
      </w:pPr>
      <w:r>
        <w:rPr>
          <w:rStyle w:val="CommentReference"/>
        </w:rPr>
        <w:annotationRef/>
      </w:r>
      <w:r>
        <w:t>Check lại</w:t>
      </w:r>
    </w:p>
  </w:comment>
  <w:comment w:id="6120" w:author="Hai Quang Le" w:date="2024-12-12T10:18:00Z" w:initials="HL">
    <w:p w14:paraId="32174B25" w14:textId="77777777" w:rsidR="00E6163C" w:rsidRDefault="00E6163C" w:rsidP="00E6163C">
      <w:pPr>
        <w:pStyle w:val="CommentText"/>
      </w:pPr>
      <w:r>
        <w:rPr>
          <w:rStyle w:val="CommentReference"/>
        </w:rPr>
        <w:annotationRef/>
      </w:r>
      <w:r>
        <w:t>Revised</w:t>
      </w:r>
    </w:p>
  </w:comment>
  <w:comment w:id="6391" w:author="Trung Van Nguyen" w:date="2024-11-26T15:38:00Z" w:initials="TN">
    <w:p w14:paraId="31CC7E69" w14:textId="02EC80FC" w:rsidR="00D279C7" w:rsidRDefault="00D279C7" w:rsidP="00D279C7">
      <w:pPr>
        <w:pStyle w:val="CommentText"/>
      </w:pPr>
      <w:r>
        <w:rPr>
          <w:rStyle w:val="CommentReference"/>
        </w:rPr>
        <w:annotationRef/>
      </w:r>
      <w:r>
        <w:t>Mới mua thêm cái j, cần thì tách thêm line cho bond mới</w:t>
      </w:r>
    </w:p>
  </w:comment>
  <w:comment w:id="6392" w:author="Hai Quang Le" w:date="2024-12-12T10:19:00Z" w:initials="HL">
    <w:p w14:paraId="01C947EA" w14:textId="77777777" w:rsidR="00232544" w:rsidRDefault="00232544" w:rsidP="00232544">
      <w:pPr>
        <w:pStyle w:val="CommentText"/>
      </w:pPr>
      <w:r>
        <w:rPr>
          <w:rStyle w:val="CommentReference"/>
        </w:rPr>
        <w:annotationRef/>
      </w:r>
      <w:r>
        <w:t>Revised</w:t>
      </w:r>
    </w:p>
  </w:comment>
  <w:comment w:id="6744" w:author="Trung Van Nguyen" w:date="2024-11-26T15:45:00Z" w:initials="TN">
    <w:p w14:paraId="532B52D2" w14:textId="0815E8A8" w:rsidR="004E3D5C" w:rsidRDefault="004E3D5C" w:rsidP="004E3D5C">
      <w:pPr>
        <w:pStyle w:val="CommentText"/>
      </w:pPr>
      <w:r>
        <w:rPr>
          <w:rStyle w:val="CommentReference"/>
        </w:rPr>
        <w:annotationRef/>
      </w:r>
      <w:r>
        <w:t>Trong này có thêm cái j thế</w:t>
      </w:r>
    </w:p>
  </w:comment>
  <w:comment w:id="6745" w:author="Hai Quang Le" w:date="2025-01-06T11:50:00Z" w:initials="HL">
    <w:p w14:paraId="51F6CE1D" w14:textId="77777777" w:rsidR="004E1BEC" w:rsidRDefault="004E1BEC" w:rsidP="004E1BEC">
      <w:pPr>
        <w:pStyle w:val="CommentText"/>
      </w:pPr>
      <w:r>
        <w:rPr>
          <w:rStyle w:val="CommentReference"/>
        </w:rPr>
        <w:annotationRef/>
      </w:r>
      <w:r>
        <w:t>Đã sửa số năm nay ah. Trư</w:t>
      </w:r>
      <w:r>
        <w:rPr>
          <w:lang w:val="vi-VN"/>
        </w:rPr>
        <w:t>ớ</w:t>
      </w:r>
      <w:r>
        <w:t>c kia còn tận 71 tỷ do e sai bút toán nên chưa clear hết tài khoản 1388.NAV</w:t>
      </w:r>
    </w:p>
  </w:comment>
  <w:comment w:id="7614" w:author="Trung Van Nguyen" w:date="2024-11-08T17:13:00Z" w:initials="TN">
    <w:p w14:paraId="474E8423" w14:textId="50C352BA" w:rsidR="00F922F8" w:rsidRDefault="00F922F8" w:rsidP="00F922F8">
      <w:pPr>
        <w:pStyle w:val="CommentText"/>
      </w:pPr>
      <w:r>
        <w:rPr>
          <w:rStyle w:val="CommentReference"/>
        </w:rPr>
        <w:annotationRef/>
      </w:r>
      <w:r>
        <w:t>Tên khác item trên bS?</w:t>
      </w:r>
    </w:p>
    <w:p w14:paraId="0446CA25" w14:textId="77777777" w:rsidR="00F922F8" w:rsidRDefault="00F922F8" w:rsidP="00F922F8">
      <w:pPr>
        <w:pStyle w:val="CommentText"/>
      </w:pPr>
      <w:r>
        <w:t>Check trong goodbank để sử dụng 1 tên</w:t>
      </w:r>
    </w:p>
  </w:comment>
  <w:comment w:id="7615" w:author="Trung Van Nguyen" w:date="2024-11-26T16:00:00Z" w:initials="TN">
    <w:p w14:paraId="08556F0F" w14:textId="77777777" w:rsidR="001F552E" w:rsidRDefault="001F552E" w:rsidP="001F552E">
      <w:pPr>
        <w:pStyle w:val="CommentText"/>
      </w:pPr>
      <w:r>
        <w:rPr>
          <w:rStyle w:val="CommentReference"/>
        </w:rPr>
        <w:annotationRef/>
      </w:r>
      <w:r>
        <w:t>Không tính lại theo AC? Bằng nguyên vas à?</w:t>
      </w:r>
    </w:p>
  </w:comment>
  <w:comment w:id="7616" w:author="Hai Quang Le" w:date="2024-12-12T13:52:00Z" w:initials="HL">
    <w:p w14:paraId="33D9182A" w14:textId="77777777" w:rsidR="00D81324" w:rsidRDefault="00D81324" w:rsidP="00D81324">
      <w:pPr>
        <w:pStyle w:val="CommentText"/>
      </w:pPr>
      <w:r>
        <w:rPr>
          <w:rStyle w:val="CommentReference"/>
        </w:rPr>
        <w:annotationRef/>
      </w:r>
      <w:r>
        <w:t>Note này chỉ lấy principal thôi ạ, ko đánh giá lại theo Armo cost</w:t>
      </w:r>
    </w:p>
  </w:comment>
  <w:comment w:id="7617" w:author="Trung Van Nguyen" w:date="2024-12-24T16:47:00Z" w:initials="TN">
    <w:p w14:paraId="294C184B" w14:textId="77777777" w:rsidR="00C82C35" w:rsidRDefault="00C82C35" w:rsidP="00C82C35">
      <w:pPr>
        <w:pStyle w:val="CommentText"/>
      </w:pPr>
      <w:r>
        <w:rPr>
          <w:rStyle w:val="CommentReference"/>
        </w:rPr>
        <w:annotationRef/>
      </w:r>
      <w:r>
        <w:t>Nếu làm lại theo AC thì diff bn, chỉ có trư</w:t>
      </w:r>
      <w:r>
        <w:rPr>
          <w:lang w:val="vi-VN"/>
        </w:rPr>
        <w:t>ờ</w:t>
      </w:r>
      <w:r>
        <w:t>ng hợp chênh lệch immaterial nên ko làm, chứ ko có trư</w:t>
      </w:r>
      <w:r>
        <w:rPr>
          <w:lang w:val="vi-VN"/>
        </w:rPr>
        <w:t>ờ</w:t>
      </w:r>
      <w:r>
        <w:t>ng hợp “không tính lại theo ac”</w:t>
      </w:r>
    </w:p>
  </w:comment>
  <w:comment w:id="7782" w:author="Trung Van Nguyen" w:date="2024-11-26T16:20:00Z" w:initials="TN">
    <w:p w14:paraId="2D743709" w14:textId="2D0522E2" w:rsidR="00E637B1" w:rsidRDefault="00E637B1" w:rsidP="00E637B1">
      <w:pPr>
        <w:pStyle w:val="CommentText"/>
      </w:pPr>
      <w:r>
        <w:rPr>
          <w:rStyle w:val="CommentReference"/>
        </w:rPr>
        <w:annotationRef/>
      </w:r>
      <w:r>
        <w:t>Reconcile sang các line nào bên vas</w:t>
      </w:r>
    </w:p>
  </w:comment>
  <w:comment w:id="7783" w:author="Hai Quang Le" w:date="2024-12-12T13:57:00Z" w:initials="HL">
    <w:p w14:paraId="092DB2F6" w14:textId="77777777" w:rsidR="008950C3" w:rsidRDefault="008950C3" w:rsidP="008950C3">
      <w:pPr>
        <w:pStyle w:val="CommentText"/>
      </w:pPr>
      <w:r>
        <w:rPr>
          <w:rStyle w:val="CommentReference"/>
        </w:rPr>
        <w:annotationRef/>
      </w:r>
      <w:r>
        <w:t>Tương ứng với tổng của cổ phiếu &amp; chứng chỉ quỹ</w:t>
      </w:r>
    </w:p>
  </w:comment>
  <w:comment w:id="8650" w:author="Trung Van Nguyen" w:date="2024-11-26T16:19:00Z" w:initials="TN">
    <w:p w14:paraId="663654C1" w14:textId="3AD3A5F3" w:rsidR="00E637B1" w:rsidRDefault="00E637B1" w:rsidP="00E637B1">
      <w:pPr>
        <w:pStyle w:val="CommentText"/>
      </w:pPr>
      <w:r>
        <w:rPr>
          <w:rStyle w:val="CommentReference"/>
        </w:rPr>
        <w:annotationRef/>
      </w:r>
      <w:r>
        <w:t>Check lại dòng tôgnr</w:t>
      </w:r>
    </w:p>
  </w:comment>
  <w:comment w:id="8651" w:author="Hai Quang Le" w:date="2024-12-12T13:55:00Z" w:initials="HL">
    <w:p w14:paraId="28777D3A" w14:textId="77777777" w:rsidR="004E1367" w:rsidRDefault="004E1367" w:rsidP="004E1367">
      <w:pPr>
        <w:pStyle w:val="CommentText"/>
      </w:pPr>
      <w:r>
        <w:rPr>
          <w:rStyle w:val="CommentReference"/>
        </w:rPr>
        <w:annotationRef/>
      </w:r>
      <w:r>
        <w:t>Revised</w:t>
      </w:r>
    </w:p>
  </w:comment>
  <w:comment w:id="10414" w:author="Trung Van Nguyen" w:date="2024-11-26T16:59:00Z" w:initials="TN">
    <w:p w14:paraId="69D98CBF" w14:textId="6A1CDEC2" w:rsidR="00C062D7" w:rsidRDefault="00C062D7" w:rsidP="00C062D7">
      <w:pPr>
        <w:pStyle w:val="CommentText"/>
      </w:pPr>
      <w:r>
        <w:rPr>
          <w:rStyle w:val="CommentReference"/>
        </w:rPr>
        <w:annotationRef/>
      </w:r>
      <w:r>
        <w:t>Sao fund cert lại có level 3 nhỉ</w:t>
      </w:r>
    </w:p>
  </w:comment>
  <w:comment w:id="10415" w:author="Hai Quang Le" w:date="2024-12-12T14:05:00Z" w:initials="HL">
    <w:p w14:paraId="568C6EDF" w14:textId="77777777" w:rsidR="00B33AAE" w:rsidRDefault="00B33AAE" w:rsidP="00B33AAE">
      <w:pPr>
        <w:pStyle w:val="CommentText"/>
      </w:pPr>
      <w:r>
        <w:rPr>
          <w:rStyle w:val="CommentReference"/>
        </w:rPr>
        <w:annotationRef/>
      </w:r>
      <w:r>
        <w:t>Đây đều là các certificate unlisted nên phân loại là level 3 ah</w:t>
      </w:r>
    </w:p>
  </w:comment>
  <w:comment w:id="10416" w:author="Trung Van Nguyen" w:date="2024-12-24T16:49:00Z" w:initials="TN">
    <w:p w14:paraId="28808CDB" w14:textId="77777777" w:rsidR="00DF06D0" w:rsidRDefault="00DF06D0" w:rsidP="00DF06D0">
      <w:pPr>
        <w:pStyle w:val="CommentText"/>
      </w:pPr>
      <w:r>
        <w:rPr>
          <w:rStyle w:val="CommentReference"/>
        </w:rPr>
        <w:annotationRef/>
      </w:r>
      <w:r>
        <w:t>Cert thì unlisted nhưng NAV nó mà toàn shares thì cũng là mark to market</w:t>
      </w:r>
    </w:p>
    <w:p w14:paraId="65AD7B98" w14:textId="77777777" w:rsidR="00DF06D0" w:rsidRDefault="00DF06D0" w:rsidP="00DF06D0">
      <w:pPr>
        <w:pStyle w:val="CommentText"/>
      </w:pPr>
      <w:r>
        <w:t>Nav toàn unlisted bond thì có thể coi là lv3</w:t>
      </w:r>
    </w:p>
  </w:comment>
  <w:comment w:id="10637" w:author="Trung Van Nguyen" w:date="2024-11-26T17:28:00Z" w:initials="TN">
    <w:p w14:paraId="5F875C5A" w14:textId="64EA2494" w:rsidR="0002070F" w:rsidRDefault="0002070F" w:rsidP="0002070F">
      <w:pPr>
        <w:pStyle w:val="CommentText"/>
      </w:pPr>
      <w:r>
        <w:rPr>
          <w:rStyle w:val="CommentReference"/>
        </w:rPr>
        <w:annotationRef/>
      </w:r>
      <w:r>
        <w:t>Check số?</w:t>
      </w:r>
    </w:p>
  </w:comment>
  <w:comment w:id="10635" w:author="Hai Quang Le" w:date="2024-12-12T14:07:00Z" w:initials="HL">
    <w:p w14:paraId="5A09663D" w14:textId="77777777" w:rsidR="00057C67" w:rsidRDefault="00057C67" w:rsidP="00057C67">
      <w:pPr>
        <w:pStyle w:val="CommentText"/>
      </w:pPr>
      <w:r>
        <w:rPr>
          <w:rStyle w:val="CommentReference"/>
        </w:rPr>
        <w:annotationRef/>
      </w:r>
      <w:r>
        <w:t>Revised. Bị dán nhầm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92665" w15:done="0"/>
  <w15:commentEx w15:paraId="57BE5647" w15:paraIdParent="2B992665" w15:done="0"/>
  <w15:commentEx w15:paraId="3E843049" w15:done="0"/>
  <w15:commentEx w15:paraId="18282769" w15:paraIdParent="3E843049" w15:done="0"/>
  <w15:commentEx w15:paraId="4CB580EB" w15:done="0"/>
  <w15:commentEx w15:paraId="2D78FB33" w15:paraIdParent="4CB580EB" w15:done="0"/>
  <w15:commentEx w15:paraId="13D09D02" w15:done="0"/>
  <w15:commentEx w15:paraId="3298C212" w15:paraIdParent="13D09D02" w15:done="0"/>
  <w15:commentEx w15:paraId="063C9136" w15:paraIdParent="13D09D02" w15:done="0"/>
  <w15:commentEx w15:paraId="7D276805" w15:paraIdParent="13D09D02" w15:done="0"/>
  <w15:commentEx w15:paraId="19FF821B" w15:done="1"/>
  <w15:commentEx w15:paraId="187E6112" w15:paraIdParent="19FF821B" w15:done="1"/>
  <w15:commentEx w15:paraId="441A9A49" w15:done="0"/>
  <w15:commentEx w15:paraId="134D0A44" w15:paraIdParent="441A9A49" w15:done="0"/>
  <w15:commentEx w15:paraId="07E71FD1" w15:done="1"/>
  <w15:commentEx w15:paraId="7E9DBB02" w15:paraIdParent="07E71FD1" w15:done="1"/>
  <w15:commentEx w15:paraId="0FE91446" w15:done="1"/>
  <w15:commentEx w15:paraId="38D493CF" w15:paraIdParent="0FE91446" w15:done="1"/>
  <w15:commentEx w15:paraId="7CDEBE2D" w15:done="1"/>
  <w15:commentEx w15:paraId="49B1BA7C" w15:paraIdParent="7CDEBE2D" w15:done="1"/>
  <w15:commentEx w15:paraId="61D7F226" w15:done="0"/>
  <w15:commentEx w15:paraId="26E47BA5" w15:paraIdParent="61D7F226" w15:done="0"/>
  <w15:commentEx w15:paraId="08B25086" w15:done="1"/>
  <w15:commentEx w15:paraId="0844C0CF" w15:paraIdParent="08B25086" w15:done="1"/>
  <w15:commentEx w15:paraId="09DD31C6" w15:done="1"/>
  <w15:commentEx w15:paraId="6FC043BD" w15:paraIdParent="09DD31C6" w15:done="1"/>
  <w15:commentEx w15:paraId="1F93BD28" w15:done="1"/>
  <w15:commentEx w15:paraId="0DDEC579" w15:paraIdParent="1F93BD28" w15:done="1"/>
  <w15:commentEx w15:paraId="158B1155" w15:done="1"/>
  <w15:commentEx w15:paraId="7FCF964C" w15:paraIdParent="158B1155" w15:done="1"/>
  <w15:commentEx w15:paraId="30BB2975" w15:done="1"/>
  <w15:commentEx w15:paraId="06E0567C" w15:paraIdParent="30BB2975" w15:done="1"/>
  <w15:commentEx w15:paraId="159DABA5" w15:done="1"/>
  <w15:commentEx w15:paraId="4150C631" w15:paraIdParent="159DABA5" w15:done="1"/>
  <w15:commentEx w15:paraId="27256352" w15:done="0"/>
  <w15:commentEx w15:paraId="1873D81C" w15:paraIdParent="27256352" w15:done="0"/>
  <w15:commentEx w15:paraId="20766DD0" w15:paraIdParent="27256352" w15:done="0"/>
  <w15:commentEx w15:paraId="6CD831F7" w15:done="1"/>
  <w15:commentEx w15:paraId="34CAC6C8" w15:paraIdParent="6CD831F7" w15:done="1"/>
  <w15:commentEx w15:paraId="4C9E1B01" w15:done="0"/>
  <w15:commentEx w15:paraId="47C501C9" w15:paraIdParent="4C9E1B01" w15:done="0"/>
  <w15:commentEx w15:paraId="68262ED2" w15:done="1"/>
  <w15:commentEx w15:paraId="035CB702" w15:paraIdParent="68262ED2" w15:done="1"/>
  <w15:commentEx w15:paraId="57700D97" w15:done="0"/>
  <w15:commentEx w15:paraId="1E38FA83" w15:paraIdParent="57700D97" w15:done="0"/>
  <w15:commentEx w15:paraId="2E894BD7" w15:done="1"/>
  <w15:commentEx w15:paraId="0CEE5AFD" w15:paraIdParent="2E894BD7" w15:done="1"/>
  <w15:commentEx w15:paraId="7B34A408" w15:done="1"/>
  <w15:commentEx w15:paraId="13EFC03A" w15:paraIdParent="7B34A408" w15:done="1"/>
  <w15:commentEx w15:paraId="2F00AD0F" w15:done="0"/>
  <w15:commentEx w15:paraId="4435337D" w15:paraIdParent="2F00AD0F" w15:done="0"/>
  <w15:commentEx w15:paraId="41457577" w15:paraIdParent="2F00AD0F" w15:done="0"/>
  <w15:commentEx w15:paraId="559AE0F0" w15:done="0"/>
  <w15:commentEx w15:paraId="79EE5EFD" w15:paraIdParent="559AE0F0" w15:done="0"/>
  <w15:commentEx w15:paraId="16E609F4" w15:done="0"/>
  <w15:commentEx w15:paraId="32174B25" w15:paraIdParent="16E609F4" w15:done="0"/>
  <w15:commentEx w15:paraId="31CC7E69" w15:done="1"/>
  <w15:commentEx w15:paraId="01C947EA" w15:paraIdParent="31CC7E69" w15:done="1"/>
  <w15:commentEx w15:paraId="532B52D2" w15:done="0"/>
  <w15:commentEx w15:paraId="51F6CE1D" w15:paraIdParent="532B52D2" w15:done="0"/>
  <w15:commentEx w15:paraId="0446CA25" w15:done="0"/>
  <w15:commentEx w15:paraId="08556F0F" w15:paraIdParent="0446CA25" w15:done="0"/>
  <w15:commentEx w15:paraId="33D9182A" w15:paraIdParent="0446CA25" w15:done="0"/>
  <w15:commentEx w15:paraId="294C184B" w15:paraIdParent="0446CA25" w15:done="0"/>
  <w15:commentEx w15:paraId="2D743709" w15:done="0"/>
  <w15:commentEx w15:paraId="092DB2F6" w15:paraIdParent="2D743709" w15:done="0"/>
  <w15:commentEx w15:paraId="663654C1" w15:done="0"/>
  <w15:commentEx w15:paraId="28777D3A" w15:paraIdParent="663654C1" w15:done="0"/>
  <w15:commentEx w15:paraId="69D98CBF" w15:done="0"/>
  <w15:commentEx w15:paraId="568C6EDF" w15:paraIdParent="69D98CBF" w15:done="0"/>
  <w15:commentEx w15:paraId="65AD7B98" w15:paraIdParent="69D98CBF" w15:done="0"/>
  <w15:commentEx w15:paraId="5F875C5A" w15:done="1"/>
  <w15:commentEx w15:paraId="5A09663D" w15:paraIdParent="5F875C5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301823" w16cex:dateUtc="2024-12-19T06:51:00Z"/>
  <w16cex:commentExtensible w16cex:durableId="4AF1EB52" w16cex:dateUtc="2025-01-03T08:26:00Z"/>
  <w16cex:commentExtensible w16cex:durableId="72850DC6" w16cex:dateUtc="2024-12-19T06:58:00Z"/>
  <w16cex:commentExtensible w16cex:durableId="041E6DF8" w16cex:dateUtc="2025-01-03T08:26:00Z"/>
  <w16cex:commentExtensible w16cex:durableId="1E53FD2B" w16cex:dateUtc="2024-12-19T06:58:00Z"/>
  <w16cex:commentExtensible w16cex:durableId="369851D1" w16cex:dateUtc="2025-01-03T08:26:00Z"/>
  <w16cex:commentExtensible w16cex:durableId="60D0CB16" w16cex:dateUtc="2024-11-08T07:51:00Z"/>
  <w16cex:commentExtensible w16cex:durableId="02B4639F" w16cex:dateUtc="2024-12-11T06:24:00Z"/>
  <w16cex:commentExtensible w16cex:durableId="54013980" w16cex:dateUtc="2024-12-19T07:10:00Z"/>
  <w16cex:commentExtensible w16cex:durableId="366B8794" w16cex:dateUtc="2025-01-03T10:05:00Z"/>
  <w16cex:commentExtensible w16cex:durableId="083C6268" w16cex:dateUtc="2024-11-08T07:50:00Z"/>
  <w16cex:commentExtensible w16cex:durableId="03A9447F" w16cex:dateUtc="2024-12-11T07:03:00Z"/>
  <w16cex:commentExtensible w16cex:durableId="071F10BA" w16cex:dateUtc="2024-11-08T08:30:00Z"/>
  <w16cex:commentExtensible w16cex:durableId="3811A9BF" w16cex:dateUtc="2024-12-11T07:04:00Z"/>
  <w16cex:commentExtensible w16cex:durableId="11092556" w16cex:dateUtc="2024-11-08T08:38:00Z"/>
  <w16cex:commentExtensible w16cex:durableId="3BBB18F9" w16cex:dateUtc="2024-12-11T07:05:00Z"/>
  <w16cex:commentExtensible w16cex:durableId="06407B2D" w16cex:dateUtc="2024-11-08T09:16:00Z"/>
  <w16cex:commentExtensible w16cex:durableId="79C064B2" w16cex:dateUtc="2024-12-11T08:26:00Z"/>
  <w16cex:commentExtensible w16cex:durableId="10E02AB6" w16cex:dateUtc="2024-11-08T09:58:00Z"/>
  <w16cex:commentExtensible w16cex:durableId="4717BF4B" w16cex:dateUtc="2024-12-11T09:00:00Z"/>
  <w16cex:commentExtensible w16cex:durableId="07BFD898" w16cex:dateUtc="2024-11-25T08:13:00Z"/>
  <w16cex:commentExtensible w16cex:durableId="0E9FC59F" w16cex:dateUtc="2024-12-11T10:41:00Z"/>
  <w16cex:commentExtensible w16cex:durableId="56B5B1B5" w16cex:dateUtc="2024-11-25T08:20:00Z"/>
  <w16cex:commentExtensible w16cex:durableId="29388E55" w16cex:dateUtc="2024-12-11T10:40:00Z"/>
  <w16cex:commentExtensible w16cex:durableId="55E38669" w16cex:dateUtc="2024-11-25T08:13:00Z"/>
  <w16cex:commentExtensible w16cex:durableId="1E1B6F5E" w16cex:dateUtc="2024-12-11T10:39:00Z"/>
  <w16cex:commentExtensible w16cex:durableId="72D085CF" w16cex:dateUtc="2024-11-25T09:16:00Z"/>
  <w16cex:commentExtensible w16cex:durableId="178A0183" w16cex:dateUtc="2024-12-11T10:44:00Z"/>
  <w16cex:commentExtensible w16cex:durableId="49AE1739" w16cex:dateUtc="2024-11-25T09:15:00Z"/>
  <w16cex:commentExtensible w16cex:durableId="49DF39D2" w16cex:dateUtc="2024-12-11T10:44:00Z"/>
  <w16cex:commentExtensible w16cex:durableId="366E74CE" w16cex:dateUtc="2024-11-25T09:56:00Z"/>
  <w16cex:commentExtensible w16cex:durableId="28777338" w16cex:dateUtc="2024-12-12T01:53:00Z"/>
  <w16cex:commentExtensible w16cex:durableId="7A536840" w16cex:dateUtc="2024-11-25T09:55:00Z"/>
  <w16cex:commentExtensible w16cex:durableId="2101A1AB" w16cex:dateUtc="2024-12-12T02:14:00Z"/>
  <w16cex:commentExtensible w16cex:durableId="2DBD472B" w16cex:dateUtc="2024-11-25T10:01:00Z"/>
  <w16cex:commentExtensible w16cex:durableId="55081BB0" w16cex:dateUtc="2024-12-12T02:15:00Z"/>
  <w16cex:commentExtensible w16cex:durableId="35175486" w16cex:dateUtc="2024-12-24T09:12:00Z"/>
  <w16cex:commentExtensible w16cex:durableId="0F43258D" w16cex:dateUtc="2024-11-25T10:09:00Z"/>
  <w16cex:commentExtensible w16cex:durableId="3959521D" w16cex:dateUtc="2024-12-12T02:33:00Z"/>
  <w16cex:commentExtensible w16cex:durableId="7DA5E15A" w16cex:dateUtc="2024-11-25T10:09:00Z"/>
  <w16cex:commentExtensible w16cex:durableId="2BE76B12" w16cex:dateUtc="2024-12-12T02:52:00Z"/>
  <w16cex:commentExtensible w16cex:durableId="2072727B" w16cex:dateUtc="2024-11-25T10:09:00Z"/>
  <w16cex:commentExtensible w16cex:durableId="533A2942" w16cex:dateUtc="2024-12-12T02:56:00Z"/>
  <w16cex:commentExtensible w16cex:durableId="0959B3C9" w16cex:dateUtc="2024-11-25T10:01:00Z"/>
  <w16cex:commentExtensible w16cex:durableId="5F7F548C" w16cex:dateUtc="2024-12-12T03:00:00Z"/>
  <w16cex:commentExtensible w16cex:durableId="2405935D" w16cex:dateUtc="2024-11-25T10:30:00Z"/>
  <w16cex:commentExtensible w16cex:durableId="51FBEE65" w16cex:dateUtc="2024-12-12T03:06:00Z"/>
  <w16cex:commentExtensible w16cex:durableId="41024E5E" w16cex:dateUtc="2024-11-25T10:29:00Z"/>
  <w16cex:commentExtensible w16cex:durableId="3AFF2E82" w16cex:dateUtc="2024-12-12T03:06:00Z"/>
  <w16cex:commentExtensible w16cex:durableId="747ADBB6" w16cex:dateUtc="2024-11-25T10:31:00Z"/>
  <w16cex:commentExtensible w16cex:durableId="12D79E8A" w16cex:dateUtc="2024-12-12T03:08:00Z"/>
  <w16cex:commentExtensible w16cex:durableId="33B8F3D7" w16cex:dateUtc="2024-12-24T09:37:00Z"/>
  <w16cex:commentExtensible w16cex:durableId="08641D49" w16cex:dateUtc="2024-11-26T08:18:00Z"/>
  <w16cex:commentExtensible w16cex:durableId="7ECC8B51" w16cex:dateUtc="2024-12-12T03:18:00Z"/>
  <w16cex:commentExtensible w16cex:durableId="5FD3C369" w16cex:dateUtc="2024-11-26T09:19:00Z"/>
  <w16cex:commentExtensible w16cex:durableId="5CCD31DC" w16cex:dateUtc="2024-12-12T03:18:00Z"/>
  <w16cex:commentExtensible w16cex:durableId="6CAEE246" w16cex:dateUtc="2024-11-26T08:38:00Z"/>
  <w16cex:commentExtensible w16cex:durableId="67761755" w16cex:dateUtc="2024-12-12T03:19:00Z"/>
  <w16cex:commentExtensible w16cex:durableId="4F641432" w16cex:dateUtc="2024-11-26T08:45:00Z"/>
  <w16cex:commentExtensible w16cex:durableId="0CC28146" w16cex:dateUtc="2025-01-06T04:50:00Z"/>
  <w16cex:commentExtensible w16cex:durableId="7C0C4802" w16cex:dateUtc="2024-11-08T10:13:00Z"/>
  <w16cex:commentExtensible w16cex:durableId="0BDDDDBD" w16cex:dateUtc="2024-11-26T09:00:00Z"/>
  <w16cex:commentExtensible w16cex:durableId="05BDAEB9" w16cex:dateUtc="2024-12-12T06:52:00Z"/>
  <w16cex:commentExtensible w16cex:durableId="5E0032C6" w16cex:dateUtc="2024-12-24T09:47:00Z"/>
  <w16cex:commentExtensible w16cex:durableId="4D26384C" w16cex:dateUtc="2024-11-26T09:20:00Z"/>
  <w16cex:commentExtensible w16cex:durableId="174C4052" w16cex:dateUtc="2024-12-12T06:57:00Z"/>
  <w16cex:commentExtensible w16cex:durableId="2691FF85" w16cex:dateUtc="2024-11-26T09:19:00Z"/>
  <w16cex:commentExtensible w16cex:durableId="786AD799" w16cex:dateUtc="2024-12-12T06:55:00Z"/>
  <w16cex:commentExtensible w16cex:durableId="45B53D92" w16cex:dateUtc="2024-11-26T09:59:00Z"/>
  <w16cex:commentExtensible w16cex:durableId="055E0E55" w16cex:dateUtc="2024-12-12T07:05:00Z"/>
  <w16cex:commentExtensible w16cex:durableId="3A9A7CA5" w16cex:dateUtc="2024-12-24T09:49:00Z"/>
  <w16cex:commentExtensible w16cex:durableId="484A0E6C" w16cex:dateUtc="2024-11-26T10:28:00Z"/>
  <w16cex:commentExtensible w16cex:durableId="2922683A" w16cex:dateUtc="2024-12-12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92665" w16cid:durableId="6C301823"/>
  <w16cid:commentId w16cid:paraId="57BE5647" w16cid:durableId="4AF1EB52"/>
  <w16cid:commentId w16cid:paraId="3E843049" w16cid:durableId="72850DC6"/>
  <w16cid:commentId w16cid:paraId="18282769" w16cid:durableId="041E6DF8"/>
  <w16cid:commentId w16cid:paraId="4CB580EB" w16cid:durableId="1E53FD2B"/>
  <w16cid:commentId w16cid:paraId="2D78FB33" w16cid:durableId="369851D1"/>
  <w16cid:commentId w16cid:paraId="13D09D02" w16cid:durableId="60D0CB16"/>
  <w16cid:commentId w16cid:paraId="3298C212" w16cid:durableId="02B4639F"/>
  <w16cid:commentId w16cid:paraId="063C9136" w16cid:durableId="54013980"/>
  <w16cid:commentId w16cid:paraId="7D276805" w16cid:durableId="366B8794"/>
  <w16cid:commentId w16cid:paraId="19FF821B" w16cid:durableId="083C6268"/>
  <w16cid:commentId w16cid:paraId="187E6112" w16cid:durableId="03A9447F"/>
  <w16cid:commentId w16cid:paraId="441A9A49" w16cid:durableId="071F10BA"/>
  <w16cid:commentId w16cid:paraId="134D0A44" w16cid:durableId="3811A9BF"/>
  <w16cid:commentId w16cid:paraId="07E71FD1" w16cid:durableId="11092556"/>
  <w16cid:commentId w16cid:paraId="7E9DBB02" w16cid:durableId="3BBB18F9"/>
  <w16cid:commentId w16cid:paraId="0FE91446" w16cid:durableId="06407B2D"/>
  <w16cid:commentId w16cid:paraId="38D493CF" w16cid:durableId="79C064B2"/>
  <w16cid:commentId w16cid:paraId="7CDEBE2D" w16cid:durableId="10E02AB6"/>
  <w16cid:commentId w16cid:paraId="49B1BA7C" w16cid:durableId="4717BF4B"/>
  <w16cid:commentId w16cid:paraId="61D7F226" w16cid:durableId="07BFD898"/>
  <w16cid:commentId w16cid:paraId="26E47BA5" w16cid:durableId="0E9FC59F"/>
  <w16cid:commentId w16cid:paraId="08B25086" w16cid:durableId="56B5B1B5"/>
  <w16cid:commentId w16cid:paraId="0844C0CF" w16cid:durableId="29388E55"/>
  <w16cid:commentId w16cid:paraId="09DD31C6" w16cid:durableId="55E38669"/>
  <w16cid:commentId w16cid:paraId="6FC043BD" w16cid:durableId="1E1B6F5E"/>
  <w16cid:commentId w16cid:paraId="1F93BD28" w16cid:durableId="72D085CF"/>
  <w16cid:commentId w16cid:paraId="0DDEC579" w16cid:durableId="178A0183"/>
  <w16cid:commentId w16cid:paraId="158B1155" w16cid:durableId="49AE1739"/>
  <w16cid:commentId w16cid:paraId="7FCF964C" w16cid:durableId="49DF39D2"/>
  <w16cid:commentId w16cid:paraId="30BB2975" w16cid:durableId="366E74CE"/>
  <w16cid:commentId w16cid:paraId="06E0567C" w16cid:durableId="28777338"/>
  <w16cid:commentId w16cid:paraId="159DABA5" w16cid:durableId="7A536840"/>
  <w16cid:commentId w16cid:paraId="4150C631" w16cid:durableId="2101A1AB"/>
  <w16cid:commentId w16cid:paraId="27256352" w16cid:durableId="2DBD472B"/>
  <w16cid:commentId w16cid:paraId="1873D81C" w16cid:durableId="55081BB0"/>
  <w16cid:commentId w16cid:paraId="20766DD0" w16cid:durableId="35175486"/>
  <w16cid:commentId w16cid:paraId="6CD831F7" w16cid:durableId="0F43258D"/>
  <w16cid:commentId w16cid:paraId="34CAC6C8" w16cid:durableId="3959521D"/>
  <w16cid:commentId w16cid:paraId="4C9E1B01" w16cid:durableId="7DA5E15A"/>
  <w16cid:commentId w16cid:paraId="47C501C9" w16cid:durableId="2BE76B12"/>
  <w16cid:commentId w16cid:paraId="68262ED2" w16cid:durableId="2072727B"/>
  <w16cid:commentId w16cid:paraId="035CB702" w16cid:durableId="533A2942"/>
  <w16cid:commentId w16cid:paraId="57700D97" w16cid:durableId="0959B3C9"/>
  <w16cid:commentId w16cid:paraId="1E38FA83" w16cid:durableId="5F7F548C"/>
  <w16cid:commentId w16cid:paraId="2E894BD7" w16cid:durableId="2405935D"/>
  <w16cid:commentId w16cid:paraId="0CEE5AFD" w16cid:durableId="51FBEE65"/>
  <w16cid:commentId w16cid:paraId="7B34A408" w16cid:durableId="41024E5E"/>
  <w16cid:commentId w16cid:paraId="13EFC03A" w16cid:durableId="3AFF2E82"/>
  <w16cid:commentId w16cid:paraId="2F00AD0F" w16cid:durableId="747ADBB6"/>
  <w16cid:commentId w16cid:paraId="4435337D" w16cid:durableId="12D79E8A"/>
  <w16cid:commentId w16cid:paraId="41457577" w16cid:durableId="33B8F3D7"/>
  <w16cid:commentId w16cid:paraId="559AE0F0" w16cid:durableId="08641D49"/>
  <w16cid:commentId w16cid:paraId="79EE5EFD" w16cid:durableId="7ECC8B51"/>
  <w16cid:commentId w16cid:paraId="16E609F4" w16cid:durableId="5FD3C369"/>
  <w16cid:commentId w16cid:paraId="32174B25" w16cid:durableId="5CCD31DC"/>
  <w16cid:commentId w16cid:paraId="31CC7E69" w16cid:durableId="6CAEE246"/>
  <w16cid:commentId w16cid:paraId="01C947EA" w16cid:durableId="67761755"/>
  <w16cid:commentId w16cid:paraId="532B52D2" w16cid:durableId="4F641432"/>
  <w16cid:commentId w16cid:paraId="51F6CE1D" w16cid:durableId="0CC28146"/>
  <w16cid:commentId w16cid:paraId="0446CA25" w16cid:durableId="7C0C4802"/>
  <w16cid:commentId w16cid:paraId="08556F0F" w16cid:durableId="0BDDDDBD"/>
  <w16cid:commentId w16cid:paraId="33D9182A" w16cid:durableId="05BDAEB9"/>
  <w16cid:commentId w16cid:paraId="294C184B" w16cid:durableId="5E0032C6"/>
  <w16cid:commentId w16cid:paraId="2D743709" w16cid:durableId="4D26384C"/>
  <w16cid:commentId w16cid:paraId="092DB2F6" w16cid:durableId="174C4052"/>
  <w16cid:commentId w16cid:paraId="663654C1" w16cid:durableId="2691FF85"/>
  <w16cid:commentId w16cid:paraId="28777D3A" w16cid:durableId="786AD799"/>
  <w16cid:commentId w16cid:paraId="69D98CBF" w16cid:durableId="45B53D92"/>
  <w16cid:commentId w16cid:paraId="568C6EDF" w16cid:durableId="055E0E55"/>
  <w16cid:commentId w16cid:paraId="65AD7B98" w16cid:durableId="3A9A7CA5"/>
  <w16cid:commentId w16cid:paraId="5F875C5A" w16cid:durableId="484A0E6C"/>
  <w16cid:commentId w16cid:paraId="5A09663D" w16cid:durableId="292268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D1862" w14:textId="77777777" w:rsidR="00001A62" w:rsidRDefault="00001A62"/>
    <w:p w14:paraId="159D6F13" w14:textId="77777777" w:rsidR="00001A62" w:rsidRDefault="00001A62">
      <w:r>
        <w:separator/>
      </w:r>
    </w:p>
    <w:p w14:paraId="53BAEEF6" w14:textId="77777777" w:rsidR="00001A62" w:rsidRDefault="00001A62"/>
  </w:endnote>
  <w:endnote w:type="continuationSeparator" w:id="0">
    <w:p w14:paraId="320D964B" w14:textId="77777777" w:rsidR="00001A62" w:rsidRDefault="00001A62"/>
    <w:p w14:paraId="4E4B8AAB" w14:textId="77777777" w:rsidR="00001A62" w:rsidRDefault="00001A62">
      <w:r>
        <w:continuationSeparator/>
      </w:r>
    </w:p>
    <w:p w14:paraId="4313B0A4" w14:textId="77777777" w:rsidR="00001A62" w:rsidRDefault="00001A62"/>
  </w:endnote>
  <w:endnote w:type="continuationNotice" w:id="1">
    <w:p w14:paraId="08D2C8D9" w14:textId="77777777" w:rsidR="00001A62" w:rsidRDefault="00001A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Newton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 Interstate">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EYInterstate">
    <w:panose1 w:val="02000503020000020004"/>
    <w:charset w:val="00"/>
    <w:family w:val="auto"/>
    <w:pitch w:val="variable"/>
    <w:sig w:usb0="800002AF" w:usb1="5000204A" w:usb2="00000000" w:usb3="00000000" w:csb0="0000009F" w:csb1="00000000"/>
  </w:font>
  <w:font w:name="VNI-Times">
    <w:altName w:val="Calibri"/>
    <w:panose1 w:val="00000000000000000000"/>
    <w:charset w:val="00"/>
    <w:family w:val="auto"/>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 w:name="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C7CFD" w14:textId="77777777" w:rsidR="000C5694" w:rsidRDefault="000C5694"/>
  <w:p w14:paraId="6923DA03" w14:textId="77777777" w:rsidR="000C5694" w:rsidRDefault="000C5694" w:rsidP="004B6F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4428B" w14:textId="50C23983" w:rsidR="000C5694" w:rsidRDefault="000C5694" w:rsidP="00332504">
    <w:pPr>
      <w:pStyle w:val="Footer"/>
      <w:jc w:val="center"/>
    </w:pPr>
    <w:r w:rsidRPr="00D32BF0">
      <w:rPr>
        <w:rFonts w:ascii="Arial" w:hAnsi="Arial" w:cs="Arial"/>
        <w:i/>
        <w:sz w:val="20"/>
      </w:rPr>
      <w:fldChar w:fldCharType="begin"/>
    </w:r>
    <w:r w:rsidRPr="00D32BF0">
      <w:rPr>
        <w:rFonts w:ascii="Arial" w:hAnsi="Arial" w:cs="Arial"/>
        <w:i/>
        <w:sz w:val="20"/>
      </w:rPr>
      <w:instrText xml:space="preserve"> PAGE   \* MERGEFORMAT </w:instrText>
    </w:r>
    <w:r w:rsidRPr="00D32BF0">
      <w:rPr>
        <w:rFonts w:ascii="Arial" w:hAnsi="Arial" w:cs="Arial"/>
        <w:i/>
        <w:sz w:val="20"/>
      </w:rPr>
      <w:fldChar w:fldCharType="separate"/>
    </w:r>
    <w:r>
      <w:rPr>
        <w:rFonts w:ascii="Arial" w:hAnsi="Arial" w:cs="Arial"/>
        <w:i/>
        <w:noProof/>
        <w:sz w:val="20"/>
      </w:rPr>
      <w:t>26</w:t>
    </w:r>
    <w:r w:rsidRPr="00D32BF0">
      <w:rPr>
        <w:rFonts w:ascii="Arial" w:hAnsi="Arial" w:cs="Arial"/>
        <w: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1604D" w14:textId="431B0353" w:rsidR="000C5694" w:rsidRDefault="000C5694">
    <w:pPr>
      <w:pStyle w:val="Footer"/>
      <w:jc w:val="center"/>
    </w:pPr>
  </w:p>
  <w:p w14:paraId="17E2D4E2" w14:textId="24FC5B8F" w:rsidR="000C5694" w:rsidRDefault="000C56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0366871"/>
      <w:docPartObj>
        <w:docPartGallery w:val="Page Numbers (Bottom of Page)"/>
        <w:docPartUnique/>
      </w:docPartObj>
    </w:sdtPr>
    <w:sdtEndPr>
      <w:rPr>
        <w:rFonts w:ascii="Arial" w:hAnsi="Arial" w:cs="Arial"/>
        <w:i/>
        <w:noProof/>
        <w:sz w:val="20"/>
        <w:highlight w:val="yellow"/>
      </w:rPr>
    </w:sdtEndPr>
    <w:sdtContent>
      <w:p w14:paraId="1D07DA78" w14:textId="4358C24E" w:rsidR="000C5694" w:rsidRPr="00AE009F" w:rsidRDefault="000C5694">
        <w:pPr>
          <w:pStyle w:val="Footer"/>
          <w:jc w:val="center"/>
          <w:rPr>
            <w:rFonts w:ascii="Arial" w:hAnsi="Arial" w:cs="Arial"/>
            <w:i/>
            <w:sz w:val="20"/>
          </w:rPr>
        </w:pPr>
        <w:r w:rsidRPr="00414BA0">
          <w:rPr>
            <w:rFonts w:ascii="Arial" w:hAnsi="Arial" w:cs="Arial"/>
            <w:i/>
            <w:sz w:val="20"/>
            <w:highlight w:val="yellow"/>
          </w:rPr>
          <w:fldChar w:fldCharType="begin"/>
        </w:r>
        <w:r w:rsidRPr="00414BA0">
          <w:rPr>
            <w:rFonts w:ascii="Arial" w:hAnsi="Arial" w:cs="Arial"/>
            <w:i/>
            <w:sz w:val="20"/>
            <w:highlight w:val="yellow"/>
          </w:rPr>
          <w:instrText xml:space="preserve"> PAGE   \* MERGEFORMAT </w:instrText>
        </w:r>
        <w:r w:rsidRPr="00414BA0">
          <w:rPr>
            <w:rFonts w:ascii="Arial" w:hAnsi="Arial" w:cs="Arial"/>
            <w:i/>
            <w:sz w:val="20"/>
            <w:highlight w:val="yellow"/>
          </w:rPr>
          <w:fldChar w:fldCharType="separate"/>
        </w:r>
        <w:r w:rsidRPr="00414BA0">
          <w:rPr>
            <w:rFonts w:ascii="Arial" w:hAnsi="Arial" w:cs="Arial"/>
            <w:i/>
            <w:noProof/>
            <w:sz w:val="20"/>
            <w:highlight w:val="yellow"/>
          </w:rPr>
          <w:t>2</w:t>
        </w:r>
        <w:r w:rsidRPr="00414BA0">
          <w:rPr>
            <w:rFonts w:ascii="Arial" w:hAnsi="Arial" w:cs="Arial"/>
            <w:i/>
            <w:noProof/>
            <w:sz w:val="20"/>
            <w:highlight w:val="yellow"/>
          </w:rPr>
          <w:fldChar w:fldCharType="end"/>
        </w:r>
      </w:p>
    </w:sdtContent>
  </w:sdt>
  <w:p w14:paraId="4851667A" w14:textId="1A985C11" w:rsidR="000C5694" w:rsidRPr="009A7B98" w:rsidRDefault="000C5694" w:rsidP="009A7B98">
    <w:pPr>
      <w:pStyle w:val="Footer"/>
      <w:jc w:val="center"/>
      <w:rPr>
        <w:rFonts w:ascii="Arial" w:hAnsi="Arial" w:cs="Arial"/>
        <w:i/>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8D815" w14:textId="10571486" w:rsidR="000C5694" w:rsidRPr="00D32BF0" w:rsidRDefault="000C5694" w:rsidP="00895E38">
    <w:pPr>
      <w:pStyle w:val="Footer"/>
      <w:jc w:val="center"/>
      <w:rPr>
        <w:i/>
      </w:rPr>
    </w:pPr>
    <w:r w:rsidRPr="00D32BF0">
      <w:rPr>
        <w:rFonts w:ascii="Arial" w:hAnsi="Arial" w:cs="Arial"/>
        <w:i/>
        <w:sz w:val="20"/>
      </w:rPr>
      <w:fldChar w:fldCharType="begin"/>
    </w:r>
    <w:r w:rsidRPr="00D32BF0">
      <w:rPr>
        <w:rFonts w:ascii="Arial" w:hAnsi="Arial" w:cs="Arial"/>
        <w:i/>
        <w:sz w:val="20"/>
      </w:rPr>
      <w:instrText xml:space="preserve"> PAGE   \* MERGEFORMAT </w:instrText>
    </w:r>
    <w:r w:rsidRPr="00D32BF0">
      <w:rPr>
        <w:rFonts w:ascii="Arial" w:hAnsi="Arial" w:cs="Arial"/>
        <w:i/>
        <w:sz w:val="20"/>
      </w:rPr>
      <w:fldChar w:fldCharType="separate"/>
    </w:r>
    <w:r>
      <w:rPr>
        <w:rFonts w:ascii="Arial" w:hAnsi="Arial" w:cs="Arial"/>
        <w:i/>
        <w:noProof/>
        <w:sz w:val="20"/>
      </w:rPr>
      <w:t>1</w:t>
    </w:r>
    <w:r w:rsidRPr="00D32BF0">
      <w:rPr>
        <w:rFonts w:ascii="Arial" w:hAnsi="Arial" w:cs="Arial"/>
        <w:i/>
        <w:noProo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189ED" w14:textId="30E32EAF" w:rsidR="000C5694" w:rsidRPr="00332504" w:rsidRDefault="00132D80">
    <w:pPr>
      <w:pStyle w:val="Footer"/>
      <w:jc w:val="center"/>
      <w:rPr>
        <w:i/>
      </w:rPr>
    </w:pPr>
    <w:sdt>
      <w:sdtPr>
        <w:id w:val="592592096"/>
        <w:docPartObj>
          <w:docPartGallery w:val="Page Numbers (Bottom of Page)"/>
          <w:docPartUnique/>
        </w:docPartObj>
      </w:sdtPr>
      <w:sdtEndPr>
        <w:rPr>
          <w:i/>
          <w:noProof/>
        </w:rPr>
      </w:sdtEndPr>
      <w:sdtContent>
        <w:r w:rsidR="000C5694" w:rsidRPr="00A5452E">
          <w:rPr>
            <w:rFonts w:ascii="Arial" w:hAnsi="Arial" w:cs="Arial"/>
            <w:i/>
            <w:sz w:val="20"/>
          </w:rPr>
          <w:fldChar w:fldCharType="begin"/>
        </w:r>
        <w:r w:rsidR="000C5694" w:rsidRPr="00A5452E">
          <w:rPr>
            <w:rFonts w:ascii="Arial" w:hAnsi="Arial" w:cs="Arial"/>
            <w:i/>
            <w:sz w:val="20"/>
          </w:rPr>
          <w:instrText xml:space="preserve"> PAGE   \* MERGEFORMAT </w:instrText>
        </w:r>
        <w:r w:rsidR="000C5694" w:rsidRPr="00A5452E">
          <w:rPr>
            <w:rFonts w:ascii="Arial" w:hAnsi="Arial" w:cs="Arial"/>
            <w:i/>
            <w:sz w:val="20"/>
          </w:rPr>
          <w:fldChar w:fldCharType="separate"/>
        </w:r>
        <w:r w:rsidR="000C5694">
          <w:rPr>
            <w:rFonts w:ascii="Arial" w:hAnsi="Arial" w:cs="Arial"/>
            <w:i/>
            <w:noProof/>
            <w:sz w:val="20"/>
          </w:rPr>
          <w:t>4</w:t>
        </w:r>
        <w:r w:rsidR="000C5694" w:rsidRPr="00A5452E">
          <w:rPr>
            <w:rFonts w:ascii="Arial" w:hAnsi="Arial" w:cs="Arial"/>
            <w:i/>
            <w:noProof/>
            <w:sz w:val="20"/>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9E11F" w14:textId="2F186F88" w:rsidR="000C5694" w:rsidRPr="00D32BF0" w:rsidRDefault="00132D80">
    <w:pPr>
      <w:pStyle w:val="Footer"/>
      <w:jc w:val="center"/>
      <w:rPr>
        <w:i/>
      </w:rPr>
    </w:pPr>
    <w:sdt>
      <w:sdtPr>
        <w:id w:val="-1584828729"/>
        <w:docPartObj>
          <w:docPartGallery w:val="Page Numbers (Bottom of Page)"/>
          <w:docPartUnique/>
        </w:docPartObj>
      </w:sdtPr>
      <w:sdtEndPr>
        <w:rPr>
          <w:i/>
          <w:noProof/>
        </w:rPr>
      </w:sdtEndPr>
      <w:sdtContent>
        <w:r w:rsidR="000C5694" w:rsidRPr="00A5452E">
          <w:rPr>
            <w:rFonts w:ascii="Arial" w:hAnsi="Arial" w:cs="Arial"/>
            <w:i/>
            <w:sz w:val="20"/>
          </w:rPr>
          <w:fldChar w:fldCharType="begin"/>
        </w:r>
        <w:r w:rsidR="000C5694" w:rsidRPr="00A5452E">
          <w:rPr>
            <w:rFonts w:ascii="Arial" w:hAnsi="Arial" w:cs="Arial"/>
            <w:i/>
            <w:sz w:val="20"/>
          </w:rPr>
          <w:instrText xml:space="preserve"> PAGE   \* MERGEFORMAT </w:instrText>
        </w:r>
        <w:r w:rsidR="000C5694" w:rsidRPr="00A5452E">
          <w:rPr>
            <w:rFonts w:ascii="Arial" w:hAnsi="Arial" w:cs="Arial"/>
            <w:i/>
            <w:sz w:val="20"/>
          </w:rPr>
          <w:fldChar w:fldCharType="separate"/>
        </w:r>
        <w:r w:rsidR="000C5694">
          <w:rPr>
            <w:rFonts w:ascii="Arial" w:hAnsi="Arial" w:cs="Arial"/>
            <w:i/>
            <w:noProof/>
            <w:sz w:val="20"/>
          </w:rPr>
          <w:t>3</w:t>
        </w:r>
        <w:r w:rsidR="000C5694" w:rsidRPr="00A5452E">
          <w:rPr>
            <w:rFonts w:ascii="Arial" w:hAnsi="Arial" w:cs="Arial"/>
            <w:i/>
            <w:noProof/>
            <w:sz w:val="20"/>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0"/>
      </w:rPr>
      <w:id w:val="1316066300"/>
      <w:docPartObj>
        <w:docPartGallery w:val="Page Numbers (Bottom of Page)"/>
        <w:docPartUnique/>
      </w:docPartObj>
    </w:sdtPr>
    <w:sdtEndPr>
      <w:rPr>
        <w:i/>
        <w:noProof/>
      </w:rPr>
    </w:sdtEndPr>
    <w:sdtContent>
      <w:p w14:paraId="5C96ABB1" w14:textId="2560679B" w:rsidR="000C5694" w:rsidRPr="00D32BF0" w:rsidRDefault="000C5694" w:rsidP="00A83C5E">
        <w:pPr>
          <w:pStyle w:val="Footer"/>
          <w:jc w:val="center"/>
          <w:rPr>
            <w:rFonts w:ascii="Arial" w:hAnsi="Arial" w:cs="Arial"/>
            <w:i/>
            <w:sz w:val="20"/>
          </w:rPr>
        </w:pPr>
        <w:r w:rsidRPr="00D32BF0">
          <w:rPr>
            <w:rFonts w:ascii="Arial" w:hAnsi="Arial" w:cs="Arial"/>
            <w:i/>
            <w:sz w:val="20"/>
          </w:rPr>
          <w:fldChar w:fldCharType="begin"/>
        </w:r>
        <w:r w:rsidRPr="00D32BF0">
          <w:rPr>
            <w:rFonts w:ascii="Arial" w:hAnsi="Arial" w:cs="Arial"/>
            <w:i/>
            <w:sz w:val="20"/>
          </w:rPr>
          <w:instrText xml:space="preserve"> PAGE   \* MERGEFORMAT </w:instrText>
        </w:r>
        <w:r w:rsidRPr="00D32BF0">
          <w:rPr>
            <w:rFonts w:ascii="Arial" w:hAnsi="Arial" w:cs="Arial"/>
            <w:i/>
            <w:sz w:val="20"/>
          </w:rPr>
          <w:fldChar w:fldCharType="separate"/>
        </w:r>
        <w:r>
          <w:rPr>
            <w:rFonts w:ascii="Arial" w:hAnsi="Arial" w:cs="Arial"/>
            <w:i/>
            <w:noProof/>
            <w:sz w:val="20"/>
          </w:rPr>
          <w:t>7</w:t>
        </w:r>
        <w:r w:rsidRPr="00D32BF0">
          <w:rPr>
            <w:rFonts w:ascii="Arial" w:hAnsi="Arial" w:cs="Arial"/>
            <w:i/>
            <w:noProof/>
            <w:sz w:val="20"/>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AC5BA" w14:textId="2F288F8E" w:rsidR="000C5694" w:rsidRPr="002D5B05" w:rsidRDefault="000C5694">
    <w:pPr>
      <w:pStyle w:val="Footer"/>
      <w:jc w:val="center"/>
      <w:rPr>
        <w:rFonts w:ascii="Arial" w:hAnsi="Arial" w:cs="Arial"/>
        <w:i/>
        <w:sz w:val="20"/>
      </w:rPr>
    </w:pPr>
    <w:r w:rsidRPr="00332504">
      <w:rPr>
        <w:rFonts w:ascii="Arial" w:hAnsi="Arial" w:cs="Arial"/>
        <w:i/>
        <w:sz w:val="20"/>
      </w:rPr>
      <w:fldChar w:fldCharType="begin"/>
    </w:r>
    <w:r w:rsidRPr="00332504">
      <w:rPr>
        <w:rFonts w:ascii="Arial" w:hAnsi="Arial" w:cs="Arial"/>
        <w:i/>
        <w:sz w:val="20"/>
      </w:rPr>
      <w:instrText xml:space="preserve"> PAGE   \* MERGEFORMAT </w:instrText>
    </w:r>
    <w:r w:rsidRPr="00332504">
      <w:rPr>
        <w:rFonts w:ascii="Arial" w:hAnsi="Arial" w:cs="Arial"/>
        <w:i/>
        <w:sz w:val="20"/>
      </w:rPr>
      <w:fldChar w:fldCharType="separate"/>
    </w:r>
    <w:r>
      <w:rPr>
        <w:rFonts w:ascii="Arial" w:hAnsi="Arial" w:cs="Arial"/>
        <w:i/>
        <w:noProof/>
        <w:sz w:val="20"/>
      </w:rPr>
      <w:t>6</w:t>
    </w:r>
    <w:r w:rsidRPr="00332504">
      <w:rPr>
        <w:rFonts w:ascii="Arial" w:hAnsi="Arial" w:cs="Arial"/>
        <w:i/>
        <w:noProof/>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08052"/>
      <w:docPartObj>
        <w:docPartGallery w:val="Page Numbers (Bottom of Page)"/>
        <w:docPartUnique/>
      </w:docPartObj>
    </w:sdtPr>
    <w:sdtEndPr>
      <w:rPr>
        <w:rFonts w:ascii="Arial" w:hAnsi="Arial" w:cs="Arial"/>
        <w:i/>
        <w:noProof/>
        <w:sz w:val="20"/>
      </w:rPr>
    </w:sdtEndPr>
    <w:sdtContent>
      <w:p w14:paraId="0858A0CF" w14:textId="65BE19EE" w:rsidR="000C5694" w:rsidRPr="00D32BF0" w:rsidRDefault="000C5694" w:rsidP="00895E38">
        <w:pPr>
          <w:pStyle w:val="Footer"/>
          <w:jc w:val="center"/>
          <w:rPr>
            <w:rFonts w:ascii="Arial" w:hAnsi="Arial" w:cs="Arial"/>
            <w:i/>
            <w:sz w:val="20"/>
          </w:rPr>
        </w:pPr>
        <w:r w:rsidRPr="00D32BF0">
          <w:rPr>
            <w:rFonts w:ascii="Arial" w:hAnsi="Arial" w:cs="Arial"/>
            <w:i/>
            <w:sz w:val="20"/>
          </w:rPr>
          <w:fldChar w:fldCharType="begin"/>
        </w:r>
        <w:r w:rsidRPr="00D32BF0">
          <w:rPr>
            <w:rFonts w:ascii="Arial" w:hAnsi="Arial" w:cs="Arial"/>
            <w:i/>
            <w:sz w:val="20"/>
          </w:rPr>
          <w:instrText xml:space="preserve"> PAGE   \* MERGEFORMAT </w:instrText>
        </w:r>
        <w:r w:rsidRPr="00D32BF0">
          <w:rPr>
            <w:rFonts w:ascii="Arial" w:hAnsi="Arial" w:cs="Arial"/>
            <w:i/>
            <w:sz w:val="20"/>
          </w:rPr>
          <w:fldChar w:fldCharType="separate"/>
        </w:r>
        <w:r>
          <w:rPr>
            <w:rFonts w:ascii="Arial" w:hAnsi="Arial" w:cs="Arial"/>
            <w:i/>
            <w:noProof/>
            <w:sz w:val="20"/>
          </w:rPr>
          <w:t>9</w:t>
        </w:r>
        <w:r w:rsidRPr="00D32BF0">
          <w:rPr>
            <w:rFonts w:ascii="Arial" w:hAnsi="Arial" w:cs="Arial"/>
            <w:i/>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5485" w14:textId="77777777" w:rsidR="00001A62" w:rsidRPr="00484EF6" w:rsidRDefault="00001A62">
      <w:pPr>
        <w:pStyle w:val="BodyText"/>
        <w:rPr>
          <w:rFonts w:ascii="Arial" w:hAnsi="Arial" w:cs="Arial"/>
          <w:sz w:val="20"/>
        </w:rPr>
      </w:pPr>
    </w:p>
    <w:p w14:paraId="10355646" w14:textId="77777777" w:rsidR="00001A62" w:rsidRDefault="00001A62">
      <w:r>
        <w:separator/>
      </w:r>
    </w:p>
    <w:p w14:paraId="693B7ABE" w14:textId="77777777" w:rsidR="00001A62" w:rsidRDefault="00001A62"/>
  </w:footnote>
  <w:footnote w:type="continuationSeparator" w:id="0">
    <w:p w14:paraId="2CED43C2" w14:textId="77777777" w:rsidR="00001A62" w:rsidRDefault="00001A62"/>
    <w:p w14:paraId="254D262C" w14:textId="77777777" w:rsidR="00001A62" w:rsidRDefault="00001A62">
      <w:r>
        <w:continuationSeparator/>
      </w:r>
    </w:p>
    <w:p w14:paraId="1BBE1E68" w14:textId="77777777" w:rsidR="00001A62" w:rsidRDefault="00001A62"/>
  </w:footnote>
  <w:footnote w:type="continuationNotice" w:id="1">
    <w:p w14:paraId="3213F54F" w14:textId="77777777" w:rsidR="00001A62" w:rsidRDefault="00001A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DFE2A" w14:textId="335A29A5" w:rsidR="00BC100C" w:rsidRDefault="00BC100C">
    <w:pPr>
      <w:pStyle w:val="Header"/>
    </w:pPr>
  </w:p>
  <w:p w14:paraId="559830F7" w14:textId="77777777" w:rsidR="008509AF" w:rsidRDefault="008509AF"/>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F9EA0" w14:textId="77777777" w:rsidR="000C5694" w:rsidRDefault="000C569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8323C" w14:textId="77777777" w:rsidR="000C5694" w:rsidRDefault="000C569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D11BD" w14:textId="77777777" w:rsidR="000C5694" w:rsidRPr="0087522E" w:rsidRDefault="000C5694">
    <w:pPr>
      <w:pStyle w:val="Header"/>
      <w:rPr>
        <w:rFonts w:ascii="Arial" w:hAnsi="Arial" w:cs="Arial"/>
        <w:b/>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58A87" w14:textId="77777777" w:rsidR="000C5694" w:rsidRDefault="000C569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BDB84" w14:textId="77777777" w:rsidR="000C5694" w:rsidRPr="00380851" w:rsidRDefault="000C5694" w:rsidP="0078469C">
    <w:pPr>
      <w:pStyle w:val="Header"/>
      <w:rPr>
        <w:rFonts w:ascii="Arial" w:hAnsi="Arial" w:cs="Arial"/>
        <w:sz w:val="28"/>
        <w:szCs w:val="28"/>
      </w:rPr>
    </w:pPr>
    <w:r>
      <w:rPr>
        <w:rFonts w:ascii="Arial" w:hAnsi="Arial" w:cs="Arial"/>
        <w:sz w:val="28"/>
        <w:szCs w:val="28"/>
      </w:rPr>
      <w:t>Finhay Viet Nam Joint Stock Company</w:t>
    </w:r>
  </w:p>
  <w:p w14:paraId="70EF97C3" w14:textId="76746070" w:rsidR="000C5694" w:rsidRPr="0010525E" w:rsidRDefault="00E24DBD" w:rsidP="00BB54B2">
    <w:pPr>
      <w:pStyle w:val="Header"/>
      <w:tabs>
        <w:tab w:val="clear" w:pos="8640"/>
        <w:tab w:val="right" w:pos="8875"/>
        <w:tab w:val="right" w:pos="8901"/>
      </w:tabs>
      <w:rPr>
        <w:rFonts w:ascii="Arial" w:hAnsi="Arial" w:cs="Arial"/>
        <w:sz w:val="20"/>
      </w:rPr>
    </w:pPr>
    <w:r>
      <w:rPr>
        <w:rFonts w:ascii="Arial" w:hAnsi="Arial" w:cs="Arial"/>
        <w:sz w:val="20"/>
      </w:rPr>
      <w:t xml:space="preserve">INTERIM CONSOLIDATED </w:t>
    </w:r>
    <w:r w:rsidR="000C5694">
      <w:rPr>
        <w:rFonts w:ascii="Arial" w:hAnsi="Arial" w:cs="Arial"/>
        <w:sz w:val="20"/>
      </w:rPr>
      <w:t>STATEMENT OF FINANCIAL POSITION</w:t>
    </w:r>
    <w:r w:rsidR="000C5694" w:rsidRPr="0010525E">
      <w:rPr>
        <w:rFonts w:ascii="Arial" w:hAnsi="Arial" w:cs="Arial"/>
        <w:sz w:val="20"/>
      </w:rPr>
      <w:tab/>
    </w:r>
  </w:p>
  <w:p w14:paraId="329E0DC0" w14:textId="3E5D7890" w:rsidR="000C5694" w:rsidRPr="00E61CB6" w:rsidRDefault="00E24DBD" w:rsidP="00BB54B2">
    <w:pPr>
      <w:tabs>
        <w:tab w:val="left" w:pos="810"/>
        <w:tab w:val="right" w:pos="8889"/>
      </w:tabs>
      <w:jc w:val="both"/>
      <w:rPr>
        <w:rFonts w:ascii="Arial" w:hAnsi="Arial" w:cs="Arial"/>
        <w:b/>
      </w:rPr>
    </w:pPr>
    <w:r>
      <w:rPr>
        <w:rFonts w:ascii="Arial" w:hAnsi="Arial" w:cs="Arial"/>
        <w:sz w:val="20"/>
      </w:rPr>
      <w:t>as at 30 June 2022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EE3C" w14:textId="34631040" w:rsidR="000C5694" w:rsidRPr="00380851" w:rsidRDefault="000C5694" w:rsidP="00BE1159">
    <w:pPr>
      <w:pStyle w:val="Header"/>
      <w:rPr>
        <w:rFonts w:ascii="Arial" w:hAnsi="Arial" w:cs="Arial"/>
        <w:sz w:val="28"/>
        <w:szCs w:val="28"/>
      </w:rPr>
    </w:pPr>
    <w:r w:rsidRPr="00414440">
      <w:rPr>
        <w:rFonts w:ascii="Arial" w:hAnsi="Arial" w:cs="Arial"/>
        <w:sz w:val="28"/>
        <w:szCs w:val="28"/>
      </w:rPr>
      <w:t>Finhay Viet Nam Joint Stock Company</w:t>
    </w:r>
    <w:r w:rsidDel="00414440">
      <w:rPr>
        <w:rFonts w:ascii="Arial" w:hAnsi="Arial" w:cs="Arial"/>
        <w:sz w:val="28"/>
        <w:szCs w:val="28"/>
      </w:rPr>
      <w:t xml:space="preserve"> </w:t>
    </w:r>
    <w:r w:rsidRPr="00601FE4">
      <w:rPr>
        <w:rFonts w:ascii="Arial" w:hAnsi="Arial" w:cs="Arial"/>
        <w:sz w:val="28"/>
        <w:szCs w:val="28"/>
      </w:rPr>
      <w:t xml:space="preserve"> </w:t>
    </w:r>
  </w:p>
  <w:p w14:paraId="152FD3EF" w14:textId="2420D023" w:rsidR="000C5694" w:rsidRPr="00E61CB6" w:rsidRDefault="000C5694" w:rsidP="001E3371">
    <w:pPr>
      <w:rPr>
        <w:rFonts w:ascii="Arial" w:hAnsi="Arial" w:cs="Arial"/>
      </w:rPr>
    </w:pPr>
  </w:p>
  <w:p w14:paraId="23922E12" w14:textId="212195CD" w:rsidR="000C5694" w:rsidRPr="0010525E" w:rsidRDefault="00C75B01" w:rsidP="00130C6E">
    <w:pPr>
      <w:pStyle w:val="Header"/>
      <w:tabs>
        <w:tab w:val="clear" w:pos="8640"/>
        <w:tab w:val="right" w:pos="8875"/>
        <w:tab w:val="right" w:pos="8901"/>
      </w:tabs>
      <w:rPr>
        <w:rFonts w:ascii="Arial" w:hAnsi="Arial" w:cs="Arial"/>
        <w:sz w:val="20"/>
      </w:rPr>
    </w:pPr>
    <w:r>
      <w:rPr>
        <w:rFonts w:ascii="Arial" w:hAnsi="Arial" w:cs="Arial"/>
        <w:sz w:val="20"/>
      </w:rPr>
      <w:t xml:space="preserve">INTERIM </w:t>
    </w:r>
    <w:r w:rsidR="000C5694">
      <w:rPr>
        <w:rFonts w:ascii="Arial" w:hAnsi="Arial" w:cs="Arial"/>
        <w:sz w:val="20"/>
      </w:rPr>
      <w:t>CONSOLIDATED STATEMENT OF PROFIT OR LOSS</w:t>
    </w:r>
    <w:r w:rsidR="000C5694" w:rsidRPr="0010525E">
      <w:rPr>
        <w:rFonts w:ascii="Arial" w:hAnsi="Arial" w:cs="Arial"/>
        <w:sz w:val="20"/>
      </w:rPr>
      <w:tab/>
    </w:r>
  </w:p>
  <w:p w14:paraId="39FE32F2" w14:textId="1AD2651E" w:rsidR="000C5694" w:rsidRPr="00E61CB6" w:rsidRDefault="000C5694" w:rsidP="00130C6E">
    <w:pPr>
      <w:tabs>
        <w:tab w:val="left" w:pos="810"/>
        <w:tab w:val="right" w:pos="8889"/>
      </w:tabs>
      <w:jc w:val="both"/>
      <w:rPr>
        <w:rFonts w:ascii="Arial" w:hAnsi="Arial" w:cs="Arial"/>
        <w:b/>
      </w:rPr>
    </w:pPr>
    <w:r>
      <w:rPr>
        <w:rFonts w:ascii="Arial" w:hAnsi="Arial" w:cs="Arial"/>
        <w:sz w:val="20"/>
      </w:rPr>
      <w:t xml:space="preserve">for the </w:t>
    </w:r>
    <w:r w:rsidR="00E24DBD">
      <w:rPr>
        <w:rFonts w:ascii="Arial" w:hAnsi="Arial" w:cs="Arial"/>
        <w:sz w:val="20"/>
      </w:rPr>
      <w:t>six-month period</w:t>
    </w:r>
    <w:r w:rsidR="007D0BA2">
      <w:rPr>
        <w:rFonts w:ascii="Arial" w:hAnsi="Arial" w:cs="Arial"/>
        <w:sz w:val="20"/>
      </w:rPr>
      <w:t xml:space="preserve"> then</w:t>
    </w:r>
    <w:r w:rsidR="00E24DBD">
      <w:rPr>
        <w:rFonts w:ascii="Arial" w:hAnsi="Arial" w:cs="Arial"/>
        <w:sz w:val="20"/>
      </w:rPr>
      <w:t xml:space="preserve"> ended 30 June 202</w:t>
    </w:r>
    <w:del w:id="829" w:author="An Phuc Cao" w:date="2024-09-26T15:34:00Z" w16du:dateUtc="2024-09-26T08:34:00Z">
      <w:r w:rsidR="004B3756" w:rsidDel="000B50FB">
        <w:rPr>
          <w:rFonts w:ascii="Arial" w:hAnsi="Arial" w:cs="Arial"/>
          <w:sz w:val="20"/>
        </w:rPr>
        <w:delText>3</w:delText>
      </w:r>
    </w:del>
    <w:ins w:id="830" w:author="An Phuc Cao" w:date="2024-09-26T15:34:00Z" w16du:dateUtc="2024-09-26T08:34:00Z">
      <w:r w:rsidR="000B50FB">
        <w:rPr>
          <w:rFonts w:ascii="Arial" w:hAnsi="Arial" w:cs="Arial"/>
          <w:sz w:val="20"/>
        </w:rPr>
        <w:t>4</w:t>
      </w:r>
    </w:ins>
    <w:r w:rsidR="00E24DBD">
      <w:rPr>
        <w:rFonts w:ascii="Arial" w:hAnsi="Arial" w:cs="Arial"/>
        <w:sz w:val="20"/>
      </w:rPr>
      <w:t xml:space="preserve"> (period from </w:t>
    </w:r>
    <w:r w:rsidR="008509AF">
      <w:rPr>
        <w:rFonts w:ascii="Arial" w:hAnsi="Arial" w:cs="Arial"/>
        <w:sz w:val="20"/>
      </w:rPr>
      <w:t>0</w:t>
    </w:r>
    <w:r w:rsidR="00E24DBD">
      <w:rPr>
        <w:rFonts w:ascii="Arial" w:hAnsi="Arial" w:cs="Arial"/>
        <w:sz w:val="20"/>
      </w:rPr>
      <w:t>1 January 202</w:t>
    </w:r>
    <w:del w:id="831" w:author="An Phuc Cao" w:date="2024-09-26T15:34:00Z" w16du:dateUtc="2024-09-26T08:34:00Z">
      <w:r w:rsidR="004B3756" w:rsidDel="000B50FB">
        <w:rPr>
          <w:rFonts w:ascii="Arial" w:hAnsi="Arial" w:cs="Arial"/>
          <w:sz w:val="20"/>
        </w:rPr>
        <w:delText>3</w:delText>
      </w:r>
    </w:del>
    <w:ins w:id="832" w:author="An Phuc Cao" w:date="2024-09-26T15:34:00Z" w16du:dateUtc="2024-09-26T08:34:00Z">
      <w:r w:rsidR="000B50FB">
        <w:rPr>
          <w:rFonts w:ascii="Arial" w:hAnsi="Arial" w:cs="Arial"/>
          <w:sz w:val="20"/>
        </w:rPr>
        <w:t>4</w:t>
      </w:r>
    </w:ins>
    <w:r w:rsidR="00E24DBD">
      <w:rPr>
        <w:rFonts w:ascii="Arial" w:hAnsi="Arial" w:cs="Arial"/>
        <w:sz w:val="20"/>
      </w:rPr>
      <w:t xml:space="preserve"> to 30 June 202</w:t>
    </w:r>
    <w:del w:id="833" w:author="An Phuc Cao" w:date="2024-09-26T15:34:00Z" w16du:dateUtc="2024-09-26T08:34:00Z">
      <w:r w:rsidR="004B3756" w:rsidDel="000B50FB">
        <w:rPr>
          <w:rFonts w:ascii="Arial" w:hAnsi="Arial" w:cs="Arial"/>
          <w:sz w:val="20"/>
        </w:rPr>
        <w:delText>3</w:delText>
      </w:r>
    </w:del>
    <w:ins w:id="834" w:author="An Phuc Cao" w:date="2024-09-26T15:34:00Z" w16du:dateUtc="2024-09-26T08:34:00Z">
      <w:r w:rsidR="000B50FB">
        <w:rPr>
          <w:rFonts w:ascii="Arial" w:hAnsi="Arial" w:cs="Arial"/>
          <w:sz w:val="20"/>
        </w:rPr>
        <w:t>4</w:t>
      </w:r>
    </w:ins>
    <w:r w:rsidR="00A274D7">
      <w:rPr>
        <w:rFonts w:ascii="Arial" w:hAnsi="Arial" w:cs="Arial"/>
        <w:sz w:val="20"/>
      </w:rPr>
      <w:t>)</w:t>
    </w:r>
  </w:p>
  <w:p w14:paraId="6913749C" w14:textId="1D7E1A43" w:rsidR="000C5694" w:rsidRDefault="000C5694"/>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B731" w14:textId="479DEBBC" w:rsidR="000C5694" w:rsidRPr="00380851" w:rsidRDefault="000C5694" w:rsidP="00BE1159">
    <w:pPr>
      <w:pStyle w:val="Header"/>
      <w:rPr>
        <w:rFonts w:ascii="Arial" w:hAnsi="Arial" w:cs="Arial"/>
        <w:sz w:val="28"/>
        <w:szCs w:val="28"/>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72B6C03C" w14:textId="77777777" w:rsidR="000C5694" w:rsidRPr="00E61CB6" w:rsidRDefault="000C5694" w:rsidP="001E3371">
    <w:pPr>
      <w:rPr>
        <w:rFonts w:ascii="Arial" w:hAnsi="Arial" w:cs="Arial"/>
      </w:rPr>
    </w:pPr>
  </w:p>
  <w:p w14:paraId="67F9AC3D" w14:textId="6C8570C9" w:rsidR="000C5694" w:rsidRPr="0010525E" w:rsidRDefault="00E24DBD" w:rsidP="00130C6E">
    <w:pPr>
      <w:pStyle w:val="Header"/>
      <w:tabs>
        <w:tab w:val="clear" w:pos="8640"/>
        <w:tab w:val="right" w:pos="8875"/>
        <w:tab w:val="right" w:pos="8901"/>
      </w:tabs>
      <w:rPr>
        <w:rFonts w:ascii="Arial" w:hAnsi="Arial" w:cs="Arial"/>
        <w:sz w:val="20"/>
      </w:rPr>
    </w:pPr>
    <w:r>
      <w:rPr>
        <w:rFonts w:ascii="Arial" w:hAnsi="Arial" w:cs="Arial"/>
        <w:sz w:val="20"/>
      </w:rPr>
      <w:t xml:space="preserve">INTERIM </w:t>
    </w:r>
    <w:r w:rsidR="000C5694">
      <w:rPr>
        <w:rFonts w:ascii="Arial" w:hAnsi="Arial" w:cs="Arial"/>
        <w:sz w:val="20"/>
      </w:rPr>
      <w:t>CONSOLIDATED STATEMENT</w:t>
    </w:r>
    <w:r w:rsidR="000C5694" w:rsidRPr="003D48A6">
      <w:rPr>
        <w:rFonts w:ascii="Arial" w:hAnsi="Arial" w:cs="Arial"/>
        <w:sz w:val="20"/>
        <w:lang w:val="en-GB"/>
      </w:rPr>
      <w:t xml:space="preserve"> OF COMPREHENSIVE</w:t>
    </w:r>
    <w:r w:rsidR="000C5694">
      <w:rPr>
        <w:rFonts w:ascii="Arial" w:hAnsi="Arial" w:cs="Arial"/>
        <w:sz w:val="20"/>
        <w:lang w:val="en-GB"/>
      </w:rPr>
      <w:t xml:space="preserve"> </w:t>
    </w:r>
    <w:r w:rsidR="000C5694" w:rsidRPr="003D48A6">
      <w:rPr>
        <w:rFonts w:ascii="Arial" w:hAnsi="Arial" w:cs="Arial"/>
        <w:sz w:val="20"/>
        <w:lang w:val="en-GB"/>
      </w:rPr>
      <w:t>INCOME</w:t>
    </w:r>
    <w:r w:rsidR="000C5694" w:rsidRPr="0010525E">
      <w:rPr>
        <w:rFonts w:ascii="Arial" w:hAnsi="Arial" w:cs="Arial"/>
        <w:sz w:val="20"/>
      </w:rPr>
      <w:tab/>
    </w:r>
  </w:p>
  <w:p w14:paraId="70519678" w14:textId="79298BBA" w:rsidR="000C5694" w:rsidRPr="00E61CB6" w:rsidRDefault="000C5694" w:rsidP="00130C6E">
    <w:pPr>
      <w:tabs>
        <w:tab w:val="left" w:pos="810"/>
        <w:tab w:val="right" w:pos="8889"/>
      </w:tabs>
      <w:jc w:val="both"/>
      <w:rPr>
        <w:rFonts w:ascii="Arial" w:hAnsi="Arial" w:cs="Arial"/>
        <w:b/>
      </w:rPr>
    </w:pPr>
    <w:r>
      <w:rPr>
        <w:rFonts w:ascii="Arial" w:hAnsi="Arial" w:cs="Arial"/>
        <w:sz w:val="20"/>
      </w:rPr>
      <w:t xml:space="preserve">for the </w:t>
    </w:r>
    <w:r w:rsidR="00E24DBD">
      <w:rPr>
        <w:rFonts w:ascii="Arial" w:hAnsi="Arial" w:cs="Arial"/>
        <w:sz w:val="20"/>
      </w:rPr>
      <w:t>six-month period</w:t>
    </w:r>
    <w:r w:rsidR="007D0BA2">
      <w:rPr>
        <w:rFonts w:ascii="Arial" w:hAnsi="Arial" w:cs="Arial"/>
        <w:sz w:val="20"/>
      </w:rPr>
      <w:t xml:space="preserve"> then</w:t>
    </w:r>
    <w:r w:rsidR="00E24DBD">
      <w:rPr>
        <w:rFonts w:ascii="Arial" w:hAnsi="Arial" w:cs="Arial"/>
        <w:sz w:val="20"/>
      </w:rPr>
      <w:t xml:space="preserve"> ended 30 June 202</w:t>
    </w:r>
    <w:del w:id="936" w:author="An Phuc Cao" w:date="2024-09-26T15:34:00Z" w16du:dateUtc="2024-09-26T08:34:00Z">
      <w:r w:rsidR="008B5143" w:rsidDel="000B50FB">
        <w:rPr>
          <w:rFonts w:ascii="Arial" w:hAnsi="Arial" w:cs="Arial"/>
          <w:sz w:val="20"/>
        </w:rPr>
        <w:delText>3</w:delText>
      </w:r>
    </w:del>
    <w:ins w:id="937" w:author="An Phuc Cao" w:date="2024-09-26T15:34:00Z" w16du:dateUtc="2024-09-26T08:34:00Z">
      <w:r w:rsidR="000B50FB">
        <w:rPr>
          <w:rFonts w:ascii="Arial" w:hAnsi="Arial" w:cs="Arial"/>
          <w:sz w:val="20"/>
        </w:rPr>
        <w:t>4</w:t>
      </w:r>
    </w:ins>
    <w:r w:rsidR="00E24DBD">
      <w:rPr>
        <w:rFonts w:ascii="Arial" w:hAnsi="Arial" w:cs="Arial"/>
        <w:sz w:val="20"/>
      </w:rPr>
      <w:t xml:space="preserve"> (period from </w:t>
    </w:r>
    <w:r w:rsidR="008509AF">
      <w:rPr>
        <w:rFonts w:ascii="Arial" w:hAnsi="Arial" w:cs="Arial"/>
        <w:sz w:val="20"/>
      </w:rPr>
      <w:t>0</w:t>
    </w:r>
    <w:r w:rsidR="00E24DBD">
      <w:rPr>
        <w:rFonts w:ascii="Arial" w:hAnsi="Arial" w:cs="Arial"/>
        <w:sz w:val="20"/>
      </w:rPr>
      <w:t>1 January</w:t>
    </w:r>
    <w:r w:rsidR="008B5143">
      <w:rPr>
        <w:rFonts w:ascii="Arial" w:hAnsi="Arial" w:cs="Arial"/>
        <w:sz w:val="20"/>
      </w:rPr>
      <w:t xml:space="preserve"> 202</w:t>
    </w:r>
    <w:del w:id="938" w:author="An Phuc Cao" w:date="2024-09-26T15:34:00Z" w16du:dateUtc="2024-09-26T08:34:00Z">
      <w:r w:rsidR="008B5143" w:rsidDel="000B50FB">
        <w:rPr>
          <w:rFonts w:ascii="Arial" w:hAnsi="Arial" w:cs="Arial"/>
          <w:sz w:val="20"/>
        </w:rPr>
        <w:delText>3</w:delText>
      </w:r>
    </w:del>
    <w:ins w:id="939" w:author="An Phuc Cao" w:date="2024-09-26T15:34:00Z" w16du:dateUtc="2024-09-26T08:34:00Z">
      <w:r w:rsidR="000B50FB">
        <w:rPr>
          <w:rFonts w:ascii="Arial" w:hAnsi="Arial" w:cs="Arial"/>
          <w:sz w:val="20"/>
        </w:rPr>
        <w:t>4</w:t>
      </w:r>
    </w:ins>
    <w:r w:rsidR="00E24DBD">
      <w:rPr>
        <w:rFonts w:ascii="Arial" w:hAnsi="Arial" w:cs="Arial"/>
        <w:sz w:val="20"/>
      </w:rPr>
      <w:t xml:space="preserve"> to 30 June 202</w:t>
    </w:r>
    <w:del w:id="940" w:author="An Phuc Cao" w:date="2024-09-26T15:34:00Z" w16du:dateUtc="2024-09-26T08:34:00Z">
      <w:r w:rsidR="008B5143" w:rsidDel="000B50FB">
        <w:rPr>
          <w:rFonts w:ascii="Arial" w:hAnsi="Arial" w:cs="Arial"/>
          <w:sz w:val="20"/>
        </w:rPr>
        <w:delText>3</w:delText>
      </w:r>
    </w:del>
    <w:ins w:id="941" w:author="An Phuc Cao" w:date="2024-09-26T15:34:00Z" w16du:dateUtc="2024-09-26T08:34:00Z">
      <w:r w:rsidR="000B50FB">
        <w:rPr>
          <w:rFonts w:ascii="Arial" w:hAnsi="Arial" w:cs="Arial"/>
          <w:sz w:val="20"/>
        </w:rPr>
        <w:t>4</w:t>
      </w:r>
    </w:ins>
    <w:r w:rsidR="00E24DBD">
      <w:rPr>
        <w:rFonts w:ascii="Arial" w:hAnsi="Arial" w:cs="Arial"/>
        <w:sz w:val="2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B5CBE" w14:textId="57A2AF53" w:rsidR="000C5694" w:rsidRPr="00380851" w:rsidRDefault="000C5694" w:rsidP="00C370B1">
    <w:pPr>
      <w:pStyle w:val="Header"/>
      <w:rPr>
        <w:rFonts w:ascii="Arial" w:hAnsi="Arial" w:cs="Arial"/>
        <w:sz w:val="28"/>
        <w:szCs w:val="28"/>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5BCD4211" w14:textId="77777777" w:rsidR="000C5694" w:rsidRPr="0002013D" w:rsidRDefault="000C5694" w:rsidP="00DB7A37">
    <w:pPr>
      <w:rPr>
        <w:rFonts w:ascii="Arial" w:hAnsi="Arial" w:cs="Arial"/>
        <w:sz w:val="20"/>
      </w:rPr>
    </w:pPr>
  </w:p>
  <w:p w14:paraId="1B07DCC5" w14:textId="6F9C9DE5" w:rsidR="000C5694" w:rsidRPr="0002013D" w:rsidRDefault="00E24DBD" w:rsidP="00BB54B2">
    <w:pPr>
      <w:pStyle w:val="Header"/>
      <w:tabs>
        <w:tab w:val="clear" w:pos="8640"/>
        <w:tab w:val="right" w:pos="8875"/>
        <w:tab w:val="right" w:pos="8901"/>
      </w:tabs>
      <w:rPr>
        <w:rFonts w:ascii="Arial" w:hAnsi="Arial" w:cs="Arial"/>
        <w:sz w:val="20"/>
      </w:rPr>
    </w:pPr>
    <w:r>
      <w:rPr>
        <w:rFonts w:ascii="Arial" w:hAnsi="Arial" w:cs="Arial"/>
        <w:sz w:val="20"/>
      </w:rPr>
      <w:t xml:space="preserve">INTERIM </w:t>
    </w:r>
    <w:r w:rsidR="000C5694" w:rsidRPr="0002013D">
      <w:rPr>
        <w:rFonts w:ascii="Arial" w:hAnsi="Arial" w:cs="Arial"/>
        <w:sz w:val="20"/>
      </w:rPr>
      <w:t xml:space="preserve">CONSOLIDATED STATEMENT OF FINANCIAL POSITION </w:t>
    </w:r>
  </w:p>
  <w:p w14:paraId="17AD3EBF" w14:textId="72F89DC4" w:rsidR="000C5694" w:rsidRPr="0002013D" w:rsidRDefault="000C5694" w:rsidP="00BB54B2">
    <w:pPr>
      <w:tabs>
        <w:tab w:val="left" w:pos="810"/>
        <w:tab w:val="right" w:pos="8889"/>
      </w:tabs>
      <w:jc w:val="both"/>
      <w:rPr>
        <w:rFonts w:ascii="Arial" w:hAnsi="Arial" w:cs="Arial"/>
        <w:b/>
        <w:sz w:val="20"/>
      </w:rPr>
    </w:pPr>
    <w:r w:rsidRPr="0002013D">
      <w:rPr>
        <w:rFonts w:ascii="Arial" w:hAnsi="Arial" w:cs="Arial"/>
        <w:sz w:val="20"/>
      </w:rPr>
      <w:t xml:space="preserve">as at </w:t>
    </w:r>
    <w:r w:rsidR="00E24DBD">
      <w:rPr>
        <w:rFonts w:ascii="Arial" w:hAnsi="Arial" w:cs="Arial"/>
        <w:sz w:val="20"/>
      </w:rPr>
      <w:t>30 June 202</w:t>
    </w:r>
    <w:ins w:id="1383" w:author="An Phuc Cao" w:date="2024-09-26T15:34:00Z" w16du:dateUtc="2024-09-26T08:34:00Z">
      <w:r w:rsidR="000B50FB">
        <w:rPr>
          <w:rFonts w:ascii="Arial" w:hAnsi="Arial" w:cs="Arial"/>
          <w:sz w:val="20"/>
        </w:rPr>
        <w:t>4</w:t>
      </w:r>
    </w:ins>
    <w:del w:id="1384" w:author="An Phuc Cao" w:date="2024-09-26T15:34:00Z" w16du:dateUtc="2024-09-26T08:34:00Z">
      <w:r w:rsidR="00C64011" w:rsidDel="000B50FB">
        <w:rPr>
          <w:rFonts w:ascii="Arial" w:hAnsi="Arial" w:cs="Arial"/>
          <w:sz w:val="20"/>
        </w:rPr>
        <w:delText>3</w:delText>
      </w:r>
    </w:del>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C8786" w14:textId="46C733B4" w:rsidR="000C5694" w:rsidRPr="00380851" w:rsidRDefault="000C5694" w:rsidP="00917190">
    <w:pPr>
      <w:pStyle w:val="Header"/>
      <w:ind w:left="709"/>
      <w:rPr>
        <w:rFonts w:ascii="Arial" w:hAnsi="Arial" w:cs="Arial"/>
        <w:sz w:val="28"/>
        <w:szCs w:val="28"/>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344D6FC8" w14:textId="77777777" w:rsidR="000C5694" w:rsidRPr="0002013D" w:rsidRDefault="000C5694" w:rsidP="00917190">
    <w:pPr>
      <w:pStyle w:val="Header"/>
      <w:ind w:left="709"/>
      <w:rPr>
        <w:rFonts w:ascii="Arial" w:hAnsi="Arial" w:cs="Arial"/>
        <w:sz w:val="20"/>
      </w:rPr>
    </w:pPr>
  </w:p>
  <w:p w14:paraId="56491AD1" w14:textId="2F11A058" w:rsidR="000C5694" w:rsidRPr="0002013D" w:rsidRDefault="0024449C" w:rsidP="00917190">
    <w:pPr>
      <w:pStyle w:val="Header"/>
      <w:tabs>
        <w:tab w:val="clear" w:pos="8640"/>
        <w:tab w:val="right" w:pos="8875"/>
        <w:tab w:val="right" w:pos="8901"/>
      </w:tabs>
      <w:ind w:left="709"/>
      <w:rPr>
        <w:rFonts w:ascii="Arial" w:hAnsi="Arial" w:cs="Arial"/>
        <w:sz w:val="20"/>
      </w:rPr>
    </w:pPr>
    <w:r>
      <w:rPr>
        <w:rFonts w:ascii="Arial" w:hAnsi="Arial" w:cs="Arial"/>
        <w:sz w:val="20"/>
      </w:rPr>
      <w:t xml:space="preserve">INTERIM </w:t>
    </w:r>
    <w:r w:rsidR="000C5694" w:rsidRPr="0002013D">
      <w:rPr>
        <w:rFonts w:ascii="Arial" w:hAnsi="Arial" w:cs="Arial"/>
        <w:sz w:val="20"/>
      </w:rPr>
      <w:t>CONSOLIDATED STATEMENT OF CHANGES IN EQUITY</w:t>
    </w:r>
  </w:p>
  <w:p w14:paraId="4D969FDD" w14:textId="726D70B5" w:rsidR="000C5694" w:rsidRPr="00C37028" w:rsidRDefault="000C5694" w:rsidP="00917190">
    <w:pPr>
      <w:tabs>
        <w:tab w:val="left" w:pos="810"/>
        <w:tab w:val="right" w:pos="8889"/>
      </w:tabs>
      <w:ind w:left="709"/>
      <w:jc w:val="both"/>
      <w:rPr>
        <w:rFonts w:ascii="Arial" w:hAnsi="Arial" w:cs="Arial"/>
        <w:b/>
      </w:rPr>
    </w:pPr>
    <w:r w:rsidRPr="0002013D">
      <w:rPr>
        <w:rFonts w:ascii="Arial" w:hAnsi="Arial" w:cs="Arial"/>
        <w:sz w:val="20"/>
      </w:rPr>
      <w:t xml:space="preserve">for the </w:t>
    </w:r>
    <w:r w:rsidR="00E24DBD">
      <w:rPr>
        <w:rFonts w:ascii="Arial" w:hAnsi="Arial" w:cs="Arial"/>
        <w:sz w:val="20"/>
      </w:rPr>
      <w:t>six-month period</w:t>
    </w:r>
    <w:r w:rsidR="007D0BA2">
      <w:rPr>
        <w:rFonts w:ascii="Arial" w:hAnsi="Arial" w:cs="Arial"/>
        <w:sz w:val="20"/>
      </w:rPr>
      <w:t xml:space="preserve"> then</w:t>
    </w:r>
    <w:r w:rsidR="00E24DBD">
      <w:rPr>
        <w:rFonts w:ascii="Arial" w:hAnsi="Arial" w:cs="Arial"/>
        <w:sz w:val="20"/>
      </w:rPr>
      <w:t xml:space="preserve"> ended 30 June 202</w:t>
    </w:r>
    <w:del w:id="2210" w:author="An Phuc Cao" w:date="2024-09-26T15:35:00Z" w16du:dateUtc="2024-09-26T08:35:00Z">
      <w:r w:rsidR="00E8542C" w:rsidDel="000B50FB">
        <w:rPr>
          <w:rFonts w:ascii="Arial" w:hAnsi="Arial" w:cs="Arial"/>
          <w:sz w:val="20"/>
        </w:rPr>
        <w:delText>3</w:delText>
      </w:r>
    </w:del>
    <w:ins w:id="2211" w:author="An Phuc Cao" w:date="2024-09-26T15:35:00Z" w16du:dateUtc="2024-09-26T08:35:00Z">
      <w:r w:rsidR="000B50FB">
        <w:rPr>
          <w:rFonts w:ascii="Arial" w:hAnsi="Arial" w:cs="Arial"/>
          <w:sz w:val="20"/>
        </w:rPr>
        <w:t>4</w:t>
      </w:r>
    </w:ins>
    <w:r w:rsidR="00E24DBD">
      <w:rPr>
        <w:rFonts w:ascii="Arial" w:hAnsi="Arial" w:cs="Arial"/>
        <w:sz w:val="20"/>
      </w:rPr>
      <w:t xml:space="preserve"> (period from </w:t>
    </w:r>
    <w:r w:rsidR="00CC4B66">
      <w:rPr>
        <w:rFonts w:ascii="Arial" w:hAnsi="Arial" w:cs="Arial"/>
        <w:sz w:val="20"/>
      </w:rPr>
      <w:t>0</w:t>
    </w:r>
    <w:r w:rsidR="00E24DBD">
      <w:rPr>
        <w:rFonts w:ascii="Arial" w:hAnsi="Arial" w:cs="Arial"/>
        <w:sz w:val="20"/>
      </w:rPr>
      <w:t>1 January</w:t>
    </w:r>
    <w:r w:rsidR="00E8542C">
      <w:rPr>
        <w:rFonts w:ascii="Arial" w:hAnsi="Arial" w:cs="Arial"/>
        <w:sz w:val="20"/>
      </w:rPr>
      <w:t xml:space="preserve"> 202</w:t>
    </w:r>
    <w:ins w:id="2212" w:author="An Phuc Cao" w:date="2024-09-26T15:35:00Z" w16du:dateUtc="2024-09-26T08:35:00Z">
      <w:r w:rsidR="000B50FB">
        <w:rPr>
          <w:rFonts w:ascii="Arial" w:hAnsi="Arial" w:cs="Arial"/>
          <w:sz w:val="20"/>
        </w:rPr>
        <w:t>4</w:t>
      </w:r>
    </w:ins>
    <w:del w:id="2213" w:author="An Phuc Cao" w:date="2024-09-26T15:35:00Z" w16du:dateUtc="2024-09-26T08:35:00Z">
      <w:r w:rsidR="00E8542C" w:rsidDel="000B50FB">
        <w:rPr>
          <w:rFonts w:ascii="Arial" w:hAnsi="Arial" w:cs="Arial"/>
          <w:sz w:val="20"/>
        </w:rPr>
        <w:delText>3</w:delText>
      </w:r>
    </w:del>
    <w:r w:rsidR="00E24DBD">
      <w:rPr>
        <w:rFonts w:ascii="Arial" w:hAnsi="Arial" w:cs="Arial"/>
        <w:sz w:val="20"/>
      </w:rPr>
      <w:t xml:space="preserve"> to 30 June 202</w:t>
    </w:r>
    <w:ins w:id="2214" w:author="An Phuc Cao" w:date="2024-09-26T15:35:00Z" w16du:dateUtc="2024-09-26T08:35:00Z">
      <w:r w:rsidR="000B50FB">
        <w:rPr>
          <w:rFonts w:ascii="Arial" w:hAnsi="Arial" w:cs="Arial"/>
          <w:sz w:val="20"/>
        </w:rPr>
        <w:t>4</w:t>
      </w:r>
    </w:ins>
    <w:del w:id="2215" w:author="An Phuc Cao" w:date="2024-09-26T15:35:00Z" w16du:dateUtc="2024-09-26T08:35:00Z">
      <w:r w:rsidR="00E8542C" w:rsidDel="000B50FB">
        <w:rPr>
          <w:rFonts w:ascii="Arial" w:hAnsi="Arial" w:cs="Arial"/>
          <w:sz w:val="20"/>
        </w:rPr>
        <w:delText>3</w:delText>
      </w:r>
    </w:del>
    <w:r w:rsidR="00EE44C7">
      <w:rPr>
        <w:rFonts w:ascii="Arial" w:hAnsi="Arial" w:cs="Arial"/>
        <w:sz w:val="2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ED610" w14:textId="1066D52F" w:rsidR="000C5694" w:rsidRPr="00380851" w:rsidRDefault="000C5694" w:rsidP="00293761">
    <w:pPr>
      <w:pStyle w:val="Header"/>
      <w:rPr>
        <w:rFonts w:ascii="Arial" w:hAnsi="Arial" w:cs="Arial"/>
        <w:sz w:val="28"/>
        <w:szCs w:val="28"/>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056811C3" w14:textId="245D1C48" w:rsidR="000C5694" w:rsidRPr="00E20A3B" w:rsidRDefault="000C5694" w:rsidP="000B0204">
    <w:pPr>
      <w:pStyle w:val="Header"/>
      <w:rPr>
        <w:rFonts w:ascii="Arial" w:hAnsi="Arial" w:cs="Arial"/>
        <w:b/>
        <w:sz w:val="20"/>
      </w:rPr>
    </w:pPr>
    <w:r>
      <w:rPr>
        <w:rFonts w:ascii="Arial" w:hAnsi="Arial" w:cs="Arial"/>
        <w:b/>
        <w:sz w:val="20"/>
      </w:rPr>
      <w:tab/>
    </w:r>
  </w:p>
  <w:p w14:paraId="047E0A2F" w14:textId="5742453B" w:rsidR="000C5694" w:rsidRDefault="00E24DBD" w:rsidP="00737B2B">
    <w:pPr>
      <w:jc w:val="both"/>
      <w:rPr>
        <w:rFonts w:ascii="Arial" w:hAnsi="Arial" w:cs="Arial"/>
        <w:sz w:val="18"/>
      </w:rPr>
    </w:pPr>
    <w:r>
      <w:rPr>
        <w:rFonts w:ascii="Arial" w:hAnsi="Arial" w:cs="Arial"/>
        <w:sz w:val="20"/>
      </w:rPr>
      <w:t xml:space="preserve">INTERIM </w:t>
    </w:r>
    <w:r w:rsidR="000C5694">
      <w:rPr>
        <w:rFonts w:ascii="Arial" w:hAnsi="Arial" w:cs="Arial"/>
        <w:sz w:val="20"/>
      </w:rPr>
      <w:t>CONSOLIDATED STATEMENT OF CASH FLOWS</w:t>
    </w:r>
  </w:p>
  <w:p w14:paraId="154EC812" w14:textId="2C37E898" w:rsidR="00E24DBD" w:rsidRPr="00C37028" w:rsidRDefault="000C5694" w:rsidP="00E24DBD">
    <w:pPr>
      <w:tabs>
        <w:tab w:val="left" w:pos="810"/>
        <w:tab w:val="right" w:pos="8889"/>
      </w:tabs>
      <w:jc w:val="both"/>
      <w:rPr>
        <w:rFonts w:ascii="Arial" w:hAnsi="Arial" w:cs="Arial"/>
        <w:sz w:val="20"/>
      </w:rPr>
    </w:pPr>
    <w:r>
      <w:rPr>
        <w:rFonts w:ascii="Arial" w:hAnsi="Arial" w:cs="Arial"/>
        <w:sz w:val="20"/>
      </w:rPr>
      <w:t xml:space="preserve">for the </w:t>
    </w:r>
    <w:r w:rsidR="00E24DBD">
      <w:rPr>
        <w:rFonts w:ascii="Arial" w:hAnsi="Arial" w:cs="Arial"/>
        <w:sz w:val="20"/>
      </w:rPr>
      <w:t>six-month period</w:t>
    </w:r>
    <w:r w:rsidR="00C551DB">
      <w:rPr>
        <w:rFonts w:ascii="Arial" w:hAnsi="Arial" w:cs="Arial"/>
        <w:sz w:val="20"/>
      </w:rPr>
      <w:t xml:space="preserve"> then</w:t>
    </w:r>
    <w:r w:rsidR="00E24DBD">
      <w:rPr>
        <w:rFonts w:ascii="Arial" w:hAnsi="Arial" w:cs="Arial"/>
        <w:sz w:val="20"/>
      </w:rPr>
      <w:t xml:space="preserve"> ended 30 June 202</w:t>
    </w:r>
    <w:del w:id="2955" w:author="An Phuc Cao" w:date="2024-09-26T15:35:00Z" w16du:dateUtc="2024-09-26T08:35:00Z">
      <w:r w:rsidR="00084DD8" w:rsidDel="000B50FB">
        <w:rPr>
          <w:rFonts w:ascii="Arial" w:hAnsi="Arial" w:cs="Arial"/>
          <w:sz w:val="20"/>
        </w:rPr>
        <w:delText>3</w:delText>
      </w:r>
    </w:del>
    <w:ins w:id="2956" w:author="An Phuc Cao" w:date="2024-09-26T15:35:00Z" w16du:dateUtc="2024-09-26T08:35:00Z">
      <w:r w:rsidR="000B50FB">
        <w:rPr>
          <w:rFonts w:ascii="Arial" w:hAnsi="Arial" w:cs="Arial"/>
          <w:sz w:val="20"/>
        </w:rPr>
        <w:t>4</w:t>
      </w:r>
    </w:ins>
    <w:r w:rsidR="00E24DBD">
      <w:rPr>
        <w:rFonts w:ascii="Arial" w:hAnsi="Arial" w:cs="Arial"/>
        <w:sz w:val="20"/>
      </w:rPr>
      <w:t xml:space="preserve"> (period from </w:t>
    </w:r>
    <w:r w:rsidR="00CC4B66">
      <w:rPr>
        <w:rFonts w:ascii="Arial" w:hAnsi="Arial" w:cs="Arial"/>
        <w:sz w:val="20"/>
      </w:rPr>
      <w:t>0</w:t>
    </w:r>
    <w:r w:rsidR="00E24DBD">
      <w:rPr>
        <w:rFonts w:ascii="Arial" w:hAnsi="Arial" w:cs="Arial"/>
        <w:sz w:val="20"/>
      </w:rPr>
      <w:t>1 January</w:t>
    </w:r>
    <w:r w:rsidR="00084DD8">
      <w:rPr>
        <w:rFonts w:ascii="Arial" w:hAnsi="Arial" w:cs="Arial"/>
        <w:sz w:val="20"/>
      </w:rPr>
      <w:t xml:space="preserve"> 202</w:t>
    </w:r>
    <w:ins w:id="2957" w:author="An Phuc Cao" w:date="2024-09-26T15:35:00Z" w16du:dateUtc="2024-09-26T08:35:00Z">
      <w:r w:rsidR="000B50FB">
        <w:rPr>
          <w:rFonts w:ascii="Arial" w:hAnsi="Arial" w:cs="Arial"/>
          <w:sz w:val="20"/>
        </w:rPr>
        <w:t>4</w:t>
      </w:r>
    </w:ins>
    <w:del w:id="2958" w:author="An Phuc Cao" w:date="2024-09-26T15:35:00Z" w16du:dateUtc="2024-09-26T08:35:00Z">
      <w:r w:rsidR="00084DD8" w:rsidDel="000B50FB">
        <w:rPr>
          <w:rFonts w:ascii="Arial" w:hAnsi="Arial" w:cs="Arial"/>
          <w:sz w:val="20"/>
        </w:rPr>
        <w:delText>3</w:delText>
      </w:r>
    </w:del>
    <w:r w:rsidR="00E24DBD">
      <w:rPr>
        <w:rFonts w:ascii="Arial" w:hAnsi="Arial" w:cs="Arial"/>
        <w:sz w:val="20"/>
      </w:rPr>
      <w:t xml:space="preserve"> to 30 June 202</w:t>
    </w:r>
    <w:ins w:id="2959" w:author="An Phuc Cao" w:date="2024-09-26T15:35:00Z" w16du:dateUtc="2024-09-26T08:35:00Z">
      <w:r w:rsidR="000B50FB">
        <w:rPr>
          <w:rFonts w:ascii="Arial" w:hAnsi="Arial" w:cs="Arial"/>
          <w:sz w:val="20"/>
        </w:rPr>
        <w:t>4</w:t>
      </w:r>
    </w:ins>
    <w:del w:id="2960" w:author="An Phuc Cao" w:date="2024-09-26T15:35:00Z" w16du:dateUtc="2024-09-26T08:35:00Z">
      <w:r w:rsidR="00084DD8" w:rsidDel="000B50FB">
        <w:rPr>
          <w:rFonts w:ascii="Arial" w:hAnsi="Arial" w:cs="Arial"/>
          <w:sz w:val="20"/>
        </w:rPr>
        <w:delText>3</w:delText>
      </w:r>
    </w:del>
    <w:r w:rsidR="00EE44C7">
      <w:rPr>
        <w:rFonts w:ascii="Arial" w:hAnsi="Arial" w:cs="Arial"/>
        <w:sz w:val="20"/>
      </w:rPr>
      <w:t>)</w:t>
    </w:r>
  </w:p>
  <w:p w14:paraId="72596438" w14:textId="3FF193AD" w:rsidR="000C5694" w:rsidRPr="00614ECD" w:rsidRDefault="000C5694" w:rsidP="00737B2B">
    <w:pPr>
      <w:jc w:val="both"/>
      <w:rPr>
        <w:rFonts w:ascii="Arial" w:hAnsi="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A3B33" w14:textId="3DED6562" w:rsidR="00833E62" w:rsidRDefault="00833E62">
    <w:pPr>
      <w:pStyle w:val="Header"/>
    </w:pPr>
  </w:p>
  <w:p w14:paraId="1757151B" w14:textId="22F1B645" w:rsidR="008509AF" w:rsidRDefault="008509AF"/>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6B94B" w14:textId="77777777" w:rsidR="000C5694" w:rsidRDefault="000C5694" w:rsidP="00062922">
    <w:pPr>
      <w:tabs>
        <w:tab w:val="left" w:pos="2835"/>
      </w:tabs>
      <w:jc w:val="both"/>
      <w:rPr>
        <w:rFonts w:ascii="Arial" w:hAnsi="Arial" w:cs="Arial"/>
        <w:sz w:val="28"/>
        <w:szCs w:val="28"/>
      </w:rPr>
    </w:pPr>
    <w:r w:rsidRPr="00A0093D">
      <w:rPr>
        <w:rFonts w:ascii="Arial" w:hAnsi="Arial"/>
        <w:color w:val="000000"/>
        <w:sz w:val="28"/>
        <w:szCs w:val="28"/>
      </w:rPr>
      <w:t>Vietnam Prosperity Joint Stock Commercial Bank</w:t>
    </w:r>
  </w:p>
  <w:p w14:paraId="372F8029" w14:textId="77777777" w:rsidR="000C5694" w:rsidRDefault="000C5694">
    <w:pPr>
      <w:pStyle w:val="Header"/>
      <w:rPr>
        <w:rFonts w:ascii="Arial" w:eastAsia="Batang" w:hAnsi="Arial" w:cs="Arial"/>
        <w:noProof/>
        <w:sz w:val="20"/>
      </w:rPr>
    </w:pPr>
  </w:p>
  <w:p w14:paraId="34547FEF" w14:textId="77777777" w:rsidR="000C5694" w:rsidRDefault="000C5694">
    <w:pPr>
      <w:pStyle w:val="Header"/>
      <w:rPr>
        <w:rFonts w:ascii="Arial" w:eastAsia="Batang" w:hAnsi="Arial" w:cs="Arial"/>
        <w:noProof/>
        <w:sz w:val="20"/>
      </w:rPr>
    </w:pPr>
    <w:r>
      <w:rPr>
        <w:rFonts w:ascii="Arial" w:hAnsi="Arial"/>
        <w:color w:val="000000"/>
        <w:sz w:val="20"/>
      </w:rPr>
      <w:t xml:space="preserve">CONSOLIDATED </w:t>
    </w:r>
    <w:r w:rsidRPr="0010525E">
      <w:rPr>
        <w:rFonts w:ascii="Arial" w:hAnsi="Arial"/>
        <w:color w:val="000000"/>
        <w:sz w:val="20"/>
      </w:rPr>
      <w:t>OTHER COMPREHENSIVE INCOME</w:t>
    </w:r>
  </w:p>
  <w:p w14:paraId="28BCC1E7" w14:textId="77777777" w:rsidR="000C5694" w:rsidRPr="000A5DD0" w:rsidRDefault="000C5694" w:rsidP="000A5DD0">
    <w:pPr>
      <w:rPr>
        <w:sz w:val="20"/>
      </w:rPr>
    </w:pPr>
    <w:r>
      <w:rPr>
        <w:rFonts w:ascii="Arial" w:hAnsi="Arial" w:cs="Arial"/>
        <w:sz w:val="20"/>
      </w:rPr>
      <w:t xml:space="preserve">for </w:t>
    </w:r>
    <w:r>
      <w:rPr>
        <w:rFonts w:ascii="Arial" w:hAnsi="Arial"/>
        <w:sz w:val="20"/>
      </w:rPr>
      <w:t>the year ended 31 December 2016</w:t>
    </w:r>
    <w:r w:rsidRPr="007570A9" w:rsidDel="006C1F89">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F87D7" w14:textId="77777777" w:rsidR="00572011" w:rsidRPr="00380851" w:rsidRDefault="00572011" w:rsidP="00293761">
    <w:pPr>
      <w:pStyle w:val="Header"/>
      <w:rPr>
        <w:rFonts w:ascii="Arial" w:hAnsi="Arial" w:cs="Arial"/>
        <w:sz w:val="28"/>
        <w:szCs w:val="28"/>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6B6AF049" w14:textId="77777777" w:rsidR="00572011" w:rsidRPr="00E20A3B" w:rsidRDefault="00572011" w:rsidP="000B0204">
    <w:pPr>
      <w:pStyle w:val="Header"/>
      <w:rPr>
        <w:rFonts w:ascii="Arial" w:hAnsi="Arial" w:cs="Arial"/>
        <w:b/>
        <w:sz w:val="20"/>
      </w:rPr>
    </w:pPr>
    <w:r>
      <w:rPr>
        <w:rFonts w:ascii="Arial" w:hAnsi="Arial" w:cs="Arial"/>
        <w:b/>
        <w:sz w:val="20"/>
      </w:rPr>
      <w:tab/>
    </w:r>
  </w:p>
  <w:p w14:paraId="00910EAB" w14:textId="24D2417A" w:rsidR="00572011" w:rsidRPr="006A6A63" w:rsidRDefault="00572011" w:rsidP="00737B2B">
    <w:pPr>
      <w:jc w:val="both"/>
      <w:rPr>
        <w:rFonts w:ascii="Arial" w:hAnsi="Arial" w:cs="Arial"/>
        <w:sz w:val="18"/>
        <w:lang w:val="vi-VN"/>
      </w:rPr>
    </w:pPr>
    <w:r>
      <w:rPr>
        <w:rFonts w:ascii="Arial" w:hAnsi="Arial" w:cs="Arial"/>
        <w:sz w:val="20"/>
      </w:rPr>
      <w:t>INTERIM CONSOLIDATED STATEMENT OF CASH FLOWS</w:t>
    </w:r>
    <w:r>
      <w:rPr>
        <w:rFonts w:ascii="Arial" w:hAnsi="Arial" w:cs="Arial"/>
        <w:sz w:val="20"/>
        <w:lang w:val="vi-VN"/>
      </w:rPr>
      <w:t xml:space="preserve"> (continued)</w:t>
    </w:r>
  </w:p>
  <w:p w14:paraId="57EC6A32" w14:textId="5C40CDCC" w:rsidR="00572011" w:rsidRPr="00C37028" w:rsidRDefault="00572011" w:rsidP="00E24DBD">
    <w:pPr>
      <w:tabs>
        <w:tab w:val="left" w:pos="810"/>
        <w:tab w:val="right" w:pos="8889"/>
      </w:tabs>
      <w:jc w:val="both"/>
      <w:rPr>
        <w:rFonts w:ascii="Arial" w:hAnsi="Arial" w:cs="Arial"/>
        <w:sz w:val="20"/>
      </w:rPr>
    </w:pPr>
    <w:r>
      <w:rPr>
        <w:rFonts w:ascii="Arial" w:hAnsi="Arial" w:cs="Arial"/>
        <w:sz w:val="20"/>
      </w:rPr>
      <w:t>for the six-month period</w:t>
    </w:r>
    <w:r w:rsidR="00C551DB">
      <w:rPr>
        <w:rFonts w:ascii="Arial" w:hAnsi="Arial" w:cs="Arial"/>
        <w:sz w:val="20"/>
      </w:rPr>
      <w:t xml:space="preserve"> then</w:t>
    </w:r>
    <w:r>
      <w:rPr>
        <w:rFonts w:ascii="Arial" w:hAnsi="Arial" w:cs="Arial"/>
        <w:sz w:val="20"/>
      </w:rPr>
      <w:t xml:space="preserve"> ended 30 June 202</w:t>
    </w:r>
    <w:ins w:id="3075" w:author="An Phuc Cao" w:date="2024-09-26T15:35:00Z" w16du:dateUtc="2024-09-26T08:35:00Z">
      <w:r w:rsidR="000B50FB">
        <w:rPr>
          <w:rFonts w:ascii="Arial" w:hAnsi="Arial" w:cs="Arial"/>
          <w:sz w:val="20"/>
        </w:rPr>
        <w:t>4</w:t>
      </w:r>
    </w:ins>
    <w:del w:id="3076" w:author="An Phuc Cao" w:date="2024-09-26T15:35:00Z" w16du:dateUtc="2024-09-26T08:35:00Z">
      <w:r w:rsidR="00826222" w:rsidDel="000B50FB">
        <w:rPr>
          <w:rFonts w:ascii="Arial" w:hAnsi="Arial" w:cs="Arial"/>
          <w:sz w:val="20"/>
        </w:rPr>
        <w:delText>3</w:delText>
      </w:r>
    </w:del>
    <w:r>
      <w:rPr>
        <w:rFonts w:ascii="Arial" w:hAnsi="Arial" w:cs="Arial"/>
        <w:sz w:val="20"/>
      </w:rPr>
      <w:t xml:space="preserve"> (period from 1 January</w:t>
    </w:r>
    <w:r w:rsidR="00826222">
      <w:rPr>
        <w:rFonts w:ascii="Arial" w:hAnsi="Arial" w:cs="Arial"/>
        <w:sz w:val="20"/>
      </w:rPr>
      <w:t xml:space="preserve"> 202</w:t>
    </w:r>
    <w:ins w:id="3077" w:author="An Phuc Cao" w:date="2024-09-26T15:35:00Z" w16du:dateUtc="2024-09-26T08:35:00Z">
      <w:r w:rsidR="000B50FB">
        <w:rPr>
          <w:rFonts w:ascii="Arial" w:hAnsi="Arial" w:cs="Arial"/>
          <w:sz w:val="20"/>
        </w:rPr>
        <w:t>4</w:t>
      </w:r>
    </w:ins>
    <w:del w:id="3078" w:author="An Phuc Cao" w:date="2024-09-26T15:35:00Z" w16du:dateUtc="2024-09-26T08:35:00Z">
      <w:r w:rsidR="00826222" w:rsidDel="000B50FB">
        <w:rPr>
          <w:rFonts w:ascii="Arial" w:hAnsi="Arial" w:cs="Arial"/>
          <w:sz w:val="20"/>
        </w:rPr>
        <w:delText>3</w:delText>
      </w:r>
    </w:del>
    <w:r>
      <w:rPr>
        <w:rFonts w:ascii="Arial" w:hAnsi="Arial" w:cs="Arial"/>
        <w:sz w:val="20"/>
      </w:rPr>
      <w:t xml:space="preserve"> to 30 June 202</w:t>
    </w:r>
    <w:ins w:id="3079" w:author="An Phuc Cao" w:date="2024-09-26T15:35:00Z" w16du:dateUtc="2024-09-26T08:35:00Z">
      <w:r w:rsidR="000B50FB">
        <w:rPr>
          <w:rFonts w:ascii="Arial" w:hAnsi="Arial" w:cs="Arial"/>
          <w:sz w:val="20"/>
        </w:rPr>
        <w:t>4</w:t>
      </w:r>
    </w:ins>
    <w:del w:id="3080" w:author="An Phuc Cao" w:date="2024-09-26T15:35:00Z" w16du:dateUtc="2024-09-26T08:35:00Z">
      <w:r w:rsidR="00826222" w:rsidDel="000B50FB">
        <w:rPr>
          <w:rFonts w:ascii="Arial" w:hAnsi="Arial" w:cs="Arial"/>
          <w:sz w:val="20"/>
        </w:rPr>
        <w:delText>3</w:delText>
      </w:r>
    </w:del>
    <w:r>
      <w:rPr>
        <w:rFonts w:ascii="Arial" w:hAnsi="Arial" w:cs="Arial"/>
        <w:sz w:val="20"/>
      </w:rPr>
      <w:t>)</w:t>
    </w:r>
  </w:p>
  <w:p w14:paraId="23B2E339" w14:textId="77777777" w:rsidR="00572011" w:rsidRPr="00614ECD" w:rsidRDefault="00572011" w:rsidP="00737B2B">
    <w:pPr>
      <w:jc w:val="both"/>
      <w:rPr>
        <w:rFonts w:ascii="Arial" w:hAnsi="Arial"/>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34B5A" w14:textId="77777777" w:rsidR="000C5694" w:rsidRPr="00380851" w:rsidRDefault="000C5694" w:rsidP="00293761">
    <w:pPr>
      <w:pStyle w:val="Header"/>
      <w:rPr>
        <w:rFonts w:ascii="Arial" w:hAnsi="Arial" w:cs="Arial"/>
        <w:sz w:val="28"/>
        <w:szCs w:val="28"/>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1EBE7B6C" w14:textId="77777777" w:rsidR="000C5694" w:rsidRDefault="000C5694" w:rsidP="002A2823">
    <w:pPr>
      <w:pStyle w:val="Header"/>
    </w:pPr>
  </w:p>
  <w:p w14:paraId="0C91A053" w14:textId="4B0B9786" w:rsidR="000C5694" w:rsidRDefault="000C5694" w:rsidP="002A2823">
    <w:pPr>
      <w:pStyle w:val="Header"/>
      <w:rPr>
        <w:rFonts w:ascii="Arial" w:hAnsi="Arial" w:cs="Arial"/>
        <w:sz w:val="20"/>
      </w:rPr>
    </w:pPr>
    <w:r>
      <w:rPr>
        <w:rFonts w:ascii="Arial" w:hAnsi="Arial" w:cs="Arial"/>
        <w:sz w:val="20"/>
      </w:rPr>
      <w:t xml:space="preserve">NOTES TO THE </w:t>
    </w:r>
    <w:r w:rsidR="00E24DBD">
      <w:rPr>
        <w:rFonts w:ascii="Arial" w:hAnsi="Arial" w:cs="Arial"/>
        <w:sz w:val="20"/>
      </w:rPr>
      <w:t xml:space="preserve">INTERIM </w:t>
    </w:r>
    <w:r>
      <w:rPr>
        <w:rFonts w:ascii="Arial" w:hAnsi="Arial" w:cs="Arial"/>
        <w:sz w:val="20"/>
      </w:rPr>
      <w:t xml:space="preserve">CONSOLIDATED FINANCIAL STATEMENTS </w:t>
    </w:r>
  </w:p>
  <w:p w14:paraId="49C04B92" w14:textId="3FA8C063" w:rsidR="000C5694" w:rsidRPr="00380851" w:rsidRDefault="000C5694" w:rsidP="002A2823">
    <w:pPr>
      <w:pStyle w:val="Header"/>
      <w:tabs>
        <w:tab w:val="right" w:pos="13928"/>
        <w:tab w:val="right" w:pos="14320"/>
      </w:tabs>
      <w:rPr>
        <w:rFonts w:ascii="Arial" w:hAnsi="Arial" w:cs="Arial"/>
        <w:sz w:val="20"/>
      </w:rPr>
    </w:pPr>
    <w:r>
      <w:rPr>
        <w:rFonts w:ascii="Arial" w:hAnsi="Arial" w:cs="Arial"/>
        <w:sz w:val="20"/>
      </w:rPr>
      <w:t xml:space="preserve">as at </w:t>
    </w:r>
    <w:r w:rsidR="00E24DBD">
      <w:rPr>
        <w:rFonts w:ascii="Arial" w:hAnsi="Arial" w:cs="Arial"/>
        <w:sz w:val="20"/>
      </w:rPr>
      <w:t>30 June 202</w:t>
    </w:r>
    <w:ins w:id="3117" w:author="An Phuc Cao" w:date="2024-09-26T15:35:00Z" w16du:dateUtc="2024-09-26T08:35:00Z">
      <w:r w:rsidR="000B50FB">
        <w:rPr>
          <w:rFonts w:ascii="Arial" w:hAnsi="Arial" w:cs="Arial"/>
          <w:sz w:val="20"/>
        </w:rPr>
        <w:t>4</w:t>
      </w:r>
    </w:ins>
    <w:del w:id="3118" w:author="An Phuc Cao" w:date="2024-09-26T15:35:00Z" w16du:dateUtc="2024-09-26T08:35:00Z">
      <w:r w:rsidR="00CA4FB4" w:rsidDel="000B50FB">
        <w:rPr>
          <w:rFonts w:ascii="Arial" w:hAnsi="Arial" w:cs="Arial"/>
          <w:sz w:val="20"/>
        </w:rPr>
        <w:delText>3</w:delText>
      </w:r>
    </w:del>
    <w:r w:rsidR="00E24DBD">
      <w:rPr>
        <w:rFonts w:ascii="Arial" w:hAnsi="Arial" w:cs="Arial"/>
        <w:sz w:val="20"/>
      </w:rPr>
      <w:t xml:space="preserve"> and for the six-month period then ended</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AD48D" w14:textId="77777777" w:rsidR="000C5694" w:rsidRPr="00380851" w:rsidRDefault="000C5694" w:rsidP="00293761">
    <w:pPr>
      <w:pStyle w:val="Header"/>
      <w:rPr>
        <w:rFonts w:ascii="Arial" w:hAnsi="Arial" w:cs="Arial"/>
        <w:sz w:val="28"/>
        <w:szCs w:val="28"/>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18492ECB" w14:textId="77777777" w:rsidR="000C5694" w:rsidRDefault="000C5694" w:rsidP="002A2823">
    <w:pPr>
      <w:pStyle w:val="Header"/>
    </w:pPr>
  </w:p>
  <w:p w14:paraId="4A94E81A" w14:textId="627B7D0F" w:rsidR="000C5694" w:rsidRDefault="000C5694" w:rsidP="002A2823">
    <w:pPr>
      <w:pStyle w:val="Header"/>
      <w:rPr>
        <w:rFonts w:ascii="Arial" w:hAnsi="Arial" w:cs="Arial"/>
        <w:sz w:val="20"/>
      </w:rPr>
    </w:pPr>
    <w:r>
      <w:rPr>
        <w:rFonts w:ascii="Arial" w:hAnsi="Arial" w:cs="Arial"/>
        <w:sz w:val="20"/>
      </w:rPr>
      <w:t>NOTES TO THE</w:t>
    </w:r>
    <w:r w:rsidR="00DF5A58">
      <w:rPr>
        <w:rFonts w:ascii="Arial" w:hAnsi="Arial" w:cs="Arial"/>
        <w:sz w:val="20"/>
      </w:rPr>
      <w:t xml:space="preserve"> INTERIM</w:t>
    </w:r>
    <w:r>
      <w:rPr>
        <w:rFonts w:ascii="Arial" w:hAnsi="Arial" w:cs="Arial"/>
        <w:sz w:val="20"/>
      </w:rPr>
      <w:t xml:space="preserve"> CONSOLIDATED FINANCIAL STATEMENTS (continued)</w:t>
    </w:r>
  </w:p>
  <w:p w14:paraId="4D991CCA" w14:textId="40196699" w:rsidR="000C5694" w:rsidRPr="00380851" w:rsidRDefault="000C5694" w:rsidP="002A2823">
    <w:pPr>
      <w:pStyle w:val="Header"/>
      <w:tabs>
        <w:tab w:val="right" w:pos="13928"/>
        <w:tab w:val="right" w:pos="14320"/>
      </w:tabs>
      <w:rPr>
        <w:rFonts w:ascii="Arial" w:hAnsi="Arial" w:cs="Arial"/>
        <w:sz w:val="20"/>
      </w:rPr>
    </w:pPr>
    <w:r>
      <w:rPr>
        <w:rFonts w:ascii="Arial" w:hAnsi="Arial" w:cs="Arial"/>
        <w:sz w:val="20"/>
      </w:rPr>
      <w:t xml:space="preserve">as at </w:t>
    </w:r>
    <w:r w:rsidR="00E24DBD">
      <w:rPr>
        <w:rFonts w:ascii="Arial" w:hAnsi="Arial" w:cs="Arial"/>
        <w:sz w:val="20"/>
      </w:rPr>
      <w:t>30 June 202</w:t>
    </w:r>
    <w:del w:id="3443" w:author="An Phuc Cao" w:date="2024-09-26T15:35:00Z" w16du:dateUtc="2024-09-26T08:35:00Z">
      <w:r w:rsidR="00A942FF" w:rsidDel="000B50FB">
        <w:rPr>
          <w:rFonts w:ascii="Arial" w:hAnsi="Arial" w:cs="Arial"/>
          <w:sz w:val="20"/>
        </w:rPr>
        <w:delText>3</w:delText>
      </w:r>
    </w:del>
    <w:ins w:id="3444" w:author="An Phuc Cao" w:date="2024-09-26T15:35:00Z" w16du:dateUtc="2024-09-26T08:35:00Z">
      <w:r w:rsidR="000B50FB">
        <w:rPr>
          <w:rFonts w:ascii="Arial" w:hAnsi="Arial" w:cs="Arial"/>
          <w:sz w:val="20"/>
        </w:rPr>
        <w:t>4</w:t>
      </w:r>
    </w:ins>
    <w:r w:rsidR="00E24DBD">
      <w:rPr>
        <w:rFonts w:ascii="Arial" w:hAnsi="Arial" w:cs="Arial"/>
        <w:sz w:val="20"/>
      </w:rPr>
      <w:t xml:space="preserve"> and for the six-month period then ended</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7756C" w14:textId="77777777" w:rsidR="000C5694" w:rsidRDefault="000C5694">
    <w:pPr>
      <w:pStyle w:val="Header"/>
    </w:pPr>
  </w:p>
  <w:p w14:paraId="70BB4171" w14:textId="77777777" w:rsidR="000C5694" w:rsidRDefault="000C5694"/>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52D40" w14:textId="1C74F37B" w:rsidR="000C5694" w:rsidRDefault="000C5694" w:rsidP="00293761">
    <w:pPr>
      <w:rPr>
        <w:rFonts w:ascii="Arial" w:hAnsi="Arial" w:cs="Arial"/>
        <w:sz w:val="20"/>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67231118" w14:textId="77777777" w:rsidR="000C5694" w:rsidRPr="00332504" w:rsidRDefault="000C5694" w:rsidP="002A2823">
    <w:pPr>
      <w:pStyle w:val="Header"/>
      <w:rPr>
        <w:rFonts w:ascii="Arial" w:hAnsi="Arial" w:cs="Arial"/>
        <w:sz w:val="20"/>
      </w:rPr>
    </w:pPr>
  </w:p>
  <w:p w14:paraId="2030D18B" w14:textId="6E33E7C5" w:rsidR="000C5694" w:rsidRDefault="000C5694" w:rsidP="00D77F8F">
    <w:pPr>
      <w:pStyle w:val="Header"/>
      <w:rPr>
        <w:rFonts w:ascii="Arial" w:hAnsi="Arial" w:cs="Arial"/>
        <w:sz w:val="20"/>
      </w:rPr>
    </w:pPr>
    <w:r>
      <w:rPr>
        <w:rFonts w:ascii="Arial" w:hAnsi="Arial" w:cs="Arial"/>
        <w:sz w:val="20"/>
      </w:rPr>
      <w:t>NOTES TO THE</w:t>
    </w:r>
    <w:r w:rsidR="00DF5A58">
      <w:rPr>
        <w:rFonts w:ascii="Arial" w:hAnsi="Arial" w:cs="Arial"/>
        <w:sz w:val="20"/>
      </w:rPr>
      <w:t xml:space="preserve"> INTERIM</w:t>
    </w:r>
    <w:r>
      <w:rPr>
        <w:rFonts w:ascii="Arial" w:hAnsi="Arial" w:cs="Arial"/>
        <w:sz w:val="20"/>
      </w:rPr>
      <w:t xml:space="preserve"> CONSOLIDATED FINANCIAL STATEMENTS (continued)</w:t>
    </w:r>
  </w:p>
  <w:p w14:paraId="35E80DA7" w14:textId="64F4CCE2" w:rsidR="000C5694" w:rsidRDefault="000C5694" w:rsidP="00D77F8F">
    <w:pPr>
      <w:rPr>
        <w:rFonts w:ascii="Arial" w:hAnsi="Arial" w:cs="Arial"/>
        <w:sz w:val="20"/>
      </w:rPr>
    </w:pPr>
    <w:r>
      <w:rPr>
        <w:rFonts w:ascii="Arial" w:hAnsi="Arial" w:cs="Arial"/>
        <w:sz w:val="20"/>
      </w:rPr>
      <w:t xml:space="preserve">as at </w:t>
    </w:r>
    <w:r w:rsidR="00E24DBD">
      <w:rPr>
        <w:rFonts w:ascii="Arial" w:hAnsi="Arial" w:cs="Arial"/>
        <w:sz w:val="20"/>
      </w:rPr>
      <w:t>30 June 202</w:t>
    </w:r>
    <w:del w:id="3472" w:author="An Phuc Cao" w:date="2024-09-26T15:36:00Z" w16du:dateUtc="2024-09-26T08:36:00Z">
      <w:r w:rsidR="004757FF" w:rsidDel="000B50FB">
        <w:rPr>
          <w:rFonts w:ascii="Arial" w:hAnsi="Arial" w:cs="Arial"/>
          <w:sz w:val="20"/>
        </w:rPr>
        <w:delText>3</w:delText>
      </w:r>
    </w:del>
    <w:ins w:id="3473" w:author="An Phuc Cao" w:date="2024-09-26T15:36:00Z" w16du:dateUtc="2024-09-26T08:36:00Z">
      <w:r w:rsidR="000B50FB">
        <w:rPr>
          <w:rFonts w:ascii="Arial" w:hAnsi="Arial" w:cs="Arial"/>
          <w:sz w:val="20"/>
        </w:rPr>
        <w:t>4</w:t>
      </w:r>
    </w:ins>
    <w:r w:rsidR="00E24DBD">
      <w:rPr>
        <w:rFonts w:ascii="Arial" w:hAnsi="Arial" w:cs="Arial"/>
        <w:sz w:val="20"/>
      </w:rPr>
      <w:t xml:space="preserve"> and for the six-month period then ended</w:t>
    </w:r>
  </w:p>
  <w:p w14:paraId="74336142" w14:textId="77777777" w:rsidR="000C5694" w:rsidRPr="00DB7A37" w:rsidRDefault="000C5694">
    <w:pPr>
      <w:rPr>
        <w:sz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0BA85" w14:textId="77777777" w:rsidR="000C5694" w:rsidRDefault="000C5694">
    <w:pPr>
      <w:pStyle w:val="Header"/>
    </w:pPr>
  </w:p>
  <w:p w14:paraId="2B041DE0" w14:textId="77777777" w:rsidR="000C5694" w:rsidRDefault="000C5694"/>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CFF3B" w14:textId="77777777" w:rsidR="000C5694" w:rsidRDefault="000C5694">
    <w:pPr>
      <w:pStyle w:val="Header"/>
    </w:pPr>
  </w:p>
  <w:p w14:paraId="38BF1722" w14:textId="77777777" w:rsidR="000C5694" w:rsidRDefault="000C5694"/>
  <w:p w14:paraId="2E89FAED" w14:textId="77777777" w:rsidR="000C5694" w:rsidRDefault="000C5694"/>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DCA4B" w14:textId="5BBF99B1" w:rsidR="000C5694" w:rsidRDefault="000C5694" w:rsidP="003E1E4D">
    <w:pPr>
      <w:rPr>
        <w:rFonts w:ascii="Arial" w:hAnsi="Arial" w:cs="Arial"/>
        <w:sz w:val="20"/>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7210AAD6" w14:textId="77777777" w:rsidR="000C5694" w:rsidRDefault="000C5694" w:rsidP="007004BD">
    <w:pPr>
      <w:rPr>
        <w:rFonts w:ascii="Arial" w:hAnsi="Arial" w:cs="Arial"/>
        <w:bCs/>
        <w:noProof/>
        <w:sz w:val="20"/>
      </w:rPr>
    </w:pPr>
  </w:p>
  <w:p w14:paraId="4C301190" w14:textId="751B217F" w:rsidR="000C5694" w:rsidRDefault="000C5694" w:rsidP="00D77F8F">
    <w:pPr>
      <w:pStyle w:val="Header"/>
      <w:rPr>
        <w:rFonts w:ascii="Arial" w:hAnsi="Arial" w:cs="Arial"/>
        <w:sz w:val="20"/>
      </w:rPr>
    </w:pPr>
    <w:r>
      <w:rPr>
        <w:rFonts w:ascii="Arial" w:hAnsi="Arial" w:cs="Arial"/>
        <w:sz w:val="20"/>
      </w:rPr>
      <w:t>NOTES TO THE</w:t>
    </w:r>
    <w:r w:rsidR="00C2400A">
      <w:rPr>
        <w:rFonts w:ascii="Arial" w:hAnsi="Arial" w:cs="Arial"/>
        <w:sz w:val="20"/>
      </w:rPr>
      <w:t xml:space="preserve"> INTERIM</w:t>
    </w:r>
    <w:r>
      <w:rPr>
        <w:rFonts w:ascii="Arial" w:hAnsi="Arial" w:cs="Arial"/>
        <w:sz w:val="20"/>
      </w:rPr>
      <w:t xml:space="preserve"> CONSOLIDATED FINANCIAL STATEMENTS (continued)</w:t>
    </w:r>
  </w:p>
  <w:p w14:paraId="41BE4320" w14:textId="17BCEA6B" w:rsidR="000C5694" w:rsidRDefault="000C5694">
    <w:r>
      <w:rPr>
        <w:rFonts w:ascii="Arial" w:hAnsi="Arial" w:cs="Arial"/>
        <w:sz w:val="20"/>
      </w:rPr>
      <w:t xml:space="preserve">as at </w:t>
    </w:r>
    <w:r w:rsidR="00E24DBD">
      <w:rPr>
        <w:rFonts w:ascii="Arial" w:hAnsi="Arial" w:cs="Arial"/>
        <w:sz w:val="20"/>
      </w:rPr>
      <w:t>30 June 202</w:t>
    </w:r>
    <w:del w:id="4951" w:author="An Phuc Cao" w:date="2024-09-26T15:36:00Z" w16du:dateUtc="2024-09-26T08:36:00Z">
      <w:r w:rsidR="00D9454F" w:rsidDel="000B50FB">
        <w:rPr>
          <w:rFonts w:ascii="Arial" w:hAnsi="Arial" w:cs="Arial"/>
          <w:sz w:val="20"/>
        </w:rPr>
        <w:delText>3</w:delText>
      </w:r>
    </w:del>
    <w:ins w:id="4952" w:author="An Phuc Cao" w:date="2024-09-26T15:36:00Z" w16du:dateUtc="2024-09-26T08:36:00Z">
      <w:r w:rsidR="000B50FB">
        <w:rPr>
          <w:rFonts w:ascii="Arial" w:hAnsi="Arial" w:cs="Arial"/>
          <w:sz w:val="20"/>
        </w:rPr>
        <w:t>4</w:t>
      </w:r>
    </w:ins>
    <w:r w:rsidR="00E24DBD">
      <w:rPr>
        <w:rFonts w:ascii="Arial" w:hAnsi="Arial" w:cs="Arial"/>
        <w:sz w:val="20"/>
      </w:rPr>
      <w:t xml:space="preserve"> and for the six-month period then ended</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D70CA" w14:textId="77777777" w:rsidR="000C5694" w:rsidRDefault="000C56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EFFC8" w14:textId="576A20ED" w:rsidR="00833E62" w:rsidRDefault="00833E62">
    <w:pPr>
      <w:pStyle w:val="Header"/>
    </w:pPr>
  </w:p>
  <w:p w14:paraId="34790CED" w14:textId="0DEDEDF8" w:rsidR="008509AF" w:rsidRDefault="008509AF"/>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1AC7C" w14:textId="77777777" w:rsidR="000C5694" w:rsidRDefault="000C5694" w:rsidP="00955FB6">
    <w:pPr>
      <w:rPr>
        <w:rFonts w:ascii="Arial" w:hAnsi="Arial" w:cs="Arial"/>
        <w:sz w:val="20"/>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4F02D12F" w14:textId="77777777" w:rsidR="000C5694" w:rsidRDefault="000C5694" w:rsidP="00917190">
    <w:pPr>
      <w:ind w:left="709"/>
      <w:rPr>
        <w:rFonts w:ascii="Arial" w:hAnsi="Arial" w:cs="Arial"/>
        <w:bCs/>
        <w:noProof/>
        <w:sz w:val="20"/>
      </w:rPr>
    </w:pPr>
  </w:p>
  <w:p w14:paraId="3A1FE47F" w14:textId="5B74560F" w:rsidR="000C5694" w:rsidRDefault="000C5694" w:rsidP="00955FB6">
    <w:pPr>
      <w:pStyle w:val="Header"/>
      <w:rPr>
        <w:rFonts w:ascii="Arial" w:hAnsi="Arial" w:cs="Arial"/>
        <w:sz w:val="20"/>
      </w:rPr>
    </w:pPr>
    <w:r>
      <w:rPr>
        <w:rFonts w:ascii="Arial" w:hAnsi="Arial" w:cs="Arial"/>
        <w:sz w:val="20"/>
      </w:rPr>
      <w:t>NOTES TO THE</w:t>
    </w:r>
    <w:r w:rsidR="0008561B">
      <w:rPr>
        <w:rFonts w:ascii="Arial" w:hAnsi="Arial" w:cs="Arial"/>
        <w:sz w:val="20"/>
      </w:rPr>
      <w:t xml:space="preserve"> INTERIM</w:t>
    </w:r>
    <w:r>
      <w:rPr>
        <w:rFonts w:ascii="Arial" w:hAnsi="Arial" w:cs="Arial"/>
        <w:sz w:val="20"/>
      </w:rPr>
      <w:t xml:space="preserve"> CONSOLIDATED FINANCIAL STATEMENTS (continued)</w:t>
    </w:r>
  </w:p>
  <w:p w14:paraId="748DAF9B" w14:textId="672545AA" w:rsidR="000C5694" w:rsidRDefault="000C5694" w:rsidP="00955FB6">
    <w:r>
      <w:rPr>
        <w:rFonts w:ascii="Arial" w:hAnsi="Arial" w:cs="Arial"/>
        <w:sz w:val="20"/>
      </w:rPr>
      <w:t xml:space="preserve">as at </w:t>
    </w:r>
    <w:r w:rsidR="00E24DBD">
      <w:rPr>
        <w:rFonts w:ascii="Arial" w:hAnsi="Arial" w:cs="Arial"/>
        <w:sz w:val="20"/>
      </w:rPr>
      <w:t>30 June 202</w:t>
    </w:r>
    <w:del w:id="5286" w:author="An Phuc Cao" w:date="2024-09-26T15:37:00Z" w16du:dateUtc="2024-09-26T08:37:00Z">
      <w:r w:rsidR="007F5112" w:rsidDel="000B50FB">
        <w:rPr>
          <w:rFonts w:ascii="Arial" w:hAnsi="Arial" w:cs="Arial"/>
          <w:sz w:val="20"/>
        </w:rPr>
        <w:delText>3</w:delText>
      </w:r>
    </w:del>
    <w:ins w:id="5287" w:author="An Phuc Cao" w:date="2024-09-26T15:37:00Z" w16du:dateUtc="2024-09-26T08:37:00Z">
      <w:r w:rsidR="000B50FB">
        <w:rPr>
          <w:rFonts w:ascii="Arial" w:hAnsi="Arial" w:cs="Arial"/>
          <w:sz w:val="20"/>
        </w:rPr>
        <w:t>4</w:t>
      </w:r>
    </w:ins>
    <w:r w:rsidR="00E24DBD">
      <w:rPr>
        <w:rFonts w:ascii="Arial" w:hAnsi="Arial" w:cs="Arial"/>
        <w:sz w:val="20"/>
      </w:rPr>
      <w:t xml:space="preserve"> and for the six-month period then ended</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0D35B" w14:textId="77777777" w:rsidR="00684F84" w:rsidRDefault="00684F84" w:rsidP="00917190">
    <w:pPr>
      <w:rPr>
        <w:rFonts w:ascii="Arial" w:hAnsi="Arial" w:cs="Arial"/>
        <w:sz w:val="20"/>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5DB93E92" w14:textId="77777777" w:rsidR="00684F84" w:rsidRDefault="00684F84" w:rsidP="00917190">
    <w:pPr>
      <w:rPr>
        <w:rFonts w:ascii="Arial" w:hAnsi="Arial" w:cs="Arial"/>
        <w:bCs/>
        <w:noProof/>
        <w:sz w:val="20"/>
      </w:rPr>
    </w:pPr>
  </w:p>
  <w:p w14:paraId="26A25243" w14:textId="77777777" w:rsidR="00684F84" w:rsidRDefault="00684F84" w:rsidP="00917190">
    <w:pPr>
      <w:pStyle w:val="Header"/>
      <w:rPr>
        <w:rFonts w:ascii="Arial" w:hAnsi="Arial" w:cs="Arial"/>
        <w:sz w:val="20"/>
      </w:rPr>
    </w:pPr>
    <w:r>
      <w:rPr>
        <w:rFonts w:ascii="Arial" w:hAnsi="Arial" w:cs="Arial"/>
        <w:sz w:val="20"/>
      </w:rPr>
      <w:t>NOTES TO THE INTERIM CONSOLIDATED FINANCIAL STATEMENTS (continued)</w:t>
    </w:r>
  </w:p>
  <w:p w14:paraId="3C3AAB68" w14:textId="3782FF65" w:rsidR="00684F84" w:rsidRDefault="00684F84" w:rsidP="00917190">
    <w:r>
      <w:rPr>
        <w:rFonts w:ascii="Arial" w:hAnsi="Arial" w:cs="Arial"/>
        <w:sz w:val="20"/>
      </w:rPr>
      <w:t>as at 30 June 202</w:t>
    </w:r>
    <w:del w:id="7054" w:author="An Phuc Cao" w:date="2024-09-26T15:37:00Z" w16du:dateUtc="2024-09-26T08:37:00Z">
      <w:r w:rsidR="007F5112" w:rsidDel="000B50FB">
        <w:rPr>
          <w:rFonts w:ascii="Arial" w:hAnsi="Arial" w:cs="Arial"/>
          <w:sz w:val="20"/>
        </w:rPr>
        <w:delText>3</w:delText>
      </w:r>
    </w:del>
    <w:ins w:id="7055" w:author="An Phuc Cao" w:date="2024-09-26T15:37:00Z" w16du:dateUtc="2024-09-26T08:37:00Z">
      <w:r w:rsidR="000B50FB">
        <w:rPr>
          <w:rFonts w:ascii="Arial" w:hAnsi="Arial" w:cs="Arial"/>
          <w:sz w:val="20"/>
        </w:rPr>
        <w:t>4</w:t>
      </w:r>
    </w:ins>
    <w:r>
      <w:rPr>
        <w:rFonts w:ascii="Arial" w:hAnsi="Arial" w:cs="Arial"/>
        <w:sz w:val="20"/>
      </w:rPr>
      <w:t xml:space="preserve"> and for the six-month period then ended</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DFF6A" w14:textId="77777777" w:rsidR="008A6494" w:rsidRDefault="008A6494" w:rsidP="00917190">
    <w:pPr>
      <w:ind w:left="709"/>
      <w:rPr>
        <w:rFonts w:ascii="Arial" w:hAnsi="Arial" w:cs="Arial"/>
        <w:sz w:val="20"/>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257C68DD" w14:textId="77777777" w:rsidR="008A6494" w:rsidRDefault="008A6494" w:rsidP="00917190">
    <w:pPr>
      <w:ind w:left="709"/>
      <w:rPr>
        <w:rFonts w:ascii="Arial" w:hAnsi="Arial" w:cs="Arial"/>
        <w:bCs/>
        <w:noProof/>
        <w:sz w:val="20"/>
      </w:rPr>
    </w:pPr>
  </w:p>
  <w:p w14:paraId="30CFBA95" w14:textId="77777777" w:rsidR="008A6494" w:rsidRDefault="008A6494" w:rsidP="00917190">
    <w:pPr>
      <w:pStyle w:val="Header"/>
      <w:ind w:left="709"/>
      <w:rPr>
        <w:rFonts w:ascii="Arial" w:hAnsi="Arial" w:cs="Arial"/>
        <w:sz w:val="20"/>
      </w:rPr>
    </w:pPr>
    <w:r>
      <w:rPr>
        <w:rFonts w:ascii="Arial" w:hAnsi="Arial" w:cs="Arial"/>
        <w:sz w:val="20"/>
      </w:rPr>
      <w:t>NOTES TO THE INTERIM CONSOLIDATED FINANCIAL STATEMENTS (continued)</w:t>
    </w:r>
  </w:p>
  <w:p w14:paraId="2C35A6DE" w14:textId="41840722" w:rsidR="008A6494" w:rsidRDefault="008A6494" w:rsidP="00917190">
    <w:pPr>
      <w:ind w:left="709"/>
    </w:pPr>
    <w:r>
      <w:rPr>
        <w:rFonts w:ascii="Arial" w:hAnsi="Arial" w:cs="Arial"/>
        <w:sz w:val="20"/>
      </w:rPr>
      <w:t>as at 30 June 202</w:t>
    </w:r>
    <w:del w:id="7567" w:author="An Phuc Cao" w:date="2024-09-26T15:37:00Z" w16du:dateUtc="2024-09-26T08:37:00Z">
      <w:r w:rsidR="00E83BF6" w:rsidDel="000B50FB">
        <w:rPr>
          <w:rFonts w:ascii="Arial" w:hAnsi="Arial" w:cs="Arial"/>
          <w:sz w:val="20"/>
        </w:rPr>
        <w:delText>3</w:delText>
      </w:r>
    </w:del>
    <w:ins w:id="7568" w:author="An Phuc Cao" w:date="2024-09-26T15:37:00Z" w16du:dateUtc="2024-09-26T08:37:00Z">
      <w:r w:rsidR="000B50FB">
        <w:rPr>
          <w:rFonts w:ascii="Arial" w:hAnsi="Arial" w:cs="Arial"/>
          <w:sz w:val="20"/>
        </w:rPr>
        <w:t>4</w:t>
      </w:r>
    </w:ins>
    <w:r>
      <w:rPr>
        <w:rFonts w:ascii="Arial" w:hAnsi="Arial" w:cs="Arial"/>
        <w:sz w:val="20"/>
      </w:rPr>
      <w:t xml:space="preserve"> and for the six-month period then ended</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A2C6A" w14:textId="77777777" w:rsidR="008778EE" w:rsidRDefault="008778EE" w:rsidP="00917190">
    <w:pPr>
      <w:rPr>
        <w:rFonts w:ascii="Arial" w:hAnsi="Arial" w:cs="Arial"/>
        <w:sz w:val="20"/>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7866A05E" w14:textId="77777777" w:rsidR="008778EE" w:rsidRDefault="008778EE" w:rsidP="00917190">
    <w:pPr>
      <w:rPr>
        <w:rFonts w:ascii="Arial" w:hAnsi="Arial" w:cs="Arial"/>
        <w:bCs/>
        <w:noProof/>
        <w:sz w:val="20"/>
      </w:rPr>
    </w:pPr>
  </w:p>
  <w:p w14:paraId="14232964" w14:textId="77777777" w:rsidR="008778EE" w:rsidRDefault="008778EE" w:rsidP="00917190">
    <w:pPr>
      <w:pStyle w:val="Header"/>
      <w:rPr>
        <w:rFonts w:ascii="Arial" w:hAnsi="Arial" w:cs="Arial"/>
        <w:sz w:val="20"/>
      </w:rPr>
    </w:pPr>
    <w:r>
      <w:rPr>
        <w:rFonts w:ascii="Arial" w:hAnsi="Arial" w:cs="Arial"/>
        <w:sz w:val="20"/>
      </w:rPr>
      <w:t>NOTES TO THE INTERIM CONSOLIDATED FINANCIAL STATEMENTS (continued)</w:t>
    </w:r>
  </w:p>
  <w:p w14:paraId="23F7A2E4" w14:textId="50FDC2DB" w:rsidR="008778EE" w:rsidRDefault="008778EE" w:rsidP="00917190">
    <w:r>
      <w:rPr>
        <w:rFonts w:ascii="Arial" w:hAnsi="Arial" w:cs="Arial"/>
        <w:sz w:val="20"/>
      </w:rPr>
      <w:t>as at 30 June 202</w:t>
    </w:r>
    <w:del w:id="9273" w:author="An Phuc Cao" w:date="2024-09-26T15:37:00Z" w16du:dateUtc="2024-09-26T08:37:00Z">
      <w:r w:rsidR="00D4280C" w:rsidDel="000B50FB">
        <w:rPr>
          <w:rFonts w:ascii="Arial" w:hAnsi="Arial" w:cs="Arial"/>
          <w:sz w:val="20"/>
        </w:rPr>
        <w:delText>3</w:delText>
      </w:r>
    </w:del>
    <w:ins w:id="9274" w:author="An Phuc Cao" w:date="2024-09-26T15:37:00Z" w16du:dateUtc="2024-09-26T08:37:00Z">
      <w:r w:rsidR="000B50FB">
        <w:rPr>
          <w:rFonts w:ascii="Arial" w:hAnsi="Arial" w:cs="Arial"/>
          <w:sz w:val="20"/>
        </w:rPr>
        <w:t>4</w:t>
      </w:r>
    </w:ins>
    <w:r>
      <w:rPr>
        <w:rFonts w:ascii="Arial" w:hAnsi="Arial" w:cs="Arial"/>
        <w:sz w:val="20"/>
      </w:rPr>
      <w:t xml:space="preserve"> and for the six-month period then ended</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D9ADA" w14:textId="77777777" w:rsidR="00D53BE0" w:rsidRDefault="00D53BE0" w:rsidP="00917190">
    <w:pPr>
      <w:ind w:left="709"/>
      <w:rPr>
        <w:rFonts w:ascii="Arial" w:hAnsi="Arial" w:cs="Arial"/>
        <w:sz w:val="20"/>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1BCA71CB" w14:textId="77777777" w:rsidR="00D53BE0" w:rsidRDefault="00D53BE0" w:rsidP="00917190">
    <w:pPr>
      <w:ind w:left="709"/>
      <w:rPr>
        <w:rFonts w:ascii="Arial" w:hAnsi="Arial" w:cs="Arial"/>
        <w:bCs/>
        <w:noProof/>
        <w:sz w:val="20"/>
      </w:rPr>
    </w:pPr>
  </w:p>
  <w:p w14:paraId="407C2EFF" w14:textId="77777777" w:rsidR="00D53BE0" w:rsidRDefault="00D53BE0" w:rsidP="00917190">
    <w:pPr>
      <w:pStyle w:val="Header"/>
      <w:ind w:left="709"/>
      <w:rPr>
        <w:rFonts w:ascii="Arial" w:hAnsi="Arial" w:cs="Arial"/>
        <w:sz w:val="20"/>
      </w:rPr>
    </w:pPr>
    <w:r>
      <w:rPr>
        <w:rFonts w:ascii="Arial" w:hAnsi="Arial" w:cs="Arial"/>
        <w:sz w:val="20"/>
      </w:rPr>
      <w:t>NOTES TO THE INTERIM CONSOLIDATED FINANCIAL STATEMENTS (continued)</w:t>
    </w:r>
  </w:p>
  <w:p w14:paraId="7723B397" w14:textId="103E71AA" w:rsidR="00D53BE0" w:rsidRDefault="00D53BE0" w:rsidP="00917190">
    <w:pPr>
      <w:ind w:left="709"/>
    </w:pPr>
    <w:r>
      <w:rPr>
        <w:rFonts w:ascii="Arial" w:hAnsi="Arial" w:cs="Arial"/>
        <w:sz w:val="20"/>
      </w:rPr>
      <w:t>as at 30 June 202</w:t>
    </w:r>
    <w:del w:id="9579" w:author="An Phuc Cao" w:date="2024-09-26T15:37:00Z" w16du:dateUtc="2024-09-26T08:37:00Z">
      <w:r w:rsidR="00113524" w:rsidDel="000B50FB">
        <w:rPr>
          <w:rFonts w:ascii="Arial" w:hAnsi="Arial" w:cs="Arial"/>
          <w:sz w:val="20"/>
        </w:rPr>
        <w:delText>3</w:delText>
      </w:r>
    </w:del>
    <w:ins w:id="9580" w:author="An Phuc Cao" w:date="2024-09-26T15:37:00Z" w16du:dateUtc="2024-09-26T08:37:00Z">
      <w:r w:rsidR="000B50FB">
        <w:rPr>
          <w:rFonts w:ascii="Arial" w:hAnsi="Arial" w:cs="Arial"/>
          <w:sz w:val="20"/>
        </w:rPr>
        <w:t>4</w:t>
      </w:r>
    </w:ins>
    <w:r>
      <w:rPr>
        <w:rFonts w:ascii="Arial" w:hAnsi="Arial" w:cs="Arial"/>
        <w:sz w:val="20"/>
      </w:rPr>
      <w:t xml:space="preserve"> and for the six-month period then ended</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6F8D5" w14:textId="77777777" w:rsidR="00E855F5" w:rsidRDefault="00E855F5" w:rsidP="00917190">
    <w:pPr>
      <w:ind w:left="142"/>
      <w:rPr>
        <w:rFonts w:ascii="Arial" w:hAnsi="Arial" w:cs="Arial"/>
        <w:sz w:val="20"/>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3154F618" w14:textId="77777777" w:rsidR="00E855F5" w:rsidRDefault="00E855F5" w:rsidP="00917190">
    <w:pPr>
      <w:ind w:left="142"/>
      <w:rPr>
        <w:rFonts w:ascii="Arial" w:hAnsi="Arial" w:cs="Arial"/>
        <w:bCs/>
        <w:noProof/>
        <w:sz w:val="20"/>
      </w:rPr>
    </w:pPr>
  </w:p>
  <w:p w14:paraId="2371D415" w14:textId="77777777" w:rsidR="00E855F5" w:rsidRDefault="00E855F5" w:rsidP="00917190">
    <w:pPr>
      <w:pStyle w:val="Header"/>
      <w:ind w:left="142"/>
      <w:rPr>
        <w:rFonts w:ascii="Arial" w:hAnsi="Arial" w:cs="Arial"/>
        <w:sz w:val="20"/>
      </w:rPr>
    </w:pPr>
    <w:r>
      <w:rPr>
        <w:rFonts w:ascii="Arial" w:hAnsi="Arial" w:cs="Arial"/>
        <w:sz w:val="20"/>
      </w:rPr>
      <w:t>NOTES TO THE INTERIM CONSOLIDATED FINANCIAL STATEMENTS (continued)</w:t>
    </w:r>
  </w:p>
  <w:p w14:paraId="60E1E98B" w14:textId="79DE7DD0" w:rsidR="00E855F5" w:rsidRDefault="00E855F5" w:rsidP="00917190">
    <w:pPr>
      <w:ind w:left="142"/>
    </w:pPr>
    <w:r>
      <w:rPr>
        <w:rFonts w:ascii="Arial" w:hAnsi="Arial" w:cs="Arial"/>
        <w:sz w:val="20"/>
      </w:rPr>
      <w:t>as at 30 June 202</w:t>
    </w:r>
    <w:del w:id="9983" w:author="An Phuc Cao" w:date="2024-09-26T15:37:00Z" w16du:dateUtc="2024-09-26T08:37:00Z">
      <w:r w:rsidR="00495574" w:rsidDel="000B50FB">
        <w:rPr>
          <w:rFonts w:ascii="Arial" w:hAnsi="Arial" w:cs="Arial"/>
          <w:sz w:val="20"/>
        </w:rPr>
        <w:delText>3</w:delText>
      </w:r>
    </w:del>
    <w:ins w:id="9984" w:author="An Phuc Cao" w:date="2024-09-26T15:37:00Z" w16du:dateUtc="2024-09-26T08:37:00Z">
      <w:r w:rsidR="000B50FB">
        <w:rPr>
          <w:rFonts w:ascii="Arial" w:hAnsi="Arial" w:cs="Arial"/>
          <w:sz w:val="20"/>
        </w:rPr>
        <w:t>4</w:t>
      </w:r>
    </w:ins>
    <w:r>
      <w:rPr>
        <w:rFonts w:ascii="Arial" w:hAnsi="Arial" w:cs="Arial"/>
        <w:sz w:val="20"/>
      </w:rPr>
      <w:t xml:space="preserve"> and for the six-month period then ended</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2DF80" w14:textId="77777777" w:rsidR="000C5694" w:rsidRPr="00380851" w:rsidRDefault="000C5694" w:rsidP="00293761">
    <w:pPr>
      <w:pStyle w:val="Header"/>
      <w:rPr>
        <w:rFonts w:ascii="Arial" w:hAnsi="Arial" w:cs="Arial"/>
        <w:sz w:val="28"/>
        <w:szCs w:val="28"/>
      </w:rPr>
    </w:pPr>
    <w:r w:rsidRPr="00414440">
      <w:rPr>
        <w:rFonts w:ascii="Arial" w:hAnsi="Arial" w:cs="Arial"/>
        <w:sz w:val="28"/>
        <w:szCs w:val="28"/>
      </w:rPr>
      <w:t>Finhay Viet Nam Joint Stock Company</w:t>
    </w:r>
    <w:r w:rsidDel="00414440">
      <w:rPr>
        <w:rFonts w:ascii="Arial" w:hAnsi="Arial" w:cs="Arial"/>
        <w:sz w:val="28"/>
        <w:szCs w:val="28"/>
      </w:rPr>
      <w:t xml:space="preserve"> </w:t>
    </w:r>
  </w:p>
  <w:p w14:paraId="0A24F277" w14:textId="77777777" w:rsidR="000C5694" w:rsidRPr="00E20A3B" w:rsidRDefault="000C5694" w:rsidP="000B0204">
    <w:pPr>
      <w:pStyle w:val="Header"/>
      <w:rPr>
        <w:rFonts w:ascii="Arial" w:hAnsi="Arial" w:cs="Arial"/>
        <w:b/>
        <w:sz w:val="20"/>
      </w:rPr>
    </w:pPr>
    <w:r>
      <w:rPr>
        <w:rFonts w:ascii="Arial" w:hAnsi="Arial" w:cs="Arial"/>
        <w:b/>
        <w:sz w:val="20"/>
      </w:rPr>
      <w:tab/>
    </w:r>
  </w:p>
  <w:p w14:paraId="46768537" w14:textId="2520C360" w:rsidR="000C5694" w:rsidRDefault="000C5694" w:rsidP="0029432C">
    <w:pPr>
      <w:pStyle w:val="Header"/>
      <w:rPr>
        <w:rFonts w:ascii="Arial" w:hAnsi="Arial" w:cs="Arial"/>
        <w:sz w:val="20"/>
      </w:rPr>
    </w:pPr>
    <w:r>
      <w:rPr>
        <w:rFonts w:ascii="Arial" w:hAnsi="Arial" w:cs="Arial"/>
        <w:sz w:val="20"/>
      </w:rPr>
      <w:t xml:space="preserve">NOTES TO THE </w:t>
    </w:r>
    <w:r w:rsidR="00DA425B">
      <w:rPr>
        <w:rFonts w:ascii="Arial" w:hAnsi="Arial" w:cs="Arial"/>
        <w:sz w:val="20"/>
      </w:rPr>
      <w:t xml:space="preserve">INTERIM </w:t>
    </w:r>
    <w:r>
      <w:rPr>
        <w:rFonts w:ascii="Arial" w:hAnsi="Arial" w:cs="Arial"/>
        <w:sz w:val="20"/>
      </w:rPr>
      <w:t>CONSOLIDATED FINANCIAL STATEMENTS (continued)</w:t>
    </w:r>
  </w:p>
  <w:p w14:paraId="4BE15B7B" w14:textId="1F9A055D" w:rsidR="000C5694" w:rsidRPr="00274EFC" w:rsidRDefault="000C5694" w:rsidP="0029432C">
    <w:pPr>
      <w:jc w:val="both"/>
      <w:rPr>
        <w:rFonts w:ascii="Arial" w:hAnsi="Arial" w:cs="Arial"/>
        <w:b/>
        <w:sz w:val="20"/>
      </w:rPr>
    </w:pPr>
    <w:r w:rsidRPr="00B81FFC">
      <w:rPr>
        <w:rFonts w:ascii="Arial" w:hAnsi="Arial" w:cs="Arial"/>
        <w:sz w:val="20"/>
      </w:rPr>
      <w:t xml:space="preserve">as at </w:t>
    </w:r>
    <w:r w:rsidR="00E24DBD">
      <w:rPr>
        <w:rFonts w:ascii="Arial" w:hAnsi="Arial" w:cs="Arial"/>
        <w:sz w:val="20"/>
      </w:rPr>
      <w:t>30 June 202</w:t>
    </w:r>
    <w:del w:id="11131" w:author="An Phuc Cao" w:date="2024-09-26T15:37:00Z" w16du:dateUtc="2024-09-26T08:37:00Z">
      <w:r w:rsidR="00597226" w:rsidDel="000B50FB">
        <w:rPr>
          <w:rFonts w:ascii="Arial" w:hAnsi="Arial" w:cs="Arial"/>
          <w:sz w:val="20"/>
        </w:rPr>
        <w:delText>3</w:delText>
      </w:r>
    </w:del>
    <w:ins w:id="11132" w:author="An Phuc Cao" w:date="2024-09-26T15:37:00Z" w16du:dateUtc="2024-09-26T08:37:00Z">
      <w:r w:rsidR="000B50FB">
        <w:rPr>
          <w:rFonts w:ascii="Arial" w:hAnsi="Arial" w:cs="Arial"/>
          <w:sz w:val="20"/>
        </w:rPr>
        <w:t>4</w:t>
      </w:r>
    </w:ins>
    <w:r w:rsidR="00E24DBD">
      <w:rPr>
        <w:rFonts w:ascii="Arial" w:hAnsi="Arial" w:cs="Arial"/>
        <w:sz w:val="20"/>
      </w:rPr>
      <w:t xml:space="preserve"> and for the six-month period then ended</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B4337" w14:textId="77777777" w:rsidR="000C5694" w:rsidRDefault="000C5694" w:rsidP="00062922">
    <w:pPr>
      <w:tabs>
        <w:tab w:val="left" w:pos="2835"/>
      </w:tabs>
      <w:jc w:val="both"/>
      <w:rPr>
        <w:rFonts w:ascii="Arial" w:hAnsi="Arial" w:cs="Arial"/>
        <w:sz w:val="28"/>
        <w:szCs w:val="28"/>
      </w:rPr>
    </w:pPr>
    <w:r w:rsidRPr="00A0093D">
      <w:rPr>
        <w:rFonts w:ascii="Arial" w:hAnsi="Arial"/>
        <w:color w:val="000000"/>
        <w:sz w:val="28"/>
        <w:szCs w:val="28"/>
      </w:rPr>
      <w:t>Vietnam Prosperity Joint Stock Commercial Bank</w:t>
    </w:r>
  </w:p>
  <w:p w14:paraId="5D7E939C" w14:textId="77777777" w:rsidR="000C5694" w:rsidRDefault="000C5694">
    <w:pPr>
      <w:pStyle w:val="Header"/>
      <w:rPr>
        <w:rFonts w:ascii="Arial" w:eastAsia="Batang" w:hAnsi="Arial" w:cs="Arial"/>
        <w:noProof/>
        <w:sz w:val="20"/>
      </w:rPr>
    </w:pPr>
  </w:p>
  <w:p w14:paraId="5BF1A09C" w14:textId="77777777" w:rsidR="000C5694" w:rsidRDefault="000C5694">
    <w:pPr>
      <w:pStyle w:val="Header"/>
      <w:rPr>
        <w:rFonts w:ascii="Arial" w:eastAsia="Batang" w:hAnsi="Arial" w:cs="Arial"/>
        <w:noProof/>
        <w:sz w:val="20"/>
      </w:rPr>
    </w:pPr>
    <w:r>
      <w:rPr>
        <w:rFonts w:ascii="Arial" w:hAnsi="Arial"/>
        <w:color w:val="000000"/>
        <w:sz w:val="20"/>
      </w:rPr>
      <w:t xml:space="preserve">CONSOLIDATED </w:t>
    </w:r>
    <w:r w:rsidRPr="0010525E">
      <w:rPr>
        <w:rFonts w:ascii="Arial" w:hAnsi="Arial"/>
        <w:color w:val="000000"/>
        <w:sz w:val="20"/>
      </w:rPr>
      <w:t>OTHER COMPREHENSIVE INCOME</w:t>
    </w:r>
  </w:p>
  <w:p w14:paraId="5FAB71D0" w14:textId="77777777" w:rsidR="000C5694" w:rsidRPr="000A5DD0" w:rsidRDefault="000C5694" w:rsidP="000A5DD0">
    <w:pPr>
      <w:rPr>
        <w:sz w:val="20"/>
      </w:rPr>
    </w:pPr>
    <w:r>
      <w:rPr>
        <w:rFonts w:ascii="Arial" w:hAnsi="Arial" w:cs="Arial"/>
        <w:sz w:val="20"/>
      </w:rPr>
      <w:t xml:space="preserve">for </w:t>
    </w:r>
    <w:r>
      <w:rPr>
        <w:rFonts w:ascii="Arial" w:hAnsi="Arial"/>
        <w:sz w:val="20"/>
      </w:rPr>
      <w:t>the year ended 31 December 2016</w:t>
    </w:r>
    <w:r w:rsidRPr="007570A9" w:rsidDel="006C1F89">
      <w:t xml:space="preserv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EB3ED" w14:textId="77777777" w:rsidR="000C5694" w:rsidRPr="00380851" w:rsidRDefault="000C5694" w:rsidP="00D30D26">
    <w:pPr>
      <w:pStyle w:val="Header"/>
      <w:rPr>
        <w:rFonts w:ascii="Arial" w:hAnsi="Arial" w:cs="Arial"/>
        <w:sz w:val="28"/>
        <w:szCs w:val="28"/>
      </w:rPr>
    </w:pPr>
    <w:r>
      <w:rPr>
        <w:rFonts w:ascii="Arial" w:hAnsi="Arial" w:cs="Arial"/>
        <w:sz w:val="28"/>
        <w:szCs w:val="28"/>
      </w:rPr>
      <w:t>Finhay Viet Nam Joint Stock Company</w:t>
    </w:r>
  </w:p>
  <w:p w14:paraId="3BE96037" w14:textId="77777777" w:rsidR="000C5694" w:rsidRPr="000B0204" w:rsidRDefault="000C5694" w:rsidP="000B0204">
    <w:pPr>
      <w:pStyle w:val="Header"/>
      <w:rPr>
        <w:rFonts w:ascii="Arial" w:hAnsi="Arial" w:cs="Arial"/>
        <w:bCs/>
        <w:noProof/>
        <w:sz w:val="20"/>
      </w:rPr>
    </w:pPr>
  </w:p>
  <w:p w14:paraId="031D0503" w14:textId="77777777" w:rsidR="000C5694" w:rsidRDefault="000C5694" w:rsidP="00F20630">
    <w:pPr>
      <w:pStyle w:val="Header"/>
      <w:rPr>
        <w:rFonts w:ascii="Arial" w:hAnsi="Arial" w:cs="Arial"/>
        <w:sz w:val="20"/>
      </w:rPr>
    </w:pPr>
    <w:r>
      <w:rPr>
        <w:rFonts w:ascii="Arial" w:hAnsi="Arial" w:cs="Arial"/>
        <w:sz w:val="20"/>
      </w:rPr>
      <w:t>NOTES TO THE CONSOLIDATED FINANCIAL STATEMENTS (continued)</w:t>
    </w:r>
  </w:p>
  <w:p w14:paraId="0B55EE34" w14:textId="4EA7141D" w:rsidR="000C5694" w:rsidRDefault="000C5694" w:rsidP="00F20630">
    <w:pPr>
      <w:rPr>
        <w:rFonts w:ascii="Arial" w:hAnsi="Arial" w:cs="Arial"/>
        <w:sz w:val="20"/>
      </w:rPr>
    </w:pPr>
    <w:r>
      <w:rPr>
        <w:rFonts w:ascii="Arial" w:hAnsi="Arial" w:cs="Arial"/>
        <w:sz w:val="20"/>
      </w:rPr>
      <w:t xml:space="preserve">as at 31 December 2021 </w:t>
    </w:r>
    <w:r w:rsidRPr="00E13D29">
      <w:rPr>
        <w:rFonts w:ascii="Arial" w:hAnsi="Arial" w:cs="Arial"/>
        <w:sz w:val="20"/>
      </w:rPr>
      <w:t xml:space="preserve">and </w:t>
    </w:r>
    <w:r>
      <w:rPr>
        <w:rFonts w:ascii="Arial" w:hAnsi="Arial" w:cs="Arial"/>
        <w:sz w:val="20"/>
      </w:rPr>
      <w:t>for the year then ended</w:t>
    </w:r>
    <w:r w:rsidDel="002937DC">
      <w:rPr>
        <w:rFonts w:ascii="Arial" w:hAnsi="Arial" w:cs="Arial"/>
        <w:sz w:val="20"/>
      </w:rPr>
      <w:t xml:space="preserve"> </w:t>
    </w:r>
  </w:p>
  <w:p w14:paraId="7A9FF783" w14:textId="77777777" w:rsidR="000C5694" w:rsidRDefault="000C5694" w:rsidP="002937D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A6C00" w14:textId="77777777" w:rsidR="000C5694" w:rsidRDefault="000C569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431C4" w14:textId="5A96EE47" w:rsidR="000C5694" w:rsidRDefault="000C5694" w:rsidP="00FF4D2E">
    <w:pPr>
      <w:rPr>
        <w:rFonts w:ascii="Arial" w:hAnsi="Arial" w:cs="Arial"/>
        <w:sz w:val="20"/>
      </w:rPr>
    </w:pPr>
    <w:r w:rsidRPr="00414440">
      <w:rPr>
        <w:rFonts w:ascii="Arial" w:hAnsi="Arial" w:cs="Arial"/>
        <w:sz w:val="28"/>
        <w:szCs w:val="28"/>
      </w:rPr>
      <w:t>Finhay Viet Nam Joint Stock Company</w:t>
    </w:r>
    <w:r w:rsidRPr="00414440" w:rsidDel="00414440">
      <w:rPr>
        <w:rFonts w:ascii="Arial" w:hAnsi="Arial" w:cs="Arial"/>
        <w:sz w:val="28"/>
        <w:szCs w:val="28"/>
      </w:rPr>
      <w:t xml:space="preserve"> </w:t>
    </w:r>
  </w:p>
  <w:p w14:paraId="55F92728" w14:textId="5FEE3E85" w:rsidR="000C5694" w:rsidRDefault="000C5694" w:rsidP="001E3371"/>
  <w:p w14:paraId="246709B5" w14:textId="77777777" w:rsidR="00554E75" w:rsidRPr="00B90CC9" w:rsidRDefault="00554E75" w:rsidP="00554E75">
    <w:pPr>
      <w:rPr>
        <w:rFonts w:ascii="Arial" w:hAnsi="Arial" w:cs="Arial"/>
        <w:sz w:val="20"/>
      </w:rPr>
    </w:pPr>
    <w:r>
      <w:rPr>
        <w:rFonts w:ascii="Arial" w:hAnsi="Arial" w:cs="Arial"/>
        <w:sz w:val="20"/>
      </w:rPr>
      <w:t>GENERAL INFORMATION (continued)</w:t>
    </w:r>
  </w:p>
  <w:p w14:paraId="2BC75F79" w14:textId="77777777" w:rsidR="00932575" w:rsidRPr="005A4CF9" w:rsidRDefault="00932575" w:rsidP="001E337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ED150" w14:textId="77777777" w:rsidR="000C5694" w:rsidRDefault="000C5694" w:rsidP="00535E72">
    <w:pPr>
      <w:rPr>
        <w:rFonts w:ascii="Arial" w:hAnsi="Arial" w:cs="Arial"/>
        <w:sz w:val="20"/>
      </w:rPr>
    </w:pPr>
    <w:r>
      <w:rPr>
        <w:rFonts w:ascii="Arial" w:hAnsi="Arial" w:cs="Arial"/>
        <w:sz w:val="20"/>
      </w:rPr>
      <w:t xml:space="preserve"> </w:t>
    </w:r>
    <w:r w:rsidRPr="00414440">
      <w:rPr>
        <w:rFonts w:ascii="Arial" w:hAnsi="Arial" w:cs="Arial"/>
        <w:sz w:val="28"/>
        <w:szCs w:val="28"/>
      </w:rPr>
      <w:t>Finhay Viet Nam Joint Stock Company</w:t>
    </w:r>
    <w:r w:rsidRPr="00414440" w:rsidDel="00414440">
      <w:rPr>
        <w:rFonts w:ascii="Arial" w:hAnsi="Arial" w:cs="Arial"/>
        <w:sz w:val="28"/>
        <w:szCs w:val="28"/>
      </w:rPr>
      <w:t xml:space="preserve"> </w:t>
    </w:r>
  </w:p>
  <w:p w14:paraId="3851FAA2" w14:textId="05FD32E0" w:rsidR="000C5694" w:rsidRDefault="000C5694" w:rsidP="00B34A4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9793" w14:textId="22E10202" w:rsidR="000C5694" w:rsidRPr="00380851" w:rsidRDefault="000C5694" w:rsidP="003F0C74">
    <w:pPr>
      <w:pStyle w:val="Header"/>
      <w:rPr>
        <w:rFonts w:ascii="Arial" w:hAnsi="Arial" w:cs="Arial"/>
        <w:sz w:val="28"/>
        <w:szCs w:val="28"/>
      </w:rPr>
    </w:pPr>
    <w:r w:rsidRPr="00414440">
      <w:rPr>
        <w:rFonts w:ascii="Arial" w:hAnsi="Arial" w:cs="Arial"/>
        <w:sz w:val="28"/>
        <w:szCs w:val="28"/>
      </w:rPr>
      <w:t>Finhay Viet Nam Joint Stock Company</w:t>
    </w:r>
    <w:r w:rsidRPr="00414440" w:rsidDel="00414440">
      <w:rPr>
        <w:rFonts w:ascii="Arial" w:hAnsi="Arial" w:cs="Arial"/>
        <w:sz w:val="28"/>
        <w:szCs w:val="28"/>
      </w:rPr>
      <w:t xml:space="preserve"> </w:t>
    </w:r>
  </w:p>
  <w:p w14:paraId="26284BDB" w14:textId="51E155CC" w:rsidR="000C5694" w:rsidRDefault="000C5694" w:rsidP="000B0204">
    <w:pPr>
      <w:pStyle w:val="Header"/>
      <w:rPr>
        <w:rFonts w:ascii="Arial" w:hAnsi="Arial" w:cs="Arial"/>
        <w:sz w:val="20"/>
      </w:rPr>
    </w:pPr>
  </w:p>
  <w:p w14:paraId="4C8CFD5B" w14:textId="0CA9298A" w:rsidR="000C5694" w:rsidRPr="00BF3B68" w:rsidRDefault="000C5694" w:rsidP="00B34A4F">
    <w:pPr>
      <w:rPr>
        <w:rFonts w:ascii="Arial" w:hAnsi="Arial" w:cs="Arial"/>
        <w:sz w:val="20"/>
      </w:rPr>
    </w:pPr>
    <w:r>
      <w:rPr>
        <w:rFonts w:ascii="Arial" w:hAnsi="Arial" w:cs="Arial"/>
        <w:sz w:val="20"/>
      </w:rPr>
      <w:t>GENERAL INFORMATION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4F6DD" w14:textId="77777777" w:rsidR="000C5694" w:rsidRDefault="000C5694" w:rsidP="00FF4D2E">
    <w:pPr>
      <w:rPr>
        <w:rFonts w:ascii="Arial" w:hAnsi="Arial" w:cs="Arial"/>
        <w:sz w:val="20"/>
      </w:rPr>
    </w:pPr>
    <w:r w:rsidRPr="00414440">
      <w:rPr>
        <w:rFonts w:ascii="Arial" w:hAnsi="Arial" w:cs="Arial"/>
        <w:sz w:val="28"/>
        <w:szCs w:val="28"/>
      </w:rPr>
      <w:t>Finhay Viet Nam Joint Stock Company</w:t>
    </w:r>
    <w:r w:rsidRPr="00414440" w:rsidDel="00414440">
      <w:rPr>
        <w:rFonts w:ascii="Arial" w:hAnsi="Arial" w:cs="Arial"/>
        <w:sz w:val="28"/>
        <w:szCs w:val="28"/>
      </w:rPr>
      <w:t xml:space="preserve"> </w:t>
    </w:r>
  </w:p>
  <w:p w14:paraId="26542EEC" w14:textId="0698D11B" w:rsidR="000C5694" w:rsidRPr="00535E72" w:rsidRDefault="000C5694" w:rsidP="001E3371">
    <w:pPr>
      <w:rPr>
        <w:rFonts w:ascii="Arial" w:hAnsi="Arial" w:cs="Arial"/>
        <w:sz w:val="20"/>
      </w:rPr>
    </w:pPr>
  </w:p>
  <w:p w14:paraId="2F9AA338" w14:textId="7D519B73" w:rsidR="000C5694" w:rsidRPr="00780558" w:rsidRDefault="000C5694" w:rsidP="001E3371">
    <w:pPr>
      <w:rPr>
        <w:rFonts w:ascii="Arial" w:hAnsi="Arial" w:cs="Arial"/>
        <w:sz w:val="20"/>
      </w:rPr>
    </w:pPr>
    <w:r w:rsidRPr="00780558">
      <w:rPr>
        <w:rFonts w:ascii="Arial" w:hAnsi="Arial" w:cs="Arial"/>
        <w:sz w:val="20"/>
      </w:rPr>
      <w:t>REPORT OF MANAGEMENT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F6083" w14:textId="77777777" w:rsidR="000C5694" w:rsidRPr="00380851" w:rsidRDefault="000C5694" w:rsidP="003F0C74">
    <w:pPr>
      <w:pStyle w:val="Header"/>
      <w:rPr>
        <w:rFonts w:ascii="Arial" w:hAnsi="Arial" w:cs="Arial"/>
        <w:sz w:val="28"/>
        <w:szCs w:val="28"/>
      </w:rPr>
    </w:pPr>
    <w:r w:rsidRPr="00414440">
      <w:rPr>
        <w:rFonts w:ascii="Arial" w:hAnsi="Arial" w:cs="Arial"/>
        <w:sz w:val="28"/>
        <w:szCs w:val="28"/>
      </w:rPr>
      <w:t>Finhay Viet Nam Joint Stock Company</w:t>
    </w:r>
    <w:r w:rsidRPr="00414440" w:rsidDel="00414440">
      <w:rPr>
        <w:rFonts w:ascii="Arial" w:hAnsi="Arial" w:cs="Arial"/>
        <w:sz w:val="28"/>
        <w:szCs w:val="28"/>
      </w:rPr>
      <w:t xml:space="preserve"> </w:t>
    </w:r>
  </w:p>
  <w:p w14:paraId="36064C85" w14:textId="77777777" w:rsidR="000C5694" w:rsidRDefault="000C5694" w:rsidP="008501E4">
    <w:pPr>
      <w:rPr>
        <w:rFonts w:ascii="Arial" w:hAnsi="Arial" w:cs="Arial"/>
        <w:sz w:val="20"/>
      </w:rPr>
    </w:pPr>
    <w:r w:rsidRPr="0083561B">
      <w:rPr>
        <w:rFonts w:ascii="Arial" w:hAnsi="Arial" w:cs="Arial"/>
        <w:sz w:val="20"/>
      </w:rPr>
      <w:t>(previously known as “Finhay Company Limited”)</w:t>
    </w:r>
  </w:p>
  <w:p w14:paraId="2AB2565F" w14:textId="77777777" w:rsidR="000C5694" w:rsidRDefault="000C5694" w:rsidP="000B0204">
    <w:pPr>
      <w:pStyle w:val="Header"/>
      <w:rPr>
        <w:rFonts w:ascii="Arial" w:hAnsi="Arial" w:cs="Arial"/>
        <w:sz w:val="20"/>
      </w:rPr>
    </w:pPr>
  </w:p>
  <w:p w14:paraId="16A83C00" w14:textId="32F71066" w:rsidR="000C5694" w:rsidRPr="00BF3B68" w:rsidRDefault="000C5694" w:rsidP="00B34A4F">
    <w:pPr>
      <w:rPr>
        <w:rFonts w:ascii="Arial" w:hAnsi="Arial" w:cs="Arial"/>
        <w:sz w:val="20"/>
      </w:rPr>
    </w:pPr>
    <w:r>
      <w:rPr>
        <w:rFonts w:ascii="Arial" w:hAnsi="Arial" w:cs="Arial"/>
        <w:sz w:val="20"/>
      </w:rPr>
      <w:t>REPORT OF MANAGEMENT</w:t>
    </w:r>
  </w:p>
</w:hdr>
</file>

<file path=word/intelligence2.xml><?xml version="1.0" encoding="utf-8"?>
<int2:intelligence xmlns:int2="http://schemas.microsoft.com/office/intelligence/2020/intelligence" xmlns:oel="http://schemas.microsoft.com/office/2019/extlst">
  <int2:observations>
    <int2:textHash int2:hashCode="NBmncGz0Q68oDX" int2:id="aGpC8yc9">
      <int2:state int2:value="Rejected" int2:type="LegacyProofing"/>
    </int2:textHash>
    <int2:textHash int2:hashCode="xu8W3Wdb0ra1JN" int2:id="bOtUQwHo">
      <int2:state int2:value="Rejected" int2:type="LegacyProofing"/>
    </int2:textHash>
    <int2:textHash int2:hashCode="SlYFDncvjWIs3o" int2:id="h7Yg6cNX">
      <int2:state int2:value="Rejected" int2:type="LegacyProofing"/>
    </int2:textHash>
    <int2:textHash int2:hashCode="hN6B5b8f/AaH/i" int2:id="xTFK6pM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9CAFC2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2"/>
    <w:multiLevelType w:val="singleLevel"/>
    <w:tmpl w:val="F8A2F6A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AE1CF2D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F740D4"/>
    <w:multiLevelType w:val="hybridMultilevel"/>
    <w:tmpl w:val="8AE2987A"/>
    <w:lvl w:ilvl="0" w:tplc="A2A04252">
      <w:start w:val="1"/>
      <w:numFmt w:val="bullet"/>
      <w:lvlText w:val=""/>
      <w:lvlJc w:val="left"/>
      <w:pPr>
        <w:ind w:left="720" w:hanging="360"/>
      </w:pPr>
      <w:rPr>
        <w:rFonts w:ascii="Wingdings 3" w:hAnsi="Wingdings 3" w:hint="default"/>
        <w:b w:val="0"/>
        <w:i w:val="0"/>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232D0"/>
    <w:multiLevelType w:val="hybridMultilevel"/>
    <w:tmpl w:val="8E0CD538"/>
    <w:lvl w:ilvl="0" w:tplc="10BAFE7C">
      <w:start w:val="22"/>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F25B8B"/>
    <w:multiLevelType w:val="hybridMultilevel"/>
    <w:tmpl w:val="84A2B40A"/>
    <w:lvl w:ilvl="0" w:tplc="8612DDE0">
      <w:start w:val="19"/>
      <w:numFmt w:val="bullet"/>
      <w:lvlText w:val="-"/>
      <w:lvlJc w:val="left"/>
      <w:pPr>
        <w:ind w:left="252" w:hanging="360"/>
      </w:pPr>
      <w:rPr>
        <w:rFonts w:ascii="Arial" w:eastAsia="Times New Roman" w:hAnsi="Arial" w:cs="Arial" w:hint="default"/>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6" w15:restartNumberingAfterBreak="0">
    <w:nsid w:val="09AF2573"/>
    <w:multiLevelType w:val="hybridMultilevel"/>
    <w:tmpl w:val="E14478E2"/>
    <w:lvl w:ilvl="0" w:tplc="589A74C4">
      <w:start w:val="1"/>
      <w:numFmt w:val="bullet"/>
      <w:lvlText w:val="►"/>
      <w:lvlJc w:val="left"/>
      <w:pPr>
        <w:tabs>
          <w:tab w:val="num" w:pos="1440"/>
        </w:tabs>
        <w:ind w:left="1440" w:hanging="360"/>
      </w:pPr>
      <w:rPr>
        <w:rFonts w:ascii="Arial" w:hAnsi="Arial" w:hint="default"/>
        <w:color w:val="999999"/>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7" w15:restartNumberingAfterBreak="0">
    <w:nsid w:val="10717A67"/>
    <w:multiLevelType w:val="hybridMultilevel"/>
    <w:tmpl w:val="2E2A81CE"/>
    <w:lvl w:ilvl="0" w:tplc="AD041C94">
      <w:start w:val="1"/>
      <w:numFmt w:val="bullet"/>
      <w:lvlText w:val="►"/>
      <w:lvlJc w:val="left"/>
      <w:pPr>
        <w:ind w:left="720" w:hanging="360"/>
      </w:pPr>
      <w:rPr>
        <w:rFonts w:ascii="Arial" w:hAnsi="Arial" w:hint="default"/>
        <w:color w:val="8080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D715D"/>
    <w:multiLevelType w:val="hybridMultilevel"/>
    <w:tmpl w:val="87AAF626"/>
    <w:lvl w:ilvl="0" w:tplc="9F506810">
      <w:start w:val="22"/>
      <w:numFmt w:val="decimal"/>
      <w:lvlText w:val="%1."/>
      <w:lvlJc w:val="left"/>
      <w:pPr>
        <w:ind w:left="1080" w:hanging="72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961AF"/>
    <w:multiLevelType w:val="hybridMultilevel"/>
    <w:tmpl w:val="E7AE837A"/>
    <w:lvl w:ilvl="0" w:tplc="28F80E5A">
      <w:start w:val="2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4A4353"/>
    <w:multiLevelType w:val="hybridMultilevel"/>
    <w:tmpl w:val="B8644B5A"/>
    <w:lvl w:ilvl="0" w:tplc="AD041C94">
      <w:start w:val="1"/>
      <w:numFmt w:val="bullet"/>
      <w:lvlText w:val="►"/>
      <w:lvlJc w:val="left"/>
      <w:pPr>
        <w:ind w:left="1070" w:hanging="360"/>
      </w:pPr>
      <w:rPr>
        <w:rFonts w:ascii="Arial" w:hAnsi="Arial" w:hint="default"/>
        <w:b w:val="0"/>
        <w:i w:val="0"/>
        <w:color w:val="808080"/>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2031AB"/>
    <w:multiLevelType w:val="hybridMultilevel"/>
    <w:tmpl w:val="9866219A"/>
    <w:lvl w:ilvl="0" w:tplc="4A8C323C">
      <w:start w:val="22"/>
      <w:numFmt w:val="decimal"/>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C054BF"/>
    <w:multiLevelType w:val="hybridMultilevel"/>
    <w:tmpl w:val="A40E17C4"/>
    <w:lvl w:ilvl="0" w:tplc="442260DE">
      <w:start w:val="18"/>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A6BE0"/>
    <w:multiLevelType w:val="hybridMultilevel"/>
    <w:tmpl w:val="1B8AD340"/>
    <w:lvl w:ilvl="0" w:tplc="AD041C94">
      <w:start w:val="1"/>
      <w:numFmt w:val="bullet"/>
      <w:lvlText w:val="►"/>
      <w:lvlJc w:val="left"/>
      <w:pPr>
        <w:ind w:left="1069" w:hanging="360"/>
      </w:pPr>
      <w:rPr>
        <w:rFonts w:ascii="Arial" w:hAnsi="Arial" w:hint="default"/>
        <w:color w:val="808080"/>
        <w:sz w:val="1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211A2CC3"/>
    <w:multiLevelType w:val="hybridMultilevel"/>
    <w:tmpl w:val="B992C33C"/>
    <w:lvl w:ilvl="0" w:tplc="DC4858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85AB6"/>
    <w:multiLevelType w:val="hybridMultilevel"/>
    <w:tmpl w:val="436863FA"/>
    <w:lvl w:ilvl="0" w:tplc="5560A5E4">
      <w:numFmt w:val="bullet"/>
      <w:lvlText w:val=""/>
      <w:lvlJc w:val="left"/>
      <w:pPr>
        <w:tabs>
          <w:tab w:val="num" w:pos="810"/>
        </w:tabs>
        <w:ind w:left="810" w:hanging="720"/>
      </w:pPr>
      <w:rPr>
        <w:rFonts w:ascii="Wingdings 3" w:hAnsi="Wingdings 3" w:cs="Times New Roman" w:hint="default"/>
        <w:b w:val="0"/>
        <w:i w:val="0"/>
        <w:color w:val="7F7F7F" w:themeColor="text1" w:themeTint="80"/>
        <w:sz w:val="16"/>
      </w:rPr>
    </w:lvl>
    <w:lvl w:ilvl="1" w:tplc="04090003" w:tentative="1">
      <w:start w:val="1"/>
      <w:numFmt w:val="bullet"/>
      <w:lvlText w:val="o"/>
      <w:lvlJc w:val="left"/>
      <w:pPr>
        <w:tabs>
          <w:tab w:val="num" w:pos="1674"/>
        </w:tabs>
        <w:ind w:left="1674" w:hanging="360"/>
      </w:pPr>
      <w:rPr>
        <w:rFonts w:ascii="Courier New" w:hAnsi="Courier New" w:cs="Courier New" w:hint="default"/>
      </w:rPr>
    </w:lvl>
    <w:lvl w:ilvl="2" w:tplc="04090005" w:tentative="1">
      <w:start w:val="1"/>
      <w:numFmt w:val="bullet"/>
      <w:lvlText w:val=""/>
      <w:lvlJc w:val="left"/>
      <w:pPr>
        <w:tabs>
          <w:tab w:val="num" w:pos="2394"/>
        </w:tabs>
        <w:ind w:left="2394" w:hanging="360"/>
      </w:pPr>
      <w:rPr>
        <w:rFonts w:ascii="Wingdings" w:hAnsi="Wingdings" w:hint="default"/>
      </w:rPr>
    </w:lvl>
    <w:lvl w:ilvl="3" w:tplc="04090001" w:tentative="1">
      <w:start w:val="1"/>
      <w:numFmt w:val="bullet"/>
      <w:lvlText w:val=""/>
      <w:lvlJc w:val="left"/>
      <w:pPr>
        <w:tabs>
          <w:tab w:val="num" w:pos="3114"/>
        </w:tabs>
        <w:ind w:left="3114" w:hanging="360"/>
      </w:pPr>
      <w:rPr>
        <w:rFonts w:ascii="Symbol" w:hAnsi="Symbol" w:hint="default"/>
      </w:rPr>
    </w:lvl>
    <w:lvl w:ilvl="4" w:tplc="04090003" w:tentative="1">
      <w:start w:val="1"/>
      <w:numFmt w:val="bullet"/>
      <w:lvlText w:val="o"/>
      <w:lvlJc w:val="left"/>
      <w:pPr>
        <w:tabs>
          <w:tab w:val="num" w:pos="3834"/>
        </w:tabs>
        <w:ind w:left="3834" w:hanging="360"/>
      </w:pPr>
      <w:rPr>
        <w:rFonts w:ascii="Courier New" w:hAnsi="Courier New" w:cs="Courier New" w:hint="default"/>
      </w:rPr>
    </w:lvl>
    <w:lvl w:ilvl="5" w:tplc="04090005" w:tentative="1">
      <w:start w:val="1"/>
      <w:numFmt w:val="bullet"/>
      <w:lvlText w:val=""/>
      <w:lvlJc w:val="left"/>
      <w:pPr>
        <w:tabs>
          <w:tab w:val="num" w:pos="4554"/>
        </w:tabs>
        <w:ind w:left="4554" w:hanging="360"/>
      </w:pPr>
      <w:rPr>
        <w:rFonts w:ascii="Wingdings" w:hAnsi="Wingdings" w:hint="default"/>
      </w:rPr>
    </w:lvl>
    <w:lvl w:ilvl="6" w:tplc="04090001" w:tentative="1">
      <w:start w:val="1"/>
      <w:numFmt w:val="bullet"/>
      <w:lvlText w:val=""/>
      <w:lvlJc w:val="left"/>
      <w:pPr>
        <w:tabs>
          <w:tab w:val="num" w:pos="5274"/>
        </w:tabs>
        <w:ind w:left="5274" w:hanging="360"/>
      </w:pPr>
      <w:rPr>
        <w:rFonts w:ascii="Symbol" w:hAnsi="Symbol" w:hint="default"/>
      </w:rPr>
    </w:lvl>
    <w:lvl w:ilvl="7" w:tplc="04090003" w:tentative="1">
      <w:start w:val="1"/>
      <w:numFmt w:val="bullet"/>
      <w:lvlText w:val="o"/>
      <w:lvlJc w:val="left"/>
      <w:pPr>
        <w:tabs>
          <w:tab w:val="num" w:pos="5994"/>
        </w:tabs>
        <w:ind w:left="5994" w:hanging="360"/>
      </w:pPr>
      <w:rPr>
        <w:rFonts w:ascii="Courier New" w:hAnsi="Courier New" w:cs="Courier New" w:hint="default"/>
      </w:rPr>
    </w:lvl>
    <w:lvl w:ilvl="8" w:tplc="04090005" w:tentative="1">
      <w:start w:val="1"/>
      <w:numFmt w:val="bullet"/>
      <w:lvlText w:val=""/>
      <w:lvlJc w:val="left"/>
      <w:pPr>
        <w:tabs>
          <w:tab w:val="num" w:pos="6714"/>
        </w:tabs>
        <w:ind w:left="6714" w:hanging="360"/>
      </w:pPr>
      <w:rPr>
        <w:rFonts w:ascii="Wingdings" w:hAnsi="Wingdings" w:hint="default"/>
      </w:rPr>
    </w:lvl>
  </w:abstractNum>
  <w:abstractNum w:abstractNumId="16" w15:restartNumberingAfterBreak="0">
    <w:nsid w:val="27F807A7"/>
    <w:multiLevelType w:val="hybridMultilevel"/>
    <w:tmpl w:val="BE70604E"/>
    <w:lvl w:ilvl="0" w:tplc="589A74C4">
      <w:start w:val="1"/>
      <w:numFmt w:val="bullet"/>
      <w:lvlText w:val="►"/>
      <w:lvlJc w:val="left"/>
      <w:pPr>
        <w:ind w:left="1440" w:hanging="360"/>
      </w:pPr>
      <w:rPr>
        <w:rFonts w:ascii="Arial" w:hAnsi="Arial" w:cs="Times New Roman" w:hint="default"/>
        <w:color w:val="999999"/>
        <w:sz w:val="1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289C22B6"/>
    <w:multiLevelType w:val="hybridMultilevel"/>
    <w:tmpl w:val="9CB68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2764A6"/>
    <w:multiLevelType w:val="hybridMultilevel"/>
    <w:tmpl w:val="35C64DE6"/>
    <w:lvl w:ilvl="0" w:tplc="16ECA9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F40EA"/>
    <w:multiLevelType w:val="hybridMultilevel"/>
    <w:tmpl w:val="5C08025C"/>
    <w:lvl w:ilvl="0" w:tplc="19740154">
      <w:start w:val="22"/>
      <w:numFmt w:val="decimal"/>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A03683"/>
    <w:multiLevelType w:val="multilevel"/>
    <w:tmpl w:val="69101082"/>
    <w:lvl w:ilvl="0">
      <w:start w:val="2"/>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CB4689"/>
    <w:multiLevelType w:val="hybridMultilevel"/>
    <w:tmpl w:val="4E14E632"/>
    <w:lvl w:ilvl="0" w:tplc="AD041C94">
      <w:start w:val="1"/>
      <w:numFmt w:val="bullet"/>
      <w:lvlText w:val="►"/>
      <w:lvlJc w:val="left"/>
      <w:pPr>
        <w:tabs>
          <w:tab w:val="num" w:pos="-349"/>
        </w:tabs>
        <w:ind w:left="720" w:hanging="360"/>
      </w:pPr>
      <w:rPr>
        <w:rFonts w:ascii="Arial" w:hAnsi="Arial" w:hint="default"/>
        <w:color w:val="808080"/>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7C4DE9"/>
    <w:multiLevelType w:val="hybridMultilevel"/>
    <w:tmpl w:val="3E407F8E"/>
    <w:lvl w:ilvl="0" w:tplc="D832961C">
      <w:numFmt w:val="bullet"/>
      <w:lvlText w:val="-"/>
      <w:lvlJc w:val="left"/>
      <w:pPr>
        <w:ind w:left="1429" w:hanging="360"/>
      </w:pPr>
      <w:rPr>
        <w:rFonts w:ascii="Times New Roman" w:hAnsi="Times New Roman" w:cs="Times New Roman" w:hint="default"/>
        <w:color w:val="auto"/>
        <w:sz w:val="20"/>
        <w:szCs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30550EE"/>
    <w:multiLevelType w:val="hybridMultilevel"/>
    <w:tmpl w:val="0F385C22"/>
    <w:lvl w:ilvl="0" w:tplc="93C8FC94">
      <w:start w:val="1"/>
      <w:numFmt w:val="bullet"/>
      <w:pStyle w:val="ListBullet"/>
      <w:lvlText w:val=""/>
      <w:lvlJc w:val="left"/>
      <w:pPr>
        <w:tabs>
          <w:tab w:val="num" w:pos="340"/>
        </w:tabs>
        <w:ind w:left="340" w:hanging="34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717D3"/>
    <w:multiLevelType w:val="multilevel"/>
    <w:tmpl w:val="73F03AA6"/>
    <w:lvl w:ilvl="0">
      <w:start w:val="6"/>
      <w:numFmt w:val="decimal"/>
      <w:pStyle w:val="iu1"/>
      <w:lvlText w:val="ĐIỀU %1."/>
      <w:lvlJc w:val="left"/>
      <w:pPr>
        <w:tabs>
          <w:tab w:val="num" w:pos="1080"/>
        </w:tabs>
        <w:ind w:left="1080" w:hanging="360"/>
      </w:pPr>
      <w:rPr>
        <w:rFonts w:hint="default"/>
        <w:b/>
      </w:rPr>
    </w:lvl>
    <w:lvl w:ilvl="1">
      <w:start w:val="1"/>
      <w:numFmt w:val="decimal"/>
      <w:lvlText w:val="%1.%2."/>
      <w:lvlJc w:val="left"/>
      <w:pPr>
        <w:tabs>
          <w:tab w:val="num" w:pos="1240"/>
        </w:tabs>
        <w:ind w:left="1240" w:firstLine="0"/>
      </w:pPr>
      <w:rPr>
        <w:rFonts w:hint="default"/>
        <w:b w:val="0"/>
        <w:i w:val="0"/>
      </w:rPr>
    </w:lvl>
    <w:lvl w:ilvl="2">
      <w:start w:val="1"/>
      <w:numFmt w:val="decimal"/>
      <w:lvlText w:val="%1.%2.%3."/>
      <w:lvlJc w:val="left"/>
      <w:pPr>
        <w:tabs>
          <w:tab w:val="num" w:pos="1960"/>
        </w:tabs>
        <w:ind w:left="1744" w:hanging="504"/>
      </w:pPr>
      <w:rPr>
        <w:rFonts w:ascii="Times New Roman" w:hAnsi="Times New Roman" w:cs="Times New Roman" w:hint="default"/>
        <w:b w:val="0"/>
        <w:color w:val="auto"/>
        <w:sz w:val="24"/>
        <w:szCs w:val="24"/>
      </w:rPr>
    </w:lvl>
    <w:lvl w:ilvl="3">
      <w:start w:val="1"/>
      <w:numFmt w:val="decimal"/>
      <w:lvlText w:val="%1.%2.%3.%4."/>
      <w:lvlJc w:val="left"/>
      <w:pPr>
        <w:tabs>
          <w:tab w:val="num" w:pos="2880"/>
        </w:tabs>
        <w:ind w:left="2808" w:hanging="648"/>
      </w:pPr>
      <w:rPr>
        <w:rFonts w:hint="default"/>
      </w:rPr>
    </w:lvl>
    <w:lvl w:ilvl="4">
      <w:start w:val="1"/>
      <w:numFmt w:val="lowerLetter"/>
      <w:lvlText w:val="%5)"/>
      <w:lvlJc w:val="left"/>
      <w:pPr>
        <w:tabs>
          <w:tab w:val="num" w:pos="2880"/>
        </w:tabs>
        <w:ind w:left="2880" w:hanging="360"/>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5" w15:restartNumberingAfterBreak="0">
    <w:nsid w:val="4AA71F19"/>
    <w:multiLevelType w:val="hybridMultilevel"/>
    <w:tmpl w:val="B168723C"/>
    <w:lvl w:ilvl="0" w:tplc="8C4A5A74">
      <w:numFmt w:val="bullet"/>
      <w:lvlText w:val=""/>
      <w:lvlJc w:val="left"/>
      <w:pPr>
        <w:ind w:left="720" w:hanging="360"/>
      </w:pPr>
      <w:rPr>
        <w:rFonts w:ascii="Wingdings" w:eastAsia="Times New Roman" w:hAnsi="Wingdings" w:cs="Angsana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4516D"/>
    <w:multiLevelType w:val="hybridMultilevel"/>
    <w:tmpl w:val="B694ED02"/>
    <w:lvl w:ilvl="0" w:tplc="C4966720">
      <w:start w:val="22"/>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6535D1"/>
    <w:multiLevelType w:val="hybridMultilevel"/>
    <w:tmpl w:val="A56CBBC2"/>
    <w:lvl w:ilvl="0" w:tplc="C1322F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A104A"/>
    <w:multiLevelType w:val="hybridMultilevel"/>
    <w:tmpl w:val="31B694E8"/>
    <w:lvl w:ilvl="0" w:tplc="6E68EE04">
      <w:numFmt w:val="bullet"/>
      <w:lvlText w:val=""/>
      <w:lvlJc w:val="left"/>
      <w:pPr>
        <w:ind w:left="720" w:hanging="360"/>
      </w:pPr>
      <w:rPr>
        <w:rFonts w:ascii="Wingdings 3" w:hAnsi="Wingdings 3" w:cs="Times New Roman" w:hint="default"/>
        <w:color w:val="808080"/>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C2BB9"/>
    <w:multiLevelType w:val="hybridMultilevel"/>
    <w:tmpl w:val="2522D8BA"/>
    <w:lvl w:ilvl="0" w:tplc="D4B6E170">
      <w:start w:val="1"/>
      <w:numFmt w:val="bullet"/>
      <w:lvlText w:val=""/>
      <w:lvlJc w:val="left"/>
      <w:pPr>
        <w:ind w:left="1440" w:hanging="360"/>
      </w:pPr>
      <w:rPr>
        <w:rFonts w:ascii="Wingdings 3" w:hAnsi="Wingdings 3" w:hint="default"/>
        <w:color w:val="8080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283916"/>
    <w:multiLevelType w:val="hybridMultilevel"/>
    <w:tmpl w:val="2124E988"/>
    <w:lvl w:ilvl="0" w:tplc="47D6744C">
      <w:start w:val="22"/>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C07693"/>
    <w:multiLevelType w:val="hybridMultilevel"/>
    <w:tmpl w:val="1E7A9362"/>
    <w:lvl w:ilvl="0" w:tplc="D1D2F622">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72EE4"/>
    <w:multiLevelType w:val="hybridMultilevel"/>
    <w:tmpl w:val="5952FB6E"/>
    <w:lvl w:ilvl="0" w:tplc="AD041C94">
      <w:start w:val="1"/>
      <w:numFmt w:val="bullet"/>
      <w:lvlText w:val="►"/>
      <w:lvlJc w:val="left"/>
      <w:pPr>
        <w:ind w:left="360" w:hanging="360"/>
      </w:pPr>
      <w:rPr>
        <w:rFonts w:ascii="Arial" w:hAnsi="Arial" w:hint="default"/>
        <w:color w:val="808080"/>
        <w:sz w:val="16"/>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98765F"/>
    <w:multiLevelType w:val="hybridMultilevel"/>
    <w:tmpl w:val="AFBE8F9A"/>
    <w:lvl w:ilvl="0" w:tplc="74148E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B23F6"/>
    <w:multiLevelType w:val="hybridMultilevel"/>
    <w:tmpl w:val="6580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77CEA"/>
    <w:multiLevelType w:val="hybridMultilevel"/>
    <w:tmpl w:val="B5809670"/>
    <w:lvl w:ilvl="0" w:tplc="358462B2">
      <w:start w:val="1"/>
      <w:numFmt w:val="bullet"/>
      <w:lvlText w:val=""/>
      <w:lvlJc w:val="left"/>
      <w:pPr>
        <w:ind w:left="720" w:hanging="360"/>
      </w:pPr>
      <w:rPr>
        <w:rFonts w:ascii="Wingdings" w:eastAsia="Times New Roman"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D253AA"/>
    <w:multiLevelType w:val="hybridMultilevel"/>
    <w:tmpl w:val="B7C4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C114C"/>
    <w:multiLevelType w:val="hybridMultilevel"/>
    <w:tmpl w:val="781C6078"/>
    <w:lvl w:ilvl="0" w:tplc="0D386EA2">
      <w:start w:val="1"/>
      <w:numFmt w:val="bullet"/>
      <w:lvlText w:val=""/>
      <w:lvlJc w:val="left"/>
      <w:pPr>
        <w:ind w:left="720" w:hanging="360"/>
      </w:pPr>
      <w:rPr>
        <w:rFonts w:ascii="Wingdings 3" w:hAnsi="Wingdings 3"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8E54DD"/>
    <w:multiLevelType w:val="hybridMultilevel"/>
    <w:tmpl w:val="664A7FA6"/>
    <w:lvl w:ilvl="0" w:tplc="1A70A44C">
      <w:start w:val="22"/>
      <w:numFmt w:val="decimal"/>
      <w:lvlText w:val="%1."/>
      <w:lvlJc w:val="left"/>
      <w:pPr>
        <w:ind w:left="1080" w:hanging="72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29136D"/>
    <w:multiLevelType w:val="hybridMultilevel"/>
    <w:tmpl w:val="4860F28E"/>
    <w:lvl w:ilvl="0" w:tplc="62A489CE">
      <w:start w:val="22"/>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A66AFB"/>
    <w:multiLevelType w:val="hybridMultilevel"/>
    <w:tmpl w:val="7FC2ADB6"/>
    <w:lvl w:ilvl="0" w:tplc="CE0E93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E6A14"/>
    <w:multiLevelType w:val="multilevel"/>
    <w:tmpl w:val="C26C3C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6DD07D4"/>
    <w:multiLevelType w:val="hybridMultilevel"/>
    <w:tmpl w:val="FEE658B4"/>
    <w:lvl w:ilvl="0" w:tplc="CF40523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DB15E9"/>
    <w:multiLevelType w:val="hybridMultilevel"/>
    <w:tmpl w:val="91AAD39C"/>
    <w:lvl w:ilvl="0" w:tplc="DA78BB00">
      <w:start w:val="22"/>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B0D31F3"/>
    <w:multiLevelType w:val="hybridMultilevel"/>
    <w:tmpl w:val="F814A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672422"/>
    <w:multiLevelType w:val="hybridMultilevel"/>
    <w:tmpl w:val="B4F6F4A6"/>
    <w:lvl w:ilvl="0" w:tplc="EE026D92">
      <w:start w:val="1"/>
      <w:numFmt w:val="bullet"/>
      <w:lvlText w:val=""/>
      <w:lvlJc w:val="left"/>
      <w:pPr>
        <w:ind w:left="720" w:hanging="360"/>
      </w:pPr>
      <w:rPr>
        <w:rFonts w:ascii="Wingdings 3" w:hAnsi="Wingdings 3" w:hint="default"/>
        <w:color w:val="7F7F7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870B52"/>
    <w:multiLevelType w:val="hybridMultilevel"/>
    <w:tmpl w:val="7ADA9DB6"/>
    <w:lvl w:ilvl="0" w:tplc="A71E96E6">
      <w:start w:val="22"/>
      <w:numFmt w:val="decimal"/>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B86FD0"/>
    <w:multiLevelType w:val="hybridMultilevel"/>
    <w:tmpl w:val="7C10015E"/>
    <w:lvl w:ilvl="0" w:tplc="5EBA78D6">
      <w:start w:val="1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5F5D5D"/>
    <w:multiLevelType w:val="hybridMultilevel"/>
    <w:tmpl w:val="B902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6A010D"/>
    <w:multiLevelType w:val="hybridMultilevel"/>
    <w:tmpl w:val="F5AA0076"/>
    <w:lvl w:ilvl="0" w:tplc="AD041C94">
      <w:start w:val="1"/>
      <w:numFmt w:val="bullet"/>
      <w:lvlText w:val="►"/>
      <w:lvlJc w:val="left"/>
      <w:pPr>
        <w:ind w:left="1069" w:hanging="360"/>
      </w:pPr>
      <w:rPr>
        <w:rFonts w:ascii="Arial" w:hAnsi="Arial" w:hint="default"/>
        <w:color w:val="808080"/>
        <w:sz w:val="1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0" w15:restartNumberingAfterBreak="0">
    <w:nsid w:val="76D764A1"/>
    <w:multiLevelType w:val="hybridMultilevel"/>
    <w:tmpl w:val="C39E33E2"/>
    <w:lvl w:ilvl="0" w:tplc="089470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320287"/>
    <w:multiLevelType w:val="hybridMultilevel"/>
    <w:tmpl w:val="E9B69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CC3866"/>
    <w:multiLevelType w:val="hybridMultilevel"/>
    <w:tmpl w:val="DDCA3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F12202"/>
    <w:multiLevelType w:val="hybridMultilevel"/>
    <w:tmpl w:val="66344AF0"/>
    <w:lvl w:ilvl="0" w:tplc="AD041C94">
      <w:start w:val="1"/>
      <w:numFmt w:val="bullet"/>
      <w:lvlText w:val="►"/>
      <w:lvlJc w:val="left"/>
      <w:pPr>
        <w:ind w:left="1620" w:hanging="360"/>
      </w:pPr>
      <w:rPr>
        <w:rFonts w:ascii="Arial" w:hAnsi="Arial" w:hint="default"/>
        <w:color w:val="808080"/>
        <w:sz w:val="16"/>
      </w:rPr>
    </w:lvl>
    <w:lvl w:ilvl="1" w:tplc="CCA42EC2">
      <w:numFmt w:val="bullet"/>
      <w:lvlText w:val="•"/>
      <w:lvlJc w:val="left"/>
      <w:pPr>
        <w:ind w:left="2340" w:hanging="360"/>
      </w:pPr>
      <w:rPr>
        <w:rFonts w:ascii="Arial" w:eastAsia="Times New Roman" w:hAnsi="Arial"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764523862">
    <w:abstractNumId w:val="1"/>
  </w:num>
  <w:num w:numId="2" w16cid:durableId="906301380">
    <w:abstractNumId w:val="0"/>
  </w:num>
  <w:num w:numId="3" w16cid:durableId="527908757">
    <w:abstractNumId w:val="24"/>
  </w:num>
  <w:num w:numId="4" w16cid:durableId="585723317">
    <w:abstractNumId w:val="23"/>
  </w:num>
  <w:num w:numId="5" w16cid:durableId="667515887">
    <w:abstractNumId w:val="20"/>
  </w:num>
  <w:num w:numId="6" w16cid:durableId="324288185">
    <w:abstractNumId w:val="21"/>
  </w:num>
  <w:num w:numId="7" w16cid:durableId="5277473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18957">
    <w:abstractNumId w:val="28"/>
  </w:num>
  <w:num w:numId="9" w16cid:durableId="509569820">
    <w:abstractNumId w:val="36"/>
  </w:num>
  <w:num w:numId="10" w16cid:durableId="952327953">
    <w:abstractNumId w:val="52"/>
  </w:num>
  <w:num w:numId="11" w16cid:durableId="1126003396">
    <w:abstractNumId w:val="44"/>
  </w:num>
  <w:num w:numId="12" w16cid:durableId="191118886">
    <w:abstractNumId w:val="22"/>
  </w:num>
  <w:num w:numId="13" w16cid:durableId="1637485756">
    <w:abstractNumId w:val="10"/>
  </w:num>
  <w:num w:numId="14" w16cid:durableId="1447043428">
    <w:abstractNumId w:val="49"/>
  </w:num>
  <w:num w:numId="15" w16cid:durableId="683633132">
    <w:abstractNumId w:val="13"/>
  </w:num>
  <w:num w:numId="16" w16cid:durableId="1503355642">
    <w:abstractNumId w:val="53"/>
  </w:num>
  <w:num w:numId="17" w16cid:durableId="1019359351">
    <w:abstractNumId w:val="29"/>
  </w:num>
  <w:num w:numId="18" w16cid:durableId="1209106072">
    <w:abstractNumId w:val="2"/>
  </w:num>
  <w:num w:numId="19" w16cid:durableId="252051627">
    <w:abstractNumId w:val="3"/>
  </w:num>
  <w:num w:numId="20" w16cid:durableId="694424125">
    <w:abstractNumId w:val="41"/>
  </w:num>
  <w:num w:numId="21" w16cid:durableId="114243019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44913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5202369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0727746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7042215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009377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36120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503855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705730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917097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482396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02340298">
    <w:abstractNumId w:val="47"/>
  </w:num>
  <w:num w:numId="33" w16cid:durableId="850265025">
    <w:abstractNumId w:val="40"/>
  </w:num>
  <w:num w:numId="34" w16cid:durableId="919408949">
    <w:abstractNumId w:val="51"/>
  </w:num>
  <w:num w:numId="35" w16cid:durableId="109974913">
    <w:abstractNumId w:val="17"/>
  </w:num>
  <w:num w:numId="36" w16cid:durableId="2046172265">
    <w:abstractNumId w:val="48"/>
  </w:num>
  <w:num w:numId="37" w16cid:durableId="282157889">
    <w:abstractNumId w:val="32"/>
  </w:num>
  <w:num w:numId="38" w16cid:durableId="993872796">
    <w:abstractNumId w:val="7"/>
  </w:num>
  <w:num w:numId="39" w16cid:durableId="370502290">
    <w:abstractNumId w:val="37"/>
  </w:num>
  <w:num w:numId="40" w16cid:durableId="1626081285">
    <w:abstractNumId w:val="33"/>
  </w:num>
  <w:num w:numId="41" w16cid:durableId="2141222104">
    <w:abstractNumId w:val="15"/>
  </w:num>
  <w:num w:numId="42" w16cid:durableId="1170368734">
    <w:abstractNumId w:val="31"/>
  </w:num>
  <w:num w:numId="43" w16cid:durableId="1103451181">
    <w:abstractNumId w:val="50"/>
  </w:num>
  <w:num w:numId="44" w16cid:durableId="556625449">
    <w:abstractNumId w:val="27"/>
  </w:num>
  <w:num w:numId="45" w16cid:durableId="475805179">
    <w:abstractNumId w:val="5"/>
  </w:num>
  <w:num w:numId="46" w16cid:durableId="1973561260">
    <w:abstractNumId w:val="25"/>
  </w:num>
  <w:num w:numId="47" w16cid:durableId="1516380325">
    <w:abstractNumId w:val="35"/>
  </w:num>
  <w:num w:numId="48" w16cid:durableId="1259487247">
    <w:abstractNumId w:val="45"/>
  </w:num>
  <w:num w:numId="49" w16cid:durableId="1116678476">
    <w:abstractNumId w:val="34"/>
  </w:num>
  <w:num w:numId="50" w16cid:durableId="455293759">
    <w:abstractNumId w:val="16"/>
  </w:num>
  <w:num w:numId="51" w16cid:durableId="111293920">
    <w:abstractNumId w:val="11"/>
  </w:num>
  <w:num w:numId="52" w16cid:durableId="928083963">
    <w:abstractNumId w:val="46"/>
  </w:num>
  <w:num w:numId="53" w16cid:durableId="164059562">
    <w:abstractNumId w:val="19"/>
  </w:num>
  <w:num w:numId="54" w16cid:durableId="1094861048">
    <w:abstractNumId w:val="8"/>
  </w:num>
  <w:num w:numId="55" w16cid:durableId="919870646">
    <w:abstractNumId w:val="38"/>
  </w:num>
  <w:num w:numId="56" w16cid:durableId="685404369">
    <w:abstractNumId w:val="9"/>
  </w:num>
  <w:num w:numId="57" w16cid:durableId="902255942">
    <w:abstractNumId w:val="4"/>
  </w:num>
  <w:num w:numId="58" w16cid:durableId="656808759">
    <w:abstractNumId w:val="43"/>
  </w:num>
  <w:num w:numId="59" w16cid:durableId="472212144">
    <w:abstractNumId w:val="39"/>
  </w:num>
  <w:num w:numId="60" w16cid:durableId="1202206">
    <w:abstractNumId w:val="26"/>
  </w:num>
  <w:num w:numId="61" w16cid:durableId="214394351">
    <w:abstractNumId w:val="30"/>
  </w:num>
  <w:num w:numId="62" w16cid:durableId="305938123">
    <w:abstractNumId w:val="12"/>
  </w:num>
  <w:num w:numId="63" w16cid:durableId="1742018590">
    <w:abstractNumId w:val="18"/>
  </w:num>
  <w:num w:numId="64" w16cid:durableId="537276018">
    <w:abstractNumId w:val="14"/>
  </w:num>
  <w:num w:numId="65" w16cid:durableId="713845413">
    <w:abstractNumId w:val="42"/>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 Phuc Cao">
    <w15:presenceInfo w15:providerId="AD" w15:userId="S::An.P.Cao@vn.ey.com::9e6893e0-47c5-4d9b-842b-30c7697b7279"/>
  </w15:person>
  <w15:person w15:author="Hai Quang Le">
    <w15:presenceInfo w15:providerId="AD" w15:userId="S::Hai.Quang.Le@vn.ey.com::42e328c6-25d5-4966-beb3-c33a954ddacf"/>
  </w15:person>
  <w15:person w15:author="Trung Van Nguyen">
    <w15:presenceInfo w15:providerId="AD" w15:userId="S::Trung.Van.Nguyen@vn.ey.com::da737ec6-1790-4c9a-a62b-6d54ff219974"/>
  </w15:person>
  <w15:person w15:author="Mai Ngoc Ngo">
    <w15:presenceInfo w15:providerId="AD" w15:userId="S::Mai.Ngoc.Ngo@vn.ey.com::276cc487-9ec3-4131-a904-cdb6ac140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zNDA2tbA0NTIwNrBU0lEKTi0uzszPAykwrgUAkkFc7CwAAAA="/>
  </w:docVars>
  <w:rsids>
    <w:rsidRoot w:val="005E2DA9"/>
    <w:rsid w:val="000000EB"/>
    <w:rsid w:val="000000F0"/>
    <w:rsid w:val="000001A0"/>
    <w:rsid w:val="0000039F"/>
    <w:rsid w:val="000004A1"/>
    <w:rsid w:val="00000512"/>
    <w:rsid w:val="000005B3"/>
    <w:rsid w:val="00000698"/>
    <w:rsid w:val="00000887"/>
    <w:rsid w:val="00000C09"/>
    <w:rsid w:val="00000F64"/>
    <w:rsid w:val="00000F94"/>
    <w:rsid w:val="0000139E"/>
    <w:rsid w:val="000013FB"/>
    <w:rsid w:val="000015C8"/>
    <w:rsid w:val="00001608"/>
    <w:rsid w:val="0000196B"/>
    <w:rsid w:val="00001A62"/>
    <w:rsid w:val="00001DAD"/>
    <w:rsid w:val="00001E17"/>
    <w:rsid w:val="00001F90"/>
    <w:rsid w:val="0000224D"/>
    <w:rsid w:val="000022E9"/>
    <w:rsid w:val="00002337"/>
    <w:rsid w:val="00002384"/>
    <w:rsid w:val="0000247A"/>
    <w:rsid w:val="000025FB"/>
    <w:rsid w:val="000026DA"/>
    <w:rsid w:val="00002A83"/>
    <w:rsid w:val="00002ED2"/>
    <w:rsid w:val="00002F89"/>
    <w:rsid w:val="00002FD7"/>
    <w:rsid w:val="000030FE"/>
    <w:rsid w:val="000032C2"/>
    <w:rsid w:val="00003487"/>
    <w:rsid w:val="00003604"/>
    <w:rsid w:val="000036D8"/>
    <w:rsid w:val="0000375A"/>
    <w:rsid w:val="00003EB3"/>
    <w:rsid w:val="000040B0"/>
    <w:rsid w:val="00004158"/>
    <w:rsid w:val="0000429D"/>
    <w:rsid w:val="000043DC"/>
    <w:rsid w:val="0000457C"/>
    <w:rsid w:val="00004AAA"/>
    <w:rsid w:val="00004F5F"/>
    <w:rsid w:val="0000515D"/>
    <w:rsid w:val="000052DD"/>
    <w:rsid w:val="00005710"/>
    <w:rsid w:val="000057E5"/>
    <w:rsid w:val="00005A17"/>
    <w:rsid w:val="00005A4D"/>
    <w:rsid w:val="00005BF6"/>
    <w:rsid w:val="00005CD4"/>
    <w:rsid w:val="00005D7A"/>
    <w:rsid w:val="00005FF7"/>
    <w:rsid w:val="000062F3"/>
    <w:rsid w:val="00006445"/>
    <w:rsid w:val="000065CE"/>
    <w:rsid w:val="0000687A"/>
    <w:rsid w:val="00006A26"/>
    <w:rsid w:val="00006B6C"/>
    <w:rsid w:val="00006C44"/>
    <w:rsid w:val="00006CCC"/>
    <w:rsid w:val="00006D60"/>
    <w:rsid w:val="00006D6B"/>
    <w:rsid w:val="00006DA3"/>
    <w:rsid w:val="00006FC7"/>
    <w:rsid w:val="0000718B"/>
    <w:rsid w:val="000078B6"/>
    <w:rsid w:val="000079F2"/>
    <w:rsid w:val="00007A6E"/>
    <w:rsid w:val="00007BE1"/>
    <w:rsid w:val="00007C52"/>
    <w:rsid w:val="00007C96"/>
    <w:rsid w:val="00007DDE"/>
    <w:rsid w:val="00007EBF"/>
    <w:rsid w:val="0001004B"/>
    <w:rsid w:val="0001017E"/>
    <w:rsid w:val="000103BB"/>
    <w:rsid w:val="00010468"/>
    <w:rsid w:val="00010483"/>
    <w:rsid w:val="000105E3"/>
    <w:rsid w:val="0001092B"/>
    <w:rsid w:val="00010C4E"/>
    <w:rsid w:val="00010F16"/>
    <w:rsid w:val="0001107F"/>
    <w:rsid w:val="00011355"/>
    <w:rsid w:val="00011370"/>
    <w:rsid w:val="00011593"/>
    <w:rsid w:val="000115BB"/>
    <w:rsid w:val="00011693"/>
    <w:rsid w:val="00011D61"/>
    <w:rsid w:val="00011E99"/>
    <w:rsid w:val="00011F1A"/>
    <w:rsid w:val="00012027"/>
    <w:rsid w:val="0001219E"/>
    <w:rsid w:val="000121DD"/>
    <w:rsid w:val="000123CF"/>
    <w:rsid w:val="000128DB"/>
    <w:rsid w:val="00012AB4"/>
    <w:rsid w:val="00012DAA"/>
    <w:rsid w:val="00013464"/>
    <w:rsid w:val="0001374A"/>
    <w:rsid w:val="000137E6"/>
    <w:rsid w:val="000137FD"/>
    <w:rsid w:val="000139A1"/>
    <w:rsid w:val="00013C39"/>
    <w:rsid w:val="00013C4C"/>
    <w:rsid w:val="00013CAA"/>
    <w:rsid w:val="00013DAF"/>
    <w:rsid w:val="00013E61"/>
    <w:rsid w:val="00013FE4"/>
    <w:rsid w:val="00014227"/>
    <w:rsid w:val="00014884"/>
    <w:rsid w:val="00014A67"/>
    <w:rsid w:val="00014C14"/>
    <w:rsid w:val="00014CBA"/>
    <w:rsid w:val="00014E5F"/>
    <w:rsid w:val="00014F2E"/>
    <w:rsid w:val="0001547F"/>
    <w:rsid w:val="00015500"/>
    <w:rsid w:val="00015A21"/>
    <w:rsid w:val="00015BA6"/>
    <w:rsid w:val="00015BC1"/>
    <w:rsid w:val="00015D5A"/>
    <w:rsid w:val="00015D8D"/>
    <w:rsid w:val="00015F94"/>
    <w:rsid w:val="00016207"/>
    <w:rsid w:val="00016236"/>
    <w:rsid w:val="000164B1"/>
    <w:rsid w:val="000168F7"/>
    <w:rsid w:val="00016F1F"/>
    <w:rsid w:val="000171C3"/>
    <w:rsid w:val="00017589"/>
    <w:rsid w:val="00017685"/>
    <w:rsid w:val="0001775B"/>
    <w:rsid w:val="00017896"/>
    <w:rsid w:val="00017978"/>
    <w:rsid w:val="00017A1C"/>
    <w:rsid w:val="00017A30"/>
    <w:rsid w:val="00017A3D"/>
    <w:rsid w:val="00017AD0"/>
    <w:rsid w:val="00017B25"/>
    <w:rsid w:val="00017BF2"/>
    <w:rsid w:val="00017D1A"/>
    <w:rsid w:val="00017DB0"/>
    <w:rsid w:val="00017E9D"/>
    <w:rsid w:val="00017F0D"/>
    <w:rsid w:val="0002013D"/>
    <w:rsid w:val="00020177"/>
    <w:rsid w:val="0002018D"/>
    <w:rsid w:val="0002026F"/>
    <w:rsid w:val="000205E2"/>
    <w:rsid w:val="0002070F"/>
    <w:rsid w:val="0002072F"/>
    <w:rsid w:val="00020763"/>
    <w:rsid w:val="00020854"/>
    <w:rsid w:val="0002085E"/>
    <w:rsid w:val="0002095D"/>
    <w:rsid w:val="000209EF"/>
    <w:rsid w:val="00020C4B"/>
    <w:rsid w:val="00020E8C"/>
    <w:rsid w:val="000210BE"/>
    <w:rsid w:val="000217E8"/>
    <w:rsid w:val="00021838"/>
    <w:rsid w:val="00021891"/>
    <w:rsid w:val="00021C78"/>
    <w:rsid w:val="00021D5B"/>
    <w:rsid w:val="00021D9F"/>
    <w:rsid w:val="00021E2B"/>
    <w:rsid w:val="00021F13"/>
    <w:rsid w:val="000223EF"/>
    <w:rsid w:val="000225BD"/>
    <w:rsid w:val="0002275B"/>
    <w:rsid w:val="00022851"/>
    <w:rsid w:val="00022956"/>
    <w:rsid w:val="0002300E"/>
    <w:rsid w:val="00023162"/>
    <w:rsid w:val="00023336"/>
    <w:rsid w:val="00023456"/>
    <w:rsid w:val="000235D8"/>
    <w:rsid w:val="00023686"/>
    <w:rsid w:val="0002374B"/>
    <w:rsid w:val="000238BE"/>
    <w:rsid w:val="00023A2F"/>
    <w:rsid w:val="00023D86"/>
    <w:rsid w:val="0002400A"/>
    <w:rsid w:val="000241CC"/>
    <w:rsid w:val="000241D1"/>
    <w:rsid w:val="0002438C"/>
    <w:rsid w:val="000246BD"/>
    <w:rsid w:val="0002477F"/>
    <w:rsid w:val="0002482E"/>
    <w:rsid w:val="000248E9"/>
    <w:rsid w:val="00024900"/>
    <w:rsid w:val="0002497A"/>
    <w:rsid w:val="000252D3"/>
    <w:rsid w:val="00025328"/>
    <w:rsid w:val="0002542E"/>
    <w:rsid w:val="000255A2"/>
    <w:rsid w:val="000256E8"/>
    <w:rsid w:val="000258B2"/>
    <w:rsid w:val="000258CA"/>
    <w:rsid w:val="000258F6"/>
    <w:rsid w:val="00025A0C"/>
    <w:rsid w:val="00025BA3"/>
    <w:rsid w:val="00025DA6"/>
    <w:rsid w:val="00025E08"/>
    <w:rsid w:val="0002600B"/>
    <w:rsid w:val="000260DB"/>
    <w:rsid w:val="000262B9"/>
    <w:rsid w:val="00026448"/>
    <w:rsid w:val="000267B0"/>
    <w:rsid w:val="000267B8"/>
    <w:rsid w:val="00026914"/>
    <w:rsid w:val="000269D7"/>
    <w:rsid w:val="00026B8C"/>
    <w:rsid w:val="00027201"/>
    <w:rsid w:val="00027603"/>
    <w:rsid w:val="000278B0"/>
    <w:rsid w:val="00027E3C"/>
    <w:rsid w:val="0003029E"/>
    <w:rsid w:val="000303F0"/>
    <w:rsid w:val="00030599"/>
    <w:rsid w:val="00030759"/>
    <w:rsid w:val="00030760"/>
    <w:rsid w:val="000309F5"/>
    <w:rsid w:val="00030B3B"/>
    <w:rsid w:val="00030B8D"/>
    <w:rsid w:val="00030BA1"/>
    <w:rsid w:val="00030FE1"/>
    <w:rsid w:val="00031128"/>
    <w:rsid w:val="0003122D"/>
    <w:rsid w:val="00031302"/>
    <w:rsid w:val="00031428"/>
    <w:rsid w:val="00031464"/>
    <w:rsid w:val="00031B6F"/>
    <w:rsid w:val="0003237A"/>
    <w:rsid w:val="00032664"/>
    <w:rsid w:val="00032AEB"/>
    <w:rsid w:val="00032C1F"/>
    <w:rsid w:val="00032DE4"/>
    <w:rsid w:val="00032F4E"/>
    <w:rsid w:val="000332CB"/>
    <w:rsid w:val="0003335D"/>
    <w:rsid w:val="00033953"/>
    <w:rsid w:val="00033A39"/>
    <w:rsid w:val="00033A69"/>
    <w:rsid w:val="00033B3A"/>
    <w:rsid w:val="00033E2E"/>
    <w:rsid w:val="00033FED"/>
    <w:rsid w:val="00034121"/>
    <w:rsid w:val="000343DF"/>
    <w:rsid w:val="00034521"/>
    <w:rsid w:val="000347DF"/>
    <w:rsid w:val="00034847"/>
    <w:rsid w:val="0003484D"/>
    <w:rsid w:val="00034A6C"/>
    <w:rsid w:val="00034A8C"/>
    <w:rsid w:val="00034AF2"/>
    <w:rsid w:val="00034B1C"/>
    <w:rsid w:val="00034C6E"/>
    <w:rsid w:val="00034D8A"/>
    <w:rsid w:val="00034F28"/>
    <w:rsid w:val="00035260"/>
    <w:rsid w:val="00035264"/>
    <w:rsid w:val="000354B8"/>
    <w:rsid w:val="00035A75"/>
    <w:rsid w:val="00035AE9"/>
    <w:rsid w:val="00035C3F"/>
    <w:rsid w:val="00035C78"/>
    <w:rsid w:val="00035F6F"/>
    <w:rsid w:val="000362BA"/>
    <w:rsid w:val="00036333"/>
    <w:rsid w:val="00036447"/>
    <w:rsid w:val="00036751"/>
    <w:rsid w:val="00036A56"/>
    <w:rsid w:val="00036C8A"/>
    <w:rsid w:val="00036DEB"/>
    <w:rsid w:val="00036EF0"/>
    <w:rsid w:val="000371C8"/>
    <w:rsid w:val="0003751F"/>
    <w:rsid w:val="00037646"/>
    <w:rsid w:val="0003786F"/>
    <w:rsid w:val="0003793A"/>
    <w:rsid w:val="00037A79"/>
    <w:rsid w:val="00037C98"/>
    <w:rsid w:val="0004008D"/>
    <w:rsid w:val="000400D3"/>
    <w:rsid w:val="00040428"/>
    <w:rsid w:val="00040431"/>
    <w:rsid w:val="00040511"/>
    <w:rsid w:val="00040814"/>
    <w:rsid w:val="000410C8"/>
    <w:rsid w:val="0004168C"/>
    <w:rsid w:val="00041720"/>
    <w:rsid w:val="00041773"/>
    <w:rsid w:val="00041844"/>
    <w:rsid w:val="00041AE3"/>
    <w:rsid w:val="00041C11"/>
    <w:rsid w:val="00041C7B"/>
    <w:rsid w:val="00041C88"/>
    <w:rsid w:val="00041ECB"/>
    <w:rsid w:val="00042025"/>
    <w:rsid w:val="000424E8"/>
    <w:rsid w:val="00042665"/>
    <w:rsid w:val="00042717"/>
    <w:rsid w:val="00042A4F"/>
    <w:rsid w:val="0004315C"/>
    <w:rsid w:val="00043505"/>
    <w:rsid w:val="00043719"/>
    <w:rsid w:val="000438AF"/>
    <w:rsid w:val="00043920"/>
    <w:rsid w:val="00043AC4"/>
    <w:rsid w:val="00043E5A"/>
    <w:rsid w:val="00043EBB"/>
    <w:rsid w:val="00044343"/>
    <w:rsid w:val="000443CA"/>
    <w:rsid w:val="00044402"/>
    <w:rsid w:val="0004452F"/>
    <w:rsid w:val="000449A8"/>
    <w:rsid w:val="00044C5D"/>
    <w:rsid w:val="00044D39"/>
    <w:rsid w:val="00044DB5"/>
    <w:rsid w:val="000450A5"/>
    <w:rsid w:val="00045144"/>
    <w:rsid w:val="00045273"/>
    <w:rsid w:val="0004534C"/>
    <w:rsid w:val="00045415"/>
    <w:rsid w:val="000455AB"/>
    <w:rsid w:val="00045A29"/>
    <w:rsid w:val="00045A43"/>
    <w:rsid w:val="00045D3F"/>
    <w:rsid w:val="000461A9"/>
    <w:rsid w:val="000462CA"/>
    <w:rsid w:val="000464A0"/>
    <w:rsid w:val="00046532"/>
    <w:rsid w:val="00046795"/>
    <w:rsid w:val="00046AFE"/>
    <w:rsid w:val="00046B93"/>
    <w:rsid w:val="00046D42"/>
    <w:rsid w:val="00046E97"/>
    <w:rsid w:val="00046FF0"/>
    <w:rsid w:val="00047886"/>
    <w:rsid w:val="00047918"/>
    <w:rsid w:val="00047CBA"/>
    <w:rsid w:val="00047F74"/>
    <w:rsid w:val="000500C7"/>
    <w:rsid w:val="00050151"/>
    <w:rsid w:val="00050214"/>
    <w:rsid w:val="0005035D"/>
    <w:rsid w:val="00050383"/>
    <w:rsid w:val="000508BD"/>
    <w:rsid w:val="00050934"/>
    <w:rsid w:val="000509F1"/>
    <w:rsid w:val="00050A7A"/>
    <w:rsid w:val="00050CE9"/>
    <w:rsid w:val="00050D8E"/>
    <w:rsid w:val="00050FB7"/>
    <w:rsid w:val="000512D9"/>
    <w:rsid w:val="0005141A"/>
    <w:rsid w:val="000515F3"/>
    <w:rsid w:val="000516EC"/>
    <w:rsid w:val="000522A6"/>
    <w:rsid w:val="0005246F"/>
    <w:rsid w:val="000528BF"/>
    <w:rsid w:val="00052988"/>
    <w:rsid w:val="00052A9B"/>
    <w:rsid w:val="00052BAE"/>
    <w:rsid w:val="00052E71"/>
    <w:rsid w:val="0005312F"/>
    <w:rsid w:val="0005317D"/>
    <w:rsid w:val="0005321A"/>
    <w:rsid w:val="0005332D"/>
    <w:rsid w:val="00053524"/>
    <w:rsid w:val="00053552"/>
    <w:rsid w:val="00053991"/>
    <w:rsid w:val="000539EC"/>
    <w:rsid w:val="00053B88"/>
    <w:rsid w:val="00053BB1"/>
    <w:rsid w:val="00053BF4"/>
    <w:rsid w:val="00053E28"/>
    <w:rsid w:val="000540B6"/>
    <w:rsid w:val="00054213"/>
    <w:rsid w:val="00054247"/>
    <w:rsid w:val="00054396"/>
    <w:rsid w:val="00054942"/>
    <w:rsid w:val="00054CE7"/>
    <w:rsid w:val="00054E15"/>
    <w:rsid w:val="00054F64"/>
    <w:rsid w:val="0005540F"/>
    <w:rsid w:val="000557D1"/>
    <w:rsid w:val="000558FC"/>
    <w:rsid w:val="00055A23"/>
    <w:rsid w:val="00055AD6"/>
    <w:rsid w:val="00055B6E"/>
    <w:rsid w:val="00055F26"/>
    <w:rsid w:val="000562C2"/>
    <w:rsid w:val="000562E3"/>
    <w:rsid w:val="00056419"/>
    <w:rsid w:val="000566B0"/>
    <w:rsid w:val="00056986"/>
    <w:rsid w:val="00056A2B"/>
    <w:rsid w:val="00056ECC"/>
    <w:rsid w:val="00057236"/>
    <w:rsid w:val="0005738B"/>
    <w:rsid w:val="00057827"/>
    <w:rsid w:val="0005789C"/>
    <w:rsid w:val="00057C67"/>
    <w:rsid w:val="00057DD6"/>
    <w:rsid w:val="00060522"/>
    <w:rsid w:val="00060813"/>
    <w:rsid w:val="00060968"/>
    <w:rsid w:val="00060AAB"/>
    <w:rsid w:val="00060B3C"/>
    <w:rsid w:val="00060C03"/>
    <w:rsid w:val="00060C44"/>
    <w:rsid w:val="00060C90"/>
    <w:rsid w:val="00060DE9"/>
    <w:rsid w:val="00060E15"/>
    <w:rsid w:val="0006108D"/>
    <w:rsid w:val="00061207"/>
    <w:rsid w:val="00061939"/>
    <w:rsid w:val="00061F04"/>
    <w:rsid w:val="00061F30"/>
    <w:rsid w:val="000628AC"/>
    <w:rsid w:val="000628C2"/>
    <w:rsid w:val="00062922"/>
    <w:rsid w:val="00062C89"/>
    <w:rsid w:val="00062E6B"/>
    <w:rsid w:val="00062E7E"/>
    <w:rsid w:val="00062EA1"/>
    <w:rsid w:val="00063352"/>
    <w:rsid w:val="0006358F"/>
    <w:rsid w:val="00063B47"/>
    <w:rsid w:val="00063C2E"/>
    <w:rsid w:val="00063E62"/>
    <w:rsid w:val="00063FFB"/>
    <w:rsid w:val="000641D0"/>
    <w:rsid w:val="000642FB"/>
    <w:rsid w:val="00064436"/>
    <w:rsid w:val="0006446B"/>
    <w:rsid w:val="0006482B"/>
    <w:rsid w:val="0006494D"/>
    <w:rsid w:val="00064A90"/>
    <w:rsid w:val="00064BAE"/>
    <w:rsid w:val="000650BD"/>
    <w:rsid w:val="00065695"/>
    <w:rsid w:val="0006586E"/>
    <w:rsid w:val="00065CD1"/>
    <w:rsid w:val="00065DCE"/>
    <w:rsid w:val="00065F63"/>
    <w:rsid w:val="00065FDC"/>
    <w:rsid w:val="00066032"/>
    <w:rsid w:val="0006623E"/>
    <w:rsid w:val="000663CB"/>
    <w:rsid w:val="000664AE"/>
    <w:rsid w:val="000668FF"/>
    <w:rsid w:val="0006697E"/>
    <w:rsid w:val="00066BAD"/>
    <w:rsid w:val="00066C1A"/>
    <w:rsid w:val="00066FA1"/>
    <w:rsid w:val="00067851"/>
    <w:rsid w:val="00067A98"/>
    <w:rsid w:val="00067EE1"/>
    <w:rsid w:val="00067FB2"/>
    <w:rsid w:val="000700BE"/>
    <w:rsid w:val="00070295"/>
    <w:rsid w:val="000703A6"/>
    <w:rsid w:val="00070500"/>
    <w:rsid w:val="00070798"/>
    <w:rsid w:val="0007079A"/>
    <w:rsid w:val="000708DE"/>
    <w:rsid w:val="00070C24"/>
    <w:rsid w:val="00070F88"/>
    <w:rsid w:val="00070FDB"/>
    <w:rsid w:val="000712FC"/>
    <w:rsid w:val="00071BAE"/>
    <w:rsid w:val="00071BB0"/>
    <w:rsid w:val="00071BD6"/>
    <w:rsid w:val="00071E12"/>
    <w:rsid w:val="00071E2E"/>
    <w:rsid w:val="00071F5A"/>
    <w:rsid w:val="00071F88"/>
    <w:rsid w:val="00072428"/>
    <w:rsid w:val="00072636"/>
    <w:rsid w:val="000726F2"/>
    <w:rsid w:val="000727DC"/>
    <w:rsid w:val="00072812"/>
    <w:rsid w:val="00072AB5"/>
    <w:rsid w:val="00072CE0"/>
    <w:rsid w:val="0007329E"/>
    <w:rsid w:val="0007338A"/>
    <w:rsid w:val="00073451"/>
    <w:rsid w:val="00073515"/>
    <w:rsid w:val="00073527"/>
    <w:rsid w:val="00073560"/>
    <w:rsid w:val="000738E8"/>
    <w:rsid w:val="00073988"/>
    <w:rsid w:val="000739CD"/>
    <w:rsid w:val="00073C7C"/>
    <w:rsid w:val="00073E9A"/>
    <w:rsid w:val="00074088"/>
    <w:rsid w:val="00074203"/>
    <w:rsid w:val="0007424C"/>
    <w:rsid w:val="00074447"/>
    <w:rsid w:val="00074472"/>
    <w:rsid w:val="0007466E"/>
    <w:rsid w:val="000747C3"/>
    <w:rsid w:val="00074C0C"/>
    <w:rsid w:val="00074D2B"/>
    <w:rsid w:val="00074D84"/>
    <w:rsid w:val="000750E8"/>
    <w:rsid w:val="000751B7"/>
    <w:rsid w:val="000751FC"/>
    <w:rsid w:val="00075409"/>
    <w:rsid w:val="0007546C"/>
    <w:rsid w:val="000756F4"/>
    <w:rsid w:val="00075705"/>
    <w:rsid w:val="00075AD4"/>
    <w:rsid w:val="00075C94"/>
    <w:rsid w:val="00075D75"/>
    <w:rsid w:val="00075FB4"/>
    <w:rsid w:val="00076026"/>
    <w:rsid w:val="000762CE"/>
    <w:rsid w:val="000763AD"/>
    <w:rsid w:val="00076827"/>
    <w:rsid w:val="000769BF"/>
    <w:rsid w:val="00076A67"/>
    <w:rsid w:val="00076AE8"/>
    <w:rsid w:val="00076C51"/>
    <w:rsid w:val="00076C87"/>
    <w:rsid w:val="000770FD"/>
    <w:rsid w:val="000772DE"/>
    <w:rsid w:val="000777C6"/>
    <w:rsid w:val="00077A0A"/>
    <w:rsid w:val="00077A83"/>
    <w:rsid w:val="00077AE7"/>
    <w:rsid w:val="00077DB8"/>
    <w:rsid w:val="00077FCC"/>
    <w:rsid w:val="0008016E"/>
    <w:rsid w:val="000802B1"/>
    <w:rsid w:val="00080453"/>
    <w:rsid w:val="000804AC"/>
    <w:rsid w:val="0008062B"/>
    <w:rsid w:val="00080760"/>
    <w:rsid w:val="00080796"/>
    <w:rsid w:val="00081318"/>
    <w:rsid w:val="00081406"/>
    <w:rsid w:val="000814CC"/>
    <w:rsid w:val="000815B7"/>
    <w:rsid w:val="0008184A"/>
    <w:rsid w:val="00081A68"/>
    <w:rsid w:val="00081BAB"/>
    <w:rsid w:val="00081CC4"/>
    <w:rsid w:val="00081E8D"/>
    <w:rsid w:val="00081E91"/>
    <w:rsid w:val="00082001"/>
    <w:rsid w:val="000820AA"/>
    <w:rsid w:val="00082152"/>
    <w:rsid w:val="000821E2"/>
    <w:rsid w:val="0008260C"/>
    <w:rsid w:val="0008261D"/>
    <w:rsid w:val="000826B5"/>
    <w:rsid w:val="000828EC"/>
    <w:rsid w:val="00082C10"/>
    <w:rsid w:val="00082C79"/>
    <w:rsid w:val="00082DFE"/>
    <w:rsid w:val="00083014"/>
    <w:rsid w:val="000830E0"/>
    <w:rsid w:val="00083296"/>
    <w:rsid w:val="00083326"/>
    <w:rsid w:val="000834FE"/>
    <w:rsid w:val="00083504"/>
    <w:rsid w:val="000837C2"/>
    <w:rsid w:val="000837D0"/>
    <w:rsid w:val="00083CC6"/>
    <w:rsid w:val="00084614"/>
    <w:rsid w:val="0008485F"/>
    <w:rsid w:val="00084B44"/>
    <w:rsid w:val="00084D1C"/>
    <w:rsid w:val="00084DD8"/>
    <w:rsid w:val="00085178"/>
    <w:rsid w:val="000854FA"/>
    <w:rsid w:val="00085557"/>
    <w:rsid w:val="0008561B"/>
    <w:rsid w:val="0008574D"/>
    <w:rsid w:val="00085914"/>
    <w:rsid w:val="00085DD3"/>
    <w:rsid w:val="00085E3B"/>
    <w:rsid w:val="00085ED0"/>
    <w:rsid w:val="00086101"/>
    <w:rsid w:val="000861AC"/>
    <w:rsid w:val="000864F5"/>
    <w:rsid w:val="00086551"/>
    <w:rsid w:val="0008678A"/>
    <w:rsid w:val="00086A22"/>
    <w:rsid w:val="00086B2B"/>
    <w:rsid w:val="00086EBF"/>
    <w:rsid w:val="00086FB2"/>
    <w:rsid w:val="00087156"/>
    <w:rsid w:val="00087193"/>
    <w:rsid w:val="000874DB"/>
    <w:rsid w:val="000874DF"/>
    <w:rsid w:val="00087556"/>
    <w:rsid w:val="0008761F"/>
    <w:rsid w:val="00087773"/>
    <w:rsid w:val="00087832"/>
    <w:rsid w:val="00087877"/>
    <w:rsid w:val="00087A26"/>
    <w:rsid w:val="00087AC3"/>
    <w:rsid w:val="00087B2C"/>
    <w:rsid w:val="00090300"/>
    <w:rsid w:val="0009048D"/>
    <w:rsid w:val="00090533"/>
    <w:rsid w:val="00090729"/>
    <w:rsid w:val="000907BC"/>
    <w:rsid w:val="00090897"/>
    <w:rsid w:val="000909FC"/>
    <w:rsid w:val="00090BFB"/>
    <w:rsid w:val="00090E0C"/>
    <w:rsid w:val="00090F63"/>
    <w:rsid w:val="00090FF6"/>
    <w:rsid w:val="00091265"/>
    <w:rsid w:val="00091482"/>
    <w:rsid w:val="0009157F"/>
    <w:rsid w:val="000915A1"/>
    <w:rsid w:val="0009166D"/>
    <w:rsid w:val="00091A9D"/>
    <w:rsid w:val="00091BF1"/>
    <w:rsid w:val="00091ED1"/>
    <w:rsid w:val="0009205B"/>
    <w:rsid w:val="000921D1"/>
    <w:rsid w:val="00092389"/>
    <w:rsid w:val="00092396"/>
    <w:rsid w:val="000924A1"/>
    <w:rsid w:val="000925A3"/>
    <w:rsid w:val="000925F1"/>
    <w:rsid w:val="0009266F"/>
    <w:rsid w:val="0009289C"/>
    <w:rsid w:val="00092A51"/>
    <w:rsid w:val="00092B01"/>
    <w:rsid w:val="00092C5C"/>
    <w:rsid w:val="00092C86"/>
    <w:rsid w:val="00092E3B"/>
    <w:rsid w:val="0009329A"/>
    <w:rsid w:val="000935E4"/>
    <w:rsid w:val="0009377F"/>
    <w:rsid w:val="00093BDA"/>
    <w:rsid w:val="00093C7B"/>
    <w:rsid w:val="00093D1B"/>
    <w:rsid w:val="00093D60"/>
    <w:rsid w:val="00093FB5"/>
    <w:rsid w:val="000941C4"/>
    <w:rsid w:val="000941CF"/>
    <w:rsid w:val="000944D2"/>
    <w:rsid w:val="000944DB"/>
    <w:rsid w:val="0009450E"/>
    <w:rsid w:val="0009453A"/>
    <w:rsid w:val="00094642"/>
    <w:rsid w:val="000947C1"/>
    <w:rsid w:val="00094A84"/>
    <w:rsid w:val="00094AB2"/>
    <w:rsid w:val="00094ACB"/>
    <w:rsid w:val="00094B3A"/>
    <w:rsid w:val="00094C1C"/>
    <w:rsid w:val="000951CB"/>
    <w:rsid w:val="0009582B"/>
    <w:rsid w:val="00095B49"/>
    <w:rsid w:val="00095C25"/>
    <w:rsid w:val="00095EF5"/>
    <w:rsid w:val="00095F27"/>
    <w:rsid w:val="00095FC4"/>
    <w:rsid w:val="0009697D"/>
    <w:rsid w:val="00096C84"/>
    <w:rsid w:val="00096CA7"/>
    <w:rsid w:val="00096D44"/>
    <w:rsid w:val="00096FB8"/>
    <w:rsid w:val="0009708C"/>
    <w:rsid w:val="00097149"/>
    <w:rsid w:val="0009726C"/>
    <w:rsid w:val="000972FA"/>
    <w:rsid w:val="000973AA"/>
    <w:rsid w:val="000975F7"/>
    <w:rsid w:val="00097685"/>
    <w:rsid w:val="000976DD"/>
    <w:rsid w:val="00097872"/>
    <w:rsid w:val="00097ADE"/>
    <w:rsid w:val="00097B45"/>
    <w:rsid w:val="00097C0E"/>
    <w:rsid w:val="000A0458"/>
    <w:rsid w:val="000A0674"/>
    <w:rsid w:val="000A07A7"/>
    <w:rsid w:val="000A0AFA"/>
    <w:rsid w:val="000A0F3D"/>
    <w:rsid w:val="000A0F7F"/>
    <w:rsid w:val="000A1026"/>
    <w:rsid w:val="000A11CA"/>
    <w:rsid w:val="000A12BA"/>
    <w:rsid w:val="000A191C"/>
    <w:rsid w:val="000A1946"/>
    <w:rsid w:val="000A1A17"/>
    <w:rsid w:val="000A1B04"/>
    <w:rsid w:val="000A1BAA"/>
    <w:rsid w:val="000A1DC1"/>
    <w:rsid w:val="000A1F5F"/>
    <w:rsid w:val="000A1F6E"/>
    <w:rsid w:val="000A1F81"/>
    <w:rsid w:val="000A2684"/>
    <w:rsid w:val="000A27ED"/>
    <w:rsid w:val="000A28E8"/>
    <w:rsid w:val="000A2A61"/>
    <w:rsid w:val="000A2AEE"/>
    <w:rsid w:val="000A3156"/>
    <w:rsid w:val="000A31F4"/>
    <w:rsid w:val="000A3308"/>
    <w:rsid w:val="000A348E"/>
    <w:rsid w:val="000A3743"/>
    <w:rsid w:val="000A3A01"/>
    <w:rsid w:val="000A3CDA"/>
    <w:rsid w:val="000A3D1E"/>
    <w:rsid w:val="000A3D2A"/>
    <w:rsid w:val="000A3D7D"/>
    <w:rsid w:val="000A3E63"/>
    <w:rsid w:val="000A3E90"/>
    <w:rsid w:val="000A3EF8"/>
    <w:rsid w:val="000A3F5C"/>
    <w:rsid w:val="000A4114"/>
    <w:rsid w:val="000A438D"/>
    <w:rsid w:val="000A4940"/>
    <w:rsid w:val="000A4D8D"/>
    <w:rsid w:val="000A4E8C"/>
    <w:rsid w:val="000A51C7"/>
    <w:rsid w:val="000A52DE"/>
    <w:rsid w:val="000A5430"/>
    <w:rsid w:val="000A547F"/>
    <w:rsid w:val="000A5623"/>
    <w:rsid w:val="000A562A"/>
    <w:rsid w:val="000A56BD"/>
    <w:rsid w:val="000A56DA"/>
    <w:rsid w:val="000A5894"/>
    <w:rsid w:val="000A59EF"/>
    <w:rsid w:val="000A5A5F"/>
    <w:rsid w:val="000A5A7B"/>
    <w:rsid w:val="000A5B0F"/>
    <w:rsid w:val="000A5C9B"/>
    <w:rsid w:val="000A5D2A"/>
    <w:rsid w:val="000A5DD0"/>
    <w:rsid w:val="000A5DE2"/>
    <w:rsid w:val="000A6305"/>
    <w:rsid w:val="000A63AC"/>
    <w:rsid w:val="000A65E1"/>
    <w:rsid w:val="000A69FF"/>
    <w:rsid w:val="000A6C5F"/>
    <w:rsid w:val="000A6C6A"/>
    <w:rsid w:val="000A6E83"/>
    <w:rsid w:val="000A6FA2"/>
    <w:rsid w:val="000A6FC3"/>
    <w:rsid w:val="000A705C"/>
    <w:rsid w:val="000A720D"/>
    <w:rsid w:val="000A748F"/>
    <w:rsid w:val="000A7975"/>
    <w:rsid w:val="000A7976"/>
    <w:rsid w:val="000A7A01"/>
    <w:rsid w:val="000A7D1D"/>
    <w:rsid w:val="000A7D50"/>
    <w:rsid w:val="000A7E3C"/>
    <w:rsid w:val="000A7E88"/>
    <w:rsid w:val="000B00CC"/>
    <w:rsid w:val="000B011D"/>
    <w:rsid w:val="000B0204"/>
    <w:rsid w:val="000B022A"/>
    <w:rsid w:val="000B05AD"/>
    <w:rsid w:val="000B07CD"/>
    <w:rsid w:val="000B091B"/>
    <w:rsid w:val="000B0ABA"/>
    <w:rsid w:val="000B0E02"/>
    <w:rsid w:val="000B10CC"/>
    <w:rsid w:val="000B1173"/>
    <w:rsid w:val="000B12C2"/>
    <w:rsid w:val="000B1A02"/>
    <w:rsid w:val="000B1A9F"/>
    <w:rsid w:val="000B1ABA"/>
    <w:rsid w:val="000B1B2D"/>
    <w:rsid w:val="000B1BC0"/>
    <w:rsid w:val="000B1C6B"/>
    <w:rsid w:val="000B1CBE"/>
    <w:rsid w:val="000B1D68"/>
    <w:rsid w:val="000B1F50"/>
    <w:rsid w:val="000B203E"/>
    <w:rsid w:val="000B209F"/>
    <w:rsid w:val="000B21D6"/>
    <w:rsid w:val="000B25CA"/>
    <w:rsid w:val="000B26ED"/>
    <w:rsid w:val="000B27B0"/>
    <w:rsid w:val="000B27B2"/>
    <w:rsid w:val="000B2831"/>
    <w:rsid w:val="000B284E"/>
    <w:rsid w:val="000B2937"/>
    <w:rsid w:val="000B29AA"/>
    <w:rsid w:val="000B29F9"/>
    <w:rsid w:val="000B2A8D"/>
    <w:rsid w:val="000B2C57"/>
    <w:rsid w:val="000B2D7A"/>
    <w:rsid w:val="000B324C"/>
    <w:rsid w:val="000B32D1"/>
    <w:rsid w:val="000B3540"/>
    <w:rsid w:val="000B3BD4"/>
    <w:rsid w:val="000B3CB6"/>
    <w:rsid w:val="000B3DC4"/>
    <w:rsid w:val="000B3F2C"/>
    <w:rsid w:val="000B3F5A"/>
    <w:rsid w:val="000B3FC7"/>
    <w:rsid w:val="000B415E"/>
    <w:rsid w:val="000B427B"/>
    <w:rsid w:val="000B457C"/>
    <w:rsid w:val="000B4675"/>
    <w:rsid w:val="000B4980"/>
    <w:rsid w:val="000B4A4F"/>
    <w:rsid w:val="000B4AF1"/>
    <w:rsid w:val="000B4D37"/>
    <w:rsid w:val="000B50FB"/>
    <w:rsid w:val="000B5496"/>
    <w:rsid w:val="000B55B4"/>
    <w:rsid w:val="000B5842"/>
    <w:rsid w:val="000B5A42"/>
    <w:rsid w:val="000B5CC6"/>
    <w:rsid w:val="000B5D3F"/>
    <w:rsid w:val="000B5E00"/>
    <w:rsid w:val="000B6015"/>
    <w:rsid w:val="000B602B"/>
    <w:rsid w:val="000B62CA"/>
    <w:rsid w:val="000B6454"/>
    <w:rsid w:val="000B659B"/>
    <w:rsid w:val="000B672E"/>
    <w:rsid w:val="000B687A"/>
    <w:rsid w:val="000B68A8"/>
    <w:rsid w:val="000B6C7E"/>
    <w:rsid w:val="000B6DE5"/>
    <w:rsid w:val="000B737B"/>
    <w:rsid w:val="000B75FA"/>
    <w:rsid w:val="000B7608"/>
    <w:rsid w:val="000B7870"/>
    <w:rsid w:val="000B7A34"/>
    <w:rsid w:val="000B7AC3"/>
    <w:rsid w:val="000B7AD5"/>
    <w:rsid w:val="000B7BC8"/>
    <w:rsid w:val="000C0132"/>
    <w:rsid w:val="000C0168"/>
    <w:rsid w:val="000C0173"/>
    <w:rsid w:val="000C01C6"/>
    <w:rsid w:val="000C023F"/>
    <w:rsid w:val="000C0324"/>
    <w:rsid w:val="000C05BC"/>
    <w:rsid w:val="000C0655"/>
    <w:rsid w:val="000C06FD"/>
    <w:rsid w:val="000C0A64"/>
    <w:rsid w:val="000C0F4A"/>
    <w:rsid w:val="000C1059"/>
    <w:rsid w:val="000C1310"/>
    <w:rsid w:val="000C16DB"/>
    <w:rsid w:val="000C1B5C"/>
    <w:rsid w:val="000C1C03"/>
    <w:rsid w:val="000C1C59"/>
    <w:rsid w:val="000C1D73"/>
    <w:rsid w:val="000C21B8"/>
    <w:rsid w:val="000C2316"/>
    <w:rsid w:val="000C240B"/>
    <w:rsid w:val="000C25EB"/>
    <w:rsid w:val="000C296C"/>
    <w:rsid w:val="000C2AD8"/>
    <w:rsid w:val="000C2B93"/>
    <w:rsid w:val="000C2D6E"/>
    <w:rsid w:val="000C2E07"/>
    <w:rsid w:val="000C2E95"/>
    <w:rsid w:val="000C2EF8"/>
    <w:rsid w:val="000C3101"/>
    <w:rsid w:val="000C31BE"/>
    <w:rsid w:val="000C351F"/>
    <w:rsid w:val="000C35E3"/>
    <w:rsid w:val="000C3916"/>
    <w:rsid w:val="000C3A2D"/>
    <w:rsid w:val="000C3C09"/>
    <w:rsid w:val="000C3E7C"/>
    <w:rsid w:val="000C446E"/>
    <w:rsid w:val="000C4566"/>
    <w:rsid w:val="000C4A47"/>
    <w:rsid w:val="000C4B1A"/>
    <w:rsid w:val="000C4B24"/>
    <w:rsid w:val="000C4BB3"/>
    <w:rsid w:val="000C4C0E"/>
    <w:rsid w:val="000C4C3A"/>
    <w:rsid w:val="000C53E0"/>
    <w:rsid w:val="000C53F0"/>
    <w:rsid w:val="000C5694"/>
    <w:rsid w:val="000C56D6"/>
    <w:rsid w:val="000C58B7"/>
    <w:rsid w:val="000C5B32"/>
    <w:rsid w:val="000C620A"/>
    <w:rsid w:val="000C6396"/>
    <w:rsid w:val="000C63C7"/>
    <w:rsid w:val="000C6681"/>
    <w:rsid w:val="000C6804"/>
    <w:rsid w:val="000C6852"/>
    <w:rsid w:val="000C6B9C"/>
    <w:rsid w:val="000C6E16"/>
    <w:rsid w:val="000C6FEC"/>
    <w:rsid w:val="000C71C8"/>
    <w:rsid w:val="000C72AB"/>
    <w:rsid w:val="000C738F"/>
    <w:rsid w:val="000C7600"/>
    <w:rsid w:val="000C76F8"/>
    <w:rsid w:val="000C781B"/>
    <w:rsid w:val="000C7917"/>
    <w:rsid w:val="000C7981"/>
    <w:rsid w:val="000C7C50"/>
    <w:rsid w:val="000C7D9C"/>
    <w:rsid w:val="000D00DF"/>
    <w:rsid w:val="000D03B2"/>
    <w:rsid w:val="000D07F2"/>
    <w:rsid w:val="000D0802"/>
    <w:rsid w:val="000D0905"/>
    <w:rsid w:val="000D0D2A"/>
    <w:rsid w:val="000D0E5D"/>
    <w:rsid w:val="000D0F80"/>
    <w:rsid w:val="000D10CF"/>
    <w:rsid w:val="000D1156"/>
    <w:rsid w:val="000D118D"/>
    <w:rsid w:val="000D11CC"/>
    <w:rsid w:val="000D12BC"/>
    <w:rsid w:val="000D1302"/>
    <w:rsid w:val="000D1436"/>
    <w:rsid w:val="000D149A"/>
    <w:rsid w:val="000D1732"/>
    <w:rsid w:val="000D17EC"/>
    <w:rsid w:val="000D19D3"/>
    <w:rsid w:val="000D1B9E"/>
    <w:rsid w:val="000D1C25"/>
    <w:rsid w:val="000D1D24"/>
    <w:rsid w:val="000D243E"/>
    <w:rsid w:val="000D2552"/>
    <w:rsid w:val="000D2B19"/>
    <w:rsid w:val="000D2C23"/>
    <w:rsid w:val="000D2C64"/>
    <w:rsid w:val="000D2D9B"/>
    <w:rsid w:val="000D30FB"/>
    <w:rsid w:val="000D352E"/>
    <w:rsid w:val="000D3762"/>
    <w:rsid w:val="000D3AAF"/>
    <w:rsid w:val="000D3BE6"/>
    <w:rsid w:val="000D3C6B"/>
    <w:rsid w:val="000D3D25"/>
    <w:rsid w:val="000D3E3F"/>
    <w:rsid w:val="000D467C"/>
    <w:rsid w:val="000D475E"/>
    <w:rsid w:val="000D4F6E"/>
    <w:rsid w:val="000D4F9E"/>
    <w:rsid w:val="000D5278"/>
    <w:rsid w:val="000D535E"/>
    <w:rsid w:val="000D54CB"/>
    <w:rsid w:val="000D55B7"/>
    <w:rsid w:val="000D5695"/>
    <w:rsid w:val="000D5788"/>
    <w:rsid w:val="000D5E55"/>
    <w:rsid w:val="000D61A3"/>
    <w:rsid w:val="000D64F6"/>
    <w:rsid w:val="000D65F7"/>
    <w:rsid w:val="000D66EE"/>
    <w:rsid w:val="000D6B29"/>
    <w:rsid w:val="000D6FAC"/>
    <w:rsid w:val="000D704E"/>
    <w:rsid w:val="000D7139"/>
    <w:rsid w:val="000D7330"/>
    <w:rsid w:val="000D7395"/>
    <w:rsid w:val="000D74DB"/>
    <w:rsid w:val="000D7597"/>
    <w:rsid w:val="000D76D6"/>
    <w:rsid w:val="000D7711"/>
    <w:rsid w:val="000D796B"/>
    <w:rsid w:val="000D7B80"/>
    <w:rsid w:val="000D7F66"/>
    <w:rsid w:val="000D7F8E"/>
    <w:rsid w:val="000E0020"/>
    <w:rsid w:val="000E0118"/>
    <w:rsid w:val="000E01D6"/>
    <w:rsid w:val="000E02C9"/>
    <w:rsid w:val="000E030F"/>
    <w:rsid w:val="000E06FA"/>
    <w:rsid w:val="000E0832"/>
    <w:rsid w:val="000E0839"/>
    <w:rsid w:val="000E0F9C"/>
    <w:rsid w:val="000E1181"/>
    <w:rsid w:val="000E1212"/>
    <w:rsid w:val="000E1283"/>
    <w:rsid w:val="000E14D0"/>
    <w:rsid w:val="000E1669"/>
    <w:rsid w:val="000E16A3"/>
    <w:rsid w:val="000E180F"/>
    <w:rsid w:val="000E19C3"/>
    <w:rsid w:val="000E1B1F"/>
    <w:rsid w:val="000E1C01"/>
    <w:rsid w:val="000E1CC6"/>
    <w:rsid w:val="000E1FB7"/>
    <w:rsid w:val="000E1FEB"/>
    <w:rsid w:val="000E226B"/>
    <w:rsid w:val="000E2534"/>
    <w:rsid w:val="000E2784"/>
    <w:rsid w:val="000E27CC"/>
    <w:rsid w:val="000E2917"/>
    <w:rsid w:val="000E2A1D"/>
    <w:rsid w:val="000E3853"/>
    <w:rsid w:val="000E3AB6"/>
    <w:rsid w:val="000E3DA2"/>
    <w:rsid w:val="000E3DC6"/>
    <w:rsid w:val="000E40AA"/>
    <w:rsid w:val="000E4308"/>
    <w:rsid w:val="000E4529"/>
    <w:rsid w:val="000E4557"/>
    <w:rsid w:val="000E4788"/>
    <w:rsid w:val="000E49C4"/>
    <w:rsid w:val="000E4E96"/>
    <w:rsid w:val="000E4EF1"/>
    <w:rsid w:val="000E4F7C"/>
    <w:rsid w:val="000E5920"/>
    <w:rsid w:val="000E5D48"/>
    <w:rsid w:val="000E5F2C"/>
    <w:rsid w:val="000E6040"/>
    <w:rsid w:val="000E608A"/>
    <w:rsid w:val="000E61BC"/>
    <w:rsid w:val="000E63BF"/>
    <w:rsid w:val="000E6418"/>
    <w:rsid w:val="000E6B8C"/>
    <w:rsid w:val="000E6DDF"/>
    <w:rsid w:val="000E6F1B"/>
    <w:rsid w:val="000E7514"/>
    <w:rsid w:val="000E7573"/>
    <w:rsid w:val="000E75D4"/>
    <w:rsid w:val="000E7A17"/>
    <w:rsid w:val="000E7A46"/>
    <w:rsid w:val="000E7A4E"/>
    <w:rsid w:val="000E7C1F"/>
    <w:rsid w:val="000E7DEF"/>
    <w:rsid w:val="000E7DFA"/>
    <w:rsid w:val="000E7E4C"/>
    <w:rsid w:val="000F0062"/>
    <w:rsid w:val="000F0261"/>
    <w:rsid w:val="000F0337"/>
    <w:rsid w:val="000F056C"/>
    <w:rsid w:val="000F0712"/>
    <w:rsid w:val="000F07C7"/>
    <w:rsid w:val="000F0953"/>
    <w:rsid w:val="000F0C5D"/>
    <w:rsid w:val="000F0D76"/>
    <w:rsid w:val="000F1432"/>
    <w:rsid w:val="000F153E"/>
    <w:rsid w:val="000F1620"/>
    <w:rsid w:val="000F16AB"/>
    <w:rsid w:val="000F1727"/>
    <w:rsid w:val="000F19AE"/>
    <w:rsid w:val="000F1B21"/>
    <w:rsid w:val="000F1C32"/>
    <w:rsid w:val="000F1C75"/>
    <w:rsid w:val="000F1C77"/>
    <w:rsid w:val="000F1EB5"/>
    <w:rsid w:val="000F1FCD"/>
    <w:rsid w:val="000F21B9"/>
    <w:rsid w:val="000F224B"/>
    <w:rsid w:val="000F245A"/>
    <w:rsid w:val="000F253D"/>
    <w:rsid w:val="000F26D7"/>
    <w:rsid w:val="000F2797"/>
    <w:rsid w:val="000F299B"/>
    <w:rsid w:val="000F2AA6"/>
    <w:rsid w:val="000F2ACC"/>
    <w:rsid w:val="000F2BAF"/>
    <w:rsid w:val="000F2C6A"/>
    <w:rsid w:val="000F2C91"/>
    <w:rsid w:val="000F2D03"/>
    <w:rsid w:val="000F30ED"/>
    <w:rsid w:val="000F3195"/>
    <w:rsid w:val="000F31F0"/>
    <w:rsid w:val="000F3210"/>
    <w:rsid w:val="000F321C"/>
    <w:rsid w:val="000F32D6"/>
    <w:rsid w:val="000F33E5"/>
    <w:rsid w:val="000F367C"/>
    <w:rsid w:val="000F36DB"/>
    <w:rsid w:val="000F37C6"/>
    <w:rsid w:val="000F37F0"/>
    <w:rsid w:val="000F3D30"/>
    <w:rsid w:val="000F3FEB"/>
    <w:rsid w:val="000F41EA"/>
    <w:rsid w:val="000F44D5"/>
    <w:rsid w:val="000F46D0"/>
    <w:rsid w:val="000F4AD5"/>
    <w:rsid w:val="000F4B7A"/>
    <w:rsid w:val="000F4B84"/>
    <w:rsid w:val="000F4FFE"/>
    <w:rsid w:val="000F5CD1"/>
    <w:rsid w:val="000F5D2D"/>
    <w:rsid w:val="000F6096"/>
    <w:rsid w:val="000F61C4"/>
    <w:rsid w:val="000F6478"/>
    <w:rsid w:val="000F6636"/>
    <w:rsid w:val="000F66F0"/>
    <w:rsid w:val="000F68C0"/>
    <w:rsid w:val="000F6A84"/>
    <w:rsid w:val="000F71BC"/>
    <w:rsid w:val="000F7258"/>
    <w:rsid w:val="000F75F5"/>
    <w:rsid w:val="000F78DB"/>
    <w:rsid w:val="000F7A6F"/>
    <w:rsid w:val="000F7CF2"/>
    <w:rsid w:val="000F7E22"/>
    <w:rsid w:val="0010005C"/>
    <w:rsid w:val="0010043E"/>
    <w:rsid w:val="0010044B"/>
    <w:rsid w:val="00100658"/>
    <w:rsid w:val="00100787"/>
    <w:rsid w:val="00100839"/>
    <w:rsid w:val="0010094E"/>
    <w:rsid w:val="001009DB"/>
    <w:rsid w:val="00100BBA"/>
    <w:rsid w:val="00100F5B"/>
    <w:rsid w:val="001012E7"/>
    <w:rsid w:val="00101406"/>
    <w:rsid w:val="001014EC"/>
    <w:rsid w:val="00101A5F"/>
    <w:rsid w:val="00101A9A"/>
    <w:rsid w:val="00101AE6"/>
    <w:rsid w:val="00101CC2"/>
    <w:rsid w:val="00101DFD"/>
    <w:rsid w:val="00101E94"/>
    <w:rsid w:val="00102428"/>
    <w:rsid w:val="0010245D"/>
    <w:rsid w:val="00102576"/>
    <w:rsid w:val="001025C6"/>
    <w:rsid w:val="00102674"/>
    <w:rsid w:val="00102F19"/>
    <w:rsid w:val="00102F24"/>
    <w:rsid w:val="00102F8C"/>
    <w:rsid w:val="0010300C"/>
    <w:rsid w:val="00103415"/>
    <w:rsid w:val="0010343C"/>
    <w:rsid w:val="00103480"/>
    <w:rsid w:val="001036B5"/>
    <w:rsid w:val="00103888"/>
    <w:rsid w:val="00103958"/>
    <w:rsid w:val="00103A4F"/>
    <w:rsid w:val="00103BA2"/>
    <w:rsid w:val="00103C46"/>
    <w:rsid w:val="00103D3E"/>
    <w:rsid w:val="00103EB7"/>
    <w:rsid w:val="00104086"/>
    <w:rsid w:val="001041D6"/>
    <w:rsid w:val="0010428B"/>
    <w:rsid w:val="001042AB"/>
    <w:rsid w:val="001042D3"/>
    <w:rsid w:val="001048E8"/>
    <w:rsid w:val="00104B55"/>
    <w:rsid w:val="00104D43"/>
    <w:rsid w:val="0010502A"/>
    <w:rsid w:val="001051B2"/>
    <w:rsid w:val="0010525E"/>
    <w:rsid w:val="0010529B"/>
    <w:rsid w:val="00105304"/>
    <w:rsid w:val="00105613"/>
    <w:rsid w:val="001058F2"/>
    <w:rsid w:val="00105959"/>
    <w:rsid w:val="001059A7"/>
    <w:rsid w:val="00105AA9"/>
    <w:rsid w:val="00105D4E"/>
    <w:rsid w:val="00105E2A"/>
    <w:rsid w:val="00105F0D"/>
    <w:rsid w:val="00105F5D"/>
    <w:rsid w:val="0010605E"/>
    <w:rsid w:val="00106067"/>
    <w:rsid w:val="00106198"/>
    <w:rsid w:val="00106243"/>
    <w:rsid w:val="00106648"/>
    <w:rsid w:val="00106AF4"/>
    <w:rsid w:val="00106B21"/>
    <w:rsid w:val="00106C2F"/>
    <w:rsid w:val="00106C5F"/>
    <w:rsid w:val="00106D27"/>
    <w:rsid w:val="001070A2"/>
    <w:rsid w:val="0010710A"/>
    <w:rsid w:val="001072DE"/>
    <w:rsid w:val="0010738F"/>
    <w:rsid w:val="001074B2"/>
    <w:rsid w:val="00107763"/>
    <w:rsid w:val="00107795"/>
    <w:rsid w:val="00107B4F"/>
    <w:rsid w:val="00107B73"/>
    <w:rsid w:val="00107EB6"/>
    <w:rsid w:val="00107FB8"/>
    <w:rsid w:val="0011002D"/>
    <w:rsid w:val="001103F9"/>
    <w:rsid w:val="00110419"/>
    <w:rsid w:val="00110690"/>
    <w:rsid w:val="00110AD2"/>
    <w:rsid w:val="00110C02"/>
    <w:rsid w:val="00110C49"/>
    <w:rsid w:val="00110D4E"/>
    <w:rsid w:val="00110F9B"/>
    <w:rsid w:val="00111276"/>
    <w:rsid w:val="0011154E"/>
    <w:rsid w:val="001115BA"/>
    <w:rsid w:val="00111602"/>
    <w:rsid w:val="00111670"/>
    <w:rsid w:val="001118CF"/>
    <w:rsid w:val="0011198E"/>
    <w:rsid w:val="00111A08"/>
    <w:rsid w:val="00111A57"/>
    <w:rsid w:val="00111DDD"/>
    <w:rsid w:val="00111EB0"/>
    <w:rsid w:val="00111EC1"/>
    <w:rsid w:val="00111EF0"/>
    <w:rsid w:val="00112203"/>
    <w:rsid w:val="00112288"/>
    <w:rsid w:val="0011239D"/>
    <w:rsid w:val="0011268C"/>
    <w:rsid w:val="00112B33"/>
    <w:rsid w:val="00112D70"/>
    <w:rsid w:val="00112D72"/>
    <w:rsid w:val="00112E3B"/>
    <w:rsid w:val="001130C6"/>
    <w:rsid w:val="00113232"/>
    <w:rsid w:val="001132D6"/>
    <w:rsid w:val="00113306"/>
    <w:rsid w:val="00113524"/>
    <w:rsid w:val="00113591"/>
    <w:rsid w:val="001138D3"/>
    <w:rsid w:val="0011396B"/>
    <w:rsid w:val="00113A29"/>
    <w:rsid w:val="00113AFC"/>
    <w:rsid w:val="00113EA1"/>
    <w:rsid w:val="00114837"/>
    <w:rsid w:val="0011495B"/>
    <w:rsid w:val="00114DFD"/>
    <w:rsid w:val="001150F0"/>
    <w:rsid w:val="001153EB"/>
    <w:rsid w:val="00115414"/>
    <w:rsid w:val="0011557A"/>
    <w:rsid w:val="00115989"/>
    <w:rsid w:val="00115C26"/>
    <w:rsid w:val="00115DA3"/>
    <w:rsid w:val="00115F2B"/>
    <w:rsid w:val="001161CC"/>
    <w:rsid w:val="00116A6F"/>
    <w:rsid w:val="00116E56"/>
    <w:rsid w:val="0011723E"/>
    <w:rsid w:val="001176E5"/>
    <w:rsid w:val="0011778A"/>
    <w:rsid w:val="0011779F"/>
    <w:rsid w:val="00117891"/>
    <w:rsid w:val="00117AA6"/>
    <w:rsid w:val="00117BAA"/>
    <w:rsid w:val="00117C60"/>
    <w:rsid w:val="00117DF6"/>
    <w:rsid w:val="00117FAB"/>
    <w:rsid w:val="00120102"/>
    <w:rsid w:val="001201CB"/>
    <w:rsid w:val="001203BF"/>
    <w:rsid w:val="00120A4C"/>
    <w:rsid w:val="00120B30"/>
    <w:rsid w:val="00120C6E"/>
    <w:rsid w:val="00120D71"/>
    <w:rsid w:val="00120DC3"/>
    <w:rsid w:val="00120E9F"/>
    <w:rsid w:val="001211EE"/>
    <w:rsid w:val="001213A2"/>
    <w:rsid w:val="001213FC"/>
    <w:rsid w:val="001215C9"/>
    <w:rsid w:val="00121656"/>
    <w:rsid w:val="00121915"/>
    <w:rsid w:val="00121AC7"/>
    <w:rsid w:val="00121AF1"/>
    <w:rsid w:val="00121CC1"/>
    <w:rsid w:val="00121EC8"/>
    <w:rsid w:val="001224BC"/>
    <w:rsid w:val="001224EF"/>
    <w:rsid w:val="00122677"/>
    <w:rsid w:val="00122D83"/>
    <w:rsid w:val="00122F58"/>
    <w:rsid w:val="00123211"/>
    <w:rsid w:val="0012348D"/>
    <w:rsid w:val="0012354D"/>
    <w:rsid w:val="00123A06"/>
    <w:rsid w:val="00123AD6"/>
    <w:rsid w:val="00123B5F"/>
    <w:rsid w:val="00123DF6"/>
    <w:rsid w:val="00123E1F"/>
    <w:rsid w:val="00123E2D"/>
    <w:rsid w:val="00123F57"/>
    <w:rsid w:val="00124291"/>
    <w:rsid w:val="00124442"/>
    <w:rsid w:val="001245EB"/>
    <w:rsid w:val="00124728"/>
    <w:rsid w:val="001248AF"/>
    <w:rsid w:val="00124932"/>
    <w:rsid w:val="0012495F"/>
    <w:rsid w:val="00124A1D"/>
    <w:rsid w:val="00124DA0"/>
    <w:rsid w:val="00124E1A"/>
    <w:rsid w:val="00124F25"/>
    <w:rsid w:val="00124FCB"/>
    <w:rsid w:val="00125023"/>
    <w:rsid w:val="001250F7"/>
    <w:rsid w:val="00125368"/>
    <w:rsid w:val="00125489"/>
    <w:rsid w:val="00125BC4"/>
    <w:rsid w:val="00125BC9"/>
    <w:rsid w:val="00125BDD"/>
    <w:rsid w:val="00125D74"/>
    <w:rsid w:val="001261AE"/>
    <w:rsid w:val="0012639F"/>
    <w:rsid w:val="00126555"/>
    <w:rsid w:val="001265B5"/>
    <w:rsid w:val="001267F1"/>
    <w:rsid w:val="00126E7F"/>
    <w:rsid w:val="001270B2"/>
    <w:rsid w:val="001271F3"/>
    <w:rsid w:val="00127821"/>
    <w:rsid w:val="001278CD"/>
    <w:rsid w:val="00127A63"/>
    <w:rsid w:val="00127BAD"/>
    <w:rsid w:val="001301E7"/>
    <w:rsid w:val="0013026D"/>
    <w:rsid w:val="00130305"/>
    <w:rsid w:val="001303A9"/>
    <w:rsid w:val="001305C2"/>
    <w:rsid w:val="00130941"/>
    <w:rsid w:val="00130B03"/>
    <w:rsid w:val="00130BB8"/>
    <w:rsid w:val="00130C58"/>
    <w:rsid w:val="00130C6E"/>
    <w:rsid w:val="0013103B"/>
    <w:rsid w:val="00131090"/>
    <w:rsid w:val="001311C5"/>
    <w:rsid w:val="0013126B"/>
    <w:rsid w:val="001314D9"/>
    <w:rsid w:val="00131553"/>
    <w:rsid w:val="001316A8"/>
    <w:rsid w:val="001317DB"/>
    <w:rsid w:val="00131917"/>
    <w:rsid w:val="00131918"/>
    <w:rsid w:val="00131926"/>
    <w:rsid w:val="00131A28"/>
    <w:rsid w:val="00131B67"/>
    <w:rsid w:val="00131F93"/>
    <w:rsid w:val="00131FD8"/>
    <w:rsid w:val="00131FD9"/>
    <w:rsid w:val="001320D8"/>
    <w:rsid w:val="00132385"/>
    <w:rsid w:val="0013277F"/>
    <w:rsid w:val="001329F5"/>
    <w:rsid w:val="00132AFA"/>
    <w:rsid w:val="00132BE7"/>
    <w:rsid w:val="00132BF7"/>
    <w:rsid w:val="00132D80"/>
    <w:rsid w:val="00132F77"/>
    <w:rsid w:val="00133028"/>
    <w:rsid w:val="001334BC"/>
    <w:rsid w:val="0013358A"/>
    <w:rsid w:val="00133652"/>
    <w:rsid w:val="00133807"/>
    <w:rsid w:val="001338F5"/>
    <w:rsid w:val="00133E15"/>
    <w:rsid w:val="00133FD3"/>
    <w:rsid w:val="00133FFE"/>
    <w:rsid w:val="001341B2"/>
    <w:rsid w:val="0013431E"/>
    <w:rsid w:val="001344B7"/>
    <w:rsid w:val="00134537"/>
    <w:rsid w:val="001346ED"/>
    <w:rsid w:val="001347F1"/>
    <w:rsid w:val="00134A28"/>
    <w:rsid w:val="00134B07"/>
    <w:rsid w:val="00134BD5"/>
    <w:rsid w:val="00134C9A"/>
    <w:rsid w:val="00134CA0"/>
    <w:rsid w:val="00135020"/>
    <w:rsid w:val="001351EE"/>
    <w:rsid w:val="00135264"/>
    <w:rsid w:val="001352A9"/>
    <w:rsid w:val="00135501"/>
    <w:rsid w:val="0013564B"/>
    <w:rsid w:val="001356B4"/>
    <w:rsid w:val="00135923"/>
    <w:rsid w:val="00135B0A"/>
    <w:rsid w:val="00135DDE"/>
    <w:rsid w:val="0013616C"/>
    <w:rsid w:val="00136275"/>
    <w:rsid w:val="0013636B"/>
    <w:rsid w:val="001363E6"/>
    <w:rsid w:val="0013661E"/>
    <w:rsid w:val="0013685A"/>
    <w:rsid w:val="00136A85"/>
    <w:rsid w:val="00137253"/>
    <w:rsid w:val="001372C8"/>
    <w:rsid w:val="0013742B"/>
    <w:rsid w:val="00137622"/>
    <w:rsid w:val="00137790"/>
    <w:rsid w:val="00137978"/>
    <w:rsid w:val="00137A77"/>
    <w:rsid w:val="00137AA4"/>
    <w:rsid w:val="00137B71"/>
    <w:rsid w:val="00137CE3"/>
    <w:rsid w:val="00137DA4"/>
    <w:rsid w:val="00140059"/>
    <w:rsid w:val="001402C0"/>
    <w:rsid w:val="001405DB"/>
    <w:rsid w:val="001405E6"/>
    <w:rsid w:val="00140695"/>
    <w:rsid w:val="00140A18"/>
    <w:rsid w:val="00140A37"/>
    <w:rsid w:val="00140FD2"/>
    <w:rsid w:val="001410C2"/>
    <w:rsid w:val="0014111D"/>
    <w:rsid w:val="0014137A"/>
    <w:rsid w:val="001413F3"/>
    <w:rsid w:val="001414CE"/>
    <w:rsid w:val="001418A1"/>
    <w:rsid w:val="00141946"/>
    <w:rsid w:val="00141A03"/>
    <w:rsid w:val="00141B0B"/>
    <w:rsid w:val="00141E03"/>
    <w:rsid w:val="00141E59"/>
    <w:rsid w:val="00142151"/>
    <w:rsid w:val="0014248B"/>
    <w:rsid w:val="001424C3"/>
    <w:rsid w:val="0014263F"/>
    <w:rsid w:val="0014274D"/>
    <w:rsid w:val="00142790"/>
    <w:rsid w:val="00142A64"/>
    <w:rsid w:val="00142CC3"/>
    <w:rsid w:val="00142CEE"/>
    <w:rsid w:val="00142DEF"/>
    <w:rsid w:val="00142F11"/>
    <w:rsid w:val="00142F28"/>
    <w:rsid w:val="001431E6"/>
    <w:rsid w:val="00143412"/>
    <w:rsid w:val="00143446"/>
    <w:rsid w:val="001434F7"/>
    <w:rsid w:val="00143A87"/>
    <w:rsid w:val="00143C07"/>
    <w:rsid w:val="00143D24"/>
    <w:rsid w:val="00143E41"/>
    <w:rsid w:val="00143ECE"/>
    <w:rsid w:val="00144133"/>
    <w:rsid w:val="0014416A"/>
    <w:rsid w:val="001441D6"/>
    <w:rsid w:val="001446F1"/>
    <w:rsid w:val="0014487B"/>
    <w:rsid w:val="00144986"/>
    <w:rsid w:val="00144C22"/>
    <w:rsid w:val="00144DC1"/>
    <w:rsid w:val="00145899"/>
    <w:rsid w:val="001459D4"/>
    <w:rsid w:val="00145C62"/>
    <w:rsid w:val="00145F06"/>
    <w:rsid w:val="0014602B"/>
    <w:rsid w:val="001461B6"/>
    <w:rsid w:val="0014639D"/>
    <w:rsid w:val="00146415"/>
    <w:rsid w:val="001468CA"/>
    <w:rsid w:val="00146DCB"/>
    <w:rsid w:val="001470F3"/>
    <w:rsid w:val="00147326"/>
    <w:rsid w:val="001475C9"/>
    <w:rsid w:val="001479A2"/>
    <w:rsid w:val="001479F9"/>
    <w:rsid w:val="00147D48"/>
    <w:rsid w:val="00147F70"/>
    <w:rsid w:val="00150073"/>
    <w:rsid w:val="001506C5"/>
    <w:rsid w:val="00150795"/>
    <w:rsid w:val="00150C10"/>
    <w:rsid w:val="00150C6D"/>
    <w:rsid w:val="00150F9F"/>
    <w:rsid w:val="00151107"/>
    <w:rsid w:val="0015131F"/>
    <w:rsid w:val="00151704"/>
    <w:rsid w:val="001517DA"/>
    <w:rsid w:val="0015180F"/>
    <w:rsid w:val="001519A2"/>
    <w:rsid w:val="00151C6A"/>
    <w:rsid w:val="00151DCD"/>
    <w:rsid w:val="00151EC4"/>
    <w:rsid w:val="00152193"/>
    <w:rsid w:val="001521B8"/>
    <w:rsid w:val="00152768"/>
    <w:rsid w:val="001528AF"/>
    <w:rsid w:val="00152973"/>
    <w:rsid w:val="00152A32"/>
    <w:rsid w:val="00152A57"/>
    <w:rsid w:val="00152AC2"/>
    <w:rsid w:val="00152B99"/>
    <w:rsid w:val="00152BE1"/>
    <w:rsid w:val="00152C55"/>
    <w:rsid w:val="00152CF7"/>
    <w:rsid w:val="00152E24"/>
    <w:rsid w:val="001530D8"/>
    <w:rsid w:val="001531BF"/>
    <w:rsid w:val="0015358E"/>
    <w:rsid w:val="001537DC"/>
    <w:rsid w:val="00153A7B"/>
    <w:rsid w:val="00153C02"/>
    <w:rsid w:val="00153E09"/>
    <w:rsid w:val="00153EA0"/>
    <w:rsid w:val="00154082"/>
    <w:rsid w:val="00154C39"/>
    <w:rsid w:val="00154C7F"/>
    <w:rsid w:val="00154D86"/>
    <w:rsid w:val="0015514B"/>
    <w:rsid w:val="00155435"/>
    <w:rsid w:val="00155509"/>
    <w:rsid w:val="00155578"/>
    <w:rsid w:val="0015562B"/>
    <w:rsid w:val="00155683"/>
    <w:rsid w:val="00155823"/>
    <w:rsid w:val="0015588F"/>
    <w:rsid w:val="00155A63"/>
    <w:rsid w:val="00155E35"/>
    <w:rsid w:val="00156285"/>
    <w:rsid w:val="001563D5"/>
    <w:rsid w:val="00156573"/>
    <w:rsid w:val="00156729"/>
    <w:rsid w:val="001569DF"/>
    <w:rsid w:val="00156AD0"/>
    <w:rsid w:val="00156B57"/>
    <w:rsid w:val="00156CFA"/>
    <w:rsid w:val="00156D04"/>
    <w:rsid w:val="00156E20"/>
    <w:rsid w:val="00156ECB"/>
    <w:rsid w:val="00156FD4"/>
    <w:rsid w:val="00156FFE"/>
    <w:rsid w:val="00157452"/>
    <w:rsid w:val="001577BD"/>
    <w:rsid w:val="001577F8"/>
    <w:rsid w:val="00157A70"/>
    <w:rsid w:val="00157A96"/>
    <w:rsid w:val="00157DB4"/>
    <w:rsid w:val="00157DDB"/>
    <w:rsid w:val="001600E8"/>
    <w:rsid w:val="00160269"/>
    <w:rsid w:val="00160520"/>
    <w:rsid w:val="00160796"/>
    <w:rsid w:val="00160964"/>
    <w:rsid w:val="00160C73"/>
    <w:rsid w:val="00160ED2"/>
    <w:rsid w:val="001610BF"/>
    <w:rsid w:val="0016111C"/>
    <w:rsid w:val="00161240"/>
    <w:rsid w:val="0016128B"/>
    <w:rsid w:val="001612D1"/>
    <w:rsid w:val="001612E6"/>
    <w:rsid w:val="001612EE"/>
    <w:rsid w:val="0016192C"/>
    <w:rsid w:val="00161AC7"/>
    <w:rsid w:val="00161C5B"/>
    <w:rsid w:val="00161C97"/>
    <w:rsid w:val="00161DFF"/>
    <w:rsid w:val="00162138"/>
    <w:rsid w:val="0016222B"/>
    <w:rsid w:val="001625C7"/>
    <w:rsid w:val="001626AA"/>
    <w:rsid w:val="00162938"/>
    <w:rsid w:val="00162F54"/>
    <w:rsid w:val="001630CE"/>
    <w:rsid w:val="00163144"/>
    <w:rsid w:val="00163292"/>
    <w:rsid w:val="001633DE"/>
    <w:rsid w:val="001636E2"/>
    <w:rsid w:val="0016374E"/>
    <w:rsid w:val="00163A8C"/>
    <w:rsid w:val="00163B7A"/>
    <w:rsid w:val="00163DF7"/>
    <w:rsid w:val="00163E5E"/>
    <w:rsid w:val="00163EB3"/>
    <w:rsid w:val="001640AF"/>
    <w:rsid w:val="00164189"/>
    <w:rsid w:val="00164293"/>
    <w:rsid w:val="00164435"/>
    <w:rsid w:val="0016443E"/>
    <w:rsid w:val="0016454C"/>
    <w:rsid w:val="001646EE"/>
    <w:rsid w:val="00164B08"/>
    <w:rsid w:val="00164C94"/>
    <w:rsid w:val="00164E94"/>
    <w:rsid w:val="00164EDA"/>
    <w:rsid w:val="00165023"/>
    <w:rsid w:val="00165448"/>
    <w:rsid w:val="00165653"/>
    <w:rsid w:val="001657BE"/>
    <w:rsid w:val="00165A14"/>
    <w:rsid w:val="00165F84"/>
    <w:rsid w:val="001660D2"/>
    <w:rsid w:val="001667A5"/>
    <w:rsid w:val="001668BB"/>
    <w:rsid w:val="0016693E"/>
    <w:rsid w:val="00166BE9"/>
    <w:rsid w:val="00166E1C"/>
    <w:rsid w:val="00167191"/>
    <w:rsid w:val="001677CD"/>
    <w:rsid w:val="00167B1C"/>
    <w:rsid w:val="00167B95"/>
    <w:rsid w:val="00167C56"/>
    <w:rsid w:val="0017000E"/>
    <w:rsid w:val="00170055"/>
    <w:rsid w:val="0017027B"/>
    <w:rsid w:val="001703A8"/>
    <w:rsid w:val="00170570"/>
    <w:rsid w:val="00170594"/>
    <w:rsid w:val="001705C3"/>
    <w:rsid w:val="00170821"/>
    <w:rsid w:val="00170A23"/>
    <w:rsid w:val="00170BF0"/>
    <w:rsid w:val="00170C8A"/>
    <w:rsid w:val="00170C90"/>
    <w:rsid w:val="00170CC6"/>
    <w:rsid w:val="00170E7C"/>
    <w:rsid w:val="00171102"/>
    <w:rsid w:val="00171161"/>
    <w:rsid w:val="00171183"/>
    <w:rsid w:val="001712E0"/>
    <w:rsid w:val="001714DC"/>
    <w:rsid w:val="0017160C"/>
    <w:rsid w:val="00171679"/>
    <w:rsid w:val="00171792"/>
    <w:rsid w:val="001717F7"/>
    <w:rsid w:val="001718C2"/>
    <w:rsid w:val="00171AF6"/>
    <w:rsid w:val="00171BAE"/>
    <w:rsid w:val="00171BBA"/>
    <w:rsid w:val="00171C88"/>
    <w:rsid w:val="00171DB9"/>
    <w:rsid w:val="00171E54"/>
    <w:rsid w:val="00172BEC"/>
    <w:rsid w:val="00172C4C"/>
    <w:rsid w:val="00172E6F"/>
    <w:rsid w:val="00172F19"/>
    <w:rsid w:val="00173056"/>
    <w:rsid w:val="001730C6"/>
    <w:rsid w:val="00173421"/>
    <w:rsid w:val="00173454"/>
    <w:rsid w:val="00173539"/>
    <w:rsid w:val="0017369D"/>
    <w:rsid w:val="00173859"/>
    <w:rsid w:val="00173B13"/>
    <w:rsid w:val="00173D64"/>
    <w:rsid w:val="00173F28"/>
    <w:rsid w:val="00173F77"/>
    <w:rsid w:val="00174185"/>
    <w:rsid w:val="00174196"/>
    <w:rsid w:val="00174345"/>
    <w:rsid w:val="001748DE"/>
    <w:rsid w:val="001748F0"/>
    <w:rsid w:val="0017491A"/>
    <w:rsid w:val="00174B2B"/>
    <w:rsid w:val="00174D8D"/>
    <w:rsid w:val="00174DA9"/>
    <w:rsid w:val="00174F20"/>
    <w:rsid w:val="001753D8"/>
    <w:rsid w:val="001754A0"/>
    <w:rsid w:val="00175530"/>
    <w:rsid w:val="001755FF"/>
    <w:rsid w:val="00175711"/>
    <w:rsid w:val="001757B4"/>
    <w:rsid w:val="001758C9"/>
    <w:rsid w:val="00175900"/>
    <w:rsid w:val="0017664F"/>
    <w:rsid w:val="00176662"/>
    <w:rsid w:val="001767F8"/>
    <w:rsid w:val="00176822"/>
    <w:rsid w:val="0017696E"/>
    <w:rsid w:val="0017699D"/>
    <w:rsid w:val="00176C83"/>
    <w:rsid w:val="00176CC9"/>
    <w:rsid w:val="0017703D"/>
    <w:rsid w:val="0017708A"/>
    <w:rsid w:val="001770FF"/>
    <w:rsid w:val="00177145"/>
    <w:rsid w:val="0017725B"/>
    <w:rsid w:val="0017743B"/>
    <w:rsid w:val="001774AA"/>
    <w:rsid w:val="00177819"/>
    <w:rsid w:val="0017793B"/>
    <w:rsid w:val="00177B0B"/>
    <w:rsid w:val="00177DA4"/>
    <w:rsid w:val="001801BA"/>
    <w:rsid w:val="00180331"/>
    <w:rsid w:val="0018037F"/>
    <w:rsid w:val="0018050A"/>
    <w:rsid w:val="00180621"/>
    <w:rsid w:val="00180C7F"/>
    <w:rsid w:val="00180D5D"/>
    <w:rsid w:val="00181294"/>
    <w:rsid w:val="001813A5"/>
    <w:rsid w:val="0018147A"/>
    <w:rsid w:val="0018155A"/>
    <w:rsid w:val="00181910"/>
    <w:rsid w:val="00181C86"/>
    <w:rsid w:val="00181E64"/>
    <w:rsid w:val="001820E6"/>
    <w:rsid w:val="0018220F"/>
    <w:rsid w:val="00182227"/>
    <w:rsid w:val="00182257"/>
    <w:rsid w:val="00182462"/>
    <w:rsid w:val="00182C00"/>
    <w:rsid w:val="00182D75"/>
    <w:rsid w:val="00183164"/>
    <w:rsid w:val="00183459"/>
    <w:rsid w:val="0018346F"/>
    <w:rsid w:val="00183542"/>
    <w:rsid w:val="0018384D"/>
    <w:rsid w:val="00183A0C"/>
    <w:rsid w:val="00183ADE"/>
    <w:rsid w:val="00183B39"/>
    <w:rsid w:val="00183C31"/>
    <w:rsid w:val="00183DD7"/>
    <w:rsid w:val="00183F77"/>
    <w:rsid w:val="00183F78"/>
    <w:rsid w:val="001843E4"/>
    <w:rsid w:val="001843F9"/>
    <w:rsid w:val="0018493B"/>
    <w:rsid w:val="001849BE"/>
    <w:rsid w:val="00184A36"/>
    <w:rsid w:val="00184A60"/>
    <w:rsid w:val="00184B13"/>
    <w:rsid w:val="00184CCC"/>
    <w:rsid w:val="001851EB"/>
    <w:rsid w:val="0018535A"/>
    <w:rsid w:val="00185508"/>
    <w:rsid w:val="00185E34"/>
    <w:rsid w:val="00186017"/>
    <w:rsid w:val="001864AB"/>
    <w:rsid w:val="001868F2"/>
    <w:rsid w:val="00186917"/>
    <w:rsid w:val="00186996"/>
    <w:rsid w:val="00186E70"/>
    <w:rsid w:val="00186FDE"/>
    <w:rsid w:val="001870D3"/>
    <w:rsid w:val="0018727D"/>
    <w:rsid w:val="0018750D"/>
    <w:rsid w:val="00187A2F"/>
    <w:rsid w:val="00187EEC"/>
    <w:rsid w:val="001900E7"/>
    <w:rsid w:val="0019078E"/>
    <w:rsid w:val="001907D4"/>
    <w:rsid w:val="00190A12"/>
    <w:rsid w:val="00190A7C"/>
    <w:rsid w:val="00190B41"/>
    <w:rsid w:val="00190CEB"/>
    <w:rsid w:val="00190DF6"/>
    <w:rsid w:val="00190F79"/>
    <w:rsid w:val="001910F1"/>
    <w:rsid w:val="00191743"/>
    <w:rsid w:val="00191A48"/>
    <w:rsid w:val="00191BEE"/>
    <w:rsid w:val="00191C0C"/>
    <w:rsid w:val="00191D73"/>
    <w:rsid w:val="00191DC8"/>
    <w:rsid w:val="00191F65"/>
    <w:rsid w:val="00192044"/>
    <w:rsid w:val="00192178"/>
    <w:rsid w:val="0019242E"/>
    <w:rsid w:val="001925EA"/>
    <w:rsid w:val="0019269F"/>
    <w:rsid w:val="00192A65"/>
    <w:rsid w:val="00192CDE"/>
    <w:rsid w:val="00192D46"/>
    <w:rsid w:val="00192DE3"/>
    <w:rsid w:val="00192E91"/>
    <w:rsid w:val="00193131"/>
    <w:rsid w:val="001936C5"/>
    <w:rsid w:val="001938B1"/>
    <w:rsid w:val="00193962"/>
    <w:rsid w:val="00193A61"/>
    <w:rsid w:val="00193CF4"/>
    <w:rsid w:val="0019410D"/>
    <w:rsid w:val="0019418E"/>
    <w:rsid w:val="0019430C"/>
    <w:rsid w:val="001949A1"/>
    <w:rsid w:val="001951EC"/>
    <w:rsid w:val="001954FF"/>
    <w:rsid w:val="001957A7"/>
    <w:rsid w:val="0019580B"/>
    <w:rsid w:val="00195816"/>
    <w:rsid w:val="00195A9A"/>
    <w:rsid w:val="00195EAD"/>
    <w:rsid w:val="00196225"/>
    <w:rsid w:val="00196412"/>
    <w:rsid w:val="00196593"/>
    <w:rsid w:val="001966B2"/>
    <w:rsid w:val="00196B7C"/>
    <w:rsid w:val="00196C1E"/>
    <w:rsid w:val="00196D94"/>
    <w:rsid w:val="00196E5F"/>
    <w:rsid w:val="00196F6A"/>
    <w:rsid w:val="001970FC"/>
    <w:rsid w:val="001977F8"/>
    <w:rsid w:val="00197AF9"/>
    <w:rsid w:val="00197B23"/>
    <w:rsid w:val="00197B82"/>
    <w:rsid w:val="00197CC9"/>
    <w:rsid w:val="00197D74"/>
    <w:rsid w:val="00197F01"/>
    <w:rsid w:val="001A0025"/>
    <w:rsid w:val="001A026E"/>
    <w:rsid w:val="001A0394"/>
    <w:rsid w:val="001A03D8"/>
    <w:rsid w:val="001A03E8"/>
    <w:rsid w:val="001A0583"/>
    <w:rsid w:val="001A0591"/>
    <w:rsid w:val="001A0638"/>
    <w:rsid w:val="001A06A8"/>
    <w:rsid w:val="001A081C"/>
    <w:rsid w:val="001A0F74"/>
    <w:rsid w:val="001A0F76"/>
    <w:rsid w:val="001A0F90"/>
    <w:rsid w:val="001A0F93"/>
    <w:rsid w:val="001A0FF1"/>
    <w:rsid w:val="001A10D2"/>
    <w:rsid w:val="001A1231"/>
    <w:rsid w:val="001A12E3"/>
    <w:rsid w:val="001A13A7"/>
    <w:rsid w:val="001A15E0"/>
    <w:rsid w:val="001A1602"/>
    <w:rsid w:val="001A19A1"/>
    <w:rsid w:val="001A1A26"/>
    <w:rsid w:val="001A1A80"/>
    <w:rsid w:val="001A1E54"/>
    <w:rsid w:val="001A21EF"/>
    <w:rsid w:val="001A2299"/>
    <w:rsid w:val="001A239E"/>
    <w:rsid w:val="001A24A3"/>
    <w:rsid w:val="001A2B55"/>
    <w:rsid w:val="001A2FDA"/>
    <w:rsid w:val="001A3030"/>
    <w:rsid w:val="001A3395"/>
    <w:rsid w:val="001A3776"/>
    <w:rsid w:val="001A380C"/>
    <w:rsid w:val="001A3957"/>
    <w:rsid w:val="001A3C76"/>
    <w:rsid w:val="001A3D49"/>
    <w:rsid w:val="001A3D6E"/>
    <w:rsid w:val="001A3F38"/>
    <w:rsid w:val="001A40D2"/>
    <w:rsid w:val="001A4177"/>
    <w:rsid w:val="001A4302"/>
    <w:rsid w:val="001A43CE"/>
    <w:rsid w:val="001A4442"/>
    <w:rsid w:val="001A493C"/>
    <w:rsid w:val="001A4995"/>
    <w:rsid w:val="001A4F78"/>
    <w:rsid w:val="001A5195"/>
    <w:rsid w:val="001A5324"/>
    <w:rsid w:val="001A5366"/>
    <w:rsid w:val="001A53BE"/>
    <w:rsid w:val="001A564E"/>
    <w:rsid w:val="001A5869"/>
    <w:rsid w:val="001A5C9F"/>
    <w:rsid w:val="001A5D73"/>
    <w:rsid w:val="001A5DFB"/>
    <w:rsid w:val="001A5E97"/>
    <w:rsid w:val="001A60BA"/>
    <w:rsid w:val="001A60EA"/>
    <w:rsid w:val="001A6511"/>
    <w:rsid w:val="001A6547"/>
    <w:rsid w:val="001A6777"/>
    <w:rsid w:val="001A68C3"/>
    <w:rsid w:val="001A6A3B"/>
    <w:rsid w:val="001A6A9E"/>
    <w:rsid w:val="001A6D35"/>
    <w:rsid w:val="001A6D3A"/>
    <w:rsid w:val="001A6E03"/>
    <w:rsid w:val="001A714A"/>
    <w:rsid w:val="001A778F"/>
    <w:rsid w:val="001B0594"/>
    <w:rsid w:val="001B06D9"/>
    <w:rsid w:val="001B091B"/>
    <w:rsid w:val="001B09FD"/>
    <w:rsid w:val="001B0A93"/>
    <w:rsid w:val="001B0BEC"/>
    <w:rsid w:val="001B0BFD"/>
    <w:rsid w:val="001B0E0E"/>
    <w:rsid w:val="001B123C"/>
    <w:rsid w:val="001B12B4"/>
    <w:rsid w:val="001B14EC"/>
    <w:rsid w:val="001B1657"/>
    <w:rsid w:val="001B173E"/>
    <w:rsid w:val="001B1D90"/>
    <w:rsid w:val="001B1E50"/>
    <w:rsid w:val="001B2243"/>
    <w:rsid w:val="001B23B4"/>
    <w:rsid w:val="001B2730"/>
    <w:rsid w:val="001B28E7"/>
    <w:rsid w:val="001B2E03"/>
    <w:rsid w:val="001B2EC3"/>
    <w:rsid w:val="001B2F75"/>
    <w:rsid w:val="001B3068"/>
    <w:rsid w:val="001B334A"/>
    <w:rsid w:val="001B3536"/>
    <w:rsid w:val="001B369B"/>
    <w:rsid w:val="001B384F"/>
    <w:rsid w:val="001B3940"/>
    <w:rsid w:val="001B3BF8"/>
    <w:rsid w:val="001B3C61"/>
    <w:rsid w:val="001B3EA3"/>
    <w:rsid w:val="001B3F6B"/>
    <w:rsid w:val="001B418E"/>
    <w:rsid w:val="001B41A9"/>
    <w:rsid w:val="001B4308"/>
    <w:rsid w:val="001B47C3"/>
    <w:rsid w:val="001B495B"/>
    <w:rsid w:val="001B4C63"/>
    <w:rsid w:val="001B4E09"/>
    <w:rsid w:val="001B505A"/>
    <w:rsid w:val="001B5370"/>
    <w:rsid w:val="001B571D"/>
    <w:rsid w:val="001B579A"/>
    <w:rsid w:val="001B579D"/>
    <w:rsid w:val="001B5976"/>
    <w:rsid w:val="001B5EC5"/>
    <w:rsid w:val="001B5FDA"/>
    <w:rsid w:val="001B60FB"/>
    <w:rsid w:val="001B636B"/>
    <w:rsid w:val="001B642C"/>
    <w:rsid w:val="001B671F"/>
    <w:rsid w:val="001B6BFF"/>
    <w:rsid w:val="001B6C1F"/>
    <w:rsid w:val="001B6D1A"/>
    <w:rsid w:val="001B6F66"/>
    <w:rsid w:val="001B7003"/>
    <w:rsid w:val="001B713C"/>
    <w:rsid w:val="001B7422"/>
    <w:rsid w:val="001B75D4"/>
    <w:rsid w:val="001B7B7F"/>
    <w:rsid w:val="001B7BB2"/>
    <w:rsid w:val="001B7C7F"/>
    <w:rsid w:val="001B7E00"/>
    <w:rsid w:val="001B7E74"/>
    <w:rsid w:val="001B7F5F"/>
    <w:rsid w:val="001B7FAA"/>
    <w:rsid w:val="001C015A"/>
    <w:rsid w:val="001C019B"/>
    <w:rsid w:val="001C0208"/>
    <w:rsid w:val="001C070F"/>
    <w:rsid w:val="001C0870"/>
    <w:rsid w:val="001C0876"/>
    <w:rsid w:val="001C088C"/>
    <w:rsid w:val="001C08CB"/>
    <w:rsid w:val="001C090C"/>
    <w:rsid w:val="001C0E94"/>
    <w:rsid w:val="001C10CF"/>
    <w:rsid w:val="001C1150"/>
    <w:rsid w:val="001C130A"/>
    <w:rsid w:val="001C1324"/>
    <w:rsid w:val="001C1380"/>
    <w:rsid w:val="001C153C"/>
    <w:rsid w:val="001C17C2"/>
    <w:rsid w:val="001C1D39"/>
    <w:rsid w:val="001C1DCB"/>
    <w:rsid w:val="001C1ED2"/>
    <w:rsid w:val="001C228F"/>
    <w:rsid w:val="001C236D"/>
    <w:rsid w:val="001C2686"/>
    <w:rsid w:val="001C2938"/>
    <w:rsid w:val="001C2A1F"/>
    <w:rsid w:val="001C2B2A"/>
    <w:rsid w:val="001C2DE1"/>
    <w:rsid w:val="001C3764"/>
    <w:rsid w:val="001C38D4"/>
    <w:rsid w:val="001C398F"/>
    <w:rsid w:val="001C3A99"/>
    <w:rsid w:val="001C3AA6"/>
    <w:rsid w:val="001C3C51"/>
    <w:rsid w:val="001C3C7E"/>
    <w:rsid w:val="001C3F5C"/>
    <w:rsid w:val="001C3FDA"/>
    <w:rsid w:val="001C3FDD"/>
    <w:rsid w:val="001C4325"/>
    <w:rsid w:val="001C4376"/>
    <w:rsid w:val="001C4383"/>
    <w:rsid w:val="001C4390"/>
    <w:rsid w:val="001C4955"/>
    <w:rsid w:val="001C4956"/>
    <w:rsid w:val="001C49BB"/>
    <w:rsid w:val="001C4D64"/>
    <w:rsid w:val="001C53DA"/>
    <w:rsid w:val="001C57B0"/>
    <w:rsid w:val="001C57E0"/>
    <w:rsid w:val="001C5B22"/>
    <w:rsid w:val="001C5CDD"/>
    <w:rsid w:val="001C5D86"/>
    <w:rsid w:val="001C62A8"/>
    <w:rsid w:val="001C6695"/>
    <w:rsid w:val="001C671D"/>
    <w:rsid w:val="001C674D"/>
    <w:rsid w:val="001C6A29"/>
    <w:rsid w:val="001C6B4D"/>
    <w:rsid w:val="001C71DD"/>
    <w:rsid w:val="001C73D0"/>
    <w:rsid w:val="001C742A"/>
    <w:rsid w:val="001C7721"/>
    <w:rsid w:val="001C7BF4"/>
    <w:rsid w:val="001C7C4D"/>
    <w:rsid w:val="001C7D39"/>
    <w:rsid w:val="001C7E0A"/>
    <w:rsid w:val="001C7FD9"/>
    <w:rsid w:val="001D01C6"/>
    <w:rsid w:val="001D03B7"/>
    <w:rsid w:val="001D055F"/>
    <w:rsid w:val="001D0584"/>
    <w:rsid w:val="001D07A5"/>
    <w:rsid w:val="001D093C"/>
    <w:rsid w:val="001D098A"/>
    <w:rsid w:val="001D0A10"/>
    <w:rsid w:val="001D0A3F"/>
    <w:rsid w:val="001D0A7A"/>
    <w:rsid w:val="001D0B68"/>
    <w:rsid w:val="001D0EA5"/>
    <w:rsid w:val="001D0F42"/>
    <w:rsid w:val="001D134C"/>
    <w:rsid w:val="001D1629"/>
    <w:rsid w:val="001D192B"/>
    <w:rsid w:val="001D1ABC"/>
    <w:rsid w:val="001D1F70"/>
    <w:rsid w:val="001D1FF7"/>
    <w:rsid w:val="001D2124"/>
    <w:rsid w:val="001D21BC"/>
    <w:rsid w:val="001D244D"/>
    <w:rsid w:val="001D2561"/>
    <w:rsid w:val="001D256D"/>
    <w:rsid w:val="001D28BF"/>
    <w:rsid w:val="001D2906"/>
    <w:rsid w:val="001D2B15"/>
    <w:rsid w:val="001D2C7C"/>
    <w:rsid w:val="001D2C93"/>
    <w:rsid w:val="001D2DEF"/>
    <w:rsid w:val="001D305B"/>
    <w:rsid w:val="001D3103"/>
    <w:rsid w:val="001D32AE"/>
    <w:rsid w:val="001D3467"/>
    <w:rsid w:val="001D3685"/>
    <w:rsid w:val="001D36A1"/>
    <w:rsid w:val="001D3776"/>
    <w:rsid w:val="001D389A"/>
    <w:rsid w:val="001D3AEB"/>
    <w:rsid w:val="001D3E1B"/>
    <w:rsid w:val="001D3EFE"/>
    <w:rsid w:val="001D3F0B"/>
    <w:rsid w:val="001D40B8"/>
    <w:rsid w:val="001D4128"/>
    <w:rsid w:val="001D4144"/>
    <w:rsid w:val="001D456F"/>
    <w:rsid w:val="001D45A3"/>
    <w:rsid w:val="001D45C0"/>
    <w:rsid w:val="001D48FD"/>
    <w:rsid w:val="001D491B"/>
    <w:rsid w:val="001D4A35"/>
    <w:rsid w:val="001D4AED"/>
    <w:rsid w:val="001D4D59"/>
    <w:rsid w:val="001D4E23"/>
    <w:rsid w:val="001D4F0C"/>
    <w:rsid w:val="001D51E1"/>
    <w:rsid w:val="001D522E"/>
    <w:rsid w:val="001D5244"/>
    <w:rsid w:val="001D5259"/>
    <w:rsid w:val="001D5332"/>
    <w:rsid w:val="001D5488"/>
    <w:rsid w:val="001D56B7"/>
    <w:rsid w:val="001D573F"/>
    <w:rsid w:val="001D60B2"/>
    <w:rsid w:val="001D613E"/>
    <w:rsid w:val="001D621F"/>
    <w:rsid w:val="001D64AD"/>
    <w:rsid w:val="001D664E"/>
    <w:rsid w:val="001D66DC"/>
    <w:rsid w:val="001D66F1"/>
    <w:rsid w:val="001D6A59"/>
    <w:rsid w:val="001D6CFD"/>
    <w:rsid w:val="001D6E8D"/>
    <w:rsid w:val="001D6EFE"/>
    <w:rsid w:val="001D7043"/>
    <w:rsid w:val="001D753B"/>
    <w:rsid w:val="001D7695"/>
    <w:rsid w:val="001D7717"/>
    <w:rsid w:val="001D7736"/>
    <w:rsid w:val="001D788E"/>
    <w:rsid w:val="001D7D16"/>
    <w:rsid w:val="001D7D5A"/>
    <w:rsid w:val="001D7DD1"/>
    <w:rsid w:val="001D7F52"/>
    <w:rsid w:val="001E007F"/>
    <w:rsid w:val="001E027A"/>
    <w:rsid w:val="001E072D"/>
    <w:rsid w:val="001E0840"/>
    <w:rsid w:val="001E0A19"/>
    <w:rsid w:val="001E0A8C"/>
    <w:rsid w:val="001E0F7C"/>
    <w:rsid w:val="001E1186"/>
    <w:rsid w:val="001E1715"/>
    <w:rsid w:val="001E190E"/>
    <w:rsid w:val="001E1BBE"/>
    <w:rsid w:val="001E1CCF"/>
    <w:rsid w:val="001E1D0D"/>
    <w:rsid w:val="001E1F92"/>
    <w:rsid w:val="001E20B5"/>
    <w:rsid w:val="001E2403"/>
    <w:rsid w:val="001E2555"/>
    <w:rsid w:val="001E25B6"/>
    <w:rsid w:val="001E296C"/>
    <w:rsid w:val="001E2AFD"/>
    <w:rsid w:val="001E2C98"/>
    <w:rsid w:val="001E2D45"/>
    <w:rsid w:val="001E2D73"/>
    <w:rsid w:val="001E2DAE"/>
    <w:rsid w:val="001E30DC"/>
    <w:rsid w:val="001E3145"/>
    <w:rsid w:val="001E3237"/>
    <w:rsid w:val="001E3265"/>
    <w:rsid w:val="001E3371"/>
    <w:rsid w:val="001E3389"/>
    <w:rsid w:val="001E365C"/>
    <w:rsid w:val="001E3B54"/>
    <w:rsid w:val="001E3F36"/>
    <w:rsid w:val="001E3FE7"/>
    <w:rsid w:val="001E428D"/>
    <w:rsid w:val="001E4382"/>
    <w:rsid w:val="001E4736"/>
    <w:rsid w:val="001E48CF"/>
    <w:rsid w:val="001E48E8"/>
    <w:rsid w:val="001E492A"/>
    <w:rsid w:val="001E49C2"/>
    <w:rsid w:val="001E4A0F"/>
    <w:rsid w:val="001E4C5B"/>
    <w:rsid w:val="001E4EC9"/>
    <w:rsid w:val="001E51D3"/>
    <w:rsid w:val="001E535D"/>
    <w:rsid w:val="001E536E"/>
    <w:rsid w:val="001E56FC"/>
    <w:rsid w:val="001E58FC"/>
    <w:rsid w:val="001E5A05"/>
    <w:rsid w:val="001E5DFE"/>
    <w:rsid w:val="001E6358"/>
    <w:rsid w:val="001E64D6"/>
    <w:rsid w:val="001E65CD"/>
    <w:rsid w:val="001E6943"/>
    <w:rsid w:val="001E6BAD"/>
    <w:rsid w:val="001E6DC3"/>
    <w:rsid w:val="001E6F0F"/>
    <w:rsid w:val="001E70BC"/>
    <w:rsid w:val="001E712A"/>
    <w:rsid w:val="001E7289"/>
    <w:rsid w:val="001E72D2"/>
    <w:rsid w:val="001E732D"/>
    <w:rsid w:val="001E7367"/>
    <w:rsid w:val="001E743E"/>
    <w:rsid w:val="001E7453"/>
    <w:rsid w:val="001E76F1"/>
    <w:rsid w:val="001E780C"/>
    <w:rsid w:val="001E7A71"/>
    <w:rsid w:val="001E7AEF"/>
    <w:rsid w:val="001E7AF3"/>
    <w:rsid w:val="001E7BAC"/>
    <w:rsid w:val="001E7C7F"/>
    <w:rsid w:val="001E7EB4"/>
    <w:rsid w:val="001E7F70"/>
    <w:rsid w:val="001E7FD5"/>
    <w:rsid w:val="001F0481"/>
    <w:rsid w:val="001F071E"/>
    <w:rsid w:val="001F07F4"/>
    <w:rsid w:val="001F0853"/>
    <w:rsid w:val="001F08EA"/>
    <w:rsid w:val="001F0C36"/>
    <w:rsid w:val="001F0D60"/>
    <w:rsid w:val="001F0F8E"/>
    <w:rsid w:val="001F108E"/>
    <w:rsid w:val="001F1443"/>
    <w:rsid w:val="001F1629"/>
    <w:rsid w:val="001F17B4"/>
    <w:rsid w:val="001F1A7F"/>
    <w:rsid w:val="001F1B39"/>
    <w:rsid w:val="001F1CB1"/>
    <w:rsid w:val="001F211D"/>
    <w:rsid w:val="001F211F"/>
    <w:rsid w:val="001F2141"/>
    <w:rsid w:val="001F2172"/>
    <w:rsid w:val="001F2175"/>
    <w:rsid w:val="001F2208"/>
    <w:rsid w:val="001F224D"/>
    <w:rsid w:val="001F28C7"/>
    <w:rsid w:val="001F28DB"/>
    <w:rsid w:val="001F2AAE"/>
    <w:rsid w:val="001F2E15"/>
    <w:rsid w:val="001F342B"/>
    <w:rsid w:val="001F391E"/>
    <w:rsid w:val="001F3C5E"/>
    <w:rsid w:val="001F3EB9"/>
    <w:rsid w:val="001F404A"/>
    <w:rsid w:val="001F4162"/>
    <w:rsid w:val="001F41C3"/>
    <w:rsid w:val="001F429E"/>
    <w:rsid w:val="001F4338"/>
    <w:rsid w:val="001F4369"/>
    <w:rsid w:val="001F483A"/>
    <w:rsid w:val="001F4914"/>
    <w:rsid w:val="001F4958"/>
    <w:rsid w:val="001F49B4"/>
    <w:rsid w:val="001F49F9"/>
    <w:rsid w:val="001F4BFF"/>
    <w:rsid w:val="001F4D03"/>
    <w:rsid w:val="001F50EA"/>
    <w:rsid w:val="001F518E"/>
    <w:rsid w:val="001F51F1"/>
    <w:rsid w:val="001F529D"/>
    <w:rsid w:val="001F552E"/>
    <w:rsid w:val="001F561E"/>
    <w:rsid w:val="001F56DC"/>
    <w:rsid w:val="001F5700"/>
    <w:rsid w:val="001F586C"/>
    <w:rsid w:val="001F595E"/>
    <w:rsid w:val="001F59BE"/>
    <w:rsid w:val="001F5A0E"/>
    <w:rsid w:val="001F5E25"/>
    <w:rsid w:val="001F5FE7"/>
    <w:rsid w:val="001F6256"/>
    <w:rsid w:val="001F6520"/>
    <w:rsid w:val="001F6657"/>
    <w:rsid w:val="001F6663"/>
    <w:rsid w:val="001F680D"/>
    <w:rsid w:val="001F6ACA"/>
    <w:rsid w:val="001F6B48"/>
    <w:rsid w:val="001F6D02"/>
    <w:rsid w:val="001F6F49"/>
    <w:rsid w:val="001F711A"/>
    <w:rsid w:val="001F714F"/>
    <w:rsid w:val="001F7542"/>
    <w:rsid w:val="001F75B9"/>
    <w:rsid w:val="001F780B"/>
    <w:rsid w:val="001F7819"/>
    <w:rsid w:val="001F7836"/>
    <w:rsid w:val="001F78A1"/>
    <w:rsid w:val="001F7927"/>
    <w:rsid w:val="001F7AD7"/>
    <w:rsid w:val="001F7D4D"/>
    <w:rsid w:val="00200280"/>
    <w:rsid w:val="00200692"/>
    <w:rsid w:val="002006DA"/>
    <w:rsid w:val="00200AD8"/>
    <w:rsid w:val="00200AE3"/>
    <w:rsid w:val="00200F80"/>
    <w:rsid w:val="00201266"/>
    <w:rsid w:val="00201292"/>
    <w:rsid w:val="002012EC"/>
    <w:rsid w:val="0020148B"/>
    <w:rsid w:val="002014F8"/>
    <w:rsid w:val="002015A3"/>
    <w:rsid w:val="0020166E"/>
    <w:rsid w:val="0020184D"/>
    <w:rsid w:val="00201BCE"/>
    <w:rsid w:val="00201EF0"/>
    <w:rsid w:val="00201FAC"/>
    <w:rsid w:val="002020A8"/>
    <w:rsid w:val="002020D3"/>
    <w:rsid w:val="00202202"/>
    <w:rsid w:val="00202224"/>
    <w:rsid w:val="002022B4"/>
    <w:rsid w:val="002022F2"/>
    <w:rsid w:val="00202660"/>
    <w:rsid w:val="002027D4"/>
    <w:rsid w:val="002027DF"/>
    <w:rsid w:val="00202955"/>
    <w:rsid w:val="002029BE"/>
    <w:rsid w:val="00202B3D"/>
    <w:rsid w:val="00202BE7"/>
    <w:rsid w:val="00202D45"/>
    <w:rsid w:val="00202F3E"/>
    <w:rsid w:val="00203247"/>
    <w:rsid w:val="002033A7"/>
    <w:rsid w:val="00203447"/>
    <w:rsid w:val="00203687"/>
    <w:rsid w:val="00203B39"/>
    <w:rsid w:val="00203C02"/>
    <w:rsid w:val="00203DDC"/>
    <w:rsid w:val="00203E99"/>
    <w:rsid w:val="0020420F"/>
    <w:rsid w:val="002043B8"/>
    <w:rsid w:val="002044A9"/>
    <w:rsid w:val="002044FF"/>
    <w:rsid w:val="00204792"/>
    <w:rsid w:val="002048B7"/>
    <w:rsid w:val="002049EB"/>
    <w:rsid w:val="00204D5F"/>
    <w:rsid w:val="00204E55"/>
    <w:rsid w:val="002054BC"/>
    <w:rsid w:val="00205569"/>
    <w:rsid w:val="002057D0"/>
    <w:rsid w:val="00205811"/>
    <w:rsid w:val="0020582B"/>
    <w:rsid w:val="00205ACD"/>
    <w:rsid w:val="00205B0F"/>
    <w:rsid w:val="00205B9C"/>
    <w:rsid w:val="00205D70"/>
    <w:rsid w:val="00205E08"/>
    <w:rsid w:val="00205E0E"/>
    <w:rsid w:val="0020628B"/>
    <w:rsid w:val="0020647A"/>
    <w:rsid w:val="0020655B"/>
    <w:rsid w:val="0020668F"/>
    <w:rsid w:val="00206913"/>
    <w:rsid w:val="002069E9"/>
    <w:rsid w:val="00206B86"/>
    <w:rsid w:val="00206D65"/>
    <w:rsid w:val="002070E7"/>
    <w:rsid w:val="0020715C"/>
    <w:rsid w:val="002072FE"/>
    <w:rsid w:val="00210025"/>
    <w:rsid w:val="00210184"/>
    <w:rsid w:val="00210557"/>
    <w:rsid w:val="002105DA"/>
    <w:rsid w:val="002106F4"/>
    <w:rsid w:val="00210724"/>
    <w:rsid w:val="00210826"/>
    <w:rsid w:val="00210B13"/>
    <w:rsid w:val="00210F42"/>
    <w:rsid w:val="0021102E"/>
    <w:rsid w:val="00211130"/>
    <w:rsid w:val="00211247"/>
    <w:rsid w:val="00211360"/>
    <w:rsid w:val="002117ED"/>
    <w:rsid w:val="00211A98"/>
    <w:rsid w:val="00211B2C"/>
    <w:rsid w:val="00212059"/>
    <w:rsid w:val="00212091"/>
    <w:rsid w:val="00212122"/>
    <w:rsid w:val="0021225B"/>
    <w:rsid w:val="002122D8"/>
    <w:rsid w:val="002123E1"/>
    <w:rsid w:val="00212418"/>
    <w:rsid w:val="00212652"/>
    <w:rsid w:val="002128D7"/>
    <w:rsid w:val="00212A6A"/>
    <w:rsid w:val="00212C5A"/>
    <w:rsid w:val="00212F4C"/>
    <w:rsid w:val="00213029"/>
    <w:rsid w:val="002130CF"/>
    <w:rsid w:val="00213113"/>
    <w:rsid w:val="002133E3"/>
    <w:rsid w:val="002134F2"/>
    <w:rsid w:val="0021356F"/>
    <w:rsid w:val="002138A3"/>
    <w:rsid w:val="002139EA"/>
    <w:rsid w:val="00213BB9"/>
    <w:rsid w:val="00213EEB"/>
    <w:rsid w:val="00213FCB"/>
    <w:rsid w:val="0021450B"/>
    <w:rsid w:val="00214C8C"/>
    <w:rsid w:val="00214CEA"/>
    <w:rsid w:val="00214FFD"/>
    <w:rsid w:val="00215168"/>
    <w:rsid w:val="0021534F"/>
    <w:rsid w:val="00215423"/>
    <w:rsid w:val="00215628"/>
    <w:rsid w:val="0021571A"/>
    <w:rsid w:val="00215876"/>
    <w:rsid w:val="002159F2"/>
    <w:rsid w:val="00215A5C"/>
    <w:rsid w:val="00215D33"/>
    <w:rsid w:val="00215F0C"/>
    <w:rsid w:val="00216171"/>
    <w:rsid w:val="002161E2"/>
    <w:rsid w:val="00216262"/>
    <w:rsid w:val="00216299"/>
    <w:rsid w:val="0021630D"/>
    <w:rsid w:val="002163EE"/>
    <w:rsid w:val="00216686"/>
    <w:rsid w:val="00216760"/>
    <w:rsid w:val="002167B4"/>
    <w:rsid w:val="002167DD"/>
    <w:rsid w:val="002168EC"/>
    <w:rsid w:val="00216C3A"/>
    <w:rsid w:val="00216C3F"/>
    <w:rsid w:val="00216C48"/>
    <w:rsid w:val="00216C6B"/>
    <w:rsid w:val="00216C8D"/>
    <w:rsid w:val="00216EF8"/>
    <w:rsid w:val="00216F79"/>
    <w:rsid w:val="00216FBB"/>
    <w:rsid w:val="0021702A"/>
    <w:rsid w:val="0021724A"/>
    <w:rsid w:val="0021742C"/>
    <w:rsid w:val="00217643"/>
    <w:rsid w:val="00217E11"/>
    <w:rsid w:val="00217E38"/>
    <w:rsid w:val="002202F7"/>
    <w:rsid w:val="00220352"/>
    <w:rsid w:val="002203F9"/>
    <w:rsid w:val="00220415"/>
    <w:rsid w:val="0022047E"/>
    <w:rsid w:val="00220878"/>
    <w:rsid w:val="00220D70"/>
    <w:rsid w:val="00220DFA"/>
    <w:rsid w:val="00220F72"/>
    <w:rsid w:val="00221132"/>
    <w:rsid w:val="002211A0"/>
    <w:rsid w:val="00221318"/>
    <w:rsid w:val="00221444"/>
    <w:rsid w:val="00221539"/>
    <w:rsid w:val="0022158F"/>
    <w:rsid w:val="00221867"/>
    <w:rsid w:val="00221B70"/>
    <w:rsid w:val="00221BCB"/>
    <w:rsid w:val="00221D2C"/>
    <w:rsid w:val="00221F91"/>
    <w:rsid w:val="002221A2"/>
    <w:rsid w:val="002221E6"/>
    <w:rsid w:val="0022221E"/>
    <w:rsid w:val="002222BD"/>
    <w:rsid w:val="0022232B"/>
    <w:rsid w:val="002223EF"/>
    <w:rsid w:val="00222408"/>
    <w:rsid w:val="00222430"/>
    <w:rsid w:val="0022258B"/>
    <w:rsid w:val="00222599"/>
    <w:rsid w:val="00222831"/>
    <w:rsid w:val="00222AC0"/>
    <w:rsid w:val="00222BEF"/>
    <w:rsid w:val="00223169"/>
    <w:rsid w:val="00223180"/>
    <w:rsid w:val="002234CF"/>
    <w:rsid w:val="00223635"/>
    <w:rsid w:val="00223729"/>
    <w:rsid w:val="002238C4"/>
    <w:rsid w:val="00223998"/>
    <w:rsid w:val="00224036"/>
    <w:rsid w:val="002240CA"/>
    <w:rsid w:val="00224170"/>
    <w:rsid w:val="002243CC"/>
    <w:rsid w:val="00224455"/>
    <w:rsid w:val="0022456A"/>
    <w:rsid w:val="0022460B"/>
    <w:rsid w:val="00224856"/>
    <w:rsid w:val="00224B62"/>
    <w:rsid w:val="002250DE"/>
    <w:rsid w:val="0022533B"/>
    <w:rsid w:val="0022549A"/>
    <w:rsid w:val="00225525"/>
    <w:rsid w:val="0022565E"/>
    <w:rsid w:val="0022572F"/>
    <w:rsid w:val="0022582C"/>
    <w:rsid w:val="00225833"/>
    <w:rsid w:val="00225B90"/>
    <w:rsid w:val="00225EAE"/>
    <w:rsid w:val="00225FDC"/>
    <w:rsid w:val="00226827"/>
    <w:rsid w:val="0022694B"/>
    <w:rsid w:val="00226FEA"/>
    <w:rsid w:val="00227139"/>
    <w:rsid w:val="002272B3"/>
    <w:rsid w:val="00227342"/>
    <w:rsid w:val="002273AA"/>
    <w:rsid w:val="002276D5"/>
    <w:rsid w:val="00227760"/>
    <w:rsid w:val="00227804"/>
    <w:rsid w:val="00227D48"/>
    <w:rsid w:val="00227E9C"/>
    <w:rsid w:val="00227EAD"/>
    <w:rsid w:val="00227ED5"/>
    <w:rsid w:val="00230012"/>
    <w:rsid w:val="00230270"/>
    <w:rsid w:val="00230742"/>
    <w:rsid w:val="00230950"/>
    <w:rsid w:val="00230AD0"/>
    <w:rsid w:val="00230BC8"/>
    <w:rsid w:val="00230ED2"/>
    <w:rsid w:val="00231290"/>
    <w:rsid w:val="00231438"/>
    <w:rsid w:val="00231459"/>
    <w:rsid w:val="00231717"/>
    <w:rsid w:val="0023185B"/>
    <w:rsid w:val="00231A0A"/>
    <w:rsid w:val="00231A4B"/>
    <w:rsid w:val="00231CA2"/>
    <w:rsid w:val="00231E75"/>
    <w:rsid w:val="00231F41"/>
    <w:rsid w:val="00231F8D"/>
    <w:rsid w:val="0023201D"/>
    <w:rsid w:val="0023202A"/>
    <w:rsid w:val="002321D9"/>
    <w:rsid w:val="002321F8"/>
    <w:rsid w:val="00232339"/>
    <w:rsid w:val="0023244E"/>
    <w:rsid w:val="002324AB"/>
    <w:rsid w:val="00232544"/>
    <w:rsid w:val="00232793"/>
    <w:rsid w:val="00232951"/>
    <w:rsid w:val="0023298C"/>
    <w:rsid w:val="002329B7"/>
    <w:rsid w:val="00232BD7"/>
    <w:rsid w:val="00232DEF"/>
    <w:rsid w:val="00232FA4"/>
    <w:rsid w:val="002330A0"/>
    <w:rsid w:val="00233284"/>
    <w:rsid w:val="002336F7"/>
    <w:rsid w:val="0023379A"/>
    <w:rsid w:val="002339F4"/>
    <w:rsid w:val="00233EBB"/>
    <w:rsid w:val="0023416A"/>
    <w:rsid w:val="00234178"/>
    <w:rsid w:val="002341F0"/>
    <w:rsid w:val="00234468"/>
    <w:rsid w:val="00234728"/>
    <w:rsid w:val="0023478D"/>
    <w:rsid w:val="00234943"/>
    <w:rsid w:val="00234948"/>
    <w:rsid w:val="00234B08"/>
    <w:rsid w:val="00234B4C"/>
    <w:rsid w:val="00234C85"/>
    <w:rsid w:val="00234ED3"/>
    <w:rsid w:val="002350FA"/>
    <w:rsid w:val="00235341"/>
    <w:rsid w:val="0023549F"/>
    <w:rsid w:val="002357CC"/>
    <w:rsid w:val="002359FF"/>
    <w:rsid w:val="00235A91"/>
    <w:rsid w:val="00235C57"/>
    <w:rsid w:val="00235CF1"/>
    <w:rsid w:val="00235E51"/>
    <w:rsid w:val="00235F2E"/>
    <w:rsid w:val="002365EA"/>
    <w:rsid w:val="002366BD"/>
    <w:rsid w:val="002367E7"/>
    <w:rsid w:val="00236845"/>
    <w:rsid w:val="00236886"/>
    <w:rsid w:val="00236C45"/>
    <w:rsid w:val="00236C4E"/>
    <w:rsid w:val="00237014"/>
    <w:rsid w:val="00237213"/>
    <w:rsid w:val="00237321"/>
    <w:rsid w:val="0023782F"/>
    <w:rsid w:val="002379C0"/>
    <w:rsid w:val="00237CA4"/>
    <w:rsid w:val="00237E94"/>
    <w:rsid w:val="00240013"/>
    <w:rsid w:val="00240141"/>
    <w:rsid w:val="002404B3"/>
    <w:rsid w:val="002404DF"/>
    <w:rsid w:val="00240802"/>
    <w:rsid w:val="00240984"/>
    <w:rsid w:val="00240B6A"/>
    <w:rsid w:val="00240B8F"/>
    <w:rsid w:val="00240D44"/>
    <w:rsid w:val="00240F8E"/>
    <w:rsid w:val="00241048"/>
    <w:rsid w:val="002411A4"/>
    <w:rsid w:val="002412E7"/>
    <w:rsid w:val="00241458"/>
    <w:rsid w:val="002418B1"/>
    <w:rsid w:val="00241A25"/>
    <w:rsid w:val="00241A36"/>
    <w:rsid w:val="00241B68"/>
    <w:rsid w:val="00241C14"/>
    <w:rsid w:val="00241CC3"/>
    <w:rsid w:val="00241DAF"/>
    <w:rsid w:val="00241E3F"/>
    <w:rsid w:val="002420CE"/>
    <w:rsid w:val="00242284"/>
    <w:rsid w:val="00242463"/>
    <w:rsid w:val="002425D1"/>
    <w:rsid w:val="00242612"/>
    <w:rsid w:val="00242692"/>
    <w:rsid w:val="00242732"/>
    <w:rsid w:val="0024280D"/>
    <w:rsid w:val="00242831"/>
    <w:rsid w:val="00242AF7"/>
    <w:rsid w:val="00242B22"/>
    <w:rsid w:val="00242B95"/>
    <w:rsid w:val="00242D4B"/>
    <w:rsid w:val="00242D5E"/>
    <w:rsid w:val="00243006"/>
    <w:rsid w:val="002431A4"/>
    <w:rsid w:val="00243202"/>
    <w:rsid w:val="00243259"/>
    <w:rsid w:val="002434FC"/>
    <w:rsid w:val="0024354A"/>
    <w:rsid w:val="00243619"/>
    <w:rsid w:val="00243C29"/>
    <w:rsid w:val="00243C84"/>
    <w:rsid w:val="00243EE4"/>
    <w:rsid w:val="00243F66"/>
    <w:rsid w:val="00243FE0"/>
    <w:rsid w:val="002440E5"/>
    <w:rsid w:val="00244147"/>
    <w:rsid w:val="0024449C"/>
    <w:rsid w:val="002444CF"/>
    <w:rsid w:val="00244532"/>
    <w:rsid w:val="00244609"/>
    <w:rsid w:val="00244682"/>
    <w:rsid w:val="002447FE"/>
    <w:rsid w:val="0024489A"/>
    <w:rsid w:val="0024497D"/>
    <w:rsid w:val="00245069"/>
    <w:rsid w:val="002455A7"/>
    <w:rsid w:val="00245614"/>
    <w:rsid w:val="00245677"/>
    <w:rsid w:val="00245869"/>
    <w:rsid w:val="002459B8"/>
    <w:rsid w:val="00245C96"/>
    <w:rsid w:val="00245DFF"/>
    <w:rsid w:val="00245F2F"/>
    <w:rsid w:val="002460F4"/>
    <w:rsid w:val="00246198"/>
    <w:rsid w:val="0024629E"/>
    <w:rsid w:val="002467C9"/>
    <w:rsid w:val="002467DB"/>
    <w:rsid w:val="00246803"/>
    <w:rsid w:val="00246A42"/>
    <w:rsid w:val="00246B83"/>
    <w:rsid w:val="00246D31"/>
    <w:rsid w:val="00247072"/>
    <w:rsid w:val="00247695"/>
    <w:rsid w:val="00247908"/>
    <w:rsid w:val="00247C53"/>
    <w:rsid w:val="00247F0F"/>
    <w:rsid w:val="0025004D"/>
    <w:rsid w:val="002500FF"/>
    <w:rsid w:val="002503BD"/>
    <w:rsid w:val="0025043A"/>
    <w:rsid w:val="00250810"/>
    <w:rsid w:val="00250833"/>
    <w:rsid w:val="00250CE7"/>
    <w:rsid w:val="00251069"/>
    <w:rsid w:val="00251208"/>
    <w:rsid w:val="002513CC"/>
    <w:rsid w:val="002514C5"/>
    <w:rsid w:val="0025162F"/>
    <w:rsid w:val="00251718"/>
    <w:rsid w:val="00251888"/>
    <w:rsid w:val="00251913"/>
    <w:rsid w:val="00251ADA"/>
    <w:rsid w:val="0025209B"/>
    <w:rsid w:val="0025217E"/>
    <w:rsid w:val="002521A6"/>
    <w:rsid w:val="00252306"/>
    <w:rsid w:val="00252723"/>
    <w:rsid w:val="00252B6B"/>
    <w:rsid w:val="00252BBB"/>
    <w:rsid w:val="00252C91"/>
    <w:rsid w:val="00252D24"/>
    <w:rsid w:val="0025305E"/>
    <w:rsid w:val="002538C6"/>
    <w:rsid w:val="00253AA3"/>
    <w:rsid w:val="00253D27"/>
    <w:rsid w:val="00253D9A"/>
    <w:rsid w:val="00253EFC"/>
    <w:rsid w:val="00253F8F"/>
    <w:rsid w:val="00253FE6"/>
    <w:rsid w:val="00254028"/>
    <w:rsid w:val="00254253"/>
    <w:rsid w:val="00254370"/>
    <w:rsid w:val="00254494"/>
    <w:rsid w:val="0025464A"/>
    <w:rsid w:val="002546C9"/>
    <w:rsid w:val="0025484E"/>
    <w:rsid w:val="00254A7A"/>
    <w:rsid w:val="00254AB1"/>
    <w:rsid w:val="00254AEE"/>
    <w:rsid w:val="00254C2E"/>
    <w:rsid w:val="00254C69"/>
    <w:rsid w:val="00254D3B"/>
    <w:rsid w:val="00255268"/>
    <w:rsid w:val="00255307"/>
    <w:rsid w:val="002554D5"/>
    <w:rsid w:val="00255762"/>
    <w:rsid w:val="00255799"/>
    <w:rsid w:val="00255B07"/>
    <w:rsid w:val="00255C74"/>
    <w:rsid w:val="00255CAB"/>
    <w:rsid w:val="00256058"/>
    <w:rsid w:val="0025650B"/>
    <w:rsid w:val="0025659E"/>
    <w:rsid w:val="00256B0D"/>
    <w:rsid w:val="00256EAE"/>
    <w:rsid w:val="00257048"/>
    <w:rsid w:val="0025759A"/>
    <w:rsid w:val="002575AA"/>
    <w:rsid w:val="00257728"/>
    <w:rsid w:val="002578B3"/>
    <w:rsid w:val="00257A67"/>
    <w:rsid w:val="00257CA9"/>
    <w:rsid w:val="00257D87"/>
    <w:rsid w:val="00257E64"/>
    <w:rsid w:val="00257EE3"/>
    <w:rsid w:val="00257F6E"/>
    <w:rsid w:val="0026028E"/>
    <w:rsid w:val="0026039D"/>
    <w:rsid w:val="0026076C"/>
    <w:rsid w:val="002607F7"/>
    <w:rsid w:val="00260B09"/>
    <w:rsid w:val="00260B60"/>
    <w:rsid w:val="0026161F"/>
    <w:rsid w:val="002617D2"/>
    <w:rsid w:val="0026188E"/>
    <w:rsid w:val="00261E2F"/>
    <w:rsid w:val="00261E6D"/>
    <w:rsid w:val="00261F39"/>
    <w:rsid w:val="00262025"/>
    <w:rsid w:val="002621A8"/>
    <w:rsid w:val="00262382"/>
    <w:rsid w:val="002623FC"/>
    <w:rsid w:val="0026248E"/>
    <w:rsid w:val="00262A6F"/>
    <w:rsid w:val="00262CE1"/>
    <w:rsid w:val="00262D47"/>
    <w:rsid w:val="00262DFD"/>
    <w:rsid w:val="00262F6E"/>
    <w:rsid w:val="00262F8A"/>
    <w:rsid w:val="00262FEF"/>
    <w:rsid w:val="0026313A"/>
    <w:rsid w:val="002631F7"/>
    <w:rsid w:val="002634BC"/>
    <w:rsid w:val="002635BE"/>
    <w:rsid w:val="0026367F"/>
    <w:rsid w:val="002636AC"/>
    <w:rsid w:val="002636D7"/>
    <w:rsid w:val="002636F2"/>
    <w:rsid w:val="00263919"/>
    <w:rsid w:val="00263ACD"/>
    <w:rsid w:val="00263FDE"/>
    <w:rsid w:val="0026409A"/>
    <w:rsid w:val="00264332"/>
    <w:rsid w:val="00264683"/>
    <w:rsid w:val="00264940"/>
    <w:rsid w:val="00264B8E"/>
    <w:rsid w:val="00264BA4"/>
    <w:rsid w:val="00264C60"/>
    <w:rsid w:val="00264F8F"/>
    <w:rsid w:val="002650AE"/>
    <w:rsid w:val="0026537E"/>
    <w:rsid w:val="00265391"/>
    <w:rsid w:val="0026565F"/>
    <w:rsid w:val="0026576D"/>
    <w:rsid w:val="002657C9"/>
    <w:rsid w:val="00265A63"/>
    <w:rsid w:val="00265BEF"/>
    <w:rsid w:val="00265C45"/>
    <w:rsid w:val="00265D21"/>
    <w:rsid w:val="00265D79"/>
    <w:rsid w:val="00265FE6"/>
    <w:rsid w:val="0026646F"/>
    <w:rsid w:val="002666B1"/>
    <w:rsid w:val="00266897"/>
    <w:rsid w:val="00266AF7"/>
    <w:rsid w:val="00266C71"/>
    <w:rsid w:val="00266E20"/>
    <w:rsid w:val="00266F89"/>
    <w:rsid w:val="00267088"/>
    <w:rsid w:val="0026708D"/>
    <w:rsid w:val="002670FD"/>
    <w:rsid w:val="0026722A"/>
    <w:rsid w:val="002675D3"/>
    <w:rsid w:val="002678D9"/>
    <w:rsid w:val="00267A32"/>
    <w:rsid w:val="00267CDE"/>
    <w:rsid w:val="00267F95"/>
    <w:rsid w:val="00270113"/>
    <w:rsid w:val="00270301"/>
    <w:rsid w:val="0027035F"/>
    <w:rsid w:val="0027075A"/>
    <w:rsid w:val="00270916"/>
    <w:rsid w:val="00270A2B"/>
    <w:rsid w:val="00270AEA"/>
    <w:rsid w:val="00270BC5"/>
    <w:rsid w:val="00270F66"/>
    <w:rsid w:val="002710E7"/>
    <w:rsid w:val="002713DA"/>
    <w:rsid w:val="002718C4"/>
    <w:rsid w:val="00272173"/>
    <w:rsid w:val="00272236"/>
    <w:rsid w:val="00272342"/>
    <w:rsid w:val="00272ACD"/>
    <w:rsid w:val="00272C91"/>
    <w:rsid w:val="00272E31"/>
    <w:rsid w:val="00272F82"/>
    <w:rsid w:val="00273498"/>
    <w:rsid w:val="00273612"/>
    <w:rsid w:val="00273D6B"/>
    <w:rsid w:val="00273DDA"/>
    <w:rsid w:val="00273E48"/>
    <w:rsid w:val="002740AB"/>
    <w:rsid w:val="002742FF"/>
    <w:rsid w:val="0027452C"/>
    <w:rsid w:val="0027454A"/>
    <w:rsid w:val="0027456F"/>
    <w:rsid w:val="00274894"/>
    <w:rsid w:val="00274909"/>
    <w:rsid w:val="00274957"/>
    <w:rsid w:val="00274C55"/>
    <w:rsid w:val="00274C5E"/>
    <w:rsid w:val="00275276"/>
    <w:rsid w:val="0027535B"/>
    <w:rsid w:val="0027541F"/>
    <w:rsid w:val="002757F9"/>
    <w:rsid w:val="0027582A"/>
    <w:rsid w:val="00275B01"/>
    <w:rsid w:val="00275B68"/>
    <w:rsid w:val="00275B8B"/>
    <w:rsid w:val="00275D52"/>
    <w:rsid w:val="00275ECB"/>
    <w:rsid w:val="00276036"/>
    <w:rsid w:val="0027608B"/>
    <w:rsid w:val="00276205"/>
    <w:rsid w:val="0027621C"/>
    <w:rsid w:val="002763C2"/>
    <w:rsid w:val="00276491"/>
    <w:rsid w:val="002765A6"/>
    <w:rsid w:val="00276922"/>
    <w:rsid w:val="0027694E"/>
    <w:rsid w:val="00276A14"/>
    <w:rsid w:val="00276A23"/>
    <w:rsid w:val="00276B5E"/>
    <w:rsid w:val="00277328"/>
    <w:rsid w:val="00277699"/>
    <w:rsid w:val="00277A9F"/>
    <w:rsid w:val="00277B41"/>
    <w:rsid w:val="00277CF6"/>
    <w:rsid w:val="00277E1C"/>
    <w:rsid w:val="00277F90"/>
    <w:rsid w:val="00280011"/>
    <w:rsid w:val="0028006F"/>
    <w:rsid w:val="002800D6"/>
    <w:rsid w:val="002801D7"/>
    <w:rsid w:val="00280251"/>
    <w:rsid w:val="002803CC"/>
    <w:rsid w:val="00280CC9"/>
    <w:rsid w:val="00280D2F"/>
    <w:rsid w:val="00281297"/>
    <w:rsid w:val="00281318"/>
    <w:rsid w:val="00281329"/>
    <w:rsid w:val="002814E9"/>
    <w:rsid w:val="002816D5"/>
    <w:rsid w:val="002817C3"/>
    <w:rsid w:val="002818D0"/>
    <w:rsid w:val="002818FA"/>
    <w:rsid w:val="00281AB2"/>
    <w:rsid w:val="00281BDD"/>
    <w:rsid w:val="00281DC3"/>
    <w:rsid w:val="00281EE2"/>
    <w:rsid w:val="00281F5B"/>
    <w:rsid w:val="0028213B"/>
    <w:rsid w:val="00282346"/>
    <w:rsid w:val="00282439"/>
    <w:rsid w:val="00282495"/>
    <w:rsid w:val="00282687"/>
    <w:rsid w:val="002829D9"/>
    <w:rsid w:val="00282E52"/>
    <w:rsid w:val="0028396B"/>
    <w:rsid w:val="00283ADB"/>
    <w:rsid w:val="00283D9C"/>
    <w:rsid w:val="00283DB0"/>
    <w:rsid w:val="00283E27"/>
    <w:rsid w:val="00283E94"/>
    <w:rsid w:val="00283EB6"/>
    <w:rsid w:val="00283F32"/>
    <w:rsid w:val="00284138"/>
    <w:rsid w:val="0028428F"/>
    <w:rsid w:val="002843FB"/>
    <w:rsid w:val="00284508"/>
    <w:rsid w:val="00284732"/>
    <w:rsid w:val="00284E94"/>
    <w:rsid w:val="00284EB4"/>
    <w:rsid w:val="00284F0E"/>
    <w:rsid w:val="00284F6E"/>
    <w:rsid w:val="00285021"/>
    <w:rsid w:val="00285546"/>
    <w:rsid w:val="0028557A"/>
    <w:rsid w:val="002856F2"/>
    <w:rsid w:val="002857F1"/>
    <w:rsid w:val="002859CB"/>
    <w:rsid w:val="00285B26"/>
    <w:rsid w:val="00285D61"/>
    <w:rsid w:val="00285D91"/>
    <w:rsid w:val="00285E04"/>
    <w:rsid w:val="00286522"/>
    <w:rsid w:val="0028682C"/>
    <w:rsid w:val="0028688C"/>
    <w:rsid w:val="00286F12"/>
    <w:rsid w:val="0028710C"/>
    <w:rsid w:val="002873AC"/>
    <w:rsid w:val="002876B1"/>
    <w:rsid w:val="002878A1"/>
    <w:rsid w:val="00287AF8"/>
    <w:rsid w:val="00287CFF"/>
    <w:rsid w:val="00287ED7"/>
    <w:rsid w:val="002902F9"/>
    <w:rsid w:val="00290383"/>
    <w:rsid w:val="00290997"/>
    <w:rsid w:val="00290BB4"/>
    <w:rsid w:val="00290EEF"/>
    <w:rsid w:val="00291026"/>
    <w:rsid w:val="00291106"/>
    <w:rsid w:val="00291187"/>
    <w:rsid w:val="0029173E"/>
    <w:rsid w:val="00291743"/>
    <w:rsid w:val="002918C9"/>
    <w:rsid w:val="00291A18"/>
    <w:rsid w:val="00291BD6"/>
    <w:rsid w:val="00291EC7"/>
    <w:rsid w:val="00291F15"/>
    <w:rsid w:val="002920E8"/>
    <w:rsid w:val="002923B0"/>
    <w:rsid w:val="00292A11"/>
    <w:rsid w:val="00292A83"/>
    <w:rsid w:val="00292BEA"/>
    <w:rsid w:val="00292F60"/>
    <w:rsid w:val="00293049"/>
    <w:rsid w:val="002931E1"/>
    <w:rsid w:val="002932E4"/>
    <w:rsid w:val="00293318"/>
    <w:rsid w:val="0029336A"/>
    <w:rsid w:val="00293458"/>
    <w:rsid w:val="00293475"/>
    <w:rsid w:val="002935F3"/>
    <w:rsid w:val="00293761"/>
    <w:rsid w:val="002937DC"/>
    <w:rsid w:val="00293AD9"/>
    <w:rsid w:val="00293AE0"/>
    <w:rsid w:val="00293B52"/>
    <w:rsid w:val="00293EBB"/>
    <w:rsid w:val="00294114"/>
    <w:rsid w:val="0029432C"/>
    <w:rsid w:val="00294330"/>
    <w:rsid w:val="002945BB"/>
    <w:rsid w:val="00294766"/>
    <w:rsid w:val="002949A5"/>
    <w:rsid w:val="002949B7"/>
    <w:rsid w:val="00294B75"/>
    <w:rsid w:val="00294C4F"/>
    <w:rsid w:val="00294C67"/>
    <w:rsid w:val="00295058"/>
    <w:rsid w:val="0029524E"/>
    <w:rsid w:val="00295587"/>
    <w:rsid w:val="002956F7"/>
    <w:rsid w:val="00295710"/>
    <w:rsid w:val="00295935"/>
    <w:rsid w:val="0029595A"/>
    <w:rsid w:val="00295A47"/>
    <w:rsid w:val="00295D33"/>
    <w:rsid w:val="00295D83"/>
    <w:rsid w:val="00295D8D"/>
    <w:rsid w:val="002960DC"/>
    <w:rsid w:val="002961EC"/>
    <w:rsid w:val="00296520"/>
    <w:rsid w:val="00296598"/>
    <w:rsid w:val="002969D6"/>
    <w:rsid w:val="00296DB3"/>
    <w:rsid w:val="00296E79"/>
    <w:rsid w:val="00296F63"/>
    <w:rsid w:val="00296F84"/>
    <w:rsid w:val="00297176"/>
    <w:rsid w:val="002974F4"/>
    <w:rsid w:val="0029766E"/>
    <w:rsid w:val="002976B3"/>
    <w:rsid w:val="00297FF7"/>
    <w:rsid w:val="002A033B"/>
    <w:rsid w:val="002A03E9"/>
    <w:rsid w:val="002A0752"/>
    <w:rsid w:val="002A07D9"/>
    <w:rsid w:val="002A080F"/>
    <w:rsid w:val="002A084B"/>
    <w:rsid w:val="002A08DF"/>
    <w:rsid w:val="002A0A3A"/>
    <w:rsid w:val="002A0A8D"/>
    <w:rsid w:val="002A0C46"/>
    <w:rsid w:val="002A0FE2"/>
    <w:rsid w:val="002A1414"/>
    <w:rsid w:val="002A171F"/>
    <w:rsid w:val="002A1BB1"/>
    <w:rsid w:val="002A21AF"/>
    <w:rsid w:val="002A21E9"/>
    <w:rsid w:val="002A23E6"/>
    <w:rsid w:val="002A2586"/>
    <w:rsid w:val="002A2823"/>
    <w:rsid w:val="002A2881"/>
    <w:rsid w:val="002A2918"/>
    <w:rsid w:val="002A29C9"/>
    <w:rsid w:val="002A3044"/>
    <w:rsid w:val="002A30EA"/>
    <w:rsid w:val="002A3605"/>
    <w:rsid w:val="002A3750"/>
    <w:rsid w:val="002A38AB"/>
    <w:rsid w:val="002A3957"/>
    <w:rsid w:val="002A3A3B"/>
    <w:rsid w:val="002A3BFB"/>
    <w:rsid w:val="002A3C1E"/>
    <w:rsid w:val="002A3CF0"/>
    <w:rsid w:val="002A3D82"/>
    <w:rsid w:val="002A3DE1"/>
    <w:rsid w:val="002A3E7B"/>
    <w:rsid w:val="002A40EB"/>
    <w:rsid w:val="002A4167"/>
    <w:rsid w:val="002A477E"/>
    <w:rsid w:val="002A4824"/>
    <w:rsid w:val="002A49A3"/>
    <w:rsid w:val="002A4EA9"/>
    <w:rsid w:val="002A5047"/>
    <w:rsid w:val="002A5239"/>
    <w:rsid w:val="002A5605"/>
    <w:rsid w:val="002A5843"/>
    <w:rsid w:val="002A5B00"/>
    <w:rsid w:val="002A5B8C"/>
    <w:rsid w:val="002A6016"/>
    <w:rsid w:val="002A6233"/>
    <w:rsid w:val="002A642E"/>
    <w:rsid w:val="002A6489"/>
    <w:rsid w:val="002A6590"/>
    <w:rsid w:val="002A6643"/>
    <w:rsid w:val="002A685D"/>
    <w:rsid w:val="002A6A47"/>
    <w:rsid w:val="002A6BD0"/>
    <w:rsid w:val="002A6D88"/>
    <w:rsid w:val="002A6E91"/>
    <w:rsid w:val="002A6F43"/>
    <w:rsid w:val="002A6FD5"/>
    <w:rsid w:val="002A7028"/>
    <w:rsid w:val="002A70BD"/>
    <w:rsid w:val="002A72E1"/>
    <w:rsid w:val="002A7388"/>
    <w:rsid w:val="002A774A"/>
    <w:rsid w:val="002A775D"/>
    <w:rsid w:val="002A7859"/>
    <w:rsid w:val="002A790B"/>
    <w:rsid w:val="002A7921"/>
    <w:rsid w:val="002A7B80"/>
    <w:rsid w:val="002A7F18"/>
    <w:rsid w:val="002B01CC"/>
    <w:rsid w:val="002B07AF"/>
    <w:rsid w:val="002B0C33"/>
    <w:rsid w:val="002B0E78"/>
    <w:rsid w:val="002B0ED3"/>
    <w:rsid w:val="002B0F5E"/>
    <w:rsid w:val="002B111D"/>
    <w:rsid w:val="002B1145"/>
    <w:rsid w:val="002B132F"/>
    <w:rsid w:val="002B13DB"/>
    <w:rsid w:val="002B1511"/>
    <w:rsid w:val="002B169A"/>
    <w:rsid w:val="002B1763"/>
    <w:rsid w:val="002B179F"/>
    <w:rsid w:val="002B184D"/>
    <w:rsid w:val="002B19FD"/>
    <w:rsid w:val="002B1B7B"/>
    <w:rsid w:val="002B1EE6"/>
    <w:rsid w:val="002B2166"/>
    <w:rsid w:val="002B2349"/>
    <w:rsid w:val="002B23F4"/>
    <w:rsid w:val="002B2779"/>
    <w:rsid w:val="002B283B"/>
    <w:rsid w:val="002B28DA"/>
    <w:rsid w:val="002B28F1"/>
    <w:rsid w:val="002B297A"/>
    <w:rsid w:val="002B2A8A"/>
    <w:rsid w:val="002B2BCB"/>
    <w:rsid w:val="002B2D0E"/>
    <w:rsid w:val="002B2F26"/>
    <w:rsid w:val="002B30BE"/>
    <w:rsid w:val="002B30CC"/>
    <w:rsid w:val="002B3743"/>
    <w:rsid w:val="002B3964"/>
    <w:rsid w:val="002B3B56"/>
    <w:rsid w:val="002B3B98"/>
    <w:rsid w:val="002B3F70"/>
    <w:rsid w:val="002B4082"/>
    <w:rsid w:val="002B44E0"/>
    <w:rsid w:val="002B4595"/>
    <w:rsid w:val="002B45D9"/>
    <w:rsid w:val="002B46E5"/>
    <w:rsid w:val="002B4750"/>
    <w:rsid w:val="002B4764"/>
    <w:rsid w:val="002B480E"/>
    <w:rsid w:val="002B49B2"/>
    <w:rsid w:val="002B510C"/>
    <w:rsid w:val="002B51F8"/>
    <w:rsid w:val="002B5282"/>
    <w:rsid w:val="002B5793"/>
    <w:rsid w:val="002B5880"/>
    <w:rsid w:val="002B58F3"/>
    <w:rsid w:val="002B5A8B"/>
    <w:rsid w:val="002B5B47"/>
    <w:rsid w:val="002B5BAE"/>
    <w:rsid w:val="002B5F72"/>
    <w:rsid w:val="002B614B"/>
    <w:rsid w:val="002B61F1"/>
    <w:rsid w:val="002B62C2"/>
    <w:rsid w:val="002B62C4"/>
    <w:rsid w:val="002B631E"/>
    <w:rsid w:val="002B64FC"/>
    <w:rsid w:val="002B6506"/>
    <w:rsid w:val="002B6608"/>
    <w:rsid w:val="002B6B07"/>
    <w:rsid w:val="002B6B21"/>
    <w:rsid w:val="002B6FE0"/>
    <w:rsid w:val="002B70AC"/>
    <w:rsid w:val="002B72E6"/>
    <w:rsid w:val="002B740D"/>
    <w:rsid w:val="002B7429"/>
    <w:rsid w:val="002B75BA"/>
    <w:rsid w:val="002B7A64"/>
    <w:rsid w:val="002B7DF7"/>
    <w:rsid w:val="002B7E6F"/>
    <w:rsid w:val="002B7EC6"/>
    <w:rsid w:val="002C028C"/>
    <w:rsid w:val="002C06DC"/>
    <w:rsid w:val="002C090F"/>
    <w:rsid w:val="002C0C14"/>
    <w:rsid w:val="002C0D62"/>
    <w:rsid w:val="002C10D2"/>
    <w:rsid w:val="002C10DF"/>
    <w:rsid w:val="002C1280"/>
    <w:rsid w:val="002C162D"/>
    <w:rsid w:val="002C172E"/>
    <w:rsid w:val="002C1B0A"/>
    <w:rsid w:val="002C1EF8"/>
    <w:rsid w:val="002C20FE"/>
    <w:rsid w:val="002C218A"/>
    <w:rsid w:val="002C249D"/>
    <w:rsid w:val="002C28A0"/>
    <w:rsid w:val="002C2967"/>
    <w:rsid w:val="002C29F7"/>
    <w:rsid w:val="002C2C84"/>
    <w:rsid w:val="002C2CF3"/>
    <w:rsid w:val="002C2DA6"/>
    <w:rsid w:val="002C347C"/>
    <w:rsid w:val="002C3504"/>
    <w:rsid w:val="002C3662"/>
    <w:rsid w:val="002C3700"/>
    <w:rsid w:val="002C3A24"/>
    <w:rsid w:val="002C3B49"/>
    <w:rsid w:val="002C3D30"/>
    <w:rsid w:val="002C3DA6"/>
    <w:rsid w:val="002C3E80"/>
    <w:rsid w:val="002C3F19"/>
    <w:rsid w:val="002C4037"/>
    <w:rsid w:val="002C4073"/>
    <w:rsid w:val="002C430A"/>
    <w:rsid w:val="002C4431"/>
    <w:rsid w:val="002C4434"/>
    <w:rsid w:val="002C4547"/>
    <w:rsid w:val="002C4549"/>
    <w:rsid w:val="002C47F3"/>
    <w:rsid w:val="002C4B87"/>
    <w:rsid w:val="002C4C96"/>
    <w:rsid w:val="002C4F85"/>
    <w:rsid w:val="002C52E1"/>
    <w:rsid w:val="002C533C"/>
    <w:rsid w:val="002C57C9"/>
    <w:rsid w:val="002C5915"/>
    <w:rsid w:val="002C5C54"/>
    <w:rsid w:val="002C5CD6"/>
    <w:rsid w:val="002C5EF9"/>
    <w:rsid w:val="002C5F01"/>
    <w:rsid w:val="002C6153"/>
    <w:rsid w:val="002C6344"/>
    <w:rsid w:val="002C639E"/>
    <w:rsid w:val="002C647E"/>
    <w:rsid w:val="002C68F9"/>
    <w:rsid w:val="002C6908"/>
    <w:rsid w:val="002C6BFF"/>
    <w:rsid w:val="002C6C2A"/>
    <w:rsid w:val="002C74B6"/>
    <w:rsid w:val="002C770D"/>
    <w:rsid w:val="002C77B5"/>
    <w:rsid w:val="002C7FD6"/>
    <w:rsid w:val="002D0280"/>
    <w:rsid w:val="002D0395"/>
    <w:rsid w:val="002D0474"/>
    <w:rsid w:val="002D0648"/>
    <w:rsid w:val="002D09E5"/>
    <w:rsid w:val="002D12B4"/>
    <w:rsid w:val="002D1354"/>
    <w:rsid w:val="002D1734"/>
    <w:rsid w:val="002D1772"/>
    <w:rsid w:val="002D18F3"/>
    <w:rsid w:val="002D1C77"/>
    <w:rsid w:val="002D1D17"/>
    <w:rsid w:val="002D1D40"/>
    <w:rsid w:val="002D1E5B"/>
    <w:rsid w:val="002D212A"/>
    <w:rsid w:val="002D25AF"/>
    <w:rsid w:val="002D25B0"/>
    <w:rsid w:val="002D26DC"/>
    <w:rsid w:val="002D2723"/>
    <w:rsid w:val="002D2885"/>
    <w:rsid w:val="002D28D6"/>
    <w:rsid w:val="002D29B4"/>
    <w:rsid w:val="002D2B5B"/>
    <w:rsid w:val="002D2B7F"/>
    <w:rsid w:val="002D2BF5"/>
    <w:rsid w:val="002D2FA5"/>
    <w:rsid w:val="002D2FB0"/>
    <w:rsid w:val="002D30FC"/>
    <w:rsid w:val="002D3231"/>
    <w:rsid w:val="002D32DE"/>
    <w:rsid w:val="002D3472"/>
    <w:rsid w:val="002D38CE"/>
    <w:rsid w:val="002D3981"/>
    <w:rsid w:val="002D3FC9"/>
    <w:rsid w:val="002D4209"/>
    <w:rsid w:val="002D4458"/>
    <w:rsid w:val="002D4687"/>
    <w:rsid w:val="002D4A87"/>
    <w:rsid w:val="002D4BBA"/>
    <w:rsid w:val="002D4BD2"/>
    <w:rsid w:val="002D4CFD"/>
    <w:rsid w:val="002D4FE5"/>
    <w:rsid w:val="002D504C"/>
    <w:rsid w:val="002D52B0"/>
    <w:rsid w:val="002D52F7"/>
    <w:rsid w:val="002D5332"/>
    <w:rsid w:val="002D5528"/>
    <w:rsid w:val="002D552E"/>
    <w:rsid w:val="002D5786"/>
    <w:rsid w:val="002D57AD"/>
    <w:rsid w:val="002D586F"/>
    <w:rsid w:val="002D58F4"/>
    <w:rsid w:val="002D5A70"/>
    <w:rsid w:val="002D5B05"/>
    <w:rsid w:val="002D5D2D"/>
    <w:rsid w:val="002D5E79"/>
    <w:rsid w:val="002D5F5D"/>
    <w:rsid w:val="002D6091"/>
    <w:rsid w:val="002D621F"/>
    <w:rsid w:val="002D6470"/>
    <w:rsid w:val="002D6A3B"/>
    <w:rsid w:val="002D6C15"/>
    <w:rsid w:val="002D6FA0"/>
    <w:rsid w:val="002D70E3"/>
    <w:rsid w:val="002D71BF"/>
    <w:rsid w:val="002D777A"/>
    <w:rsid w:val="002D7886"/>
    <w:rsid w:val="002D78FC"/>
    <w:rsid w:val="002D7957"/>
    <w:rsid w:val="002D7E26"/>
    <w:rsid w:val="002E0103"/>
    <w:rsid w:val="002E032D"/>
    <w:rsid w:val="002E0662"/>
    <w:rsid w:val="002E0A14"/>
    <w:rsid w:val="002E0C6F"/>
    <w:rsid w:val="002E0E6A"/>
    <w:rsid w:val="002E1066"/>
    <w:rsid w:val="002E1279"/>
    <w:rsid w:val="002E1450"/>
    <w:rsid w:val="002E1658"/>
    <w:rsid w:val="002E17F0"/>
    <w:rsid w:val="002E1911"/>
    <w:rsid w:val="002E1A82"/>
    <w:rsid w:val="002E1B99"/>
    <w:rsid w:val="002E1FE1"/>
    <w:rsid w:val="002E22C0"/>
    <w:rsid w:val="002E26EB"/>
    <w:rsid w:val="002E2703"/>
    <w:rsid w:val="002E2888"/>
    <w:rsid w:val="002E2B8D"/>
    <w:rsid w:val="002E2D16"/>
    <w:rsid w:val="002E2F86"/>
    <w:rsid w:val="002E3154"/>
    <w:rsid w:val="002E33F8"/>
    <w:rsid w:val="002E3496"/>
    <w:rsid w:val="002E3518"/>
    <w:rsid w:val="002E369A"/>
    <w:rsid w:val="002E3791"/>
    <w:rsid w:val="002E39D5"/>
    <w:rsid w:val="002E3FB2"/>
    <w:rsid w:val="002E4367"/>
    <w:rsid w:val="002E43BA"/>
    <w:rsid w:val="002E46B7"/>
    <w:rsid w:val="002E474E"/>
    <w:rsid w:val="002E480B"/>
    <w:rsid w:val="002E4AFC"/>
    <w:rsid w:val="002E4D2E"/>
    <w:rsid w:val="002E51BA"/>
    <w:rsid w:val="002E538E"/>
    <w:rsid w:val="002E53C6"/>
    <w:rsid w:val="002E5937"/>
    <w:rsid w:val="002E5A07"/>
    <w:rsid w:val="002E5DF0"/>
    <w:rsid w:val="002E5E69"/>
    <w:rsid w:val="002E64D6"/>
    <w:rsid w:val="002E6639"/>
    <w:rsid w:val="002E6783"/>
    <w:rsid w:val="002E681C"/>
    <w:rsid w:val="002E6E90"/>
    <w:rsid w:val="002E6F69"/>
    <w:rsid w:val="002E6F96"/>
    <w:rsid w:val="002E710B"/>
    <w:rsid w:val="002E7194"/>
    <w:rsid w:val="002E72CE"/>
    <w:rsid w:val="002E7378"/>
    <w:rsid w:val="002E7475"/>
    <w:rsid w:val="002E7686"/>
    <w:rsid w:val="002E7809"/>
    <w:rsid w:val="002E7935"/>
    <w:rsid w:val="002E79F0"/>
    <w:rsid w:val="002E7ACF"/>
    <w:rsid w:val="002E7BEE"/>
    <w:rsid w:val="002F02D7"/>
    <w:rsid w:val="002F05C0"/>
    <w:rsid w:val="002F0615"/>
    <w:rsid w:val="002F06E3"/>
    <w:rsid w:val="002F075D"/>
    <w:rsid w:val="002F077D"/>
    <w:rsid w:val="002F0828"/>
    <w:rsid w:val="002F0877"/>
    <w:rsid w:val="002F0A39"/>
    <w:rsid w:val="002F0ADE"/>
    <w:rsid w:val="002F0E9C"/>
    <w:rsid w:val="002F1423"/>
    <w:rsid w:val="002F1558"/>
    <w:rsid w:val="002F15C4"/>
    <w:rsid w:val="002F1633"/>
    <w:rsid w:val="002F17A4"/>
    <w:rsid w:val="002F1833"/>
    <w:rsid w:val="002F185E"/>
    <w:rsid w:val="002F1D49"/>
    <w:rsid w:val="002F1F64"/>
    <w:rsid w:val="002F21BA"/>
    <w:rsid w:val="002F2295"/>
    <w:rsid w:val="002F281E"/>
    <w:rsid w:val="002F2932"/>
    <w:rsid w:val="002F2F47"/>
    <w:rsid w:val="002F2FE3"/>
    <w:rsid w:val="002F303A"/>
    <w:rsid w:val="002F3143"/>
    <w:rsid w:val="002F324D"/>
    <w:rsid w:val="002F360E"/>
    <w:rsid w:val="002F3693"/>
    <w:rsid w:val="002F386A"/>
    <w:rsid w:val="002F3AA1"/>
    <w:rsid w:val="002F3AEB"/>
    <w:rsid w:val="002F3AFF"/>
    <w:rsid w:val="002F3C70"/>
    <w:rsid w:val="002F3CCC"/>
    <w:rsid w:val="002F422A"/>
    <w:rsid w:val="002F44E8"/>
    <w:rsid w:val="002F4653"/>
    <w:rsid w:val="002F4794"/>
    <w:rsid w:val="002F486A"/>
    <w:rsid w:val="002F4920"/>
    <w:rsid w:val="002F4C40"/>
    <w:rsid w:val="002F4DBB"/>
    <w:rsid w:val="002F4E30"/>
    <w:rsid w:val="002F4F19"/>
    <w:rsid w:val="002F4F94"/>
    <w:rsid w:val="002F5077"/>
    <w:rsid w:val="002F50A4"/>
    <w:rsid w:val="002F5440"/>
    <w:rsid w:val="002F559F"/>
    <w:rsid w:val="002F5664"/>
    <w:rsid w:val="002F5743"/>
    <w:rsid w:val="002F5765"/>
    <w:rsid w:val="002F590E"/>
    <w:rsid w:val="002F5939"/>
    <w:rsid w:val="002F5A74"/>
    <w:rsid w:val="002F5AA3"/>
    <w:rsid w:val="002F5AF0"/>
    <w:rsid w:val="002F5CFA"/>
    <w:rsid w:val="002F5D88"/>
    <w:rsid w:val="002F5F78"/>
    <w:rsid w:val="002F5F9D"/>
    <w:rsid w:val="002F6943"/>
    <w:rsid w:val="002F6B2A"/>
    <w:rsid w:val="002F6BEF"/>
    <w:rsid w:val="002F7242"/>
    <w:rsid w:val="002F765C"/>
    <w:rsid w:val="002F78CC"/>
    <w:rsid w:val="002F7AEF"/>
    <w:rsid w:val="002F7B4B"/>
    <w:rsid w:val="002F7FC4"/>
    <w:rsid w:val="00300227"/>
    <w:rsid w:val="00300234"/>
    <w:rsid w:val="00300440"/>
    <w:rsid w:val="003005AE"/>
    <w:rsid w:val="0030071A"/>
    <w:rsid w:val="0030086E"/>
    <w:rsid w:val="0030097E"/>
    <w:rsid w:val="00300D68"/>
    <w:rsid w:val="00300D6A"/>
    <w:rsid w:val="00300FDB"/>
    <w:rsid w:val="00301028"/>
    <w:rsid w:val="00301032"/>
    <w:rsid w:val="003012DB"/>
    <w:rsid w:val="00301926"/>
    <w:rsid w:val="00301AA2"/>
    <w:rsid w:val="00301B62"/>
    <w:rsid w:val="00301BE0"/>
    <w:rsid w:val="00301DE5"/>
    <w:rsid w:val="0030245F"/>
    <w:rsid w:val="003026CE"/>
    <w:rsid w:val="003026DD"/>
    <w:rsid w:val="003026FA"/>
    <w:rsid w:val="003027F0"/>
    <w:rsid w:val="00302879"/>
    <w:rsid w:val="003029A3"/>
    <w:rsid w:val="00302A8E"/>
    <w:rsid w:val="00302C22"/>
    <w:rsid w:val="00302E6E"/>
    <w:rsid w:val="00303130"/>
    <w:rsid w:val="0030314E"/>
    <w:rsid w:val="00303281"/>
    <w:rsid w:val="00303361"/>
    <w:rsid w:val="0030337E"/>
    <w:rsid w:val="00303695"/>
    <w:rsid w:val="00303776"/>
    <w:rsid w:val="00303931"/>
    <w:rsid w:val="00303B42"/>
    <w:rsid w:val="00303D2F"/>
    <w:rsid w:val="0030411E"/>
    <w:rsid w:val="0030420A"/>
    <w:rsid w:val="00304412"/>
    <w:rsid w:val="00304515"/>
    <w:rsid w:val="003046E6"/>
    <w:rsid w:val="00304708"/>
    <w:rsid w:val="003048AF"/>
    <w:rsid w:val="00304B43"/>
    <w:rsid w:val="00304BB7"/>
    <w:rsid w:val="00304D2C"/>
    <w:rsid w:val="00305175"/>
    <w:rsid w:val="003051A8"/>
    <w:rsid w:val="00305278"/>
    <w:rsid w:val="003052AC"/>
    <w:rsid w:val="003052CF"/>
    <w:rsid w:val="003054CB"/>
    <w:rsid w:val="00305A42"/>
    <w:rsid w:val="00305ABC"/>
    <w:rsid w:val="00305ACF"/>
    <w:rsid w:val="00305C88"/>
    <w:rsid w:val="00305EBF"/>
    <w:rsid w:val="00306050"/>
    <w:rsid w:val="00306290"/>
    <w:rsid w:val="003069FD"/>
    <w:rsid w:val="00306D77"/>
    <w:rsid w:val="00306EAD"/>
    <w:rsid w:val="003074C3"/>
    <w:rsid w:val="0030756C"/>
    <w:rsid w:val="00307775"/>
    <w:rsid w:val="0030786A"/>
    <w:rsid w:val="00307A11"/>
    <w:rsid w:val="00307FA1"/>
    <w:rsid w:val="00310005"/>
    <w:rsid w:val="003102B0"/>
    <w:rsid w:val="003107D5"/>
    <w:rsid w:val="0031087A"/>
    <w:rsid w:val="003108ED"/>
    <w:rsid w:val="00310BB8"/>
    <w:rsid w:val="00310D56"/>
    <w:rsid w:val="00310E5B"/>
    <w:rsid w:val="00310F78"/>
    <w:rsid w:val="00310FAE"/>
    <w:rsid w:val="00310FE0"/>
    <w:rsid w:val="0031110D"/>
    <w:rsid w:val="003111A7"/>
    <w:rsid w:val="003112A7"/>
    <w:rsid w:val="003113A1"/>
    <w:rsid w:val="00311790"/>
    <w:rsid w:val="003118BF"/>
    <w:rsid w:val="0031193C"/>
    <w:rsid w:val="00311E2F"/>
    <w:rsid w:val="00311EFE"/>
    <w:rsid w:val="00311FD8"/>
    <w:rsid w:val="00312198"/>
    <w:rsid w:val="0031222E"/>
    <w:rsid w:val="003125BC"/>
    <w:rsid w:val="0031261F"/>
    <w:rsid w:val="00312623"/>
    <w:rsid w:val="00312718"/>
    <w:rsid w:val="0031273C"/>
    <w:rsid w:val="00312979"/>
    <w:rsid w:val="00312C98"/>
    <w:rsid w:val="00312E58"/>
    <w:rsid w:val="00312EC2"/>
    <w:rsid w:val="00312F29"/>
    <w:rsid w:val="00312F92"/>
    <w:rsid w:val="00312FC8"/>
    <w:rsid w:val="00312FF3"/>
    <w:rsid w:val="00313061"/>
    <w:rsid w:val="003130D4"/>
    <w:rsid w:val="00313200"/>
    <w:rsid w:val="00313207"/>
    <w:rsid w:val="00313427"/>
    <w:rsid w:val="0031349A"/>
    <w:rsid w:val="003134E9"/>
    <w:rsid w:val="003137DF"/>
    <w:rsid w:val="00313AB6"/>
    <w:rsid w:val="00313CD8"/>
    <w:rsid w:val="00313D76"/>
    <w:rsid w:val="003143C0"/>
    <w:rsid w:val="00314458"/>
    <w:rsid w:val="00314908"/>
    <w:rsid w:val="00314947"/>
    <w:rsid w:val="0031495B"/>
    <w:rsid w:val="00314A03"/>
    <w:rsid w:val="00314AE7"/>
    <w:rsid w:val="00314E74"/>
    <w:rsid w:val="00314EC3"/>
    <w:rsid w:val="0031536D"/>
    <w:rsid w:val="003153C5"/>
    <w:rsid w:val="00315545"/>
    <w:rsid w:val="00315800"/>
    <w:rsid w:val="00315B4D"/>
    <w:rsid w:val="00315BBA"/>
    <w:rsid w:val="00315C95"/>
    <w:rsid w:val="00315D7F"/>
    <w:rsid w:val="0031607D"/>
    <w:rsid w:val="0031610D"/>
    <w:rsid w:val="0031611B"/>
    <w:rsid w:val="0031623F"/>
    <w:rsid w:val="0031645A"/>
    <w:rsid w:val="0031648D"/>
    <w:rsid w:val="0031652E"/>
    <w:rsid w:val="0031658D"/>
    <w:rsid w:val="0031675B"/>
    <w:rsid w:val="0031685B"/>
    <w:rsid w:val="00316D27"/>
    <w:rsid w:val="00316F61"/>
    <w:rsid w:val="003174C9"/>
    <w:rsid w:val="00317507"/>
    <w:rsid w:val="0031759A"/>
    <w:rsid w:val="00317B90"/>
    <w:rsid w:val="00317BB4"/>
    <w:rsid w:val="00317C47"/>
    <w:rsid w:val="00317CBA"/>
    <w:rsid w:val="0032005A"/>
    <w:rsid w:val="0032020D"/>
    <w:rsid w:val="00320213"/>
    <w:rsid w:val="00320ADE"/>
    <w:rsid w:val="00321370"/>
    <w:rsid w:val="00321529"/>
    <w:rsid w:val="0032159A"/>
    <w:rsid w:val="003216A8"/>
    <w:rsid w:val="0032198A"/>
    <w:rsid w:val="0032198F"/>
    <w:rsid w:val="003219A1"/>
    <w:rsid w:val="00321AE6"/>
    <w:rsid w:val="00321BCE"/>
    <w:rsid w:val="00321CAA"/>
    <w:rsid w:val="00321E03"/>
    <w:rsid w:val="003220E6"/>
    <w:rsid w:val="003220F6"/>
    <w:rsid w:val="0032215A"/>
    <w:rsid w:val="0032220B"/>
    <w:rsid w:val="00322272"/>
    <w:rsid w:val="0032258E"/>
    <w:rsid w:val="003225A6"/>
    <w:rsid w:val="00322870"/>
    <w:rsid w:val="0032290D"/>
    <w:rsid w:val="00322A4B"/>
    <w:rsid w:val="00322A6A"/>
    <w:rsid w:val="00322AE1"/>
    <w:rsid w:val="00323025"/>
    <w:rsid w:val="003232F2"/>
    <w:rsid w:val="0032350F"/>
    <w:rsid w:val="00323BC7"/>
    <w:rsid w:val="00323C99"/>
    <w:rsid w:val="0032430A"/>
    <w:rsid w:val="00324679"/>
    <w:rsid w:val="003246D6"/>
    <w:rsid w:val="00324744"/>
    <w:rsid w:val="00324812"/>
    <w:rsid w:val="00324914"/>
    <w:rsid w:val="00324AF5"/>
    <w:rsid w:val="00324C04"/>
    <w:rsid w:val="00324C24"/>
    <w:rsid w:val="00324F53"/>
    <w:rsid w:val="003250D7"/>
    <w:rsid w:val="00325143"/>
    <w:rsid w:val="0032545E"/>
    <w:rsid w:val="0032552E"/>
    <w:rsid w:val="00325649"/>
    <w:rsid w:val="00325651"/>
    <w:rsid w:val="003256AE"/>
    <w:rsid w:val="00325750"/>
    <w:rsid w:val="00325795"/>
    <w:rsid w:val="00325ED1"/>
    <w:rsid w:val="00325FD5"/>
    <w:rsid w:val="00325FF0"/>
    <w:rsid w:val="00326214"/>
    <w:rsid w:val="0032676E"/>
    <w:rsid w:val="003267CA"/>
    <w:rsid w:val="00326B2A"/>
    <w:rsid w:val="00326CAD"/>
    <w:rsid w:val="00326F12"/>
    <w:rsid w:val="003270EC"/>
    <w:rsid w:val="0032710F"/>
    <w:rsid w:val="003274E4"/>
    <w:rsid w:val="003274EE"/>
    <w:rsid w:val="003275EF"/>
    <w:rsid w:val="00327A28"/>
    <w:rsid w:val="00327AAE"/>
    <w:rsid w:val="00327F07"/>
    <w:rsid w:val="0033037C"/>
    <w:rsid w:val="003303D1"/>
    <w:rsid w:val="00330950"/>
    <w:rsid w:val="00330AD3"/>
    <w:rsid w:val="00330D94"/>
    <w:rsid w:val="0033107B"/>
    <w:rsid w:val="003312B3"/>
    <w:rsid w:val="003316CE"/>
    <w:rsid w:val="003316F6"/>
    <w:rsid w:val="003317E1"/>
    <w:rsid w:val="0033188F"/>
    <w:rsid w:val="00331B86"/>
    <w:rsid w:val="00331EE7"/>
    <w:rsid w:val="00332043"/>
    <w:rsid w:val="00332504"/>
    <w:rsid w:val="0033257E"/>
    <w:rsid w:val="003325D7"/>
    <w:rsid w:val="003325EC"/>
    <w:rsid w:val="003326D1"/>
    <w:rsid w:val="003326E7"/>
    <w:rsid w:val="00332909"/>
    <w:rsid w:val="00332910"/>
    <w:rsid w:val="00332EEA"/>
    <w:rsid w:val="003334E1"/>
    <w:rsid w:val="00333536"/>
    <w:rsid w:val="003336A2"/>
    <w:rsid w:val="00333742"/>
    <w:rsid w:val="003339BE"/>
    <w:rsid w:val="003339E7"/>
    <w:rsid w:val="00333A69"/>
    <w:rsid w:val="00333DF5"/>
    <w:rsid w:val="00334082"/>
    <w:rsid w:val="003344C2"/>
    <w:rsid w:val="003345E1"/>
    <w:rsid w:val="00334645"/>
    <w:rsid w:val="0033482F"/>
    <w:rsid w:val="00334A01"/>
    <w:rsid w:val="00334A16"/>
    <w:rsid w:val="00334A36"/>
    <w:rsid w:val="00334B1A"/>
    <w:rsid w:val="00334C37"/>
    <w:rsid w:val="00334CFC"/>
    <w:rsid w:val="00334D39"/>
    <w:rsid w:val="00334F6A"/>
    <w:rsid w:val="003350C0"/>
    <w:rsid w:val="003350DA"/>
    <w:rsid w:val="0033528E"/>
    <w:rsid w:val="00335487"/>
    <w:rsid w:val="00335568"/>
    <w:rsid w:val="00336027"/>
    <w:rsid w:val="003361A9"/>
    <w:rsid w:val="00336252"/>
    <w:rsid w:val="0033645E"/>
    <w:rsid w:val="003365FA"/>
    <w:rsid w:val="00336631"/>
    <w:rsid w:val="0033693A"/>
    <w:rsid w:val="00336997"/>
    <w:rsid w:val="00336A69"/>
    <w:rsid w:val="00336D4E"/>
    <w:rsid w:val="0033738F"/>
    <w:rsid w:val="00337752"/>
    <w:rsid w:val="0033781E"/>
    <w:rsid w:val="003379EB"/>
    <w:rsid w:val="00337A9B"/>
    <w:rsid w:val="00337AF0"/>
    <w:rsid w:val="0034007E"/>
    <w:rsid w:val="003400BB"/>
    <w:rsid w:val="00340343"/>
    <w:rsid w:val="00340362"/>
    <w:rsid w:val="003403FB"/>
    <w:rsid w:val="003404AB"/>
    <w:rsid w:val="00340532"/>
    <w:rsid w:val="0034072C"/>
    <w:rsid w:val="003407EA"/>
    <w:rsid w:val="00340BCC"/>
    <w:rsid w:val="00340BDA"/>
    <w:rsid w:val="00340C7B"/>
    <w:rsid w:val="00340F7C"/>
    <w:rsid w:val="00341054"/>
    <w:rsid w:val="00341343"/>
    <w:rsid w:val="0034164A"/>
    <w:rsid w:val="00341756"/>
    <w:rsid w:val="003417F3"/>
    <w:rsid w:val="003418D9"/>
    <w:rsid w:val="00341C44"/>
    <w:rsid w:val="00341DE8"/>
    <w:rsid w:val="00341F79"/>
    <w:rsid w:val="00342239"/>
    <w:rsid w:val="00342263"/>
    <w:rsid w:val="0034233E"/>
    <w:rsid w:val="00342C1A"/>
    <w:rsid w:val="00342C2E"/>
    <w:rsid w:val="00342F0C"/>
    <w:rsid w:val="0034301C"/>
    <w:rsid w:val="003432CC"/>
    <w:rsid w:val="00343454"/>
    <w:rsid w:val="00343465"/>
    <w:rsid w:val="0034352B"/>
    <w:rsid w:val="00343812"/>
    <w:rsid w:val="00343929"/>
    <w:rsid w:val="0034396F"/>
    <w:rsid w:val="00343979"/>
    <w:rsid w:val="00343C4C"/>
    <w:rsid w:val="00343D64"/>
    <w:rsid w:val="00343E2D"/>
    <w:rsid w:val="00343E5A"/>
    <w:rsid w:val="00343FA5"/>
    <w:rsid w:val="0034410C"/>
    <w:rsid w:val="00344379"/>
    <w:rsid w:val="00344410"/>
    <w:rsid w:val="0034449F"/>
    <w:rsid w:val="00344C77"/>
    <w:rsid w:val="00345A09"/>
    <w:rsid w:val="00345A52"/>
    <w:rsid w:val="00345AFB"/>
    <w:rsid w:val="00345C10"/>
    <w:rsid w:val="00345DA5"/>
    <w:rsid w:val="00345EAB"/>
    <w:rsid w:val="003461FF"/>
    <w:rsid w:val="00346412"/>
    <w:rsid w:val="00346808"/>
    <w:rsid w:val="0034681D"/>
    <w:rsid w:val="00346890"/>
    <w:rsid w:val="00346C60"/>
    <w:rsid w:val="00346DE8"/>
    <w:rsid w:val="00346F33"/>
    <w:rsid w:val="00346F50"/>
    <w:rsid w:val="00347207"/>
    <w:rsid w:val="003472CD"/>
    <w:rsid w:val="003475C6"/>
    <w:rsid w:val="0034765A"/>
    <w:rsid w:val="00347DB8"/>
    <w:rsid w:val="003503C4"/>
    <w:rsid w:val="003509CE"/>
    <w:rsid w:val="00350A61"/>
    <w:rsid w:val="00350CA7"/>
    <w:rsid w:val="00350DBC"/>
    <w:rsid w:val="00350DD5"/>
    <w:rsid w:val="00351017"/>
    <w:rsid w:val="003511E3"/>
    <w:rsid w:val="003512D8"/>
    <w:rsid w:val="003515AD"/>
    <w:rsid w:val="00351C94"/>
    <w:rsid w:val="00351CF2"/>
    <w:rsid w:val="0035232A"/>
    <w:rsid w:val="00352379"/>
    <w:rsid w:val="0035255B"/>
    <w:rsid w:val="003526C7"/>
    <w:rsid w:val="003526E7"/>
    <w:rsid w:val="00352AD4"/>
    <w:rsid w:val="00352C31"/>
    <w:rsid w:val="00352C8C"/>
    <w:rsid w:val="00353028"/>
    <w:rsid w:val="003532F7"/>
    <w:rsid w:val="0035333A"/>
    <w:rsid w:val="003534F2"/>
    <w:rsid w:val="00353631"/>
    <w:rsid w:val="003537FB"/>
    <w:rsid w:val="00353823"/>
    <w:rsid w:val="00353987"/>
    <w:rsid w:val="00353AFC"/>
    <w:rsid w:val="00353C32"/>
    <w:rsid w:val="003540AB"/>
    <w:rsid w:val="00354299"/>
    <w:rsid w:val="003542BF"/>
    <w:rsid w:val="003545EE"/>
    <w:rsid w:val="0035466A"/>
    <w:rsid w:val="00354739"/>
    <w:rsid w:val="00354B77"/>
    <w:rsid w:val="00354CA6"/>
    <w:rsid w:val="00354F79"/>
    <w:rsid w:val="00355369"/>
    <w:rsid w:val="003554FA"/>
    <w:rsid w:val="003555D7"/>
    <w:rsid w:val="00355873"/>
    <w:rsid w:val="003558AA"/>
    <w:rsid w:val="003559FB"/>
    <w:rsid w:val="00355BAF"/>
    <w:rsid w:val="00355E81"/>
    <w:rsid w:val="00355EAE"/>
    <w:rsid w:val="0035615D"/>
    <w:rsid w:val="00356236"/>
    <w:rsid w:val="00356856"/>
    <w:rsid w:val="003568B1"/>
    <w:rsid w:val="003569AD"/>
    <w:rsid w:val="00356ACC"/>
    <w:rsid w:val="00356B42"/>
    <w:rsid w:val="00356B59"/>
    <w:rsid w:val="00356CB6"/>
    <w:rsid w:val="00356CF1"/>
    <w:rsid w:val="0035702B"/>
    <w:rsid w:val="00357204"/>
    <w:rsid w:val="003573BC"/>
    <w:rsid w:val="00357566"/>
    <w:rsid w:val="0035759F"/>
    <w:rsid w:val="00357614"/>
    <w:rsid w:val="0035768B"/>
    <w:rsid w:val="0035786D"/>
    <w:rsid w:val="00357A4B"/>
    <w:rsid w:val="00357B6C"/>
    <w:rsid w:val="00357D35"/>
    <w:rsid w:val="00357DC0"/>
    <w:rsid w:val="00357EA8"/>
    <w:rsid w:val="00357F34"/>
    <w:rsid w:val="00360158"/>
    <w:rsid w:val="00360193"/>
    <w:rsid w:val="00360266"/>
    <w:rsid w:val="00360315"/>
    <w:rsid w:val="00360466"/>
    <w:rsid w:val="003604ED"/>
    <w:rsid w:val="003605B7"/>
    <w:rsid w:val="00360A9D"/>
    <w:rsid w:val="00360D54"/>
    <w:rsid w:val="0036146B"/>
    <w:rsid w:val="003614C8"/>
    <w:rsid w:val="003616A2"/>
    <w:rsid w:val="003616BD"/>
    <w:rsid w:val="00361A4A"/>
    <w:rsid w:val="00361AF3"/>
    <w:rsid w:val="00361B85"/>
    <w:rsid w:val="00361E4A"/>
    <w:rsid w:val="00361ECF"/>
    <w:rsid w:val="00361F8F"/>
    <w:rsid w:val="00362262"/>
    <w:rsid w:val="003623C9"/>
    <w:rsid w:val="003625C5"/>
    <w:rsid w:val="0036276D"/>
    <w:rsid w:val="00362A05"/>
    <w:rsid w:val="00362B14"/>
    <w:rsid w:val="003630EE"/>
    <w:rsid w:val="0036336D"/>
    <w:rsid w:val="0036360E"/>
    <w:rsid w:val="0036377D"/>
    <w:rsid w:val="00363947"/>
    <w:rsid w:val="00363B0C"/>
    <w:rsid w:val="00363B87"/>
    <w:rsid w:val="00363C4A"/>
    <w:rsid w:val="00363FE4"/>
    <w:rsid w:val="003641D6"/>
    <w:rsid w:val="003641D9"/>
    <w:rsid w:val="003642BB"/>
    <w:rsid w:val="00364406"/>
    <w:rsid w:val="00364583"/>
    <w:rsid w:val="003645B3"/>
    <w:rsid w:val="00364C45"/>
    <w:rsid w:val="00364FBF"/>
    <w:rsid w:val="00364FED"/>
    <w:rsid w:val="0036503E"/>
    <w:rsid w:val="00365156"/>
    <w:rsid w:val="0036568B"/>
    <w:rsid w:val="00365884"/>
    <w:rsid w:val="0036594A"/>
    <w:rsid w:val="00365CE2"/>
    <w:rsid w:val="00365F71"/>
    <w:rsid w:val="00366012"/>
    <w:rsid w:val="00366031"/>
    <w:rsid w:val="00366102"/>
    <w:rsid w:val="003664B1"/>
    <w:rsid w:val="0036651E"/>
    <w:rsid w:val="00366529"/>
    <w:rsid w:val="00366949"/>
    <w:rsid w:val="00366A11"/>
    <w:rsid w:val="00366C8E"/>
    <w:rsid w:val="00366CAA"/>
    <w:rsid w:val="003670FC"/>
    <w:rsid w:val="0036720E"/>
    <w:rsid w:val="00367235"/>
    <w:rsid w:val="003672F7"/>
    <w:rsid w:val="003674A5"/>
    <w:rsid w:val="003675DC"/>
    <w:rsid w:val="003677D2"/>
    <w:rsid w:val="00367837"/>
    <w:rsid w:val="00367990"/>
    <w:rsid w:val="00367AAC"/>
    <w:rsid w:val="00367DD6"/>
    <w:rsid w:val="00367F21"/>
    <w:rsid w:val="00367F95"/>
    <w:rsid w:val="003703DE"/>
    <w:rsid w:val="00370412"/>
    <w:rsid w:val="003704E4"/>
    <w:rsid w:val="00370697"/>
    <w:rsid w:val="003706F9"/>
    <w:rsid w:val="0037090B"/>
    <w:rsid w:val="00370A36"/>
    <w:rsid w:val="00370ADA"/>
    <w:rsid w:val="00370CF5"/>
    <w:rsid w:val="00370DE3"/>
    <w:rsid w:val="00371043"/>
    <w:rsid w:val="00371CAF"/>
    <w:rsid w:val="00371CD2"/>
    <w:rsid w:val="00371FDC"/>
    <w:rsid w:val="003720B9"/>
    <w:rsid w:val="00372365"/>
    <w:rsid w:val="00372413"/>
    <w:rsid w:val="003725D0"/>
    <w:rsid w:val="0037263C"/>
    <w:rsid w:val="00372A09"/>
    <w:rsid w:val="00372C1C"/>
    <w:rsid w:val="00372EBE"/>
    <w:rsid w:val="00372FF9"/>
    <w:rsid w:val="0037326F"/>
    <w:rsid w:val="003735DD"/>
    <w:rsid w:val="00373946"/>
    <w:rsid w:val="00373DC4"/>
    <w:rsid w:val="00373EC0"/>
    <w:rsid w:val="0037422B"/>
    <w:rsid w:val="003742CB"/>
    <w:rsid w:val="003742EC"/>
    <w:rsid w:val="003743AD"/>
    <w:rsid w:val="00374738"/>
    <w:rsid w:val="003747F6"/>
    <w:rsid w:val="00374A0E"/>
    <w:rsid w:val="00374D20"/>
    <w:rsid w:val="00374E52"/>
    <w:rsid w:val="00374E86"/>
    <w:rsid w:val="0037535D"/>
    <w:rsid w:val="003753C7"/>
    <w:rsid w:val="003753D1"/>
    <w:rsid w:val="003757FD"/>
    <w:rsid w:val="003758AC"/>
    <w:rsid w:val="00375B80"/>
    <w:rsid w:val="00375C7A"/>
    <w:rsid w:val="0037618D"/>
    <w:rsid w:val="00376224"/>
    <w:rsid w:val="00376428"/>
    <w:rsid w:val="00376609"/>
    <w:rsid w:val="003769C8"/>
    <w:rsid w:val="00376A31"/>
    <w:rsid w:val="00376B84"/>
    <w:rsid w:val="00376C5C"/>
    <w:rsid w:val="0037707A"/>
    <w:rsid w:val="00377748"/>
    <w:rsid w:val="00377E74"/>
    <w:rsid w:val="003801A4"/>
    <w:rsid w:val="003801CF"/>
    <w:rsid w:val="00380234"/>
    <w:rsid w:val="0038044B"/>
    <w:rsid w:val="0038078D"/>
    <w:rsid w:val="00380848"/>
    <w:rsid w:val="00380A42"/>
    <w:rsid w:val="00380AAE"/>
    <w:rsid w:val="00380AE9"/>
    <w:rsid w:val="00380E5B"/>
    <w:rsid w:val="00381017"/>
    <w:rsid w:val="00381289"/>
    <w:rsid w:val="003812AC"/>
    <w:rsid w:val="003812D2"/>
    <w:rsid w:val="003812EA"/>
    <w:rsid w:val="003815E1"/>
    <w:rsid w:val="003817B9"/>
    <w:rsid w:val="00381915"/>
    <w:rsid w:val="00381C2B"/>
    <w:rsid w:val="00381F1C"/>
    <w:rsid w:val="00381F7F"/>
    <w:rsid w:val="00382397"/>
    <w:rsid w:val="00382B20"/>
    <w:rsid w:val="00382BCE"/>
    <w:rsid w:val="00382C0D"/>
    <w:rsid w:val="00382C45"/>
    <w:rsid w:val="00382CB1"/>
    <w:rsid w:val="00382E9F"/>
    <w:rsid w:val="00382F43"/>
    <w:rsid w:val="00382F9C"/>
    <w:rsid w:val="00383172"/>
    <w:rsid w:val="003831AD"/>
    <w:rsid w:val="00383376"/>
    <w:rsid w:val="003833F2"/>
    <w:rsid w:val="00383811"/>
    <w:rsid w:val="00383936"/>
    <w:rsid w:val="00383E4D"/>
    <w:rsid w:val="00383E90"/>
    <w:rsid w:val="00384221"/>
    <w:rsid w:val="00384681"/>
    <w:rsid w:val="003846D7"/>
    <w:rsid w:val="003847C4"/>
    <w:rsid w:val="00384815"/>
    <w:rsid w:val="00384B3F"/>
    <w:rsid w:val="00384BAC"/>
    <w:rsid w:val="00384BB6"/>
    <w:rsid w:val="00384BFE"/>
    <w:rsid w:val="00384C44"/>
    <w:rsid w:val="00384CBC"/>
    <w:rsid w:val="00384EE3"/>
    <w:rsid w:val="00384FB0"/>
    <w:rsid w:val="003853D9"/>
    <w:rsid w:val="00385598"/>
    <w:rsid w:val="003855DC"/>
    <w:rsid w:val="00385738"/>
    <w:rsid w:val="00385785"/>
    <w:rsid w:val="00385873"/>
    <w:rsid w:val="003858FC"/>
    <w:rsid w:val="00385A3F"/>
    <w:rsid w:val="00385CB1"/>
    <w:rsid w:val="00385CF7"/>
    <w:rsid w:val="00385EEB"/>
    <w:rsid w:val="003862E4"/>
    <w:rsid w:val="003863E6"/>
    <w:rsid w:val="003864CB"/>
    <w:rsid w:val="0038687B"/>
    <w:rsid w:val="003868C0"/>
    <w:rsid w:val="00386AC3"/>
    <w:rsid w:val="00386B40"/>
    <w:rsid w:val="00386D03"/>
    <w:rsid w:val="00386D14"/>
    <w:rsid w:val="00386DDB"/>
    <w:rsid w:val="00386E9A"/>
    <w:rsid w:val="003870B3"/>
    <w:rsid w:val="003873D0"/>
    <w:rsid w:val="00387423"/>
    <w:rsid w:val="0038748D"/>
    <w:rsid w:val="00387706"/>
    <w:rsid w:val="00387F21"/>
    <w:rsid w:val="003900F1"/>
    <w:rsid w:val="00390242"/>
    <w:rsid w:val="00390274"/>
    <w:rsid w:val="003902C0"/>
    <w:rsid w:val="003904F3"/>
    <w:rsid w:val="00390714"/>
    <w:rsid w:val="003907F0"/>
    <w:rsid w:val="0039099A"/>
    <w:rsid w:val="00390BC8"/>
    <w:rsid w:val="00390BFD"/>
    <w:rsid w:val="003912CD"/>
    <w:rsid w:val="003912EB"/>
    <w:rsid w:val="003913FF"/>
    <w:rsid w:val="00391528"/>
    <w:rsid w:val="00391536"/>
    <w:rsid w:val="00391895"/>
    <w:rsid w:val="003918F9"/>
    <w:rsid w:val="00391965"/>
    <w:rsid w:val="00391D26"/>
    <w:rsid w:val="00391D38"/>
    <w:rsid w:val="00392049"/>
    <w:rsid w:val="00392249"/>
    <w:rsid w:val="0039224A"/>
    <w:rsid w:val="003922B6"/>
    <w:rsid w:val="00392331"/>
    <w:rsid w:val="003923C3"/>
    <w:rsid w:val="003924B7"/>
    <w:rsid w:val="003925C7"/>
    <w:rsid w:val="00392690"/>
    <w:rsid w:val="003926EB"/>
    <w:rsid w:val="00392950"/>
    <w:rsid w:val="00392BD3"/>
    <w:rsid w:val="00392BEF"/>
    <w:rsid w:val="00392D81"/>
    <w:rsid w:val="00392F26"/>
    <w:rsid w:val="00392FE3"/>
    <w:rsid w:val="00393119"/>
    <w:rsid w:val="003932D8"/>
    <w:rsid w:val="0039381F"/>
    <w:rsid w:val="003939D7"/>
    <w:rsid w:val="0039416F"/>
    <w:rsid w:val="0039425C"/>
    <w:rsid w:val="00394290"/>
    <w:rsid w:val="00394783"/>
    <w:rsid w:val="003949DE"/>
    <w:rsid w:val="00394A92"/>
    <w:rsid w:val="00394AC7"/>
    <w:rsid w:val="00394C05"/>
    <w:rsid w:val="00394C96"/>
    <w:rsid w:val="00394E35"/>
    <w:rsid w:val="0039522A"/>
    <w:rsid w:val="0039523E"/>
    <w:rsid w:val="0039529A"/>
    <w:rsid w:val="00395321"/>
    <w:rsid w:val="0039540D"/>
    <w:rsid w:val="00395499"/>
    <w:rsid w:val="00395576"/>
    <w:rsid w:val="00395CAE"/>
    <w:rsid w:val="00395CD1"/>
    <w:rsid w:val="00395D79"/>
    <w:rsid w:val="00395EB3"/>
    <w:rsid w:val="00395F8B"/>
    <w:rsid w:val="00395FC1"/>
    <w:rsid w:val="003962E9"/>
    <w:rsid w:val="00396401"/>
    <w:rsid w:val="00396527"/>
    <w:rsid w:val="0039660E"/>
    <w:rsid w:val="0039672F"/>
    <w:rsid w:val="00396A09"/>
    <w:rsid w:val="00396EA7"/>
    <w:rsid w:val="0039732D"/>
    <w:rsid w:val="003975D0"/>
    <w:rsid w:val="0039763D"/>
    <w:rsid w:val="0039766C"/>
    <w:rsid w:val="0039784A"/>
    <w:rsid w:val="0039798F"/>
    <w:rsid w:val="00397A64"/>
    <w:rsid w:val="00397D4F"/>
    <w:rsid w:val="00397F9E"/>
    <w:rsid w:val="00397FA4"/>
    <w:rsid w:val="003A008A"/>
    <w:rsid w:val="003A01AB"/>
    <w:rsid w:val="003A029C"/>
    <w:rsid w:val="003A08BF"/>
    <w:rsid w:val="003A0AD7"/>
    <w:rsid w:val="003A0C6F"/>
    <w:rsid w:val="003A0CD0"/>
    <w:rsid w:val="003A0D5E"/>
    <w:rsid w:val="003A0D97"/>
    <w:rsid w:val="003A0DFA"/>
    <w:rsid w:val="003A0E79"/>
    <w:rsid w:val="003A1065"/>
    <w:rsid w:val="003A10DC"/>
    <w:rsid w:val="003A1116"/>
    <w:rsid w:val="003A1432"/>
    <w:rsid w:val="003A147B"/>
    <w:rsid w:val="003A1AE2"/>
    <w:rsid w:val="003A1B93"/>
    <w:rsid w:val="003A1C02"/>
    <w:rsid w:val="003A1D0A"/>
    <w:rsid w:val="003A1DBD"/>
    <w:rsid w:val="003A1E09"/>
    <w:rsid w:val="003A22A7"/>
    <w:rsid w:val="003A233B"/>
    <w:rsid w:val="003A235F"/>
    <w:rsid w:val="003A23D1"/>
    <w:rsid w:val="003A2634"/>
    <w:rsid w:val="003A27A6"/>
    <w:rsid w:val="003A28DF"/>
    <w:rsid w:val="003A2D58"/>
    <w:rsid w:val="003A2D5D"/>
    <w:rsid w:val="003A30DA"/>
    <w:rsid w:val="003A311A"/>
    <w:rsid w:val="003A3125"/>
    <w:rsid w:val="003A33B3"/>
    <w:rsid w:val="003A34C0"/>
    <w:rsid w:val="003A34C4"/>
    <w:rsid w:val="003A3698"/>
    <w:rsid w:val="003A37CD"/>
    <w:rsid w:val="003A3800"/>
    <w:rsid w:val="003A3936"/>
    <w:rsid w:val="003A3996"/>
    <w:rsid w:val="003A3A42"/>
    <w:rsid w:val="003A3B96"/>
    <w:rsid w:val="003A3D66"/>
    <w:rsid w:val="003A402A"/>
    <w:rsid w:val="003A418B"/>
    <w:rsid w:val="003A45A0"/>
    <w:rsid w:val="003A4842"/>
    <w:rsid w:val="003A496F"/>
    <w:rsid w:val="003A4982"/>
    <w:rsid w:val="003A4A18"/>
    <w:rsid w:val="003A4D68"/>
    <w:rsid w:val="003A4EE6"/>
    <w:rsid w:val="003A4F31"/>
    <w:rsid w:val="003A4F6A"/>
    <w:rsid w:val="003A516F"/>
    <w:rsid w:val="003A51D3"/>
    <w:rsid w:val="003A5215"/>
    <w:rsid w:val="003A53A5"/>
    <w:rsid w:val="003A545A"/>
    <w:rsid w:val="003A560B"/>
    <w:rsid w:val="003A5BE2"/>
    <w:rsid w:val="003A5C12"/>
    <w:rsid w:val="003A6187"/>
    <w:rsid w:val="003A61DE"/>
    <w:rsid w:val="003A62E0"/>
    <w:rsid w:val="003A646A"/>
    <w:rsid w:val="003A64D0"/>
    <w:rsid w:val="003A651E"/>
    <w:rsid w:val="003A6533"/>
    <w:rsid w:val="003A6EC9"/>
    <w:rsid w:val="003A6EE7"/>
    <w:rsid w:val="003A6F92"/>
    <w:rsid w:val="003A703D"/>
    <w:rsid w:val="003A7096"/>
    <w:rsid w:val="003A7240"/>
    <w:rsid w:val="003A73CD"/>
    <w:rsid w:val="003A76A4"/>
    <w:rsid w:val="003A76BB"/>
    <w:rsid w:val="003A7956"/>
    <w:rsid w:val="003A7B42"/>
    <w:rsid w:val="003A7B47"/>
    <w:rsid w:val="003A7C50"/>
    <w:rsid w:val="003A7DD9"/>
    <w:rsid w:val="003B068B"/>
    <w:rsid w:val="003B06D3"/>
    <w:rsid w:val="003B0764"/>
    <w:rsid w:val="003B082F"/>
    <w:rsid w:val="003B096B"/>
    <w:rsid w:val="003B09B7"/>
    <w:rsid w:val="003B12CB"/>
    <w:rsid w:val="003B137E"/>
    <w:rsid w:val="003B139B"/>
    <w:rsid w:val="003B188A"/>
    <w:rsid w:val="003B18A1"/>
    <w:rsid w:val="003B20DD"/>
    <w:rsid w:val="003B21AF"/>
    <w:rsid w:val="003B21ED"/>
    <w:rsid w:val="003B24EF"/>
    <w:rsid w:val="003B256D"/>
    <w:rsid w:val="003B270D"/>
    <w:rsid w:val="003B2A2A"/>
    <w:rsid w:val="003B2A84"/>
    <w:rsid w:val="003B2CE6"/>
    <w:rsid w:val="003B2D6C"/>
    <w:rsid w:val="003B2EF9"/>
    <w:rsid w:val="003B2FC7"/>
    <w:rsid w:val="003B32F6"/>
    <w:rsid w:val="003B3382"/>
    <w:rsid w:val="003B34AE"/>
    <w:rsid w:val="003B34EC"/>
    <w:rsid w:val="003B38A0"/>
    <w:rsid w:val="003B38D0"/>
    <w:rsid w:val="003B3932"/>
    <w:rsid w:val="003B3BAE"/>
    <w:rsid w:val="003B3C52"/>
    <w:rsid w:val="003B3D46"/>
    <w:rsid w:val="003B3DCD"/>
    <w:rsid w:val="003B41F3"/>
    <w:rsid w:val="003B4A1D"/>
    <w:rsid w:val="003B4B50"/>
    <w:rsid w:val="003B4CA4"/>
    <w:rsid w:val="003B4E72"/>
    <w:rsid w:val="003B4FB7"/>
    <w:rsid w:val="003B4FEC"/>
    <w:rsid w:val="003B5023"/>
    <w:rsid w:val="003B5073"/>
    <w:rsid w:val="003B51A2"/>
    <w:rsid w:val="003B51E7"/>
    <w:rsid w:val="003B51ED"/>
    <w:rsid w:val="003B54D7"/>
    <w:rsid w:val="003B58AC"/>
    <w:rsid w:val="003B5A3E"/>
    <w:rsid w:val="003B5A6F"/>
    <w:rsid w:val="003B5B60"/>
    <w:rsid w:val="003B5D85"/>
    <w:rsid w:val="003B5DB9"/>
    <w:rsid w:val="003B5F30"/>
    <w:rsid w:val="003B6A1F"/>
    <w:rsid w:val="003B6CEE"/>
    <w:rsid w:val="003B6EE6"/>
    <w:rsid w:val="003B6F5B"/>
    <w:rsid w:val="003B720E"/>
    <w:rsid w:val="003B72CB"/>
    <w:rsid w:val="003B73C7"/>
    <w:rsid w:val="003B748D"/>
    <w:rsid w:val="003B74E4"/>
    <w:rsid w:val="003B7706"/>
    <w:rsid w:val="003B77F1"/>
    <w:rsid w:val="003B78E7"/>
    <w:rsid w:val="003B7C0E"/>
    <w:rsid w:val="003C01CE"/>
    <w:rsid w:val="003C0240"/>
    <w:rsid w:val="003C02CC"/>
    <w:rsid w:val="003C02CF"/>
    <w:rsid w:val="003C0413"/>
    <w:rsid w:val="003C04A9"/>
    <w:rsid w:val="003C05A2"/>
    <w:rsid w:val="003C06B1"/>
    <w:rsid w:val="003C0EAA"/>
    <w:rsid w:val="003C0EBE"/>
    <w:rsid w:val="003C126C"/>
    <w:rsid w:val="003C16C8"/>
    <w:rsid w:val="003C1A93"/>
    <w:rsid w:val="003C1EB1"/>
    <w:rsid w:val="003C1F40"/>
    <w:rsid w:val="003C20BB"/>
    <w:rsid w:val="003C21A6"/>
    <w:rsid w:val="003C2424"/>
    <w:rsid w:val="003C2483"/>
    <w:rsid w:val="003C2978"/>
    <w:rsid w:val="003C2D9F"/>
    <w:rsid w:val="003C2EAC"/>
    <w:rsid w:val="003C3061"/>
    <w:rsid w:val="003C3144"/>
    <w:rsid w:val="003C37C4"/>
    <w:rsid w:val="003C3B28"/>
    <w:rsid w:val="003C3E38"/>
    <w:rsid w:val="003C3F8E"/>
    <w:rsid w:val="003C437F"/>
    <w:rsid w:val="003C443F"/>
    <w:rsid w:val="003C4505"/>
    <w:rsid w:val="003C4647"/>
    <w:rsid w:val="003C4665"/>
    <w:rsid w:val="003C466D"/>
    <w:rsid w:val="003C4B5F"/>
    <w:rsid w:val="003C4D8C"/>
    <w:rsid w:val="003C4E2A"/>
    <w:rsid w:val="003C515A"/>
    <w:rsid w:val="003C5244"/>
    <w:rsid w:val="003C54C4"/>
    <w:rsid w:val="003C557F"/>
    <w:rsid w:val="003C5819"/>
    <w:rsid w:val="003C5F34"/>
    <w:rsid w:val="003C6033"/>
    <w:rsid w:val="003C60A1"/>
    <w:rsid w:val="003C610E"/>
    <w:rsid w:val="003C61B9"/>
    <w:rsid w:val="003C6308"/>
    <w:rsid w:val="003C64C4"/>
    <w:rsid w:val="003C65E8"/>
    <w:rsid w:val="003C6985"/>
    <w:rsid w:val="003C6BC9"/>
    <w:rsid w:val="003C6C9F"/>
    <w:rsid w:val="003C6E07"/>
    <w:rsid w:val="003C6E50"/>
    <w:rsid w:val="003C702E"/>
    <w:rsid w:val="003C720A"/>
    <w:rsid w:val="003C74CE"/>
    <w:rsid w:val="003C75F8"/>
    <w:rsid w:val="003C7770"/>
    <w:rsid w:val="003C7794"/>
    <w:rsid w:val="003C7A07"/>
    <w:rsid w:val="003C7A40"/>
    <w:rsid w:val="003C7AAD"/>
    <w:rsid w:val="003D0350"/>
    <w:rsid w:val="003D0487"/>
    <w:rsid w:val="003D0928"/>
    <w:rsid w:val="003D09FB"/>
    <w:rsid w:val="003D0BBE"/>
    <w:rsid w:val="003D0C10"/>
    <w:rsid w:val="003D0C25"/>
    <w:rsid w:val="003D0CC2"/>
    <w:rsid w:val="003D11AD"/>
    <w:rsid w:val="003D11CC"/>
    <w:rsid w:val="003D1A9F"/>
    <w:rsid w:val="003D1C7E"/>
    <w:rsid w:val="003D1FB6"/>
    <w:rsid w:val="003D2088"/>
    <w:rsid w:val="003D20B4"/>
    <w:rsid w:val="003D233A"/>
    <w:rsid w:val="003D23C8"/>
    <w:rsid w:val="003D2593"/>
    <w:rsid w:val="003D279D"/>
    <w:rsid w:val="003D2B9C"/>
    <w:rsid w:val="003D2D6E"/>
    <w:rsid w:val="003D3025"/>
    <w:rsid w:val="003D3614"/>
    <w:rsid w:val="003D3917"/>
    <w:rsid w:val="003D39AC"/>
    <w:rsid w:val="003D3C07"/>
    <w:rsid w:val="003D3CDF"/>
    <w:rsid w:val="003D3E1F"/>
    <w:rsid w:val="003D4315"/>
    <w:rsid w:val="003D4344"/>
    <w:rsid w:val="003D44CC"/>
    <w:rsid w:val="003D45EF"/>
    <w:rsid w:val="003D46DE"/>
    <w:rsid w:val="003D4708"/>
    <w:rsid w:val="003D483A"/>
    <w:rsid w:val="003D4954"/>
    <w:rsid w:val="003D49F0"/>
    <w:rsid w:val="003D4B36"/>
    <w:rsid w:val="003D4EFC"/>
    <w:rsid w:val="003D4F38"/>
    <w:rsid w:val="003D5163"/>
    <w:rsid w:val="003D51AF"/>
    <w:rsid w:val="003D533E"/>
    <w:rsid w:val="003D538F"/>
    <w:rsid w:val="003D5647"/>
    <w:rsid w:val="003D57CF"/>
    <w:rsid w:val="003D599C"/>
    <w:rsid w:val="003D5A43"/>
    <w:rsid w:val="003D5B71"/>
    <w:rsid w:val="003D5BD6"/>
    <w:rsid w:val="003D5FBD"/>
    <w:rsid w:val="003D60DD"/>
    <w:rsid w:val="003D62D6"/>
    <w:rsid w:val="003D6401"/>
    <w:rsid w:val="003D66A5"/>
    <w:rsid w:val="003D6738"/>
    <w:rsid w:val="003D6965"/>
    <w:rsid w:val="003D6B67"/>
    <w:rsid w:val="003D6BBD"/>
    <w:rsid w:val="003D6BD7"/>
    <w:rsid w:val="003D6FC0"/>
    <w:rsid w:val="003D70DE"/>
    <w:rsid w:val="003D7165"/>
    <w:rsid w:val="003D7170"/>
    <w:rsid w:val="003D74D0"/>
    <w:rsid w:val="003D7974"/>
    <w:rsid w:val="003D7B5C"/>
    <w:rsid w:val="003D7C6D"/>
    <w:rsid w:val="003D7F51"/>
    <w:rsid w:val="003E0061"/>
    <w:rsid w:val="003E00AD"/>
    <w:rsid w:val="003E01F3"/>
    <w:rsid w:val="003E0293"/>
    <w:rsid w:val="003E05DB"/>
    <w:rsid w:val="003E07B0"/>
    <w:rsid w:val="003E088C"/>
    <w:rsid w:val="003E0912"/>
    <w:rsid w:val="003E0A35"/>
    <w:rsid w:val="003E0CE0"/>
    <w:rsid w:val="003E0FD0"/>
    <w:rsid w:val="003E11CE"/>
    <w:rsid w:val="003E1210"/>
    <w:rsid w:val="003E147A"/>
    <w:rsid w:val="003E1656"/>
    <w:rsid w:val="003E18BB"/>
    <w:rsid w:val="003E1A9F"/>
    <w:rsid w:val="003E1BA5"/>
    <w:rsid w:val="003E1BAF"/>
    <w:rsid w:val="003E1E3B"/>
    <w:rsid w:val="003E1E4D"/>
    <w:rsid w:val="003E1E6F"/>
    <w:rsid w:val="003E1F7D"/>
    <w:rsid w:val="003E2091"/>
    <w:rsid w:val="003E21C3"/>
    <w:rsid w:val="003E251D"/>
    <w:rsid w:val="003E25F0"/>
    <w:rsid w:val="003E26D9"/>
    <w:rsid w:val="003E2821"/>
    <w:rsid w:val="003E29B5"/>
    <w:rsid w:val="003E2C70"/>
    <w:rsid w:val="003E2D9F"/>
    <w:rsid w:val="003E2E49"/>
    <w:rsid w:val="003E2EC3"/>
    <w:rsid w:val="003E2F5C"/>
    <w:rsid w:val="003E3034"/>
    <w:rsid w:val="003E311B"/>
    <w:rsid w:val="003E3242"/>
    <w:rsid w:val="003E3250"/>
    <w:rsid w:val="003E32DE"/>
    <w:rsid w:val="003E335E"/>
    <w:rsid w:val="003E39A2"/>
    <w:rsid w:val="003E39F1"/>
    <w:rsid w:val="003E3F41"/>
    <w:rsid w:val="003E469A"/>
    <w:rsid w:val="003E49D0"/>
    <w:rsid w:val="003E4AF7"/>
    <w:rsid w:val="003E4BF0"/>
    <w:rsid w:val="003E4D66"/>
    <w:rsid w:val="003E4F70"/>
    <w:rsid w:val="003E5130"/>
    <w:rsid w:val="003E5150"/>
    <w:rsid w:val="003E5158"/>
    <w:rsid w:val="003E51CF"/>
    <w:rsid w:val="003E5212"/>
    <w:rsid w:val="003E53EC"/>
    <w:rsid w:val="003E5A8D"/>
    <w:rsid w:val="003E5C2D"/>
    <w:rsid w:val="003E5CB0"/>
    <w:rsid w:val="003E5E0D"/>
    <w:rsid w:val="003E5EF5"/>
    <w:rsid w:val="003E61E8"/>
    <w:rsid w:val="003E624D"/>
    <w:rsid w:val="003E6DB0"/>
    <w:rsid w:val="003E6E57"/>
    <w:rsid w:val="003E6FFA"/>
    <w:rsid w:val="003E7481"/>
    <w:rsid w:val="003E7519"/>
    <w:rsid w:val="003E76FA"/>
    <w:rsid w:val="003E7742"/>
    <w:rsid w:val="003E7AD1"/>
    <w:rsid w:val="003E7CF4"/>
    <w:rsid w:val="003E7D9F"/>
    <w:rsid w:val="003E7EA5"/>
    <w:rsid w:val="003E7EEF"/>
    <w:rsid w:val="003F001E"/>
    <w:rsid w:val="003F002F"/>
    <w:rsid w:val="003F030D"/>
    <w:rsid w:val="003F053B"/>
    <w:rsid w:val="003F0547"/>
    <w:rsid w:val="003F0611"/>
    <w:rsid w:val="003F0615"/>
    <w:rsid w:val="003F06CD"/>
    <w:rsid w:val="003F0A89"/>
    <w:rsid w:val="003F0C74"/>
    <w:rsid w:val="003F0EC0"/>
    <w:rsid w:val="003F1106"/>
    <w:rsid w:val="003F11AB"/>
    <w:rsid w:val="003F11CB"/>
    <w:rsid w:val="003F1316"/>
    <w:rsid w:val="003F1404"/>
    <w:rsid w:val="003F1604"/>
    <w:rsid w:val="003F1724"/>
    <w:rsid w:val="003F17F6"/>
    <w:rsid w:val="003F1911"/>
    <w:rsid w:val="003F1AAC"/>
    <w:rsid w:val="003F1D59"/>
    <w:rsid w:val="003F1E5A"/>
    <w:rsid w:val="003F1EC4"/>
    <w:rsid w:val="003F2003"/>
    <w:rsid w:val="003F2041"/>
    <w:rsid w:val="003F26B1"/>
    <w:rsid w:val="003F2783"/>
    <w:rsid w:val="003F27B3"/>
    <w:rsid w:val="003F27D3"/>
    <w:rsid w:val="003F288D"/>
    <w:rsid w:val="003F297D"/>
    <w:rsid w:val="003F2A8D"/>
    <w:rsid w:val="003F2B3E"/>
    <w:rsid w:val="003F2E86"/>
    <w:rsid w:val="003F30E9"/>
    <w:rsid w:val="003F320B"/>
    <w:rsid w:val="003F3367"/>
    <w:rsid w:val="003F36A0"/>
    <w:rsid w:val="003F377D"/>
    <w:rsid w:val="003F39F4"/>
    <w:rsid w:val="003F3A21"/>
    <w:rsid w:val="003F3B26"/>
    <w:rsid w:val="003F3C49"/>
    <w:rsid w:val="003F3C89"/>
    <w:rsid w:val="003F3D03"/>
    <w:rsid w:val="003F3D20"/>
    <w:rsid w:val="003F3D47"/>
    <w:rsid w:val="003F3FB8"/>
    <w:rsid w:val="003F3FFA"/>
    <w:rsid w:val="003F40E2"/>
    <w:rsid w:val="003F4206"/>
    <w:rsid w:val="003F42CF"/>
    <w:rsid w:val="003F4320"/>
    <w:rsid w:val="003F435A"/>
    <w:rsid w:val="003F4443"/>
    <w:rsid w:val="003F44BB"/>
    <w:rsid w:val="003F4719"/>
    <w:rsid w:val="003F476F"/>
    <w:rsid w:val="003F492D"/>
    <w:rsid w:val="003F4AB5"/>
    <w:rsid w:val="003F4BD6"/>
    <w:rsid w:val="003F5028"/>
    <w:rsid w:val="003F526C"/>
    <w:rsid w:val="003F52A6"/>
    <w:rsid w:val="003F5419"/>
    <w:rsid w:val="003F5742"/>
    <w:rsid w:val="003F57C4"/>
    <w:rsid w:val="003F5A57"/>
    <w:rsid w:val="003F5AC7"/>
    <w:rsid w:val="003F5CCC"/>
    <w:rsid w:val="003F5CF4"/>
    <w:rsid w:val="003F5E67"/>
    <w:rsid w:val="003F5E82"/>
    <w:rsid w:val="003F5F9F"/>
    <w:rsid w:val="003F612E"/>
    <w:rsid w:val="003F6536"/>
    <w:rsid w:val="003F67E5"/>
    <w:rsid w:val="003F6B0E"/>
    <w:rsid w:val="003F6CEB"/>
    <w:rsid w:val="003F6DD9"/>
    <w:rsid w:val="003F6E0B"/>
    <w:rsid w:val="003F6E2C"/>
    <w:rsid w:val="003F6E65"/>
    <w:rsid w:val="003F6F65"/>
    <w:rsid w:val="003F7092"/>
    <w:rsid w:val="003F7210"/>
    <w:rsid w:val="003F73E8"/>
    <w:rsid w:val="003F7520"/>
    <w:rsid w:val="003F75AB"/>
    <w:rsid w:val="003F770F"/>
    <w:rsid w:val="003F786A"/>
    <w:rsid w:val="003F7968"/>
    <w:rsid w:val="003F79BB"/>
    <w:rsid w:val="003F7B21"/>
    <w:rsid w:val="003F7BF4"/>
    <w:rsid w:val="003F7C7F"/>
    <w:rsid w:val="003F7C9E"/>
    <w:rsid w:val="003F7F09"/>
    <w:rsid w:val="004001DF"/>
    <w:rsid w:val="0040074D"/>
    <w:rsid w:val="00400942"/>
    <w:rsid w:val="00400B83"/>
    <w:rsid w:val="00400B98"/>
    <w:rsid w:val="00400FD2"/>
    <w:rsid w:val="0040118C"/>
    <w:rsid w:val="00401344"/>
    <w:rsid w:val="00401546"/>
    <w:rsid w:val="004017F0"/>
    <w:rsid w:val="004018D7"/>
    <w:rsid w:val="00401964"/>
    <w:rsid w:val="00401967"/>
    <w:rsid w:val="00401B9B"/>
    <w:rsid w:val="004021D6"/>
    <w:rsid w:val="0040243D"/>
    <w:rsid w:val="00402608"/>
    <w:rsid w:val="0040270E"/>
    <w:rsid w:val="0040272E"/>
    <w:rsid w:val="00402964"/>
    <w:rsid w:val="004029F7"/>
    <w:rsid w:val="00402B4A"/>
    <w:rsid w:val="00402DE3"/>
    <w:rsid w:val="00402E3E"/>
    <w:rsid w:val="004031FF"/>
    <w:rsid w:val="00403A8C"/>
    <w:rsid w:val="00403C6A"/>
    <w:rsid w:val="00403E0C"/>
    <w:rsid w:val="00403F34"/>
    <w:rsid w:val="00403FEC"/>
    <w:rsid w:val="004040DB"/>
    <w:rsid w:val="004041B0"/>
    <w:rsid w:val="00404576"/>
    <w:rsid w:val="0040472D"/>
    <w:rsid w:val="00404A5A"/>
    <w:rsid w:val="00404E45"/>
    <w:rsid w:val="00404EE2"/>
    <w:rsid w:val="00404FBB"/>
    <w:rsid w:val="00405026"/>
    <w:rsid w:val="004050B3"/>
    <w:rsid w:val="004050D2"/>
    <w:rsid w:val="004050F4"/>
    <w:rsid w:val="00405190"/>
    <w:rsid w:val="004052BA"/>
    <w:rsid w:val="0040546B"/>
    <w:rsid w:val="00405535"/>
    <w:rsid w:val="0040567E"/>
    <w:rsid w:val="0040586D"/>
    <w:rsid w:val="0040599B"/>
    <w:rsid w:val="00405AC1"/>
    <w:rsid w:val="00405AE7"/>
    <w:rsid w:val="00405E1A"/>
    <w:rsid w:val="00405F39"/>
    <w:rsid w:val="0040601B"/>
    <w:rsid w:val="0040612D"/>
    <w:rsid w:val="00406160"/>
    <w:rsid w:val="004061B5"/>
    <w:rsid w:val="00406230"/>
    <w:rsid w:val="00406305"/>
    <w:rsid w:val="00406492"/>
    <w:rsid w:val="004066E3"/>
    <w:rsid w:val="004067B1"/>
    <w:rsid w:val="00406803"/>
    <w:rsid w:val="00406890"/>
    <w:rsid w:val="00406A8A"/>
    <w:rsid w:val="00406BFB"/>
    <w:rsid w:val="00406D1F"/>
    <w:rsid w:val="00406EC8"/>
    <w:rsid w:val="00406F72"/>
    <w:rsid w:val="00406FE9"/>
    <w:rsid w:val="004071C2"/>
    <w:rsid w:val="00407245"/>
    <w:rsid w:val="00407434"/>
    <w:rsid w:val="00407448"/>
    <w:rsid w:val="004077B7"/>
    <w:rsid w:val="0040795D"/>
    <w:rsid w:val="00407C45"/>
    <w:rsid w:val="00407CB1"/>
    <w:rsid w:val="00407E72"/>
    <w:rsid w:val="00407E85"/>
    <w:rsid w:val="004105E2"/>
    <w:rsid w:val="0041089A"/>
    <w:rsid w:val="00410C47"/>
    <w:rsid w:val="00410DD0"/>
    <w:rsid w:val="00410E23"/>
    <w:rsid w:val="0041132B"/>
    <w:rsid w:val="0041198E"/>
    <w:rsid w:val="004119AF"/>
    <w:rsid w:val="00411C9D"/>
    <w:rsid w:val="00411DE0"/>
    <w:rsid w:val="004120B2"/>
    <w:rsid w:val="004120C2"/>
    <w:rsid w:val="004122BC"/>
    <w:rsid w:val="004122DC"/>
    <w:rsid w:val="00412396"/>
    <w:rsid w:val="004125FE"/>
    <w:rsid w:val="00412716"/>
    <w:rsid w:val="004127B0"/>
    <w:rsid w:val="00412826"/>
    <w:rsid w:val="00412947"/>
    <w:rsid w:val="00412D3E"/>
    <w:rsid w:val="004131B4"/>
    <w:rsid w:val="004131B6"/>
    <w:rsid w:val="004133ED"/>
    <w:rsid w:val="00413713"/>
    <w:rsid w:val="004137A8"/>
    <w:rsid w:val="004139BD"/>
    <w:rsid w:val="00413B9A"/>
    <w:rsid w:val="00413EB5"/>
    <w:rsid w:val="0041401B"/>
    <w:rsid w:val="004141CF"/>
    <w:rsid w:val="00414440"/>
    <w:rsid w:val="004144A6"/>
    <w:rsid w:val="0041451F"/>
    <w:rsid w:val="00414632"/>
    <w:rsid w:val="0041471C"/>
    <w:rsid w:val="004147E6"/>
    <w:rsid w:val="004148C3"/>
    <w:rsid w:val="004149D2"/>
    <w:rsid w:val="004149DD"/>
    <w:rsid w:val="00414BA0"/>
    <w:rsid w:val="00414D82"/>
    <w:rsid w:val="00414DA1"/>
    <w:rsid w:val="00415190"/>
    <w:rsid w:val="0041549D"/>
    <w:rsid w:val="0041576F"/>
    <w:rsid w:val="004157DE"/>
    <w:rsid w:val="00415910"/>
    <w:rsid w:val="00415925"/>
    <w:rsid w:val="00415998"/>
    <w:rsid w:val="00415D54"/>
    <w:rsid w:val="004160CF"/>
    <w:rsid w:val="00416113"/>
    <w:rsid w:val="004162D8"/>
    <w:rsid w:val="00416359"/>
    <w:rsid w:val="0041644D"/>
    <w:rsid w:val="004164F8"/>
    <w:rsid w:val="00416637"/>
    <w:rsid w:val="004168B6"/>
    <w:rsid w:val="004169EC"/>
    <w:rsid w:val="00416F66"/>
    <w:rsid w:val="00416F7D"/>
    <w:rsid w:val="00417250"/>
    <w:rsid w:val="00417264"/>
    <w:rsid w:val="0041730C"/>
    <w:rsid w:val="0041753E"/>
    <w:rsid w:val="004176F9"/>
    <w:rsid w:val="00417711"/>
    <w:rsid w:val="0041771C"/>
    <w:rsid w:val="00417731"/>
    <w:rsid w:val="00417760"/>
    <w:rsid w:val="00417834"/>
    <w:rsid w:val="00417A33"/>
    <w:rsid w:val="0042017F"/>
    <w:rsid w:val="00420232"/>
    <w:rsid w:val="00420681"/>
    <w:rsid w:val="004206D7"/>
    <w:rsid w:val="0042083D"/>
    <w:rsid w:val="00420898"/>
    <w:rsid w:val="00420954"/>
    <w:rsid w:val="0042099B"/>
    <w:rsid w:val="00420CAD"/>
    <w:rsid w:val="00420DBA"/>
    <w:rsid w:val="00420DFF"/>
    <w:rsid w:val="00421283"/>
    <w:rsid w:val="004214DF"/>
    <w:rsid w:val="004215FF"/>
    <w:rsid w:val="0042162F"/>
    <w:rsid w:val="00421771"/>
    <w:rsid w:val="00421B7A"/>
    <w:rsid w:val="00421C65"/>
    <w:rsid w:val="00421CB6"/>
    <w:rsid w:val="00421D8A"/>
    <w:rsid w:val="00421E2F"/>
    <w:rsid w:val="0042211B"/>
    <w:rsid w:val="00422176"/>
    <w:rsid w:val="00422247"/>
    <w:rsid w:val="004222AA"/>
    <w:rsid w:val="004222FA"/>
    <w:rsid w:val="00422A76"/>
    <w:rsid w:val="00422A83"/>
    <w:rsid w:val="00422AC0"/>
    <w:rsid w:val="00422C67"/>
    <w:rsid w:val="0042321F"/>
    <w:rsid w:val="00423304"/>
    <w:rsid w:val="00423436"/>
    <w:rsid w:val="004236A4"/>
    <w:rsid w:val="0042385C"/>
    <w:rsid w:val="00423E5B"/>
    <w:rsid w:val="00423F63"/>
    <w:rsid w:val="00423FD1"/>
    <w:rsid w:val="00423FF6"/>
    <w:rsid w:val="004240F9"/>
    <w:rsid w:val="004240FC"/>
    <w:rsid w:val="004242E8"/>
    <w:rsid w:val="0042449B"/>
    <w:rsid w:val="00424574"/>
    <w:rsid w:val="00424683"/>
    <w:rsid w:val="0042470A"/>
    <w:rsid w:val="004247CA"/>
    <w:rsid w:val="0042499B"/>
    <w:rsid w:val="004249D1"/>
    <w:rsid w:val="00424D51"/>
    <w:rsid w:val="00425213"/>
    <w:rsid w:val="00425290"/>
    <w:rsid w:val="004252D2"/>
    <w:rsid w:val="00425443"/>
    <w:rsid w:val="00425583"/>
    <w:rsid w:val="0042567E"/>
    <w:rsid w:val="00425A0D"/>
    <w:rsid w:val="00425BA3"/>
    <w:rsid w:val="00425C1A"/>
    <w:rsid w:val="00425C76"/>
    <w:rsid w:val="00426174"/>
    <w:rsid w:val="00426288"/>
    <w:rsid w:val="00426369"/>
    <w:rsid w:val="00426772"/>
    <w:rsid w:val="0042680A"/>
    <w:rsid w:val="00426B09"/>
    <w:rsid w:val="00426CF2"/>
    <w:rsid w:val="00426D9E"/>
    <w:rsid w:val="0042703C"/>
    <w:rsid w:val="004270C8"/>
    <w:rsid w:val="0042726B"/>
    <w:rsid w:val="0042766F"/>
    <w:rsid w:val="0042788C"/>
    <w:rsid w:val="004279F1"/>
    <w:rsid w:val="00427B8E"/>
    <w:rsid w:val="00427CD1"/>
    <w:rsid w:val="00430049"/>
    <w:rsid w:val="004300A0"/>
    <w:rsid w:val="0043020C"/>
    <w:rsid w:val="004302CE"/>
    <w:rsid w:val="0043034E"/>
    <w:rsid w:val="0043079B"/>
    <w:rsid w:val="0043085F"/>
    <w:rsid w:val="0043090C"/>
    <w:rsid w:val="00430A24"/>
    <w:rsid w:val="00430A2C"/>
    <w:rsid w:val="00430B89"/>
    <w:rsid w:val="00430CC3"/>
    <w:rsid w:val="00430DED"/>
    <w:rsid w:val="00430E2E"/>
    <w:rsid w:val="0043107C"/>
    <w:rsid w:val="004310E5"/>
    <w:rsid w:val="00431215"/>
    <w:rsid w:val="00431387"/>
    <w:rsid w:val="004314DE"/>
    <w:rsid w:val="004317E0"/>
    <w:rsid w:val="004317F0"/>
    <w:rsid w:val="00431810"/>
    <w:rsid w:val="004318C6"/>
    <w:rsid w:val="00431A75"/>
    <w:rsid w:val="00431B3B"/>
    <w:rsid w:val="00431B40"/>
    <w:rsid w:val="00432031"/>
    <w:rsid w:val="0043210E"/>
    <w:rsid w:val="0043247A"/>
    <w:rsid w:val="004324F8"/>
    <w:rsid w:val="0043268F"/>
    <w:rsid w:val="00432718"/>
    <w:rsid w:val="00432775"/>
    <w:rsid w:val="004328D0"/>
    <w:rsid w:val="00432A03"/>
    <w:rsid w:val="00432AA5"/>
    <w:rsid w:val="00432C63"/>
    <w:rsid w:val="00432CE4"/>
    <w:rsid w:val="00433050"/>
    <w:rsid w:val="00433062"/>
    <w:rsid w:val="0043308F"/>
    <w:rsid w:val="004331CB"/>
    <w:rsid w:val="0043345D"/>
    <w:rsid w:val="0043346C"/>
    <w:rsid w:val="004339A3"/>
    <w:rsid w:val="00434266"/>
    <w:rsid w:val="00434301"/>
    <w:rsid w:val="004344FA"/>
    <w:rsid w:val="004346B2"/>
    <w:rsid w:val="00434976"/>
    <w:rsid w:val="00434AC0"/>
    <w:rsid w:val="00434CF9"/>
    <w:rsid w:val="00434EA5"/>
    <w:rsid w:val="00434EB0"/>
    <w:rsid w:val="00434FC3"/>
    <w:rsid w:val="00435085"/>
    <w:rsid w:val="004351A4"/>
    <w:rsid w:val="00435436"/>
    <w:rsid w:val="004355E2"/>
    <w:rsid w:val="00435C50"/>
    <w:rsid w:val="00436128"/>
    <w:rsid w:val="004361E1"/>
    <w:rsid w:val="0043622F"/>
    <w:rsid w:val="0043654E"/>
    <w:rsid w:val="00436631"/>
    <w:rsid w:val="0043664F"/>
    <w:rsid w:val="0043689B"/>
    <w:rsid w:val="004369C9"/>
    <w:rsid w:val="00436A1B"/>
    <w:rsid w:val="00436B68"/>
    <w:rsid w:val="00436F1D"/>
    <w:rsid w:val="0043703E"/>
    <w:rsid w:val="00437290"/>
    <w:rsid w:val="0043756B"/>
    <w:rsid w:val="00437AB4"/>
    <w:rsid w:val="00437E70"/>
    <w:rsid w:val="004400FA"/>
    <w:rsid w:val="00440200"/>
    <w:rsid w:val="004407EB"/>
    <w:rsid w:val="004408FA"/>
    <w:rsid w:val="00440B50"/>
    <w:rsid w:val="00440B58"/>
    <w:rsid w:val="00440B67"/>
    <w:rsid w:val="00440BFC"/>
    <w:rsid w:val="00440F1A"/>
    <w:rsid w:val="00441215"/>
    <w:rsid w:val="004414EA"/>
    <w:rsid w:val="004416C0"/>
    <w:rsid w:val="00441BA4"/>
    <w:rsid w:val="00441BC9"/>
    <w:rsid w:val="00441C58"/>
    <w:rsid w:val="00442171"/>
    <w:rsid w:val="004421FB"/>
    <w:rsid w:val="0044227F"/>
    <w:rsid w:val="0044242C"/>
    <w:rsid w:val="00442560"/>
    <w:rsid w:val="004426B1"/>
    <w:rsid w:val="0044273A"/>
    <w:rsid w:val="00442DB6"/>
    <w:rsid w:val="00442E50"/>
    <w:rsid w:val="004430D4"/>
    <w:rsid w:val="00443538"/>
    <w:rsid w:val="004437D8"/>
    <w:rsid w:val="00443827"/>
    <w:rsid w:val="00443876"/>
    <w:rsid w:val="00443A22"/>
    <w:rsid w:val="00443B30"/>
    <w:rsid w:val="00443D79"/>
    <w:rsid w:val="004441A5"/>
    <w:rsid w:val="0044425F"/>
    <w:rsid w:val="004444F9"/>
    <w:rsid w:val="00444696"/>
    <w:rsid w:val="00444819"/>
    <w:rsid w:val="00444AD0"/>
    <w:rsid w:val="00444BEC"/>
    <w:rsid w:val="00444E14"/>
    <w:rsid w:val="00444F73"/>
    <w:rsid w:val="00444F74"/>
    <w:rsid w:val="0044507D"/>
    <w:rsid w:val="00445349"/>
    <w:rsid w:val="004454ED"/>
    <w:rsid w:val="004455B3"/>
    <w:rsid w:val="00445853"/>
    <w:rsid w:val="00445BF3"/>
    <w:rsid w:val="00445D0C"/>
    <w:rsid w:val="00445E98"/>
    <w:rsid w:val="00446078"/>
    <w:rsid w:val="004460C2"/>
    <w:rsid w:val="0044627C"/>
    <w:rsid w:val="00446289"/>
    <w:rsid w:val="00446295"/>
    <w:rsid w:val="0044633A"/>
    <w:rsid w:val="004467A6"/>
    <w:rsid w:val="0044685C"/>
    <w:rsid w:val="00446B34"/>
    <w:rsid w:val="00446B53"/>
    <w:rsid w:val="00446C0B"/>
    <w:rsid w:val="00446C5B"/>
    <w:rsid w:val="00446C99"/>
    <w:rsid w:val="00446E06"/>
    <w:rsid w:val="00446FD6"/>
    <w:rsid w:val="0044731E"/>
    <w:rsid w:val="004479D4"/>
    <w:rsid w:val="00447AAE"/>
    <w:rsid w:val="00447B5A"/>
    <w:rsid w:val="00447F0D"/>
    <w:rsid w:val="00447F2C"/>
    <w:rsid w:val="004500CD"/>
    <w:rsid w:val="00450704"/>
    <w:rsid w:val="0045082B"/>
    <w:rsid w:val="0045090A"/>
    <w:rsid w:val="0045093C"/>
    <w:rsid w:val="004509EC"/>
    <w:rsid w:val="00450D83"/>
    <w:rsid w:val="00450E6A"/>
    <w:rsid w:val="0045116D"/>
    <w:rsid w:val="004511D4"/>
    <w:rsid w:val="004512B8"/>
    <w:rsid w:val="00451504"/>
    <w:rsid w:val="00451660"/>
    <w:rsid w:val="00451687"/>
    <w:rsid w:val="004516CF"/>
    <w:rsid w:val="004517BE"/>
    <w:rsid w:val="004518C8"/>
    <w:rsid w:val="00451951"/>
    <w:rsid w:val="00451A26"/>
    <w:rsid w:val="00451C61"/>
    <w:rsid w:val="00451DEC"/>
    <w:rsid w:val="00451FA0"/>
    <w:rsid w:val="0045204F"/>
    <w:rsid w:val="00452241"/>
    <w:rsid w:val="004522AE"/>
    <w:rsid w:val="004527F6"/>
    <w:rsid w:val="004528DF"/>
    <w:rsid w:val="004528E3"/>
    <w:rsid w:val="00452C45"/>
    <w:rsid w:val="00452E20"/>
    <w:rsid w:val="0045324E"/>
    <w:rsid w:val="004532CE"/>
    <w:rsid w:val="00453484"/>
    <w:rsid w:val="004535BC"/>
    <w:rsid w:val="00453747"/>
    <w:rsid w:val="00453909"/>
    <w:rsid w:val="00453933"/>
    <w:rsid w:val="00453B77"/>
    <w:rsid w:val="00453E13"/>
    <w:rsid w:val="00454360"/>
    <w:rsid w:val="0045441B"/>
    <w:rsid w:val="004544A5"/>
    <w:rsid w:val="00454542"/>
    <w:rsid w:val="00454638"/>
    <w:rsid w:val="004546AB"/>
    <w:rsid w:val="00454731"/>
    <w:rsid w:val="0045481F"/>
    <w:rsid w:val="004548E2"/>
    <w:rsid w:val="0045495A"/>
    <w:rsid w:val="004549E7"/>
    <w:rsid w:val="00454AEC"/>
    <w:rsid w:val="00454CE8"/>
    <w:rsid w:val="00454D84"/>
    <w:rsid w:val="00454DF7"/>
    <w:rsid w:val="00454EDE"/>
    <w:rsid w:val="00454FB8"/>
    <w:rsid w:val="00454FEB"/>
    <w:rsid w:val="00455087"/>
    <w:rsid w:val="004552B4"/>
    <w:rsid w:val="0045535F"/>
    <w:rsid w:val="00455537"/>
    <w:rsid w:val="00455552"/>
    <w:rsid w:val="00455B47"/>
    <w:rsid w:val="00455C74"/>
    <w:rsid w:val="00455F38"/>
    <w:rsid w:val="0045618D"/>
    <w:rsid w:val="004562DD"/>
    <w:rsid w:val="00456600"/>
    <w:rsid w:val="0045672F"/>
    <w:rsid w:val="004567C1"/>
    <w:rsid w:val="0045686D"/>
    <w:rsid w:val="00456E56"/>
    <w:rsid w:val="00457140"/>
    <w:rsid w:val="00457183"/>
    <w:rsid w:val="004573FF"/>
    <w:rsid w:val="00457548"/>
    <w:rsid w:val="0045774E"/>
    <w:rsid w:val="00457750"/>
    <w:rsid w:val="00457A04"/>
    <w:rsid w:val="00457A75"/>
    <w:rsid w:val="00457AE9"/>
    <w:rsid w:val="00457B29"/>
    <w:rsid w:val="00457BA5"/>
    <w:rsid w:val="00457DF0"/>
    <w:rsid w:val="00457E7C"/>
    <w:rsid w:val="00457F46"/>
    <w:rsid w:val="00460363"/>
    <w:rsid w:val="004603FA"/>
    <w:rsid w:val="00460648"/>
    <w:rsid w:val="004609D6"/>
    <w:rsid w:val="00460A24"/>
    <w:rsid w:val="00460A47"/>
    <w:rsid w:val="00460B2A"/>
    <w:rsid w:val="00460B3B"/>
    <w:rsid w:val="00460D7F"/>
    <w:rsid w:val="00460EBA"/>
    <w:rsid w:val="00461085"/>
    <w:rsid w:val="004611BD"/>
    <w:rsid w:val="00461527"/>
    <w:rsid w:val="004617BF"/>
    <w:rsid w:val="004618FB"/>
    <w:rsid w:val="004619BF"/>
    <w:rsid w:val="00461A01"/>
    <w:rsid w:val="00461B9F"/>
    <w:rsid w:val="00461C42"/>
    <w:rsid w:val="00461FC1"/>
    <w:rsid w:val="00461FCD"/>
    <w:rsid w:val="0046203D"/>
    <w:rsid w:val="004622A3"/>
    <w:rsid w:val="00462433"/>
    <w:rsid w:val="00462509"/>
    <w:rsid w:val="004626A3"/>
    <w:rsid w:val="004629C4"/>
    <w:rsid w:val="00462CB8"/>
    <w:rsid w:val="00462D67"/>
    <w:rsid w:val="00462F12"/>
    <w:rsid w:val="00462F15"/>
    <w:rsid w:val="0046311A"/>
    <w:rsid w:val="0046311D"/>
    <w:rsid w:val="00463316"/>
    <w:rsid w:val="00463403"/>
    <w:rsid w:val="00463464"/>
    <w:rsid w:val="00463654"/>
    <w:rsid w:val="004639F3"/>
    <w:rsid w:val="00463A9A"/>
    <w:rsid w:val="00463B3C"/>
    <w:rsid w:val="00463C1C"/>
    <w:rsid w:val="00464176"/>
    <w:rsid w:val="0046417B"/>
    <w:rsid w:val="004641AF"/>
    <w:rsid w:val="00464650"/>
    <w:rsid w:val="0046466B"/>
    <w:rsid w:val="0046487B"/>
    <w:rsid w:val="00464880"/>
    <w:rsid w:val="00464A84"/>
    <w:rsid w:val="00464B0D"/>
    <w:rsid w:val="00464C75"/>
    <w:rsid w:val="00464E1B"/>
    <w:rsid w:val="00464E5C"/>
    <w:rsid w:val="00464F10"/>
    <w:rsid w:val="004650E9"/>
    <w:rsid w:val="004650F4"/>
    <w:rsid w:val="00465362"/>
    <w:rsid w:val="00465364"/>
    <w:rsid w:val="00465564"/>
    <w:rsid w:val="00465719"/>
    <w:rsid w:val="00465757"/>
    <w:rsid w:val="00465D70"/>
    <w:rsid w:val="004664A0"/>
    <w:rsid w:val="00466751"/>
    <w:rsid w:val="004668E8"/>
    <w:rsid w:val="00466958"/>
    <w:rsid w:val="004669E0"/>
    <w:rsid w:val="00466C35"/>
    <w:rsid w:val="00467003"/>
    <w:rsid w:val="004674EF"/>
    <w:rsid w:val="00467534"/>
    <w:rsid w:val="00467828"/>
    <w:rsid w:val="00467850"/>
    <w:rsid w:val="00467ADC"/>
    <w:rsid w:val="00467CEC"/>
    <w:rsid w:val="00467D24"/>
    <w:rsid w:val="0047017E"/>
    <w:rsid w:val="00470254"/>
    <w:rsid w:val="0047051C"/>
    <w:rsid w:val="00470652"/>
    <w:rsid w:val="00470A1B"/>
    <w:rsid w:val="00470C44"/>
    <w:rsid w:val="00470CAF"/>
    <w:rsid w:val="00470CB7"/>
    <w:rsid w:val="00471039"/>
    <w:rsid w:val="004710A8"/>
    <w:rsid w:val="004714C1"/>
    <w:rsid w:val="004715B3"/>
    <w:rsid w:val="00471B21"/>
    <w:rsid w:val="00471C0E"/>
    <w:rsid w:val="00471D55"/>
    <w:rsid w:val="00471DCF"/>
    <w:rsid w:val="00471E81"/>
    <w:rsid w:val="00471EA5"/>
    <w:rsid w:val="004722F2"/>
    <w:rsid w:val="00472321"/>
    <w:rsid w:val="004723D9"/>
    <w:rsid w:val="004724A7"/>
    <w:rsid w:val="004725C8"/>
    <w:rsid w:val="004726B1"/>
    <w:rsid w:val="00472F46"/>
    <w:rsid w:val="00472FEF"/>
    <w:rsid w:val="00473171"/>
    <w:rsid w:val="00473302"/>
    <w:rsid w:val="004733CF"/>
    <w:rsid w:val="004736C0"/>
    <w:rsid w:val="004737A9"/>
    <w:rsid w:val="00473A57"/>
    <w:rsid w:val="00473E2A"/>
    <w:rsid w:val="00474078"/>
    <w:rsid w:val="00474138"/>
    <w:rsid w:val="004741F1"/>
    <w:rsid w:val="00474305"/>
    <w:rsid w:val="0047465C"/>
    <w:rsid w:val="00474B7B"/>
    <w:rsid w:val="00474DC1"/>
    <w:rsid w:val="00474F97"/>
    <w:rsid w:val="0047501B"/>
    <w:rsid w:val="0047527A"/>
    <w:rsid w:val="0047533B"/>
    <w:rsid w:val="004753C3"/>
    <w:rsid w:val="004755F7"/>
    <w:rsid w:val="004756B0"/>
    <w:rsid w:val="004757FF"/>
    <w:rsid w:val="00475AC1"/>
    <w:rsid w:val="00475B92"/>
    <w:rsid w:val="00475D3F"/>
    <w:rsid w:val="00475DBA"/>
    <w:rsid w:val="00475F7E"/>
    <w:rsid w:val="00476232"/>
    <w:rsid w:val="0047631A"/>
    <w:rsid w:val="0047636B"/>
    <w:rsid w:val="00476396"/>
    <w:rsid w:val="00476406"/>
    <w:rsid w:val="004767FF"/>
    <w:rsid w:val="0047682F"/>
    <w:rsid w:val="0047689B"/>
    <w:rsid w:val="00476926"/>
    <w:rsid w:val="00476A9D"/>
    <w:rsid w:val="00476C17"/>
    <w:rsid w:val="00476C33"/>
    <w:rsid w:val="00476CD8"/>
    <w:rsid w:val="00476E9E"/>
    <w:rsid w:val="00477045"/>
    <w:rsid w:val="0047719E"/>
    <w:rsid w:val="004771B6"/>
    <w:rsid w:val="004771EA"/>
    <w:rsid w:val="00477772"/>
    <w:rsid w:val="0047784F"/>
    <w:rsid w:val="00477876"/>
    <w:rsid w:val="0047787B"/>
    <w:rsid w:val="00477B2C"/>
    <w:rsid w:val="00477B49"/>
    <w:rsid w:val="00477BC0"/>
    <w:rsid w:val="00477C42"/>
    <w:rsid w:val="00477CCB"/>
    <w:rsid w:val="00477ED5"/>
    <w:rsid w:val="00477F5D"/>
    <w:rsid w:val="00480066"/>
    <w:rsid w:val="00480155"/>
    <w:rsid w:val="004801D6"/>
    <w:rsid w:val="004805AE"/>
    <w:rsid w:val="0048073E"/>
    <w:rsid w:val="0048094F"/>
    <w:rsid w:val="004809F0"/>
    <w:rsid w:val="00480B85"/>
    <w:rsid w:val="00480E9D"/>
    <w:rsid w:val="00480F2D"/>
    <w:rsid w:val="00480F39"/>
    <w:rsid w:val="00481266"/>
    <w:rsid w:val="004816F5"/>
    <w:rsid w:val="00481935"/>
    <w:rsid w:val="00481CAF"/>
    <w:rsid w:val="004820AC"/>
    <w:rsid w:val="004821A5"/>
    <w:rsid w:val="00482D4D"/>
    <w:rsid w:val="00483330"/>
    <w:rsid w:val="00483412"/>
    <w:rsid w:val="00483549"/>
    <w:rsid w:val="00483591"/>
    <w:rsid w:val="004835BE"/>
    <w:rsid w:val="00483645"/>
    <w:rsid w:val="00483867"/>
    <w:rsid w:val="00483A64"/>
    <w:rsid w:val="00483B48"/>
    <w:rsid w:val="00484032"/>
    <w:rsid w:val="004841B5"/>
    <w:rsid w:val="004843B4"/>
    <w:rsid w:val="0048444D"/>
    <w:rsid w:val="00484685"/>
    <w:rsid w:val="00484A8B"/>
    <w:rsid w:val="00484A8F"/>
    <w:rsid w:val="00484C61"/>
    <w:rsid w:val="00484D63"/>
    <w:rsid w:val="00484D90"/>
    <w:rsid w:val="00484EF6"/>
    <w:rsid w:val="00484F8F"/>
    <w:rsid w:val="00485117"/>
    <w:rsid w:val="0048528E"/>
    <w:rsid w:val="00485703"/>
    <w:rsid w:val="004858B8"/>
    <w:rsid w:val="00485911"/>
    <w:rsid w:val="00485B80"/>
    <w:rsid w:val="00485B81"/>
    <w:rsid w:val="00485C5E"/>
    <w:rsid w:val="004861F7"/>
    <w:rsid w:val="00486221"/>
    <w:rsid w:val="0048625D"/>
    <w:rsid w:val="0048646A"/>
    <w:rsid w:val="004864B6"/>
    <w:rsid w:val="0048662C"/>
    <w:rsid w:val="004868BD"/>
    <w:rsid w:val="00486C38"/>
    <w:rsid w:val="00486D72"/>
    <w:rsid w:val="00486EF6"/>
    <w:rsid w:val="004875C0"/>
    <w:rsid w:val="00487603"/>
    <w:rsid w:val="00487708"/>
    <w:rsid w:val="004877FE"/>
    <w:rsid w:val="004878EB"/>
    <w:rsid w:val="0048794D"/>
    <w:rsid w:val="00487B04"/>
    <w:rsid w:val="00487BAE"/>
    <w:rsid w:val="00487D8A"/>
    <w:rsid w:val="00487DF0"/>
    <w:rsid w:val="00490135"/>
    <w:rsid w:val="0049071D"/>
    <w:rsid w:val="00490794"/>
    <w:rsid w:val="00490950"/>
    <w:rsid w:val="00490D6F"/>
    <w:rsid w:val="00490F13"/>
    <w:rsid w:val="00491108"/>
    <w:rsid w:val="00491272"/>
    <w:rsid w:val="00491288"/>
    <w:rsid w:val="00491414"/>
    <w:rsid w:val="004914E8"/>
    <w:rsid w:val="00491527"/>
    <w:rsid w:val="004918D3"/>
    <w:rsid w:val="004918F7"/>
    <w:rsid w:val="00491A73"/>
    <w:rsid w:val="00492044"/>
    <w:rsid w:val="00492378"/>
    <w:rsid w:val="00492647"/>
    <w:rsid w:val="00492668"/>
    <w:rsid w:val="00492901"/>
    <w:rsid w:val="0049292D"/>
    <w:rsid w:val="0049297D"/>
    <w:rsid w:val="00492A71"/>
    <w:rsid w:val="00492AF0"/>
    <w:rsid w:val="00492F5F"/>
    <w:rsid w:val="0049325E"/>
    <w:rsid w:val="004933FE"/>
    <w:rsid w:val="00493451"/>
    <w:rsid w:val="00493619"/>
    <w:rsid w:val="0049374B"/>
    <w:rsid w:val="00493A21"/>
    <w:rsid w:val="00493D89"/>
    <w:rsid w:val="004941EB"/>
    <w:rsid w:val="00494230"/>
    <w:rsid w:val="00494753"/>
    <w:rsid w:val="00494772"/>
    <w:rsid w:val="004947B0"/>
    <w:rsid w:val="0049490D"/>
    <w:rsid w:val="00494974"/>
    <w:rsid w:val="00494A70"/>
    <w:rsid w:val="00494C95"/>
    <w:rsid w:val="00494D3E"/>
    <w:rsid w:val="0049537F"/>
    <w:rsid w:val="00495433"/>
    <w:rsid w:val="00495482"/>
    <w:rsid w:val="00495574"/>
    <w:rsid w:val="0049581A"/>
    <w:rsid w:val="00495895"/>
    <w:rsid w:val="00495D01"/>
    <w:rsid w:val="0049609E"/>
    <w:rsid w:val="004961B9"/>
    <w:rsid w:val="00496296"/>
    <w:rsid w:val="004962D9"/>
    <w:rsid w:val="0049634F"/>
    <w:rsid w:val="00496438"/>
    <w:rsid w:val="0049645A"/>
    <w:rsid w:val="004969D0"/>
    <w:rsid w:val="00496B76"/>
    <w:rsid w:val="00497119"/>
    <w:rsid w:val="004975DE"/>
    <w:rsid w:val="00497801"/>
    <w:rsid w:val="00497863"/>
    <w:rsid w:val="004979D3"/>
    <w:rsid w:val="00497BE4"/>
    <w:rsid w:val="00497C07"/>
    <w:rsid w:val="00497C49"/>
    <w:rsid w:val="00497C82"/>
    <w:rsid w:val="004A018E"/>
    <w:rsid w:val="004A0218"/>
    <w:rsid w:val="004A0411"/>
    <w:rsid w:val="004A0BC5"/>
    <w:rsid w:val="004A0C92"/>
    <w:rsid w:val="004A0CF0"/>
    <w:rsid w:val="004A0E67"/>
    <w:rsid w:val="004A11A3"/>
    <w:rsid w:val="004A11F7"/>
    <w:rsid w:val="004A130C"/>
    <w:rsid w:val="004A13FD"/>
    <w:rsid w:val="004A1493"/>
    <w:rsid w:val="004A187F"/>
    <w:rsid w:val="004A1989"/>
    <w:rsid w:val="004A1CD7"/>
    <w:rsid w:val="004A2013"/>
    <w:rsid w:val="004A2161"/>
    <w:rsid w:val="004A2260"/>
    <w:rsid w:val="004A2429"/>
    <w:rsid w:val="004A2682"/>
    <w:rsid w:val="004A27C0"/>
    <w:rsid w:val="004A27D9"/>
    <w:rsid w:val="004A28F9"/>
    <w:rsid w:val="004A2B8B"/>
    <w:rsid w:val="004A2CAE"/>
    <w:rsid w:val="004A2CC7"/>
    <w:rsid w:val="004A2CD9"/>
    <w:rsid w:val="004A2D2E"/>
    <w:rsid w:val="004A3136"/>
    <w:rsid w:val="004A3233"/>
    <w:rsid w:val="004A3A99"/>
    <w:rsid w:val="004A3E46"/>
    <w:rsid w:val="004A3EEC"/>
    <w:rsid w:val="004A3F20"/>
    <w:rsid w:val="004A3F2C"/>
    <w:rsid w:val="004A4235"/>
    <w:rsid w:val="004A432B"/>
    <w:rsid w:val="004A469B"/>
    <w:rsid w:val="004A4E09"/>
    <w:rsid w:val="004A4F5E"/>
    <w:rsid w:val="004A5043"/>
    <w:rsid w:val="004A50CD"/>
    <w:rsid w:val="004A51B6"/>
    <w:rsid w:val="004A55DA"/>
    <w:rsid w:val="004A5672"/>
    <w:rsid w:val="004A5AC7"/>
    <w:rsid w:val="004A5EB5"/>
    <w:rsid w:val="004A5F99"/>
    <w:rsid w:val="004A5FCA"/>
    <w:rsid w:val="004A5FD3"/>
    <w:rsid w:val="004A604B"/>
    <w:rsid w:val="004A61C5"/>
    <w:rsid w:val="004A6CE5"/>
    <w:rsid w:val="004A6EFE"/>
    <w:rsid w:val="004A72CF"/>
    <w:rsid w:val="004A73D6"/>
    <w:rsid w:val="004A7769"/>
    <w:rsid w:val="004A77B9"/>
    <w:rsid w:val="004A79CA"/>
    <w:rsid w:val="004A7A12"/>
    <w:rsid w:val="004A7AA1"/>
    <w:rsid w:val="004A7CAB"/>
    <w:rsid w:val="004A7F2F"/>
    <w:rsid w:val="004B0044"/>
    <w:rsid w:val="004B00A6"/>
    <w:rsid w:val="004B00B1"/>
    <w:rsid w:val="004B050D"/>
    <w:rsid w:val="004B07A8"/>
    <w:rsid w:val="004B0807"/>
    <w:rsid w:val="004B0902"/>
    <w:rsid w:val="004B09C5"/>
    <w:rsid w:val="004B09E5"/>
    <w:rsid w:val="004B0A6F"/>
    <w:rsid w:val="004B0B3C"/>
    <w:rsid w:val="004B0CAE"/>
    <w:rsid w:val="004B0DED"/>
    <w:rsid w:val="004B111C"/>
    <w:rsid w:val="004B115D"/>
    <w:rsid w:val="004B123A"/>
    <w:rsid w:val="004B190B"/>
    <w:rsid w:val="004B1BB5"/>
    <w:rsid w:val="004B1BB8"/>
    <w:rsid w:val="004B1CE0"/>
    <w:rsid w:val="004B1F6D"/>
    <w:rsid w:val="004B2011"/>
    <w:rsid w:val="004B2778"/>
    <w:rsid w:val="004B2D31"/>
    <w:rsid w:val="004B2DBA"/>
    <w:rsid w:val="004B2E05"/>
    <w:rsid w:val="004B2EE3"/>
    <w:rsid w:val="004B2F1C"/>
    <w:rsid w:val="004B3421"/>
    <w:rsid w:val="004B3511"/>
    <w:rsid w:val="004B358B"/>
    <w:rsid w:val="004B36FE"/>
    <w:rsid w:val="004B3756"/>
    <w:rsid w:val="004B3877"/>
    <w:rsid w:val="004B3C61"/>
    <w:rsid w:val="004B3E41"/>
    <w:rsid w:val="004B3E82"/>
    <w:rsid w:val="004B3FB0"/>
    <w:rsid w:val="004B40A2"/>
    <w:rsid w:val="004B41D4"/>
    <w:rsid w:val="004B4342"/>
    <w:rsid w:val="004B464A"/>
    <w:rsid w:val="004B46CC"/>
    <w:rsid w:val="004B4836"/>
    <w:rsid w:val="004B4A33"/>
    <w:rsid w:val="004B4A97"/>
    <w:rsid w:val="004B4E24"/>
    <w:rsid w:val="004B4FA9"/>
    <w:rsid w:val="004B5371"/>
    <w:rsid w:val="004B54C6"/>
    <w:rsid w:val="004B5852"/>
    <w:rsid w:val="004B5BE7"/>
    <w:rsid w:val="004B5D98"/>
    <w:rsid w:val="004B5DDF"/>
    <w:rsid w:val="004B5FB1"/>
    <w:rsid w:val="004B60C4"/>
    <w:rsid w:val="004B6228"/>
    <w:rsid w:val="004B62B6"/>
    <w:rsid w:val="004B67C7"/>
    <w:rsid w:val="004B6A35"/>
    <w:rsid w:val="004B6AA7"/>
    <w:rsid w:val="004B6F17"/>
    <w:rsid w:val="004B7272"/>
    <w:rsid w:val="004B77E2"/>
    <w:rsid w:val="004B786C"/>
    <w:rsid w:val="004B7A91"/>
    <w:rsid w:val="004B7D06"/>
    <w:rsid w:val="004B7D6F"/>
    <w:rsid w:val="004C00BC"/>
    <w:rsid w:val="004C04D3"/>
    <w:rsid w:val="004C0632"/>
    <w:rsid w:val="004C08B7"/>
    <w:rsid w:val="004C0A1D"/>
    <w:rsid w:val="004C0A78"/>
    <w:rsid w:val="004C0C3A"/>
    <w:rsid w:val="004C0F31"/>
    <w:rsid w:val="004C11F7"/>
    <w:rsid w:val="004C11FE"/>
    <w:rsid w:val="004C1791"/>
    <w:rsid w:val="004C18C9"/>
    <w:rsid w:val="004C18F1"/>
    <w:rsid w:val="004C19D8"/>
    <w:rsid w:val="004C1C0F"/>
    <w:rsid w:val="004C1D87"/>
    <w:rsid w:val="004C1D94"/>
    <w:rsid w:val="004C1DBA"/>
    <w:rsid w:val="004C2152"/>
    <w:rsid w:val="004C23C1"/>
    <w:rsid w:val="004C23E8"/>
    <w:rsid w:val="004C2529"/>
    <w:rsid w:val="004C284E"/>
    <w:rsid w:val="004C2951"/>
    <w:rsid w:val="004C2D6B"/>
    <w:rsid w:val="004C2EB9"/>
    <w:rsid w:val="004C3B18"/>
    <w:rsid w:val="004C3BF7"/>
    <w:rsid w:val="004C3EA5"/>
    <w:rsid w:val="004C3F50"/>
    <w:rsid w:val="004C4243"/>
    <w:rsid w:val="004C4391"/>
    <w:rsid w:val="004C466C"/>
    <w:rsid w:val="004C48D8"/>
    <w:rsid w:val="004C49BC"/>
    <w:rsid w:val="004C49BF"/>
    <w:rsid w:val="004C49F4"/>
    <w:rsid w:val="004C4BD0"/>
    <w:rsid w:val="004C4C40"/>
    <w:rsid w:val="004C4D0C"/>
    <w:rsid w:val="004C4E12"/>
    <w:rsid w:val="004C500C"/>
    <w:rsid w:val="004C515F"/>
    <w:rsid w:val="004C5171"/>
    <w:rsid w:val="004C5263"/>
    <w:rsid w:val="004C5420"/>
    <w:rsid w:val="004C545C"/>
    <w:rsid w:val="004C564C"/>
    <w:rsid w:val="004C5A62"/>
    <w:rsid w:val="004C5C7E"/>
    <w:rsid w:val="004C5E6C"/>
    <w:rsid w:val="004C63CE"/>
    <w:rsid w:val="004C67BC"/>
    <w:rsid w:val="004C6848"/>
    <w:rsid w:val="004C6ABC"/>
    <w:rsid w:val="004C6B83"/>
    <w:rsid w:val="004C6CCE"/>
    <w:rsid w:val="004C6D33"/>
    <w:rsid w:val="004C7086"/>
    <w:rsid w:val="004C743E"/>
    <w:rsid w:val="004C7609"/>
    <w:rsid w:val="004C767B"/>
    <w:rsid w:val="004C782D"/>
    <w:rsid w:val="004C788C"/>
    <w:rsid w:val="004C7AEF"/>
    <w:rsid w:val="004C7F9B"/>
    <w:rsid w:val="004D0099"/>
    <w:rsid w:val="004D0311"/>
    <w:rsid w:val="004D0321"/>
    <w:rsid w:val="004D032A"/>
    <w:rsid w:val="004D039F"/>
    <w:rsid w:val="004D03CC"/>
    <w:rsid w:val="004D0559"/>
    <w:rsid w:val="004D070B"/>
    <w:rsid w:val="004D078C"/>
    <w:rsid w:val="004D0C16"/>
    <w:rsid w:val="004D0E3E"/>
    <w:rsid w:val="004D0E75"/>
    <w:rsid w:val="004D0F6D"/>
    <w:rsid w:val="004D102C"/>
    <w:rsid w:val="004D1084"/>
    <w:rsid w:val="004D11EC"/>
    <w:rsid w:val="004D138A"/>
    <w:rsid w:val="004D1522"/>
    <w:rsid w:val="004D17BD"/>
    <w:rsid w:val="004D1832"/>
    <w:rsid w:val="004D18E9"/>
    <w:rsid w:val="004D19F9"/>
    <w:rsid w:val="004D1B50"/>
    <w:rsid w:val="004D1BF6"/>
    <w:rsid w:val="004D1DE7"/>
    <w:rsid w:val="004D1DF8"/>
    <w:rsid w:val="004D1E26"/>
    <w:rsid w:val="004D1E87"/>
    <w:rsid w:val="004D1EB5"/>
    <w:rsid w:val="004D212B"/>
    <w:rsid w:val="004D229A"/>
    <w:rsid w:val="004D246C"/>
    <w:rsid w:val="004D26C2"/>
    <w:rsid w:val="004D272D"/>
    <w:rsid w:val="004D2750"/>
    <w:rsid w:val="004D283D"/>
    <w:rsid w:val="004D2AF5"/>
    <w:rsid w:val="004D2D0E"/>
    <w:rsid w:val="004D2D0F"/>
    <w:rsid w:val="004D2F02"/>
    <w:rsid w:val="004D31BF"/>
    <w:rsid w:val="004D34B3"/>
    <w:rsid w:val="004D3524"/>
    <w:rsid w:val="004D36D7"/>
    <w:rsid w:val="004D3839"/>
    <w:rsid w:val="004D389D"/>
    <w:rsid w:val="004D38B8"/>
    <w:rsid w:val="004D3A94"/>
    <w:rsid w:val="004D3AE0"/>
    <w:rsid w:val="004D3BEA"/>
    <w:rsid w:val="004D3D1E"/>
    <w:rsid w:val="004D3E7B"/>
    <w:rsid w:val="004D4074"/>
    <w:rsid w:val="004D4111"/>
    <w:rsid w:val="004D442B"/>
    <w:rsid w:val="004D46AE"/>
    <w:rsid w:val="004D47A1"/>
    <w:rsid w:val="004D47FC"/>
    <w:rsid w:val="004D4842"/>
    <w:rsid w:val="004D4B5C"/>
    <w:rsid w:val="004D4B80"/>
    <w:rsid w:val="004D4D8A"/>
    <w:rsid w:val="004D4FC4"/>
    <w:rsid w:val="004D502D"/>
    <w:rsid w:val="004D504A"/>
    <w:rsid w:val="004D5063"/>
    <w:rsid w:val="004D52C7"/>
    <w:rsid w:val="004D54AC"/>
    <w:rsid w:val="004D5771"/>
    <w:rsid w:val="004D5786"/>
    <w:rsid w:val="004D585C"/>
    <w:rsid w:val="004D5893"/>
    <w:rsid w:val="004D58BB"/>
    <w:rsid w:val="004D5E5C"/>
    <w:rsid w:val="004D6056"/>
    <w:rsid w:val="004D6098"/>
    <w:rsid w:val="004D6193"/>
    <w:rsid w:val="004D62EC"/>
    <w:rsid w:val="004D6365"/>
    <w:rsid w:val="004D640A"/>
    <w:rsid w:val="004D64F3"/>
    <w:rsid w:val="004D690A"/>
    <w:rsid w:val="004D6CF9"/>
    <w:rsid w:val="004D7308"/>
    <w:rsid w:val="004D7472"/>
    <w:rsid w:val="004E01E6"/>
    <w:rsid w:val="004E03DE"/>
    <w:rsid w:val="004E0720"/>
    <w:rsid w:val="004E0859"/>
    <w:rsid w:val="004E0ACB"/>
    <w:rsid w:val="004E0B29"/>
    <w:rsid w:val="004E0C63"/>
    <w:rsid w:val="004E0F32"/>
    <w:rsid w:val="004E0FA1"/>
    <w:rsid w:val="004E128C"/>
    <w:rsid w:val="004E12CD"/>
    <w:rsid w:val="004E135F"/>
    <w:rsid w:val="004E1367"/>
    <w:rsid w:val="004E13D8"/>
    <w:rsid w:val="004E14BF"/>
    <w:rsid w:val="004E1605"/>
    <w:rsid w:val="004E17B9"/>
    <w:rsid w:val="004E18DF"/>
    <w:rsid w:val="004E1BEC"/>
    <w:rsid w:val="004E1C4D"/>
    <w:rsid w:val="004E20DD"/>
    <w:rsid w:val="004E2129"/>
    <w:rsid w:val="004E22C0"/>
    <w:rsid w:val="004E2669"/>
    <w:rsid w:val="004E282E"/>
    <w:rsid w:val="004E2DD1"/>
    <w:rsid w:val="004E2FE9"/>
    <w:rsid w:val="004E3239"/>
    <w:rsid w:val="004E3497"/>
    <w:rsid w:val="004E3597"/>
    <w:rsid w:val="004E3D44"/>
    <w:rsid w:val="004E3D5C"/>
    <w:rsid w:val="004E3FD4"/>
    <w:rsid w:val="004E429B"/>
    <w:rsid w:val="004E42F4"/>
    <w:rsid w:val="004E4820"/>
    <w:rsid w:val="004E4822"/>
    <w:rsid w:val="004E498B"/>
    <w:rsid w:val="004E4B17"/>
    <w:rsid w:val="004E4B68"/>
    <w:rsid w:val="004E4CB2"/>
    <w:rsid w:val="004E4D40"/>
    <w:rsid w:val="004E4F30"/>
    <w:rsid w:val="004E515B"/>
    <w:rsid w:val="004E5242"/>
    <w:rsid w:val="004E532A"/>
    <w:rsid w:val="004E5332"/>
    <w:rsid w:val="004E5578"/>
    <w:rsid w:val="004E5851"/>
    <w:rsid w:val="004E5A6C"/>
    <w:rsid w:val="004E5A81"/>
    <w:rsid w:val="004E5A8E"/>
    <w:rsid w:val="004E5CEB"/>
    <w:rsid w:val="004E5F7B"/>
    <w:rsid w:val="004E60A7"/>
    <w:rsid w:val="004E6265"/>
    <w:rsid w:val="004E643E"/>
    <w:rsid w:val="004E6744"/>
    <w:rsid w:val="004E6750"/>
    <w:rsid w:val="004E6B0E"/>
    <w:rsid w:val="004E6BAB"/>
    <w:rsid w:val="004E6D60"/>
    <w:rsid w:val="004E6EF7"/>
    <w:rsid w:val="004E6EFE"/>
    <w:rsid w:val="004E7AAA"/>
    <w:rsid w:val="004E7B26"/>
    <w:rsid w:val="004E7E8A"/>
    <w:rsid w:val="004E7F5D"/>
    <w:rsid w:val="004F0058"/>
    <w:rsid w:val="004F01DF"/>
    <w:rsid w:val="004F0507"/>
    <w:rsid w:val="004F07E1"/>
    <w:rsid w:val="004F0958"/>
    <w:rsid w:val="004F0A4C"/>
    <w:rsid w:val="004F0AB5"/>
    <w:rsid w:val="004F0FCE"/>
    <w:rsid w:val="004F10C5"/>
    <w:rsid w:val="004F13EA"/>
    <w:rsid w:val="004F144F"/>
    <w:rsid w:val="004F1866"/>
    <w:rsid w:val="004F1A33"/>
    <w:rsid w:val="004F1D18"/>
    <w:rsid w:val="004F1E4D"/>
    <w:rsid w:val="004F1EF7"/>
    <w:rsid w:val="004F1EFE"/>
    <w:rsid w:val="004F2100"/>
    <w:rsid w:val="004F218E"/>
    <w:rsid w:val="004F23E6"/>
    <w:rsid w:val="004F24A7"/>
    <w:rsid w:val="004F25E4"/>
    <w:rsid w:val="004F272E"/>
    <w:rsid w:val="004F28BF"/>
    <w:rsid w:val="004F290F"/>
    <w:rsid w:val="004F2C71"/>
    <w:rsid w:val="004F2FF3"/>
    <w:rsid w:val="004F30C2"/>
    <w:rsid w:val="004F3251"/>
    <w:rsid w:val="004F33D1"/>
    <w:rsid w:val="004F35AB"/>
    <w:rsid w:val="004F3BBF"/>
    <w:rsid w:val="004F3C4A"/>
    <w:rsid w:val="004F3D7D"/>
    <w:rsid w:val="004F3F29"/>
    <w:rsid w:val="004F3F46"/>
    <w:rsid w:val="004F4096"/>
    <w:rsid w:val="004F41B8"/>
    <w:rsid w:val="004F41D0"/>
    <w:rsid w:val="004F4333"/>
    <w:rsid w:val="004F448C"/>
    <w:rsid w:val="004F4563"/>
    <w:rsid w:val="004F49EE"/>
    <w:rsid w:val="004F4B4D"/>
    <w:rsid w:val="004F4CD7"/>
    <w:rsid w:val="004F4D3B"/>
    <w:rsid w:val="004F4E2F"/>
    <w:rsid w:val="004F4F74"/>
    <w:rsid w:val="004F51B4"/>
    <w:rsid w:val="004F54E3"/>
    <w:rsid w:val="004F5576"/>
    <w:rsid w:val="004F55F8"/>
    <w:rsid w:val="004F5674"/>
    <w:rsid w:val="004F57B9"/>
    <w:rsid w:val="004F5872"/>
    <w:rsid w:val="004F59BB"/>
    <w:rsid w:val="004F59C2"/>
    <w:rsid w:val="004F5AB7"/>
    <w:rsid w:val="004F5AEA"/>
    <w:rsid w:val="004F5C84"/>
    <w:rsid w:val="004F5E46"/>
    <w:rsid w:val="004F5E4C"/>
    <w:rsid w:val="004F65E0"/>
    <w:rsid w:val="004F6BC0"/>
    <w:rsid w:val="004F6CEB"/>
    <w:rsid w:val="004F6EBA"/>
    <w:rsid w:val="004F6EEF"/>
    <w:rsid w:val="004F6EF0"/>
    <w:rsid w:val="004F72F1"/>
    <w:rsid w:val="004F7687"/>
    <w:rsid w:val="004F785F"/>
    <w:rsid w:val="004F788C"/>
    <w:rsid w:val="004F78A1"/>
    <w:rsid w:val="004F78B9"/>
    <w:rsid w:val="004F7976"/>
    <w:rsid w:val="004F7E87"/>
    <w:rsid w:val="004F7ED6"/>
    <w:rsid w:val="00500398"/>
    <w:rsid w:val="005003EB"/>
    <w:rsid w:val="00500589"/>
    <w:rsid w:val="005008E7"/>
    <w:rsid w:val="0050097B"/>
    <w:rsid w:val="00500A96"/>
    <w:rsid w:val="00500B53"/>
    <w:rsid w:val="00500BA4"/>
    <w:rsid w:val="00500C3B"/>
    <w:rsid w:val="00500E0B"/>
    <w:rsid w:val="005011FA"/>
    <w:rsid w:val="00501447"/>
    <w:rsid w:val="00501489"/>
    <w:rsid w:val="005014FE"/>
    <w:rsid w:val="00501704"/>
    <w:rsid w:val="00501720"/>
    <w:rsid w:val="00501AAB"/>
    <w:rsid w:val="0050215C"/>
    <w:rsid w:val="005021E7"/>
    <w:rsid w:val="0050227A"/>
    <w:rsid w:val="0050241A"/>
    <w:rsid w:val="00502813"/>
    <w:rsid w:val="00502985"/>
    <w:rsid w:val="00502D44"/>
    <w:rsid w:val="00502DA4"/>
    <w:rsid w:val="005030C8"/>
    <w:rsid w:val="0050318E"/>
    <w:rsid w:val="00503974"/>
    <w:rsid w:val="00503A79"/>
    <w:rsid w:val="00503AFD"/>
    <w:rsid w:val="00503BC3"/>
    <w:rsid w:val="00503D57"/>
    <w:rsid w:val="00503E2B"/>
    <w:rsid w:val="00504006"/>
    <w:rsid w:val="00504345"/>
    <w:rsid w:val="0050441C"/>
    <w:rsid w:val="005045BB"/>
    <w:rsid w:val="0050465F"/>
    <w:rsid w:val="00504A68"/>
    <w:rsid w:val="00504AE9"/>
    <w:rsid w:val="00504D92"/>
    <w:rsid w:val="00504DE1"/>
    <w:rsid w:val="0050528C"/>
    <w:rsid w:val="00505385"/>
    <w:rsid w:val="005054D9"/>
    <w:rsid w:val="00505781"/>
    <w:rsid w:val="005057E1"/>
    <w:rsid w:val="00505CDA"/>
    <w:rsid w:val="00505EC6"/>
    <w:rsid w:val="00505EE1"/>
    <w:rsid w:val="00506065"/>
    <w:rsid w:val="00506240"/>
    <w:rsid w:val="00506620"/>
    <w:rsid w:val="0050664E"/>
    <w:rsid w:val="005066F6"/>
    <w:rsid w:val="00506725"/>
    <w:rsid w:val="0050680F"/>
    <w:rsid w:val="00506C27"/>
    <w:rsid w:val="00506D95"/>
    <w:rsid w:val="00506FE2"/>
    <w:rsid w:val="00506FE8"/>
    <w:rsid w:val="0050700E"/>
    <w:rsid w:val="0050731F"/>
    <w:rsid w:val="00507347"/>
    <w:rsid w:val="005073F8"/>
    <w:rsid w:val="005074CA"/>
    <w:rsid w:val="005075D8"/>
    <w:rsid w:val="00507878"/>
    <w:rsid w:val="00507B95"/>
    <w:rsid w:val="00507BAD"/>
    <w:rsid w:val="00507D45"/>
    <w:rsid w:val="00507E56"/>
    <w:rsid w:val="00507E58"/>
    <w:rsid w:val="00510466"/>
    <w:rsid w:val="005106E6"/>
    <w:rsid w:val="005108D5"/>
    <w:rsid w:val="00510A54"/>
    <w:rsid w:val="00510B67"/>
    <w:rsid w:val="0051136E"/>
    <w:rsid w:val="00511627"/>
    <w:rsid w:val="00511690"/>
    <w:rsid w:val="005116DD"/>
    <w:rsid w:val="005121EB"/>
    <w:rsid w:val="005124F5"/>
    <w:rsid w:val="00512601"/>
    <w:rsid w:val="00512632"/>
    <w:rsid w:val="00512637"/>
    <w:rsid w:val="005126B2"/>
    <w:rsid w:val="00512CBC"/>
    <w:rsid w:val="00512FFF"/>
    <w:rsid w:val="005132F0"/>
    <w:rsid w:val="005134C5"/>
    <w:rsid w:val="00513605"/>
    <w:rsid w:val="00513665"/>
    <w:rsid w:val="0051380D"/>
    <w:rsid w:val="00513829"/>
    <w:rsid w:val="00513864"/>
    <w:rsid w:val="00513BF8"/>
    <w:rsid w:val="00513CAA"/>
    <w:rsid w:val="00513F4F"/>
    <w:rsid w:val="00514543"/>
    <w:rsid w:val="00514921"/>
    <w:rsid w:val="00514AE0"/>
    <w:rsid w:val="00514AFB"/>
    <w:rsid w:val="00514B13"/>
    <w:rsid w:val="00514BF3"/>
    <w:rsid w:val="00514FEA"/>
    <w:rsid w:val="005150CA"/>
    <w:rsid w:val="00515179"/>
    <w:rsid w:val="005151BF"/>
    <w:rsid w:val="005153B3"/>
    <w:rsid w:val="0051553C"/>
    <w:rsid w:val="00515547"/>
    <w:rsid w:val="005155A6"/>
    <w:rsid w:val="005157BD"/>
    <w:rsid w:val="0051595F"/>
    <w:rsid w:val="00515A1C"/>
    <w:rsid w:val="00515B2D"/>
    <w:rsid w:val="00515BF8"/>
    <w:rsid w:val="00515C34"/>
    <w:rsid w:val="0051627D"/>
    <w:rsid w:val="00516656"/>
    <w:rsid w:val="00516916"/>
    <w:rsid w:val="005169C2"/>
    <w:rsid w:val="005169D8"/>
    <w:rsid w:val="00516E4E"/>
    <w:rsid w:val="00516FB7"/>
    <w:rsid w:val="00517052"/>
    <w:rsid w:val="0051731D"/>
    <w:rsid w:val="00517380"/>
    <w:rsid w:val="0051747E"/>
    <w:rsid w:val="005179E5"/>
    <w:rsid w:val="00517A0A"/>
    <w:rsid w:val="00517B35"/>
    <w:rsid w:val="00517DD2"/>
    <w:rsid w:val="0052047B"/>
    <w:rsid w:val="005206B9"/>
    <w:rsid w:val="005207AC"/>
    <w:rsid w:val="005208DF"/>
    <w:rsid w:val="00520996"/>
    <w:rsid w:val="005209C7"/>
    <w:rsid w:val="00520AF3"/>
    <w:rsid w:val="00520C65"/>
    <w:rsid w:val="00520FC3"/>
    <w:rsid w:val="005212BC"/>
    <w:rsid w:val="005213E2"/>
    <w:rsid w:val="005218C8"/>
    <w:rsid w:val="00521916"/>
    <w:rsid w:val="0052192B"/>
    <w:rsid w:val="005219B1"/>
    <w:rsid w:val="00521B90"/>
    <w:rsid w:val="00521D47"/>
    <w:rsid w:val="00522088"/>
    <w:rsid w:val="005222BD"/>
    <w:rsid w:val="005224F9"/>
    <w:rsid w:val="005227AC"/>
    <w:rsid w:val="00522847"/>
    <w:rsid w:val="00522901"/>
    <w:rsid w:val="00522989"/>
    <w:rsid w:val="00522A49"/>
    <w:rsid w:val="00522A5A"/>
    <w:rsid w:val="00522A7A"/>
    <w:rsid w:val="00522B56"/>
    <w:rsid w:val="00522D71"/>
    <w:rsid w:val="00523071"/>
    <w:rsid w:val="005232E4"/>
    <w:rsid w:val="00523A90"/>
    <w:rsid w:val="00523B98"/>
    <w:rsid w:val="00523CC4"/>
    <w:rsid w:val="005240CD"/>
    <w:rsid w:val="005246D2"/>
    <w:rsid w:val="005246E2"/>
    <w:rsid w:val="00524B8C"/>
    <w:rsid w:val="00524D04"/>
    <w:rsid w:val="00524D5B"/>
    <w:rsid w:val="005250F0"/>
    <w:rsid w:val="00525267"/>
    <w:rsid w:val="00525682"/>
    <w:rsid w:val="00525DDE"/>
    <w:rsid w:val="00525DEF"/>
    <w:rsid w:val="00525EA6"/>
    <w:rsid w:val="00525EF2"/>
    <w:rsid w:val="00526008"/>
    <w:rsid w:val="00526132"/>
    <w:rsid w:val="00526358"/>
    <w:rsid w:val="005263AA"/>
    <w:rsid w:val="0052666A"/>
    <w:rsid w:val="00526A0F"/>
    <w:rsid w:val="00526BA5"/>
    <w:rsid w:val="00527132"/>
    <w:rsid w:val="0052734C"/>
    <w:rsid w:val="0052736E"/>
    <w:rsid w:val="00527ABE"/>
    <w:rsid w:val="00527D3C"/>
    <w:rsid w:val="00527D4F"/>
    <w:rsid w:val="00527D74"/>
    <w:rsid w:val="005301B4"/>
    <w:rsid w:val="005302AE"/>
    <w:rsid w:val="005303DA"/>
    <w:rsid w:val="00530A30"/>
    <w:rsid w:val="00530A47"/>
    <w:rsid w:val="00530C02"/>
    <w:rsid w:val="00530CB8"/>
    <w:rsid w:val="00530CCA"/>
    <w:rsid w:val="00530EEC"/>
    <w:rsid w:val="00530F5A"/>
    <w:rsid w:val="00531188"/>
    <w:rsid w:val="0053140D"/>
    <w:rsid w:val="00531483"/>
    <w:rsid w:val="00531947"/>
    <w:rsid w:val="005319E7"/>
    <w:rsid w:val="005319FC"/>
    <w:rsid w:val="00531B12"/>
    <w:rsid w:val="00531C42"/>
    <w:rsid w:val="00531CD8"/>
    <w:rsid w:val="005324BC"/>
    <w:rsid w:val="0053263F"/>
    <w:rsid w:val="005327EA"/>
    <w:rsid w:val="00532C99"/>
    <w:rsid w:val="00532D33"/>
    <w:rsid w:val="00532D7E"/>
    <w:rsid w:val="0053300A"/>
    <w:rsid w:val="005332DB"/>
    <w:rsid w:val="00533440"/>
    <w:rsid w:val="0053368B"/>
    <w:rsid w:val="005336EF"/>
    <w:rsid w:val="00533810"/>
    <w:rsid w:val="005338D9"/>
    <w:rsid w:val="00533CED"/>
    <w:rsid w:val="00533F82"/>
    <w:rsid w:val="005343FB"/>
    <w:rsid w:val="00534444"/>
    <w:rsid w:val="00534459"/>
    <w:rsid w:val="005346E8"/>
    <w:rsid w:val="00534700"/>
    <w:rsid w:val="0053475F"/>
    <w:rsid w:val="00534AF3"/>
    <w:rsid w:val="00534B2A"/>
    <w:rsid w:val="00534B9F"/>
    <w:rsid w:val="00534BE8"/>
    <w:rsid w:val="00534C94"/>
    <w:rsid w:val="00534D0A"/>
    <w:rsid w:val="00534EFD"/>
    <w:rsid w:val="00535382"/>
    <w:rsid w:val="005355FA"/>
    <w:rsid w:val="005357A4"/>
    <w:rsid w:val="00535AF1"/>
    <w:rsid w:val="00535AF3"/>
    <w:rsid w:val="00535CA5"/>
    <w:rsid w:val="00535E72"/>
    <w:rsid w:val="00535EE0"/>
    <w:rsid w:val="00535F92"/>
    <w:rsid w:val="005360B8"/>
    <w:rsid w:val="00536AC4"/>
    <w:rsid w:val="00536C5C"/>
    <w:rsid w:val="00536C8C"/>
    <w:rsid w:val="00536EE1"/>
    <w:rsid w:val="00536F70"/>
    <w:rsid w:val="005370E7"/>
    <w:rsid w:val="005371BF"/>
    <w:rsid w:val="00537324"/>
    <w:rsid w:val="00537441"/>
    <w:rsid w:val="00537463"/>
    <w:rsid w:val="00537589"/>
    <w:rsid w:val="005375DA"/>
    <w:rsid w:val="005379A6"/>
    <w:rsid w:val="00537A35"/>
    <w:rsid w:val="00537D4A"/>
    <w:rsid w:val="00537E0A"/>
    <w:rsid w:val="00537E40"/>
    <w:rsid w:val="00540328"/>
    <w:rsid w:val="00540591"/>
    <w:rsid w:val="0054062C"/>
    <w:rsid w:val="00540879"/>
    <w:rsid w:val="00540D08"/>
    <w:rsid w:val="00540EAE"/>
    <w:rsid w:val="00541023"/>
    <w:rsid w:val="0054111E"/>
    <w:rsid w:val="00541125"/>
    <w:rsid w:val="00541148"/>
    <w:rsid w:val="00541E3C"/>
    <w:rsid w:val="00541FB5"/>
    <w:rsid w:val="00541FBB"/>
    <w:rsid w:val="00542285"/>
    <w:rsid w:val="005422CA"/>
    <w:rsid w:val="005422D7"/>
    <w:rsid w:val="00542559"/>
    <w:rsid w:val="0054273D"/>
    <w:rsid w:val="00542D48"/>
    <w:rsid w:val="00542DCB"/>
    <w:rsid w:val="00542E52"/>
    <w:rsid w:val="00542EF5"/>
    <w:rsid w:val="00542F07"/>
    <w:rsid w:val="0054326D"/>
    <w:rsid w:val="005432BA"/>
    <w:rsid w:val="00543385"/>
    <w:rsid w:val="005434AF"/>
    <w:rsid w:val="005434D0"/>
    <w:rsid w:val="005435C7"/>
    <w:rsid w:val="005435E9"/>
    <w:rsid w:val="005436B3"/>
    <w:rsid w:val="00543B72"/>
    <w:rsid w:val="00543D52"/>
    <w:rsid w:val="00543D9C"/>
    <w:rsid w:val="005440FE"/>
    <w:rsid w:val="00544237"/>
    <w:rsid w:val="00544244"/>
    <w:rsid w:val="0054479B"/>
    <w:rsid w:val="00544BF3"/>
    <w:rsid w:val="00544D3A"/>
    <w:rsid w:val="0054511A"/>
    <w:rsid w:val="005452F9"/>
    <w:rsid w:val="00545379"/>
    <w:rsid w:val="00545668"/>
    <w:rsid w:val="00545A35"/>
    <w:rsid w:val="00545A48"/>
    <w:rsid w:val="00545ABF"/>
    <w:rsid w:val="00545B57"/>
    <w:rsid w:val="00545C75"/>
    <w:rsid w:val="00545CAD"/>
    <w:rsid w:val="00545CB9"/>
    <w:rsid w:val="00545CFB"/>
    <w:rsid w:val="00545FFA"/>
    <w:rsid w:val="00546031"/>
    <w:rsid w:val="00546044"/>
    <w:rsid w:val="0054623E"/>
    <w:rsid w:val="0054632A"/>
    <w:rsid w:val="0054652C"/>
    <w:rsid w:val="00546686"/>
    <w:rsid w:val="00546693"/>
    <w:rsid w:val="00546A56"/>
    <w:rsid w:val="00546D74"/>
    <w:rsid w:val="00546D7D"/>
    <w:rsid w:val="005472FB"/>
    <w:rsid w:val="00547439"/>
    <w:rsid w:val="00547683"/>
    <w:rsid w:val="005477FA"/>
    <w:rsid w:val="005478A0"/>
    <w:rsid w:val="005478EC"/>
    <w:rsid w:val="00547923"/>
    <w:rsid w:val="0055004D"/>
    <w:rsid w:val="005503EF"/>
    <w:rsid w:val="0055043A"/>
    <w:rsid w:val="005504AB"/>
    <w:rsid w:val="00550519"/>
    <w:rsid w:val="0055052F"/>
    <w:rsid w:val="00550632"/>
    <w:rsid w:val="0055082F"/>
    <w:rsid w:val="005508CE"/>
    <w:rsid w:val="005509EE"/>
    <w:rsid w:val="00550AE6"/>
    <w:rsid w:val="00550B44"/>
    <w:rsid w:val="00550B9D"/>
    <w:rsid w:val="00550E5B"/>
    <w:rsid w:val="00550EE4"/>
    <w:rsid w:val="00551366"/>
    <w:rsid w:val="00551456"/>
    <w:rsid w:val="00551457"/>
    <w:rsid w:val="00551872"/>
    <w:rsid w:val="0055188B"/>
    <w:rsid w:val="00551910"/>
    <w:rsid w:val="00551942"/>
    <w:rsid w:val="00551B7F"/>
    <w:rsid w:val="00551E8F"/>
    <w:rsid w:val="00551FD9"/>
    <w:rsid w:val="005525FB"/>
    <w:rsid w:val="00552A41"/>
    <w:rsid w:val="00552C55"/>
    <w:rsid w:val="00552E10"/>
    <w:rsid w:val="005530C6"/>
    <w:rsid w:val="00553146"/>
    <w:rsid w:val="005531A4"/>
    <w:rsid w:val="0055329A"/>
    <w:rsid w:val="005533D5"/>
    <w:rsid w:val="0055341B"/>
    <w:rsid w:val="005537F2"/>
    <w:rsid w:val="00553900"/>
    <w:rsid w:val="0055392B"/>
    <w:rsid w:val="005539F3"/>
    <w:rsid w:val="00553B05"/>
    <w:rsid w:val="00553D05"/>
    <w:rsid w:val="00553D3F"/>
    <w:rsid w:val="00553DCA"/>
    <w:rsid w:val="00553E65"/>
    <w:rsid w:val="0055417C"/>
    <w:rsid w:val="0055420A"/>
    <w:rsid w:val="0055460A"/>
    <w:rsid w:val="00554AC2"/>
    <w:rsid w:val="00554BE6"/>
    <w:rsid w:val="00554C06"/>
    <w:rsid w:val="00554D25"/>
    <w:rsid w:val="00554D6D"/>
    <w:rsid w:val="00554E38"/>
    <w:rsid w:val="00554E75"/>
    <w:rsid w:val="00554ECD"/>
    <w:rsid w:val="00554FC4"/>
    <w:rsid w:val="00554FED"/>
    <w:rsid w:val="00555018"/>
    <w:rsid w:val="005551AE"/>
    <w:rsid w:val="0055528A"/>
    <w:rsid w:val="0055550B"/>
    <w:rsid w:val="005557F2"/>
    <w:rsid w:val="00555B1D"/>
    <w:rsid w:val="00555BAC"/>
    <w:rsid w:val="00555C8C"/>
    <w:rsid w:val="00555DF4"/>
    <w:rsid w:val="00555E13"/>
    <w:rsid w:val="005560BA"/>
    <w:rsid w:val="00556335"/>
    <w:rsid w:val="005564C2"/>
    <w:rsid w:val="00556737"/>
    <w:rsid w:val="005568A7"/>
    <w:rsid w:val="005568E6"/>
    <w:rsid w:val="00556D06"/>
    <w:rsid w:val="005572FD"/>
    <w:rsid w:val="00557326"/>
    <w:rsid w:val="005573C7"/>
    <w:rsid w:val="00557695"/>
    <w:rsid w:val="005576FC"/>
    <w:rsid w:val="0055787F"/>
    <w:rsid w:val="005578B9"/>
    <w:rsid w:val="005579FA"/>
    <w:rsid w:val="00557AFA"/>
    <w:rsid w:val="00557B84"/>
    <w:rsid w:val="00557C6A"/>
    <w:rsid w:val="00557E61"/>
    <w:rsid w:val="00557EBD"/>
    <w:rsid w:val="00557F89"/>
    <w:rsid w:val="00560414"/>
    <w:rsid w:val="005604B0"/>
    <w:rsid w:val="0056074F"/>
    <w:rsid w:val="005608A8"/>
    <w:rsid w:val="00560ADD"/>
    <w:rsid w:val="00560D0F"/>
    <w:rsid w:val="00560F72"/>
    <w:rsid w:val="0056101F"/>
    <w:rsid w:val="0056121C"/>
    <w:rsid w:val="00561250"/>
    <w:rsid w:val="005612BE"/>
    <w:rsid w:val="005614BB"/>
    <w:rsid w:val="00561693"/>
    <w:rsid w:val="005619B4"/>
    <w:rsid w:val="00561A36"/>
    <w:rsid w:val="00561E95"/>
    <w:rsid w:val="00561EA3"/>
    <w:rsid w:val="00561F9A"/>
    <w:rsid w:val="00562155"/>
    <w:rsid w:val="00562232"/>
    <w:rsid w:val="005623F6"/>
    <w:rsid w:val="005624B0"/>
    <w:rsid w:val="005625F0"/>
    <w:rsid w:val="00562804"/>
    <w:rsid w:val="0056294A"/>
    <w:rsid w:val="00562CB3"/>
    <w:rsid w:val="0056310B"/>
    <w:rsid w:val="0056336B"/>
    <w:rsid w:val="00563484"/>
    <w:rsid w:val="00563512"/>
    <w:rsid w:val="00563C50"/>
    <w:rsid w:val="00564008"/>
    <w:rsid w:val="0056415A"/>
    <w:rsid w:val="0056425B"/>
    <w:rsid w:val="0056437D"/>
    <w:rsid w:val="0056452C"/>
    <w:rsid w:val="005645C1"/>
    <w:rsid w:val="005646A8"/>
    <w:rsid w:val="0056497C"/>
    <w:rsid w:val="005649EE"/>
    <w:rsid w:val="00564A69"/>
    <w:rsid w:val="00564C94"/>
    <w:rsid w:val="00564FEA"/>
    <w:rsid w:val="0056506B"/>
    <w:rsid w:val="00565459"/>
    <w:rsid w:val="00565558"/>
    <w:rsid w:val="0056559E"/>
    <w:rsid w:val="005658BF"/>
    <w:rsid w:val="00565955"/>
    <w:rsid w:val="00565D85"/>
    <w:rsid w:val="00565EFA"/>
    <w:rsid w:val="00565F3A"/>
    <w:rsid w:val="005663FA"/>
    <w:rsid w:val="00566402"/>
    <w:rsid w:val="005667EC"/>
    <w:rsid w:val="00566DC0"/>
    <w:rsid w:val="005671EF"/>
    <w:rsid w:val="00567709"/>
    <w:rsid w:val="0056793C"/>
    <w:rsid w:val="005679B7"/>
    <w:rsid w:val="00567B6F"/>
    <w:rsid w:val="00567D33"/>
    <w:rsid w:val="00567EE5"/>
    <w:rsid w:val="0057002D"/>
    <w:rsid w:val="0057002E"/>
    <w:rsid w:val="00570055"/>
    <w:rsid w:val="00570343"/>
    <w:rsid w:val="0057063B"/>
    <w:rsid w:val="00570709"/>
    <w:rsid w:val="00570874"/>
    <w:rsid w:val="0057099C"/>
    <w:rsid w:val="005709F4"/>
    <w:rsid w:val="00570B54"/>
    <w:rsid w:val="00570B82"/>
    <w:rsid w:val="00570C3C"/>
    <w:rsid w:val="00570F5A"/>
    <w:rsid w:val="005712D6"/>
    <w:rsid w:val="00571350"/>
    <w:rsid w:val="005715D2"/>
    <w:rsid w:val="00571680"/>
    <w:rsid w:val="005716A8"/>
    <w:rsid w:val="00571867"/>
    <w:rsid w:val="00571962"/>
    <w:rsid w:val="00571C15"/>
    <w:rsid w:val="00571C46"/>
    <w:rsid w:val="00572011"/>
    <w:rsid w:val="005720DE"/>
    <w:rsid w:val="00572306"/>
    <w:rsid w:val="00572350"/>
    <w:rsid w:val="0057267C"/>
    <w:rsid w:val="005726A5"/>
    <w:rsid w:val="005728CE"/>
    <w:rsid w:val="00572915"/>
    <w:rsid w:val="005729D4"/>
    <w:rsid w:val="00572AF0"/>
    <w:rsid w:val="00572B63"/>
    <w:rsid w:val="00572CEF"/>
    <w:rsid w:val="00572DFC"/>
    <w:rsid w:val="00572EF6"/>
    <w:rsid w:val="00573205"/>
    <w:rsid w:val="005733AE"/>
    <w:rsid w:val="00573457"/>
    <w:rsid w:val="0057377B"/>
    <w:rsid w:val="005739F2"/>
    <w:rsid w:val="00573A82"/>
    <w:rsid w:val="00573A8F"/>
    <w:rsid w:val="00573AD1"/>
    <w:rsid w:val="00573D35"/>
    <w:rsid w:val="005740F6"/>
    <w:rsid w:val="00574238"/>
    <w:rsid w:val="005744FC"/>
    <w:rsid w:val="005746B9"/>
    <w:rsid w:val="00574759"/>
    <w:rsid w:val="00574934"/>
    <w:rsid w:val="00574972"/>
    <w:rsid w:val="00574AAA"/>
    <w:rsid w:val="00574B42"/>
    <w:rsid w:val="00574BCE"/>
    <w:rsid w:val="00574BF4"/>
    <w:rsid w:val="00574D9B"/>
    <w:rsid w:val="00574E96"/>
    <w:rsid w:val="00574FD4"/>
    <w:rsid w:val="00574FE6"/>
    <w:rsid w:val="00575083"/>
    <w:rsid w:val="005750A0"/>
    <w:rsid w:val="005755F8"/>
    <w:rsid w:val="00575770"/>
    <w:rsid w:val="005757B5"/>
    <w:rsid w:val="00575A0D"/>
    <w:rsid w:val="00575ECC"/>
    <w:rsid w:val="005760E9"/>
    <w:rsid w:val="005761F6"/>
    <w:rsid w:val="00576222"/>
    <w:rsid w:val="00576278"/>
    <w:rsid w:val="005763BB"/>
    <w:rsid w:val="0057650B"/>
    <w:rsid w:val="00576810"/>
    <w:rsid w:val="00576D8E"/>
    <w:rsid w:val="005772D5"/>
    <w:rsid w:val="00577356"/>
    <w:rsid w:val="005775B3"/>
    <w:rsid w:val="00577AF8"/>
    <w:rsid w:val="00577B38"/>
    <w:rsid w:val="00577D0A"/>
    <w:rsid w:val="00577E0B"/>
    <w:rsid w:val="00577ECA"/>
    <w:rsid w:val="0058008E"/>
    <w:rsid w:val="005800F2"/>
    <w:rsid w:val="0058019F"/>
    <w:rsid w:val="005803B9"/>
    <w:rsid w:val="005803DA"/>
    <w:rsid w:val="005803EB"/>
    <w:rsid w:val="0058067B"/>
    <w:rsid w:val="005808E4"/>
    <w:rsid w:val="00580C84"/>
    <w:rsid w:val="00580E38"/>
    <w:rsid w:val="00580F37"/>
    <w:rsid w:val="0058125D"/>
    <w:rsid w:val="005815AA"/>
    <w:rsid w:val="0058173E"/>
    <w:rsid w:val="005818BC"/>
    <w:rsid w:val="00581996"/>
    <w:rsid w:val="00581A24"/>
    <w:rsid w:val="00581E96"/>
    <w:rsid w:val="0058210C"/>
    <w:rsid w:val="00582334"/>
    <w:rsid w:val="00582460"/>
    <w:rsid w:val="005827A4"/>
    <w:rsid w:val="005829E2"/>
    <w:rsid w:val="00582B39"/>
    <w:rsid w:val="00582F5E"/>
    <w:rsid w:val="00582F7F"/>
    <w:rsid w:val="00583097"/>
    <w:rsid w:val="0058321C"/>
    <w:rsid w:val="0058339D"/>
    <w:rsid w:val="005838E0"/>
    <w:rsid w:val="00583A5F"/>
    <w:rsid w:val="00583B46"/>
    <w:rsid w:val="00583D00"/>
    <w:rsid w:val="00583D16"/>
    <w:rsid w:val="00583F4D"/>
    <w:rsid w:val="00583FF1"/>
    <w:rsid w:val="00584189"/>
    <w:rsid w:val="00584494"/>
    <w:rsid w:val="005849EB"/>
    <w:rsid w:val="00584B2E"/>
    <w:rsid w:val="00584CA3"/>
    <w:rsid w:val="00585028"/>
    <w:rsid w:val="00585162"/>
    <w:rsid w:val="005852C4"/>
    <w:rsid w:val="00585530"/>
    <w:rsid w:val="005856AB"/>
    <w:rsid w:val="005857B5"/>
    <w:rsid w:val="00585849"/>
    <w:rsid w:val="00585ABC"/>
    <w:rsid w:val="00585ACB"/>
    <w:rsid w:val="00585AD5"/>
    <w:rsid w:val="00585C19"/>
    <w:rsid w:val="00585E21"/>
    <w:rsid w:val="00585E85"/>
    <w:rsid w:val="00585ECD"/>
    <w:rsid w:val="005860D0"/>
    <w:rsid w:val="00586259"/>
    <w:rsid w:val="00586561"/>
    <w:rsid w:val="005867B2"/>
    <w:rsid w:val="00586802"/>
    <w:rsid w:val="00586853"/>
    <w:rsid w:val="00586ACE"/>
    <w:rsid w:val="00586C3E"/>
    <w:rsid w:val="00586CF9"/>
    <w:rsid w:val="00586E7F"/>
    <w:rsid w:val="00586F13"/>
    <w:rsid w:val="00586F6F"/>
    <w:rsid w:val="005876B1"/>
    <w:rsid w:val="00587AB7"/>
    <w:rsid w:val="00587B45"/>
    <w:rsid w:val="00587C19"/>
    <w:rsid w:val="00587E1A"/>
    <w:rsid w:val="00590371"/>
    <w:rsid w:val="00590386"/>
    <w:rsid w:val="0059094E"/>
    <w:rsid w:val="005909D7"/>
    <w:rsid w:val="00590A8B"/>
    <w:rsid w:val="00590D28"/>
    <w:rsid w:val="00590EBA"/>
    <w:rsid w:val="00591115"/>
    <w:rsid w:val="00591239"/>
    <w:rsid w:val="00591359"/>
    <w:rsid w:val="00591363"/>
    <w:rsid w:val="00591609"/>
    <w:rsid w:val="00591E4F"/>
    <w:rsid w:val="005923B3"/>
    <w:rsid w:val="005925A8"/>
    <w:rsid w:val="0059281A"/>
    <w:rsid w:val="00592829"/>
    <w:rsid w:val="00592D91"/>
    <w:rsid w:val="005930E1"/>
    <w:rsid w:val="0059325F"/>
    <w:rsid w:val="005932B1"/>
    <w:rsid w:val="0059341F"/>
    <w:rsid w:val="00593702"/>
    <w:rsid w:val="0059374E"/>
    <w:rsid w:val="00593769"/>
    <w:rsid w:val="00593B2D"/>
    <w:rsid w:val="00593C26"/>
    <w:rsid w:val="00593F17"/>
    <w:rsid w:val="00594117"/>
    <w:rsid w:val="00594574"/>
    <w:rsid w:val="005945ED"/>
    <w:rsid w:val="00594717"/>
    <w:rsid w:val="005948F3"/>
    <w:rsid w:val="00594A07"/>
    <w:rsid w:val="00594C18"/>
    <w:rsid w:val="00594CB4"/>
    <w:rsid w:val="0059505C"/>
    <w:rsid w:val="005952EE"/>
    <w:rsid w:val="0059542F"/>
    <w:rsid w:val="00595465"/>
    <w:rsid w:val="005955C1"/>
    <w:rsid w:val="005956DA"/>
    <w:rsid w:val="005959D4"/>
    <w:rsid w:val="00595C19"/>
    <w:rsid w:val="005963FC"/>
    <w:rsid w:val="00596949"/>
    <w:rsid w:val="005969D9"/>
    <w:rsid w:val="00596C93"/>
    <w:rsid w:val="00596FCF"/>
    <w:rsid w:val="005971F8"/>
    <w:rsid w:val="00597226"/>
    <w:rsid w:val="0059740E"/>
    <w:rsid w:val="00597567"/>
    <w:rsid w:val="00597590"/>
    <w:rsid w:val="0059770E"/>
    <w:rsid w:val="0059776C"/>
    <w:rsid w:val="00597A60"/>
    <w:rsid w:val="00597B46"/>
    <w:rsid w:val="00597C76"/>
    <w:rsid w:val="00597C88"/>
    <w:rsid w:val="005A00BE"/>
    <w:rsid w:val="005A022A"/>
    <w:rsid w:val="005A0551"/>
    <w:rsid w:val="005A0825"/>
    <w:rsid w:val="005A097E"/>
    <w:rsid w:val="005A09BE"/>
    <w:rsid w:val="005A0B4D"/>
    <w:rsid w:val="005A0D63"/>
    <w:rsid w:val="005A1049"/>
    <w:rsid w:val="005A11BF"/>
    <w:rsid w:val="005A13D5"/>
    <w:rsid w:val="005A13E9"/>
    <w:rsid w:val="005A1492"/>
    <w:rsid w:val="005A1613"/>
    <w:rsid w:val="005A17EB"/>
    <w:rsid w:val="005A18E0"/>
    <w:rsid w:val="005A1A8A"/>
    <w:rsid w:val="005A1AE7"/>
    <w:rsid w:val="005A1B13"/>
    <w:rsid w:val="005A1B6D"/>
    <w:rsid w:val="005A1BE9"/>
    <w:rsid w:val="005A1CF0"/>
    <w:rsid w:val="005A1D09"/>
    <w:rsid w:val="005A1D42"/>
    <w:rsid w:val="005A1E16"/>
    <w:rsid w:val="005A1FA4"/>
    <w:rsid w:val="005A1FFA"/>
    <w:rsid w:val="005A20AE"/>
    <w:rsid w:val="005A2443"/>
    <w:rsid w:val="005A27FD"/>
    <w:rsid w:val="005A2802"/>
    <w:rsid w:val="005A29D5"/>
    <w:rsid w:val="005A2A9E"/>
    <w:rsid w:val="005A2AA2"/>
    <w:rsid w:val="005A2EAA"/>
    <w:rsid w:val="005A2F5E"/>
    <w:rsid w:val="005A3510"/>
    <w:rsid w:val="005A3773"/>
    <w:rsid w:val="005A379D"/>
    <w:rsid w:val="005A3824"/>
    <w:rsid w:val="005A392F"/>
    <w:rsid w:val="005A3998"/>
    <w:rsid w:val="005A3A4E"/>
    <w:rsid w:val="005A3AFA"/>
    <w:rsid w:val="005A3C66"/>
    <w:rsid w:val="005A3CC8"/>
    <w:rsid w:val="005A3E05"/>
    <w:rsid w:val="005A3FCE"/>
    <w:rsid w:val="005A422C"/>
    <w:rsid w:val="005A446E"/>
    <w:rsid w:val="005A45DA"/>
    <w:rsid w:val="005A467A"/>
    <w:rsid w:val="005A4739"/>
    <w:rsid w:val="005A478A"/>
    <w:rsid w:val="005A497A"/>
    <w:rsid w:val="005A4A9F"/>
    <w:rsid w:val="005A4ADA"/>
    <w:rsid w:val="005A4B9B"/>
    <w:rsid w:val="005A4BA9"/>
    <w:rsid w:val="005A4CF9"/>
    <w:rsid w:val="005A4D79"/>
    <w:rsid w:val="005A4E01"/>
    <w:rsid w:val="005A4F40"/>
    <w:rsid w:val="005A502F"/>
    <w:rsid w:val="005A511B"/>
    <w:rsid w:val="005A51C1"/>
    <w:rsid w:val="005A526B"/>
    <w:rsid w:val="005A5511"/>
    <w:rsid w:val="005A5523"/>
    <w:rsid w:val="005A5ABC"/>
    <w:rsid w:val="005A5CE2"/>
    <w:rsid w:val="005A5D6B"/>
    <w:rsid w:val="005A5E82"/>
    <w:rsid w:val="005A5ED1"/>
    <w:rsid w:val="005A640E"/>
    <w:rsid w:val="005A686C"/>
    <w:rsid w:val="005A6982"/>
    <w:rsid w:val="005A6B12"/>
    <w:rsid w:val="005A6CE3"/>
    <w:rsid w:val="005A6D23"/>
    <w:rsid w:val="005A6D9E"/>
    <w:rsid w:val="005A706C"/>
    <w:rsid w:val="005A70A5"/>
    <w:rsid w:val="005A7469"/>
    <w:rsid w:val="005A761B"/>
    <w:rsid w:val="005A7819"/>
    <w:rsid w:val="005A79B2"/>
    <w:rsid w:val="005A7B6A"/>
    <w:rsid w:val="005A7C03"/>
    <w:rsid w:val="005A7C7C"/>
    <w:rsid w:val="005B0068"/>
    <w:rsid w:val="005B0524"/>
    <w:rsid w:val="005B064D"/>
    <w:rsid w:val="005B0A23"/>
    <w:rsid w:val="005B0B32"/>
    <w:rsid w:val="005B1239"/>
    <w:rsid w:val="005B175A"/>
    <w:rsid w:val="005B17E5"/>
    <w:rsid w:val="005B1A52"/>
    <w:rsid w:val="005B1C8A"/>
    <w:rsid w:val="005B1D4D"/>
    <w:rsid w:val="005B1F5C"/>
    <w:rsid w:val="005B203C"/>
    <w:rsid w:val="005B227D"/>
    <w:rsid w:val="005B2487"/>
    <w:rsid w:val="005B24A0"/>
    <w:rsid w:val="005B24E8"/>
    <w:rsid w:val="005B262D"/>
    <w:rsid w:val="005B27C3"/>
    <w:rsid w:val="005B2872"/>
    <w:rsid w:val="005B28D9"/>
    <w:rsid w:val="005B3152"/>
    <w:rsid w:val="005B3221"/>
    <w:rsid w:val="005B3386"/>
    <w:rsid w:val="005B348E"/>
    <w:rsid w:val="005B3623"/>
    <w:rsid w:val="005B3692"/>
    <w:rsid w:val="005B3850"/>
    <w:rsid w:val="005B3D5C"/>
    <w:rsid w:val="005B41F3"/>
    <w:rsid w:val="005B42B6"/>
    <w:rsid w:val="005B467D"/>
    <w:rsid w:val="005B4D5B"/>
    <w:rsid w:val="005B561A"/>
    <w:rsid w:val="005B571D"/>
    <w:rsid w:val="005B588A"/>
    <w:rsid w:val="005B5F8F"/>
    <w:rsid w:val="005B658E"/>
    <w:rsid w:val="005B66BA"/>
    <w:rsid w:val="005B6766"/>
    <w:rsid w:val="005B6A57"/>
    <w:rsid w:val="005B6E45"/>
    <w:rsid w:val="005B6EF4"/>
    <w:rsid w:val="005B6F0A"/>
    <w:rsid w:val="005B74D3"/>
    <w:rsid w:val="005B7510"/>
    <w:rsid w:val="005B765E"/>
    <w:rsid w:val="005B7738"/>
    <w:rsid w:val="005B77E5"/>
    <w:rsid w:val="005B7A39"/>
    <w:rsid w:val="005B7C29"/>
    <w:rsid w:val="005B7DD5"/>
    <w:rsid w:val="005B7EB3"/>
    <w:rsid w:val="005C03E7"/>
    <w:rsid w:val="005C0446"/>
    <w:rsid w:val="005C0646"/>
    <w:rsid w:val="005C0783"/>
    <w:rsid w:val="005C086F"/>
    <w:rsid w:val="005C0BC8"/>
    <w:rsid w:val="005C0EF1"/>
    <w:rsid w:val="005C0F57"/>
    <w:rsid w:val="005C0F67"/>
    <w:rsid w:val="005C1258"/>
    <w:rsid w:val="005C1263"/>
    <w:rsid w:val="005C1291"/>
    <w:rsid w:val="005C15E6"/>
    <w:rsid w:val="005C1A99"/>
    <w:rsid w:val="005C1B7B"/>
    <w:rsid w:val="005C1D60"/>
    <w:rsid w:val="005C1E58"/>
    <w:rsid w:val="005C1F0D"/>
    <w:rsid w:val="005C22A8"/>
    <w:rsid w:val="005C24BF"/>
    <w:rsid w:val="005C25E7"/>
    <w:rsid w:val="005C26A9"/>
    <w:rsid w:val="005C28A6"/>
    <w:rsid w:val="005C2B2C"/>
    <w:rsid w:val="005C2C5A"/>
    <w:rsid w:val="005C2FB2"/>
    <w:rsid w:val="005C30A0"/>
    <w:rsid w:val="005C30BC"/>
    <w:rsid w:val="005C3534"/>
    <w:rsid w:val="005C35CB"/>
    <w:rsid w:val="005C3790"/>
    <w:rsid w:val="005C398D"/>
    <w:rsid w:val="005C39AC"/>
    <w:rsid w:val="005C3D4B"/>
    <w:rsid w:val="005C3D72"/>
    <w:rsid w:val="005C3F0F"/>
    <w:rsid w:val="005C3F50"/>
    <w:rsid w:val="005C4294"/>
    <w:rsid w:val="005C4490"/>
    <w:rsid w:val="005C45F4"/>
    <w:rsid w:val="005C49C3"/>
    <w:rsid w:val="005C49FB"/>
    <w:rsid w:val="005C4AEA"/>
    <w:rsid w:val="005C4B8B"/>
    <w:rsid w:val="005C4FC2"/>
    <w:rsid w:val="005C525B"/>
    <w:rsid w:val="005C52E6"/>
    <w:rsid w:val="005C5360"/>
    <w:rsid w:val="005C53C9"/>
    <w:rsid w:val="005C54B2"/>
    <w:rsid w:val="005C59E9"/>
    <w:rsid w:val="005C5B1E"/>
    <w:rsid w:val="005C5E74"/>
    <w:rsid w:val="005C635F"/>
    <w:rsid w:val="005C63A0"/>
    <w:rsid w:val="005C6449"/>
    <w:rsid w:val="005C647D"/>
    <w:rsid w:val="005C64C0"/>
    <w:rsid w:val="005C66FE"/>
    <w:rsid w:val="005C679C"/>
    <w:rsid w:val="005C6A11"/>
    <w:rsid w:val="005C6C9A"/>
    <w:rsid w:val="005C6D57"/>
    <w:rsid w:val="005C6E99"/>
    <w:rsid w:val="005C70D6"/>
    <w:rsid w:val="005C7168"/>
    <w:rsid w:val="005C7282"/>
    <w:rsid w:val="005C7514"/>
    <w:rsid w:val="005C75E4"/>
    <w:rsid w:val="005C75FF"/>
    <w:rsid w:val="005C777E"/>
    <w:rsid w:val="005C7A89"/>
    <w:rsid w:val="005C7B2A"/>
    <w:rsid w:val="005C7C61"/>
    <w:rsid w:val="005C7C9C"/>
    <w:rsid w:val="005C7CB5"/>
    <w:rsid w:val="005C7CC0"/>
    <w:rsid w:val="005C7EA4"/>
    <w:rsid w:val="005C7ECC"/>
    <w:rsid w:val="005D0094"/>
    <w:rsid w:val="005D0165"/>
    <w:rsid w:val="005D019A"/>
    <w:rsid w:val="005D01A0"/>
    <w:rsid w:val="005D0439"/>
    <w:rsid w:val="005D0650"/>
    <w:rsid w:val="005D066D"/>
    <w:rsid w:val="005D075E"/>
    <w:rsid w:val="005D0B37"/>
    <w:rsid w:val="005D0D4A"/>
    <w:rsid w:val="005D0F9D"/>
    <w:rsid w:val="005D1058"/>
    <w:rsid w:val="005D12C6"/>
    <w:rsid w:val="005D158A"/>
    <w:rsid w:val="005D17A9"/>
    <w:rsid w:val="005D195F"/>
    <w:rsid w:val="005D19DB"/>
    <w:rsid w:val="005D1BCB"/>
    <w:rsid w:val="005D1F10"/>
    <w:rsid w:val="005D204C"/>
    <w:rsid w:val="005D2407"/>
    <w:rsid w:val="005D2446"/>
    <w:rsid w:val="005D26E2"/>
    <w:rsid w:val="005D27A0"/>
    <w:rsid w:val="005D28E7"/>
    <w:rsid w:val="005D2945"/>
    <w:rsid w:val="005D29EC"/>
    <w:rsid w:val="005D2C87"/>
    <w:rsid w:val="005D309D"/>
    <w:rsid w:val="005D3196"/>
    <w:rsid w:val="005D31D2"/>
    <w:rsid w:val="005D31E1"/>
    <w:rsid w:val="005D3296"/>
    <w:rsid w:val="005D3492"/>
    <w:rsid w:val="005D34A5"/>
    <w:rsid w:val="005D3504"/>
    <w:rsid w:val="005D36D6"/>
    <w:rsid w:val="005D384F"/>
    <w:rsid w:val="005D3EC5"/>
    <w:rsid w:val="005D3F58"/>
    <w:rsid w:val="005D41D2"/>
    <w:rsid w:val="005D42C5"/>
    <w:rsid w:val="005D42EB"/>
    <w:rsid w:val="005D4452"/>
    <w:rsid w:val="005D4502"/>
    <w:rsid w:val="005D45FE"/>
    <w:rsid w:val="005D4673"/>
    <w:rsid w:val="005D48C9"/>
    <w:rsid w:val="005D493C"/>
    <w:rsid w:val="005D49E7"/>
    <w:rsid w:val="005D4BDC"/>
    <w:rsid w:val="005D4D08"/>
    <w:rsid w:val="005D50EC"/>
    <w:rsid w:val="005D519B"/>
    <w:rsid w:val="005D524C"/>
    <w:rsid w:val="005D55C1"/>
    <w:rsid w:val="005D56BC"/>
    <w:rsid w:val="005D5B78"/>
    <w:rsid w:val="005D5D2F"/>
    <w:rsid w:val="005D6177"/>
    <w:rsid w:val="005D6241"/>
    <w:rsid w:val="005D63AA"/>
    <w:rsid w:val="005D6521"/>
    <w:rsid w:val="005D65AB"/>
    <w:rsid w:val="005D66D0"/>
    <w:rsid w:val="005D689E"/>
    <w:rsid w:val="005D6D91"/>
    <w:rsid w:val="005D752D"/>
    <w:rsid w:val="005D7759"/>
    <w:rsid w:val="005D78C9"/>
    <w:rsid w:val="005D79F3"/>
    <w:rsid w:val="005D7E99"/>
    <w:rsid w:val="005D7ED9"/>
    <w:rsid w:val="005D7F23"/>
    <w:rsid w:val="005E04D5"/>
    <w:rsid w:val="005E082A"/>
    <w:rsid w:val="005E0B56"/>
    <w:rsid w:val="005E0C98"/>
    <w:rsid w:val="005E0E84"/>
    <w:rsid w:val="005E13C9"/>
    <w:rsid w:val="005E15AC"/>
    <w:rsid w:val="005E18B9"/>
    <w:rsid w:val="005E1B49"/>
    <w:rsid w:val="005E1CBE"/>
    <w:rsid w:val="005E1E9D"/>
    <w:rsid w:val="005E1EA1"/>
    <w:rsid w:val="005E2010"/>
    <w:rsid w:val="005E2067"/>
    <w:rsid w:val="005E21D7"/>
    <w:rsid w:val="005E282F"/>
    <w:rsid w:val="005E29FC"/>
    <w:rsid w:val="005E2B08"/>
    <w:rsid w:val="005E2B3F"/>
    <w:rsid w:val="005E2B8A"/>
    <w:rsid w:val="005E2DA9"/>
    <w:rsid w:val="005E2DEA"/>
    <w:rsid w:val="005E2DF6"/>
    <w:rsid w:val="005E30BD"/>
    <w:rsid w:val="005E31A5"/>
    <w:rsid w:val="005E31DB"/>
    <w:rsid w:val="005E3752"/>
    <w:rsid w:val="005E377E"/>
    <w:rsid w:val="005E38D0"/>
    <w:rsid w:val="005E38FD"/>
    <w:rsid w:val="005E3A05"/>
    <w:rsid w:val="005E3AC5"/>
    <w:rsid w:val="005E3CCB"/>
    <w:rsid w:val="005E3D24"/>
    <w:rsid w:val="005E3F77"/>
    <w:rsid w:val="005E3FA5"/>
    <w:rsid w:val="005E3FB1"/>
    <w:rsid w:val="005E3FE8"/>
    <w:rsid w:val="005E41C0"/>
    <w:rsid w:val="005E45E8"/>
    <w:rsid w:val="005E48DC"/>
    <w:rsid w:val="005E4B4F"/>
    <w:rsid w:val="005E4C02"/>
    <w:rsid w:val="005E4D7F"/>
    <w:rsid w:val="005E4EC0"/>
    <w:rsid w:val="005E4F31"/>
    <w:rsid w:val="005E5132"/>
    <w:rsid w:val="005E5260"/>
    <w:rsid w:val="005E534D"/>
    <w:rsid w:val="005E53B7"/>
    <w:rsid w:val="005E551A"/>
    <w:rsid w:val="005E5568"/>
    <w:rsid w:val="005E55AF"/>
    <w:rsid w:val="005E5640"/>
    <w:rsid w:val="005E56CE"/>
    <w:rsid w:val="005E5A58"/>
    <w:rsid w:val="005E5C91"/>
    <w:rsid w:val="005E5DA6"/>
    <w:rsid w:val="005E5EDD"/>
    <w:rsid w:val="005E5F19"/>
    <w:rsid w:val="005E5F47"/>
    <w:rsid w:val="005E6088"/>
    <w:rsid w:val="005E6212"/>
    <w:rsid w:val="005E6564"/>
    <w:rsid w:val="005E6617"/>
    <w:rsid w:val="005E6631"/>
    <w:rsid w:val="005E692C"/>
    <w:rsid w:val="005E6CB9"/>
    <w:rsid w:val="005E6DDC"/>
    <w:rsid w:val="005E6DE2"/>
    <w:rsid w:val="005E6E85"/>
    <w:rsid w:val="005E702E"/>
    <w:rsid w:val="005E7048"/>
    <w:rsid w:val="005E77BB"/>
    <w:rsid w:val="005E7891"/>
    <w:rsid w:val="005E7892"/>
    <w:rsid w:val="005E7963"/>
    <w:rsid w:val="005E7A20"/>
    <w:rsid w:val="005E7A2E"/>
    <w:rsid w:val="005E7BA7"/>
    <w:rsid w:val="005E7BE3"/>
    <w:rsid w:val="005E7EE4"/>
    <w:rsid w:val="005F0209"/>
    <w:rsid w:val="005F0256"/>
    <w:rsid w:val="005F036D"/>
    <w:rsid w:val="005F0578"/>
    <w:rsid w:val="005F062A"/>
    <w:rsid w:val="005F063D"/>
    <w:rsid w:val="005F0666"/>
    <w:rsid w:val="005F08AC"/>
    <w:rsid w:val="005F0F85"/>
    <w:rsid w:val="005F1116"/>
    <w:rsid w:val="005F12A4"/>
    <w:rsid w:val="005F13C2"/>
    <w:rsid w:val="005F14A0"/>
    <w:rsid w:val="005F1798"/>
    <w:rsid w:val="005F17D4"/>
    <w:rsid w:val="005F1A26"/>
    <w:rsid w:val="005F1ACB"/>
    <w:rsid w:val="005F1F34"/>
    <w:rsid w:val="005F22DF"/>
    <w:rsid w:val="005F2701"/>
    <w:rsid w:val="005F2873"/>
    <w:rsid w:val="005F28BD"/>
    <w:rsid w:val="005F2ACE"/>
    <w:rsid w:val="005F2B5E"/>
    <w:rsid w:val="005F2B8A"/>
    <w:rsid w:val="005F3093"/>
    <w:rsid w:val="005F309A"/>
    <w:rsid w:val="005F333A"/>
    <w:rsid w:val="005F37B2"/>
    <w:rsid w:val="005F3BC9"/>
    <w:rsid w:val="005F3F26"/>
    <w:rsid w:val="005F4001"/>
    <w:rsid w:val="005F41B6"/>
    <w:rsid w:val="005F41FD"/>
    <w:rsid w:val="005F464B"/>
    <w:rsid w:val="005F48A0"/>
    <w:rsid w:val="005F48A2"/>
    <w:rsid w:val="005F4A4B"/>
    <w:rsid w:val="005F4D28"/>
    <w:rsid w:val="005F4F21"/>
    <w:rsid w:val="005F5182"/>
    <w:rsid w:val="005F51DF"/>
    <w:rsid w:val="005F5363"/>
    <w:rsid w:val="005F53F1"/>
    <w:rsid w:val="005F54E5"/>
    <w:rsid w:val="005F54E8"/>
    <w:rsid w:val="005F5598"/>
    <w:rsid w:val="005F56F9"/>
    <w:rsid w:val="005F59DC"/>
    <w:rsid w:val="005F5A64"/>
    <w:rsid w:val="005F5C56"/>
    <w:rsid w:val="005F5CD4"/>
    <w:rsid w:val="005F5D4F"/>
    <w:rsid w:val="005F5E3D"/>
    <w:rsid w:val="005F600E"/>
    <w:rsid w:val="005F60B4"/>
    <w:rsid w:val="005F6412"/>
    <w:rsid w:val="005F69FD"/>
    <w:rsid w:val="005F6A96"/>
    <w:rsid w:val="005F6B0C"/>
    <w:rsid w:val="005F6B5B"/>
    <w:rsid w:val="005F6C06"/>
    <w:rsid w:val="005F6DCF"/>
    <w:rsid w:val="005F6F18"/>
    <w:rsid w:val="005F7137"/>
    <w:rsid w:val="005F715D"/>
    <w:rsid w:val="005F71E3"/>
    <w:rsid w:val="005F735C"/>
    <w:rsid w:val="005F7649"/>
    <w:rsid w:val="005F7650"/>
    <w:rsid w:val="005F7767"/>
    <w:rsid w:val="005F77CE"/>
    <w:rsid w:val="005F786E"/>
    <w:rsid w:val="005F7884"/>
    <w:rsid w:val="005F795D"/>
    <w:rsid w:val="005F79DA"/>
    <w:rsid w:val="005F7A07"/>
    <w:rsid w:val="005F7A53"/>
    <w:rsid w:val="005F7C98"/>
    <w:rsid w:val="005F7CEF"/>
    <w:rsid w:val="005F7DFE"/>
    <w:rsid w:val="005F7FE7"/>
    <w:rsid w:val="00600160"/>
    <w:rsid w:val="006003F6"/>
    <w:rsid w:val="00600792"/>
    <w:rsid w:val="0060082C"/>
    <w:rsid w:val="0060089A"/>
    <w:rsid w:val="00600932"/>
    <w:rsid w:val="006009F4"/>
    <w:rsid w:val="00600B8A"/>
    <w:rsid w:val="00600CC6"/>
    <w:rsid w:val="00601608"/>
    <w:rsid w:val="00601920"/>
    <w:rsid w:val="006019B7"/>
    <w:rsid w:val="00601B1F"/>
    <w:rsid w:val="00601B59"/>
    <w:rsid w:val="00601EDC"/>
    <w:rsid w:val="00602098"/>
    <w:rsid w:val="00602293"/>
    <w:rsid w:val="006023B9"/>
    <w:rsid w:val="006025D8"/>
    <w:rsid w:val="00602647"/>
    <w:rsid w:val="006026AD"/>
    <w:rsid w:val="00602959"/>
    <w:rsid w:val="0060298F"/>
    <w:rsid w:val="00602A16"/>
    <w:rsid w:val="00602D20"/>
    <w:rsid w:val="006032A4"/>
    <w:rsid w:val="0060335D"/>
    <w:rsid w:val="006033F0"/>
    <w:rsid w:val="00603463"/>
    <w:rsid w:val="00603638"/>
    <w:rsid w:val="006037D5"/>
    <w:rsid w:val="00603833"/>
    <w:rsid w:val="006038BB"/>
    <w:rsid w:val="00603920"/>
    <w:rsid w:val="00603AB9"/>
    <w:rsid w:val="006041A4"/>
    <w:rsid w:val="006041CB"/>
    <w:rsid w:val="00604664"/>
    <w:rsid w:val="006046C8"/>
    <w:rsid w:val="00604700"/>
    <w:rsid w:val="00604F21"/>
    <w:rsid w:val="00605195"/>
    <w:rsid w:val="006051BC"/>
    <w:rsid w:val="00605447"/>
    <w:rsid w:val="006056E0"/>
    <w:rsid w:val="006057C8"/>
    <w:rsid w:val="00605819"/>
    <w:rsid w:val="00605BC8"/>
    <w:rsid w:val="00605E74"/>
    <w:rsid w:val="00605F14"/>
    <w:rsid w:val="00605F55"/>
    <w:rsid w:val="0060606E"/>
    <w:rsid w:val="0060621E"/>
    <w:rsid w:val="0060633B"/>
    <w:rsid w:val="0060638F"/>
    <w:rsid w:val="006063DF"/>
    <w:rsid w:val="006065C6"/>
    <w:rsid w:val="00606642"/>
    <w:rsid w:val="0060673F"/>
    <w:rsid w:val="006067E1"/>
    <w:rsid w:val="006067F2"/>
    <w:rsid w:val="006069AC"/>
    <w:rsid w:val="006069F2"/>
    <w:rsid w:val="00606BC2"/>
    <w:rsid w:val="00606C8B"/>
    <w:rsid w:val="00606E66"/>
    <w:rsid w:val="006070CF"/>
    <w:rsid w:val="006073C4"/>
    <w:rsid w:val="006074A2"/>
    <w:rsid w:val="00607520"/>
    <w:rsid w:val="00607CA3"/>
    <w:rsid w:val="00607CCB"/>
    <w:rsid w:val="00607D95"/>
    <w:rsid w:val="006103FF"/>
    <w:rsid w:val="00610498"/>
    <w:rsid w:val="006105C2"/>
    <w:rsid w:val="006107C4"/>
    <w:rsid w:val="00610878"/>
    <w:rsid w:val="00610A0B"/>
    <w:rsid w:val="00610B5B"/>
    <w:rsid w:val="00610C07"/>
    <w:rsid w:val="00610CA3"/>
    <w:rsid w:val="00610E05"/>
    <w:rsid w:val="00610E21"/>
    <w:rsid w:val="00611254"/>
    <w:rsid w:val="00611371"/>
    <w:rsid w:val="006116BE"/>
    <w:rsid w:val="00611E80"/>
    <w:rsid w:val="00611EF2"/>
    <w:rsid w:val="00612110"/>
    <w:rsid w:val="0061212C"/>
    <w:rsid w:val="006122A6"/>
    <w:rsid w:val="0061260B"/>
    <w:rsid w:val="00612611"/>
    <w:rsid w:val="006127E2"/>
    <w:rsid w:val="006129E3"/>
    <w:rsid w:val="00612C05"/>
    <w:rsid w:val="00612DD9"/>
    <w:rsid w:val="00612ED9"/>
    <w:rsid w:val="0061352A"/>
    <w:rsid w:val="0061374A"/>
    <w:rsid w:val="006137CA"/>
    <w:rsid w:val="006138C5"/>
    <w:rsid w:val="00613987"/>
    <w:rsid w:val="00613A26"/>
    <w:rsid w:val="00613C09"/>
    <w:rsid w:val="00614104"/>
    <w:rsid w:val="006143CB"/>
    <w:rsid w:val="0061477A"/>
    <w:rsid w:val="0061489B"/>
    <w:rsid w:val="00614924"/>
    <w:rsid w:val="00614A70"/>
    <w:rsid w:val="00614ACE"/>
    <w:rsid w:val="00614AF2"/>
    <w:rsid w:val="00614E94"/>
    <w:rsid w:val="00614ECD"/>
    <w:rsid w:val="0061502B"/>
    <w:rsid w:val="00615237"/>
    <w:rsid w:val="006153BB"/>
    <w:rsid w:val="006153D4"/>
    <w:rsid w:val="00615488"/>
    <w:rsid w:val="0061560D"/>
    <w:rsid w:val="0061568A"/>
    <w:rsid w:val="00615723"/>
    <w:rsid w:val="00615C54"/>
    <w:rsid w:val="00615E21"/>
    <w:rsid w:val="006161BE"/>
    <w:rsid w:val="0061648D"/>
    <w:rsid w:val="006164CD"/>
    <w:rsid w:val="0061677B"/>
    <w:rsid w:val="006167C6"/>
    <w:rsid w:val="00616CAE"/>
    <w:rsid w:val="00616D92"/>
    <w:rsid w:val="00616F43"/>
    <w:rsid w:val="0061715B"/>
    <w:rsid w:val="00617844"/>
    <w:rsid w:val="006178F6"/>
    <w:rsid w:val="00617AA4"/>
    <w:rsid w:val="00617F4D"/>
    <w:rsid w:val="00620219"/>
    <w:rsid w:val="006202EF"/>
    <w:rsid w:val="006204CE"/>
    <w:rsid w:val="006205E6"/>
    <w:rsid w:val="0062078D"/>
    <w:rsid w:val="00620D25"/>
    <w:rsid w:val="00620D81"/>
    <w:rsid w:val="00620F5F"/>
    <w:rsid w:val="00620FA8"/>
    <w:rsid w:val="0062105A"/>
    <w:rsid w:val="006212A9"/>
    <w:rsid w:val="00621347"/>
    <w:rsid w:val="00621495"/>
    <w:rsid w:val="006215D8"/>
    <w:rsid w:val="006217EA"/>
    <w:rsid w:val="00621E48"/>
    <w:rsid w:val="00621EC3"/>
    <w:rsid w:val="00621ECB"/>
    <w:rsid w:val="00621F41"/>
    <w:rsid w:val="006220C8"/>
    <w:rsid w:val="006221AF"/>
    <w:rsid w:val="00622213"/>
    <w:rsid w:val="00622CED"/>
    <w:rsid w:val="00622DAE"/>
    <w:rsid w:val="00622ED4"/>
    <w:rsid w:val="00623178"/>
    <w:rsid w:val="00623192"/>
    <w:rsid w:val="006231D7"/>
    <w:rsid w:val="00623210"/>
    <w:rsid w:val="00623433"/>
    <w:rsid w:val="0062344B"/>
    <w:rsid w:val="00623540"/>
    <w:rsid w:val="0062366A"/>
    <w:rsid w:val="00623A68"/>
    <w:rsid w:val="00623E11"/>
    <w:rsid w:val="00623E34"/>
    <w:rsid w:val="00624046"/>
    <w:rsid w:val="006242B4"/>
    <w:rsid w:val="006243A3"/>
    <w:rsid w:val="00624829"/>
    <w:rsid w:val="00624910"/>
    <w:rsid w:val="006249D5"/>
    <w:rsid w:val="00624A65"/>
    <w:rsid w:val="00624BA6"/>
    <w:rsid w:val="00624BE9"/>
    <w:rsid w:val="00624DE9"/>
    <w:rsid w:val="00625001"/>
    <w:rsid w:val="006250C3"/>
    <w:rsid w:val="00625156"/>
    <w:rsid w:val="0062535A"/>
    <w:rsid w:val="00625813"/>
    <w:rsid w:val="00625865"/>
    <w:rsid w:val="00625A02"/>
    <w:rsid w:val="00625E73"/>
    <w:rsid w:val="00626040"/>
    <w:rsid w:val="006263FA"/>
    <w:rsid w:val="00626413"/>
    <w:rsid w:val="00626550"/>
    <w:rsid w:val="006265C7"/>
    <w:rsid w:val="00626771"/>
    <w:rsid w:val="00626891"/>
    <w:rsid w:val="00626D98"/>
    <w:rsid w:val="006271A4"/>
    <w:rsid w:val="0062780B"/>
    <w:rsid w:val="00627970"/>
    <w:rsid w:val="00627C0B"/>
    <w:rsid w:val="006301EC"/>
    <w:rsid w:val="0063034A"/>
    <w:rsid w:val="0063051D"/>
    <w:rsid w:val="0063094D"/>
    <w:rsid w:val="00630B85"/>
    <w:rsid w:val="00630C5E"/>
    <w:rsid w:val="00630DBA"/>
    <w:rsid w:val="00630E02"/>
    <w:rsid w:val="00630EC0"/>
    <w:rsid w:val="00631141"/>
    <w:rsid w:val="0063141A"/>
    <w:rsid w:val="0063144F"/>
    <w:rsid w:val="0063146F"/>
    <w:rsid w:val="00631538"/>
    <w:rsid w:val="006319C8"/>
    <w:rsid w:val="00631ED4"/>
    <w:rsid w:val="00631F8A"/>
    <w:rsid w:val="0063209F"/>
    <w:rsid w:val="00632489"/>
    <w:rsid w:val="0063265D"/>
    <w:rsid w:val="0063278A"/>
    <w:rsid w:val="00632AC4"/>
    <w:rsid w:val="00632B1A"/>
    <w:rsid w:val="00632C4D"/>
    <w:rsid w:val="00632E84"/>
    <w:rsid w:val="00633102"/>
    <w:rsid w:val="00633574"/>
    <w:rsid w:val="006335FC"/>
    <w:rsid w:val="006338C1"/>
    <w:rsid w:val="00633A52"/>
    <w:rsid w:val="00633ACC"/>
    <w:rsid w:val="00633B88"/>
    <w:rsid w:val="00633D91"/>
    <w:rsid w:val="00633DEC"/>
    <w:rsid w:val="00633E54"/>
    <w:rsid w:val="006342D2"/>
    <w:rsid w:val="0063441C"/>
    <w:rsid w:val="0063443E"/>
    <w:rsid w:val="00634620"/>
    <w:rsid w:val="0063473E"/>
    <w:rsid w:val="0063484C"/>
    <w:rsid w:val="00634BB2"/>
    <w:rsid w:val="00634E04"/>
    <w:rsid w:val="00634EA0"/>
    <w:rsid w:val="00635151"/>
    <w:rsid w:val="00635274"/>
    <w:rsid w:val="006352CC"/>
    <w:rsid w:val="0063531E"/>
    <w:rsid w:val="006355AA"/>
    <w:rsid w:val="006355EC"/>
    <w:rsid w:val="006355FB"/>
    <w:rsid w:val="00635725"/>
    <w:rsid w:val="0063592A"/>
    <w:rsid w:val="006359BD"/>
    <w:rsid w:val="00635CCC"/>
    <w:rsid w:val="00635F24"/>
    <w:rsid w:val="00635F73"/>
    <w:rsid w:val="006366D1"/>
    <w:rsid w:val="0063697E"/>
    <w:rsid w:val="00636992"/>
    <w:rsid w:val="00636DFC"/>
    <w:rsid w:val="00636E13"/>
    <w:rsid w:val="00636E90"/>
    <w:rsid w:val="00636F36"/>
    <w:rsid w:val="00637009"/>
    <w:rsid w:val="00637022"/>
    <w:rsid w:val="0063710F"/>
    <w:rsid w:val="0063765C"/>
    <w:rsid w:val="00637668"/>
    <w:rsid w:val="00637701"/>
    <w:rsid w:val="006379F1"/>
    <w:rsid w:val="00637B60"/>
    <w:rsid w:val="006403E2"/>
    <w:rsid w:val="006403F6"/>
    <w:rsid w:val="00640820"/>
    <w:rsid w:val="006408E1"/>
    <w:rsid w:val="006408F4"/>
    <w:rsid w:val="00640AA6"/>
    <w:rsid w:val="00640C65"/>
    <w:rsid w:val="00640D24"/>
    <w:rsid w:val="00640D73"/>
    <w:rsid w:val="00640D8F"/>
    <w:rsid w:val="00640D9B"/>
    <w:rsid w:val="00641131"/>
    <w:rsid w:val="0064137A"/>
    <w:rsid w:val="006414BC"/>
    <w:rsid w:val="0064160B"/>
    <w:rsid w:val="00641B34"/>
    <w:rsid w:val="00641B68"/>
    <w:rsid w:val="006424BA"/>
    <w:rsid w:val="00642745"/>
    <w:rsid w:val="00642AD4"/>
    <w:rsid w:val="00642C26"/>
    <w:rsid w:val="00642C7D"/>
    <w:rsid w:val="00642EB1"/>
    <w:rsid w:val="00642EDD"/>
    <w:rsid w:val="006432EC"/>
    <w:rsid w:val="00643312"/>
    <w:rsid w:val="006435DA"/>
    <w:rsid w:val="00643611"/>
    <w:rsid w:val="00643635"/>
    <w:rsid w:val="00643BC3"/>
    <w:rsid w:val="00643DC6"/>
    <w:rsid w:val="00643F76"/>
    <w:rsid w:val="00643FAE"/>
    <w:rsid w:val="0064422C"/>
    <w:rsid w:val="0064422D"/>
    <w:rsid w:val="0064424F"/>
    <w:rsid w:val="00644648"/>
    <w:rsid w:val="0064478A"/>
    <w:rsid w:val="00644ABF"/>
    <w:rsid w:val="00644AF0"/>
    <w:rsid w:val="00644B91"/>
    <w:rsid w:val="00644C9B"/>
    <w:rsid w:val="00644CF4"/>
    <w:rsid w:val="00644E4F"/>
    <w:rsid w:val="00644E5F"/>
    <w:rsid w:val="006451B0"/>
    <w:rsid w:val="006451FB"/>
    <w:rsid w:val="00645348"/>
    <w:rsid w:val="00645399"/>
    <w:rsid w:val="006453F4"/>
    <w:rsid w:val="0064566E"/>
    <w:rsid w:val="00645E89"/>
    <w:rsid w:val="00645F1A"/>
    <w:rsid w:val="00646221"/>
    <w:rsid w:val="00646267"/>
    <w:rsid w:val="0064671D"/>
    <w:rsid w:val="00646FC7"/>
    <w:rsid w:val="00647447"/>
    <w:rsid w:val="00647476"/>
    <w:rsid w:val="006477BB"/>
    <w:rsid w:val="00647839"/>
    <w:rsid w:val="0064794E"/>
    <w:rsid w:val="00647973"/>
    <w:rsid w:val="00647C6F"/>
    <w:rsid w:val="00647DEA"/>
    <w:rsid w:val="00647E13"/>
    <w:rsid w:val="00647ED9"/>
    <w:rsid w:val="00647F35"/>
    <w:rsid w:val="006501A2"/>
    <w:rsid w:val="0065036D"/>
    <w:rsid w:val="0065057B"/>
    <w:rsid w:val="006506A5"/>
    <w:rsid w:val="00650886"/>
    <w:rsid w:val="00650A12"/>
    <w:rsid w:val="00650B97"/>
    <w:rsid w:val="00650FDB"/>
    <w:rsid w:val="00651362"/>
    <w:rsid w:val="006514A6"/>
    <w:rsid w:val="006519D3"/>
    <w:rsid w:val="00651CD5"/>
    <w:rsid w:val="00651D32"/>
    <w:rsid w:val="00651DE5"/>
    <w:rsid w:val="00651F38"/>
    <w:rsid w:val="00652389"/>
    <w:rsid w:val="0065243D"/>
    <w:rsid w:val="006528F3"/>
    <w:rsid w:val="00652B02"/>
    <w:rsid w:val="00652BBF"/>
    <w:rsid w:val="00652F8E"/>
    <w:rsid w:val="0065329E"/>
    <w:rsid w:val="00653301"/>
    <w:rsid w:val="00653527"/>
    <w:rsid w:val="006535F7"/>
    <w:rsid w:val="00653930"/>
    <w:rsid w:val="00653A62"/>
    <w:rsid w:val="006542A4"/>
    <w:rsid w:val="006542C2"/>
    <w:rsid w:val="00654399"/>
    <w:rsid w:val="006543E8"/>
    <w:rsid w:val="00654695"/>
    <w:rsid w:val="0065497D"/>
    <w:rsid w:val="00654A2A"/>
    <w:rsid w:val="00654B4F"/>
    <w:rsid w:val="00655194"/>
    <w:rsid w:val="00655219"/>
    <w:rsid w:val="006554A2"/>
    <w:rsid w:val="00655508"/>
    <w:rsid w:val="006557D9"/>
    <w:rsid w:val="00655861"/>
    <w:rsid w:val="00655A38"/>
    <w:rsid w:val="00655B74"/>
    <w:rsid w:val="00655BCB"/>
    <w:rsid w:val="00655C7B"/>
    <w:rsid w:val="00655CB9"/>
    <w:rsid w:val="00655DF7"/>
    <w:rsid w:val="00655E48"/>
    <w:rsid w:val="00655ED8"/>
    <w:rsid w:val="00656367"/>
    <w:rsid w:val="0065695F"/>
    <w:rsid w:val="00656BCB"/>
    <w:rsid w:val="00656C3F"/>
    <w:rsid w:val="00656DDC"/>
    <w:rsid w:val="00656F3F"/>
    <w:rsid w:val="006572D6"/>
    <w:rsid w:val="00657483"/>
    <w:rsid w:val="00657492"/>
    <w:rsid w:val="00657493"/>
    <w:rsid w:val="006574B2"/>
    <w:rsid w:val="006576FB"/>
    <w:rsid w:val="006578C7"/>
    <w:rsid w:val="00657BBE"/>
    <w:rsid w:val="006600CB"/>
    <w:rsid w:val="0066010D"/>
    <w:rsid w:val="0066061C"/>
    <w:rsid w:val="0066079D"/>
    <w:rsid w:val="006607D4"/>
    <w:rsid w:val="00660836"/>
    <w:rsid w:val="006609B2"/>
    <w:rsid w:val="00660AF7"/>
    <w:rsid w:val="00660D5F"/>
    <w:rsid w:val="00660DF6"/>
    <w:rsid w:val="00660EE7"/>
    <w:rsid w:val="006611C2"/>
    <w:rsid w:val="0066120A"/>
    <w:rsid w:val="006612CA"/>
    <w:rsid w:val="006616E9"/>
    <w:rsid w:val="006617A6"/>
    <w:rsid w:val="006618C6"/>
    <w:rsid w:val="00661916"/>
    <w:rsid w:val="00661A80"/>
    <w:rsid w:val="00661BF8"/>
    <w:rsid w:val="00661CB4"/>
    <w:rsid w:val="006620D8"/>
    <w:rsid w:val="00662165"/>
    <w:rsid w:val="0066219F"/>
    <w:rsid w:val="006627FD"/>
    <w:rsid w:val="00662979"/>
    <w:rsid w:val="00662A8F"/>
    <w:rsid w:val="00662B84"/>
    <w:rsid w:val="00662C99"/>
    <w:rsid w:val="00662CD7"/>
    <w:rsid w:val="00662E16"/>
    <w:rsid w:val="00662E96"/>
    <w:rsid w:val="00662EAB"/>
    <w:rsid w:val="00662F05"/>
    <w:rsid w:val="00662F25"/>
    <w:rsid w:val="006631AA"/>
    <w:rsid w:val="006633F7"/>
    <w:rsid w:val="0066354D"/>
    <w:rsid w:val="006635ED"/>
    <w:rsid w:val="00663713"/>
    <w:rsid w:val="006638AF"/>
    <w:rsid w:val="00663931"/>
    <w:rsid w:val="00663BAE"/>
    <w:rsid w:val="00663FFF"/>
    <w:rsid w:val="00664034"/>
    <w:rsid w:val="0066403F"/>
    <w:rsid w:val="00664091"/>
    <w:rsid w:val="006640D8"/>
    <w:rsid w:val="006643E9"/>
    <w:rsid w:val="00664640"/>
    <w:rsid w:val="00664738"/>
    <w:rsid w:val="006647BE"/>
    <w:rsid w:val="006647C7"/>
    <w:rsid w:val="00664847"/>
    <w:rsid w:val="00664A19"/>
    <w:rsid w:val="00664C0D"/>
    <w:rsid w:val="00664C97"/>
    <w:rsid w:val="00664D66"/>
    <w:rsid w:val="00664FC8"/>
    <w:rsid w:val="00665058"/>
    <w:rsid w:val="006650D8"/>
    <w:rsid w:val="0066519E"/>
    <w:rsid w:val="006651C4"/>
    <w:rsid w:val="006652C6"/>
    <w:rsid w:val="006653E5"/>
    <w:rsid w:val="006655F5"/>
    <w:rsid w:val="006657D0"/>
    <w:rsid w:val="006658CB"/>
    <w:rsid w:val="00665A81"/>
    <w:rsid w:val="00665BEE"/>
    <w:rsid w:val="00665BF7"/>
    <w:rsid w:val="00665FA3"/>
    <w:rsid w:val="0066608B"/>
    <w:rsid w:val="00666395"/>
    <w:rsid w:val="006663FC"/>
    <w:rsid w:val="00666583"/>
    <w:rsid w:val="00666740"/>
    <w:rsid w:val="00666751"/>
    <w:rsid w:val="00666785"/>
    <w:rsid w:val="00666838"/>
    <w:rsid w:val="006669CE"/>
    <w:rsid w:val="006669D5"/>
    <w:rsid w:val="00666A00"/>
    <w:rsid w:val="00666A7F"/>
    <w:rsid w:val="00666AD2"/>
    <w:rsid w:val="00666AE8"/>
    <w:rsid w:val="00666D30"/>
    <w:rsid w:val="00666FA2"/>
    <w:rsid w:val="00667163"/>
    <w:rsid w:val="00667164"/>
    <w:rsid w:val="00667269"/>
    <w:rsid w:val="00667390"/>
    <w:rsid w:val="006673B4"/>
    <w:rsid w:val="00667483"/>
    <w:rsid w:val="006677BA"/>
    <w:rsid w:val="00667926"/>
    <w:rsid w:val="00667CCA"/>
    <w:rsid w:val="00667D3A"/>
    <w:rsid w:val="00667E22"/>
    <w:rsid w:val="00670018"/>
    <w:rsid w:val="00670148"/>
    <w:rsid w:val="006702B2"/>
    <w:rsid w:val="00670842"/>
    <w:rsid w:val="00670B25"/>
    <w:rsid w:val="00670D43"/>
    <w:rsid w:val="00670EC2"/>
    <w:rsid w:val="00671089"/>
    <w:rsid w:val="006711B8"/>
    <w:rsid w:val="006712B7"/>
    <w:rsid w:val="0067139F"/>
    <w:rsid w:val="00671466"/>
    <w:rsid w:val="00671759"/>
    <w:rsid w:val="006719FC"/>
    <w:rsid w:val="006720C1"/>
    <w:rsid w:val="00672365"/>
    <w:rsid w:val="00672440"/>
    <w:rsid w:val="00672505"/>
    <w:rsid w:val="00672976"/>
    <w:rsid w:val="00672C79"/>
    <w:rsid w:val="00672E80"/>
    <w:rsid w:val="00673676"/>
    <w:rsid w:val="0067387B"/>
    <w:rsid w:val="00673AC5"/>
    <w:rsid w:val="00673D2E"/>
    <w:rsid w:val="00673D30"/>
    <w:rsid w:val="00673D32"/>
    <w:rsid w:val="00673D80"/>
    <w:rsid w:val="0067400A"/>
    <w:rsid w:val="006740DD"/>
    <w:rsid w:val="006745A6"/>
    <w:rsid w:val="006748A6"/>
    <w:rsid w:val="00674B0A"/>
    <w:rsid w:val="00674DBE"/>
    <w:rsid w:val="00674F20"/>
    <w:rsid w:val="006750B5"/>
    <w:rsid w:val="006755E6"/>
    <w:rsid w:val="006755F4"/>
    <w:rsid w:val="006757F7"/>
    <w:rsid w:val="006758A8"/>
    <w:rsid w:val="00675B6B"/>
    <w:rsid w:val="00675D6D"/>
    <w:rsid w:val="00676202"/>
    <w:rsid w:val="00676418"/>
    <w:rsid w:val="006765B0"/>
    <w:rsid w:val="006767E3"/>
    <w:rsid w:val="006768FE"/>
    <w:rsid w:val="00676BB9"/>
    <w:rsid w:val="006770E9"/>
    <w:rsid w:val="0067717B"/>
    <w:rsid w:val="0067743D"/>
    <w:rsid w:val="0067761B"/>
    <w:rsid w:val="006778FA"/>
    <w:rsid w:val="00677A81"/>
    <w:rsid w:val="00677CFA"/>
    <w:rsid w:val="00677D2C"/>
    <w:rsid w:val="00677DF8"/>
    <w:rsid w:val="00677E53"/>
    <w:rsid w:val="00677E6B"/>
    <w:rsid w:val="00677EBF"/>
    <w:rsid w:val="00677F67"/>
    <w:rsid w:val="00680099"/>
    <w:rsid w:val="0068014D"/>
    <w:rsid w:val="006804CB"/>
    <w:rsid w:val="0068061F"/>
    <w:rsid w:val="0068087E"/>
    <w:rsid w:val="00680896"/>
    <w:rsid w:val="00680F17"/>
    <w:rsid w:val="00680F37"/>
    <w:rsid w:val="00681012"/>
    <w:rsid w:val="0068120F"/>
    <w:rsid w:val="0068168F"/>
    <w:rsid w:val="006817D0"/>
    <w:rsid w:val="0068182D"/>
    <w:rsid w:val="006819AD"/>
    <w:rsid w:val="00681C3F"/>
    <w:rsid w:val="00681F2F"/>
    <w:rsid w:val="00681FE9"/>
    <w:rsid w:val="0068234A"/>
    <w:rsid w:val="006823CD"/>
    <w:rsid w:val="00682543"/>
    <w:rsid w:val="0068254C"/>
    <w:rsid w:val="006828A4"/>
    <w:rsid w:val="00682DC3"/>
    <w:rsid w:val="00682F27"/>
    <w:rsid w:val="00683127"/>
    <w:rsid w:val="0068350F"/>
    <w:rsid w:val="0068358B"/>
    <w:rsid w:val="0068361B"/>
    <w:rsid w:val="006836D1"/>
    <w:rsid w:val="006836E6"/>
    <w:rsid w:val="006839B3"/>
    <w:rsid w:val="00683B5B"/>
    <w:rsid w:val="00683E62"/>
    <w:rsid w:val="00684239"/>
    <w:rsid w:val="0068435F"/>
    <w:rsid w:val="0068444A"/>
    <w:rsid w:val="006848D6"/>
    <w:rsid w:val="00684E5A"/>
    <w:rsid w:val="00684EB6"/>
    <w:rsid w:val="00684F84"/>
    <w:rsid w:val="00684FF3"/>
    <w:rsid w:val="0068514F"/>
    <w:rsid w:val="006852B0"/>
    <w:rsid w:val="0068532A"/>
    <w:rsid w:val="00685708"/>
    <w:rsid w:val="0068577E"/>
    <w:rsid w:val="00685CF0"/>
    <w:rsid w:val="00685F41"/>
    <w:rsid w:val="00685F8E"/>
    <w:rsid w:val="006860EB"/>
    <w:rsid w:val="006861C5"/>
    <w:rsid w:val="00686206"/>
    <w:rsid w:val="00686525"/>
    <w:rsid w:val="00686775"/>
    <w:rsid w:val="00686A4E"/>
    <w:rsid w:val="00686D58"/>
    <w:rsid w:val="00686E21"/>
    <w:rsid w:val="00686E5B"/>
    <w:rsid w:val="00686ED6"/>
    <w:rsid w:val="00686F53"/>
    <w:rsid w:val="00686FB6"/>
    <w:rsid w:val="00687202"/>
    <w:rsid w:val="00687400"/>
    <w:rsid w:val="00687895"/>
    <w:rsid w:val="006878BF"/>
    <w:rsid w:val="00687992"/>
    <w:rsid w:val="00687A19"/>
    <w:rsid w:val="00687B13"/>
    <w:rsid w:val="00690162"/>
    <w:rsid w:val="006901C3"/>
    <w:rsid w:val="00690328"/>
    <w:rsid w:val="006903AF"/>
    <w:rsid w:val="0069046F"/>
    <w:rsid w:val="006907BA"/>
    <w:rsid w:val="00690996"/>
    <w:rsid w:val="00690A37"/>
    <w:rsid w:val="00690B84"/>
    <w:rsid w:val="00691014"/>
    <w:rsid w:val="0069102D"/>
    <w:rsid w:val="006914E7"/>
    <w:rsid w:val="006918C9"/>
    <w:rsid w:val="006919E3"/>
    <w:rsid w:val="00691C15"/>
    <w:rsid w:val="00691D28"/>
    <w:rsid w:val="00691D95"/>
    <w:rsid w:val="00691DBE"/>
    <w:rsid w:val="00692178"/>
    <w:rsid w:val="00692711"/>
    <w:rsid w:val="006927A8"/>
    <w:rsid w:val="006928FB"/>
    <w:rsid w:val="00692978"/>
    <w:rsid w:val="00692D5A"/>
    <w:rsid w:val="00692FF6"/>
    <w:rsid w:val="006930A8"/>
    <w:rsid w:val="00693106"/>
    <w:rsid w:val="0069326D"/>
    <w:rsid w:val="00693286"/>
    <w:rsid w:val="0069366C"/>
    <w:rsid w:val="0069368D"/>
    <w:rsid w:val="00693981"/>
    <w:rsid w:val="00693A79"/>
    <w:rsid w:val="00693C31"/>
    <w:rsid w:val="00693CCC"/>
    <w:rsid w:val="0069426A"/>
    <w:rsid w:val="006942B5"/>
    <w:rsid w:val="006944A6"/>
    <w:rsid w:val="0069451E"/>
    <w:rsid w:val="006947CD"/>
    <w:rsid w:val="006948BD"/>
    <w:rsid w:val="0069495A"/>
    <w:rsid w:val="00694BF7"/>
    <w:rsid w:val="00694CDF"/>
    <w:rsid w:val="00694EC7"/>
    <w:rsid w:val="006950BD"/>
    <w:rsid w:val="0069553A"/>
    <w:rsid w:val="006956A2"/>
    <w:rsid w:val="0069575C"/>
    <w:rsid w:val="00695C0D"/>
    <w:rsid w:val="00695D8D"/>
    <w:rsid w:val="00695E57"/>
    <w:rsid w:val="00695EBC"/>
    <w:rsid w:val="00696005"/>
    <w:rsid w:val="006960C7"/>
    <w:rsid w:val="0069622C"/>
    <w:rsid w:val="00696419"/>
    <w:rsid w:val="00696668"/>
    <w:rsid w:val="00696717"/>
    <w:rsid w:val="00696783"/>
    <w:rsid w:val="00696A02"/>
    <w:rsid w:val="00696D01"/>
    <w:rsid w:val="00696D71"/>
    <w:rsid w:val="00696E41"/>
    <w:rsid w:val="00696E6F"/>
    <w:rsid w:val="0069716B"/>
    <w:rsid w:val="006971F6"/>
    <w:rsid w:val="0069724C"/>
    <w:rsid w:val="0069728C"/>
    <w:rsid w:val="00697413"/>
    <w:rsid w:val="006974BD"/>
    <w:rsid w:val="006974D1"/>
    <w:rsid w:val="0069758B"/>
    <w:rsid w:val="00697C0E"/>
    <w:rsid w:val="00697C55"/>
    <w:rsid w:val="00697CB3"/>
    <w:rsid w:val="00697D75"/>
    <w:rsid w:val="00697E49"/>
    <w:rsid w:val="006A04D8"/>
    <w:rsid w:val="006A0800"/>
    <w:rsid w:val="006A0817"/>
    <w:rsid w:val="006A085F"/>
    <w:rsid w:val="006A0BB7"/>
    <w:rsid w:val="006A0CEA"/>
    <w:rsid w:val="006A0D9E"/>
    <w:rsid w:val="006A1071"/>
    <w:rsid w:val="006A10BA"/>
    <w:rsid w:val="006A130B"/>
    <w:rsid w:val="006A14B3"/>
    <w:rsid w:val="006A15A3"/>
    <w:rsid w:val="006A16CE"/>
    <w:rsid w:val="006A185F"/>
    <w:rsid w:val="006A188E"/>
    <w:rsid w:val="006A1A5B"/>
    <w:rsid w:val="006A1B6C"/>
    <w:rsid w:val="006A1C34"/>
    <w:rsid w:val="006A1C49"/>
    <w:rsid w:val="006A1C93"/>
    <w:rsid w:val="006A1CDB"/>
    <w:rsid w:val="006A1D7D"/>
    <w:rsid w:val="006A1DCA"/>
    <w:rsid w:val="006A2327"/>
    <w:rsid w:val="006A2348"/>
    <w:rsid w:val="006A243A"/>
    <w:rsid w:val="006A245C"/>
    <w:rsid w:val="006A2538"/>
    <w:rsid w:val="006A2603"/>
    <w:rsid w:val="006A28BF"/>
    <w:rsid w:val="006A2996"/>
    <w:rsid w:val="006A2A24"/>
    <w:rsid w:val="006A2B9A"/>
    <w:rsid w:val="006A2FF9"/>
    <w:rsid w:val="006A3234"/>
    <w:rsid w:val="006A341A"/>
    <w:rsid w:val="006A3480"/>
    <w:rsid w:val="006A358E"/>
    <w:rsid w:val="006A3764"/>
    <w:rsid w:val="006A3BE1"/>
    <w:rsid w:val="006A3C0C"/>
    <w:rsid w:val="006A3F07"/>
    <w:rsid w:val="006A3FD5"/>
    <w:rsid w:val="006A429C"/>
    <w:rsid w:val="006A4666"/>
    <w:rsid w:val="006A47A9"/>
    <w:rsid w:val="006A497E"/>
    <w:rsid w:val="006A505C"/>
    <w:rsid w:val="006A514E"/>
    <w:rsid w:val="006A5289"/>
    <w:rsid w:val="006A52A5"/>
    <w:rsid w:val="006A53C2"/>
    <w:rsid w:val="006A55C5"/>
    <w:rsid w:val="006A5732"/>
    <w:rsid w:val="006A573E"/>
    <w:rsid w:val="006A5B2E"/>
    <w:rsid w:val="006A5C12"/>
    <w:rsid w:val="006A5C6A"/>
    <w:rsid w:val="006A6582"/>
    <w:rsid w:val="006A65CE"/>
    <w:rsid w:val="006A66DC"/>
    <w:rsid w:val="006A674E"/>
    <w:rsid w:val="006A69E0"/>
    <w:rsid w:val="006A6A63"/>
    <w:rsid w:val="006A6D87"/>
    <w:rsid w:val="006A714E"/>
    <w:rsid w:val="006A78B5"/>
    <w:rsid w:val="006A790B"/>
    <w:rsid w:val="006A7A58"/>
    <w:rsid w:val="006A7E5C"/>
    <w:rsid w:val="006A7F2E"/>
    <w:rsid w:val="006A7FE3"/>
    <w:rsid w:val="006B01E6"/>
    <w:rsid w:val="006B027E"/>
    <w:rsid w:val="006B0363"/>
    <w:rsid w:val="006B0668"/>
    <w:rsid w:val="006B0709"/>
    <w:rsid w:val="006B07D8"/>
    <w:rsid w:val="006B0A66"/>
    <w:rsid w:val="006B0BB4"/>
    <w:rsid w:val="006B0CB2"/>
    <w:rsid w:val="006B0F97"/>
    <w:rsid w:val="006B0FCE"/>
    <w:rsid w:val="006B13A2"/>
    <w:rsid w:val="006B17AE"/>
    <w:rsid w:val="006B180F"/>
    <w:rsid w:val="006B18B0"/>
    <w:rsid w:val="006B194D"/>
    <w:rsid w:val="006B1AE8"/>
    <w:rsid w:val="006B1DE6"/>
    <w:rsid w:val="006B24FE"/>
    <w:rsid w:val="006B2583"/>
    <w:rsid w:val="006B2727"/>
    <w:rsid w:val="006B2773"/>
    <w:rsid w:val="006B2AEC"/>
    <w:rsid w:val="006B2D63"/>
    <w:rsid w:val="006B3095"/>
    <w:rsid w:val="006B3160"/>
    <w:rsid w:val="006B35B6"/>
    <w:rsid w:val="006B362C"/>
    <w:rsid w:val="006B3646"/>
    <w:rsid w:val="006B37E3"/>
    <w:rsid w:val="006B3A95"/>
    <w:rsid w:val="006B3D1D"/>
    <w:rsid w:val="006B3D97"/>
    <w:rsid w:val="006B3FE2"/>
    <w:rsid w:val="006B41C6"/>
    <w:rsid w:val="006B44D9"/>
    <w:rsid w:val="006B4572"/>
    <w:rsid w:val="006B45E6"/>
    <w:rsid w:val="006B47CB"/>
    <w:rsid w:val="006B4904"/>
    <w:rsid w:val="006B499F"/>
    <w:rsid w:val="006B49E4"/>
    <w:rsid w:val="006B4A71"/>
    <w:rsid w:val="006B50FE"/>
    <w:rsid w:val="006B51D9"/>
    <w:rsid w:val="006B56AB"/>
    <w:rsid w:val="006B575E"/>
    <w:rsid w:val="006B5770"/>
    <w:rsid w:val="006B5811"/>
    <w:rsid w:val="006B5978"/>
    <w:rsid w:val="006B5B0E"/>
    <w:rsid w:val="006B5D40"/>
    <w:rsid w:val="006B5EFD"/>
    <w:rsid w:val="006B5FA5"/>
    <w:rsid w:val="006B5FF9"/>
    <w:rsid w:val="006B6023"/>
    <w:rsid w:val="006B619A"/>
    <w:rsid w:val="006B6339"/>
    <w:rsid w:val="006B63CC"/>
    <w:rsid w:val="006B63D7"/>
    <w:rsid w:val="006B63EF"/>
    <w:rsid w:val="006B6561"/>
    <w:rsid w:val="006B6955"/>
    <w:rsid w:val="006B6DDF"/>
    <w:rsid w:val="006B6E26"/>
    <w:rsid w:val="006B7273"/>
    <w:rsid w:val="006B72AC"/>
    <w:rsid w:val="006B7619"/>
    <w:rsid w:val="006B7951"/>
    <w:rsid w:val="006B79A9"/>
    <w:rsid w:val="006B7A6A"/>
    <w:rsid w:val="006B7ABF"/>
    <w:rsid w:val="006B7B06"/>
    <w:rsid w:val="006B7BEA"/>
    <w:rsid w:val="006B7CCA"/>
    <w:rsid w:val="006B7E00"/>
    <w:rsid w:val="006B7E15"/>
    <w:rsid w:val="006B7E9F"/>
    <w:rsid w:val="006B7F70"/>
    <w:rsid w:val="006C0071"/>
    <w:rsid w:val="006C0866"/>
    <w:rsid w:val="006C0B74"/>
    <w:rsid w:val="006C0C9F"/>
    <w:rsid w:val="006C0D4F"/>
    <w:rsid w:val="006C0F37"/>
    <w:rsid w:val="006C10B4"/>
    <w:rsid w:val="006C12EF"/>
    <w:rsid w:val="006C13CB"/>
    <w:rsid w:val="006C16DB"/>
    <w:rsid w:val="006C170D"/>
    <w:rsid w:val="006C1A38"/>
    <w:rsid w:val="006C1B3C"/>
    <w:rsid w:val="006C1C87"/>
    <w:rsid w:val="006C1F8B"/>
    <w:rsid w:val="006C2263"/>
    <w:rsid w:val="006C23D1"/>
    <w:rsid w:val="006C26FE"/>
    <w:rsid w:val="006C2758"/>
    <w:rsid w:val="006C2AA0"/>
    <w:rsid w:val="006C2BF5"/>
    <w:rsid w:val="006C2C16"/>
    <w:rsid w:val="006C2D29"/>
    <w:rsid w:val="006C2FE5"/>
    <w:rsid w:val="006C307B"/>
    <w:rsid w:val="006C30A7"/>
    <w:rsid w:val="006C318D"/>
    <w:rsid w:val="006C32FE"/>
    <w:rsid w:val="006C3591"/>
    <w:rsid w:val="006C363A"/>
    <w:rsid w:val="006C3ABF"/>
    <w:rsid w:val="006C3B7A"/>
    <w:rsid w:val="006C3DE9"/>
    <w:rsid w:val="006C3EE6"/>
    <w:rsid w:val="006C3F16"/>
    <w:rsid w:val="006C400A"/>
    <w:rsid w:val="006C4087"/>
    <w:rsid w:val="006C424A"/>
    <w:rsid w:val="006C43F8"/>
    <w:rsid w:val="006C4434"/>
    <w:rsid w:val="006C4804"/>
    <w:rsid w:val="006C4BA3"/>
    <w:rsid w:val="006C4BAE"/>
    <w:rsid w:val="006C4D3E"/>
    <w:rsid w:val="006C4E54"/>
    <w:rsid w:val="006C4E8E"/>
    <w:rsid w:val="006C4F45"/>
    <w:rsid w:val="006C504B"/>
    <w:rsid w:val="006C5335"/>
    <w:rsid w:val="006C553B"/>
    <w:rsid w:val="006C56B0"/>
    <w:rsid w:val="006C589D"/>
    <w:rsid w:val="006C5A91"/>
    <w:rsid w:val="006C5B42"/>
    <w:rsid w:val="006C5BB3"/>
    <w:rsid w:val="006C5CD8"/>
    <w:rsid w:val="006C6048"/>
    <w:rsid w:val="006C6424"/>
    <w:rsid w:val="006C64B2"/>
    <w:rsid w:val="006C6758"/>
    <w:rsid w:val="006C6BD6"/>
    <w:rsid w:val="006C6E33"/>
    <w:rsid w:val="006C6E64"/>
    <w:rsid w:val="006C7207"/>
    <w:rsid w:val="006C7235"/>
    <w:rsid w:val="006C72BB"/>
    <w:rsid w:val="006C73A6"/>
    <w:rsid w:val="006C74E4"/>
    <w:rsid w:val="006C75F0"/>
    <w:rsid w:val="006C7CB5"/>
    <w:rsid w:val="006D01C2"/>
    <w:rsid w:val="006D063A"/>
    <w:rsid w:val="006D0730"/>
    <w:rsid w:val="006D07B6"/>
    <w:rsid w:val="006D0848"/>
    <w:rsid w:val="006D0AC2"/>
    <w:rsid w:val="006D0F45"/>
    <w:rsid w:val="006D0FE1"/>
    <w:rsid w:val="006D10E6"/>
    <w:rsid w:val="006D112E"/>
    <w:rsid w:val="006D133A"/>
    <w:rsid w:val="006D1342"/>
    <w:rsid w:val="006D144F"/>
    <w:rsid w:val="006D15A0"/>
    <w:rsid w:val="006D1B52"/>
    <w:rsid w:val="006D1CFE"/>
    <w:rsid w:val="006D1E4F"/>
    <w:rsid w:val="006D214F"/>
    <w:rsid w:val="006D240E"/>
    <w:rsid w:val="006D289F"/>
    <w:rsid w:val="006D290F"/>
    <w:rsid w:val="006D2A94"/>
    <w:rsid w:val="006D2B63"/>
    <w:rsid w:val="006D2BA2"/>
    <w:rsid w:val="006D2E8D"/>
    <w:rsid w:val="006D3108"/>
    <w:rsid w:val="006D31FB"/>
    <w:rsid w:val="006D332A"/>
    <w:rsid w:val="006D34FB"/>
    <w:rsid w:val="006D39F3"/>
    <w:rsid w:val="006D3E35"/>
    <w:rsid w:val="006D3F42"/>
    <w:rsid w:val="006D3FAB"/>
    <w:rsid w:val="006D41F8"/>
    <w:rsid w:val="006D4530"/>
    <w:rsid w:val="006D480A"/>
    <w:rsid w:val="006D4ADA"/>
    <w:rsid w:val="006D4C53"/>
    <w:rsid w:val="006D4C92"/>
    <w:rsid w:val="006D4F6D"/>
    <w:rsid w:val="006D528C"/>
    <w:rsid w:val="006D5294"/>
    <w:rsid w:val="006D5312"/>
    <w:rsid w:val="006D55F3"/>
    <w:rsid w:val="006D5907"/>
    <w:rsid w:val="006D5914"/>
    <w:rsid w:val="006D5A22"/>
    <w:rsid w:val="006D5B7B"/>
    <w:rsid w:val="006D5E30"/>
    <w:rsid w:val="006D6228"/>
    <w:rsid w:val="006D654C"/>
    <w:rsid w:val="006D65BA"/>
    <w:rsid w:val="006D66CC"/>
    <w:rsid w:val="006D67E4"/>
    <w:rsid w:val="006D6806"/>
    <w:rsid w:val="006D6928"/>
    <w:rsid w:val="006D6957"/>
    <w:rsid w:val="006D6A2D"/>
    <w:rsid w:val="006D6B43"/>
    <w:rsid w:val="006D6D82"/>
    <w:rsid w:val="006D6FA2"/>
    <w:rsid w:val="006D704C"/>
    <w:rsid w:val="006D7246"/>
    <w:rsid w:val="006D77DF"/>
    <w:rsid w:val="006D7826"/>
    <w:rsid w:val="006D78EB"/>
    <w:rsid w:val="006D7C33"/>
    <w:rsid w:val="006E007F"/>
    <w:rsid w:val="006E01AF"/>
    <w:rsid w:val="006E02DC"/>
    <w:rsid w:val="006E0492"/>
    <w:rsid w:val="006E0497"/>
    <w:rsid w:val="006E0846"/>
    <w:rsid w:val="006E0D13"/>
    <w:rsid w:val="006E0D9B"/>
    <w:rsid w:val="006E1081"/>
    <w:rsid w:val="006E10AD"/>
    <w:rsid w:val="006E16FF"/>
    <w:rsid w:val="006E17B1"/>
    <w:rsid w:val="006E17C7"/>
    <w:rsid w:val="006E1806"/>
    <w:rsid w:val="006E1A36"/>
    <w:rsid w:val="006E1A77"/>
    <w:rsid w:val="006E1B51"/>
    <w:rsid w:val="006E1D5B"/>
    <w:rsid w:val="006E1D68"/>
    <w:rsid w:val="006E1D92"/>
    <w:rsid w:val="006E1F70"/>
    <w:rsid w:val="006E1F89"/>
    <w:rsid w:val="006E1FDB"/>
    <w:rsid w:val="006E20CA"/>
    <w:rsid w:val="006E21A8"/>
    <w:rsid w:val="006E240B"/>
    <w:rsid w:val="006E24AA"/>
    <w:rsid w:val="006E27D2"/>
    <w:rsid w:val="006E2A9A"/>
    <w:rsid w:val="006E2E55"/>
    <w:rsid w:val="006E2ECC"/>
    <w:rsid w:val="006E2FB2"/>
    <w:rsid w:val="006E30DA"/>
    <w:rsid w:val="006E355A"/>
    <w:rsid w:val="006E360E"/>
    <w:rsid w:val="006E3805"/>
    <w:rsid w:val="006E38A0"/>
    <w:rsid w:val="006E3BE7"/>
    <w:rsid w:val="006E3CFF"/>
    <w:rsid w:val="006E3E3A"/>
    <w:rsid w:val="006E3EEF"/>
    <w:rsid w:val="006E3FCD"/>
    <w:rsid w:val="006E4350"/>
    <w:rsid w:val="006E4450"/>
    <w:rsid w:val="006E44D6"/>
    <w:rsid w:val="006E48B6"/>
    <w:rsid w:val="006E497E"/>
    <w:rsid w:val="006E4DBB"/>
    <w:rsid w:val="006E4FA8"/>
    <w:rsid w:val="006E4FF5"/>
    <w:rsid w:val="006E52C3"/>
    <w:rsid w:val="006E539E"/>
    <w:rsid w:val="006E53B6"/>
    <w:rsid w:val="006E53F8"/>
    <w:rsid w:val="006E54D4"/>
    <w:rsid w:val="006E5509"/>
    <w:rsid w:val="006E557B"/>
    <w:rsid w:val="006E569F"/>
    <w:rsid w:val="006E59CC"/>
    <w:rsid w:val="006E5B2F"/>
    <w:rsid w:val="006E5D49"/>
    <w:rsid w:val="006E5E1A"/>
    <w:rsid w:val="006E602F"/>
    <w:rsid w:val="006E648B"/>
    <w:rsid w:val="006E659F"/>
    <w:rsid w:val="006E6725"/>
    <w:rsid w:val="006E68CA"/>
    <w:rsid w:val="006E6BCE"/>
    <w:rsid w:val="006E6D59"/>
    <w:rsid w:val="006E6F15"/>
    <w:rsid w:val="006E6F98"/>
    <w:rsid w:val="006E7120"/>
    <w:rsid w:val="006E71A2"/>
    <w:rsid w:val="006E729B"/>
    <w:rsid w:val="006E739A"/>
    <w:rsid w:val="006E75EB"/>
    <w:rsid w:val="006E760F"/>
    <w:rsid w:val="006E7630"/>
    <w:rsid w:val="006E7672"/>
    <w:rsid w:val="006E7700"/>
    <w:rsid w:val="006E771F"/>
    <w:rsid w:val="006E7A8E"/>
    <w:rsid w:val="006E7CCE"/>
    <w:rsid w:val="006E7D78"/>
    <w:rsid w:val="006F00D9"/>
    <w:rsid w:val="006F00EB"/>
    <w:rsid w:val="006F00EC"/>
    <w:rsid w:val="006F0367"/>
    <w:rsid w:val="006F0597"/>
    <w:rsid w:val="006F0688"/>
    <w:rsid w:val="006F0766"/>
    <w:rsid w:val="006F084D"/>
    <w:rsid w:val="006F0892"/>
    <w:rsid w:val="006F0B80"/>
    <w:rsid w:val="006F0C07"/>
    <w:rsid w:val="006F0DD8"/>
    <w:rsid w:val="006F0DE0"/>
    <w:rsid w:val="006F0F0C"/>
    <w:rsid w:val="006F1522"/>
    <w:rsid w:val="006F15D2"/>
    <w:rsid w:val="006F1B53"/>
    <w:rsid w:val="006F1DD4"/>
    <w:rsid w:val="006F1FAB"/>
    <w:rsid w:val="006F2074"/>
    <w:rsid w:val="006F226A"/>
    <w:rsid w:val="006F23BE"/>
    <w:rsid w:val="006F240A"/>
    <w:rsid w:val="006F24AB"/>
    <w:rsid w:val="006F2697"/>
    <w:rsid w:val="006F29BF"/>
    <w:rsid w:val="006F2ADF"/>
    <w:rsid w:val="006F2E85"/>
    <w:rsid w:val="006F30C4"/>
    <w:rsid w:val="006F3290"/>
    <w:rsid w:val="006F338D"/>
    <w:rsid w:val="006F3C2D"/>
    <w:rsid w:val="006F3DD2"/>
    <w:rsid w:val="006F3E2B"/>
    <w:rsid w:val="006F3E30"/>
    <w:rsid w:val="006F401C"/>
    <w:rsid w:val="006F4165"/>
    <w:rsid w:val="006F4272"/>
    <w:rsid w:val="006F431A"/>
    <w:rsid w:val="006F4338"/>
    <w:rsid w:val="006F439E"/>
    <w:rsid w:val="006F43B0"/>
    <w:rsid w:val="006F43C3"/>
    <w:rsid w:val="006F441B"/>
    <w:rsid w:val="006F458A"/>
    <w:rsid w:val="006F46B5"/>
    <w:rsid w:val="006F479D"/>
    <w:rsid w:val="006F47B1"/>
    <w:rsid w:val="006F49AD"/>
    <w:rsid w:val="006F4B0A"/>
    <w:rsid w:val="006F4BF3"/>
    <w:rsid w:val="006F4C02"/>
    <w:rsid w:val="006F4C7F"/>
    <w:rsid w:val="006F4CDB"/>
    <w:rsid w:val="006F4D87"/>
    <w:rsid w:val="006F5172"/>
    <w:rsid w:val="006F526A"/>
    <w:rsid w:val="006F5526"/>
    <w:rsid w:val="006F55BC"/>
    <w:rsid w:val="006F58D3"/>
    <w:rsid w:val="006F596F"/>
    <w:rsid w:val="006F59F6"/>
    <w:rsid w:val="006F5DBA"/>
    <w:rsid w:val="006F62D4"/>
    <w:rsid w:val="006F63D2"/>
    <w:rsid w:val="006F6479"/>
    <w:rsid w:val="006F648B"/>
    <w:rsid w:val="006F660C"/>
    <w:rsid w:val="006F67EA"/>
    <w:rsid w:val="006F6A76"/>
    <w:rsid w:val="006F6AB3"/>
    <w:rsid w:val="006F6B64"/>
    <w:rsid w:val="006F6C64"/>
    <w:rsid w:val="006F6CFE"/>
    <w:rsid w:val="006F6F3D"/>
    <w:rsid w:val="006F78AE"/>
    <w:rsid w:val="00700310"/>
    <w:rsid w:val="007004BD"/>
    <w:rsid w:val="0070050F"/>
    <w:rsid w:val="007005F0"/>
    <w:rsid w:val="00700615"/>
    <w:rsid w:val="007007A6"/>
    <w:rsid w:val="0070089A"/>
    <w:rsid w:val="00700B44"/>
    <w:rsid w:val="00700CC4"/>
    <w:rsid w:val="00700CE8"/>
    <w:rsid w:val="00700D4B"/>
    <w:rsid w:val="00700F2D"/>
    <w:rsid w:val="00701154"/>
    <w:rsid w:val="0070157D"/>
    <w:rsid w:val="00701792"/>
    <w:rsid w:val="007017A3"/>
    <w:rsid w:val="007017C7"/>
    <w:rsid w:val="00701898"/>
    <w:rsid w:val="00701E28"/>
    <w:rsid w:val="00702336"/>
    <w:rsid w:val="00702412"/>
    <w:rsid w:val="00702831"/>
    <w:rsid w:val="00702970"/>
    <w:rsid w:val="00702B5A"/>
    <w:rsid w:val="00702CD6"/>
    <w:rsid w:val="00702FF7"/>
    <w:rsid w:val="007033DE"/>
    <w:rsid w:val="00703899"/>
    <w:rsid w:val="0070393B"/>
    <w:rsid w:val="00703A98"/>
    <w:rsid w:val="00703AA2"/>
    <w:rsid w:val="00703AA8"/>
    <w:rsid w:val="00703D23"/>
    <w:rsid w:val="00703D35"/>
    <w:rsid w:val="007042CC"/>
    <w:rsid w:val="00704426"/>
    <w:rsid w:val="00704495"/>
    <w:rsid w:val="00704769"/>
    <w:rsid w:val="0070484B"/>
    <w:rsid w:val="00704948"/>
    <w:rsid w:val="00704AE7"/>
    <w:rsid w:val="00704ECD"/>
    <w:rsid w:val="00704FBA"/>
    <w:rsid w:val="00705315"/>
    <w:rsid w:val="007056E6"/>
    <w:rsid w:val="007057DE"/>
    <w:rsid w:val="0070580F"/>
    <w:rsid w:val="0070582A"/>
    <w:rsid w:val="00705929"/>
    <w:rsid w:val="00705C38"/>
    <w:rsid w:val="00705EA7"/>
    <w:rsid w:val="00706078"/>
    <w:rsid w:val="007060E1"/>
    <w:rsid w:val="00706350"/>
    <w:rsid w:val="00706840"/>
    <w:rsid w:val="0070699C"/>
    <w:rsid w:val="00706CCB"/>
    <w:rsid w:val="00706E61"/>
    <w:rsid w:val="00706EAE"/>
    <w:rsid w:val="0070706F"/>
    <w:rsid w:val="007071BB"/>
    <w:rsid w:val="0070726A"/>
    <w:rsid w:val="0070732A"/>
    <w:rsid w:val="0070754B"/>
    <w:rsid w:val="007077BF"/>
    <w:rsid w:val="0070781B"/>
    <w:rsid w:val="00707A38"/>
    <w:rsid w:val="00707AC2"/>
    <w:rsid w:val="00707AE4"/>
    <w:rsid w:val="00707D06"/>
    <w:rsid w:val="00707E7F"/>
    <w:rsid w:val="00707F42"/>
    <w:rsid w:val="007100DD"/>
    <w:rsid w:val="007101E8"/>
    <w:rsid w:val="007102F5"/>
    <w:rsid w:val="007105D4"/>
    <w:rsid w:val="00710745"/>
    <w:rsid w:val="0071087B"/>
    <w:rsid w:val="00710C74"/>
    <w:rsid w:val="00710FAB"/>
    <w:rsid w:val="0071108E"/>
    <w:rsid w:val="00711123"/>
    <w:rsid w:val="00711207"/>
    <w:rsid w:val="00711239"/>
    <w:rsid w:val="007113E7"/>
    <w:rsid w:val="0071144A"/>
    <w:rsid w:val="007114DC"/>
    <w:rsid w:val="00711538"/>
    <w:rsid w:val="0071158F"/>
    <w:rsid w:val="00711773"/>
    <w:rsid w:val="00711ECD"/>
    <w:rsid w:val="00711F3A"/>
    <w:rsid w:val="0071214E"/>
    <w:rsid w:val="00712257"/>
    <w:rsid w:val="007122A4"/>
    <w:rsid w:val="0071235E"/>
    <w:rsid w:val="007123F2"/>
    <w:rsid w:val="007124E7"/>
    <w:rsid w:val="00712769"/>
    <w:rsid w:val="007127F6"/>
    <w:rsid w:val="00712A4A"/>
    <w:rsid w:val="00712A9F"/>
    <w:rsid w:val="0071301A"/>
    <w:rsid w:val="0071318B"/>
    <w:rsid w:val="0071336E"/>
    <w:rsid w:val="00713381"/>
    <w:rsid w:val="007133B6"/>
    <w:rsid w:val="0071389B"/>
    <w:rsid w:val="00713A51"/>
    <w:rsid w:val="007140D5"/>
    <w:rsid w:val="0071429D"/>
    <w:rsid w:val="00714595"/>
    <w:rsid w:val="00714688"/>
    <w:rsid w:val="007146F7"/>
    <w:rsid w:val="00714766"/>
    <w:rsid w:val="007147CA"/>
    <w:rsid w:val="0071491F"/>
    <w:rsid w:val="00714ADD"/>
    <w:rsid w:val="00714CF8"/>
    <w:rsid w:val="00715334"/>
    <w:rsid w:val="00715588"/>
    <w:rsid w:val="00715704"/>
    <w:rsid w:val="007159BA"/>
    <w:rsid w:val="00715BC9"/>
    <w:rsid w:val="00715CDA"/>
    <w:rsid w:val="00715DB1"/>
    <w:rsid w:val="00715F32"/>
    <w:rsid w:val="007162A9"/>
    <w:rsid w:val="007163A0"/>
    <w:rsid w:val="007163D7"/>
    <w:rsid w:val="007164DA"/>
    <w:rsid w:val="00716571"/>
    <w:rsid w:val="0071686E"/>
    <w:rsid w:val="00716BFD"/>
    <w:rsid w:val="00716D6B"/>
    <w:rsid w:val="00716F0E"/>
    <w:rsid w:val="0071713C"/>
    <w:rsid w:val="00717192"/>
    <w:rsid w:val="00717219"/>
    <w:rsid w:val="007172EE"/>
    <w:rsid w:val="00717518"/>
    <w:rsid w:val="007175A2"/>
    <w:rsid w:val="007179FB"/>
    <w:rsid w:val="00717BDB"/>
    <w:rsid w:val="00717D6B"/>
    <w:rsid w:val="00717DE1"/>
    <w:rsid w:val="007201F7"/>
    <w:rsid w:val="00720312"/>
    <w:rsid w:val="0072044F"/>
    <w:rsid w:val="0072056E"/>
    <w:rsid w:val="00720ABA"/>
    <w:rsid w:val="00720B9F"/>
    <w:rsid w:val="00720C84"/>
    <w:rsid w:val="00720C9D"/>
    <w:rsid w:val="00720CD5"/>
    <w:rsid w:val="00720D18"/>
    <w:rsid w:val="00720D7D"/>
    <w:rsid w:val="00720F77"/>
    <w:rsid w:val="00720FAA"/>
    <w:rsid w:val="00721442"/>
    <w:rsid w:val="007214FB"/>
    <w:rsid w:val="00721C8D"/>
    <w:rsid w:val="00721CDF"/>
    <w:rsid w:val="00721D1D"/>
    <w:rsid w:val="0072243C"/>
    <w:rsid w:val="00722577"/>
    <w:rsid w:val="00722629"/>
    <w:rsid w:val="00722697"/>
    <w:rsid w:val="00722872"/>
    <w:rsid w:val="007228DF"/>
    <w:rsid w:val="007229E6"/>
    <w:rsid w:val="00722B97"/>
    <w:rsid w:val="00723066"/>
    <w:rsid w:val="0072310B"/>
    <w:rsid w:val="007233C7"/>
    <w:rsid w:val="007236AD"/>
    <w:rsid w:val="007236D3"/>
    <w:rsid w:val="00723A62"/>
    <w:rsid w:val="00723B08"/>
    <w:rsid w:val="00723D8C"/>
    <w:rsid w:val="00723E3D"/>
    <w:rsid w:val="007241EE"/>
    <w:rsid w:val="00724203"/>
    <w:rsid w:val="00724210"/>
    <w:rsid w:val="007242D9"/>
    <w:rsid w:val="007243D0"/>
    <w:rsid w:val="0072443C"/>
    <w:rsid w:val="0072489D"/>
    <w:rsid w:val="00724966"/>
    <w:rsid w:val="00724A03"/>
    <w:rsid w:val="00724B7B"/>
    <w:rsid w:val="00724D4A"/>
    <w:rsid w:val="00724E66"/>
    <w:rsid w:val="00724EF1"/>
    <w:rsid w:val="00725051"/>
    <w:rsid w:val="007250EF"/>
    <w:rsid w:val="0072523A"/>
    <w:rsid w:val="007252EE"/>
    <w:rsid w:val="007253B2"/>
    <w:rsid w:val="00725427"/>
    <w:rsid w:val="00725855"/>
    <w:rsid w:val="00725929"/>
    <w:rsid w:val="00725B52"/>
    <w:rsid w:val="007262B2"/>
    <w:rsid w:val="0072635E"/>
    <w:rsid w:val="007263A9"/>
    <w:rsid w:val="00726422"/>
    <w:rsid w:val="00726697"/>
    <w:rsid w:val="00726B8B"/>
    <w:rsid w:val="00726D07"/>
    <w:rsid w:val="00726D72"/>
    <w:rsid w:val="00726E73"/>
    <w:rsid w:val="00726F07"/>
    <w:rsid w:val="00726F52"/>
    <w:rsid w:val="00726FEA"/>
    <w:rsid w:val="00727027"/>
    <w:rsid w:val="00727072"/>
    <w:rsid w:val="00727520"/>
    <w:rsid w:val="00727F4E"/>
    <w:rsid w:val="00730002"/>
    <w:rsid w:val="00730284"/>
    <w:rsid w:val="007302A2"/>
    <w:rsid w:val="007303E6"/>
    <w:rsid w:val="0073078E"/>
    <w:rsid w:val="00730A29"/>
    <w:rsid w:val="00730C27"/>
    <w:rsid w:val="00730ED6"/>
    <w:rsid w:val="0073102A"/>
    <w:rsid w:val="00731261"/>
    <w:rsid w:val="007312EE"/>
    <w:rsid w:val="007318A7"/>
    <w:rsid w:val="00731AEA"/>
    <w:rsid w:val="00731C77"/>
    <w:rsid w:val="00731E5C"/>
    <w:rsid w:val="00731ED9"/>
    <w:rsid w:val="007323FB"/>
    <w:rsid w:val="00732700"/>
    <w:rsid w:val="0073283E"/>
    <w:rsid w:val="0073296D"/>
    <w:rsid w:val="00732CB7"/>
    <w:rsid w:val="00732D4A"/>
    <w:rsid w:val="00732E4B"/>
    <w:rsid w:val="00733421"/>
    <w:rsid w:val="00733431"/>
    <w:rsid w:val="00733923"/>
    <w:rsid w:val="00733FA4"/>
    <w:rsid w:val="00734173"/>
    <w:rsid w:val="00734912"/>
    <w:rsid w:val="00734960"/>
    <w:rsid w:val="007350EB"/>
    <w:rsid w:val="00735175"/>
    <w:rsid w:val="0073529C"/>
    <w:rsid w:val="007353A7"/>
    <w:rsid w:val="007353D1"/>
    <w:rsid w:val="007356AE"/>
    <w:rsid w:val="0073584F"/>
    <w:rsid w:val="007358A7"/>
    <w:rsid w:val="00735907"/>
    <w:rsid w:val="00735A01"/>
    <w:rsid w:val="00735A53"/>
    <w:rsid w:val="00735FDC"/>
    <w:rsid w:val="0073605D"/>
    <w:rsid w:val="007360A8"/>
    <w:rsid w:val="0073614E"/>
    <w:rsid w:val="00736197"/>
    <w:rsid w:val="007365A3"/>
    <w:rsid w:val="0073666C"/>
    <w:rsid w:val="0073685E"/>
    <w:rsid w:val="007368B6"/>
    <w:rsid w:val="0073695C"/>
    <w:rsid w:val="00737032"/>
    <w:rsid w:val="00737043"/>
    <w:rsid w:val="0073708D"/>
    <w:rsid w:val="00737128"/>
    <w:rsid w:val="00737178"/>
    <w:rsid w:val="00737209"/>
    <w:rsid w:val="0073742E"/>
    <w:rsid w:val="00737697"/>
    <w:rsid w:val="007376FB"/>
    <w:rsid w:val="007378DD"/>
    <w:rsid w:val="00737B0F"/>
    <w:rsid w:val="00737B2B"/>
    <w:rsid w:val="00737B94"/>
    <w:rsid w:val="00737C28"/>
    <w:rsid w:val="00737D3C"/>
    <w:rsid w:val="00737F84"/>
    <w:rsid w:val="0074016F"/>
    <w:rsid w:val="00740363"/>
    <w:rsid w:val="007403C1"/>
    <w:rsid w:val="00740457"/>
    <w:rsid w:val="0074048A"/>
    <w:rsid w:val="007405D7"/>
    <w:rsid w:val="0074060B"/>
    <w:rsid w:val="00740659"/>
    <w:rsid w:val="00740C28"/>
    <w:rsid w:val="00740CC3"/>
    <w:rsid w:val="007416CB"/>
    <w:rsid w:val="007416E4"/>
    <w:rsid w:val="00741A56"/>
    <w:rsid w:val="00741A6C"/>
    <w:rsid w:val="00741BB3"/>
    <w:rsid w:val="00741D3F"/>
    <w:rsid w:val="00742193"/>
    <w:rsid w:val="00742354"/>
    <w:rsid w:val="007425D1"/>
    <w:rsid w:val="00742647"/>
    <w:rsid w:val="007427A5"/>
    <w:rsid w:val="00742844"/>
    <w:rsid w:val="00742A33"/>
    <w:rsid w:val="00742AEF"/>
    <w:rsid w:val="00742B60"/>
    <w:rsid w:val="00742C34"/>
    <w:rsid w:val="00742EE4"/>
    <w:rsid w:val="00742F58"/>
    <w:rsid w:val="00743098"/>
    <w:rsid w:val="007431E0"/>
    <w:rsid w:val="0074341C"/>
    <w:rsid w:val="007436F6"/>
    <w:rsid w:val="00743B86"/>
    <w:rsid w:val="00743DD8"/>
    <w:rsid w:val="00743E01"/>
    <w:rsid w:val="00744243"/>
    <w:rsid w:val="007443A7"/>
    <w:rsid w:val="00744455"/>
    <w:rsid w:val="00744706"/>
    <w:rsid w:val="00744911"/>
    <w:rsid w:val="007449A1"/>
    <w:rsid w:val="00744BE3"/>
    <w:rsid w:val="00744C73"/>
    <w:rsid w:val="00744DD1"/>
    <w:rsid w:val="00744E06"/>
    <w:rsid w:val="00745014"/>
    <w:rsid w:val="00745049"/>
    <w:rsid w:val="0074511D"/>
    <w:rsid w:val="00745390"/>
    <w:rsid w:val="00745530"/>
    <w:rsid w:val="0074567D"/>
    <w:rsid w:val="00745BF3"/>
    <w:rsid w:val="00745D32"/>
    <w:rsid w:val="00745E12"/>
    <w:rsid w:val="00746122"/>
    <w:rsid w:val="0074621A"/>
    <w:rsid w:val="00746328"/>
    <w:rsid w:val="007463A9"/>
    <w:rsid w:val="00746471"/>
    <w:rsid w:val="00746645"/>
    <w:rsid w:val="00746696"/>
    <w:rsid w:val="007466DC"/>
    <w:rsid w:val="007467EE"/>
    <w:rsid w:val="0074686C"/>
    <w:rsid w:val="00746913"/>
    <w:rsid w:val="00746A59"/>
    <w:rsid w:val="00746ADB"/>
    <w:rsid w:val="0074704C"/>
    <w:rsid w:val="00747119"/>
    <w:rsid w:val="007476E8"/>
    <w:rsid w:val="00747843"/>
    <w:rsid w:val="00747EAA"/>
    <w:rsid w:val="007500F9"/>
    <w:rsid w:val="0075013C"/>
    <w:rsid w:val="00750294"/>
    <w:rsid w:val="0075047C"/>
    <w:rsid w:val="0075070D"/>
    <w:rsid w:val="007508A2"/>
    <w:rsid w:val="007509F7"/>
    <w:rsid w:val="00750A0A"/>
    <w:rsid w:val="00750D56"/>
    <w:rsid w:val="00750D8D"/>
    <w:rsid w:val="00750F5B"/>
    <w:rsid w:val="00751041"/>
    <w:rsid w:val="007510D0"/>
    <w:rsid w:val="00751608"/>
    <w:rsid w:val="00751C2C"/>
    <w:rsid w:val="00751CB8"/>
    <w:rsid w:val="00752074"/>
    <w:rsid w:val="0075222F"/>
    <w:rsid w:val="007523D6"/>
    <w:rsid w:val="0075242A"/>
    <w:rsid w:val="007525FD"/>
    <w:rsid w:val="00752641"/>
    <w:rsid w:val="00752A63"/>
    <w:rsid w:val="00752F07"/>
    <w:rsid w:val="00752FFD"/>
    <w:rsid w:val="0075320A"/>
    <w:rsid w:val="007537A0"/>
    <w:rsid w:val="007538C1"/>
    <w:rsid w:val="00753C26"/>
    <w:rsid w:val="0075418F"/>
    <w:rsid w:val="007541FB"/>
    <w:rsid w:val="0075424A"/>
    <w:rsid w:val="0075440D"/>
    <w:rsid w:val="007544D2"/>
    <w:rsid w:val="007547CB"/>
    <w:rsid w:val="00754B0C"/>
    <w:rsid w:val="00754BB1"/>
    <w:rsid w:val="00754BB2"/>
    <w:rsid w:val="00754C0C"/>
    <w:rsid w:val="00754CF7"/>
    <w:rsid w:val="0075504C"/>
    <w:rsid w:val="0075511A"/>
    <w:rsid w:val="007554A5"/>
    <w:rsid w:val="00755507"/>
    <w:rsid w:val="00755A55"/>
    <w:rsid w:val="0075620A"/>
    <w:rsid w:val="00756369"/>
    <w:rsid w:val="00756425"/>
    <w:rsid w:val="00756873"/>
    <w:rsid w:val="00756E41"/>
    <w:rsid w:val="00757117"/>
    <w:rsid w:val="00757505"/>
    <w:rsid w:val="00757555"/>
    <w:rsid w:val="00757625"/>
    <w:rsid w:val="0075773E"/>
    <w:rsid w:val="007579C9"/>
    <w:rsid w:val="00757B46"/>
    <w:rsid w:val="00757B4E"/>
    <w:rsid w:val="00757C91"/>
    <w:rsid w:val="00757DB8"/>
    <w:rsid w:val="00757E3F"/>
    <w:rsid w:val="00757EFE"/>
    <w:rsid w:val="00760200"/>
    <w:rsid w:val="007605E7"/>
    <w:rsid w:val="0076069D"/>
    <w:rsid w:val="00760791"/>
    <w:rsid w:val="007607F5"/>
    <w:rsid w:val="00760C01"/>
    <w:rsid w:val="007610A0"/>
    <w:rsid w:val="007611AA"/>
    <w:rsid w:val="00761283"/>
    <w:rsid w:val="007612D1"/>
    <w:rsid w:val="00761794"/>
    <w:rsid w:val="00761A04"/>
    <w:rsid w:val="00761ADA"/>
    <w:rsid w:val="00761AEF"/>
    <w:rsid w:val="00761AF4"/>
    <w:rsid w:val="00761CC6"/>
    <w:rsid w:val="00762128"/>
    <w:rsid w:val="00762270"/>
    <w:rsid w:val="007622AF"/>
    <w:rsid w:val="0076234E"/>
    <w:rsid w:val="007624ED"/>
    <w:rsid w:val="00762548"/>
    <w:rsid w:val="0076270E"/>
    <w:rsid w:val="00762818"/>
    <w:rsid w:val="00762821"/>
    <w:rsid w:val="00762847"/>
    <w:rsid w:val="00762EAF"/>
    <w:rsid w:val="00762F7F"/>
    <w:rsid w:val="0076301A"/>
    <w:rsid w:val="00763642"/>
    <w:rsid w:val="007637F4"/>
    <w:rsid w:val="00763B58"/>
    <w:rsid w:val="00763D88"/>
    <w:rsid w:val="0076420A"/>
    <w:rsid w:val="00764301"/>
    <w:rsid w:val="0076439C"/>
    <w:rsid w:val="007644BE"/>
    <w:rsid w:val="00764732"/>
    <w:rsid w:val="0076478C"/>
    <w:rsid w:val="0076486E"/>
    <w:rsid w:val="00764901"/>
    <w:rsid w:val="00764F55"/>
    <w:rsid w:val="007650AB"/>
    <w:rsid w:val="007652AE"/>
    <w:rsid w:val="007652F9"/>
    <w:rsid w:val="0076583C"/>
    <w:rsid w:val="0076587D"/>
    <w:rsid w:val="0076591E"/>
    <w:rsid w:val="00765BA3"/>
    <w:rsid w:val="00765BFE"/>
    <w:rsid w:val="00765DCB"/>
    <w:rsid w:val="00766073"/>
    <w:rsid w:val="007663D3"/>
    <w:rsid w:val="007665F4"/>
    <w:rsid w:val="007667AB"/>
    <w:rsid w:val="00766A39"/>
    <w:rsid w:val="00766BF5"/>
    <w:rsid w:val="00766E65"/>
    <w:rsid w:val="007671FF"/>
    <w:rsid w:val="00767328"/>
    <w:rsid w:val="007675D0"/>
    <w:rsid w:val="0076774B"/>
    <w:rsid w:val="00767870"/>
    <w:rsid w:val="007678F9"/>
    <w:rsid w:val="00767A0F"/>
    <w:rsid w:val="00767B0B"/>
    <w:rsid w:val="00767BF3"/>
    <w:rsid w:val="00767CAB"/>
    <w:rsid w:val="00770067"/>
    <w:rsid w:val="007703A6"/>
    <w:rsid w:val="007703F1"/>
    <w:rsid w:val="007706E8"/>
    <w:rsid w:val="00770727"/>
    <w:rsid w:val="00770BC8"/>
    <w:rsid w:val="00770CD4"/>
    <w:rsid w:val="00770DCF"/>
    <w:rsid w:val="00770FDD"/>
    <w:rsid w:val="0077113D"/>
    <w:rsid w:val="00771193"/>
    <w:rsid w:val="007713F4"/>
    <w:rsid w:val="0077140E"/>
    <w:rsid w:val="00771752"/>
    <w:rsid w:val="00771874"/>
    <w:rsid w:val="007719CB"/>
    <w:rsid w:val="00771A4A"/>
    <w:rsid w:val="00771E55"/>
    <w:rsid w:val="00771F50"/>
    <w:rsid w:val="00771FB0"/>
    <w:rsid w:val="00772164"/>
    <w:rsid w:val="00772787"/>
    <w:rsid w:val="007727D6"/>
    <w:rsid w:val="00772A6B"/>
    <w:rsid w:val="00772B07"/>
    <w:rsid w:val="00772BA0"/>
    <w:rsid w:val="00772C33"/>
    <w:rsid w:val="00772F2D"/>
    <w:rsid w:val="0077300B"/>
    <w:rsid w:val="00773279"/>
    <w:rsid w:val="00773372"/>
    <w:rsid w:val="00773692"/>
    <w:rsid w:val="007736D5"/>
    <w:rsid w:val="0077373E"/>
    <w:rsid w:val="007739F1"/>
    <w:rsid w:val="00773BCF"/>
    <w:rsid w:val="007741BE"/>
    <w:rsid w:val="007741E8"/>
    <w:rsid w:val="007741FB"/>
    <w:rsid w:val="00774219"/>
    <w:rsid w:val="00774302"/>
    <w:rsid w:val="007743D0"/>
    <w:rsid w:val="00774633"/>
    <w:rsid w:val="0077480D"/>
    <w:rsid w:val="00774B86"/>
    <w:rsid w:val="00774C7F"/>
    <w:rsid w:val="00774E82"/>
    <w:rsid w:val="007752A4"/>
    <w:rsid w:val="007752F4"/>
    <w:rsid w:val="00775382"/>
    <w:rsid w:val="00775720"/>
    <w:rsid w:val="0077579E"/>
    <w:rsid w:val="00775BA5"/>
    <w:rsid w:val="00775C09"/>
    <w:rsid w:val="00775D24"/>
    <w:rsid w:val="00775E48"/>
    <w:rsid w:val="00775E4E"/>
    <w:rsid w:val="00775FE8"/>
    <w:rsid w:val="00775FED"/>
    <w:rsid w:val="00776054"/>
    <w:rsid w:val="007762CF"/>
    <w:rsid w:val="007765CF"/>
    <w:rsid w:val="007766BF"/>
    <w:rsid w:val="00776702"/>
    <w:rsid w:val="0077676C"/>
    <w:rsid w:val="0077688A"/>
    <w:rsid w:val="007768A4"/>
    <w:rsid w:val="007768F1"/>
    <w:rsid w:val="00776B20"/>
    <w:rsid w:val="00776D2E"/>
    <w:rsid w:val="007772A6"/>
    <w:rsid w:val="00777353"/>
    <w:rsid w:val="00777435"/>
    <w:rsid w:val="007774A5"/>
    <w:rsid w:val="00777620"/>
    <w:rsid w:val="00777AEC"/>
    <w:rsid w:val="00777B6C"/>
    <w:rsid w:val="00777EDB"/>
    <w:rsid w:val="00777F68"/>
    <w:rsid w:val="0078003E"/>
    <w:rsid w:val="0078017B"/>
    <w:rsid w:val="007803AB"/>
    <w:rsid w:val="00780558"/>
    <w:rsid w:val="00780833"/>
    <w:rsid w:val="007808D5"/>
    <w:rsid w:val="00780963"/>
    <w:rsid w:val="00780F17"/>
    <w:rsid w:val="00780FE7"/>
    <w:rsid w:val="007812EF"/>
    <w:rsid w:val="007815A1"/>
    <w:rsid w:val="0078175E"/>
    <w:rsid w:val="0078176A"/>
    <w:rsid w:val="00781970"/>
    <w:rsid w:val="00781A46"/>
    <w:rsid w:val="00781D58"/>
    <w:rsid w:val="00781DB5"/>
    <w:rsid w:val="00782249"/>
    <w:rsid w:val="007822CC"/>
    <w:rsid w:val="00782605"/>
    <w:rsid w:val="0078270E"/>
    <w:rsid w:val="007828DD"/>
    <w:rsid w:val="00782A42"/>
    <w:rsid w:val="00782CCD"/>
    <w:rsid w:val="00782E78"/>
    <w:rsid w:val="00782EFA"/>
    <w:rsid w:val="00782FB4"/>
    <w:rsid w:val="007831D7"/>
    <w:rsid w:val="0078348A"/>
    <w:rsid w:val="00783515"/>
    <w:rsid w:val="007836D1"/>
    <w:rsid w:val="00783B8E"/>
    <w:rsid w:val="00783BCE"/>
    <w:rsid w:val="00783EA7"/>
    <w:rsid w:val="007842B2"/>
    <w:rsid w:val="00784353"/>
    <w:rsid w:val="0078469C"/>
    <w:rsid w:val="00784BA9"/>
    <w:rsid w:val="00784BD4"/>
    <w:rsid w:val="00784C40"/>
    <w:rsid w:val="00784CD3"/>
    <w:rsid w:val="00784CF5"/>
    <w:rsid w:val="00784F99"/>
    <w:rsid w:val="0078514C"/>
    <w:rsid w:val="007851EA"/>
    <w:rsid w:val="00785412"/>
    <w:rsid w:val="00785485"/>
    <w:rsid w:val="00785593"/>
    <w:rsid w:val="007857B4"/>
    <w:rsid w:val="00785EB6"/>
    <w:rsid w:val="00786061"/>
    <w:rsid w:val="007860C5"/>
    <w:rsid w:val="00786253"/>
    <w:rsid w:val="007864C9"/>
    <w:rsid w:val="0078668F"/>
    <w:rsid w:val="007867C7"/>
    <w:rsid w:val="00786B28"/>
    <w:rsid w:val="00786E61"/>
    <w:rsid w:val="00786EAB"/>
    <w:rsid w:val="00786EED"/>
    <w:rsid w:val="0078704B"/>
    <w:rsid w:val="00787249"/>
    <w:rsid w:val="007872B6"/>
    <w:rsid w:val="007872DA"/>
    <w:rsid w:val="0078764F"/>
    <w:rsid w:val="007876D4"/>
    <w:rsid w:val="00787CEB"/>
    <w:rsid w:val="00787DBE"/>
    <w:rsid w:val="00787FAF"/>
    <w:rsid w:val="007901D8"/>
    <w:rsid w:val="0079061A"/>
    <w:rsid w:val="007908D0"/>
    <w:rsid w:val="007908E0"/>
    <w:rsid w:val="00790B6B"/>
    <w:rsid w:val="00791071"/>
    <w:rsid w:val="0079130E"/>
    <w:rsid w:val="00791460"/>
    <w:rsid w:val="00791632"/>
    <w:rsid w:val="007918EC"/>
    <w:rsid w:val="0079190D"/>
    <w:rsid w:val="00791A09"/>
    <w:rsid w:val="00792133"/>
    <w:rsid w:val="00792735"/>
    <w:rsid w:val="00792987"/>
    <w:rsid w:val="00792D5A"/>
    <w:rsid w:val="00792D86"/>
    <w:rsid w:val="00792FE2"/>
    <w:rsid w:val="007932A2"/>
    <w:rsid w:val="007939D0"/>
    <w:rsid w:val="00793A08"/>
    <w:rsid w:val="00793A34"/>
    <w:rsid w:val="00793DA6"/>
    <w:rsid w:val="00794049"/>
    <w:rsid w:val="0079442E"/>
    <w:rsid w:val="0079451F"/>
    <w:rsid w:val="0079503A"/>
    <w:rsid w:val="00795407"/>
    <w:rsid w:val="00795521"/>
    <w:rsid w:val="00795540"/>
    <w:rsid w:val="00795774"/>
    <w:rsid w:val="00795A21"/>
    <w:rsid w:val="00795C0A"/>
    <w:rsid w:val="00795C3E"/>
    <w:rsid w:val="007963C3"/>
    <w:rsid w:val="0079649D"/>
    <w:rsid w:val="007964F3"/>
    <w:rsid w:val="00796703"/>
    <w:rsid w:val="00796783"/>
    <w:rsid w:val="00796804"/>
    <w:rsid w:val="007968C4"/>
    <w:rsid w:val="0079694C"/>
    <w:rsid w:val="007969EA"/>
    <w:rsid w:val="00796B80"/>
    <w:rsid w:val="00797024"/>
    <w:rsid w:val="00797077"/>
    <w:rsid w:val="00797506"/>
    <w:rsid w:val="00797577"/>
    <w:rsid w:val="00797587"/>
    <w:rsid w:val="007978A0"/>
    <w:rsid w:val="00797E2B"/>
    <w:rsid w:val="00797E43"/>
    <w:rsid w:val="00797E78"/>
    <w:rsid w:val="00797F4E"/>
    <w:rsid w:val="007A00EE"/>
    <w:rsid w:val="007A0123"/>
    <w:rsid w:val="007A022A"/>
    <w:rsid w:val="007A02AD"/>
    <w:rsid w:val="007A02DE"/>
    <w:rsid w:val="007A05DD"/>
    <w:rsid w:val="007A06D8"/>
    <w:rsid w:val="007A07BD"/>
    <w:rsid w:val="007A0B4F"/>
    <w:rsid w:val="007A0C00"/>
    <w:rsid w:val="007A113C"/>
    <w:rsid w:val="007A126A"/>
    <w:rsid w:val="007A1528"/>
    <w:rsid w:val="007A1A02"/>
    <w:rsid w:val="007A1B2F"/>
    <w:rsid w:val="007A1CCB"/>
    <w:rsid w:val="007A1DEC"/>
    <w:rsid w:val="007A2032"/>
    <w:rsid w:val="007A209A"/>
    <w:rsid w:val="007A23E6"/>
    <w:rsid w:val="007A23FE"/>
    <w:rsid w:val="007A242D"/>
    <w:rsid w:val="007A28CB"/>
    <w:rsid w:val="007A2FD6"/>
    <w:rsid w:val="007A324E"/>
    <w:rsid w:val="007A3550"/>
    <w:rsid w:val="007A3649"/>
    <w:rsid w:val="007A3871"/>
    <w:rsid w:val="007A3A42"/>
    <w:rsid w:val="007A3A96"/>
    <w:rsid w:val="007A3D2C"/>
    <w:rsid w:val="007A3D4C"/>
    <w:rsid w:val="007A44E4"/>
    <w:rsid w:val="007A46A6"/>
    <w:rsid w:val="007A47DF"/>
    <w:rsid w:val="007A4DF6"/>
    <w:rsid w:val="007A4F98"/>
    <w:rsid w:val="007A518B"/>
    <w:rsid w:val="007A518F"/>
    <w:rsid w:val="007A51AD"/>
    <w:rsid w:val="007A53A1"/>
    <w:rsid w:val="007A542B"/>
    <w:rsid w:val="007A5721"/>
    <w:rsid w:val="007A578A"/>
    <w:rsid w:val="007A5CE6"/>
    <w:rsid w:val="007A5D53"/>
    <w:rsid w:val="007A629D"/>
    <w:rsid w:val="007A65ED"/>
    <w:rsid w:val="007A6668"/>
    <w:rsid w:val="007A6703"/>
    <w:rsid w:val="007A68B3"/>
    <w:rsid w:val="007A6A16"/>
    <w:rsid w:val="007A6F03"/>
    <w:rsid w:val="007A7385"/>
    <w:rsid w:val="007A73A9"/>
    <w:rsid w:val="007A7476"/>
    <w:rsid w:val="007A74BB"/>
    <w:rsid w:val="007A75EC"/>
    <w:rsid w:val="007A7D53"/>
    <w:rsid w:val="007A7E76"/>
    <w:rsid w:val="007A7EFE"/>
    <w:rsid w:val="007B0352"/>
    <w:rsid w:val="007B048D"/>
    <w:rsid w:val="007B04E7"/>
    <w:rsid w:val="007B0895"/>
    <w:rsid w:val="007B0A47"/>
    <w:rsid w:val="007B0B38"/>
    <w:rsid w:val="007B0C08"/>
    <w:rsid w:val="007B0C7A"/>
    <w:rsid w:val="007B0CB3"/>
    <w:rsid w:val="007B0CF2"/>
    <w:rsid w:val="007B0D67"/>
    <w:rsid w:val="007B0DAC"/>
    <w:rsid w:val="007B0E8A"/>
    <w:rsid w:val="007B15A9"/>
    <w:rsid w:val="007B1911"/>
    <w:rsid w:val="007B1976"/>
    <w:rsid w:val="007B1A76"/>
    <w:rsid w:val="007B1A81"/>
    <w:rsid w:val="007B1D4D"/>
    <w:rsid w:val="007B1EAB"/>
    <w:rsid w:val="007B1EE7"/>
    <w:rsid w:val="007B20B7"/>
    <w:rsid w:val="007B2190"/>
    <w:rsid w:val="007B274C"/>
    <w:rsid w:val="007B288A"/>
    <w:rsid w:val="007B28AA"/>
    <w:rsid w:val="007B2F1D"/>
    <w:rsid w:val="007B3002"/>
    <w:rsid w:val="007B32A9"/>
    <w:rsid w:val="007B3415"/>
    <w:rsid w:val="007B343D"/>
    <w:rsid w:val="007B366C"/>
    <w:rsid w:val="007B3727"/>
    <w:rsid w:val="007B3982"/>
    <w:rsid w:val="007B39A0"/>
    <w:rsid w:val="007B39A3"/>
    <w:rsid w:val="007B3E3B"/>
    <w:rsid w:val="007B42CC"/>
    <w:rsid w:val="007B42CF"/>
    <w:rsid w:val="007B445D"/>
    <w:rsid w:val="007B4512"/>
    <w:rsid w:val="007B4517"/>
    <w:rsid w:val="007B45A5"/>
    <w:rsid w:val="007B46AB"/>
    <w:rsid w:val="007B47FF"/>
    <w:rsid w:val="007B4C90"/>
    <w:rsid w:val="007B4CD0"/>
    <w:rsid w:val="007B4CFB"/>
    <w:rsid w:val="007B4F08"/>
    <w:rsid w:val="007B534F"/>
    <w:rsid w:val="007B53E3"/>
    <w:rsid w:val="007B53F5"/>
    <w:rsid w:val="007B5445"/>
    <w:rsid w:val="007B549F"/>
    <w:rsid w:val="007B556A"/>
    <w:rsid w:val="007B57E8"/>
    <w:rsid w:val="007B597C"/>
    <w:rsid w:val="007B5AA6"/>
    <w:rsid w:val="007B5D87"/>
    <w:rsid w:val="007B5F8C"/>
    <w:rsid w:val="007B603F"/>
    <w:rsid w:val="007B619E"/>
    <w:rsid w:val="007B61D2"/>
    <w:rsid w:val="007B64CE"/>
    <w:rsid w:val="007B655F"/>
    <w:rsid w:val="007B668A"/>
    <w:rsid w:val="007B6779"/>
    <w:rsid w:val="007B6FB7"/>
    <w:rsid w:val="007B70CE"/>
    <w:rsid w:val="007B7271"/>
    <w:rsid w:val="007B72EA"/>
    <w:rsid w:val="007B7431"/>
    <w:rsid w:val="007B773D"/>
    <w:rsid w:val="007B7833"/>
    <w:rsid w:val="007B7986"/>
    <w:rsid w:val="007B7D93"/>
    <w:rsid w:val="007B7F65"/>
    <w:rsid w:val="007C014E"/>
    <w:rsid w:val="007C02F3"/>
    <w:rsid w:val="007C0A56"/>
    <w:rsid w:val="007C0BB3"/>
    <w:rsid w:val="007C0C30"/>
    <w:rsid w:val="007C0F1A"/>
    <w:rsid w:val="007C125B"/>
    <w:rsid w:val="007C17B1"/>
    <w:rsid w:val="007C1884"/>
    <w:rsid w:val="007C1972"/>
    <w:rsid w:val="007C1C27"/>
    <w:rsid w:val="007C1D6B"/>
    <w:rsid w:val="007C1E8D"/>
    <w:rsid w:val="007C22A4"/>
    <w:rsid w:val="007C2A38"/>
    <w:rsid w:val="007C2F24"/>
    <w:rsid w:val="007C3042"/>
    <w:rsid w:val="007C353E"/>
    <w:rsid w:val="007C39D8"/>
    <w:rsid w:val="007C3A5B"/>
    <w:rsid w:val="007C40EB"/>
    <w:rsid w:val="007C45E5"/>
    <w:rsid w:val="007C49D9"/>
    <w:rsid w:val="007C4BFD"/>
    <w:rsid w:val="007C4E9E"/>
    <w:rsid w:val="007C5020"/>
    <w:rsid w:val="007C527E"/>
    <w:rsid w:val="007C52F5"/>
    <w:rsid w:val="007C5656"/>
    <w:rsid w:val="007C5704"/>
    <w:rsid w:val="007C5721"/>
    <w:rsid w:val="007C5808"/>
    <w:rsid w:val="007C585C"/>
    <w:rsid w:val="007C5A39"/>
    <w:rsid w:val="007C5B16"/>
    <w:rsid w:val="007C5B7C"/>
    <w:rsid w:val="007C5CAE"/>
    <w:rsid w:val="007C5CCA"/>
    <w:rsid w:val="007C5D0F"/>
    <w:rsid w:val="007C5E8B"/>
    <w:rsid w:val="007C5F51"/>
    <w:rsid w:val="007C61F2"/>
    <w:rsid w:val="007C6518"/>
    <w:rsid w:val="007C65C2"/>
    <w:rsid w:val="007C65F5"/>
    <w:rsid w:val="007C6600"/>
    <w:rsid w:val="007C6684"/>
    <w:rsid w:val="007C6724"/>
    <w:rsid w:val="007C6A98"/>
    <w:rsid w:val="007C6E5A"/>
    <w:rsid w:val="007C6FD6"/>
    <w:rsid w:val="007C7176"/>
    <w:rsid w:val="007C7206"/>
    <w:rsid w:val="007C726D"/>
    <w:rsid w:val="007C73C1"/>
    <w:rsid w:val="007C742E"/>
    <w:rsid w:val="007C7BE8"/>
    <w:rsid w:val="007C7CD9"/>
    <w:rsid w:val="007C7CED"/>
    <w:rsid w:val="007C7F86"/>
    <w:rsid w:val="007C7F9D"/>
    <w:rsid w:val="007D06A4"/>
    <w:rsid w:val="007D08D4"/>
    <w:rsid w:val="007D0ADA"/>
    <w:rsid w:val="007D0BA2"/>
    <w:rsid w:val="007D0F6D"/>
    <w:rsid w:val="007D1010"/>
    <w:rsid w:val="007D112C"/>
    <w:rsid w:val="007D1233"/>
    <w:rsid w:val="007D12CE"/>
    <w:rsid w:val="007D12D6"/>
    <w:rsid w:val="007D12F6"/>
    <w:rsid w:val="007D1396"/>
    <w:rsid w:val="007D151B"/>
    <w:rsid w:val="007D15ED"/>
    <w:rsid w:val="007D192B"/>
    <w:rsid w:val="007D19EB"/>
    <w:rsid w:val="007D1AC0"/>
    <w:rsid w:val="007D1E8B"/>
    <w:rsid w:val="007D204B"/>
    <w:rsid w:val="007D25D4"/>
    <w:rsid w:val="007D2880"/>
    <w:rsid w:val="007D28C9"/>
    <w:rsid w:val="007D2929"/>
    <w:rsid w:val="007D2A7F"/>
    <w:rsid w:val="007D2A9B"/>
    <w:rsid w:val="007D2ACF"/>
    <w:rsid w:val="007D2B59"/>
    <w:rsid w:val="007D2B9A"/>
    <w:rsid w:val="007D3311"/>
    <w:rsid w:val="007D33F8"/>
    <w:rsid w:val="007D3403"/>
    <w:rsid w:val="007D3A3C"/>
    <w:rsid w:val="007D3BBD"/>
    <w:rsid w:val="007D3CBF"/>
    <w:rsid w:val="007D404A"/>
    <w:rsid w:val="007D40B0"/>
    <w:rsid w:val="007D40C2"/>
    <w:rsid w:val="007D41FB"/>
    <w:rsid w:val="007D430F"/>
    <w:rsid w:val="007D4367"/>
    <w:rsid w:val="007D4492"/>
    <w:rsid w:val="007D46AF"/>
    <w:rsid w:val="007D4751"/>
    <w:rsid w:val="007D4B45"/>
    <w:rsid w:val="007D4FE2"/>
    <w:rsid w:val="007D5106"/>
    <w:rsid w:val="007D5205"/>
    <w:rsid w:val="007D5505"/>
    <w:rsid w:val="007D55FD"/>
    <w:rsid w:val="007D56A9"/>
    <w:rsid w:val="007D5728"/>
    <w:rsid w:val="007D58E3"/>
    <w:rsid w:val="007D5A60"/>
    <w:rsid w:val="007D5B50"/>
    <w:rsid w:val="007D5D72"/>
    <w:rsid w:val="007D5ED9"/>
    <w:rsid w:val="007D604C"/>
    <w:rsid w:val="007D60E2"/>
    <w:rsid w:val="007D61F1"/>
    <w:rsid w:val="007D6685"/>
    <w:rsid w:val="007D6727"/>
    <w:rsid w:val="007D6899"/>
    <w:rsid w:val="007D69CE"/>
    <w:rsid w:val="007D6B91"/>
    <w:rsid w:val="007D6BC7"/>
    <w:rsid w:val="007D6C10"/>
    <w:rsid w:val="007D6C2A"/>
    <w:rsid w:val="007D6E0B"/>
    <w:rsid w:val="007D6E51"/>
    <w:rsid w:val="007D6F13"/>
    <w:rsid w:val="007D7414"/>
    <w:rsid w:val="007D7582"/>
    <w:rsid w:val="007D7EE1"/>
    <w:rsid w:val="007D7F5A"/>
    <w:rsid w:val="007E0107"/>
    <w:rsid w:val="007E0304"/>
    <w:rsid w:val="007E03CA"/>
    <w:rsid w:val="007E03F5"/>
    <w:rsid w:val="007E0999"/>
    <w:rsid w:val="007E09B6"/>
    <w:rsid w:val="007E09C0"/>
    <w:rsid w:val="007E0DED"/>
    <w:rsid w:val="007E0DEF"/>
    <w:rsid w:val="007E0DF2"/>
    <w:rsid w:val="007E0E6D"/>
    <w:rsid w:val="007E0EC4"/>
    <w:rsid w:val="007E0F39"/>
    <w:rsid w:val="007E0F9C"/>
    <w:rsid w:val="007E1111"/>
    <w:rsid w:val="007E1282"/>
    <w:rsid w:val="007E12A9"/>
    <w:rsid w:val="007E1327"/>
    <w:rsid w:val="007E132B"/>
    <w:rsid w:val="007E14D1"/>
    <w:rsid w:val="007E1530"/>
    <w:rsid w:val="007E1651"/>
    <w:rsid w:val="007E177B"/>
    <w:rsid w:val="007E18DF"/>
    <w:rsid w:val="007E211B"/>
    <w:rsid w:val="007E2510"/>
    <w:rsid w:val="007E2895"/>
    <w:rsid w:val="007E28A2"/>
    <w:rsid w:val="007E2A6D"/>
    <w:rsid w:val="007E2ADE"/>
    <w:rsid w:val="007E2D24"/>
    <w:rsid w:val="007E2D8B"/>
    <w:rsid w:val="007E2E32"/>
    <w:rsid w:val="007E2F9D"/>
    <w:rsid w:val="007E3158"/>
    <w:rsid w:val="007E3450"/>
    <w:rsid w:val="007E34BD"/>
    <w:rsid w:val="007E3611"/>
    <w:rsid w:val="007E39E0"/>
    <w:rsid w:val="007E3A32"/>
    <w:rsid w:val="007E3A33"/>
    <w:rsid w:val="007E3B8B"/>
    <w:rsid w:val="007E3F88"/>
    <w:rsid w:val="007E410B"/>
    <w:rsid w:val="007E453A"/>
    <w:rsid w:val="007E45F2"/>
    <w:rsid w:val="007E4D22"/>
    <w:rsid w:val="007E502A"/>
    <w:rsid w:val="007E50A9"/>
    <w:rsid w:val="007E52B9"/>
    <w:rsid w:val="007E55E9"/>
    <w:rsid w:val="007E57D2"/>
    <w:rsid w:val="007E57D4"/>
    <w:rsid w:val="007E588C"/>
    <w:rsid w:val="007E5941"/>
    <w:rsid w:val="007E5B08"/>
    <w:rsid w:val="007E5BC8"/>
    <w:rsid w:val="007E5E8F"/>
    <w:rsid w:val="007E5F37"/>
    <w:rsid w:val="007E600F"/>
    <w:rsid w:val="007E61C5"/>
    <w:rsid w:val="007E61FA"/>
    <w:rsid w:val="007E65B5"/>
    <w:rsid w:val="007E66C5"/>
    <w:rsid w:val="007E66E1"/>
    <w:rsid w:val="007E67A9"/>
    <w:rsid w:val="007E6A12"/>
    <w:rsid w:val="007E6BDE"/>
    <w:rsid w:val="007E6CC6"/>
    <w:rsid w:val="007E6D26"/>
    <w:rsid w:val="007E6F0D"/>
    <w:rsid w:val="007E7183"/>
    <w:rsid w:val="007E7185"/>
    <w:rsid w:val="007E7305"/>
    <w:rsid w:val="007E7499"/>
    <w:rsid w:val="007E750D"/>
    <w:rsid w:val="007E75AE"/>
    <w:rsid w:val="007E771B"/>
    <w:rsid w:val="007E77CB"/>
    <w:rsid w:val="007E7882"/>
    <w:rsid w:val="007F002C"/>
    <w:rsid w:val="007F0193"/>
    <w:rsid w:val="007F039C"/>
    <w:rsid w:val="007F0679"/>
    <w:rsid w:val="007F08C5"/>
    <w:rsid w:val="007F0A14"/>
    <w:rsid w:val="007F0A30"/>
    <w:rsid w:val="007F0A47"/>
    <w:rsid w:val="007F0AAC"/>
    <w:rsid w:val="007F0B14"/>
    <w:rsid w:val="007F0D0D"/>
    <w:rsid w:val="007F1005"/>
    <w:rsid w:val="007F102F"/>
    <w:rsid w:val="007F10E6"/>
    <w:rsid w:val="007F1150"/>
    <w:rsid w:val="007F1191"/>
    <w:rsid w:val="007F1198"/>
    <w:rsid w:val="007F21F2"/>
    <w:rsid w:val="007F2379"/>
    <w:rsid w:val="007F23C0"/>
    <w:rsid w:val="007F24AC"/>
    <w:rsid w:val="007F24FF"/>
    <w:rsid w:val="007F2608"/>
    <w:rsid w:val="007F281B"/>
    <w:rsid w:val="007F2A75"/>
    <w:rsid w:val="007F2BAC"/>
    <w:rsid w:val="007F2BB7"/>
    <w:rsid w:val="007F2C66"/>
    <w:rsid w:val="007F2C7A"/>
    <w:rsid w:val="007F2D15"/>
    <w:rsid w:val="007F2DC5"/>
    <w:rsid w:val="007F2DFD"/>
    <w:rsid w:val="007F2E34"/>
    <w:rsid w:val="007F2FB0"/>
    <w:rsid w:val="007F3042"/>
    <w:rsid w:val="007F3115"/>
    <w:rsid w:val="007F3377"/>
    <w:rsid w:val="007F34B6"/>
    <w:rsid w:val="007F35A4"/>
    <w:rsid w:val="007F3838"/>
    <w:rsid w:val="007F3860"/>
    <w:rsid w:val="007F3C19"/>
    <w:rsid w:val="007F3CB1"/>
    <w:rsid w:val="007F3F74"/>
    <w:rsid w:val="007F4056"/>
    <w:rsid w:val="007F4128"/>
    <w:rsid w:val="007F41B1"/>
    <w:rsid w:val="007F42E4"/>
    <w:rsid w:val="007F4599"/>
    <w:rsid w:val="007F4621"/>
    <w:rsid w:val="007F46D9"/>
    <w:rsid w:val="007F479A"/>
    <w:rsid w:val="007F487D"/>
    <w:rsid w:val="007F48FC"/>
    <w:rsid w:val="007F4952"/>
    <w:rsid w:val="007F4B08"/>
    <w:rsid w:val="007F4B29"/>
    <w:rsid w:val="007F4CAE"/>
    <w:rsid w:val="007F4D6A"/>
    <w:rsid w:val="007F5041"/>
    <w:rsid w:val="007F50B0"/>
    <w:rsid w:val="007F5112"/>
    <w:rsid w:val="007F5128"/>
    <w:rsid w:val="007F5254"/>
    <w:rsid w:val="007F54C7"/>
    <w:rsid w:val="007F54CF"/>
    <w:rsid w:val="007F5634"/>
    <w:rsid w:val="007F568A"/>
    <w:rsid w:val="007F57A3"/>
    <w:rsid w:val="007F5845"/>
    <w:rsid w:val="007F5925"/>
    <w:rsid w:val="007F59DF"/>
    <w:rsid w:val="007F5A09"/>
    <w:rsid w:val="007F5B4E"/>
    <w:rsid w:val="007F5C65"/>
    <w:rsid w:val="007F5D18"/>
    <w:rsid w:val="007F6014"/>
    <w:rsid w:val="007F614C"/>
    <w:rsid w:val="007F69A7"/>
    <w:rsid w:val="007F69B3"/>
    <w:rsid w:val="007F6E3A"/>
    <w:rsid w:val="007F6ED7"/>
    <w:rsid w:val="007F6EE3"/>
    <w:rsid w:val="007F7046"/>
    <w:rsid w:val="007F71F7"/>
    <w:rsid w:val="007F727D"/>
    <w:rsid w:val="007F739E"/>
    <w:rsid w:val="007F74BF"/>
    <w:rsid w:val="007F769F"/>
    <w:rsid w:val="007F775E"/>
    <w:rsid w:val="007F786D"/>
    <w:rsid w:val="007F795F"/>
    <w:rsid w:val="007F7CB6"/>
    <w:rsid w:val="007F7D0F"/>
    <w:rsid w:val="007F7EDA"/>
    <w:rsid w:val="0080017D"/>
    <w:rsid w:val="008001B1"/>
    <w:rsid w:val="008005AF"/>
    <w:rsid w:val="00800AB1"/>
    <w:rsid w:val="00800C05"/>
    <w:rsid w:val="008015D1"/>
    <w:rsid w:val="00801F69"/>
    <w:rsid w:val="008020B1"/>
    <w:rsid w:val="00802220"/>
    <w:rsid w:val="00802507"/>
    <w:rsid w:val="0080265B"/>
    <w:rsid w:val="008027F1"/>
    <w:rsid w:val="0080281E"/>
    <w:rsid w:val="0080288C"/>
    <w:rsid w:val="00802B3E"/>
    <w:rsid w:val="00802C76"/>
    <w:rsid w:val="00802D35"/>
    <w:rsid w:val="00802FEC"/>
    <w:rsid w:val="00802FF9"/>
    <w:rsid w:val="00803131"/>
    <w:rsid w:val="00803220"/>
    <w:rsid w:val="008032EC"/>
    <w:rsid w:val="008034F7"/>
    <w:rsid w:val="008034F9"/>
    <w:rsid w:val="0080356F"/>
    <w:rsid w:val="00803592"/>
    <w:rsid w:val="00803B70"/>
    <w:rsid w:val="00803C0D"/>
    <w:rsid w:val="0080402F"/>
    <w:rsid w:val="00804068"/>
    <w:rsid w:val="00804094"/>
    <w:rsid w:val="00804690"/>
    <w:rsid w:val="008046E0"/>
    <w:rsid w:val="00804790"/>
    <w:rsid w:val="00804C31"/>
    <w:rsid w:val="00804D9B"/>
    <w:rsid w:val="00804EF6"/>
    <w:rsid w:val="00805002"/>
    <w:rsid w:val="00805424"/>
    <w:rsid w:val="008055C5"/>
    <w:rsid w:val="008055DE"/>
    <w:rsid w:val="008056CE"/>
    <w:rsid w:val="00805B08"/>
    <w:rsid w:val="00805E31"/>
    <w:rsid w:val="00805F6D"/>
    <w:rsid w:val="008061DB"/>
    <w:rsid w:val="00806337"/>
    <w:rsid w:val="008065CB"/>
    <w:rsid w:val="0080666B"/>
    <w:rsid w:val="00806712"/>
    <w:rsid w:val="00806716"/>
    <w:rsid w:val="0080680C"/>
    <w:rsid w:val="00806B87"/>
    <w:rsid w:val="00806E88"/>
    <w:rsid w:val="0080717B"/>
    <w:rsid w:val="008072B3"/>
    <w:rsid w:val="00807470"/>
    <w:rsid w:val="0080761D"/>
    <w:rsid w:val="008076E0"/>
    <w:rsid w:val="008078C4"/>
    <w:rsid w:val="00807B56"/>
    <w:rsid w:val="00807CC8"/>
    <w:rsid w:val="00807D6A"/>
    <w:rsid w:val="008100B3"/>
    <w:rsid w:val="0081012E"/>
    <w:rsid w:val="0081019F"/>
    <w:rsid w:val="008103AC"/>
    <w:rsid w:val="008103E0"/>
    <w:rsid w:val="00810609"/>
    <w:rsid w:val="0081077B"/>
    <w:rsid w:val="00810A5C"/>
    <w:rsid w:val="00810CF8"/>
    <w:rsid w:val="00810E16"/>
    <w:rsid w:val="00811078"/>
    <w:rsid w:val="008111C2"/>
    <w:rsid w:val="0081148C"/>
    <w:rsid w:val="008115EA"/>
    <w:rsid w:val="0081187C"/>
    <w:rsid w:val="0081192C"/>
    <w:rsid w:val="008119D3"/>
    <w:rsid w:val="00811C98"/>
    <w:rsid w:val="00811D53"/>
    <w:rsid w:val="00811EC8"/>
    <w:rsid w:val="00812615"/>
    <w:rsid w:val="008126C2"/>
    <w:rsid w:val="008127CF"/>
    <w:rsid w:val="008128CB"/>
    <w:rsid w:val="00812A2B"/>
    <w:rsid w:val="00812A58"/>
    <w:rsid w:val="00812E1D"/>
    <w:rsid w:val="00813206"/>
    <w:rsid w:val="008133A9"/>
    <w:rsid w:val="00813522"/>
    <w:rsid w:val="008136AC"/>
    <w:rsid w:val="0081375C"/>
    <w:rsid w:val="00813AC0"/>
    <w:rsid w:val="00813DA7"/>
    <w:rsid w:val="00813E43"/>
    <w:rsid w:val="008142D1"/>
    <w:rsid w:val="0081437F"/>
    <w:rsid w:val="00814385"/>
    <w:rsid w:val="008145A0"/>
    <w:rsid w:val="008148A6"/>
    <w:rsid w:val="00814A66"/>
    <w:rsid w:val="00814BA1"/>
    <w:rsid w:val="00814BF7"/>
    <w:rsid w:val="00814C1E"/>
    <w:rsid w:val="00814EA0"/>
    <w:rsid w:val="0081570F"/>
    <w:rsid w:val="00815825"/>
    <w:rsid w:val="008158A9"/>
    <w:rsid w:val="00815DA0"/>
    <w:rsid w:val="00815E19"/>
    <w:rsid w:val="00815F5D"/>
    <w:rsid w:val="00815F62"/>
    <w:rsid w:val="008160CE"/>
    <w:rsid w:val="0081628E"/>
    <w:rsid w:val="0081656C"/>
    <w:rsid w:val="00816773"/>
    <w:rsid w:val="00816877"/>
    <w:rsid w:val="00816B57"/>
    <w:rsid w:val="00816DBF"/>
    <w:rsid w:val="00816E27"/>
    <w:rsid w:val="00816E42"/>
    <w:rsid w:val="00816EBA"/>
    <w:rsid w:val="0081701D"/>
    <w:rsid w:val="00817150"/>
    <w:rsid w:val="00817178"/>
    <w:rsid w:val="008172E2"/>
    <w:rsid w:val="00817430"/>
    <w:rsid w:val="00817440"/>
    <w:rsid w:val="008175EA"/>
    <w:rsid w:val="00817785"/>
    <w:rsid w:val="00817B98"/>
    <w:rsid w:val="00817CEE"/>
    <w:rsid w:val="00817D92"/>
    <w:rsid w:val="00817E54"/>
    <w:rsid w:val="008200A2"/>
    <w:rsid w:val="00820804"/>
    <w:rsid w:val="0082083F"/>
    <w:rsid w:val="00820874"/>
    <w:rsid w:val="00820F2B"/>
    <w:rsid w:val="00820F41"/>
    <w:rsid w:val="00821034"/>
    <w:rsid w:val="00821115"/>
    <w:rsid w:val="0082117D"/>
    <w:rsid w:val="00821199"/>
    <w:rsid w:val="00821313"/>
    <w:rsid w:val="008213D5"/>
    <w:rsid w:val="00821453"/>
    <w:rsid w:val="008214CE"/>
    <w:rsid w:val="008218AE"/>
    <w:rsid w:val="008219C2"/>
    <w:rsid w:val="00821B02"/>
    <w:rsid w:val="00821B8A"/>
    <w:rsid w:val="00821DDE"/>
    <w:rsid w:val="008221D3"/>
    <w:rsid w:val="00822295"/>
    <w:rsid w:val="00822678"/>
    <w:rsid w:val="008227B3"/>
    <w:rsid w:val="00822A42"/>
    <w:rsid w:val="00822A76"/>
    <w:rsid w:val="00822BE8"/>
    <w:rsid w:val="00822C02"/>
    <w:rsid w:val="00822D83"/>
    <w:rsid w:val="00822EDA"/>
    <w:rsid w:val="0082305C"/>
    <w:rsid w:val="00823096"/>
    <w:rsid w:val="008231FC"/>
    <w:rsid w:val="008233CF"/>
    <w:rsid w:val="00823569"/>
    <w:rsid w:val="0082369E"/>
    <w:rsid w:val="00823704"/>
    <w:rsid w:val="00823A4A"/>
    <w:rsid w:val="00823D8A"/>
    <w:rsid w:val="008244DF"/>
    <w:rsid w:val="008245C2"/>
    <w:rsid w:val="00824688"/>
    <w:rsid w:val="0082478A"/>
    <w:rsid w:val="0082491D"/>
    <w:rsid w:val="00824AB4"/>
    <w:rsid w:val="00824BF6"/>
    <w:rsid w:val="00824DE2"/>
    <w:rsid w:val="00824F09"/>
    <w:rsid w:val="00825184"/>
    <w:rsid w:val="008253CB"/>
    <w:rsid w:val="00825416"/>
    <w:rsid w:val="00825B05"/>
    <w:rsid w:val="00825B59"/>
    <w:rsid w:val="00825D41"/>
    <w:rsid w:val="00826222"/>
    <w:rsid w:val="00826247"/>
    <w:rsid w:val="00826313"/>
    <w:rsid w:val="0082645F"/>
    <w:rsid w:val="008264D3"/>
    <w:rsid w:val="008268CD"/>
    <w:rsid w:val="00826B8F"/>
    <w:rsid w:val="00826BAB"/>
    <w:rsid w:val="00826D25"/>
    <w:rsid w:val="00826D85"/>
    <w:rsid w:val="008270DB"/>
    <w:rsid w:val="00827372"/>
    <w:rsid w:val="008277E9"/>
    <w:rsid w:val="00827883"/>
    <w:rsid w:val="00827884"/>
    <w:rsid w:val="00827B81"/>
    <w:rsid w:val="00827C3F"/>
    <w:rsid w:val="00830013"/>
    <w:rsid w:val="0083004F"/>
    <w:rsid w:val="00830101"/>
    <w:rsid w:val="00830198"/>
    <w:rsid w:val="008302E9"/>
    <w:rsid w:val="00830401"/>
    <w:rsid w:val="008304BD"/>
    <w:rsid w:val="008305FB"/>
    <w:rsid w:val="008309C0"/>
    <w:rsid w:val="00830A06"/>
    <w:rsid w:val="00830A38"/>
    <w:rsid w:val="00830BD7"/>
    <w:rsid w:val="00830C33"/>
    <w:rsid w:val="00830CD7"/>
    <w:rsid w:val="00830DE9"/>
    <w:rsid w:val="00830EE0"/>
    <w:rsid w:val="00830F7C"/>
    <w:rsid w:val="00831411"/>
    <w:rsid w:val="00831442"/>
    <w:rsid w:val="00831682"/>
    <w:rsid w:val="00831CBF"/>
    <w:rsid w:val="00831F58"/>
    <w:rsid w:val="00832189"/>
    <w:rsid w:val="0083284B"/>
    <w:rsid w:val="0083287D"/>
    <w:rsid w:val="008328FE"/>
    <w:rsid w:val="00832CB3"/>
    <w:rsid w:val="00832F7C"/>
    <w:rsid w:val="0083329A"/>
    <w:rsid w:val="008335B6"/>
    <w:rsid w:val="00833A17"/>
    <w:rsid w:val="00833ADC"/>
    <w:rsid w:val="00833C09"/>
    <w:rsid w:val="00833C7D"/>
    <w:rsid w:val="00833E52"/>
    <w:rsid w:val="00833E62"/>
    <w:rsid w:val="00833F53"/>
    <w:rsid w:val="00834286"/>
    <w:rsid w:val="008343CA"/>
    <w:rsid w:val="008348C4"/>
    <w:rsid w:val="00834A93"/>
    <w:rsid w:val="00834AC7"/>
    <w:rsid w:val="00834CEA"/>
    <w:rsid w:val="00834D7B"/>
    <w:rsid w:val="00834DBA"/>
    <w:rsid w:val="00834FE0"/>
    <w:rsid w:val="008352C5"/>
    <w:rsid w:val="0083561B"/>
    <w:rsid w:val="00835800"/>
    <w:rsid w:val="00835AA2"/>
    <w:rsid w:val="00835B73"/>
    <w:rsid w:val="00835C34"/>
    <w:rsid w:val="00835CE3"/>
    <w:rsid w:val="00835E93"/>
    <w:rsid w:val="00835FF6"/>
    <w:rsid w:val="0083600D"/>
    <w:rsid w:val="00836112"/>
    <w:rsid w:val="0083622B"/>
    <w:rsid w:val="00836398"/>
    <w:rsid w:val="008368F3"/>
    <w:rsid w:val="00836B91"/>
    <w:rsid w:val="00836E86"/>
    <w:rsid w:val="00837153"/>
    <w:rsid w:val="00837473"/>
    <w:rsid w:val="00837724"/>
    <w:rsid w:val="008402D4"/>
    <w:rsid w:val="008402F0"/>
    <w:rsid w:val="0084052C"/>
    <w:rsid w:val="008405C4"/>
    <w:rsid w:val="00840645"/>
    <w:rsid w:val="008410A5"/>
    <w:rsid w:val="008410F0"/>
    <w:rsid w:val="008416BF"/>
    <w:rsid w:val="008418B4"/>
    <w:rsid w:val="00841920"/>
    <w:rsid w:val="0084199E"/>
    <w:rsid w:val="008419AC"/>
    <w:rsid w:val="00841B45"/>
    <w:rsid w:val="00841B66"/>
    <w:rsid w:val="00841D4F"/>
    <w:rsid w:val="008423D3"/>
    <w:rsid w:val="00842663"/>
    <w:rsid w:val="00842782"/>
    <w:rsid w:val="0084287A"/>
    <w:rsid w:val="00842BCB"/>
    <w:rsid w:val="00842CB0"/>
    <w:rsid w:val="00842FBB"/>
    <w:rsid w:val="00843044"/>
    <w:rsid w:val="0084304D"/>
    <w:rsid w:val="008432CC"/>
    <w:rsid w:val="00843397"/>
    <w:rsid w:val="00843484"/>
    <w:rsid w:val="008436CD"/>
    <w:rsid w:val="00843E55"/>
    <w:rsid w:val="00844194"/>
    <w:rsid w:val="0084468C"/>
    <w:rsid w:val="008446AC"/>
    <w:rsid w:val="008446EB"/>
    <w:rsid w:val="00844730"/>
    <w:rsid w:val="00844777"/>
    <w:rsid w:val="008447DF"/>
    <w:rsid w:val="008447F1"/>
    <w:rsid w:val="008448E3"/>
    <w:rsid w:val="00844A4A"/>
    <w:rsid w:val="00844AD5"/>
    <w:rsid w:val="00844C25"/>
    <w:rsid w:val="00844C51"/>
    <w:rsid w:val="00844D7F"/>
    <w:rsid w:val="00844F83"/>
    <w:rsid w:val="00844FD4"/>
    <w:rsid w:val="0084516C"/>
    <w:rsid w:val="00845290"/>
    <w:rsid w:val="00845341"/>
    <w:rsid w:val="00845356"/>
    <w:rsid w:val="008453B0"/>
    <w:rsid w:val="00845A28"/>
    <w:rsid w:val="00845DF9"/>
    <w:rsid w:val="00845F19"/>
    <w:rsid w:val="008460FF"/>
    <w:rsid w:val="008461BA"/>
    <w:rsid w:val="00846372"/>
    <w:rsid w:val="00846455"/>
    <w:rsid w:val="008464D9"/>
    <w:rsid w:val="008468A2"/>
    <w:rsid w:val="0084694E"/>
    <w:rsid w:val="0084696E"/>
    <w:rsid w:val="00846AAC"/>
    <w:rsid w:val="00846D67"/>
    <w:rsid w:val="00846D9B"/>
    <w:rsid w:val="00846E36"/>
    <w:rsid w:val="00846E4F"/>
    <w:rsid w:val="00847161"/>
    <w:rsid w:val="00847234"/>
    <w:rsid w:val="0084756E"/>
    <w:rsid w:val="00847A2D"/>
    <w:rsid w:val="00847BE6"/>
    <w:rsid w:val="00847CE8"/>
    <w:rsid w:val="008501E4"/>
    <w:rsid w:val="008503EA"/>
    <w:rsid w:val="0085041C"/>
    <w:rsid w:val="008509AF"/>
    <w:rsid w:val="00850A99"/>
    <w:rsid w:val="0085102D"/>
    <w:rsid w:val="0085114A"/>
    <w:rsid w:val="0085141C"/>
    <w:rsid w:val="008517AD"/>
    <w:rsid w:val="00851A4B"/>
    <w:rsid w:val="00851E10"/>
    <w:rsid w:val="00851E6D"/>
    <w:rsid w:val="00852432"/>
    <w:rsid w:val="0085253E"/>
    <w:rsid w:val="0085283A"/>
    <w:rsid w:val="00853025"/>
    <w:rsid w:val="008531B3"/>
    <w:rsid w:val="00853739"/>
    <w:rsid w:val="0085375F"/>
    <w:rsid w:val="00853A86"/>
    <w:rsid w:val="00853F96"/>
    <w:rsid w:val="008540E3"/>
    <w:rsid w:val="0085448B"/>
    <w:rsid w:val="008544AE"/>
    <w:rsid w:val="008546C4"/>
    <w:rsid w:val="00854C94"/>
    <w:rsid w:val="00854D99"/>
    <w:rsid w:val="00854F56"/>
    <w:rsid w:val="00854F6B"/>
    <w:rsid w:val="00855544"/>
    <w:rsid w:val="008556F9"/>
    <w:rsid w:val="008557A3"/>
    <w:rsid w:val="00855C24"/>
    <w:rsid w:val="00855C64"/>
    <w:rsid w:val="00855D5F"/>
    <w:rsid w:val="008561FE"/>
    <w:rsid w:val="00856214"/>
    <w:rsid w:val="008562D8"/>
    <w:rsid w:val="0085641F"/>
    <w:rsid w:val="0085692E"/>
    <w:rsid w:val="00856B90"/>
    <w:rsid w:val="00856BA7"/>
    <w:rsid w:val="008570CB"/>
    <w:rsid w:val="008573EE"/>
    <w:rsid w:val="008573F8"/>
    <w:rsid w:val="00857447"/>
    <w:rsid w:val="008578F2"/>
    <w:rsid w:val="008579B5"/>
    <w:rsid w:val="00857EBB"/>
    <w:rsid w:val="00860029"/>
    <w:rsid w:val="0086038D"/>
    <w:rsid w:val="00860433"/>
    <w:rsid w:val="00860467"/>
    <w:rsid w:val="0086068C"/>
    <w:rsid w:val="008606F6"/>
    <w:rsid w:val="00860716"/>
    <w:rsid w:val="00860776"/>
    <w:rsid w:val="008607A0"/>
    <w:rsid w:val="00860854"/>
    <w:rsid w:val="00860C0F"/>
    <w:rsid w:val="008612AA"/>
    <w:rsid w:val="0086137A"/>
    <w:rsid w:val="00861456"/>
    <w:rsid w:val="0086164B"/>
    <w:rsid w:val="00861760"/>
    <w:rsid w:val="00861E1C"/>
    <w:rsid w:val="00862067"/>
    <w:rsid w:val="0086232B"/>
    <w:rsid w:val="00862545"/>
    <w:rsid w:val="0086280F"/>
    <w:rsid w:val="00862BBD"/>
    <w:rsid w:val="00862C15"/>
    <w:rsid w:val="00863135"/>
    <w:rsid w:val="00863243"/>
    <w:rsid w:val="00863262"/>
    <w:rsid w:val="0086330E"/>
    <w:rsid w:val="00863311"/>
    <w:rsid w:val="008633E8"/>
    <w:rsid w:val="0086341A"/>
    <w:rsid w:val="008638F7"/>
    <w:rsid w:val="00863A1C"/>
    <w:rsid w:val="00863AEF"/>
    <w:rsid w:val="00863AF6"/>
    <w:rsid w:val="00863B0F"/>
    <w:rsid w:val="00863BA3"/>
    <w:rsid w:val="00863C6D"/>
    <w:rsid w:val="00863E8A"/>
    <w:rsid w:val="008642FB"/>
    <w:rsid w:val="00864586"/>
    <w:rsid w:val="008645A1"/>
    <w:rsid w:val="008647FE"/>
    <w:rsid w:val="00864D02"/>
    <w:rsid w:val="00865012"/>
    <w:rsid w:val="008652B1"/>
    <w:rsid w:val="0086542A"/>
    <w:rsid w:val="008656EC"/>
    <w:rsid w:val="0086593D"/>
    <w:rsid w:val="00865A6A"/>
    <w:rsid w:val="00866056"/>
    <w:rsid w:val="0086677B"/>
    <w:rsid w:val="008668DA"/>
    <w:rsid w:val="00866BE9"/>
    <w:rsid w:val="00867227"/>
    <w:rsid w:val="008672F4"/>
    <w:rsid w:val="008673AD"/>
    <w:rsid w:val="008673FA"/>
    <w:rsid w:val="00867548"/>
    <w:rsid w:val="00867D19"/>
    <w:rsid w:val="008700B6"/>
    <w:rsid w:val="00870168"/>
    <w:rsid w:val="008705BA"/>
    <w:rsid w:val="00870729"/>
    <w:rsid w:val="00870765"/>
    <w:rsid w:val="008707D7"/>
    <w:rsid w:val="00870AC8"/>
    <w:rsid w:val="00870E48"/>
    <w:rsid w:val="00870F1F"/>
    <w:rsid w:val="00871136"/>
    <w:rsid w:val="008711D4"/>
    <w:rsid w:val="008713F4"/>
    <w:rsid w:val="00871447"/>
    <w:rsid w:val="008716DA"/>
    <w:rsid w:val="00871A69"/>
    <w:rsid w:val="00871B7A"/>
    <w:rsid w:val="00871BC9"/>
    <w:rsid w:val="00871BEA"/>
    <w:rsid w:val="00871FB7"/>
    <w:rsid w:val="00871FFF"/>
    <w:rsid w:val="008720B8"/>
    <w:rsid w:val="00872107"/>
    <w:rsid w:val="008721B5"/>
    <w:rsid w:val="00872706"/>
    <w:rsid w:val="008727C2"/>
    <w:rsid w:val="008727CF"/>
    <w:rsid w:val="00872E99"/>
    <w:rsid w:val="008730BC"/>
    <w:rsid w:val="00873312"/>
    <w:rsid w:val="00873609"/>
    <w:rsid w:val="00873702"/>
    <w:rsid w:val="008737C3"/>
    <w:rsid w:val="0087386A"/>
    <w:rsid w:val="00873A1A"/>
    <w:rsid w:val="00873AFD"/>
    <w:rsid w:val="00873B5E"/>
    <w:rsid w:val="00873D41"/>
    <w:rsid w:val="00873D9C"/>
    <w:rsid w:val="00873F4F"/>
    <w:rsid w:val="00873F9D"/>
    <w:rsid w:val="0087421E"/>
    <w:rsid w:val="00874667"/>
    <w:rsid w:val="00874721"/>
    <w:rsid w:val="0087474D"/>
    <w:rsid w:val="00874802"/>
    <w:rsid w:val="00874B00"/>
    <w:rsid w:val="00874C32"/>
    <w:rsid w:val="00874E4C"/>
    <w:rsid w:val="00874EDB"/>
    <w:rsid w:val="008751AC"/>
    <w:rsid w:val="008751D3"/>
    <w:rsid w:val="008752AD"/>
    <w:rsid w:val="00875320"/>
    <w:rsid w:val="008753A5"/>
    <w:rsid w:val="008754D9"/>
    <w:rsid w:val="008756D6"/>
    <w:rsid w:val="008758BA"/>
    <w:rsid w:val="00875969"/>
    <w:rsid w:val="00875BF0"/>
    <w:rsid w:val="00875CA9"/>
    <w:rsid w:val="00875CC0"/>
    <w:rsid w:val="00875DA6"/>
    <w:rsid w:val="00875E79"/>
    <w:rsid w:val="00875EE2"/>
    <w:rsid w:val="008761FA"/>
    <w:rsid w:val="008763FD"/>
    <w:rsid w:val="008767B6"/>
    <w:rsid w:val="00876A36"/>
    <w:rsid w:val="00876F3A"/>
    <w:rsid w:val="0087708E"/>
    <w:rsid w:val="0087711D"/>
    <w:rsid w:val="008771A0"/>
    <w:rsid w:val="008772C4"/>
    <w:rsid w:val="00877474"/>
    <w:rsid w:val="008777BB"/>
    <w:rsid w:val="008778EE"/>
    <w:rsid w:val="00877907"/>
    <w:rsid w:val="00877B8F"/>
    <w:rsid w:val="00877BD6"/>
    <w:rsid w:val="00877EC2"/>
    <w:rsid w:val="0088012A"/>
    <w:rsid w:val="008804C3"/>
    <w:rsid w:val="008804F5"/>
    <w:rsid w:val="0088062B"/>
    <w:rsid w:val="008807BE"/>
    <w:rsid w:val="0088082B"/>
    <w:rsid w:val="00880864"/>
    <w:rsid w:val="00880CCE"/>
    <w:rsid w:val="00880D1C"/>
    <w:rsid w:val="00880DD6"/>
    <w:rsid w:val="00880FD3"/>
    <w:rsid w:val="0088109F"/>
    <w:rsid w:val="008812AE"/>
    <w:rsid w:val="00881318"/>
    <w:rsid w:val="008814BD"/>
    <w:rsid w:val="00881516"/>
    <w:rsid w:val="0088165C"/>
    <w:rsid w:val="0088186A"/>
    <w:rsid w:val="00881AB8"/>
    <w:rsid w:val="00881BDD"/>
    <w:rsid w:val="00881BE5"/>
    <w:rsid w:val="00881BEC"/>
    <w:rsid w:val="00881C7C"/>
    <w:rsid w:val="00881D0D"/>
    <w:rsid w:val="00881E90"/>
    <w:rsid w:val="00881EE9"/>
    <w:rsid w:val="00881F11"/>
    <w:rsid w:val="00881FB5"/>
    <w:rsid w:val="00882030"/>
    <w:rsid w:val="00882171"/>
    <w:rsid w:val="00882223"/>
    <w:rsid w:val="00882430"/>
    <w:rsid w:val="00882838"/>
    <w:rsid w:val="0088288F"/>
    <w:rsid w:val="008829BA"/>
    <w:rsid w:val="00882A7A"/>
    <w:rsid w:val="00882CC2"/>
    <w:rsid w:val="00882D0F"/>
    <w:rsid w:val="00883587"/>
    <w:rsid w:val="008838CA"/>
    <w:rsid w:val="008838E9"/>
    <w:rsid w:val="00883A00"/>
    <w:rsid w:val="008840CA"/>
    <w:rsid w:val="008845A2"/>
    <w:rsid w:val="00884691"/>
    <w:rsid w:val="0088480F"/>
    <w:rsid w:val="008848F7"/>
    <w:rsid w:val="00884C07"/>
    <w:rsid w:val="00884D62"/>
    <w:rsid w:val="00884F78"/>
    <w:rsid w:val="008852D4"/>
    <w:rsid w:val="00885444"/>
    <w:rsid w:val="00885587"/>
    <w:rsid w:val="008856D7"/>
    <w:rsid w:val="00885724"/>
    <w:rsid w:val="008857C9"/>
    <w:rsid w:val="00885897"/>
    <w:rsid w:val="00885B13"/>
    <w:rsid w:val="00885B39"/>
    <w:rsid w:val="00885B46"/>
    <w:rsid w:val="00885D77"/>
    <w:rsid w:val="00885EA9"/>
    <w:rsid w:val="00885F75"/>
    <w:rsid w:val="00886088"/>
    <w:rsid w:val="0088621E"/>
    <w:rsid w:val="0088667A"/>
    <w:rsid w:val="0088693B"/>
    <w:rsid w:val="00886A2B"/>
    <w:rsid w:val="00886C89"/>
    <w:rsid w:val="00886D77"/>
    <w:rsid w:val="00886E9F"/>
    <w:rsid w:val="0088715B"/>
    <w:rsid w:val="00887290"/>
    <w:rsid w:val="0088747C"/>
    <w:rsid w:val="00887506"/>
    <w:rsid w:val="0088757C"/>
    <w:rsid w:val="00887624"/>
    <w:rsid w:val="00887649"/>
    <w:rsid w:val="00887799"/>
    <w:rsid w:val="00887806"/>
    <w:rsid w:val="00887844"/>
    <w:rsid w:val="008878F7"/>
    <w:rsid w:val="008879A4"/>
    <w:rsid w:val="00887AE1"/>
    <w:rsid w:val="00887E09"/>
    <w:rsid w:val="00887EAB"/>
    <w:rsid w:val="00887F8E"/>
    <w:rsid w:val="0089006F"/>
    <w:rsid w:val="008902C8"/>
    <w:rsid w:val="0089063D"/>
    <w:rsid w:val="0089075A"/>
    <w:rsid w:val="008908DD"/>
    <w:rsid w:val="00890A69"/>
    <w:rsid w:val="00890AA5"/>
    <w:rsid w:val="00890B3C"/>
    <w:rsid w:val="00890D22"/>
    <w:rsid w:val="00890EF9"/>
    <w:rsid w:val="008911BB"/>
    <w:rsid w:val="00891403"/>
    <w:rsid w:val="00891500"/>
    <w:rsid w:val="00891954"/>
    <w:rsid w:val="00891980"/>
    <w:rsid w:val="00891A41"/>
    <w:rsid w:val="00891ADE"/>
    <w:rsid w:val="00891C6C"/>
    <w:rsid w:val="00891F68"/>
    <w:rsid w:val="00891FD9"/>
    <w:rsid w:val="0089217B"/>
    <w:rsid w:val="00892222"/>
    <w:rsid w:val="00892229"/>
    <w:rsid w:val="00892244"/>
    <w:rsid w:val="008922CB"/>
    <w:rsid w:val="0089239E"/>
    <w:rsid w:val="008923F0"/>
    <w:rsid w:val="00892408"/>
    <w:rsid w:val="00892638"/>
    <w:rsid w:val="00892810"/>
    <w:rsid w:val="008928C5"/>
    <w:rsid w:val="008929F8"/>
    <w:rsid w:val="00892AAF"/>
    <w:rsid w:val="00892C05"/>
    <w:rsid w:val="00892DAD"/>
    <w:rsid w:val="00892EBF"/>
    <w:rsid w:val="00893250"/>
    <w:rsid w:val="0089340E"/>
    <w:rsid w:val="008935F4"/>
    <w:rsid w:val="00893635"/>
    <w:rsid w:val="00893851"/>
    <w:rsid w:val="00893863"/>
    <w:rsid w:val="00893950"/>
    <w:rsid w:val="00893A8E"/>
    <w:rsid w:val="00893BFD"/>
    <w:rsid w:val="0089436C"/>
    <w:rsid w:val="0089489E"/>
    <w:rsid w:val="00894978"/>
    <w:rsid w:val="00894CF2"/>
    <w:rsid w:val="00894D6A"/>
    <w:rsid w:val="00894FA7"/>
    <w:rsid w:val="008950C3"/>
    <w:rsid w:val="00895232"/>
    <w:rsid w:val="00895247"/>
    <w:rsid w:val="00895665"/>
    <w:rsid w:val="00895846"/>
    <w:rsid w:val="00895994"/>
    <w:rsid w:val="00895A18"/>
    <w:rsid w:val="00895E38"/>
    <w:rsid w:val="00895E7C"/>
    <w:rsid w:val="0089603C"/>
    <w:rsid w:val="00896099"/>
    <w:rsid w:val="00896304"/>
    <w:rsid w:val="0089659B"/>
    <w:rsid w:val="008965B6"/>
    <w:rsid w:val="00896759"/>
    <w:rsid w:val="0089697F"/>
    <w:rsid w:val="00896A37"/>
    <w:rsid w:val="00896B3E"/>
    <w:rsid w:val="00896BE6"/>
    <w:rsid w:val="00896E6A"/>
    <w:rsid w:val="008970D8"/>
    <w:rsid w:val="008971A6"/>
    <w:rsid w:val="008971BA"/>
    <w:rsid w:val="008972F6"/>
    <w:rsid w:val="00897405"/>
    <w:rsid w:val="0089743F"/>
    <w:rsid w:val="00897644"/>
    <w:rsid w:val="0089787D"/>
    <w:rsid w:val="0089793B"/>
    <w:rsid w:val="008979DD"/>
    <w:rsid w:val="00897C66"/>
    <w:rsid w:val="008A0047"/>
    <w:rsid w:val="008A0350"/>
    <w:rsid w:val="008A070B"/>
    <w:rsid w:val="008A0783"/>
    <w:rsid w:val="008A07C7"/>
    <w:rsid w:val="008A0A68"/>
    <w:rsid w:val="008A0D86"/>
    <w:rsid w:val="008A0DDE"/>
    <w:rsid w:val="008A1047"/>
    <w:rsid w:val="008A130A"/>
    <w:rsid w:val="008A159B"/>
    <w:rsid w:val="008A159C"/>
    <w:rsid w:val="008A1815"/>
    <w:rsid w:val="008A182F"/>
    <w:rsid w:val="008A19A8"/>
    <w:rsid w:val="008A1D41"/>
    <w:rsid w:val="008A1DBE"/>
    <w:rsid w:val="008A1EC8"/>
    <w:rsid w:val="008A2051"/>
    <w:rsid w:val="008A22BA"/>
    <w:rsid w:val="008A24EA"/>
    <w:rsid w:val="008A2568"/>
    <w:rsid w:val="008A25AA"/>
    <w:rsid w:val="008A2623"/>
    <w:rsid w:val="008A2928"/>
    <w:rsid w:val="008A29BE"/>
    <w:rsid w:val="008A2BE8"/>
    <w:rsid w:val="008A2E48"/>
    <w:rsid w:val="008A2E6A"/>
    <w:rsid w:val="008A301F"/>
    <w:rsid w:val="008A32E3"/>
    <w:rsid w:val="008A330B"/>
    <w:rsid w:val="008A344F"/>
    <w:rsid w:val="008A3600"/>
    <w:rsid w:val="008A36FD"/>
    <w:rsid w:val="008A383D"/>
    <w:rsid w:val="008A3904"/>
    <w:rsid w:val="008A39CE"/>
    <w:rsid w:val="008A3A12"/>
    <w:rsid w:val="008A3C78"/>
    <w:rsid w:val="008A3D03"/>
    <w:rsid w:val="008A3D18"/>
    <w:rsid w:val="008A401B"/>
    <w:rsid w:val="008A42C1"/>
    <w:rsid w:val="008A45EF"/>
    <w:rsid w:val="008A460A"/>
    <w:rsid w:val="008A460D"/>
    <w:rsid w:val="008A462E"/>
    <w:rsid w:val="008A4634"/>
    <w:rsid w:val="008A46E5"/>
    <w:rsid w:val="008A495A"/>
    <w:rsid w:val="008A4D4C"/>
    <w:rsid w:val="008A4E55"/>
    <w:rsid w:val="008A5179"/>
    <w:rsid w:val="008A5199"/>
    <w:rsid w:val="008A5213"/>
    <w:rsid w:val="008A5247"/>
    <w:rsid w:val="008A5362"/>
    <w:rsid w:val="008A5392"/>
    <w:rsid w:val="008A54DD"/>
    <w:rsid w:val="008A5662"/>
    <w:rsid w:val="008A57F3"/>
    <w:rsid w:val="008A5993"/>
    <w:rsid w:val="008A5B5C"/>
    <w:rsid w:val="008A5B99"/>
    <w:rsid w:val="008A5D81"/>
    <w:rsid w:val="008A5DBD"/>
    <w:rsid w:val="008A617D"/>
    <w:rsid w:val="008A6388"/>
    <w:rsid w:val="008A6494"/>
    <w:rsid w:val="008A664D"/>
    <w:rsid w:val="008A682B"/>
    <w:rsid w:val="008A68AA"/>
    <w:rsid w:val="008A68BF"/>
    <w:rsid w:val="008A6CE0"/>
    <w:rsid w:val="008A6FD9"/>
    <w:rsid w:val="008A7186"/>
    <w:rsid w:val="008A76AA"/>
    <w:rsid w:val="008A7751"/>
    <w:rsid w:val="008A77C4"/>
    <w:rsid w:val="008A78BE"/>
    <w:rsid w:val="008A7E1B"/>
    <w:rsid w:val="008A7E43"/>
    <w:rsid w:val="008B0160"/>
    <w:rsid w:val="008B02E1"/>
    <w:rsid w:val="008B02E5"/>
    <w:rsid w:val="008B0787"/>
    <w:rsid w:val="008B0865"/>
    <w:rsid w:val="008B08D8"/>
    <w:rsid w:val="008B09BA"/>
    <w:rsid w:val="008B09BD"/>
    <w:rsid w:val="008B0C6C"/>
    <w:rsid w:val="008B0D3B"/>
    <w:rsid w:val="008B0D91"/>
    <w:rsid w:val="008B124D"/>
    <w:rsid w:val="008B1313"/>
    <w:rsid w:val="008B1392"/>
    <w:rsid w:val="008B1648"/>
    <w:rsid w:val="008B1712"/>
    <w:rsid w:val="008B172B"/>
    <w:rsid w:val="008B19E5"/>
    <w:rsid w:val="008B1A33"/>
    <w:rsid w:val="008B252E"/>
    <w:rsid w:val="008B27D8"/>
    <w:rsid w:val="008B281B"/>
    <w:rsid w:val="008B28AC"/>
    <w:rsid w:val="008B2A5B"/>
    <w:rsid w:val="008B2B78"/>
    <w:rsid w:val="008B2C99"/>
    <w:rsid w:val="008B2CD5"/>
    <w:rsid w:val="008B326F"/>
    <w:rsid w:val="008B339B"/>
    <w:rsid w:val="008B34BD"/>
    <w:rsid w:val="008B34CD"/>
    <w:rsid w:val="008B3757"/>
    <w:rsid w:val="008B3879"/>
    <w:rsid w:val="008B3A0E"/>
    <w:rsid w:val="008B3BEB"/>
    <w:rsid w:val="008B3C45"/>
    <w:rsid w:val="008B3FEA"/>
    <w:rsid w:val="008B4002"/>
    <w:rsid w:val="008B40D7"/>
    <w:rsid w:val="008B46CE"/>
    <w:rsid w:val="008B4B38"/>
    <w:rsid w:val="008B4E6E"/>
    <w:rsid w:val="008B50FF"/>
    <w:rsid w:val="008B5143"/>
    <w:rsid w:val="008B51F3"/>
    <w:rsid w:val="008B5428"/>
    <w:rsid w:val="008B548B"/>
    <w:rsid w:val="008B5BA4"/>
    <w:rsid w:val="008B5BC1"/>
    <w:rsid w:val="008B5C0E"/>
    <w:rsid w:val="008B5CEB"/>
    <w:rsid w:val="008B5D63"/>
    <w:rsid w:val="008B5DB8"/>
    <w:rsid w:val="008B610C"/>
    <w:rsid w:val="008B6181"/>
    <w:rsid w:val="008B6252"/>
    <w:rsid w:val="008B625D"/>
    <w:rsid w:val="008B6323"/>
    <w:rsid w:val="008B689C"/>
    <w:rsid w:val="008B6C75"/>
    <w:rsid w:val="008B6CD1"/>
    <w:rsid w:val="008B6E5A"/>
    <w:rsid w:val="008B6F59"/>
    <w:rsid w:val="008B701E"/>
    <w:rsid w:val="008B7132"/>
    <w:rsid w:val="008B71D3"/>
    <w:rsid w:val="008B7294"/>
    <w:rsid w:val="008B72FB"/>
    <w:rsid w:val="008B7414"/>
    <w:rsid w:val="008B75C6"/>
    <w:rsid w:val="008B769F"/>
    <w:rsid w:val="008B7801"/>
    <w:rsid w:val="008B791D"/>
    <w:rsid w:val="008B7B6C"/>
    <w:rsid w:val="008B7D34"/>
    <w:rsid w:val="008B7DE3"/>
    <w:rsid w:val="008B7E82"/>
    <w:rsid w:val="008C008B"/>
    <w:rsid w:val="008C00E0"/>
    <w:rsid w:val="008C0123"/>
    <w:rsid w:val="008C0168"/>
    <w:rsid w:val="008C0213"/>
    <w:rsid w:val="008C0273"/>
    <w:rsid w:val="008C02EE"/>
    <w:rsid w:val="008C071C"/>
    <w:rsid w:val="008C0817"/>
    <w:rsid w:val="008C08C3"/>
    <w:rsid w:val="008C091C"/>
    <w:rsid w:val="008C0B93"/>
    <w:rsid w:val="008C0FD3"/>
    <w:rsid w:val="008C1009"/>
    <w:rsid w:val="008C1597"/>
    <w:rsid w:val="008C1985"/>
    <w:rsid w:val="008C1B2B"/>
    <w:rsid w:val="008C1CA8"/>
    <w:rsid w:val="008C1F75"/>
    <w:rsid w:val="008C208E"/>
    <w:rsid w:val="008C218E"/>
    <w:rsid w:val="008C22AA"/>
    <w:rsid w:val="008C2565"/>
    <w:rsid w:val="008C25B7"/>
    <w:rsid w:val="008C25D4"/>
    <w:rsid w:val="008C286B"/>
    <w:rsid w:val="008C2A0F"/>
    <w:rsid w:val="008C2C71"/>
    <w:rsid w:val="008C2DC2"/>
    <w:rsid w:val="008C329F"/>
    <w:rsid w:val="008C337E"/>
    <w:rsid w:val="008C33B5"/>
    <w:rsid w:val="008C33B8"/>
    <w:rsid w:val="008C355E"/>
    <w:rsid w:val="008C376F"/>
    <w:rsid w:val="008C3A63"/>
    <w:rsid w:val="008C3AF5"/>
    <w:rsid w:val="008C3D12"/>
    <w:rsid w:val="008C3F94"/>
    <w:rsid w:val="008C45EE"/>
    <w:rsid w:val="008C4A9F"/>
    <w:rsid w:val="008C4B81"/>
    <w:rsid w:val="008C4CAB"/>
    <w:rsid w:val="008C4D73"/>
    <w:rsid w:val="008C5082"/>
    <w:rsid w:val="008C51AE"/>
    <w:rsid w:val="008C57FF"/>
    <w:rsid w:val="008C5975"/>
    <w:rsid w:val="008C5A34"/>
    <w:rsid w:val="008C5AB6"/>
    <w:rsid w:val="008C5B3F"/>
    <w:rsid w:val="008C5C45"/>
    <w:rsid w:val="008C5C64"/>
    <w:rsid w:val="008C60BA"/>
    <w:rsid w:val="008C60DE"/>
    <w:rsid w:val="008C6A46"/>
    <w:rsid w:val="008C6EA7"/>
    <w:rsid w:val="008C6FA4"/>
    <w:rsid w:val="008C7118"/>
    <w:rsid w:val="008C7234"/>
    <w:rsid w:val="008C751A"/>
    <w:rsid w:val="008C757B"/>
    <w:rsid w:val="008C7A91"/>
    <w:rsid w:val="008C7B46"/>
    <w:rsid w:val="008C7F41"/>
    <w:rsid w:val="008C7FF9"/>
    <w:rsid w:val="008D0296"/>
    <w:rsid w:val="008D03E6"/>
    <w:rsid w:val="008D047B"/>
    <w:rsid w:val="008D0481"/>
    <w:rsid w:val="008D0CD4"/>
    <w:rsid w:val="008D1096"/>
    <w:rsid w:val="008D1132"/>
    <w:rsid w:val="008D117B"/>
    <w:rsid w:val="008D1495"/>
    <w:rsid w:val="008D1514"/>
    <w:rsid w:val="008D1536"/>
    <w:rsid w:val="008D1F33"/>
    <w:rsid w:val="008D2009"/>
    <w:rsid w:val="008D20D4"/>
    <w:rsid w:val="008D263A"/>
    <w:rsid w:val="008D2784"/>
    <w:rsid w:val="008D27D1"/>
    <w:rsid w:val="008D288A"/>
    <w:rsid w:val="008D2890"/>
    <w:rsid w:val="008D29AB"/>
    <w:rsid w:val="008D29C5"/>
    <w:rsid w:val="008D2A05"/>
    <w:rsid w:val="008D2D2D"/>
    <w:rsid w:val="008D2D4F"/>
    <w:rsid w:val="008D2E45"/>
    <w:rsid w:val="008D3218"/>
    <w:rsid w:val="008D33C9"/>
    <w:rsid w:val="008D357B"/>
    <w:rsid w:val="008D366E"/>
    <w:rsid w:val="008D39B7"/>
    <w:rsid w:val="008D3A40"/>
    <w:rsid w:val="008D3AE9"/>
    <w:rsid w:val="008D3D6F"/>
    <w:rsid w:val="008D3F70"/>
    <w:rsid w:val="008D3F89"/>
    <w:rsid w:val="008D3F90"/>
    <w:rsid w:val="008D3FE8"/>
    <w:rsid w:val="008D4075"/>
    <w:rsid w:val="008D41B0"/>
    <w:rsid w:val="008D427F"/>
    <w:rsid w:val="008D4285"/>
    <w:rsid w:val="008D4519"/>
    <w:rsid w:val="008D47BE"/>
    <w:rsid w:val="008D498F"/>
    <w:rsid w:val="008D4D6D"/>
    <w:rsid w:val="008D4D6E"/>
    <w:rsid w:val="008D4D9C"/>
    <w:rsid w:val="008D4E6A"/>
    <w:rsid w:val="008D4EC2"/>
    <w:rsid w:val="008D4ED9"/>
    <w:rsid w:val="008D51D8"/>
    <w:rsid w:val="008D5277"/>
    <w:rsid w:val="008D54B9"/>
    <w:rsid w:val="008D5726"/>
    <w:rsid w:val="008D58AF"/>
    <w:rsid w:val="008D5B29"/>
    <w:rsid w:val="008D5B6D"/>
    <w:rsid w:val="008D5BA8"/>
    <w:rsid w:val="008D5C9C"/>
    <w:rsid w:val="008D5D8B"/>
    <w:rsid w:val="008D5DB7"/>
    <w:rsid w:val="008D5E45"/>
    <w:rsid w:val="008D5ECD"/>
    <w:rsid w:val="008D6197"/>
    <w:rsid w:val="008D62D4"/>
    <w:rsid w:val="008D639A"/>
    <w:rsid w:val="008D6418"/>
    <w:rsid w:val="008D64C5"/>
    <w:rsid w:val="008D6788"/>
    <w:rsid w:val="008D67AE"/>
    <w:rsid w:val="008D6975"/>
    <w:rsid w:val="008D6E3F"/>
    <w:rsid w:val="008D6FB8"/>
    <w:rsid w:val="008D7280"/>
    <w:rsid w:val="008D729F"/>
    <w:rsid w:val="008D7321"/>
    <w:rsid w:val="008D73D1"/>
    <w:rsid w:val="008D73E9"/>
    <w:rsid w:val="008D74C5"/>
    <w:rsid w:val="008D757C"/>
    <w:rsid w:val="008D76C8"/>
    <w:rsid w:val="008D78DF"/>
    <w:rsid w:val="008D7921"/>
    <w:rsid w:val="008D79D6"/>
    <w:rsid w:val="008D7E5F"/>
    <w:rsid w:val="008D7E7E"/>
    <w:rsid w:val="008E001B"/>
    <w:rsid w:val="008E01DF"/>
    <w:rsid w:val="008E0286"/>
    <w:rsid w:val="008E073D"/>
    <w:rsid w:val="008E0812"/>
    <w:rsid w:val="008E0B1B"/>
    <w:rsid w:val="008E0B2F"/>
    <w:rsid w:val="008E0D4F"/>
    <w:rsid w:val="008E0DBF"/>
    <w:rsid w:val="008E1296"/>
    <w:rsid w:val="008E1643"/>
    <w:rsid w:val="008E1699"/>
    <w:rsid w:val="008E16D2"/>
    <w:rsid w:val="008E1890"/>
    <w:rsid w:val="008E1907"/>
    <w:rsid w:val="008E1A89"/>
    <w:rsid w:val="008E1BAA"/>
    <w:rsid w:val="008E1BF0"/>
    <w:rsid w:val="008E1D78"/>
    <w:rsid w:val="008E1E3E"/>
    <w:rsid w:val="008E2034"/>
    <w:rsid w:val="008E21C2"/>
    <w:rsid w:val="008E2290"/>
    <w:rsid w:val="008E24E0"/>
    <w:rsid w:val="008E2736"/>
    <w:rsid w:val="008E27AD"/>
    <w:rsid w:val="008E2802"/>
    <w:rsid w:val="008E2995"/>
    <w:rsid w:val="008E2AD4"/>
    <w:rsid w:val="008E2D74"/>
    <w:rsid w:val="008E2FA7"/>
    <w:rsid w:val="008E300B"/>
    <w:rsid w:val="008E3236"/>
    <w:rsid w:val="008E34A3"/>
    <w:rsid w:val="008E34CB"/>
    <w:rsid w:val="008E34F3"/>
    <w:rsid w:val="008E3751"/>
    <w:rsid w:val="008E38A8"/>
    <w:rsid w:val="008E391F"/>
    <w:rsid w:val="008E3961"/>
    <w:rsid w:val="008E3A6C"/>
    <w:rsid w:val="008E3AD6"/>
    <w:rsid w:val="008E3AE6"/>
    <w:rsid w:val="008E433F"/>
    <w:rsid w:val="008E43AF"/>
    <w:rsid w:val="008E4457"/>
    <w:rsid w:val="008E44CF"/>
    <w:rsid w:val="008E4509"/>
    <w:rsid w:val="008E45C7"/>
    <w:rsid w:val="008E4DB6"/>
    <w:rsid w:val="008E4FE7"/>
    <w:rsid w:val="008E51CB"/>
    <w:rsid w:val="008E53CF"/>
    <w:rsid w:val="008E5565"/>
    <w:rsid w:val="008E570B"/>
    <w:rsid w:val="008E5A17"/>
    <w:rsid w:val="008E5AE3"/>
    <w:rsid w:val="008E5C63"/>
    <w:rsid w:val="008E615E"/>
    <w:rsid w:val="008E6257"/>
    <w:rsid w:val="008E6849"/>
    <w:rsid w:val="008E68AC"/>
    <w:rsid w:val="008E6951"/>
    <w:rsid w:val="008E6A86"/>
    <w:rsid w:val="008E6B1D"/>
    <w:rsid w:val="008E6CBB"/>
    <w:rsid w:val="008E6F93"/>
    <w:rsid w:val="008E7384"/>
    <w:rsid w:val="008E73AB"/>
    <w:rsid w:val="008E74E9"/>
    <w:rsid w:val="008E7707"/>
    <w:rsid w:val="008E796B"/>
    <w:rsid w:val="008E7AF6"/>
    <w:rsid w:val="008E7B6B"/>
    <w:rsid w:val="008E7B79"/>
    <w:rsid w:val="008E7C1A"/>
    <w:rsid w:val="008E7C38"/>
    <w:rsid w:val="008E7D99"/>
    <w:rsid w:val="008E7FB4"/>
    <w:rsid w:val="008F00BA"/>
    <w:rsid w:val="008F00F9"/>
    <w:rsid w:val="008F018D"/>
    <w:rsid w:val="008F02F7"/>
    <w:rsid w:val="008F0358"/>
    <w:rsid w:val="008F0470"/>
    <w:rsid w:val="008F05BA"/>
    <w:rsid w:val="008F068F"/>
    <w:rsid w:val="008F078C"/>
    <w:rsid w:val="008F08C1"/>
    <w:rsid w:val="008F08DF"/>
    <w:rsid w:val="008F096F"/>
    <w:rsid w:val="008F0995"/>
    <w:rsid w:val="008F0BB7"/>
    <w:rsid w:val="008F0BFA"/>
    <w:rsid w:val="008F0CFB"/>
    <w:rsid w:val="008F0D7E"/>
    <w:rsid w:val="008F0E06"/>
    <w:rsid w:val="008F0E1B"/>
    <w:rsid w:val="008F0E55"/>
    <w:rsid w:val="008F10A9"/>
    <w:rsid w:val="008F1709"/>
    <w:rsid w:val="008F170E"/>
    <w:rsid w:val="008F17BD"/>
    <w:rsid w:val="008F198C"/>
    <w:rsid w:val="008F2343"/>
    <w:rsid w:val="008F28DF"/>
    <w:rsid w:val="008F29B9"/>
    <w:rsid w:val="008F2BB7"/>
    <w:rsid w:val="008F2C83"/>
    <w:rsid w:val="008F2D8E"/>
    <w:rsid w:val="008F3211"/>
    <w:rsid w:val="008F343A"/>
    <w:rsid w:val="008F37C7"/>
    <w:rsid w:val="008F3A70"/>
    <w:rsid w:val="008F3B6D"/>
    <w:rsid w:val="008F3D8B"/>
    <w:rsid w:val="008F3E3B"/>
    <w:rsid w:val="008F3FBF"/>
    <w:rsid w:val="008F3FE7"/>
    <w:rsid w:val="008F400E"/>
    <w:rsid w:val="008F4214"/>
    <w:rsid w:val="008F42CD"/>
    <w:rsid w:val="008F4401"/>
    <w:rsid w:val="008F451C"/>
    <w:rsid w:val="008F455F"/>
    <w:rsid w:val="008F467F"/>
    <w:rsid w:val="008F4AB0"/>
    <w:rsid w:val="008F4BD3"/>
    <w:rsid w:val="008F4C2F"/>
    <w:rsid w:val="008F4FDB"/>
    <w:rsid w:val="008F513D"/>
    <w:rsid w:val="008F5141"/>
    <w:rsid w:val="008F531F"/>
    <w:rsid w:val="008F5398"/>
    <w:rsid w:val="008F5517"/>
    <w:rsid w:val="008F5645"/>
    <w:rsid w:val="008F595E"/>
    <w:rsid w:val="008F5B8C"/>
    <w:rsid w:val="008F5D90"/>
    <w:rsid w:val="008F601A"/>
    <w:rsid w:val="008F60AF"/>
    <w:rsid w:val="008F62C5"/>
    <w:rsid w:val="008F6304"/>
    <w:rsid w:val="008F633E"/>
    <w:rsid w:val="008F69EC"/>
    <w:rsid w:val="008F6BDA"/>
    <w:rsid w:val="008F6CDD"/>
    <w:rsid w:val="008F6E79"/>
    <w:rsid w:val="008F6F15"/>
    <w:rsid w:val="008F6F40"/>
    <w:rsid w:val="008F6FF6"/>
    <w:rsid w:val="008F7313"/>
    <w:rsid w:val="008F7477"/>
    <w:rsid w:val="008F74EC"/>
    <w:rsid w:val="008F75C4"/>
    <w:rsid w:val="008F767B"/>
    <w:rsid w:val="008F79BA"/>
    <w:rsid w:val="008F7FBD"/>
    <w:rsid w:val="00900157"/>
    <w:rsid w:val="00900625"/>
    <w:rsid w:val="009007A8"/>
    <w:rsid w:val="00900855"/>
    <w:rsid w:val="00900874"/>
    <w:rsid w:val="0090095B"/>
    <w:rsid w:val="00900A3E"/>
    <w:rsid w:val="00900B77"/>
    <w:rsid w:val="00900BE7"/>
    <w:rsid w:val="00900BF9"/>
    <w:rsid w:val="00900C05"/>
    <w:rsid w:val="00900CA2"/>
    <w:rsid w:val="00900D82"/>
    <w:rsid w:val="00900E98"/>
    <w:rsid w:val="00900F34"/>
    <w:rsid w:val="00900FA4"/>
    <w:rsid w:val="00900FE6"/>
    <w:rsid w:val="009011F9"/>
    <w:rsid w:val="0090138E"/>
    <w:rsid w:val="0090142B"/>
    <w:rsid w:val="009015BE"/>
    <w:rsid w:val="0090169D"/>
    <w:rsid w:val="009016E9"/>
    <w:rsid w:val="00901EB6"/>
    <w:rsid w:val="00902006"/>
    <w:rsid w:val="0090204D"/>
    <w:rsid w:val="0090205F"/>
    <w:rsid w:val="00902185"/>
    <w:rsid w:val="00902265"/>
    <w:rsid w:val="00902572"/>
    <w:rsid w:val="009025DB"/>
    <w:rsid w:val="0090289E"/>
    <w:rsid w:val="00902AB4"/>
    <w:rsid w:val="00902BCE"/>
    <w:rsid w:val="00902C27"/>
    <w:rsid w:val="00902DCD"/>
    <w:rsid w:val="00902DDD"/>
    <w:rsid w:val="00902E26"/>
    <w:rsid w:val="009030FA"/>
    <w:rsid w:val="00903475"/>
    <w:rsid w:val="0090377F"/>
    <w:rsid w:val="009037DB"/>
    <w:rsid w:val="00903A4B"/>
    <w:rsid w:val="00903BBF"/>
    <w:rsid w:val="00903CF0"/>
    <w:rsid w:val="00903F68"/>
    <w:rsid w:val="009040DF"/>
    <w:rsid w:val="00904209"/>
    <w:rsid w:val="00904309"/>
    <w:rsid w:val="00904332"/>
    <w:rsid w:val="009045A9"/>
    <w:rsid w:val="0090463C"/>
    <w:rsid w:val="00904686"/>
    <w:rsid w:val="00904771"/>
    <w:rsid w:val="0090484E"/>
    <w:rsid w:val="00904964"/>
    <w:rsid w:val="00904AEE"/>
    <w:rsid w:val="00904B1C"/>
    <w:rsid w:val="00904CDA"/>
    <w:rsid w:val="00904F4C"/>
    <w:rsid w:val="0090538B"/>
    <w:rsid w:val="0090560C"/>
    <w:rsid w:val="00905632"/>
    <w:rsid w:val="009058A1"/>
    <w:rsid w:val="00905AF6"/>
    <w:rsid w:val="00905D77"/>
    <w:rsid w:val="00905D9C"/>
    <w:rsid w:val="00906074"/>
    <w:rsid w:val="009061CE"/>
    <w:rsid w:val="00906285"/>
    <w:rsid w:val="009062DC"/>
    <w:rsid w:val="009062F6"/>
    <w:rsid w:val="00906404"/>
    <w:rsid w:val="0090685A"/>
    <w:rsid w:val="009069F6"/>
    <w:rsid w:val="00906E39"/>
    <w:rsid w:val="00906F54"/>
    <w:rsid w:val="0090700E"/>
    <w:rsid w:val="009070F3"/>
    <w:rsid w:val="00907139"/>
    <w:rsid w:val="00907178"/>
    <w:rsid w:val="009071A5"/>
    <w:rsid w:val="00907337"/>
    <w:rsid w:val="00907650"/>
    <w:rsid w:val="00907A4A"/>
    <w:rsid w:val="00907A5C"/>
    <w:rsid w:val="00907A9A"/>
    <w:rsid w:val="00907C90"/>
    <w:rsid w:val="00907F55"/>
    <w:rsid w:val="0091030D"/>
    <w:rsid w:val="0091089B"/>
    <w:rsid w:val="009108C9"/>
    <w:rsid w:val="00910ACD"/>
    <w:rsid w:val="00910D47"/>
    <w:rsid w:val="00910DF5"/>
    <w:rsid w:val="00910FDC"/>
    <w:rsid w:val="009110A6"/>
    <w:rsid w:val="00911112"/>
    <w:rsid w:val="00911585"/>
    <w:rsid w:val="009116A3"/>
    <w:rsid w:val="009119F1"/>
    <w:rsid w:val="00911A18"/>
    <w:rsid w:val="00911A91"/>
    <w:rsid w:val="00911B70"/>
    <w:rsid w:val="009120E5"/>
    <w:rsid w:val="00912227"/>
    <w:rsid w:val="00912228"/>
    <w:rsid w:val="009123AF"/>
    <w:rsid w:val="00912441"/>
    <w:rsid w:val="0091281A"/>
    <w:rsid w:val="0091282C"/>
    <w:rsid w:val="0091283C"/>
    <w:rsid w:val="00912956"/>
    <w:rsid w:val="00912A17"/>
    <w:rsid w:val="00912B86"/>
    <w:rsid w:val="00912BAA"/>
    <w:rsid w:val="00912E10"/>
    <w:rsid w:val="00912ECA"/>
    <w:rsid w:val="00912F7D"/>
    <w:rsid w:val="0091316C"/>
    <w:rsid w:val="00913352"/>
    <w:rsid w:val="0091345F"/>
    <w:rsid w:val="009137EE"/>
    <w:rsid w:val="00913A0A"/>
    <w:rsid w:val="00913E27"/>
    <w:rsid w:val="00914000"/>
    <w:rsid w:val="0091405F"/>
    <w:rsid w:val="0091407B"/>
    <w:rsid w:val="009141B4"/>
    <w:rsid w:val="009141BC"/>
    <w:rsid w:val="0091426E"/>
    <w:rsid w:val="0091429F"/>
    <w:rsid w:val="00914355"/>
    <w:rsid w:val="00914358"/>
    <w:rsid w:val="00914811"/>
    <w:rsid w:val="00914851"/>
    <w:rsid w:val="0091494E"/>
    <w:rsid w:val="00914951"/>
    <w:rsid w:val="00914EA2"/>
    <w:rsid w:val="009150F2"/>
    <w:rsid w:val="00915246"/>
    <w:rsid w:val="009152DB"/>
    <w:rsid w:val="00915443"/>
    <w:rsid w:val="0091550A"/>
    <w:rsid w:val="0091557A"/>
    <w:rsid w:val="00915648"/>
    <w:rsid w:val="00915911"/>
    <w:rsid w:val="0091594A"/>
    <w:rsid w:val="00915A6D"/>
    <w:rsid w:val="00915C65"/>
    <w:rsid w:val="00915C7E"/>
    <w:rsid w:val="00915D8D"/>
    <w:rsid w:val="00915FDC"/>
    <w:rsid w:val="0091619E"/>
    <w:rsid w:val="0091622C"/>
    <w:rsid w:val="00916438"/>
    <w:rsid w:val="00916505"/>
    <w:rsid w:val="00916621"/>
    <w:rsid w:val="009168B6"/>
    <w:rsid w:val="00916B4C"/>
    <w:rsid w:val="009170B5"/>
    <w:rsid w:val="00917145"/>
    <w:rsid w:val="00917190"/>
    <w:rsid w:val="00917295"/>
    <w:rsid w:val="0091735A"/>
    <w:rsid w:val="0091796E"/>
    <w:rsid w:val="00917B60"/>
    <w:rsid w:val="00917FCB"/>
    <w:rsid w:val="0092039C"/>
    <w:rsid w:val="00920433"/>
    <w:rsid w:val="0092082E"/>
    <w:rsid w:val="00920903"/>
    <w:rsid w:val="00920AF0"/>
    <w:rsid w:val="00920CEF"/>
    <w:rsid w:val="00920F20"/>
    <w:rsid w:val="009214F2"/>
    <w:rsid w:val="009218BD"/>
    <w:rsid w:val="009219F3"/>
    <w:rsid w:val="00921A49"/>
    <w:rsid w:val="00921BA0"/>
    <w:rsid w:val="00921BE5"/>
    <w:rsid w:val="00922035"/>
    <w:rsid w:val="00922068"/>
    <w:rsid w:val="009223F1"/>
    <w:rsid w:val="00922414"/>
    <w:rsid w:val="0092270A"/>
    <w:rsid w:val="00922BEC"/>
    <w:rsid w:val="00922C0D"/>
    <w:rsid w:val="00922CBB"/>
    <w:rsid w:val="009230ED"/>
    <w:rsid w:val="00923411"/>
    <w:rsid w:val="009236E5"/>
    <w:rsid w:val="009237CC"/>
    <w:rsid w:val="00923955"/>
    <w:rsid w:val="00923C13"/>
    <w:rsid w:val="00923C84"/>
    <w:rsid w:val="00923D14"/>
    <w:rsid w:val="00923EF8"/>
    <w:rsid w:val="00924036"/>
    <w:rsid w:val="00924288"/>
    <w:rsid w:val="00924322"/>
    <w:rsid w:val="0092441D"/>
    <w:rsid w:val="00924599"/>
    <w:rsid w:val="009245C4"/>
    <w:rsid w:val="00924751"/>
    <w:rsid w:val="00924758"/>
    <w:rsid w:val="009247D8"/>
    <w:rsid w:val="00924A9A"/>
    <w:rsid w:val="00924C36"/>
    <w:rsid w:val="00924E7D"/>
    <w:rsid w:val="00924F84"/>
    <w:rsid w:val="0092525A"/>
    <w:rsid w:val="00925338"/>
    <w:rsid w:val="009255DE"/>
    <w:rsid w:val="00925693"/>
    <w:rsid w:val="0092569C"/>
    <w:rsid w:val="009256E5"/>
    <w:rsid w:val="0092581A"/>
    <w:rsid w:val="009258C6"/>
    <w:rsid w:val="0092594C"/>
    <w:rsid w:val="00925AA0"/>
    <w:rsid w:val="00925B83"/>
    <w:rsid w:val="00925DC9"/>
    <w:rsid w:val="00925F87"/>
    <w:rsid w:val="00926077"/>
    <w:rsid w:val="00926291"/>
    <w:rsid w:val="00926327"/>
    <w:rsid w:val="00926330"/>
    <w:rsid w:val="0092641D"/>
    <w:rsid w:val="00926BFF"/>
    <w:rsid w:val="00926C9F"/>
    <w:rsid w:val="00926EA1"/>
    <w:rsid w:val="00926F58"/>
    <w:rsid w:val="009271C5"/>
    <w:rsid w:val="00927209"/>
    <w:rsid w:val="00927319"/>
    <w:rsid w:val="00927593"/>
    <w:rsid w:val="009276CF"/>
    <w:rsid w:val="00927807"/>
    <w:rsid w:val="00927B69"/>
    <w:rsid w:val="00927C76"/>
    <w:rsid w:val="00927C83"/>
    <w:rsid w:val="00927D9A"/>
    <w:rsid w:val="009303AE"/>
    <w:rsid w:val="00930A51"/>
    <w:rsid w:val="00930C37"/>
    <w:rsid w:val="0093105A"/>
    <w:rsid w:val="009310C9"/>
    <w:rsid w:val="009310DC"/>
    <w:rsid w:val="00931288"/>
    <w:rsid w:val="0093133D"/>
    <w:rsid w:val="0093143F"/>
    <w:rsid w:val="0093148F"/>
    <w:rsid w:val="00931596"/>
    <w:rsid w:val="009315AE"/>
    <w:rsid w:val="00931821"/>
    <w:rsid w:val="00931AF6"/>
    <w:rsid w:val="00931BAE"/>
    <w:rsid w:val="00931E7A"/>
    <w:rsid w:val="00931FA5"/>
    <w:rsid w:val="0093211A"/>
    <w:rsid w:val="009321AE"/>
    <w:rsid w:val="00932495"/>
    <w:rsid w:val="00932575"/>
    <w:rsid w:val="009325AC"/>
    <w:rsid w:val="009328C9"/>
    <w:rsid w:val="00932951"/>
    <w:rsid w:val="00932AE0"/>
    <w:rsid w:val="00932B53"/>
    <w:rsid w:val="00932B89"/>
    <w:rsid w:val="00932CE0"/>
    <w:rsid w:val="00933687"/>
    <w:rsid w:val="009336A5"/>
    <w:rsid w:val="009337A8"/>
    <w:rsid w:val="009337C9"/>
    <w:rsid w:val="00933CAC"/>
    <w:rsid w:val="00933D07"/>
    <w:rsid w:val="00933D93"/>
    <w:rsid w:val="00933E6A"/>
    <w:rsid w:val="009341C6"/>
    <w:rsid w:val="00934505"/>
    <w:rsid w:val="00934516"/>
    <w:rsid w:val="009353F9"/>
    <w:rsid w:val="0093546D"/>
    <w:rsid w:val="009355BA"/>
    <w:rsid w:val="0093588F"/>
    <w:rsid w:val="00935A53"/>
    <w:rsid w:val="00935DA6"/>
    <w:rsid w:val="00935EA1"/>
    <w:rsid w:val="00936205"/>
    <w:rsid w:val="0093633B"/>
    <w:rsid w:val="00936458"/>
    <w:rsid w:val="00936468"/>
    <w:rsid w:val="0093665C"/>
    <w:rsid w:val="00936AD5"/>
    <w:rsid w:val="00936B4A"/>
    <w:rsid w:val="00936B99"/>
    <w:rsid w:val="00936C65"/>
    <w:rsid w:val="00936D86"/>
    <w:rsid w:val="00936DC2"/>
    <w:rsid w:val="00936F5B"/>
    <w:rsid w:val="0093712B"/>
    <w:rsid w:val="009372A8"/>
    <w:rsid w:val="009378FF"/>
    <w:rsid w:val="00937BB4"/>
    <w:rsid w:val="00937BD2"/>
    <w:rsid w:val="00937C00"/>
    <w:rsid w:val="00937CA8"/>
    <w:rsid w:val="00940158"/>
    <w:rsid w:val="00940245"/>
    <w:rsid w:val="009403CC"/>
    <w:rsid w:val="0094045F"/>
    <w:rsid w:val="00940483"/>
    <w:rsid w:val="009405D7"/>
    <w:rsid w:val="0094061D"/>
    <w:rsid w:val="00940824"/>
    <w:rsid w:val="00940930"/>
    <w:rsid w:val="00940983"/>
    <w:rsid w:val="00940AA9"/>
    <w:rsid w:val="00940B3C"/>
    <w:rsid w:val="00940C8C"/>
    <w:rsid w:val="00940CEF"/>
    <w:rsid w:val="00940E90"/>
    <w:rsid w:val="00941504"/>
    <w:rsid w:val="009419E5"/>
    <w:rsid w:val="00941C48"/>
    <w:rsid w:val="00941E20"/>
    <w:rsid w:val="00942091"/>
    <w:rsid w:val="00942140"/>
    <w:rsid w:val="00942180"/>
    <w:rsid w:val="0094293F"/>
    <w:rsid w:val="00942C81"/>
    <w:rsid w:val="00942E48"/>
    <w:rsid w:val="00942FAB"/>
    <w:rsid w:val="009431D3"/>
    <w:rsid w:val="0094322E"/>
    <w:rsid w:val="009435CE"/>
    <w:rsid w:val="00943A94"/>
    <w:rsid w:val="00943B07"/>
    <w:rsid w:val="00943C2D"/>
    <w:rsid w:val="00943E73"/>
    <w:rsid w:val="0094419E"/>
    <w:rsid w:val="00944269"/>
    <w:rsid w:val="0094426F"/>
    <w:rsid w:val="009442B5"/>
    <w:rsid w:val="009444D9"/>
    <w:rsid w:val="009445D2"/>
    <w:rsid w:val="009447A8"/>
    <w:rsid w:val="00944828"/>
    <w:rsid w:val="009449F2"/>
    <w:rsid w:val="00944DD8"/>
    <w:rsid w:val="00945268"/>
    <w:rsid w:val="009454A5"/>
    <w:rsid w:val="009454FB"/>
    <w:rsid w:val="00945553"/>
    <w:rsid w:val="00945A12"/>
    <w:rsid w:val="00945AFC"/>
    <w:rsid w:val="00945C63"/>
    <w:rsid w:val="00945C8D"/>
    <w:rsid w:val="00945DDF"/>
    <w:rsid w:val="00945E40"/>
    <w:rsid w:val="00945FA6"/>
    <w:rsid w:val="009460A2"/>
    <w:rsid w:val="009460C0"/>
    <w:rsid w:val="00946161"/>
    <w:rsid w:val="009461B3"/>
    <w:rsid w:val="009461F7"/>
    <w:rsid w:val="00946420"/>
    <w:rsid w:val="0094642C"/>
    <w:rsid w:val="00946499"/>
    <w:rsid w:val="00946816"/>
    <w:rsid w:val="0094682A"/>
    <w:rsid w:val="0094687D"/>
    <w:rsid w:val="00946D3E"/>
    <w:rsid w:val="00946D91"/>
    <w:rsid w:val="00946E2A"/>
    <w:rsid w:val="00946E90"/>
    <w:rsid w:val="00946F5F"/>
    <w:rsid w:val="009470A2"/>
    <w:rsid w:val="0094723F"/>
    <w:rsid w:val="00947349"/>
    <w:rsid w:val="0094743E"/>
    <w:rsid w:val="009474E2"/>
    <w:rsid w:val="0094757E"/>
    <w:rsid w:val="009476FE"/>
    <w:rsid w:val="00947716"/>
    <w:rsid w:val="00947A3C"/>
    <w:rsid w:val="00947BC1"/>
    <w:rsid w:val="00947CCF"/>
    <w:rsid w:val="00947E42"/>
    <w:rsid w:val="00947F35"/>
    <w:rsid w:val="00947F80"/>
    <w:rsid w:val="009500C1"/>
    <w:rsid w:val="009500FB"/>
    <w:rsid w:val="009502AB"/>
    <w:rsid w:val="009507F7"/>
    <w:rsid w:val="00950A4F"/>
    <w:rsid w:val="00950B61"/>
    <w:rsid w:val="00951223"/>
    <w:rsid w:val="009512C9"/>
    <w:rsid w:val="009514DA"/>
    <w:rsid w:val="0095164D"/>
    <w:rsid w:val="00951855"/>
    <w:rsid w:val="00951F11"/>
    <w:rsid w:val="00952014"/>
    <w:rsid w:val="0095214C"/>
    <w:rsid w:val="00952989"/>
    <w:rsid w:val="00952A48"/>
    <w:rsid w:val="00952AD2"/>
    <w:rsid w:val="00952B21"/>
    <w:rsid w:val="00953155"/>
    <w:rsid w:val="0095355E"/>
    <w:rsid w:val="0095368E"/>
    <w:rsid w:val="0095369D"/>
    <w:rsid w:val="00953945"/>
    <w:rsid w:val="00953A1D"/>
    <w:rsid w:val="00953A6E"/>
    <w:rsid w:val="00953AE2"/>
    <w:rsid w:val="00953BC8"/>
    <w:rsid w:val="00953C5F"/>
    <w:rsid w:val="00953CE9"/>
    <w:rsid w:val="00954003"/>
    <w:rsid w:val="0095414A"/>
    <w:rsid w:val="00954253"/>
    <w:rsid w:val="0095442B"/>
    <w:rsid w:val="00954688"/>
    <w:rsid w:val="0095493E"/>
    <w:rsid w:val="00954C7E"/>
    <w:rsid w:val="00954E6D"/>
    <w:rsid w:val="009557A8"/>
    <w:rsid w:val="009558C1"/>
    <w:rsid w:val="0095597F"/>
    <w:rsid w:val="00955D3B"/>
    <w:rsid w:val="00955D4A"/>
    <w:rsid w:val="00955E8A"/>
    <w:rsid w:val="00955FB6"/>
    <w:rsid w:val="0095612F"/>
    <w:rsid w:val="00956789"/>
    <w:rsid w:val="00956799"/>
    <w:rsid w:val="00956810"/>
    <w:rsid w:val="0095692A"/>
    <w:rsid w:val="0095695A"/>
    <w:rsid w:val="009569D2"/>
    <w:rsid w:val="00956C86"/>
    <w:rsid w:val="00956E2C"/>
    <w:rsid w:val="00956FA6"/>
    <w:rsid w:val="00957756"/>
    <w:rsid w:val="00957857"/>
    <w:rsid w:val="00957B99"/>
    <w:rsid w:val="00957E91"/>
    <w:rsid w:val="009601FB"/>
    <w:rsid w:val="0096035F"/>
    <w:rsid w:val="009604C8"/>
    <w:rsid w:val="0096075A"/>
    <w:rsid w:val="00960A87"/>
    <w:rsid w:val="00960BEE"/>
    <w:rsid w:val="00960CF3"/>
    <w:rsid w:val="00960EC1"/>
    <w:rsid w:val="00960F49"/>
    <w:rsid w:val="00961002"/>
    <w:rsid w:val="009610F7"/>
    <w:rsid w:val="00961236"/>
    <w:rsid w:val="009612BD"/>
    <w:rsid w:val="009612EC"/>
    <w:rsid w:val="009613B0"/>
    <w:rsid w:val="009613D5"/>
    <w:rsid w:val="00961541"/>
    <w:rsid w:val="009615C4"/>
    <w:rsid w:val="00961621"/>
    <w:rsid w:val="0096188A"/>
    <w:rsid w:val="00961B49"/>
    <w:rsid w:val="00961C23"/>
    <w:rsid w:val="00961C32"/>
    <w:rsid w:val="00962359"/>
    <w:rsid w:val="0096246F"/>
    <w:rsid w:val="009625CB"/>
    <w:rsid w:val="009626AF"/>
    <w:rsid w:val="009628C7"/>
    <w:rsid w:val="00962942"/>
    <w:rsid w:val="00962A22"/>
    <w:rsid w:val="00962B46"/>
    <w:rsid w:val="00962BA3"/>
    <w:rsid w:val="0096302C"/>
    <w:rsid w:val="009630CE"/>
    <w:rsid w:val="00963129"/>
    <w:rsid w:val="00963276"/>
    <w:rsid w:val="009634A5"/>
    <w:rsid w:val="00963F7B"/>
    <w:rsid w:val="00964123"/>
    <w:rsid w:val="009643DC"/>
    <w:rsid w:val="0096464A"/>
    <w:rsid w:val="00964650"/>
    <w:rsid w:val="009646D9"/>
    <w:rsid w:val="0096486E"/>
    <w:rsid w:val="009648BF"/>
    <w:rsid w:val="00964A90"/>
    <w:rsid w:val="00964AC5"/>
    <w:rsid w:val="00964AC8"/>
    <w:rsid w:val="00964AE7"/>
    <w:rsid w:val="00964EA0"/>
    <w:rsid w:val="00964F60"/>
    <w:rsid w:val="009651C6"/>
    <w:rsid w:val="00965231"/>
    <w:rsid w:val="009652FE"/>
    <w:rsid w:val="00965948"/>
    <w:rsid w:val="00965B0A"/>
    <w:rsid w:val="009661F8"/>
    <w:rsid w:val="009661FB"/>
    <w:rsid w:val="00966532"/>
    <w:rsid w:val="0096693E"/>
    <w:rsid w:val="00966A40"/>
    <w:rsid w:val="00966AF9"/>
    <w:rsid w:val="00966DC7"/>
    <w:rsid w:val="00966FAB"/>
    <w:rsid w:val="00966FF2"/>
    <w:rsid w:val="00967352"/>
    <w:rsid w:val="00967524"/>
    <w:rsid w:val="00967676"/>
    <w:rsid w:val="009676B8"/>
    <w:rsid w:val="00967863"/>
    <w:rsid w:val="009679BD"/>
    <w:rsid w:val="00967ACF"/>
    <w:rsid w:val="00967BA2"/>
    <w:rsid w:val="00967CDF"/>
    <w:rsid w:val="00967E96"/>
    <w:rsid w:val="00970044"/>
    <w:rsid w:val="0097035E"/>
    <w:rsid w:val="00970370"/>
    <w:rsid w:val="0097058C"/>
    <w:rsid w:val="00970759"/>
    <w:rsid w:val="009707A7"/>
    <w:rsid w:val="0097089F"/>
    <w:rsid w:val="0097092D"/>
    <w:rsid w:val="00970934"/>
    <w:rsid w:val="009709A9"/>
    <w:rsid w:val="00970D9D"/>
    <w:rsid w:val="00970EDF"/>
    <w:rsid w:val="009711F3"/>
    <w:rsid w:val="0097149A"/>
    <w:rsid w:val="0097178F"/>
    <w:rsid w:val="0097198B"/>
    <w:rsid w:val="00971A25"/>
    <w:rsid w:val="00971A39"/>
    <w:rsid w:val="00971B79"/>
    <w:rsid w:val="00971C9D"/>
    <w:rsid w:val="00971DFF"/>
    <w:rsid w:val="00972087"/>
    <w:rsid w:val="009726A2"/>
    <w:rsid w:val="0097293C"/>
    <w:rsid w:val="00972C17"/>
    <w:rsid w:val="00972D1F"/>
    <w:rsid w:val="00972F63"/>
    <w:rsid w:val="0097340C"/>
    <w:rsid w:val="009736E1"/>
    <w:rsid w:val="009737F1"/>
    <w:rsid w:val="00973CB2"/>
    <w:rsid w:val="00973E84"/>
    <w:rsid w:val="00973F70"/>
    <w:rsid w:val="009740DC"/>
    <w:rsid w:val="00974157"/>
    <w:rsid w:val="009741B3"/>
    <w:rsid w:val="009741CE"/>
    <w:rsid w:val="009741F0"/>
    <w:rsid w:val="00974320"/>
    <w:rsid w:val="00974A9A"/>
    <w:rsid w:val="00974AF2"/>
    <w:rsid w:val="00974BC9"/>
    <w:rsid w:val="00974C97"/>
    <w:rsid w:val="009751B5"/>
    <w:rsid w:val="00975433"/>
    <w:rsid w:val="0097546D"/>
    <w:rsid w:val="00975A9E"/>
    <w:rsid w:val="00975B78"/>
    <w:rsid w:val="00975F76"/>
    <w:rsid w:val="009760BC"/>
    <w:rsid w:val="009761F8"/>
    <w:rsid w:val="009762B6"/>
    <w:rsid w:val="00976596"/>
    <w:rsid w:val="00976A86"/>
    <w:rsid w:val="00976B7D"/>
    <w:rsid w:val="00976DC9"/>
    <w:rsid w:val="00976ED8"/>
    <w:rsid w:val="00976F39"/>
    <w:rsid w:val="0097702E"/>
    <w:rsid w:val="00977331"/>
    <w:rsid w:val="009774AA"/>
    <w:rsid w:val="009774DA"/>
    <w:rsid w:val="00977510"/>
    <w:rsid w:val="0097770B"/>
    <w:rsid w:val="009779B2"/>
    <w:rsid w:val="00977A17"/>
    <w:rsid w:val="00977A51"/>
    <w:rsid w:val="00977E95"/>
    <w:rsid w:val="00980342"/>
    <w:rsid w:val="00980711"/>
    <w:rsid w:val="00980715"/>
    <w:rsid w:val="00980AAA"/>
    <w:rsid w:val="00980AD0"/>
    <w:rsid w:val="00980BA1"/>
    <w:rsid w:val="00980CD3"/>
    <w:rsid w:val="00980E10"/>
    <w:rsid w:val="009810E0"/>
    <w:rsid w:val="00981524"/>
    <w:rsid w:val="00981556"/>
    <w:rsid w:val="0098155F"/>
    <w:rsid w:val="009815EA"/>
    <w:rsid w:val="009816D9"/>
    <w:rsid w:val="009818BA"/>
    <w:rsid w:val="00981956"/>
    <w:rsid w:val="00981C51"/>
    <w:rsid w:val="00981C64"/>
    <w:rsid w:val="00981C74"/>
    <w:rsid w:val="00981D81"/>
    <w:rsid w:val="00981E4E"/>
    <w:rsid w:val="009820E4"/>
    <w:rsid w:val="00982119"/>
    <w:rsid w:val="00982163"/>
    <w:rsid w:val="0098251A"/>
    <w:rsid w:val="00982BF6"/>
    <w:rsid w:val="00982D5C"/>
    <w:rsid w:val="00982E96"/>
    <w:rsid w:val="00983018"/>
    <w:rsid w:val="0098313C"/>
    <w:rsid w:val="00983623"/>
    <w:rsid w:val="00983743"/>
    <w:rsid w:val="00983A78"/>
    <w:rsid w:val="00983D88"/>
    <w:rsid w:val="00983E96"/>
    <w:rsid w:val="00984081"/>
    <w:rsid w:val="00984198"/>
    <w:rsid w:val="00984353"/>
    <w:rsid w:val="00984651"/>
    <w:rsid w:val="0098476C"/>
    <w:rsid w:val="009848D2"/>
    <w:rsid w:val="00984AC8"/>
    <w:rsid w:val="00984BB5"/>
    <w:rsid w:val="00984C28"/>
    <w:rsid w:val="00984E92"/>
    <w:rsid w:val="0098504D"/>
    <w:rsid w:val="00985241"/>
    <w:rsid w:val="00985428"/>
    <w:rsid w:val="009855DE"/>
    <w:rsid w:val="00985B3F"/>
    <w:rsid w:val="00985B54"/>
    <w:rsid w:val="00985D13"/>
    <w:rsid w:val="00985EEA"/>
    <w:rsid w:val="00986184"/>
    <w:rsid w:val="00986210"/>
    <w:rsid w:val="0098622A"/>
    <w:rsid w:val="00986347"/>
    <w:rsid w:val="0098658D"/>
    <w:rsid w:val="0098667D"/>
    <w:rsid w:val="009867A6"/>
    <w:rsid w:val="00986928"/>
    <w:rsid w:val="00986982"/>
    <w:rsid w:val="00986BB7"/>
    <w:rsid w:val="00986D79"/>
    <w:rsid w:val="00986FFD"/>
    <w:rsid w:val="009872AD"/>
    <w:rsid w:val="0098734A"/>
    <w:rsid w:val="009874E2"/>
    <w:rsid w:val="00987583"/>
    <w:rsid w:val="009879DB"/>
    <w:rsid w:val="00987B17"/>
    <w:rsid w:val="00987B9F"/>
    <w:rsid w:val="00987BE1"/>
    <w:rsid w:val="00987C32"/>
    <w:rsid w:val="00987D00"/>
    <w:rsid w:val="00990123"/>
    <w:rsid w:val="009902DD"/>
    <w:rsid w:val="00990594"/>
    <w:rsid w:val="00990846"/>
    <w:rsid w:val="00990987"/>
    <w:rsid w:val="00990A23"/>
    <w:rsid w:val="00990B66"/>
    <w:rsid w:val="00990BB7"/>
    <w:rsid w:val="00990D75"/>
    <w:rsid w:val="00991087"/>
    <w:rsid w:val="009912D3"/>
    <w:rsid w:val="00991504"/>
    <w:rsid w:val="0099162A"/>
    <w:rsid w:val="009916EA"/>
    <w:rsid w:val="00991B2B"/>
    <w:rsid w:val="00991B4C"/>
    <w:rsid w:val="00991C5A"/>
    <w:rsid w:val="00991CB6"/>
    <w:rsid w:val="00991D2B"/>
    <w:rsid w:val="00991D75"/>
    <w:rsid w:val="00992014"/>
    <w:rsid w:val="00992188"/>
    <w:rsid w:val="0099228B"/>
    <w:rsid w:val="009926CD"/>
    <w:rsid w:val="009927DC"/>
    <w:rsid w:val="00992BE0"/>
    <w:rsid w:val="009930C0"/>
    <w:rsid w:val="0099339A"/>
    <w:rsid w:val="009936A1"/>
    <w:rsid w:val="00993C76"/>
    <w:rsid w:val="00994705"/>
    <w:rsid w:val="009947BE"/>
    <w:rsid w:val="0099485A"/>
    <w:rsid w:val="00994A09"/>
    <w:rsid w:val="00994CBC"/>
    <w:rsid w:val="00994F79"/>
    <w:rsid w:val="00995180"/>
    <w:rsid w:val="0099531C"/>
    <w:rsid w:val="00995339"/>
    <w:rsid w:val="0099542D"/>
    <w:rsid w:val="009955B9"/>
    <w:rsid w:val="00995671"/>
    <w:rsid w:val="009956B1"/>
    <w:rsid w:val="009957CC"/>
    <w:rsid w:val="0099599A"/>
    <w:rsid w:val="00995C52"/>
    <w:rsid w:val="00995D2E"/>
    <w:rsid w:val="00995DDE"/>
    <w:rsid w:val="00995E86"/>
    <w:rsid w:val="0099600E"/>
    <w:rsid w:val="0099627B"/>
    <w:rsid w:val="00996496"/>
    <w:rsid w:val="009965DD"/>
    <w:rsid w:val="00996618"/>
    <w:rsid w:val="00996B5D"/>
    <w:rsid w:val="00996C48"/>
    <w:rsid w:val="00996DB2"/>
    <w:rsid w:val="00996F49"/>
    <w:rsid w:val="009970FE"/>
    <w:rsid w:val="00997191"/>
    <w:rsid w:val="009971E7"/>
    <w:rsid w:val="009973A0"/>
    <w:rsid w:val="00997469"/>
    <w:rsid w:val="00997470"/>
    <w:rsid w:val="009975F8"/>
    <w:rsid w:val="00997652"/>
    <w:rsid w:val="009977A9"/>
    <w:rsid w:val="00997CA8"/>
    <w:rsid w:val="00997D91"/>
    <w:rsid w:val="009A01BE"/>
    <w:rsid w:val="009A01EE"/>
    <w:rsid w:val="009A042D"/>
    <w:rsid w:val="009A04A3"/>
    <w:rsid w:val="009A07E7"/>
    <w:rsid w:val="009A0AD1"/>
    <w:rsid w:val="009A0E18"/>
    <w:rsid w:val="009A128B"/>
    <w:rsid w:val="009A14CC"/>
    <w:rsid w:val="009A1802"/>
    <w:rsid w:val="009A2579"/>
    <w:rsid w:val="009A298A"/>
    <w:rsid w:val="009A2BC6"/>
    <w:rsid w:val="009A2BD2"/>
    <w:rsid w:val="009A3458"/>
    <w:rsid w:val="009A34D4"/>
    <w:rsid w:val="009A3531"/>
    <w:rsid w:val="009A356D"/>
    <w:rsid w:val="009A378F"/>
    <w:rsid w:val="009A3842"/>
    <w:rsid w:val="009A39EE"/>
    <w:rsid w:val="009A3A58"/>
    <w:rsid w:val="009A3B28"/>
    <w:rsid w:val="009A3D11"/>
    <w:rsid w:val="009A404E"/>
    <w:rsid w:val="009A4292"/>
    <w:rsid w:val="009A43A9"/>
    <w:rsid w:val="009A4577"/>
    <w:rsid w:val="009A46DE"/>
    <w:rsid w:val="009A4B8B"/>
    <w:rsid w:val="009A4CEB"/>
    <w:rsid w:val="009A4D33"/>
    <w:rsid w:val="009A5058"/>
    <w:rsid w:val="009A51F8"/>
    <w:rsid w:val="009A56F6"/>
    <w:rsid w:val="009A572C"/>
    <w:rsid w:val="009A5772"/>
    <w:rsid w:val="009A57B8"/>
    <w:rsid w:val="009A580E"/>
    <w:rsid w:val="009A59F2"/>
    <w:rsid w:val="009A5D25"/>
    <w:rsid w:val="009A5E7D"/>
    <w:rsid w:val="009A623C"/>
    <w:rsid w:val="009A6382"/>
    <w:rsid w:val="009A6384"/>
    <w:rsid w:val="009A69B7"/>
    <w:rsid w:val="009A6BCF"/>
    <w:rsid w:val="009A6DD9"/>
    <w:rsid w:val="009A6E50"/>
    <w:rsid w:val="009A6EC4"/>
    <w:rsid w:val="009A6F51"/>
    <w:rsid w:val="009A70F8"/>
    <w:rsid w:val="009A7308"/>
    <w:rsid w:val="009A73E9"/>
    <w:rsid w:val="009A767E"/>
    <w:rsid w:val="009A76E6"/>
    <w:rsid w:val="009A79D8"/>
    <w:rsid w:val="009A7B98"/>
    <w:rsid w:val="009A7BAB"/>
    <w:rsid w:val="009B00A0"/>
    <w:rsid w:val="009B0382"/>
    <w:rsid w:val="009B066C"/>
    <w:rsid w:val="009B0798"/>
    <w:rsid w:val="009B08C8"/>
    <w:rsid w:val="009B09EE"/>
    <w:rsid w:val="009B0EBC"/>
    <w:rsid w:val="009B0F45"/>
    <w:rsid w:val="009B1056"/>
    <w:rsid w:val="009B1148"/>
    <w:rsid w:val="009B1686"/>
    <w:rsid w:val="009B1D06"/>
    <w:rsid w:val="009B2007"/>
    <w:rsid w:val="009B2069"/>
    <w:rsid w:val="009B20C7"/>
    <w:rsid w:val="009B20EC"/>
    <w:rsid w:val="009B23AA"/>
    <w:rsid w:val="009B2587"/>
    <w:rsid w:val="009B26CB"/>
    <w:rsid w:val="009B26F2"/>
    <w:rsid w:val="009B2754"/>
    <w:rsid w:val="009B2A12"/>
    <w:rsid w:val="009B2B5D"/>
    <w:rsid w:val="009B2C4A"/>
    <w:rsid w:val="009B3043"/>
    <w:rsid w:val="009B3180"/>
    <w:rsid w:val="009B321F"/>
    <w:rsid w:val="009B32FA"/>
    <w:rsid w:val="009B34A6"/>
    <w:rsid w:val="009B3521"/>
    <w:rsid w:val="009B358A"/>
    <w:rsid w:val="009B3665"/>
    <w:rsid w:val="009B392D"/>
    <w:rsid w:val="009B3B05"/>
    <w:rsid w:val="009B3B14"/>
    <w:rsid w:val="009B3DC1"/>
    <w:rsid w:val="009B3DD8"/>
    <w:rsid w:val="009B40C2"/>
    <w:rsid w:val="009B426A"/>
    <w:rsid w:val="009B4297"/>
    <w:rsid w:val="009B4851"/>
    <w:rsid w:val="009B48DC"/>
    <w:rsid w:val="009B4A1C"/>
    <w:rsid w:val="009B4A44"/>
    <w:rsid w:val="009B4AB7"/>
    <w:rsid w:val="009B4B60"/>
    <w:rsid w:val="009B4BC9"/>
    <w:rsid w:val="009B4F26"/>
    <w:rsid w:val="009B514D"/>
    <w:rsid w:val="009B51E7"/>
    <w:rsid w:val="009B55AE"/>
    <w:rsid w:val="009B5638"/>
    <w:rsid w:val="009B569A"/>
    <w:rsid w:val="009B5728"/>
    <w:rsid w:val="009B5B07"/>
    <w:rsid w:val="009B5BEF"/>
    <w:rsid w:val="009B5D9E"/>
    <w:rsid w:val="009B60A6"/>
    <w:rsid w:val="009B6315"/>
    <w:rsid w:val="009B639E"/>
    <w:rsid w:val="009B64C4"/>
    <w:rsid w:val="009B6684"/>
    <w:rsid w:val="009B6948"/>
    <w:rsid w:val="009B6A76"/>
    <w:rsid w:val="009B6C93"/>
    <w:rsid w:val="009B6E16"/>
    <w:rsid w:val="009B6E21"/>
    <w:rsid w:val="009B6EF8"/>
    <w:rsid w:val="009B75AB"/>
    <w:rsid w:val="009B77EF"/>
    <w:rsid w:val="009B78D4"/>
    <w:rsid w:val="009B78DC"/>
    <w:rsid w:val="009B78F5"/>
    <w:rsid w:val="009B7A40"/>
    <w:rsid w:val="009B7B83"/>
    <w:rsid w:val="009B7D45"/>
    <w:rsid w:val="009B7DDE"/>
    <w:rsid w:val="009B7F1E"/>
    <w:rsid w:val="009C00C2"/>
    <w:rsid w:val="009C0399"/>
    <w:rsid w:val="009C0492"/>
    <w:rsid w:val="009C084F"/>
    <w:rsid w:val="009C09BC"/>
    <w:rsid w:val="009C0B42"/>
    <w:rsid w:val="009C0CAB"/>
    <w:rsid w:val="009C0DA0"/>
    <w:rsid w:val="009C0F81"/>
    <w:rsid w:val="009C1167"/>
    <w:rsid w:val="009C11C7"/>
    <w:rsid w:val="009C1437"/>
    <w:rsid w:val="009C14CE"/>
    <w:rsid w:val="009C1772"/>
    <w:rsid w:val="009C19B4"/>
    <w:rsid w:val="009C1B99"/>
    <w:rsid w:val="009C1D31"/>
    <w:rsid w:val="009C20F1"/>
    <w:rsid w:val="009C2275"/>
    <w:rsid w:val="009C22B7"/>
    <w:rsid w:val="009C2320"/>
    <w:rsid w:val="009C26F6"/>
    <w:rsid w:val="009C2DF8"/>
    <w:rsid w:val="009C3042"/>
    <w:rsid w:val="009C308B"/>
    <w:rsid w:val="009C322C"/>
    <w:rsid w:val="009C32B9"/>
    <w:rsid w:val="009C338A"/>
    <w:rsid w:val="009C346F"/>
    <w:rsid w:val="009C35B7"/>
    <w:rsid w:val="009C37CE"/>
    <w:rsid w:val="009C3964"/>
    <w:rsid w:val="009C3A54"/>
    <w:rsid w:val="009C3CBF"/>
    <w:rsid w:val="009C3D84"/>
    <w:rsid w:val="009C3DBE"/>
    <w:rsid w:val="009C3FB6"/>
    <w:rsid w:val="009C4230"/>
    <w:rsid w:val="009C43F7"/>
    <w:rsid w:val="009C4691"/>
    <w:rsid w:val="009C46C9"/>
    <w:rsid w:val="009C4714"/>
    <w:rsid w:val="009C4822"/>
    <w:rsid w:val="009C4AC9"/>
    <w:rsid w:val="009C4B44"/>
    <w:rsid w:val="009C4EB3"/>
    <w:rsid w:val="009C4EE2"/>
    <w:rsid w:val="009C5054"/>
    <w:rsid w:val="009C5088"/>
    <w:rsid w:val="009C54C9"/>
    <w:rsid w:val="009C5762"/>
    <w:rsid w:val="009C5A37"/>
    <w:rsid w:val="009C5BF5"/>
    <w:rsid w:val="009C5C09"/>
    <w:rsid w:val="009C5FD6"/>
    <w:rsid w:val="009C6149"/>
    <w:rsid w:val="009C6308"/>
    <w:rsid w:val="009C63D1"/>
    <w:rsid w:val="009C6825"/>
    <w:rsid w:val="009C6A4A"/>
    <w:rsid w:val="009C6BC0"/>
    <w:rsid w:val="009C6CD2"/>
    <w:rsid w:val="009C7257"/>
    <w:rsid w:val="009C728F"/>
    <w:rsid w:val="009C7708"/>
    <w:rsid w:val="009C77BB"/>
    <w:rsid w:val="009C77DF"/>
    <w:rsid w:val="009C78EA"/>
    <w:rsid w:val="009C7B3B"/>
    <w:rsid w:val="009C7DFE"/>
    <w:rsid w:val="009C7F03"/>
    <w:rsid w:val="009C7FAB"/>
    <w:rsid w:val="009D018F"/>
    <w:rsid w:val="009D0336"/>
    <w:rsid w:val="009D03F2"/>
    <w:rsid w:val="009D04B9"/>
    <w:rsid w:val="009D0737"/>
    <w:rsid w:val="009D0801"/>
    <w:rsid w:val="009D117B"/>
    <w:rsid w:val="009D1249"/>
    <w:rsid w:val="009D14BC"/>
    <w:rsid w:val="009D1A33"/>
    <w:rsid w:val="009D1A84"/>
    <w:rsid w:val="009D1B91"/>
    <w:rsid w:val="009D1BD5"/>
    <w:rsid w:val="009D1D0B"/>
    <w:rsid w:val="009D1DC3"/>
    <w:rsid w:val="009D1E3A"/>
    <w:rsid w:val="009D1F14"/>
    <w:rsid w:val="009D1F63"/>
    <w:rsid w:val="009D2053"/>
    <w:rsid w:val="009D2266"/>
    <w:rsid w:val="009D2275"/>
    <w:rsid w:val="009D2380"/>
    <w:rsid w:val="009D2458"/>
    <w:rsid w:val="009D2497"/>
    <w:rsid w:val="009D2578"/>
    <w:rsid w:val="009D26EC"/>
    <w:rsid w:val="009D29F4"/>
    <w:rsid w:val="009D2AC0"/>
    <w:rsid w:val="009D2AF9"/>
    <w:rsid w:val="009D2BCD"/>
    <w:rsid w:val="009D2D29"/>
    <w:rsid w:val="009D2EC9"/>
    <w:rsid w:val="009D2F63"/>
    <w:rsid w:val="009D3033"/>
    <w:rsid w:val="009D33EE"/>
    <w:rsid w:val="009D3489"/>
    <w:rsid w:val="009D35C9"/>
    <w:rsid w:val="009D370F"/>
    <w:rsid w:val="009D3749"/>
    <w:rsid w:val="009D394F"/>
    <w:rsid w:val="009D399B"/>
    <w:rsid w:val="009D3B42"/>
    <w:rsid w:val="009D3BC1"/>
    <w:rsid w:val="009D3BD7"/>
    <w:rsid w:val="009D3D2A"/>
    <w:rsid w:val="009D3E00"/>
    <w:rsid w:val="009D3EEC"/>
    <w:rsid w:val="009D3FAD"/>
    <w:rsid w:val="009D40F2"/>
    <w:rsid w:val="009D414B"/>
    <w:rsid w:val="009D428F"/>
    <w:rsid w:val="009D4308"/>
    <w:rsid w:val="009D433B"/>
    <w:rsid w:val="009D4675"/>
    <w:rsid w:val="009D4698"/>
    <w:rsid w:val="009D4F82"/>
    <w:rsid w:val="009D5240"/>
    <w:rsid w:val="009D55A2"/>
    <w:rsid w:val="009D57CE"/>
    <w:rsid w:val="009D57E8"/>
    <w:rsid w:val="009D5D3C"/>
    <w:rsid w:val="009D5EE6"/>
    <w:rsid w:val="009D61D3"/>
    <w:rsid w:val="009D648A"/>
    <w:rsid w:val="009D6503"/>
    <w:rsid w:val="009D660A"/>
    <w:rsid w:val="009D660D"/>
    <w:rsid w:val="009D6782"/>
    <w:rsid w:val="009D686D"/>
    <w:rsid w:val="009D68AA"/>
    <w:rsid w:val="009D6ADA"/>
    <w:rsid w:val="009D6B48"/>
    <w:rsid w:val="009D6B98"/>
    <w:rsid w:val="009D6D98"/>
    <w:rsid w:val="009D6E12"/>
    <w:rsid w:val="009D6F42"/>
    <w:rsid w:val="009D6F62"/>
    <w:rsid w:val="009D6FB2"/>
    <w:rsid w:val="009D7079"/>
    <w:rsid w:val="009D777E"/>
    <w:rsid w:val="009D786F"/>
    <w:rsid w:val="009D7B4D"/>
    <w:rsid w:val="009D7F35"/>
    <w:rsid w:val="009D7F8D"/>
    <w:rsid w:val="009E01CC"/>
    <w:rsid w:val="009E0282"/>
    <w:rsid w:val="009E05DE"/>
    <w:rsid w:val="009E0629"/>
    <w:rsid w:val="009E09B2"/>
    <w:rsid w:val="009E0AF7"/>
    <w:rsid w:val="009E1357"/>
    <w:rsid w:val="009E16AF"/>
    <w:rsid w:val="009E18A9"/>
    <w:rsid w:val="009E1B73"/>
    <w:rsid w:val="009E1B84"/>
    <w:rsid w:val="009E20AC"/>
    <w:rsid w:val="009E215B"/>
    <w:rsid w:val="009E2229"/>
    <w:rsid w:val="009E261A"/>
    <w:rsid w:val="009E27ED"/>
    <w:rsid w:val="009E2803"/>
    <w:rsid w:val="009E282D"/>
    <w:rsid w:val="009E291E"/>
    <w:rsid w:val="009E2AA8"/>
    <w:rsid w:val="009E2C3F"/>
    <w:rsid w:val="009E2F0E"/>
    <w:rsid w:val="009E2F13"/>
    <w:rsid w:val="009E2FF3"/>
    <w:rsid w:val="009E3029"/>
    <w:rsid w:val="009E31EC"/>
    <w:rsid w:val="009E3243"/>
    <w:rsid w:val="009E3250"/>
    <w:rsid w:val="009E329A"/>
    <w:rsid w:val="009E3428"/>
    <w:rsid w:val="009E3480"/>
    <w:rsid w:val="009E39B7"/>
    <w:rsid w:val="009E3A05"/>
    <w:rsid w:val="009E3A6C"/>
    <w:rsid w:val="009E3D03"/>
    <w:rsid w:val="009E3D3E"/>
    <w:rsid w:val="009E3E06"/>
    <w:rsid w:val="009E3E42"/>
    <w:rsid w:val="009E3EB0"/>
    <w:rsid w:val="009E3EFD"/>
    <w:rsid w:val="009E3F32"/>
    <w:rsid w:val="009E3F35"/>
    <w:rsid w:val="009E3F46"/>
    <w:rsid w:val="009E41EB"/>
    <w:rsid w:val="009E43BE"/>
    <w:rsid w:val="009E478F"/>
    <w:rsid w:val="009E4941"/>
    <w:rsid w:val="009E4A42"/>
    <w:rsid w:val="009E4C51"/>
    <w:rsid w:val="009E4C62"/>
    <w:rsid w:val="009E5178"/>
    <w:rsid w:val="009E5190"/>
    <w:rsid w:val="009E52EB"/>
    <w:rsid w:val="009E5601"/>
    <w:rsid w:val="009E5756"/>
    <w:rsid w:val="009E57DC"/>
    <w:rsid w:val="009E5902"/>
    <w:rsid w:val="009E591D"/>
    <w:rsid w:val="009E5924"/>
    <w:rsid w:val="009E59BF"/>
    <w:rsid w:val="009E5C24"/>
    <w:rsid w:val="009E5CCA"/>
    <w:rsid w:val="009E5EBA"/>
    <w:rsid w:val="009E5FBF"/>
    <w:rsid w:val="009E6118"/>
    <w:rsid w:val="009E6250"/>
    <w:rsid w:val="009E6689"/>
    <w:rsid w:val="009E676E"/>
    <w:rsid w:val="009E67DD"/>
    <w:rsid w:val="009E68BA"/>
    <w:rsid w:val="009E698C"/>
    <w:rsid w:val="009E69C9"/>
    <w:rsid w:val="009E6C82"/>
    <w:rsid w:val="009E6D95"/>
    <w:rsid w:val="009E6F00"/>
    <w:rsid w:val="009E6F55"/>
    <w:rsid w:val="009E7108"/>
    <w:rsid w:val="009E71BF"/>
    <w:rsid w:val="009E760E"/>
    <w:rsid w:val="009E784C"/>
    <w:rsid w:val="009E7858"/>
    <w:rsid w:val="009E7973"/>
    <w:rsid w:val="009E79F4"/>
    <w:rsid w:val="009E7AC7"/>
    <w:rsid w:val="009E7BE0"/>
    <w:rsid w:val="009E7E94"/>
    <w:rsid w:val="009F00F5"/>
    <w:rsid w:val="009F02A8"/>
    <w:rsid w:val="009F0409"/>
    <w:rsid w:val="009F04B3"/>
    <w:rsid w:val="009F06C8"/>
    <w:rsid w:val="009F0A0D"/>
    <w:rsid w:val="009F0D19"/>
    <w:rsid w:val="009F0E8A"/>
    <w:rsid w:val="009F0F3C"/>
    <w:rsid w:val="009F0FFA"/>
    <w:rsid w:val="009F139C"/>
    <w:rsid w:val="009F1779"/>
    <w:rsid w:val="009F1795"/>
    <w:rsid w:val="009F17B4"/>
    <w:rsid w:val="009F1B0B"/>
    <w:rsid w:val="009F1C5B"/>
    <w:rsid w:val="009F1DE6"/>
    <w:rsid w:val="009F1E52"/>
    <w:rsid w:val="009F1E56"/>
    <w:rsid w:val="009F2109"/>
    <w:rsid w:val="009F23CB"/>
    <w:rsid w:val="009F2688"/>
    <w:rsid w:val="009F2846"/>
    <w:rsid w:val="009F2B84"/>
    <w:rsid w:val="009F2F11"/>
    <w:rsid w:val="009F2F8E"/>
    <w:rsid w:val="009F3081"/>
    <w:rsid w:val="009F32AB"/>
    <w:rsid w:val="009F3456"/>
    <w:rsid w:val="009F388F"/>
    <w:rsid w:val="009F3A3E"/>
    <w:rsid w:val="009F3DE6"/>
    <w:rsid w:val="009F3F39"/>
    <w:rsid w:val="009F4063"/>
    <w:rsid w:val="009F4203"/>
    <w:rsid w:val="009F427C"/>
    <w:rsid w:val="009F438B"/>
    <w:rsid w:val="009F45BE"/>
    <w:rsid w:val="009F481B"/>
    <w:rsid w:val="009F4AD7"/>
    <w:rsid w:val="009F4B5A"/>
    <w:rsid w:val="009F4B7D"/>
    <w:rsid w:val="009F4C83"/>
    <w:rsid w:val="009F4D84"/>
    <w:rsid w:val="009F4FF1"/>
    <w:rsid w:val="009F5015"/>
    <w:rsid w:val="009F5195"/>
    <w:rsid w:val="009F5538"/>
    <w:rsid w:val="009F564F"/>
    <w:rsid w:val="009F569F"/>
    <w:rsid w:val="009F5BB0"/>
    <w:rsid w:val="009F5DBE"/>
    <w:rsid w:val="009F5DFB"/>
    <w:rsid w:val="009F5FA1"/>
    <w:rsid w:val="009F6016"/>
    <w:rsid w:val="009F61E6"/>
    <w:rsid w:val="009F6321"/>
    <w:rsid w:val="009F64FE"/>
    <w:rsid w:val="009F6852"/>
    <w:rsid w:val="009F6A35"/>
    <w:rsid w:val="009F6B70"/>
    <w:rsid w:val="009F6C9B"/>
    <w:rsid w:val="009F7050"/>
    <w:rsid w:val="009F71B9"/>
    <w:rsid w:val="009F732C"/>
    <w:rsid w:val="009F7429"/>
    <w:rsid w:val="009F75BD"/>
    <w:rsid w:val="009F77B3"/>
    <w:rsid w:val="009F77DD"/>
    <w:rsid w:val="00A00075"/>
    <w:rsid w:val="00A0007D"/>
    <w:rsid w:val="00A0022D"/>
    <w:rsid w:val="00A00319"/>
    <w:rsid w:val="00A00372"/>
    <w:rsid w:val="00A00504"/>
    <w:rsid w:val="00A00513"/>
    <w:rsid w:val="00A00927"/>
    <w:rsid w:val="00A0092A"/>
    <w:rsid w:val="00A00A85"/>
    <w:rsid w:val="00A00CA0"/>
    <w:rsid w:val="00A00DA5"/>
    <w:rsid w:val="00A00EC5"/>
    <w:rsid w:val="00A00FF2"/>
    <w:rsid w:val="00A0108D"/>
    <w:rsid w:val="00A010D2"/>
    <w:rsid w:val="00A0140C"/>
    <w:rsid w:val="00A017C1"/>
    <w:rsid w:val="00A0183B"/>
    <w:rsid w:val="00A0192A"/>
    <w:rsid w:val="00A01BF0"/>
    <w:rsid w:val="00A01CA8"/>
    <w:rsid w:val="00A01DCD"/>
    <w:rsid w:val="00A01F8C"/>
    <w:rsid w:val="00A02203"/>
    <w:rsid w:val="00A02411"/>
    <w:rsid w:val="00A02478"/>
    <w:rsid w:val="00A024F3"/>
    <w:rsid w:val="00A028F5"/>
    <w:rsid w:val="00A028FD"/>
    <w:rsid w:val="00A02B91"/>
    <w:rsid w:val="00A02D66"/>
    <w:rsid w:val="00A02E36"/>
    <w:rsid w:val="00A03245"/>
    <w:rsid w:val="00A03428"/>
    <w:rsid w:val="00A035F8"/>
    <w:rsid w:val="00A037F3"/>
    <w:rsid w:val="00A0399C"/>
    <w:rsid w:val="00A03C8B"/>
    <w:rsid w:val="00A03CB3"/>
    <w:rsid w:val="00A03CCE"/>
    <w:rsid w:val="00A03D45"/>
    <w:rsid w:val="00A045DD"/>
    <w:rsid w:val="00A0465F"/>
    <w:rsid w:val="00A04789"/>
    <w:rsid w:val="00A048C6"/>
    <w:rsid w:val="00A04999"/>
    <w:rsid w:val="00A04B46"/>
    <w:rsid w:val="00A04DBB"/>
    <w:rsid w:val="00A04E27"/>
    <w:rsid w:val="00A05043"/>
    <w:rsid w:val="00A05245"/>
    <w:rsid w:val="00A05306"/>
    <w:rsid w:val="00A05357"/>
    <w:rsid w:val="00A05370"/>
    <w:rsid w:val="00A05463"/>
    <w:rsid w:val="00A054DA"/>
    <w:rsid w:val="00A05681"/>
    <w:rsid w:val="00A056D4"/>
    <w:rsid w:val="00A056DD"/>
    <w:rsid w:val="00A05F2F"/>
    <w:rsid w:val="00A05FBA"/>
    <w:rsid w:val="00A0637D"/>
    <w:rsid w:val="00A063E2"/>
    <w:rsid w:val="00A06525"/>
    <w:rsid w:val="00A06577"/>
    <w:rsid w:val="00A068D8"/>
    <w:rsid w:val="00A06C06"/>
    <w:rsid w:val="00A06F61"/>
    <w:rsid w:val="00A07095"/>
    <w:rsid w:val="00A070E6"/>
    <w:rsid w:val="00A071FC"/>
    <w:rsid w:val="00A07218"/>
    <w:rsid w:val="00A07897"/>
    <w:rsid w:val="00A078FE"/>
    <w:rsid w:val="00A0797D"/>
    <w:rsid w:val="00A07A45"/>
    <w:rsid w:val="00A07D59"/>
    <w:rsid w:val="00A1005F"/>
    <w:rsid w:val="00A1021C"/>
    <w:rsid w:val="00A1024B"/>
    <w:rsid w:val="00A108A1"/>
    <w:rsid w:val="00A10D82"/>
    <w:rsid w:val="00A11155"/>
    <w:rsid w:val="00A112E7"/>
    <w:rsid w:val="00A1152C"/>
    <w:rsid w:val="00A1158C"/>
    <w:rsid w:val="00A11A25"/>
    <w:rsid w:val="00A11C80"/>
    <w:rsid w:val="00A11CA1"/>
    <w:rsid w:val="00A11D7A"/>
    <w:rsid w:val="00A11F00"/>
    <w:rsid w:val="00A12192"/>
    <w:rsid w:val="00A121F3"/>
    <w:rsid w:val="00A124B9"/>
    <w:rsid w:val="00A1257B"/>
    <w:rsid w:val="00A12580"/>
    <w:rsid w:val="00A12662"/>
    <w:rsid w:val="00A126D0"/>
    <w:rsid w:val="00A1280F"/>
    <w:rsid w:val="00A128BE"/>
    <w:rsid w:val="00A12AD4"/>
    <w:rsid w:val="00A132D5"/>
    <w:rsid w:val="00A13375"/>
    <w:rsid w:val="00A13497"/>
    <w:rsid w:val="00A134AA"/>
    <w:rsid w:val="00A138E3"/>
    <w:rsid w:val="00A13972"/>
    <w:rsid w:val="00A13995"/>
    <w:rsid w:val="00A13ACE"/>
    <w:rsid w:val="00A13D36"/>
    <w:rsid w:val="00A13DBC"/>
    <w:rsid w:val="00A13E3D"/>
    <w:rsid w:val="00A13F47"/>
    <w:rsid w:val="00A140B5"/>
    <w:rsid w:val="00A1432B"/>
    <w:rsid w:val="00A14400"/>
    <w:rsid w:val="00A144BB"/>
    <w:rsid w:val="00A1476E"/>
    <w:rsid w:val="00A149F7"/>
    <w:rsid w:val="00A14CDC"/>
    <w:rsid w:val="00A14E61"/>
    <w:rsid w:val="00A14F1D"/>
    <w:rsid w:val="00A152B3"/>
    <w:rsid w:val="00A15369"/>
    <w:rsid w:val="00A15CC8"/>
    <w:rsid w:val="00A15ECE"/>
    <w:rsid w:val="00A15F3C"/>
    <w:rsid w:val="00A1633E"/>
    <w:rsid w:val="00A16505"/>
    <w:rsid w:val="00A16545"/>
    <w:rsid w:val="00A168AB"/>
    <w:rsid w:val="00A16E10"/>
    <w:rsid w:val="00A16FFE"/>
    <w:rsid w:val="00A17000"/>
    <w:rsid w:val="00A173C1"/>
    <w:rsid w:val="00A17452"/>
    <w:rsid w:val="00A17821"/>
    <w:rsid w:val="00A17953"/>
    <w:rsid w:val="00A17C42"/>
    <w:rsid w:val="00A17CE3"/>
    <w:rsid w:val="00A20132"/>
    <w:rsid w:val="00A2039A"/>
    <w:rsid w:val="00A203F9"/>
    <w:rsid w:val="00A20804"/>
    <w:rsid w:val="00A2090F"/>
    <w:rsid w:val="00A20D0A"/>
    <w:rsid w:val="00A20F8C"/>
    <w:rsid w:val="00A2120E"/>
    <w:rsid w:val="00A2135C"/>
    <w:rsid w:val="00A213A2"/>
    <w:rsid w:val="00A215A6"/>
    <w:rsid w:val="00A21813"/>
    <w:rsid w:val="00A218C2"/>
    <w:rsid w:val="00A21A8C"/>
    <w:rsid w:val="00A21DB0"/>
    <w:rsid w:val="00A2239C"/>
    <w:rsid w:val="00A224EC"/>
    <w:rsid w:val="00A225AA"/>
    <w:rsid w:val="00A22666"/>
    <w:rsid w:val="00A227CD"/>
    <w:rsid w:val="00A22834"/>
    <w:rsid w:val="00A22BBF"/>
    <w:rsid w:val="00A22C02"/>
    <w:rsid w:val="00A2314B"/>
    <w:rsid w:val="00A23195"/>
    <w:rsid w:val="00A2319D"/>
    <w:rsid w:val="00A234D1"/>
    <w:rsid w:val="00A23502"/>
    <w:rsid w:val="00A235E8"/>
    <w:rsid w:val="00A23885"/>
    <w:rsid w:val="00A23945"/>
    <w:rsid w:val="00A23C4C"/>
    <w:rsid w:val="00A23C80"/>
    <w:rsid w:val="00A23E2B"/>
    <w:rsid w:val="00A23E66"/>
    <w:rsid w:val="00A23FF2"/>
    <w:rsid w:val="00A24148"/>
    <w:rsid w:val="00A243E6"/>
    <w:rsid w:val="00A24661"/>
    <w:rsid w:val="00A246CA"/>
    <w:rsid w:val="00A249E1"/>
    <w:rsid w:val="00A24A5A"/>
    <w:rsid w:val="00A24AA3"/>
    <w:rsid w:val="00A24BAE"/>
    <w:rsid w:val="00A24C14"/>
    <w:rsid w:val="00A24D29"/>
    <w:rsid w:val="00A251AC"/>
    <w:rsid w:val="00A252D4"/>
    <w:rsid w:val="00A254B0"/>
    <w:rsid w:val="00A25A2C"/>
    <w:rsid w:val="00A25CC3"/>
    <w:rsid w:val="00A25D0A"/>
    <w:rsid w:val="00A2617F"/>
    <w:rsid w:val="00A2618A"/>
    <w:rsid w:val="00A261EC"/>
    <w:rsid w:val="00A265FB"/>
    <w:rsid w:val="00A266E1"/>
    <w:rsid w:val="00A266F6"/>
    <w:rsid w:val="00A267AD"/>
    <w:rsid w:val="00A2698C"/>
    <w:rsid w:val="00A26AE0"/>
    <w:rsid w:val="00A26CB5"/>
    <w:rsid w:val="00A26EA6"/>
    <w:rsid w:val="00A26F86"/>
    <w:rsid w:val="00A26FD2"/>
    <w:rsid w:val="00A27068"/>
    <w:rsid w:val="00A273BD"/>
    <w:rsid w:val="00A274D7"/>
    <w:rsid w:val="00A2786D"/>
    <w:rsid w:val="00A2789A"/>
    <w:rsid w:val="00A279EE"/>
    <w:rsid w:val="00A27D01"/>
    <w:rsid w:val="00A27DA7"/>
    <w:rsid w:val="00A30332"/>
    <w:rsid w:val="00A30357"/>
    <w:rsid w:val="00A303E5"/>
    <w:rsid w:val="00A304D1"/>
    <w:rsid w:val="00A3060F"/>
    <w:rsid w:val="00A30730"/>
    <w:rsid w:val="00A30827"/>
    <w:rsid w:val="00A3090F"/>
    <w:rsid w:val="00A30980"/>
    <w:rsid w:val="00A30CFD"/>
    <w:rsid w:val="00A30D96"/>
    <w:rsid w:val="00A31143"/>
    <w:rsid w:val="00A31158"/>
    <w:rsid w:val="00A3120A"/>
    <w:rsid w:val="00A31491"/>
    <w:rsid w:val="00A31809"/>
    <w:rsid w:val="00A31A53"/>
    <w:rsid w:val="00A31B0B"/>
    <w:rsid w:val="00A31E95"/>
    <w:rsid w:val="00A31EAB"/>
    <w:rsid w:val="00A31F23"/>
    <w:rsid w:val="00A31FCB"/>
    <w:rsid w:val="00A320CA"/>
    <w:rsid w:val="00A32404"/>
    <w:rsid w:val="00A32435"/>
    <w:rsid w:val="00A325D4"/>
    <w:rsid w:val="00A3279F"/>
    <w:rsid w:val="00A32DD4"/>
    <w:rsid w:val="00A32EAD"/>
    <w:rsid w:val="00A32EF7"/>
    <w:rsid w:val="00A32F97"/>
    <w:rsid w:val="00A32FC5"/>
    <w:rsid w:val="00A32FFB"/>
    <w:rsid w:val="00A3303B"/>
    <w:rsid w:val="00A330E6"/>
    <w:rsid w:val="00A332A8"/>
    <w:rsid w:val="00A333BE"/>
    <w:rsid w:val="00A33459"/>
    <w:rsid w:val="00A335C9"/>
    <w:rsid w:val="00A33777"/>
    <w:rsid w:val="00A337CC"/>
    <w:rsid w:val="00A33ACC"/>
    <w:rsid w:val="00A33ED1"/>
    <w:rsid w:val="00A33F76"/>
    <w:rsid w:val="00A33FEE"/>
    <w:rsid w:val="00A34017"/>
    <w:rsid w:val="00A342DA"/>
    <w:rsid w:val="00A34875"/>
    <w:rsid w:val="00A34A62"/>
    <w:rsid w:val="00A34DD0"/>
    <w:rsid w:val="00A35120"/>
    <w:rsid w:val="00A3516B"/>
    <w:rsid w:val="00A351B1"/>
    <w:rsid w:val="00A35327"/>
    <w:rsid w:val="00A355C6"/>
    <w:rsid w:val="00A3562B"/>
    <w:rsid w:val="00A3572D"/>
    <w:rsid w:val="00A358F3"/>
    <w:rsid w:val="00A3591E"/>
    <w:rsid w:val="00A35A11"/>
    <w:rsid w:val="00A35A67"/>
    <w:rsid w:val="00A35BE8"/>
    <w:rsid w:val="00A35E28"/>
    <w:rsid w:val="00A36195"/>
    <w:rsid w:val="00A3634A"/>
    <w:rsid w:val="00A364FA"/>
    <w:rsid w:val="00A365B7"/>
    <w:rsid w:val="00A3669E"/>
    <w:rsid w:val="00A367E2"/>
    <w:rsid w:val="00A369BB"/>
    <w:rsid w:val="00A372EE"/>
    <w:rsid w:val="00A37506"/>
    <w:rsid w:val="00A3781F"/>
    <w:rsid w:val="00A3783D"/>
    <w:rsid w:val="00A37894"/>
    <w:rsid w:val="00A37D4F"/>
    <w:rsid w:val="00A37D95"/>
    <w:rsid w:val="00A40054"/>
    <w:rsid w:val="00A4009C"/>
    <w:rsid w:val="00A4038D"/>
    <w:rsid w:val="00A403F5"/>
    <w:rsid w:val="00A40582"/>
    <w:rsid w:val="00A40683"/>
    <w:rsid w:val="00A4092C"/>
    <w:rsid w:val="00A409AD"/>
    <w:rsid w:val="00A40BB8"/>
    <w:rsid w:val="00A40C2C"/>
    <w:rsid w:val="00A40E8E"/>
    <w:rsid w:val="00A4175B"/>
    <w:rsid w:val="00A419C7"/>
    <w:rsid w:val="00A41B34"/>
    <w:rsid w:val="00A41EED"/>
    <w:rsid w:val="00A41F97"/>
    <w:rsid w:val="00A41FB4"/>
    <w:rsid w:val="00A420B1"/>
    <w:rsid w:val="00A421F6"/>
    <w:rsid w:val="00A42279"/>
    <w:rsid w:val="00A424D3"/>
    <w:rsid w:val="00A425A3"/>
    <w:rsid w:val="00A42602"/>
    <w:rsid w:val="00A4292A"/>
    <w:rsid w:val="00A42B7A"/>
    <w:rsid w:val="00A42B8F"/>
    <w:rsid w:val="00A42E72"/>
    <w:rsid w:val="00A42FF0"/>
    <w:rsid w:val="00A43071"/>
    <w:rsid w:val="00A43273"/>
    <w:rsid w:val="00A43429"/>
    <w:rsid w:val="00A43519"/>
    <w:rsid w:val="00A437B2"/>
    <w:rsid w:val="00A43BCD"/>
    <w:rsid w:val="00A43DC9"/>
    <w:rsid w:val="00A43F75"/>
    <w:rsid w:val="00A4417E"/>
    <w:rsid w:val="00A448D6"/>
    <w:rsid w:val="00A44967"/>
    <w:rsid w:val="00A44985"/>
    <w:rsid w:val="00A44A0A"/>
    <w:rsid w:val="00A44AF7"/>
    <w:rsid w:val="00A44C2B"/>
    <w:rsid w:val="00A44DAA"/>
    <w:rsid w:val="00A44DF4"/>
    <w:rsid w:val="00A44F61"/>
    <w:rsid w:val="00A4513C"/>
    <w:rsid w:val="00A4519C"/>
    <w:rsid w:val="00A451E8"/>
    <w:rsid w:val="00A454C2"/>
    <w:rsid w:val="00A454D6"/>
    <w:rsid w:val="00A45588"/>
    <w:rsid w:val="00A455D3"/>
    <w:rsid w:val="00A4561D"/>
    <w:rsid w:val="00A45640"/>
    <w:rsid w:val="00A45669"/>
    <w:rsid w:val="00A45722"/>
    <w:rsid w:val="00A45750"/>
    <w:rsid w:val="00A459F6"/>
    <w:rsid w:val="00A45B65"/>
    <w:rsid w:val="00A45FD7"/>
    <w:rsid w:val="00A460BB"/>
    <w:rsid w:val="00A461A4"/>
    <w:rsid w:val="00A46358"/>
    <w:rsid w:val="00A46471"/>
    <w:rsid w:val="00A46843"/>
    <w:rsid w:val="00A469F0"/>
    <w:rsid w:val="00A46C0E"/>
    <w:rsid w:val="00A46F5E"/>
    <w:rsid w:val="00A46FA4"/>
    <w:rsid w:val="00A471D0"/>
    <w:rsid w:val="00A472A6"/>
    <w:rsid w:val="00A47451"/>
    <w:rsid w:val="00A47682"/>
    <w:rsid w:val="00A476E9"/>
    <w:rsid w:val="00A47775"/>
    <w:rsid w:val="00A47944"/>
    <w:rsid w:val="00A47A52"/>
    <w:rsid w:val="00A47BE0"/>
    <w:rsid w:val="00A47C14"/>
    <w:rsid w:val="00A47F87"/>
    <w:rsid w:val="00A500F9"/>
    <w:rsid w:val="00A502D3"/>
    <w:rsid w:val="00A502E8"/>
    <w:rsid w:val="00A50330"/>
    <w:rsid w:val="00A50388"/>
    <w:rsid w:val="00A5072E"/>
    <w:rsid w:val="00A508FD"/>
    <w:rsid w:val="00A50ADF"/>
    <w:rsid w:val="00A50D0C"/>
    <w:rsid w:val="00A50D48"/>
    <w:rsid w:val="00A5119B"/>
    <w:rsid w:val="00A511A2"/>
    <w:rsid w:val="00A511B7"/>
    <w:rsid w:val="00A511CC"/>
    <w:rsid w:val="00A51313"/>
    <w:rsid w:val="00A514F1"/>
    <w:rsid w:val="00A51A01"/>
    <w:rsid w:val="00A51B92"/>
    <w:rsid w:val="00A51C58"/>
    <w:rsid w:val="00A51C86"/>
    <w:rsid w:val="00A51DE0"/>
    <w:rsid w:val="00A52445"/>
    <w:rsid w:val="00A52626"/>
    <w:rsid w:val="00A526EC"/>
    <w:rsid w:val="00A52786"/>
    <w:rsid w:val="00A527C0"/>
    <w:rsid w:val="00A528FB"/>
    <w:rsid w:val="00A52A3B"/>
    <w:rsid w:val="00A52C47"/>
    <w:rsid w:val="00A52CDC"/>
    <w:rsid w:val="00A52E17"/>
    <w:rsid w:val="00A531B5"/>
    <w:rsid w:val="00A53269"/>
    <w:rsid w:val="00A5357E"/>
    <w:rsid w:val="00A53F50"/>
    <w:rsid w:val="00A5411A"/>
    <w:rsid w:val="00A54305"/>
    <w:rsid w:val="00A54368"/>
    <w:rsid w:val="00A54569"/>
    <w:rsid w:val="00A5464B"/>
    <w:rsid w:val="00A5472D"/>
    <w:rsid w:val="00A54D52"/>
    <w:rsid w:val="00A54D9C"/>
    <w:rsid w:val="00A54FC7"/>
    <w:rsid w:val="00A550FE"/>
    <w:rsid w:val="00A55101"/>
    <w:rsid w:val="00A55388"/>
    <w:rsid w:val="00A5588F"/>
    <w:rsid w:val="00A55E73"/>
    <w:rsid w:val="00A56185"/>
    <w:rsid w:val="00A5640D"/>
    <w:rsid w:val="00A564FC"/>
    <w:rsid w:val="00A566DE"/>
    <w:rsid w:val="00A5694C"/>
    <w:rsid w:val="00A56A5B"/>
    <w:rsid w:val="00A56E16"/>
    <w:rsid w:val="00A57390"/>
    <w:rsid w:val="00A57557"/>
    <w:rsid w:val="00A57BAC"/>
    <w:rsid w:val="00A57BC6"/>
    <w:rsid w:val="00A57C9C"/>
    <w:rsid w:val="00A57F44"/>
    <w:rsid w:val="00A57F77"/>
    <w:rsid w:val="00A60139"/>
    <w:rsid w:val="00A60350"/>
    <w:rsid w:val="00A6041F"/>
    <w:rsid w:val="00A6065A"/>
    <w:rsid w:val="00A60689"/>
    <w:rsid w:val="00A607B6"/>
    <w:rsid w:val="00A607C6"/>
    <w:rsid w:val="00A6094E"/>
    <w:rsid w:val="00A60A2F"/>
    <w:rsid w:val="00A60A77"/>
    <w:rsid w:val="00A613B5"/>
    <w:rsid w:val="00A614C5"/>
    <w:rsid w:val="00A619D2"/>
    <w:rsid w:val="00A61AA0"/>
    <w:rsid w:val="00A61B44"/>
    <w:rsid w:val="00A61B78"/>
    <w:rsid w:val="00A61DB8"/>
    <w:rsid w:val="00A61E83"/>
    <w:rsid w:val="00A622AF"/>
    <w:rsid w:val="00A623BA"/>
    <w:rsid w:val="00A62447"/>
    <w:rsid w:val="00A625F9"/>
    <w:rsid w:val="00A62935"/>
    <w:rsid w:val="00A62EEF"/>
    <w:rsid w:val="00A62F29"/>
    <w:rsid w:val="00A63639"/>
    <w:rsid w:val="00A63BEF"/>
    <w:rsid w:val="00A63C99"/>
    <w:rsid w:val="00A63DC5"/>
    <w:rsid w:val="00A6414B"/>
    <w:rsid w:val="00A64188"/>
    <w:rsid w:val="00A6475A"/>
    <w:rsid w:val="00A6499A"/>
    <w:rsid w:val="00A64A22"/>
    <w:rsid w:val="00A64B50"/>
    <w:rsid w:val="00A64BCA"/>
    <w:rsid w:val="00A64CFE"/>
    <w:rsid w:val="00A64E24"/>
    <w:rsid w:val="00A64F39"/>
    <w:rsid w:val="00A65350"/>
    <w:rsid w:val="00A65440"/>
    <w:rsid w:val="00A65B28"/>
    <w:rsid w:val="00A65B9E"/>
    <w:rsid w:val="00A66465"/>
    <w:rsid w:val="00A6652B"/>
    <w:rsid w:val="00A665E0"/>
    <w:rsid w:val="00A666AC"/>
    <w:rsid w:val="00A66865"/>
    <w:rsid w:val="00A66A72"/>
    <w:rsid w:val="00A66D7D"/>
    <w:rsid w:val="00A66E03"/>
    <w:rsid w:val="00A66FD7"/>
    <w:rsid w:val="00A67098"/>
    <w:rsid w:val="00A67581"/>
    <w:rsid w:val="00A67756"/>
    <w:rsid w:val="00A67796"/>
    <w:rsid w:val="00A67847"/>
    <w:rsid w:val="00A67A35"/>
    <w:rsid w:val="00A67B88"/>
    <w:rsid w:val="00A67CCC"/>
    <w:rsid w:val="00A67D82"/>
    <w:rsid w:val="00A67DF8"/>
    <w:rsid w:val="00A67F1C"/>
    <w:rsid w:val="00A700C1"/>
    <w:rsid w:val="00A701BC"/>
    <w:rsid w:val="00A702CC"/>
    <w:rsid w:val="00A703D0"/>
    <w:rsid w:val="00A70627"/>
    <w:rsid w:val="00A70911"/>
    <w:rsid w:val="00A70A01"/>
    <w:rsid w:val="00A70A0A"/>
    <w:rsid w:val="00A70A0E"/>
    <w:rsid w:val="00A70D36"/>
    <w:rsid w:val="00A70DD0"/>
    <w:rsid w:val="00A710DA"/>
    <w:rsid w:val="00A7119C"/>
    <w:rsid w:val="00A7124A"/>
    <w:rsid w:val="00A712EB"/>
    <w:rsid w:val="00A71301"/>
    <w:rsid w:val="00A71353"/>
    <w:rsid w:val="00A7144E"/>
    <w:rsid w:val="00A71AB7"/>
    <w:rsid w:val="00A71ADD"/>
    <w:rsid w:val="00A71B16"/>
    <w:rsid w:val="00A71B9E"/>
    <w:rsid w:val="00A71D3A"/>
    <w:rsid w:val="00A71E1F"/>
    <w:rsid w:val="00A71EA5"/>
    <w:rsid w:val="00A71F1F"/>
    <w:rsid w:val="00A721A0"/>
    <w:rsid w:val="00A72290"/>
    <w:rsid w:val="00A723F2"/>
    <w:rsid w:val="00A72437"/>
    <w:rsid w:val="00A724E5"/>
    <w:rsid w:val="00A726C8"/>
    <w:rsid w:val="00A726EC"/>
    <w:rsid w:val="00A7281D"/>
    <w:rsid w:val="00A72B5A"/>
    <w:rsid w:val="00A72B69"/>
    <w:rsid w:val="00A72CD5"/>
    <w:rsid w:val="00A72FC6"/>
    <w:rsid w:val="00A7318F"/>
    <w:rsid w:val="00A73191"/>
    <w:rsid w:val="00A731BE"/>
    <w:rsid w:val="00A735B1"/>
    <w:rsid w:val="00A738FC"/>
    <w:rsid w:val="00A739F9"/>
    <w:rsid w:val="00A73A08"/>
    <w:rsid w:val="00A73AF0"/>
    <w:rsid w:val="00A73BE1"/>
    <w:rsid w:val="00A73C76"/>
    <w:rsid w:val="00A73E3A"/>
    <w:rsid w:val="00A73F6F"/>
    <w:rsid w:val="00A7406F"/>
    <w:rsid w:val="00A7414D"/>
    <w:rsid w:val="00A74540"/>
    <w:rsid w:val="00A74541"/>
    <w:rsid w:val="00A746A1"/>
    <w:rsid w:val="00A746A5"/>
    <w:rsid w:val="00A74816"/>
    <w:rsid w:val="00A74A03"/>
    <w:rsid w:val="00A74B70"/>
    <w:rsid w:val="00A74BF5"/>
    <w:rsid w:val="00A74CAB"/>
    <w:rsid w:val="00A75182"/>
    <w:rsid w:val="00A7541F"/>
    <w:rsid w:val="00A7597A"/>
    <w:rsid w:val="00A75AE8"/>
    <w:rsid w:val="00A75CB1"/>
    <w:rsid w:val="00A75D07"/>
    <w:rsid w:val="00A75E15"/>
    <w:rsid w:val="00A75F8A"/>
    <w:rsid w:val="00A760DE"/>
    <w:rsid w:val="00A762EB"/>
    <w:rsid w:val="00A76315"/>
    <w:rsid w:val="00A76518"/>
    <w:rsid w:val="00A766FE"/>
    <w:rsid w:val="00A76C15"/>
    <w:rsid w:val="00A76C9B"/>
    <w:rsid w:val="00A76FEF"/>
    <w:rsid w:val="00A77045"/>
    <w:rsid w:val="00A7735C"/>
    <w:rsid w:val="00A7739F"/>
    <w:rsid w:val="00A773AC"/>
    <w:rsid w:val="00A774A4"/>
    <w:rsid w:val="00A776CB"/>
    <w:rsid w:val="00A77821"/>
    <w:rsid w:val="00A778C8"/>
    <w:rsid w:val="00A77B1D"/>
    <w:rsid w:val="00A77BEA"/>
    <w:rsid w:val="00A77D38"/>
    <w:rsid w:val="00A77DE3"/>
    <w:rsid w:val="00A80274"/>
    <w:rsid w:val="00A802A5"/>
    <w:rsid w:val="00A8040B"/>
    <w:rsid w:val="00A80490"/>
    <w:rsid w:val="00A809EB"/>
    <w:rsid w:val="00A80A08"/>
    <w:rsid w:val="00A80D24"/>
    <w:rsid w:val="00A80E55"/>
    <w:rsid w:val="00A8101A"/>
    <w:rsid w:val="00A812CD"/>
    <w:rsid w:val="00A817A2"/>
    <w:rsid w:val="00A81A9D"/>
    <w:rsid w:val="00A81B79"/>
    <w:rsid w:val="00A81BB6"/>
    <w:rsid w:val="00A81C02"/>
    <w:rsid w:val="00A81D48"/>
    <w:rsid w:val="00A81DC0"/>
    <w:rsid w:val="00A81E9C"/>
    <w:rsid w:val="00A8250C"/>
    <w:rsid w:val="00A825A0"/>
    <w:rsid w:val="00A8268A"/>
    <w:rsid w:val="00A829D2"/>
    <w:rsid w:val="00A82B98"/>
    <w:rsid w:val="00A82C3B"/>
    <w:rsid w:val="00A82E41"/>
    <w:rsid w:val="00A8307B"/>
    <w:rsid w:val="00A83163"/>
    <w:rsid w:val="00A83658"/>
    <w:rsid w:val="00A8373E"/>
    <w:rsid w:val="00A8375E"/>
    <w:rsid w:val="00A83878"/>
    <w:rsid w:val="00A83A41"/>
    <w:rsid w:val="00A83ADB"/>
    <w:rsid w:val="00A83C5E"/>
    <w:rsid w:val="00A83D51"/>
    <w:rsid w:val="00A83DB8"/>
    <w:rsid w:val="00A840B5"/>
    <w:rsid w:val="00A84278"/>
    <w:rsid w:val="00A84362"/>
    <w:rsid w:val="00A844B4"/>
    <w:rsid w:val="00A84CF4"/>
    <w:rsid w:val="00A84DD7"/>
    <w:rsid w:val="00A84E7E"/>
    <w:rsid w:val="00A84EDF"/>
    <w:rsid w:val="00A85369"/>
    <w:rsid w:val="00A8553C"/>
    <w:rsid w:val="00A85ECF"/>
    <w:rsid w:val="00A860FD"/>
    <w:rsid w:val="00A86191"/>
    <w:rsid w:val="00A86441"/>
    <w:rsid w:val="00A86641"/>
    <w:rsid w:val="00A86660"/>
    <w:rsid w:val="00A86C48"/>
    <w:rsid w:val="00A86C65"/>
    <w:rsid w:val="00A86FF9"/>
    <w:rsid w:val="00A87286"/>
    <w:rsid w:val="00A87467"/>
    <w:rsid w:val="00A87489"/>
    <w:rsid w:val="00A8774F"/>
    <w:rsid w:val="00A87884"/>
    <w:rsid w:val="00A878BB"/>
    <w:rsid w:val="00A8796B"/>
    <w:rsid w:val="00A879F4"/>
    <w:rsid w:val="00A87A8F"/>
    <w:rsid w:val="00A87B9E"/>
    <w:rsid w:val="00A87CD2"/>
    <w:rsid w:val="00A87F3F"/>
    <w:rsid w:val="00A87F86"/>
    <w:rsid w:val="00A90198"/>
    <w:rsid w:val="00A903B9"/>
    <w:rsid w:val="00A90E86"/>
    <w:rsid w:val="00A914A1"/>
    <w:rsid w:val="00A919B2"/>
    <w:rsid w:val="00A91A33"/>
    <w:rsid w:val="00A91CA4"/>
    <w:rsid w:val="00A91DAD"/>
    <w:rsid w:val="00A9202B"/>
    <w:rsid w:val="00A92108"/>
    <w:rsid w:val="00A921F3"/>
    <w:rsid w:val="00A92368"/>
    <w:rsid w:val="00A9237C"/>
    <w:rsid w:val="00A92552"/>
    <w:rsid w:val="00A925AA"/>
    <w:rsid w:val="00A92605"/>
    <w:rsid w:val="00A928A4"/>
    <w:rsid w:val="00A92AA2"/>
    <w:rsid w:val="00A92B0F"/>
    <w:rsid w:val="00A92D60"/>
    <w:rsid w:val="00A92D97"/>
    <w:rsid w:val="00A92F1A"/>
    <w:rsid w:val="00A9304C"/>
    <w:rsid w:val="00A931F2"/>
    <w:rsid w:val="00A9329F"/>
    <w:rsid w:val="00A93335"/>
    <w:rsid w:val="00A9343F"/>
    <w:rsid w:val="00A934AD"/>
    <w:rsid w:val="00A935FF"/>
    <w:rsid w:val="00A9381A"/>
    <w:rsid w:val="00A93AA5"/>
    <w:rsid w:val="00A93C47"/>
    <w:rsid w:val="00A93D5A"/>
    <w:rsid w:val="00A93D70"/>
    <w:rsid w:val="00A93E58"/>
    <w:rsid w:val="00A9425D"/>
    <w:rsid w:val="00A942FF"/>
    <w:rsid w:val="00A94570"/>
    <w:rsid w:val="00A9461C"/>
    <w:rsid w:val="00A94CBF"/>
    <w:rsid w:val="00A94EAE"/>
    <w:rsid w:val="00A950B9"/>
    <w:rsid w:val="00A9562D"/>
    <w:rsid w:val="00A9571F"/>
    <w:rsid w:val="00A9592F"/>
    <w:rsid w:val="00A9593B"/>
    <w:rsid w:val="00A95D72"/>
    <w:rsid w:val="00A95FD7"/>
    <w:rsid w:val="00A96583"/>
    <w:rsid w:val="00A967C9"/>
    <w:rsid w:val="00A967D3"/>
    <w:rsid w:val="00A96C17"/>
    <w:rsid w:val="00A96C6C"/>
    <w:rsid w:val="00A96D63"/>
    <w:rsid w:val="00A96F58"/>
    <w:rsid w:val="00A96F6F"/>
    <w:rsid w:val="00A97087"/>
    <w:rsid w:val="00A971C0"/>
    <w:rsid w:val="00A972CA"/>
    <w:rsid w:val="00A9746D"/>
    <w:rsid w:val="00A97724"/>
    <w:rsid w:val="00A97872"/>
    <w:rsid w:val="00A97BAA"/>
    <w:rsid w:val="00A97DFE"/>
    <w:rsid w:val="00AA01DB"/>
    <w:rsid w:val="00AA023E"/>
    <w:rsid w:val="00AA030F"/>
    <w:rsid w:val="00AA04E5"/>
    <w:rsid w:val="00AA0546"/>
    <w:rsid w:val="00AA0674"/>
    <w:rsid w:val="00AA086F"/>
    <w:rsid w:val="00AA0965"/>
    <w:rsid w:val="00AA0B7E"/>
    <w:rsid w:val="00AA0E4A"/>
    <w:rsid w:val="00AA0EEE"/>
    <w:rsid w:val="00AA1011"/>
    <w:rsid w:val="00AA1762"/>
    <w:rsid w:val="00AA182F"/>
    <w:rsid w:val="00AA1B39"/>
    <w:rsid w:val="00AA1E9A"/>
    <w:rsid w:val="00AA217D"/>
    <w:rsid w:val="00AA220D"/>
    <w:rsid w:val="00AA2227"/>
    <w:rsid w:val="00AA222D"/>
    <w:rsid w:val="00AA2262"/>
    <w:rsid w:val="00AA2679"/>
    <w:rsid w:val="00AA26DB"/>
    <w:rsid w:val="00AA2710"/>
    <w:rsid w:val="00AA27FC"/>
    <w:rsid w:val="00AA28C6"/>
    <w:rsid w:val="00AA293E"/>
    <w:rsid w:val="00AA2A19"/>
    <w:rsid w:val="00AA2D00"/>
    <w:rsid w:val="00AA2FE9"/>
    <w:rsid w:val="00AA3002"/>
    <w:rsid w:val="00AA3086"/>
    <w:rsid w:val="00AA31D7"/>
    <w:rsid w:val="00AA3219"/>
    <w:rsid w:val="00AA32C7"/>
    <w:rsid w:val="00AA348D"/>
    <w:rsid w:val="00AA3613"/>
    <w:rsid w:val="00AA3C16"/>
    <w:rsid w:val="00AA3D49"/>
    <w:rsid w:val="00AA3FFD"/>
    <w:rsid w:val="00AA44F9"/>
    <w:rsid w:val="00AA45C8"/>
    <w:rsid w:val="00AA496F"/>
    <w:rsid w:val="00AA4BE1"/>
    <w:rsid w:val="00AA4BEA"/>
    <w:rsid w:val="00AA4D79"/>
    <w:rsid w:val="00AA4E20"/>
    <w:rsid w:val="00AA4F42"/>
    <w:rsid w:val="00AA4FBD"/>
    <w:rsid w:val="00AA4FF1"/>
    <w:rsid w:val="00AA565A"/>
    <w:rsid w:val="00AA5727"/>
    <w:rsid w:val="00AA584D"/>
    <w:rsid w:val="00AA5C01"/>
    <w:rsid w:val="00AA5C04"/>
    <w:rsid w:val="00AA6197"/>
    <w:rsid w:val="00AA6432"/>
    <w:rsid w:val="00AA657F"/>
    <w:rsid w:val="00AA6854"/>
    <w:rsid w:val="00AA68C9"/>
    <w:rsid w:val="00AA68FB"/>
    <w:rsid w:val="00AA6AD8"/>
    <w:rsid w:val="00AA6B37"/>
    <w:rsid w:val="00AA6B42"/>
    <w:rsid w:val="00AA6CD9"/>
    <w:rsid w:val="00AA6CED"/>
    <w:rsid w:val="00AA6D44"/>
    <w:rsid w:val="00AA6E13"/>
    <w:rsid w:val="00AA6E20"/>
    <w:rsid w:val="00AA6E70"/>
    <w:rsid w:val="00AA6EFA"/>
    <w:rsid w:val="00AA6F14"/>
    <w:rsid w:val="00AA7255"/>
    <w:rsid w:val="00AA72CE"/>
    <w:rsid w:val="00AA7331"/>
    <w:rsid w:val="00AA7456"/>
    <w:rsid w:val="00AA7490"/>
    <w:rsid w:val="00AA765A"/>
    <w:rsid w:val="00AA76DB"/>
    <w:rsid w:val="00AA797C"/>
    <w:rsid w:val="00AA7A39"/>
    <w:rsid w:val="00AA7A59"/>
    <w:rsid w:val="00AA7B23"/>
    <w:rsid w:val="00AA7B92"/>
    <w:rsid w:val="00AA7C77"/>
    <w:rsid w:val="00AA7D5A"/>
    <w:rsid w:val="00AA7F31"/>
    <w:rsid w:val="00AB0356"/>
    <w:rsid w:val="00AB036F"/>
    <w:rsid w:val="00AB03FE"/>
    <w:rsid w:val="00AB0786"/>
    <w:rsid w:val="00AB0857"/>
    <w:rsid w:val="00AB08B6"/>
    <w:rsid w:val="00AB08DE"/>
    <w:rsid w:val="00AB1191"/>
    <w:rsid w:val="00AB121D"/>
    <w:rsid w:val="00AB133C"/>
    <w:rsid w:val="00AB14CA"/>
    <w:rsid w:val="00AB15BC"/>
    <w:rsid w:val="00AB161A"/>
    <w:rsid w:val="00AB16F3"/>
    <w:rsid w:val="00AB1CC6"/>
    <w:rsid w:val="00AB1D82"/>
    <w:rsid w:val="00AB1ED9"/>
    <w:rsid w:val="00AB221D"/>
    <w:rsid w:val="00AB245F"/>
    <w:rsid w:val="00AB24C6"/>
    <w:rsid w:val="00AB281C"/>
    <w:rsid w:val="00AB2AFE"/>
    <w:rsid w:val="00AB2C22"/>
    <w:rsid w:val="00AB2D3F"/>
    <w:rsid w:val="00AB2DB1"/>
    <w:rsid w:val="00AB2EFC"/>
    <w:rsid w:val="00AB31F7"/>
    <w:rsid w:val="00AB369E"/>
    <w:rsid w:val="00AB37C0"/>
    <w:rsid w:val="00AB37D3"/>
    <w:rsid w:val="00AB3BA9"/>
    <w:rsid w:val="00AB460F"/>
    <w:rsid w:val="00AB465B"/>
    <w:rsid w:val="00AB485E"/>
    <w:rsid w:val="00AB49D9"/>
    <w:rsid w:val="00AB4C8B"/>
    <w:rsid w:val="00AB4D10"/>
    <w:rsid w:val="00AB4E0E"/>
    <w:rsid w:val="00AB500F"/>
    <w:rsid w:val="00AB54F9"/>
    <w:rsid w:val="00AB568D"/>
    <w:rsid w:val="00AB58AA"/>
    <w:rsid w:val="00AB5927"/>
    <w:rsid w:val="00AB594B"/>
    <w:rsid w:val="00AB5A9D"/>
    <w:rsid w:val="00AB5BF9"/>
    <w:rsid w:val="00AB5C78"/>
    <w:rsid w:val="00AB5F2D"/>
    <w:rsid w:val="00AB5FAF"/>
    <w:rsid w:val="00AB600C"/>
    <w:rsid w:val="00AB639B"/>
    <w:rsid w:val="00AB63A6"/>
    <w:rsid w:val="00AB697B"/>
    <w:rsid w:val="00AB7131"/>
    <w:rsid w:val="00AB72DC"/>
    <w:rsid w:val="00AB7609"/>
    <w:rsid w:val="00AB7630"/>
    <w:rsid w:val="00AB76AD"/>
    <w:rsid w:val="00AB79B1"/>
    <w:rsid w:val="00AB7BE2"/>
    <w:rsid w:val="00AB7FF4"/>
    <w:rsid w:val="00AC02F9"/>
    <w:rsid w:val="00AC0301"/>
    <w:rsid w:val="00AC04B5"/>
    <w:rsid w:val="00AC0614"/>
    <w:rsid w:val="00AC07B5"/>
    <w:rsid w:val="00AC0A7A"/>
    <w:rsid w:val="00AC0C5C"/>
    <w:rsid w:val="00AC0CF0"/>
    <w:rsid w:val="00AC0EE3"/>
    <w:rsid w:val="00AC110C"/>
    <w:rsid w:val="00AC12E4"/>
    <w:rsid w:val="00AC1476"/>
    <w:rsid w:val="00AC15D3"/>
    <w:rsid w:val="00AC17C2"/>
    <w:rsid w:val="00AC1A8B"/>
    <w:rsid w:val="00AC1AFC"/>
    <w:rsid w:val="00AC1B69"/>
    <w:rsid w:val="00AC1E3A"/>
    <w:rsid w:val="00AC1FB9"/>
    <w:rsid w:val="00AC2030"/>
    <w:rsid w:val="00AC20AE"/>
    <w:rsid w:val="00AC2185"/>
    <w:rsid w:val="00AC21A7"/>
    <w:rsid w:val="00AC220E"/>
    <w:rsid w:val="00AC2363"/>
    <w:rsid w:val="00AC2567"/>
    <w:rsid w:val="00AC28FD"/>
    <w:rsid w:val="00AC2D97"/>
    <w:rsid w:val="00AC2E0E"/>
    <w:rsid w:val="00AC2F40"/>
    <w:rsid w:val="00AC31ED"/>
    <w:rsid w:val="00AC3242"/>
    <w:rsid w:val="00AC3296"/>
    <w:rsid w:val="00AC329A"/>
    <w:rsid w:val="00AC3369"/>
    <w:rsid w:val="00AC3487"/>
    <w:rsid w:val="00AC35EB"/>
    <w:rsid w:val="00AC37AC"/>
    <w:rsid w:val="00AC3851"/>
    <w:rsid w:val="00AC3D1F"/>
    <w:rsid w:val="00AC3D38"/>
    <w:rsid w:val="00AC40C5"/>
    <w:rsid w:val="00AC4161"/>
    <w:rsid w:val="00AC43E5"/>
    <w:rsid w:val="00AC4752"/>
    <w:rsid w:val="00AC48DB"/>
    <w:rsid w:val="00AC498A"/>
    <w:rsid w:val="00AC4AF7"/>
    <w:rsid w:val="00AC4E2B"/>
    <w:rsid w:val="00AC5202"/>
    <w:rsid w:val="00AC5419"/>
    <w:rsid w:val="00AC5468"/>
    <w:rsid w:val="00AC55ED"/>
    <w:rsid w:val="00AC5635"/>
    <w:rsid w:val="00AC56F7"/>
    <w:rsid w:val="00AC5780"/>
    <w:rsid w:val="00AC579E"/>
    <w:rsid w:val="00AC59EF"/>
    <w:rsid w:val="00AC5B26"/>
    <w:rsid w:val="00AC5BF0"/>
    <w:rsid w:val="00AC5CA8"/>
    <w:rsid w:val="00AC6046"/>
    <w:rsid w:val="00AC62D1"/>
    <w:rsid w:val="00AC62EE"/>
    <w:rsid w:val="00AC695C"/>
    <w:rsid w:val="00AC69CB"/>
    <w:rsid w:val="00AC6B15"/>
    <w:rsid w:val="00AC6CA8"/>
    <w:rsid w:val="00AC729C"/>
    <w:rsid w:val="00AC72BC"/>
    <w:rsid w:val="00AC72BD"/>
    <w:rsid w:val="00AC7617"/>
    <w:rsid w:val="00AC76C5"/>
    <w:rsid w:val="00AC7988"/>
    <w:rsid w:val="00AC7A7C"/>
    <w:rsid w:val="00AC7CF1"/>
    <w:rsid w:val="00AC7D46"/>
    <w:rsid w:val="00AD034D"/>
    <w:rsid w:val="00AD038F"/>
    <w:rsid w:val="00AD043A"/>
    <w:rsid w:val="00AD04C2"/>
    <w:rsid w:val="00AD08F9"/>
    <w:rsid w:val="00AD09A7"/>
    <w:rsid w:val="00AD0A0B"/>
    <w:rsid w:val="00AD104C"/>
    <w:rsid w:val="00AD1169"/>
    <w:rsid w:val="00AD12C0"/>
    <w:rsid w:val="00AD13F0"/>
    <w:rsid w:val="00AD1493"/>
    <w:rsid w:val="00AD1608"/>
    <w:rsid w:val="00AD1652"/>
    <w:rsid w:val="00AD1706"/>
    <w:rsid w:val="00AD1C9E"/>
    <w:rsid w:val="00AD1D22"/>
    <w:rsid w:val="00AD1DD1"/>
    <w:rsid w:val="00AD216B"/>
    <w:rsid w:val="00AD2203"/>
    <w:rsid w:val="00AD2320"/>
    <w:rsid w:val="00AD255B"/>
    <w:rsid w:val="00AD25CA"/>
    <w:rsid w:val="00AD2616"/>
    <w:rsid w:val="00AD2860"/>
    <w:rsid w:val="00AD2882"/>
    <w:rsid w:val="00AD2B43"/>
    <w:rsid w:val="00AD2B7E"/>
    <w:rsid w:val="00AD2E27"/>
    <w:rsid w:val="00AD30B1"/>
    <w:rsid w:val="00AD332C"/>
    <w:rsid w:val="00AD33A7"/>
    <w:rsid w:val="00AD33E4"/>
    <w:rsid w:val="00AD3895"/>
    <w:rsid w:val="00AD39E5"/>
    <w:rsid w:val="00AD3E8F"/>
    <w:rsid w:val="00AD3E9C"/>
    <w:rsid w:val="00AD3EA5"/>
    <w:rsid w:val="00AD3F21"/>
    <w:rsid w:val="00AD4045"/>
    <w:rsid w:val="00AD4299"/>
    <w:rsid w:val="00AD470D"/>
    <w:rsid w:val="00AD4832"/>
    <w:rsid w:val="00AD4BBB"/>
    <w:rsid w:val="00AD4F98"/>
    <w:rsid w:val="00AD4FD2"/>
    <w:rsid w:val="00AD5076"/>
    <w:rsid w:val="00AD5584"/>
    <w:rsid w:val="00AD5B6A"/>
    <w:rsid w:val="00AD5F71"/>
    <w:rsid w:val="00AD633D"/>
    <w:rsid w:val="00AD672B"/>
    <w:rsid w:val="00AD68DB"/>
    <w:rsid w:val="00AD6935"/>
    <w:rsid w:val="00AD6A12"/>
    <w:rsid w:val="00AD6E01"/>
    <w:rsid w:val="00AD7029"/>
    <w:rsid w:val="00AD71C0"/>
    <w:rsid w:val="00AD7237"/>
    <w:rsid w:val="00AD7290"/>
    <w:rsid w:val="00AD73AC"/>
    <w:rsid w:val="00AD7493"/>
    <w:rsid w:val="00AD75D5"/>
    <w:rsid w:val="00AD782A"/>
    <w:rsid w:val="00AD7A99"/>
    <w:rsid w:val="00AD7B37"/>
    <w:rsid w:val="00AD7BC0"/>
    <w:rsid w:val="00AD7BD0"/>
    <w:rsid w:val="00AD7FEE"/>
    <w:rsid w:val="00AE001B"/>
    <w:rsid w:val="00AE009F"/>
    <w:rsid w:val="00AE0269"/>
    <w:rsid w:val="00AE0589"/>
    <w:rsid w:val="00AE06B7"/>
    <w:rsid w:val="00AE0811"/>
    <w:rsid w:val="00AE0A14"/>
    <w:rsid w:val="00AE0D36"/>
    <w:rsid w:val="00AE0E65"/>
    <w:rsid w:val="00AE0E81"/>
    <w:rsid w:val="00AE0F8D"/>
    <w:rsid w:val="00AE1072"/>
    <w:rsid w:val="00AE1583"/>
    <w:rsid w:val="00AE1929"/>
    <w:rsid w:val="00AE1A58"/>
    <w:rsid w:val="00AE1B75"/>
    <w:rsid w:val="00AE1D16"/>
    <w:rsid w:val="00AE1D62"/>
    <w:rsid w:val="00AE1DE3"/>
    <w:rsid w:val="00AE1EF9"/>
    <w:rsid w:val="00AE2078"/>
    <w:rsid w:val="00AE209B"/>
    <w:rsid w:val="00AE20B0"/>
    <w:rsid w:val="00AE212C"/>
    <w:rsid w:val="00AE21D9"/>
    <w:rsid w:val="00AE2B79"/>
    <w:rsid w:val="00AE2D28"/>
    <w:rsid w:val="00AE2D38"/>
    <w:rsid w:val="00AE2EF5"/>
    <w:rsid w:val="00AE339C"/>
    <w:rsid w:val="00AE35F2"/>
    <w:rsid w:val="00AE37B2"/>
    <w:rsid w:val="00AE3ACE"/>
    <w:rsid w:val="00AE3C7F"/>
    <w:rsid w:val="00AE3CBA"/>
    <w:rsid w:val="00AE3F02"/>
    <w:rsid w:val="00AE3F23"/>
    <w:rsid w:val="00AE4780"/>
    <w:rsid w:val="00AE4789"/>
    <w:rsid w:val="00AE49C0"/>
    <w:rsid w:val="00AE4A8F"/>
    <w:rsid w:val="00AE4CAE"/>
    <w:rsid w:val="00AE4DF2"/>
    <w:rsid w:val="00AE4F54"/>
    <w:rsid w:val="00AE4FB0"/>
    <w:rsid w:val="00AE53B5"/>
    <w:rsid w:val="00AE575B"/>
    <w:rsid w:val="00AE5B59"/>
    <w:rsid w:val="00AE5B5C"/>
    <w:rsid w:val="00AE5BDD"/>
    <w:rsid w:val="00AE5C19"/>
    <w:rsid w:val="00AE5D90"/>
    <w:rsid w:val="00AE600F"/>
    <w:rsid w:val="00AE652E"/>
    <w:rsid w:val="00AE68CB"/>
    <w:rsid w:val="00AE6BB0"/>
    <w:rsid w:val="00AE6C14"/>
    <w:rsid w:val="00AE6EBC"/>
    <w:rsid w:val="00AE6FCA"/>
    <w:rsid w:val="00AE70F1"/>
    <w:rsid w:val="00AE72DC"/>
    <w:rsid w:val="00AE73DA"/>
    <w:rsid w:val="00AE7553"/>
    <w:rsid w:val="00AE7985"/>
    <w:rsid w:val="00AE7B00"/>
    <w:rsid w:val="00AE7DD2"/>
    <w:rsid w:val="00AE7E8B"/>
    <w:rsid w:val="00AF00F2"/>
    <w:rsid w:val="00AF017A"/>
    <w:rsid w:val="00AF01A3"/>
    <w:rsid w:val="00AF01BC"/>
    <w:rsid w:val="00AF033F"/>
    <w:rsid w:val="00AF07D5"/>
    <w:rsid w:val="00AF0808"/>
    <w:rsid w:val="00AF08C8"/>
    <w:rsid w:val="00AF0923"/>
    <w:rsid w:val="00AF09BE"/>
    <w:rsid w:val="00AF0A8A"/>
    <w:rsid w:val="00AF0B6E"/>
    <w:rsid w:val="00AF0D36"/>
    <w:rsid w:val="00AF0DB5"/>
    <w:rsid w:val="00AF0EF0"/>
    <w:rsid w:val="00AF0EF5"/>
    <w:rsid w:val="00AF1383"/>
    <w:rsid w:val="00AF1594"/>
    <w:rsid w:val="00AF16BD"/>
    <w:rsid w:val="00AF1919"/>
    <w:rsid w:val="00AF194D"/>
    <w:rsid w:val="00AF1A8D"/>
    <w:rsid w:val="00AF1E9E"/>
    <w:rsid w:val="00AF20B9"/>
    <w:rsid w:val="00AF20C9"/>
    <w:rsid w:val="00AF2375"/>
    <w:rsid w:val="00AF2462"/>
    <w:rsid w:val="00AF268F"/>
    <w:rsid w:val="00AF26D4"/>
    <w:rsid w:val="00AF290A"/>
    <w:rsid w:val="00AF2987"/>
    <w:rsid w:val="00AF2C98"/>
    <w:rsid w:val="00AF2D65"/>
    <w:rsid w:val="00AF2F45"/>
    <w:rsid w:val="00AF3233"/>
    <w:rsid w:val="00AF3467"/>
    <w:rsid w:val="00AF34A0"/>
    <w:rsid w:val="00AF372C"/>
    <w:rsid w:val="00AF381D"/>
    <w:rsid w:val="00AF3B9D"/>
    <w:rsid w:val="00AF3C7F"/>
    <w:rsid w:val="00AF3C88"/>
    <w:rsid w:val="00AF3E71"/>
    <w:rsid w:val="00AF3EC4"/>
    <w:rsid w:val="00AF4064"/>
    <w:rsid w:val="00AF4179"/>
    <w:rsid w:val="00AF45BD"/>
    <w:rsid w:val="00AF47CD"/>
    <w:rsid w:val="00AF4861"/>
    <w:rsid w:val="00AF4BA9"/>
    <w:rsid w:val="00AF4C04"/>
    <w:rsid w:val="00AF4D9F"/>
    <w:rsid w:val="00AF4DFE"/>
    <w:rsid w:val="00AF51F7"/>
    <w:rsid w:val="00AF5440"/>
    <w:rsid w:val="00AF56B5"/>
    <w:rsid w:val="00AF5726"/>
    <w:rsid w:val="00AF57D0"/>
    <w:rsid w:val="00AF5A02"/>
    <w:rsid w:val="00AF5B0F"/>
    <w:rsid w:val="00AF5B87"/>
    <w:rsid w:val="00AF5E57"/>
    <w:rsid w:val="00AF5F66"/>
    <w:rsid w:val="00AF5FF0"/>
    <w:rsid w:val="00AF6489"/>
    <w:rsid w:val="00AF6701"/>
    <w:rsid w:val="00AF67B7"/>
    <w:rsid w:val="00AF6A1D"/>
    <w:rsid w:val="00AF6B0E"/>
    <w:rsid w:val="00AF6B1C"/>
    <w:rsid w:val="00AF6D2A"/>
    <w:rsid w:val="00AF6D5B"/>
    <w:rsid w:val="00AF6E20"/>
    <w:rsid w:val="00AF724A"/>
    <w:rsid w:val="00AF72CE"/>
    <w:rsid w:val="00AF739B"/>
    <w:rsid w:val="00AF740F"/>
    <w:rsid w:val="00AF753E"/>
    <w:rsid w:val="00AF76D5"/>
    <w:rsid w:val="00AF7BA0"/>
    <w:rsid w:val="00AF7EBC"/>
    <w:rsid w:val="00AF7F6F"/>
    <w:rsid w:val="00B000C7"/>
    <w:rsid w:val="00B00496"/>
    <w:rsid w:val="00B004FF"/>
    <w:rsid w:val="00B006AE"/>
    <w:rsid w:val="00B008DB"/>
    <w:rsid w:val="00B008E7"/>
    <w:rsid w:val="00B009F7"/>
    <w:rsid w:val="00B00A78"/>
    <w:rsid w:val="00B00AB0"/>
    <w:rsid w:val="00B00AF2"/>
    <w:rsid w:val="00B00DE9"/>
    <w:rsid w:val="00B01097"/>
    <w:rsid w:val="00B0120F"/>
    <w:rsid w:val="00B01497"/>
    <w:rsid w:val="00B0154B"/>
    <w:rsid w:val="00B016B5"/>
    <w:rsid w:val="00B019AA"/>
    <w:rsid w:val="00B01C1D"/>
    <w:rsid w:val="00B01DF2"/>
    <w:rsid w:val="00B01ECE"/>
    <w:rsid w:val="00B02185"/>
    <w:rsid w:val="00B022BE"/>
    <w:rsid w:val="00B024C1"/>
    <w:rsid w:val="00B0264F"/>
    <w:rsid w:val="00B026BB"/>
    <w:rsid w:val="00B0274E"/>
    <w:rsid w:val="00B02B25"/>
    <w:rsid w:val="00B02B96"/>
    <w:rsid w:val="00B02D76"/>
    <w:rsid w:val="00B02D78"/>
    <w:rsid w:val="00B02E47"/>
    <w:rsid w:val="00B02ECA"/>
    <w:rsid w:val="00B02F8A"/>
    <w:rsid w:val="00B030CF"/>
    <w:rsid w:val="00B031EA"/>
    <w:rsid w:val="00B0323F"/>
    <w:rsid w:val="00B038C4"/>
    <w:rsid w:val="00B03AB8"/>
    <w:rsid w:val="00B03BF9"/>
    <w:rsid w:val="00B03C1D"/>
    <w:rsid w:val="00B03E39"/>
    <w:rsid w:val="00B03F4B"/>
    <w:rsid w:val="00B03FB4"/>
    <w:rsid w:val="00B040E1"/>
    <w:rsid w:val="00B040FF"/>
    <w:rsid w:val="00B0425D"/>
    <w:rsid w:val="00B04499"/>
    <w:rsid w:val="00B044EC"/>
    <w:rsid w:val="00B04721"/>
    <w:rsid w:val="00B04880"/>
    <w:rsid w:val="00B04A98"/>
    <w:rsid w:val="00B04BB6"/>
    <w:rsid w:val="00B04BDB"/>
    <w:rsid w:val="00B04D2D"/>
    <w:rsid w:val="00B04DD2"/>
    <w:rsid w:val="00B04E12"/>
    <w:rsid w:val="00B05214"/>
    <w:rsid w:val="00B0543B"/>
    <w:rsid w:val="00B05590"/>
    <w:rsid w:val="00B05958"/>
    <w:rsid w:val="00B05AD8"/>
    <w:rsid w:val="00B05D54"/>
    <w:rsid w:val="00B05D8C"/>
    <w:rsid w:val="00B05E20"/>
    <w:rsid w:val="00B06201"/>
    <w:rsid w:val="00B0661C"/>
    <w:rsid w:val="00B06651"/>
    <w:rsid w:val="00B0669F"/>
    <w:rsid w:val="00B06773"/>
    <w:rsid w:val="00B06A11"/>
    <w:rsid w:val="00B06BEB"/>
    <w:rsid w:val="00B06CB7"/>
    <w:rsid w:val="00B06CD4"/>
    <w:rsid w:val="00B06E00"/>
    <w:rsid w:val="00B06E06"/>
    <w:rsid w:val="00B07278"/>
    <w:rsid w:val="00B07394"/>
    <w:rsid w:val="00B076C9"/>
    <w:rsid w:val="00B07701"/>
    <w:rsid w:val="00B07755"/>
    <w:rsid w:val="00B0775B"/>
    <w:rsid w:val="00B078CB"/>
    <w:rsid w:val="00B078D4"/>
    <w:rsid w:val="00B07934"/>
    <w:rsid w:val="00B07B66"/>
    <w:rsid w:val="00B07D32"/>
    <w:rsid w:val="00B07E65"/>
    <w:rsid w:val="00B07FF3"/>
    <w:rsid w:val="00B100B2"/>
    <w:rsid w:val="00B100C7"/>
    <w:rsid w:val="00B10123"/>
    <w:rsid w:val="00B10161"/>
    <w:rsid w:val="00B102C5"/>
    <w:rsid w:val="00B105FA"/>
    <w:rsid w:val="00B10627"/>
    <w:rsid w:val="00B1078C"/>
    <w:rsid w:val="00B107FC"/>
    <w:rsid w:val="00B10D62"/>
    <w:rsid w:val="00B10F22"/>
    <w:rsid w:val="00B11542"/>
    <w:rsid w:val="00B117D1"/>
    <w:rsid w:val="00B11912"/>
    <w:rsid w:val="00B119A4"/>
    <w:rsid w:val="00B119B2"/>
    <w:rsid w:val="00B11A9F"/>
    <w:rsid w:val="00B11AEE"/>
    <w:rsid w:val="00B11B5B"/>
    <w:rsid w:val="00B11CAB"/>
    <w:rsid w:val="00B123B8"/>
    <w:rsid w:val="00B128A4"/>
    <w:rsid w:val="00B12B54"/>
    <w:rsid w:val="00B12CE2"/>
    <w:rsid w:val="00B12D0B"/>
    <w:rsid w:val="00B12E76"/>
    <w:rsid w:val="00B12F4E"/>
    <w:rsid w:val="00B1309B"/>
    <w:rsid w:val="00B13160"/>
    <w:rsid w:val="00B13446"/>
    <w:rsid w:val="00B1345E"/>
    <w:rsid w:val="00B1378D"/>
    <w:rsid w:val="00B138EE"/>
    <w:rsid w:val="00B13B49"/>
    <w:rsid w:val="00B13BD3"/>
    <w:rsid w:val="00B13D0F"/>
    <w:rsid w:val="00B13DC8"/>
    <w:rsid w:val="00B13FD5"/>
    <w:rsid w:val="00B140E9"/>
    <w:rsid w:val="00B141BE"/>
    <w:rsid w:val="00B142F1"/>
    <w:rsid w:val="00B1443B"/>
    <w:rsid w:val="00B14A38"/>
    <w:rsid w:val="00B15283"/>
    <w:rsid w:val="00B15324"/>
    <w:rsid w:val="00B15376"/>
    <w:rsid w:val="00B1539B"/>
    <w:rsid w:val="00B154E4"/>
    <w:rsid w:val="00B154F5"/>
    <w:rsid w:val="00B156A5"/>
    <w:rsid w:val="00B1571E"/>
    <w:rsid w:val="00B1579F"/>
    <w:rsid w:val="00B15827"/>
    <w:rsid w:val="00B15A34"/>
    <w:rsid w:val="00B15CE2"/>
    <w:rsid w:val="00B16315"/>
    <w:rsid w:val="00B1656E"/>
    <w:rsid w:val="00B166FF"/>
    <w:rsid w:val="00B16767"/>
    <w:rsid w:val="00B167F0"/>
    <w:rsid w:val="00B16902"/>
    <w:rsid w:val="00B16B08"/>
    <w:rsid w:val="00B16B09"/>
    <w:rsid w:val="00B16D1A"/>
    <w:rsid w:val="00B16D3B"/>
    <w:rsid w:val="00B174E8"/>
    <w:rsid w:val="00B177A2"/>
    <w:rsid w:val="00B179DE"/>
    <w:rsid w:val="00B17A42"/>
    <w:rsid w:val="00B17A45"/>
    <w:rsid w:val="00B17C94"/>
    <w:rsid w:val="00B17C9C"/>
    <w:rsid w:val="00B20190"/>
    <w:rsid w:val="00B204DB"/>
    <w:rsid w:val="00B20725"/>
    <w:rsid w:val="00B20751"/>
    <w:rsid w:val="00B209A3"/>
    <w:rsid w:val="00B209BB"/>
    <w:rsid w:val="00B20C56"/>
    <w:rsid w:val="00B20D35"/>
    <w:rsid w:val="00B21134"/>
    <w:rsid w:val="00B2136D"/>
    <w:rsid w:val="00B21684"/>
    <w:rsid w:val="00B216D8"/>
    <w:rsid w:val="00B21896"/>
    <w:rsid w:val="00B21A23"/>
    <w:rsid w:val="00B21B14"/>
    <w:rsid w:val="00B21C85"/>
    <w:rsid w:val="00B22180"/>
    <w:rsid w:val="00B2249F"/>
    <w:rsid w:val="00B2265E"/>
    <w:rsid w:val="00B227DE"/>
    <w:rsid w:val="00B2293D"/>
    <w:rsid w:val="00B22ADD"/>
    <w:rsid w:val="00B22FC2"/>
    <w:rsid w:val="00B23657"/>
    <w:rsid w:val="00B23704"/>
    <w:rsid w:val="00B237D1"/>
    <w:rsid w:val="00B23B61"/>
    <w:rsid w:val="00B243E5"/>
    <w:rsid w:val="00B244E3"/>
    <w:rsid w:val="00B246EC"/>
    <w:rsid w:val="00B2490F"/>
    <w:rsid w:val="00B249D3"/>
    <w:rsid w:val="00B24BE3"/>
    <w:rsid w:val="00B24C5C"/>
    <w:rsid w:val="00B24C74"/>
    <w:rsid w:val="00B24D7C"/>
    <w:rsid w:val="00B25270"/>
    <w:rsid w:val="00B252AA"/>
    <w:rsid w:val="00B25301"/>
    <w:rsid w:val="00B25421"/>
    <w:rsid w:val="00B25449"/>
    <w:rsid w:val="00B25619"/>
    <w:rsid w:val="00B25766"/>
    <w:rsid w:val="00B257C7"/>
    <w:rsid w:val="00B258D9"/>
    <w:rsid w:val="00B25CE0"/>
    <w:rsid w:val="00B25D40"/>
    <w:rsid w:val="00B25D48"/>
    <w:rsid w:val="00B2608B"/>
    <w:rsid w:val="00B268C9"/>
    <w:rsid w:val="00B268DF"/>
    <w:rsid w:val="00B26A7B"/>
    <w:rsid w:val="00B26C33"/>
    <w:rsid w:val="00B26C8A"/>
    <w:rsid w:val="00B26E17"/>
    <w:rsid w:val="00B27103"/>
    <w:rsid w:val="00B27151"/>
    <w:rsid w:val="00B2721E"/>
    <w:rsid w:val="00B2775E"/>
    <w:rsid w:val="00B2779B"/>
    <w:rsid w:val="00B27837"/>
    <w:rsid w:val="00B27A60"/>
    <w:rsid w:val="00B27B63"/>
    <w:rsid w:val="00B30192"/>
    <w:rsid w:val="00B3025B"/>
    <w:rsid w:val="00B3057E"/>
    <w:rsid w:val="00B305BF"/>
    <w:rsid w:val="00B3065D"/>
    <w:rsid w:val="00B306D2"/>
    <w:rsid w:val="00B30B4C"/>
    <w:rsid w:val="00B30CA6"/>
    <w:rsid w:val="00B314EB"/>
    <w:rsid w:val="00B318DC"/>
    <w:rsid w:val="00B31A90"/>
    <w:rsid w:val="00B31D3F"/>
    <w:rsid w:val="00B31F21"/>
    <w:rsid w:val="00B32214"/>
    <w:rsid w:val="00B3225C"/>
    <w:rsid w:val="00B32463"/>
    <w:rsid w:val="00B32486"/>
    <w:rsid w:val="00B32566"/>
    <w:rsid w:val="00B32716"/>
    <w:rsid w:val="00B32990"/>
    <w:rsid w:val="00B32A08"/>
    <w:rsid w:val="00B32B24"/>
    <w:rsid w:val="00B32C50"/>
    <w:rsid w:val="00B32F6A"/>
    <w:rsid w:val="00B331F1"/>
    <w:rsid w:val="00B33747"/>
    <w:rsid w:val="00B3377B"/>
    <w:rsid w:val="00B33944"/>
    <w:rsid w:val="00B339E1"/>
    <w:rsid w:val="00B33AAE"/>
    <w:rsid w:val="00B33D11"/>
    <w:rsid w:val="00B33D93"/>
    <w:rsid w:val="00B341D0"/>
    <w:rsid w:val="00B341FD"/>
    <w:rsid w:val="00B342EA"/>
    <w:rsid w:val="00B3445F"/>
    <w:rsid w:val="00B3475D"/>
    <w:rsid w:val="00B34922"/>
    <w:rsid w:val="00B34A4F"/>
    <w:rsid w:val="00B34AAE"/>
    <w:rsid w:val="00B34BDC"/>
    <w:rsid w:val="00B34CAA"/>
    <w:rsid w:val="00B3554F"/>
    <w:rsid w:val="00B35795"/>
    <w:rsid w:val="00B358C7"/>
    <w:rsid w:val="00B3594B"/>
    <w:rsid w:val="00B35A50"/>
    <w:rsid w:val="00B35AFC"/>
    <w:rsid w:val="00B35C0A"/>
    <w:rsid w:val="00B35C77"/>
    <w:rsid w:val="00B35FEF"/>
    <w:rsid w:val="00B360CE"/>
    <w:rsid w:val="00B36248"/>
    <w:rsid w:val="00B36380"/>
    <w:rsid w:val="00B367FA"/>
    <w:rsid w:val="00B36944"/>
    <w:rsid w:val="00B36A76"/>
    <w:rsid w:val="00B36CE9"/>
    <w:rsid w:val="00B36D66"/>
    <w:rsid w:val="00B3705A"/>
    <w:rsid w:val="00B3741C"/>
    <w:rsid w:val="00B3779A"/>
    <w:rsid w:val="00B3782A"/>
    <w:rsid w:val="00B37923"/>
    <w:rsid w:val="00B37B93"/>
    <w:rsid w:val="00B37D08"/>
    <w:rsid w:val="00B37D62"/>
    <w:rsid w:val="00B37DEB"/>
    <w:rsid w:val="00B37E06"/>
    <w:rsid w:val="00B37F10"/>
    <w:rsid w:val="00B37F21"/>
    <w:rsid w:val="00B40098"/>
    <w:rsid w:val="00B405DF"/>
    <w:rsid w:val="00B40724"/>
    <w:rsid w:val="00B408C2"/>
    <w:rsid w:val="00B40A3C"/>
    <w:rsid w:val="00B40A67"/>
    <w:rsid w:val="00B40B3D"/>
    <w:rsid w:val="00B40D35"/>
    <w:rsid w:val="00B40FB0"/>
    <w:rsid w:val="00B411B7"/>
    <w:rsid w:val="00B419B5"/>
    <w:rsid w:val="00B41AA9"/>
    <w:rsid w:val="00B41B16"/>
    <w:rsid w:val="00B41D30"/>
    <w:rsid w:val="00B41F64"/>
    <w:rsid w:val="00B41F72"/>
    <w:rsid w:val="00B421BD"/>
    <w:rsid w:val="00B421CF"/>
    <w:rsid w:val="00B423EA"/>
    <w:rsid w:val="00B4242C"/>
    <w:rsid w:val="00B425D2"/>
    <w:rsid w:val="00B42F18"/>
    <w:rsid w:val="00B430E1"/>
    <w:rsid w:val="00B432CB"/>
    <w:rsid w:val="00B432E0"/>
    <w:rsid w:val="00B432EE"/>
    <w:rsid w:val="00B4339A"/>
    <w:rsid w:val="00B43582"/>
    <w:rsid w:val="00B436AA"/>
    <w:rsid w:val="00B4376D"/>
    <w:rsid w:val="00B438B0"/>
    <w:rsid w:val="00B43A1F"/>
    <w:rsid w:val="00B43EE0"/>
    <w:rsid w:val="00B44043"/>
    <w:rsid w:val="00B441F0"/>
    <w:rsid w:val="00B44325"/>
    <w:rsid w:val="00B44464"/>
    <w:rsid w:val="00B44952"/>
    <w:rsid w:val="00B44E00"/>
    <w:rsid w:val="00B4504D"/>
    <w:rsid w:val="00B4522E"/>
    <w:rsid w:val="00B452D4"/>
    <w:rsid w:val="00B4552C"/>
    <w:rsid w:val="00B4553D"/>
    <w:rsid w:val="00B4557A"/>
    <w:rsid w:val="00B455B0"/>
    <w:rsid w:val="00B45690"/>
    <w:rsid w:val="00B457ED"/>
    <w:rsid w:val="00B45821"/>
    <w:rsid w:val="00B45847"/>
    <w:rsid w:val="00B45AFA"/>
    <w:rsid w:val="00B45B98"/>
    <w:rsid w:val="00B45D52"/>
    <w:rsid w:val="00B45D55"/>
    <w:rsid w:val="00B45D78"/>
    <w:rsid w:val="00B4603C"/>
    <w:rsid w:val="00B460FC"/>
    <w:rsid w:val="00B4616E"/>
    <w:rsid w:val="00B46189"/>
    <w:rsid w:val="00B4628C"/>
    <w:rsid w:val="00B4656A"/>
    <w:rsid w:val="00B4668B"/>
    <w:rsid w:val="00B46763"/>
    <w:rsid w:val="00B468E2"/>
    <w:rsid w:val="00B46A3C"/>
    <w:rsid w:val="00B46BBB"/>
    <w:rsid w:val="00B46CC4"/>
    <w:rsid w:val="00B46CFC"/>
    <w:rsid w:val="00B46DFD"/>
    <w:rsid w:val="00B46E49"/>
    <w:rsid w:val="00B47076"/>
    <w:rsid w:val="00B4720C"/>
    <w:rsid w:val="00B47430"/>
    <w:rsid w:val="00B47504"/>
    <w:rsid w:val="00B47777"/>
    <w:rsid w:val="00B477ED"/>
    <w:rsid w:val="00B4794F"/>
    <w:rsid w:val="00B47968"/>
    <w:rsid w:val="00B47B3D"/>
    <w:rsid w:val="00B47BDE"/>
    <w:rsid w:val="00B47C8D"/>
    <w:rsid w:val="00B47D88"/>
    <w:rsid w:val="00B47DF5"/>
    <w:rsid w:val="00B47E12"/>
    <w:rsid w:val="00B505DD"/>
    <w:rsid w:val="00B50721"/>
    <w:rsid w:val="00B5077D"/>
    <w:rsid w:val="00B507C8"/>
    <w:rsid w:val="00B50992"/>
    <w:rsid w:val="00B50A2F"/>
    <w:rsid w:val="00B50B47"/>
    <w:rsid w:val="00B50C69"/>
    <w:rsid w:val="00B50C92"/>
    <w:rsid w:val="00B50E77"/>
    <w:rsid w:val="00B51017"/>
    <w:rsid w:val="00B51046"/>
    <w:rsid w:val="00B51166"/>
    <w:rsid w:val="00B51284"/>
    <w:rsid w:val="00B5133E"/>
    <w:rsid w:val="00B5150C"/>
    <w:rsid w:val="00B51656"/>
    <w:rsid w:val="00B517AB"/>
    <w:rsid w:val="00B51846"/>
    <w:rsid w:val="00B51CB0"/>
    <w:rsid w:val="00B51DE9"/>
    <w:rsid w:val="00B5216D"/>
    <w:rsid w:val="00B5233F"/>
    <w:rsid w:val="00B524AD"/>
    <w:rsid w:val="00B525E5"/>
    <w:rsid w:val="00B52A28"/>
    <w:rsid w:val="00B52AF9"/>
    <w:rsid w:val="00B52BB8"/>
    <w:rsid w:val="00B52DE7"/>
    <w:rsid w:val="00B52F10"/>
    <w:rsid w:val="00B5328A"/>
    <w:rsid w:val="00B53417"/>
    <w:rsid w:val="00B53554"/>
    <w:rsid w:val="00B537F1"/>
    <w:rsid w:val="00B5386C"/>
    <w:rsid w:val="00B53CBC"/>
    <w:rsid w:val="00B53CCF"/>
    <w:rsid w:val="00B53E27"/>
    <w:rsid w:val="00B53E5A"/>
    <w:rsid w:val="00B53FDF"/>
    <w:rsid w:val="00B54171"/>
    <w:rsid w:val="00B5438B"/>
    <w:rsid w:val="00B54410"/>
    <w:rsid w:val="00B54474"/>
    <w:rsid w:val="00B5455E"/>
    <w:rsid w:val="00B545AE"/>
    <w:rsid w:val="00B5463C"/>
    <w:rsid w:val="00B546D4"/>
    <w:rsid w:val="00B5494E"/>
    <w:rsid w:val="00B54A4D"/>
    <w:rsid w:val="00B54ACA"/>
    <w:rsid w:val="00B54BB3"/>
    <w:rsid w:val="00B54C8D"/>
    <w:rsid w:val="00B54D11"/>
    <w:rsid w:val="00B54FBC"/>
    <w:rsid w:val="00B55396"/>
    <w:rsid w:val="00B5540A"/>
    <w:rsid w:val="00B555D0"/>
    <w:rsid w:val="00B55622"/>
    <w:rsid w:val="00B55B66"/>
    <w:rsid w:val="00B55E29"/>
    <w:rsid w:val="00B56033"/>
    <w:rsid w:val="00B563B0"/>
    <w:rsid w:val="00B563FE"/>
    <w:rsid w:val="00B5670B"/>
    <w:rsid w:val="00B568CD"/>
    <w:rsid w:val="00B568E0"/>
    <w:rsid w:val="00B5690E"/>
    <w:rsid w:val="00B56CF7"/>
    <w:rsid w:val="00B56FA5"/>
    <w:rsid w:val="00B57383"/>
    <w:rsid w:val="00B5738D"/>
    <w:rsid w:val="00B5757C"/>
    <w:rsid w:val="00B5791B"/>
    <w:rsid w:val="00B579BF"/>
    <w:rsid w:val="00B579C3"/>
    <w:rsid w:val="00B57B7C"/>
    <w:rsid w:val="00B57DAE"/>
    <w:rsid w:val="00B57DEC"/>
    <w:rsid w:val="00B57F01"/>
    <w:rsid w:val="00B600A3"/>
    <w:rsid w:val="00B600E0"/>
    <w:rsid w:val="00B6013E"/>
    <w:rsid w:val="00B60388"/>
    <w:rsid w:val="00B6046A"/>
    <w:rsid w:val="00B604C0"/>
    <w:rsid w:val="00B606A7"/>
    <w:rsid w:val="00B6085C"/>
    <w:rsid w:val="00B60C86"/>
    <w:rsid w:val="00B60EC9"/>
    <w:rsid w:val="00B60EED"/>
    <w:rsid w:val="00B60F85"/>
    <w:rsid w:val="00B6121E"/>
    <w:rsid w:val="00B61572"/>
    <w:rsid w:val="00B61B53"/>
    <w:rsid w:val="00B61FE0"/>
    <w:rsid w:val="00B62071"/>
    <w:rsid w:val="00B62159"/>
    <w:rsid w:val="00B627DC"/>
    <w:rsid w:val="00B62885"/>
    <w:rsid w:val="00B62B9F"/>
    <w:rsid w:val="00B62C1E"/>
    <w:rsid w:val="00B62D28"/>
    <w:rsid w:val="00B62D5C"/>
    <w:rsid w:val="00B62EC0"/>
    <w:rsid w:val="00B62FF4"/>
    <w:rsid w:val="00B62FF9"/>
    <w:rsid w:val="00B63171"/>
    <w:rsid w:val="00B63371"/>
    <w:rsid w:val="00B6368D"/>
    <w:rsid w:val="00B6372D"/>
    <w:rsid w:val="00B639D1"/>
    <w:rsid w:val="00B63AED"/>
    <w:rsid w:val="00B63C86"/>
    <w:rsid w:val="00B63ECB"/>
    <w:rsid w:val="00B63F41"/>
    <w:rsid w:val="00B64036"/>
    <w:rsid w:val="00B6451B"/>
    <w:rsid w:val="00B64602"/>
    <w:rsid w:val="00B64954"/>
    <w:rsid w:val="00B64A3E"/>
    <w:rsid w:val="00B64C86"/>
    <w:rsid w:val="00B64D28"/>
    <w:rsid w:val="00B65161"/>
    <w:rsid w:val="00B6527D"/>
    <w:rsid w:val="00B655F2"/>
    <w:rsid w:val="00B65964"/>
    <w:rsid w:val="00B65B09"/>
    <w:rsid w:val="00B65CBE"/>
    <w:rsid w:val="00B65DD1"/>
    <w:rsid w:val="00B65E2D"/>
    <w:rsid w:val="00B65F47"/>
    <w:rsid w:val="00B661A4"/>
    <w:rsid w:val="00B66203"/>
    <w:rsid w:val="00B66354"/>
    <w:rsid w:val="00B66721"/>
    <w:rsid w:val="00B667F4"/>
    <w:rsid w:val="00B66A02"/>
    <w:rsid w:val="00B66A34"/>
    <w:rsid w:val="00B66B6C"/>
    <w:rsid w:val="00B66D6C"/>
    <w:rsid w:val="00B66DE1"/>
    <w:rsid w:val="00B66F15"/>
    <w:rsid w:val="00B671D5"/>
    <w:rsid w:val="00B672F4"/>
    <w:rsid w:val="00B6737F"/>
    <w:rsid w:val="00B675E5"/>
    <w:rsid w:val="00B677DD"/>
    <w:rsid w:val="00B679D4"/>
    <w:rsid w:val="00B67EC6"/>
    <w:rsid w:val="00B70217"/>
    <w:rsid w:val="00B70255"/>
    <w:rsid w:val="00B702C5"/>
    <w:rsid w:val="00B702D5"/>
    <w:rsid w:val="00B703F8"/>
    <w:rsid w:val="00B7046E"/>
    <w:rsid w:val="00B706AB"/>
    <w:rsid w:val="00B706B7"/>
    <w:rsid w:val="00B709A0"/>
    <w:rsid w:val="00B70BD7"/>
    <w:rsid w:val="00B7104E"/>
    <w:rsid w:val="00B7150B"/>
    <w:rsid w:val="00B71565"/>
    <w:rsid w:val="00B71836"/>
    <w:rsid w:val="00B719A4"/>
    <w:rsid w:val="00B71BAE"/>
    <w:rsid w:val="00B71C25"/>
    <w:rsid w:val="00B71C75"/>
    <w:rsid w:val="00B72361"/>
    <w:rsid w:val="00B72781"/>
    <w:rsid w:val="00B72B5C"/>
    <w:rsid w:val="00B72E7F"/>
    <w:rsid w:val="00B72F34"/>
    <w:rsid w:val="00B7300E"/>
    <w:rsid w:val="00B731EC"/>
    <w:rsid w:val="00B7323E"/>
    <w:rsid w:val="00B7325D"/>
    <w:rsid w:val="00B73439"/>
    <w:rsid w:val="00B734A5"/>
    <w:rsid w:val="00B736E8"/>
    <w:rsid w:val="00B73733"/>
    <w:rsid w:val="00B739E0"/>
    <w:rsid w:val="00B73B79"/>
    <w:rsid w:val="00B73D03"/>
    <w:rsid w:val="00B73F15"/>
    <w:rsid w:val="00B74321"/>
    <w:rsid w:val="00B744A6"/>
    <w:rsid w:val="00B74A40"/>
    <w:rsid w:val="00B74AA2"/>
    <w:rsid w:val="00B74E10"/>
    <w:rsid w:val="00B7501E"/>
    <w:rsid w:val="00B750D3"/>
    <w:rsid w:val="00B75451"/>
    <w:rsid w:val="00B75745"/>
    <w:rsid w:val="00B75957"/>
    <w:rsid w:val="00B75A75"/>
    <w:rsid w:val="00B75B57"/>
    <w:rsid w:val="00B75EB4"/>
    <w:rsid w:val="00B75ECF"/>
    <w:rsid w:val="00B75F04"/>
    <w:rsid w:val="00B76079"/>
    <w:rsid w:val="00B760DF"/>
    <w:rsid w:val="00B7620C"/>
    <w:rsid w:val="00B7631B"/>
    <w:rsid w:val="00B767B9"/>
    <w:rsid w:val="00B76AEF"/>
    <w:rsid w:val="00B76F9D"/>
    <w:rsid w:val="00B77293"/>
    <w:rsid w:val="00B772E5"/>
    <w:rsid w:val="00B772F9"/>
    <w:rsid w:val="00B77330"/>
    <w:rsid w:val="00B77569"/>
    <w:rsid w:val="00B77721"/>
    <w:rsid w:val="00B77842"/>
    <w:rsid w:val="00B77A09"/>
    <w:rsid w:val="00B77B0F"/>
    <w:rsid w:val="00B77C70"/>
    <w:rsid w:val="00B77CF5"/>
    <w:rsid w:val="00B77F38"/>
    <w:rsid w:val="00B8026B"/>
    <w:rsid w:val="00B8046D"/>
    <w:rsid w:val="00B804A7"/>
    <w:rsid w:val="00B8058F"/>
    <w:rsid w:val="00B80779"/>
    <w:rsid w:val="00B80789"/>
    <w:rsid w:val="00B807CF"/>
    <w:rsid w:val="00B80A1D"/>
    <w:rsid w:val="00B80A52"/>
    <w:rsid w:val="00B80C84"/>
    <w:rsid w:val="00B81391"/>
    <w:rsid w:val="00B81617"/>
    <w:rsid w:val="00B81ADA"/>
    <w:rsid w:val="00B81D4A"/>
    <w:rsid w:val="00B822DF"/>
    <w:rsid w:val="00B8242C"/>
    <w:rsid w:val="00B82653"/>
    <w:rsid w:val="00B82661"/>
    <w:rsid w:val="00B82678"/>
    <w:rsid w:val="00B829C3"/>
    <w:rsid w:val="00B82B7D"/>
    <w:rsid w:val="00B82DB0"/>
    <w:rsid w:val="00B82DD6"/>
    <w:rsid w:val="00B831EB"/>
    <w:rsid w:val="00B831FE"/>
    <w:rsid w:val="00B832B0"/>
    <w:rsid w:val="00B835F4"/>
    <w:rsid w:val="00B8376F"/>
    <w:rsid w:val="00B838BA"/>
    <w:rsid w:val="00B83B5F"/>
    <w:rsid w:val="00B83C20"/>
    <w:rsid w:val="00B83D80"/>
    <w:rsid w:val="00B83DAE"/>
    <w:rsid w:val="00B83DE5"/>
    <w:rsid w:val="00B83E41"/>
    <w:rsid w:val="00B84080"/>
    <w:rsid w:val="00B84657"/>
    <w:rsid w:val="00B84863"/>
    <w:rsid w:val="00B84BBA"/>
    <w:rsid w:val="00B84D8D"/>
    <w:rsid w:val="00B84DD6"/>
    <w:rsid w:val="00B84E18"/>
    <w:rsid w:val="00B84E82"/>
    <w:rsid w:val="00B84F07"/>
    <w:rsid w:val="00B8503F"/>
    <w:rsid w:val="00B8508D"/>
    <w:rsid w:val="00B8533D"/>
    <w:rsid w:val="00B85AF9"/>
    <w:rsid w:val="00B85E26"/>
    <w:rsid w:val="00B86522"/>
    <w:rsid w:val="00B86729"/>
    <w:rsid w:val="00B867AE"/>
    <w:rsid w:val="00B86867"/>
    <w:rsid w:val="00B86CA7"/>
    <w:rsid w:val="00B86D9A"/>
    <w:rsid w:val="00B86DFF"/>
    <w:rsid w:val="00B86ED4"/>
    <w:rsid w:val="00B87322"/>
    <w:rsid w:val="00B8739B"/>
    <w:rsid w:val="00B874F4"/>
    <w:rsid w:val="00B8750D"/>
    <w:rsid w:val="00B879D1"/>
    <w:rsid w:val="00B879FA"/>
    <w:rsid w:val="00B879FF"/>
    <w:rsid w:val="00B87B50"/>
    <w:rsid w:val="00B87C2B"/>
    <w:rsid w:val="00B90021"/>
    <w:rsid w:val="00B90099"/>
    <w:rsid w:val="00B90159"/>
    <w:rsid w:val="00B90205"/>
    <w:rsid w:val="00B90323"/>
    <w:rsid w:val="00B90379"/>
    <w:rsid w:val="00B903BF"/>
    <w:rsid w:val="00B9045D"/>
    <w:rsid w:val="00B90818"/>
    <w:rsid w:val="00B90A14"/>
    <w:rsid w:val="00B90A3C"/>
    <w:rsid w:val="00B90BF2"/>
    <w:rsid w:val="00B90C40"/>
    <w:rsid w:val="00B90DD7"/>
    <w:rsid w:val="00B90E65"/>
    <w:rsid w:val="00B90F6E"/>
    <w:rsid w:val="00B91019"/>
    <w:rsid w:val="00B91084"/>
    <w:rsid w:val="00B9125F"/>
    <w:rsid w:val="00B912AD"/>
    <w:rsid w:val="00B91696"/>
    <w:rsid w:val="00B91B8C"/>
    <w:rsid w:val="00B91B93"/>
    <w:rsid w:val="00B91C2A"/>
    <w:rsid w:val="00B91E4A"/>
    <w:rsid w:val="00B92015"/>
    <w:rsid w:val="00B920AC"/>
    <w:rsid w:val="00B92306"/>
    <w:rsid w:val="00B92704"/>
    <w:rsid w:val="00B9276C"/>
    <w:rsid w:val="00B927AC"/>
    <w:rsid w:val="00B927E1"/>
    <w:rsid w:val="00B9287C"/>
    <w:rsid w:val="00B92904"/>
    <w:rsid w:val="00B92A98"/>
    <w:rsid w:val="00B92E2F"/>
    <w:rsid w:val="00B93034"/>
    <w:rsid w:val="00B93859"/>
    <w:rsid w:val="00B938C8"/>
    <w:rsid w:val="00B93A64"/>
    <w:rsid w:val="00B93B83"/>
    <w:rsid w:val="00B93C74"/>
    <w:rsid w:val="00B93CEA"/>
    <w:rsid w:val="00B93D75"/>
    <w:rsid w:val="00B93E60"/>
    <w:rsid w:val="00B940DD"/>
    <w:rsid w:val="00B942DA"/>
    <w:rsid w:val="00B943D6"/>
    <w:rsid w:val="00B94404"/>
    <w:rsid w:val="00B94561"/>
    <w:rsid w:val="00B945D4"/>
    <w:rsid w:val="00B94926"/>
    <w:rsid w:val="00B94943"/>
    <w:rsid w:val="00B94EE7"/>
    <w:rsid w:val="00B95082"/>
    <w:rsid w:val="00B9539A"/>
    <w:rsid w:val="00B95420"/>
    <w:rsid w:val="00B95665"/>
    <w:rsid w:val="00B957C6"/>
    <w:rsid w:val="00B958E6"/>
    <w:rsid w:val="00B959AE"/>
    <w:rsid w:val="00B95C74"/>
    <w:rsid w:val="00B95CF5"/>
    <w:rsid w:val="00B95E31"/>
    <w:rsid w:val="00B96048"/>
    <w:rsid w:val="00B96F8F"/>
    <w:rsid w:val="00B96FA8"/>
    <w:rsid w:val="00B9731C"/>
    <w:rsid w:val="00B974B1"/>
    <w:rsid w:val="00B9765C"/>
    <w:rsid w:val="00B9770D"/>
    <w:rsid w:val="00B977D9"/>
    <w:rsid w:val="00B977FA"/>
    <w:rsid w:val="00B97B6C"/>
    <w:rsid w:val="00B97BA1"/>
    <w:rsid w:val="00B97C9C"/>
    <w:rsid w:val="00B97FDD"/>
    <w:rsid w:val="00BA03E2"/>
    <w:rsid w:val="00BA0467"/>
    <w:rsid w:val="00BA04A8"/>
    <w:rsid w:val="00BA04B9"/>
    <w:rsid w:val="00BA072A"/>
    <w:rsid w:val="00BA0824"/>
    <w:rsid w:val="00BA09B3"/>
    <w:rsid w:val="00BA09F7"/>
    <w:rsid w:val="00BA0D2F"/>
    <w:rsid w:val="00BA0D8A"/>
    <w:rsid w:val="00BA10BC"/>
    <w:rsid w:val="00BA1141"/>
    <w:rsid w:val="00BA14BF"/>
    <w:rsid w:val="00BA1605"/>
    <w:rsid w:val="00BA1B38"/>
    <w:rsid w:val="00BA1ED3"/>
    <w:rsid w:val="00BA1F82"/>
    <w:rsid w:val="00BA2085"/>
    <w:rsid w:val="00BA20CE"/>
    <w:rsid w:val="00BA2301"/>
    <w:rsid w:val="00BA2432"/>
    <w:rsid w:val="00BA2456"/>
    <w:rsid w:val="00BA2498"/>
    <w:rsid w:val="00BA24F6"/>
    <w:rsid w:val="00BA2604"/>
    <w:rsid w:val="00BA2971"/>
    <w:rsid w:val="00BA2A84"/>
    <w:rsid w:val="00BA2C71"/>
    <w:rsid w:val="00BA2CE4"/>
    <w:rsid w:val="00BA2D45"/>
    <w:rsid w:val="00BA2EC5"/>
    <w:rsid w:val="00BA3094"/>
    <w:rsid w:val="00BA31DB"/>
    <w:rsid w:val="00BA32A3"/>
    <w:rsid w:val="00BA346B"/>
    <w:rsid w:val="00BA35AA"/>
    <w:rsid w:val="00BA3648"/>
    <w:rsid w:val="00BA3667"/>
    <w:rsid w:val="00BA3779"/>
    <w:rsid w:val="00BA39A7"/>
    <w:rsid w:val="00BA3FD7"/>
    <w:rsid w:val="00BA41B5"/>
    <w:rsid w:val="00BA423E"/>
    <w:rsid w:val="00BA4407"/>
    <w:rsid w:val="00BA45FF"/>
    <w:rsid w:val="00BA497C"/>
    <w:rsid w:val="00BA4A82"/>
    <w:rsid w:val="00BA4ADD"/>
    <w:rsid w:val="00BA4F6B"/>
    <w:rsid w:val="00BA5073"/>
    <w:rsid w:val="00BA518F"/>
    <w:rsid w:val="00BA5229"/>
    <w:rsid w:val="00BA5655"/>
    <w:rsid w:val="00BA56E9"/>
    <w:rsid w:val="00BA5996"/>
    <w:rsid w:val="00BA5A7C"/>
    <w:rsid w:val="00BA5B6A"/>
    <w:rsid w:val="00BA5BEA"/>
    <w:rsid w:val="00BA5DFA"/>
    <w:rsid w:val="00BA616D"/>
    <w:rsid w:val="00BA62ED"/>
    <w:rsid w:val="00BA62FB"/>
    <w:rsid w:val="00BA6406"/>
    <w:rsid w:val="00BA64B7"/>
    <w:rsid w:val="00BA665A"/>
    <w:rsid w:val="00BA6790"/>
    <w:rsid w:val="00BA6C9C"/>
    <w:rsid w:val="00BA7060"/>
    <w:rsid w:val="00BA72AC"/>
    <w:rsid w:val="00BA7BC5"/>
    <w:rsid w:val="00BA7DFD"/>
    <w:rsid w:val="00BA7E3D"/>
    <w:rsid w:val="00BA7E6B"/>
    <w:rsid w:val="00BA7F83"/>
    <w:rsid w:val="00BB0411"/>
    <w:rsid w:val="00BB0619"/>
    <w:rsid w:val="00BB089E"/>
    <w:rsid w:val="00BB0A93"/>
    <w:rsid w:val="00BB0DE0"/>
    <w:rsid w:val="00BB0DF9"/>
    <w:rsid w:val="00BB1291"/>
    <w:rsid w:val="00BB15F5"/>
    <w:rsid w:val="00BB17F5"/>
    <w:rsid w:val="00BB1AD1"/>
    <w:rsid w:val="00BB1AFC"/>
    <w:rsid w:val="00BB1B38"/>
    <w:rsid w:val="00BB1CC6"/>
    <w:rsid w:val="00BB1E6A"/>
    <w:rsid w:val="00BB20BC"/>
    <w:rsid w:val="00BB20E3"/>
    <w:rsid w:val="00BB2110"/>
    <w:rsid w:val="00BB21E7"/>
    <w:rsid w:val="00BB22D1"/>
    <w:rsid w:val="00BB24C7"/>
    <w:rsid w:val="00BB2504"/>
    <w:rsid w:val="00BB2708"/>
    <w:rsid w:val="00BB27E8"/>
    <w:rsid w:val="00BB2916"/>
    <w:rsid w:val="00BB29EA"/>
    <w:rsid w:val="00BB29FA"/>
    <w:rsid w:val="00BB2A15"/>
    <w:rsid w:val="00BB2BE4"/>
    <w:rsid w:val="00BB2CC3"/>
    <w:rsid w:val="00BB2D6A"/>
    <w:rsid w:val="00BB2F29"/>
    <w:rsid w:val="00BB2F60"/>
    <w:rsid w:val="00BB303E"/>
    <w:rsid w:val="00BB3545"/>
    <w:rsid w:val="00BB37A9"/>
    <w:rsid w:val="00BB37FA"/>
    <w:rsid w:val="00BB3899"/>
    <w:rsid w:val="00BB3A10"/>
    <w:rsid w:val="00BB3BD5"/>
    <w:rsid w:val="00BB3C70"/>
    <w:rsid w:val="00BB4008"/>
    <w:rsid w:val="00BB4030"/>
    <w:rsid w:val="00BB4440"/>
    <w:rsid w:val="00BB47C2"/>
    <w:rsid w:val="00BB480A"/>
    <w:rsid w:val="00BB48D8"/>
    <w:rsid w:val="00BB4C34"/>
    <w:rsid w:val="00BB4C7D"/>
    <w:rsid w:val="00BB4E30"/>
    <w:rsid w:val="00BB4E8A"/>
    <w:rsid w:val="00BB4FF3"/>
    <w:rsid w:val="00BB5005"/>
    <w:rsid w:val="00BB521C"/>
    <w:rsid w:val="00BB52FC"/>
    <w:rsid w:val="00BB536B"/>
    <w:rsid w:val="00BB53CB"/>
    <w:rsid w:val="00BB54B2"/>
    <w:rsid w:val="00BB563A"/>
    <w:rsid w:val="00BB56D8"/>
    <w:rsid w:val="00BB5830"/>
    <w:rsid w:val="00BB5968"/>
    <w:rsid w:val="00BB5A4C"/>
    <w:rsid w:val="00BB5CAF"/>
    <w:rsid w:val="00BB5D28"/>
    <w:rsid w:val="00BB5EE4"/>
    <w:rsid w:val="00BB5F64"/>
    <w:rsid w:val="00BB6107"/>
    <w:rsid w:val="00BB6297"/>
    <w:rsid w:val="00BB662E"/>
    <w:rsid w:val="00BB6AD7"/>
    <w:rsid w:val="00BB6BFF"/>
    <w:rsid w:val="00BB6FBB"/>
    <w:rsid w:val="00BB6FCA"/>
    <w:rsid w:val="00BB705A"/>
    <w:rsid w:val="00BB7146"/>
    <w:rsid w:val="00BB729A"/>
    <w:rsid w:val="00BB7697"/>
    <w:rsid w:val="00BB7715"/>
    <w:rsid w:val="00BB776A"/>
    <w:rsid w:val="00BB7A83"/>
    <w:rsid w:val="00BB7B70"/>
    <w:rsid w:val="00BC0024"/>
    <w:rsid w:val="00BC015B"/>
    <w:rsid w:val="00BC0306"/>
    <w:rsid w:val="00BC0390"/>
    <w:rsid w:val="00BC0419"/>
    <w:rsid w:val="00BC0CF7"/>
    <w:rsid w:val="00BC0D04"/>
    <w:rsid w:val="00BC0E95"/>
    <w:rsid w:val="00BC100C"/>
    <w:rsid w:val="00BC1056"/>
    <w:rsid w:val="00BC12CD"/>
    <w:rsid w:val="00BC131C"/>
    <w:rsid w:val="00BC13BE"/>
    <w:rsid w:val="00BC13D5"/>
    <w:rsid w:val="00BC150F"/>
    <w:rsid w:val="00BC15D7"/>
    <w:rsid w:val="00BC1605"/>
    <w:rsid w:val="00BC1615"/>
    <w:rsid w:val="00BC1955"/>
    <w:rsid w:val="00BC195D"/>
    <w:rsid w:val="00BC19E4"/>
    <w:rsid w:val="00BC1A2D"/>
    <w:rsid w:val="00BC1A30"/>
    <w:rsid w:val="00BC1A32"/>
    <w:rsid w:val="00BC1A4D"/>
    <w:rsid w:val="00BC1EDD"/>
    <w:rsid w:val="00BC2034"/>
    <w:rsid w:val="00BC21F1"/>
    <w:rsid w:val="00BC2590"/>
    <w:rsid w:val="00BC2F54"/>
    <w:rsid w:val="00BC311F"/>
    <w:rsid w:val="00BC34DA"/>
    <w:rsid w:val="00BC35DB"/>
    <w:rsid w:val="00BC3607"/>
    <w:rsid w:val="00BC379B"/>
    <w:rsid w:val="00BC3EDD"/>
    <w:rsid w:val="00BC3F22"/>
    <w:rsid w:val="00BC4763"/>
    <w:rsid w:val="00BC4E4A"/>
    <w:rsid w:val="00BC501F"/>
    <w:rsid w:val="00BC521D"/>
    <w:rsid w:val="00BC543D"/>
    <w:rsid w:val="00BC5573"/>
    <w:rsid w:val="00BC5B37"/>
    <w:rsid w:val="00BC5FE6"/>
    <w:rsid w:val="00BC60CA"/>
    <w:rsid w:val="00BC6144"/>
    <w:rsid w:val="00BC6148"/>
    <w:rsid w:val="00BC617F"/>
    <w:rsid w:val="00BC6337"/>
    <w:rsid w:val="00BC64C0"/>
    <w:rsid w:val="00BC66C9"/>
    <w:rsid w:val="00BC678A"/>
    <w:rsid w:val="00BC67CB"/>
    <w:rsid w:val="00BC6864"/>
    <w:rsid w:val="00BC6A51"/>
    <w:rsid w:val="00BC6C78"/>
    <w:rsid w:val="00BC6CF4"/>
    <w:rsid w:val="00BC6E88"/>
    <w:rsid w:val="00BC7213"/>
    <w:rsid w:val="00BC724F"/>
    <w:rsid w:val="00BC73D7"/>
    <w:rsid w:val="00BC7730"/>
    <w:rsid w:val="00BC7738"/>
    <w:rsid w:val="00BC79B3"/>
    <w:rsid w:val="00BC7B90"/>
    <w:rsid w:val="00BC7CEF"/>
    <w:rsid w:val="00BC7D78"/>
    <w:rsid w:val="00BC7E72"/>
    <w:rsid w:val="00BD03D1"/>
    <w:rsid w:val="00BD047E"/>
    <w:rsid w:val="00BD0522"/>
    <w:rsid w:val="00BD11FD"/>
    <w:rsid w:val="00BD122F"/>
    <w:rsid w:val="00BD1400"/>
    <w:rsid w:val="00BD15AF"/>
    <w:rsid w:val="00BD15D7"/>
    <w:rsid w:val="00BD1E13"/>
    <w:rsid w:val="00BD1F3A"/>
    <w:rsid w:val="00BD20EA"/>
    <w:rsid w:val="00BD22C4"/>
    <w:rsid w:val="00BD270C"/>
    <w:rsid w:val="00BD278D"/>
    <w:rsid w:val="00BD29D8"/>
    <w:rsid w:val="00BD2C3E"/>
    <w:rsid w:val="00BD2DA5"/>
    <w:rsid w:val="00BD3036"/>
    <w:rsid w:val="00BD34A4"/>
    <w:rsid w:val="00BD369B"/>
    <w:rsid w:val="00BD3704"/>
    <w:rsid w:val="00BD374F"/>
    <w:rsid w:val="00BD3859"/>
    <w:rsid w:val="00BD39E4"/>
    <w:rsid w:val="00BD3AE7"/>
    <w:rsid w:val="00BD3B14"/>
    <w:rsid w:val="00BD3FF3"/>
    <w:rsid w:val="00BD4157"/>
    <w:rsid w:val="00BD41B7"/>
    <w:rsid w:val="00BD4380"/>
    <w:rsid w:val="00BD45C0"/>
    <w:rsid w:val="00BD4C19"/>
    <w:rsid w:val="00BD503D"/>
    <w:rsid w:val="00BD5108"/>
    <w:rsid w:val="00BD5707"/>
    <w:rsid w:val="00BD574B"/>
    <w:rsid w:val="00BD5833"/>
    <w:rsid w:val="00BD5A52"/>
    <w:rsid w:val="00BD5A67"/>
    <w:rsid w:val="00BD5BC6"/>
    <w:rsid w:val="00BD5CD0"/>
    <w:rsid w:val="00BD5D60"/>
    <w:rsid w:val="00BD5F2E"/>
    <w:rsid w:val="00BD60D9"/>
    <w:rsid w:val="00BD62A8"/>
    <w:rsid w:val="00BD6610"/>
    <w:rsid w:val="00BD66CF"/>
    <w:rsid w:val="00BD66D0"/>
    <w:rsid w:val="00BD6752"/>
    <w:rsid w:val="00BD68AE"/>
    <w:rsid w:val="00BD6930"/>
    <w:rsid w:val="00BD6CB5"/>
    <w:rsid w:val="00BD6CD4"/>
    <w:rsid w:val="00BD6E83"/>
    <w:rsid w:val="00BD769A"/>
    <w:rsid w:val="00BD7706"/>
    <w:rsid w:val="00BD7718"/>
    <w:rsid w:val="00BD77A1"/>
    <w:rsid w:val="00BD7848"/>
    <w:rsid w:val="00BD7929"/>
    <w:rsid w:val="00BD7C73"/>
    <w:rsid w:val="00BE00BE"/>
    <w:rsid w:val="00BE01C4"/>
    <w:rsid w:val="00BE01D7"/>
    <w:rsid w:val="00BE050E"/>
    <w:rsid w:val="00BE0582"/>
    <w:rsid w:val="00BE0AC0"/>
    <w:rsid w:val="00BE0C97"/>
    <w:rsid w:val="00BE0D9B"/>
    <w:rsid w:val="00BE0FA6"/>
    <w:rsid w:val="00BE1024"/>
    <w:rsid w:val="00BE1159"/>
    <w:rsid w:val="00BE1329"/>
    <w:rsid w:val="00BE14C3"/>
    <w:rsid w:val="00BE14EB"/>
    <w:rsid w:val="00BE1771"/>
    <w:rsid w:val="00BE1788"/>
    <w:rsid w:val="00BE17CF"/>
    <w:rsid w:val="00BE17E0"/>
    <w:rsid w:val="00BE186F"/>
    <w:rsid w:val="00BE1AD1"/>
    <w:rsid w:val="00BE1C99"/>
    <w:rsid w:val="00BE1CA3"/>
    <w:rsid w:val="00BE22ED"/>
    <w:rsid w:val="00BE23A4"/>
    <w:rsid w:val="00BE241D"/>
    <w:rsid w:val="00BE26BD"/>
    <w:rsid w:val="00BE26DB"/>
    <w:rsid w:val="00BE2723"/>
    <w:rsid w:val="00BE275C"/>
    <w:rsid w:val="00BE286F"/>
    <w:rsid w:val="00BE2CEA"/>
    <w:rsid w:val="00BE2D17"/>
    <w:rsid w:val="00BE2E49"/>
    <w:rsid w:val="00BE2E9B"/>
    <w:rsid w:val="00BE3239"/>
    <w:rsid w:val="00BE331C"/>
    <w:rsid w:val="00BE35E6"/>
    <w:rsid w:val="00BE380B"/>
    <w:rsid w:val="00BE386C"/>
    <w:rsid w:val="00BE3BA5"/>
    <w:rsid w:val="00BE3DE1"/>
    <w:rsid w:val="00BE3EA4"/>
    <w:rsid w:val="00BE3FB7"/>
    <w:rsid w:val="00BE4162"/>
    <w:rsid w:val="00BE4346"/>
    <w:rsid w:val="00BE43E9"/>
    <w:rsid w:val="00BE4641"/>
    <w:rsid w:val="00BE4962"/>
    <w:rsid w:val="00BE4D39"/>
    <w:rsid w:val="00BE51F1"/>
    <w:rsid w:val="00BE530C"/>
    <w:rsid w:val="00BE5E4A"/>
    <w:rsid w:val="00BE5FBC"/>
    <w:rsid w:val="00BE606D"/>
    <w:rsid w:val="00BE6280"/>
    <w:rsid w:val="00BE6349"/>
    <w:rsid w:val="00BE652C"/>
    <w:rsid w:val="00BE6779"/>
    <w:rsid w:val="00BE6843"/>
    <w:rsid w:val="00BE6998"/>
    <w:rsid w:val="00BE6BAB"/>
    <w:rsid w:val="00BE6C14"/>
    <w:rsid w:val="00BE6D03"/>
    <w:rsid w:val="00BE71BB"/>
    <w:rsid w:val="00BE71F6"/>
    <w:rsid w:val="00BE72B4"/>
    <w:rsid w:val="00BE733B"/>
    <w:rsid w:val="00BE74E7"/>
    <w:rsid w:val="00BE7825"/>
    <w:rsid w:val="00BE7987"/>
    <w:rsid w:val="00BE7BA4"/>
    <w:rsid w:val="00BE7DC5"/>
    <w:rsid w:val="00BE7EA2"/>
    <w:rsid w:val="00BE7F05"/>
    <w:rsid w:val="00BF0112"/>
    <w:rsid w:val="00BF0351"/>
    <w:rsid w:val="00BF062B"/>
    <w:rsid w:val="00BF071B"/>
    <w:rsid w:val="00BF097F"/>
    <w:rsid w:val="00BF0E76"/>
    <w:rsid w:val="00BF1916"/>
    <w:rsid w:val="00BF197C"/>
    <w:rsid w:val="00BF1AE3"/>
    <w:rsid w:val="00BF2004"/>
    <w:rsid w:val="00BF212B"/>
    <w:rsid w:val="00BF21F3"/>
    <w:rsid w:val="00BF230C"/>
    <w:rsid w:val="00BF237D"/>
    <w:rsid w:val="00BF23D8"/>
    <w:rsid w:val="00BF2524"/>
    <w:rsid w:val="00BF25CA"/>
    <w:rsid w:val="00BF27AC"/>
    <w:rsid w:val="00BF29EE"/>
    <w:rsid w:val="00BF2EBE"/>
    <w:rsid w:val="00BF2ED3"/>
    <w:rsid w:val="00BF30AC"/>
    <w:rsid w:val="00BF30AE"/>
    <w:rsid w:val="00BF33C1"/>
    <w:rsid w:val="00BF33E8"/>
    <w:rsid w:val="00BF34DF"/>
    <w:rsid w:val="00BF3833"/>
    <w:rsid w:val="00BF3887"/>
    <w:rsid w:val="00BF3B68"/>
    <w:rsid w:val="00BF3E3B"/>
    <w:rsid w:val="00BF3F64"/>
    <w:rsid w:val="00BF4080"/>
    <w:rsid w:val="00BF44ED"/>
    <w:rsid w:val="00BF44FA"/>
    <w:rsid w:val="00BF45A2"/>
    <w:rsid w:val="00BF4660"/>
    <w:rsid w:val="00BF4710"/>
    <w:rsid w:val="00BF47DE"/>
    <w:rsid w:val="00BF4A15"/>
    <w:rsid w:val="00BF4C74"/>
    <w:rsid w:val="00BF4FBB"/>
    <w:rsid w:val="00BF5167"/>
    <w:rsid w:val="00BF51DE"/>
    <w:rsid w:val="00BF52F8"/>
    <w:rsid w:val="00BF59A2"/>
    <w:rsid w:val="00BF5E72"/>
    <w:rsid w:val="00BF5EBC"/>
    <w:rsid w:val="00BF601A"/>
    <w:rsid w:val="00BF63FC"/>
    <w:rsid w:val="00BF6591"/>
    <w:rsid w:val="00BF65EB"/>
    <w:rsid w:val="00BF6822"/>
    <w:rsid w:val="00BF6997"/>
    <w:rsid w:val="00BF6AAB"/>
    <w:rsid w:val="00BF6BD0"/>
    <w:rsid w:val="00BF6BE3"/>
    <w:rsid w:val="00BF6C51"/>
    <w:rsid w:val="00BF6D68"/>
    <w:rsid w:val="00BF6EB9"/>
    <w:rsid w:val="00BF6EF0"/>
    <w:rsid w:val="00BF6F2C"/>
    <w:rsid w:val="00BF721F"/>
    <w:rsid w:val="00BF74A9"/>
    <w:rsid w:val="00BF77B3"/>
    <w:rsid w:val="00BF79D8"/>
    <w:rsid w:val="00BF7D57"/>
    <w:rsid w:val="00BF7E4E"/>
    <w:rsid w:val="00C00177"/>
    <w:rsid w:val="00C00287"/>
    <w:rsid w:val="00C00417"/>
    <w:rsid w:val="00C0045D"/>
    <w:rsid w:val="00C00488"/>
    <w:rsid w:val="00C00504"/>
    <w:rsid w:val="00C00708"/>
    <w:rsid w:val="00C00881"/>
    <w:rsid w:val="00C009EB"/>
    <w:rsid w:val="00C00B17"/>
    <w:rsid w:val="00C00C2E"/>
    <w:rsid w:val="00C01006"/>
    <w:rsid w:val="00C015F9"/>
    <w:rsid w:val="00C018AF"/>
    <w:rsid w:val="00C01CE7"/>
    <w:rsid w:val="00C01E41"/>
    <w:rsid w:val="00C020F5"/>
    <w:rsid w:val="00C02193"/>
    <w:rsid w:val="00C02523"/>
    <w:rsid w:val="00C02567"/>
    <w:rsid w:val="00C0268B"/>
    <w:rsid w:val="00C02777"/>
    <w:rsid w:val="00C02BB6"/>
    <w:rsid w:val="00C02F4E"/>
    <w:rsid w:val="00C0317B"/>
    <w:rsid w:val="00C033CB"/>
    <w:rsid w:val="00C038E2"/>
    <w:rsid w:val="00C039D3"/>
    <w:rsid w:val="00C03AF4"/>
    <w:rsid w:val="00C03B65"/>
    <w:rsid w:val="00C04345"/>
    <w:rsid w:val="00C0439A"/>
    <w:rsid w:val="00C0439B"/>
    <w:rsid w:val="00C045AB"/>
    <w:rsid w:val="00C046DD"/>
    <w:rsid w:val="00C04935"/>
    <w:rsid w:val="00C0500F"/>
    <w:rsid w:val="00C05094"/>
    <w:rsid w:val="00C050ED"/>
    <w:rsid w:val="00C05155"/>
    <w:rsid w:val="00C051A5"/>
    <w:rsid w:val="00C053EA"/>
    <w:rsid w:val="00C05512"/>
    <w:rsid w:val="00C05598"/>
    <w:rsid w:val="00C0592A"/>
    <w:rsid w:val="00C05C54"/>
    <w:rsid w:val="00C05DDE"/>
    <w:rsid w:val="00C05EAB"/>
    <w:rsid w:val="00C05F76"/>
    <w:rsid w:val="00C06085"/>
    <w:rsid w:val="00C060AA"/>
    <w:rsid w:val="00C060B0"/>
    <w:rsid w:val="00C060C1"/>
    <w:rsid w:val="00C06184"/>
    <w:rsid w:val="00C062D7"/>
    <w:rsid w:val="00C06322"/>
    <w:rsid w:val="00C06B23"/>
    <w:rsid w:val="00C06BDE"/>
    <w:rsid w:val="00C06DDD"/>
    <w:rsid w:val="00C06EF4"/>
    <w:rsid w:val="00C06FDC"/>
    <w:rsid w:val="00C07154"/>
    <w:rsid w:val="00C07366"/>
    <w:rsid w:val="00C07862"/>
    <w:rsid w:val="00C07E21"/>
    <w:rsid w:val="00C100B6"/>
    <w:rsid w:val="00C101E2"/>
    <w:rsid w:val="00C10220"/>
    <w:rsid w:val="00C10487"/>
    <w:rsid w:val="00C105F3"/>
    <w:rsid w:val="00C105F9"/>
    <w:rsid w:val="00C1064C"/>
    <w:rsid w:val="00C1076D"/>
    <w:rsid w:val="00C107BE"/>
    <w:rsid w:val="00C10977"/>
    <w:rsid w:val="00C10A0D"/>
    <w:rsid w:val="00C10AE1"/>
    <w:rsid w:val="00C10B6E"/>
    <w:rsid w:val="00C10CA1"/>
    <w:rsid w:val="00C10FD5"/>
    <w:rsid w:val="00C11040"/>
    <w:rsid w:val="00C1126C"/>
    <w:rsid w:val="00C11784"/>
    <w:rsid w:val="00C11886"/>
    <w:rsid w:val="00C1193A"/>
    <w:rsid w:val="00C11D8B"/>
    <w:rsid w:val="00C11DCA"/>
    <w:rsid w:val="00C11DFA"/>
    <w:rsid w:val="00C120CA"/>
    <w:rsid w:val="00C12110"/>
    <w:rsid w:val="00C1212B"/>
    <w:rsid w:val="00C122C2"/>
    <w:rsid w:val="00C125D1"/>
    <w:rsid w:val="00C126CF"/>
    <w:rsid w:val="00C128BC"/>
    <w:rsid w:val="00C129E7"/>
    <w:rsid w:val="00C12B6A"/>
    <w:rsid w:val="00C12D05"/>
    <w:rsid w:val="00C12D55"/>
    <w:rsid w:val="00C131C0"/>
    <w:rsid w:val="00C131CC"/>
    <w:rsid w:val="00C13430"/>
    <w:rsid w:val="00C136D2"/>
    <w:rsid w:val="00C138C0"/>
    <w:rsid w:val="00C13B40"/>
    <w:rsid w:val="00C13C11"/>
    <w:rsid w:val="00C13CD6"/>
    <w:rsid w:val="00C13CFB"/>
    <w:rsid w:val="00C13DEF"/>
    <w:rsid w:val="00C13E1A"/>
    <w:rsid w:val="00C13F18"/>
    <w:rsid w:val="00C1402B"/>
    <w:rsid w:val="00C141E0"/>
    <w:rsid w:val="00C14A50"/>
    <w:rsid w:val="00C14DFB"/>
    <w:rsid w:val="00C14E22"/>
    <w:rsid w:val="00C15084"/>
    <w:rsid w:val="00C15374"/>
    <w:rsid w:val="00C15516"/>
    <w:rsid w:val="00C157B5"/>
    <w:rsid w:val="00C15BE4"/>
    <w:rsid w:val="00C15CC0"/>
    <w:rsid w:val="00C15DB1"/>
    <w:rsid w:val="00C16197"/>
    <w:rsid w:val="00C162DF"/>
    <w:rsid w:val="00C16458"/>
    <w:rsid w:val="00C164E4"/>
    <w:rsid w:val="00C16873"/>
    <w:rsid w:val="00C168AD"/>
    <w:rsid w:val="00C16943"/>
    <w:rsid w:val="00C169CA"/>
    <w:rsid w:val="00C16C28"/>
    <w:rsid w:val="00C16CC5"/>
    <w:rsid w:val="00C1721E"/>
    <w:rsid w:val="00C17348"/>
    <w:rsid w:val="00C17384"/>
    <w:rsid w:val="00C1747B"/>
    <w:rsid w:val="00C17619"/>
    <w:rsid w:val="00C1768C"/>
    <w:rsid w:val="00C17821"/>
    <w:rsid w:val="00C17831"/>
    <w:rsid w:val="00C17C8D"/>
    <w:rsid w:val="00C17CA2"/>
    <w:rsid w:val="00C17D6D"/>
    <w:rsid w:val="00C201F7"/>
    <w:rsid w:val="00C204A2"/>
    <w:rsid w:val="00C20686"/>
    <w:rsid w:val="00C2076C"/>
    <w:rsid w:val="00C208A2"/>
    <w:rsid w:val="00C20B33"/>
    <w:rsid w:val="00C20B53"/>
    <w:rsid w:val="00C20F26"/>
    <w:rsid w:val="00C20FD9"/>
    <w:rsid w:val="00C20FE9"/>
    <w:rsid w:val="00C212E3"/>
    <w:rsid w:val="00C217EB"/>
    <w:rsid w:val="00C217F0"/>
    <w:rsid w:val="00C21B56"/>
    <w:rsid w:val="00C21BD4"/>
    <w:rsid w:val="00C21CBA"/>
    <w:rsid w:val="00C21DF2"/>
    <w:rsid w:val="00C21E3D"/>
    <w:rsid w:val="00C21F5C"/>
    <w:rsid w:val="00C2212D"/>
    <w:rsid w:val="00C22206"/>
    <w:rsid w:val="00C2229F"/>
    <w:rsid w:val="00C22549"/>
    <w:rsid w:val="00C22647"/>
    <w:rsid w:val="00C227C5"/>
    <w:rsid w:val="00C227F7"/>
    <w:rsid w:val="00C228B2"/>
    <w:rsid w:val="00C22C23"/>
    <w:rsid w:val="00C22D04"/>
    <w:rsid w:val="00C22D3F"/>
    <w:rsid w:val="00C230F4"/>
    <w:rsid w:val="00C23465"/>
    <w:rsid w:val="00C2347D"/>
    <w:rsid w:val="00C23528"/>
    <w:rsid w:val="00C23763"/>
    <w:rsid w:val="00C239C1"/>
    <w:rsid w:val="00C23F03"/>
    <w:rsid w:val="00C2400A"/>
    <w:rsid w:val="00C2459D"/>
    <w:rsid w:val="00C245D0"/>
    <w:rsid w:val="00C2464E"/>
    <w:rsid w:val="00C246DB"/>
    <w:rsid w:val="00C246E2"/>
    <w:rsid w:val="00C24ABD"/>
    <w:rsid w:val="00C24AFE"/>
    <w:rsid w:val="00C24BDE"/>
    <w:rsid w:val="00C24C11"/>
    <w:rsid w:val="00C24CBA"/>
    <w:rsid w:val="00C24DBB"/>
    <w:rsid w:val="00C24E13"/>
    <w:rsid w:val="00C2504F"/>
    <w:rsid w:val="00C2547D"/>
    <w:rsid w:val="00C256C1"/>
    <w:rsid w:val="00C25783"/>
    <w:rsid w:val="00C258DF"/>
    <w:rsid w:val="00C259C5"/>
    <w:rsid w:val="00C25DF7"/>
    <w:rsid w:val="00C25E3D"/>
    <w:rsid w:val="00C25F9F"/>
    <w:rsid w:val="00C2611D"/>
    <w:rsid w:val="00C261C5"/>
    <w:rsid w:val="00C262E7"/>
    <w:rsid w:val="00C263CB"/>
    <w:rsid w:val="00C265D3"/>
    <w:rsid w:val="00C266A5"/>
    <w:rsid w:val="00C267B6"/>
    <w:rsid w:val="00C2680A"/>
    <w:rsid w:val="00C268C4"/>
    <w:rsid w:val="00C268F4"/>
    <w:rsid w:val="00C268FB"/>
    <w:rsid w:val="00C26F83"/>
    <w:rsid w:val="00C26FF9"/>
    <w:rsid w:val="00C27173"/>
    <w:rsid w:val="00C27190"/>
    <w:rsid w:val="00C27551"/>
    <w:rsid w:val="00C276B7"/>
    <w:rsid w:val="00C27702"/>
    <w:rsid w:val="00C277B9"/>
    <w:rsid w:val="00C277DD"/>
    <w:rsid w:val="00C27C55"/>
    <w:rsid w:val="00C30584"/>
    <w:rsid w:val="00C305ED"/>
    <w:rsid w:val="00C306C9"/>
    <w:rsid w:val="00C30EE6"/>
    <w:rsid w:val="00C31222"/>
    <w:rsid w:val="00C31299"/>
    <w:rsid w:val="00C314F5"/>
    <w:rsid w:val="00C317EC"/>
    <w:rsid w:val="00C3185D"/>
    <w:rsid w:val="00C318B3"/>
    <w:rsid w:val="00C31998"/>
    <w:rsid w:val="00C31A38"/>
    <w:rsid w:val="00C31C65"/>
    <w:rsid w:val="00C31FE7"/>
    <w:rsid w:val="00C32114"/>
    <w:rsid w:val="00C322EA"/>
    <w:rsid w:val="00C32481"/>
    <w:rsid w:val="00C32607"/>
    <w:rsid w:val="00C326BE"/>
    <w:rsid w:val="00C32BDF"/>
    <w:rsid w:val="00C32C8D"/>
    <w:rsid w:val="00C32D74"/>
    <w:rsid w:val="00C32E63"/>
    <w:rsid w:val="00C32E73"/>
    <w:rsid w:val="00C332B3"/>
    <w:rsid w:val="00C33440"/>
    <w:rsid w:val="00C3376B"/>
    <w:rsid w:val="00C337C6"/>
    <w:rsid w:val="00C3381B"/>
    <w:rsid w:val="00C33ADA"/>
    <w:rsid w:val="00C33BEB"/>
    <w:rsid w:val="00C33D9B"/>
    <w:rsid w:val="00C34332"/>
    <w:rsid w:val="00C3434D"/>
    <w:rsid w:val="00C34432"/>
    <w:rsid w:val="00C344FE"/>
    <w:rsid w:val="00C34554"/>
    <w:rsid w:val="00C347B3"/>
    <w:rsid w:val="00C34A27"/>
    <w:rsid w:val="00C34CCF"/>
    <w:rsid w:val="00C34DE6"/>
    <w:rsid w:val="00C350C0"/>
    <w:rsid w:val="00C35221"/>
    <w:rsid w:val="00C353A7"/>
    <w:rsid w:val="00C35473"/>
    <w:rsid w:val="00C354AB"/>
    <w:rsid w:val="00C355A8"/>
    <w:rsid w:val="00C35710"/>
    <w:rsid w:val="00C3675F"/>
    <w:rsid w:val="00C36816"/>
    <w:rsid w:val="00C36C10"/>
    <w:rsid w:val="00C36D85"/>
    <w:rsid w:val="00C36E9C"/>
    <w:rsid w:val="00C36FC2"/>
    <w:rsid w:val="00C37028"/>
    <w:rsid w:val="00C370B1"/>
    <w:rsid w:val="00C3762F"/>
    <w:rsid w:val="00C37876"/>
    <w:rsid w:val="00C379F7"/>
    <w:rsid w:val="00C37BCC"/>
    <w:rsid w:val="00C37BCD"/>
    <w:rsid w:val="00C40032"/>
    <w:rsid w:val="00C400D1"/>
    <w:rsid w:val="00C40174"/>
    <w:rsid w:val="00C40B53"/>
    <w:rsid w:val="00C40BEC"/>
    <w:rsid w:val="00C40EF2"/>
    <w:rsid w:val="00C412ED"/>
    <w:rsid w:val="00C41359"/>
    <w:rsid w:val="00C415D6"/>
    <w:rsid w:val="00C41646"/>
    <w:rsid w:val="00C4164E"/>
    <w:rsid w:val="00C416E9"/>
    <w:rsid w:val="00C418D4"/>
    <w:rsid w:val="00C41AF7"/>
    <w:rsid w:val="00C41D59"/>
    <w:rsid w:val="00C41D7F"/>
    <w:rsid w:val="00C41E5B"/>
    <w:rsid w:val="00C42295"/>
    <w:rsid w:val="00C422FC"/>
    <w:rsid w:val="00C42689"/>
    <w:rsid w:val="00C426EB"/>
    <w:rsid w:val="00C429A3"/>
    <w:rsid w:val="00C42A7A"/>
    <w:rsid w:val="00C42B9A"/>
    <w:rsid w:val="00C42F04"/>
    <w:rsid w:val="00C431E0"/>
    <w:rsid w:val="00C43481"/>
    <w:rsid w:val="00C435C5"/>
    <w:rsid w:val="00C43AC6"/>
    <w:rsid w:val="00C43B92"/>
    <w:rsid w:val="00C43D61"/>
    <w:rsid w:val="00C43EDD"/>
    <w:rsid w:val="00C440F0"/>
    <w:rsid w:val="00C4423A"/>
    <w:rsid w:val="00C442CC"/>
    <w:rsid w:val="00C44328"/>
    <w:rsid w:val="00C4432B"/>
    <w:rsid w:val="00C44635"/>
    <w:rsid w:val="00C44728"/>
    <w:rsid w:val="00C44760"/>
    <w:rsid w:val="00C44969"/>
    <w:rsid w:val="00C44A47"/>
    <w:rsid w:val="00C44A70"/>
    <w:rsid w:val="00C44BDD"/>
    <w:rsid w:val="00C44D5C"/>
    <w:rsid w:val="00C44DD0"/>
    <w:rsid w:val="00C44E17"/>
    <w:rsid w:val="00C44E20"/>
    <w:rsid w:val="00C45059"/>
    <w:rsid w:val="00C450E6"/>
    <w:rsid w:val="00C45212"/>
    <w:rsid w:val="00C454DC"/>
    <w:rsid w:val="00C4555E"/>
    <w:rsid w:val="00C45599"/>
    <w:rsid w:val="00C455EB"/>
    <w:rsid w:val="00C455F8"/>
    <w:rsid w:val="00C4574D"/>
    <w:rsid w:val="00C45AB1"/>
    <w:rsid w:val="00C45D7D"/>
    <w:rsid w:val="00C45E5F"/>
    <w:rsid w:val="00C45F35"/>
    <w:rsid w:val="00C46132"/>
    <w:rsid w:val="00C46197"/>
    <w:rsid w:val="00C466DB"/>
    <w:rsid w:val="00C467E1"/>
    <w:rsid w:val="00C46A0E"/>
    <w:rsid w:val="00C46A9B"/>
    <w:rsid w:val="00C46C07"/>
    <w:rsid w:val="00C46C8D"/>
    <w:rsid w:val="00C46E40"/>
    <w:rsid w:val="00C472CB"/>
    <w:rsid w:val="00C47651"/>
    <w:rsid w:val="00C477D1"/>
    <w:rsid w:val="00C4792A"/>
    <w:rsid w:val="00C47A28"/>
    <w:rsid w:val="00C47AE9"/>
    <w:rsid w:val="00C47C89"/>
    <w:rsid w:val="00C47CFA"/>
    <w:rsid w:val="00C47E69"/>
    <w:rsid w:val="00C47FB6"/>
    <w:rsid w:val="00C47FF8"/>
    <w:rsid w:val="00C50316"/>
    <w:rsid w:val="00C505BB"/>
    <w:rsid w:val="00C50681"/>
    <w:rsid w:val="00C5097D"/>
    <w:rsid w:val="00C50A06"/>
    <w:rsid w:val="00C50E57"/>
    <w:rsid w:val="00C50E60"/>
    <w:rsid w:val="00C50EBF"/>
    <w:rsid w:val="00C510CD"/>
    <w:rsid w:val="00C511EC"/>
    <w:rsid w:val="00C5146E"/>
    <w:rsid w:val="00C514F6"/>
    <w:rsid w:val="00C51658"/>
    <w:rsid w:val="00C51661"/>
    <w:rsid w:val="00C5166A"/>
    <w:rsid w:val="00C518BD"/>
    <w:rsid w:val="00C51BE3"/>
    <w:rsid w:val="00C5206F"/>
    <w:rsid w:val="00C5240F"/>
    <w:rsid w:val="00C52686"/>
    <w:rsid w:val="00C52828"/>
    <w:rsid w:val="00C52980"/>
    <w:rsid w:val="00C52D6E"/>
    <w:rsid w:val="00C52E44"/>
    <w:rsid w:val="00C530CF"/>
    <w:rsid w:val="00C531F0"/>
    <w:rsid w:val="00C53321"/>
    <w:rsid w:val="00C53398"/>
    <w:rsid w:val="00C53687"/>
    <w:rsid w:val="00C53797"/>
    <w:rsid w:val="00C537AA"/>
    <w:rsid w:val="00C5386D"/>
    <w:rsid w:val="00C53908"/>
    <w:rsid w:val="00C539D7"/>
    <w:rsid w:val="00C5427A"/>
    <w:rsid w:val="00C544FC"/>
    <w:rsid w:val="00C5489C"/>
    <w:rsid w:val="00C54934"/>
    <w:rsid w:val="00C54A6F"/>
    <w:rsid w:val="00C54BDF"/>
    <w:rsid w:val="00C54F7F"/>
    <w:rsid w:val="00C550F6"/>
    <w:rsid w:val="00C551DB"/>
    <w:rsid w:val="00C55282"/>
    <w:rsid w:val="00C552F5"/>
    <w:rsid w:val="00C554DD"/>
    <w:rsid w:val="00C55629"/>
    <w:rsid w:val="00C5568D"/>
    <w:rsid w:val="00C55BA0"/>
    <w:rsid w:val="00C55BAD"/>
    <w:rsid w:val="00C55D01"/>
    <w:rsid w:val="00C56048"/>
    <w:rsid w:val="00C56599"/>
    <w:rsid w:val="00C565AC"/>
    <w:rsid w:val="00C56742"/>
    <w:rsid w:val="00C56820"/>
    <w:rsid w:val="00C56889"/>
    <w:rsid w:val="00C56909"/>
    <w:rsid w:val="00C56992"/>
    <w:rsid w:val="00C56A92"/>
    <w:rsid w:val="00C56AFD"/>
    <w:rsid w:val="00C56BB1"/>
    <w:rsid w:val="00C56C78"/>
    <w:rsid w:val="00C56DA9"/>
    <w:rsid w:val="00C56E99"/>
    <w:rsid w:val="00C56F61"/>
    <w:rsid w:val="00C5702B"/>
    <w:rsid w:val="00C570B3"/>
    <w:rsid w:val="00C57138"/>
    <w:rsid w:val="00C5730E"/>
    <w:rsid w:val="00C575A4"/>
    <w:rsid w:val="00C5784D"/>
    <w:rsid w:val="00C5793F"/>
    <w:rsid w:val="00C57BC1"/>
    <w:rsid w:val="00C57C63"/>
    <w:rsid w:val="00C57D47"/>
    <w:rsid w:val="00C57F32"/>
    <w:rsid w:val="00C606B1"/>
    <w:rsid w:val="00C6086F"/>
    <w:rsid w:val="00C608F3"/>
    <w:rsid w:val="00C60B37"/>
    <w:rsid w:val="00C60D5B"/>
    <w:rsid w:val="00C60E04"/>
    <w:rsid w:val="00C612CF"/>
    <w:rsid w:val="00C617F0"/>
    <w:rsid w:val="00C61EB6"/>
    <w:rsid w:val="00C62648"/>
    <w:rsid w:val="00C6279C"/>
    <w:rsid w:val="00C6294C"/>
    <w:rsid w:val="00C629D1"/>
    <w:rsid w:val="00C62A80"/>
    <w:rsid w:val="00C62BC6"/>
    <w:rsid w:val="00C62CE9"/>
    <w:rsid w:val="00C62FAF"/>
    <w:rsid w:val="00C63016"/>
    <w:rsid w:val="00C6303D"/>
    <w:rsid w:val="00C631BB"/>
    <w:rsid w:val="00C63284"/>
    <w:rsid w:val="00C633CB"/>
    <w:rsid w:val="00C635B4"/>
    <w:rsid w:val="00C63810"/>
    <w:rsid w:val="00C63A44"/>
    <w:rsid w:val="00C63E91"/>
    <w:rsid w:val="00C63F27"/>
    <w:rsid w:val="00C64011"/>
    <w:rsid w:val="00C64248"/>
    <w:rsid w:val="00C642C6"/>
    <w:rsid w:val="00C643AA"/>
    <w:rsid w:val="00C6473D"/>
    <w:rsid w:val="00C64AF1"/>
    <w:rsid w:val="00C64C05"/>
    <w:rsid w:val="00C64DF8"/>
    <w:rsid w:val="00C6538C"/>
    <w:rsid w:val="00C654F3"/>
    <w:rsid w:val="00C65A2B"/>
    <w:rsid w:val="00C65C42"/>
    <w:rsid w:val="00C65F7B"/>
    <w:rsid w:val="00C664A5"/>
    <w:rsid w:val="00C6663A"/>
    <w:rsid w:val="00C6688F"/>
    <w:rsid w:val="00C6692E"/>
    <w:rsid w:val="00C66B43"/>
    <w:rsid w:val="00C66B8F"/>
    <w:rsid w:val="00C66C37"/>
    <w:rsid w:val="00C66EA8"/>
    <w:rsid w:val="00C671FB"/>
    <w:rsid w:val="00C67874"/>
    <w:rsid w:val="00C70076"/>
    <w:rsid w:val="00C700A2"/>
    <w:rsid w:val="00C7027B"/>
    <w:rsid w:val="00C7066C"/>
    <w:rsid w:val="00C7074A"/>
    <w:rsid w:val="00C7074E"/>
    <w:rsid w:val="00C707E6"/>
    <w:rsid w:val="00C709BD"/>
    <w:rsid w:val="00C70B8D"/>
    <w:rsid w:val="00C70BC0"/>
    <w:rsid w:val="00C70F28"/>
    <w:rsid w:val="00C71052"/>
    <w:rsid w:val="00C71085"/>
    <w:rsid w:val="00C710DA"/>
    <w:rsid w:val="00C710EF"/>
    <w:rsid w:val="00C716B4"/>
    <w:rsid w:val="00C716C6"/>
    <w:rsid w:val="00C719D0"/>
    <w:rsid w:val="00C719F7"/>
    <w:rsid w:val="00C71CB0"/>
    <w:rsid w:val="00C71E44"/>
    <w:rsid w:val="00C72001"/>
    <w:rsid w:val="00C72026"/>
    <w:rsid w:val="00C7215A"/>
    <w:rsid w:val="00C72241"/>
    <w:rsid w:val="00C7254B"/>
    <w:rsid w:val="00C7275B"/>
    <w:rsid w:val="00C7276F"/>
    <w:rsid w:val="00C728AB"/>
    <w:rsid w:val="00C728B0"/>
    <w:rsid w:val="00C72D9D"/>
    <w:rsid w:val="00C72ED2"/>
    <w:rsid w:val="00C7336E"/>
    <w:rsid w:val="00C734D9"/>
    <w:rsid w:val="00C73EC6"/>
    <w:rsid w:val="00C7413C"/>
    <w:rsid w:val="00C74447"/>
    <w:rsid w:val="00C744E4"/>
    <w:rsid w:val="00C749AD"/>
    <w:rsid w:val="00C74BA7"/>
    <w:rsid w:val="00C74C60"/>
    <w:rsid w:val="00C74E1B"/>
    <w:rsid w:val="00C74FAA"/>
    <w:rsid w:val="00C75141"/>
    <w:rsid w:val="00C7522D"/>
    <w:rsid w:val="00C752D9"/>
    <w:rsid w:val="00C753CF"/>
    <w:rsid w:val="00C75571"/>
    <w:rsid w:val="00C75724"/>
    <w:rsid w:val="00C75726"/>
    <w:rsid w:val="00C75839"/>
    <w:rsid w:val="00C75934"/>
    <w:rsid w:val="00C759CD"/>
    <w:rsid w:val="00C75B01"/>
    <w:rsid w:val="00C75B0A"/>
    <w:rsid w:val="00C75B67"/>
    <w:rsid w:val="00C75CF3"/>
    <w:rsid w:val="00C75EFF"/>
    <w:rsid w:val="00C75F02"/>
    <w:rsid w:val="00C7604A"/>
    <w:rsid w:val="00C76134"/>
    <w:rsid w:val="00C7614A"/>
    <w:rsid w:val="00C7618E"/>
    <w:rsid w:val="00C7660B"/>
    <w:rsid w:val="00C76651"/>
    <w:rsid w:val="00C76700"/>
    <w:rsid w:val="00C767CD"/>
    <w:rsid w:val="00C7680F"/>
    <w:rsid w:val="00C7694A"/>
    <w:rsid w:val="00C769C0"/>
    <w:rsid w:val="00C76A36"/>
    <w:rsid w:val="00C76A3C"/>
    <w:rsid w:val="00C76D66"/>
    <w:rsid w:val="00C76ED4"/>
    <w:rsid w:val="00C771C3"/>
    <w:rsid w:val="00C77382"/>
    <w:rsid w:val="00C7744D"/>
    <w:rsid w:val="00C77689"/>
    <w:rsid w:val="00C77820"/>
    <w:rsid w:val="00C77A83"/>
    <w:rsid w:val="00C77C34"/>
    <w:rsid w:val="00C77C9A"/>
    <w:rsid w:val="00C803DB"/>
    <w:rsid w:val="00C80411"/>
    <w:rsid w:val="00C80612"/>
    <w:rsid w:val="00C806B1"/>
    <w:rsid w:val="00C809EB"/>
    <w:rsid w:val="00C80A92"/>
    <w:rsid w:val="00C80BE5"/>
    <w:rsid w:val="00C80D28"/>
    <w:rsid w:val="00C81070"/>
    <w:rsid w:val="00C812A8"/>
    <w:rsid w:val="00C81474"/>
    <w:rsid w:val="00C8165B"/>
    <w:rsid w:val="00C816BC"/>
    <w:rsid w:val="00C817B1"/>
    <w:rsid w:val="00C8186F"/>
    <w:rsid w:val="00C81C3A"/>
    <w:rsid w:val="00C81CB7"/>
    <w:rsid w:val="00C81D41"/>
    <w:rsid w:val="00C81FEA"/>
    <w:rsid w:val="00C81FEB"/>
    <w:rsid w:val="00C82327"/>
    <w:rsid w:val="00C8253B"/>
    <w:rsid w:val="00C82667"/>
    <w:rsid w:val="00C82A4B"/>
    <w:rsid w:val="00C82A9D"/>
    <w:rsid w:val="00C82BDD"/>
    <w:rsid w:val="00C82C35"/>
    <w:rsid w:val="00C82C8D"/>
    <w:rsid w:val="00C82D34"/>
    <w:rsid w:val="00C82F22"/>
    <w:rsid w:val="00C82F64"/>
    <w:rsid w:val="00C82FC1"/>
    <w:rsid w:val="00C82FE8"/>
    <w:rsid w:val="00C83523"/>
    <w:rsid w:val="00C8359E"/>
    <w:rsid w:val="00C837C6"/>
    <w:rsid w:val="00C83965"/>
    <w:rsid w:val="00C83A03"/>
    <w:rsid w:val="00C83A14"/>
    <w:rsid w:val="00C83C36"/>
    <w:rsid w:val="00C83CC2"/>
    <w:rsid w:val="00C83D2A"/>
    <w:rsid w:val="00C83DA3"/>
    <w:rsid w:val="00C83E07"/>
    <w:rsid w:val="00C84560"/>
    <w:rsid w:val="00C84640"/>
    <w:rsid w:val="00C846A0"/>
    <w:rsid w:val="00C849AF"/>
    <w:rsid w:val="00C84A37"/>
    <w:rsid w:val="00C84B7C"/>
    <w:rsid w:val="00C84B8C"/>
    <w:rsid w:val="00C84DA0"/>
    <w:rsid w:val="00C85064"/>
    <w:rsid w:val="00C85233"/>
    <w:rsid w:val="00C852DC"/>
    <w:rsid w:val="00C85722"/>
    <w:rsid w:val="00C857CE"/>
    <w:rsid w:val="00C85934"/>
    <w:rsid w:val="00C85974"/>
    <w:rsid w:val="00C85A1F"/>
    <w:rsid w:val="00C85A8D"/>
    <w:rsid w:val="00C85CD2"/>
    <w:rsid w:val="00C85EC6"/>
    <w:rsid w:val="00C86084"/>
    <w:rsid w:val="00C8619A"/>
    <w:rsid w:val="00C862BD"/>
    <w:rsid w:val="00C864FD"/>
    <w:rsid w:val="00C866E6"/>
    <w:rsid w:val="00C86A32"/>
    <w:rsid w:val="00C86F9A"/>
    <w:rsid w:val="00C875B9"/>
    <w:rsid w:val="00C87828"/>
    <w:rsid w:val="00C87860"/>
    <w:rsid w:val="00C87911"/>
    <w:rsid w:val="00C87966"/>
    <w:rsid w:val="00C879A6"/>
    <w:rsid w:val="00C87C97"/>
    <w:rsid w:val="00C87CD7"/>
    <w:rsid w:val="00C87E6C"/>
    <w:rsid w:val="00C87F2D"/>
    <w:rsid w:val="00C87FDC"/>
    <w:rsid w:val="00C900BE"/>
    <w:rsid w:val="00C90270"/>
    <w:rsid w:val="00C902A8"/>
    <w:rsid w:val="00C903CD"/>
    <w:rsid w:val="00C903F3"/>
    <w:rsid w:val="00C90765"/>
    <w:rsid w:val="00C907DF"/>
    <w:rsid w:val="00C90A92"/>
    <w:rsid w:val="00C90ABE"/>
    <w:rsid w:val="00C90C72"/>
    <w:rsid w:val="00C90E82"/>
    <w:rsid w:val="00C91098"/>
    <w:rsid w:val="00C91387"/>
    <w:rsid w:val="00C917B2"/>
    <w:rsid w:val="00C91CD8"/>
    <w:rsid w:val="00C91DA0"/>
    <w:rsid w:val="00C91DBB"/>
    <w:rsid w:val="00C91F35"/>
    <w:rsid w:val="00C91FA4"/>
    <w:rsid w:val="00C9205B"/>
    <w:rsid w:val="00C9216E"/>
    <w:rsid w:val="00C925E8"/>
    <w:rsid w:val="00C92AB5"/>
    <w:rsid w:val="00C92D3B"/>
    <w:rsid w:val="00C93535"/>
    <w:rsid w:val="00C93700"/>
    <w:rsid w:val="00C93708"/>
    <w:rsid w:val="00C93711"/>
    <w:rsid w:val="00C93803"/>
    <w:rsid w:val="00C94032"/>
    <w:rsid w:val="00C94151"/>
    <w:rsid w:val="00C94479"/>
    <w:rsid w:val="00C944BB"/>
    <w:rsid w:val="00C947E9"/>
    <w:rsid w:val="00C9485C"/>
    <w:rsid w:val="00C9492C"/>
    <w:rsid w:val="00C9498E"/>
    <w:rsid w:val="00C94BA0"/>
    <w:rsid w:val="00C94E92"/>
    <w:rsid w:val="00C94E96"/>
    <w:rsid w:val="00C94F71"/>
    <w:rsid w:val="00C94FD7"/>
    <w:rsid w:val="00C95189"/>
    <w:rsid w:val="00C953BB"/>
    <w:rsid w:val="00C95447"/>
    <w:rsid w:val="00C954F6"/>
    <w:rsid w:val="00C955B4"/>
    <w:rsid w:val="00C95643"/>
    <w:rsid w:val="00C956B0"/>
    <w:rsid w:val="00C95819"/>
    <w:rsid w:val="00C95991"/>
    <w:rsid w:val="00C95CF2"/>
    <w:rsid w:val="00C95F7E"/>
    <w:rsid w:val="00C961B2"/>
    <w:rsid w:val="00C962E5"/>
    <w:rsid w:val="00C96674"/>
    <w:rsid w:val="00C9675E"/>
    <w:rsid w:val="00C9676A"/>
    <w:rsid w:val="00C973D0"/>
    <w:rsid w:val="00C9747C"/>
    <w:rsid w:val="00C97499"/>
    <w:rsid w:val="00C9762E"/>
    <w:rsid w:val="00C9775A"/>
    <w:rsid w:val="00C97827"/>
    <w:rsid w:val="00C979BE"/>
    <w:rsid w:val="00C97F40"/>
    <w:rsid w:val="00CA0064"/>
    <w:rsid w:val="00CA0067"/>
    <w:rsid w:val="00CA0572"/>
    <w:rsid w:val="00CA05C4"/>
    <w:rsid w:val="00CA0A50"/>
    <w:rsid w:val="00CA0AAF"/>
    <w:rsid w:val="00CA0CA3"/>
    <w:rsid w:val="00CA0E18"/>
    <w:rsid w:val="00CA0E3B"/>
    <w:rsid w:val="00CA1020"/>
    <w:rsid w:val="00CA11B7"/>
    <w:rsid w:val="00CA1397"/>
    <w:rsid w:val="00CA141F"/>
    <w:rsid w:val="00CA147D"/>
    <w:rsid w:val="00CA1630"/>
    <w:rsid w:val="00CA17D3"/>
    <w:rsid w:val="00CA18D7"/>
    <w:rsid w:val="00CA1A91"/>
    <w:rsid w:val="00CA1F1E"/>
    <w:rsid w:val="00CA2280"/>
    <w:rsid w:val="00CA2758"/>
    <w:rsid w:val="00CA2911"/>
    <w:rsid w:val="00CA297E"/>
    <w:rsid w:val="00CA2B91"/>
    <w:rsid w:val="00CA2C58"/>
    <w:rsid w:val="00CA2CA0"/>
    <w:rsid w:val="00CA2D74"/>
    <w:rsid w:val="00CA2E72"/>
    <w:rsid w:val="00CA30A1"/>
    <w:rsid w:val="00CA30F4"/>
    <w:rsid w:val="00CA3761"/>
    <w:rsid w:val="00CA37BA"/>
    <w:rsid w:val="00CA38B9"/>
    <w:rsid w:val="00CA3DC2"/>
    <w:rsid w:val="00CA40DA"/>
    <w:rsid w:val="00CA4121"/>
    <w:rsid w:val="00CA41CA"/>
    <w:rsid w:val="00CA4237"/>
    <w:rsid w:val="00CA44D1"/>
    <w:rsid w:val="00CA496F"/>
    <w:rsid w:val="00CA4A3E"/>
    <w:rsid w:val="00CA4CAA"/>
    <w:rsid w:val="00CA4FB4"/>
    <w:rsid w:val="00CA5103"/>
    <w:rsid w:val="00CA5272"/>
    <w:rsid w:val="00CA53F5"/>
    <w:rsid w:val="00CA54B3"/>
    <w:rsid w:val="00CA553A"/>
    <w:rsid w:val="00CA56CA"/>
    <w:rsid w:val="00CA581B"/>
    <w:rsid w:val="00CA5B15"/>
    <w:rsid w:val="00CA5FC5"/>
    <w:rsid w:val="00CA6103"/>
    <w:rsid w:val="00CA6349"/>
    <w:rsid w:val="00CA653C"/>
    <w:rsid w:val="00CA6549"/>
    <w:rsid w:val="00CA6692"/>
    <w:rsid w:val="00CA691C"/>
    <w:rsid w:val="00CA7136"/>
    <w:rsid w:val="00CA7252"/>
    <w:rsid w:val="00CA726A"/>
    <w:rsid w:val="00CA74CE"/>
    <w:rsid w:val="00CA79E0"/>
    <w:rsid w:val="00CA7ACA"/>
    <w:rsid w:val="00CA7D59"/>
    <w:rsid w:val="00CA7EE1"/>
    <w:rsid w:val="00CB0142"/>
    <w:rsid w:val="00CB04DA"/>
    <w:rsid w:val="00CB04F5"/>
    <w:rsid w:val="00CB081E"/>
    <w:rsid w:val="00CB08B2"/>
    <w:rsid w:val="00CB0AA4"/>
    <w:rsid w:val="00CB0FF2"/>
    <w:rsid w:val="00CB1003"/>
    <w:rsid w:val="00CB104B"/>
    <w:rsid w:val="00CB120F"/>
    <w:rsid w:val="00CB13E5"/>
    <w:rsid w:val="00CB1400"/>
    <w:rsid w:val="00CB1C0C"/>
    <w:rsid w:val="00CB1C33"/>
    <w:rsid w:val="00CB1E15"/>
    <w:rsid w:val="00CB1FC6"/>
    <w:rsid w:val="00CB21BD"/>
    <w:rsid w:val="00CB225E"/>
    <w:rsid w:val="00CB2579"/>
    <w:rsid w:val="00CB26DA"/>
    <w:rsid w:val="00CB285E"/>
    <w:rsid w:val="00CB299D"/>
    <w:rsid w:val="00CB29F2"/>
    <w:rsid w:val="00CB2A8F"/>
    <w:rsid w:val="00CB2D63"/>
    <w:rsid w:val="00CB32B0"/>
    <w:rsid w:val="00CB33FC"/>
    <w:rsid w:val="00CB34AB"/>
    <w:rsid w:val="00CB36E4"/>
    <w:rsid w:val="00CB378D"/>
    <w:rsid w:val="00CB3860"/>
    <w:rsid w:val="00CB38F5"/>
    <w:rsid w:val="00CB3DD6"/>
    <w:rsid w:val="00CB3F73"/>
    <w:rsid w:val="00CB4151"/>
    <w:rsid w:val="00CB41DF"/>
    <w:rsid w:val="00CB42EF"/>
    <w:rsid w:val="00CB4375"/>
    <w:rsid w:val="00CB4551"/>
    <w:rsid w:val="00CB4841"/>
    <w:rsid w:val="00CB493D"/>
    <w:rsid w:val="00CB4946"/>
    <w:rsid w:val="00CB4AE2"/>
    <w:rsid w:val="00CB4C14"/>
    <w:rsid w:val="00CB4C96"/>
    <w:rsid w:val="00CB4CC1"/>
    <w:rsid w:val="00CB4CE3"/>
    <w:rsid w:val="00CB503C"/>
    <w:rsid w:val="00CB514C"/>
    <w:rsid w:val="00CB5472"/>
    <w:rsid w:val="00CB547D"/>
    <w:rsid w:val="00CB563E"/>
    <w:rsid w:val="00CB569C"/>
    <w:rsid w:val="00CB57A3"/>
    <w:rsid w:val="00CB57DE"/>
    <w:rsid w:val="00CB5DDD"/>
    <w:rsid w:val="00CB60F2"/>
    <w:rsid w:val="00CB60FF"/>
    <w:rsid w:val="00CB6257"/>
    <w:rsid w:val="00CB6700"/>
    <w:rsid w:val="00CB67A9"/>
    <w:rsid w:val="00CB68DF"/>
    <w:rsid w:val="00CB6A42"/>
    <w:rsid w:val="00CB6A7D"/>
    <w:rsid w:val="00CB6AAC"/>
    <w:rsid w:val="00CB6BB1"/>
    <w:rsid w:val="00CB6D39"/>
    <w:rsid w:val="00CB6FCF"/>
    <w:rsid w:val="00CB72F5"/>
    <w:rsid w:val="00CB7350"/>
    <w:rsid w:val="00CB7501"/>
    <w:rsid w:val="00CB79BD"/>
    <w:rsid w:val="00CB79C7"/>
    <w:rsid w:val="00CB7A37"/>
    <w:rsid w:val="00CB7B49"/>
    <w:rsid w:val="00CB7BC0"/>
    <w:rsid w:val="00CB7CCC"/>
    <w:rsid w:val="00CB7DCB"/>
    <w:rsid w:val="00CC029E"/>
    <w:rsid w:val="00CC03BA"/>
    <w:rsid w:val="00CC03D0"/>
    <w:rsid w:val="00CC04E1"/>
    <w:rsid w:val="00CC0563"/>
    <w:rsid w:val="00CC08E9"/>
    <w:rsid w:val="00CC0962"/>
    <w:rsid w:val="00CC0A8A"/>
    <w:rsid w:val="00CC0DC6"/>
    <w:rsid w:val="00CC0EC5"/>
    <w:rsid w:val="00CC0F34"/>
    <w:rsid w:val="00CC0FA8"/>
    <w:rsid w:val="00CC10FE"/>
    <w:rsid w:val="00CC13F6"/>
    <w:rsid w:val="00CC145E"/>
    <w:rsid w:val="00CC153A"/>
    <w:rsid w:val="00CC16B9"/>
    <w:rsid w:val="00CC1958"/>
    <w:rsid w:val="00CC1DF0"/>
    <w:rsid w:val="00CC1E67"/>
    <w:rsid w:val="00CC1EE8"/>
    <w:rsid w:val="00CC1EED"/>
    <w:rsid w:val="00CC1F9C"/>
    <w:rsid w:val="00CC2053"/>
    <w:rsid w:val="00CC2087"/>
    <w:rsid w:val="00CC20B0"/>
    <w:rsid w:val="00CC2374"/>
    <w:rsid w:val="00CC2386"/>
    <w:rsid w:val="00CC249E"/>
    <w:rsid w:val="00CC2513"/>
    <w:rsid w:val="00CC275B"/>
    <w:rsid w:val="00CC296D"/>
    <w:rsid w:val="00CC2B63"/>
    <w:rsid w:val="00CC2C53"/>
    <w:rsid w:val="00CC2F85"/>
    <w:rsid w:val="00CC3534"/>
    <w:rsid w:val="00CC35E4"/>
    <w:rsid w:val="00CC37C4"/>
    <w:rsid w:val="00CC38A0"/>
    <w:rsid w:val="00CC39B8"/>
    <w:rsid w:val="00CC3C0A"/>
    <w:rsid w:val="00CC3CC2"/>
    <w:rsid w:val="00CC3F9E"/>
    <w:rsid w:val="00CC3FCB"/>
    <w:rsid w:val="00CC436F"/>
    <w:rsid w:val="00CC458A"/>
    <w:rsid w:val="00CC4663"/>
    <w:rsid w:val="00CC47F3"/>
    <w:rsid w:val="00CC4876"/>
    <w:rsid w:val="00CC4B66"/>
    <w:rsid w:val="00CC4E9A"/>
    <w:rsid w:val="00CC4E9F"/>
    <w:rsid w:val="00CC52D9"/>
    <w:rsid w:val="00CC52F1"/>
    <w:rsid w:val="00CC53C7"/>
    <w:rsid w:val="00CC589D"/>
    <w:rsid w:val="00CC5ABF"/>
    <w:rsid w:val="00CC60FF"/>
    <w:rsid w:val="00CC6100"/>
    <w:rsid w:val="00CC6150"/>
    <w:rsid w:val="00CC61DA"/>
    <w:rsid w:val="00CC6308"/>
    <w:rsid w:val="00CC6445"/>
    <w:rsid w:val="00CC65DD"/>
    <w:rsid w:val="00CC6B8D"/>
    <w:rsid w:val="00CC6CB7"/>
    <w:rsid w:val="00CC6CCC"/>
    <w:rsid w:val="00CC6DE7"/>
    <w:rsid w:val="00CC6E79"/>
    <w:rsid w:val="00CC6ED9"/>
    <w:rsid w:val="00CC714E"/>
    <w:rsid w:val="00CC751F"/>
    <w:rsid w:val="00CC75EA"/>
    <w:rsid w:val="00CC78F1"/>
    <w:rsid w:val="00CC790D"/>
    <w:rsid w:val="00CC7929"/>
    <w:rsid w:val="00CC7CAB"/>
    <w:rsid w:val="00CD01A6"/>
    <w:rsid w:val="00CD03E8"/>
    <w:rsid w:val="00CD076F"/>
    <w:rsid w:val="00CD0902"/>
    <w:rsid w:val="00CD0B2D"/>
    <w:rsid w:val="00CD0F57"/>
    <w:rsid w:val="00CD111F"/>
    <w:rsid w:val="00CD1593"/>
    <w:rsid w:val="00CD1734"/>
    <w:rsid w:val="00CD1855"/>
    <w:rsid w:val="00CD1AA4"/>
    <w:rsid w:val="00CD1E1E"/>
    <w:rsid w:val="00CD1EFA"/>
    <w:rsid w:val="00CD2275"/>
    <w:rsid w:val="00CD22C5"/>
    <w:rsid w:val="00CD2644"/>
    <w:rsid w:val="00CD265C"/>
    <w:rsid w:val="00CD27FD"/>
    <w:rsid w:val="00CD284C"/>
    <w:rsid w:val="00CD28A3"/>
    <w:rsid w:val="00CD2A93"/>
    <w:rsid w:val="00CD2B34"/>
    <w:rsid w:val="00CD2C02"/>
    <w:rsid w:val="00CD2C43"/>
    <w:rsid w:val="00CD2D0C"/>
    <w:rsid w:val="00CD2FFD"/>
    <w:rsid w:val="00CD3026"/>
    <w:rsid w:val="00CD306C"/>
    <w:rsid w:val="00CD329B"/>
    <w:rsid w:val="00CD3412"/>
    <w:rsid w:val="00CD3552"/>
    <w:rsid w:val="00CD4285"/>
    <w:rsid w:val="00CD4661"/>
    <w:rsid w:val="00CD4AC8"/>
    <w:rsid w:val="00CD4B65"/>
    <w:rsid w:val="00CD4C8B"/>
    <w:rsid w:val="00CD4D04"/>
    <w:rsid w:val="00CD4FFB"/>
    <w:rsid w:val="00CD507E"/>
    <w:rsid w:val="00CD51D5"/>
    <w:rsid w:val="00CD583A"/>
    <w:rsid w:val="00CD59CD"/>
    <w:rsid w:val="00CD5A11"/>
    <w:rsid w:val="00CD5BB7"/>
    <w:rsid w:val="00CD5BCC"/>
    <w:rsid w:val="00CD5EF1"/>
    <w:rsid w:val="00CD5EF4"/>
    <w:rsid w:val="00CD5FA6"/>
    <w:rsid w:val="00CD62B0"/>
    <w:rsid w:val="00CD63DD"/>
    <w:rsid w:val="00CD6480"/>
    <w:rsid w:val="00CD6745"/>
    <w:rsid w:val="00CD6894"/>
    <w:rsid w:val="00CD68E9"/>
    <w:rsid w:val="00CD6A4D"/>
    <w:rsid w:val="00CD6CFE"/>
    <w:rsid w:val="00CD7016"/>
    <w:rsid w:val="00CD71FC"/>
    <w:rsid w:val="00CD75E1"/>
    <w:rsid w:val="00CD769B"/>
    <w:rsid w:val="00CD78F8"/>
    <w:rsid w:val="00CD79E8"/>
    <w:rsid w:val="00CD7BF8"/>
    <w:rsid w:val="00CD7C16"/>
    <w:rsid w:val="00CD7D06"/>
    <w:rsid w:val="00CD7DB7"/>
    <w:rsid w:val="00CD7EFA"/>
    <w:rsid w:val="00CE02CD"/>
    <w:rsid w:val="00CE02D6"/>
    <w:rsid w:val="00CE0547"/>
    <w:rsid w:val="00CE072E"/>
    <w:rsid w:val="00CE074A"/>
    <w:rsid w:val="00CE0CC0"/>
    <w:rsid w:val="00CE0DA4"/>
    <w:rsid w:val="00CE0DCA"/>
    <w:rsid w:val="00CE11C0"/>
    <w:rsid w:val="00CE11FC"/>
    <w:rsid w:val="00CE1287"/>
    <w:rsid w:val="00CE1371"/>
    <w:rsid w:val="00CE13D1"/>
    <w:rsid w:val="00CE149E"/>
    <w:rsid w:val="00CE151A"/>
    <w:rsid w:val="00CE1B9D"/>
    <w:rsid w:val="00CE1D78"/>
    <w:rsid w:val="00CE1EDB"/>
    <w:rsid w:val="00CE1F5A"/>
    <w:rsid w:val="00CE1FA4"/>
    <w:rsid w:val="00CE2118"/>
    <w:rsid w:val="00CE22B8"/>
    <w:rsid w:val="00CE25B7"/>
    <w:rsid w:val="00CE2A56"/>
    <w:rsid w:val="00CE2AF2"/>
    <w:rsid w:val="00CE2D34"/>
    <w:rsid w:val="00CE2FC0"/>
    <w:rsid w:val="00CE2FDC"/>
    <w:rsid w:val="00CE2FF3"/>
    <w:rsid w:val="00CE3330"/>
    <w:rsid w:val="00CE33B2"/>
    <w:rsid w:val="00CE33CE"/>
    <w:rsid w:val="00CE344A"/>
    <w:rsid w:val="00CE3540"/>
    <w:rsid w:val="00CE358F"/>
    <w:rsid w:val="00CE3B27"/>
    <w:rsid w:val="00CE3BC3"/>
    <w:rsid w:val="00CE3ED8"/>
    <w:rsid w:val="00CE4324"/>
    <w:rsid w:val="00CE4A66"/>
    <w:rsid w:val="00CE4AA7"/>
    <w:rsid w:val="00CE4B55"/>
    <w:rsid w:val="00CE4D22"/>
    <w:rsid w:val="00CE4F4E"/>
    <w:rsid w:val="00CE5076"/>
    <w:rsid w:val="00CE519E"/>
    <w:rsid w:val="00CE524E"/>
    <w:rsid w:val="00CE561C"/>
    <w:rsid w:val="00CE5675"/>
    <w:rsid w:val="00CE58B6"/>
    <w:rsid w:val="00CE59F7"/>
    <w:rsid w:val="00CE5C6D"/>
    <w:rsid w:val="00CE5C9E"/>
    <w:rsid w:val="00CE5D1D"/>
    <w:rsid w:val="00CE5E92"/>
    <w:rsid w:val="00CE60DE"/>
    <w:rsid w:val="00CE613E"/>
    <w:rsid w:val="00CE647D"/>
    <w:rsid w:val="00CE6582"/>
    <w:rsid w:val="00CE6B6B"/>
    <w:rsid w:val="00CE6BA5"/>
    <w:rsid w:val="00CE6E46"/>
    <w:rsid w:val="00CE6E68"/>
    <w:rsid w:val="00CE6EBC"/>
    <w:rsid w:val="00CE757D"/>
    <w:rsid w:val="00CE75E9"/>
    <w:rsid w:val="00CE77C0"/>
    <w:rsid w:val="00CE78AA"/>
    <w:rsid w:val="00CE7A47"/>
    <w:rsid w:val="00CE7BE4"/>
    <w:rsid w:val="00CE7CE4"/>
    <w:rsid w:val="00CE7DE0"/>
    <w:rsid w:val="00CE7F82"/>
    <w:rsid w:val="00CF015A"/>
    <w:rsid w:val="00CF0511"/>
    <w:rsid w:val="00CF052C"/>
    <w:rsid w:val="00CF0956"/>
    <w:rsid w:val="00CF0BB2"/>
    <w:rsid w:val="00CF0C2A"/>
    <w:rsid w:val="00CF1469"/>
    <w:rsid w:val="00CF14F2"/>
    <w:rsid w:val="00CF15D2"/>
    <w:rsid w:val="00CF16F0"/>
    <w:rsid w:val="00CF1A78"/>
    <w:rsid w:val="00CF1B75"/>
    <w:rsid w:val="00CF1CA8"/>
    <w:rsid w:val="00CF2444"/>
    <w:rsid w:val="00CF25D0"/>
    <w:rsid w:val="00CF25F5"/>
    <w:rsid w:val="00CF2713"/>
    <w:rsid w:val="00CF272B"/>
    <w:rsid w:val="00CF2ACB"/>
    <w:rsid w:val="00CF3379"/>
    <w:rsid w:val="00CF349B"/>
    <w:rsid w:val="00CF3561"/>
    <w:rsid w:val="00CF3647"/>
    <w:rsid w:val="00CF3856"/>
    <w:rsid w:val="00CF3A8D"/>
    <w:rsid w:val="00CF3AEE"/>
    <w:rsid w:val="00CF4190"/>
    <w:rsid w:val="00CF420D"/>
    <w:rsid w:val="00CF4775"/>
    <w:rsid w:val="00CF4A76"/>
    <w:rsid w:val="00CF4D64"/>
    <w:rsid w:val="00CF4DAB"/>
    <w:rsid w:val="00CF54FA"/>
    <w:rsid w:val="00CF59B0"/>
    <w:rsid w:val="00CF5DD6"/>
    <w:rsid w:val="00CF5EC2"/>
    <w:rsid w:val="00CF5F3D"/>
    <w:rsid w:val="00CF6503"/>
    <w:rsid w:val="00CF657C"/>
    <w:rsid w:val="00CF65AB"/>
    <w:rsid w:val="00CF6632"/>
    <w:rsid w:val="00CF6844"/>
    <w:rsid w:val="00CF688E"/>
    <w:rsid w:val="00CF6A0A"/>
    <w:rsid w:val="00CF6AD4"/>
    <w:rsid w:val="00CF6D03"/>
    <w:rsid w:val="00CF6F01"/>
    <w:rsid w:val="00CF6F50"/>
    <w:rsid w:val="00CF6FC3"/>
    <w:rsid w:val="00CF717B"/>
    <w:rsid w:val="00CF7289"/>
    <w:rsid w:val="00CF736E"/>
    <w:rsid w:val="00CF7899"/>
    <w:rsid w:val="00CF7A35"/>
    <w:rsid w:val="00CF7A4C"/>
    <w:rsid w:val="00CF7C14"/>
    <w:rsid w:val="00CF7CE7"/>
    <w:rsid w:val="00CF7DA7"/>
    <w:rsid w:val="00CF7F83"/>
    <w:rsid w:val="00CF7FFA"/>
    <w:rsid w:val="00D00029"/>
    <w:rsid w:val="00D000C7"/>
    <w:rsid w:val="00D00111"/>
    <w:rsid w:val="00D00213"/>
    <w:rsid w:val="00D0023F"/>
    <w:rsid w:val="00D0046A"/>
    <w:rsid w:val="00D00654"/>
    <w:rsid w:val="00D00711"/>
    <w:rsid w:val="00D00C92"/>
    <w:rsid w:val="00D012B1"/>
    <w:rsid w:val="00D012DB"/>
    <w:rsid w:val="00D01379"/>
    <w:rsid w:val="00D01473"/>
    <w:rsid w:val="00D017C3"/>
    <w:rsid w:val="00D0195A"/>
    <w:rsid w:val="00D01CBA"/>
    <w:rsid w:val="00D01DE9"/>
    <w:rsid w:val="00D01F89"/>
    <w:rsid w:val="00D02018"/>
    <w:rsid w:val="00D021FE"/>
    <w:rsid w:val="00D02237"/>
    <w:rsid w:val="00D0224E"/>
    <w:rsid w:val="00D02331"/>
    <w:rsid w:val="00D0239F"/>
    <w:rsid w:val="00D02D95"/>
    <w:rsid w:val="00D02F8D"/>
    <w:rsid w:val="00D03192"/>
    <w:rsid w:val="00D0342D"/>
    <w:rsid w:val="00D034D8"/>
    <w:rsid w:val="00D03627"/>
    <w:rsid w:val="00D03677"/>
    <w:rsid w:val="00D03808"/>
    <w:rsid w:val="00D039AF"/>
    <w:rsid w:val="00D03A92"/>
    <w:rsid w:val="00D03B5C"/>
    <w:rsid w:val="00D03D08"/>
    <w:rsid w:val="00D0414A"/>
    <w:rsid w:val="00D043E4"/>
    <w:rsid w:val="00D0448E"/>
    <w:rsid w:val="00D04673"/>
    <w:rsid w:val="00D0479C"/>
    <w:rsid w:val="00D0481B"/>
    <w:rsid w:val="00D0489F"/>
    <w:rsid w:val="00D04A61"/>
    <w:rsid w:val="00D04AFC"/>
    <w:rsid w:val="00D04B26"/>
    <w:rsid w:val="00D04D00"/>
    <w:rsid w:val="00D04DD9"/>
    <w:rsid w:val="00D04FDB"/>
    <w:rsid w:val="00D0502A"/>
    <w:rsid w:val="00D054B2"/>
    <w:rsid w:val="00D054E0"/>
    <w:rsid w:val="00D05511"/>
    <w:rsid w:val="00D056BD"/>
    <w:rsid w:val="00D0577F"/>
    <w:rsid w:val="00D059BF"/>
    <w:rsid w:val="00D05D04"/>
    <w:rsid w:val="00D06062"/>
    <w:rsid w:val="00D061A5"/>
    <w:rsid w:val="00D0639C"/>
    <w:rsid w:val="00D063FD"/>
    <w:rsid w:val="00D065C2"/>
    <w:rsid w:val="00D06A00"/>
    <w:rsid w:val="00D06E8C"/>
    <w:rsid w:val="00D0748B"/>
    <w:rsid w:val="00D077FD"/>
    <w:rsid w:val="00D07960"/>
    <w:rsid w:val="00D07A88"/>
    <w:rsid w:val="00D07AC5"/>
    <w:rsid w:val="00D07B55"/>
    <w:rsid w:val="00D07B96"/>
    <w:rsid w:val="00D07FDE"/>
    <w:rsid w:val="00D102D1"/>
    <w:rsid w:val="00D10402"/>
    <w:rsid w:val="00D10515"/>
    <w:rsid w:val="00D1062D"/>
    <w:rsid w:val="00D10925"/>
    <w:rsid w:val="00D10DCA"/>
    <w:rsid w:val="00D1116F"/>
    <w:rsid w:val="00D11880"/>
    <w:rsid w:val="00D11B12"/>
    <w:rsid w:val="00D11C3A"/>
    <w:rsid w:val="00D11D18"/>
    <w:rsid w:val="00D11EB3"/>
    <w:rsid w:val="00D11EDA"/>
    <w:rsid w:val="00D1209B"/>
    <w:rsid w:val="00D120F2"/>
    <w:rsid w:val="00D124D1"/>
    <w:rsid w:val="00D12507"/>
    <w:rsid w:val="00D12644"/>
    <w:rsid w:val="00D126F1"/>
    <w:rsid w:val="00D1270F"/>
    <w:rsid w:val="00D12768"/>
    <w:rsid w:val="00D12849"/>
    <w:rsid w:val="00D1292B"/>
    <w:rsid w:val="00D12A51"/>
    <w:rsid w:val="00D12D4A"/>
    <w:rsid w:val="00D1327F"/>
    <w:rsid w:val="00D134A9"/>
    <w:rsid w:val="00D13733"/>
    <w:rsid w:val="00D140A4"/>
    <w:rsid w:val="00D140CE"/>
    <w:rsid w:val="00D1446D"/>
    <w:rsid w:val="00D14619"/>
    <w:rsid w:val="00D146E5"/>
    <w:rsid w:val="00D14770"/>
    <w:rsid w:val="00D147BD"/>
    <w:rsid w:val="00D14AFE"/>
    <w:rsid w:val="00D14B33"/>
    <w:rsid w:val="00D14D23"/>
    <w:rsid w:val="00D14EEA"/>
    <w:rsid w:val="00D14FBD"/>
    <w:rsid w:val="00D1507C"/>
    <w:rsid w:val="00D15087"/>
    <w:rsid w:val="00D1516D"/>
    <w:rsid w:val="00D15593"/>
    <w:rsid w:val="00D155D5"/>
    <w:rsid w:val="00D157CD"/>
    <w:rsid w:val="00D157D0"/>
    <w:rsid w:val="00D1596B"/>
    <w:rsid w:val="00D159CA"/>
    <w:rsid w:val="00D15DB8"/>
    <w:rsid w:val="00D15E57"/>
    <w:rsid w:val="00D15EF5"/>
    <w:rsid w:val="00D15FC9"/>
    <w:rsid w:val="00D163B5"/>
    <w:rsid w:val="00D164B9"/>
    <w:rsid w:val="00D165B7"/>
    <w:rsid w:val="00D16654"/>
    <w:rsid w:val="00D16B3B"/>
    <w:rsid w:val="00D16CDF"/>
    <w:rsid w:val="00D16F79"/>
    <w:rsid w:val="00D171DD"/>
    <w:rsid w:val="00D177A5"/>
    <w:rsid w:val="00D177F2"/>
    <w:rsid w:val="00D17BF1"/>
    <w:rsid w:val="00D17C78"/>
    <w:rsid w:val="00D17D6E"/>
    <w:rsid w:val="00D17FA7"/>
    <w:rsid w:val="00D17FFB"/>
    <w:rsid w:val="00D201CB"/>
    <w:rsid w:val="00D20268"/>
    <w:rsid w:val="00D20280"/>
    <w:rsid w:val="00D20335"/>
    <w:rsid w:val="00D2049F"/>
    <w:rsid w:val="00D204C1"/>
    <w:rsid w:val="00D20876"/>
    <w:rsid w:val="00D208C1"/>
    <w:rsid w:val="00D20CE1"/>
    <w:rsid w:val="00D20D8E"/>
    <w:rsid w:val="00D20E36"/>
    <w:rsid w:val="00D20EEC"/>
    <w:rsid w:val="00D2113B"/>
    <w:rsid w:val="00D211F0"/>
    <w:rsid w:val="00D2128D"/>
    <w:rsid w:val="00D21324"/>
    <w:rsid w:val="00D213FA"/>
    <w:rsid w:val="00D21595"/>
    <w:rsid w:val="00D2187A"/>
    <w:rsid w:val="00D21A35"/>
    <w:rsid w:val="00D21B72"/>
    <w:rsid w:val="00D21B77"/>
    <w:rsid w:val="00D21BD4"/>
    <w:rsid w:val="00D21CE2"/>
    <w:rsid w:val="00D21D0D"/>
    <w:rsid w:val="00D21D19"/>
    <w:rsid w:val="00D21F51"/>
    <w:rsid w:val="00D21FA0"/>
    <w:rsid w:val="00D21FFA"/>
    <w:rsid w:val="00D2217F"/>
    <w:rsid w:val="00D221CB"/>
    <w:rsid w:val="00D22277"/>
    <w:rsid w:val="00D22379"/>
    <w:rsid w:val="00D22955"/>
    <w:rsid w:val="00D229C2"/>
    <w:rsid w:val="00D22C2B"/>
    <w:rsid w:val="00D22CEE"/>
    <w:rsid w:val="00D22E8B"/>
    <w:rsid w:val="00D22F0C"/>
    <w:rsid w:val="00D22F83"/>
    <w:rsid w:val="00D23339"/>
    <w:rsid w:val="00D2341E"/>
    <w:rsid w:val="00D23517"/>
    <w:rsid w:val="00D23648"/>
    <w:rsid w:val="00D23A08"/>
    <w:rsid w:val="00D23BAE"/>
    <w:rsid w:val="00D23E2F"/>
    <w:rsid w:val="00D23EDC"/>
    <w:rsid w:val="00D23EE1"/>
    <w:rsid w:val="00D24275"/>
    <w:rsid w:val="00D24406"/>
    <w:rsid w:val="00D244E3"/>
    <w:rsid w:val="00D246A5"/>
    <w:rsid w:val="00D24722"/>
    <w:rsid w:val="00D247AA"/>
    <w:rsid w:val="00D2481F"/>
    <w:rsid w:val="00D249B8"/>
    <w:rsid w:val="00D24ADB"/>
    <w:rsid w:val="00D24C04"/>
    <w:rsid w:val="00D24D4F"/>
    <w:rsid w:val="00D24DF8"/>
    <w:rsid w:val="00D24F15"/>
    <w:rsid w:val="00D24F70"/>
    <w:rsid w:val="00D25073"/>
    <w:rsid w:val="00D251A2"/>
    <w:rsid w:val="00D25400"/>
    <w:rsid w:val="00D256C4"/>
    <w:rsid w:val="00D257C5"/>
    <w:rsid w:val="00D257FC"/>
    <w:rsid w:val="00D258F2"/>
    <w:rsid w:val="00D25C86"/>
    <w:rsid w:val="00D25E40"/>
    <w:rsid w:val="00D2602B"/>
    <w:rsid w:val="00D26070"/>
    <w:rsid w:val="00D26199"/>
    <w:rsid w:val="00D26367"/>
    <w:rsid w:val="00D265D1"/>
    <w:rsid w:val="00D2688A"/>
    <w:rsid w:val="00D269EA"/>
    <w:rsid w:val="00D26C1D"/>
    <w:rsid w:val="00D26D24"/>
    <w:rsid w:val="00D26D63"/>
    <w:rsid w:val="00D27125"/>
    <w:rsid w:val="00D271A0"/>
    <w:rsid w:val="00D2756D"/>
    <w:rsid w:val="00D27600"/>
    <w:rsid w:val="00D278A7"/>
    <w:rsid w:val="00D279C7"/>
    <w:rsid w:val="00D27B9B"/>
    <w:rsid w:val="00D30262"/>
    <w:rsid w:val="00D3044E"/>
    <w:rsid w:val="00D3061E"/>
    <w:rsid w:val="00D3099E"/>
    <w:rsid w:val="00D309F8"/>
    <w:rsid w:val="00D30B7A"/>
    <w:rsid w:val="00D30B8C"/>
    <w:rsid w:val="00D30C86"/>
    <w:rsid w:val="00D30D26"/>
    <w:rsid w:val="00D31155"/>
    <w:rsid w:val="00D3187B"/>
    <w:rsid w:val="00D31904"/>
    <w:rsid w:val="00D31BBC"/>
    <w:rsid w:val="00D31BC0"/>
    <w:rsid w:val="00D31D29"/>
    <w:rsid w:val="00D31D89"/>
    <w:rsid w:val="00D32038"/>
    <w:rsid w:val="00D3245D"/>
    <w:rsid w:val="00D327C5"/>
    <w:rsid w:val="00D32988"/>
    <w:rsid w:val="00D32BF0"/>
    <w:rsid w:val="00D32F84"/>
    <w:rsid w:val="00D32FE5"/>
    <w:rsid w:val="00D331F1"/>
    <w:rsid w:val="00D33255"/>
    <w:rsid w:val="00D333A4"/>
    <w:rsid w:val="00D336DC"/>
    <w:rsid w:val="00D33A8C"/>
    <w:rsid w:val="00D33AF5"/>
    <w:rsid w:val="00D33C1C"/>
    <w:rsid w:val="00D33D09"/>
    <w:rsid w:val="00D33FB7"/>
    <w:rsid w:val="00D3418B"/>
    <w:rsid w:val="00D341A5"/>
    <w:rsid w:val="00D342D3"/>
    <w:rsid w:val="00D34346"/>
    <w:rsid w:val="00D34A6C"/>
    <w:rsid w:val="00D34BA9"/>
    <w:rsid w:val="00D34F3F"/>
    <w:rsid w:val="00D34FD0"/>
    <w:rsid w:val="00D35132"/>
    <w:rsid w:val="00D353FE"/>
    <w:rsid w:val="00D35619"/>
    <w:rsid w:val="00D35EEF"/>
    <w:rsid w:val="00D36094"/>
    <w:rsid w:val="00D362B9"/>
    <w:rsid w:val="00D36352"/>
    <w:rsid w:val="00D365ED"/>
    <w:rsid w:val="00D367AA"/>
    <w:rsid w:val="00D369B7"/>
    <w:rsid w:val="00D36EE0"/>
    <w:rsid w:val="00D36F36"/>
    <w:rsid w:val="00D36F8E"/>
    <w:rsid w:val="00D374D9"/>
    <w:rsid w:val="00D375D1"/>
    <w:rsid w:val="00D378C8"/>
    <w:rsid w:val="00D379B1"/>
    <w:rsid w:val="00D37DEF"/>
    <w:rsid w:val="00D401F8"/>
    <w:rsid w:val="00D40364"/>
    <w:rsid w:val="00D40377"/>
    <w:rsid w:val="00D4043A"/>
    <w:rsid w:val="00D40456"/>
    <w:rsid w:val="00D40A54"/>
    <w:rsid w:val="00D40B62"/>
    <w:rsid w:val="00D40CAC"/>
    <w:rsid w:val="00D40F07"/>
    <w:rsid w:val="00D40F81"/>
    <w:rsid w:val="00D411D3"/>
    <w:rsid w:val="00D4120C"/>
    <w:rsid w:val="00D412D6"/>
    <w:rsid w:val="00D412E9"/>
    <w:rsid w:val="00D41326"/>
    <w:rsid w:val="00D41486"/>
    <w:rsid w:val="00D41680"/>
    <w:rsid w:val="00D418F1"/>
    <w:rsid w:val="00D419BE"/>
    <w:rsid w:val="00D41A56"/>
    <w:rsid w:val="00D41B0F"/>
    <w:rsid w:val="00D41D7D"/>
    <w:rsid w:val="00D41FC6"/>
    <w:rsid w:val="00D423A8"/>
    <w:rsid w:val="00D427C5"/>
    <w:rsid w:val="00D4280C"/>
    <w:rsid w:val="00D42A43"/>
    <w:rsid w:val="00D42A77"/>
    <w:rsid w:val="00D42F6E"/>
    <w:rsid w:val="00D42FA1"/>
    <w:rsid w:val="00D43060"/>
    <w:rsid w:val="00D43178"/>
    <w:rsid w:val="00D43213"/>
    <w:rsid w:val="00D43557"/>
    <w:rsid w:val="00D43A20"/>
    <w:rsid w:val="00D4410E"/>
    <w:rsid w:val="00D44166"/>
    <w:rsid w:val="00D44276"/>
    <w:rsid w:val="00D44313"/>
    <w:rsid w:val="00D445E3"/>
    <w:rsid w:val="00D445FD"/>
    <w:rsid w:val="00D446FF"/>
    <w:rsid w:val="00D44A59"/>
    <w:rsid w:val="00D44D8A"/>
    <w:rsid w:val="00D44EDC"/>
    <w:rsid w:val="00D45022"/>
    <w:rsid w:val="00D45093"/>
    <w:rsid w:val="00D45135"/>
    <w:rsid w:val="00D45367"/>
    <w:rsid w:val="00D45398"/>
    <w:rsid w:val="00D455FD"/>
    <w:rsid w:val="00D45616"/>
    <w:rsid w:val="00D45635"/>
    <w:rsid w:val="00D457D7"/>
    <w:rsid w:val="00D45A74"/>
    <w:rsid w:val="00D45D7D"/>
    <w:rsid w:val="00D4608F"/>
    <w:rsid w:val="00D465B0"/>
    <w:rsid w:val="00D46783"/>
    <w:rsid w:val="00D46871"/>
    <w:rsid w:val="00D46AAA"/>
    <w:rsid w:val="00D46B0E"/>
    <w:rsid w:val="00D46E86"/>
    <w:rsid w:val="00D47114"/>
    <w:rsid w:val="00D471F5"/>
    <w:rsid w:val="00D4739F"/>
    <w:rsid w:val="00D474B2"/>
    <w:rsid w:val="00D47671"/>
    <w:rsid w:val="00D4772F"/>
    <w:rsid w:val="00D47A0F"/>
    <w:rsid w:val="00D47D45"/>
    <w:rsid w:val="00D47ECC"/>
    <w:rsid w:val="00D50108"/>
    <w:rsid w:val="00D5012C"/>
    <w:rsid w:val="00D504B4"/>
    <w:rsid w:val="00D5099D"/>
    <w:rsid w:val="00D509C2"/>
    <w:rsid w:val="00D50CAB"/>
    <w:rsid w:val="00D50CB4"/>
    <w:rsid w:val="00D50EED"/>
    <w:rsid w:val="00D50FD2"/>
    <w:rsid w:val="00D5121C"/>
    <w:rsid w:val="00D51371"/>
    <w:rsid w:val="00D51892"/>
    <w:rsid w:val="00D51B65"/>
    <w:rsid w:val="00D51CF4"/>
    <w:rsid w:val="00D51D14"/>
    <w:rsid w:val="00D51D30"/>
    <w:rsid w:val="00D51E2D"/>
    <w:rsid w:val="00D52084"/>
    <w:rsid w:val="00D520B6"/>
    <w:rsid w:val="00D521A7"/>
    <w:rsid w:val="00D523C8"/>
    <w:rsid w:val="00D52444"/>
    <w:rsid w:val="00D52570"/>
    <w:rsid w:val="00D52888"/>
    <w:rsid w:val="00D52E63"/>
    <w:rsid w:val="00D52F07"/>
    <w:rsid w:val="00D52F6E"/>
    <w:rsid w:val="00D5305E"/>
    <w:rsid w:val="00D5321C"/>
    <w:rsid w:val="00D532C8"/>
    <w:rsid w:val="00D53305"/>
    <w:rsid w:val="00D5339E"/>
    <w:rsid w:val="00D5345C"/>
    <w:rsid w:val="00D53528"/>
    <w:rsid w:val="00D53574"/>
    <w:rsid w:val="00D538E6"/>
    <w:rsid w:val="00D53901"/>
    <w:rsid w:val="00D53A4F"/>
    <w:rsid w:val="00D53A65"/>
    <w:rsid w:val="00D53AFE"/>
    <w:rsid w:val="00D53BE0"/>
    <w:rsid w:val="00D53BEB"/>
    <w:rsid w:val="00D53D34"/>
    <w:rsid w:val="00D53DF3"/>
    <w:rsid w:val="00D53ECE"/>
    <w:rsid w:val="00D5408D"/>
    <w:rsid w:val="00D540DC"/>
    <w:rsid w:val="00D54192"/>
    <w:rsid w:val="00D54218"/>
    <w:rsid w:val="00D543F3"/>
    <w:rsid w:val="00D54678"/>
    <w:rsid w:val="00D546C6"/>
    <w:rsid w:val="00D549FE"/>
    <w:rsid w:val="00D54C78"/>
    <w:rsid w:val="00D54CA8"/>
    <w:rsid w:val="00D54DE9"/>
    <w:rsid w:val="00D54EBC"/>
    <w:rsid w:val="00D54F2B"/>
    <w:rsid w:val="00D5503A"/>
    <w:rsid w:val="00D5516A"/>
    <w:rsid w:val="00D55192"/>
    <w:rsid w:val="00D551B1"/>
    <w:rsid w:val="00D55269"/>
    <w:rsid w:val="00D558DC"/>
    <w:rsid w:val="00D55925"/>
    <w:rsid w:val="00D55951"/>
    <w:rsid w:val="00D55D6A"/>
    <w:rsid w:val="00D55D8A"/>
    <w:rsid w:val="00D55FB5"/>
    <w:rsid w:val="00D5604C"/>
    <w:rsid w:val="00D56154"/>
    <w:rsid w:val="00D56306"/>
    <w:rsid w:val="00D5632E"/>
    <w:rsid w:val="00D563F9"/>
    <w:rsid w:val="00D56494"/>
    <w:rsid w:val="00D568EF"/>
    <w:rsid w:val="00D56DAB"/>
    <w:rsid w:val="00D56DE1"/>
    <w:rsid w:val="00D56DE2"/>
    <w:rsid w:val="00D56F07"/>
    <w:rsid w:val="00D56FCE"/>
    <w:rsid w:val="00D57264"/>
    <w:rsid w:val="00D574AD"/>
    <w:rsid w:val="00D57527"/>
    <w:rsid w:val="00D579A1"/>
    <w:rsid w:val="00D57AED"/>
    <w:rsid w:val="00D57CA3"/>
    <w:rsid w:val="00D601EB"/>
    <w:rsid w:val="00D60354"/>
    <w:rsid w:val="00D603A1"/>
    <w:rsid w:val="00D6043B"/>
    <w:rsid w:val="00D60553"/>
    <w:rsid w:val="00D6063B"/>
    <w:rsid w:val="00D606BA"/>
    <w:rsid w:val="00D608A5"/>
    <w:rsid w:val="00D60A01"/>
    <w:rsid w:val="00D60B4E"/>
    <w:rsid w:val="00D60B6C"/>
    <w:rsid w:val="00D60D18"/>
    <w:rsid w:val="00D60DA6"/>
    <w:rsid w:val="00D60ED7"/>
    <w:rsid w:val="00D60F70"/>
    <w:rsid w:val="00D60F92"/>
    <w:rsid w:val="00D610FB"/>
    <w:rsid w:val="00D61144"/>
    <w:rsid w:val="00D61393"/>
    <w:rsid w:val="00D61721"/>
    <w:rsid w:val="00D61A7C"/>
    <w:rsid w:val="00D61DC6"/>
    <w:rsid w:val="00D61F9F"/>
    <w:rsid w:val="00D62139"/>
    <w:rsid w:val="00D622C2"/>
    <w:rsid w:val="00D623C1"/>
    <w:rsid w:val="00D62409"/>
    <w:rsid w:val="00D62513"/>
    <w:rsid w:val="00D625A0"/>
    <w:rsid w:val="00D627EB"/>
    <w:rsid w:val="00D6286C"/>
    <w:rsid w:val="00D6286F"/>
    <w:rsid w:val="00D62CA0"/>
    <w:rsid w:val="00D62EDF"/>
    <w:rsid w:val="00D62F11"/>
    <w:rsid w:val="00D6318A"/>
    <w:rsid w:val="00D63225"/>
    <w:rsid w:val="00D63333"/>
    <w:rsid w:val="00D63414"/>
    <w:rsid w:val="00D63500"/>
    <w:rsid w:val="00D63598"/>
    <w:rsid w:val="00D637A2"/>
    <w:rsid w:val="00D637CF"/>
    <w:rsid w:val="00D63AA3"/>
    <w:rsid w:val="00D642B6"/>
    <w:rsid w:val="00D64459"/>
    <w:rsid w:val="00D6460A"/>
    <w:rsid w:val="00D647F3"/>
    <w:rsid w:val="00D64A01"/>
    <w:rsid w:val="00D64B60"/>
    <w:rsid w:val="00D64D13"/>
    <w:rsid w:val="00D64F80"/>
    <w:rsid w:val="00D65055"/>
    <w:rsid w:val="00D651AF"/>
    <w:rsid w:val="00D651DD"/>
    <w:rsid w:val="00D6541D"/>
    <w:rsid w:val="00D6558F"/>
    <w:rsid w:val="00D6569F"/>
    <w:rsid w:val="00D65807"/>
    <w:rsid w:val="00D65AC5"/>
    <w:rsid w:val="00D65B17"/>
    <w:rsid w:val="00D65D17"/>
    <w:rsid w:val="00D65F97"/>
    <w:rsid w:val="00D65FAA"/>
    <w:rsid w:val="00D65FBD"/>
    <w:rsid w:val="00D660CD"/>
    <w:rsid w:val="00D663EB"/>
    <w:rsid w:val="00D66493"/>
    <w:rsid w:val="00D665AB"/>
    <w:rsid w:val="00D66739"/>
    <w:rsid w:val="00D66791"/>
    <w:rsid w:val="00D66792"/>
    <w:rsid w:val="00D6694D"/>
    <w:rsid w:val="00D66951"/>
    <w:rsid w:val="00D66AC8"/>
    <w:rsid w:val="00D66BCD"/>
    <w:rsid w:val="00D66ECC"/>
    <w:rsid w:val="00D6721E"/>
    <w:rsid w:val="00D672FA"/>
    <w:rsid w:val="00D67362"/>
    <w:rsid w:val="00D6757C"/>
    <w:rsid w:val="00D67687"/>
    <w:rsid w:val="00D6783F"/>
    <w:rsid w:val="00D6785E"/>
    <w:rsid w:val="00D67996"/>
    <w:rsid w:val="00D67AC2"/>
    <w:rsid w:val="00D67C8C"/>
    <w:rsid w:val="00D70068"/>
    <w:rsid w:val="00D702E7"/>
    <w:rsid w:val="00D70397"/>
    <w:rsid w:val="00D706A9"/>
    <w:rsid w:val="00D70AF9"/>
    <w:rsid w:val="00D70C83"/>
    <w:rsid w:val="00D70EA8"/>
    <w:rsid w:val="00D7107C"/>
    <w:rsid w:val="00D71191"/>
    <w:rsid w:val="00D712D7"/>
    <w:rsid w:val="00D7131C"/>
    <w:rsid w:val="00D715E9"/>
    <w:rsid w:val="00D718D0"/>
    <w:rsid w:val="00D71BDA"/>
    <w:rsid w:val="00D72029"/>
    <w:rsid w:val="00D72BA7"/>
    <w:rsid w:val="00D72BB3"/>
    <w:rsid w:val="00D72DC6"/>
    <w:rsid w:val="00D732AA"/>
    <w:rsid w:val="00D73817"/>
    <w:rsid w:val="00D73A65"/>
    <w:rsid w:val="00D73BB5"/>
    <w:rsid w:val="00D73CB2"/>
    <w:rsid w:val="00D73E5E"/>
    <w:rsid w:val="00D74177"/>
    <w:rsid w:val="00D74197"/>
    <w:rsid w:val="00D74219"/>
    <w:rsid w:val="00D7426F"/>
    <w:rsid w:val="00D742D2"/>
    <w:rsid w:val="00D74353"/>
    <w:rsid w:val="00D74779"/>
    <w:rsid w:val="00D74CAF"/>
    <w:rsid w:val="00D74EA6"/>
    <w:rsid w:val="00D7501F"/>
    <w:rsid w:val="00D75081"/>
    <w:rsid w:val="00D75333"/>
    <w:rsid w:val="00D753B6"/>
    <w:rsid w:val="00D75616"/>
    <w:rsid w:val="00D75C5E"/>
    <w:rsid w:val="00D75EF7"/>
    <w:rsid w:val="00D75EF8"/>
    <w:rsid w:val="00D760F3"/>
    <w:rsid w:val="00D7637B"/>
    <w:rsid w:val="00D7645F"/>
    <w:rsid w:val="00D765C4"/>
    <w:rsid w:val="00D76648"/>
    <w:rsid w:val="00D766E6"/>
    <w:rsid w:val="00D76708"/>
    <w:rsid w:val="00D76792"/>
    <w:rsid w:val="00D767CB"/>
    <w:rsid w:val="00D768F8"/>
    <w:rsid w:val="00D76B79"/>
    <w:rsid w:val="00D76BF8"/>
    <w:rsid w:val="00D76C79"/>
    <w:rsid w:val="00D76D07"/>
    <w:rsid w:val="00D76EDE"/>
    <w:rsid w:val="00D76F48"/>
    <w:rsid w:val="00D773FF"/>
    <w:rsid w:val="00D7753F"/>
    <w:rsid w:val="00D775C5"/>
    <w:rsid w:val="00D77839"/>
    <w:rsid w:val="00D778F9"/>
    <w:rsid w:val="00D7791F"/>
    <w:rsid w:val="00D77AA9"/>
    <w:rsid w:val="00D77ACB"/>
    <w:rsid w:val="00D77B35"/>
    <w:rsid w:val="00D77F8F"/>
    <w:rsid w:val="00D80100"/>
    <w:rsid w:val="00D80293"/>
    <w:rsid w:val="00D80469"/>
    <w:rsid w:val="00D804F2"/>
    <w:rsid w:val="00D806F2"/>
    <w:rsid w:val="00D80A68"/>
    <w:rsid w:val="00D80C9D"/>
    <w:rsid w:val="00D80D7E"/>
    <w:rsid w:val="00D80E50"/>
    <w:rsid w:val="00D81034"/>
    <w:rsid w:val="00D8114F"/>
    <w:rsid w:val="00D81324"/>
    <w:rsid w:val="00D81385"/>
    <w:rsid w:val="00D81594"/>
    <w:rsid w:val="00D817AD"/>
    <w:rsid w:val="00D81A81"/>
    <w:rsid w:val="00D81B36"/>
    <w:rsid w:val="00D81CBA"/>
    <w:rsid w:val="00D81D13"/>
    <w:rsid w:val="00D81E0B"/>
    <w:rsid w:val="00D81EC8"/>
    <w:rsid w:val="00D82001"/>
    <w:rsid w:val="00D82166"/>
    <w:rsid w:val="00D821CC"/>
    <w:rsid w:val="00D8221B"/>
    <w:rsid w:val="00D82397"/>
    <w:rsid w:val="00D823E2"/>
    <w:rsid w:val="00D824B3"/>
    <w:rsid w:val="00D82555"/>
    <w:rsid w:val="00D826E2"/>
    <w:rsid w:val="00D8287C"/>
    <w:rsid w:val="00D82A61"/>
    <w:rsid w:val="00D82BCD"/>
    <w:rsid w:val="00D82C47"/>
    <w:rsid w:val="00D82CC0"/>
    <w:rsid w:val="00D8327D"/>
    <w:rsid w:val="00D83415"/>
    <w:rsid w:val="00D8370C"/>
    <w:rsid w:val="00D83743"/>
    <w:rsid w:val="00D839E0"/>
    <w:rsid w:val="00D83DB5"/>
    <w:rsid w:val="00D83F74"/>
    <w:rsid w:val="00D84011"/>
    <w:rsid w:val="00D8413A"/>
    <w:rsid w:val="00D84182"/>
    <w:rsid w:val="00D841D3"/>
    <w:rsid w:val="00D842A2"/>
    <w:rsid w:val="00D84699"/>
    <w:rsid w:val="00D8475F"/>
    <w:rsid w:val="00D850D0"/>
    <w:rsid w:val="00D854D7"/>
    <w:rsid w:val="00D856ED"/>
    <w:rsid w:val="00D85955"/>
    <w:rsid w:val="00D859A0"/>
    <w:rsid w:val="00D85B28"/>
    <w:rsid w:val="00D85CB7"/>
    <w:rsid w:val="00D85E35"/>
    <w:rsid w:val="00D860F8"/>
    <w:rsid w:val="00D861FA"/>
    <w:rsid w:val="00D86258"/>
    <w:rsid w:val="00D86467"/>
    <w:rsid w:val="00D8652B"/>
    <w:rsid w:val="00D86801"/>
    <w:rsid w:val="00D8683C"/>
    <w:rsid w:val="00D86866"/>
    <w:rsid w:val="00D86DCC"/>
    <w:rsid w:val="00D8708B"/>
    <w:rsid w:val="00D870E6"/>
    <w:rsid w:val="00D8715F"/>
    <w:rsid w:val="00D871EE"/>
    <w:rsid w:val="00D876BA"/>
    <w:rsid w:val="00D87D7C"/>
    <w:rsid w:val="00D87FF9"/>
    <w:rsid w:val="00D902ED"/>
    <w:rsid w:val="00D902F0"/>
    <w:rsid w:val="00D9067A"/>
    <w:rsid w:val="00D90CF6"/>
    <w:rsid w:val="00D90E8A"/>
    <w:rsid w:val="00D91004"/>
    <w:rsid w:val="00D910C9"/>
    <w:rsid w:val="00D913B7"/>
    <w:rsid w:val="00D9172D"/>
    <w:rsid w:val="00D91A68"/>
    <w:rsid w:val="00D91AA3"/>
    <w:rsid w:val="00D91BA1"/>
    <w:rsid w:val="00D91F91"/>
    <w:rsid w:val="00D9213C"/>
    <w:rsid w:val="00D921BF"/>
    <w:rsid w:val="00D92428"/>
    <w:rsid w:val="00D92634"/>
    <w:rsid w:val="00D926D7"/>
    <w:rsid w:val="00D9271B"/>
    <w:rsid w:val="00D92759"/>
    <w:rsid w:val="00D92768"/>
    <w:rsid w:val="00D92911"/>
    <w:rsid w:val="00D92993"/>
    <w:rsid w:val="00D92C8D"/>
    <w:rsid w:val="00D92CFD"/>
    <w:rsid w:val="00D92E42"/>
    <w:rsid w:val="00D93087"/>
    <w:rsid w:val="00D933D2"/>
    <w:rsid w:val="00D93642"/>
    <w:rsid w:val="00D937EE"/>
    <w:rsid w:val="00D93C4F"/>
    <w:rsid w:val="00D9416E"/>
    <w:rsid w:val="00D9448C"/>
    <w:rsid w:val="00D9454F"/>
    <w:rsid w:val="00D94699"/>
    <w:rsid w:val="00D947BE"/>
    <w:rsid w:val="00D948DE"/>
    <w:rsid w:val="00D949AD"/>
    <w:rsid w:val="00D94AD3"/>
    <w:rsid w:val="00D94B17"/>
    <w:rsid w:val="00D94CA9"/>
    <w:rsid w:val="00D94D63"/>
    <w:rsid w:val="00D94DE6"/>
    <w:rsid w:val="00D94F00"/>
    <w:rsid w:val="00D94F96"/>
    <w:rsid w:val="00D9504A"/>
    <w:rsid w:val="00D95225"/>
    <w:rsid w:val="00D95599"/>
    <w:rsid w:val="00D958E9"/>
    <w:rsid w:val="00D95C30"/>
    <w:rsid w:val="00D95F90"/>
    <w:rsid w:val="00D95FEE"/>
    <w:rsid w:val="00D960D0"/>
    <w:rsid w:val="00D96193"/>
    <w:rsid w:val="00D9620F"/>
    <w:rsid w:val="00D9662B"/>
    <w:rsid w:val="00D966E2"/>
    <w:rsid w:val="00D967E7"/>
    <w:rsid w:val="00D96927"/>
    <w:rsid w:val="00D9696D"/>
    <w:rsid w:val="00D96B99"/>
    <w:rsid w:val="00D97060"/>
    <w:rsid w:val="00D97063"/>
    <w:rsid w:val="00D970C5"/>
    <w:rsid w:val="00D970CF"/>
    <w:rsid w:val="00D97100"/>
    <w:rsid w:val="00D97204"/>
    <w:rsid w:val="00D974D3"/>
    <w:rsid w:val="00D977AF"/>
    <w:rsid w:val="00D97A7D"/>
    <w:rsid w:val="00D97B9F"/>
    <w:rsid w:val="00D97D67"/>
    <w:rsid w:val="00DA0160"/>
    <w:rsid w:val="00DA025E"/>
    <w:rsid w:val="00DA03A1"/>
    <w:rsid w:val="00DA04CF"/>
    <w:rsid w:val="00DA050C"/>
    <w:rsid w:val="00DA062D"/>
    <w:rsid w:val="00DA0AF6"/>
    <w:rsid w:val="00DA0D57"/>
    <w:rsid w:val="00DA0DA7"/>
    <w:rsid w:val="00DA0E7E"/>
    <w:rsid w:val="00DA1028"/>
    <w:rsid w:val="00DA1047"/>
    <w:rsid w:val="00DA11D7"/>
    <w:rsid w:val="00DA151F"/>
    <w:rsid w:val="00DA1D91"/>
    <w:rsid w:val="00DA1F7B"/>
    <w:rsid w:val="00DA2243"/>
    <w:rsid w:val="00DA22FC"/>
    <w:rsid w:val="00DA2346"/>
    <w:rsid w:val="00DA23B8"/>
    <w:rsid w:val="00DA2593"/>
    <w:rsid w:val="00DA26E0"/>
    <w:rsid w:val="00DA3107"/>
    <w:rsid w:val="00DA3566"/>
    <w:rsid w:val="00DA37F9"/>
    <w:rsid w:val="00DA3999"/>
    <w:rsid w:val="00DA3A05"/>
    <w:rsid w:val="00DA3ACA"/>
    <w:rsid w:val="00DA3C9D"/>
    <w:rsid w:val="00DA3D12"/>
    <w:rsid w:val="00DA3D43"/>
    <w:rsid w:val="00DA3F14"/>
    <w:rsid w:val="00DA3F3A"/>
    <w:rsid w:val="00DA4051"/>
    <w:rsid w:val="00DA4096"/>
    <w:rsid w:val="00DA4150"/>
    <w:rsid w:val="00DA425B"/>
    <w:rsid w:val="00DA4406"/>
    <w:rsid w:val="00DA458D"/>
    <w:rsid w:val="00DA45EC"/>
    <w:rsid w:val="00DA4687"/>
    <w:rsid w:val="00DA47D6"/>
    <w:rsid w:val="00DA493D"/>
    <w:rsid w:val="00DA4996"/>
    <w:rsid w:val="00DA4A49"/>
    <w:rsid w:val="00DA4C3A"/>
    <w:rsid w:val="00DA4F78"/>
    <w:rsid w:val="00DA5A7E"/>
    <w:rsid w:val="00DA5DCA"/>
    <w:rsid w:val="00DA6496"/>
    <w:rsid w:val="00DA65F4"/>
    <w:rsid w:val="00DA6701"/>
    <w:rsid w:val="00DA68CB"/>
    <w:rsid w:val="00DA6949"/>
    <w:rsid w:val="00DA6D06"/>
    <w:rsid w:val="00DA6E3A"/>
    <w:rsid w:val="00DA720A"/>
    <w:rsid w:val="00DA7466"/>
    <w:rsid w:val="00DA7512"/>
    <w:rsid w:val="00DA79F4"/>
    <w:rsid w:val="00DA7A56"/>
    <w:rsid w:val="00DA7E4D"/>
    <w:rsid w:val="00DB0335"/>
    <w:rsid w:val="00DB03C6"/>
    <w:rsid w:val="00DB03F4"/>
    <w:rsid w:val="00DB0653"/>
    <w:rsid w:val="00DB073D"/>
    <w:rsid w:val="00DB0787"/>
    <w:rsid w:val="00DB0793"/>
    <w:rsid w:val="00DB087D"/>
    <w:rsid w:val="00DB0A97"/>
    <w:rsid w:val="00DB0C46"/>
    <w:rsid w:val="00DB0CDD"/>
    <w:rsid w:val="00DB0DE3"/>
    <w:rsid w:val="00DB0E26"/>
    <w:rsid w:val="00DB0EC9"/>
    <w:rsid w:val="00DB0EF2"/>
    <w:rsid w:val="00DB11C6"/>
    <w:rsid w:val="00DB129D"/>
    <w:rsid w:val="00DB15B9"/>
    <w:rsid w:val="00DB1650"/>
    <w:rsid w:val="00DB18F2"/>
    <w:rsid w:val="00DB1955"/>
    <w:rsid w:val="00DB1980"/>
    <w:rsid w:val="00DB1A13"/>
    <w:rsid w:val="00DB1A82"/>
    <w:rsid w:val="00DB1AC4"/>
    <w:rsid w:val="00DB200C"/>
    <w:rsid w:val="00DB2331"/>
    <w:rsid w:val="00DB251A"/>
    <w:rsid w:val="00DB2737"/>
    <w:rsid w:val="00DB2A5C"/>
    <w:rsid w:val="00DB2A9D"/>
    <w:rsid w:val="00DB2F2E"/>
    <w:rsid w:val="00DB39DF"/>
    <w:rsid w:val="00DB3B01"/>
    <w:rsid w:val="00DB3B30"/>
    <w:rsid w:val="00DB3C9B"/>
    <w:rsid w:val="00DB3DF5"/>
    <w:rsid w:val="00DB40E5"/>
    <w:rsid w:val="00DB43C9"/>
    <w:rsid w:val="00DB4991"/>
    <w:rsid w:val="00DB49D4"/>
    <w:rsid w:val="00DB4C26"/>
    <w:rsid w:val="00DB4DEC"/>
    <w:rsid w:val="00DB51B3"/>
    <w:rsid w:val="00DB5A26"/>
    <w:rsid w:val="00DB5AD8"/>
    <w:rsid w:val="00DB5B59"/>
    <w:rsid w:val="00DB5F00"/>
    <w:rsid w:val="00DB5F32"/>
    <w:rsid w:val="00DB603E"/>
    <w:rsid w:val="00DB628E"/>
    <w:rsid w:val="00DB6A90"/>
    <w:rsid w:val="00DB6C65"/>
    <w:rsid w:val="00DB6D1E"/>
    <w:rsid w:val="00DB6D7B"/>
    <w:rsid w:val="00DB6DDD"/>
    <w:rsid w:val="00DB756D"/>
    <w:rsid w:val="00DB7690"/>
    <w:rsid w:val="00DB7988"/>
    <w:rsid w:val="00DB7A37"/>
    <w:rsid w:val="00DB7BBE"/>
    <w:rsid w:val="00DB7E20"/>
    <w:rsid w:val="00DB7E71"/>
    <w:rsid w:val="00DC0134"/>
    <w:rsid w:val="00DC01BB"/>
    <w:rsid w:val="00DC0531"/>
    <w:rsid w:val="00DC05D3"/>
    <w:rsid w:val="00DC068E"/>
    <w:rsid w:val="00DC0696"/>
    <w:rsid w:val="00DC087E"/>
    <w:rsid w:val="00DC0C38"/>
    <w:rsid w:val="00DC0E1C"/>
    <w:rsid w:val="00DC0E8D"/>
    <w:rsid w:val="00DC13B9"/>
    <w:rsid w:val="00DC1444"/>
    <w:rsid w:val="00DC1634"/>
    <w:rsid w:val="00DC1814"/>
    <w:rsid w:val="00DC1880"/>
    <w:rsid w:val="00DC1937"/>
    <w:rsid w:val="00DC1AAE"/>
    <w:rsid w:val="00DC1AC9"/>
    <w:rsid w:val="00DC1B96"/>
    <w:rsid w:val="00DC1D75"/>
    <w:rsid w:val="00DC1F70"/>
    <w:rsid w:val="00DC20A5"/>
    <w:rsid w:val="00DC22B6"/>
    <w:rsid w:val="00DC2311"/>
    <w:rsid w:val="00DC24EF"/>
    <w:rsid w:val="00DC2515"/>
    <w:rsid w:val="00DC27A8"/>
    <w:rsid w:val="00DC2919"/>
    <w:rsid w:val="00DC292F"/>
    <w:rsid w:val="00DC2BE9"/>
    <w:rsid w:val="00DC2E61"/>
    <w:rsid w:val="00DC2F27"/>
    <w:rsid w:val="00DC3350"/>
    <w:rsid w:val="00DC3450"/>
    <w:rsid w:val="00DC3C11"/>
    <w:rsid w:val="00DC3C95"/>
    <w:rsid w:val="00DC3DC5"/>
    <w:rsid w:val="00DC4388"/>
    <w:rsid w:val="00DC4579"/>
    <w:rsid w:val="00DC479C"/>
    <w:rsid w:val="00DC4C62"/>
    <w:rsid w:val="00DC4D5F"/>
    <w:rsid w:val="00DC4F67"/>
    <w:rsid w:val="00DC5121"/>
    <w:rsid w:val="00DC518F"/>
    <w:rsid w:val="00DC5482"/>
    <w:rsid w:val="00DC553F"/>
    <w:rsid w:val="00DC5900"/>
    <w:rsid w:val="00DC5AB7"/>
    <w:rsid w:val="00DC5D7D"/>
    <w:rsid w:val="00DC5FB7"/>
    <w:rsid w:val="00DC6327"/>
    <w:rsid w:val="00DC640E"/>
    <w:rsid w:val="00DC6663"/>
    <w:rsid w:val="00DC672A"/>
    <w:rsid w:val="00DC6A07"/>
    <w:rsid w:val="00DC6A31"/>
    <w:rsid w:val="00DC6D0E"/>
    <w:rsid w:val="00DC70FD"/>
    <w:rsid w:val="00DC712F"/>
    <w:rsid w:val="00DC7386"/>
    <w:rsid w:val="00DC7393"/>
    <w:rsid w:val="00DC74CD"/>
    <w:rsid w:val="00DC7628"/>
    <w:rsid w:val="00DC78A2"/>
    <w:rsid w:val="00DC78D5"/>
    <w:rsid w:val="00DC78F1"/>
    <w:rsid w:val="00DC795C"/>
    <w:rsid w:val="00DC799F"/>
    <w:rsid w:val="00DC7BAD"/>
    <w:rsid w:val="00DC7DC1"/>
    <w:rsid w:val="00DC7E63"/>
    <w:rsid w:val="00DC7E6E"/>
    <w:rsid w:val="00DD00C7"/>
    <w:rsid w:val="00DD01F4"/>
    <w:rsid w:val="00DD05D2"/>
    <w:rsid w:val="00DD067D"/>
    <w:rsid w:val="00DD06F6"/>
    <w:rsid w:val="00DD0753"/>
    <w:rsid w:val="00DD0807"/>
    <w:rsid w:val="00DD0896"/>
    <w:rsid w:val="00DD0DCA"/>
    <w:rsid w:val="00DD0E40"/>
    <w:rsid w:val="00DD0FD0"/>
    <w:rsid w:val="00DD10D0"/>
    <w:rsid w:val="00DD11C2"/>
    <w:rsid w:val="00DD151A"/>
    <w:rsid w:val="00DD178E"/>
    <w:rsid w:val="00DD17E8"/>
    <w:rsid w:val="00DD199E"/>
    <w:rsid w:val="00DD1A05"/>
    <w:rsid w:val="00DD1D5B"/>
    <w:rsid w:val="00DD1DB6"/>
    <w:rsid w:val="00DD1E0E"/>
    <w:rsid w:val="00DD1FCC"/>
    <w:rsid w:val="00DD2448"/>
    <w:rsid w:val="00DD2638"/>
    <w:rsid w:val="00DD2886"/>
    <w:rsid w:val="00DD28DC"/>
    <w:rsid w:val="00DD292B"/>
    <w:rsid w:val="00DD29AD"/>
    <w:rsid w:val="00DD29C2"/>
    <w:rsid w:val="00DD2A75"/>
    <w:rsid w:val="00DD2BD3"/>
    <w:rsid w:val="00DD2CEB"/>
    <w:rsid w:val="00DD2D28"/>
    <w:rsid w:val="00DD2EAF"/>
    <w:rsid w:val="00DD2F2F"/>
    <w:rsid w:val="00DD2F92"/>
    <w:rsid w:val="00DD30E3"/>
    <w:rsid w:val="00DD32DF"/>
    <w:rsid w:val="00DD378C"/>
    <w:rsid w:val="00DD3CEB"/>
    <w:rsid w:val="00DD3DEE"/>
    <w:rsid w:val="00DD4111"/>
    <w:rsid w:val="00DD428B"/>
    <w:rsid w:val="00DD42CB"/>
    <w:rsid w:val="00DD4313"/>
    <w:rsid w:val="00DD44CF"/>
    <w:rsid w:val="00DD4563"/>
    <w:rsid w:val="00DD4583"/>
    <w:rsid w:val="00DD46D5"/>
    <w:rsid w:val="00DD48D9"/>
    <w:rsid w:val="00DD4928"/>
    <w:rsid w:val="00DD4E4A"/>
    <w:rsid w:val="00DD4E65"/>
    <w:rsid w:val="00DD4F46"/>
    <w:rsid w:val="00DD505E"/>
    <w:rsid w:val="00DD50AA"/>
    <w:rsid w:val="00DD52F4"/>
    <w:rsid w:val="00DD535A"/>
    <w:rsid w:val="00DD5515"/>
    <w:rsid w:val="00DD5788"/>
    <w:rsid w:val="00DD5CB8"/>
    <w:rsid w:val="00DD5D87"/>
    <w:rsid w:val="00DD5E29"/>
    <w:rsid w:val="00DD5EA1"/>
    <w:rsid w:val="00DD5F0B"/>
    <w:rsid w:val="00DD63D5"/>
    <w:rsid w:val="00DD655D"/>
    <w:rsid w:val="00DD6583"/>
    <w:rsid w:val="00DD666F"/>
    <w:rsid w:val="00DD6A5A"/>
    <w:rsid w:val="00DD6B70"/>
    <w:rsid w:val="00DD6D6B"/>
    <w:rsid w:val="00DD70AD"/>
    <w:rsid w:val="00DD71E1"/>
    <w:rsid w:val="00DD727A"/>
    <w:rsid w:val="00DD73B3"/>
    <w:rsid w:val="00DD73D1"/>
    <w:rsid w:val="00DD75AA"/>
    <w:rsid w:val="00DD7603"/>
    <w:rsid w:val="00DD768F"/>
    <w:rsid w:val="00DD78F1"/>
    <w:rsid w:val="00DD796A"/>
    <w:rsid w:val="00DD7C24"/>
    <w:rsid w:val="00DD7CF5"/>
    <w:rsid w:val="00DD7ED0"/>
    <w:rsid w:val="00DD7FCE"/>
    <w:rsid w:val="00DE0088"/>
    <w:rsid w:val="00DE01D4"/>
    <w:rsid w:val="00DE01EA"/>
    <w:rsid w:val="00DE0A14"/>
    <w:rsid w:val="00DE0A17"/>
    <w:rsid w:val="00DE0CC9"/>
    <w:rsid w:val="00DE0DC8"/>
    <w:rsid w:val="00DE0E7A"/>
    <w:rsid w:val="00DE0EE2"/>
    <w:rsid w:val="00DE107B"/>
    <w:rsid w:val="00DE10DE"/>
    <w:rsid w:val="00DE11C0"/>
    <w:rsid w:val="00DE1242"/>
    <w:rsid w:val="00DE12FC"/>
    <w:rsid w:val="00DE13F3"/>
    <w:rsid w:val="00DE1415"/>
    <w:rsid w:val="00DE145D"/>
    <w:rsid w:val="00DE14BC"/>
    <w:rsid w:val="00DE15BE"/>
    <w:rsid w:val="00DE166B"/>
    <w:rsid w:val="00DE17AF"/>
    <w:rsid w:val="00DE1834"/>
    <w:rsid w:val="00DE18E0"/>
    <w:rsid w:val="00DE1BA0"/>
    <w:rsid w:val="00DE2270"/>
    <w:rsid w:val="00DE2842"/>
    <w:rsid w:val="00DE29C6"/>
    <w:rsid w:val="00DE2F48"/>
    <w:rsid w:val="00DE3094"/>
    <w:rsid w:val="00DE31FA"/>
    <w:rsid w:val="00DE349D"/>
    <w:rsid w:val="00DE37B1"/>
    <w:rsid w:val="00DE388F"/>
    <w:rsid w:val="00DE3B5C"/>
    <w:rsid w:val="00DE3C9C"/>
    <w:rsid w:val="00DE3EF0"/>
    <w:rsid w:val="00DE3F5D"/>
    <w:rsid w:val="00DE4354"/>
    <w:rsid w:val="00DE46B4"/>
    <w:rsid w:val="00DE480F"/>
    <w:rsid w:val="00DE4840"/>
    <w:rsid w:val="00DE4AEA"/>
    <w:rsid w:val="00DE4CDE"/>
    <w:rsid w:val="00DE4E34"/>
    <w:rsid w:val="00DE51D5"/>
    <w:rsid w:val="00DE543B"/>
    <w:rsid w:val="00DE5955"/>
    <w:rsid w:val="00DE5B1E"/>
    <w:rsid w:val="00DE5CC7"/>
    <w:rsid w:val="00DE5E42"/>
    <w:rsid w:val="00DE60B3"/>
    <w:rsid w:val="00DE610D"/>
    <w:rsid w:val="00DE616A"/>
    <w:rsid w:val="00DE61D9"/>
    <w:rsid w:val="00DE63BA"/>
    <w:rsid w:val="00DE6401"/>
    <w:rsid w:val="00DE6442"/>
    <w:rsid w:val="00DE6520"/>
    <w:rsid w:val="00DE66A9"/>
    <w:rsid w:val="00DE6DF1"/>
    <w:rsid w:val="00DE704B"/>
    <w:rsid w:val="00DE7051"/>
    <w:rsid w:val="00DE7323"/>
    <w:rsid w:val="00DE742F"/>
    <w:rsid w:val="00DE744A"/>
    <w:rsid w:val="00DE7570"/>
    <w:rsid w:val="00DE7576"/>
    <w:rsid w:val="00DE7652"/>
    <w:rsid w:val="00DE7738"/>
    <w:rsid w:val="00DE77F0"/>
    <w:rsid w:val="00DE789C"/>
    <w:rsid w:val="00DE7B8A"/>
    <w:rsid w:val="00DE7D8A"/>
    <w:rsid w:val="00DE7EFC"/>
    <w:rsid w:val="00DF0197"/>
    <w:rsid w:val="00DF027F"/>
    <w:rsid w:val="00DF02D2"/>
    <w:rsid w:val="00DF0324"/>
    <w:rsid w:val="00DF049D"/>
    <w:rsid w:val="00DF06D0"/>
    <w:rsid w:val="00DF0A1A"/>
    <w:rsid w:val="00DF0A70"/>
    <w:rsid w:val="00DF0A9D"/>
    <w:rsid w:val="00DF0F33"/>
    <w:rsid w:val="00DF0F6E"/>
    <w:rsid w:val="00DF147C"/>
    <w:rsid w:val="00DF194D"/>
    <w:rsid w:val="00DF1A76"/>
    <w:rsid w:val="00DF1CD0"/>
    <w:rsid w:val="00DF1DC5"/>
    <w:rsid w:val="00DF20E0"/>
    <w:rsid w:val="00DF2155"/>
    <w:rsid w:val="00DF2216"/>
    <w:rsid w:val="00DF23C7"/>
    <w:rsid w:val="00DF2417"/>
    <w:rsid w:val="00DF2478"/>
    <w:rsid w:val="00DF2541"/>
    <w:rsid w:val="00DF25AC"/>
    <w:rsid w:val="00DF269C"/>
    <w:rsid w:val="00DF2C13"/>
    <w:rsid w:val="00DF2F4D"/>
    <w:rsid w:val="00DF3625"/>
    <w:rsid w:val="00DF364B"/>
    <w:rsid w:val="00DF3695"/>
    <w:rsid w:val="00DF3BFD"/>
    <w:rsid w:val="00DF3E44"/>
    <w:rsid w:val="00DF3EA6"/>
    <w:rsid w:val="00DF3ED4"/>
    <w:rsid w:val="00DF404B"/>
    <w:rsid w:val="00DF4287"/>
    <w:rsid w:val="00DF4334"/>
    <w:rsid w:val="00DF43B8"/>
    <w:rsid w:val="00DF45C8"/>
    <w:rsid w:val="00DF471F"/>
    <w:rsid w:val="00DF48C6"/>
    <w:rsid w:val="00DF4936"/>
    <w:rsid w:val="00DF4BBF"/>
    <w:rsid w:val="00DF4DC8"/>
    <w:rsid w:val="00DF4F9A"/>
    <w:rsid w:val="00DF5179"/>
    <w:rsid w:val="00DF53BF"/>
    <w:rsid w:val="00DF54BC"/>
    <w:rsid w:val="00DF5637"/>
    <w:rsid w:val="00DF5A58"/>
    <w:rsid w:val="00DF5BC3"/>
    <w:rsid w:val="00DF5BCD"/>
    <w:rsid w:val="00DF5CCF"/>
    <w:rsid w:val="00DF6007"/>
    <w:rsid w:val="00DF62E8"/>
    <w:rsid w:val="00DF6553"/>
    <w:rsid w:val="00DF65F7"/>
    <w:rsid w:val="00DF6856"/>
    <w:rsid w:val="00DF692A"/>
    <w:rsid w:val="00DF69B7"/>
    <w:rsid w:val="00DF6B69"/>
    <w:rsid w:val="00DF6CC5"/>
    <w:rsid w:val="00DF6D08"/>
    <w:rsid w:val="00DF6E5F"/>
    <w:rsid w:val="00DF6EEC"/>
    <w:rsid w:val="00DF6F77"/>
    <w:rsid w:val="00DF726C"/>
    <w:rsid w:val="00DF7316"/>
    <w:rsid w:val="00DF7444"/>
    <w:rsid w:val="00DF752D"/>
    <w:rsid w:val="00DF78E5"/>
    <w:rsid w:val="00DF78EC"/>
    <w:rsid w:val="00DF7BED"/>
    <w:rsid w:val="00DF7CFB"/>
    <w:rsid w:val="00DF7D75"/>
    <w:rsid w:val="00DF7E34"/>
    <w:rsid w:val="00DF7F9A"/>
    <w:rsid w:val="00E0025C"/>
    <w:rsid w:val="00E005E6"/>
    <w:rsid w:val="00E0069B"/>
    <w:rsid w:val="00E00B66"/>
    <w:rsid w:val="00E00C9B"/>
    <w:rsid w:val="00E00E9D"/>
    <w:rsid w:val="00E010D9"/>
    <w:rsid w:val="00E01361"/>
    <w:rsid w:val="00E014FD"/>
    <w:rsid w:val="00E0152A"/>
    <w:rsid w:val="00E015B3"/>
    <w:rsid w:val="00E019A3"/>
    <w:rsid w:val="00E01CB7"/>
    <w:rsid w:val="00E01CD8"/>
    <w:rsid w:val="00E0228F"/>
    <w:rsid w:val="00E02479"/>
    <w:rsid w:val="00E024C9"/>
    <w:rsid w:val="00E0281D"/>
    <w:rsid w:val="00E0297D"/>
    <w:rsid w:val="00E029C3"/>
    <w:rsid w:val="00E02A74"/>
    <w:rsid w:val="00E02AA6"/>
    <w:rsid w:val="00E0304C"/>
    <w:rsid w:val="00E031C9"/>
    <w:rsid w:val="00E034FF"/>
    <w:rsid w:val="00E03609"/>
    <w:rsid w:val="00E0365F"/>
    <w:rsid w:val="00E0387A"/>
    <w:rsid w:val="00E03D4A"/>
    <w:rsid w:val="00E03D79"/>
    <w:rsid w:val="00E04002"/>
    <w:rsid w:val="00E04053"/>
    <w:rsid w:val="00E043F3"/>
    <w:rsid w:val="00E04470"/>
    <w:rsid w:val="00E04517"/>
    <w:rsid w:val="00E04868"/>
    <w:rsid w:val="00E04879"/>
    <w:rsid w:val="00E052A3"/>
    <w:rsid w:val="00E05482"/>
    <w:rsid w:val="00E055FE"/>
    <w:rsid w:val="00E05682"/>
    <w:rsid w:val="00E056B9"/>
    <w:rsid w:val="00E05769"/>
    <w:rsid w:val="00E057DA"/>
    <w:rsid w:val="00E05AEB"/>
    <w:rsid w:val="00E06141"/>
    <w:rsid w:val="00E064CF"/>
    <w:rsid w:val="00E06D6F"/>
    <w:rsid w:val="00E06E0F"/>
    <w:rsid w:val="00E06F35"/>
    <w:rsid w:val="00E06F83"/>
    <w:rsid w:val="00E07474"/>
    <w:rsid w:val="00E076D9"/>
    <w:rsid w:val="00E07715"/>
    <w:rsid w:val="00E0792C"/>
    <w:rsid w:val="00E07C6C"/>
    <w:rsid w:val="00E07D97"/>
    <w:rsid w:val="00E07E07"/>
    <w:rsid w:val="00E103C1"/>
    <w:rsid w:val="00E103EF"/>
    <w:rsid w:val="00E1088A"/>
    <w:rsid w:val="00E10B32"/>
    <w:rsid w:val="00E10B4F"/>
    <w:rsid w:val="00E10C00"/>
    <w:rsid w:val="00E10C08"/>
    <w:rsid w:val="00E10EBD"/>
    <w:rsid w:val="00E11034"/>
    <w:rsid w:val="00E11164"/>
    <w:rsid w:val="00E11401"/>
    <w:rsid w:val="00E1142F"/>
    <w:rsid w:val="00E114ED"/>
    <w:rsid w:val="00E1165A"/>
    <w:rsid w:val="00E116E9"/>
    <w:rsid w:val="00E117F6"/>
    <w:rsid w:val="00E11A4A"/>
    <w:rsid w:val="00E11CAB"/>
    <w:rsid w:val="00E11DAC"/>
    <w:rsid w:val="00E11ED6"/>
    <w:rsid w:val="00E1204A"/>
    <w:rsid w:val="00E1209A"/>
    <w:rsid w:val="00E121E6"/>
    <w:rsid w:val="00E12661"/>
    <w:rsid w:val="00E12689"/>
    <w:rsid w:val="00E1270A"/>
    <w:rsid w:val="00E128DA"/>
    <w:rsid w:val="00E1296B"/>
    <w:rsid w:val="00E12AD9"/>
    <w:rsid w:val="00E12BF6"/>
    <w:rsid w:val="00E12E21"/>
    <w:rsid w:val="00E12F36"/>
    <w:rsid w:val="00E130AD"/>
    <w:rsid w:val="00E1311E"/>
    <w:rsid w:val="00E13392"/>
    <w:rsid w:val="00E13483"/>
    <w:rsid w:val="00E134E3"/>
    <w:rsid w:val="00E134FB"/>
    <w:rsid w:val="00E135FF"/>
    <w:rsid w:val="00E1365D"/>
    <w:rsid w:val="00E13934"/>
    <w:rsid w:val="00E139E6"/>
    <w:rsid w:val="00E13B7C"/>
    <w:rsid w:val="00E13D8A"/>
    <w:rsid w:val="00E13E51"/>
    <w:rsid w:val="00E13F23"/>
    <w:rsid w:val="00E140B5"/>
    <w:rsid w:val="00E140F3"/>
    <w:rsid w:val="00E14162"/>
    <w:rsid w:val="00E142F6"/>
    <w:rsid w:val="00E144D1"/>
    <w:rsid w:val="00E14830"/>
    <w:rsid w:val="00E14856"/>
    <w:rsid w:val="00E1495A"/>
    <w:rsid w:val="00E14A11"/>
    <w:rsid w:val="00E14D29"/>
    <w:rsid w:val="00E14EBE"/>
    <w:rsid w:val="00E151F2"/>
    <w:rsid w:val="00E1553F"/>
    <w:rsid w:val="00E15A46"/>
    <w:rsid w:val="00E15DAF"/>
    <w:rsid w:val="00E15E38"/>
    <w:rsid w:val="00E15FE3"/>
    <w:rsid w:val="00E16303"/>
    <w:rsid w:val="00E163DB"/>
    <w:rsid w:val="00E16426"/>
    <w:rsid w:val="00E1680B"/>
    <w:rsid w:val="00E1680E"/>
    <w:rsid w:val="00E1690C"/>
    <w:rsid w:val="00E16C66"/>
    <w:rsid w:val="00E16F49"/>
    <w:rsid w:val="00E17022"/>
    <w:rsid w:val="00E171D0"/>
    <w:rsid w:val="00E171E2"/>
    <w:rsid w:val="00E1721C"/>
    <w:rsid w:val="00E172E2"/>
    <w:rsid w:val="00E17391"/>
    <w:rsid w:val="00E174C3"/>
    <w:rsid w:val="00E17BE4"/>
    <w:rsid w:val="00E17BFC"/>
    <w:rsid w:val="00E17D60"/>
    <w:rsid w:val="00E17EC2"/>
    <w:rsid w:val="00E201F1"/>
    <w:rsid w:val="00E2021A"/>
    <w:rsid w:val="00E20332"/>
    <w:rsid w:val="00E203AE"/>
    <w:rsid w:val="00E2070F"/>
    <w:rsid w:val="00E20758"/>
    <w:rsid w:val="00E2080A"/>
    <w:rsid w:val="00E20932"/>
    <w:rsid w:val="00E20A3B"/>
    <w:rsid w:val="00E20DC3"/>
    <w:rsid w:val="00E20EF9"/>
    <w:rsid w:val="00E213DA"/>
    <w:rsid w:val="00E214CA"/>
    <w:rsid w:val="00E21592"/>
    <w:rsid w:val="00E215E7"/>
    <w:rsid w:val="00E21605"/>
    <w:rsid w:val="00E21BC2"/>
    <w:rsid w:val="00E21DDD"/>
    <w:rsid w:val="00E21E1B"/>
    <w:rsid w:val="00E22258"/>
    <w:rsid w:val="00E2240C"/>
    <w:rsid w:val="00E2245C"/>
    <w:rsid w:val="00E224EB"/>
    <w:rsid w:val="00E226D5"/>
    <w:rsid w:val="00E22A51"/>
    <w:rsid w:val="00E22ADF"/>
    <w:rsid w:val="00E22D78"/>
    <w:rsid w:val="00E22E95"/>
    <w:rsid w:val="00E22FDB"/>
    <w:rsid w:val="00E2306D"/>
    <w:rsid w:val="00E230CE"/>
    <w:rsid w:val="00E23164"/>
    <w:rsid w:val="00E23277"/>
    <w:rsid w:val="00E233B9"/>
    <w:rsid w:val="00E233DF"/>
    <w:rsid w:val="00E234AD"/>
    <w:rsid w:val="00E234DF"/>
    <w:rsid w:val="00E23649"/>
    <w:rsid w:val="00E2372F"/>
    <w:rsid w:val="00E23903"/>
    <w:rsid w:val="00E23B62"/>
    <w:rsid w:val="00E23CEB"/>
    <w:rsid w:val="00E23F61"/>
    <w:rsid w:val="00E2424A"/>
    <w:rsid w:val="00E24552"/>
    <w:rsid w:val="00E2469A"/>
    <w:rsid w:val="00E24834"/>
    <w:rsid w:val="00E24A9A"/>
    <w:rsid w:val="00E24CDF"/>
    <w:rsid w:val="00E24D0B"/>
    <w:rsid w:val="00E24D75"/>
    <w:rsid w:val="00E24DBD"/>
    <w:rsid w:val="00E24E28"/>
    <w:rsid w:val="00E24F56"/>
    <w:rsid w:val="00E25237"/>
    <w:rsid w:val="00E25276"/>
    <w:rsid w:val="00E252BA"/>
    <w:rsid w:val="00E25596"/>
    <w:rsid w:val="00E25904"/>
    <w:rsid w:val="00E259C5"/>
    <w:rsid w:val="00E25A00"/>
    <w:rsid w:val="00E25AE0"/>
    <w:rsid w:val="00E260EB"/>
    <w:rsid w:val="00E26406"/>
    <w:rsid w:val="00E2645E"/>
    <w:rsid w:val="00E264B8"/>
    <w:rsid w:val="00E265C5"/>
    <w:rsid w:val="00E2665B"/>
    <w:rsid w:val="00E266D1"/>
    <w:rsid w:val="00E267F7"/>
    <w:rsid w:val="00E26862"/>
    <w:rsid w:val="00E26865"/>
    <w:rsid w:val="00E26AB3"/>
    <w:rsid w:val="00E26C8E"/>
    <w:rsid w:val="00E26D46"/>
    <w:rsid w:val="00E26F0C"/>
    <w:rsid w:val="00E26F34"/>
    <w:rsid w:val="00E27139"/>
    <w:rsid w:val="00E27683"/>
    <w:rsid w:val="00E27686"/>
    <w:rsid w:val="00E27A39"/>
    <w:rsid w:val="00E27BAE"/>
    <w:rsid w:val="00E27C34"/>
    <w:rsid w:val="00E27C5D"/>
    <w:rsid w:val="00E3003A"/>
    <w:rsid w:val="00E3005D"/>
    <w:rsid w:val="00E300BE"/>
    <w:rsid w:val="00E30255"/>
    <w:rsid w:val="00E30285"/>
    <w:rsid w:val="00E3028E"/>
    <w:rsid w:val="00E30298"/>
    <w:rsid w:val="00E302FF"/>
    <w:rsid w:val="00E306D3"/>
    <w:rsid w:val="00E30732"/>
    <w:rsid w:val="00E30BC9"/>
    <w:rsid w:val="00E30CD0"/>
    <w:rsid w:val="00E30DFC"/>
    <w:rsid w:val="00E30E54"/>
    <w:rsid w:val="00E30F19"/>
    <w:rsid w:val="00E30F34"/>
    <w:rsid w:val="00E31075"/>
    <w:rsid w:val="00E3108F"/>
    <w:rsid w:val="00E3126B"/>
    <w:rsid w:val="00E312EB"/>
    <w:rsid w:val="00E31477"/>
    <w:rsid w:val="00E317C9"/>
    <w:rsid w:val="00E31BC9"/>
    <w:rsid w:val="00E31BF2"/>
    <w:rsid w:val="00E31C19"/>
    <w:rsid w:val="00E31D8E"/>
    <w:rsid w:val="00E31E6E"/>
    <w:rsid w:val="00E31EAB"/>
    <w:rsid w:val="00E320A5"/>
    <w:rsid w:val="00E322C5"/>
    <w:rsid w:val="00E32334"/>
    <w:rsid w:val="00E323F9"/>
    <w:rsid w:val="00E32418"/>
    <w:rsid w:val="00E32457"/>
    <w:rsid w:val="00E3255F"/>
    <w:rsid w:val="00E3286D"/>
    <w:rsid w:val="00E3292A"/>
    <w:rsid w:val="00E32B28"/>
    <w:rsid w:val="00E32C6C"/>
    <w:rsid w:val="00E32CAB"/>
    <w:rsid w:val="00E32D3F"/>
    <w:rsid w:val="00E32DA9"/>
    <w:rsid w:val="00E32E26"/>
    <w:rsid w:val="00E32E4D"/>
    <w:rsid w:val="00E32ED1"/>
    <w:rsid w:val="00E330D9"/>
    <w:rsid w:val="00E33239"/>
    <w:rsid w:val="00E33515"/>
    <w:rsid w:val="00E33895"/>
    <w:rsid w:val="00E3390E"/>
    <w:rsid w:val="00E33C3C"/>
    <w:rsid w:val="00E33D48"/>
    <w:rsid w:val="00E33D9D"/>
    <w:rsid w:val="00E34667"/>
    <w:rsid w:val="00E3466B"/>
    <w:rsid w:val="00E349AC"/>
    <w:rsid w:val="00E349C2"/>
    <w:rsid w:val="00E34A2A"/>
    <w:rsid w:val="00E34AE5"/>
    <w:rsid w:val="00E34CB5"/>
    <w:rsid w:val="00E34F97"/>
    <w:rsid w:val="00E350BD"/>
    <w:rsid w:val="00E35559"/>
    <w:rsid w:val="00E35881"/>
    <w:rsid w:val="00E358DA"/>
    <w:rsid w:val="00E35B9F"/>
    <w:rsid w:val="00E35DEF"/>
    <w:rsid w:val="00E35E69"/>
    <w:rsid w:val="00E35F41"/>
    <w:rsid w:val="00E361C3"/>
    <w:rsid w:val="00E3671B"/>
    <w:rsid w:val="00E36741"/>
    <w:rsid w:val="00E36DEA"/>
    <w:rsid w:val="00E36E7B"/>
    <w:rsid w:val="00E370BD"/>
    <w:rsid w:val="00E37157"/>
    <w:rsid w:val="00E372BB"/>
    <w:rsid w:val="00E372D1"/>
    <w:rsid w:val="00E373F1"/>
    <w:rsid w:val="00E374F8"/>
    <w:rsid w:val="00E37732"/>
    <w:rsid w:val="00E377D1"/>
    <w:rsid w:val="00E3789F"/>
    <w:rsid w:val="00E37A74"/>
    <w:rsid w:val="00E37B22"/>
    <w:rsid w:val="00E37C99"/>
    <w:rsid w:val="00E37DBE"/>
    <w:rsid w:val="00E37FBE"/>
    <w:rsid w:val="00E40084"/>
    <w:rsid w:val="00E404B8"/>
    <w:rsid w:val="00E406BD"/>
    <w:rsid w:val="00E4078B"/>
    <w:rsid w:val="00E4108B"/>
    <w:rsid w:val="00E41368"/>
    <w:rsid w:val="00E413A4"/>
    <w:rsid w:val="00E413A9"/>
    <w:rsid w:val="00E41492"/>
    <w:rsid w:val="00E41AF5"/>
    <w:rsid w:val="00E41CB6"/>
    <w:rsid w:val="00E41E67"/>
    <w:rsid w:val="00E41E86"/>
    <w:rsid w:val="00E41F00"/>
    <w:rsid w:val="00E420EB"/>
    <w:rsid w:val="00E4211F"/>
    <w:rsid w:val="00E4237B"/>
    <w:rsid w:val="00E42729"/>
    <w:rsid w:val="00E42D6C"/>
    <w:rsid w:val="00E42E81"/>
    <w:rsid w:val="00E42E95"/>
    <w:rsid w:val="00E43488"/>
    <w:rsid w:val="00E4354B"/>
    <w:rsid w:val="00E43649"/>
    <w:rsid w:val="00E43A65"/>
    <w:rsid w:val="00E43CC3"/>
    <w:rsid w:val="00E4416F"/>
    <w:rsid w:val="00E44280"/>
    <w:rsid w:val="00E442EF"/>
    <w:rsid w:val="00E4432F"/>
    <w:rsid w:val="00E448CE"/>
    <w:rsid w:val="00E44923"/>
    <w:rsid w:val="00E449E7"/>
    <w:rsid w:val="00E44A70"/>
    <w:rsid w:val="00E44DEC"/>
    <w:rsid w:val="00E44EFA"/>
    <w:rsid w:val="00E44F8B"/>
    <w:rsid w:val="00E44FAC"/>
    <w:rsid w:val="00E4526D"/>
    <w:rsid w:val="00E45321"/>
    <w:rsid w:val="00E45CC0"/>
    <w:rsid w:val="00E45FF5"/>
    <w:rsid w:val="00E46141"/>
    <w:rsid w:val="00E463EB"/>
    <w:rsid w:val="00E465B0"/>
    <w:rsid w:val="00E4687D"/>
    <w:rsid w:val="00E46CF4"/>
    <w:rsid w:val="00E47058"/>
    <w:rsid w:val="00E4723E"/>
    <w:rsid w:val="00E47452"/>
    <w:rsid w:val="00E47575"/>
    <w:rsid w:val="00E478F2"/>
    <w:rsid w:val="00E47AFE"/>
    <w:rsid w:val="00E47B94"/>
    <w:rsid w:val="00E47B9C"/>
    <w:rsid w:val="00E501F1"/>
    <w:rsid w:val="00E5042E"/>
    <w:rsid w:val="00E50476"/>
    <w:rsid w:val="00E5061B"/>
    <w:rsid w:val="00E50A39"/>
    <w:rsid w:val="00E5106E"/>
    <w:rsid w:val="00E51074"/>
    <w:rsid w:val="00E513A0"/>
    <w:rsid w:val="00E5141E"/>
    <w:rsid w:val="00E5167D"/>
    <w:rsid w:val="00E51AA7"/>
    <w:rsid w:val="00E51BD0"/>
    <w:rsid w:val="00E51C78"/>
    <w:rsid w:val="00E51D48"/>
    <w:rsid w:val="00E51FCB"/>
    <w:rsid w:val="00E5221A"/>
    <w:rsid w:val="00E522A4"/>
    <w:rsid w:val="00E52610"/>
    <w:rsid w:val="00E52662"/>
    <w:rsid w:val="00E52674"/>
    <w:rsid w:val="00E52782"/>
    <w:rsid w:val="00E52790"/>
    <w:rsid w:val="00E529C9"/>
    <w:rsid w:val="00E533CA"/>
    <w:rsid w:val="00E53512"/>
    <w:rsid w:val="00E53762"/>
    <w:rsid w:val="00E53B8D"/>
    <w:rsid w:val="00E53BDD"/>
    <w:rsid w:val="00E53D3E"/>
    <w:rsid w:val="00E5422C"/>
    <w:rsid w:val="00E542B1"/>
    <w:rsid w:val="00E54482"/>
    <w:rsid w:val="00E545AB"/>
    <w:rsid w:val="00E54759"/>
    <w:rsid w:val="00E5476D"/>
    <w:rsid w:val="00E547A7"/>
    <w:rsid w:val="00E54818"/>
    <w:rsid w:val="00E54B2F"/>
    <w:rsid w:val="00E54B84"/>
    <w:rsid w:val="00E54BAB"/>
    <w:rsid w:val="00E54D56"/>
    <w:rsid w:val="00E54D81"/>
    <w:rsid w:val="00E54DC5"/>
    <w:rsid w:val="00E54E49"/>
    <w:rsid w:val="00E54E61"/>
    <w:rsid w:val="00E5505C"/>
    <w:rsid w:val="00E550ED"/>
    <w:rsid w:val="00E554AE"/>
    <w:rsid w:val="00E55725"/>
    <w:rsid w:val="00E55861"/>
    <w:rsid w:val="00E55A07"/>
    <w:rsid w:val="00E55B52"/>
    <w:rsid w:val="00E55C5B"/>
    <w:rsid w:val="00E55D77"/>
    <w:rsid w:val="00E55E7A"/>
    <w:rsid w:val="00E55EF7"/>
    <w:rsid w:val="00E55F53"/>
    <w:rsid w:val="00E55FB1"/>
    <w:rsid w:val="00E56237"/>
    <w:rsid w:val="00E562D9"/>
    <w:rsid w:val="00E56696"/>
    <w:rsid w:val="00E56927"/>
    <w:rsid w:val="00E56A48"/>
    <w:rsid w:val="00E56C1F"/>
    <w:rsid w:val="00E56ED7"/>
    <w:rsid w:val="00E57001"/>
    <w:rsid w:val="00E5701A"/>
    <w:rsid w:val="00E57614"/>
    <w:rsid w:val="00E57692"/>
    <w:rsid w:val="00E577BA"/>
    <w:rsid w:val="00E578B6"/>
    <w:rsid w:val="00E5790C"/>
    <w:rsid w:val="00E57940"/>
    <w:rsid w:val="00E57B45"/>
    <w:rsid w:val="00E57BAC"/>
    <w:rsid w:val="00E57E0A"/>
    <w:rsid w:val="00E57EE2"/>
    <w:rsid w:val="00E6020E"/>
    <w:rsid w:val="00E60235"/>
    <w:rsid w:val="00E60282"/>
    <w:rsid w:val="00E602F1"/>
    <w:rsid w:val="00E60412"/>
    <w:rsid w:val="00E60881"/>
    <w:rsid w:val="00E60BC9"/>
    <w:rsid w:val="00E60DD7"/>
    <w:rsid w:val="00E6101D"/>
    <w:rsid w:val="00E61283"/>
    <w:rsid w:val="00E613BD"/>
    <w:rsid w:val="00E6163C"/>
    <w:rsid w:val="00E61A08"/>
    <w:rsid w:val="00E61E70"/>
    <w:rsid w:val="00E61F79"/>
    <w:rsid w:val="00E621B3"/>
    <w:rsid w:val="00E6230A"/>
    <w:rsid w:val="00E6244E"/>
    <w:rsid w:val="00E6249B"/>
    <w:rsid w:val="00E6263A"/>
    <w:rsid w:val="00E6299A"/>
    <w:rsid w:val="00E62D14"/>
    <w:rsid w:val="00E62D40"/>
    <w:rsid w:val="00E63267"/>
    <w:rsid w:val="00E635AA"/>
    <w:rsid w:val="00E637A5"/>
    <w:rsid w:val="00E637B1"/>
    <w:rsid w:val="00E6386C"/>
    <w:rsid w:val="00E63D4E"/>
    <w:rsid w:val="00E63E62"/>
    <w:rsid w:val="00E63F9D"/>
    <w:rsid w:val="00E63FF0"/>
    <w:rsid w:val="00E64022"/>
    <w:rsid w:val="00E641E4"/>
    <w:rsid w:val="00E644C7"/>
    <w:rsid w:val="00E6485B"/>
    <w:rsid w:val="00E64B3B"/>
    <w:rsid w:val="00E64CAB"/>
    <w:rsid w:val="00E64E6C"/>
    <w:rsid w:val="00E65018"/>
    <w:rsid w:val="00E65227"/>
    <w:rsid w:val="00E652C1"/>
    <w:rsid w:val="00E653B7"/>
    <w:rsid w:val="00E656E8"/>
    <w:rsid w:val="00E65805"/>
    <w:rsid w:val="00E6587A"/>
    <w:rsid w:val="00E658F5"/>
    <w:rsid w:val="00E65C7C"/>
    <w:rsid w:val="00E65D81"/>
    <w:rsid w:val="00E66154"/>
    <w:rsid w:val="00E66193"/>
    <w:rsid w:val="00E66291"/>
    <w:rsid w:val="00E662E4"/>
    <w:rsid w:val="00E66370"/>
    <w:rsid w:val="00E663D2"/>
    <w:rsid w:val="00E66897"/>
    <w:rsid w:val="00E66CA0"/>
    <w:rsid w:val="00E66DE7"/>
    <w:rsid w:val="00E66F58"/>
    <w:rsid w:val="00E670BD"/>
    <w:rsid w:val="00E673E3"/>
    <w:rsid w:val="00E6752A"/>
    <w:rsid w:val="00E675FC"/>
    <w:rsid w:val="00E67D40"/>
    <w:rsid w:val="00E70267"/>
    <w:rsid w:val="00E7060D"/>
    <w:rsid w:val="00E70818"/>
    <w:rsid w:val="00E70B2D"/>
    <w:rsid w:val="00E70B4B"/>
    <w:rsid w:val="00E70F5A"/>
    <w:rsid w:val="00E710C0"/>
    <w:rsid w:val="00E7111F"/>
    <w:rsid w:val="00E7112D"/>
    <w:rsid w:val="00E7114B"/>
    <w:rsid w:val="00E71161"/>
    <w:rsid w:val="00E712E9"/>
    <w:rsid w:val="00E7137E"/>
    <w:rsid w:val="00E718C2"/>
    <w:rsid w:val="00E7197D"/>
    <w:rsid w:val="00E71A36"/>
    <w:rsid w:val="00E71A66"/>
    <w:rsid w:val="00E71C32"/>
    <w:rsid w:val="00E71C80"/>
    <w:rsid w:val="00E71E7E"/>
    <w:rsid w:val="00E71F58"/>
    <w:rsid w:val="00E71F61"/>
    <w:rsid w:val="00E72187"/>
    <w:rsid w:val="00E722B1"/>
    <w:rsid w:val="00E72444"/>
    <w:rsid w:val="00E7257E"/>
    <w:rsid w:val="00E72691"/>
    <w:rsid w:val="00E726D9"/>
    <w:rsid w:val="00E72888"/>
    <w:rsid w:val="00E72917"/>
    <w:rsid w:val="00E72C3D"/>
    <w:rsid w:val="00E72CDC"/>
    <w:rsid w:val="00E72E06"/>
    <w:rsid w:val="00E72FAD"/>
    <w:rsid w:val="00E7306C"/>
    <w:rsid w:val="00E73095"/>
    <w:rsid w:val="00E730B1"/>
    <w:rsid w:val="00E73314"/>
    <w:rsid w:val="00E73511"/>
    <w:rsid w:val="00E73691"/>
    <w:rsid w:val="00E73948"/>
    <w:rsid w:val="00E73D3B"/>
    <w:rsid w:val="00E73E54"/>
    <w:rsid w:val="00E73E6D"/>
    <w:rsid w:val="00E741CA"/>
    <w:rsid w:val="00E742AA"/>
    <w:rsid w:val="00E742AB"/>
    <w:rsid w:val="00E745EF"/>
    <w:rsid w:val="00E74688"/>
    <w:rsid w:val="00E74735"/>
    <w:rsid w:val="00E747AD"/>
    <w:rsid w:val="00E7485A"/>
    <w:rsid w:val="00E74ABF"/>
    <w:rsid w:val="00E74AD4"/>
    <w:rsid w:val="00E74C6E"/>
    <w:rsid w:val="00E7512D"/>
    <w:rsid w:val="00E75147"/>
    <w:rsid w:val="00E753A5"/>
    <w:rsid w:val="00E753AC"/>
    <w:rsid w:val="00E75561"/>
    <w:rsid w:val="00E75777"/>
    <w:rsid w:val="00E75866"/>
    <w:rsid w:val="00E75889"/>
    <w:rsid w:val="00E75BDA"/>
    <w:rsid w:val="00E75DEB"/>
    <w:rsid w:val="00E76007"/>
    <w:rsid w:val="00E7602C"/>
    <w:rsid w:val="00E76086"/>
    <w:rsid w:val="00E7642F"/>
    <w:rsid w:val="00E76510"/>
    <w:rsid w:val="00E76690"/>
    <w:rsid w:val="00E766EA"/>
    <w:rsid w:val="00E768FD"/>
    <w:rsid w:val="00E76AE0"/>
    <w:rsid w:val="00E76E44"/>
    <w:rsid w:val="00E76ED1"/>
    <w:rsid w:val="00E76F49"/>
    <w:rsid w:val="00E76F84"/>
    <w:rsid w:val="00E770A1"/>
    <w:rsid w:val="00E771C1"/>
    <w:rsid w:val="00E7726A"/>
    <w:rsid w:val="00E774F9"/>
    <w:rsid w:val="00E779CA"/>
    <w:rsid w:val="00E779E4"/>
    <w:rsid w:val="00E77A90"/>
    <w:rsid w:val="00E77AD3"/>
    <w:rsid w:val="00E77B5C"/>
    <w:rsid w:val="00E77D87"/>
    <w:rsid w:val="00E77D8C"/>
    <w:rsid w:val="00E77F42"/>
    <w:rsid w:val="00E77FA6"/>
    <w:rsid w:val="00E801A1"/>
    <w:rsid w:val="00E802E3"/>
    <w:rsid w:val="00E804C1"/>
    <w:rsid w:val="00E805B7"/>
    <w:rsid w:val="00E8087F"/>
    <w:rsid w:val="00E809DE"/>
    <w:rsid w:val="00E80AC0"/>
    <w:rsid w:val="00E80C25"/>
    <w:rsid w:val="00E80D29"/>
    <w:rsid w:val="00E80D75"/>
    <w:rsid w:val="00E80D8E"/>
    <w:rsid w:val="00E80DE5"/>
    <w:rsid w:val="00E80E45"/>
    <w:rsid w:val="00E80F12"/>
    <w:rsid w:val="00E80F92"/>
    <w:rsid w:val="00E810F5"/>
    <w:rsid w:val="00E81318"/>
    <w:rsid w:val="00E81571"/>
    <w:rsid w:val="00E817AA"/>
    <w:rsid w:val="00E817F3"/>
    <w:rsid w:val="00E818FE"/>
    <w:rsid w:val="00E81A1E"/>
    <w:rsid w:val="00E81A5B"/>
    <w:rsid w:val="00E81CFA"/>
    <w:rsid w:val="00E82029"/>
    <w:rsid w:val="00E821F2"/>
    <w:rsid w:val="00E8243C"/>
    <w:rsid w:val="00E824B6"/>
    <w:rsid w:val="00E82895"/>
    <w:rsid w:val="00E8295C"/>
    <w:rsid w:val="00E829B2"/>
    <w:rsid w:val="00E82BDE"/>
    <w:rsid w:val="00E82EB7"/>
    <w:rsid w:val="00E83256"/>
    <w:rsid w:val="00E83266"/>
    <w:rsid w:val="00E8330B"/>
    <w:rsid w:val="00E83737"/>
    <w:rsid w:val="00E837E9"/>
    <w:rsid w:val="00E83B89"/>
    <w:rsid w:val="00E83BB3"/>
    <w:rsid w:val="00E83BF6"/>
    <w:rsid w:val="00E83C4A"/>
    <w:rsid w:val="00E83D59"/>
    <w:rsid w:val="00E840DE"/>
    <w:rsid w:val="00E84111"/>
    <w:rsid w:val="00E84256"/>
    <w:rsid w:val="00E84276"/>
    <w:rsid w:val="00E843B4"/>
    <w:rsid w:val="00E84464"/>
    <w:rsid w:val="00E846D9"/>
    <w:rsid w:val="00E847E3"/>
    <w:rsid w:val="00E84919"/>
    <w:rsid w:val="00E849A5"/>
    <w:rsid w:val="00E849BE"/>
    <w:rsid w:val="00E84B2D"/>
    <w:rsid w:val="00E84C24"/>
    <w:rsid w:val="00E84EFC"/>
    <w:rsid w:val="00E84FF3"/>
    <w:rsid w:val="00E8515B"/>
    <w:rsid w:val="00E85221"/>
    <w:rsid w:val="00E8542C"/>
    <w:rsid w:val="00E854CF"/>
    <w:rsid w:val="00E855E5"/>
    <w:rsid w:val="00E855F5"/>
    <w:rsid w:val="00E857BB"/>
    <w:rsid w:val="00E857C6"/>
    <w:rsid w:val="00E85848"/>
    <w:rsid w:val="00E85A81"/>
    <w:rsid w:val="00E85B15"/>
    <w:rsid w:val="00E85CB0"/>
    <w:rsid w:val="00E85D5A"/>
    <w:rsid w:val="00E85F42"/>
    <w:rsid w:val="00E86145"/>
    <w:rsid w:val="00E86173"/>
    <w:rsid w:val="00E8622F"/>
    <w:rsid w:val="00E863FC"/>
    <w:rsid w:val="00E864DD"/>
    <w:rsid w:val="00E8651D"/>
    <w:rsid w:val="00E8676C"/>
    <w:rsid w:val="00E8678E"/>
    <w:rsid w:val="00E86828"/>
    <w:rsid w:val="00E869D1"/>
    <w:rsid w:val="00E86B38"/>
    <w:rsid w:val="00E86B58"/>
    <w:rsid w:val="00E86D8C"/>
    <w:rsid w:val="00E86EE7"/>
    <w:rsid w:val="00E873DA"/>
    <w:rsid w:val="00E8773C"/>
    <w:rsid w:val="00E8795C"/>
    <w:rsid w:val="00E87D09"/>
    <w:rsid w:val="00E87FB7"/>
    <w:rsid w:val="00E87FD0"/>
    <w:rsid w:val="00E900BC"/>
    <w:rsid w:val="00E904AA"/>
    <w:rsid w:val="00E90644"/>
    <w:rsid w:val="00E9064A"/>
    <w:rsid w:val="00E90657"/>
    <w:rsid w:val="00E90729"/>
    <w:rsid w:val="00E908B0"/>
    <w:rsid w:val="00E908F5"/>
    <w:rsid w:val="00E90934"/>
    <w:rsid w:val="00E90AB6"/>
    <w:rsid w:val="00E90F89"/>
    <w:rsid w:val="00E9113C"/>
    <w:rsid w:val="00E914E1"/>
    <w:rsid w:val="00E9179F"/>
    <w:rsid w:val="00E918D5"/>
    <w:rsid w:val="00E91A9A"/>
    <w:rsid w:val="00E91AE9"/>
    <w:rsid w:val="00E91B82"/>
    <w:rsid w:val="00E91F27"/>
    <w:rsid w:val="00E91F40"/>
    <w:rsid w:val="00E92318"/>
    <w:rsid w:val="00E92340"/>
    <w:rsid w:val="00E923E4"/>
    <w:rsid w:val="00E9242F"/>
    <w:rsid w:val="00E92484"/>
    <w:rsid w:val="00E9252F"/>
    <w:rsid w:val="00E9277A"/>
    <w:rsid w:val="00E92932"/>
    <w:rsid w:val="00E92D31"/>
    <w:rsid w:val="00E93028"/>
    <w:rsid w:val="00E93098"/>
    <w:rsid w:val="00E93237"/>
    <w:rsid w:val="00E932C9"/>
    <w:rsid w:val="00E93501"/>
    <w:rsid w:val="00E93524"/>
    <w:rsid w:val="00E93600"/>
    <w:rsid w:val="00E93623"/>
    <w:rsid w:val="00E93775"/>
    <w:rsid w:val="00E93B36"/>
    <w:rsid w:val="00E93BAA"/>
    <w:rsid w:val="00E93CF1"/>
    <w:rsid w:val="00E93E0E"/>
    <w:rsid w:val="00E93E20"/>
    <w:rsid w:val="00E93E5F"/>
    <w:rsid w:val="00E93F68"/>
    <w:rsid w:val="00E93FEE"/>
    <w:rsid w:val="00E94055"/>
    <w:rsid w:val="00E941CA"/>
    <w:rsid w:val="00E946C3"/>
    <w:rsid w:val="00E94805"/>
    <w:rsid w:val="00E9482B"/>
    <w:rsid w:val="00E94925"/>
    <w:rsid w:val="00E94A0C"/>
    <w:rsid w:val="00E94A6B"/>
    <w:rsid w:val="00E94BD2"/>
    <w:rsid w:val="00E94CBA"/>
    <w:rsid w:val="00E95025"/>
    <w:rsid w:val="00E9502D"/>
    <w:rsid w:val="00E950BE"/>
    <w:rsid w:val="00E9530C"/>
    <w:rsid w:val="00E9541E"/>
    <w:rsid w:val="00E95513"/>
    <w:rsid w:val="00E95B21"/>
    <w:rsid w:val="00E95C56"/>
    <w:rsid w:val="00E95D5E"/>
    <w:rsid w:val="00E95F3D"/>
    <w:rsid w:val="00E95F44"/>
    <w:rsid w:val="00E96111"/>
    <w:rsid w:val="00E9693D"/>
    <w:rsid w:val="00E969AB"/>
    <w:rsid w:val="00E96BAF"/>
    <w:rsid w:val="00E96C27"/>
    <w:rsid w:val="00E97732"/>
    <w:rsid w:val="00E97745"/>
    <w:rsid w:val="00E9783F"/>
    <w:rsid w:val="00E978DA"/>
    <w:rsid w:val="00E97B29"/>
    <w:rsid w:val="00E97CC2"/>
    <w:rsid w:val="00E97E6A"/>
    <w:rsid w:val="00E97F9F"/>
    <w:rsid w:val="00EA0278"/>
    <w:rsid w:val="00EA039D"/>
    <w:rsid w:val="00EA042B"/>
    <w:rsid w:val="00EA053B"/>
    <w:rsid w:val="00EA068A"/>
    <w:rsid w:val="00EA08D4"/>
    <w:rsid w:val="00EA0A7F"/>
    <w:rsid w:val="00EA0B23"/>
    <w:rsid w:val="00EA14C4"/>
    <w:rsid w:val="00EA15B5"/>
    <w:rsid w:val="00EA1610"/>
    <w:rsid w:val="00EA1C43"/>
    <w:rsid w:val="00EA1CEB"/>
    <w:rsid w:val="00EA1F3D"/>
    <w:rsid w:val="00EA227F"/>
    <w:rsid w:val="00EA24EB"/>
    <w:rsid w:val="00EA24FD"/>
    <w:rsid w:val="00EA2537"/>
    <w:rsid w:val="00EA28F6"/>
    <w:rsid w:val="00EA29CA"/>
    <w:rsid w:val="00EA2EC6"/>
    <w:rsid w:val="00EA2ED8"/>
    <w:rsid w:val="00EA3141"/>
    <w:rsid w:val="00EA3145"/>
    <w:rsid w:val="00EA337A"/>
    <w:rsid w:val="00EA35EF"/>
    <w:rsid w:val="00EA3A74"/>
    <w:rsid w:val="00EA3BA6"/>
    <w:rsid w:val="00EA439E"/>
    <w:rsid w:val="00EA442B"/>
    <w:rsid w:val="00EA4692"/>
    <w:rsid w:val="00EA470D"/>
    <w:rsid w:val="00EA476D"/>
    <w:rsid w:val="00EA489D"/>
    <w:rsid w:val="00EA499C"/>
    <w:rsid w:val="00EA4A2F"/>
    <w:rsid w:val="00EA4B76"/>
    <w:rsid w:val="00EA4F57"/>
    <w:rsid w:val="00EA541F"/>
    <w:rsid w:val="00EA5442"/>
    <w:rsid w:val="00EA577E"/>
    <w:rsid w:val="00EA6034"/>
    <w:rsid w:val="00EA60FC"/>
    <w:rsid w:val="00EA618A"/>
    <w:rsid w:val="00EA62E8"/>
    <w:rsid w:val="00EA671F"/>
    <w:rsid w:val="00EA6992"/>
    <w:rsid w:val="00EA6AC8"/>
    <w:rsid w:val="00EA6D3B"/>
    <w:rsid w:val="00EA6D76"/>
    <w:rsid w:val="00EA6D91"/>
    <w:rsid w:val="00EA6EFA"/>
    <w:rsid w:val="00EA7225"/>
    <w:rsid w:val="00EA73B9"/>
    <w:rsid w:val="00EA7548"/>
    <w:rsid w:val="00EA7565"/>
    <w:rsid w:val="00EA75CE"/>
    <w:rsid w:val="00EA77AA"/>
    <w:rsid w:val="00EA785F"/>
    <w:rsid w:val="00EA79B7"/>
    <w:rsid w:val="00EA7A3A"/>
    <w:rsid w:val="00EA7B16"/>
    <w:rsid w:val="00EA7BC0"/>
    <w:rsid w:val="00EA7BCD"/>
    <w:rsid w:val="00EA7CE4"/>
    <w:rsid w:val="00EA7F99"/>
    <w:rsid w:val="00EB0082"/>
    <w:rsid w:val="00EB0170"/>
    <w:rsid w:val="00EB01D3"/>
    <w:rsid w:val="00EB0565"/>
    <w:rsid w:val="00EB068C"/>
    <w:rsid w:val="00EB084F"/>
    <w:rsid w:val="00EB0BA4"/>
    <w:rsid w:val="00EB0C06"/>
    <w:rsid w:val="00EB0C7F"/>
    <w:rsid w:val="00EB156C"/>
    <w:rsid w:val="00EB15A0"/>
    <w:rsid w:val="00EB1762"/>
    <w:rsid w:val="00EB1AE5"/>
    <w:rsid w:val="00EB1B3D"/>
    <w:rsid w:val="00EB1B6C"/>
    <w:rsid w:val="00EB205E"/>
    <w:rsid w:val="00EB22BA"/>
    <w:rsid w:val="00EB244C"/>
    <w:rsid w:val="00EB2884"/>
    <w:rsid w:val="00EB28A5"/>
    <w:rsid w:val="00EB28B9"/>
    <w:rsid w:val="00EB2947"/>
    <w:rsid w:val="00EB2A71"/>
    <w:rsid w:val="00EB2A78"/>
    <w:rsid w:val="00EB2EFB"/>
    <w:rsid w:val="00EB3054"/>
    <w:rsid w:val="00EB305F"/>
    <w:rsid w:val="00EB3221"/>
    <w:rsid w:val="00EB34C8"/>
    <w:rsid w:val="00EB35D3"/>
    <w:rsid w:val="00EB3638"/>
    <w:rsid w:val="00EB363A"/>
    <w:rsid w:val="00EB374F"/>
    <w:rsid w:val="00EB3850"/>
    <w:rsid w:val="00EB3892"/>
    <w:rsid w:val="00EB39CB"/>
    <w:rsid w:val="00EB3A46"/>
    <w:rsid w:val="00EB3A72"/>
    <w:rsid w:val="00EB3B7B"/>
    <w:rsid w:val="00EB3D82"/>
    <w:rsid w:val="00EB4027"/>
    <w:rsid w:val="00EB410A"/>
    <w:rsid w:val="00EB4183"/>
    <w:rsid w:val="00EB42C4"/>
    <w:rsid w:val="00EB4490"/>
    <w:rsid w:val="00EB4524"/>
    <w:rsid w:val="00EB4563"/>
    <w:rsid w:val="00EB48A1"/>
    <w:rsid w:val="00EB4972"/>
    <w:rsid w:val="00EB4C47"/>
    <w:rsid w:val="00EB4D61"/>
    <w:rsid w:val="00EB5088"/>
    <w:rsid w:val="00EB5281"/>
    <w:rsid w:val="00EB5388"/>
    <w:rsid w:val="00EB5511"/>
    <w:rsid w:val="00EB5522"/>
    <w:rsid w:val="00EB5553"/>
    <w:rsid w:val="00EB56ED"/>
    <w:rsid w:val="00EB5B6D"/>
    <w:rsid w:val="00EB5DCB"/>
    <w:rsid w:val="00EB5E6F"/>
    <w:rsid w:val="00EB60F2"/>
    <w:rsid w:val="00EB6374"/>
    <w:rsid w:val="00EB63F4"/>
    <w:rsid w:val="00EB64FD"/>
    <w:rsid w:val="00EB6553"/>
    <w:rsid w:val="00EB6556"/>
    <w:rsid w:val="00EB65A4"/>
    <w:rsid w:val="00EB65F2"/>
    <w:rsid w:val="00EB668C"/>
    <w:rsid w:val="00EB69F2"/>
    <w:rsid w:val="00EB6ADD"/>
    <w:rsid w:val="00EB6AF6"/>
    <w:rsid w:val="00EB6CA0"/>
    <w:rsid w:val="00EB6CB5"/>
    <w:rsid w:val="00EB6EB9"/>
    <w:rsid w:val="00EB6EC5"/>
    <w:rsid w:val="00EB6FF6"/>
    <w:rsid w:val="00EB71BB"/>
    <w:rsid w:val="00EB7312"/>
    <w:rsid w:val="00EB7637"/>
    <w:rsid w:val="00EB774E"/>
    <w:rsid w:val="00EB77F0"/>
    <w:rsid w:val="00EB77F5"/>
    <w:rsid w:val="00EB7844"/>
    <w:rsid w:val="00EB787A"/>
    <w:rsid w:val="00EB7955"/>
    <w:rsid w:val="00EB7B43"/>
    <w:rsid w:val="00EB7D82"/>
    <w:rsid w:val="00EB7DE9"/>
    <w:rsid w:val="00EB7E3F"/>
    <w:rsid w:val="00EB7E45"/>
    <w:rsid w:val="00EB7FBD"/>
    <w:rsid w:val="00EC00B8"/>
    <w:rsid w:val="00EC03A9"/>
    <w:rsid w:val="00EC058F"/>
    <w:rsid w:val="00EC063C"/>
    <w:rsid w:val="00EC097F"/>
    <w:rsid w:val="00EC0C2F"/>
    <w:rsid w:val="00EC0C3B"/>
    <w:rsid w:val="00EC0EDF"/>
    <w:rsid w:val="00EC121D"/>
    <w:rsid w:val="00EC1254"/>
    <w:rsid w:val="00EC1364"/>
    <w:rsid w:val="00EC146D"/>
    <w:rsid w:val="00EC152C"/>
    <w:rsid w:val="00EC1B3B"/>
    <w:rsid w:val="00EC1B79"/>
    <w:rsid w:val="00EC1C38"/>
    <w:rsid w:val="00EC1C67"/>
    <w:rsid w:val="00EC1C79"/>
    <w:rsid w:val="00EC1D63"/>
    <w:rsid w:val="00EC1D68"/>
    <w:rsid w:val="00EC1DEE"/>
    <w:rsid w:val="00EC1E0E"/>
    <w:rsid w:val="00EC1FDA"/>
    <w:rsid w:val="00EC2067"/>
    <w:rsid w:val="00EC2276"/>
    <w:rsid w:val="00EC2528"/>
    <w:rsid w:val="00EC257F"/>
    <w:rsid w:val="00EC2788"/>
    <w:rsid w:val="00EC2D6E"/>
    <w:rsid w:val="00EC2DF3"/>
    <w:rsid w:val="00EC310C"/>
    <w:rsid w:val="00EC3342"/>
    <w:rsid w:val="00EC3368"/>
    <w:rsid w:val="00EC33E6"/>
    <w:rsid w:val="00EC3692"/>
    <w:rsid w:val="00EC377F"/>
    <w:rsid w:val="00EC39AA"/>
    <w:rsid w:val="00EC3A4B"/>
    <w:rsid w:val="00EC3B02"/>
    <w:rsid w:val="00EC3B5F"/>
    <w:rsid w:val="00EC3E2D"/>
    <w:rsid w:val="00EC3E86"/>
    <w:rsid w:val="00EC3EF9"/>
    <w:rsid w:val="00EC403F"/>
    <w:rsid w:val="00EC419B"/>
    <w:rsid w:val="00EC41D0"/>
    <w:rsid w:val="00EC425E"/>
    <w:rsid w:val="00EC44B2"/>
    <w:rsid w:val="00EC44C3"/>
    <w:rsid w:val="00EC4635"/>
    <w:rsid w:val="00EC4AD9"/>
    <w:rsid w:val="00EC4D68"/>
    <w:rsid w:val="00EC4E0A"/>
    <w:rsid w:val="00EC4F6F"/>
    <w:rsid w:val="00EC50C3"/>
    <w:rsid w:val="00EC50FB"/>
    <w:rsid w:val="00EC513F"/>
    <w:rsid w:val="00EC51E5"/>
    <w:rsid w:val="00EC51FD"/>
    <w:rsid w:val="00EC5361"/>
    <w:rsid w:val="00EC54E2"/>
    <w:rsid w:val="00EC5C2F"/>
    <w:rsid w:val="00EC5CBD"/>
    <w:rsid w:val="00EC5DC9"/>
    <w:rsid w:val="00EC5E0C"/>
    <w:rsid w:val="00EC5ECC"/>
    <w:rsid w:val="00EC63DB"/>
    <w:rsid w:val="00EC660B"/>
    <w:rsid w:val="00EC6676"/>
    <w:rsid w:val="00EC66B5"/>
    <w:rsid w:val="00EC6C48"/>
    <w:rsid w:val="00EC6CE0"/>
    <w:rsid w:val="00EC6ED7"/>
    <w:rsid w:val="00EC7079"/>
    <w:rsid w:val="00EC7150"/>
    <w:rsid w:val="00EC718E"/>
    <w:rsid w:val="00EC7250"/>
    <w:rsid w:val="00EC749A"/>
    <w:rsid w:val="00EC758A"/>
    <w:rsid w:val="00EC76A0"/>
    <w:rsid w:val="00EC7824"/>
    <w:rsid w:val="00EC79A5"/>
    <w:rsid w:val="00EC7B09"/>
    <w:rsid w:val="00EC7BED"/>
    <w:rsid w:val="00EC7C52"/>
    <w:rsid w:val="00ED01EA"/>
    <w:rsid w:val="00ED02EF"/>
    <w:rsid w:val="00ED047A"/>
    <w:rsid w:val="00ED0544"/>
    <w:rsid w:val="00ED05E7"/>
    <w:rsid w:val="00ED0943"/>
    <w:rsid w:val="00ED0A5A"/>
    <w:rsid w:val="00ED0A85"/>
    <w:rsid w:val="00ED0AAD"/>
    <w:rsid w:val="00ED0BEA"/>
    <w:rsid w:val="00ED0BED"/>
    <w:rsid w:val="00ED0FA0"/>
    <w:rsid w:val="00ED1419"/>
    <w:rsid w:val="00ED14CF"/>
    <w:rsid w:val="00ED15AB"/>
    <w:rsid w:val="00ED18C0"/>
    <w:rsid w:val="00ED1B28"/>
    <w:rsid w:val="00ED1B62"/>
    <w:rsid w:val="00ED1C5B"/>
    <w:rsid w:val="00ED1D5E"/>
    <w:rsid w:val="00ED23B5"/>
    <w:rsid w:val="00ED23F6"/>
    <w:rsid w:val="00ED27F3"/>
    <w:rsid w:val="00ED2C3C"/>
    <w:rsid w:val="00ED2C69"/>
    <w:rsid w:val="00ED2D59"/>
    <w:rsid w:val="00ED2F2A"/>
    <w:rsid w:val="00ED2F85"/>
    <w:rsid w:val="00ED3207"/>
    <w:rsid w:val="00ED3282"/>
    <w:rsid w:val="00ED3668"/>
    <w:rsid w:val="00ED37DA"/>
    <w:rsid w:val="00ED38A5"/>
    <w:rsid w:val="00ED3A94"/>
    <w:rsid w:val="00ED3D2E"/>
    <w:rsid w:val="00ED3F6D"/>
    <w:rsid w:val="00ED4132"/>
    <w:rsid w:val="00ED4160"/>
    <w:rsid w:val="00ED43FB"/>
    <w:rsid w:val="00ED444B"/>
    <w:rsid w:val="00ED499C"/>
    <w:rsid w:val="00ED4D86"/>
    <w:rsid w:val="00ED4F56"/>
    <w:rsid w:val="00ED5030"/>
    <w:rsid w:val="00ED515B"/>
    <w:rsid w:val="00ED51D1"/>
    <w:rsid w:val="00ED55B0"/>
    <w:rsid w:val="00ED58C0"/>
    <w:rsid w:val="00ED59D1"/>
    <w:rsid w:val="00ED5A24"/>
    <w:rsid w:val="00ED5C7D"/>
    <w:rsid w:val="00ED608D"/>
    <w:rsid w:val="00ED61F3"/>
    <w:rsid w:val="00ED647E"/>
    <w:rsid w:val="00ED69AA"/>
    <w:rsid w:val="00ED6A07"/>
    <w:rsid w:val="00ED6B31"/>
    <w:rsid w:val="00ED6BED"/>
    <w:rsid w:val="00ED6BEF"/>
    <w:rsid w:val="00ED6C83"/>
    <w:rsid w:val="00ED7111"/>
    <w:rsid w:val="00ED7376"/>
    <w:rsid w:val="00ED739D"/>
    <w:rsid w:val="00ED73F9"/>
    <w:rsid w:val="00ED781C"/>
    <w:rsid w:val="00ED7880"/>
    <w:rsid w:val="00ED7C77"/>
    <w:rsid w:val="00ED7D24"/>
    <w:rsid w:val="00ED7FA3"/>
    <w:rsid w:val="00EE0021"/>
    <w:rsid w:val="00EE0460"/>
    <w:rsid w:val="00EE04F4"/>
    <w:rsid w:val="00EE050C"/>
    <w:rsid w:val="00EE07F6"/>
    <w:rsid w:val="00EE0AF8"/>
    <w:rsid w:val="00EE0E9B"/>
    <w:rsid w:val="00EE0EB9"/>
    <w:rsid w:val="00EE0EC6"/>
    <w:rsid w:val="00EE0F53"/>
    <w:rsid w:val="00EE1A9A"/>
    <w:rsid w:val="00EE1B95"/>
    <w:rsid w:val="00EE1C97"/>
    <w:rsid w:val="00EE1D07"/>
    <w:rsid w:val="00EE1FED"/>
    <w:rsid w:val="00EE2168"/>
    <w:rsid w:val="00EE233E"/>
    <w:rsid w:val="00EE25D4"/>
    <w:rsid w:val="00EE26AB"/>
    <w:rsid w:val="00EE2887"/>
    <w:rsid w:val="00EE2A5B"/>
    <w:rsid w:val="00EE2AC4"/>
    <w:rsid w:val="00EE2BBD"/>
    <w:rsid w:val="00EE2CDF"/>
    <w:rsid w:val="00EE30FC"/>
    <w:rsid w:val="00EE3188"/>
    <w:rsid w:val="00EE3256"/>
    <w:rsid w:val="00EE346D"/>
    <w:rsid w:val="00EE3483"/>
    <w:rsid w:val="00EE393B"/>
    <w:rsid w:val="00EE3950"/>
    <w:rsid w:val="00EE39E1"/>
    <w:rsid w:val="00EE3A5D"/>
    <w:rsid w:val="00EE3B2E"/>
    <w:rsid w:val="00EE3DB9"/>
    <w:rsid w:val="00EE3E5E"/>
    <w:rsid w:val="00EE40D1"/>
    <w:rsid w:val="00EE4186"/>
    <w:rsid w:val="00EE41D4"/>
    <w:rsid w:val="00EE4289"/>
    <w:rsid w:val="00EE43E7"/>
    <w:rsid w:val="00EE43F3"/>
    <w:rsid w:val="00EE44B6"/>
    <w:rsid w:val="00EE44C7"/>
    <w:rsid w:val="00EE45CC"/>
    <w:rsid w:val="00EE4AFB"/>
    <w:rsid w:val="00EE4B71"/>
    <w:rsid w:val="00EE4E9E"/>
    <w:rsid w:val="00EE4EA0"/>
    <w:rsid w:val="00EE4F81"/>
    <w:rsid w:val="00EE5412"/>
    <w:rsid w:val="00EE5576"/>
    <w:rsid w:val="00EE55F2"/>
    <w:rsid w:val="00EE566C"/>
    <w:rsid w:val="00EE56C7"/>
    <w:rsid w:val="00EE579B"/>
    <w:rsid w:val="00EE5847"/>
    <w:rsid w:val="00EE58AA"/>
    <w:rsid w:val="00EE5B5F"/>
    <w:rsid w:val="00EE5C7E"/>
    <w:rsid w:val="00EE5EF3"/>
    <w:rsid w:val="00EE643E"/>
    <w:rsid w:val="00EE6588"/>
    <w:rsid w:val="00EE6904"/>
    <w:rsid w:val="00EE69B6"/>
    <w:rsid w:val="00EE6AA1"/>
    <w:rsid w:val="00EE6E83"/>
    <w:rsid w:val="00EE6F56"/>
    <w:rsid w:val="00EE717C"/>
    <w:rsid w:val="00EE72A4"/>
    <w:rsid w:val="00EE73AA"/>
    <w:rsid w:val="00EE759F"/>
    <w:rsid w:val="00EE75FE"/>
    <w:rsid w:val="00EE7633"/>
    <w:rsid w:val="00EE76F6"/>
    <w:rsid w:val="00EE77C1"/>
    <w:rsid w:val="00EE7A2B"/>
    <w:rsid w:val="00EE7A46"/>
    <w:rsid w:val="00EE7A4A"/>
    <w:rsid w:val="00EE7B0B"/>
    <w:rsid w:val="00EE7BFD"/>
    <w:rsid w:val="00EF01BB"/>
    <w:rsid w:val="00EF035C"/>
    <w:rsid w:val="00EF05E8"/>
    <w:rsid w:val="00EF0B11"/>
    <w:rsid w:val="00EF0B24"/>
    <w:rsid w:val="00EF0D64"/>
    <w:rsid w:val="00EF0DB7"/>
    <w:rsid w:val="00EF0EE0"/>
    <w:rsid w:val="00EF10B2"/>
    <w:rsid w:val="00EF111B"/>
    <w:rsid w:val="00EF1188"/>
    <w:rsid w:val="00EF11C2"/>
    <w:rsid w:val="00EF170C"/>
    <w:rsid w:val="00EF1A2E"/>
    <w:rsid w:val="00EF1C3B"/>
    <w:rsid w:val="00EF1C92"/>
    <w:rsid w:val="00EF1D2E"/>
    <w:rsid w:val="00EF2441"/>
    <w:rsid w:val="00EF24E3"/>
    <w:rsid w:val="00EF269A"/>
    <w:rsid w:val="00EF293A"/>
    <w:rsid w:val="00EF29B1"/>
    <w:rsid w:val="00EF29B5"/>
    <w:rsid w:val="00EF2D6A"/>
    <w:rsid w:val="00EF2E9F"/>
    <w:rsid w:val="00EF31BB"/>
    <w:rsid w:val="00EF3247"/>
    <w:rsid w:val="00EF32A2"/>
    <w:rsid w:val="00EF3356"/>
    <w:rsid w:val="00EF33B7"/>
    <w:rsid w:val="00EF35AA"/>
    <w:rsid w:val="00EF36D5"/>
    <w:rsid w:val="00EF3A37"/>
    <w:rsid w:val="00EF3AD9"/>
    <w:rsid w:val="00EF3FA5"/>
    <w:rsid w:val="00EF3FBC"/>
    <w:rsid w:val="00EF424F"/>
    <w:rsid w:val="00EF4381"/>
    <w:rsid w:val="00EF43F8"/>
    <w:rsid w:val="00EF4439"/>
    <w:rsid w:val="00EF4545"/>
    <w:rsid w:val="00EF45CE"/>
    <w:rsid w:val="00EF4727"/>
    <w:rsid w:val="00EF4905"/>
    <w:rsid w:val="00EF4AD3"/>
    <w:rsid w:val="00EF4C0C"/>
    <w:rsid w:val="00EF4C28"/>
    <w:rsid w:val="00EF4D8A"/>
    <w:rsid w:val="00EF4DE0"/>
    <w:rsid w:val="00EF4FBE"/>
    <w:rsid w:val="00EF50AA"/>
    <w:rsid w:val="00EF5205"/>
    <w:rsid w:val="00EF52D3"/>
    <w:rsid w:val="00EF53D5"/>
    <w:rsid w:val="00EF5415"/>
    <w:rsid w:val="00EF5A4A"/>
    <w:rsid w:val="00EF5B6C"/>
    <w:rsid w:val="00EF5F66"/>
    <w:rsid w:val="00EF6080"/>
    <w:rsid w:val="00EF60C5"/>
    <w:rsid w:val="00EF60CD"/>
    <w:rsid w:val="00EF6297"/>
    <w:rsid w:val="00EF65C4"/>
    <w:rsid w:val="00EF66AB"/>
    <w:rsid w:val="00EF6745"/>
    <w:rsid w:val="00EF6863"/>
    <w:rsid w:val="00EF6964"/>
    <w:rsid w:val="00EF6A05"/>
    <w:rsid w:val="00EF6B46"/>
    <w:rsid w:val="00EF6D82"/>
    <w:rsid w:val="00EF7168"/>
    <w:rsid w:val="00EF7432"/>
    <w:rsid w:val="00EF74D7"/>
    <w:rsid w:val="00EF754B"/>
    <w:rsid w:val="00EF760B"/>
    <w:rsid w:val="00EF76C4"/>
    <w:rsid w:val="00EF7738"/>
    <w:rsid w:val="00EF77D7"/>
    <w:rsid w:val="00EF77E7"/>
    <w:rsid w:val="00EF79E5"/>
    <w:rsid w:val="00EF7AA3"/>
    <w:rsid w:val="00EF7C05"/>
    <w:rsid w:val="00EF7F16"/>
    <w:rsid w:val="00F002C1"/>
    <w:rsid w:val="00F00436"/>
    <w:rsid w:val="00F00543"/>
    <w:rsid w:val="00F005CB"/>
    <w:rsid w:val="00F00B22"/>
    <w:rsid w:val="00F00C13"/>
    <w:rsid w:val="00F00DF6"/>
    <w:rsid w:val="00F0102C"/>
    <w:rsid w:val="00F01275"/>
    <w:rsid w:val="00F014F0"/>
    <w:rsid w:val="00F01604"/>
    <w:rsid w:val="00F0160E"/>
    <w:rsid w:val="00F0163E"/>
    <w:rsid w:val="00F01949"/>
    <w:rsid w:val="00F01B4D"/>
    <w:rsid w:val="00F01D7A"/>
    <w:rsid w:val="00F01DA2"/>
    <w:rsid w:val="00F01DD8"/>
    <w:rsid w:val="00F01F40"/>
    <w:rsid w:val="00F01F6F"/>
    <w:rsid w:val="00F01FF6"/>
    <w:rsid w:val="00F0240E"/>
    <w:rsid w:val="00F024D5"/>
    <w:rsid w:val="00F0265B"/>
    <w:rsid w:val="00F02749"/>
    <w:rsid w:val="00F02826"/>
    <w:rsid w:val="00F02C50"/>
    <w:rsid w:val="00F02D1E"/>
    <w:rsid w:val="00F02E1A"/>
    <w:rsid w:val="00F02E30"/>
    <w:rsid w:val="00F0326F"/>
    <w:rsid w:val="00F03473"/>
    <w:rsid w:val="00F03497"/>
    <w:rsid w:val="00F034BC"/>
    <w:rsid w:val="00F034F8"/>
    <w:rsid w:val="00F035C8"/>
    <w:rsid w:val="00F037A2"/>
    <w:rsid w:val="00F039A3"/>
    <w:rsid w:val="00F03BCB"/>
    <w:rsid w:val="00F03C9B"/>
    <w:rsid w:val="00F03D94"/>
    <w:rsid w:val="00F03E79"/>
    <w:rsid w:val="00F03EE0"/>
    <w:rsid w:val="00F042B6"/>
    <w:rsid w:val="00F044BE"/>
    <w:rsid w:val="00F0480A"/>
    <w:rsid w:val="00F04BEB"/>
    <w:rsid w:val="00F04ED1"/>
    <w:rsid w:val="00F04F75"/>
    <w:rsid w:val="00F04F79"/>
    <w:rsid w:val="00F05254"/>
    <w:rsid w:val="00F05357"/>
    <w:rsid w:val="00F0537D"/>
    <w:rsid w:val="00F055F4"/>
    <w:rsid w:val="00F05806"/>
    <w:rsid w:val="00F05AB9"/>
    <w:rsid w:val="00F05C44"/>
    <w:rsid w:val="00F05F34"/>
    <w:rsid w:val="00F0637E"/>
    <w:rsid w:val="00F06552"/>
    <w:rsid w:val="00F065DE"/>
    <w:rsid w:val="00F0683D"/>
    <w:rsid w:val="00F068AF"/>
    <w:rsid w:val="00F069C4"/>
    <w:rsid w:val="00F06B0B"/>
    <w:rsid w:val="00F071D8"/>
    <w:rsid w:val="00F07879"/>
    <w:rsid w:val="00F07BDA"/>
    <w:rsid w:val="00F07F11"/>
    <w:rsid w:val="00F07FC0"/>
    <w:rsid w:val="00F07FFC"/>
    <w:rsid w:val="00F100A4"/>
    <w:rsid w:val="00F103B2"/>
    <w:rsid w:val="00F104FF"/>
    <w:rsid w:val="00F105AC"/>
    <w:rsid w:val="00F105E6"/>
    <w:rsid w:val="00F10751"/>
    <w:rsid w:val="00F1083F"/>
    <w:rsid w:val="00F1097B"/>
    <w:rsid w:val="00F109A6"/>
    <w:rsid w:val="00F10AB3"/>
    <w:rsid w:val="00F10C44"/>
    <w:rsid w:val="00F10C8C"/>
    <w:rsid w:val="00F10E6C"/>
    <w:rsid w:val="00F10F90"/>
    <w:rsid w:val="00F1121E"/>
    <w:rsid w:val="00F11355"/>
    <w:rsid w:val="00F11622"/>
    <w:rsid w:val="00F11A24"/>
    <w:rsid w:val="00F11A88"/>
    <w:rsid w:val="00F11AF5"/>
    <w:rsid w:val="00F11C9B"/>
    <w:rsid w:val="00F11D2F"/>
    <w:rsid w:val="00F11DCB"/>
    <w:rsid w:val="00F11F47"/>
    <w:rsid w:val="00F11F75"/>
    <w:rsid w:val="00F1201A"/>
    <w:rsid w:val="00F120B1"/>
    <w:rsid w:val="00F1225A"/>
    <w:rsid w:val="00F1236E"/>
    <w:rsid w:val="00F1241E"/>
    <w:rsid w:val="00F1267E"/>
    <w:rsid w:val="00F1271E"/>
    <w:rsid w:val="00F12D4F"/>
    <w:rsid w:val="00F12EAA"/>
    <w:rsid w:val="00F130B4"/>
    <w:rsid w:val="00F13144"/>
    <w:rsid w:val="00F1315A"/>
    <w:rsid w:val="00F133BD"/>
    <w:rsid w:val="00F13625"/>
    <w:rsid w:val="00F13B3C"/>
    <w:rsid w:val="00F13BA7"/>
    <w:rsid w:val="00F13E88"/>
    <w:rsid w:val="00F1415E"/>
    <w:rsid w:val="00F14439"/>
    <w:rsid w:val="00F14579"/>
    <w:rsid w:val="00F149BB"/>
    <w:rsid w:val="00F149BD"/>
    <w:rsid w:val="00F14A46"/>
    <w:rsid w:val="00F14C1B"/>
    <w:rsid w:val="00F14C7C"/>
    <w:rsid w:val="00F14DC2"/>
    <w:rsid w:val="00F14F17"/>
    <w:rsid w:val="00F14F8F"/>
    <w:rsid w:val="00F14FA0"/>
    <w:rsid w:val="00F14FCB"/>
    <w:rsid w:val="00F15079"/>
    <w:rsid w:val="00F150AF"/>
    <w:rsid w:val="00F1545E"/>
    <w:rsid w:val="00F1546D"/>
    <w:rsid w:val="00F1599B"/>
    <w:rsid w:val="00F159F8"/>
    <w:rsid w:val="00F15BDF"/>
    <w:rsid w:val="00F15D2D"/>
    <w:rsid w:val="00F15D5A"/>
    <w:rsid w:val="00F15E22"/>
    <w:rsid w:val="00F1607F"/>
    <w:rsid w:val="00F1619C"/>
    <w:rsid w:val="00F165D4"/>
    <w:rsid w:val="00F16612"/>
    <w:rsid w:val="00F16931"/>
    <w:rsid w:val="00F16C86"/>
    <w:rsid w:val="00F16F1D"/>
    <w:rsid w:val="00F17325"/>
    <w:rsid w:val="00F175FF"/>
    <w:rsid w:val="00F17720"/>
    <w:rsid w:val="00F17759"/>
    <w:rsid w:val="00F17C05"/>
    <w:rsid w:val="00F2027A"/>
    <w:rsid w:val="00F20477"/>
    <w:rsid w:val="00F20630"/>
    <w:rsid w:val="00F20755"/>
    <w:rsid w:val="00F20762"/>
    <w:rsid w:val="00F2098D"/>
    <w:rsid w:val="00F20E26"/>
    <w:rsid w:val="00F20EDE"/>
    <w:rsid w:val="00F21218"/>
    <w:rsid w:val="00F2166E"/>
    <w:rsid w:val="00F217E7"/>
    <w:rsid w:val="00F218D9"/>
    <w:rsid w:val="00F219D6"/>
    <w:rsid w:val="00F21C0C"/>
    <w:rsid w:val="00F21D3E"/>
    <w:rsid w:val="00F21D55"/>
    <w:rsid w:val="00F22091"/>
    <w:rsid w:val="00F221F6"/>
    <w:rsid w:val="00F22201"/>
    <w:rsid w:val="00F22265"/>
    <w:rsid w:val="00F2227A"/>
    <w:rsid w:val="00F22CA9"/>
    <w:rsid w:val="00F22F9F"/>
    <w:rsid w:val="00F23369"/>
    <w:rsid w:val="00F23590"/>
    <w:rsid w:val="00F2370F"/>
    <w:rsid w:val="00F2372F"/>
    <w:rsid w:val="00F2381E"/>
    <w:rsid w:val="00F23AFE"/>
    <w:rsid w:val="00F23D27"/>
    <w:rsid w:val="00F23E46"/>
    <w:rsid w:val="00F23EBB"/>
    <w:rsid w:val="00F24260"/>
    <w:rsid w:val="00F24268"/>
    <w:rsid w:val="00F24730"/>
    <w:rsid w:val="00F2492E"/>
    <w:rsid w:val="00F24BFE"/>
    <w:rsid w:val="00F24D5A"/>
    <w:rsid w:val="00F25194"/>
    <w:rsid w:val="00F251DF"/>
    <w:rsid w:val="00F25600"/>
    <w:rsid w:val="00F256D2"/>
    <w:rsid w:val="00F256D4"/>
    <w:rsid w:val="00F2576F"/>
    <w:rsid w:val="00F25873"/>
    <w:rsid w:val="00F2593A"/>
    <w:rsid w:val="00F25AC6"/>
    <w:rsid w:val="00F25BF8"/>
    <w:rsid w:val="00F25C09"/>
    <w:rsid w:val="00F25CDF"/>
    <w:rsid w:val="00F26023"/>
    <w:rsid w:val="00F26066"/>
    <w:rsid w:val="00F26249"/>
    <w:rsid w:val="00F263AF"/>
    <w:rsid w:val="00F2655B"/>
    <w:rsid w:val="00F26594"/>
    <w:rsid w:val="00F2660F"/>
    <w:rsid w:val="00F2686E"/>
    <w:rsid w:val="00F2691E"/>
    <w:rsid w:val="00F26945"/>
    <w:rsid w:val="00F2697D"/>
    <w:rsid w:val="00F26C80"/>
    <w:rsid w:val="00F26DAE"/>
    <w:rsid w:val="00F2706F"/>
    <w:rsid w:val="00F27415"/>
    <w:rsid w:val="00F278BC"/>
    <w:rsid w:val="00F279B5"/>
    <w:rsid w:val="00F27E51"/>
    <w:rsid w:val="00F27ED5"/>
    <w:rsid w:val="00F27FD7"/>
    <w:rsid w:val="00F3015A"/>
    <w:rsid w:val="00F30205"/>
    <w:rsid w:val="00F304D8"/>
    <w:rsid w:val="00F30599"/>
    <w:rsid w:val="00F305A3"/>
    <w:rsid w:val="00F307A1"/>
    <w:rsid w:val="00F3080B"/>
    <w:rsid w:val="00F30BBD"/>
    <w:rsid w:val="00F30CC5"/>
    <w:rsid w:val="00F30EFC"/>
    <w:rsid w:val="00F31370"/>
    <w:rsid w:val="00F31769"/>
    <w:rsid w:val="00F317F4"/>
    <w:rsid w:val="00F32129"/>
    <w:rsid w:val="00F32133"/>
    <w:rsid w:val="00F32228"/>
    <w:rsid w:val="00F32574"/>
    <w:rsid w:val="00F32727"/>
    <w:rsid w:val="00F329F5"/>
    <w:rsid w:val="00F32AB7"/>
    <w:rsid w:val="00F32C9C"/>
    <w:rsid w:val="00F32CF8"/>
    <w:rsid w:val="00F32FE6"/>
    <w:rsid w:val="00F330ED"/>
    <w:rsid w:val="00F3340F"/>
    <w:rsid w:val="00F335B8"/>
    <w:rsid w:val="00F33766"/>
    <w:rsid w:val="00F33789"/>
    <w:rsid w:val="00F337D5"/>
    <w:rsid w:val="00F338B3"/>
    <w:rsid w:val="00F33AE3"/>
    <w:rsid w:val="00F33CC3"/>
    <w:rsid w:val="00F33E27"/>
    <w:rsid w:val="00F33E9C"/>
    <w:rsid w:val="00F34006"/>
    <w:rsid w:val="00F341A1"/>
    <w:rsid w:val="00F34424"/>
    <w:rsid w:val="00F34476"/>
    <w:rsid w:val="00F34534"/>
    <w:rsid w:val="00F3459D"/>
    <w:rsid w:val="00F34765"/>
    <w:rsid w:val="00F34852"/>
    <w:rsid w:val="00F34A07"/>
    <w:rsid w:val="00F34B87"/>
    <w:rsid w:val="00F34B89"/>
    <w:rsid w:val="00F34BC8"/>
    <w:rsid w:val="00F34D6C"/>
    <w:rsid w:val="00F34DEF"/>
    <w:rsid w:val="00F34F98"/>
    <w:rsid w:val="00F350A5"/>
    <w:rsid w:val="00F3528E"/>
    <w:rsid w:val="00F35337"/>
    <w:rsid w:val="00F3537A"/>
    <w:rsid w:val="00F35763"/>
    <w:rsid w:val="00F35B43"/>
    <w:rsid w:val="00F35B63"/>
    <w:rsid w:val="00F35E19"/>
    <w:rsid w:val="00F35EB5"/>
    <w:rsid w:val="00F36026"/>
    <w:rsid w:val="00F3604F"/>
    <w:rsid w:val="00F36059"/>
    <w:rsid w:val="00F36575"/>
    <w:rsid w:val="00F36A66"/>
    <w:rsid w:val="00F36AEB"/>
    <w:rsid w:val="00F36CD3"/>
    <w:rsid w:val="00F36E64"/>
    <w:rsid w:val="00F37001"/>
    <w:rsid w:val="00F37287"/>
    <w:rsid w:val="00F372E0"/>
    <w:rsid w:val="00F37687"/>
    <w:rsid w:val="00F376A1"/>
    <w:rsid w:val="00F37727"/>
    <w:rsid w:val="00F37765"/>
    <w:rsid w:val="00F37A52"/>
    <w:rsid w:val="00F37B7E"/>
    <w:rsid w:val="00F37C94"/>
    <w:rsid w:val="00F37F88"/>
    <w:rsid w:val="00F37FC5"/>
    <w:rsid w:val="00F40137"/>
    <w:rsid w:val="00F40328"/>
    <w:rsid w:val="00F40703"/>
    <w:rsid w:val="00F41462"/>
    <w:rsid w:val="00F4155B"/>
    <w:rsid w:val="00F415BF"/>
    <w:rsid w:val="00F4161E"/>
    <w:rsid w:val="00F41829"/>
    <w:rsid w:val="00F418B8"/>
    <w:rsid w:val="00F41B7B"/>
    <w:rsid w:val="00F41FB5"/>
    <w:rsid w:val="00F424C3"/>
    <w:rsid w:val="00F42E86"/>
    <w:rsid w:val="00F42F6C"/>
    <w:rsid w:val="00F433D6"/>
    <w:rsid w:val="00F43451"/>
    <w:rsid w:val="00F43558"/>
    <w:rsid w:val="00F4357E"/>
    <w:rsid w:val="00F4385C"/>
    <w:rsid w:val="00F438AF"/>
    <w:rsid w:val="00F43AF0"/>
    <w:rsid w:val="00F43D08"/>
    <w:rsid w:val="00F43F81"/>
    <w:rsid w:val="00F43F94"/>
    <w:rsid w:val="00F43FF8"/>
    <w:rsid w:val="00F44485"/>
    <w:rsid w:val="00F4448B"/>
    <w:rsid w:val="00F445DD"/>
    <w:rsid w:val="00F44683"/>
    <w:rsid w:val="00F4469B"/>
    <w:rsid w:val="00F44E9E"/>
    <w:rsid w:val="00F44EFC"/>
    <w:rsid w:val="00F453EF"/>
    <w:rsid w:val="00F45495"/>
    <w:rsid w:val="00F45675"/>
    <w:rsid w:val="00F45854"/>
    <w:rsid w:val="00F45A59"/>
    <w:rsid w:val="00F45AAA"/>
    <w:rsid w:val="00F45BE9"/>
    <w:rsid w:val="00F45CD3"/>
    <w:rsid w:val="00F460C4"/>
    <w:rsid w:val="00F46170"/>
    <w:rsid w:val="00F4617D"/>
    <w:rsid w:val="00F46345"/>
    <w:rsid w:val="00F4648F"/>
    <w:rsid w:val="00F464C0"/>
    <w:rsid w:val="00F465D7"/>
    <w:rsid w:val="00F46602"/>
    <w:rsid w:val="00F4669A"/>
    <w:rsid w:val="00F46731"/>
    <w:rsid w:val="00F46742"/>
    <w:rsid w:val="00F467BB"/>
    <w:rsid w:val="00F468DE"/>
    <w:rsid w:val="00F46A23"/>
    <w:rsid w:val="00F46A56"/>
    <w:rsid w:val="00F46B9A"/>
    <w:rsid w:val="00F46BE8"/>
    <w:rsid w:val="00F46C82"/>
    <w:rsid w:val="00F46D3A"/>
    <w:rsid w:val="00F46EBB"/>
    <w:rsid w:val="00F476CC"/>
    <w:rsid w:val="00F47710"/>
    <w:rsid w:val="00F477B8"/>
    <w:rsid w:val="00F47B0F"/>
    <w:rsid w:val="00F47B49"/>
    <w:rsid w:val="00F502E7"/>
    <w:rsid w:val="00F50399"/>
    <w:rsid w:val="00F50563"/>
    <w:rsid w:val="00F505E9"/>
    <w:rsid w:val="00F506DD"/>
    <w:rsid w:val="00F507CF"/>
    <w:rsid w:val="00F5087E"/>
    <w:rsid w:val="00F50A2B"/>
    <w:rsid w:val="00F50AE0"/>
    <w:rsid w:val="00F50C58"/>
    <w:rsid w:val="00F50C70"/>
    <w:rsid w:val="00F50E6B"/>
    <w:rsid w:val="00F51279"/>
    <w:rsid w:val="00F51359"/>
    <w:rsid w:val="00F51469"/>
    <w:rsid w:val="00F514A2"/>
    <w:rsid w:val="00F5195A"/>
    <w:rsid w:val="00F51F0E"/>
    <w:rsid w:val="00F51F1D"/>
    <w:rsid w:val="00F522B5"/>
    <w:rsid w:val="00F52449"/>
    <w:rsid w:val="00F528F2"/>
    <w:rsid w:val="00F52982"/>
    <w:rsid w:val="00F52ABA"/>
    <w:rsid w:val="00F52D64"/>
    <w:rsid w:val="00F52F0A"/>
    <w:rsid w:val="00F52F70"/>
    <w:rsid w:val="00F53056"/>
    <w:rsid w:val="00F5305F"/>
    <w:rsid w:val="00F530CE"/>
    <w:rsid w:val="00F534E7"/>
    <w:rsid w:val="00F5375B"/>
    <w:rsid w:val="00F53A40"/>
    <w:rsid w:val="00F53C70"/>
    <w:rsid w:val="00F53EBA"/>
    <w:rsid w:val="00F53ED4"/>
    <w:rsid w:val="00F5412C"/>
    <w:rsid w:val="00F54254"/>
    <w:rsid w:val="00F5428D"/>
    <w:rsid w:val="00F5477C"/>
    <w:rsid w:val="00F549D2"/>
    <w:rsid w:val="00F54A5E"/>
    <w:rsid w:val="00F54C7D"/>
    <w:rsid w:val="00F54DD1"/>
    <w:rsid w:val="00F55BD2"/>
    <w:rsid w:val="00F55DA2"/>
    <w:rsid w:val="00F560F6"/>
    <w:rsid w:val="00F56119"/>
    <w:rsid w:val="00F56159"/>
    <w:rsid w:val="00F56490"/>
    <w:rsid w:val="00F565F3"/>
    <w:rsid w:val="00F56686"/>
    <w:rsid w:val="00F56872"/>
    <w:rsid w:val="00F56966"/>
    <w:rsid w:val="00F56979"/>
    <w:rsid w:val="00F56B92"/>
    <w:rsid w:val="00F56C33"/>
    <w:rsid w:val="00F56F72"/>
    <w:rsid w:val="00F57001"/>
    <w:rsid w:val="00F57055"/>
    <w:rsid w:val="00F57147"/>
    <w:rsid w:val="00F5743E"/>
    <w:rsid w:val="00F575A0"/>
    <w:rsid w:val="00F576F0"/>
    <w:rsid w:val="00F578E0"/>
    <w:rsid w:val="00F579A7"/>
    <w:rsid w:val="00F57A7B"/>
    <w:rsid w:val="00F57C32"/>
    <w:rsid w:val="00F57CCF"/>
    <w:rsid w:val="00F57D58"/>
    <w:rsid w:val="00F57F37"/>
    <w:rsid w:val="00F60023"/>
    <w:rsid w:val="00F60180"/>
    <w:rsid w:val="00F601A0"/>
    <w:rsid w:val="00F60275"/>
    <w:rsid w:val="00F606B9"/>
    <w:rsid w:val="00F60747"/>
    <w:rsid w:val="00F60829"/>
    <w:rsid w:val="00F60943"/>
    <w:rsid w:val="00F60CA5"/>
    <w:rsid w:val="00F61081"/>
    <w:rsid w:val="00F611DD"/>
    <w:rsid w:val="00F61259"/>
    <w:rsid w:val="00F61855"/>
    <w:rsid w:val="00F61B63"/>
    <w:rsid w:val="00F61D66"/>
    <w:rsid w:val="00F62383"/>
    <w:rsid w:val="00F625CD"/>
    <w:rsid w:val="00F6265E"/>
    <w:rsid w:val="00F62690"/>
    <w:rsid w:val="00F628DB"/>
    <w:rsid w:val="00F62908"/>
    <w:rsid w:val="00F62BD6"/>
    <w:rsid w:val="00F62C05"/>
    <w:rsid w:val="00F62CAE"/>
    <w:rsid w:val="00F62CF4"/>
    <w:rsid w:val="00F62FB2"/>
    <w:rsid w:val="00F63229"/>
    <w:rsid w:val="00F632F9"/>
    <w:rsid w:val="00F633D2"/>
    <w:rsid w:val="00F63410"/>
    <w:rsid w:val="00F6356E"/>
    <w:rsid w:val="00F63748"/>
    <w:rsid w:val="00F637BF"/>
    <w:rsid w:val="00F638E8"/>
    <w:rsid w:val="00F63A64"/>
    <w:rsid w:val="00F63BEF"/>
    <w:rsid w:val="00F6407F"/>
    <w:rsid w:val="00F641A5"/>
    <w:rsid w:val="00F64227"/>
    <w:rsid w:val="00F6431B"/>
    <w:rsid w:val="00F6435D"/>
    <w:rsid w:val="00F643BB"/>
    <w:rsid w:val="00F647F3"/>
    <w:rsid w:val="00F64A8E"/>
    <w:rsid w:val="00F64B3A"/>
    <w:rsid w:val="00F64E3A"/>
    <w:rsid w:val="00F64FDC"/>
    <w:rsid w:val="00F65502"/>
    <w:rsid w:val="00F65958"/>
    <w:rsid w:val="00F65986"/>
    <w:rsid w:val="00F659C2"/>
    <w:rsid w:val="00F65A81"/>
    <w:rsid w:val="00F65AAD"/>
    <w:rsid w:val="00F65B6A"/>
    <w:rsid w:val="00F65C4B"/>
    <w:rsid w:val="00F65C9A"/>
    <w:rsid w:val="00F65DFB"/>
    <w:rsid w:val="00F65E53"/>
    <w:rsid w:val="00F65EA6"/>
    <w:rsid w:val="00F6618F"/>
    <w:rsid w:val="00F66641"/>
    <w:rsid w:val="00F66AAD"/>
    <w:rsid w:val="00F66DED"/>
    <w:rsid w:val="00F66E42"/>
    <w:rsid w:val="00F67378"/>
    <w:rsid w:val="00F67462"/>
    <w:rsid w:val="00F67619"/>
    <w:rsid w:val="00F67665"/>
    <w:rsid w:val="00F676BE"/>
    <w:rsid w:val="00F6787A"/>
    <w:rsid w:val="00F678FF"/>
    <w:rsid w:val="00F6798F"/>
    <w:rsid w:val="00F67B91"/>
    <w:rsid w:val="00F67B9C"/>
    <w:rsid w:val="00F67F04"/>
    <w:rsid w:val="00F70031"/>
    <w:rsid w:val="00F701ED"/>
    <w:rsid w:val="00F702F3"/>
    <w:rsid w:val="00F70360"/>
    <w:rsid w:val="00F703C9"/>
    <w:rsid w:val="00F70A2B"/>
    <w:rsid w:val="00F70B3F"/>
    <w:rsid w:val="00F70B9E"/>
    <w:rsid w:val="00F70C85"/>
    <w:rsid w:val="00F70E97"/>
    <w:rsid w:val="00F710AA"/>
    <w:rsid w:val="00F71195"/>
    <w:rsid w:val="00F711E6"/>
    <w:rsid w:val="00F712D1"/>
    <w:rsid w:val="00F7132B"/>
    <w:rsid w:val="00F713DB"/>
    <w:rsid w:val="00F71469"/>
    <w:rsid w:val="00F71485"/>
    <w:rsid w:val="00F718A6"/>
    <w:rsid w:val="00F719C1"/>
    <w:rsid w:val="00F71B7B"/>
    <w:rsid w:val="00F71D68"/>
    <w:rsid w:val="00F71D7A"/>
    <w:rsid w:val="00F71E26"/>
    <w:rsid w:val="00F7202A"/>
    <w:rsid w:val="00F72235"/>
    <w:rsid w:val="00F7229E"/>
    <w:rsid w:val="00F726F9"/>
    <w:rsid w:val="00F72916"/>
    <w:rsid w:val="00F73246"/>
    <w:rsid w:val="00F7342E"/>
    <w:rsid w:val="00F73747"/>
    <w:rsid w:val="00F73824"/>
    <w:rsid w:val="00F73881"/>
    <w:rsid w:val="00F73CCA"/>
    <w:rsid w:val="00F73FC6"/>
    <w:rsid w:val="00F74050"/>
    <w:rsid w:val="00F7417B"/>
    <w:rsid w:val="00F74195"/>
    <w:rsid w:val="00F741BB"/>
    <w:rsid w:val="00F743D4"/>
    <w:rsid w:val="00F7443C"/>
    <w:rsid w:val="00F749B3"/>
    <w:rsid w:val="00F74A11"/>
    <w:rsid w:val="00F74A87"/>
    <w:rsid w:val="00F74C63"/>
    <w:rsid w:val="00F75078"/>
    <w:rsid w:val="00F7548F"/>
    <w:rsid w:val="00F757BC"/>
    <w:rsid w:val="00F757EC"/>
    <w:rsid w:val="00F75903"/>
    <w:rsid w:val="00F75D00"/>
    <w:rsid w:val="00F75F6A"/>
    <w:rsid w:val="00F760FA"/>
    <w:rsid w:val="00F76378"/>
    <w:rsid w:val="00F763E2"/>
    <w:rsid w:val="00F76526"/>
    <w:rsid w:val="00F7674F"/>
    <w:rsid w:val="00F7677B"/>
    <w:rsid w:val="00F768D1"/>
    <w:rsid w:val="00F76AED"/>
    <w:rsid w:val="00F77233"/>
    <w:rsid w:val="00F772C1"/>
    <w:rsid w:val="00F7731A"/>
    <w:rsid w:val="00F77401"/>
    <w:rsid w:val="00F7750A"/>
    <w:rsid w:val="00F77879"/>
    <w:rsid w:val="00F778E7"/>
    <w:rsid w:val="00F77942"/>
    <w:rsid w:val="00F77949"/>
    <w:rsid w:val="00F77971"/>
    <w:rsid w:val="00F77996"/>
    <w:rsid w:val="00F77B22"/>
    <w:rsid w:val="00F77CD7"/>
    <w:rsid w:val="00F77CE2"/>
    <w:rsid w:val="00F77D87"/>
    <w:rsid w:val="00F77EC5"/>
    <w:rsid w:val="00F77F45"/>
    <w:rsid w:val="00F77F9D"/>
    <w:rsid w:val="00F80471"/>
    <w:rsid w:val="00F806FC"/>
    <w:rsid w:val="00F8092B"/>
    <w:rsid w:val="00F80B13"/>
    <w:rsid w:val="00F80C6A"/>
    <w:rsid w:val="00F80EA4"/>
    <w:rsid w:val="00F810F7"/>
    <w:rsid w:val="00F810FE"/>
    <w:rsid w:val="00F81291"/>
    <w:rsid w:val="00F8147D"/>
    <w:rsid w:val="00F81634"/>
    <w:rsid w:val="00F817BE"/>
    <w:rsid w:val="00F81849"/>
    <w:rsid w:val="00F81902"/>
    <w:rsid w:val="00F81A0F"/>
    <w:rsid w:val="00F81A24"/>
    <w:rsid w:val="00F81C57"/>
    <w:rsid w:val="00F81D6B"/>
    <w:rsid w:val="00F81F06"/>
    <w:rsid w:val="00F821F4"/>
    <w:rsid w:val="00F82320"/>
    <w:rsid w:val="00F8273E"/>
    <w:rsid w:val="00F82955"/>
    <w:rsid w:val="00F829B8"/>
    <w:rsid w:val="00F82A98"/>
    <w:rsid w:val="00F82AD6"/>
    <w:rsid w:val="00F82B37"/>
    <w:rsid w:val="00F82D12"/>
    <w:rsid w:val="00F82D84"/>
    <w:rsid w:val="00F82F3E"/>
    <w:rsid w:val="00F82FB1"/>
    <w:rsid w:val="00F8347C"/>
    <w:rsid w:val="00F8380E"/>
    <w:rsid w:val="00F83838"/>
    <w:rsid w:val="00F8396B"/>
    <w:rsid w:val="00F83A1B"/>
    <w:rsid w:val="00F83B2D"/>
    <w:rsid w:val="00F83C61"/>
    <w:rsid w:val="00F83D5A"/>
    <w:rsid w:val="00F83DBF"/>
    <w:rsid w:val="00F83E02"/>
    <w:rsid w:val="00F848B0"/>
    <w:rsid w:val="00F849EC"/>
    <w:rsid w:val="00F84C53"/>
    <w:rsid w:val="00F84C77"/>
    <w:rsid w:val="00F84D08"/>
    <w:rsid w:val="00F84E5F"/>
    <w:rsid w:val="00F850B8"/>
    <w:rsid w:val="00F852DC"/>
    <w:rsid w:val="00F85354"/>
    <w:rsid w:val="00F85556"/>
    <w:rsid w:val="00F85A78"/>
    <w:rsid w:val="00F85AB6"/>
    <w:rsid w:val="00F85BA2"/>
    <w:rsid w:val="00F85C89"/>
    <w:rsid w:val="00F85E56"/>
    <w:rsid w:val="00F86017"/>
    <w:rsid w:val="00F86251"/>
    <w:rsid w:val="00F862A3"/>
    <w:rsid w:val="00F863AB"/>
    <w:rsid w:val="00F864A7"/>
    <w:rsid w:val="00F8665A"/>
    <w:rsid w:val="00F8669D"/>
    <w:rsid w:val="00F8675B"/>
    <w:rsid w:val="00F868D3"/>
    <w:rsid w:val="00F86FEC"/>
    <w:rsid w:val="00F870EF"/>
    <w:rsid w:val="00F87334"/>
    <w:rsid w:val="00F874D4"/>
    <w:rsid w:val="00F87F7D"/>
    <w:rsid w:val="00F903A1"/>
    <w:rsid w:val="00F904A1"/>
    <w:rsid w:val="00F90EDD"/>
    <w:rsid w:val="00F90F1C"/>
    <w:rsid w:val="00F90FE3"/>
    <w:rsid w:val="00F91118"/>
    <w:rsid w:val="00F91432"/>
    <w:rsid w:val="00F9184C"/>
    <w:rsid w:val="00F91880"/>
    <w:rsid w:val="00F91BFD"/>
    <w:rsid w:val="00F91CC2"/>
    <w:rsid w:val="00F91E2E"/>
    <w:rsid w:val="00F91FD2"/>
    <w:rsid w:val="00F91FE1"/>
    <w:rsid w:val="00F92016"/>
    <w:rsid w:val="00F9202A"/>
    <w:rsid w:val="00F922F8"/>
    <w:rsid w:val="00F92327"/>
    <w:rsid w:val="00F92878"/>
    <w:rsid w:val="00F92AE2"/>
    <w:rsid w:val="00F92B30"/>
    <w:rsid w:val="00F92B45"/>
    <w:rsid w:val="00F92BC3"/>
    <w:rsid w:val="00F930F6"/>
    <w:rsid w:val="00F932B8"/>
    <w:rsid w:val="00F9336E"/>
    <w:rsid w:val="00F93488"/>
    <w:rsid w:val="00F93601"/>
    <w:rsid w:val="00F93917"/>
    <w:rsid w:val="00F93C54"/>
    <w:rsid w:val="00F93CF8"/>
    <w:rsid w:val="00F93EE4"/>
    <w:rsid w:val="00F93F46"/>
    <w:rsid w:val="00F9402D"/>
    <w:rsid w:val="00F9427D"/>
    <w:rsid w:val="00F943A2"/>
    <w:rsid w:val="00F94547"/>
    <w:rsid w:val="00F945D9"/>
    <w:rsid w:val="00F948F5"/>
    <w:rsid w:val="00F94984"/>
    <w:rsid w:val="00F94992"/>
    <w:rsid w:val="00F95067"/>
    <w:rsid w:val="00F95115"/>
    <w:rsid w:val="00F951B5"/>
    <w:rsid w:val="00F95415"/>
    <w:rsid w:val="00F95519"/>
    <w:rsid w:val="00F95644"/>
    <w:rsid w:val="00F956AE"/>
    <w:rsid w:val="00F956EB"/>
    <w:rsid w:val="00F95929"/>
    <w:rsid w:val="00F95B8C"/>
    <w:rsid w:val="00F95BE6"/>
    <w:rsid w:val="00F95C0B"/>
    <w:rsid w:val="00F95D84"/>
    <w:rsid w:val="00F95E15"/>
    <w:rsid w:val="00F9618D"/>
    <w:rsid w:val="00F96767"/>
    <w:rsid w:val="00F96A47"/>
    <w:rsid w:val="00F96B06"/>
    <w:rsid w:val="00F96B8F"/>
    <w:rsid w:val="00F96D09"/>
    <w:rsid w:val="00F96D79"/>
    <w:rsid w:val="00F9704C"/>
    <w:rsid w:val="00F970CD"/>
    <w:rsid w:val="00F971B2"/>
    <w:rsid w:val="00F9729F"/>
    <w:rsid w:val="00F9741C"/>
    <w:rsid w:val="00F974CE"/>
    <w:rsid w:val="00F97612"/>
    <w:rsid w:val="00F97A91"/>
    <w:rsid w:val="00F97BA9"/>
    <w:rsid w:val="00F97BF6"/>
    <w:rsid w:val="00F97C34"/>
    <w:rsid w:val="00F97D0C"/>
    <w:rsid w:val="00F97D75"/>
    <w:rsid w:val="00F97E9A"/>
    <w:rsid w:val="00F97FCE"/>
    <w:rsid w:val="00F97FD9"/>
    <w:rsid w:val="00F97FFE"/>
    <w:rsid w:val="00FA0369"/>
    <w:rsid w:val="00FA0372"/>
    <w:rsid w:val="00FA04F4"/>
    <w:rsid w:val="00FA0760"/>
    <w:rsid w:val="00FA09A2"/>
    <w:rsid w:val="00FA0AB5"/>
    <w:rsid w:val="00FA11F1"/>
    <w:rsid w:val="00FA1210"/>
    <w:rsid w:val="00FA1326"/>
    <w:rsid w:val="00FA14B6"/>
    <w:rsid w:val="00FA171E"/>
    <w:rsid w:val="00FA18B1"/>
    <w:rsid w:val="00FA18FB"/>
    <w:rsid w:val="00FA1957"/>
    <w:rsid w:val="00FA19AB"/>
    <w:rsid w:val="00FA1BDE"/>
    <w:rsid w:val="00FA1DB2"/>
    <w:rsid w:val="00FA1E07"/>
    <w:rsid w:val="00FA228C"/>
    <w:rsid w:val="00FA2385"/>
    <w:rsid w:val="00FA252B"/>
    <w:rsid w:val="00FA2553"/>
    <w:rsid w:val="00FA2725"/>
    <w:rsid w:val="00FA27BD"/>
    <w:rsid w:val="00FA2B50"/>
    <w:rsid w:val="00FA2C12"/>
    <w:rsid w:val="00FA2C53"/>
    <w:rsid w:val="00FA2C6A"/>
    <w:rsid w:val="00FA2C73"/>
    <w:rsid w:val="00FA2FFA"/>
    <w:rsid w:val="00FA310F"/>
    <w:rsid w:val="00FA32BA"/>
    <w:rsid w:val="00FA35D8"/>
    <w:rsid w:val="00FA36ED"/>
    <w:rsid w:val="00FA37FB"/>
    <w:rsid w:val="00FA3B52"/>
    <w:rsid w:val="00FA3BC8"/>
    <w:rsid w:val="00FA3DA9"/>
    <w:rsid w:val="00FA3E26"/>
    <w:rsid w:val="00FA3FD1"/>
    <w:rsid w:val="00FA4501"/>
    <w:rsid w:val="00FA46D1"/>
    <w:rsid w:val="00FA4861"/>
    <w:rsid w:val="00FA495F"/>
    <w:rsid w:val="00FA49DA"/>
    <w:rsid w:val="00FA4A48"/>
    <w:rsid w:val="00FA4C35"/>
    <w:rsid w:val="00FA55F3"/>
    <w:rsid w:val="00FA57AA"/>
    <w:rsid w:val="00FA5819"/>
    <w:rsid w:val="00FA58AA"/>
    <w:rsid w:val="00FA590E"/>
    <w:rsid w:val="00FA59C0"/>
    <w:rsid w:val="00FA5A0A"/>
    <w:rsid w:val="00FA5B04"/>
    <w:rsid w:val="00FA60BE"/>
    <w:rsid w:val="00FA622E"/>
    <w:rsid w:val="00FA6624"/>
    <w:rsid w:val="00FA6667"/>
    <w:rsid w:val="00FA6838"/>
    <w:rsid w:val="00FA6B1A"/>
    <w:rsid w:val="00FA6C0C"/>
    <w:rsid w:val="00FA6D71"/>
    <w:rsid w:val="00FA7273"/>
    <w:rsid w:val="00FA7314"/>
    <w:rsid w:val="00FA7727"/>
    <w:rsid w:val="00FA78D0"/>
    <w:rsid w:val="00FA7A3F"/>
    <w:rsid w:val="00FA7B13"/>
    <w:rsid w:val="00FA7C4D"/>
    <w:rsid w:val="00FA7DEF"/>
    <w:rsid w:val="00FB02B0"/>
    <w:rsid w:val="00FB07FB"/>
    <w:rsid w:val="00FB082A"/>
    <w:rsid w:val="00FB0837"/>
    <w:rsid w:val="00FB085F"/>
    <w:rsid w:val="00FB0C12"/>
    <w:rsid w:val="00FB0D4D"/>
    <w:rsid w:val="00FB1210"/>
    <w:rsid w:val="00FB12DB"/>
    <w:rsid w:val="00FB19D2"/>
    <w:rsid w:val="00FB1F6D"/>
    <w:rsid w:val="00FB21A3"/>
    <w:rsid w:val="00FB22EC"/>
    <w:rsid w:val="00FB244D"/>
    <w:rsid w:val="00FB256F"/>
    <w:rsid w:val="00FB25F6"/>
    <w:rsid w:val="00FB28DA"/>
    <w:rsid w:val="00FB2A53"/>
    <w:rsid w:val="00FB2D12"/>
    <w:rsid w:val="00FB2FC5"/>
    <w:rsid w:val="00FB31EA"/>
    <w:rsid w:val="00FB34D7"/>
    <w:rsid w:val="00FB3AD1"/>
    <w:rsid w:val="00FB3C0C"/>
    <w:rsid w:val="00FB3E57"/>
    <w:rsid w:val="00FB3E60"/>
    <w:rsid w:val="00FB3F07"/>
    <w:rsid w:val="00FB3F1E"/>
    <w:rsid w:val="00FB3FB2"/>
    <w:rsid w:val="00FB450C"/>
    <w:rsid w:val="00FB4953"/>
    <w:rsid w:val="00FB4A4D"/>
    <w:rsid w:val="00FB4B37"/>
    <w:rsid w:val="00FB4C2E"/>
    <w:rsid w:val="00FB5084"/>
    <w:rsid w:val="00FB5420"/>
    <w:rsid w:val="00FB5688"/>
    <w:rsid w:val="00FB58E7"/>
    <w:rsid w:val="00FB591D"/>
    <w:rsid w:val="00FB5969"/>
    <w:rsid w:val="00FB59FD"/>
    <w:rsid w:val="00FB5A86"/>
    <w:rsid w:val="00FB5E0F"/>
    <w:rsid w:val="00FB5EDB"/>
    <w:rsid w:val="00FB6297"/>
    <w:rsid w:val="00FB63BE"/>
    <w:rsid w:val="00FB63E4"/>
    <w:rsid w:val="00FB6570"/>
    <w:rsid w:val="00FB6729"/>
    <w:rsid w:val="00FB69D6"/>
    <w:rsid w:val="00FB6ADB"/>
    <w:rsid w:val="00FB6DD5"/>
    <w:rsid w:val="00FB6E8B"/>
    <w:rsid w:val="00FB6FBE"/>
    <w:rsid w:val="00FB73EB"/>
    <w:rsid w:val="00FB75E4"/>
    <w:rsid w:val="00FB77D6"/>
    <w:rsid w:val="00FB7AEA"/>
    <w:rsid w:val="00FB7CAB"/>
    <w:rsid w:val="00FB7D27"/>
    <w:rsid w:val="00FB7F94"/>
    <w:rsid w:val="00FC0370"/>
    <w:rsid w:val="00FC05A1"/>
    <w:rsid w:val="00FC0698"/>
    <w:rsid w:val="00FC076A"/>
    <w:rsid w:val="00FC077B"/>
    <w:rsid w:val="00FC07DB"/>
    <w:rsid w:val="00FC07F4"/>
    <w:rsid w:val="00FC0887"/>
    <w:rsid w:val="00FC0BBD"/>
    <w:rsid w:val="00FC0CE5"/>
    <w:rsid w:val="00FC107D"/>
    <w:rsid w:val="00FC11AB"/>
    <w:rsid w:val="00FC14B0"/>
    <w:rsid w:val="00FC17F6"/>
    <w:rsid w:val="00FC1C4F"/>
    <w:rsid w:val="00FC1D04"/>
    <w:rsid w:val="00FC1DFD"/>
    <w:rsid w:val="00FC1FF5"/>
    <w:rsid w:val="00FC2227"/>
    <w:rsid w:val="00FC2361"/>
    <w:rsid w:val="00FC2625"/>
    <w:rsid w:val="00FC26DB"/>
    <w:rsid w:val="00FC274B"/>
    <w:rsid w:val="00FC294A"/>
    <w:rsid w:val="00FC298C"/>
    <w:rsid w:val="00FC2A3E"/>
    <w:rsid w:val="00FC2B27"/>
    <w:rsid w:val="00FC2CD0"/>
    <w:rsid w:val="00FC2F21"/>
    <w:rsid w:val="00FC31BA"/>
    <w:rsid w:val="00FC3242"/>
    <w:rsid w:val="00FC327D"/>
    <w:rsid w:val="00FC33F9"/>
    <w:rsid w:val="00FC34B8"/>
    <w:rsid w:val="00FC360E"/>
    <w:rsid w:val="00FC37CE"/>
    <w:rsid w:val="00FC389F"/>
    <w:rsid w:val="00FC3933"/>
    <w:rsid w:val="00FC3DE8"/>
    <w:rsid w:val="00FC3E6D"/>
    <w:rsid w:val="00FC3EC6"/>
    <w:rsid w:val="00FC3F11"/>
    <w:rsid w:val="00FC3F8D"/>
    <w:rsid w:val="00FC405F"/>
    <w:rsid w:val="00FC457E"/>
    <w:rsid w:val="00FC45B8"/>
    <w:rsid w:val="00FC4B64"/>
    <w:rsid w:val="00FC4D1E"/>
    <w:rsid w:val="00FC4E4A"/>
    <w:rsid w:val="00FC507F"/>
    <w:rsid w:val="00FC51BE"/>
    <w:rsid w:val="00FC5557"/>
    <w:rsid w:val="00FC57E7"/>
    <w:rsid w:val="00FC5920"/>
    <w:rsid w:val="00FC5AFF"/>
    <w:rsid w:val="00FC5B6F"/>
    <w:rsid w:val="00FC5CC2"/>
    <w:rsid w:val="00FC5DC5"/>
    <w:rsid w:val="00FC5EB0"/>
    <w:rsid w:val="00FC61A5"/>
    <w:rsid w:val="00FC63AE"/>
    <w:rsid w:val="00FC66B8"/>
    <w:rsid w:val="00FC66E8"/>
    <w:rsid w:val="00FC6DDB"/>
    <w:rsid w:val="00FC6F65"/>
    <w:rsid w:val="00FC71A4"/>
    <w:rsid w:val="00FC722A"/>
    <w:rsid w:val="00FC726F"/>
    <w:rsid w:val="00FC758A"/>
    <w:rsid w:val="00FC77FD"/>
    <w:rsid w:val="00FC7A2C"/>
    <w:rsid w:val="00FC7A40"/>
    <w:rsid w:val="00FC7BEE"/>
    <w:rsid w:val="00FC7E91"/>
    <w:rsid w:val="00FD018A"/>
    <w:rsid w:val="00FD0263"/>
    <w:rsid w:val="00FD02B0"/>
    <w:rsid w:val="00FD07E8"/>
    <w:rsid w:val="00FD0B02"/>
    <w:rsid w:val="00FD0CED"/>
    <w:rsid w:val="00FD0D47"/>
    <w:rsid w:val="00FD0F76"/>
    <w:rsid w:val="00FD0FDE"/>
    <w:rsid w:val="00FD11F3"/>
    <w:rsid w:val="00FD14E5"/>
    <w:rsid w:val="00FD1534"/>
    <w:rsid w:val="00FD156C"/>
    <w:rsid w:val="00FD15DF"/>
    <w:rsid w:val="00FD1664"/>
    <w:rsid w:val="00FD1742"/>
    <w:rsid w:val="00FD17F7"/>
    <w:rsid w:val="00FD1917"/>
    <w:rsid w:val="00FD1A56"/>
    <w:rsid w:val="00FD1D0E"/>
    <w:rsid w:val="00FD1D4E"/>
    <w:rsid w:val="00FD1E04"/>
    <w:rsid w:val="00FD1FC9"/>
    <w:rsid w:val="00FD2286"/>
    <w:rsid w:val="00FD29FB"/>
    <w:rsid w:val="00FD2A9F"/>
    <w:rsid w:val="00FD2AA6"/>
    <w:rsid w:val="00FD2B19"/>
    <w:rsid w:val="00FD2CB2"/>
    <w:rsid w:val="00FD2D32"/>
    <w:rsid w:val="00FD2E7F"/>
    <w:rsid w:val="00FD3073"/>
    <w:rsid w:val="00FD31C3"/>
    <w:rsid w:val="00FD33C9"/>
    <w:rsid w:val="00FD344F"/>
    <w:rsid w:val="00FD34D3"/>
    <w:rsid w:val="00FD3644"/>
    <w:rsid w:val="00FD3666"/>
    <w:rsid w:val="00FD3765"/>
    <w:rsid w:val="00FD3768"/>
    <w:rsid w:val="00FD37E6"/>
    <w:rsid w:val="00FD3808"/>
    <w:rsid w:val="00FD397C"/>
    <w:rsid w:val="00FD3A36"/>
    <w:rsid w:val="00FD3AE2"/>
    <w:rsid w:val="00FD3E02"/>
    <w:rsid w:val="00FD3F77"/>
    <w:rsid w:val="00FD406F"/>
    <w:rsid w:val="00FD4177"/>
    <w:rsid w:val="00FD419B"/>
    <w:rsid w:val="00FD44FB"/>
    <w:rsid w:val="00FD463E"/>
    <w:rsid w:val="00FD47C4"/>
    <w:rsid w:val="00FD4AC0"/>
    <w:rsid w:val="00FD4BEE"/>
    <w:rsid w:val="00FD4BF2"/>
    <w:rsid w:val="00FD4C60"/>
    <w:rsid w:val="00FD4F9C"/>
    <w:rsid w:val="00FD50D6"/>
    <w:rsid w:val="00FD520B"/>
    <w:rsid w:val="00FD55D6"/>
    <w:rsid w:val="00FD5A34"/>
    <w:rsid w:val="00FD5BE6"/>
    <w:rsid w:val="00FD5F6C"/>
    <w:rsid w:val="00FD6112"/>
    <w:rsid w:val="00FD6269"/>
    <w:rsid w:val="00FD640F"/>
    <w:rsid w:val="00FD641E"/>
    <w:rsid w:val="00FD661E"/>
    <w:rsid w:val="00FD6747"/>
    <w:rsid w:val="00FD67C9"/>
    <w:rsid w:val="00FD6824"/>
    <w:rsid w:val="00FD68AB"/>
    <w:rsid w:val="00FD6927"/>
    <w:rsid w:val="00FD7235"/>
    <w:rsid w:val="00FD723E"/>
    <w:rsid w:val="00FD744C"/>
    <w:rsid w:val="00FD7588"/>
    <w:rsid w:val="00FD75C3"/>
    <w:rsid w:val="00FD7740"/>
    <w:rsid w:val="00FD77D9"/>
    <w:rsid w:val="00FD7858"/>
    <w:rsid w:val="00FD78FB"/>
    <w:rsid w:val="00FD7CAA"/>
    <w:rsid w:val="00FD7D6E"/>
    <w:rsid w:val="00FD7E65"/>
    <w:rsid w:val="00FE0503"/>
    <w:rsid w:val="00FE07B2"/>
    <w:rsid w:val="00FE0A68"/>
    <w:rsid w:val="00FE0A77"/>
    <w:rsid w:val="00FE0A8D"/>
    <w:rsid w:val="00FE0AE4"/>
    <w:rsid w:val="00FE0BD5"/>
    <w:rsid w:val="00FE0C93"/>
    <w:rsid w:val="00FE0CD0"/>
    <w:rsid w:val="00FE0DB6"/>
    <w:rsid w:val="00FE0E36"/>
    <w:rsid w:val="00FE0E9B"/>
    <w:rsid w:val="00FE0F08"/>
    <w:rsid w:val="00FE1001"/>
    <w:rsid w:val="00FE104D"/>
    <w:rsid w:val="00FE13C3"/>
    <w:rsid w:val="00FE14AA"/>
    <w:rsid w:val="00FE1636"/>
    <w:rsid w:val="00FE1785"/>
    <w:rsid w:val="00FE1BB9"/>
    <w:rsid w:val="00FE1D08"/>
    <w:rsid w:val="00FE1FFC"/>
    <w:rsid w:val="00FE2199"/>
    <w:rsid w:val="00FE274C"/>
    <w:rsid w:val="00FE2888"/>
    <w:rsid w:val="00FE28B3"/>
    <w:rsid w:val="00FE29C6"/>
    <w:rsid w:val="00FE2A2D"/>
    <w:rsid w:val="00FE2B0C"/>
    <w:rsid w:val="00FE2FA8"/>
    <w:rsid w:val="00FE316F"/>
    <w:rsid w:val="00FE317F"/>
    <w:rsid w:val="00FE353C"/>
    <w:rsid w:val="00FE38D2"/>
    <w:rsid w:val="00FE391E"/>
    <w:rsid w:val="00FE391F"/>
    <w:rsid w:val="00FE3970"/>
    <w:rsid w:val="00FE3975"/>
    <w:rsid w:val="00FE397A"/>
    <w:rsid w:val="00FE3A4C"/>
    <w:rsid w:val="00FE3B88"/>
    <w:rsid w:val="00FE3DD6"/>
    <w:rsid w:val="00FE407D"/>
    <w:rsid w:val="00FE41C8"/>
    <w:rsid w:val="00FE450F"/>
    <w:rsid w:val="00FE4C86"/>
    <w:rsid w:val="00FE4D0C"/>
    <w:rsid w:val="00FE4DD8"/>
    <w:rsid w:val="00FE4F9C"/>
    <w:rsid w:val="00FE50C0"/>
    <w:rsid w:val="00FE5123"/>
    <w:rsid w:val="00FE54A5"/>
    <w:rsid w:val="00FE56D7"/>
    <w:rsid w:val="00FE5821"/>
    <w:rsid w:val="00FE5C6F"/>
    <w:rsid w:val="00FE5CC7"/>
    <w:rsid w:val="00FE5DD3"/>
    <w:rsid w:val="00FE63A3"/>
    <w:rsid w:val="00FE6476"/>
    <w:rsid w:val="00FE6B29"/>
    <w:rsid w:val="00FE6B3B"/>
    <w:rsid w:val="00FE6D02"/>
    <w:rsid w:val="00FE725C"/>
    <w:rsid w:val="00FE75C0"/>
    <w:rsid w:val="00FE75DF"/>
    <w:rsid w:val="00FE76C7"/>
    <w:rsid w:val="00FE7702"/>
    <w:rsid w:val="00FE7791"/>
    <w:rsid w:val="00FE7B15"/>
    <w:rsid w:val="00FE7B4B"/>
    <w:rsid w:val="00FE7B56"/>
    <w:rsid w:val="00FE7DB9"/>
    <w:rsid w:val="00FF084E"/>
    <w:rsid w:val="00FF0931"/>
    <w:rsid w:val="00FF112C"/>
    <w:rsid w:val="00FF1724"/>
    <w:rsid w:val="00FF1804"/>
    <w:rsid w:val="00FF1897"/>
    <w:rsid w:val="00FF1BA8"/>
    <w:rsid w:val="00FF1CDC"/>
    <w:rsid w:val="00FF1F78"/>
    <w:rsid w:val="00FF238F"/>
    <w:rsid w:val="00FF255A"/>
    <w:rsid w:val="00FF2618"/>
    <w:rsid w:val="00FF27C1"/>
    <w:rsid w:val="00FF28F5"/>
    <w:rsid w:val="00FF2921"/>
    <w:rsid w:val="00FF2E65"/>
    <w:rsid w:val="00FF2EFD"/>
    <w:rsid w:val="00FF307E"/>
    <w:rsid w:val="00FF313F"/>
    <w:rsid w:val="00FF3155"/>
    <w:rsid w:val="00FF34F4"/>
    <w:rsid w:val="00FF34F5"/>
    <w:rsid w:val="00FF36FD"/>
    <w:rsid w:val="00FF3957"/>
    <w:rsid w:val="00FF3AF5"/>
    <w:rsid w:val="00FF3B39"/>
    <w:rsid w:val="00FF3BD3"/>
    <w:rsid w:val="00FF3D2D"/>
    <w:rsid w:val="00FF3E35"/>
    <w:rsid w:val="00FF41B5"/>
    <w:rsid w:val="00FF41ED"/>
    <w:rsid w:val="00FF440D"/>
    <w:rsid w:val="00FF48E0"/>
    <w:rsid w:val="00FF4D2E"/>
    <w:rsid w:val="00FF4EE9"/>
    <w:rsid w:val="00FF4F46"/>
    <w:rsid w:val="00FF4FFD"/>
    <w:rsid w:val="00FF50CC"/>
    <w:rsid w:val="00FF52AE"/>
    <w:rsid w:val="00FF54BB"/>
    <w:rsid w:val="00FF54F2"/>
    <w:rsid w:val="00FF5562"/>
    <w:rsid w:val="00FF5825"/>
    <w:rsid w:val="00FF5909"/>
    <w:rsid w:val="00FF5992"/>
    <w:rsid w:val="00FF5A47"/>
    <w:rsid w:val="00FF5B2A"/>
    <w:rsid w:val="00FF5C10"/>
    <w:rsid w:val="00FF5C26"/>
    <w:rsid w:val="00FF5D27"/>
    <w:rsid w:val="00FF5DF7"/>
    <w:rsid w:val="00FF5F5F"/>
    <w:rsid w:val="00FF6293"/>
    <w:rsid w:val="00FF6716"/>
    <w:rsid w:val="00FF69A4"/>
    <w:rsid w:val="00FF69CD"/>
    <w:rsid w:val="00FF6BD2"/>
    <w:rsid w:val="00FF6DFB"/>
    <w:rsid w:val="00FF70D5"/>
    <w:rsid w:val="00FF7141"/>
    <w:rsid w:val="00FF7940"/>
    <w:rsid w:val="00FF7C7A"/>
    <w:rsid w:val="00FF7E5E"/>
    <w:rsid w:val="00FF7F6C"/>
    <w:rsid w:val="01D5EDA1"/>
    <w:rsid w:val="01EF2627"/>
    <w:rsid w:val="02B03DE0"/>
    <w:rsid w:val="038D1FF7"/>
    <w:rsid w:val="0438C107"/>
    <w:rsid w:val="04A88397"/>
    <w:rsid w:val="0543F6D0"/>
    <w:rsid w:val="056507BB"/>
    <w:rsid w:val="05660904"/>
    <w:rsid w:val="05AB85C3"/>
    <w:rsid w:val="05E3A741"/>
    <w:rsid w:val="06D73FB2"/>
    <w:rsid w:val="06EC4870"/>
    <w:rsid w:val="070AC20F"/>
    <w:rsid w:val="0765370B"/>
    <w:rsid w:val="079DF40E"/>
    <w:rsid w:val="07FF261F"/>
    <w:rsid w:val="082B3541"/>
    <w:rsid w:val="083125C2"/>
    <w:rsid w:val="08CF6FA1"/>
    <w:rsid w:val="08F64309"/>
    <w:rsid w:val="09223359"/>
    <w:rsid w:val="09E20E6B"/>
    <w:rsid w:val="0A8A5C83"/>
    <w:rsid w:val="0AD2B536"/>
    <w:rsid w:val="0B332224"/>
    <w:rsid w:val="0B782F53"/>
    <w:rsid w:val="0C05D7D5"/>
    <w:rsid w:val="0C35303B"/>
    <w:rsid w:val="0C589730"/>
    <w:rsid w:val="0C5FB99A"/>
    <w:rsid w:val="0CBE4C3F"/>
    <w:rsid w:val="0CBF3871"/>
    <w:rsid w:val="0CD21496"/>
    <w:rsid w:val="0CDF7CEE"/>
    <w:rsid w:val="0D1DC2E7"/>
    <w:rsid w:val="0D47E5FC"/>
    <w:rsid w:val="0D51715F"/>
    <w:rsid w:val="0D875886"/>
    <w:rsid w:val="0DD75102"/>
    <w:rsid w:val="0E238A26"/>
    <w:rsid w:val="0E276ED1"/>
    <w:rsid w:val="0E2E5F3D"/>
    <w:rsid w:val="0F2A6CE7"/>
    <w:rsid w:val="101E1E69"/>
    <w:rsid w:val="10379507"/>
    <w:rsid w:val="1097257F"/>
    <w:rsid w:val="10990528"/>
    <w:rsid w:val="109D1ECE"/>
    <w:rsid w:val="10A54209"/>
    <w:rsid w:val="10D0A21A"/>
    <w:rsid w:val="10DDF94C"/>
    <w:rsid w:val="11617D8F"/>
    <w:rsid w:val="126ACA8C"/>
    <w:rsid w:val="13390A05"/>
    <w:rsid w:val="1409AF4C"/>
    <w:rsid w:val="1428B9BA"/>
    <w:rsid w:val="149C0738"/>
    <w:rsid w:val="14DBB1DC"/>
    <w:rsid w:val="1607BCF8"/>
    <w:rsid w:val="1677B225"/>
    <w:rsid w:val="16A0CD19"/>
    <w:rsid w:val="16B52536"/>
    <w:rsid w:val="174B455D"/>
    <w:rsid w:val="1843CCEC"/>
    <w:rsid w:val="186E337D"/>
    <w:rsid w:val="18A7B1C9"/>
    <w:rsid w:val="18A90E66"/>
    <w:rsid w:val="190811B0"/>
    <w:rsid w:val="1990BCB1"/>
    <w:rsid w:val="19D86DDB"/>
    <w:rsid w:val="19F860C9"/>
    <w:rsid w:val="1A740562"/>
    <w:rsid w:val="1A924198"/>
    <w:rsid w:val="1AB9C45B"/>
    <w:rsid w:val="1AEC8119"/>
    <w:rsid w:val="1B123306"/>
    <w:rsid w:val="1BFDE863"/>
    <w:rsid w:val="1CBBB736"/>
    <w:rsid w:val="1D100E9D"/>
    <w:rsid w:val="1D248DA9"/>
    <w:rsid w:val="1DFF198A"/>
    <w:rsid w:val="1E461427"/>
    <w:rsid w:val="1EE944BB"/>
    <w:rsid w:val="20038C4F"/>
    <w:rsid w:val="202E8702"/>
    <w:rsid w:val="208494BF"/>
    <w:rsid w:val="213BE03D"/>
    <w:rsid w:val="216E4E47"/>
    <w:rsid w:val="21D1A875"/>
    <w:rsid w:val="2229FD55"/>
    <w:rsid w:val="229CBC05"/>
    <w:rsid w:val="236627C4"/>
    <w:rsid w:val="23759D68"/>
    <w:rsid w:val="2383B720"/>
    <w:rsid w:val="23CD7041"/>
    <w:rsid w:val="243CD9CB"/>
    <w:rsid w:val="2457D472"/>
    <w:rsid w:val="247D8355"/>
    <w:rsid w:val="26606B1C"/>
    <w:rsid w:val="26AA7DC7"/>
    <w:rsid w:val="26FAB8E2"/>
    <w:rsid w:val="27CCC9AD"/>
    <w:rsid w:val="27D40D43"/>
    <w:rsid w:val="27F93BFA"/>
    <w:rsid w:val="28657010"/>
    <w:rsid w:val="28C94B9A"/>
    <w:rsid w:val="29356AD1"/>
    <w:rsid w:val="29F52553"/>
    <w:rsid w:val="2A2503BA"/>
    <w:rsid w:val="2A5B4F17"/>
    <w:rsid w:val="2ACA1747"/>
    <w:rsid w:val="2AD9CF8C"/>
    <w:rsid w:val="2BA03BA5"/>
    <w:rsid w:val="2BAD3156"/>
    <w:rsid w:val="2D0D0A0A"/>
    <w:rsid w:val="2E2E3152"/>
    <w:rsid w:val="2E8AB014"/>
    <w:rsid w:val="2EB993F5"/>
    <w:rsid w:val="2EF99B48"/>
    <w:rsid w:val="2F35049D"/>
    <w:rsid w:val="2F72C7D6"/>
    <w:rsid w:val="2F938E10"/>
    <w:rsid w:val="2FAF5FCC"/>
    <w:rsid w:val="30039954"/>
    <w:rsid w:val="300C82F9"/>
    <w:rsid w:val="30743AEA"/>
    <w:rsid w:val="30B27372"/>
    <w:rsid w:val="32390E31"/>
    <w:rsid w:val="343C3E7D"/>
    <w:rsid w:val="34E3F164"/>
    <w:rsid w:val="362A5FD1"/>
    <w:rsid w:val="365CEB20"/>
    <w:rsid w:val="366E7CB4"/>
    <w:rsid w:val="368AD445"/>
    <w:rsid w:val="36BB3C23"/>
    <w:rsid w:val="378EAF74"/>
    <w:rsid w:val="37A7AF43"/>
    <w:rsid w:val="37D05905"/>
    <w:rsid w:val="39D55FE4"/>
    <w:rsid w:val="3A92B88A"/>
    <w:rsid w:val="3AD818BC"/>
    <w:rsid w:val="3B18C43D"/>
    <w:rsid w:val="3B9C0B88"/>
    <w:rsid w:val="3C7F09FA"/>
    <w:rsid w:val="3C819A1B"/>
    <w:rsid w:val="3D9A0F6E"/>
    <w:rsid w:val="3E140D10"/>
    <w:rsid w:val="3E37EF17"/>
    <w:rsid w:val="3E9F870F"/>
    <w:rsid w:val="3F357B0A"/>
    <w:rsid w:val="40041517"/>
    <w:rsid w:val="40572C29"/>
    <w:rsid w:val="4220BDD1"/>
    <w:rsid w:val="423FC1E5"/>
    <w:rsid w:val="42FE2C0A"/>
    <w:rsid w:val="4301648B"/>
    <w:rsid w:val="4318E1F0"/>
    <w:rsid w:val="431FD448"/>
    <w:rsid w:val="433D2FE5"/>
    <w:rsid w:val="4429E0DD"/>
    <w:rsid w:val="444A31F7"/>
    <w:rsid w:val="44786253"/>
    <w:rsid w:val="447A24D1"/>
    <w:rsid w:val="44AAB1FA"/>
    <w:rsid w:val="457FCCE5"/>
    <w:rsid w:val="461E18AB"/>
    <w:rsid w:val="463DCA8A"/>
    <w:rsid w:val="4691B993"/>
    <w:rsid w:val="46C5BD55"/>
    <w:rsid w:val="475EAC9D"/>
    <w:rsid w:val="47A1CC11"/>
    <w:rsid w:val="47D2D956"/>
    <w:rsid w:val="4876E814"/>
    <w:rsid w:val="48BD9D65"/>
    <w:rsid w:val="491EEAEA"/>
    <w:rsid w:val="492EEECA"/>
    <w:rsid w:val="49558EFD"/>
    <w:rsid w:val="4A53B589"/>
    <w:rsid w:val="4A6CA62C"/>
    <w:rsid w:val="4A7B0C56"/>
    <w:rsid w:val="4AA9E266"/>
    <w:rsid w:val="4BD92D21"/>
    <w:rsid w:val="4C3181BA"/>
    <w:rsid w:val="4D6BDEC6"/>
    <w:rsid w:val="4F0E67F9"/>
    <w:rsid w:val="4F1DB290"/>
    <w:rsid w:val="4F3CAB7D"/>
    <w:rsid w:val="4FA7F060"/>
    <w:rsid w:val="4FCB9B79"/>
    <w:rsid w:val="503CE236"/>
    <w:rsid w:val="50858802"/>
    <w:rsid w:val="50D8A558"/>
    <w:rsid w:val="518377A3"/>
    <w:rsid w:val="51AF36AF"/>
    <w:rsid w:val="51B1C663"/>
    <w:rsid w:val="51C2BE68"/>
    <w:rsid w:val="51E7D89B"/>
    <w:rsid w:val="542CC9AF"/>
    <w:rsid w:val="54906598"/>
    <w:rsid w:val="552AFCEB"/>
    <w:rsid w:val="5569FF84"/>
    <w:rsid w:val="55A43931"/>
    <w:rsid w:val="56774FE9"/>
    <w:rsid w:val="56A7D462"/>
    <w:rsid w:val="56B5B9CE"/>
    <w:rsid w:val="573CD17B"/>
    <w:rsid w:val="576F8FDC"/>
    <w:rsid w:val="578F72F6"/>
    <w:rsid w:val="57F1947C"/>
    <w:rsid w:val="585B9B33"/>
    <w:rsid w:val="586599F2"/>
    <w:rsid w:val="58663A48"/>
    <w:rsid w:val="58B63B0F"/>
    <w:rsid w:val="59619282"/>
    <w:rsid w:val="598D55E2"/>
    <w:rsid w:val="5B3294CE"/>
    <w:rsid w:val="5BF78D5C"/>
    <w:rsid w:val="5C081327"/>
    <w:rsid w:val="5C1DA50A"/>
    <w:rsid w:val="5C725C61"/>
    <w:rsid w:val="5D898625"/>
    <w:rsid w:val="5E6186C8"/>
    <w:rsid w:val="5E63783F"/>
    <w:rsid w:val="5F01CBA9"/>
    <w:rsid w:val="60B595C3"/>
    <w:rsid w:val="61CA59FF"/>
    <w:rsid w:val="629B5029"/>
    <w:rsid w:val="62CB9962"/>
    <w:rsid w:val="62D10C62"/>
    <w:rsid w:val="62E2482B"/>
    <w:rsid w:val="632FF501"/>
    <w:rsid w:val="63AB715C"/>
    <w:rsid w:val="63F1B6F3"/>
    <w:rsid w:val="646E5A2F"/>
    <w:rsid w:val="647CF6F2"/>
    <w:rsid w:val="64A507D9"/>
    <w:rsid w:val="65212A11"/>
    <w:rsid w:val="654273FA"/>
    <w:rsid w:val="654B23F1"/>
    <w:rsid w:val="65CDAD98"/>
    <w:rsid w:val="668F1833"/>
    <w:rsid w:val="66A1546B"/>
    <w:rsid w:val="66A1E050"/>
    <w:rsid w:val="66A3CDF6"/>
    <w:rsid w:val="66AC11DB"/>
    <w:rsid w:val="66CD6CE3"/>
    <w:rsid w:val="68D762E2"/>
    <w:rsid w:val="6921B271"/>
    <w:rsid w:val="698BF825"/>
    <w:rsid w:val="69BAE300"/>
    <w:rsid w:val="69FF69D9"/>
    <w:rsid w:val="6AEDBCFC"/>
    <w:rsid w:val="6B403495"/>
    <w:rsid w:val="6B6514EF"/>
    <w:rsid w:val="6BB815A5"/>
    <w:rsid w:val="6BFE1C5D"/>
    <w:rsid w:val="6CA6B547"/>
    <w:rsid w:val="6CB4D32E"/>
    <w:rsid w:val="6D36A862"/>
    <w:rsid w:val="6D36B068"/>
    <w:rsid w:val="6D7BF308"/>
    <w:rsid w:val="6E02E0F6"/>
    <w:rsid w:val="6E08015D"/>
    <w:rsid w:val="6E7EDEB9"/>
    <w:rsid w:val="6EBC01FD"/>
    <w:rsid w:val="6FB1CF9D"/>
    <w:rsid w:val="703B7240"/>
    <w:rsid w:val="70577C9C"/>
    <w:rsid w:val="70E4191A"/>
    <w:rsid w:val="70EA5E30"/>
    <w:rsid w:val="71BF7A4C"/>
    <w:rsid w:val="71E6C223"/>
    <w:rsid w:val="72024DE0"/>
    <w:rsid w:val="726CE6C3"/>
    <w:rsid w:val="72A2A839"/>
    <w:rsid w:val="72F1F8AE"/>
    <w:rsid w:val="72FD9AC0"/>
    <w:rsid w:val="74598A71"/>
    <w:rsid w:val="74AFCC91"/>
    <w:rsid w:val="74F540DA"/>
    <w:rsid w:val="75A85868"/>
    <w:rsid w:val="76326B0F"/>
    <w:rsid w:val="77ECA0CE"/>
    <w:rsid w:val="78428415"/>
    <w:rsid w:val="7889D1CD"/>
    <w:rsid w:val="790AF2AC"/>
    <w:rsid w:val="79111872"/>
    <w:rsid w:val="793FE724"/>
    <w:rsid w:val="79C09541"/>
    <w:rsid w:val="79D88EAE"/>
    <w:rsid w:val="7AB27794"/>
    <w:rsid w:val="7B4B3913"/>
    <w:rsid w:val="7B896059"/>
    <w:rsid w:val="7C7440C1"/>
    <w:rsid w:val="7CEC2168"/>
    <w:rsid w:val="7DF6847A"/>
    <w:rsid w:val="7E101122"/>
    <w:rsid w:val="7E3139D3"/>
    <w:rsid w:val="7E5463A5"/>
    <w:rsid w:val="7E564972"/>
    <w:rsid w:val="7F6EB112"/>
    <w:rsid w:val="7FC4EC9B"/>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AA2162"/>
  <w15:docId w15:val="{D3DFACF6-35D7-4E19-824B-77376CB1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Times 12,AY body text,Times 12 Point,10 point,Flush left,Geneva 10,12 point,Flush left Times,Flush left Times  10,Flush left Times 12,Justified,Flush Left"/>
    <w:qFormat/>
    <w:rsid w:val="00B55E29"/>
    <w:pPr>
      <w:overflowPunct w:val="0"/>
      <w:autoSpaceDE w:val="0"/>
      <w:autoSpaceDN w:val="0"/>
      <w:adjustRightInd w:val="0"/>
      <w:textAlignment w:val="baseline"/>
    </w:pPr>
    <w:rPr>
      <w:rFonts w:ascii="Times" w:hAnsi="Times" w:cs="Angsana New"/>
      <w:sz w:val="24"/>
    </w:rPr>
  </w:style>
  <w:style w:type="paragraph" w:styleId="Heading1">
    <w:name w:val="heading 1"/>
    <w:aliases w:val="numbered indent 1,ni1,h1,Hanging 1 Indent,Header 1,Numbered indent 1"/>
    <w:basedOn w:val="Normal"/>
    <w:link w:val="Heading1Char"/>
    <w:uiPriority w:val="9"/>
    <w:qFormat/>
    <w:rsid w:val="005E2DA9"/>
    <w:pPr>
      <w:spacing w:after="200" w:line="280" w:lineRule="atLeast"/>
      <w:ind w:left="567" w:hanging="567"/>
      <w:jc w:val="both"/>
      <w:outlineLvl w:val="0"/>
    </w:pPr>
  </w:style>
  <w:style w:type="paragraph" w:styleId="Heading2">
    <w:name w:val="heading 2"/>
    <w:aliases w:val="numbered indent 2,ni2,h2,Hanging 2 Indent,Header 2,Numbered indent 2"/>
    <w:basedOn w:val="Normal"/>
    <w:link w:val="Heading2Char"/>
    <w:uiPriority w:val="9"/>
    <w:qFormat/>
    <w:rsid w:val="005E2DA9"/>
    <w:pPr>
      <w:spacing w:after="200" w:line="280" w:lineRule="atLeast"/>
      <w:ind w:left="1134" w:hanging="567"/>
      <w:jc w:val="both"/>
      <w:outlineLvl w:val="1"/>
    </w:pPr>
  </w:style>
  <w:style w:type="paragraph" w:styleId="Heading3">
    <w:name w:val="heading 3"/>
    <w:aliases w:val="numbered indent 3,ni3,h3,Hanging 3 Indent,Header 3,Numbered indent 3"/>
    <w:basedOn w:val="Normal"/>
    <w:link w:val="Heading3Char"/>
    <w:uiPriority w:val="9"/>
    <w:qFormat/>
    <w:rsid w:val="005E2DA9"/>
    <w:pPr>
      <w:spacing w:after="200" w:line="280" w:lineRule="atLeast"/>
      <w:ind w:left="1701" w:hanging="567"/>
      <w:jc w:val="both"/>
      <w:outlineLvl w:val="2"/>
    </w:pPr>
  </w:style>
  <w:style w:type="paragraph" w:styleId="Heading4">
    <w:name w:val="heading 4"/>
    <w:basedOn w:val="Normal"/>
    <w:next w:val="Normal"/>
    <w:qFormat/>
    <w:rsid w:val="005E2DA9"/>
    <w:pPr>
      <w:keepNext/>
      <w:spacing w:after="200" w:line="280" w:lineRule="atLeast"/>
      <w:jc w:val="both"/>
      <w:outlineLvl w:val="3"/>
    </w:pPr>
  </w:style>
  <w:style w:type="paragraph" w:styleId="Heading5">
    <w:name w:val="heading 5"/>
    <w:basedOn w:val="Normal"/>
    <w:next w:val="Normal"/>
    <w:qFormat/>
    <w:rsid w:val="005E2DA9"/>
    <w:pPr>
      <w:keepNext/>
      <w:spacing w:after="200" w:line="280" w:lineRule="atLeast"/>
      <w:jc w:val="both"/>
      <w:outlineLvl w:val="4"/>
    </w:pPr>
  </w:style>
  <w:style w:type="paragraph" w:styleId="Heading6">
    <w:name w:val="heading 6"/>
    <w:basedOn w:val="Normal"/>
    <w:next w:val="Normal"/>
    <w:link w:val="Heading6Char"/>
    <w:qFormat/>
    <w:rsid w:val="005E2DA9"/>
    <w:pPr>
      <w:keepNext/>
      <w:spacing w:after="200" w:line="280" w:lineRule="atLeast"/>
      <w:jc w:val="both"/>
      <w:outlineLvl w:val="5"/>
    </w:pPr>
  </w:style>
  <w:style w:type="paragraph" w:styleId="Heading7">
    <w:name w:val="heading 7"/>
    <w:basedOn w:val="Normal"/>
    <w:next w:val="Normal"/>
    <w:qFormat/>
    <w:rsid w:val="005E2DA9"/>
    <w:pPr>
      <w:keepNext/>
      <w:spacing w:after="200" w:line="280" w:lineRule="atLeast"/>
      <w:jc w:val="both"/>
      <w:outlineLvl w:val="6"/>
    </w:pPr>
  </w:style>
  <w:style w:type="paragraph" w:styleId="Heading8">
    <w:name w:val="heading 8"/>
    <w:basedOn w:val="Normal"/>
    <w:next w:val="Normal"/>
    <w:qFormat/>
    <w:rsid w:val="005E2DA9"/>
    <w:pPr>
      <w:keepNext/>
      <w:spacing w:after="200" w:line="280" w:lineRule="atLeast"/>
      <w:jc w:val="both"/>
      <w:outlineLvl w:val="7"/>
    </w:pPr>
  </w:style>
  <w:style w:type="paragraph" w:styleId="Heading9">
    <w:name w:val="heading 9"/>
    <w:basedOn w:val="Normal"/>
    <w:next w:val="Normal"/>
    <w:link w:val="Heading9Char"/>
    <w:uiPriority w:val="9"/>
    <w:qFormat/>
    <w:rsid w:val="005E2DA9"/>
    <w:pPr>
      <w:keepNext/>
      <w:spacing w:after="200" w:line="280" w:lineRule="atLeas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indent 1 Char,ni1 Char,h1 Char,Hanging 1 Indent Char,Header 1 Char,Numbered indent 1 Char"/>
    <w:basedOn w:val="DefaultParagraphFont"/>
    <w:link w:val="Heading1"/>
    <w:uiPriority w:val="9"/>
    <w:rsid w:val="00910DF5"/>
    <w:rPr>
      <w:rFonts w:ascii="Times" w:hAnsi="Times" w:cs="Angsana New"/>
      <w:sz w:val="24"/>
    </w:rPr>
  </w:style>
  <w:style w:type="character" w:customStyle="1" w:styleId="Heading2Char">
    <w:name w:val="Heading 2 Char"/>
    <w:aliases w:val="numbered indent 2 Char,ni2 Char,h2 Char,Hanging 2 Indent Char,Header 2 Char,Numbered indent 2 Char"/>
    <w:basedOn w:val="DefaultParagraphFont"/>
    <w:link w:val="Heading2"/>
    <w:uiPriority w:val="9"/>
    <w:rsid w:val="00910DF5"/>
    <w:rPr>
      <w:rFonts w:ascii="Times" w:hAnsi="Times" w:cs="Angsana New"/>
      <w:sz w:val="24"/>
    </w:rPr>
  </w:style>
  <w:style w:type="character" w:customStyle="1" w:styleId="Heading3Char">
    <w:name w:val="Heading 3 Char"/>
    <w:aliases w:val="numbered indent 3 Char,ni3 Char,h3 Char,Hanging 3 Indent Char,Header 3 Char,Numbered indent 3 Char"/>
    <w:basedOn w:val="DefaultParagraphFont"/>
    <w:link w:val="Heading3"/>
    <w:uiPriority w:val="9"/>
    <w:rsid w:val="00910DF5"/>
    <w:rPr>
      <w:rFonts w:ascii="Times" w:hAnsi="Times" w:cs="Angsana New"/>
      <w:sz w:val="24"/>
    </w:rPr>
  </w:style>
  <w:style w:type="character" w:customStyle="1" w:styleId="Heading6Char">
    <w:name w:val="Heading 6 Char"/>
    <w:basedOn w:val="DefaultParagraphFont"/>
    <w:link w:val="Heading6"/>
    <w:rsid w:val="00A726EC"/>
    <w:rPr>
      <w:rFonts w:ascii="Times" w:hAnsi="Times" w:cs="Angsana New"/>
      <w:sz w:val="24"/>
    </w:rPr>
  </w:style>
  <w:style w:type="character" w:customStyle="1" w:styleId="Heading9Char">
    <w:name w:val="Heading 9 Char"/>
    <w:basedOn w:val="DefaultParagraphFont"/>
    <w:link w:val="Heading9"/>
    <w:uiPriority w:val="9"/>
    <w:rsid w:val="00910DF5"/>
    <w:rPr>
      <w:rFonts w:ascii="Times" w:hAnsi="Times" w:cs="Angsana New"/>
      <w:sz w:val="24"/>
    </w:rPr>
  </w:style>
  <w:style w:type="paragraph" w:styleId="TOC1">
    <w:name w:val="toc 1"/>
    <w:basedOn w:val="Normal"/>
    <w:next w:val="Normal"/>
    <w:semiHidden/>
    <w:rsid w:val="005E2DA9"/>
    <w:pPr>
      <w:spacing w:before="120" w:after="120"/>
    </w:pPr>
    <w:rPr>
      <w:rFonts w:ascii="Times New Roman" w:hAnsi="Times New Roman" w:cs="Times New Roman"/>
      <w:b/>
      <w:bCs/>
      <w:caps/>
      <w:sz w:val="20"/>
    </w:rPr>
  </w:style>
  <w:style w:type="paragraph" w:styleId="Index1">
    <w:name w:val="index 1"/>
    <w:basedOn w:val="Normal"/>
    <w:next w:val="Normal"/>
    <w:semiHidden/>
    <w:rsid w:val="005E2DA9"/>
  </w:style>
  <w:style w:type="paragraph" w:styleId="Footer">
    <w:name w:val="footer"/>
    <w:basedOn w:val="Normal"/>
    <w:next w:val="Normal"/>
    <w:link w:val="FooterChar"/>
    <w:uiPriority w:val="99"/>
    <w:rsid w:val="005E2DA9"/>
    <w:pPr>
      <w:tabs>
        <w:tab w:val="center" w:pos="4320"/>
        <w:tab w:val="right" w:pos="8640"/>
      </w:tabs>
    </w:pPr>
  </w:style>
  <w:style w:type="character" w:customStyle="1" w:styleId="FooterChar">
    <w:name w:val="Footer Char"/>
    <w:basedOn w:val="DefaultParagraphFont"/>
    <w:link w:val="Footer"/>
    <w:uiPriority w:val="99"/>
    <w:rsid w:val="00A74540"/>
    <w:rPr>
      <w:rFonts w:ascii="Times" w:hAnsi="Times" w:cs="Angsana New"/>
      <w:sz w:val="24"/>
    </w:rPr>
  </w:style>
  <w:style w:type="paragraph" w:styleId="Header">
    <w:name w:val="header"/>
    <w:basedOn w:val="Normal"/>
    <w:link w:val="HeaderChar"/>
    <w:rsid w:val="005E2DA9"/>
    <w:pPr>
      <w:tabs>
        <w:tab w:val="center" w:pos="4320"/>
        <w:tab w:val="right" w:pos="8640"/>
      </w:tabs>
    </w:pPr>
  </w:style>
  <w:style w:type="character" w:customStyle="1" w:styleId="HeaderChar">
    <w:name w:val="Header Char"/>
    <w:basedOn w:val="DefaultParagraphFont"/>
    <w:link w:val="Header"/>
    <w:rsid w:val="005F4F21"/>
    <w:rPr>
      <w:rFonts w:ascii="Times" w:hAnsi="Times" w:cs="Angsana New"/>
      <w:sz w:val="24"/>
    </w:rPr>
  </w:style>
  <w:style w:type="paragraph" w:customStyle="1" w:styleId="000standaarduitvullen">
    <w:name w:val="000.standaard uitvullen"/>
    <w:basedOn w:val="Normal"/>
    <w:rsid w:val="005E2DA9"/>
    <w:pPr>
      <w:spacing w:line="340" w:lineRule="atLeast"/>
      <w:jc w:val="both"/>
    </w:pPr>
    <w:rPr>
      <w:sz w:val="28"/>
    </w:rPr>
  </w:style>
  <w:style w:type="character" w:styleId="PageNumber">
    <w:name w:val="page number"/>
    <w:basedOn w:val="DefaultParagraphFont"/>
    <w:rsid w:val="005E2DA9"/>
  </w:style>
  <w:style w:type="paragraph" w:customStyle="1" w:styleId="contents">
    <w:name w:val="contents"/>
    <w:basedOn w:val="Normal"/>
    <w:rsid w:val="005E2DA9"/>
    <w:pPr>
      <w:tabs>
        <w:tab w:val="right" w:leader="dot" w:pos="8540"/>
      </w:tabs>
      <w:spacing w:line="280" w:lineRule="atLeast"/>
      <w:jc w:val="both"/>
    </w:pPr>
  </w:style>
  <w:style w:type="paragraph" w:customStyle="1" w:styleId="heading">
    <w:name w:val="heading"/>
    <w:basedOn w:val="Normal"/>
    <w:rsid w:val="005E2DA9"/>
    <w:pPr>
      <w:spacing w:line="320" w:lineRule="atLeast"/>
      <w:jc w:val="center"/>
    </w:pPr>
    <w:rPr>
      <w:sz w:val="28"/>
    </w:rPr>
  </w:style>
  <w:style w:type="paragraph" w:customStyle="1" w:styleId="titlepage">
    <w:name w:val="title page"/>
    <w:basedOn w:val="Normal"/>
    <w:next w:val="Normal"/>
    <w:rsid w:val="005E2DA9"/>
    <w:pPr>
      <w:spacing w:line="320" w:lineRule="atLeast"/>
      <w:jc w:val="center"/>
    </w:pPr>
    <w:rPr>
      <w:sz w:val="28"/>
    </w:rPr>
  </w:style>
  <w:style w:type="paragraph" w:customStyle="1" w:styleId="in1">
    <w:name w:val="in1"/>
    <w:basedOn w:val="Normal"/>
    <w:rsid w:val="005E2DA9"/>
    <w:pPr>
      <w:spacing w:line="280" w:lineRule="atLeast"/>
      <w:ind w:left="360" w:right="20" w:hanging="180"/>
    </w:pPr>
  </w:style>
  <w:style w:type="paragraph" w:customStyle="1" w:styleId="in2">
    <w:name w:val="in2"/>
    <w:basedOn w:val="in1"/>
    <w:rsid w:val="005E2DA9"/>
    <w:pPr>
      <w:ind w:left="540"/>
    </w:pPr>
  </w:style>
  <w:style w:type="paragraph" w:customStyle="1" w:styleId="in3">
    <w:name w:val="in3"/>
    <w:basedOn w:val="in2"/>
    <w:rsid w:val="005E2DA9"/>
    <w:pPr>
      <w:spacing w:line="240" w:lineRule="atLeast"/>
      <w:ind w:left="800" w:right="360"/>
    </w:pPr>
  </w:style>
  <w:style w:type="paragraph" w:customStyle="1" w:styleId="FooterReports">
    <w:name w:val="Footer Reports"/>
    <w:basedOn w:val="Normal"/>
    <w:next w:val="Normal"/>
    <w:rsid w:val="005E2DA9"/>
    <w:pPr>
      <w:pBdr>
        <w:top w:val="single" w:sz="6" w:space="0" w:color="auto"/>
      </w:pBdr>
      <w:tabs>
        <w:tab w:val="right" w:pos="8460"/>
      </w:tabs>
      <w:spacing w:line="280" w:lineRule="atLeast"/>
      <w:ind w:left="20" w:right="38"/>
    </w:pPr>
  </w:style>
  <w:style w:type="paragraph" w:customStyle="1" w:styleId="Tab-6">
    <w:name w:val="Tab-6"/>
    <w:aliases w:val="t6"/>
    <w:basedOn w:val="Normal"/>
    <w:rsid w:val="005E2DA9"/>
    <w:pPr>
      <w:tabs>
        <w:tab w:val="decimal" w:pos="2820"/>
        <w:tab w:val="decimal" w:pos="3960"/>
        <w:tab w:val="decimal" w:pos="5100"/>
        <w:tab w:val="decimal" w:pos="6220"/>
        <w:tab w:val="decimal" w:pos="7360"/>
        <w:tab w:val="decimal" w:pos="8499"/>
      </w:tabs>
      <w:spacing w:line="240" w:lineRule="atLeast"/>
      <w:jc w:val="both"/>
    </w:pPr>
    <w:rPr>
      <w:sz w:val="20"/>
    </w:rPr>
  </w:style>
  <w:style w:type="paragraph" w:customStyle="1" w:styleId="t6h">
    <w:name w:val="t6h"/>
    <w:aliases w:val="Tab-6 Head"/>
    <w:basedOn w:val="Normal"/>
    <w:rsid w:val="005E2DA9"/>
    <w:pPr>
      <w:tabs>
        <w:tab w:val="right" w:pos="2820"/>
        <w:tab w:val="right" w:pos="3960"/>
        <w:tab w:val="right" w:pos="5100"/>
        <w:tab w:val="right" w:pos="6220"/>
        <w:tab w:val="right" w:pos="7360"/>
        <w:tab w:val="right" w:pos="8500"/>
      </w:tabs>
      <w:spacing w:line="240" w:lineRule="atLeast"/>
      <w:jc w:val="both"/>
    </w:pPr>
    <w:rPr>
      <w:i/>
      <w:sz w:val="20"/>
    </w:rPr>
  </w:style>
  <w:style w:type="paragraph" w:customStyle="1" w:styleId="ReportsCover1">
    <w:name w:val="Reports Cover 1"/>
    <w:basedOn w:val="Normal"/>
    <w:rsid w:val="005E2DA9"/>
    <w:pPr>
      <w:framePr w:wrap="auto" w:vAnchor="page" w:hAnchor="margin" w:y="2360"/>
      <w:spacing w:line="260" w:lineRule="atLeast"/>
      <w:ind w:left="79" w:right="-23"/>
    </w:pPr>
    <w:rPr>
      <w:b/>
    </w:rPr>
  </w:style>
  <w:style w:type="paragraph" w:customStyle="1" w:styleId="ReportsCover2">
    <w:name w:val="Reports Cover 2"/>
    <w:basedOn w:val="Normal"/>
    <w:rsid w:val="005E2DA9"/>
    <w:pPr>
      <w:framePr w:wrap="auto" w:vAnchor="page" w:hAnchor="margin" w:y="2360"/>
      <w:spacing w:after="180" w:line="560" w:lineRule="atLeast"/>
      <w:ind w:left="79" w:right="-23"/>
    </w:pPr>
    <w:rPr>
      <w:b/>
      <w:sz w:val="48"/>
    </w:rPr>
  </w:style>
  <w:style w:type="paragraph" w:customStyle="1" w:styleId="ReportsCover3">
    <w:name w:val="Reports Cover 3"/>
    <w:basedOn w:val="Normal"/>
    <w:rsid w:val="005E2DA9"/>
    <w:pPr>
      <w:framePr w:wrap="auto" w:vAnchor="page" w:hAnchor="margin" w:y="2360"/>
      <w:spacing w:before="80" w:after="240" w:line="440" w:lineRule="exact"/>
      <w:ind w:left="79" w:right="-23"/>
    </w:pPr>
    <w:rPr>
      <w:b/>
      <w:sz w:val="36"/>
    </w:rPr>
  </w:style>
  <w:style w:type="paragraph" w:customStyle="1" w:styleId="ReportsCover4">
    <w:name w:val="Reports Cover 4"/>
    <w:basedOn w:val="Normal"/>
    <w:rsid w:val="005E2DA9"/>
    <w:pPr>
      <w:framePr w:wrap="auto" w:vAnchor="page" w:hAnchor="margin" w:y="2360"/>
      <w:spacing w:line="400" w:lineRule="exact"/>
      <w:ind w:left="79" w:right="-23"/>
    </w:pPr>
    <w:rPr>
      <w:sz w:val="36"/>
    </w:rPr>
  </w:style>
  <w:style w:type="paragraph" w:customStyle="1" w:styleId="ReportsCover5">
    <w:name w:val="Reports Cover 5"/>
    <w:basedOn w:val="Normal"/>
    <w:rsid w:val="005E2DA9"/>
    <w:pPr>
      <w:framePr w:wrap="auto" w:vAnchor="page" w:hAnchor="margin" w:y="2360"/>
      <w:spacing w:before="680" w:line="260" w:lineRule="atLeast"/>
      <w:ind w:left="79" w:right="-23"/>
    </w:pPr>
  </w:style>
  <w:style w:type="paragraph" w:customStyle="1" w:styleId="NumberedPara">
    <w:name w:val="Numbered Para"/>
    <w:aliases w:val="np"/>
    <w:basedOn w:val="Normal"/>
    <w:rsid w:val="005E2DA9"/>
    <w:pPr>
      <w:spacing w:after="280" w:line="280" w:lineRule="atLeast"/>
      <w:ind w:hanging="862"/>
      <w:jc w:val="both"/>
    </w:pPr>
  </w:style>
  <w:style w:type="paragraph" w:customStyle="1" w:styleId="NumberedSub-Para2">
    <w:name w:val="Numbered Sub-Para 2"/>
    <w:aliases w:val="ns2"/>
    <w:basedOn w:val="Normal"/>
    <w:rsid w:val="005E2DA9"/>
    <w:pPr>
      <w:spacing w:after="280" w:line="280" w:lineRule="atLeast"/>
      <w:ind w:left="1134" w:hanging="567"/>
      <w:jc w:val="both"/>
    </w:pPr>
  </w:style>
  <w:style w:type="paragraph" w:customStyle="1" w:styleId="SingleSpacing">
    <w:name w:val="Single Spacing"/>
    <w:aliases w:val="ss,Single spacing"/>
    <w:basedOn w:val="Normal"/>
    <w:rsid w:val="005E2DA9"/>
    <w:pPr>
      <w:spacing w:line="280" w:lineRule="atLeast"/>
      <w:jc w:val="both"/>
    </w:pPr>
  </w:style>
  <w:style w:type="paragraph" w:customStyle="1" w:styleId="NumberedSub-Para1">
    <w:name w:val="Numbered Sub-Para 1"/>
    <w:aliases w:val="ns1"/>
    <w:basedOn w:val="Normal"/>
    <w:rsid w:val="005E2DA9"/>
    <w:pPr>
      <w:spacing w:after="280" w:line="280" w:lineRule="atLeast"/>
      <w:ind w:left="567" w:hanging="567"/>
      <w:jc w:val="both"/>
    </w:pPr>
  </w:style>
  <w:style w:type="paragraph" w:customStyle="1" w:styleId="ReportsCover6">
    <w:name w:val="Reports Cover 6"/>
    <w:basedOn w:val="Normal"/>
    <w:rsid w:val="005E2DA9"/>
    <w:pPr>
      <w:framePr w:wrap="auto" w:vAnchor="page" w:hAnchor="margin" w:y="2360"/>
      <w:spacing w:before="720" w:line="260" w:lineRule="atLeast"/>
      <w:ind w:left="79" w:right="-23"/>
    </w:pPr>
    <w:rPr>
      <w:i/>
    </w:rPr>
  </w:style>
  <w:style w:type="paragraph" w:customStyle="1" w:styleId="blockindent1">
    <w:name w:val="block indent 1"/>
    <w:aliases w:val="bi1,i1,Indent 1,Block indent 1"/>
    <w:basedOn w:val="Normal"/>
    <w:rsid w:val="005E2DA9"/>
    <w:pPr>
      <w:spacing w:after="200" w:line="280" w:lineRule="atLeast"/>
      <w:ind w:left="567"/>
      <w:jc w:val="both"/>
    </w:pPr>
  </w:style>
  <w:style w:type="paragraph" w:customStyle="1" w:styleId="blockindent2">
    <w:name w:val="block indent 2"/>
    <w:aliases w:val="bi2,i2,Indent 2,Block indent 2"/>
    <w:basedOn w:val="Normal"/>
    <w:rsid w:val="005E2DA9"/>
    <w:pPr>
      <w:spacing w:after="200" w:line="280" w:lineRule="atLeast"/>
      <w:ind w:left="1134"/>
      <w:jc w:val="both"/>
    </w:pPr>
  </w:style>
  <w:style w:type="paragraph" w:customStyle="1" w:styleId="blockindent3">
    <w:name w:val="block indent 3"/>
    <w:aliases w:val="bi3,i3,Indent 3,Block indent 3"/>
    <w:basedOn w:val="Normal"/>
    <w:rsid w:val="005E2DA9"/>
    <w:pPr>
      <w:spacing w:after="200" w:line="280" w:lineRule="atLeast"/>
      <w:ind w:left="1701"/>
      <w:jc w:val="both"/>
    </w:pPr>
  </w:style>
  <w:style w:type="paragraph" w:customStyle="1" w:styleId="singlespacing0">
    <w:name w:val="single spacing"/>
    <w:aliases w:val="s"/>
    <w:basedOn w:val="Normal"/>
    <w:rsid w:val="005E2DA9"/>
    <w:pPr>
      <w:spacing w:line="280" w:lineRule="atLeast"/>
      <w:jc w:val="both"/>
    </w:pPr>
  </w:style>
  <w:style w:type="paragraph" w:customStyle="1" w:styleId="pagefooter">
    <w:name w:val="page footer"/>
    <w:aliases w:val="f,Page Footer"/>
    <w:basedOn w:val="Footer"/>
    <w:next w:val="Normal"/>
    <w:rsid w:val="005E2DA9"/>
    <w:pPr>
      <w:pBdr>
        <w:top w:val="single" w:sz="6" w:space="0" w:color="auto"/>
      </w:pBdr>
      <w:tabs>
        <w:tab w:val="clear" w:pos="4320"/>
        <w:tab w:val="clear" w:pos="8640"/>
        <w:tab w:val="right" w:pos="8902"/>
      </w:tabs>
      <w:jc w:val="both"/>
    </w:pPr>
    <w:rPr>
      <w:sz w:val="18"/>
    </w:rPr>
  </w:style>
  <w:style w:type="paragraph" w:customStyle="1" w:styleId="pageheader">
    <w:name w:val="page header"/>
    <w:aliases w:val="h,Page Header"/>
    <w:basedOn w:val="Header"/>
    <w:next w:val="pageheader2"/>
    <w:rsid w:val="005E2DA9"/>
    <w:pPr>
      <w:keepNext/>
      <w:tabs>
        <w:tab w:val="clear" w:pos="4320"/>
        <w:tab w:val="clear" w:pos="8640"/>
        <w:tab w:val="center" w:pos="4661"/>
        <w:tab w:val="right" w:pos="8902"/>
      </w:tabs>
      <w:jc w:val="both"/>
    </w:pPr>
    <w:rPr>
      <w:caps/>
      <w:sz w:val="16"/>
    </w:rPr>
  </w:style>
  <w:style w:type="paragraph" w:customStyle="1" w:styleId="pageheader2">
    <w:name w:val="page header2"/>
    <w:basedOn w:val="Normal"/>
    <w:next w:val="Normal"/>
    <w:rsid w:val="005E2DA9"/>
    <w:pPr>
      <w:pBdr>
        <w:top w:val="single" w:sz="6" w:space="0" w:color="auto"/>
      </w:pBdr>
      <w:spacing w:before="140" w:line="280" w:lineRule="atLeast"/>
      <w:jc w:val="both"/>
    </w:pPr>
  </w:style>
  <w:style w:type="paragraph" w:customStyle="1" w:styleId="061paginanr">
    <w:name w:val="061.paginanr."/>
    <w:basedOn w:val="000standaarduitvullen"/>
    <w:rsid w:val="005E2DA9"/>
    <w:pPr>
      <w:tabs>
        <w:tab w:val="center" w:pos="5698"/>
        <w:tab w:val="right" w:pos="11402"/>
      </w:tabs>
    </w:pPr>
  </w:style>
  <w:style w:type="paragraph" w:customStyle="1" w:styleId="Side">
    <w:name w:val="Side"/>
    <w:basedOn w:val="Normal"/>
    <w:next w:val="Text"/>
    <w:rsid w:val="005E2DA9"/>
    <w:pPr>
      <w:ind w:right="6120"/>
    </w:pPr>
    <w:rPr>
      <w:b/>
    </w:rPr>
  </w:style>
  <w:style w:type="paragraph" w:customStyle="1" w:styleId="Text">
    <w:name w:val="Text"/>
    <w:basedOn w:val="Normal"/>
    <w:next w:val="Normal"/>
    <w:rsid w:val="005E2DA9"/>
    <w:pPr>
      <w:ind w:left="2160" w:right="-360"/>
      <w:jc w:val="both"/>
    </w:pPr>
  </w:style>
  <w:style w:type="paragraph" w:customStyle="1" w:styleId="PageHeader20">
    <w:name w:val="Page Header2"/>
    <w:basedOn w:val="Normal"/>
    <w:rsid w:val="005E2DA9"/>
    <w:pPr>
      <w:pBdr>
        <w:top w:val="single" w:sz="6" w:space="0" w:color="auto"/>
      </w:pBdr>
      <w:spacing w:before="140" w:line="280" w:lineRule="atLeast"/>
      <w:jc w:val="both"/>
    </w:pPr>
  </w:style>
  <w:style w:type="paragraph" w:customStyle="1" w:styleId="AfterHeading">
    <w:name w:val="After Heading"/>
    <w:basedOn w:val="Normal"/>
    <w:next w:val="Normal"/>
    <w:rsid w:val="005E2DA9"/>
    <w:pPr>
      <w:keepNext/>
      <w:spacing w:line="280" w:lineRule="atLeast"/>
      <w:jc w:val="both"/>
    </w:pPr>
  </w:style>
  <w:style w:type="paragraph" w:customStyle="1" w:styleId="Major1LineHeading">
    <w:name w:val="Major 1 Line Heading"/>
    <w:aliases w:val="m1"/>
    <w:basedOn w:val="Normal"/>
    <w:next w:val="Normal"/>
    <w:rsid w:val="005E2DA9"/>
    <w:pPr>
      <w:keepNext/>
      <w:pageBreakBefore/>
      <w:spacing w:after="1680" w:line="600" w:lineRule="atLeast"/>
      <w:ind w:right="6"/>
    </w:pPr>
    <w:rPr>
      <w:sz w:val="48"/>
    </w:rPr>
  </w:style>
  <w:style w:type="paragraph" w:customStyle="1" w:styleId="Major2LineHeading">
    <w:name w:val="Major 2 Line Heading"/>
    <w:aliases w:val="m2"/>
    <w:basedOn w:val="Normal"/>
    <w:next w:val="Normal"/>
    <w:rsid w:val="005E2DA9"/>
    <w:pPr>
      <w:keepNext/>
      <w:pageBreakBefore/>
      <w:spacing w:after="1080" w:line="600" w:lineRule="atLeast"/>
      <w:ind w:right="6"/>
    </w:pPr>
    <w:rPr>
      <w:sz w:val="48"/>
    </w:rPr>
  </w:style>
  <w:style w:type="paragraph" w:customStyle="1" w:styleId="Major3LineHeading">
    <w:name w:val="Major 3 Line Heading"/>
    <w:aliases w:val="m3"/>
    <w:basedOn w:val="Normal"/>
    <w:next w:val="Normal"/>
    <w:rsid w:val="005E2DA9"/>
    <w:pPr>
      <w:keepNext/>
      <w:pageBreakBefore/>
      <w:spacing w:after="480" w:line="600" w:lineRule="atLeast"/>
      <w:ind w:right="6"/>
    </w:pPr>
    <w:rPr>
      <w:sz w:val="48"/>
    </w:rPr>
  </w:style>
  <w:style w:type="paragraph" w:customStyle="1" w:styleId="Minor-AHeading">
    <w:name w:val="Minor-A Heading"/>
    <w:aliases w:val="ma,Minor A Heading"/>
    <w:basedOn w:val="Normal"/>
    <w:next w:val="Normal"/>
    <w:rsid w:val="005E2DA9"/>
    <w:pPr>
      <w:keepNext/>
      <w:spacing w:before="360" w:after="120" w:line="280" w:lineRule="atLeast"/>
    </w:pPr>
    <w:rPr>
      <w:b/>
      <w:sz w:val="28"/>
    </w:rPr>
  </w:style>
  <w:style w:type="paragraph" w:customStyle="1" w:styleId="Minor-BHeading">
    <w:name w:val="Minor-B Heading"/>
    <w:aliases w:val="mb,Minor B Heading"/>
    <w:basedOn w:val="Normal"/>
    <w:next w:val="Normal"/>
    <w:rsid w:val="005E2DA9"/>
    <w:pPr>
      <w:keepNext/>
      <w:spacing w:before="40" w:after="80" w:line="280" w:lineRule="atLeast"/>
      <w:ind w:right="6"/>
    </w:pPr>
    <w:rPr>
      <w:b/>
    </w:rPr>
  </w:style>
  <w:style w:type="paragraph" w:customStyle="1" w:styleId="Minor-CHeading">
    <w:name w:val="Minor-C Heading"/>
    <w:aliases w:val="mc,Minor C Heading"/>
    <w:basedOn w:val="Normal"/>
    <w:next w:val="Normal"/>
    <w:rsid w:val="005E2DA9"/>
    <w:pPr>
      <w:keepNext/>
      <w:spacing w:after="40" w:line="280" w:lineRule="atLeast"/>
      <w:ind w:right="6"/>
    </w:pPr>
    <w:rPr>
      <w:b/>
      <w:i/>
    </w:rPr>
  </w:style>
  <w:style w:type="paragraph" w:customStyle="1" w:styleId="Minor-DHeading">
    <w:name w:val="Minor-D Heading"/>
    <w:aliases w:val="md,Minor D Heading"/>
    <w:basedOn w:val="Normal"/>
    <w:next w:val="Normal"/>
    <w:rsid w:val="005E2DA9"/>
    <w:pPr>
      <w:keepNext/>
      <w:spacing w:before="40" w:after="80" w:line="280" w:lineRule="atLeast"/>
    </w:pPr>
    <w:rPr>
      <w:i/>
    </w:rPr>
  </w:style>
  <w:style w:type="paragraph" w:customStyle="1" w:styleId="t1">
    <w:name w:val="t1"/>
    <w:basedOn w:val="Heading1"/>
    <w:rsid w:val="005E2DA9"/>
    <w:pPr>
      <w:ind w:hanging="568"/>
      <w:outlineLvl w:val="9"/>
    </w:pPr>
  </w:style>
  <w:style w:type="paragraph" w:customStyle="1" w:styleId="plain">
    <w:name w:val="plain"/>
    <w:basedOn w:val="Normal"/>
    <w:rsid w:val="005E2DA9"/>
    <w:pPr>
      <w:spacing w:after="200" w:line="280" w:lineRule="atLeast"/>
      <w:ind w:right="40"/>
      <w:jc w:val="both"/>
    </w:pPr>
  </w:style>
  <w:style w:type="paragraph" w:customStyle="1" w:styleId="Reports">
    <w:name w:val="Reports"/>
    <w:basedOn w:val="Normal"/>
    <w:rsid w:val="005E2DA9"/>
    <w:pPr>
      <w:spacing w:after="200" w:line="280" w:lineRule="atLeast"/>
      <w:ind w:left="560"/>
      <w:jc w:val="both"/>
    </w:pPr>
  </w:style>
  <w:style w:type="paragraph" w:customStyle="1" w:styleId="Hanging2">
    <w:name w:val="Hanging 2"/>
    <w:basedOn w:val="Normal"/>
    <w:rsid w:val="005E2DA9"/>
    <w:pPr>
      <w:spacing w:after="200" w:line="280" w:lineRule="atLeast"/>
      <w:ind w:left="1440" w:right="-14" w:hanging="720"/>
      <w:jc w:val="both"/>
    </w:pPr>
    <w:rPr>
      <w:u w:val="single"/>
    </w:rPr>
  </w:style>
  <w:style w:type="paragraph" w:customStyle="1" w:styleId="Hanging3">
    <w:name w:val="Hanging 3"/>
    <w:basedOn w:val="Normal"/>
    <w:rsid w:val="005E2DA9"/>
    <w:pPr>
      <w:spacing w:after="200" w:line="280" w:lineRule="atLeast"/>
      <w:ind w:left="2160" w:right="-14" w:hanging="720"/>
      <w:jc w:val="both"/>
    </w:pPr>
    <w:rPr>
      <w:u w:val="single"/>
    </w:rPr>
  </w:style>
  <w:style w:type="paragraph" w:customStyle="1" w:styleId="split">
    <w:name w:val="split"/>
    <w:aliases w:val="st"/>
    <w:basedOn w:val="Normal"/>
    <w:rsid w:val="005E2DA9"/>
    <w:pPr>
      <w:spacing w:after="200" w:line="280" w:lineRule="atLeast"/>
      <w:ind w:left="1440" w:hanging="1440"/>
      <w:jc w:val="both"/>
    </w:pPr>
  </w:style>
  <w:style w:type="paragraph" w:customStyle="1" w:styleId="Hanging1">
    <w:name w:val="Hanging 1"/>
    <w:basedOn w:val="Normal"/>
    <w:rsid w:val="005E2DA9"/>
    <w:pPr>
      <w:spacing w:after="200" w:line="280" w:lineRule="atLeast"/>
      <w:ind w:left="720" w:right="-14" w:hanging="720"/>
      <w:jc w:val="both"/>
    </w:pPr>
    <w:rPr>
      <w:u w:val="single"/>
    </w:rPr>
  </w:style>
  <w:style w:type="paragraph" w:customStyle="1" w:styleId="A">
    <w:name w:val="A"/>
    <w:basedOn w:val="Heading2"/>
    <w:rsid w:val="005E2DA9"/>
    <w:pPr>
      <w:tabs>
        <w:tab w:val="left" w:pos="1440"/>
        <w:tab w:val="left" w:pos="3240"/>
      </w:tabs>
      <w:ind w:left="3600" w:hanging="2880"/>
      <w:jc w:val="left"/>
      <w:outlineLvl w:val="9"/>
    </w:pPr>
  </w:style>
  <w:style w:type="paragraph" w:customStyle="1" w:styleId="Heading0">
    <w:name w:val="Heading"/>
    <w:basedOn w:val="Normal"/>
    <w:rsid w:val="005E2DA9"/>
    <w:pPr>
      <w:spacing w:after="120" w:line="280" w:lineRule="atLeast"/>
      <w:ind w:right="6"/>
      <w:jc w:val="both"/>
    </w:pPr>
    <w:rPr>
      <w:b/>
    </w:rPr>
  </w:style>
  <w:style w:type="paragraph" w:customStyle="1" w:styleId="uh">
    <w:name w:val="uh"/>
    <w:aliases w:val="Underline Header"/>
    <w:basedOn w:val="Normal"/>
    <w:next w:val="Normal"/>
    <w:rsid w:val="005E2DA9"/>
    <w:pPr>
      <w:keepNext/>
      <w:spacing w:after="100" w:line="280" w:lineRule="atLeast"/>
      <w:ind w:right="6"/>
    </w:pPr>
    <w:rPr>
      <w:u w:val="single"/>
    </w:rPr>
  </w:style>
  <w:style w:type="paragraph" w:customStyle="1" w:styleId="HeadingUnderlined">
    <w:name w:val="Heading Underlined"/>
    <w:aliases w:val="hu"/>
    <w:basedOn w:val="Normal"/>
    <w:next w:val="Normal"/>
    <w:rsid w:val="005E2DA9"/>
    <w:pPr>
      <w:spacing w:after="100" w:line="280" w:lineRule="atLeast"/>
      <w:ind w:right="6"/>
      <w:jc w:val="both"/>
    </w:pPr>
    <w:rPr>
      <w:u w:val="single"/>
    </w:rPr>
  </w:style>
  <w:style w:type="paragraph" w:customStyle="1" w:styleId="B">
    <w:name w:val="B"/>
    <w:basedOn w:val="Normal"/>
    <w:rsid w:val="005E2DA9"/>
    <w:pPr>
      <w:tabs>
        <w:tab w:val="right" w:pos="2520"/>
        <w:tab w:val="left" w:pos="2880"/>
        <w:tab w:val="left" w:pos="8640"/>
      </w:tabs>
      <w:spacing w:after="200" w:line="280" w:lineRule="atLeast"/>
      <w:ind w:right="6"/>
    </w:pPr>
    <w:rPr>
      <w:i/>
    </w:rPr>
  </w:style>
  <w:style w:type="paragraph" w:customStyle="1" w:styleId="MAPagetop">
    <w:name w:val="MA Pagetop"/>
    <w:aliases w:val="mat"/>
    <w:basedOn w:val="Minor-AHeading"/>
    <w:next w:val="Normal"/>
    <w:rsid w:val="005E2DA9"/>
    <w:pPr>
      <w:spacing w:before="0"/>
    </w:pPr>
  </w:style>
  <w:style w:type="paragraph" w:customStyle="1" w:styleId="1stbullet">
    <w:name w:val="1st bullet"/>
    <w:basedOn w:val="Normal"/>
    <w:rsid w:val="005E2DA9"/>
    <w:pPr>
      <w:ind w:left="720" w:right="-360" w:hanging="720"/>
      <w:jc w:val="both"/>
    </w:pPr>
  </w:style>
  <w:style w:type="paragraph" w:customStyle="1" w:styleId="2ndbullet">
    <w:name w:val="2nd bullet"/>
    <w:basedOn w:val="Normal"/>
    <w:rsid w:val="005E2DA9"/>
    <w:pPr>
      <w:ind w:left="1440" w:right="-360" w:hanging="720"/>
      <w:jc w:val="both"/>
    </w:pPr>
  </w:style>
  <w:style w:type="paragraph" w:customStyle="1" w:styleId="1stBullet0">
    <w:name w:val="1st Bullet"/>
    <w:basedOn w:val="Normal"/>
    <w:rsid w:val="005E2DA9"/>
    <w:pPr>
      <w:ind w:left="720" w:right="2" w:hanging="720"/>
      <w:jc w:val="both"/>
    </w:pPr>
  </w:style>
  <w:style w:type="paragraph" w:customStyle="1" w:styleId="2ndBullet0">
    <w:name w:val="2nd Bullet"/>
    <w:basedOn w:val="Normal"/>
    <w:rsid w:val="005E2DA9"/>
    <w:pPr>
      <w:ind w:left="1440" w:right="2" w:hanging="720"/>
      <w:jc w:val="both"/>
    </w:pPr>
  </w:style>
  <w:style w:type="paragraph" w:customStyle="1" w:styleId="3rdBullet">
    <w:name w:val="3rd Bullet"/>
    <w:basedOn w:val="Normal"/>
    <w:rsid w:val="005E2DA9"/>
    <w:pPr>
      <w:ind w:left="2160" w:right="2" w:hanging="720"/>
      <w:jc w:val="both"/>
    </w:pPr>
  </w:style>
  <w:style w:type="paragraph" w:customStyle="1" w:styleId="Blocked">
    <w:name w:val="Blocked"/>
    <w:basedOn w:val="Normal"/>
    <w:rsid w:val="005E2DA9"/>
    <w:pPr>
      <w:ind w:left="2520" w:right="360"/>
      <w:jc w:val="both"/>
    </w:pPr>
    <w:rPr>
      <w:sz w:val="20"/>
    </w:rPr>
  </w:style>
  <w:style w:type="paragraph" w:customStyle="1" w:styleId="1stpropbullet">
    <w:name w:val="1st prop bullet"/>
    <w:basedOn w:val="Normal"/>
    <w:rsid w:val="005E2DA9"/>
    <w:pPr>
      <w:ind w:left="2880" w:right="360" w:hanging="360"/>
      <w:jc w:val="both"/>
    </w:pPr>
    <w:rPr>
      <w:sz w:val="20"/>
    </w:rPr>
  </w:style>
  <w:style w:type="paragraph" w:customStyle="1" w:styleId="2ndpropbullet">
    <w:name w:val="2nd prop bullet"/>
    <w:basedOn w:val="Normal"/>
    <w:rsid w:val="005E2DA9"/>
    <w:pPr>
      <w:ind w:left="3240" w:right="360" w:hanging="360"/>
      <w:jc w:val="both"/>
    </w:pPr>
    <w:rPr>
      <w:sz w:val="20"/>
    </w:rPr>
  </w:style>
  <w:style w:type="paragraph" w:customStyle="1" w:styleId="1sttextbullet">
    <w:name w:val="1st text bullet"/>
    <w:basedOn w:val="Side"/>
    <w:rsid w:val="005E2DA9"/>
    <w:pPr>
      <w:ind w:left="2880" w:right="360" w:hanging="360"/>
      <w:jc w:val="both"/>
    </w:pPr>
    <w:rPr>
      <w:b w:val="0"/>
      <w:sz w:val="20"/>
    </w:rPr>
  </w:style>
  <w:style w:type="paragraph" w:customStyle="1" w:styleId="2ndtextbullet">
    <w:name w:val="2nd text bullet"/>
    <w:basedOn w:val="Side"/>
    <w:rsid w:val="005E2DA9"/>
    <w:pPr>
      <w:ind w:left="2880" w:right="540" w:hanging="360"/>
      <w:jc w:val="both"/>
    </w:pPr>
    <w:rPr>
      <w:b w:val="0"/>
      <w:sz w:val="20"/>
    </w:rPr>
  </w:style>
  <w:style w:type="paragraph" w:customStyle="1" w:styleId="LtrBullet">
    <w:name w:val="Ltr Bullet"/>
    <w:basedOn w:val="Normal"/>
    <w:rsid w:val="005E2DA9"/>
    <w:pPr>
      <w:ind w:left="360" w:right="360" w:hanging="360"/>
      <w:jc w:val="both"/>
    </w:pPr>
    <w:rPr>
      <w:sz w:val="20"/>
    </w:rPr>
  </w:style>
  <w:style w:type="paragraph" w:customStyle="1" w:styleId="Pagefooter0">
    <w:name w:val="Page footer"/>
    <w:aliases w:val="pf"/>
    <w:basedOn w:val="Footer"/>
    <w:next w:val="Normal"/>
    <w:rsid w:val="005E2DA9"/>
    <w:pPr>
      <w:pBdr>
        <w:top w:val="single" w:sz="6" w:space="0" w:color="auto"/>
      </w:pBdr>
      <w:tabs>
        <w:tab w:val="clear" w:pos="4320"/>
        <w:tab w:val="clear" w:pos="8640"/>
        <w:tab w:val="right" w:pos="8920"/>
      </w:tabs>
    </w:pPr>
    <w:rPr>
      <w:sz w:val="18"/>
    </w:rPr>
  </w:style>
  <w:style w:type="paragraph" w:customStyle="1" w:styleId="Pageheader21">
    <w:name w:val="Page header 2"/>
    <w:basedOn w:val="Normal"/>
    <w:next w:val="Normal"/>
    <w:rsid w:val="005E2DA9"/>
    <w:pPr>
      <w:pBdr>
        <w:top w:val="single" w:sz="6" w:space="0" w:color="auto"/>
      </w:pBdr>
      <w:spacing w:before="140" w:line="280" w:lineRule="atLeast"/>
    </w:pPr>
  </w:style>
  <w:style w:type="paragraph" w:customStyle="1" w:styleId="Pageheader0">
    <w:name w:val="Page header"/>
    <w:aliases w:val="ph"/>
    <w:basedOn w:val="Header"/>
    <w:next w:val="Pageheader21"/>
    <w:rsid w:val="005E2DA9"/>
    <w:pPr>
      <w:keepNext/>
      <w:tabs>
        <w:tab w:val="clear" w:pos="4320"/>
        <w:tab w:val="clear" w:pos="8640"/>
      </w:tabs>
    </w:pPr>
    <w:rPr>
      <w:caps/>
      <w:sz w:val="16"/>
    </w:rPr>
  </w:style>
  <w:style w:type="paragraph" w:customStyle="1" w:styleId="body3">
    <w:name w:val="body 3"/>
    <w:basedOn w:val="Normal"/>
    <w:rsid w:val="005E2DA9"/>
    <w:pPr>
      <w:spacing w:before="120" w:after="60" w:line="360" w:lineRule="atLeast"/>
      <w:ind w:left="1600" w:right="-360"/>
    </w:pPr>
  </w:style>
  <w:style w:type="paragraph" w:customStyle="1" w:styleId="body2">
    <w:name w:val="body 2"/>
    <w:basedOn w:val="Normal"/>
    <w:rsid w:val="005E2DA9"/>
    <w:pPr>
      <w:spacing w:before="120" w:line="360" w:lineRule="atLeast"/>
      <w:ind w:left="1400" w:right="-360"/>
      <w:jc w:val="both"/>
    </w:pPr>
  </w:style>
  <w:style w:type="paragraph" w:customStyle="1" w:styleId="body1">
    <w:name w:val="body 1"/>
    <w:basedOn w:val="Normal"/>
    <w:rsid w:val="005E2DA9"/>
    <w:pPr>
      <w:spacing w:before="60" w:after="60" w:line="360" w:lineRule="atLeast"/>
      <w:ind w:left="580"/>
    </w:pPr>
  </w:style>
  <w:style w:type="paragraph" w:customStyle="1" w:styleId="EYAddressPhone">
    <w:name w:val="E&amp;Y Address &amp; Phone"/>
    <w:rsid w:val="005E2DA9"/>
    <w:pPr>
      <w:tabs>
        <w:tab w:val="left" w:pos="360"/>
        <w:tab w:val="left" w:pos="780"/>
        <w:tab w:val="right" w:pos="8640"/>
      </w:tabs>
      <w:overflowPunct w:val="0"/>
      <w:autoSpaceDE w:val="0"/>
      <w:autoSpaceDN w:val="0"/>
      <w:adjustRightInd w:val="0"/>
      <w:ind w:left="280" w:hanging="280"/>
      <w:textAlignment w:val="baseline"/>
    </w:pPr>
    <w:rPr>
      <w:rFonts w:ascii="Times" w:hAnsi="Times" w:cs="Angsana New"/>
      <w:sz w:val="18"/>
    </w:rPr>
  </w:style>
  <w:style w:type="paragraph" w:customStyle="1" w:styleId="par">
    <w:name w:val="par"/>
    <w:basedOn w:val="Normal"/>
    <w:rsid w:val="005E2DA9"/>
    <w:rPr>
      <w:rFonts w:ascii="NewtonC" w:hAnsi="NewtonC"/>
    </w:rPr>
  </w:style>
  <w:style w:type="paragraph" w:customStyle="1" w:styleId="subheader">
    <w:name w:val="subheader"/>
    <w:basedOn w:val="Normal"/>
    <w:rsid w:val="005E2DA9"/>
    <w:rPr>
      <w:b/>
      <w:i/>
    </w:rPr>
  </w:style>
  <w:style w:type="paragraph" w:customStyle="1" w:styleId="Title1">
    <w:name w:val="Title1"/>
    <w:basedOn w:val="Normal"/>
    <w:rsid w:val="005E2DA9"/>
    <w:pPr>
      <w:tabs>
        <w:tab w:val="left" w:pos="2880"/>
        <w:tab w:val="right" w:pos="8640"/>
      </w:tabs>
      <w:spacing w:before="60" w:after="240" w:line="360" w:lineRule="atLeast"/>
      <w:ind w:right="-360"/>
    </w:pPr>
    <w:rPr>
      <w:b/>
      <w:i/>
      <w:smallCaps/>
      <w:sz w:val="28"/>
    </w:rPr>
  </w:style>
  <w:style w:type="paragraph" w:customStyle="1" w:styleId="Normal1">
    <w:name w:val="Normal 1"/>
    <w:basedOn w:val="Normal"/>
    <w:rsid w:val="005E2DA9"/>
    <w:pPr>
      <w:spacing w:before="240" w:after="60" w:line="360" w:lineRule="atLeast"/>
      <w:ind w:left="840" w:hanging="840"/>
    </w:pPr>
  </w:style>
  <w:style w:type="paragraph" w:customStyle="1" w:styleId="Indent">
    <w:name w:val="Indent"/>
    <w:basedOn w:val="Normal"/>
    <w:rsid w:val="005E2DA9"/>
    <w:pPr>
      <w:spacing w:after="240"/>
      <w:ind w:left="720" w:hanging="720"/>
    </w:pPr>
    <w:rPr>
      <w:rFonts w:ascii="NewtonC" w:hAnsi="NewtonC"/>
    </w:rPr>
  </w:style>
  <w:style w:type="paragraph" w:customStyle="1" w:styleId="a0">
    <w:name w:val="ÍÍÍ"/>
    <w:basedOn w:val="Normal"/>
    <w:rsid w:val="005E2DA9"/>
    <w:pPr>
      <w:spacing w:after="240"/>
      <w:ind w:left="720" w:hanging="720"/>
    </w:pPr>
    <w:rPr>
      <w:rFonts w:ascii="NewtonC" w:hAnsi="NewtonC"/>
    </w:rPr>
  </w:style>
  <w:style w:type="paragraph" w:customStyle="1" w:styleId="PAR0">
    <w:name w:val="PAR"/>
    <w:basedOn w:val="Normal"/>
    <w:rsid w:val="005E2DA9"/>
    <w:pPr>
      <w:tabs>
        <w:tab w:val="left" w:pos="620"/>
      </w:tabs>
      <w:ind w:hanging="720"/>
      <w:jc w:val="both"/>
    </w:pPr>
    <w:rPr>
      <w:b/>
    </w:rPr>
  </w:style>
  <w:style w:type="paragraph" w:styleId="EndnoteText">
    <w:name w:val="endnote text"/>
    <w:basedOn w:val="Normal"/>
    <w:link w:val="EndnoteTextChar"/>
    <w:semiHidden/>
    <w:rsid w:val="005E2DA9"/>
    <w:rPr>
      <w:sz w:val="20"/>
    </w:rPr>
  </w:style>
  <w:style w:type="character" w:customStyle="1" w:styleId="EndnoteTextChar">
    <w:name w:val="Endnote Text Char"/>
    <w:basedOn w:val="DefaultParagraphFont"/>
    <w:link w:val="EndnoteText"/>
    <w:semiHidden/>
    <w:rsid w:val="00D51CF4"/>
    <w:rPr>
      <w:rFonts w:ascii="Times" w:hAnsi="Times" w:cs="Angsana New"/>
    </w:rPr>
  </w:style>
  <w:style w:type="paragraph" w:customStyle="1" w:styleId="SingleSpacingssinglespacing">
    <w:name w:val="Single Spacing.s.single spacing"/>
    <w:basedOn w:val="Normal"/>
    <w:rsid w:val="005E2DA9"/>
    <w:pPr>
      <w:spacing w:line="280" w:lineRule="atLeast"/>
    </w:pPr>
    <w:rPr>
      <w:rFonts w:ascii="Helvetica" w:hAnsi="Helvetica"/>
      <w:sz w:val="18"/>
    </w:rPr>
  </w:style>
  <w:style w:type="paragraph" w:customStyle="1" w:styleId="EYLogo">
    <w:name w:val="E &amp; Y Logo"/>
    <w:basedOn w:val="Normal"/>
    <w:rsid w:val="005E2DA9"/>
    <w:pPr>
      <w:tabs>
        <w:tab w:val="left" w:pos="4860"/>
        <w:tab w:val="left" w:pos="5040"/>
        <w:tab w:val="left" w:pos="7740"/>
        <w:tab w:val="left" w:pos="7920"/>
      </w:tabs>
      <w:spacing w:line="280" w:lineRule="exact"/>
      <w:ind w:left="-360"/>
    </w:pPr>
    <w:rPr>
      <w:rFonts w:ascii="MS Sans Serif" w:hAnsi="MS Sans Serif"/>
      <w:sz w:val="12"/>
    </w:rPr>
  </w:style>
  <w:style w:type="paragraph" w:customStyle="1" w:styleId="normaltext">
    <w:name w:val="normal text"/>
    <w:basedOn w:val="Normal"/>
    <w:rsid w:val="005E2DA9"/>
    <w:rPr>
      <w:color w:val="000000"/>
      <w:sz w:val="18"/>
    </w:rPr>
  </w:style>
  <w:style w:type="paragraph" w:styleId="BodyText">
    <w:name w:val="Body Text"/>
    <w:basedOn w:val="Normal"/>
    <w:link w:val="BodyTextChar"/>
    <w:rsid w:val="005E2DA9"/>
    <w:pPr>
      <w:jc w:val="both"/>
    </w:pPr>
    <w:rPr>
      <w:i/>
    </w:rPr>
  </w:style>
  <w:style w:type="character" w:customStyle="1" w:styleId="BodyTextChar">
    <w:name w:val="Body Text Char"/>
    <w:basedOn w:val="DefaultParagraphFont"/>
    <w:link w:val="BodyText"/>
    <w:rsid w:val="00910DF5"/>
    <w:rPr>
      <w:rFonts w:ascii="Times" w:hAnsi="Times" w:cs="Angsana New"/>
      <w:i/>
      <w:sz w:val="24"/>
    </w:rPr>
  </w:style>
  <w:style w:type="paragraph" w:customStyle="1" w:styleId="BodyText22">
    <w:name w:val="Body Text 22"/>
    <w:basedOn w:val="Normal"/>
    <w:rsid w:val="005E2DA9"/>
    <w:pPr>
      <w:jc w:val="both"/>
    </w:pPr>
    <w:rPr>
      <w:color w:val="000000"/>
    </w:rPr>
  </w:style>
  <w:style w:type="paragraph" w:customStyle="1" w:styleId="BodyText21">
    <w:name w:val="Body Text 21"/>
    <w:basedOn w:val="Normal"/>
    <w:rsid w:val="005E2DA9"/>
    <w:pPr>
      <w:ind w:left="720" w:hanging="720"/>
      <w:jc w:val="both"/>
    </w:pPr>
    <w:rPr>
      <w:sz w:val="22"/>
    </w:rPr>
  </w:style>
  <w:style w:type="paragraph" w:styleId="BodyText2">
    <w:name w:val="Body Text 2"/>
    <w:basedOn w:val="Normal"/>
    <w:rsid w:val="005E2DA9"/>
    <w:pPr>
      <w:ind w:left="720"/>
      <w:jc w:val="both"/>
    </w:pPr>
    <w:rPr>
      <w:rFonts w:ascii="Times New Roman" w:hAnsi="Times New Roman"/>
      <w:sz w:val="22"/>
      <w:lang w:val="en-GB"/>
    </w:rPr>
  </w:style>
  <w:style w:type="paragraph" w:styleId="BodyTextIndent">
    <w:name w:val="Body Text Indent"/>
    <w:basedOn w:val="Normal"/>
    <w:link w:val="BodyTextIndentChar"/>
    <w:rsid w:val="005E2DA9"/>
    <w:pPr>
      <w:tabs>
        <w:tab w:val="left" w:pos="6300"/>
        <w:tab w:val="decimal" w:pos="7380"/>
        <w:tab w:val="left" w:pos="7740"/>
        <w:tab w:val="decimal" w:pos="8820"/>
      </w:tabs>
      <w:ind w:left="720" w:hanging="720"/>
      <w:jc w:val="both"/>
    </w:pPr>
    <w:rPr>
      <w:rFonts w:ascii="Times New Roman" w:hAnsi="Times New Roman"/>
      <w:sz w:val="22"/>
    </w:rPr>
  </w:style>
  <w:style w:type="character" w:customStyle="1" w:styleId="BodyTextIndentChar">
    <w:name w:val="Body Text Indent Char"/>
    <w:basedOn w:val="DefaultParagraphFont"/>
    <w:link w:val="BodyTextIndent"/>
    <w:rsid w:val="00720D18"/>
    <w:rPr>
      <w:rFonts w:cs="Angsana New"/>
      <w:sz w:val="22"/>
    </w:rPr>
  </w:style>
  <w:style w:type="paragraph" w:styleId="BodyTextIndent2">
    <w:name w:val="Body Text Indent 2"/>
    <w:basedOn w:val="Normal"/>
    <w:rsid w:val="005E2DA9"/>
    <w:pPr>
      <w:ind w:left="720"/>
      <w:jc w:val="both"/>
    </w:pPr>
    <w:rPr>
      <w:rFonts w:ascii="Times New Roman" w:hAnsi="Times New Roman"/>
      <w:sz w:val="22"/>
    </w:rPr>
  </w:style>
  <w:style w:type="paragraph" w:styleId="BodyTextIndent3">
    <w:name w:val="Body Text Indent 3"/>
    <w:basedOn w:val="Normal"/>
    <w:rsid w:val="005E2DA9"/>
    <w:pPr>
      <w:tabs>
        <w:tab w:val="decimal" w:pos="5387"/>
        <w:tab w:val="decimal" w:pos="6946"/>
        <w:tab w:val="decimal" w:pos="8789"/>
      </w:tabs>
      <w:ind w:left="709"/>
      <w:jc w:val="both"/>
    </w:pPr>
    <w:rPr>
      <w:rFonts w:ascii="Times New Roman" w:hAnsi="Times New Roman"/>
      <w:color w:val="000000"/>
      <w:sz w:val="22"/>
    </w:rPr>
  </w:style>
  <w:style w:type="paragraph" w:customStyle="1" w:styleId="xl27">
    <w:name w:val="xl27"/>
    <w:basedOn w:val="Normal"/>
    <w:rsid w:val="005E2DA9"/>
    <w:pPr>
      <w:overflowPunct/>
      <w:autoSpaceDE/>
      <w:autoSpaceDN/>
      <w:adjustRightInd/>
      <w:spacing w:before="100" w:beforeAutospacing="1" w:after="100" w:afterAutospacing="1"/>
      <w:jc w:val="right"/>
      <w:textAlignment w:val="top"/>
    </w:pPr>
    <w:rPr>
      <w:rFonts w:ascii="Times New Roman" w:eastAsia="Arial Unicode MS" w:hAnsi="Times New Roman"/>
      <w:sz w:val="16"/>
      <w:szCs w:val="16"/>
    </w:rPr>
  </w:style>
  <w:style w:type="paragraph" w:customStyle="1" w:styleId="xl53">
    <w:name w:val="xl53"/>
    <w:basedOn w:val="Normal"/>
    <w:rsid w:val="005E2DA9"/>
    <w:pPr>
      <w:overflowPunct/>
      <w:autoSpaceDE/>
      <w:autoSpaceDN/>
      <w:adjustRightInd/>
      <w:spacing w:before="100" w:beforeAutospacing="1" w:after="100" w:afterAutospacing="1"/>
      <w:jc w:val="right"/>
      <w:textAlignment w:val="auto"/>
    </w:pPr>
    <w:rPr>
      <w:rFonts w:ascii="Times New Roman" w:eastAsia="Arial Unicode MS" w:hAnsi="Times New Roman"/>
      <w:sz w:val="16"/>
      <w:szCs w:val="16"/>
    </w:rPr>
  </w:style>
  <w:style w:type="paragraph" w:customStyle="1" w:styleId="font5">
    <w:name w:val="font5"/>
    <w:basedOn w:val="Normal"/>
    <w:rsid w:val="005E2DA9"/>
    <w:pPr>
      <w:overflowPunct/>
      <w:autoSpaceDE/>
      <w:autoSpaceDN/>
      <w:adjustRightInd/>
      <w:spacing w:before="100" w:beforeAutospacing="1" w:after="100" w:afterAutospacing="1"/>
      <w:textAlignment w:val="auto"/>
    </w:pPr>
    <w:rPr>
      <w:rFonts w:ascii="Tahoma" w:eastAsia="Arial Unicode MS" w:hAnsi="Tahoma" w:cs="Tahoma"/>
      <w:b/>
      <w:bCs/>
      <w:color w:val="000000"/>
      <w:sz w:val="16"/>
      <w:szCs w:val="16"/>
    </w:rPr>
  </w:style>
  <w:style w:type="paragraph" w:customStyle="1" w:styleId="font6">
    <w:name w:val="font6"/>
    <w:basedOn w:val="Normal"/>
    <w:rsid w:val="005E2DA9"/>
    <w:pPr>
      <w:overflowPunct/>
      <w:autoSpaceDE/>
      <w:autoSpaceDN/>
      <w:adjustRightInd/>
      <w:spacing w:before="100" w:beforeAutospacing="1" w:after="100" w:afterAutospacing="1"/>
      <w:textAlignment w:val="auto"/>
    </w:pPr>
    <w:rPr>
      <w:rFonts w:ascii="Tahoma" w:eastAsia="Arial Unicode MS" w:hAnsi="Tahoma" w:cs="Tahoma"/>
      <w:color w:val="000000"/>
      <w:sz w:val="16"/>
      <w:szCs w:val="16"/>
    </w:rPr>
  </w:style>
  <w:style w:type="paragraph" w:customStyle="1" w:styleId="xl24">
    <w:name w:val="xl24"/>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top"/>
    </w:pPr>
    <w:rPr>
      <w:rFonts w:ascii="Times New Roman" w:eastAsia="Arial Unicode MS" w:hAnsi="Times New Roman"/>
      <w:color w:val="000000"/>
      <w:sz w:val="12"/>
      <w:szCs w:val="12"/>
    </w:rPr>
  </w:style>
  <w:style w:type="paragraph" w:customStyle="1" w:styleId="xl25">
    <w:name w:val="xl25"/>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 w:val="12"/>
      <w:szCs w:val="12"/>
    </w:rPr>
  </w:style>
  <w:style w:type="paragraph" w:customStyle="1" w:styleId="xl26">
    <w:name w:val="xl26"/>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 w:val="12"/>
      <w:szCs w:val="12"/>
    </w:rPr>
  </w:style>
  <w:style w:type="paragraph" w:customStyle="1" w:styleId="xl28">
    <w:name w:val="xl28"/>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Times New Roman" w:eastAsia="Arial Unicode MS" w:hAnsi="Times New Roman"/>
      <w:sz w:val="12"/>
      <w:szCs w:val="12"/>
    </w:rPr>
  </w:style>
  <w:style w:type="paragraph" w:customStyle="1" w:styleId="xl29">
    <w:name w:val="xl29"/>
    <w:basedOn w:val="Normal"/>
    <w:rsid w:val="005E2DA9"/>
    <w:pPr>
      <w:pBdr>
        <w:top w:val="single" w:sz="4" w:space="0" w:color="auto"/>
        <w:left w:val="single" w:sz="4" w:space="31" w:color="auto"/>
        <w:bottom w:val="single" w:sz="4" w:space="0" w:color="auto"/>
        <w:right w:val="single" w:sz="4" w:space="0" w:color="auto"/>
      </w:pBdr>
      <w:overflowPunct/>
      <w:autoSpaceDE/>
      <w:autoSpaceDN/>
      <w:adjustRightInd/>
      <w:spacing w:before="100" w:beforeAutospacing="1" w:after="100" w:afterAutospacing="1"/>
      <w:ind w:firstLineChars="400" w:firstLine="400"/>
      <w:textAlignment w:val="auto"/>
    </w:pPr>
    <w:rPr>
      <w:rFonts w:ascii="Times New Roman" w:eastAsia="Arial Unicode MS" w:hAnsi="Times New Roman"/>
      <w:sz w:val="12"/>
      <w:szCs w:val="12"/>
    </w:rPr>
  </w:style>
  <w:style w:type="paragraph" w:customStyle="1" w:styleId="xl30">
    <w:name w:val="xl30"/>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color w:val="000000"/>
      <w:sz w:val="12"/>
      <w:szCs w:val="12"/>
    </w:rPr>
  </w:style>
  <w:style w:type="paragraph" w:customStyle="1" w:styleId="xl31">
    <w:name w:val="xl31"/>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b/>
      <w:bCs/>
      <w:sz w:val="12"/>
      <w:szCs w:val="12"/>
    </w:rPr>
  </w:style>
  <w:style w:type="paragraph" w:customStyle="1" w:styleId="xl32">
    <w:name w:val="xl32"/>
    <w:basedOn w:val="Normal"/>
    <w:rsid w:val="005E2DA9"/>
    <w:pPr>
      <w:pBdr>
        <w:top w:val="single" w:sz="4" w:space="0" w:color="auto"/>
        <w:left w:val="single" w:sz="4" w:space="31" w:color="auto"/>
        <w:bottom w:val="single" w:sz="4" w:space="0" w:color="auto"/>
        <w:right w:val="single" w:sz="4" w:space="0" w:color="auto"/>
      </w:pBdr>
      <w:overflowPunct/>
      <w:autoSpaceDE/>
      <w:autoSpaceDN/>
      <w:adjustRightInd/>
      <w:spacing w:before="100" w:beforeAutospacing="1" w:after="100" w:afterAutospacing="1"/>
      <w:ind w:firstLineChars="400" w:firstLine="400"/>
      <w:textAlignment w:val="auto"/>
    </w:pPr>
    <w:rPr>
      <w:rFonts w:ascii="Times New Roman" w:eastAsia="Arial Unicode MS" w:hAnsi="Times New Roman"/>
      <w:sz w:val="12"/>
      <w:szCs w:val="12"/>
      <w:u w:val="double"/>
    </w:rPr>
  </w:style>
  <w:style w:type="paragraph" w:customStyle="1" w:styleId="xl33">
    <w:name w:val="xl33"/>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Times New Roman" w:eastAsia="Arial Unicode MS" w:hAnsi="Times New Roman"/>
      <w:sz w:val="12"/>
      <w:szCs w:val="12"/>
      <w:u w:val="double"/>
    </w:rPr>
  </w:style>
  <w:style w:type="paragraph" w:customStyle="1" w:styleId="xl34">
    <w:name w:val="xl34"/>
    <w:basedOn w:val="Normal"/>
    <w:rsid w:val="005E2DA9"/>
    <w:pPr>
      <w:pBdr>
        <w:top w:val="single" w:sz="4" w:space="0" w:color="auto"/>
        <w:left w:val="single" w:sz="4" w:space="31" w:color="auto"/>
        <w:bottom w:val="single" w:sz="4" w:space="0" w:color="auto"/>
        <w:right w:val="single" w:sz="4" w:space="0" w:color="auto"/>
      </w:pBdr>
      <w:overflowPunct/>
      <w:autoSpaceDE/>
      <w:autoSpaceDN/>
      <w:adjustRightInd/>
      <w:spacing w:before="100" w:beforeAutospacing="1" w:after="100" w:afterAutospacing="1"/>
      <w:ind w:firstLineChars="400" w:firstLine="400"/>
      <w:textAlignment w:val="auto"/>
    </w:pPr>
    <w:rPr>
      <w:rFonts w:ascii="Times New Roman" w:eastAsia="Arial Unicode MS" w:hAnsi="Times New Roman"/>
      <w:sz w:val="12"/>
      <w:szCs w:val="12"/>
    </w:rPr>
  </w:style>
  <w:style w:type="paragraph" w:customStyle="1" w:styleId="xl35">
    <w:name w:val="xl35"/>
    <w:basedOn w:val="Normal"/>
    <w:rsid w:val="005E2DA9"/>
    <w:pPr>
      <w:overflowPunct/>
      <w:autoSpaceDE/>
      <w:autoSpaceDN/>
      <w:adjustRightInd/>
      <w:spacing w:before="100" w:beforeAutospacing="1" w:after="100" w:afterAutospacing="1"/>
      <w:jc w:val="right"/>
      <w:textAlignment w:val="auto"/>
    </w:pPr>
    <w:rPr>
      <w:rFonts w:ascii="Times New Roman" w:eastAsia="Arial Unicode MS" w:hAnsi="Times New Roman"/>
      <w:sz w:val="12"/>
      <w:szCs w:val="12"/>
    </w:rPr>
  </w:style>
  <w:style w:type="paragraph" w:customStyle="1" w:styleId="xl36">
    <w:name w:val="xl36"/>
    <w:basedOn w:val="Normal"/>
    <w:rsid w:val="005E2DA9"/>
    <w:pPr>
      <w:pBdr>
        <w:top w:val="single" w:sz="4" w:space="0" w:color="auto"/>
        <w:left w:val="single" w:sz="4" w:space="31" w:color="auto"/>
        <w:bottom w:val="single" w:sz="4" w:space="0" w:color="auto"/>
        <w:right w:val="single" w:sz="4" w:space="0" w:color="auto"/>
      </w:pBdr>
      <w:overflowPunct/>
      <w:autoSpaceDE/>
      <w:autoSpaceDN/>
      <w:adjustRightInd/>
      <w:spacing w:before="100" w:beforeAutospacing="1" w:after="100" w:afterAutospacing="1"/>
      <w:ind w:firstLineChars="400" w:firstLine="400"/>
      <w:textAlignment w:val="auto"/>
    </w:pPr>
    <w:rPr>
      <w:rFonts w:ascii="Times New Roman" w:eastAsia="Arial Unicode MS" w:hAnsi="Times New Roman"/>
      <w:sz w:val="12"/>
      <w:szCs w:val="12"/>
      <w:u w:val="single"/>
    </w:rPr>
  </w:style>
  <w:style w:type="paragraph" w:customStyle="1" w:styleId="xl37">
    <w:name w:val="xl37"/>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Times New Roman" w:eastAsia="Arial Unicode MS" w:hAnsi="Times New Roman"/>
      <w:sz w:val="12"/>
      <w:szCs w:val="12"/>
      <w:u w:val="single"/>
    </w:rPr>
  </w:style>
  <w:style w:type="paragraph" w:customStyle="1" w:styleId="xl38">
    <w:name w:val="xl38"/>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 w:val="12"/>
      <w:szCs w:val="12"/>
    </w:rPr>
  </w:style>
  <w:style w:type="paragraph" w:customStyle="1" w:styleId="xl39">
    <w:name w:val="xl39"/>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Times New Roman" w:eastAsia="Arial Unicode MS" w:hAnsi="Times New Roman"/>
      <w:sz w:val="12"/>
      <w:szCs w:val="12"/>
    </w:rPr>
  </w:style>
  <w:style w:type="paragraph" w:styleId="BlockText">
    <w:name w:val="Block Text"/>
    <w:basedOn w:val="Normal"/>
    <w:rsid w:val="005E2DA9"/>
    <w:pPr>
      <w:tabs>
        <w:tab w:val="left" w:pos="6300"/>
        <w:tab w:val="decimal" w:pos="7380"/>
        <w:tab w:val="left" w:pos="7740"/>
        <w:tab w:val="decimal" w:pos="8820"/>
      </w:tabs>
      <w:ind w:left="720" w:right="-22" w:hanging="720"/>
      <w:jc w:val="both"/>
    </w:pPr>
    <w:rPr>
      <w:rFonts w:ascii="Times New Roman" w:hAnsi="Times New Roman"/>
      <w:sz w:val="22"/>
    </w:rPr>
  </w:style>
  <w:style w:type="paragraph" w:styleId="BodyText3">
    <w:name w:val="Body Text 3"/>
    <w:basedOn w:val="Normal"/>
    <w:rsid w:val="005E2DA9"/>
    <w:pPr>
      <w:jc w:val="right"/>
    </w:pPr>
    <w:rPr>
      <w:rFonts w:ascii="Times New Roman" w:hAnsi="Times New Roman"/>
      <w:i/>
      <w:iCs/>
      <w:sz w:val="12"/>
      <w:szCs w:val="16"/>
    </w:rPr>
  </w:style>
  <w:style w:type="paragraph" w:customStyle="1" w:styleId="xl40">
    <w:name w:val="xl40"/>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 w:val="12"/>
      <w:szCs w:val="12"/>
    </w:rPr>
  </w:style>
  <w:style w:type="paragraph" w:customStyle="1" w:styleId="xl41">
    <w:name w:val="xl41"/>
    <w:basedOn w:val="Normal"/>
    <w:rsid w:val="005E2D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 w:val="12"/>
      <w:szCs w:val="12"/>
    </w:rPr>
  </w:style>
  <w:style w:type="paragraph" w:customStyle="1" w:styleId="xl43">
    <w:name w:val="xl43"/>
    <w:basedOn w:val="Normal"/>
    <w:rsid w:val="005E2DA9"/>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 w:val="12"/>
      <w:szCs w:val="12"/>
    </w:rPr>
  </w:style>
  <w:style w:type="paragraph" w:customStyle="1" w:styleId="ListBullet1">
    <w:name w:val="List Bullet1"/>
    <w:basedOn w:val="Normal"/>
    <w:rsid w:val="005E2DA9"/>
    <w:pPr>
      <w:ind w:left="284" w:hanging="284"/>
      <w:jc w:val="both"/>
    </w:pPr>
    <w:rPr>
      <w:rFonts w:ascii="Times New Roman" w:hAnsi="Times New Roman"/>
      <w:sz w:val="20"/>
      <w:lang w:val="en-GB"/>
    </w:rPr>
  </w:style>
  <w:style w:type="paragraph" w:styleId="CommentText">
    <w:name w:val="annotation text"/>
    <w:basedOn w:val="Normal"/>
    <w:link w:val="CommentTextChar"/>
    <w:uiPriority w:val="99"/>
    <w:rsid w:val="005E2DA9"/>
    <w:pPr>
      <w:widowControl w:val="0"/>
    </w:pPr>
    <w:rPr>
      <w:rFonts w:ascii="Times New Roman" w:hAnsi="Times New Roman"/>
      <w:sz w:val="20"/>
    </w:rPr>
  </w:style>
  <w:style w:type="character" w:customStyle="1" w:styleId="CommentTextChar">
    <w:name w:val="Comment Text Char"/>
    <w:basedOn w:val="DefaultParagraphFont"/>
    <w:link w:val="CommentText"/>
    <w:uiPriority w:val="99"/>
    <w:rsid w:val="00CB26DA"/>
    <w:rPr>
      <w:rFonts w:cs="Angsana New"/>
    </w:rPr>
  </w:style>
  <w:style w:type="paragraph" w:customStyle="1" w:styleId="Listbulletindent">
    <w:name w:val="List bullet indent"/>
    <w:basedOn w:val="ListBullet1"/>
    <w:rsid w:val="005E2DA9"/>
    <w:pPr>
      <w:ind w:left="992" w:hanging="283"/>
    </w:pPr>
  </w:style>
  <w:style w:type="paragraph" w:customStyle="1" w:styleId="a1">
    <w:name w:val="??"/>
    <w:rsid w:val="005E2DA9"/>
    <w:pPr>
      <w:widowControl w:val="0"/>
      <w:overflowPunct w:val="0"/>
      <w:autoSpaceDE w:val="0"/>
      <w:autoSpaceDN w:val="0"/>
      <w:adjustRightInd w:val="0"/>
      <w:textAlignment w:val="baseline"/>
    </w:pPr>
    <w:rPr>
      <w:rFonts w:cs="Angsana New"/>
    </w:rPr>
  </w:style>
  <w:style w:type="paragraph" w:customStyle="1" w:styleId="Style1">
    <w:name w:val="Style1"/>
    <w:basedOn w:val="Normal"/>
    <w:rsid w:val="005E2DA9"/>
    <w:pPr>
      <w:spacing w:after="120"/>
      <w:ind w:left="709"/>
      <w:jc w:val="both"/>
    </w:pPr>
    <w:rPr>
      <w:rFonts w:ascii="Times New Roman" w:hAnsi="Times New Roman"/>
      <w:b/>
      <w:i/>
      <w:sz w:val="20"/>
      <w:lang w:val="en-GB"/>
    </w:rPr>
  </w:style>
  <w:style w:type="paragraph" w:customStyle="1" w:styleId="BodyTextTimesNewRoman">
    <w:name w:val="Body Text + Times New Roman"/>
    <w:aliases w:val="Not Italic,Left:  1.25 cm,First line:  0.02 cm"/>
    <w:basedOn w:val="BodyText"/>
    <w:rsid w:val="005E2DA9"/>
    <w:pPr>
      <w:ind w:left="709" w:firstLine="11"/>
    </w:pPr>
    <w:rPr>
      <w:rFonts w:ascii="Times New Roman" w:hAnsi="Times New Roman"/>
      <w:i w:val="0"/>
      <w:sz w:val="20"/>
    </w:rPr>
  </w:style>
  <w:style w:type="character" w:customStyle="1" w:styleId="900Italics">
    <w:name w:val="900 Italics"/>
    <w:rsid w:val="005E2DA9"/>
    <w:rPr>
      <w:i/>
      <w:iCs/>
    </w:rPr>
  </w:style>
  <w:style w:type="character" w:styleId="Hyperlink">
    <w:name w:val="Hyperlink"/>
    <w:basedOn w:val="DefaultParagraphFont"/>
    <w:rsid w:val="005E2DA9"/>
    <w:rPr>
      <w:color w:val="0000FF"/>
      <w:u w:val="single"/>
    </w:rPr>
  </w:style>
  <w:style w:type="paragraph" w:styleId="BalloonText">
    <w:name w:val="Balloon Text"/>
    <w:basedOn w:val="Normal"/>
    <w:link w:val="BalloonTextChar"/>
    <w:uiPriority w:val="99"/>
    <w:semiHidden/>
    <w:rsid w:val="00A31E95"/>
    <w:rPr>
      <w:rFonts w:ascii="Tahoma" w:hAnsi="Tahoma" w:cs="Tahoma"/>
      <w:sz w:val="16"/>
      <w:szCs w:val="16"/>
    </w:rPr>
  </w:style>
  <w:style w:type="character" w:customStyle="1" w:styleId="BalloonTextChar">
    <w:name w:val="Balloon Text Char"/>
    <w:basedOn w:val="DefaultParagraphFont"/>
    <w:link w:val="BalloonText"/>
    <w:uiPriority w:val="99"/>
    <w:semiHidden/>
    <w:rsid w:val="00910DF5"/>
    <w:rPr>
      <w:rFonts w:ascii="Tahoma" w:hAnsi="Tahoma" w:cs="Tahoma"/>
      <w:sz w:val="16"/>
      <w:szCs w:val="16"/>
    </w:rPr>
  </w:style>
  <w:style w:type="paragraph" w:styleId="Index4">
    <w:name w:val="index 4"/>
    <w:basedOn w:val="Normal"/>
    <w:next w:val="Normal"/>
    <w:autoRedefine/>
    <w:semiHidden/>
    <w:rsid w:val="00862545"/>
    <w:pPr>
      <w:ind w:left="960" w:hanging="240"/>
    </w:pPr>
  </w:style>
  <w:style w:type="paragraph" w:styleId="List">
    <w:name w:val="List"/>
    <w:basedOn w:val="Normal"/>
    <w:rsid w:val="00EE233E"/>
    <w:pPr>
      <w:ind w:left="360" w:hanging="360"/>
    </w:pPr>
  </w:style>
  <w:style w:type="paragraph" w:styleId="List2">
    <w:name w:val="List 2"/>
    <w:basedOn w:val="Normal"/>
    <w:rsid w:val="00EE233E"/>
    <w:pPr>
      <w:ind w:left="720" w:hanging="360"/>
    </w:pPr>
  </w:style>
  <w:style w:type="paragraph" w:styleId="List3">
    <w:name w:val="List 3"/>
    <w:basedOn w:val="Normal"/>
    <w:rsid w:val="00EE233E"/>
    <w:pPr>
      <w:ind w:left="1080" w:hanging="360"/>
    </w:pPr>
  </w:style>
  <w:style w:type="paragraph" w:styleId="List4">
    <w:name w:val="List 4"/>
    <w:basedOn w:val="Normal"/>
    <w:rsid w:val="00EE233E"/>
    <w:pPr>
      <w:ind w:left="1440" w:hanging="360"/>
    </w:pPr>
  </w:style>
  <w:style w:type="paragraph" w:styleId="List5">
    <w:name w:val="List 5"/>
    <w:basedOn w:val="Normal"/>
    <w:rsid w:val="00EE233E"/>
    <w:pPr>
      <w:ind w:left="1800" w:hanging="360"/>
    </w:pPr>
  </w:style>
  <w:style w:type="paragraph" w:styleId="MessageHeader">
    <w:name w:val="Message Header"/>
    <w:basedOn w:val="Normal"/>
    <w:rsid w:val="00EE233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Date">
    <w:name w:val="Date"/>
    <w:basedOn w:val="Normal"/>
    <w:next w:val="Normal"/>
    <w:rsid w:val="00EE233E"/>
  </w:style>
  <w:style w:type="paragraph" w:styleId="ListBullet3">
    <w:name w:val="List Bullet 3"/>
    <w:basedOn w:val="Normal"/>
    <w:rsid w:val="00EE233E"/>
    <w:pPr>
      <w:numPr>
        <w:numId w:val="1"/>
      </w:numPr>
    </w:pPr>
  </w:style>
  <w:style w:type="paragraph" w:styleId="ListBullet5">
    <w:name w:val="List Bullet 5"/>
    <w:basedOn w:val="Normal"/>
    <w:rsid w:val="00EE233E"/>
    <w:pPr>
      <w:numPr>
        <w:numId w:val="2"/>
      </w:numPr>
    </w:pPr>
  </w:style>
  <w:style w:type="paragraph" w:styleId="ListContinue3">
    <w:name w:val="List Continue 3"/>
    <w:basedOn w:val="Normal"/>
    <w:rsid w:val="00EE233E"/>
    <w:pPr>
      <w:spacing w:after="120"/>
      <w:ind w:left="1080"/>
    </w:pPr>
  </w:style>
  <w:style w:type="paragraph" w:styleId="Caption">
    <w:name w:val="caption"/>
    <w:basedOn w:val="Normal"/>
    <w:next w:val="Normal"/>
    <w:qFormat/>
    <w:rsid w:val="00EE233E"/>
    <w:rPr>
      <w:b/>
      <w:bCs/>
      <w:sz w:val="20"/>
    </w:rPr>
  </w:style>
  <w:style w:type="paragraph" w:styleId="Title">
    <w:name w:val="Title"/>
    <w:basedOn w:val="Normal"/>
    <w:qFormat/>
    <w:rsid w:val="00EE233E"/>
    <w:pPr>
      <w:spacing w:before="240" w:after="60"/>
      <w:jc w:val="center"/>
      <w:outlineLvl w:val="0"/>
    </w:pPr>
    <w:rPr>
      <w:rFonts w:ascii="Arial" w:hAnsi="Arial" w:cs="Arial"/>
      <w:b/>
      <w:bCs/>
      <w:kern w:val="28"/>
      <w:sz w:val="32"/>
      <w:szCs w:val="32"/>
    </w:rPr>
  </w:style>
  <w:style w:type="paragraph" w:styleId="Subtitle">
    <w:name w:val="Subtitle"/>
    <w:basedOn w:val="Normal"/>
    <w:link w:val="SubtitleChar"/>
    <w:uiPriority w:val="11"/>
    <w:qFormat/>
    <w:rsid w:val="00EE233E"/>
    <w:pPr>
      <w:spacing w:after="60"/>
      <w:jc w:val="center"/>
      <w:outlineLvl w:val="1"/>
    </w:pPr>
    <w:rPr>
      <w:rFonts w:ascii="Arial" w:hAnsi="Arial" w:cs="Arial"/>
      <w:szCs w:val="24"/>
    </w:rPr>
  </w:style>
  <w:style w:type="character" w:customStyle="1" w:styleId="SubtitleChar">
    <w:name w:val="Subtitle Char"/>
    <w:basedOn w:val="DefaultParagraphFont"/>
    <w:link w:val="Subtitle"/>
    <w:uiPriority w:val="11"/>
    <w:rsid w:val="00910DF5"/>
    <w:rPr>
      <w:rFonts w:ascii="Arial" w:hAnsi="Arial" w:cs="Arial"/>
      <w:sz w:val="24"/>
      <w:szCs w:val="24"/>
    </w:rPr>
  </w:style>
  <w:style w:type="paragraph" w:customStyle="1" w:styleId="ReferenceLine">
    <w:name w:val="Reference Line"/>
    <w:basedOn w:val="BodyText"/>
    <w:rsid w:val="00EE233E"/>
  </w:style>
  <w:style w:type="paragraph" w:styleId="BodyTextFirstIndent">
    <w:name w:val="Body Text First Indent"/>
    <w:basedOn w:val="BodyText"/>
    <w:rsid w:val="00EE233E"/>
    <w:pPr>
      <w:spacing w:after="120"/>
      <w:ind w:firstLine="210"/>
      <w:jc w:val="left"/>
    </w:pPr>
    <w:rPr>
      <w:i w:val="0"/>
    </w:rPr>
  </w:style>
  <w:style w:type="paragraph" w:styleId="BodyTextFirstIndent2">
    <w:name w:val="Body Text First Indent 2"/>
    <w:basedOn w:val="BodyTextIndent"/>
    <w:rsid w:val="00EE233E"/>
    <w:pPr>
      <w:tabs>
        <w:tab w:val="clear" w:pos="6300"/>
        <w:tab w:val="clear" w:pos="7380"/>
        <w:tab w:val="clear" w:pos="7740"/>
        <w:tab w:val="clear" w:pos="8820"/>
      </w:tabs>
      <w:spacing w:after="120"/>
      <w:ind w:left="360" w:firstLine="210"/>
      <w:jc w:val="left"/>
    </w:pPr>
    <w:rPr>
      <w:rFonts w:ascii="Times" w:hAnsi="Times"/>
      <w:sz w:val="24"/>
    </w:rPr>
  </w:style>
  <w:style w:type="character" w:styleId="FollowedHyperlink">
    <w:name w:val="FollowedHyperlink"/>
    <w:basedOn w:val="DefaultParagraphFont"/>
    <w:rsid w:val="00E5061B"/>
    <w:rPr>
      <w:color w:val="606420"/>
      <w:u w:val="single"/>
    </w:rPr>
  </w:style>
  <w:style w:type="character" w:styleId="CommentReference">
    <w:name w:val="annotation reference"/>
    <w:basedOn w:val="DefaultParagraphFont"/>
    <w:uiPriority w:val="99"/>
    <w:rsid w:val="005F0578"/>
    <w:rPr>
      <w:sz w:val="16"/>
      <w:szCs w:val="16"/>
    </w:rPr>
  </w:style>
  <w:style w:type="paragraph" w:styleId="CommentSubject">
    <w:name w:val="annotation subject"/>
    <w:basedOn w:val="CommentText"/>
    <w:next w:val="CommentText"/>
    <w:link w:val="CommentSubjectChar"/>
    <w:uiPriority w:val="99"/>
    <w:semiHidden/>
    <w:rsid w:val="005F0578"/>
    <w:pPr>
      <w:widowControl/>
    </w:pPr>
    <w:rPr>
      <w:rFonts w:ascii="Times" w:hAnsi="Times"/>
      <w:b/>
      <w:bCs/>
    </w:rPr>
  </w:style>
  <w:style w:type="character" w:customStyle="1" w:styleId="CommentSubjectChar">
    <w:name w:val="Comment Subject Char"/>
    <w:basedOn w:val="CommentTextChar"/>
    <w:link w:val="CommentSubject"/>
    <w:uiPriority w:val="99"/>
    <w:semiHidden/>
    <w:rsid w:val="00910DF5"/>
    <w:rPr>
      <w:rFonts w:ascii="Times" w:hAnsi="Times" w:cs="Angsana New"/>
      <w:b/>
      <w:bCs/>
    </w:rPr>
  </w:style>
  <w:style w:type="table" w:styleId="TableGrid">
    <w:name w:val="Table Grid"/>
    <w:basedOn w:val="TableNormal"/>
    <w:uiPriority w:val="39"/>
    <w:rsid w:val="001338F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3">
    <w:name w:val="CM3"/>
    <w:basedOn w:val="Normal"/>
    <w:next w:val="Normal"/>
    <w:rsid w:val="00184A36"/>
    <w:pPr>
      <w:widowControl w:val="0"/>
      <w:overflowPunct/>
      <w:textAlignment w:val="auto"/>
    </w:pPr>
    <w:rPr>
      <w:rFonts w:ascii="EY Interstate" w:hAnsi="EY Interstate" w:cs="Times New Roman"/>
      <w:szCs w:val="24"/>
    </w:rPr>
  </w:style>
  <w:style w:type="paragraph" w:customStyle="1" w:styleId="Style11ptBlackRight">
    <w:name w:val="Style 11 pt Black Right"/>
    <w:basedOn w:val="Normal"/>
    <w:rsid w:val="003A3125"/>
    <w:pPr>
      <w:overflowPunct/>
      <w:autoSpaceDE/>
      <w:autoSpaceDN/>
      <w:adjustRightInd/>
      <w:jc w:val="right"/>
      <w:textAlignment w:val="auto"/>
    </w:pPr>
    <w:rPr>
      <w:rFonts w:ascii="Times New Roman" w:hAnsi="Times New Roman" w:cs="Times New Roman"/>
      <w:sz w:val="22"/>
      <w:lang w:val="en-GB"/>
    </w:rPr>
  </w:style>
  <w:style w:type="paragraph" w:styleId="ListParagraph">
    <w:name w:val="List Paragraph"/>
    <w:aliases w:val="abc,bullet 1"/>
    <w:basedOn w:val="Normal"/>
    <w:link w:val="ListParagraphChar"/>
    <w:uiPriority w:val="34"/>
    <w:qFormat/>
    <w:rsid w:val="00C9775A"/>
    <w:pPr>
      <w:overflowPunct/>
      <w:autoSpaceDE/>
      <w:autoSpaceDN/>
      <w:adjustRightInd/>
      <w:spacing w:after="200" w:line="276" w:lineRule="auto"/>
      <w:ind w:left="720"/>
      <w:contextualSpacing/>
      <w:textAlignment w:val="auto"/>
    </w:pPr>
    <w:rPr>
      <w:rFonts w:ascii="Calibri" w:hAnsi="Calibri" w:cs="Times New Roman"/>
      <w:sz w:val="22"/>
      <w:szCs w:val="22"/>
    </w:rPr>
  </w:style>
  <w:style w:type="character" w:customStyle="1" w:styleId="ListParagraphChar">
    <w:name w:val="List Paragraph Char"/>
    <w:aliases w:val="abc Char,bullet 1 Char"/>
    <w:basedOn w:val="DefaultParagraphFont"/>
    <w:link w:val="ListParagraph"/>
    <w:uiPriority w:val="34"/>
    <w:locked/>
    <w:rsid w:val="00BB37A9"/>
    <w:rPr>
      <w:rFonts w:ascii="Calibri" w:hAnsi="Calibri"/>
      <w:sz w:val="22"/>
      <w:szCs w:val="22"/>
    </w:rPr>
  </w:style>
  <w:style w:type="paragraph" w:styleId="Revision">
    <w:name w:val="Revision"/>
    <w:hidden/>
    <w:uiPriority w:val="99"/>
    <w:semiHidden/>
    <w:rsid w:val="0081656C"/>
    <w:rPr>
      <w:rFonts w:ascii="Times" w:hAnsi="Times" w:cs="Angsana New"/>
      <w:sz w:val="24"/>
    </w:rPr>
  </w:style>
  <w:style w:type="character" w:styleId="EndnoteReference">
    <w:name w:val="endnote reference"/>
    <w:basedOn w:val="DefaultParagraphFont"/>
    <w:rsid w:val="005C30A0"/>
    <w:rPr>
      <w:vertAlign w:val="superscript"/>
    </w:rPr>
  </w:style>
  <w:style w:type="character" w:styleId="LineNumber">
    <w:name w:val="line number"/>
    <w:basedOn w:val="DefaultParagraphFont"/>
    <w:rsid w:val="00EF77D7"/>
  </w:style>
  <w:style w:type="paragraph" w:styleId="DocumentMap">
    <w:name w:val="Document Map"/>
    <w:basedOn w:val="Normal"/>
    <w:link w:val="DocumentMapChar"/>
    <w:rsid w:val="00875E79"/>
    <w:rPr>
      <w:rFonts w:ascii="Tahoma" w:hAnsi="Tahoma" w:cs="Tahoma"/>
      <w:sz w:val="16"/>
      <w:szCs w:val="16"/>
    </w:rPr>
  </w:style>
  <w:style w:type="character" w:customStyle="1" w:styleId="DocumentMapChar">
    <w:name w:val="Document Map Char"/>
    <w:basedOn w:val="DefaultParagraphFont"/>
    <w:link w:val="DocumentMap"/>
    <w:rsid w:val="00875E79"/>
    <w:rPr>
      <w:rFonts w:ascii="Tahoma" w:hAnsi="Tahoma" w:cs="Tahoma"/>
      <w:sz w:val="16"/>
      <w:szCs w:val="16"/>
    </w:rPr>
  </w:style>
  <w:style w:type="paragraph" w:customStyle="1" w:styleId="Toptabletext">
    <w:name w:val="Top table text"/>
    <w:basedOn w:val="BodyText"/>
    <w:rsid w:val="00425290"/>
    <w:pPr>
      <w:jc w:val="right"/>
    </w:pPr>
    <w:rPr>
      <w:rFonts w:ascii="Times New Roman" w:hAnsi="Times New Roman" w:cs="Times New Roman"/>
      <w:sz w:val="20"/>
    </w:rPr>
  </w:style>
  <w:style w:type="paragraph" w:styleId="NoSpacing">
    <w:name w:val="No Spacing"/>
    <w:uiPriority w:val="1"/>
    <w:qFormat/>
    <w:rsid w:val="004D442B"/>
    <w:rPr>
      <w:rFonts w:ascii="Calibri" w:eastAsia="Calibri" w:hAnsi="Calibri"/>
      <w:sz w:val="22"/>
      <w:szCs w:val="22"/>
    </w:rPr>
  </w:style>
  <w:style w:type="paragraph" w:customStyle="1" w:styleId="Default">
    <w:name w:val="Default"/>
    <w:rsid w:val="00EB7312"/>
    <w:pPr>
      <w:autoSpaceDE w:val="0"/>
      <w:autoSpaceDN w:val="0"/>
      <w:adjustRightInd w:val="0"/>
    </w:pPr>
    <w:rPr>
      <w:rFonts w:ascii="EYInterstate" w:hAnsi="EYInterstate" w:cs="EYInterstate"/>
      <w:color w:val="000000"/>
      <w:sz w:val="24"/>
      <w:szCs w:val="24"/>
    </w:rPr>
  </w:style>
  <w:style w:type="paragraph" w:customStyle="1" w:styleId="BodyText23">
    <w:name w:val="Body Text 23"/>
    <w:basedOn w:val="Normal"/>
    <w:rsid w:val="008A159B"/>
    <w:pPr>
      <w:widowControl w:val="0"/>
      <w:ind w:left="720"/>
      <w:jc w:val="both"/>
    </w:pPr>
    <w:rPr>
      <w:rFonts w:ascii="VNI-Times" w:hAnsi="VNI-Times" w:cs="Times New Roman"/>
      <w:sz w:val="22"/>
    </w:rPr>
  </w:style>
  <w:style w:type="paragraph" w:styleId="TOC5">
    <w:name w:val="toc 5"/>
    <w:basedOn w:val="Normal"/>
    <w:next w:val="Normal"/>
    <w:autoRedefine/>
    <w:rsid w:val="00130C6E"/>
    <w:pPr>
      <w:spacing w:after="100"/>
      <w:ind w:left="960"/>
    </w:pPr>
  </w:style>
  <w:style w:type="paragraph" w:customStyle="1" w:styleId="Standard1">
    <w:name w:val="Standard1"/>
    <w:rsid w:val="00133FFE"/>
    <w:pPr>
      <w:overflowPunct w:val="0"/>
      <w:autoSpaceDE w:val="0"/>
      <w:autoSpaceDN w:val="0"/>
      <w:adjustRightInd w:val="0"/>
      <w:spacing w:before="60" w:after="60"/>
      <w:textAlignment w:val="baseline"/>
    </w:pPr>
    <w:rPr>
      <w:noProof/>
    </w:rPr>
  </w:style>
  <w:style w:type="paragraph" w:customStyle="1" w:styleId="consoyearheads">
    <w:name w:val="conso yearheads"/>
    <w:basedOn w:val="Normal"/>
    <w:rsid w:val="005045BB"/>
    <w:pPr>
      <w:keepLines/>
      <w:tabs>
        <w:tab w:val="left" w:pos="300"/>
        <w:tab w:val="left" w:pos="580"/>
        <w:tab w:val="left" w:pos="840"/>
        <w:tab w:val="center" w:pos="2660"/>
        <w:tab w:val="center" w:pos="3880"/>
        <w:tab w:val="center" w:pos="5260"/>
        <w:tab w:val="center" w:pos="6620"/>
        <w:tab w:val="center" w:pos="7980"/>
      </w:tabs>
      <w:overflowPunct/>
      <w:autoSpaceDE/>
      <w:autoSpaceDN/>
      <w:adjustRightInd/>
      <w:ind w:left="20" w:right="275"/>
      <w:jc w:val="both"/>
      <w:textAlignment w:val="auto"/>
    </w:pPr>
    <w:rPr>
      <w:rFonts w:ascii="Palatino" w:hAnsi="Palatino" w:cs="Arial"/>
      <w:b/>
      <w:sz w:val="20"/>
      <w:lang w:val="en-GB"/>
    </w:rPr>
  </w:style>
  <w:style w:type="paragraph" w:customStyle="1" w:styleId="Notes">
    <w:name w:val="Notes"/>
    <w:basedOn w:val="Normal"/>
    <w:autoRedefine/>
    <w:rsid w:val="00005A17"/>
    <w:pPr>
      <w:tabs>
        <w:tab w:val="left" w:pos="720"/>
      </w:tabs>
      <w:ind w:left="720" w:hanging="720"/>
      <w:jc w:val="both"/>
      <w:outlineLvl w:val="0"/>
    </w:pPr>
    <w:rPr>
      <w:rFonts w:ascii="Arial" w:hAnsi="Arial" w:cs="Arial"/>
      <w:b/>
      <w:sz w:val="20"/>
    </w:rPr>
  </w:style>
  <w:style w:type="paragraph" w:customStyle="1" w:styleId="Heading11">
    <w:name w:val="Heading 11"/>
    <w:basedOn w:val="Normal"/>
    <w:next w:val="BodyText"/>
    <w:autoRedefine/>
    <w:rsid w:val="00A97DFE"/>
    <w:pPr>
      <w:overflowPunct/>
      <w:autoSpaceDE/>
      <w:autoSpaceDN/>
      <w:adjustRightInd/>
      <w:ind w:right="403"/>
      <w:textAlignment w:val="auto"/>
      <w:outlineLvl w:val="0"/>
    </w:pPr>
    <w:rPr>
      <w:rFonts w:ascii="VNI-Times" w:eastAsia="MS Mincho" w:hAnsi="VNI-Times" w:cs="Tahoma"/>
      <w:b/>
      <w:sz w:val="20"/>
      <w:szCs w:val="28"/>
      <w:lang w:eastAsia="ar-SA"/>
    </w:rPr>
  </w:style>
  <w:style w:type="paragraph" w:customStyle="1" w:styleId="Heading112pt">
    <w:name w:val="Heading 1 + 12 pt"/>
    <w:aliases w:val="Centered,Heading 2 + 12 pt"/>
    <w:basedOn w:val="Heading1"/>
    <w:rsid w:val="00ED444B"/>
    <w:pPr>
      <w:keepNext/>
      <w:overflowPunct/>
      <w:autoSpaceDE/>
      <w:autoSpaceDN/>
      <w:adjustRightInd/>
      <w:spacing w:after="0" w:line="240" w:lineRule="auto"/>
      <w:ind w:left="0" w:firstLine="0"/>
      <w:jc w:val="center"/>
      <w:textAlignment w:val="auto"/>
    </w:pPr>
    <w:rPr>
      <w:rFonts w:ascii="VNI-Times" w:eastAsia="VNI-Times" w:hAnsi="VNI-Times" w:cs="VNI-Times"/>
      <w:b/>
      <w:bCs/>
      <w:szCs w:val="24"/>
      <w:lang w:eastAsia="en-AU"/>
    </w:rPr>
  </w:style>
  <w:style w:type="paragraph" w:customStyle="1" w:styleId="response">
    <w:name w:val="response"/>
    <w:basedOn w:val="Normal"/>
    <w:rsid w:val="00EA053B"/>
    <w:pPr>
      <w:overflowPunct/>
      <w:autoSpaceDE/>
      <w:autoSpaceDN/>
      <w:adjustRightInd/>
      <w:spacing w:before="120" w:after="120"/>
      <w:textAlignment w:val="auto"/>
    </w:pPr>
    <w:rPr>
      <w:rFonts w:ascii="Times New Roman" w:eastAsia="PMingLiU" w:hAnsi="Times New Roman" w:cs="Times New Roman"/>
      <w:sz w:val="20"/>
    </w:rPr>
  </w:style>
  <w:style w:type="paragraph" w:customStyle="1" w:styleId="1">
    <w:name w:val="1"/>
    <w:basedOn w:val="Normal"/>
    <w:link w:val="1Char"/>
    <w:rsid w:val="00F26023"/>
    <w:pPr>
      <w:overflowPunct/>
      <w:autoSpaceDE/>
      <w:autoSpaceDN/>
      <w:adjustRightInd/>
      <w:jc w:val="both"/>
      <w:textAlignment w:val="auto"/>
    </w:pPr>
    <w:rPr>
      <w:rFonts w:ascii="Arial" w:hAnsi="Arial" w:cs="Arial"/>
      <w:color w:val="000000"/>
      <w:sz w:val="22"/>
      <w:szCs w:val="22"/>
    </w:rPr>
  </w:style>
  <w:style w:type="character" w:customStyle="1" w:styleId="1Char">
    <w:name w:val="1 Char"/>
    <w:basedOn w:val="DefaultParagraphFont"/>
    <w:link w:val="1"/>
    <w:locked/>
    <w:rsid w:val="00F26023"/>
    <w:rPr>
      <w:rFonts w:ascii="Arial" w:hAnsi="Arial" w:cs="Arial"/>
      <w:color w:val="000000"/>
      <w:sz w:val="22"/>
      <w:szCs w:val="22"/>
    </w:rPr>
  </w:style>
  <w:style w:type="paragraph" w:customStyle="1" w:styleId="11">
    <w:name w:val="1.1"/>
    <w:basedOn w:val="1"/>
    <w:rsid w:val="00F26023"/>
    <w:pPr>
      <w:tabs>
        <w:tab w:val="left" w:pos="560"/>
      </w:tabs>
    </w:pPr>
    <w:rPr>
      <w:rFonts w:ascii="Palatino" w:hAnsi="Palatino" w:cs="Times New Roman"/>
      <w:color w:val="auto"/>
      <w:sz w:val="20"/>
      <w:szCs w:val="20"/>
      <w:lang w:val="en-GB"/>
    </w:rPr>
  </w:style>
  <w:style w:type="paragraph" w:customStyle="1" w:styleId="fixedassethead">
    <w:name w:val="fixed asset head"/>
    <w:basedOn w:val="Normal"/>
    <w:uiPriority w:val="99"/>
    <w:rsid w:val="00F26023"/>
    <w:pPr>
      <w:keepLines/>
      <w:tabs>
        <w:tab w:val="left" w:pos="840"/>
        <w:tab w:val="left" w:pos="1080"/>
        <w:tab w:val="left" w:pos="1340"/>
        <w:tab w:val="center" w:pos="3560"/>
        <w:tab w:val="center" w:pos="4980"/>
        <w:tab w:val="center" w:pos="6480"/>
        <w:tab w:val="bar" w:pos="7140"/>
        <w:tab w:val="center" w:pos="7840"/>
        <w:tab w:val="bar" w:pos="8520"/>
      </w:tabs>
      <w:overflowPunct/>
      <w:autoSpaceDE/>
      <w:autoSpaceDN/>
      <w:adjustRightInd/>
      <w:ind w:left="540" w:right="255"/>
      <w:jc w:val="both"/>
      <w:textAlignment w:val="auto"/>
    </w:pPr>
    <w:rPr>
      <w:rFonts w:ascii="Palatino" w:hAnsi="Palatino" w:cs="Times New Roman"/>
      <w:b/>
      <w:sz w:val="20"/>
      <w:lang w:val="en-GB"/>
    </w:rPr>
  </w:style>
  <w:style w:type="paragraph" w:customStyle="1" w:styleId="subheading1">
    <w:name w:val="subheading 1"/>
    <w:basedOn w:val="Normal"/>
    <w:uiPriority w:val="99"/>
    <w:rsid w:val="00446B34"/>
    <w:pPr>
      <w:keepNext/>
      <w:keepLines/>
      <w:tabs>
        <w:tab w:val="left" w:pos="840"/>
        <w:tab w:val="center" w:pos="5103"/>
        <w:tab w:val="decimal" w:pos="7000"/>
        <w:tab w:val="decimal" w:pos="8448"/>
      </w:tabs>
      <w:overflowPunct/>
      <w:autoSpaceDE/>
      <w:autoSpaceDN/>
      <w:adjustRightInd/>
      <w:ind w:left="560" w:right="440" w:hanging="560"/>
      <w:jc w:val="both"/>
      <w:textAlignment w:val="auto"/>
    </w:pPr>
    <w:rPr>
      <w:rFonts w:ascii="Palatino" w:hAnsi="Palatino" w:cs="Times New Roman"/>
      <w:b/>
      <w:lang w:val="en-GB"/>
    </w:rPr>
  </w:style>
  <w:style w:type="paragraph" w:customStyle="1" w:styleId="fixedassetnote">
    <w:name w:val="fixed asset note"/>
    <w:basedOn w:val="Normal"/>
    <w:uiPriority w:val="99"/>
    <w:rsid w:val="00F9202A"/>
    <w:pPr>
      <w:keepLines/>
      <w:tabs>
        <w:tab w:val="left" w:pos="840"/>
        <w:tab w:val="left" w:pos="1120"/>
        <w:tab w:val="left" w:pos="1400"/>
        <w:tab w:val="decimal" w:pos="4040"/>
        <w:tab w:val="decimal" w:pos="5480"/>
        <w:tab w:val="decimal" w:pos="6940"/>
        <w:tab w:val="bar" w:pos="7140"/>
        <w:tab w:val="decimal" w:pos="8300"/>
        <w:tab w:val="bar" w:pos="8520"/>
      </w:tabs>
      <w:overflowPunct/>
      <w:autoSpaceDE/>
      <w:autoSpaceDN/>
      <w:adjustRightInd/>
      <w:ind w:left="540" w:right="255"/>
      <w:jc w:val="both"/>
      <w:textAlignment w:val="auto"/>
    </w:pPr>
    <w:rPr>
      <w:rFonts w:ascii="Palatino" w:hAnsi="Palatino" w:cs="Times New Roman"/>
      <w:sz w:val="20"/>
      <w:lang w:val="en-GB"/>
    </w:rPr>
  </w:style>
  <w:style w:type="paragraph" w:customStyle="1" w:styleId="subheading2">
    <w:name w:val="subheading 2"/>
    <w:basedOn w:val="subheading1"/>
    <w:rsid w:val="00F9202A"/>
    <w:pPr>
      <w:tabs>
        <w:tab w:val="clear" w:pos="840"/>
        <w:tab w:val="left" w:pos="1400"/>
      </w:tabs>
      <w:ind w:left="1120"/>
    </w:pPr>
    <w:rPr>
      <w:i/>
    </w:rPr>
  </w:style>
  <w:style w:type="paragraph" w:customStyle="1" w:styleId="iu1">
    <w:name w:val="Điều 1"/>
    <w:basedOn w:val="Normal"/>
    <w:rsid w:val="009E67DD"/>
    <w:pPr>
      <w:numPr>
        <w:numId w:val="3"/>
      </w:numPr>
      <w:overflowPunct/>
      <w:autoSpaceDE/>
      <w:autoSpaceDN/>
      <w:adjustRightInd/>
      <w:jc w:val="both"/>
      <w:textAlignment w:val="auto"/>
    </w:pPr>
    <w:rPr>
      <w:rFonts w:ascii="Times New Roman" w:hAnsi="Times New Roman" w:cs="Times New Roman"/>
      <w:b/>
      <w:szCs w:val="24"/>
    </w:rPr>
  </w:style>
  <w:style w:type="paragraph" w:styleId="ListBullet">
    <w:name w:val="List Bullet"/>
    <w:basedOn w:val="BodyText"/>
    <w:rsid w:val="009A6382"/>
    <w:pPr>
      <w:keepLines/>
      <w:numPr>
        <w:numId w:val="4"/>
      </w:numPr>
      <w:spacing w:before="130" w:after="130"/>
    </w:pPr>
    <w:rPr>
      <w:rFonts w:ascii="Times New Roman" w:hAnsi="Times New Roman" w:cs="Times New Roman"/>
      <w:i w:val="0"/>
      <w:sz w:val="22"/>
      <w:lang w:val="en-GB"/>
    </w:rPr>
  </w:style>
  <w:style w:type="table" w:customStyle="1" w:styleId="TableGrid1">
    <w:name w:val="Table Grid1"/>
    <w:basedOn w:val="TableNormal"/>
    <w:next w:val="TableGrid"/>
    <w:rsid w:val="00F00DF6"/>
    <w:pPr>
      <w:widowControl w:val="0"/>
      <w:overflowPunct w:val="0"/>
      <w:autoSpaceDE w:val="0"/>
      <w:autoSpaceDN w:val="0"/>
      <w:adjustRightInd w:val="0"/>
      <w:textAlignment w:val="baseline"/>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910DF5"/>
  </w:style>
  <w:style w:type="character" w:customStyle="1" w:styleId="longtext">
    <w:name w:val="long_text"/>
    <w:basedOn w:val="DefaultParagraphFont"/>
    <w:rsid w:val="00910DF5"/>
  </w:style>
  <w:style w:type="paragraph" w:styleId="NormalWeb">
    <w:name w:val="Normal (Web)"/>
    <w:basedOn w:val="Normal"/>
    <w:uiPriority w:val="99"/>
    <w:unhideWhenUsed/>
    <w:rsid w:val="00910DF5"/>
    <w:pPr>
      <w:overflowPunct/>
      <w:autoSpaceDE/>
      <w:autoSpaceDN/>
      <w:adjustRightInd/>
      <w:spacing w:before="100" w:beforeAutospacing="1" w:after="100" w:afterAutospacing="1"/>
      <w:textAlignment w:val="auto"/>
    </w:pPr>
    <w:rPr>
      <w:rFonts w:ascii="Times New Roman" w:hAnsi="Times New Roman" w:cs="Times New Roman"/>
      <w:szCs w:val="24"/>
    </w:rPr>
  </w:style>
  <w:style w:type="paragraph" w:customStyle="1" w:styleId="plainKPMG">
    <w:name w:val="plain KPMG"/>
    <w:aliases w:val="p,P"/>
    <w:basedOn w:val="Normal"/>
    <w:uiPriority w:val="99"/>
    <w:rsid w:val="00910DF5"/>
    <w:pPr>
      <w:overflowPunct/>
      <w:autoSpaceDE/>
      <w:autoSpaceDN/>
      <w:adjustRightInd/>
      <w:spacing w:line="240" w:lineRule="atLeast"/>
      <w:textAlignment w:val="auto"/>
    </w:pPr>
    <w:rPr>
      <w:rFonts w:ascii="Times New Roman" w:hAnsi="Times New Roman" w:cs="Times New Roman"/>
      <w:sz w:val="22"/>
      <w:lang w:val="en-AU"/>
    </w:rPr>
  </w:style>
  <w:style w:type="paragraph" w:styleId="FootnoteText">
    <w:name w:val="footnote text"/>
    <w:basedOn w:val="Normal"/>
    <w:link w:val="FootnoteTextChar"/>
    <w:semiHidden/>
    <w:unhideWhenUsed/>
    <w:rsid w:val="00910DF5"/>
    <w:rPr>
      <w:rFonts w:ascii="Times New Roman" w:eastAsia="MS Mincho" w:hAnsi="Times New Roman" w:cs="Times New Roman"/>
      <w:sz w:val="20"/>
      <w:lang w:val="en-GB"/>
    </w:rPr>
  </w:style>
  <w:style w:type="character" w:customStyle="1" w:styleId="FootnoteTextChar">
    <w:name w:val="Footnote Text Char"/>
    <w:basedOn w:val="DefaultParagraphFont"/>
    <w:link w:val="FootnoteText"/>
    <w:semiHidden/>
    <w:rsid w:val="00910DF5"/>
    <w:rPr>
      <w:rFonts w:eastAsia="MS Mincho"/>
      <w:lang w:val="en-GB"/>
    </w:rPr>
  </w:style>
  <w:style w:type="table" w:customStyle="1" w:styleId="TableGrid4">
    <w:name w:val="Table Grid4"/>
    <w:basedOn w:val="TableNormal"/>
    <w:next w:val="TableGrid"/>
    <w:uiPriority w:val="39"/>
    <w:rsid w:val="004C5E6C"/>
    <w:pPr>
      <w:widowControl w:val="0"/>
      <w:overflowPunct w:val="0"/>
      <w:autoSpaceDE w:val="0"/>
      <w:autoSpaceDN w:val="0"/>
      <w:adjustRightInd w:val="0"/>
      <w:textAlignment w:val="baseline"/>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Style1"/>
    <w:rsid w:val="00766073"/>
    <w:pPr>
      <w:ind w:left="0"/>
    </w:pPr>
    <w:rPr>
      <w:rFonts w:ascii="VNI-Times" w:hAnsi="VNI-Times" w:cs="Times New Roman"/>
      <w:b w:val="0"/>
      <w:lang w:val="en-US"/>
    </w:rPr>
  </w:style>
  <w:style w:type="paragraph" w:styleId="ListBullet2">
    <w:name w:val="List Bullet 2"/>
    <w:basedOn w:val="Normal"/>
    <w:unhideWhenUsed/>
    <w:rsid w:val="007B597C"/>
    <w:pPr>
      <w:numPr>
        <w:numId w:val="18"/>
      </w:numPr>
      <w:contextualSpacing/>
    </w:pPr>
  </w:style>
  <w:style w:type="character" w:styleId="Strong">
    <w:name w:val="Strong"/>
    <w:basedOn w:val="DefaultParagraphFont"/>
    <w:uiPriority w:val="22"/>
    <w:qFormat/>
    <w:rsid w:val="00C85974"/>
    <w:rPr>
      <w:b/>
      <w:bCs/>
    </w:rPr>
  </w:style>
  <w:style w:type="paragraph" w:customStyle="1" w:styleId="end">
    <w:name w:val="end"/>
    <w:basedOn w:val="Normal"/>
    <w:rsid w:val="00753C26"/>
    <w:pPr>
      <w:ind w:left="720"/>
      <w:jc w:val="both"/>
    </w:pPr>
    <w:rPr>
      <w:rFonts w:ascii="VNI-Times" w:hAnsi="VNI-Times" w:cs="Times New Roman"/>
      <w:sz w:val="20"/>
      <w:lang w:val="en-GB"/>
    </w:rPr>
  </w:style>
  <w:style w:type="character" w:styleId="FootnoteReference">
    <w:name w:val="footnote reference"/>
    <w:basedOn w:val="DefaultParagraphFont"/>
    <w:semiHidden/>
    <w:unhideWhenUsed/>
    <w:rsid w:val="004D58BB"/>
    <w:rPr>
      <w:vertAlign w:val="superscript"/>
    </w:rPr>
  </w:style>
  <w:style w:type="character" w:styleId="UnresolvedMention">
    <w:name w:val="Unresolved Mention"/>
    <w:basedOn w:val="DefaultParagraphFont"/>
    <w:uiPriority w:val="99"/>
    <w:unhideWhenUsed/>
    <w:rsid w:val="00372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383">
      <w:bodyDiv w:val="1"/>
      <w:marLeft w:val="0"/>
      <w:marRight w:val="0"/>
      <w:marTop w:val="0"/>
      <w:marBottom w:val="0"/>
      <w:divBdr>
        <w:top w:val="none" w:sz="0" w:space="0" w:color="auto"/>
        <w:left w:val="none" w:sz="0" w:space="0" w:color="auto"/>
        <w:bottom w:val="none" w:sz="0" w:space="0" w:color="auto"/>
        <w:right w:val="none" w:sz="0" w:space="0" w:color="auto"/>
      </w:divBdr>
    </w:div>
    <w:div w:id="6450558">
      <w:bodyDiv w:val="1"/>
      <w:marLeft w:val="0"/>
      <w:marRight w:val="0"/>
      <w:marTop w:val="0"/>
      <w:marBottom w:val="0"/>
      <w:divBdr>
        <w:top w:val="none" w:sz="0" w:space="0" w:color="auto"/>
        <w:left w:val="none" w:sz="0" w:space="0" w:color="auto"/>
        <w:bottom w:val="none" w:sz="0" w:space="0" w:color="auto"/>
        <w:right w:val="none" w:sz="0" w:space="0" w:color="auto"/>
      </w:divBdr>
    </w:div>
    <w:div w:id="17977048">
      <w:bodyDiv w:val="1"/>
      <w:marLeft w:val="0"/>
      <w:marRight w:val="0"/>
      <w:marTop w:val="0"/>
      <w:marBottom w:val="0"/>
      <w:divBdr>
        <w:top w:val="none" w:sz="0" w:space="0" w:color="auto"/>
        <w:left w:val="none" w:sz="0" w:space="0" w:color="auto"/>
        <w:bottom w:val="none" w:sz="0" w:space="0" w:color="auto"/>
        <w:right w:val="none" w:sz="0" w:space="0" w:color="auto"/>
      </w:divBdr>
    </w:div>
    <w:div w:id="27881967">
      <w:bodyDiv w:val="1"/>
      <w:marLeft w:val="0"/>
      <w:marRight w:val="0"/>
      <w:marTop w:val="0"/>
      <w:marBottom w:val="0"/>
      <w:divBdr>
        <w:top w:val="none" w:sz="0" w:space="0" w:color="auto"/>
        <w:left w:val="none" w:sz="0" w:space="0" w:color="auto"/>
        <w:bottom w:val="none" w:sz="0" w:space="0" w:color="auto"/>
        <w:right w:val="none" w:sz="0" w:space="0" w:color="auto"/>
      </w:divBdr>
    </w:div>
    <w:div w:id="31073782">
      <w:bodyDiv w:val="1"/>
      <w:marLeft w:val="0"/>
      <w:marRight w:val="0"/>
      <w:marTop w:val="0"/>
      <w:marBottom w:val="0"/>
      <w:divBdr>
        <w:top w:val="none" w:sz="0" w:space="0" w:color="auto"/>
        <w:left w:val="none" w:sz="0" w:space="0" w:color="auto"/>
        <w:bottom w:val="none" w:sz="0" w:space="0" w:color="auto"/>
        <w:right w:val="none" w:sz="0" w:space="0" w:color="auto"/>
      </w:divBdr>
    </w:div>
    <w:div w:id="34043372">
      <w:bodyDiv w:val="1"/>
      <w:marLeft w:val="0"/>
      <w:marRight w:val="0"/>
      <w:marTop w:val="0"/>
      <w:marBottom w:val="0"/>
      <w:divBdr>
        <w:top w:val="none" w:sz="0" w:space="0" w:color="auto"/>
        <w:left w:val="none" w:sz="0" w:space="0" w:color="auto"/>
        <w:bottom w:val="none" w:sz="0" w:space="0" w:color="auto"/>
        <w:right w:val="none" w:sz="0" w:space="0" w:color="auto"/>
      </w:divBdr>
    </w:div>
    <w:div w:id="36511415">
      <w:bodyDiv w:val="1"/>
      <w:marLeft w:val="0"/>
      <w:marRight w:val="0"/>
      <w:marTop w:val="0"/>
      <w:marBottom w:val="0"/>
      <w:divBdr>
        <w:top w:val="none" w:sz="0" w:space="0" w:color="auto"/>
        <w:left w:val="none" w:sz="0" w:space="0" w:color="auto"/>
        <w:bottom w:val="none" w:sz="0" w:space="0" w:color="auto"/>
        <w:right w:val="none" w:sz="0" w:space="0" w:color="auto"/>
      </w:divBdr>
    </w:div>
    <w:div w:id="38172151">
      <w:bodyDiv w:val="1"/>
      <w:marLeft w:val="0"/>
      <w:marRight w:val="0"/>
      <w:marTop w:val="0"/>
      <w:marBottom w:val="0"/>
      <w:divBdr>
        <w:top w:val="none" w:sz="0" w:space="0" w:color="auto"/>
        <w:left w:val="none" w:sz="0" w:space="0" w:color="auto"/>
        <w:bottom w:val="none" w:sz="0" w:space="0" w:color="auto"/>
        <w:right w:val="none" w:sz="0" w:space="0" w:color="auto"/>
      </w:divBdr>
    </w:div>
    <w:div w:id="39205579">
      <w:bodyDiv w:val="1"/>
      <w:marLeft w:val="0"/>
      <w:marRight w:val="0"/>
      <w:marTop w:val="0"/>
      <w:marBottom w:val="0"/>
      <w:divBdr>
        <w:top w:val="none" w:sz="0" w:space="0" w:color="auto"/>
        <w:left w:val="none" w:sz="0" w:space="0" w:color="auto"/>
        <w:bottom w:val="none" w:sz="0" w:space="0" w:color="auto"/>
        <w:right w:val="none" w:sz="0" w:space="0" w:color="auto"/>
      </w:divBdr>
    </w:div>
    <w:div w:id="45763545">
      <w:bodyDiv w:val="1"/>
      <w:marLeft w:val="0"/>
      <w:marRight w:val="0"/>
      <w:marTop w:val="0"/>
      <w:marBottom w:val="0"/>
      <w:divBdr>
        <w:top w:val="none" w:sz="0" w:space="0" w:color="auto"/>
        <w:left w:val="none" w:sz="0" w:space="0" w:color="auto"/>
        <w:bottom w:val="none" w:sz="0" w:space="0" w:color="auto"/>
        <w:right w:val="none" w:sz="0" w:space="0" w:color="auto"/>
      </w:divBdr>
    </w:div>
    <w:div w:id="45765351">
      <w:bodyDiv w:val="1"/>
      <w:marLeft w:val="0"/>
      <w:marRight w:val="0"/>
      <w:marTop w:val="0"/>
      <w:marBottom w:val="0"/>
      <w:divBdr>
        <w:top w:val="none" w:sz="0" w:space="0" w:color="auto"/>
        <w:left w:val="none" w:sz="0" w:space="0" w:color="auto"/>
        <w:bottom w:val="none" w:sz="0" w:space="0" w:color="auto"/>
        <w:right w:val="none" w:sz="0" w:space="0" w:color="auto"/>
      </w:divBdr>
    </w:div>
    <w:div w:id="48577943">
      <w:bodyDiv w:val="1"/>
      <w:marLeft w:val="0"/>
      <w:marRight w:val="0"/>
      <w:marTop w:val="0"/>
      <w:marBottom w:val="0"/>
      <w:divBdr>
        <w:top w:val="none" w:sz="0" w:space="0" w:color="auto"/>
        <w:left w:val="none" w:sz="0" w:space="0" w:color="auto"/>
        <w:bottom w:val="none" w:sz="0" w:space="0" w:color="auto"/>
        <w:right w:val="none" w:sz="0" w:space="0" w:color="auto"/>
      </w:divBdr>
    </w:div>
    <w:div w:id="50008430">
      <w:bodyDiv w:val="1"/>
      <w:marLeft w:val="0"/>
      <w:marRight w:val="0"/>
      <w:marTop w:val="0"/>
      <w:marBottom w:val="0"/>
      <w:divBdr>
        <w:top w:val="none" w:sz="0" w:space="0" w:color="auto"/>
        <w:left w:val="none" w:sz="0" w:space="0" w:color="auto"/>
        <w:bottom w:val="none" w:sz="0" w:space="0" w:color="auto"/>
        <w:right w:val="none" w:sz="0" w:space="0" w:color="auto"/>
      </w:divBdr>
    </w:div>
    <w:div w:id="52119568">
      <w:bodyDiv w:val="1"/>
      <w:marLeft w:val="0"/>
      <w:marRight w:val="0"/>
      <w:marTop w:val="0"/>
      <w:marBottom w:val="0"/>
      <w:divBdr>
        <w:top w:val="none" w:sz="0" w:space="0" w:color="auto"/>
        <w:left w:val="none" w:sz="0" w:space="0" w:color="auto"/>
        <w:bottom w:val="none" w:sz="0" w:space="0" w:color="auto"/>
        <w:right w:val="none" w:sz="0" w:space="0" w:color="auto"/>
      </w:divBdr>
    </w:div>
    <w:div w:id="53623195">
      <w:bodyDiv w:val="1"/>
      <w:marLeft w:val="0"/>
      <w:marRight w:val="0"/>
      <w:marTop w:val="0"/>
      <w:marBottom w:val="0"/>
      <w:divBdr>
        <w:top w:val="none" w:sz="0" w:space="0" w:color="auto"/>
        <w:left w:val="none" w:sz="0" w:space="0" w:color="auto"/>
        <w:bottom w:val="none" w:sz="0" w:space="0" w:color="auto"/>
        <w:right w:val="none" w:sz="0" w:space="0" w:color="auto"/>
      </w:divBdr>
    </w:div>
    <w:div w:id="53889821">
      <w:bodyDiv w:val="1"/>
      <w:marLeft w:val="0"/>
      <w:marRight w:val="0"/>
      <w:marTop w:val="0"/>
      <w:marBottom w:val="0"/>
      <w:divBdr>
        <w:top w:val="none" w:sz="0" w:space="0" w:color="auto"/>
        <w:left w:val="none" w:sz="0" w:space="0" w:color="auto"/>
        <w:bottom w:val="none" w:sz="0" w:space="0" w:color="auto"/>
        <w:right w:val="none" w:sz="0" w:space="0" w:color="auto"/>
      </w:divBdr>
    </w:div>
    <w:div w:id="54010727">
      <w:bodyDiv w:val="1"/>
      <w:marLeft w:val="0"/>
      <w:marRight w:val="0"/>
      <w:marTop w:val="0"/>
      <w:marBottom w:val="0"/>
      <w:divBdr>
        <w:top w:val="none" w:sz="0" w:space="0" w:color="auto"/>
        <w:left w:val="none" w:sz="0" w:space="0" w:color="auto"/>
        <w:bottom w:val="none" w:sz="0" w:space="0" w:color="auto"/>
        <w:right w:val="none" w:sz="0" w:space="0" w:color="auto"/>
      </w:divBdr>
    </w:div>
    <w:div w:id="55665000">
      <w:bodyDiv w:val="1"/>
      <w:marLeft w:val="0"/>
      <w:marRight w:val="0"/>
      <w:marTop w:val="0"/>
      <w:marBottom w:val="0"/>
      <w:divBdr>
        <w:top w:val="none" w:sz="0" w:space="0" w:color="auto"/>
        <w:left w:val="none" w:sz="0" w:space="0" w:color="auto"/>
        <w:bottom w:val="none" w:sz="0" w:space="0" w:color="auto"/>
        <w:right w:val="none" w:sz="0" w:space="0" w:color="auto"/>
      </w:divBdr>
    </w:div>
    <w:div w:id="58332433">
      <w:bodyDiv w:val="1"/>
      <w:marLeft w:val="0"/>
      <w:marRight w:val="0"/>
      <w:marTop w:val="0"/>
      <w:marBottom w:val="0"/>
      <w:divBdr>
        <w:top w:val="none" w:sz="0" w:space="0" w:color="auto"/>
        <w:left w:val="none" w:sz="0" w:space="0" w:color="auto"/>
        <w:bottom w:val="none" w:sz="0" w:space="0" w:color="auto"/>
        <w:right w:val="none" w:sz="0" w:space="0" w:color="auto"/>
      </w:divBdr>
    </w:div>
    <w:div w:id="62217646">
      <w:bodyDiv w:val="1"/>
      <w:marLeft w:val="0"/>
      <w:marRight w:val="0"/>
      <w:marTop w:val="0"/>
      <w:marBottom w:val="0"/>
      <w:divBdr>
        <w:top w:val="none" w:sz="0" w:space="0" w:color="auto"/>
        <w:left w:val="none" w:sz="0" w:space="0" w:color="auto"/>
        <w:bottom w:val="none" w:sz="0" w:space="0" w:color="auto"/>
        <w:right w:val="none" w:sz="0" w:space="0" w:color="auto"/>
      </w:divBdr>
    </w:div>
    <w:div w:id="63452415">
      <w:bodyDiv w:val="1"/>
      <w:marLeft w:val="0"/>
      <w:marRight w:val="0"/>
      <w:marTop w:val="0"/>
      <w:marBottom w:val="0"/>
      <w:divBdr>
        <w:top w:val="none" w:sz="0" w:space="0" w:color="auto"/>
        <w:left w:val="none" w:sz="0" w:space="0" w:color="auto"/>
        <w:bottom w:val="none" w:sz="0" w:space="0" w:color="auto"/>
        <w:right w:val="none" w:sz="0" w:space="0" w:color="auto"/>
      </w:divBdr>
    </w:div>
    <w:div w:id="64881073">
      <w:bodyDiv w:val="1"/>
      <w:marLeft w:val="0"/>
      <w:marRight w:val="0"/>
      <w:marTop w:val="0"/>
      <w:marBottom w:val="0"/>
      <w:divBdr>
        <w:top w:val="none" w:sz="0" w:space="0" w:color="auto"/>
        <w:left w:val="none" w:sz="0" w:space="0" w:color="auto"/>
        <w:bottom w:val="none" w:sz="0" w:space="0" w:color="auto"/>
        <w:right w:val="none" w:sz="0" w:space="0" w:color="auto"/>
      </w:divBdr>
    </w:div>
    <w:div w:id="69694724">
      <w:bodyDiv w:val="1"/>
      <w:marLeft w:val="0"/>
      <w:marRight w:val="0"/>
      <w:marTop w:val="0"/>
      <w:marBottom w:val="0"/>
      <w:divBdr>
        <w:top w:val="none" w:sz="0" w:space="0" w:color="auto"/>
        <w:left w:val="none" w:sz="0" w:space="0" w:color="auto"/>
        <w:bottom w:val="none" w:sz="0" w:space="0" w:color="auto"/>
        <w:right w:val="none" w:sz="0" w:space="0" w:color="auto"/>
      </w:divBdr>
    </w:div>
    <w:div w:id="73821487">
      <w:bodyDiv w:val="1"/>
      <w:marLeft w:val="0"/>
      <w:marRight w:val="0"/>
      <w:marTop w:val="0"/>
      <w:marBottom w:val="0"/>
      <w:divBdr>
        <w:top w:val="none" w:sz="0" w:space="0" w:color="auto"/>
        <w:left w:val="none" w:sz="0" w:space="0" w:color="auto"/>
        <w:bottom w:val="none" w:sz="0" w:space="0" w:color="auto"/>
        <w:right w:val="none" w:sz="0" w:space="0" w:color="auto"/>
      </w:divBdr>
    </w:div>
    <w:div w:id="75058270">
      <w:bodyDiv w:val="1"/>
      <w:marLeft w:val="0"/>
      <w:marRight w:val="0"/>
      <w:marTop w:val="0"/>
      <w:marBottom w:val="0"/>
      <w:divBdr>
        <w:top w:val="none" w:sz="0" w:space="0" w:color="auto"/>
        <w:left w:val="none" w:sz="0" w:space="0" w:color="auto"/>
        <w:bottom w:val="none" w:sz="0" w:space="0" w:color="auto"/>
        <w:right w:val="none" w:sz="0" w:space="0" w:color="auto"/>
      </w:divBdr>
    </w:div>
    <w:div w:id="77211680">
      <w:bodyDiv w:val="1"/>
      <w:marLeft w:val="0"/>
      <w:marRight w:val="0"/>
      <w:marTop w:val="0"/>
      <w:marBottom w:val="0"/>
      <w:divBdr>
        <w:top w:val="none" w:sz="0" w:space="0" w:color="auto"/>
        <w:left w:val="none" w:sz="0" w:space="0" w:color="auto"/>
        <w:bottom w:val="none" w:sz="0" w:space="0" w:color="auto"/>
        <w:right w:val="none" w:sz="0" w:space="0" w:color="auto"/>
      </w:divBdr>
    </w:div>
    <w:div w:id="85544307">
      <w:bodyDiv w:val="1"/>
      <w:marLeft w:val="0"/>
      <w:marRight w:val="0"/>
      <w:marTop w:val="0"/>
      <w:marBottom w:val="0"/>
      <w:divBdr>
        <w:top w:val="none" w:sz="0" w:space="0" w:color="auto"/>
        <w:left w:val="none" w:sz="0" w:space="0" w:color="auto"/>
        <w:bottom w:val="none" w:sz="0" w:space="0" w:color="auto"/>
        <w:right w:val="none" w:sz="0" w:space="0" w:color="auto"/>
      </w:divBdr>
    </w:div>
    <w:div w:id="92289402">
      <w:bodyDiv w:val="1"/>
      <w:marLeft w:val="0"/>
      <w:marRight w:val="0"/>
      <w:marTop w:val="0"/>
      <w:marBottom w:val="0"/>
      <w:divBdr>
        <w:top w:val="none" w:sz="0" w:space="0" w:color="auto"/>
        <w:left w:val="none" w:sz="0" w:space="0" w:color="auto"/>
        <w:bottom w:val="none" w:sz="0" w:space="0" w:color="auto"/>
        <w:right w:val="none" w:sz="0" w:space="0" w:color="auto"/>
      </w:divBdr>
    </w:div>
    <w:div w:id="96605972">
      <w:bodyDiv w:val="1"/>
      <w:marLeft w:val="0"/>
      <w:marRight w:val="0"/>
      <w:marTop w:val="0"/>
      <w:marBottom w:val="0"/>
      <w:divBdr>
        <w:top w:val="none" w:sz="0" w:space="0" w:color="auto"/>
        <w:left w:val="none" w:sz="0" w:space="0" w:color="auto"/>
        <w:bottom w:val="none" w:sz="0" w:space="0" w:color="auto"/>
        <w:right w:val="none" w:sz="0" w:space="0" w:color="auto"/>
      </w:divBdr>
    </w:div>
    <w:div w:id="98182320">
      <w:bodyDiv w:val="1"/>
      <w:marLeft w:val="0"/>
      <w:marRight w:val="0"/>
      <w:marTop w:val="0"/>
      <w:marBottom w:val="0"/>
      <w:divBdr>
        <w:top w:val="none" w:sz="0" w:space="0" w:color="auto"/>
        <w:left w:val="none" w:sz="0" w:space="0" w:color="auto"/>
        <w:bottom w:val="none" w:sz="0" w:space="0" w:color="auto"/>
        <w:right w:val="none" w:sz="0" w:space="0" w:color="auto"/>
      </w:divBdr>
    </w:div>
    <w:div w:id="99423106">
      <w:bodyDiv w:val="1"/>
      <w:marLeft w:val="0"/>
      <w:marRight w:val="0"/>
      <w:marTop w:val="0"/>
      <w:marBottom w:val="0"/>
      <w:divBdr>
        <w:top w:val="none" w:sz="0" w:space="0" w:color="auto"/>
        <w:left w:val="none" w:sz="0" w:space="0" w:color="auto"/>
        <w:bottom w:val="none" w:sz="0" w:space="0" w:color="auto"/>
        <w:right w:val="none" w:sz="0" w:space="0" w:color="auto"/>
      </w:divBdr>
    </w:div>
    <w:div w:id="106046098">
      <w:bodyDiv w:val="1"/>
      <w:marLeft w:val="0"/>
      <w:marRight w:val="0"/>
      <w:marTop w:val="0"/>
      <w:marBottom w:val="0"/>
      <w:divBdr>
        <w:top w:val="none" w:sz="0" w:space="0" w:color="auto"/>
        <w:left w:val="none" w:sz="0" w:space="0" w:color="auto"/>
        <w:bottom w:val="none" w:sz="0" w:space="0" w:color="auto"/>
        <w:right w:val="none" w:sz="0" w:space="0" w:color="auto"/>
      </w:divBdr>
    </w:div>
    <w:div w:id="112284991">
      <w:bodyDiv w:val="1"/>
      <w:marLeft w:val="0"/>
      <w:marRight w:val="0"/>
      <w:marTop w:val="0"/>
      <w:marBottom w:val="0"/>
      <w:divBdr>
        <w:top w:val="none" w:sz="0" w:space="0" w:color="auto"/>
        <w:left w:val="none" w:sz="0" w:space="0" w:color="auto"/>
        <w:bottom w:val="none" w:sz="0" w:space="0" w:color="auto"/>
        <w:right w:val="none" w:sz="0" w:space="0" w:color="auto"/>
      </w:divBdr>
    </w:div>
    <w:div w:id="116341478">
      <w:bodyDiv w:val="1"/>
      <w:marLeft w:val="0"/>
      <w:marRight w:val="0"/>
      <w:marTop w:val="0"/>
      <w:marBottom w:val="0"/>
      <w:divBdr>
        <w:top w:val="none" w:sz="0" w:space="0" w:color="auto"/>
        <w:left w:val="none" w:sz="0" w:space="0" w:color="auto"/>
        <w:bottom w:val="none" w:sz="0" w:space="0" w:color="auto"/>
        <w:right w:val="none" w:sz="0" w:space="0" w:color="auto"/>
      </w:divBdr>
    </w:div>
    <w:div w:id="116918185">
      <w:bodyDiv w:val="1"/>
      <w:marLeft w:val="0"/>
      <w:marRight w:val="0"/>
      <w:marTop w:val="0"/>
      <w:marBottom w:val="0"/>
      <w:divBdr>
        <w:top w:val="none" w:sz="0" w:space="0" w:color="auto"/>
        <w:left w:val="none" w:sz="0" w:space="0" w:color="auto"/>
        <w:bottom w:val="none" w:sz="0" w:space="0" w:color="auto"/>
        <w:right w:val="none" w:sz="0" w:space="0" w:color="auto"/>
      </w:divBdr>
    </w:div>
    <w:div w:id="117727455">
      <w:bodyDiv w:val="1"/>
      <w:marLeft w:val="0"/>
      <w:marRight w:val="0"/>
      <w:marTop w:val="0"/>
      <w:marBottom w:val="0"/>
      <w:divBdr>
        <w:top w:val="none" w:sz="0" w:space="0" w:color="auto"/>
        <w:left w:val="none" w:sz="0" w:space="0" w:color="auto"/>
        <w:bottom w:val="none" w:sz="0" w:space="0" w:color="auto"/>
        <w:right w:val="none" w:sz="0" w:space="0" w:color="auto"/>
      </w:divBdr>
    </w:div>
    <w:div w:id="118111627">
      <w:bodyDiv w:val="1"/>
      <w:marLeft w:val="0"/>
      <w:marRight w:val="0"/>
      <w:marTop w:val="0"/>
      <w:marBottom w:val="0"/>
      <w:divBdr>
        <w:top w:val="none" w:sz="0" w:space="0" w:color="auto"/>
        <w:left w:val="none" w:sz="0" w:space="0" w:color="auto"/>
        <w:bottom w:val="none" w:sz="0" w:space="0" w:color="auto"/>
        <w:right w:val="none" w:sz="0" w:space="0" w:color="auto"/>
      </w:divBdr>
    </w:div>
    <w:div w:id="118845680">
      <w:bodyDiv w:val="1"/>
      <w:marLeft w:val="0"/>
      <w:marRight w:val="0"/>
      <w:marTop w:val="0"/>
      <w:marBottom w:val="0"/>
      <w:divBdr>
        <w:top w:val="none" w:sz="0" w:space="0" w:color="auto"/>
        <w:left w:val="none" w:sz="0" w:space="0" w:color="auto"/>
        <w:bottom w:val="none" w:sz="0" w:space="0" w:color="auto"/>
        <w:right w:val="none" w:sz="0" w:space="0" w:color="auto"/>
      </w:divBdr>
    </w:div>
    <w:div w:id="126553621">
      <w:bodyDiv w:val="1"/>
      <w:marLeft w:val="0"/>
      <w:marRight w:val="0"/>
      <w:marTop w:val="0"/>
      <w:marBottom w:val="0"/>
      <w:divBdr>
        <w:top w:val="none" w:sz="0" w:space="0" w:color="auto"/>
        <w:left w:val="none" w:sz="0" w:space="0" w:color="auto"/>
        <w:bottom w:val="none" w:sz="0" w:space="0" w:color="auto"/>
        <w:right w:val="none" w:sz="0" w:space="0" w:color="auto"/>
      </w:divBdr>
    </w:div>
    <w:div w:id="130683167">
      <w:bodyDiv w:val="1"/>
      <w:marLeft w:val="0"/>
      <w:marRight w:val="0"/>
      <w:marTop w:val="0"/>
      <w:marBottom w:val="0"/>
      <w:divBdr>
        <w:top w:val="none" w:sz="0" w:space="0" w:color="auto"/>
        <w:left w:val="none" w:sz="0" w:space="0" w:color="auto"/>
        <w:bottom w:val="none" w:sz="0" w:space="0" w:color="auto"/>
        <w:right w:val="none" w:sz="0" w:space="0" w:color="auto"/>
      </w:divBdr>
    </w:div>
    <w:div w:id="132716702">
      <w:bodyDiv w:val="1"/>
      <w:marLeft w:val="0"/>
      <w:marRight w:val="0"/>
      <w:marTop w:val="0"/>
      <w:marBottom w:val="0"/>
      <w:divBdr>
        <w:top w:val="none" w:sz="0" w:space="0" w:color="auto"/>
        <w:left w:val="none" w:sz="0" w:space="0" w:color="auto"/>
        <w:bottom w:val="none" w:sz="0" w:space="0" w:color="auto"/>
        <w:right w:val="none" w:sz="0" w:space="0" w:color="auto"/>
      </w:divBdr>
    </w:div>
    <w:div w:id="136656450">
      <w:bodyDiv w:val="1"/>
      <w:marLeft w:val="0"/>
      <w:marRight w:val="0"/>
      <w:marTop w:val="0"/>
      <w:marBottom w:val="0"/>
      <w:divBdr>
        <w:top w:val="none" w:sz="0" w:space="0" w:color="auto"/>
        <w:left w:val="none" w:sz="0" w:space="0" w:color="auto"/>
        <w:bottom w:val="none" w:sz="0" w:space="0" w:color="auto"/>
        <w:right w:val="none" w:sz="0" w:space="0" w:color="auto"/>
      </w:divBdr>
    </w:div>
    <w:div w:id="137578876">
      <w:bodyDiv w:val="1"/>
      <w:marLeft w:val="0"/>
      <w:marRight w:val="0"/>
      <w:marTop w:val="0"/>
      <w:marBottom w:val="0"/>
      <w:divBdr>
        <w:top w:val="none" w:sz="0" w:space="0" w:color="auto"/>
        <w:left w:val="none" w:sz="0" w:space="0" w:color="auto"/>
        <w:bottom w:val="none" w:sz="0" w:space="0" w:color="auto"/>
        <w:right w:val="none" w:sz="0" w:space="0" w:color="auto"/>
      </w:divBdr>
    </w:div>
    <w:div w:id="140656081">
      <w:bodyDiv w:val="1"/>
      <w:marLeft w:val="0"/>
      <w:marRight w:val="0"/>
      <w:marTop w:val="0"/>
      <w:marBottom w:val="0"/>
      <w:divBdr>
        <w:top w:val="none" w:sz="0" w:space="0" w:color="auto"/>
        <w:left w:val="none" w:sz="0" w:space="0" w:color="auto"/>
        <w:bottom w:val="none" w:sz="0" w:space="0" w:color="auto"/>
        <w:right w:val="none" w:sz="0" w:space="0" w:color="auto"/>
      </w:divBdr>
    </w:div>
    <w:div w:id="146098289">
      <w:bodyDiv w:val="1"/>
      <w:marLeft w:val="0"/>
      <w:marRight w:val="0"/>
      <w:marTop w:val="0"/>
      <w:marBottom w:val="0"/>
      <w:divBdr>
        <w:top w:val="none" w:sz="0" w:space="0" w:color="auto"/>
        <w:left w:val="none" w:sz="0" w:space="0" w:color="auto"/>
        <w:bottom w:val="none" w:sz="0" w:space="0" w:color="auto"/>
        <w:right w:val="none" w:sz="0" w:space="0" w:color="auto"/>
      </w:divBdr>
    </w:div>
    <w:div w:id="156188044">
      <w:bodyDiv w:val="1"/>
      <w:marLeft w:val="0"/>
      <w:marRight w:val="0"/>
      <w:marTop w:val="0"/>
      <w:marBottom w:val="0"/>
      <w:divBdr>
        <w:top w:val="none" w:sz="0" w:space="0" w:color="auto"/>
        <w:left w:val="none" w:sz="0" w:space="0" w:color="auto"/>
        <w:bottom w:val="none" w:sz="0" w:space="0" w:color="auto"/>
        <w:right w:val="none" w:sz="0" w:space="0" w:color="auto"/>
      </w:divBdr>
    </w:div>
    <w:div w:id="159583837">
      <w:bodyDiv w:val="1"/>
      <w:marLeft w:val="0"/>
      <w:marRight w:val="0"/>
      <w:marTop w:val="0"/>
      <w:marBottom w:val="0"/>
      <w:divBdr>
        <w:top w:val="none" w:sz="0" w:space="0" w:color="auto"/>
        <w:left w:val="none" w:sz="0" w:space="0" w:color="auto"/>
        <w:bottom w:val="none" w:sz="0" w:space="0" w:color="auto"/>
        <w:right w:val="none" w:sz="0" w:space="0" w:color="auto"/>
      </w:divBdr>
    </w:div>
    <w:div w:id="163933803">
      <w:bodyDiv w:val="1"/>
      <w:marLeft w:val="0"/>
      <w:marRight w:val="0"/>
      <w:marTop w:val="0"/>
      <w:marBottom w:val="0"/>
      <w:divBdr>
        <w:top w:val="none" w:sz="0" w:space="0" w:color="auto"/>
        <w:left w:val="none" w:sz="0" w:space="0" w:color="auto"/>
        <w:bottom w:val="none" w:sz="0" w:space="0" w:color="auto"/>
        <w:right w:val="none" w:sz="0" w:space="0" w:color="auto"/>
      </w:divBdr>
    </w:div>
    <w:div w:id="170684913">
      <w:bodyDiv w:val="1"/>
      <w:marLeft w:val="0"/>
      <w:marRight w:val="0"/>
      <w:marTop w:val="0"/>
      <w:marBottom w:val="0"/>
      <w:divBdr>
        <w:top w:val="none" w:sz="0" w:space="0" w:color="auto"/>
        <w:left w:val="none" w:sz="0" w:space="0" w:color="auto"/>
        <w:bottom w:val="none" w:sz="0" w:space="0" w:color="auto"/>
        <w:right w:val="none" w:sz="0" w:space="0" w:color="auto"/>
      </w:divBdr>
    </w:div>
    <w:div w:id="185949067">
      <w:bodyDiv w:val="1"/>
      <w:marLeft w:val="0"/>
      <w:marRight w:val="0"/>
      <w:marTop w:val="0"/>
      <w:marBottom w:val="0"/>
      <w:divBdr>
        <w:top w:val="none" w:sz="0" w:space="0" w:color="auto"/>
        <w:left w:val="none" w:sz="0" w:space="0" w:color="auto"/>
        <w:bottom w:val="none" w:sz="0" w:space="0" w:color="auto"/>
        <w:right w:val="none" w:sz="0" w:space="0" w:color="auto"/>
      </w:divBdr>
    </w:div>
    <w:div w:id="186598861">
      <w:bodyDiv w:val="1"/>
      <w:marLeft w:val="0"/>
      <w:marRight w:val="0"/>
      <w:marTop w:val="0"/>
      <w:marBottom w:val="0"/>
      <w:divBdr>
        <w:top w:val="none" w:sz="0" w:space="0" w:color="auto"/>
        <w:left w:val="none" w:sz="0" w:space="0" w:color="auto"/>
        <w:bottom w:val="none" w:sz="0" w:space="0" w:color="auto"/>
        <w:right w:val="none" w:sz="0" w:space="0" w:color="auto"/>
      </w:divBdr>
    </w:div>
    <w:div w:id="186725810">
      <w:bodyDiv w:val="1"/>
      <w:marLeft w:val="0"/>
      <w:marRight w:val="0"/>
      <w:marTop w:val="0"/>
      <w:marBottom w:val="0"/>
      <w:divBdr>
        <w:top w:val="none" w:sz="0" w:space="0" w:color="auto"/>
        <w:left w:val="none" w:sz="0" w:space="0" w:color="auto"/>
        <w:bottom w:val="none" w:sz="0" w:space="0" w:color="auto"/>
        <w:right w:val="none" w:sz="0" w:space="0" w:color="auto"/>
      </w:divBdr>
    </w:div>
    <w:div w:id="193344442">
      <w:bodyDiv w:val="1"/>
      <w:marLeft w:val="0"/>
      <w:marRight w:val="0"/>
      <w:marTop w:val="0"/>
      <w:marBottom w:val="0"/>
      <w:divBdr>
        <w:top w:val="none" w:sz="0" w:space="0" w:color="auto"/>
        <w:left w:val="none" w:sz="0" w:space="0" w:color="auto"/>
        <w:bottom w:val="none" w:sz="0" w:space="0" w:color="auto"/>
        <w:right w:val="none" w:sz="0" w:space="0" w:color="auto"/>
      </w:divBdr>
    </w:div>
    <w:div w:id="197623362">
      <w:bodyDiv w:val="1"/>
      <w:marLeft w:val="0"/>
      <w:marRight w:val="0"/>
      <w:marTop w:val="0"/>
      <w:marBottom w:val="0"/>
      <w:divBdr>
        <w:top w:val="none" w:sz="0" w:space="0" w:color="auto"/>
        <w:left w:val="none" w:sz="0" w:space="0" w:color="auto"/>
        <w:bottom w:val="none" w:sz="0" w:space="0" w:color="auto"/>
        <w:right w:val="none" w:sz="0" w:space="0" w:color="auto"/>
      </w:divBdr>
    </w:div>
    <w:div w:id="201794336">
      <w:bodyDiv w:val="1"/>
      <w:marLeft w:val="0"/>
      <w:marRight w:val="0"/>
      <w:marTop w:val="0"/>
      <w:marBottom w:val="0"/>
      <w:divBdr>
        <w:top w:val="none" w:sz="0" w:space="0" w:color="auto"/>
        <w:left w:val="none" w:sz="0" w:space="0" w:color="auto"/>
        <w:bottom w:val="none" w:sz="0" w:space="0" w:color="auto"/>
        <w:right w:val="none" w:sz="0" w:space="0" w:color="auto"/>
      </w:divBdr>
    </w:div>
    <w:div w:id="207304140">
      <w:bodyDiv w:val="1"/>
      <w:marLeft w:val="0"/>
      <w:marRight w:val="0"/>
      <w:marTop w:val="0"/>
      <w:marBottom w:val="0"/>
      <w:divBdr>
        <w:top w:val="none" w:sz="0" w:space="0" w:color="auto"/>
        <w:left w:val="none" w:sz="0" w:space="0" w:color="auto"/>
        <w:bottom w:val="none" w:sz="0" w:space="0" w:color="auto"/>
        <w:right w:val="none" w:sz="0" w:space="0" w:color="auto"/>
      </w:divBdr>
    </w:div>
    <w:div w:id="207955189">
      <w:bodyDiv w:val="1"/>
      <w:marLeft w:val="0"/>
      <w:marRight w:val="0"/>
      <w:marTop w:val="0"/>
      <w:marBottom w:val="0"/>
      <w:divBdr>
        <w:top w:val="none" w:sz="0" w:space="0" w:color="auto"/>
        <w:left w:val="none" w:sz="0" w:space="0" w:color="auto"/>
        <w:bottom w:val="none" w:sz="0" w:space="0" w:color="auto"/>
        <w:right w:val="none" w:sz="0" w:space="0" w:color="auto"/>
      </w:divBdr>
    </w:div>
    <w:div w:id="212738760">
      <w:bodyDiv w:val="1"/>
      <w:marLeft w:val="0"/>
      <w:marRight w:val="0"/>
      <w:marTop w:val="0"/>
      <w:marBottom w:val="0"/>
      <w:divBdr>
        <w:top w:val="none" w:sz="0" w:space="0" w:color="auto"/>
        <w:left w:val="none" w:sz="0" w:space="0" w:color="auto"/>
        <w:bottom w:val="none" w:sz="0" w:space="0" w:color="auto"/>
        <w:right w:val="none" w:sz="0" w:space="0" w:color="auto"/>
      </w:divBdr>
    </w:div>
    <w:div w:id="213008473">
      <w:bodyDiv w:val="1"/>
      <w:marLeft w:val="0"/>
      <w:marRight w:val="0"/>
      <w:marTop w:val="0"/>
      <w:marBottom w:val="0"/>
      <w:divBdr>
        <w:top w:val="none" w:sz="0" w:space="0" w:color="auto"/>
        <w:left w:val="none" w:sz="0" w:space="0" w:color="auto"/>
        <w:bottom w:val="none" w:sz="0" w:space="0" w:color="auto"/>
        <w:right w:val="none" w:sz="0" w:space="0" w:color="auto"/>
      </w:divBdr>
    </w:div>
    <w:div w:id="213660795">
      <w:bodyDiv w:val="1"/>
      <w:marLeft w:val="0"/>
      <w:marRight w:val="0"/>
      <w:marTop w:val="0"/>
      <w:marBottom w:val="0"/>
      <w:divBdr>
        <w:top w:val="none" w:sz="0" w:space="0" w:color="auto"/>
        <w:left w:val="none" w:sz="0" w:space="0" w:color="auto"/>
        <w:bottom w:val="none" w:sz="0" w:space="0" w:color="auto"/>
        <w:right w:val="none" w:sz="0" w:space="0" w:color="auto"/>
      </w:divBdr>
    </w:div>
    <w:div w:id="222371115">
      <w:bodyDiv w:val="1"/>
      <w:marLeft w:val="0"/>
      <w:marRight w:val="0"/>
      <w:marTop w:val="0"/>
      <w:marBottom w:val="0"/>
      <w:divBdr>
        <w:top w:val="none" w:sz="0" w:space="0" w:color="auto"/>
        <w:left w:val="none" w:sz="0" w:space="0" w:color="auto"/>
        <w:bottom w:val="none" w:sz="0" w:space="0" w:color="auto"/>
        <w:right w:val="none" w:sz="0" w:space="0" w:color="auto"/>
      </w:divBdr>
    </w:div>
    <w:div w:id="224679477">
      <w:bodyDiv w:val="1"/>
      <w:marLeft w:val="0"/>
      <w:marRight w:val="0"/>
      <w:marTop w:val="0"/>
      <w:marBottom w:val="0"/>
      <w:divBdr>
        <w:top w:val="none" w:sz="0" w:space="0" w:color="auto"/>
        <w:left w:val="none" w:sz="0" w:space="0" w:color="auto"/>
        <w:bottom w:val="none" w:sz="0" w:space="0" w:color="auto"/>
        <w:right w:val="none" w:sz="0" w:space="0" w:color="auto"/>
      </w:divBdr>
    </w:div>
    <w:div w:id="226647739">
      <w:bodyDiv w:val="1"/>
      <w:marLeft w:val="0"/>
      <w:marRight w:val="0"/>
      <w:marTop w:val="0"/>
      <w:marBottom w:val="0"/>
      <w:divBdr>
        <w:top w:val="none" w:sz="0" w:space="0" w:color="auto"/>
        <w:left w:val="none" w:sz="0" w:space="0" w:color="auto"/>
        <w:bottom w:val="none" w:sz="0" w:space="0" w:color="auto"/>
        <w:right w:val="none" w:sz="0" w:space="0" w:color="auto"/>
      </w:divBdr>
    </w:div>
    <w:div w:id="230775343">
      <w:bodyDiv w:val="1"/>
      <w:marLeft w:val="0"/>
      <w:marRight w:val="0"/>
      <w:marTop w:val="0"/>
      <w:marBottom w:val="0"/>
      <w:divBdr>
        <w:top w:val="none" w:sz="0" w:space="0" w:color="auto"/>
        <w:left w:val="none" w:sz="0" w:space="0" w:color="auto"/>
        <w:bottom w:val="none" w:sz="0" w:space="0" w:color="auto"/>
        <w:right w:val="none" w:sz="0" w:space="0" w:color="auto"/>
      </w:divBdr>
    </w:div>
    <w:div w:id="241959125">
      <w:bodyDiv w:val="1"/>
      <w:marLeft w:val="0"/>
      <w:marRight w:val="0"/>
      <w:marTop w:val="0"/>
      <w:marBottom w:val="0"/>
      <w:divBdr>
        <w:top w:val="none" w:sz="0" w:space="0" w:color="auto"/>
        <w:left w:val="none" w:sz="0" w:space="0" w:color="auto"/>
        <w:bottom w:val="none" w:sz="0" w:space="0" w:color="auto"/>
        <w:right w:val="none" w:sz="0" w:space="0" w:color="auto"/>
      </w:divBdr>
    </w:div>
    <w:div w:id="255210952">
      <w:bodyDiv w:val="1"/>
      <w:marLeft w:val="0"/>
      <w:marRight w:val="0"/>
      <w:marTop w:val="0"/>
      <w:marBottom w:val="0"/>
      <w:divBdr>
        <w:top w:val="none" w:sz="0" w:space="0" w:color="auto"/>
        <w:left w:val="none" w:sz="0" w:space="0" w:color="auto"/>
        <w:bottom w:val="none" w:sz="0" w:space="0" w:color="auto"/>
        <w:right w:val="none" w:sz="0" w:space="0" w:color="auto"/>
      </w:divBdr>
    </w:div>
    <w:div w:id="256257697">
      <w:bodyDiv w:val="1"/>
      <w:marLeft w:val="0"/>
      <w:marRight w:val="0"/>
      <w:marTop w:val="0"/>
      <w:marBottom w:val="0"/>
      <w:divBdr>
        <w:top w:val="none" w:sz="0" w:space="0" w:color="auto"/>
        <w:left w:val="none" w:sz="0" w:space="0" w:color="auto"/>
        <w:bottom w:val="none" w:sz="0" w:space="0" w:color="auto"/>
        <w:right w:val="none" w:sz="0" w:space="0" w:color="auto"/>
      </w:divBdr>
    </w:div>
    <w:div w:id="257755805">
      <w:bodyDiv w:val="1"/>
      <w:marLeft w:val="0"/>
      <w:marRight w:val="0"/>
      <w:marTop w:val="0"/>
      <w:marBottom w:val="0"/>
      <w:divBdr>
        <w:top w:val="none" w:sz="0" w:space="0" w:color="auto"/>
        <w:left w:val="none" w:sz="0" w:space="0" w:color="auto"/>
        <w:bottom w:val="none" w:sz="0" w:space="0" w:color="auto"/>
        <w:right w:val="none" w:sz="0" w:space="0" w:color="auto"/>
      </w:divBdr>
    </w:div>
    <w:div w:id="262764023">
      <w:bodyDiv w:val="1"/>
      <w:marLeft w:val="0"/>
      <w:marRight w:val="0"/>
      <w:marTop w:val="0"/>
      <w:marBottom w:val="0"/>
      <w:divBdr>
        <w:top w:val="none" w:sz="0" w:space="0" w:color="auto"/>
        <w:left w:val="none" w:sz="0" w:space="0" w:color="auto"/>
        <w:bottom w:val="none" w:sz="0" w:space="0" w:color="auto"/>
        <w:right w:val="none" w:sz="0" w:space="0" w:color="auto"/>
      </w:divBdr>
    </w:div>
    <w:div w:id="272828648">
      <w:bodyDiv w:val="1"/>
      <w:marLeft w:val="0"/>
      <w:marRight w:val="0"/>
      <w:marTop w:val="0"/>
      <w:marBottom w:val="0"/>
      <w:divBdr>
        <w:top w:val="none" w:sz="0" w:space="0" w:color="auto"/>
        <w:left w:val="none" w:sz="0" w:space="0" w:color="auto"/>
        <w:bottom w:val="none" w:sz="0" w:space="0" w:color="auto"/>
        <w:right w:val="none" w:sz="0" w:space="0" w:color="auto"/>
      </w:divBdr>
    </w:div>
    <w:div w:id="288126854">
      <w:bodyDiv w:val="1"/>
      <w:marLeft w:val="0"/>
      <w:marRight w:val="0"/>
      <w:marTop w:val="0"/>
      <w:marBottom w:val="0"/>
      <w:divBdr>
        <w:top w:val="none" w:sz="0" w:space="0" w:color="auto"/>
        <w:left w:val="none" w:sz="0" w:space="0" w:color="auto"/>
        <w:bottom w:val="none" w:sz="0" w:space="0" w:color="auto"/>
        <w:right w:val="none" w:sz="0" w:space="0" w:color="auto"/>
      </w:divBdr>
    </w:div>
    <w:div w:id="290521107">
      <w:bodyDiv w:val="1"/>
      <w:marLeft w:val="0"/>
      <w:marRight w:val="0"/>
      <w:marTop w:val="0"/>
      <w:marBottom w:val="0"/>
      <w:divBdr>
        <w:top w:val="none" w:sz="0" w:space="0" w:color="auto"/>
        <w:left w:val="none" w:sz="0" w:space="0" w:color="auto"/>
        <w:bottom w:val="none" w:sz="0" w:space="0" w:color="auto"/>
        <w:right w:val="none" w:sz="0" w:space="0" w:color="auto"/>
      </w:divBdr>
    </w:div>
    <w:div w:id="297227039">
      <w:bodyDiv w:val="1"/>
      <w:marLeft w:val="0"/>
      <w:marRight w:val="0"/>
      <w:marTop w:val="0"/>
      <w:marBottom w:val="0"/>
      <w:divBdr>
        <w:top w:val="none" w:sz="0" w:space="0" w:color="auto"/>
        <w:left w:val="none" w:sz="0" w:space="0" w:color="auto"/>
        <w:bottom w:val="none" w:sz="0" w:space="0" w:color="auto"/>
        <w:right w:val="none" w:sz="0" w:space="0" w:color="auto"/>
      </w:divBdr>
    </w:div>
    <w:div w:id="298263437">
      <w:bodyDiv w:val="1"/>
      <w:marLeft w:val="0"/>
      <w:marRight w:val="0"/>
      <w:marTop w:val="0"/>
      <w:marBottom w:val="0"/>
      <w:divBdr>
        <w:top w:val="none" w:sz="0" w:space="0" w:color="auto"/>
        <w:left w:val="none" w:sz="0" w:space="0" w:color="auto"/>
        <w:bottom w:val="none" w:sz="0" w:space="0" w:color="auto"/>
        <w:right w:val="none" w:sz="0" w:space="0" w:color="auto"/>
      </w:divBdr>
    </w:div>
    <w:div w:id="302856516">
      <w:bodyDiv w:val="1"/>
      <w:marLeft w:val="0"/>
      <w:marRight w:val="0"/>
      <w:marTop w:val="0"/>
      <w:marBottom w:val="0"/>
      <w:divBdr>
        <w:top w:val="none" w:sz="0" w:space="0" w:color="auto"/>
        <w:left w:val="none" w:sz="0" w:space="0" w:color="auto"/>
        <w:bottom w:val="none" w:sz="0" w:space="0" w:color="auto"/>
        <w:right w:val="none" w:sz="0" w:space="0" w:color="auto"/>
      </w:divBdr>
    </w:div>
    <w:div w:id="314917107">
      <w:bodyDiv w:val="1"/>
      <w:marLeft w:val="0"/>
      <w:marRight w:val="0"/>
      <w:marTop w:val="0"/>
      <w:marBottom w:val="0"/>
      <w:divBdr>
        <w:top w:val="none" w:sz="0" w:space="0" w:color="auto"/>
        <w:left w:val="none" w:sz="0" w:space="0" w:color="auto"/>
        <w:bottom w:val="none" w:sz="0" w:space="0" w:color="auto"/>
        <w:right w:val="none" w:sz="0" w:space="0" w:color="auto"/>
      </w:divBdr>
    </w:div>
    <w:div w:id="318656665">
      <w:bodyDiv w:val="1"/>
      <w:marLeft w:val="0"/>
      <w:marRight w:val="0"/>
      <w:marTop w:val="0"/>
      <w:marBottom w:val="0"/>
      <w:divBdr>
        <w:top w:val="none" w:sz="0" w:space="0" w:color="auto"/>
        <w:left w:val="none" w:sz="0" w:space="0" w:color="auto"/>
        <w:bottom w:val="none" w:sz="0" w:space="0" w:color="auto"/>
        <w:right w:val="none" w:sz="0" w:space="0" w:color="auto"/>
      </w:divBdr>
    </w:div>
    <w:div w:id="324944439">
      <w:bodyDiv w:val="1"/>
      <w:marLeft w:val="0"/>
      <w:marRight w:val="0"/>
      <w:marTop w:val="0"/>
      <w:marBottom w:val="0"/>
      <w:divBdr>
        <w:top w:val="none" w:sz="0" w:space="0" w:color="auto"/>
        <w:left w:val="none" w:sz="0" w:space="0" w:color="auto"/>
        <w:bottom w:val="none" w:sz="0" w:space="0" w:color="auto"/>
        <w:right w:val="none" w:sz="0" w:space="0" w:color="auto"/>
      </w:divBdr>
    </w:div>
    <w:div w:id="325715525">
      <w:bodyDiv w:val="1"/>
      <w:marLeft w:val="0"/>
      <w:marRight w:val="0"/>
      <w:marTop w:val="0"/>
      <w:marBottom w:val="0"/>
      <w:divBdr>
        <w:top w:val="none" w:sz="0" w:space="0" w:color="auto"/>
        <w:left w:val="none" w:sz="0" w:space="0" w:color="auto"/>
        <w:bottom w:val="none" w:sz="0" w:space="0" w:color="auto"/>
        <w:right w:val="none" w:sz="0" w:space="0" w:color="auto"/>
      </w:divBdr>
    </w:div>
    <w:div w:id="328292862">
      <w:bodyDiv w:val="1"/>
      <w:marLeft w:val="0"/>
      <w:marRight w:val="0"/>
      <w:marTop w:val="0"/>
      <w:marBottom w:val="0"/>
      <w:divBdr>
        <w:top w:val="none" w:sz="0" w:space="0" w:color="auto"/>
        <w:left w:val="none" w:sz="0" w:space="0" w:color="auto"/>
        <w:bottom w:val="none" w:sz="0" w:space="0" w:color="auto"/>
        <w:right w:val="none" w:sz="0" w:space="0" w:color="auto"/>
      </w:divBdr>
    </w:div>
    <w:div w:id="338313787">
      <w:bodyDiv w:val="1"/>
      <w:marLeft w:val="0"/>
      <w:marRight w:val="0"/>
      <w:marTop w:val="0"/>
      <w:marBottom w:val="0"/>
      <w:divBdr>
        <w:top w:val="none" w:sz="0" w:space="0" w:color="auto"/>
        <w:left w:val="none" w:sz="0" w:space="0" w:color="auto"/>
        <w:bottom w:val="none" w:sz="0" w:space="0" w:color="auto"/>
        <w:right w:val="none" w:sz="0" w:space="0" w:color="auto"/>
      </w:divBdr>
    </w:div>
    <w:div w:id="340592453">
      <w:bodyDiv w:val="1"/>
      <w:marLeft w:val="0"/>
      <w:marRight w:val="0"/>
      <w:marTop w:val="0"/>
      <w:marBottom w:val="0"/>
      <w:divBdr>
        <w:top w:val="none" w:sz="0" w:space="0" w:color="auto"/>
        <w:left w:val="none" w:sz="0" w:space="0" w:color="auto"/>
        <w:bottom w:val="none" w:sz="0" w:space="0" w:color="auto"/>
        <w:right w:val="none" w:sz="0" w:space="0" w:color="auto"/>
      </w:divBdr>
    </w:div>
    <w:div w:id="341519755">
      <w:bodyDiv w:val="1"/>
      <w:marLeft w:val="0"/>
      <w:marRight w:val="0"/>
      <w:marTop w:val="0"/>
      <w:marBottom w:val="0"/>
      <w:divBdr>
        <w:top w:val="none" w:sz="0" w:space="0" w:color="auto"/>
        <w:left w:val="none" w:sz="0" w:space="0" w:color="auto"/>
        <w:bottom w:val="none" w:sz="0" w:space="0" w:color="auto"/>
        <w:right w:val="none" w:sz="0" w:space="0" w:color="auto"/>
      </w:divBdr>
    </w:div>
    <w:div w:id="343940324">
      <w:bodyDiv w:val="1"/>
      <w:marLeft w:val="0"/>
      <w:marRight w:val="0"/>
      <w:marTop w:val="0"/>
      <w:marBottom w:val="0"/>
      <w:divBdr>
        <w:top w:val="none" w:sz="0" w:space="0" w:color="auto"/>
        <w:left w:val="none" w:sz="0" w:space="0" w:color="auto"/>
        <w:bottom w:val="none" w:sz="0" w:space="0" w:color="auto"/>
        <w:right w:val="none" w:sz="0" w:space="0" w:color="auto"/>
      </w:divBdr>
    </w:div>
    <w:div w:id="344749414">
      <w:bodyDiv w:val="1"/>
      <w:marLeft w:val="0"/>
      <w:marRight w:val="0"/>
      <w:marTop w:val="0"/>
      <w:marBottom w:val="0"/>
      <w:divBdr>
        <w:top w:val="none" w:sz="0" w:space="0" w:color="auto"/>
        <w:left w:val="none" w:sz="0" w:space="0" w:color="auto"/>
        <w:bottom w:val="none" w:sz="0" w:space="0" w:color="auto"/>
        <w:right w:val="none" w:sz="0" w:space="0" w:color="auto"/>
      </w:divBdr>
    </w:div>
    <w:div w:id="344871558">
      <w:bodyDiv w:val="1"/>
      <w:marLeft w:val="0"/>
      <w:marRight w:val="0"/>
      <w:marTop w:val="0"/>
      <w:marBottom w:val="0"/>
      <w:divBdr>
        <w:top w:val="none" w:sz="0" w:space="0" w:color="auto"/>
        <w:left w:val="none" w:sz="0" w:space="0" w:color="auto"/>
        <w:bottom w:val="none" w:sz="0" w:space="0" w:color="auto"/>
        <w:right w:val="none" w:sz="0" w:space="0" w:color="auto"/>
      </w:divBdr>
    </w:div>
    <w:div w:id="347417242">
      <w:bodyDiv w:val="1"/>
      <w:marLeft w:val="0"/>
      <w:marRight w:val="0"/>
      <w:marTop w:val="0"/>
      <w:marBottom w:val="0"/>
      <w:divBdr>
        <w:top w:val="none" w:sz="0" w:space="0" w:color="auto"/>
        <w:left w:val="none" w:sz="0" w:space="0" w:color="auto"/>
        <w:bottom w:val="none" w:sz="0" w:space="0" w:color="auto"/>
        <w:right w:val="none" w:sz="0" w:space="0" w:color="auto"/>
      </w:divBdr>
    </w:div>
    <w:div w:id="348260224">
      <w:bodyDiv w:val="1"/>
      <w:marLeft w:val="0"/>
      <w:marRight w:val="0"/>
      <w:marTop w:val="0"/>
      <w:marBottom w:val="0"/>
      <w:divBdr>
        <w:top w:val="none" w:sz="0" w:space="0" w:color="auto"/>
        <w:left w:val="none" w:sz="0" w:space="0" w:color="auto"/>
        <w:bottom w:val="none" w:sz="0" w:space="0" w:color="auto"/>
        <w:right w:val="none" w:sz="0" w:space="0" w:color="auto"/>
      </w:divBdr>
    </w:div>
    <w:div w:id="349376175">
      <w:bodyDiv w:val="1"/>
      <w:marLeft w:val="0"/>
      <w:marRight w:val="0"/>
      <w:marTop w:val="0"/>
      <w:marBottom w:val="0"/>
      <w:divBdr>
        <w:top w:val="none" w:sz="0" w:space="0" w:color="auto"/>
        <w:left w:val="none" w:sz="0" w:space="0" w:color="auto"/>
        <w:bottom w:val="none" w:sz="0" w:space="0" w:color="auto"/>
        <w:right w:val="none" w:sz="0" w:space="0" w:color="auto"/>
      </w:divBdr>
    </w:div>
    <w:div w:id="349915418">
      <w:bodyDiv w:val="1"/>
      <w:marLeft w:val="0"/>
      <w:marRight w:val="0"/>
      <w:marTop w:val="0"/>
      <w:marBottom w:val="0"/>
      <w:divBdr>
        <w:top w:val="none" w:sz="0" w:space="0" w:color="auto"/>
        <w:left w:val="none" w:sz="0" w:space="0" w:color="auto"/>
        <w:bottom w:val="none" w:sz="0" w:space="0" w:color="auto"/>
        <w:right w:val="none" w:sz="0" w:space="0" w:color="auto"/>
      </w:divBdr>
    </w:div>
    <w:div w:id="350032999">
      <w:bodyDiv w:val="1"/>
      <w:marLeft w:val="0"/>
      <w:marRight w:val="0"/>
      <w:marTop w:val="0"/>
      <w:marBottom w:val="0"/>
      <w:divBdr>
        <w:top w:val="none" w:sz="0" w:space="0" w:color="auto"/>
        <w:left w:val="none" w:sz="0" w:space="0" w:color="auto"/>
        <w:bottom w:val="none" w:sz="0" w:space="0" w:color="auto"/>
        <w:right w:val="none" w:sz="0" w:space="0" w:color="auto"/>
      </w:divBdr>
    </w:div>
    <w:div w:id="350375612">
      <w:bodyDiv w:val="1"/>
      <w:marLeft w:val="0"/>
      <w:marRight w:val="0"/>
      <w:marTop w:val="0"/>
      <w:marBottom w:val="0"/>
      <w:divBdr>
        <w:top w:val="none" w:sz="0" w:space="0" w:color="auto"/>
        <w:left w:val="none" w:sz="0" w:space="0" w:color="auto"/>
        <w:bottom w:val="none" w:sz="0" w:space="0" w:color="auto"/>
        <w:right w:val="none" w:sz="0" w:space="0" w:color="auto"/>
      </w:divBdr>
    </w:div>
    <w:div w:id="354235891">
      <w:bodyDiv w:val="1"/>
      <w:marLeft w:val="0"/>
      <w:marRight w:val="0"/>
      <w:marTop w:val="0"/>
      <w:marBottom w:val="0"/>
      <w:divBdr>
        <w:top w:val="none" w:sz="0" w:space="0" w:color="auto"/>
        <w:left w:val="none" w:sz="0" w:space="0" w:color="auto"/>
        <w:bottom w:val="none" w:sz="0" w:space="0" w:color="auto"/>
        <w:right w:val="none" w:sz="0" w:space="0" w:color="auto"/>
      </w:divBdr>
    </w:div>
    <w:div w:id="361176331">
      <w:bodyDiv w:val="1"/>
      <w:marLeft w:val="0"/>
      <w:marRight w:val="0"/>
      <w:marTop w:val="0"/>
      <w:marBottom w:val="0"/>
      <w:divBdr>
        <w:top w:val="none" w:sz="0" w:space="0" w:color="auto"/>
        <w:left w:val="none" w:sz="0" w:space="0" w:color="auto"/>
        <w:bottom w:val="none" w:sz="0" w:space="0" w:color="auto"/>
        <w:right w:val="none" w:sz="0" w:space="0" w:color="auto"/>
      </w:divBdr>
    </w:div>
    <w:div w:id="361245985">
      <w:bodyDiv w:val="1"/>
      <w:marLeft w:val="0"/>
      <w:marRight w:val="0"/>
      <w:marTop w:val="0"/>
      <w:marBottom w:val="0"/>
      <w:divBdr>
        <w:top w:val="none" w:sz="0" w:space="0" w:color="auto"/>
        <w:left w:val="none" w:sz="0" w:space="0" w:color="auto"/>
        <w:bottom w:val="none" w:sz="0" w:space="0" w:color="auto"/>
        <w:right w:val="none" w:sz="0" w:space="0" w:color="auto"/>
      </w:divBdr>
    </w:div>
    <w:div w:id="363017672">
      <w:bodyDiv w:val="1"/>
      <w:marLeft w:val="0"/>
      <w:marRight w:val="0"/>
      <w:marTop w:val="0"/>
      <w:marBottom w:val="0"/>
      <w:divBdr>
        <w:top w:val="none" w:sz="0" w:space="0" w:color="auto"/>
        <w:left w:val="none" w:sz="0" w:space="0" w:color="auto"/>
        <w:bottom w:val="none" w:sz="0" w:space="0" w:color="auto"/>
        <w:right w:val="none" w:sz="0" w:space="0" w:color="auto"/>
      </w:divBdr>
    </w:div>
    <w:div w:id="363211520">
      <w:bodyDiv w:val="1"/>
      <w:marLeft w:val="0"/>
      <w:marRight w:val="0"/>
      <w:marTop w:val="0"/>
      <w:marBottom w:val="0"/>
      <w:divBdr>
        <w:top w:val="none" w:sz="0" w:space="0" w:color="auto"/>
        <w:left w:val="none" w:sz="0" w:space="0" w:color="auto"/>
        <w:bottom w:val="none" w:sz="0" w:space="0" w:color="auto"/>
        <w:right w:val="none" w:sz="0" w:space="0" w:color="auto"/>
      </w:divBdr>
    </w:div>
    <w:div w:id="366222391">
      <w:bodyDiv w:val="1"/>
      <w:marLeft w:val="0"/>
      <w:marRight w:val="0"/>
      <w:marTop w:val="0"/>
      <w:marBottom w:val="0"/>
      <w:divBdr>
        <w:top w:val="none" w:sz="0" w:space="0" w:color="auto"/>
        <w:left w:val="none" w:sz="0" w:space="0" w:color="auto"/>
        <w:bottom w:val="none" w:sz="0" w:space="0" w:color="auto"/>
        <w:right w:val="none" w:sz="0" w:space="0" w:color="auto"/>
      </w:divBdr>
    </w:div>
    <w:div w:id="369451889">
      <w:bodyDiv w:val="1"/>
      <w:marLeft w:val="0"/>
      <w:marRight w:val="0"/>
      <w:marTop w:val="0"/>
      <w:marBottom w:val="0"/>
      <w:divBdr>
        <w:top w:val="none" w:sz="0" w:space="0" w:color="auto"/>
        <w:left w:val="none" w:sz="0" w:space="0" w:color="auto"/>
        <w:bottom w:val="none" w:sz="0" w:space="0" w:color="auto"/>
        <w:right w:val="none" w:sz="0" w:space="0" w:color="auto"/>
      </w:divBdr>
    </w:div>
    <w:div w:id="375735060">
      <w:bodyDiv w:val="1"/>
      <w:marLeft w:val="0"/>
      <w:marRight w:val="0"/>
      <w:marTop w:val="0"/>
      <w:marBottom w:val="0"/>
      <w:divBdr>
        <w:top w:val="none" w:sz="0" w:space="0" w:color="auto"/>
        <w:left w:val="none" w:sz="0" w:space="0" w:color="auto"/>
        <w:bottom w:val="none" w:sz="0" w:space="0" w:color="auto"/>
        <w:right w:val="none" w:sz="0" w:space="0" w:color="auto"/>
      </w:divBdr>
    </w:div>
    <w:div w:id="376323302">
      <w:bodyDiv w:val="1"/>
      <w:marLeft w:val="0"/>
      <w:marRight w:val="0"/>
      <w:marTop w:val="0"/>
      <w:marBottom w:val="0"/>
      <w:divBdr>
        <w:top w:val="none" w:sz="0" w:space="0" w:color="auto"/>
        <w:left w:val="none" w:sz="0" w:space="0" w:color="auto"/>
        <w:bottom w:val="none" w:sz="0" w:space="0" w:color="auto"/>
        <w:right w:val="none" w:sz="0" w:space="0" w:color="auto"/>
      </w:divBdr>
    </w:div>
    <w:div w:id="378164577">
      <w:bodyDiv w:val="1"/>
      <w:marLeft w:val="0"/>
      <w:marRight w:val="0"/>
      <w:marTop w:val="0"/>
      <w:marBottom w:val="0"/>
      <w:divBdr>
        <w:top w:val="none" w:sz="0" w:space="0" w:color="auto"/>
        <w:left w:val="none" w:sz="0" w:space="0" w:color="auto"/>
        <w:bottom w:val="none" w:sz="0" w:space="0" w:color="auto"/>
        <w:right w:val="none" w:sz="0" w:space="0" w:color="auto"/>
      </w:divBdr>
    </w:div>
    <w:div w:id="381370257">
      <w:bodyDiv w:val="1"/>
      <w:marLeft w:val="0"/>
      <w:marRight w:val="0"/>
      <w:marTop w:val="0"/>
      <w:marBottom w:val="0"/>
      <w:divBdr>
        <w:top w:val="none" w:sz="0" w:space="0" w:color="auto"/>
        <w:left w:val="none" w:sz="0" w:space="0" w:color="auto"/>
        <w:bottom w:val="none" w:sz="0" w:space="0" w:color="auto"/>
        <w:right w:val="none" w:sz="0" w:space="0" w:color="auto"/>
      </w:divBdr>
    </w:div>
    <w:div w:id="381751562">
      <w:bodyDiv w:val="1"/>
      <w:marLeft w:val="0"/>
      <w:marRight w:val="0"/>
      <w:marTop w:val="0"/>
      <w:marBottom w:val="0"/>
      <w:divBdr>
        <w:top w:val="none" w:sz="0" w:space="0" w:color="auto"/>
        <w:left w:val="none" w:sz="0" w:space="0" w:color="auto"/>
        <w:bottom w:val="none" w:sz="0" w:space="0" w:color="auto"/>
        <w:right w:val="none" w:sz="0" w:space="0" w:color="auto"/>
      </w:divBdr>
    </w:div>
    <w:div w:id="384522622">
      <w:bodyDiv w:val="1"/>
      <w:marLeft w:val="0"/>
      <w:marRight w:val="0"/>
      <w:marTop w:val="0"/>
      <w:marBottom w:val="0"/>
      <w:divBdr>
        <w:top w:val="none" w:sz="0" w:space="0" w:color="auto"/>
        <w:left w:val="none" w:sz="0" w:space="0" w:color="auto"/>
        <w:bottom w:val="none" w:sz="0" w:space="0" w:color="auto"/>
        <w:right w:val="none" w:sz="0" w:space="0" w:color="auto"/>
      </w:divBdr>
    </w:div>
    <w:div w:id="388042380">
      <w:bodyDiv w:val="1"/>
      <w:marLeft w:val="0"/>
      <w:marRight w:val="0"/>
      <w:marTop w:val="0"/>
      <w:marBottom w:val="0"/>
      <w:divBdr>
        <w:top w:val="none" w:sz="0" w:space="0" w:color="auto"/>
        <w:left w:val="none" w:sz="0" w:space="0" w:color="auto"/>
        <w:bottom w:val="none" w:sz="0" w:space="0" w:color="auto"/>
        <w:right w:val="none" w:sz="0" w:space="0" w:color="auto"/>
      </w:divBdr>
    </w:div>
    <w:div w:id="394355709">
      <w:bodyDiv w:val="1"/>
      <w:marLeft w:val="0"/>
      <w:marRight w:val="0"/>
      <w:marTop w:val="0"/>
      <w:marBottom w:val="0"/>
      <w:divBdr>
        <w:top w:val="none" w:sz="0" w:space="0" w:color="auto"/>
        <w:left w:val="none" w:sz="0" w:space="0" w:color="auto"/>
        <w:bottom w:val="none" w:sz="0" w:space="0" w:color="auto"/>
        <w:right w:val="none" w:sz="0" w:space="0" w:color="auto"/>
      </w:divBdr>
    </w:div>
    <w:div w:id="394669454">
      <w:bodyDiv w:val="1"/>
      <w:marLeft w:val="0"/>
      <w:marRight w:val="0"/>
      <w:marTop w:val="0"/>
      <w:marBottom w:val="0"/>
      <w:divBdr>
        <w:top w:val="none" w:sz="0" w:space="0" w:color="auto"/>
        <w:left w:val="none" w:sz="0" w:space="0" w:color="auto"/>
        <w:bottom w:val="none" w:sz="0" w:space="0" w:color="auto"/>
        <w:right w:val="none" w:sz="0" w:space="0" w:color="auto"/>
      </w:divBdr>
    </w:div>
    <w:div w:id="395324014">
      <w:bodyDiv w:val="1"/>
      <w:marLeft w:val="0"/>
      <w:marRight w:val="0"/>
      <w:marTop w:val="0"/>
      <w:marBottom w:val="0"/>
      <w:divBdr>
        <w:top w:val="none" w:sz="0" w:space="0" w:color="auto"/>
        <w:left w:val="none" w:sz="0" w:space="0" w:color="auto"/>
        <w:bottom w:val="none" w:sz="0" w:space="0" w:color="auto"/>
        <w:right w:val="none" w:sz="0" w:space="0" w:color="auto"/>
      </w:divBdr>
    </w:div>
    <w:div w:id="397214847">
      <w:bodyDiv w:val="1"/>
      <w:marLeft w:val="0"/>
      <w:marRight w:val="0"/>
      <w:marTop w:val="0"/>
      <w:marBottom w:val="0"/>
      <w:divBdr>
        <w:top w:val="none" w:sz="0" w:space="0" w:color="auto"/>
        <w:left w:val="none" w:sz="0" w:space="0" w:color="auto"/>
        <w:bottom w:val="none" w:sz="0" w:space="0" w:color="auto"/>
        <w:right w:val="none" w:sz="0" w:space="0" w:color="auto"/>
      </w:divBdr>
    </w:div>
    <w:div w:id="401219655">
      <w:bodyDiv w:val="1"/>
      <w:marLeft w:val="0"/>
      <w:marRight w:val="0"/>
      <w:marTop w:val="0"/>
      <w:marBottom w:val="0"/>
      <w:divBdr>
        <w:top w:val="none" w:sz="0" w:space="0" w:color="auto"/>
        <w:left w:val="none" w:sz="0" w:space="0" w:color="auto"/>
        <w:bottom w:val="none" w:sz="0" w:space="0" w:color="auto"/>
        <w:right w:val="none" w:sz="0" w:space="0" w:color="auto"/>
      </w:divBdr>
    </w:div>
    <w:div w:id="401802478">
      <w:bodyDiv w:val="1"/>
      <w:marLeft w:val="0"/>
      <w:marRight w:val="0"/>
      <w:marTop w:val="0"/>
      <w:marBottom w:val="0"/>
      <w:divBdr>
        <w:top w:val="none" w:sz="0" w:space="0" w:color="auto"/>
        <w:left w:val="none" w:sz="0" w:space="0" w:color="auto"/>
        <w:bottom w:val="none" w:sz="0" w:space="0" w:color="auto"/>
        <w:right w:val="none" w:sz="0" w:space="0" w:color="auto"/>
      </w:divBdr>
    </w:div>
    <w:div w:id="403993342">
      <w:bodyDiv w:val="1"/>
      <w:marLeft w:val="0"/>
      <w:marRight w:val="0"/>
      <w:marTop w:val="0"/>
      <w:marBottom w:val="0"/>
      <w:divBdr>
        <w:top w:val="none" w:sz="0" w:space="0" w:color="auto"/>
        <w:left w:val="none" w:sz="0" w:space="0" w:color="auto"/>
        <w:bottom w:val="none" w:sz="0" w:space="0" w:color="auto"/>
        <w:right w:val="none" w:sz="0" w:space="0" w:color="auto"/>
      </w:divBdr>
    </w:div>
    <w:div w:id="404307242">
      <w:bodyDiv w:val="1"/>
      <w:marLeft w:val="0"/>
      <w:marRight w:val="0"/>
      <w:marTop w:val="0"/>
      <w:marBottom w:val="0"/>
      <w:divBdr>
        <w:top w:val="none" w:sz="0" w:space="0" w:color="auto"/>
        <w:left w:val="none" w:sz="0" w:space="0" w:color="auto"/>
        <w:bottom w:val="none" w:sz="0" w:space="0" w:color="auto"/>
        <w:right w:val="none" w:sz="0" w:space="0" w:color="auto"/>
      </w:divBdr>
    </w:div>
    <w:div w:id="406388786">
      <w:bodyDiv w:val="1"/>
      <w:marLeft w:val="0"/>
      <w:marRight w:val="0"/>
      <w:marTop w:val="0"/>
      <w:marBottom w:val="0"/>
      <w:divBdr>
        <w:top w:val="none" w:sz="0" w:space="0" w:color="auto"/>
        <w:left w:val="none" w:sz="0" w:space="0" w:color="auto"/>
        <w:bottom w:val="none" w:sz="0" w:space="0" w:color="auto"/>
        <w:right w:val="none" w:sz="0" w:space="0" w:color="auto"/>
      </w:divBdr>
    </w:div>
    <w:div w:id="411509876">
      <w:bodyDiv w:val="1"/>
      <w:marLeft w:val="0"/>
      <w:marRight w:val="0"/>
      <w:marTop w:val="0"/>
      <w:marBottom w:val="0"/>
      <w:divBdr>
        <w:top w:val="none" w:sz="0" w:space="0" w:color="auto"/>
        <w:left w:val="none" w:sz="0" w:space="0" w:color="auto"/>
        <w:bottom w:val="none" w:sz="0" w:space="0" w:color="auto"/>
        <w:right w:val="none" w:sz="0" w:space="0" w:color="auto"/>
      </w:divBdr>
    </w:div>
    <w:div w:id="412967584">
      <w:bodyDiv w:val="1"/>
      <w:marLeft w:val="0"/>
      <w:marRight w:val="0"/>
      <w:marTop w:val="0"/>
      <w:marBottom w:val="0"/>
      <w:divBdr>
        <w:top w:val="none" w:sz="0" w:space="0" w:color="auto"/>
        <w:left w:val="none" w:sz="0" w:space="0" w:color="auto"/>
        <w:bottom w:val="none" w:sz="0" w:space="0" w:color="auto"/>
        <w:right w:val="none" w:sz="0" w:space="0" w:color="auto"/>
      </w:divBdr>
    </w:div>
    <w:div w:id="413206428">
      <w:bodyDiv w:val="1"/>
      <w:marLeft w:val="0"/>
      <w:marRight w:val="0"/>
      <w:marTop w:val="0"/>
      <w:marBottom w:val="0"/>
      <w:divBdr>
        <w:top w:val="none" w:sz="0" w:space="0" w:color="auto"/>
        <w:left w:val="none" w:sz="0" w:space="0" w:color="auto"/>
        <w:bottom w:val="none" w:sz="0" w:space="0" w:color="auto"/>
        <w:right w:val="none" w:sz="0" w:space="0" w:color="auto"/>
      </w:divBdr>
    </w:div>
    <w:div w:id="413820771">
      <w:bodyDiv w:val="1"/>
      <w:marLeft w:val="0"/>
      <w:marRight w:val="0"/>
      <w:marTop w:val="0"/>
      <w:marBottom w:val="0"/>
      <w:divBdr>
        <w:top w:val="none" w:sz="0" w:space="0" w:color="auto"/>
        <w:left w:val="none" w:sz="0" w:space="0" w:color="auto"/>
        <w:bottom w:val="none" w:sz="0" w:space="0" w:color="auto"/>
        <w:right w:val="none" w:sz="0" w:space="0" w:color="auto"/>
      </w:divBdr>
    </w:div>
    <w:div w:id="414741674">
      <w:bodyDiv w:val="1"/>
      <w:marLeft w:val="0"/>
      <w:marRight w:val="0"/>
      <w:marTop w:val="0"/>
      <w:marBottom w:val="0"/>
      <w:divBdr>
        <w:top w:val="none" w:sz="0" w:space="0" w:color="auto"/>
        <w:left w:val="none" w:sz="0" w:space="0" w:color="auto"/>
        <w:bottom w:val="none" w:sz="0" w:space="0" w:color="auto"/>
        <w:right w:val="none" w:sz="0" w:space="0" w:color="auto"/>
      </w:divBdr>
    </w:div>
    <w:div w:id="420487939">
      <w:bodyDiv w:val="1"/>
      <w:marLeft w:val="0"/>
      <w:marRight w:val="0"/>
      <w:marTop w:val="0"/>
      <w:marBottom w:val="0"/>
      <w:divBdr>
        <w:top w:val="none" w:sz="0" w:space="0" w:color="auto"/>
        <w:left w:val="none" w:sz="0" w:space="0" w:color="auto"/>
        <w:bottom w:val="none" w:sz="0" w:space="0" w:color="auto"/>
        <w:right w:val="none" w:sz="0" w:space="0" w:color="auto"/>
      </w:divBdr>
    </w:div>
    <w:div w:id="426274893">
      <w:bodyDiv w:val="1"/>
      <w:marLeft w:val="0"/>
      <w:marRight w:val="0"/>
      <w:marTop w:val="0"/>
      <w:marBottom w:val="0"/>
      <w:divBdr>
        <w:top w:val="none" w:sz="0" w:space="0" w:color="auto"/>
        <w:left w:val="none" w:sz="0" w:space="0" w:color="auto"/>
        <w:bottom w:val="none" w:sz="0" w:space="0" w:color="auto"/>
        <w:right w:val="none" w:sz="0" w:space="0" w:color="auto"/>
      </w:divBdr>
    </w:div>
    <w:div w:id="435441814">
      <w:bodyDiv w:val="1"/>
      <w:marLeft w:val="0"/>
      <w:marRight w:val="0"/>
      <w:marTop w:val="0"/>
      <w:marBottom w:val="0"/>
      <w:divBdr>
        <w:top w:val="none" w:sz="0" w:space="0" w:color="auto"/>
        <w:left w:val="none" w:sz="0" w:space="0" w:color="auto"/>
        <w:bottom w:val="none" w:sz="0" w:space="0" w:color="auto"/>
        <w:right w:val="none" w:sz="0" w:space="0" w:color="auto"/>
      </w:divBdr>
    </w:div>
    <w:div w:id="435708863">
      <w:bodyDiv w:val="1"/>
      <w:marLeft w:val="0"/>
      <w:marRight w:val="0"/>
      <w:marTop w:val="0"/>
      <w:marBottom w:val="0"/>
      <w:divBdr>
        <w:top w:val="none" w:sz="0" w:space="0" w:color="auto"/>
        <w:left w:val="none" w:sz="0" w:space="0" w:color="auto"/>
        <w:bottom w:val="none" w:sz="0" w:space="0" w:color="auto"/>
        <w:right w:val="none" w:sz="0" w:space="0" w:color="auto"/>
      </w:divBdr>
    </w:div>
    <w:div w:id="437868664">
      <w:bodyDiv w:val="1"/>
      <w:marLeft w:val="0"/>
      <w:marRight w:val="0"/>
      <w:marTop w:val="0"/>
      <w:marBottom w:val="0"/>
      <w:divBdr>
        <w:top w:val="none" w:sz="0" w:space="0" w:color="auto"/>
        <w:left w:val="none" w:sz="0" w:space="0" w:color="auto"/>
        <w:bottom w:val="none" w:sz="0" w:space="0" w:color="auto"/>
        <w:right w:val="none" w:sz="0" w:space="0" w:color="auto"/>
      </w:divBdr>
    </w:div>
    <w:div w:id="440498330">
      <w:bodyDiv w:val="1"/>
      <w:marLeft w:val="0"/>
      <w:marRight w:val="0"/>
      <w:marTop w:val="0"/>
      <w:marBottom w:val="0"/>
      <w:divBdr>
        <w:top w:val="none" w:sz="0" w:space="0" w:color="auto"/>
        <w:left w:val="none" w:sz="0" w:space="0" w:color="auto"/>
        <w:bottom w:val="none" w:sz="0" w:space="0" w:color="auto"/>
        <w:right w:val="none" w:sz="0" w:space="0" w:color="auto"/>
      </w:divBdr>
    </w:div>
    <w:div w:id="455175865">
      <w:bodyDiv w:val="1"/>
      <w:marLeft w:val="0"/>
      <w:marRight w:val="0"/>
      <w:marTop w:val="0"/>
      <w:marBottom w:val="0"/>
      <w:divBdr>
        <w:top w:val="none" w:sz="0" w:space="0" w:color="auto"/>
        <w:left w:val="none" w:sz="0" w:space="0" w:color="auto"/>
        <w:bottom w:val="none" w:sz="0" w:space="0" w:color="auto"/>
        <w:right w:val="none" w:sz="0" w:space="0" w:color="auto"/>
      </w:divBdr>
    </w:div>
    <w:div w:id="459298948">
      <w:bodyDiv w:val="1"/>
      <w:marLeft w:val="0"/>
      <w:marRight w:val="0"/>
      <w:marTop w:val="0"/>
      <w:marBottom w:val="0"/>
      <w:divBdr>
        <w:top w:val="none" w:sz="0" w:space="0" w:color="auto"/>
        <w:left w:val="none" w:sz="0" w:space="0" w:color="auto"/>
        <w:bottom w:val="none" w:sz="0" w:space="0" w:color="auto"/>
        <w:right w:val="none" w:sz="0" w:space="0" w:color="auto"/>
      </w:divBdr>
    </w:div>
    <w:div w:id="460877690">
      <w:bodyDiv w:val="1"/>
      <w:marLeft w:val="0"/>
      <w:marRight w:val="0"/>
      <w:marTop w:val="0"/>
      <w:marBottom w:val="0"/>
      <w:divBdr>
        <w:top w:val="none" w:sz="0" w:space="0" w:color="auto"/>
        <w:left w:val="none" w:sz="0" w:space="0" w:color="auto"/>
        <w:bottom w:val="none" w:sz="0" w:space="0" w:color="auto"/>
        <w:right w:val="none" w:sz="0" w:space="0" w:color="auto"/>
      </w:divBdr>
    </w:div>
    <w:div w:id="461850804">
      <w:bodyDiv w:val="1"/>
      <w:marLeft w:val="0"/>
      <w:marRight w:val="0"/>
      <w:marTop w:val="0"/>
      <w:marBottom w:val="0"/>
      <w:divBdr>
        <w:top w:val="none" w:sz="0" w:space="0" w:color="auto"/>
        <w:left w:val="none" w:sz="0" w:space="0" w:color="auto"/>
        <w:bottom w:val="none" w:sz="0" w:space="0" w:color="auto"/>
        <w:right w:val="none" w:sz="0" w:space="0" w:color="auto"/>
      </w:divBdr>
    </w:div>
    <w:div w:id="463159365">
      <w:bodyDiv w:val="1"/>
      <w:marLeft w:val="0"/>
      <w:marRight w:val="0"/>
      <w:marTop w:val="0"/>
      <w:marBottom w:val="0"/>
      <w:divBdr>
        <w:top w:val="none" w:sz="0" w:space="0" w:color="auto"/>
        <w:left w:val="none" w:sz="0" w:space="0" w:color="auto"/>
        <w:bottom w:val="none" w:sz="0" w:space="0" w:color="auto"/>
        <w:right w:val="none" w:sz="0" w:space="0" w:color="auto"/>
      </w:divBdr>
    </w:div>
    <w:div w:id="475073732">
      <w:bodyDiv w:val="1"/>
      <w:marLeft w:val="0"/>
      <w:marRight w:val="0"/>
      <w:marTop w:val="0"/>
      <w:marBottom w:val="0"/>
      <w:divBdr>
        <w:top w:val="none" w:sz="0" w:space="0" w:color="auto"/>
        <w:left w:val="none" w:sz="0" w:space="0" w:color="auto"/>
        <w:bottom w:val="none" w:sz="0" w:space="0" w:color="auto"/>
        <w:right w:val="none" w:sz="0" w:space="0" w:color="auto"/>
      </w:divBdr>
    </w:div>
    <w:div w:id="476412014">
      <w:bodyDiv w:val="1"/>
      <w:marLeft w:val="0"/>
      <w:marRight w:val="0"/>
      <w:marTop w:val="0"/>
      <w:marBottom w:val="0"/>
      <w:divBdr>
        <w:top w:val="none" w:sz="0" w:space="0" w:color="auto"/>
        <w:left w:val="none" w:sz="0" w:space="0" w:color="auto"/>
        <w:bottom w:val="none" w:sz="0" w:space="0" w:color="auto"/>
        <w:right w:val="none" w:sz="0" w:space="0" w:color="auto"/>
      </w:divBdr>
    </w:div>
    <w:div w:id="485243512">
      <w:bodyDiv w:val="1"/>
      <w:marLeft w:val="0"/>
      <w:marRight w:val="0"/>
      <w:marTop w:val="0"/>
      <w:marBottom w:val="0"/>
      <w:divBdr>
        <w:top w:val="none" w:sz="0" w:space="0" w:color="auto"/>
        <w:left w:val="none" w:sz="0" w:space="0" w:color="auto"/>
        <w:bottom w:val="none" w:sz="0" w:space="0" w:color="auto"/>
        <w:right w:val="none" w:sz="0" w:space="0" w:color="auto"/>
      </w:divBdr>
    </w:div>
    <w:div w:id="485710903">
      <w:bodyDiv w:val="1"/>
      <w:marLeft w:val="0"/>
      <w:marRight w:val="0"/>
      <w:marTop w:val="0"/>
      <w:marBottom w:val="0"/>
      <w:divBdr>
        <w:top w:val="none" w:sz="0" w:space="0" w:color="auto"/>
        <w:left w:val="none" w:sz="0" w:space="0" w:color="auto"/>
        <w:bottom w:val="none" w:sz="0" w:space="0" w:color="auto"/>
        <w:right w:val="none" w:sz="0" w:space="0" w:color="auto"/>
      </w:divBdr>
    </w:div>
    <w:div w:id="494810167">
      <w:bodyDiv w:val="1"/>
      <w:marLeft w:val="0"/>
      <w:marRight w:val="0"/>
      <w:marTop w:val="0"/>
      <w:marBottom w:val="0"/>
      <w:divBdr>
        <w:top w:val="none" w:sz="0" w:space="0" w:color="auto"/>
        <w:left w:val="none" w:sz="0" w:space="0" w:color="auto"/>
        <w:bottom w:val="none" w:sz="0" w:space="0" w:color="auto"/>
        <w:right w:val="none" w:sz="0" w:space="0" w:color="auto"/>
      </w:divBdr>
    </w:div>
    <w:div w:id="501315341">
      <w:bodyDiv w:val="1"/>
      <w:marLeft w:val="0"/>
      <w:marRight w:val="0"/>
      <w:marTop w:val="0"/>
      <w:marBottom w:val="0"/>
      <w:divBdr>
        <w:top w:val="none" w:sz="0" w:space="0" w:color="auto"/>
        <w:left w:val="none" w:sz="0" w:space="0" w:color="auto"/>
        <w:bottom w:val="none" w:sz="0" w:space="0" w:color="auto"/>
        <w:right w:val="none" w:sz="0" w:space="0" w:color="auto"/>
      </w:divBdr>
    </w:div>
    <w:div w:id="506555055">
      <w:bodyDiv w:val="1"/>
      <w:marLeft w:val="0"/>
      <w:marRight w:val="0"/>
      <w:marTop w:val="0"/>
      <w:marBottom w:val="0"/>
      <w:divBdr>
        <w:top w:val="none" w:sz="0" w:space="0" w:color="auto"/>
        <w:left w:val="none" w:sz="0" w:space="0" w:color="auto"/>
        <w:bottom w:val="none" w:sz="0" w:space="0" w:color="auto"/>
        <w:right w:val="none" w:sz="0" w:space="0" w:color="auto"/>
      </w:divBdr>
    </w:div>
    <w:div w:id="508060948">
      <w:bodyDiv w:val="1"/>
      <w:marLeft w:val="0"/>
      <w:marRight w:val="0"/>
      <w:marTop w:val="0"/>
      <w:marBottom w:val="0"/>
      <w:divBdr>
        <w:top w:val="none" w:sz="0" w:space="0" w:color="auto"/>
        <w:left w:val="none" w:sz="0" w:space="0" w:color="auto"/>
        <w:bottom w:val="none" w:sz="0" w:space="0" w:color="auto"/>
        <w:right w:val="none" w:sz="0" w:space="0" w:color="auto"/>
      </w:divBdr>
    </w:div>
    <w:div w:id="509023749">
      <w:bodyDiv w:val="1"/>
      <w:marLeft w:val="0"/>
      <w:marRight w:val="0"/>
      <w:marTop w:val="0"/>
      <w:marBottom w:val="0"/>
      <w:divBdr>
        <w:top w:val="none" w:sz="0" w:space="0" w:color="auto"/>
        <w:left w:val="none" w:sz="0" w:space="0" w:color="auto"/>
        <w:bottom w:val="none" w:sz="0" w:space="0" w:color="auto"/>
        <w:right w:val="none" w:sz="0" w:space="0" w:color="auto"/>
      </w:divBdr>
    </w:div>
    <w:div w:id="509755653">
      <w:bodyDiv w:val="1"/>
      <w:marLeft w:val="0"/>
      <w:marRight w:val="0"/>
      <w:marTop w:val="0"/>
      <w:marBottom w:val="0"/>
      <w:divBdr>
        <w:top w:val="none" w:sz="0" w:space="0" w:color="auto"/>
        <w:left w:val="none" w:sz="0" w:space="0" w:color="auto"/>
        <w:bottom w:val="none" w:sz="0" w:space="0" w:color="auto"/>
        <w:right w:val="none" w:sz="0" w:space="0" w:color="auto"/>
      </w:divBdr>
    </w:div>
    <w:div w:id="510334214">
      <w:bodyDiv w:val="1"/>
      <w:marLeft w:val="0"/>
      <w:marRight w:val="0"/>
      <w:marTop w:val="0"/>
      <w:marBottom w:val="0"/>
      <w:divBdr>
        <w:top w:val="none" w:sz="0" w:space="0" w:color="auto"/>
        <w:left w:val="none" w:sz="0" w:space="0" w:color="auto"/>
        <w:bottom w:val="none" w:sz="0" w:space="0" w:color="auto"/>
        <w:right w:val="none" w:sz="0" w:space="0" w:color="auto"/>
      </w:divBdr>
    </w:div>
    <w:div w:id="514659913">
      <w:bodyDiv w:val="1"/>
      <w:marLeft w:val="0"/>
      <w:marRight w:val="0"/>
      <w:marTop w:val="0"/>
      <w:marBottom w:val="0"/>
      <w:divBdr>
        <w:top w:val="none" w:sz="0" w:space="0" w:color="auto"/>
        <w:left w:val="none" w:sz="0" w:space="0" w:color="auto"/>
        <w:bottom w:val="none" w:sz="0" w:space="0" w:color="auto"/>
        <w:right w:val="none" w:sz="0" w:space="0" w:color="auto"/>
      </w:divBdr>
    </w:div>
    <w:div w:id="515004037">
      <w:bodyDiv w:val="1"/>
      <w:marLeft w:val="0"/>
      <w:marRight w:val="0"/>
      <w:marTop w:val="0"/>
      <w:marBottom w:val="0"/>
      <w:divBdr>
        <w:top w:val="none" w:sz="0" w:space="0" w:color="auto"/>
        <w:left w:val="none" w:sz="0" w:space="0" w:color="auto"/>
        <w:bottom w:val="none" w:sz="0" w:space="0" w:color="auto"/>
        <w:right w:val="none" w:sz="0" w:space="0" w:color="auto"/>
      </w:divBdr>
    </w:div>
    <w:div w:id="520120611">
      <w:bodyDiv w:val="1"/>
      <w:marLeft w:val="0"/>
      <w:marRight w:val="0"/>
      <w:marTop w:val="0"/>
      <w:marBottom w:val="0"/>
      <w:divBdr>
        <w:top w:val="none" w:sz="0" w:space="0" w:color="auto"/>
        <w:left w:val="none" w:sz="0" w:space="0" w:color="auto"/>
        <w:bottom w:val="none" w:sz="0" w:space="0" w:color="auto"/>
        <w:right w:val="none" w:sz="0" w:space="0" w:color="auto"/>
      </w:divBdr>
    </w:div>
    <w:div w:id="529612176">
      <w:bodyDiv w:val="1"/>
      <w:marLeft w:val="0"/>
      <w:marRight w:val="0"/>
      <w:marTop w:val="0"/>
      <w:marBottom w:val="0"/>
      <w:divBdr>
        <w:top w:val="none" w:sz="0" w:space="0" w:color="auto"/>
        <w:left w:val="none" w:sz="0" w:space="0" w:color="auto"/>
        <w:bottom w:val="none" w:sz="0" w:space="0" w:color="auto"/>
        <w:right w:val="none" w:sz="0" w:space="0" w:color="auto"/>
      </w:divBdr>
    </w:div>
    <w:div w:id="537936490">
      <w:bodyDiv w:val="1"/>
      <w:marLeft w:val="0"/>
      <w:marRight w:val="0"/>
      <w:marTop w:val="0"/>
      <w:marBottom w:val="0"/>
      <w:divBdr>
        <w:top w:val="none" w:sz="0" w:space="0" w:color="auto"/>
        <w:left w:val="none" w:sz="0" w:space="0" w:color="auto"/>
        <w:bottom w:val="none" w:sz="0" w:space="0" w:color="auto"/>
        <w:right w:val="none" w:sz="0" w:space="0" w:color="auto"/>
      </w:divBdr>
    </w:div>
    <w:div w:id="539362623">
      <w:bodyDiv w:val="1"/>
      <w:marLeft w:val="0"/>
      <w:marRight w:val="0"/>
      <w:marTop w:val="0"/>
      <w:marBottom w:val="0"/>
      <w:divBdr>
        <w:top w:val="none" w:sz="0" w:space="0" w:color="auto"/>
        <w:left w:val="none" w:sz="0" w:space="0" w:color="auto"/>
        <w:bottom w:val="none" w:sz="0" w:space="0" w:color="auto"/>
        <w:right w:val="none" w:sz="0" w:space="0" w:color="auto"/>
      </w:divBdr>
    </w:div>
    <w:div w:id="541095277">
      <w:bodyDiv w:val="1"/>
      <w:marLeft w:val="0"/>
      <w:marRight w:val="0"/>
      <w:marTop w:val="0"/>
      <w:marBottom w:val="0"/>
      <w:divBdr>
        <w:top w:val="none" w:sz="0" w:space="0" w:color="auto"/>
        <w:left w:val="none" w:sz="0" w:space="0" w:color="auto"/>
        <w:bottom w:val="none" w:sz="0" w:space="0" w:color="auto"/>
        <w:right w:val="none" w:sz="0" w:space="0" w:color="auto"/>
      </w:divBdr>
    </w:div>
    <w:div w:id="541795992">
      <w:bodyDiv w:val="1"/>
      <w:marLeft w:val="0"/>
      <w:marRight w:val="0"/>
      <w:marTop w:val="0"/>
      <w:marBottom w:val="0"/>
      <w:divBdr>
        <w:top w:val="none" w:sz="0" w:space="0" w:color="auto"/>
        <w:left w:val="none" w:sz="0" w:space="0" w:color="auto"/>
        <w:bottom w:val="none" w:sz="0" w:space="0" w:color="auto"/>
        <w:right w:val="none" w:sz="0" w:space="0" w:color="auto"/>
      </w:divBdr>
    </w:div>
    <w:div w:id="543566577">
      <w:bodyDiv w:val="1"/>
      <w:marLeft w:val="0"/>
      <w:marRight w:val="0"/>
      <w:marTop w:val="0"/>
      <w:marBottom w:val="0"/>
      <w:divBdr>
        <w:top w:val="none" w:sz="0" w:space="0" w:color="auto"/>
        <w:left w:val="none" w:sz="0" w:space="0" w:color="auto"/>
        <w:bottom w:val="none" w:sz="0" w:space="0" w:color="auto"/>
        <w:right w:val="none" w:sz="0" w:space="0" w:color="auto"/>
      </w:divBdr>
    </w:div>
    <w:div w:id="547568536">
      <w:bodyDiv w:val="1"/>
      <w:marLeft w:val="0"/>
      <w:marRight w:val="0"/>
      <w:marTop w:val="0"/>
      <w:marBottom w:val="0"/>
      <w:divBdr>
        <w:top w:val="none" w:sz="0" w:space="0" w:color="auto"/>
        <w:left w:val="none" w:sz="0" w:space="0" w:color="auto"/>
        <w:bottom w:val="none" w:sz="0" w:space="0" w:color="auto"/>
        <w:right w:val="none" w:sz="0" w:space="0" w:color="auto"/>
      </w:divBdr>
    </w:div>
    <w:div w:id="549003079">
      <w:bodyDiv w:val="1"/>
      <w:marLeft w:val="0"/>
      <w:marRight w:val="0"/>
      <w:marTop w:val="0"/>
      <w:marBottom w:val="0"/>
      <w:divBdr>
        <w:top w:val="none" w:sz="0" w:space="0" w:color="auto"/>
        <w:left w:val="none" w:sz="0" w:space="0" w:color="auto"/>
        <w:bottom w:val="none" w:sz="0" w:space="0" w:color="auto"/>
        <w:right w:val="none" w:sz="0" w:space="0" w:color="auto"/>
      </w:divBdr>
    </w:div>
    <w:div w:id="551503596">
      <w:bodyDiv w:val="1"/>
      <w:marLeft w:val="0"/>
      <w:marRight w:val="0"/>
      <w:marTop w:val="0"/>
      <w:marBottom w:val="0"/>
      <w:divBdr>
        <w:top w:val="none" w:sz="0" w:space="0" w:color="auto"/>
        <w:left w:val="none" w:sz="0" w:space="0" w:color="auto"/>
        <w:bottom w:val="none" w:sz="0" w:space="0" w:color="auto"/>
        <w:right w:val="none" w:sz="0" w:space="0" w:color="auto"/>
      </w:divBdr>
    </w:div>
    <w:div w:id="552159972">
      <w:bodyDiv w:val="1"/>
      <w:marLeft w:val="0"/>
      <w:marRight w:val="0"/>
      <w:marTop w:val="0"/>
      <w:marBottom w:val="0"/>
      <w:divBdr>
        <w:top w:val="none" w:sz="0" w:space="0" w:color="auto"/>
        <w:left w:val="none" w:sz="0" w:space="0" w:color="auto"/>
        <w:bottom w:val="none" w:sz="0" w:space="0" w:color="auto"/>
        <w:right w:val="none" w:sz="0" w:space="0" w:color="auto"/>
      </w:divBdr>
    </w:div>
    <w:div w:id="555630749">
      <w:bodyDiv w:val="1"/>
      <w:marLeft w:val="0"/>
      <w:marRight w:val="0"/>
      <w:marTop w:val="0"/>
      <w:marBottom w:val="0"/>
      <w:divBdr>
        <w:top w:val="none" w:sz="0" w:space="0" w:color="auto"/>
        <w:left w:val="none" w:sz="0" w:space="0" w:color="auto"/>
        <w:bottom w:val="none" w:sz="0" w:space="0" w:color="auto"/>
        <w:right w:val="none" w:sz="0" w:space="0" w:color="auto"/>
      </w:divBdr>
    </w:div>
    <w:div w:id="558058462">
      <w:bodyDiv w:val="1"/>
      <w:marLeft w:val="0"/>
      <w:marRight w:val="0"/>
      <w:marTop w:val="0"/>
      <w:marBottom w:val="0"/>
      <w:divBdr>
        <w:top w:val="none" w:sz="0" w:space="0" w:color="auto"/>
        <w:left w:val="none" w:sz="0" w:space="0" w:color="auto"/>
        <w:bottom w:val="none" w:sz="0" w:space="0" w:color="auto"/>
        <w:right w:val="none" w:sz="0" w:space="0" w:color="auto"/>
      </w:divBdr>
    </w:div>
    <w:div w:id="560362294">
      <w:bodyDiv w:val="1"/>
      <w:marLeft w:val="0"/>
      <w:marRight w:val="0"/>
      <w:marTop w:val="0"/>
      <w:marBottom w:val="0"/>
      <w:divBdr>
        <w:top w:val="none" w:sz="0" w:space="0" w:color="auto"/>
        <w:left w:val="none" w:sz="0" w:space="0" w:color="auto"/>
        <w:bottom w:val="none" w:sz="0" w:space="0" w:color="auto"/>
        <w:right w:val="none" w:sz="0" w:space="0" w:color="auto"/>
      </w:divBdr>
    </w:div>
    <w:div w:id="563376258">
      <w:bodyDiv w:val="1"/>
      <w:marLeft w:val="0"/>
      <w:marRight w:val="0"/>
      <w:marTop w:val="0"/>
      <w:marBottom w:val="0"/>
      <w:divBdr>
        <w:top w:val="none" w:sz="0" w:space="0" w:color="auto"/>
        <w:left w:val="none" w:sz="0" w:space="0" w:color="auto"/>
        <w:bottom w:val="none" w:sz="0" w:space="0" w:color="auto"/>
        <w:right w:val="none" w:sz="0" w:space="0" w:color="auto"/>
      </w:divBdr>
    </w:div>
    <w:div w:id="569847116">
      <w:bodyDiv w:val="1"/>
      <w:marLeft w:val="0"/>
      <w:marRight w:val="0"/>
      <w:marTop w:val="0"/>
      <w:marBottom w:val="0"/>
      <w:divBdr>
        <w:top w:val="none" w:sz="0" w:space="0" w:color="auto"/>
        <w:left w:val="none" w:sz="0" w:space="0" w:color="auto"/>
        <w:bottom w:val="none" w:sz="0" w:space="0" w:color="auto"/>
        <w:right w:val="none" w:sz="0" w:space="0" w:color="auto"/>
      </w:divBdr>
    </w:div>
    <w:div w:id="572738359">
      <w:bodyDiv w:val="1"/>
      <w:marLeft w:val="0"/>
      <w:marRight w:val="0"/>
      <w:marTop w:val="0"/>
      <w:marBottom w:val="0"/>
      <w:divBdr>
        <w:top w:val="none" w:sz="0" w:space="0" w:color="auto"/>
        <w:left w:val="none" w:sz="0" w:space="0" w:color="auto"/>
        <w:bottom w:val="none" w:sz="0" w:space="0" w:color="auto"/>
        <w:right w:val="none" w:sz="0" w:space="0" w:color="auto"/>
      </w:divBdr>
    </w:div>
    <w:div w:id="574243739">
      <w:bodyDiv w:val="1"/>
      <w:marLeft w:val="0"/>
      <w:marRight w:val="0"/>
      <w:marTop w:val="0"/>
      <w:marBottom w:val="0"/>
      <w:divBdr>
        <w:top w:val="none" w:sz="0" w:space="0" w:color="auto"/>
        <w:left w:val="none" w:sz="0" w:space="0" w:color="auto"/>
        <w:bottom w:val="none" w:sz="0" w:space="0" w:color="auto"/>
        <w:right w:val="none" w:sz="0" w:space="0" w:color="auto"/>
      </w:divBdr>
    </w:div>
    <w:div w:id="575673875">
      <w:bodyDiv w:val="1"/>
      <w:marLeft w:val="0"/>
      <w:marRight w:val="0"/>
      <w:marTop w:val="0"/>
      <w:marBottom w:val="0"/>
      <w:divBdr>
        <w:top w:val="none" w:sz="0" w:space="0" w:color="auto"/>
        <w:left w:val="none" w:sz="0" w:space="0" w:color="auto"/>
        <w:bottom w:val="none" w:sz="0" w:space="0" w:color="auto"/>
        <w:right w:val="none" w:sz="0" w:space="0" w:color="auto"/>
      </w:divBdr>
    </w:div>
    <w:div w:id="581185937">
      <w:bodyDiv w:val="1"/>
      <w:marLeft w:val="0"/>
      <w:marRight w:val="0"/>
      <w:marTop w:val="0"/>
      <w:marBottom w:val="0"/>
      <w:divBdr>
        <w:top w:val="none" w:sz="0" w:space="0" w:color="auto"/>
        <w:left w:val="none" w:sz="0" w:space="0" w:color="auto"/>
        <w:bottom w:val="none" w:sz="0" w:space="0" w:color="auto"/>
        <w:right w:val="none" w:sz="0" w:space="0" w:color="auto"/>
      </w:divBdr>
    </w:div>
    <w:div w:id="584925908">
      <w:bodyDiv w:val="1"/>
      <w:marLeft w:val="0"/>
      <w:marRight w:val="0"/>
      <w:marTop w:val="0"/>
      <w:marBottom w:val="0"/>
      <w:divBdr>
        <w:top w:val="none" w:sz="0" w:space="0" w:color="auto"/>
        <w:left w:val="none" w:sz="0" w:space="0" w:color="auto"/>
        <w:bottom w:val="none" w:sz="0" w:space="0" w:color="auto"/>
        <w:right w:val="none" w:sz="0" w:space="0" w:color="auto"/>
      </w:divBdr>
    </w:div>
    <w:div w:id="588999382">
      <w:bodyDiv w:val="1"/>
      <w:marLeft w:val="0"/>
      <w:marRight w:val="0"/>
      <w:marTop w:val="0"/>
      <w:marBottom w:val="0"/>
      <w:divBdr>
        <w:top w:val="none" w:sz="0" w:space="0" w:color="auto"/>
        <w:left w:val="none" w:sz="0" w:space="0" w:color="auto"/>
        <w:bottom w:val="none" w:sz="0" w:space="0" w:color="auto"/>
        <w:right w:val="none" w:sz="0" w:space="0" w:color="auto"/>
      </w:divBdr>
    </w:div>
    <w:div w:id="599290086">
      <w:bodyDiv w:val="1"/>
      <w:marLeft w:val="0"/>
      <w:marRight w:val="0"/>
      <w:marTop w:val="0"/>
      <w:marBottom w:val="0"/>
      <w:divBdr>
        <w:top w:val="none" w:sz="0" w:space="0" w:color="auto"/>
        <w:left w:val="none" w:sz="0" w:space="0" w:color="auto"/>
        <w:bottom w:val="none" w:sz="0" w:space="0" w:color="auto"/>
        <w:right w:val="none" w:sz="0" w:space="0" w:color="auto"/>
      </w:divBdr>
    </w:div>
    <w:div w:id="601106845">
      <w:bodyDiv w:val="1"/>
      <w:marLeft w:val="0"/>
      <w:marRight w:val="0"/>
      <w:marTop w:val="0"/>
      <w:marBottom w:val="0"/>
      <w:divBdr>
        <w:top w:val="none" w:sz="0" w:space="0" w:color="auto"/>
        <w:left w:val="none" w:sz="0" w:space="0" w:color="auto"/>
        <w:bottom w:val="none" w:sz="0" w:space="0" w:color="auto"/>
        <w:right w:val="none" w:sz="0" w:space="0" w:color="auto"/>
      </w:divBdr>
    </w:div>
    <w:div w:id="602999225">
      <w:bodyDiv w:val="1"/>
      <w:marLeft w:val="0"/>
      <w:marRight w:val="0"/>
      <w:marTop w:val="0"/>
      <w:marBottom w:val="0"/>
      <w:divBdr>
        <w:top w:val="none" w:sz="0" w:space="0" w:color="auto"/>
        <w:left w:val="none" w:sz="0" w:space="0" w:color="auto"/>
        <w:bottom w:val="none" w:sz="0" w:space="0" w:color="auto"/>
        <w:right w:val="none" w:sz="0" w:space="0" w:color="auto"/>
      </w:divBdr>
    </w:div>
    <w:div w:id="603341707">
      <w:bodyDiv w:val="1"/>
      <w:marLeft w:val="0"/>
      <w:marRight w:val="0"/>
      <w:marTop w:val="0"/>
      <w:marBottom w:val="0"/>
      <w:divBdr>
        <w:top w:val="none" w:sz="0" w:space="0" w:color="auto"/>
        <w:left w:val="none" w:sz="0" w:space="0" w:color="auto"/>
        <w:bottom w:val="none" w:sz="0" w:space="0" w:color="auto"/>
        <w:right w:val="none" w:sz="0" w:space="0" w:color="auto"/>
      </w:divBdr>
    </w:div>
    <w:div w:id="607008447">
      <w:bodyDiv w:val="1"/>
      <w:marLeft w:val="0"/>
      <w:marRight w:val="0"/>
      <w:marTop w:val="0"/>
      <w:marBottom w:val="0"/>
      <w:divBdr>
        <w:top w:val="none" w:sz="0" w:space="0" w:color="auto"/>
        <w:left w:val="none" w:sz="0" w:space="0" w:color="auto"/>
        <w:bottom w:val="none" w:sz="0" w:space="0" w:color="auto"/>
        <w:right w:val="none" w:sz="0" w:space="0" w:color="auto"/>
      </w:divBdr>
    </w:div>
    <w:div w:id="609630972">
      <w:bodyDiv w:val="1"/>
      <w:marLeft w:val="0"/>
      <w:marRight w:val="0"/>
      <w:marTop w:val="0"/>
      <w:marBottom w:val="0"/>
      <w:divBdr>
        <w:top w:val="none" w:sz="0" w:space="0" w:color="auto"/>
        <w:left w:val="none" w:sz="0" w:space="0" w:color="auto"/>
        <w:bottom w:val="none" w:sz="0" w:space="0" w:color="auto"/>
        <w:right w:val="none" w:sz="0" w:space="0" w:color="auto"/>
      </w:divBdr>
    </w:div>
    <w:div w:id="609776121">
      <w:bodyDiv w:val="1"/>
      <w:marLeft w:val="0"/>
      <w:marRight w:val="0"/>
      <w:marTop w:val="0"/>
      <w:marBottom w:val="0"/>
      <w:divBdr>
        <w:top w:val="none" w:sz="0" w:space="0" w:color="auto"/>
        <w:left w:val="none" w:sz="0" w:space="0" w:color="auto"/>
        <w:bottom w:val="none" w:sz="0" w:space="0" w:color="auto"/>
        <w:right w:val="none" w:sz="0" w:space="0" w:color="auto"/>
      </w:divBdr>
    </w:div>
    <w:div w:id="612908478">
      <w:bodyDiv w:val="1"/>
      <w:marLeft w:val="0"/>
      <w:marRight w:val="0"/>
      <w:marTop w:val="0"/>
      <w:marBottom w:val="0"/>
      <w:divBdr>
        <w:top w:val="none" w:sz="0" w:space="0" w:color="auto"/>
        <w:left w:val="none" w:sz="0" w:space="0" w:color="auto"/>
        <w:bottom w:val="none" w:sz="0" w:space="0" w:color="auto"/>
        <w:right w:val="none" w:sz="0" w:space="0" w:color="auto"/>
      </w:divBdr>
    </w:div>
    <w:div w:id="613484717">
      <w:bodyDiv w:val="1"/>
      <w:marLeft w:val="0"/>
      <w:marRight w:val="0"/>
      <w:marTop w:val="0"/>
      <w:marBottom w:val="0"/>
      <w:divBdr>
        <w:top w:val="none" w:sz="0" w:space="0" w:color="auto"/>
        <w:left w:val="none" w:sz="0" w:space="0" w:color="auto"/>
        <w:bottom w:val="none" w:sz="0" w:space="0" w:color="auto"/>
        <w:right w:val="none" w:sz="0" w:space="0" w:color="auto"/>
      </w:divBdr>
    </w:div>
    <w:div w:id="613907574">
      <w:bodyDiv w:val="1"/>
      <w:marLeft w:val="0"/>
      <w:marRight w:val="0"/>
      <w:marTop w:val="0"/>
      <w:marBottom w:val="0"/>
      <w:divBdr>
        <w:top w:val="none" w:sz="0" w:space="0" w:color="auto"/>
        <w:left w:val="none" w:sz="0" w:space="0" w:color="auto"/>
        <w:bottom w:val="none" w:sz="0" w:space="0" w:color="auto"/>
        <w:right w:val="none" w:sz="0" w:space="0" w:color="auto"/>
      </w:divBdr>
    </w:div>
    <w:div w:id="614096890">
      <w:bodyDiv w:val="1"/>
      <w:marLeft w:val="0"/>
      <w:marRight w:val="0"/>
      <w:marTop w:val="0"/>
      <w:marBottom w:val="0"/>
      <w:divBdr>
        <w:top w:val="none" w:sz="0" w:space="0" w:color="auto"/>
        <w:left w:val="none" w:sz="0" w:space="0" w:color="auto"/>
        <w:bottom w:val="none" w:sz="0" w:space="0" w:color="auto"/>
        <w:right w:val="none" w:sz="0" w:space="0" w:color="auto"/>
      </w:divBdr>
    </w:div>
    <w:div w:id="614365062">
      <w:bodyDiv w:val="1"/>
      <w:marLeft w:val="0"/>
      <w:marRight w:val="0"/>
      <w:marTop w:val="0"/>
      <w:marBottom w:val="0"/>
      <w:divBdr>
        <w:top w:val="none" w:sz="0" w:space="0" w:color="auto"/>
        <w:left w:val="none" w:sz="0" w:space="0" w:color="auto"/>
        <w:bottom w:val="none" w:sz="0" w:space="0" w:color="auto"/>
        <w:right w:val="none" w:sz="0" w:space="0" w:color="auto"/>
      </w:divBdr>
    </w:div>
    <w:div w:id="615602810">
      <w:bodyDiv w:val="1"/>
      <w:marLeft w:val="0"/>
      <w:marRight w:val="0"/>
      <w:marTop w:val="0"/>
      <w:marBottom w:val="0"/>
      <w:divBdr>
        <w:top w:val="none" w:sz="0" w:space="0" w:color="auto"/>
        <w:left w:val="none" w:sz="0" w:space="0" w:color="auto"/>
        <w:bottom w:val="none" w:sz="0" w:space="0" w:color="auto"/>
        <w:right w:val="none" w:sz="0" w:space="0" w:color="auto"/>
      </w:divBdr>
    </w:div>
    <w:div w:id="620917975">
      <w:bodyDiv w:val="1"/>
      <w:marLeft w:val="0"/>
      <w:marRight w:val="0"/>
      <w:marTop w:val="0"/>
      <w:marBottom w:val="0"/>
      <w:divBdr>
        <w:top w:val="none" w:sz="0" w:space="0" w:color="auto"/>
        <w:left w:val="none" w:sz="0" w:space="0" w:color="auto"/>
        <w:bottom w:val="none" w:sz="0" w:space="0" w:color="auto"/>
        <w:right w:val="none" w:sz="0" w:space="0" w:color="auto"/>
      </w:divBdr>
    </w:div>
    <w:div w:id="621889057">
      <w:bodyDiv w:val="1"/>
      <w:marLeft w:val="0"/>
      <w:marRight w:val="0"/>
      <w:marTop w:val="0"/>
      <w:marBottom w:val="0"/>
      <w:divBdr>
        <w:top w:val="none" w:sz="0" w:space="0" w:color="auto"/>
        <w:left w:val="none" w:sz="0" w:space="0" w:color="auto"/>
        <w:bottom w:val="none" w:sz="0" w:space="0" w:color="auto"/>
        <w:right w:val="none" w:sz="0" w:space="0" w:color="auto"/>
      </w:divBdr>
    </w:div>
    <w:div w:id="622930073">
      <w:bodyDiv w:val="1"/>
      <w:marLeft w:val="0"/>
      <w:marRight w:val="0"/>
      <w:marTop w:val="0"/>
      <w:marBottom w:val="0"/>
      <w:divBdr>
        <w:top w:val="none" w:sz="0" w:space="0" w:color="auto"/>
        <w:left w:val="none" w:sz="0" w:space="0" w:color="auto"/>
        <w:bottom w:val="none" w:sz="0" w:space="0" w:color="auto"/>
        <w:right w:val="none" w:sz="0" w:space="0" w:color="auto"/>
      </w:divBdr>
      <w:divsChild>
        <w:div w:id="118913444">
          <w:marLeft w:val="0"/>
          <w:marRight w:val="0"/>
          <w:marTop w:val="0"/>
          <w:marBottom w:val="0"/>
          <w:divBdr>
            <w:top w:val="none" w:sz="0" w:space="0" w:color="auto"/>
            <w:left w:val="none" w:sz="0" w:space="0" w:color="auto"/>
            <w:bottom w:val="none" w:sz="0" w:space="0" w:color="auto"/>
            <w:right w:val="none" w:sz="0" w:space="0" w:color="auto"/>
          </w:divBdr>
        </w:div>
      </w:divsChild>
    </w:div>
    <w:div w:id="626737737">
      <w:bodyDiv w:val="1"/>
      <w:marLeft w:val="0"/>
      <w:marRight w:val="0"/>
      <w:marTop w:val="0"/>
      <w:marBottom w:val="0"/>
      <w:divBdr>
        <w:top w:val="none" w:sz="0" w:space="0" w:color="auto"/>
        <w:left w:val="none" w:sz="0" w:space="0" w:color="auto"/>
        <w:bottom w:val="none" w:sz="0" w:space="0" w:color="auto"/>
        <w:right w:val="none" w:sz="0" w:space="0" w:color="auto"/>
      </w:divBdr>
    </w:div>
    <w:div w:id="629825946">
      <w:bodyDiv w:val="1"/>
      <w:marLeft w:val="0"/>
      <w:marRight w:val="0"/>
      <w:marTop w:val="0"/>
      <w:marBottom w:val="0"/>
      <w:divBdr>
        <w:top w:val="none" w:sz="0" w:space="0" w:color="auto"/>
        <w:left w:val="none" w:sz="0" w:space="0" w:color="auto"/>
        <w:bottom w:val="none" w:sz="0" w:space="0" w:color="auto"/>
        <w:right w:val="none" w:sz="0" w:space="0" w:color="auto"/>
      </w:divBdr>
    </w:div>
    <w:div w:id="639001589">
      <w:bodyDiv w:val="1"/>
      <w:marLeft w:val="0"/>
      <w:marRight w:val="0"/>
      <w:marTop w:val="0"/>
      <w:marBottom w:val="0"/>
      <w:divBdr>
        <w:top w:val="none" w:sz="0" w:space="0" w:color="auto"/>
        <w:left w:val="none" w:sz="0" w:space="0" w:color="auto"/>
        <w:bottom w:val="none" w:sz="0" w:space="0" w:color="auto"/>
        <w:right w:val="none" w:sz="0" w:space="0" w:color="auto"/>
      </w:divBdr>
    </w:div>
    <w:div w:id="640501164">
      <w:bodyDiv w:val="1"/>
      <w:marLeft w:val="0"/>
      <w:marRight w:val="0"/>
      <w:marTop w:val="0"/>
      <w:marBottom w:val="0"/>
      <w:divBdr>
        <w:top w:val="none" w:sz="0" w:space="0" w:color="auto"/>
        <w:left w:val="none" w:sz="0" w:space="0" w:color="auto"/>
        <w:bottom w:val="none" w:sz="0" w:space="0" w:color="auto"/>
        <w:right w:val="none" w:sz="0" w:space="0" w:color="auto"/>
      </w:divBdr>
    </w:div>
    <w:div w:id="641271669">
      <w:bodyDiv w:val="1"/>
      <w:marLeft w:val="0"/>
      <w:marRight w:val="0"/>
      <w:marTop w:val="0"/>
      <w:marBottom w:val="0"/>
      <w:divBdr>
        <w:top w:val="none" w:sz="0" w:space="0" w:color="auto"/>
        <w:left w:val="none" w:sz="0" w:space="0" w:color="auto"/>
        <w:bottom w:val="none" w:sz="0" w:space="0" w:color="auto"/>
        <w:right w:val="none" w:sz="0" w:space="0" w:color="auto"/>
      </w:divBdr>
    </w:div>
    <w:div w:id="641665798">
      <w:bodyDiv w:val="1"/>
      <w:marLeft w:val="0"/>
      <w:marRight w:val="0"/>
      <w:marTop w:val="0"/>
      <w:marBottom w:val="0"/>
      <w:divBdr>
        <w:top w:val="none" w:sz="0" w:space="0" w:color="auto"/>
        <w:left w:val="none" w:sz="0" w:space="0" w:color="auto"/>
        <w:bottom w:val="none" w:sz="0" w:space="0" w:color="auto"/>
        <w:right w:val="none" w:sz="0" w:space="0" w:color="auto"/>
      </w:divBdr>
    </w:div>
    <w:div w:id="644312299">
      <w:bodyDiv w:val="1"/>
      <w:marLeft w:val="0"/>
      <w:marRight w:val="0"/>
      <w:marTop w:val="0"/>
      <w:marBottom w:val="0"/>
      <w:divBdr>
        <w:top w:val="none" w:sz="0" w:space="0" w:color="auto"/>
        <w:left w:val="none" w:sz="0" w:space="0" w:color="auto"/>
        <w:bottom w:val="none" w:sz="0" w:space="0" w:color="auto"/>
        <w:right w:val="none" w:sz="0" w:space="0" w:color="auto"/>
      </w:divBdr>
    </w:div>
    <w:div w:id="645938287">
      <w:bodyDiv w:val="1"/>
      <w:marLeft w:val="0"/>
      <w:marRight w:val="0"/>
      <w:marTop w:val="0"/>
      <w:marBottom w:val="0"/>
      <w:divBdr>
        <w:top w:val="none" w:sz="0" w:space="0" w:color="auto"/>
        <w:left w:val="none" w:sz="0" w:space="0" w:color="auto"/>
        <w:bottom w:val="none" w:sz="0" w:space="0" w:color="auto"/>
        <w:right w:val="none" w:sz="0" w:space="0" w:color="auto"/>
      </w:divBdr>
    </w:div>
    <w:div w:id="646860395">
      <w:bodyDiv w:val="1"/>
      <w:marLeft w:val="0"/>
      <w:marRight w:val="0"/>
      <w:marTop w:val="0"/>
      <w:marBottom w:val="0"/>
      <w:divBdr>
        <w:top w:val="none" w:sz="0" w:space="0" w:color="auto"/>
        <w:left w:val="none" w:sz="0" w:space="0" w:color="auto"/>
        <w:bottom w:val="none" w:sz="0" w:space="0" w:color="auto"/>
        <w:right w:val="none" w:sz="0" w:space="0" w:color="auto"/>
      </w:divBdr>
    </w:div>
    <w:div w:id="650599592">
      <w:bodyDiv w:val="1"/>
      <w:marLeft w:val="0"/>
      <w:marRight w:val="0"/>
      <w:marTop w:val="0"/>
      <w:marBottom w:val="0"/>
      <w:divBdr>
        <w:top w:val="none" w:sz="0" w:space="0" w:color="auto"/>
        <w:left w:val="none" w:sz="0" w:space="0" w:color="auto"/>
        <w:bottom w:val="none" w:sz="0" w:space="0" w:color="auto"/>
        <w:right w:val="none" w:sz="0" w:space="0" w:color="auto"/>
      </w:divBdr>
    </w:div>
    <w:div w:id="650989355">
      <w:bodyDiv w:val="1"/>
      <w:marLeft w:val="0"/>
      <w:marRight w:val="0"/>
      <w:marTop w:val="0"/>
      <w:marBottom w:val="0"/>
      <w:divBdr>
        <w:top w:val="none" w:sz="0" w:space="0" w:color="auto"/>
        <w:left w:val="none" w:sz="0" w:space="0" w:color="auto"/>
        <w:bottom w:val="none" w:sz="0" w:space="0" w:color="auto"/>
        <w:right w:val="none" w:sz="0" w:space="0" w:color="auto"/>
      </w:divBdr>
    </w:div>
    <w:div w:id="655188607">
      <w:bodyDiv w:val="1"/>
      <w:marLeft w:val="0"/>
      <w:marRight w:val="0"/>
      <w:marTop w:val="0"/>
      <w:marBottom w:val="0"/>
      <w:divBdr>
        <w:top w:val="none" w:sz="0" w:space="0" w:color="auto"/>
        <w:left w:val="none" w:sz="0" w:space="0" w:color="auto"/>
        <w:bottom w:val="none" w:sz="0" w:space="0" w:color="auto"/>
        <w:right w:val="none" w:sz="0" w:space="0" w:color="auto"/>
      </w:divBdr>
    </w:div>
    <w:div w:id="656804621">
      <w:bodyDiv w:val="1"/>
      <w:marLeft w:val="0"/>
      <w:marRight w:val="0"/>
      <w:marTop w:val="0"/>
      <w:marBottom w:val="0"/>
      <w:divBdr>
        <w:top w:val="none" w:sz="0" w:space="0" w:color="auto"/>
        <w:left w:val="none" w:sz="0" w:space="0" w:color="auto"/>
        <w:bottom w:val="none" w:sz="0" w:space="0" w:color="auto"/>
        <w:right w:val="none" w:sz="0" w:space="0" w:color="auto"/>
      </w:divBdr>
    </w:div>
    <w:div w:id="658583133">
      <w:bodyDiv w:val="1"/>
      <w:marLeft w:val="0"/>
      <w:marRight w:val="0"/>
      <w:marTop w:val="0"/>
      <w:marBottom w:val="0"/>
      <w:divBdr>
        <w:top w:val="none" w:sz="0" w:space="0" w:color="auto"/>
        <w:left w:val="none" w:sz="0" w:space="0" w:color="auto"/>
        <w:bottom w:val="none" w:sz="0" w:space="0" w:color="auto"/>
        <w:right w:val="none" w:sz="0" w:space="0" w:color="auto"/>
      </w:divBdr>
    </w:div>
    <w:div w:id="660428599">
      <w:bodyDiv w:val="1"/>
      <w:marLeft w:val="0"/>
      <w:marRight w:val="0"/>
      <w:marTop w:val="0"/>
      <w:marBottom w:val="0"/>
      <w:divBdr>
        <w:top w:val="none" w:sz="0" w:space="0" w:color="auto"/>
        <w:left w:val="none" w:sz="0" w:space="0" w:color="auto"/>
        <w:bottom w:val="none" w:sz="0" w:space="0" w:color="auto"/>
        <w:right w:val="none" w:sz="0" w:space="0" w:color="auto"/>
      </w:divBdr>
    </w:div>
    <w:div w:id="665523016">
      <w:bodyDiv w:val="1"/>
      <w:marLeft w:val="0"/>
      <w:marRight w:val="0"/>
      <w:marTop w:val="0"/>
      <w:marBottom w:val="0"/>
      <w:divBdr>
        <w:top w:val="none" w:sz="0" w:space="0" w:color="auto"/>
        <w:left w:val="none" w:sz="0" w:space="0" w:color="auto"/>
        <w:bottom w:val="none" w:sz="0" w:space="0" w:color="auto"/>
        <w:right w:val="none" w:sz="0" w:space="0" w:color="auto"/>
      </w:divBdr>
    </w:div>
    <w:div w:id="666175415">
      <w:bodyDiv w:val="1"/>
      <w:marLeft w:val="0"/>
      <w:marRight w:val="0"/>
      <w:marTop w:val="0"/>
      <w:marBottom w:val="0"/>
      <w:divBdr>
        <w:top w:val="none" w:sz="0" w:space="0" w:color="auto"/>
        <w:left w:val="none" w:sz="0" w:space="0" w:color="auto"/>
        <w:bottom w:val="none" w:sz="0" w:space="0" w:color="auto"/>
        <w:right w:val="none" w:sz="0" w:space="0" w:color="auto"/>
      </w:divBdr>
    </w:div>
    <w:div w:id="667367212">
      <w:bodyDiv w:val="1"/>
      <w:marLeft w:val="0"/>
      <w:marRight w:val="0"/>
      <w:marTop w:val="0"/>
      <w:marBottom w:val="0"/>
      <w:divBdr>
        <w:top w:val="none" w:sz="0" w:space="0" w:color="auto"/>
        <w:left w:val="none" w:sz="0" w:space="0" w:color="auto"/>
        <w:bottom w:val="none" w:sz="0" w:space="0" w:color="auto"/>
        <w:right w:val="none" w:sz="0" w:space="0" w:color="auto"/>
      </w:divBdr>
    </w:div>
    <w:div w:id="669675907">
      <w:bodyDiv w:val="1"/>
      <w:marLeft w:val="0"/>
      <w:marRight w:val="0"/>
      <w:marTop w:val="0"/>
      <w:marBottom w:val="0"/>
      <w:divBdr>
        <w:top w:val="none" w:sz="0" w:space="0" w:color="auto"/>
        <w:left w:val="none" w:sz="0" w:space="0" w:color="auto"/>
        <w:bottom w:val="none" w:sz="0" w:space="0" w:color="auto"/>
        <w:right w:val="none" w:sz="0" w:space="0" w:color="auto"/>
      </w:divBdr>
    </w:div>
    <w:div w:id="671496716">
      <w:bodyDiv w:val="1"/>
      <w:marLeft w:val="0"/>
      <w:marRight w:val="0"/>
      <w:marTop w:val="0"/>
      <w:marBottom w:val="0"/>
      <w:divBdr>
        <w:top w:val="none" w:sz="0" w:space="0" w:color="auto"/>
        <w:left w:val="none" w:sz="0" w:space="0" w:color="auto"/>
        <w:bottom w:val="none" w:sz="0" w:space="0" w:color="auto"/>
        <w:right w:val="none" w:sz="0" w:space="0" w:color="auto"/>
      </w:divBdr>
    </w:div>
    <w:div w:id="674963822">
      <w:bodyDiv w:val="1"/>
      <w:marLeft w:val="0"/>
      <w:marRight w:val="0"/>
      <w:marTop w:val="0"/>
      <w:marBottom w:val="0"/>
      <w:divBdr>
        <w:top w:val="none" w:sz="0" w:space="0" w:color="auto"/>
        <w:left w:val="none" w:sz="0" w:space="0" w:color="auto"/>
        <w:bottom w:val="none" w:sz="0" w:space="0" w:color="auto"/>
        <w:right w:val="none" w:sz="0" w:space="0" w:color="auto"/>
      </w:divBdr>
    </w:div>
    <w:div w:id="676888100">
      <w:bodyDiv w:val="1"/>
      <w:marLeft w:val="0"/>
      <w:marRight w:val="0"/>
      <w:marTop w:val="0"/>
      <w:marBottom w:val="0"/>
      <w:divBdr>
        <w:top w:val="none" w:sz="0" w:space="0" w:color="auto"/>
        <w:left w:val="none" w:sz="0" w:space="0" w:color="auto"/>
        <w:bottom w:val="none" w:sz="0" w:space="0" w:color="auto"/>
        <w:right w:val="none" w:sz="0" w:space="0" w:color="auto"/>
      </w:divBdr>
    </w:div>
    <w:div w:id="677120406">
      <w:bodyDiv w:val="1"/>
      <w:marLeft w:val="0"/>
      <w:marRight w:val="0"/>
      <w:marTop w:val="0"/>
      <w:marBottom w:val="0"/>
      <w:divBdr>
        <w:top w:val="none" w:sz="0" w:space="0" w:color="auto"/>
        <w:left w:val="none" w:sz="0" w:space="0" w:color="auto"/>
        <w:bottom w:val="none" w:sz="0" w:space="0" w:color="auto"/>
        <w:right w:val="none" w:sz="0" w:space="0" w:color="auto"/>
      </w:divBdr>
    </w:div>
    <w:div w:id="688069841">
      <w:bodyDiv w:val="1"/>
      <w:marLeft w:val="0"/>
      <w:marRight w:val="0"/>
      <w:marTop w:val="0"/>
      <w:marBottom w:val="0"/>
      <w:divBdr>
        <w:top w:val="none" w:sz="0" w:space="0" w:color="auto"/>
        <w:left w:val="none" w:sz="0" w:space="0" w:color="auto"/>
        <w:bottom w:val="none" w:sz="0" w:space="0" w:color="auto"/>
        <w:right w:val="none" w:sz="0" w:space="0" w:color="auto"/>
      </w:divBdr>
    </w:div>
    <w:div w:id="689532022">
      <w:bodyDiv w:val="1"/>
      <w:marLeft w:val="0"/>
      <w:marRight w:val="0"/>
      <w:marTop w:val="0"/>
      <w:marBottom w:val="0"/>
      <w:divBdr>
        <w:top w:val="none" w:sz="0" w:space="0" w:color="auto"/>
        <w:left w:val="none" w:sz="0" w:space="0" w:color="auto"/>
        <w:bottom w:val="none" w:sz="0" w:space="0" w:color="auto"/>
        <w:right w:val="none" w:sz="0" w:space="0" w:color="auto"/>
      </w:divBdr>
    </w:div>
    <w:div w:id="692875544">
      <w:bodyDiv w:val="1"/>
      <w:marLeft w:val="0"/>
      <w:marRight w:val="0"/>
      <w:marTop w:val="0"/>
      <w:marBottom w:val="0"/>
      <w:divBdr>
        <w:top w:val="none" w:sz="0" w:space="0" w:color="auto"/>
        <w:left w:val="none" w:sz="0" w:space="0" w:color="auto"/>
        <w:bottom w:val="none" w:sz="0" w:space="0" w:color="auto"/>
        <w:right w:val="none" w:sz="0" w:space="0" w:color="auto"/>
      </w:divBdr>
    </w:div>
    <w:div w:id="702707041">
      <w:bodyDiv w:val="1"/>
      <w:marLeft w:val="0"/>
      <w:marRight w:val="0"/>
      <w:marTop w:val="0"/>
      <w:marBottom w:val="0"/>
      <w:divBdr>
        <w:top w:val="none" w:sz="0" w:space="0" w:color="auto"/>
        <w:left w:val="none" w:sz="0" w:space="0" w:color="auto"/>
        <w:bottom w:val="none" w:sz="0" w:space="0" w:color="auto"/>
        <w:right w:val="none" w:sz="0" w:space="0" w:color="auto"/>
      </w:divBdr>
    </w:div>
    <w:div w:id="706836518">
      <w:bodyDiv w:val="1"/>
      <w:marLeft w:val="0"/>
      <w:marRight w:val="0"/>
      <w:marTop w:val="0"/>
      <w:marBottom w:val="0"/>
      <w:divBdr>
        <w:top w:val="none" w:sz="0" w:space="0" w:color="auto"/>
        <w:left w:val="none" w:sz="0" w:space="0" w:color="auto"/>
        <w:bottom w:val="none" w:sz="0" w:space="0" w:color="auto"/>
        <w:right w:val="none" w:sz="0" w:space="0" w:color="auto"/>
      </w:divBdr>
    </w:div>
    <w:div w:id="708841695">
      <w:bodyDiv w:val="1"/>
      <w:marLeft w:val="0"/>
      <w:marRight w:val="0"/>
      <w:marTop w:val="0"/>
      <w:marBottom w:val="0"/>
      <w:divBdr>
        <w:top w:val="none" w:sz="0" w:space="0" w:color="auto"/>
        <w:left w:val="none" w:sz="0" w:space="0" w:color="auto"/>
        <w:bottom w:val="none" w:sz="0" w:space="0" w:color="auto"/>
        <w:right w:val="none" w:sz="0" w:space="0" w:color="auto"/>
      </w:divBdr>
    </w:div>
    <w:div w:id="720175720">
      <w:bodyDiv w:val="1"/>
      <w:marLeft w:val="0"/>
      <w:marRight w:val="0"/>
      <w:marTop w:val="0"/>
      <w:marBottom w:val="0"/>
      <w:divBdr>
        <w:top w:val="none" w:sz="0" w:space="0" w:color="auto"/>
        <w:left w:val="none" w:sz="0" w:space="0" w:color="auto"/>
        <w:bottom w:val="none" w:sz="0" w:space="0" w:color="auto"/>
        <w:right w:val="none" w:sz="0" w:space="0" w:color="auto"/>
      </w:divBdr>
    </w:div>
    <w:div w:id="729768864">
      <w:bodyDiv w:val="1"/>
      <w:marLeft w:val="0"/>
      <w:marRight w:val="0"/>
      <w:marTop w:val="0"/>
      <w:marBottom w:val="0"/>
      <w:divBdr>
        <w:top w:val="none" w:sz="0" w:space="0" w:color="auto"/>
        <w:left w:val="none" w:sz="0" w:space="0" w:color="auto"/>
        <w:bottom w:val="none" w:sz="0" w:space="0" w:color="auto"/>
        <w:right w:val="none" w:sz="0" w:space="0" w:color="auto"/>
      </w:divBdr>
    </w:div>
    <w:div w:id="733744932">
      <w:bodyDiv w:val="1"/>
      <w:marLeft w:val="0"/>
      <w:marRight w:val="0"/>
      <w:marTop w:val="0"/>
      <w:marBottom w:val="0"/>
      <w:divBdr>
        <w:top w:val="none" w:sz="0" w:space="0" w:color="auto"/>
        <w:left w:val="none" w:sz="0" w:space="0" w:color="auto"/>
        <w:bottom w:val="none" w:sz="0" w:space="0" w:color="auto"/>
        <w:right w:val="none" w:sz="0" w:space="0" w:color="auto"/>
      </w:divBdr>
    </w:div>
    <w:div w:id="734359883">
      <w:bodyDiv w:val="1"/>
      <w:marLeft w:val="0"/>
      <w:marRight w:val="0"/>
      <w:marTop w:val="0"/>
      <w:marBottom w:val="0"/>
      <w:divBdr>
        <w:top w:val="none" w:sz="0" w:space="0" w:color="auto"/>
        <w:left w:val="none" w:sz="0" w:space="0" w:color="auto"/>
        <w:bottom w:val="none" w:sz="0" w:space="0" w:color="auto"/>
        <w:right w:val="none" w:sz="0" w:space="0" w:color="auto"/>
      </w:divBdr>
    </w:div>
    <w:div w:id="736053089">
      <w:bodyDiv w:val="1"/>
      <w:marLeft w:val="0"/>
      <w:marRight w:val="0"/>
      <w:marTop w:val="0"/>
      <w:marBottom w:val="0"/>
      <w:divBdr>
        <w:top w:val="none" w:sz="0" w:space="0" w:color="auto"/>
        <w:left w:val="none" w:sz="0" w:space="0" w:color="auto"/>
        <w:bottom w:val="none" w:sz="0" w:space="0" w:color="auto"/>
        <w:right w:val="none" w:sz="0" w:space="0" w:color="auto"/>
      </w:divBdr>
    </w:div>
    <w:div w:id="738599360">
      <w:bodyDiv w:val="1"/>
      <w:marLeft w:val="0"/>
      <w:marRight w:val="0"/>
      <w:marTop w:val="0"/>
      <w:marBottom w:val="0"/>
      <w:divBdr>
        <w:top w:val="none" w:sz="0" w:space="0" w:color="auto"/>
        <w:left w:val="none" w:sz="0" w:space="0" w:color="auto"/>
        <w:bottom w:val="none" w:sz="0" w:space="0" w:color="auto"/>
        <w:right w:val="none" w:sz="0" w:space="0" w:color="auto"/>
      </w:divBdr>
    </w:div>
    <w:div w:id="739257125">
      <w:bodyDiv w:val="1"/>
      <w:marLeft w:val="0"/>
      <w:marRight w:val="0"/>
      <w:marTop w:val="0"/>
      <w:marBottom w:val="0"/>
      <w:divBdr>
        <w:top w:val="none" w:sz="0" w:space="0" w:color="auto"/>
        <w:left w:val="none" w:sz="0" w:space="0" w:color="auto"/>
        <w:bottom w:val="none" w:sz="0" w:space="0" w:color="auto"/>
        <w:right w:val="none" w:sz="0" w:space="0" w:color="auto"/>
      </w:divBdr>
    </w:div>
    <w:div w:id="748886457">
      <w:bodyDiv w:val="1"/>
      <w:marLeft w:val="0"/>
      <w:marRight w:val="0"/>
      <w:marTop w:val="0"/>
      <w:marBottom w:val="0"/>
      <w:divBdr>
        <w:top w:val="none" w:sz="0" w:space="0" w:color="auto"/>
        <w:left w:val="none" w:sz="0" w:space="0" w:color="auto"/>
        <w:bottom w:val="none" w:sz="0" w:space="0" w:color="auto"/>
        <w:right w:val="none" w:sz="0" w:space="0" w:color="auto"/>
      </w:divBdr>
    </w:div>
    <w:div w:id="750470102">
      <w:bodyDiv w:val="1"/>
      <w:marLeft w:val="0"/>
      <w:marRight w:val="0"/>
      <w:marTop w:val="0"/>
      <w:marBottom w:val="0"/>
      <w:divBdr>
        <w:top w:val="none" w:sz="0" w:space="0" w:color="auto"/>
        <w:left w:val="none" w:sz="0" w:space="0" w:color="auto"/>
        <w:bottom w:val="none" w:sz="0" w:space="0" w:color="auto"/>
        <w:right w:val="none" w:sz="0" w:space="0" w:color="auto"/>
      </w:divBdr>
    </w:div>
    <w:div w:id="756251585">
      <w:bodyDiv w:val="1"/>
      <w:marLeft w:val="0"/>
      <w:marRight w:val="0"/>
      <w:marTop w:val="0"/>
      <w:marBottom w:val="0"/>
      <w:divBdr>
        <w:top w:val="none" w:sz="0" w:space="0" w:color="auto"/>
        <w:left w:val="none" w:sz="0" w:space="0" w:color="auto"/>
        <w:bottom w:val="none" w:sz="0" w:space="0" w:color="auto"/>
        <w:right w:val="none" w:sz="0" w:space="0" w:color="auto"/>
      </w:divBdr>
    </w:div>
    <w:div w:id="756756806">
      <w:bodyDiv w:val="1"/>
      <w:marLeft w:val="0"/>
      <w:marRight w:val="0"/>
      <w:marTop w:val="0"/>
      <w:marBottom w:val="0"/>
      <w:divBdr>
        <w:top w:val="none" w:sz="0" w:space="0" w:color="auto"/>
        <w:left w:val="none" w:sz="0" w:space="0" w:color="auto"/>
        <w:bottom w:val="none" w:sz="0" w:space="0" w:color="auto"/>
        <w:right w:val="none" w:sz="0" w:space="0" w:color="auto"/>
      </w:divBdr>
    </w:div>
    <w:div w:id="765541287">
      <w:bodyDiv w:val="1"/>
      <w:marLeft w:val="0"/>
      <w:marRight w:val="0"/>
      <w:marTop w:val="0"/>
      <w:marBottom w:val="0"/>
      <w:divBdr>
        <w:top w:val="none" w:sz="0" w:space="0" w:color="auto"/>
        <w:left w:val="none" w:sz="0" w:space="0" w:color="auto"/>
        <w:bottom w:val="none" w:sz="0" w:space="0" w:color="auto"/>
        <w:right w:val="none" w:sz="0" w:space="0" w:color="auto"/>
      </w:divBdr>
    </w:div>
    <w:div w:id="766999593">
      <w:bodyDiv w:val="1"/>
      <w:marLeft w:val="0"/>
      <w:marRight w:val="0"/>
      <w:marTop w:val="0"/>
      <w:marBottom w:val="0"/>
      <w:divBdr>
        <w:top w:val="none" w:sz="0" w:space="0" w:color="auto"/>
        <w:left w:val="none" w:sz="0" w:space="0" w:color="auto"/>
        <w:bottom w:val="none" w:sz="0" w:space="0" w:color="auto"/>
        <w:right w:val="none" w:sz="0" w:space="0" w:color="auto"/>
      </w:divBdr>
    </w:div>
    <w:div w:id="768503450">
      <w:bodyDiv w:val="1"/>
      <w:marLeft w:val="0"/>
      <w:marRight w:val="0"/>
      <w:marTop w:val="0"/>
      <w:marBottom w:val="0"/>
      <w:divBdr>
        <w:top w:val="none" w:sz="0" w:space="0" w:color="auto"/>
        <w:left w:val="none" w:sz="0" w:space="0" w:color="auto"/>
        <w:bottom w:val="none" w:sz="0" w:space="0" w:color="auto"/>
        <w:right w:val="none" w:sz="0" w:space="0" w:color="auto"/>
      </w:divBdr>
    </w:div>
    <w:div w:id="771314549">
      <w:bodyDiv w:val="1"/>
      <w:marLeft w:val="0"/>
      <w:marRight w:val="0"/>
      <w:marTop w:val="0"/>
      <w:marBottom w:val="0"/>
      <w:divBdr>
        <w:top w:val="none" w:sz="0" w:space="0" w:color="auto"/>
        <w:left w:val="none" w:sz="0" w:space="0" w:color="auto"/>
        <w:bottom w:val="none" w:sz="0" w:space="0" w:color="auto"/>
        <w:right w:val="none" w:sz="0" w:space="0" w:color="auto"/>
      </w:divBdr>
    </w:div>
    <w:div w:id="772437906">
      <w:bodyDiv w:val="1"/>
      <w:marLeft w:val="0"/>
      <w:marRight w:val="0"/>
      <w:marTop w:val="0"/>
      <w:marBottom w:val="0"/>
      <w:divBdr>
        <w:top w:val="none" w:sz="0" w:space="0" w:color="auto"/>
        <w:left w:val="none" w:sz="0" w:space="0" w:color="auto"/>
        <w:bottom w:val="none" w:sz="0" w:space="0" w:color="auto"/>
        <w:right w:val="none" w:sz="0" w:space="0" w:color="auto"/>
      </w:divBdr>
    </w:div>
    <w:div w:id="782463638">
      <w:bodyDiv w:val="1"/>
      <w:marLeft w:val="0"/>
      <w:marRight w:val="0"/>
      <w:marTop w:val="0"/>
      <w:marBottom w:val="0"/>
      <w:divBdr>
        <w:top w:val="none" w:sz="0" w:space="0" w:color="auto"/>
        <w:left w:val="none" w:sz="0" w:space="0" w:color="auto"/>
        <w:bottom w:val="none" w:sz="0" w:space="0" w:color="auto"/>
        <w:right w:val="none" w:sz="0" w:space="0" w:color="auto"/>
      </w:divBdr>
    </w:div>
    <w:div w:id="783773576">
      <w:bodyDiv w:val="1"/>
      <w:marLeft w:val="0"/>
      <w:marRight w:val="0"/>
      <w:marTop w:val="0"/>
      <w:marBottom w:val="0"/>
      <w:divBdr>
        <w:top w:val="none" w:sz="0" w:space="0" w:color="auto"/>
        <w:left w:val="none" w:sz="0" w:space="0" w:color="auto"/>
        <w:bottom w:val="none" w:sz="0" w:space="0" w:color="auto"/>
        <w:right w:val="none" w:sz="0" w:space="0" w:color="auto"/>
      </w:divBdr>
    </w:div>
    <w:div w:id="784891003">
      <w:bodyDiv w:val="1"/>
      <w:marLeft w:val="0"/>
      <w:marRight w:val="0"/>
      <w:marTop w:val="0"/>
      <w:marBottom w:val="0"/>
      <w:divBdr>
        <w:top w:val="none" w:sz="0" w:space="0" w:color="auto"/>
        <w:left w:val="none" w:sz="0" w:space="0" w:color="auto"/>
        <w:bottom w:val="none" w:sz="0" w:space="0" w:color="auto"/>
        <w:right w:val="none" w:sz="0" w:space="0" w:color="auto"/>
      </w:divBdr>
    </w:div>
    <w:div w:id="785660811">
      <w:bodyDiv w:val="1"/>
      <w:marLeft w:val="0"/>
      <w:marRight w:val="0"/>
      <w:marTop w:val="0"/>
      <w:marBottom w:val="0"/>
      <w:divBdr>
        <w:top w:val="none" w:sz="0" w:space="0" w:color="auto"/>
        <w:left w:val="none" w:sz="0" w:space="0" w:color="auto"/>
        <w:bottom w:val="none" w:sz="0" w:space="0" w:color="auto"/>
        <w:right w:val="none" w:sz="0" w:space="0" w:color="auto"/>
      </w:divBdr>
    </w:div>
    <w:div w:id="785663112">
      <w:bodyDiv w:val="1"/>
      <w:marLeft w:val="0"/>
      <w:marRight w:val="0"/>
      <w:marTop w:val="0"/>
      <w:marBottom w:val="0"/>
      <w:divBdr>
        <w:top w:val="none" w:sz="0" w:space="0" w:color="auto"/>
        <w:left w:val="none" w:sz="0" w:space="0" w:color="auto"/>
        <w:bottom w:val="none" w:sz="0" w:space="0" w:color="auto"/>
        <w:right w:val="none" w:sz="0" w:space="0" w:color="auto"/>
      </w:divBdr>
    </w:div>
    <w:div w:id="794641050">
      <w:bodyDiv w:val="1"/>
      <w:marLeft w:val="0"/>
      <w:marRight w:val="0"/>
      <w:marTop w:val="0"/>
      <w:marBottom w:val="0"/>
      <w:divBdr>
        <w:top w:val="none" w:sz="0" w:space="0" w:color="auto"/>
        <w:left w:val="none" w:sz="0" w:space="0" w:color="auto"/>
        <w:bottom w:val="none" w:sz="0" w:space="0" w:color="auto"/>
        <w:right w:val="none" w:sz="0" w:space="0" w:color="auto"/>
      </w:divBdr>
    </w:div>
    <w:div w:id="797528632">
      <w:bodyDiv w:val="1"/>
      <w:marLeft w:val="0"/>
      <w:marRight w:val="0"/>
      <w:marTop w:val="0"/>
      <w:marBottom w:val="0"/>
      <w:divBdr>
        <w:top w:val="none" w:sz="0" w:space="0" w:color="auto"/>
        <w:left w:val="none" w:sz="0" w:space="0" w:color="auto"/>
        <w:bottom w:val="none" w:sz="0" w:space="0" w:color="auto"/>
        <w:right w:val="none" w:sz="0" w:space="0" w:color="auto"/>
      </w:divBdr>
    </w:div>
    <w:div w:id="806318717">
      <w:bodyDiv w:val="1"/>
      <w:marLeft w:val="0"/>
      <w:marRight w:val="0"/>
      <w:marTop w:val="0"/>
      <w:marBottom w:val="0"/>
      <w:divBdr>
        <w:top w:val="none" w:sz="0" w:space="0" w:color="auto"/>
        <w:left w:val="none" w:sz="0" w:space="0" w:color="auto"/>
        <w:bottom w:val="none" w:sz="0" w:space="0" w:color="auto"/>
        <w:right w:val="none" w:sz="0" w:space="0" w:color="auto"/>
      </w:divBdr>
    </w:div>
    <w:div w:id="809906208">
      <w:bodyDiv w:val="1"/>
      <w:marLeft w:val="0"/>
      <w:marRight w:val="0"/>
      <w:marTop w:val="0"/>
      <w:marBottom w:val="0"/>
      <w:divBdr>
        <w:top w:val="none" w:sz="0" w:space="0" w:color="auto"/>
        <w:left w:val="none" w:sz="0" w:space="0" w:color="auto"/>
        <w:bottom w:val="none" w:sz="0" w:space="0" w:color="auto"/>
        <w:right w:val="none" w:sz="0" w:space="0" w:color="auto"/>
      </w:divBdr>
    </w:div>
    <w:div w:id="814639668">
      <w:bodyDiv w:val="1"/>
      <w:marLeft w:val="0"/>
      <w:marRight w:val="0"/>
      <w:marTop w:val="0"/>
      <w:marBottom w:val="0"/>
      <w:divBdr>
        <w:top w:val="none" w:sz="0" w:space="0" w:color="auto"/>
        <w:left w:val="none" w:sz="0" w:space="0" w:color="auto"/>
        <w:bottom w:val="none" w:sz="0" w:space="0" w:color="auto"/>
        <w:right w:val="none" w:sz="0" w:space="0" w:color="auto"/>
      </w:divBdr>
    </w:div>
    <w:div w:id="814834752">
      <w:bodyDiv w:val="1"/>
      <w:marLeft w:val="0"/>
      <w:marRight w:val="0"/>
      <w:marTop w:val="0"/>
      <w:marBottom w:val="0"/>
      <w:divBdr>
        <w:top w:val="none" w:sz="0" w:space="0" w:color="auto"/>
        <w:left w:val="none" w:sz="0" w:space="0" w:color="auto"/>
        <w:bottom w:val="none" w:sz="0" w:space="0" w:color="auto"/>
        <w:right w:val="none" w:sz="0" w:space="0" w:color="auto"/>
      </w:divBdr>
    </w:div>
    <w:div w:id="817571133">
      <w:bodyDiv w:val="1"/>
      <w:marLeft w:val="0"/>
      <w:marRight w:val="0"/>
      <w:marTop w:val="0"/>
      <w:marBottom w:val="0"/>
      <w:divBdr>
        <w:top w:val="none" w:sz="0" w:space="0" w:color="auto"/>
        <w:left w:val="none" w:sz="0" w:space="0" w:color="auto"/>
        <w:bottom w:val="none" w:sz="0" w:space="0" w:color="auto"/>
        <w:right w:val="none" w:sz="0" w:space="0" w:color="auto"/>
      </w:divBdr>
    </w:div>
    <w:div w:id="817962084">
      <w:bodyDiv w:val="1"/>
      <w:marLeft w:val="0"/>
      <w:marRight w:val="0"/>
      <w:marTop w:val="0"/>
      <w:marBottom w:val="0"/>
      <w:divBdr>
        <w:top w:val="none" w:sz="0" w:space="0" w:color="auto"/>
        <w:left w:val="none" w:sz="0" w:space="0" w:color="auto"/>
        <w:bottom w:val="none" w:sz="0" w:space="0" w:color="auto"/>
        <w:right w:val="none" w:sz="0" w:space="0" w:color="auto"/>
      </w:divBdr>
    </w:div>
    <w:div w:id="818502359">
      <w:bodyDiv w:val="1"/>
      <w:marLeft w:val="0"/>
      <w:marRight w:val="0"/>
      <w:marTop w:val="0"/>
      <w:marBottom w:val="0"/>
      <w:divBdr>
        <w:top w:val="none" w:sz="0" w:space="0" w:color="auto"/>
        <w:left w:val="none" w:sz="0" w:space="0" w:color="auto"/>
        <w:bottom w:val="none" w:sz="0" w:space="0" w:color="auto"/>
        <w:right w:val="none" w:sz="0" w:space="0" w:color="auto"/>
      </w:divBdr>
    </w:div>
    <w:div w:id="826870326">
      <w:bodyDiv w:val="1"/>
      <w:marLeft w:val="0"/>
      <w:marRight w:val="0"/>
      <w:marTop w:val="0"/>
      <w:marBottom w:val="0"/>
      <w:divBdr>
        <w:top w:val="none" w:sz="0" w:space="0" w:color="auto"/>
        <w:left w:val="none" w:sz="0" w:space="0" w:color="auto"/>
        <w:bottom w:val="none" w:sz="0" w:space="0" w:color="auto"/>
        <w:right w:val="none" w:sz="0" w:space="0" w:color="auto"/>
      </w:divBdr>
    </w:div>
    <w:div w:id="827212032">
      <w:bodyDiv w:val="1"/>
      <w:marLeft w:val="0"/>
      <w:marRight w:val="0"/>
      <w:marTop w:val="0"/>
      <w:marBottom w:val="0"/>
      <w:divBdr>
        <w:top w:val="none" w:sz="0" w:space="0" w:color="auto"/>
        <w:left w:val="none" w:sz="0" w:space="0" w:color="auto"/>
        <w:bottom w:val="none" w:sz="0" w:space="0" w:color="auto"/>
        <w:right w:val="none" w:sz="0" w:space="0" w:color="auto"/>
      </w:divBdr>
    </w:div>
    <w:div w:id="837768785">
      <w:bodyDiv w:val="1"/>
      <w:marLeft w:val="0"/>
      <w:marRight w:val="0"/>
      <w:marTop w:val="0"/>
      <w:marBottom w:val="0"/>
      <w:divBdr>
        <w:top w:val="none" w:sz="0" w:space="0" w:color="auto"/>
        <w:left w:val="none" w:sz="0" w:space="0" w:color="auto"/>
        <w:bottom w:val="none" w:sz="0" w:space="0" w:color="auto"/>
        <w:right w:val="none" w:sz="0" w:space="0" w:color="auto"/>
      </w:divBdr>
    </w:div>
    <w:div w:id="838618907">
      <w:bodyDiv w:val="1"/>
      <w:marLeft w:val="0"/>
      <w:marRight w:val="0"/>
      <w:marTop w:val="0"/>
      <w:marBottom w:val="0"/>
      <w:divBdr>
        <w:top w:val="none" w:sz="0" w:space="0" w:color="auto"/>
        <w:left w:val="none" w:sz="0" w:space="0" w:color="auto"/>
        <w:bottom w:val="none" w:sz="0" w:space="0" w:color="auto"/>
        <w:right w:val="none" w:sz="0" w:space="0" w:color="auto"/>
      </w:divBdr>
    </w:div>
    <w:div w:id="840505126">
      <w:bodyDiv w:val="1"/>
      <w:marLeft w:val="0"/>
      <w:marRight w:val="0"/>
      <w:marTop w:val="0"/>
      <w:marBottom w:val="0"/>
      <w:divBdr>
        <w:top w:val="none" w:sz="0" w:space="0" w:color="auto"/>
        <w:left w:val="none" w:sz="0" w:space="0" w:color="auto"/>
        <w:bottom w:val="none" w:sz="0" w:space="0" w:color="auto"/>
        <w:right w:val="none" w:sz="0" w:space="0" w:color="auto"/>
      </w:divBdr>
    </w:div>
    <w:div w:id="842358369">
      <w:bodyDiv w:val="1"/>
      <w:marLeft w:val="0"/>
      <w:marRight w:val="0"/>
      <w:marTop w:val="0"/>
      <w:marBottom w:val="0"/>
      <w:divBdr>
        <w:top w:val="none" w:sz="0" w:space="0" w:color="auto"/>
        <w:left w:val="none" w:sz="0" w:space="0" w:color="auto"/>
        <w:bottom w:val="none" w:sz="0" w:space="0" w:color="auto"/>
        <w:right w:val="none" w:sz="0" w:space="0" w:color="auto"/>
      </w:divBdr>
    </w:div>
    <w:div w:id="842403871">
      <w:bodyDiv w:val="1"/>
      <w:marLeft w:val="0"/>
      <w:marRight w:val="0"/>
      <w:marTop w:val="0"/>
      <w:marBottom w:val="0"/>
      <w:divBdr>
        <w:top w:val="none" w:sz="0" w:space="0" w:color="auto"/>
        <w:left w:val="none" w:sz="0" w:space="0" w:color="auto"/>
        <w:bottom w:val="none" w:sz="0" w:space="0" w:color="auto"/>
        <w:right w:val="none" w:sz="0" w:space="0" w:color="auto"/>
      </w:divBdr>
    </w:div>
    <w:div w:id="857086115">
      <w:bodyDiv w:val="1"/>
      <w:marLeft w:val="0"/>
      <w:marRight w:val="0"/>
      <w:marTop w:val="0"/>
      <w:marBottom w:val="0"/>
      <w:divBdr>
        <w:top w:val="none" w:sz="0" w:space="0" w:color="auto"/>
        <w:left w:val="none" w:sz="0" w:space="0" w:color="auto"/>
        <w:bottom w:val="none" w:sz="0" w:space="0" w:color="auto"/>
        <w:right w:val="none" w:sz="0" w:space="0" w:color="auto"/>
      </w:divBdr>
    </w:div>
    <w:div w:id="858465743">
      <w:bodyDiv w:val="1"/>
      <w:marLeft w:val="0"/>
      <w:marRight w:val="0"/>
      <w:marTop w:val="0"/>
      <w:marBottom w:val="0"/>
      <w:divBdr>
        <w:top w:val="none" w:sz="0" w:space="0" w:color="auto"/>
        <w:left w:val="none" w:sz="0" w:space="0" w:color="auto"/>
        <w:bottom w:val="none" w:sz="0" w:space="0" w:color="auto"/>
        <w:right w:val="none" w:sz="0" w:space="0" w:color="auto"/>
      </w:divBdr>
    </w:div>
    <w:div w:id="861284920">
      <w:bodyDiv w:val="1"/>
      <w:marLeft w:val="0"/>
      <w:marRight w:val="0"/>
      <w:marTop w:val="0"/>
      <w:marBottom w:val="0"/>
      <w:divBdr>
        <w:top w:val="none" w:sz="0" w:space="0" w:color="auto"/>
        <w:left w:val="none" w:sz="0" w:space="0" w:color="auto"/>
        <w:bottom w:val="none" w:sz="0" w:space="0" w:color="auto"/>
        <w:right w:val="none" w:sz="0" w:space="0" w:color="auto"/>
      </w:divBdr>
    </w:div>
    <w:div w:id="864640139">
      <w:bodyDiv w:val="1"/>
      <w:marLeft w:val="0"/>
      <w:marRight w:val="0"/>
      <w:marTop w:val="0"/>
      <w:marBottom w:val="0"/>
      <w:divBdr>
        <w:top w:val="none" w:sz="0" w:space="0" w:color="auto"/>
        <w:left w:val="none" w:sz="0" w:space="0" w:color="auto"/>
        <w:bottom w:val="none" w:sz="0" w:space="0" w:color="auto"/>
        <w:right w:val="none" w:sz="0" w:space="0" w:color="auto"/>
      </w:divBdr>
    </w:div>
    <w:div w:id="878785185">
      <w:bodyDiv w:val="1"/>
      <w:marLeft w:val="0"/>
      <w:marRight w:val="0"/>
      <w:marTop w:val="0"/>
      <w:marBottom w:val="0"/>
      <w:divBdr>
        <w:top w:val="none" w:sz="0" w:space="0" w:color="auto"/>
        <w:left w:val="none" w:sz="0" w:space="0" w:color="auto"/>
        <w:bottom w:val="none" w:sz="0" w:space="0" w:color="auto"/>
        <w:right w:val="none" w:sz="0" w:space="0" w:color="auto"/>
      </w:divBdr>
    </w:div>
    <w:div w:id="879825827">
      <w:bodyDiv w:val="1"/>
      <w:marLeft w:val="0"/>
      <w:marRight w:val="0"/>
      <w:marTop w:val="0"/>
      <w:marBottom w:val="0"/>
      <w:divBdr>
        <w:top w:val="none" w:sz="0" w:space="0" w:color="auto"/>
        <w:left w:val="none" w:sz="0" w:space="0" w:color="auto"/>
        <w:bottom w:val="none" w:sz="0" w:space="0" w:color="auto"/>
        <w:right w:val="none" w:sz="0" w:space="0" w:color="auto"/>
      </w:divBdr>
    </w:div>
    <w:div w:id="880167511">
      <w:bodyDiv w:val="1"/>
      <w:marLeft w:val="0"/>
      <w:marRight w:val="0"/>
      <w:marTop w:val="0"/>
      <w:marBottom w:val="0"/>
      <w:divBdr>
        <w:top w:val="none" w:sz="0" w:space="0" w:color="auto"/>
        <w:left w:val="none" w:sz="0" w:space="0" w:color="auto"/>
        <w:bottom w:val="none" w:sz="0" w:space="0" w:color="auto"/>
        <w:right w:val="none" w:sz="0" w:space="0" w:color="auto"/>
      </w:divBdr>
    </w:div>
    <w:div w:id="896284980">
      <w:bodyDiv w:val="1"/>
      <w:marLeft w:val="0"/>
      <w:marRight w:val="0"/>
      <w:marTop w:val="0"/>
      <w:marBottom w:val="0"/>
      <w:divBdr>
        <w:top w:val="none" w:sz="0" w:space="0" w:color="auto"/>
        <w:left w:val="none" w:sz="0" w:space="0" w:color="auto"/>
        <w:bottom w:val="none" w:sz="0" w:space="0" w:color="auto"/>
        <w:right w:val="none" w:sz="0" w:space="0" w:color="auto"/>
      </w:divBdr>
    </w:div>
    <w:div w:id="897473228">
      <w:bodyDiv w:val="1"/>
      <w:marLeft w:val="0"/>
      <w:marRight w:val="0"/>
      <w:marTop w:val="0"/>
      <w:marBottom w:val="0"/>
      <w:divBdr>
        <w:top w:val="none" w:sz="0" w:space="0" w:color="auto"/>
        <w:left w:val="none" w:sz="0" w:space="0" w:color="auto"/>
        <w:bottom w:val="none" w:sz="0" w:space="0" w:color="auto"/>
        <w:right w:val="none" w:sz="0" w:space="0" w:color="auto"/>
      </w:divBdr>
    </w:div>
    <w:div w:id="900867327">
      <w:bodyDiv w:val="1"/>
      <w:marLeft w:val="0"/>
      <w:marRight w:val="0"/>
      <w:marTop w:val="0"/>
      <w:marBottom w:val="0"/>
      <w:divBdr>
        <w:top w:val="none" w:sz="0" w:space="0" w:color="auto"/>
        <w:left w:val="none" w:sz="0" w:space="0" w:color="auto"/>
        <w:bottom w:val="none" w:sz="0" w:space="0" w:color="auto"/>
        <w:right w:val="none" w:sz="0" w:space="0" w:color="auto"/>
      </w:divBdr>
    </w:div>
    <w:div w:id="904149993">
      <w:bodyDiv w:val="1"/>
      <w:marLeft w:val="0"/>
      <w:marRight w:val="0"/>
      <w:marTop w:val="0"/>
      <w:marBottom w:val="0"/>
      <w:divBdr>
        <w:top w:val="none" w:sz="0" w:space="0" w:color="auto"/>
        <w:left w:val="none" w:sz="0" w:space="0" w:color="auto"/>
        <w:bottom w:val="none" w:sz="0" w:space="0" w:color="auto"/>
        <w:right w:val="none" w:sz="0" w:space="0" w:color="auto"/>
      </w:divBdr>
    </w:div>
    <w:div w:id="910191562">
      <w:bodyDiv w:val="1"/>
      <w:marLeft w:val="0"/>
      <w:marRight w:val="0"/>
      <w:marTop w:val="0"/>
      <w:marBottom w:val="0"/>
      <w:divBdr>
        <w:top w:val="none" w:sz="0" w:space="0" w:color="auto"/>
        <w:left w:val="none" w:sz="0" w:space="0" w:color="auto"/>
        <w:bottom w:val="none" w:sz="0" w:space="0" w:color="auto"/>
        <w:right w:val="none" w:sz="0" w:space="0" w:color="auto"/>
      </w:divBdr>
    </w:div>
    <w:div w:id="910654109">
      <w:bodyDiv w:val="1"/>
      <w:marLeft w:val="0"/>
      <w:marRight w:val="0"/>
      <w:marTop w:val="0"/>
      <w:marBottom w:val="0"/>
      <w:divBdr>
        <w:top w:val="none" w:sz="0" w:space="0" w:color="auto"/>
        <w:left w:val="none" w:sz="0" w:space="0" w:color="auto"/>
        <w:bottom w:val="none" w:sz="0" w:space="0" w:color="auto"/>
        <w:right w:val="none" w:sz="0" w:space="0" w:color="auto"/>
      </w:divBdr>
    </w:div>
    <w:div w:id="912812367">
      <w:bodyDiv w:val="1"/>
      <w:marLeft w:val="0"/>
      <w:marRight w:val="0"/>
      <w:marTop w:val="0"/>
      <w:marBottom w:val="0"/>
      <w:divBdr>
        <w:top w:val="none" w:sz="0" w:space="0" w:color="auto"/>
        <w:left w:val="none" w:sz="0" w:space="0" w:color="auto"/>
        <w:bottom w:val="none" w:sz="0" w:space="0" w:color="auto"/>
        <w:right w:val="none" w:sz="0" w:space="0" w:color="auto"/>
      </w:divBdr>
    </w:div>
    <w:div w:id="917520724">
      <w:bodyDiv w:val="1"/>
      <w:marLeft w:val="0"/>
      <w:marRight w:val="0"/>
      <w:marTop w:val="0"/>
      <w:marBottom w:val="0"/>
      <w:divBdr>
        <w:top w:val="none" w:sz="0" w:space="0" w:color="auto"/>
        <w:left w:val="none" w:sz="0" w:space="0" w:color="auto"/>
        <w:bottom w:val="none" w:sz="0" w:space="0" w:color="auto"/>
        <w:right w:val="none" w:sz="0" w:space="0" w:color="auto"/>
      </w:divBdr>
    </w:div>
    <w:div w:id="922376729">
      <w:bodyDiv w:val="1"/>
      <w:marLeft w:val="0"/>
      <w:marRight w:val="0"/>
      <w:marTop w:val="0"/>
      <w:marBottom w:val="0"/>
      <w:divBdr>
        <w:top w:val="none" w:sz="0" w:space="0" w:color="auto"/>
        <w:left w:val="none" w:sz="0" w:space="0" w:color="auto"/>
        <w:bottom w:val="none" w:sz="0" w:space="0" w:color="auto"/>
        <w:right w:val="none" w:sz="0" w:space="0" w:color="auto"/>
      </w:divBdr>
    </w:div>
    <w:div w:id="923686786">
      <w:bodyDiv w:val="1"/>
      <w:marLeft w:val="0"/>
      <w:marRight w:val="0"/>
      <w:marTop w:val="0"/>
      <w:marBottom w:val="0"/>
      <w:divBdr>
        <w:top w:val="none" w:sz="0" w:space="0" w:color="auto"/>
        <w:left w:val="none" w:sz="0" w:space="0" w:color="auto"/>
        <w:bottom w:val="none" w:sz="0" w:space="0" w:color="auto"/>
        <w:right w:val="none" w:sz="0" w:space="0" w:color="auto"/>
      </w:divBdr>
    </w:div>
    <w:div w:id="931471782">
      <w:bodyDiv w:val="1"/>
      <w:marLeft w:val="0"/>
      <w:marRight w:val="0"/>
      <w:marTop w:val="0"/>
      <w:marBottom w:val="0"/>
      <w:divBdr>
        <w:top w:val="none" w:sz="0" w:space="0" w:color="auto"/>
        <w:left w:val="none" w:sz="0" w:space="0" w:color="auto"/>
        <w:bottom w:val="none" w:sz="0" w:space="0" w:color="auto"/>
        <w:right w:val="none" w:sz="0" w:space="0" w:color="auto"/>
      </w:divBdr>
    </w:div>
    <w:div w:id="933900734">
      <w:bodyDiv w:val="1"/>
      <w:marLeft w:val="0"/>
      <w:marRight w:val="0"/>
      <w:marTop w:val="0"/>
      <w:marBottom w:val="0"/>
      <w:divBdr>
        <w:top w:val="none" w:sz="0" w:space="0" w:color="auto"/>
        <w:left w:val="none" w:sz="0" w:space="0" w:color="auto"/>
        <w:bottom w:val="none" w:sz="0" w:space="0" w:color="auto"/>
        <w:right w:val="none" w:sz="0" w:space="0" w:color="auto"/>
      </w:divBdr>
    </w:div>
    <w:div w:id="935475767">
      <w:bodyDiv w:val="1"/>
      <w:marLeft w:val="0"/>
      <w:marRight w:val="0"/>
      <w:marTop w:val="0"/>
      <w:marBottom w:val="0"/>
      <w:divBdr>
        <w:top w:val="none" w:sz="0" w:space="0" w:color="auto"/>
        <w:left w:val="none" w:sz="0" w:space="0" w:color="auto"/>
        <w:bottom w:val="none" w:sz="0" w:space="0" w:color="auto"/>
        <w:right w:val="none" w:sz="0" w:space="0" w:color="auto"/>
      </w:divBdr>
    </w:div>
    <w:div w:id="942155444">
      <w:bodyDiv w:val="1"/>
      <w:marLeft w:val="0"/>
      <w:marRight w:val="0"/>
      <w:marTop w:val="0"/>
      <w:marBottom w:val="0"/>
      <w:divBdr>
        <w:top w:val="none" w:sz="0" w:space="0" w:color="auto"/>
        <w:left w:val="none" w:sz="0" w:space="0" w:color="auto"/>
        <w:bottom w:val="none" w:sz="0" w:space="0" w:color="auto"/>
        <w:right w:val="none" w:sz="0" w:space="0" w:color="auto"/>
      </w:divBdr>
    </w:div>
    <w:div w:id="942953937">
      <w:bodyDiv w:val="1"/>
      <w:marLeft w:val="0"/>
      <w:marRight w:val="0"/>
      <w:marTop w:val="0"/>
      <w:marBottom w:val="0"/>
      <w:divBdr>
        <w:top w:val="none" w:sz="0" w:space="0" w:color="auto"/>
        <w:left w:val="none" w:sz="0" w:space="0" w:color="auto"/>
        <w:bottom w:val="none" w:sz="0" w:space="0" w:color="auto"/>
        <w:right w:val="none" w:sz="0" w:space="0" w:color="auto"/>
      </w:divBdr>
    </w:div>
    <w:div w:id="949900080">
      <w:bodyDiv w:val="1"/>
      <w:marLeft w:val="0"/>
      <w:marRight w:val="0"/>
      <w:marTop w:val="0"/>
      <w:marBottom w:val="0"/>
      <w:divBdr>
        <w:top w:val="none" w:sz="0" w:space="0" w:color="auto"/>
        <w:left w:val="none" w:sz="0" w:space="0" w:color="auto"/>
        <w:bottom w:val="none" w:sz="0" w:space="0" w:color="auto"/>
        <w:right w:val="none" w:sz="0" w:space="0" w:color="auto"/>
      </w:divBdr>
    </w:div>
    <w:div w:id="952906972">
      <w:bodyDiv w:val="1"/>
      <w:marLeft w:val="0"/>
      <w:marRight w:val="0"/>
      <w:marTop w:val="0"/>
      <w:marBottom w:val="0"/>
      <w:divBdr>
        <w:top w:val="none" w:sz="0" w:space="0" w:color="auto"/>
        <w:left w:val="none" w:sz="0" w:space="0" w:color="auto"/>
        <w:bottom w:val="none" w:sz="0" w:space="0" w:color="auto"/>
        <w:right w:val="none" w:sz="0" w:space="0" w:color="auto"/>
      </w:divBdr>
    </w:div>
    <w:div w:id="953486031">
      <w:bodyDiv w:val="1"/>
      <w:marLeft w:val="0"/>
      <w:marRight w:val="0"/>
      <w:marTop w:val="0"/>
      <w:marBottom w:val="0"/>
      <w:divBdr>
        <w:top w:val="none" w:sz="0" w:space="0" w:color="auto"/>
        <w:left w:val="none" w:sz="0" w:space="0" w:color="auto"/>
        <w:bottom w:val="none" w:sz="0" w:space="0" w:color="auto"/>
        <w:right w:val="none" w:sz="0" w:space="0" w:color="auto"/>
      </w:divBdr>
    </w:div>
    <w:div w:id="959148943">
      <w:bodyDiv w:val="1"/>
      <w:marLeft w:val="0"/>
      <w:marRight w:val="0"/>
      <w:marTop w:val="0"/>
      <w:marBottom w:val="0"/>
      <w:divBdr>
        <w:top w:val="none" w:sz="0" w:space="0" w:color="auto"/>
        <w:left w:val="none" w:sz="0" w:space="0" w:color="auto"/>
        <w:bottom w:val="none" w:sz="0" w:space="0" w:color="auto"/>
        <w:right w:val="none" w:sz="0" w:space="0" w:color="auto"/>
      </w:divBdr>
    </w:div>
    <w:div w:id="964434439">
      <w:bodyDiv w:val="1"/>
      <w:marLeft w:val="0"/>
      <w:marRight w:val="0"/>
      <w:marTop w:val="0"/>
      <w:marBottom w:val="0"/>
      <w:divBdr>
        <w:top w:val="none" w:sz="0" w:space="0" w:color="auto"/>
        <w:left w:val="none" w:sz="0" w:space="0" w:color="auto"/>
        <w:bottom w:val="none" w:sz="0" w:space="0" w:color="auto"/>
        <w:right w:val="none" w:sz="0" w:space="0" w:color="auto"/>
      </w:divBdr>
    </w:div>
    <w:div w:id="967274054">
      <w:bodyDiv w:val="1"/>
      <w:marLeft w:val="0"/>
      <w:marRight w:val="0"/>
      <w:marTop w:val="0"/>
      <w:marBottom w:val="0"/>
      <w:divBdr>
        <w:top w:val="none" w:sz="0" w:space="0" w:color="auto"/>
        <w:left w:val="none" w:sz="0" w:space="0" w:color="auto"/>
        <w:bottom w:val="none" w:sz="0" w:space="0" w:color="auto"/>
        <w:right w:val="none" w:sz="0" w:space="0" w:color="auto"/>
      </w:divBdr>
    </w:div>
    <w:div w:id="971322098">
      <w:bodyDiv w:val="1"/>
      <w:marLeft w:val="0"/>
      <w:marRight w:val="0"/>
      <w:marTop w:val="0"/>
      <w:marBottom w:val="0"/>
      <w:divBdr>
        <w:top w:val="none" w:sz="0" w:space="0" w:color="auto"/>
        <w:left w:val="none" w:sz="0" w:space="0" w:color="auto"/>
        <w:bottom w:val="none" w:sz="0" w:space="0" w:color="auto"/>
        <w:right w:val="none" w:sz="0" w:space="0" w:color="auto"/>
      </w:divBdr>
    </w:div>
    <w:div w:id="973828444">
      <w:bodyDiv w:val="1"/>
      <w:marLeft w:val="0"/>
      <w:marRight w:val="0"/>
      <w:marTop w:val="0"/>
      <w:marBottom w:val="0"/>
      <w:divBdr>
        <w:top w:val="none" w:sz="0" w:space="0" w:color="auto"/>
        <w:left w:val="none" w:sz="0" w:space="0" w:color="auto"/>
        <w:bottom w:val="none" w:sz="0" w:space="0" w:color="auto"/>
        <w:right w:val="none" w:sz="0" w:space="0" w:color="auto"/>
      </w:divBdr>
    </w:div>
    <w:div w:id="993218474">
      <w:bodyDiv w:val="1"/>
      <w:marLeft w:val="0"/>
      <w:marRight w:val="0"/>
      <w:marTop w:val="0"/>
      <w:marBottom w:val="0"/>
      <w:divBdr>
        <w:top w:val="none" w:sz="0" w:space="0" w:color="auto"/>
        <w:left w:val="none" w:sz="0" w:space="0" w:color="auto"/>
        <w:bottom w:val="none" w:sz="0" w:space="0" w:color="auto"/>
        <w:right w:val="none" w:sz="0" w:space="0" w:color="auto"/>
      </w:divBdr>
    </w:div>
    <w:div w:id="997273894">
      <w:bodyDiv w:val="1"/>
      <w:marLeft w:val="0"/>
      <w:marRight w:val="0"/>
      <w:marTop w:val="0"/>
      <w:marBottom w:val="0"/>
      <w:divBdr>
        <w:top w:val="none" w:sz="0" w:space="0" w:color="auto"/>
        <w:left w:val="none" w:sz="0" w:space="0" w:color="auto"/>
        <w:bottom w:val="none" w:sz="0" w:space="0" w:color="auto"/>
        <w:right w:val="none" w:sz="0" w:space="0" w:color="auto"/>
      </w:divBdr>
    </w:div>
    <w:div w:id="1000086514">
      <w:bodyDiv w:val="1"/>
      <w:marLeft w:val="0"/>
      <w:marRight w:val="0"/>
      <w:marTop w:val="0"/>
      <w:marBottom w:val="0"/>
      <w:divBdr>
        <w:top w:val="none" w:sz="0" w:space="0" w:color="auto"/>
        <w:left w:val="none" w:sz="0" w:space="0" w:color="auto"/>
        <w:bottom w:val="none" w:sz="0" w:space="0" w:color="auto"/>
        <w:right w:val="none" w:sz="0" w:space="0" w:color="auto"/>
      </w:divBdr>
    </w:div>
    <w:div w:id="1004019693">
      <w:bodyDiv w:val="1"/>
      <w:marLeft w:val="0"/>
      <w:marRight w:val="0"/>
      <w:marTop w:val="0"/>
      <w:marBottom w:val="0"/>
      <w:divBdr>
        <w:top w:val="none" w:sz="0" w:space="0" w:color="auto"/>
        <w:left w:val="none" w:sz="0" w:space="0" w:color="auto"/>
        <w:bottom w:val="none" w:sz="0" w:space="0" w:color="auto"/>
        <w:right w:val="none" w:sz="0" w:space="0" w:color="auto"/>
      </w:divBdr>
    </w:div>
    <w:div w:id="1009722923">
      <w:bodyDiv w:val="1"/>
      <w:marLeft w:val="0"/>
      <w:marRight w:val="0"/>
      <w:marTop w:val="0"/>
      <w:marBottom w:val="0"/>
      <w:divBdr>
        <w:top w:val="none" w:sz="0" w:space="0" w:color="auto"/>
        <w:left w:val="none" w:sz="0" w:space="0" w:color="auto"/>
        <w:bottom w:val="none" w:sz="0" w:space="0" w:color="auto"/>
        <w:right w:val="none" w:sz="0" w:space="0" w:color="auto"/>
      </w:divBdr>
    </w:div>
    <w:div w:id="1010180116">
      <w:bodyDiv w:val="1"/>
      <w:marLeft w:val="0"/>
      <w:marRight w:val="0"/>
      <w:marTop w:val="0"/>
      <w:marBottom w:val="0"/>
      <w:divBdr>
        <w:top w:val="none" w:sz="0" w:space="0" w:color="auto"/>
        <w:left w:val="none" w:sz="0" w:space="0" w:color="auto"/>
        <w:bottom w:val="none" w:sz="0" w:space="0" w:color="auto"/>
        <w:right w:val="none" w:sz="0" w:space="0" w:color="auto"/>
      </w:divBdr>
    </w:div>
    <w:div w:id="1010370136">
      <w:bodyDiv w:val="1"/>
      <w:marLeft w:val="0"/>
      <w:marRight w:val="0"/>
      <w:marTop w:val="0"/>
      <w:marBottom w:val="0"/>
      <w:divBdr>
        <w:top w:val="none" w:sz="0" w:space="0" w:color="auto"/>
        <w:left w:val="none" w:sz="0" w:space="0" w:color="auto"/>
        <w:bottom w:val="none" w:sz="0" w:space="0" w:color="auto"/>
        <w:right w:val="none" w:sz="0" w:space="0" w:color="auto"/>
      </w:divBdr>
    </w:div>
    <w:div w:id="1014183820">
      <w:bodyDiv w:val="1"/>
      <w:marLeft w:val="0"/>
      <w:marRight w:val="0"/>
      <w:marTop w:val="0"/>
      <w:marBottom w:val="0"/>
      <w:divBdr>
        <w:top w:val="none" w:sz="0" w:space="0" w:color="auto"/>
        <w:left w:val="none" w:sz="0" w:space="0" w:color="auto"/>
        <w:bottom w:val="none" w:sz="0" w:space="0" w:color="auto"/>
        <w:right w:val="none" w:sz="0" w:space="0" w:color="auto"/>
      </w:divBdr>
    </w:div>
    <w:div w:id="1016466895">
      <w:bodyDiv w:val="1"/>
      <w:marLeft w:val="0"/>
      <w:marRight w:val="0"/>
      <w:marTop w:val="0"/>
      <w:marBottom w:val="0"/>
      <w:divBdr>
        <w:top w:val="none" w:sz="0" w:space="0" w:color="auto"/>
        <w:left w:val="none" w:sz="0" w:space="0" w:color="auto"/>
        <w:bottom w:val="none" w:sz="0" w:space="0" w:color="auto"/>
        <w:right w:val="none" w:sz="0" w:space="0" w:color="auto"/>
      </w:divBdr>
    </w:div>
    <w:div w:id="1019310397">
      <w:bodyDiv w:val="1"/>
      <w:marLeft w:val="0"/>
      <w:marRight w:val="0"/>
      <w:marTop w:val="0"/>
      <w:marBottom w:val="0"/>
      <w:divBdr>
        <w:top w:val="none" w:sz="0" w:space="0" w:color="auto"/>
        <w:left w:val="none" w:sz="0" w:space="0" w:color="auto"/>
        <w:bottom w:val="none" w:sz="0" w:space="0" w:color="auto"/>
        <w:right w:val="none" w:sz="0" w:space="0" w:color="auto"/>
      </w:divBdr>
    </w:div>
    <w:div w:id="1020618249">
      <w:bodyDiv w:val="1"/>
      <w:marLeft w:val="0"/>
      <w:marRight w:val="0"/>
      <w:marTop w:val="0"/>
      <w:marBottom w:val="0"/>
      <w:divBdr>
        <w:top w:val="none" w:sz="0" w:space="0" w:color="auto"/>
        <w:left w:val="none" w:sz="0" w:space="0" w:color="auto"/>
        <w:bottom w:val="none" w:sz="0" w:space="0" w:color="auto"/>
        <w:right w:val="none" w:sz="0" w:space="0" w:color="auto"/>
      </w:divBdr>
    </w:div>
    <w:div w:id="1023827598">
      <w:bodyDiv w:val="1"/>
      <w:marLeft w:val="0"/>
      <w:marRight w:val="0"/>
      <w:marTop w:val="0"/>
      <w:marBottom w:val="0"/>
      <w:divBdr>
        <w:top w:val="none" w:sz="0" w:space="0" w:color="auto"/>
        <w:left w:val="none" w:sz="0" w:space="0" w:color="auto"/>
        <w:bottom w:val="none" w:sz="0" w:space="0" w:color="auto"/>
        <w:right w:val="none" w:sz="0" w:space="0" w:color="auto"/>
      </w:divBdr>
    </w:div>
    <w:div w:id="1024408489">
      <w:bodyDiv w:val="1"/>
      <w:marLeft w:val="0"/>
      <w:marRight w:val="0"/>
      <w:marTop w:val="0"/>
      <w:marBottom w:val="0"/>
      <w:divBdr>
        <w:top w:val="none" w:sz="0" w:space="0" w:color="auto"/>
        <w:left w:val="none" w:sz="0" w:space="0" w:color="auto"/>
        <w:bottom w:val="none" w:sz="0" w:space="0" w:color="auto"/>
        <w:right w:val="none" w:sz="0" w:space="0" w:color="auto"/>
      </w:divBdr>
    </w:div>
    <w:div w:id="1024672223">
      <w:bodyDiv w:val="1"/>
      <w:marLeft w:val="0"/>
      <w:marRight w:val="0"/>
      <w:marTop w:val="0"/>
      <w:marBottom w:val="0"/>
      <w:divBdr>
        <w:top w:val="none" w:sz="0" w:space="0" w:color="auto"/>
        <w:left w:val="none" w:sz="0" w:space="0" w:color="auto"/>
        <w:bottom w:val="none" w:sz="0" w:space="0" w:color="auto"/>
        <w:right w:val="none" w:sz="0" w:space="0" w:color="auto"/>
      </w:divBdr>
    </w:div>
    <w:div w:id="1026364664">
      <w:bodyDiv w:val="1"/>
      <w:marLeft w:val="0"/>
      <w:marRight w:val="0"/>
      <w:marTop w:val="0"/>
      <w:marBottom w:val="0"/>
      <w:divBdr>
        <w:top w:val="none" w:sz="0" w:space="0" w:color="auto"/>
        <w:left w:val="none" w:sz="0" w:space="0" w:color="auto"/>
        <w:bottom w:val="none" w:sz="0" w:space="0" w:color="auto"/>
        <w:right w:val="none" w:sz="0" w:space="0" w:color="auto"/>
      </w:divBdr>
    </w:div>
    <w:div w:id="1026370212">
      <w:bodyDiv w:val="1"/>
      <w:marLeft w:val="0"/>
      <w:marRight w:val="0"/>
      <w:marTop w:val="0"/>
      <w:marBottom w:val="0"/>
      <w:divBdr>
        <w:top w:val="none" w:sz="0" w:space="0" w:color="auto"/>
        <w:left w:val="none" w:sz="0" w:space="0" w:color="auto"/>
        <w:bottom w:val="none" w:sz="0" w:space="0" w:color="auto"/>
        <w:right w:val="none" w:sz="0" w:space="0" w:color="auto"/>
      </w:divBdr>
    </w:div>
    <w:div w:id="1035347416">
      <w:bodyDiv w:val="1"/>
      <w:marLeft w:val="0"/>
      <w:marRight w:val="0"/>
      <w:marTop w:val="0"/>
      <w:marBottom w:val="0"/>
      <w:divBdr>
        <w:top w:val="none" w:sz="0" w:space="0" w:color="auto"/>
        <w:left w:val="none" w:sz="0" w:space="0" w:color="auto"/>
        <w:bottom w:val="none" w:sz="0" w:space="0" w:color="auto"/>
        <w:right w:val="none" w:sz="0" w:space="0" w:color="auto"/>
      </w:divBdr>
    </w:div>
    <w:div w:id="1039205383">
      <w:bodyDiv w:val="1"/>
      <w:marLeft w:val="0"/>
      <w:marRight w:val="0"/>
      <w:marTop w:val="0"/>
      <w:marBottom w:val="0"/>
      <w:divBdr>
        <w:top w:val="none" w:sz="0" w:space="0" w:color="auto"/>
        <w:left w:val="none" w:sz="0" w:space="0" w:color="auto"/>
        <w:bottom w:val="none" w:sz="0" w:space="0" w:color="auto"/>
        <w:right w:val="none" w:sz="0" w:space="0" w:color="auto"/>
      </w:divBdr>
    </w:div>
    <w:div w:id="1039357627">
      <w:bodyDiv w:val="1"/>
      <w:marLeft w:val="0"/>
      <w:marRight w:val="0"/>
      <w:marTop w:val="0"/>
      <w:marBottom w:val="0"/>
      <w:divBdr>
        <w:top w:val="none" w:sz="0" w:space="0" w:color="auto"/>
        <w:left w:val="none" w:sz="0" w:space="0" w:color="auto"/>
        <w:bottom w:val="none" w:sz="0" w:space="0" w:color="auto"/>
        <w:right w:val="none" w:sz="0" w:space="0" w:color="auto"/>
      </w:divBdr>
    </w:div>
    <w:div w:id="1039864954">
      <w:bodyDiv w:val="1"/>
      <w:marLeft w:val="0"/>
      <w:marRight w:val="0"/>
      <w:marTop w:val="0"/>
      <w:marBottom w:val="0"/>
      <w:divBdr>
        <w:top w:val="none" w:sz="0" w:space="0" w:color="auto"/>
        <w:left w:val="none" w:sz="0" w:space="0" w:color="auto"/>
        <w:bottom w:val="none" w:sz="0" w:space="0" w:color="auto"/>
        <w:right w:val="none" w:sz="0" w:space="0" w:color="auto"/>
      </w:divBdr>
    </w:div>
    <w:div w:id="1041251406">
      <w:bodyDiv w:val="1"/>
      <w:marLeft w:val="0"/>
      <w:marRight w:val="0"/>
      <w:marTop w:val="0"/>
      <w:marBottom w:val="0"/>
      <w:divBdr>
        <w:top w:val="none" w:sz="0" w:space="0" w:color="auto"/>
        <w:left w:val="none" w:sz="0" w:space="0" w:color="auto"/>
        <w:bottom w:val="none" w:sz="0" w:space="0" w:color="auto"/>
        <w:right w:val="none" w:sz="0" w:space="0" w:color="auto"/>
      </w:divBdr>
    </w:div>
    <w:div w:id="1045829631">
      <w:bodyDiv w:val="1"/>
      <w:marLeft w:val="0"/>
      <w:marRight w:val="0"/>
      <w:marTop w:val="0"/>
      <w:marBottom w:val="0"/>
      <w:divBdr>
        <w:top w:val="none" w:sz="0" w:space="0" w:color="auto"/>
        <w:left w:val="none" w:sz="0" w:space="0" w:color="auto"/>
        <w:bottom w:val="none" w:sz="0" w:space="0" w:color="auto"/>
        <w:right w:val="none" w:sz="0" w:space="0" w:color="auto"/>
      </w:divBdr>
    </w:div>
    <w:div w:id="1045905174">
      <w:bodyDiv w:val="1"/>
      <w:marLeft w:val="0"/>
      <w:marRight w:val="0"/>
      <w:marTop w:val="0"/>
      <w:marBottom w:val="0"/>
      <w:divBdr>
        <w:top w:val="none" w:sz="0" w:space="0" w:color="auto"/>
        <w:left w:val="none" w:sz="0" w:space="0" w:color="auto"/>
        <w:bottom w:val="none" w:sz="0" w:space="0" w:color="auto"/>
        <w:right w:val="none" w:sz="0" w:space="0" w:color="auto"/>
      </w:divBdr>
    </w:div>
    <w:div w:id="1049452620">
      <w:bodyDiv w:val="1"/>
      <w:marLeft w:val="0"/>
      <w:marRight w:val="0"/>
      <w:marTop w:val="0"/>
      <w:marBottom w:val="0"/>
      <w:divBdr>
        <w:top w:val="none" w:sz="0" w:space="0" w:color="auto"/>
        <w:left w:val="none" w:sz="0" w:space="0" w:color="auto"/>
        <w:bottom w:val="none" w:sz="0" w:space="0" w:color="auto"/>
        <w:right w:val="none" w:sz="0" w:space="0" w:color="auto"/>
      </w:divBdr>
    </w:div>
    <w:div w:id="1051617420">
      <w:bodyDiv w:val="1"/>
      <w:marLeft w:val="0"/>
      <w:marRight w:val="0"/>
      <w:marTop w:val="0"/>
      <w:marBottom w:val="0"/>
      <w:divBdr>
        <w:top w:val="none" w:sz="0" w:space="0" w:color="auto"/>
        <w:left w:val="none" w:sz="0" w:space="0" w:color="auto"/>
        <w:bottom w:val="none" w:sz="0" w:space="0" w:color="auto"/>
        <w:right w:val="none" w:sz="0" w:space="0" w:color="auto"/>
      </w:divBdr>
    </w:div>
    <w:div w:id="1051804255">
      <w:bodyDiv w:val="1"/>
      <w:marLeft w:val="0"/>
      <w:marRight w:val="0"/>
      <w:marTop w:val="0"/>
      <w:marBottom w:val="0"/>
      <w:divBdr>
        <w:top w:val="none" w:sz="0" w:space="0" w:color="auto"/>
        <w:left w:val="none" w:sz="0" w:space="0" w:color="auto"/>
        <w:bottom w:val="none" w:sz="0" w:space="0" w:color="auto"/>
        <w:right w:val="none" w:sz="0" w:space="0" w:color="auto"/>
      </w:divBdr>
    </w:div>
    <w:div w:id="1056127822">
      <w:bodyDiv w:val="1"/>
      <w:marLeft w:val="0"/>
      <w:marRight w:val="0"/>
      <w:marTop w:val="0"/>
      <w:marBottom w:val="0"/>
      <w:divBdr>
        <w:top w:val="none" w:sz="0" w:space="0" w:color="auto"/>
        <w:left w:val="none" w:sz="0" w:space="0" w:color="auto"/>
        <w:bottom w:val="none" w:sz="0" w:space="0" w:color="auto"/>
        <w:right w:val="none" w:sz="0" w:space="0" w:color="auto"/>
      </w:divBdr>
    </w:div>
    <w:div w:id="1059549483">
      <w:bodyDiv w:val="1"/>
      <w:marLeft w:val="0"/>
      <w:marRight w:val="0"/>
      <w:marTop w:val="0"/>
      <w:marBottom w:val="0"/>
      <w:divBdr>
        <w:top w:val="none" w:sz="0" w:space="0" w:color="auto"/>
        <w:left w:val="none" w:sz="0" w:space="0" w:color="auto"/>
        <w:bottom w:val="none" w:sz="0" w:space="0" w:color="auto"/>
        <w:right w:val="none" w:sz="0" w:space="0" w:color="auto"/>
      </w:divBdr>
    </w:div>
    <w:div w:id="1060329609">
      <w:bodyDiv w:val="1"/>
      <w:marLeft w:val="0"/>
      <w:marRight w:val="0"/>
      <w:marTop w:val="0"/>
      <w:marBottom w:val="0"/>
      <w:divBdr>
        <w:top w:val="none" w:sz="0" w:space="0" w:color="auto"/>
        <w:left w:val="none" w:sz="0" w:space="0" w:color="auto"/>
        <w:bottom w:val="none" w:sz="0" w:space="0" w:color="auto"/>
        <w:right w:val="none" w:sz="0" w:space="0" w:color="auto"/>
      </w:divBdr>
    </w:div>
    <w:div w:id="1072702122">
      <w:bodyDiv w:val="1"/>
      <w:marLeft w:val="0"/>
      <w:marRight w:val="0"/>
      <w:marTop w:val="0"/>
      <w:marBottom w:val="0"/>
      <w:divBdr>
        <w:top w:val="none" w:sz="0" w:space="0" w:color="auto"/>
        <w:left w:val="none" w:sz="0" w:space="0" w:color="auto"/>
        <w:bottom w:val="none" w:sz="0" w:space="0" w:color="auto"/>
        <w:right w:val="none" w:sz="0" w:space="0" w:color="auto"/>
      </w:divBdr>
    </w:div>
    <w:div w:id="1073508814">
      <w:bodyDiv w:val="1"/>
      <w:marLeft w:val="0"/>
      <w:marRight w:val="0"/>
      <w:marTop w:val="0"/>
      <w:marBottom w:val="0"/>
      <w:divBdr>
        <w:top w:val="none" w:sz="0" w:space="0" w:color="auto"/>
        <w:left w:val="none" w:sz="0" w:space="0" w:color="auto"/>
        <w:bottom w:val="none" w:sz="0" w:space="0" w:color="auto"/>
        <w:right w:val="none" w:sz="0" w:space="0" w:color="auto"/>
      </w:divBdr>
    </w:div>
    <w:div w:id="1078484482">
      <w:bodyDiv w:val="1"/>
      <w:marLeft w:val="0"/>
      <w:marRight w:val="0"/>
      <w:marTop w:val="0"/>
      <w:marBottom w:val="0"/>
      <w:divBdr>
        <w:top w:val="none" w:sz="0" w:space="0" w:color="auto"/>
        <w:left w:val="none" w:sz="0" w:space="0" w:color="auto"/>
        <w:bottom w:val="none" w:sz="0" w:space="0" w:color="auto"/>
        <w:right w:val="none" w:sz="0" w:space="0" w:color="auto"/>
      </w:divBdr>
    </w:div>
    <w:div w:id="1083910733">
      <w:bodyDiv w:val="1"/>
      <w:marLeft w:val="0"/>
      <w:marRight w:val="0"/>
      <w:marTop w:val="0"/>
      <w:marBottom w:val="0"/>
      <w:divBdr>
        <w:top w:val="none" w:sz="0" w:space="0" w:color="auto"/>
        <w:left w:val="none" w:sz="0" w:space="0" w:color="auto"/>
        <w:bottom w:val="none" w:sz="0" w:space="0" w:color="auto"/>
        <w:right w:val="none" w:sz="0" w:space="0" w:color="auto"/>
      </w:divBdr>
    </w:div>
    <w:div w:id="1088698292">
      <w:bodyDiv w:val="1"/>
      <w:marLeft w:val="0"/>
      <w:marRight w:val="0"/>
      <w:marTop w:val="0"/>
      <w:marBottom w:val="0"/>
      <w:divBdr>
        <w:top w:val="none" w:sz="0" w:space="0" w:color="auto"/>
        <w:left w:val="none" w:sz="0" w:space="0" w:color="auto"/>
        <w:bottom w:val="none" w:sz="0" w:space="0" w:color="auto"/>
        <w:right w:val="none" w:sz="0" w:space="0" w:color="auto"/>
      </w:divBdr>
    </w:div>
    <w:div w:id="1102335778">
      <w:bodyDiv w:val="1"/>
      <w:marLeft w:val="0"/>
      <w:marRight w:val="0"/>
      <w:marTop w:val="0"/>
      <w:marBottom w:val="0"/>
      <w:divBdr>
        <w:top w:val="none" w:sz="0" w:space="0" w:color="auto"/>
        <w:left w:val="none" w:sz="0" w:space="0" w:color="auto"/>
        <w:bottom w:val="none" w:sz="0" w:space="0" w:color="auto"/>
        <w:right w:val="none" w:sz="0" w:space="0" w:color="auto"/>
      </w:divBdr>
    </w:div>
    <w:div w:id="1105728589">
      <w:bodyDiv w:val="1"/>
      <w:marLeft w:val="0"/>
      <w:marRight w:val="0"/>
      <w:marTop w:val="0"/>
      <w:marBottom w:val="0"/>
      <w:divBdr>
        <w:top w:val="none" w:sz="0" w:space="0" w:color="auto"/>
        <w:left w:val="none" w:sz="0" w:space="0" w:color="auto"/>
        <w:bottom w:val="none" w:sz="0" w:space="0" w:color="auto"/>
        <w:right w:val="none" w:sz="0" w:space="0" w:color="auto"/>
      </w:divBdr>
    </w:div>
    <w:div w:id="1105924986">
      <w:bodyDiv w:val="1"/>
      <w:marLeft w:val="0"/>
      <w:marRight w:val="0"/>
      <w:marTop w:val="0"/>
      <w:marBottom w:val="0"/>
      <w:divBdr>
        <w:top w:val="none" w:sz="0" w:space="0" w:color="auto"/>
        <w:left w:val="none" w:sz="0" w:space="0" w:color="auto"/>
        <w:bottom w:val="none" w:sz="0" w:space="0" w:color="auto"/>
        <w:right w:val="none" w:sz="0" w:space="0" w:color="auto"/>
      </w:divBdr>
    </w:div>
    <w:div w:id="1109351305">
      <w:bodyDiv w:val="1"/>
      <w:marLeft w:val="0"/>
      <w:marRight w:val="0"/>
      <w:marTop w:val="0"/>
      <w:marBottom w:val="0"/>
      <w:divBdr>
        <w:top w:val="none" w:sz="0" w:space="0" w:color="auto"/>
        <w:left w:val="none" w:sz="0" w:space="0" w:color="auto"/>
        <w:bottom w:val="none" w:sz="0" w:space="0" w:color="auto"/>
        <w:right w:val="none" w:sz="0" w:space="0" w:color="auto"/>
      </w:divBdr>
    </w:div>
    <w:div w:id="1113792587">
      <w:bodyDiv w:val="1"/>
      <w:marLeft w:val="0"/>
      <w:marRight w:val="0"/>
      <w:marTop w:val="0"/>
      <w:marBottom w:val="0"/>
      <w:divBdr>
        <w:top w:val="none" w:sz="0" w:space="0" w:color="auto"/>
        <w:left w:val="none" w:sz="0" w:space="0" w:color="auto"/>
        <w:bottom w:val="none" w:sz="0" w:space="0" w:color="auto"/>
        <w:right w:val="none" w:sz="0" w:space="0" w:color="auto"/>
      </w:divBdr>
    </w:div>
    <w:div w:id="1114786026">
      <w:bodyDiv w:val="1"/>
      <w:marLeft w:val="0"/>
      <w:marRight w:val="0"/>
      <w:marTop w:val="0"/>
      <w:marBottom w:val="0"/>
      <w:divBdr>
        <w:top w:val="none" w:sz="0" w:space="0" w:color="auto"/>
        <w:left w:val="none" w:sz="0" w:space="0" w:color="auto"/>
        <w:bottom w:val="none" w:sz="0" w:space="0" w:color="auto"/>
        <w:right w:val="none" w:sz="0" w:space="0" w:color="auto"/>
      </w:divBdr>
    </w:div>
    <w:div w:id="1117063747">
      <w:bodyDiv w:val="1"/>
      <w:marLeft w:val="0"/>
      <w:marRight w:val="0"/>
      <w:marTop w:val="0"/>
      <w:marBottom w:val="0"/>
      <w:divBdr>
        <w:top w:val="none" w:sz="0" w:space="0" w:color="auto"/>
        <w:left w:val="none" w:sz="0" w:space="0" w:color="auto"/>
        <w:bottom w:val="none" w:sz="0" w:space="0" w:color="auto"/>
        <w:right w:val="none" w:sz="0" w:space="0" w:color="auto"/>
      </w:divBdr>
    </w:div>
    <w:div w:id="1120149550">
      <w:bodyDiv w:val="1"/>
      <w:marLeft w:val="0"/>
      <w:marRight w:val="0"/>
      <w:marTop w:val="0"/>
      <w:marBottom w:val="0"/>
      <w:divBdr>
        <w:top w:val="none" w:sz="0" w:space="0" w:color="auto"/>
        <w:left w:val="none" w:sz="0" w:space="0" w:color="auto"/>
        <w:bottom w:val="none" w:sz="0" w:space="0" w:color="auto"/>
        <w:right w:val="none" w:sz="0" w:space="0" w:color="auto"/>
      </w:divBdr>
    </w:div>
    <w:div w:id="1122504145">
      <w:bodyDiv w:val="1"/>
      <w:marLeft w:val="0"/>
      <w:marRight w:val="0"/>
      <w:marTop w:val="0"/>
      <w:marBottom w:val="0"/>
      <w:divBdr>
        <w:top w:val="none" w:sz="0" w:space="0" w:color="auto"/>
        <w:left w:val="none" w:sz="0" w:space="0" w:color="auto"/>
        <w:bottom w:val="none" w:sz="0" w:space="0" w:color="auto"/>
        <w:right w:val="none" w:sz="0" w:space="0" w:color="auto"/>
      </w:divBdr>
    </w:div>
    <w:div w:id="1126195860">
      <w:bodyDiv w:val="1"/>
      <w:marLeft w:val="0"/>
      <w:marRight w:val="0"/>
      <w:marTop w:val="0"/>
      <w:marBottom w:val="0"/>
      <w:divBdr>
        <w:top w:val="none" w:sz="0" w:space="0" w:color="auto"/>
        <w:left w:val="none" w:sz="0" w:space="0" w:color="auto"/>
        <w:bottom w:val="none" w:sz="0" w:space="0" w:color="auto"/>
        <w:right w:val="none" w:sz="0" w:space="0" w:color="auto"/>
      </w:divBdr>
    </w:div>
    <w:div w:id="1129857961">
      <w:bodyDiv w:val="1"/>
      <w:marLeft w:val="0"/>
      <w:marRight w:val="0"/>
      <w:marTop w:val="0"/>
      <w:marBottom w:val="0"/>
      <w:divBdr>
        <w:top w:val="none" w:sz="0" w:space="0" w:color="auto"/>
        <w:left w:val="none" w:sz="0" w:space="0" w:color="auto"/>
        <w:bottom w:val="none" w:sz="0" w:space="0" w:color="auto"/>
        <w:right w:val="none" w:sz="0" w:space="0" w:color="auto"/>
      </w:divBdr>
    </w:div>
    <w:div w:id="1130325667">
      <w:bodyDiv w:val="1"/>
      <w:marLeft w:val="0"/>
      <w:marRight w:val="0"/>
      <w:marTop w:val="0"/>
      <w:marBottom w:val="0"/>
      <w:divBdr>
        <w:top w:val="none" w:sz="0" w:space="0" w:color="auto"/>
        <w:left w:val="none" w:sz="0" w:space="0" w:color="auto"/>
        <w:bottom w:val="none" w:sz="0" w:space="0" w:color="auto"/>
        <w:right w:val="none" w:sz="0" w:space="0" w:color="auto"/>
      </w:divBdr>
    </w:div>
    <w:div w:id="1132406030">
      <w:bodyDiv w:val="1"/>
      <w:marLeft w:val="0"/>
      <w:marRight w:val="0"/>
      <w:marTop w:val="0"/>
      <w:marBottom w:val="0"/>
      <w:divBdr>
        <w:top w:val="none" w:sz="0" w:space="0" w:color="auto"/>
        <w:left w:val="none" w:sz="0" w:space="0" w:color="auto"/>
        <w:bottom w:val="none" w:sz="0" w:space="0" w:color="auto"/>
        <w:right w:val="none" w:sz="0" w:space="0" w:color="auto"/>
      </w:divBdr>
    </w:div>
    <w:div w:id="1136025647">
      <w:bodyDiv w:val="1"/>
      <w:marLeft w:val="0"/>
      <w:marRight w:val="0"/>
      <w:marTop w:val="0"/>
      <w:marBottom w:val="0"/>
      <w:divBdr>
        <w:top w:val="none" w:sz="0" w:space="0" w:color="auto"/>
        <w:left w:val="none" w:sz="0" w:space="0" w:color="auto"/>
        <w:bottom w:val="none" w:sz="0" w:space="0" w:color="auto"/>
        <w:right w:val="none" w:sz="0" w:space="0" w:color="auto"/>
      </w:divBdr>
    </w:div>
    <w:div w:id="1138300005">
      <w:bodyDiv w:val="1"/>
      <w:marLeft w:val="0"/>
      <w:marRight w:val="0"/>
      <w:marTop w:val="0"/>
      <w:marBottom w:val="0"/>
      <w:divBdr>
        <w:top w:val="none" w:sz="0" w:space="0" w:color="auto"/>
        <w:left w:val="none" w:sz="0" w:space="0" w:color="auto"/>
        <w:bottom w:val="none" w:sz="0" w:space="0" w:color="auto"/>
        <w:right w:val="none" w:sz="0" w:space="0" w:color="auto"/>
      </w:divBdr>
    </w:div>
    <w:div w:id="1139348367">
      <w:bodyDiv w:val="1"/>
      <w:marLeft w:val="0"/>
      <w:marRight w:val="0"/>
      <w:marTop w:val="0"/>
      <w:marBottom w:val="0"/>
      <w:divBdr>
        <w:top w:val="none" w:sz="0" w:space="0" w:color="auto"/>
        <w:left w:val="none" w:sz="0" w:space="0" w:color="auto"/>
        <w:bottom w:val="none" w:sz="0" w:space="0" w:color="auto"/>
        <w:right w:val="none" w:sz="0" w:space="0" w:color="auto"/>
      </w:divBdr>
    </w:div>
    <w:div w:id="1142506460">
      <w:bodyDiv w:val="1"/>
      <w:marLeft w:val="0"/>
      <w:marRight w:val="0"/>
      <w:marTop w:val="0"/>
      <w:marBottom w:val="0"/>
      <w:divBdr>
        <w:top w:val="none" w:sz="0" w:space="0" w:color="auto"/>
        <w:left w:val="none" w:sz="0" w:space="0" w:color="auto"/>
        <w:bottom w:val="none" w:sz="0" w:space="0" w:color="auto"/>
        <w:right w:val="none" w:sz="0" w:space="0" w:color="auto"/>
      </w:divBdr>
    </w:div>
    <w:div w:id="1151291106">
      <w:bodyDiv w:val="1"/>
      <w:marLeft w:val="0"/>
      <w:marRight w:val="0"/>
      <w:marTop w:val="0"/>
      <w:marBottom w:val="0"/>
      <w:divBdr>
        <w:top w:val="none" w:sz="0" w:space="0" w:color="auto"/>
        <w:left w:val="none" w:sz="0" w:space="0" w:color="auto"/>
        <w:bottom w:val="none" w:sz="0" w:space="0" w:color="auto"/>
        <w:right w:val="none" w:sz="0" w:space="0" w:color="auto"/>
      </w:divBdr>
    </w:div>
    <w:div w:id="1157301241">
      <w:bodyDiv w:val="1"/>
      <w:marLeft w:val="0"/>
      <w:marRight w:val="0"/>
      <w:marTop w:val="0"/>
      <w:marBottom w:val="0"/>
      <w:divBdr>
        <w:top w:val="none" w:sz="0" w:space="0" w:color="auto"/>
        <w:left w:val="none" w:sz="0" w:space="0" w:color="auto"/>
        <w:bottom w:val="none" w:sz="0" w:space="0" w:color="auto"/>
        <w:right w:val="none" w:sz="0" w:space="0" w:color="auto"/>
      </w:divBdr>
    </w:div>
    <w:div w:id="1169366608">
      <w:bodyDiv w:val="1"/>
      <w:marLeft w:val="0"/>
      <w:marRight w:val="0"/>
      <w:marTop w:val="0"/>
      <w:marBottom w:val="0"/>
      <w:divBdr>
        <w:top w:val="none" w:sz="0" w:space="0" w:color="auto"/>
        <w:left w:val="none" w:sz="0" w:space="0" w:color="auto"/>
        <w:bottom w:val="none" w:sz="0" w:space="0" w:color="auto"/>
        <w:right w:val="none" w:sz="0" w:space="0" w:color="auto"/>
      </w:divBdr>
    </w:div>
    <w:div w:id="1181241623">
      <w:bodyDiv w:val="1"/>
      <w:marLeft w:val="0"/>
      <w:marRight w:val="0"/>
      <w:marTop w:val="0"/>
      <w:marBottom w:val="0"/>
      <w:divBdr>
        <w:top w:val="none" w:sz="0" w:space="0" w:color="auto"/>
        <w:left w:val="none" w:sz="0" w:space="0" w:color="auto"/>
        <w:bottom w:val="none" w:sz="0" w:space="0" w:color="auto"/>
        <w:right w:val="none" w:sz="0" w:space="0" w:color="auto"/>
      </w:divBdr>
    </w:div>
    <w:div w:id="1182814716">
      <w:bodyDiv w:val="1"/>
      <w:marLeft w:val="0"/>
      <w:marRight w:val="0"/>
      <w:marTop w:val="0"/>
      <w:marBottom w:val="0"/>
      <w:divBdr>
        <w:top w:val="none" w:sz="0" w:space="0" w:color="auto"/>
        <w:left w:val="none" w:sz="0" w:space="0" w:color="auto"/>
        <w:bottom w:val="none" w:sz="0" w:space="0" w:color="auto"/>
        <w:right w:val="none" w:sz="0" w:space="0" w:color="auto"/>
      </w:divBdr>
    </w:div>
    <w:div w:id="1188133887">
      <w:bodyDiv w:val="1"/>
      <w:marLeft w:val="0"/>
      <w:marRight w:val="0"/>
      <w:marTop w:val="0"/>
      <w:marBottom w:val="0"/>
      <w:divBdr>
        <w:top w:val="none" w:sz="0" w:space="0" w:color="auto"/>
        <w:left w:val="none" w:sz="0" w:space="0" w:color="auto"/>
        <w:bottom w:val="none" w:sz="0" w:space="0" w:color="auto"/>
        <w:right w:val="none" w:sz="0" w:space="0" w:color="auto"/>
      </w:divBdr>
    </w:div>
    <w:div w:id="1188327755">
      <w:bodyDiv w:val="1"/>
      <w:marLeft w:val="0"/>
      <w:marRight w:val="0"/>
      <w:marTop w:val="0"/>
      <w:marBottom w:val="0"/>
      <w:divBdr>
        <w:top w:val="none" w:sz="0" w:space="0" w:color="auto"/>
        <w:left w:val="none" w:sz="0" w:space="0" w:color="auto"/>
        <w:bottom w:val="none" w:sz="0" w:space="0" w:color="auto"/>
        <w:right w:val="none" w:sz="0" w:space="0" w:color="auto"/>
      </w:divBdr>
    </w:div>
    <w:div w:id="1191261373">
      <w:bodyDiv w:val="1"/>
      <w:marLeft w:val="0"/>
      <w:marRight w:val="0"/>
      <w:marTop w:val="0"/>
      <w:marBottom w:val="0"/>
      <w:divBdr>
        <w:top w:val="none" w:sz="0" w:space="0" w:color="auto"/>
        <w:left w:val="none" w:sz="0" w:space="0" w:color="auto"/>
        <w:bottom w:val="none" w:sz="0" w:space="0" w:color="auto"/>
        <w:right w:val="none" w:sz="0" w:space="0" w:color="auto"/>
      </w:divBdr>
    </w:div>
    <w:div w:id="1192256736">
      <w:bodyDiv w:val="1"/>
      <w:marLeft w:val="0"/>
      <w:marRight w:val="0"/>
      <w:marTop w:val="0"/>
      <w:marBottom w:val="0"/>
      <w:divBdr>
        <w:top w:val="none" w:sz="0" w:space="0" w:color="auto"/>
        <w:left w:val="none" w:sz="0" w:space="0" w:color="auto"/>
        <w:bottom w:val="none" w:sz="0" w:space="0" w:color="auto"/>
        <w:right w:val="none" w:sz="0" w:space="0" w:color="auto"/>
      </w:divBdr>
    </w:div>
    <w:div w:id="1194684981">
      <w:bodyDiv w:val="1"/>
      <w:marLeft w:val="0"/>
      <w:marRight w:val="0"/>
      <w:marTop w:val="0"/>
      <w:marBottom w:val="0"/>
      <w:divBdr>
        <w:top w:val="none" w:sz="0" w:space="0" w:color="auto"/>
        <w:left w:val="none" w:sz="0" w:space="0" w:color="auto"/>
        <w:bottom w:val="none" w:sz="0" w:space="0" w:color="auto"/>
        <w:right w:val="none" w:sz="0" w:space="0" w:color="auto"/>
      </w:divBdr>
    </w:div>
    <w:div w:id="1198464914">
      <w:bodyDiv w:val="1"/>
      <w:marLeft w:val="0"/>
      <w:marRight w:val="0"/>
      <w:marTop w:val="0"/>
      <w:marBottom w:val="0"/>
      <w:divBdr>
        <w:top w:val="none" w:sz="0" w:space="0" w:color="auto"/>
        <w:left w:val="none" w:sz="0" w:space="0" w:color="auto"/>
        <w:bottom w:val="none" w:sz="0" w:space="0" w:color="auto"/>
        <w:right w:val="none" w:sz="0" w:space="0" w:color="auto"/>
      </w:divBdr>
    </w:div>
    <w:div w:id="1199472414">
      <w:bodyDiv w:val="1"/>
      <w:marLeft w:val="0"/>
      <w:marRight w:val="0"/>
      <w:marTop w:val="0"/>
      <w:marBottom w:val="0"/>
      <w:divBdr>
        <w:top w:val="none" w:sz="0" w:space="0" w:color="auto"/>
        <w:left w:val="none" w:sz="0" w:space="0" w:color="auto"/>
        <w:bottom w:val="none" w:sz="0" w:space="0" w:color="auto"/>
        <w:right w:val="none" w:sz="0" w:space="0" w:color="auto"/>
      </w:divBdr>
    </w:div>
    <w:div w:id="1201210870">
      <w:bodyDiv w:val="1"/>
      <w:marLeft w:val="0"/>
      <w:marRight w:val="0"/>
      <w:marTop w:val="0"/>
      <w:marBottom w:val="0"/>
      <w:divBdr>
        <w:top w:val="none" w:sz="0" w:space="0" w:color="auto"/>
        <w:left w:val="none" w:sz="0" w:space="0" w:color="auto"/>
        <w:bottom w:val="none" w:sz="0" w:space="0" w:color="auto"/>
        <w:right w:val="none" w:sz="0" w:space="0" w:color="auto"/>
      </w:divBdr>
    </w:div>
    <w:div w:id="1209419409">
      <w:bodyDiv w:val="1"/>
      <w:marLeft w:val="0"/>
      <w:marRight w:val="0"/>
      <w:marTop w:val="0"/>
      <w:marBottom w:val="0"/>
      <w:divBdr>
        <w:top w:val="none" w:sz="0" w:space="0" w:color="auto"/>
        <w:left w:val="none" w:sz="0" w:space="0" w:color="auto"/>
        <w:bottom w:val="none" w:sz="0" w:space="0" w:color="auto"/>
        <w:right w:val="none" w:sz="0" w:space="0" w:color="auto"/>
      </w:divBdr>
    </w:div>
    <w:div w:id="1209419997">
      <w:bodyDiv w:val="1"/>
      <w:marLeft w:val="0"/>
      <w:marRight w:val="0"/>
      <w:marTop w:val="0"/>
      <w:marBottom w:val="0"/>
      <w:divBdr>
        <w:top w:val="none" w:sz="0" w:space="0" w:color="auto"/>
        <w:left w:val="none" w:sz="0" w:space="0" w:color="auto"/>
        <w:bottom w:val="none" w:sz="0" w:space="0" w:color="auto"/>
        <w:right w:val="none" w:sz="0" w:space="0" w:color="auto"/>
      </w:divBdr>
    </w:div>
    <w:div w:id="1229193593">
      <w:bodyDiv w:val="1"/>
      <w:marLeft w:val="0"/>
      <w:marRight w:val="0"/>
      <w:marTop w:val="0"/>
      <w:marBottom w:val="0"/>
      <w:divBdr>
        <w:top w:val="none" w:sz="0" w:space="0" w:color="auto"/>
        <w:left w:val="none" w:sz="0" w:space="0" w:color="auto"/>
        <w:bottom w:val="none" w:sz="0" w:space="0" w:color="auto"/>
        <w:right w:val="none" w:sz="0" w:space="0" w:color="auto"/>
      </w:divBdr>
    </w:div>
    <w:div w:id="1231230840">
      <w:bodyDiv w:val="1"/>
      <w:marLeft w:val="0"/>
      <w:marRight w:val="0"/>
      <w:marTop w:val="0"/>
      <w:marBottom w:val="0"/>
      <w:divBdr>
        <w:top w:val="none" w:sz="0" w:space="0" w:color="auto"/>
        <w:left w:val="none" w:sz="0" w:space="0" w:color="auto"/>
        <w:bottom w:val="none" w:sz="0" w:space="0" w:color="auto"/>
        <w:right w:val="none" w:sz="0" w:space="0" w:color="auto"/>
      </w:divBdr>
    </w:div>
    <w:div w:id="1237547400">
      <w:bodyDiv w:val="1"/>
      <w:marLeft w:val="0"/>
      <w:marRight w:val="0"/>
      <w:marTop w:val="0"/>
      <w:marBottom w:val="0"/>
      <w:divBdr>
        <w:top w:val="none" w:sz="0" w:space="0" w:color="auto"/>
        <w:left w:val="none" w:sz="0" w:space="0" w:color="auto"/>
        <w:bottom w:val="none" w:sz="0" w:space="0" w:color="auto"/>
        <w:right w:val="none" w:sz="0" w:space="0" w:color="auto"/>
      </w:divBdr>
    </w:div>
    <w:div w:id="1238249027">
      <w:bodyDiv w:val="1"/>
      <w:marLeft w:val="0"/>
      <w:marRight w:val="0"/>
      <w:marTop w:val="0"/>
      <w:marBottom w:val="0"/>
      <w:divBdr>
        <w:top w:val="none" w:sz="0" w:space="0" w:color="auto"/>
        <w:left w:val="none" w:sz="0" w:space="0" w:color="auto"/>
        <w:bottom w:val="none" w:sz="0" w:space="0" w:color="auto"/>
        <w:right w:val="none" w:sz="0" w:space="0" w:color="auto"/>
      </w:divBdr>
    </w:div>
    <w:div w:id="1241909875">
      <w:bodyDiv w:val="1"/>
      <w:marLeft w:val="0"/>
      <w:marRight w:val="0"/>
      <w:marTop w:val="0"/>
      <w:marBottom w:val="0"/>
      <w:divBdr>
        <w:top w:val="none" w:sz="0" w:space="0" w:color="auto"/>
        <w:left w:val="none" w:sz="0" w:space="0" w:color="auto"/>
        <w:bottom w:val="none" w:sz="0" w:space="0" w:color="auto"/>
        <w:right w:val="none" w:sz="0" w:space="0" w:color="auto"/>
      </w:divBdr>
    </w:div>
    <w:div w:id="1247225960">
      <w:bodyDiv w:val="1"/>
      <w:marLeft w:val="0"/>
      <w:marRight w:val="0"/>
      <w:marTop w:val="0"/>
      <w:marBottom w:val="0"/>
      <w:divBdr>
        <w:top w:val="none" w:sz="0" w:space="0" w:color="auto"/>
        <w:left w:val="none" w:sz="0" w:space="0" w:color="auto"/>
        <w:bottom w:val="none" w:sz="0" w:space="0" w:color="auto"/>
        <w:right w:val="none" w:sz="0" w:space="0" w:color="auto"/>
      </w:divBdr>
    </w:div>
    <w:div w:id="1254777558">
      <w:bodyDiv w:val="1"/>
      <w:marLeft w:val="0"/>
      <w:marRight w:val="0"/>
      <w:marTop w:val="0"/>
      <w:marBottom w:val="0"/>
      <w:divBdr>
        <w:top w:val="none" w:sz="0" w:space="0" w:color="auto"/>
        <w:left w:val="none" w:sz="0" w:space="0" w:color="auto"/>
        <w:bottom w:val="none" w:sz="0" w:space="0" w:color="auto"/>
        <w:right w:val="none" w:sz="0" w:space="0" w:color="auto"/>
      </w:divBdr>
    </w:div>
    <w:div w:id="1256212556">
      <w:bodyDiv w:val="1"/>
      <w:marLeft w:val="0"/>
      <w:marRight w:val="0"/>
      <w:marTop w:val="0"/>
      <w:marBottom w:val="0"/>
      <w:divBdr>
        <w:top w:val="none" w:sz="0" w:space="0" w:color="auto"/>
        <w:left w:val="none" w:sz="0" w:space="0" w:color="auto"/>
        <w:bottom w:val="none" w:sz="0" w:space="0" w:color="auto"/>
        <w:right w:val="none" w:sz="0" w:space="0" w:color="auto"/>
      </w:divBdr>
    </w:div>
    <w:div w:id="1257127498">
      <w:bodyDiv w:val="1"/>
      <w:marLeft w:val="0"/>
      <w:marRight w:val="0"/>
      <w:marTop w:val="0"/>
      <w:marBottom w:val="0"/>
      <w:divBdr>
        <w:top w:val="none" w:sz="0" w:space="0" w:color="auto"/>
        <w:left w:val="none" w:sz="0" w:space="0" w:color="auto"/>
        <w:bottom w:val="none" w:sz="0" w:space="0" w:color="auto"/>
        <w:right w:val="none" w:sz="0" w:space="0" w:color="auto"/>
      </w:divBdr>
    </w:div>
    <w:div w:id="1257178103">
      <w:bodyDiv w:val="1"/>
      <w:marLeft w:val="0"/>
      <w:marRight w:val="0"/>
      <w:marTop w:val="0"/>
      <w:marBottom w:val="0"/>
      <w:divBdr>
        <w:top w:val="none" w:sz="0" w:space="0" w:color="auto"/>
        <w:left w:val="none" w:sz="0" w:space="0" w:color="auto"/>
        <w:bottom w:val="none" w:sz="0" w:space="0" w:color="auto"/>
        <w:right w:val="none" w:sz="0" w:space="0" w:color="auto"/>
      </w:divBdr>
    </w:div>
    <w:div w:id="1265381226">
      <w:bodyDiv w:val="1"/>
      <w:marLeft w:val="0"/>
      <w:marRight w:val="0"/>
      <w:marTop w:val="0"/>
      <w:marBottom w:val="0"/>
      <w:divBdr>
        <w:top w:val="none" w:sz="0" w:space="0" w:color="auto"/>
        <w:left w:val="none" w:sz="0" w:space="0" w:color="auto"/>
        <w:bottom w:val="none" w:sz="0" w:space="0" w:color="auto"/>
        <w:right w:val="none" w:sz="0" w:space="0" w:color="auto"/>
      </w:divBdr>
    </w:div>
    <w:div w:id="1269583689">
      <w:bodyDiv w:val="1"/>
      <w:marLeft w:val="0"/>
      <w:marRight w:val="0"/>
      <w:marTop w:val="0"/>
      <w:marBottom w:val="0"/>
      <w:divBdr>
        <w:top w:val="none" w:sz="0" w:space="0" w:color="auto"/>
        <w:left w:val="none" w:sz="0" w:space="0" w:color="auto"/>
        <w:bottom w:val="none" w:sz="0" w:space="0" w:color="auto"/>
        <w:right w:val="none" w:sz="0" w:space="0" w:color="auto"/>
      </w:divBdr>
    </w:div>
    <w:div w:id="1272594642">
      <w:bodyDiv w:val="1"/>
      <w:marLeft w:val="0"/>
      <w:marRight w:val="0"/>
      <w:marTop w:val="0"/>
      <w:marBottom w:val="0"/>
      <w:divBdr>
        <w:top w:val="none" w:sz="0" w:space="0" w:color="auto"/>
        <w:left w:val="none" w:sz="0" w:space="0" w:color="auto"/>
        <w:bottom w:val="none" w:sz="0" w:space="0" w:color="auto"/>
        <w:right w:val="none" w:sz="0" w:space="0" w:color="auto"/>
      </w:divBdr>
    </w:div>
    <w:div w:id="1272668366">
      <w:bodyDiv w:val="1"/>
      <w:marLeft w:val="0"/>
      <w:marRight w:val="0"/>
      <w:marTop w:val="0"/>
      <w:marBottom w:val="0"/>
      <w:divBdr>
        <w:top w:val="none" w:sz="0" w:space="0" w:color="auto"/>
        <w:left w:val="none" w:sz="0" w:space="0" w:color="auto"/>
        <w:bottom w:val="none" w:sz="0" w:space="0" w:color="auto"/>
        <w:right w:val="none" w:sz="0" w:space="0" w:color="auto"/>
      </w:divBdr>
    </w:div>
    <w:div w:id="1278560675">
      <w:bodyDiv w:val="1"/>
      <w:marLeft w:val="0"/>
      <w:marRight w:val="0"/>
      <w:marTop w:val="0"/>
      <w:marBottom w:val="0"/>
      <w:divBdr>
        <w:top w:val="none" w:sz="0" w:space="0" w:color="auto"/>
        <w:left w:val="none" w:sz="0" w:space="0" w:color="auto"/>
        <w:bottom w:val="none" w:sz="0" w:space="0" w:color="auto"/>
        <w:right w:val="none" w:sz="0" w:space="0" w:color="auto"/>
      </w:divBdr>
    </w:div>
    <w:div w:id="1289966999">
      <w:bodyDiv w:val="1"/>
      <w:marLeft w:val="0"/>
      <w:marRight w:val="0"/>
      <w:marTop w:val="0"/>
      <w:marBottom w:val="0"/>
      <w:divBdr>
        <w:top w:val="none" w:sz="0" w:space="0" w:color="auto"/>
        <w:left w:val="none" w:sz="0" w:space="0" w:color="auto"/>
        <w:bottom w:val="none" w:sz="0" w:space="0" w:color="auto"/>
        <w:right w:val="none" w:sz="0" w:space="0" w:color="auto"/>
      </w:divBdr>
    </w:div>
    <w:div w:id="1294210651">
      <w:bodyDiv w:val="1"/>
      <w:marLeft w:val="0"/>
      <w:marRight w:val="0"/>
      <w:marTop w:val="0"/>
      <w:marBottom w:val="0"/>
      <w:divBdr>
        <w:top w:val="none" w:sz="0" w:space="0" w:color="auto"/>
        <w:left w:val="none" w:sz="0" w:space="0" w:color="auto"/>
        <w:bottom w:val="none" w:sz="0" w:space="0" w:color="auto"/>
        <w:right w:val="none" w:sz="0" w:space="0" w:color="auto"/>
      </w:divBdr>
    </w:div>
    <w:div w:id="1295523441">
      <w:bodyDiv w:val="1"/>
      <w:marLeft w:val="0"/>
      <w:marRight w:val="0"/>
      <w:marTop w:val="0"/>
      <w:marBottom w:val="0"/>
      <w:divBdr>
        <w:top w:val="none" w:sz="0" w:space="0" w:color="auto"/>
        <w:left w:val="none" w:sz="0" w:space="0" w:color="auto"/>
        <w:bottom w:val="none" w:sz="0" w:space="0" w:color="auto"/>
        <w:right w:val="none" w:sz="0" w:space="0" w:color="auto"/>
      </w:divBdr>
    </w:div>
    <w:div w:id="1299458353">
      <w:bodyDiv w:val="1"/>
      <w:marLeft w:val="0"/>
      <w:marRight w:val="0"/>
      <w:marTop w:val="0"/>
      <w:marBottom w:val="0"/>
      <w:divBdr>
        <w:top w:val="none" w:sz="0" w:space="0" w:color="auto"/>
        <w:left w:val="none" w:sz="0" w:space="0" w:color="auto"/>
        <w:bottom w:val="none" w:sz="0" w:space="0" w:color="auto"/>
        <w:right w:val="none" w:sz="0" w:space="0" w:color="auto"/>
      </w:divBdr>
    </w:div>
    <w:div w:id="1304851871">
      <w:bodyDiv w:val="1"/>
      <w:marLeft w:val="0"/>
      <w:marRight w:val="0"/>
      <w:marTop w:val="0"/>
      <w:marBottom w:val="0"/>
      <w:divBdr>
        <w:top w:val="none" w:sz="0" w:space="0" w:color="auto"/>
        <w:left w:val="none" w:sz="0" w:space="0" w:color="auto"/>
        <w:bottom w:val="none" w:sz="0" w:space="0" w:color="auto"/>
        <w:right w:val="none" w:sz="0" w:space="0" w:color="auto"/>
      </w:divBdr>
    </w:div>
    <w:div w:id="1307398015">
      <w:bodyDiv w:val="1"/>
      <w:marLeft w:val="0"/>
      <w:marRight w:val="0"/>
      <w:marTop w:val="0"/>
      <w:marBottom w:val="0"/>
      <w:divBdr>
        <w:top w:val="none" w:sz="0" w:space="0" w:color="auto"/>
        <w:left w:val="none" w:sz="0" w:space="0" w:color="auto"/>
        <w:bottom w:val="none" w:sz="0" w:space="0" w:color="auto"/>
        <w:right w:val="none" w:sz="0" w:space="0" w:color="auto"/>
      </w:divBdr>
    </w:div>
    <w:div w:id="1310475012">
      <w:bodyDiv w:val="1"/>
      <w:marLeft w:val="0"/>
      <w:marRight w:val="0"/>
      <w:marTop w:val="0"/>
      <w:marBottom w:val="0"/>
      <w:divBdr>
        <w:top w:val="none" w:sz="0" w:space="0" w:color="auto"/>
        <w:left w:val="none" w:sz="0" w:space="0" w:color="auto"/>
        <w:bottom w:val="none" w:sz="0" w:space="0" w:color="auto"/>
        <w:right w:val="none" w:sz="0" w:space="0" w:color="auto"/>
      </w:divBdr>
    </w:div>
    <w:div w:id="1315648286">
      <w:bodyDiv w:val="1"/>
      <w:marLeft w:val="0"/>
      <w:marRight w:val="0"/>
      <w:marTop w:val="0"/>
      <w:marBottom w:val="0"/>
      <w:divBdr>
        <w:top w:val="none" w:sz="0" w:space="0" w:color="auto"/>
        <w:left w:val="none" w:sz="0" w:space="0" w:color="auto"/>
        <w:bottom w:val="none" w:sz="0" w:space="0" w:color="auto"/>
        <w:right w:val="none" w:sz="0" w:space="0" w:color="auto"/>
      </w:divBdr>
    </w:div>
    <w:div w:id="1324316358">
      <w:bodyDiv w:val="1"/>
      <w:marLeft w:val="0"/>
      <w:marRight w:val="0"/>
      <w:marTop w:val="0"/>
      <w:marBottom w:val="0"/>
      <w:divBdr>
        <w:top w:val="none" w:sz="0" w:space="0" w:color="auto"/>
        <w:left w:val="none" w:sz="0" w:space="0" w:color="auto"/>
        <w:bottom w:val="none" w:sz="0" w:space="0" w:color="auto"/>
        <w:right w:val="none" w:sz="0" w:space="0" w:color="auto"/>
      </w:divBdr>
    </w:div>
    <w:div w:id="1334071278">
      <w:bodyDiv w:val="1"/>
      <w:marLeft w:val="0"/>
      <w:marRight w:val="0"/>
      <w:marTop w:val="0"/>
      <w:marBottom w:val="0"/>
      <w:divBdr>
        <w:top w:val="none" w:sz="0" w:space="0" w:color="auto"/>
        <w:left w:val="none" w:sz="0" w:space="0" w:color="auto"/>
        <w:bottom w:val="none" w:sz="0" w:space="0" w:color="auto"/>
        <w:right w:val="none" w:sz="0" w:space="0" w:color="auto"/>
      </w:divBdr>
    </w:div>
    <w:div w:id="1339775892">
      <w:bodyDiv w:val="1"/>
      <w:marLeft w:val="0"/>
      <w:marRight w:val="0"/>
      <w:marTop w:val="0"/>
      <w:marBottom w:val="0"/>
      <w:divBdr>
        <w:top w:val="none" w:sz="0" w:space="0" w:color="auto"/>
        <w:left w:val="none" w:sz="0" w:space="0" w:color="auto"/>
        <w:bottom w:val="none" w:sz="0" w:space="0" w:color="auto"/>
        <w:right w:val="none" w:sz="0" w:space="0" w:color="auto"/>
      </w:divBdr>
    </w:div>
    <w:div w:id="1341201025">
      <w:bodyDiv w:val="1"/>
      <w:marLeft w:val="0"/>
      <w:marRight w:val="0"/>
      <w:marTop w:val="0"/>
      <w:marBottom w:val="0"/>
      <w:divBdr>
        <w:top w:val="none" w:sz="0" w:space="0" w:color="auto"/>
        <w:left w:val="none" w:sz="0" w:space="0" w:color="auto"/>
        <w:bottom w:val="none" w:sz="0" w:space="0" w:color="auto"/>
        <w:right w:val="none" w:sz="0" w:space="0" w:color="auto"/>
      </w:divBdr>
    </w:div>
    <w:div w:id="1343167032">
      <w:bodyDiv w:val="1"/>
      <w:marLeft w:val="0"/>
      <w:marRight w:val="0"/>
      <w:marTop w:val="0"/>
      <w:marBottom w:val="0"/>
      <w:divBdr>
        <w:top w:val="none" w:sz="0" w:space="0" w:color="auto"/>
        <w:left w:val="none" w:sz="0" w:space="0" w:color="auto"/>
        <w:bottom w:val="none" w:sz="0" w:space="0" w:color="auto"/>
        <w:right w:val="none" w:sz="0" w:space="0" w:color="auto"/>
      </w:divBdr>
    </w:div>
    <w:div w:id="1359283615">
      <w:bodyDiv w:val="1"/>
      <w:marLeft w:val="0"/>
      <w:marRight w:val="0"/>
      <w:marTop w:val="0"/>
      <w:marBottom w:val="0"/>
      <w:divBdr>
        <w:top w:val="none" w:sz="0" w:space="0" w:color="auto"/>
        <w:left w:val="none" w:sz="0" w:space="0" w:color="auto"/>
        <w:bottom w:val="none" w:sz="0" w:space="0" w:color="auto"/>
        <w:right w:val="none" w:sz="0" w:space="0" w:color="auto"/>
      </w:divBdr>
    </w:div>
    <w:div w:id="1363823127">
      <w:bodyDiv w:val="1"/>
      <w:marLeft w:val="0"/>
      <w:marRight w:val="0"/>
      <w:marTop w:val="0"/>
      <w:marBottom w:val="0"/>
      <w:divBdr>
        <w:top w:val="none" w:sz="0" w:space="0" w:color="auto"/>
        <w:left w:val="none" w:sz="0" w:space="0" w:color="auto"/>
        <w:bottom w:val="none" w:sz="0" w:space="0" w:color="auto"/>
        <w:right w:val="none" w:sz="0" w:space="0" w:color="auto"/>
      </w:divBdr>
    </w:div>
    <w:div w:id="1365014409">
      <w:bodyDiv w:val="1"/>
      <w:marLeft w:val="0"/>
      <w:marRight w:val="0"/>
      <w:marTop w:val="0"/>
      <w:marBottom w:val="0"/>
      <w:divBdr>
        <w:top w:val="none" w:sz="0" w:space="0" w:color="auto"/>
        <w:left w:val="none" w:sz="0" w:space="0" w:color="auto"/>
        <w:bottom w:val="none" w:sz="0" w:space="0" w:color="auto"/>
        <w:right w:val="none" w:sz="0" w:space="0" w:color="auto"/>
      </w:divBdr>
    </w:div>
    <w:div w:id="1366519110">
      <w:bodyDiv w:val="1"/>
      <w:marLeft w:val="0"/>
      <w:marRight w:val="0"/>
      <w:marTop w:val="0"/>
      <w:marBottom w:val="0"/>
      <w:divBdr>
        <w:top w:val="none" w:sz="0" w:space="0" w:color="auto"/>
        <w:left w:val="none" w:sz="0" w:space="0" w:color="auto"/>
        <w:bottom w:val="none" w:sz="0" w:space="0" w:color="auto"/>
        <w:right w:val="none" w:sz="0" w:space="0" w:color="auto"/>
      </w:divBdr>
    </w:div>
    <w:div w:id="1373384551">
      <w:bodyDiv w:val="1"/>
      <w:marLeft w:val="0"/>
      <w:marRight w:val="0"/>
      <w:marTop w:val="0"/>
      <w:marBottom w:val="0"/>
      <w:divBdr>
        <w:top w:val="none" w:sz="0" w:space="0" w:color="auto"/>
        <w:left w:val="none" w:sz="0" w:space="0" w:color="auto"/>
        <w:bottom w:val="none" w:sz="0" w:space="0" w:color="auto"/>
        <w:right w:val="none" w:sz="0" w:space="0" w:color="auto"/>
      </w:divBdr>
    </w:div>
    <w:div w:id="1373962633">
      <w:bodyDiv w:val="1"/>
      <w:marLeft w:val="0"/>
      <w:marRight w:val="0"/>
      <w:marTop w:val="0"/>
      <w:marBottom w:val="0"/>
      <w:divBdr>
        <w:top w:val="none" w:sz="0" w:space="0" w:color="auto"/>
        <w:left w:val="none" w:sz="0" w:space="0" w:color="auto"/>
        <w:bottom w:val="none" w:sz="0" w:space="0" w:color="auto"/>
        <w:right w:val="none" w:sz="0" w:space="0" w:color="auto"/>
      </w:divBdr>
    </w:div>
    <w:div w:id="1383867278">
      <w:bodyDiv w:val="1"/>
      <w:marLeft w:val="0"/>
      <w:marRight w:val="0"/>
      <w:marTop w:val="0"/>
      <w:marBottom w:val="0"/>
      <w:divBdr>
        <w:top w:val="none" w:sz="0" w:space="0" w:color="auto"/>
        <w:left w:val="none" w:sz="0" w:space="0" w:color="auto"/>
        <w:bottom w:val="none" w:sz="0" w:space="0" w:color="auto"/>
        <w:right w:val="none" w:sz="0" w:space="0" w:color="auto"/>
      </w:divBdr>
    </w:div>
    <w:div w:id="1385520061">
      <w:bodyDiv w:val="1"/>
      <w:marLeft w:val="0"/>
      <w:marRight w:val="0"/>
      <w:marTop w:val="0"/>
      <w:marBottom w:val="0"/>
      <w:divBdr>
        <w:top w:val="none" w:sz="0" w:space="0" w:color="auto"/>
        <w:left w:val="none" w:sz="0" w:space="0" w:color="auto"/>
        <w:bottom w:val="none" w:sz="0" w:space="0" w:color="auto"/>
        <w:right w:val="none" w:sz="0" w:space="0" w:color="auto"/>
      </w:divBdr>
    </w:div>
    <w:div w:id="1385838217">
      <w:bodyDiv w:val="1"/>
      <w:marLeft w:val="0"/>
      <w:marRight w:val="0"/>
      <w:marTop w:val="0"/>
      <w:marBottom w:val="0"/>
      <w:divBdr>
        <w:top w:val="none" w:sz="0" w:space="0" w:color="auto"/>
        <w:left w:val="none" w:sz="0" w:space="0" w:color="auto"/>
        <w:bottom w:val="none" w:sz="0" w:space="0" w:color="auto"/>
        <w:right w:val="none" w:sz="0" w:space="0" w:color="auto"/>
      </w:divBdr>
    </w:div>
    <w:div w:id="1394279161">
      <w:bodyDiv w:val="1"/>
      <w:marLeft w:val="0"/>
      <w:marRight w:val="0"/>
      <w:marTop w:val="0"/>
      <w:marBottom w:val="0"/>
      <w:divBdr>
        <w:top w:val="none" w:sz="0" w:space="0" w:color="auto"/>
        <w:left w:val="none" w:sz="0" w:space="0" w:color="auto"/>
        <w:bottom w:val="none" w:sz="0" w:space="0" w:color="auto"/>
        <w:right w:val="none" w:sz="0" w:space="0" w:color="auto"/>
      </w:divBdr>
    </w:div>
    <w:div w:id="1394503096">
      <w:bodyDiv w:val="1"/>
      <w:marLeft w:val="0"/>
      <w:marRight w:val="0"/>
      <w:marTop w:val="0"/>
      <w:marBottom w:val="0"/>
      <w:divBdr>
        <w:top w:val="none" w:sz="0" w:space="0" w:color="auto"/>
        <w:left w:val="none" w:sz="0" w:space="0" w:color="auto"/>
        <w:bottom w:val="none" w:sz="0" w:space="0" w:color="auto"/>
        <w:right w:val="none" w:sz="0" w:space="0" w:color="auto"/>
      </w:divBdr>
    </w:div>
    <w:div w:id="1400665209">
      <w:bodyDiv w:val="1"/>
      <w:marLeft w:val="0"/>
      <w:marRight w:val="0"/>
      <w:marTop w:val="0"/>
      <w:marBottom w:val="0"/>
      <w:divBdr>
        <w:top w:val="none" w:sz="0" w:space="0" w:color="auto"/>
        <w:left w:val="none" w:sz="0" w:space="0" w:color="auto"/>
        <w:bottom w:val="none" w:sz="0" w:space="0" w:color="auto"/>
        <w:right w:val="none" w:sz="0" w:space="0" w:color="auto"/>
      </w:divBdr>
    </w:div>
    <w:div w:id="1407990441">
      <w:bodyDiv w:val="1"/>
      <w:marLeft w:val="0"/>
      <w:marRight w:val="0"/>
      <w:marTop w:val="0"/>
      <w:marBottom w:val="0"/>
      <w:divBdr>
        <w:top w:val="none" w:sz="0" w:space="0" w:color="auto"/>
        <w:left w:val="none" w:sz="0" w:space="0" w:color="auto"/>
        <w:bottom w:val="none" w:sz="0" w:space="0" w:color="auto"/>
        <w:right w:val="none" w:sz="0" w:space="0" w:color="auto"/>
      </w:divBdr>
    </w:div>
    <w:div w:id="1410738550">
      <w:bodyDiv w:val="1"/>
      <w:marLeft w:val="0"/>
      <w:marRight w:val="0"/>
      <w:marTop w:val="0"/>
      <w:marBottom w:val="0"/>
      <w:divBdr>
        <w:top w:val="none" w:sz="0" w:space="0" w:color="auto"/>
        <w:left w:val="none" w:sz="0" w:space="0" w:color="auto"/>
        <w:bottom w:val="none" w:sz="0" w:space="0" w:color="auto"/>
        <w:right w:val="none" w:sz="0" w:space="0" w:color="auto"/>
      </w:divBdr>
    </w:div>
    <w:div w:id="1411200645">
      <w:bodyDiv w:val="1"/>
      <w:marLeft w:val="0"/>
      <w:marRight w:val="0"/>
      <w:marTop w:val="0"/>
      <w:marBottom w:val="0"/>
      <w:divBdr>
        <w:top w:val="none" w:sz="0" w:space="0" w:color="auto"/>
        <w:left w:val="none" w:sz="0" w:space="0" w:color="auto"/>
        <w:bottom w:val="none" w:sz="0" w:space="0" w:color="auto"/>
        <w:right w:val="none" w:sz="0" w:space="0" w:color="auto"/>
      </w:divBdr>
    </w:div>
    <w:div w:id="1411276114">
      <w:bodyDiv w:val="1"/>
      <w:marLeft w:val="0"/>
      <w:marRight w:val="0"/>
      <w:marTop w:val="0"/>
      <w:marBottom w:val="0"/>
      <w:divBdr>
        <w:top w:val="none" w:sz="0" w:space="0" w:color="auto"/>
        <w:left w:val="none" w:sz="0" w:space="0" w:color="auto"/>
        <w:bottom w:val="none" w:sz="0" w:space="0" w:color="auto"/>
        <w:right w:val="none" w:sz="0" w:space="0" w:color="auto"/>
      </w:divBdr>
    </w:div>
    <w:div w:id="1413818408">
      <w:bodyDiv w:val="1"/>
      <w:marLeft w:val="0"/>
      <w:marRight w:val="0"/>
      <w:marTop w:val="0"/>
      <w:marBottom w:val="0"/>
      <w:divBdr>
        <w:top w:val="none" w:sz="0" w:space="0" w:color="auto"/>
        <w:left w:val="none" w:sz="0" w:space="0" w:color="auto"/>
        <w:bottom w:val="none" w:sz="0" w:space="0" w:color="auto"/>
        <w:right w:val="none" w:sz="0" w:space="0" w:color="auto"/>
      </w:divBdr>
    </w:div>
    <w:div w:id="1414010900">
      <w:bodyDiv w:val="1"/>
      <w:marLeft w:val="0"/>
      <w:marRight w:val="0"/>
      <w:marTop w:val="0"/>
      <w:marBottom w:val="0"/>
      <w:divBdr>
        <w:top w:val="none" w:sz="0" w:space="0" w:color="auto"/>
        <w:left w:val="none" w:sz="0" w:space="0" w:color="auto"/>
        <w:bottom w:val="none" w:sz="0" w:space="0" w:color="auto"/>
        <w:right w:val="none" w:sz="0" w:space="0" w:color="auto"/>
      </w:divBdr>
    </w:div>
    <w:div w:id="1420565830">
      <w:bodyDiv w:val="1"/>
      <w:marLeft w:val="0"/>
      <w:marRight w:val="0"/>
      <w:marTop w:val="0"/>
      <w:marBottom w:val="0"/>
      <w:divBdr>
        <w:top w:val="none" w:sz="0" w:space="0" w:color="auto"/>
        <w:left w:val="none" w:sz="0" w:space="0" w:color="auto"/>
        <w:bottom w:val="none" w:sz="0" w:space="0" w:color="auto"/>
        <w:right w:val="none" w:sz="0" w:space="0" w:color="auto"/>
      </w:divBdr>
    </w:div>
    <w:div w:id="1423452542">
      <w:bodyDiv w:val="1"/>
      <w:marLeft w:val="0"/>
      <w:marRight w:val="0"/>
      <w:marTop w:val="0"/>
      <w:marBottom w:val="0"/>
      <w:divBdr>
        <w:top w:val="none" w:sz="0" w:space="0" w:color="auto"/>
        <w:left w:val="none" w:sz="0" w:space="0" w:color="auto"/>
        <w:bottom w:val="none" w:sz="0" w:space="0" w:color="auto"/>
        <w:right w:val="none" w:sz="0" w:space="0" w:color="auto"/>
      </w:divBdr>
    </w:div>
    <w:div w:id="1428501170">
      <w:bodyDiv w:val="1"/>
      <w:marLeft w:val="0"/>
      <w:marRight w:val="0"/>
      <w:marTop w:val="0"/>
      <w:marBottom w:val="0"/>
      <w:divBdr>
        <w:top w:val="none" w:sz="0" w:space="0" w:color="auto"/>
        <w:left w:val="none" w:sz="0" w:space="0" w:color="auto"/>
        <w:bottom w:val="none" w:sz="0" w:space="0" w:color="auto"/>
        <w:right w:val="none" w:sz="0" w:space="0" w:color="auto"/>
      </w:divBdr>
    </w:div>
    <w:div w:id="1432169147">
      <w:bodyDiv w:val="1"/>
      <w:marLeft w:val="0"/>
      <w:marRight w:val="0"/>
      <w:marTop w:val="0"/>
      <w:marBottom w:val="0"/>
      <w:divBdr>
        <w:top w:val="none" w:sz="0" w:space="0" w:color="auto"/>
        <w:left w:val="none" w:sz="0" w:space="0" w:color="auto"/>
        <w:bottom w:val="none" w:sz="0" w:space="0" w:color="auto"/>
        <w:right w:val="none" w:sz="0" w:space="0" w:color="auto"/>
      </w:divBdr>
    </w:div>
    <w:div w:id="1433940463">
      <w:bodyDiv w:val="1"/>
      <w:marLeft w:val="0"/>
      <w:marRight w:val="0"/>
      <w:marTop w:val="0"/>
      <w:marBottom w:val="0"/>
      <w:divBdr>
        <w:top w:val="none" w:sz="0" w:space="0" w:color="auto"/>
        <w:left w:val="none" w:sz="0" w:space="0" w:color="auto"/>
        <w:bottom w:val="none" w:sz="0" w:space="0" w:color="auto"/>
        <w:right w:val="none" w:sz="0" w:space="0" w:color="auto"/>
      </w:divBdr>
    </w:div>
    <w:div w:id="1437213986">
      <w:bodyDiv w:val="1"/>
      <w:marLeft w:val="0"/>
      <w:marRight w:val="0"/>
      <w:marTop w:val="0"/>
      <w:marBottom w:val="0"/>
      <w:divBdr>
        <w:top w:val="none" w:sz="0" w:space="0" w:color="auto"/>
        <w:left w:val="none" w:sz="0" w:space="0" w:color="auto"/>
        <w:bottom w:val="none" w:sz="0" w:space="0" w:color="auto"/>
        <w:right w:val="none" w:sz="0" w:space="0" w:color="auto"/>
      </w:divBdr>
    </w:div>
    <w:div w:id="1438869247">
      <w:bodyDiv w:val="1"/>
      <w:marLeft w:val="0"/>
      <w:marRight w:val="0"/>
      <w:marTop w:val="0"/>
      <w:marBottom w:val="0"/>
      <w:divBdr>
        <w:top w:val="none" w:sz="0" w:space="0" w:color="auto"/>
        <w:left w:val="none" w:sz="0" w:space="0" w:color="auto"/>
        <w:bottom w:val="none" w:sz="0" w:space="0" w:color="auto"/>
        <w:right w:val="none" w:sz="0" w:space="0" w:color="auto"/>
      </w:divBdr>
    </w:div>
    <w:div w:id="1440176845">
      <w:bodyDiv w:val="1"/>
      <w:marLeft w:val="0"/>
      <w:marRight w:val="0"/>
      <w:marTop w:val="0"/>
      <w:marBottom w:val="0"/>
      <w:divBdr>
        <w:top w:val="none" w:sz="0" w:space="0" w:color="auto"/>
        <w:left w:val="none" w:sz="0" w:space="0" w:color="auto"/>
        <w:bottom w:val="none" w:sz="0" w:space="0" w:color="auto"/>
        <w:right w:val="none" w:sz="0" w:space="0" w:color="auto"/>
      </w:divBdr>
    </w:div>
    <w:div w:id="1443038700">
      <w:bodyDiv w:val="1"/>
      <w:marLeft w:val="0"/>
      <w:marRight w:val="0"/>
      <w:marTop w:val="0"/>
      <w:marBottom w:val="0"/>
      <w:divBdr>
        <w:top w:val="none" w:sz="0" w:space="0" w:color="auto"/>
        <w:left w:val="none" w:sz="0" w:space="0" w:color="auto"/>
        <w:bottom w:val="none" w:sz="0" w:space="0" w:color="auto"/>
        <w:right w:val="none" w:sz="0" w:space="0" w:color="auto"/>
      </w:divBdr>
    </w:div>
    <w:div w:id="1444030020">
      <w:bodyDiv w:val="1"/>
      <w:marLeft w:val="0"/>
      <w:marRight w:val="0"/>
      <w:marTop w:val="0"/>
      <w:marBottom w:val="0"/>
      <w:divBdr>
        <w:top w:val="none" w:sz="0" w:space="0" w:color="auto"/>
        <w:left w:val="none" w:sz="0" w:space="0" w:color="auto"/>
        <w:bottom w:val="none" w:sz="0" w:space="0" w:color="auto"/>
        <w:right w:val="none" w:sz="0" w:space="0" w:color="auto"/>
      </w:divBdr>
    </w:div>
    <w:div w:id="1445228143">
      <w:bodyDiv w:val="1"/>
      <w:marLeft w:val="0"/>
      <w:marRight w:val="0"/>
      <w:marTop w:val="0"/>
      <w:marBottom w:val="0"/>
      <w:divBdr>
        <w:top w:val="none" w:sz="0" w:space="0" w:color="auto"/>
        <w:left w:val="none" w:sz="0" w:space="0" w:color="auto"/>
        <w:bottom w:val="none" w:sz="0" w:space="0" w:color="auto"/>
        <w:right w:val="none" w:sz="0" w:space="0" w:color="auto"/>
      </w:divBdr>
    </w:div>
    <w:div w:id="1447191784">
      <w:bodyDiv w:val="1"/>
      <w:marLeft w:val="0"/>
      <w:marRight w:val="0"/>
      <w:marTop w:val="0"/>
      <w:marBottom w:val="0"/>
      <w:divBdr>
        <w:top w:val="none" w:sz="0" w:space="0" w:color="auto"/>
        <w:left w:val="none" w:sz="0" w:space="0" w:color="auto"/>
        <w:bottom w:val="none" w:sz="0" w:space="0" w:color="auto"/>
        <w:right w:val="none" w:sz="0" w:space="0" w:color="auto"/>
      </w:divBdr>
    </w:div>
    <w:div w:id="1450316803">
      <w:bodyDiv w:val="1"/>
      <w:marLeft w:val="0"/>
      <w:marRight w:val="0"/>
      <w:marTop w:val="0"/>
      <w:marBottom w:val="0"/>
      <w:divBdr>
        <w:top w:val="none" w:sz="0" w:space="0" w:color="auto"/>
        <w:left w:val="none" w:sz="0" w:space="0" w:color="auto"/>
        <w:bottom w:val="none" w:sz="0" w:space="0" w:color="auto"/>
        <w:right w:val="none" w:sz="0" w:space="0" w:color="auto"/>
      </w:divBdr>
    </w:div>
    <w:div w:id="1452282201">
      <w:bodyDiv w:val="1"/>
      <w:marLeft w:val="0"/>
      <w:marRight w:val="0"/>
      <w:marTop w:val="0"/>
      <w:marBottom w:val="0"/>
      <w:divBdr>
        <w:top w:val="none" w:sz="0" w:space="0" w:color="auto"/>
        <w:left w:val="none" w:sz="0" w:space="0" w:color="auto"/>
        <w:bottom w:val="none" w:sz="0" w:space="0" w:color="auto"/>
        <w:right w:val="none" w:sz="0" w:space="0" w:color="auto"/>
      </w:divBdr>
    </w:div>
    <w:div w:id="1454248676">
      <w:bodyDiv w:val="1"/>
      <w:marLeft w:val="0"/>
      <w:marRight w:val="0"/>
      <w:marTop w:val="0"/>
      <w:marBottom w:val="0"/>
      <w:divBdr>
        <w:top w:val="none" w:sz="0" w:space="0" w:color="auto"/>
        <w:left w:val="none" w:sz="0" w:space="0" w:color="auto"/>
        <w:bottom w:val="none" w:sz="0" w:space="0" w:color="auto"/>
        <w:right w:val="none" w:sz="0" w:space="0" w:color="auto"/>
      </w:divBdr>
    </w:div>
    <w:div w:id="1460224827">
      <w:bodyDiv w:val="1"/>
      <w:marLeft w:val="0"/>
      <w:marRight w:val="0"/>
      <w:marTop w:val="0"/>
      <w:marBottom w:val="0"/>
      <w:divBdr>
        <w:top w:val="none" w:sz="0" w:space="0" w:color="auto"/>
        <w:left w:val="none" w:sz="0" w:space="0" w:color="auto"/>
        <w:bottom w:val="none" w:sz="0" w:space="0" w:color="auto"/>
        <w:right w:val="none" w:sz="0" w:space="0" w:color="auto"/>
      </w:divBdr>
    </w:div>
    <w:div w:id="1462113132">
      <w:bodyDiv w:val="1"/>
      <w:marLeft w:val="0"/>
      <w:marRight w:val="0"/>
      <w:marTop w:val="0"/>
      <w:marBottom w:val="0"/>
      <w:divBdr>
        <w:top w:val="none" w:sz="0" w:space="0" w:color="auto"/>
        <w:left w:val="none" w:sz="0" w:space="0" w:color="auto"/>
        <w:bottom w:val="none" w:sz="0" w:space="0" w:color="auto"/>
        <w:right w:val="none" w:sz="0" w:space="0" w:color="auto"/>
      </w:divBdr>
    </w:div>
    <w:div w:id="1463767848">
      <w:bodyDiv w:val="1"/>
      <w:marLeft w:val="0"/>
      <w:marRight w:val="0"/>
      <w:marTop w:val="0"/>
      <w:marBottom w:val="0"/>
      <w:divBdr>
        <w:top w:val="none" w:sz="0" w:space="0" w:color="auto"/>
        <w:left w:val="none" w:sz="0" w:space="0" w:color="auto"/>
        <w:bottom w:val="none" w:sz="0" w:space="0" w:color="auto"/>
        <w:right w:val="none" w:sz="0" w:space="0" w:color="auto"/>
      </w:divBdr>
    </w:div>
    <w:div w:id="1467814502">
      <w:bodyDiv w:val="1"/>
      <w:marLeft w:val="0"/>
      <w:marRight w:val="0"/>
      <w:marTop w:val="0"/>
      <w:marBottom w:val="0"/>
      <w:divBdr>
        <w:top w:val="none" w:sz="0" w:space="0" w:color="auto"/>
        <w:left w:val="none" w:sz="0" w:space="0" w:color="auto"/>
        <w:bottom w:val="none" w:sz="0" w:space="0" w:color="auto"/>
        <w:right w:val="none" w:sz="0" w:space="0" w:color="auto"/>
      </w:divBdr>
    </w:div>
    <w:div w:id="1470706457">
      <w:bodyDiv w:val="1"/>
      <w:marLeft w:val="0"/>
      <w:marRight w:val="0"/>
      <w:marTop w:val="0"/>
      <w:marBottom w:val="0"/>
      <w:divBdr>
        <w:top w:val="none" w:sz="0" w:space="0" w:color="auto"/>
        <w:left w:val="none" w:sz="0" w:space="0" w:color="auto"/>
        <w:bottom w:val="none" w:sz="0" w:space="0" w:color="auto"/>
        <w:right w:val="none" w:sz="0" w:space="0" w:color="auto"/>
      </w:divBdr>
    </w:div>
    <w:div w:id="1478764869">
      <w:bodyDiv w:val="1"/>
      <w:marLeft w:val="0"/>
      <w:marRight w:val="0"/>
      <w:marTop w:val="0"/>
      <w:marBottom w:val="0"/>
      <w:divBdr>
        <w:top w:val="none" w:sz="0" w:space="0" w:color="auto"/>
        <w:left w:val="none" w:sz="0" w:space="0" w:color="auto"/>
        <w:bottom w:val="none" w:sz="0" w:space="0" w:color="auto"/>
        <w:right w:val="none" w:sz="0" w:space="0" w:color="auto"/>
      </w:divBdr>
    </w:div>
    <w:div w:id="1484421061">
      <w:bodyDiv w:val="1"/>
      <w:marLeft w:val="0"/>
      <w:marRight w:val="0"/>
      <w:marTop w:val="0"/>
      <w:marBottom w:val="0"/>
      <w:divBdr>
        <w:top w:val="none" w:sz="0" w:space="0" w:color="auto"/>
        <w:left w:val="none" w:sz="0" w:space="0" w:color="auto"/>
        <w:bottom w:val="none" w:sz="0" w:space="0" w:color="auto"/>
        <w:right w:val="none" w:sz="0" w:space="0" w:color="auto"/>
      </w:divBdr>
    </w:div>
    <w:div w:id="1485701811">
      <w:bodyDiv w:val="1"/>
      <w:marLeft w:val="0"/>
      <w:marRight w:val="0"/>
      <w:marTop w:val="0"/>
      <w:marBottom w:val="0"/>
      <w:divBdr>
        <w:top w:val="none" w:sz="0" w:space="0" w:color="auto"/>
        <w:left w:val="none" w:sz="0" w:space="0" w:color="auto"/>
        <w:bottom w:val="none" w:sz="0" w:space="0" w:color="auto"/>
        <w:right w:val="none" w:sz="0" w:space="0" w:color="auto"/>
      </w:divBdr>
    </w:div>
    <w:div w:id="1487283764">
      <w:bodyDiv w:val="1"/>
      <w:marLeft w:val="0"/>
      <w:marRight w:val="0"/>
      <w:marTop w:val="0"/>
      <w:marBottom w:val="0"/>
      <w:divBdr>
        <w:top w:val="none" w:sz="0" w:space="0" w:color="auto"/>
        <w:left w:val="none" w:sz="0" w:space="0" w:color="auto"/>
        <w:bottom w:val="none" w:sz="0" w:space="0" w:color="auto"/>
        <w:right w:val="none" w:sz="0" w:space="0" w:color="auto"/>
      </w:divBdr>
    </w:div>
    <w:div w:id="1495225349">
      <w:bodyDiv w:val="1"/>
      <w:marLeft w:val="0"/>
      <w:marRight w:val="0"/>
      <w:marTop w:val="0"/>
      <w:marBottom w:val="0"/>
      <w:divBdr>
        <w:top w:val="none" w:sz="0" w:space="0" w:color="auto"/>
        <w:left w:val="none" w:sz="0" w:space="0" w:color="auto"/>
        <w:bottom w:val="none" w:sz="0" w:space="0" w:color="auto"/>
        <w:right w:val="none" w:sz="0" w:space="0" w:color="auto"/>
      </w:divBdr>
    </w:div>
    <w:div w:id="1496457594">
      <w:bodyDiv w:val="1"/>
      <w:marLeft w:val="0"/>
      <w:marRight w:val="0"/>
      <w:marTop w:val="0"/>
      <w:marBottom w:val="0"/>
      <w:divBdr>
        <w:top w:val="none" w:sz="0" w:space="0" w:color="auto"/>
        <w:left w:val="none" w:sz="0" w:space="0" w:color="auto"/>
        <w:bottom w:val="none" w:sz="0" w:space="0" w:color="auto"/>
        <w:right w:val="none" w:sz="0" w:space="0" w:color="auto"/>
      </w:divBdr>
    </w:div>
    <w:div w:id="1501776504">
      <w:bodyDiv w:val="1"/>
      <w:marLeft w:val="0"/>
      <w:marRight w:val="0"/>
      <w:marTop w:val="0"/>
      <w:marBottom w:val="0"/>
      <w:divBdr>
        <w:top w:val="none" w:sz="0" w:space="0" w:color="auto"/>
        <w:left w:val="none" w:sz="0" w:space="0" w:color="auto"/>
        <w:bottom w:val="none" w:sz="0" w:space="0" w:color="auto"/>
        <w:right w:val="none" w:sz="0" w:space="0" w:color="auto"/>
      </w:divBdr>
    </w:div>
    <w:div w:id="1502087541">
      <w:bodyDiv w:val="1"/>
      <w:marLeft w:val="0"/>
      <w:marRight w:val="0"/>
      <w:marTop w:val="0"/>
      <w:marBottom w:val="0"/>
      <w:divBdr>
        <w:top w:val="none" w:sz="0" w:space="0" w:color="auto"/>
        <w:left w:val="none" w:sz="0" w:space="0" w:color="auto"/>
        <w:bottom w:val="none" w:sz="0" w:space="0" w:color="auto"/>
        <w:right w:val="none" w:sz="0" w:space="0" w:color="auto"/>
      </w:divBdr>
    </w:div>
    <w:div w:id="1502310411">
      <w:bodyDiv w:val="1"/>
      <w:marLeft w:val="0"/>
      <w:marRight w:val="0"/>
      <w:marTop w:val="0"/>
      <w:marBottom w:val="0"/>
      <w:divBdr>
        <w:top w:val="none" w:sz="0" w:space="0" w:color="auto"/>
        <w:left w:val="none" w:sz="0" w:space="0" w:color="auto"/>
        <w:bottom w:val="none" w:sz="0" w:space="0" w:color="auto"/>
        <w:right w:val="none" w:sz="0" w:space="0" w:color="auto"/>
      </w:divBdr>
    </w:div>
    <w:div w:id="1504121666">
      <w:bodyDiv w:val="1"/>
      <w:marLeft w:val="0"/>
      <w:marRight w:val="0"/>
      <w:marTop w:val="0"/>
      <w:marBottom w:val="0"/>
      <w:divBdr>
        <w:top w:val="none" w:sz="0" w:space="0" w:color="auto"/>
        <w:left w:val="none" w:sz="0" w:space="0" w:color="auto"/>
        <w:bottom w:val="none" w:sz="0" w:space="0" w:color="auto"/>
        <w:right w:val="none" w:sz="0" w:space="0" w:color="auto"/>
      </w:divBdr>
    </w:div>
    <w:div w:id="1504205852">
      <w:bodyDiv w:val="1"/>
      <w:marLeft w:val="0"/>
      <w:marRight w:val="0"/>
      <w:marTop w:val="0"/>
      <w:marBottom w:val="0"/>
      <w:divBdr>
        <w:top w:val="none" w:sz="0" w:space="0" w:color="auto"/>
        <w:left w:val="none" w:sz="0" w:space="0" w:color="auto"/>
        <w:bottom w:val="none" w:sz="0" w:space="0" w:color="auto"/>
        <w:right w:val="none" w:sz="0" w:space="0" w:color="auto"/>
      </w:divBdr>
    </w:div>
    <w:div w:id="1506240203">
      <w:bodyDiv w:val="1"/>
      <w:marLeft w:val="0"/>
      <w:marRight w:val="0"/>
      <w:marTop w:val="0"/>
      <w:marBottom w:val="0"/>
      <w:divBdr>
        <w:top w:val="none" w:sz="0" w:space="0" w:color="auto"/>
        <w:left w:val="none" w:sz="0" w:space="0" w:color="auto"/>
        <w:bottom w:val="none" w:sz="0" w:space="0" w:color="auto"/>
        <w:right w:val="none" w:sz="0" w:space="0" w:color="auto"/>
      </w:divBdr>
    </w:div>
    <w:div w:id="1512253958">
      <w:bodyDiv w:val="1"/>
      <w:marLeft w:val="0"/>
      <w:marRight w:val="0"/>
      <w:marTop w:val="0"/>
      <w:marBottom w:val="0"/>
      <w:divBdr>
        <w:top w:val="none" w:sz="0" w:space="0" w:color="auto"/>
        <w:left w:val="none" w:sz="0" w:space="0" w:color="auto"/>
        <w:bottom w:val="none" w:sz="0" w:space="0" w:color="auto"/>
        <w:right w:val="none" w:sz="0" w:space="0" w:color="auto"/>
      </w:divBdr>
    </w:div>
    <w:div w:id="1513255581">
      <w:bodyDiv w:val="1"/>
      <w:marLeft w:val="0"/>
      <w:marRight w:val="0"/>
      <w:marTop w:val="0"/>
      <w:marBottom w:val="0"/>
      <w:divBdr>
        <w:top w:val="none" w:sz="0" w:space="0" w:color="auto"/>
        <w:left w:val="none" w:sz="0" w:space="0" w:color="auto"/>
        <w:bottom w:val="none" w:sz="0" w:space="0" w:color="auto"/>
        <w:right w:val="none" w:sz="0" w:space="0" w:color="auto"/>
      </w:divBdr>
    </w:div>
    <w:div w:id="1514416521">
      <w:bodyDiv w:val="1"/>
      <w:marLeft w:val="0"/>
      <w:marRight w:val="0"/>
      <w:marTop w:val="0"/>
      <w:marBottom w:val="0"/>
      <w:divBdr>
        <w:top w:val="none" w:sz="0" w:space="0" w:color="auto"/>
        <w:left w:val="none" w:sz="0" w:space="0" w:color="auto"/>
        <w:bottom w:val="none" w:sz="0" w:space="0" w:color="auto"/>
        <w:right w:val="none" w:sz="0" w:space="0" w:color="auto"/>
      </w:divBdr>
    </w:div>
    <w:div w:id="1515994482">
      <w:bodyDiv w:val="1"/>
      <w:marLeft w:val="0"/>
      <w:marRight w:val="0"/>
      <w:marTop w:val="0"/>
      <w:marBottom w:val="0"/>
      <w:divBdr>
        <w:top w:val="none" w:sz="0" w:space="0" w:color="auto"/>
        <w:left w:val="none" w:sz="0" w:space="0" w:color="auto"/>
        <w:bottom w:val="none" w:sz="0" w:space="0" w:color="auto"/>
        <w:right w:val="none" w:sz="0" w:space="0" w:color="auto"/>
      </w:divBdr>
    </w:div>
    <w:div w:id="1522931113">
      <w:bodyDiv w:val="1"/>
      <w:marLeft w:val="0"/>
      <w:marRight w:val="0"/>
      <w:marTop w:val="0"/>
      <w:marBottom w:val="0"/>
      <w:divBdr>
        <w:top w:val="none" w:sz="0" w:space="0" w:color="auto"/>
        <w:left w:val="none" w:sz="0" w:space="0" w:color="auto"/>
        <w:bottom w:val="none" w:sz="0" w:space="0" w:color="auto"/>
        <w:right w:val="none" w:sz="0" w:space="0" w:color="auto"/>
      </w:divBdr>
    </w:div>
    <w:div w:id="1526672709">
      <w:bodyDiv w:val="1"/>
      <w:marLeft w:val="0"/>
      <w:marRight w:val="0"/>
      <w:marTop w:val="0"/>
      <w:marBottom w:val="0"/>
      <w:divBdr>
        <w:top w:val="none" w:sz="0" w:space="0" w:color="auto"/>
        <w:left w:val="none" w:sz="0" w:space="0" w:color="auto"/>
        <w:bottom w:val="none" w:sz="0" w:space="0" w:color="auto"/>
        <w:right w:val="none" w:sz="0" w:space="0" w:color="auto"/>
      </w:divBdr>
    </w:div>
    <w:div w:id="1534853336">
      <w:bodyDiv w:val="1"/>
      <w:marLeft w:val="0"/>
      <w:marRight w:val="0"/>
      <w:marTop w:val="0"/>
      <w:marBottom w:val="0"/>
      <w:divBdr>
        <w:top w:val="none" w:sz="0" w:space="0" w:color="auto"/>
        <w:left w:val="none" w:sz="0" w:space="0" w:color="auto"/>
        <w:bottom w:val="none" w:sz="0" w:space="0" w:color="auto"/>
        <w:right w:val="none" w:sz="0" w:space="0" w:color="auto"/>
      </w:divBdr>
    </w:div>
    <w:div w:id="1535386939">
      <w:bodyDiv w:val="1"/>
      <w:marLeft w:val="0"/>
      <w:marRight w:val="0"/>
      <w:marTop w:val="0"/>
      <w:marBottom w:val="0"/>
      <w:divBdr>
        <w:top w:val="none" w:sz="0" w:space="0" w:color="auto"/>
        <w:left w:val="none" w:sz="0" w:space="0" w:color="auto"/>
        <w:bottom w:val="none" w:sz="0" w:space="0" w:color="auto"/>
        <w:right w:val="none" w:sz="0" w:space="0" w:color="auto"/>
      </w:divBdr>
    </w:div>
    <w:div w:id="1535919239">
      <w:bodyDiv w:val="1"/>
      <w:marLeft w:val="0"/>
      <w:marRight w:val="0"/>
      <w:marTop w:val="0"/>
      <w:marBottom w:val="0"/>
      <w:divBdr>
        <w:top w:val="none" w:sz="0" w:space="0" w:color="auto"/>
        <w:left w:val="none" w:sz="0" w:space="0" w:color="auto"/>
        <w:bottom w:val="none" w:sz="0" w:space="0" w:color="auto"/>
        <w:right w:val="none" w:sz="0" w:space="0" w:color="auto"/>
      </w:divBdr>
    </w:div>
    <w:div w:id="1551769551">
      <w:bodyDiv w:val="1"/>
      <w:marLeft w:val="0"/>
      <w:marRight w:val="0"/>
      <w:marTop w:val="0"/>
      <w:marBottom w:val="0"/>
      <w:divBdr>
        <w:top w:val="none" w:sz="0" w:space="0" w:color="auto"/>
        <w:left w:val="none" w:sz="0" w:space="0" w:color="auto"/>
        <w:bottom w:val="none" w:sz="0" w:space="0" w:color="auto"/>
        <w:right w:val="none" w:sz="0" w:space="0" w:color="auto"/>
      </w:divBdr>
    </w:div>
    <w:div w:id="1557623577">
      <w:bodyDiv w:val="1"/>
      <w:marLeft w:val="0"/>
      <w:marRight w:val="0"/>
      <w:marTop w:val="0"/>
      <w:marBottom w:val="0"/>
      <w:divBdr>
        <w:top w:val="none" w:sz="0" w:space="0" w:color="auto"/>
        <w:left w:val="none" w:sz="0" w:space="0" w:color="auto"/>
        <w:bottom w:val="none" w:sz="0" w:space="0" w:color="auto"/>
        <w:right w:val="none" w:sz="0" w:space="0" w:color="auto"/>
      </w:divBdr>
    </w:div>
    <w:div w:id="1574513348">
      <w:bodyDiv w:val="1"/>
      <w:marLeft w:val="0"/>
      <w:marRight w:val="0"/>
      <w:marTop w:val="0"/>
      <w:marBottom w:val="0"/>
      <w:divBdr>
        <w:top w:val="none" w:sz="0" w:space="0" w:color="auto"/>
        <w:left w:val="none" w:sz="0" w:space="0" w:color="auto"/>
        <w:bottom w:val="none" w:sz="0" w:space="0" w:color="auto"/>
        <w:right w:val="none" w:sz="0" w:space="0" w:color="auto"/>
      </w:divBdr>
    </w:div>
    <w:div w:id="1575311889">
      <w:bodyDiv w:val="1"/>
      <w:marLeft w:val="0"/>
      <w:marRight w:val="0"/>
      <w:marTop w:val="0"/>
      <w:marBottom w:val="0"/>
      <w:divBdr>
        <w:top w:val="none" w:sz="0" w:space="0" w:color="auto"/>
        <w:left w:val="none" w:sz="0" w:space="0" w:color="auto"/>
        <w:bottom w:val="none" w:sz="0" w:space="0" w:color="auto"/>
        <w:right w:val="none" w:sz="0" w:space="0" w:color="auto"/>
      </w:divBdr>
    </w:div>
    <w:div w:id="1584333848">
      <w:bodyDiv w:val="1"/>
      <w:marLeft w:val="0"/>
      <w:marRight w:val="0"/>
      <w:marTop w:val="0"/>
      <w:marBottom w:val="0"/>
      <w:divBdr>
        <w:top w:val="none" w:sz="0" w:space="0" w:color="auto"/>
        <w:left w:val="none" w:sz="0" w:space="0" w:color="auto"/>
        <w:bottom w:val="none" w:sz="0" w:space="0" w:color="auto"/>
        <w:right w:val="none" w:sz="0" w:space="0" w:color="auto"/>
      </w:divBdr>
    </w:div>
    <w:div w:id="1595090849">
      <w:bodyDiv w:val="1"/>
      <w:marLeft w:val="0"/>
      <w:marRight w:val="0"/>
      <w:marTop w:val="0"/>
      <w:marBottom w:val="0"/>
      <w:divBdr>
        <w:top w:val="none" w:sz="0" w:space="0" w:color="auto"/>
        <w:left w:val="none" w:sz="0" w:space="0" w:color="auto"/>
        <w:bottom w:val="none" w:sz="0" w:space="0" w:color="auto"/>
        <w:right w:val="none" w:sz="0" w:space="0" w:color="auto"/>
      </w:divBdr>
    </w:div>
    <w:div w:id="1597859907">
      <w:bodyDiv w:val="1"/>
      <w:marLeft w:val="0"/>
      <w:marRight w:val="0"/>
      <w:marTop w:val="0"/>
      <w:marBottom w:val="0"/>
      <w:divBdr>
        <w:top w:val="none" w:sz="0" w:space="0" w:color="auto"/>
        <w:left w:val="none" w:sz="0" w:space="0" w:color="auto"/>
        <w:bottom w:val="none" w:sz="0" w:space="0" w:color="auto"/>
        <w:right w:val="none" w:sz="0" w:space="0" w:color="auto"/>
      </w:divBdr>
    </w:div>
    <w:div w:id="1601765405">
      <w:bodyDiv w:val="1"/>
      <w:marLeft w:val="0"/>
      <w:marRight w:val="0"/>
      <w:marTop w:val="0"/>
      <w:marBottom w:val="0"/>
      <w:divBdr>
        <w:top w:val="none" w:sz="0" w:space="0" w:color="auto"/>
        <w:left w:val="none" w:sz="0" w:space="0" w:color="auto"/>
        <w:bottom w:val="none" w:sz="0" w:space="0" w:color="auto"/>
        <w:right w:val="none" w:sz="0" w:space="0" w:color="auto"/>
      </w:divBdr>
    </w:div>
    <w:div w:id="1602450691">
      <w:bodyDiv w:val="1"/>
      <w:marLeft w:val="0"/>
      <w:marRight w:val="0"/>
      <w:marTop w:val="0"/>
      <w:marBottom w:val="0"/>
      <w:divBdr>
        <w:top w:val="none" w:sz="0" w:space="0" w:color="auto"/>
        <w:left w:val="none" w:sz="0" w:space="0" w:color="auto"/>
        <w:bottom w:val="none" w:sz="0" w:space="0" w:color="auto"/>
        <w:right w:val="none" w:sz="0" w:space="0" w:color="auto"/>
      </w:divBdr>
    </w:div>
    <w:div w:id="1607083562">
      <w:bodyDiv w:val="1"/>
      <w:marLeft w:val="0"/>
      <w:marRight w:val="0"/>
      <w:marTop w:val="0"/>
      <w:marBottom w:val="0"/>
      <w:divBdr>
        <w:top w:val="none" w:sz="0" w:space="0" w:color="auto"/>
        <w:left w:val="none" w:sz="0" w:space="0" w:color="auto"/>
        <w:bottom w:val="none" w:sz="0" w:space="0" w:color="auto"/>
        <w:right w:val="none" w:sz="0" w:space="0" w:color="auto"/>
      </w:divBdr>
    </w:div>
    <w:div w:id="1613316913">
      <w:bodyDiv w:val="1"/>
      <w:marLeft w:val="0"/>
      <w:marRight w:val="0"/>
      <w:marTop w:val="0"/>
      <w:marBottom w:val="0"/>
      <w:divBdr>
        <w:top w:val="none" w:sz="0" w:space="0" w:color="auto"/>
        <w:left w:val="none" w:sz="0" w:space="0" w:color="auto"/>
        <w:bottom w:val="none" w:sz="0" w:space="0" w:color="auto"/>
        <w:right w:val="none" w:sz="0" w:space="0" w:color="auto"/>
      </w:divBdr>
    </w:div>
    <w:div w:id="1613511589">
      <w:bodyDiv w:val="1"/>
      <w:marLeft w:val="0"/>
      <w:marRight w:val="0"/>
      <w:marTop w:val="0"/>
      <w:marBottom w:val="0"/>
      <w:divBdr>
        <w:top w:val="none" w:sz="0" w:space="0" w:color="auto"/>
        <w:left w:val="none" w:sz="0" w:space="0" w:color="auto"/>
        <w:bottom w:val="none" w:sz="0" w:space="0" w:color="auto"/>
        <w:right w:val="none" w:sz="0" w:space="0" w:color="auto"/>
      </w:divBdr>
      <w:divsChild>
        <w:div w:id="671496202">
          <w:marLeft w:val="0"/>
          <w:marRight w:val="0"/>
          <w:marTop w:val="0"/>
          <w:marBottom w:val="0"/>
          <w:divBdr>
            <w:top w:val="none" w:sz="0" w:space="0" w:color="auto"/>
            <w:left w:val="none" w:sz="0" w:space="0" w:color="auto"/>
            <w:bottom w:val="none" w:sz="0" w:space="0" w:color="auto"/>
            <w:right w:val="none" w:sz="0" w:space="0" w:color="auto"/>
          </w:divBdr>
          <w:divsChild>
            <w:div w:id="5793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065">
      <w:bodyDiv w:val="1"/>
      <w:marLeft w:val="0"/>
      <w:marRight w:val="0"/>
      <w:marTop w:val="0"/>
      <w:marBottom w:val="0"/>
      <w:divBdr>
        <w:top w:val="none" w:sz="0" w:space="0" w:color="auto"/>
        <w:left w:val="none" w:sz="0" w:space="0" w:color="auto"/>
        <w:bottom w:val="none" w:sz="0" w:space="0" w:color="auto"/>
        <w:right w:val="none" w:sz="0" w:space="0" w:color="auto"/>
      </w:divBdr>
    </w:div>
    <w:div w:id="1614744989">
      <w:bodyDiv w:val="1"/>
      <w:marLeft w:val="0"/>
      <w:marRight w:val="0"/>
      <w:marTop w:val="0"/>
      <w:marBottom w:val="0"/>
      <w:divBdr>
        <w:top w:val="none" w:sz="0" w:space="0" w:color="auto"/>
        <w:left w:val="none" w:sz="0" w:space="0" w:color="auto"/>
        <w:bottom w:val="none" w:sz="0" w:space="0" w:color="auto"/>
        <w:right w:val="none" w:sz="0" w:space="0" w:color="auto"/>
      </w:divBdr>
    </w:div>
    <w:div w:id="1616868051">
      <w:bodyDiv w:val="1"/>
      <w:marLeft w:val="0"/>
      <w:marRight w:val="0"/>
      <w:marTop w:val="0"/>
      <w:marBottom w:val="0"/>
      <w:divBdr>
        <w:top w:val="none" w:sz="0" w:space="0" w:color="auto"/>
        <w:left w:val="none" w:sz="0" w:space="0" w:color="auto"/>
        <w:bottom w:val="none" w:sz="0" w:space="0" w:color="auto"/>
        <w:right w:val="none" w:sz="0" w:space="0" w:color="auto"/>
      </w:divBdr>
    </w:div>
    <w:div w:id="1620338369">
      <w:bodyDiv w:val="1"/>
      <w:marLeft w:val="0"/>
      <w:marRight w:val="0"/>
      <w:marTop w:val="0"/>
      <w:marBottom w:val="0"/>
      <w:divBdr>
        <w:top w:val="none" w:sz="0" w:space="0" w:color="auto"/>
        <w:left w:val="none" w:sz="0" w:space="0" w:color="auto"/>
        <w:bottom w:val="none" w:sz="0" w:space="0" w:color="auto"/>
        <w:right w:val="none" w:sz="0" w:space="0" w:color="auto"/>
      </w:divBdr>
    </w:div>
    <w:div w:id="1622036223">
      <w:bodyDiv w:val="1"/>
      <w:marLeft w:val="0"/>
      <w:marRight w:val="0"/>
      <w:marTop w:val="0"/>
      <w:marBottom w:val="0"/>
      <w:divBdr>
        <w:top w:val="none" w:sz="0" w:space="0" w:color="auto"/>
        <w:left w:val="none" w:sz="0" w:space="0" w:color="auto"/>
        <w:bottom w:val="none" w:sz="0" w:space="0" w:color="auto"/>
        <w:right w:val="none" w:sz="0" w:space="0" w:color="auto"/>
      </w:divBdr>
    </w:div>
    <w:div w:id="1626154243">
      <w:bodyDiv w:val="1"/>
      <w:marLeft w:val="0"/>
      <w:marRight w:val="0"/>
      <w:marTop w:val="0"/>
      <w:marBottom w:val="0"/>
      <w:divBdr>
        <w:top w:val="none" w:sz="0" w:space="0" w:color="auto"/>
        <w:left w:val="none" w:sz="0" w:space="0" w:color="auto"/>
        <w:bottom w:val="none" w:sz="0" w:space="0" w:color="auto"/>
        <w:right w:val="none" w:sz="0" w:space="0" w:color="auto"/>
      </w:divBdr>
    </w:div>
    <w:div w:id="1626959207">
      <w:bodyDiv w:val="1"/>
      <w:marLeft w:val="0"/>
      <w:marRight w:val="0"/>
      <w:marTop w:val="0"/>
      <w:marBottom w:val="0"/>
      <w:divBdr>
        <w:top w:val="none" w:sz="0" w:space="0" w:color="auto"/>
        <w:left w:val="none" w:sz="0" w:space="0" w:color="auto"/>
        <w:bottom w:val="none" w:sz="0" w:space="0" w:color="auto"/>
        <w:right w:val="none" w:sz="0" w:space="0" w:color="auto"/>
      </w:divBdr>
    </w:div>
    <w:div w:id="1628390308">
      <w:bodyDiv w:val="1"/>
      <w:marLeft w:val="0"/>
      <w:marRight w:val="0"/>
      <w:marTop w:val="0"/>
      <w:marBottom w:val="0"/>
      <w:divBdr>
        <w:top w:val="none" w:sz="0" w:space="0" w:color="auto"/>
        <w:left w:val="none" w:sz="0" w:space="0" w:color="auto"/>
        <w:bottom w:val="none" w:sz="0" w:space="0" w:color="auto"/>
        <w:right w:val="none" w:sz="0" w:space="0" w:color="auto"/>
      </w:divBdr>
    </w:div>
    <w:div w:id="1636370117">
      <w:bodyDiv w:val="1"/>
      <w:marLeft w:val="0"/>
      <w:marRight w:val="0"/>
      <w:marTop w:val="0"/>
      <w:marBottom w:val="0"/>
      <w:divBdr>
        <w:top w:val="none" w:sz="0" w:space="0" w:color="auto"/>
        <w:left w:val="none" w:sz="0" w:space="0" w:color="auto"/>
        <w:bottom w:val="none" w:sz="0" w:space="0" w:color="auto"/>
        <w:right w:val="none" w:sz="0" w:space="0" w:color="auto"/>
      </w:divBdr>
    </w:div>
    <w:div w:id="1637250477">
      <w:bodyDiv w:val="1"/>
      <w:marLeft w:val="0"/>
      <w:marRight w:val="0"/>
      <w:marTop w:val="0"/>
      <w:marBottom w:val="0"/>
      <w:divBdr>
        <w:top w:val="none" w:sz="0" w:space="0" w:color="auto"/>
        <w:left w:val="none" w:sz="0" w:space="0" w:color="auto"/>
        <w:bottom w:val="none" w:sz="0" w:space="0" w:color="auto"/>
        <w:right w:val="none" w:sz="0" w:space="0" w:color="auto"/>
      </w:divBdr>
    </w:div>
    <w:div w:id="1638679935">
      <w:bodyDiv w:val="1"/>
      <w:marLeft w:val="0"/>
      <w:marRight w:val="0"/>
      <w:marTop w:val="0"/>
      <w:marBottom w:val="0"/>
      <w:divBdr>
        <w:top w:val="none" w:sz="0" w:space="0" w:color="auto"/>
        <w:left w:val="none" w:sz="0" w:space="0" w:color="auto"/>
        <w:bottom w:val="none" w:sz="0" w:space="0" w:color="auto"/>
        <w:right w:val="none" w:sz="0" w:space="0" w:color="auto"/>
      </w:divBdr>
    </w:div>
    <w:div w:id="1639145068">
      <w:bodyDiv w:val="1"/>
      <w:marLeft w:val="0"/>
      <w:marRight w:val="0"/>
      <w:marTop w:val="0"/>
      <w:marBottom w:val="0"/>
      <w:divBdr>
        <w:top w:val="none" w:sz="0" w:space="0" w:color="auto"/>
        <w:left w:val="none" w:sz="0" w:space="0" w:color="auto"/>
        <w:bottom w:val="none" w:sz="0" w:space="0" w:color="auto"/>
        <w:right w:val="none" w:sz="0" w:space="0" w:color="auto"/>
      </w:divBdr>
    </w:div>
    <w:div w:id="1642415784">
      <w:bodyDiv w:val="1"/>
      <w:marLeft w:val="0"/>
      <w:marRight w:val="0"/>
      <w:marTop w:val="0"/>
      <w:marBottom w:val="0"/>
      <w:divBdr>
        <w:top w:val="none" w:sz="0" w:space="0" w:color="auto"/>
        <w:left w:val="none" w:sz="0" w:space="0" w:color="auto"/>
        <w:bottom w:val="none" w:sz="0" w:space="0" w:color="auto"/>
        <w:right w:val="none" w:sz="0" w:space="0" w:color="auto"/>
      </w:divBdr>
    </w:div>
    <w:div w:id="1648434958">
      <w:bodyDiv w:val="1"/>
      <w:marLeft w:val="0"/>
      <w:marRight w:val="0"/>
      <w:marTop w:val="0"/>
      <w:marBottom w:val="0"/>
      <w:divBdr>
        <w:top w:val="none" w:sz="0" w:space="0" w:color="auto"/>
        <w:left w:val="none" w:sz="0" w:space="0" w:color="auto"/>
        <w:bottom w:val="none" w:sz="0" w:space="0" w:color="auto"/>
        <w:right w:val="none" w:sz="0" w:space="0" w:color="auto"/>
      </w:divBdr>
    </w:div>
    <w:div w:id="1654135944">
      <w:bodyDiv w:val="1"/>
      <w:marLeft w:val="0"/>
      <w:marRight w:val="0"/>
      <w:marTop w:val="0"/>
      <w:marBottom w:val="0"/>
      <w:divBdr>
        <w:top w:val="none" w:sz="0" w:space="0" w:color="auto"/>
        <w:left w:val="none" w:sz="0" w:space="0" w:color="auto"/>
        <w:bottom w:val="none" w:sz="0" w:space="0" w:color="auto"/>
        <w:right w:val="none" w:sz="0" w:space="0" w:color="auto"/>
      </w:divBdr>
    </w:div>
    <w:div w:id="1657762311">
      <w:bodyDiv w:val="1"/>
      <w:marLeft w:val="0"/>
      <w:marRight w:val="0"/>
      <w:marTop w:val="0"/>
      <w:marBottom w:val="0"/>
      <w:divBdr>
        <w:top w:val="none" w:sz="0" w:space="0" w:color="auto"/>
        <w:left w:val="none" w:sz="0" w:space="0" w:color="auto"/>
        <w:bottom w:val="none" w:sz="0" w:space="0" w:color="auto"/>
        <w:right w:val="none" w:sz="0" w:space="0" w:color="auto"/>
      </w:divBdr>
    </w:div>
    <w:div w:id="1662467254">
      <w:bodyDiv w:val="1"/>
      <w:marLeft w:val="0"/>
      <w:marRight w:val="0"/>
      <w:marTop w:val="0"/>
      <w:marBottom w:val="0"/>
      <w:divBdr>
        <w:top w:val="none" w:sz="0" w:space="0" w:color="auto"/>
        <w:left w:val="none" w:sz="0" w:space="0" w:color="auto"/>
        <w:bottom w:val="none" w:sz="0" w:space="0" w:color="auto"/>
        <w:right w:val="none" w:sz="0" w:space="0" w:color="auto"/>
      </w:divBdr>
    </w:div>
    <w:div w:id="1663657413">
      <w:bodyDiv w:val="1"/>
      <w:marLeft w:val="0"/>
      <w:marRight w:val="0"/>
      <w:marTop w:val="0"/>
      <w:marBottom w:val="0"/>
      <w:divBdr>
        <w:top w:val="none" w:sz="0" w:space="0" w:color="auto"/>
        <w:left w:val="none" w:sz="0" w:space="0" w:color="auto"/>
        <w:bottom w:val="none" w:sz="0" w:space="0" w:color="auto"/>
        <w:right w:val="none" w:sz="0" w:space="0" w:color="auto"/>
      </w:divBdr>
    </w:div>
    <w:div w:id="1671061206">
      <w:bodyDiv w:val="1"/>
      <w:marLeft w:val="0"/>
      <w:marRight w:val="0"/>
      <w:marTop w:val="0"/>
      <w:marBottom w:val="0"/>
      <w:divBdr>
        <w:top w:val="none" w:sz="0" w:space="0" w:color="auto"/>
        <w:left w:val="none" w:sz="0" w:space="0" w:color="auto"/>
        <w:bottom w:val="none" w:sz="0" w:space="0" w:color="auto"/>
        <w:right w:val="none" w:sz="0" w:space="0" w:color="auto"/>
      </w:divBdr>
    </w:div>
    <w:div w:id="1671368725">
      <w:bodyDiv w:val="1"/>
      <w:marLeft w:val="0"/>
      <w:marRight w:val="0"/>
      <w:marTop w:val="0"/>
      <w:marBottom w:val="0"/>
      <w:divBdr>
        <w:top w:val="none" w:sz="0" w:space="0" w:color="auto"/>
        <w:left w:val="none" w:sz="0" w:space="0" w:color="auto"/>
        <w:bottom w:val="none" w:sz="0" w:space="0" w:color="auto"/>
        <w:right w:val="none" w:sz="0" w:space="0" w:color="auto"/>
      </w:divBdr>
    </w:div>
    <w:div w:id="1678146375">
      <w:bodyDiv w:val="1"/>
      <w:marLeft w:val="0"/>
      <w:marRight w:val="0"/>
      <w:marTop w:val="0"/>
      <w:marBottom w:val="0"/>
      <w:divBdr>
        <w:top w:val="none" w:sz="0" w:space="0" w:color="auto"/>
        <w:left w:val="none" w:sz="0" w:space="0" w:color="auto"/>
        <w:bottom w:val="none" w:sz="0" w:space="0" w:color="auto"/>
        <w:right w:val="none" w:sz="0" w:space="0" w:color="auto"/>
      </w:divBdr>
    </w:div>
    <w:div w:id="1682272692">
      <w:bodyDiv w:val="1"/>
      <w:marLeft w:val="0"/>
      <w:marRight w:val="0"/>
      <w:marTop w:val="0"/>
      <w:marBottom w:val="0"/>
      <w:divBdr>
        <w:top w:val="none" w:sz="0" w:space="0" w:color="auto"/>
        <w:left w:val="none" w:sz="0" w:space="0" w:color="auto"/>
        <w:bottom w:val="none" w:sz="0" w:space="0" w:color="auto"/>
        <w:right w:val="none" w:sz="0" w:space="0" w:color="auto"/>
      </w:divBdr>
    </w:div>
    <w:div w:id="1684362526">
      <w:bodyDiv w:val="1"/>
      <w:marLeft w:val="0"/>
      <w:marRight w:val="0"/>
      <w:marTop w:val="0"/>
      <w:marBottom w:val="0"/>
      <w:divBdr>
        <w:top w:val="none" w:sz="0" w:space="0" w:color="auto"/>
        <w:left w:val="none" w:sz="0" w:space="0" w:color="auto"/>
        <w:bottom w:val="none" w:sz="0" w:space="0" w:color="auto"/>
        <w:right w:val="none" w:sz="0" w:space="0" w:color="auto"/>
      </w:divBdr>
    </w:div>
    <w:div w:id="1684554524">
      <w:bodyDiv w:val="1"/>
      <w:marLeft w:val="0"/>
      <w:marRight w:val="0"/>
      <w:marTop w:val="0"/>
      <w:marBottom w:val="0"/>
      <w:divBdr>
        <w:top w:val="none" w:sz="0" w:space="0" w:color="auto"/>
        <w:left w:val="none" w:sz="0" w:space="0" w:color="auto"/>
        <w:bottom w:val="none" w:sz="0" w:space="0" w:color="auto"/>
        <w:right w:val="none" w:sz="0" w:space="0" w:color="auto"/>
      </w:divBdr>
    </w:div>
    <w:div w:id="1688097595">
      <w:bodyDiv w:val="1"/>
      <w:marLeft w:val="0"/>
      <w:marRight w:val="0"/>
      <w:marTop w:val="0"/>
      <w:marBottom w:val="0"/>
      <w:divBdr>
        <w:top w:val="none" w:sz="0" w:space="0" w:color="auto"/>
        <w:left w:val="none" w:sz="0" w:space="0" w:color="auto"/>
        <w:bottom w:val="none" w:sz="0" w:space="0" w:color="auto"/>
        <w:right w:val="none" w:sz="0" w:space="0" w:color="auto"/>
      </w:divBdr>
    </w:div>
    <w:div w:id="1692295042">
      <w:bodyDiv w:val="1"/>
      <w:marLeft w:val="0"/>
      <w:marRight w:val="0"/>
      <w:marTop w:val="0"/>
      <w:marBottom w:val="0"/>
      <w:divBdr>
        <w:top w:val="none" w:sz="0" w:space="0" w:color="auto"/>
        <w:left w:val="none" w:sz="0" w:space="0" w:color="auto"/>
        <w:bottom w:val="none" w:sz="0" w:space="0" w:color="auto"/>
        <w:right w:val="none" w:sz="0" w:space="0" w:color="auto"/>
      </w:divBdr>
    </w:div>
    <w:div w:id="1696038182">
      <w:bodyDiv w:val="1"/>
      <w:marLeft w:val="0"/>
      <w:marRight w:val="0"/>
      <w:marTop w:val="0"/>
      <w:marBottom w:val="0"/>
      <w:divBdr>
        <w:top w:val="none" w:sz="0" w:space="0" w:color="auto"/>
        <w:left w:val="none" w:sz="0" w:space="0" w:color="auto"/>
        <w:bottom w:val="none" w:sz="0" w:space="0" w:color="auto"/>
        <w:right w:val="none" w:sz="0" w:space="0" w:color="auto"/>
      </w:divBdr>
    </w:div>
    <w:div w:id="1705716362">
      <w:bodyDiv w:val="1"/>
      <w:marLeft w:val="0"/>
      <w:marRight w:val="0"/>
      <w:marTop w:val="0"/>
      <w:marBottom w:val="0"/>
      <w:divBdr>
        <w:top w:val="none" w:sz="0" w:space="0" w:color="auto"/>
        <w:left w:val="none" w:sz="0" w:space="0" w:color="auto"/>
        <w:bottom w:val="none" w:sz="0" w:space="0" w:color="auto"/>
        <w:right w:val="none" w:sz="0" w:space="0" w:color="auto"/>
      </w:divBdr>
    </w:div>
    <w:div w:id="1709455894">
      <w:bodyDiv w:val="1"/>
      <w:marLeft w:val="0"/>
      <w:marRight w:val="0"/>
      <w:marTop w:val="0"/>
      <w:marBottom w:val="0"/>
      <w:divBdr>
        <w:top w:val="none" w:sz="0" w:space="0" w:color="auto"/>
        <w:left w:val="none" w:sz="0" w:space="0" w:color="auto"/>
        <w:bottom w:val="none" w:sz="0" w:space="0" w:color="auto"/>
        <w:right w:val="none" w:sz="0" w:space="0" w:color="auto"/>
      </w:divBdr>
    </w:div>
    <w:div w:id="1713336939">
      <w:bodyDiv w:val="1"/>
      <w:marLeft w:val="0"/>
      <w:marRight w:val="0"/>
      <w:marTop w:val="0"/>
      <w:marBottom w:val="0"/>
      <w:divBdr>
        <w:top w:val="none" w:sz="0" w:space="0" w:color="auto"/>
        <w:left w:val="none" w:sz="0" w:space="0" w:color="auto"/>
        <w:bottom w:val="none" w:sz="0" w:space="0" w:color="auto"/>
        <w:right w:val="none" w:sz="0" w:space="0" w:color="auto"/>
      </w:divBdr>
    </w:div>
    <w:div w:id="1713455505">
      <w:bodyDiv w:val="1"/>
      <w:marLeft w:val="0"/>
      <w:marRight w:val="0"/>
      <w:marTop w:val="0"/>
      <w:marBottom w:val="0"/>
      <w:divBdr>
        <w:top w:val="none" w:sz="0" w:space="0" w:color="auto"/>
        <w:left w:val="none" w:sz="0" w:space="0" w:color="auto"/>
        <w:bottom w:val="none" w:sz="0" w:space="0" w:color="auto"/>
        <w:right w:val="none" w:sz="0" w:space="0" w:color="auto"/>
      </w:divBdr>
    </w:div>
    <w:div w:id="1717895537">
      <w:bodyDiv w:val="1"/>
      <w:marLeft w:val="0"/>
      <w:marRight w:val="0"/>
      <w:marTop w:val="0"/>
      <w:marBottom w:val="0"/>
      <w:divBdr>
        <w:top w:val="none" w:sz="0" w:space="0" w:color="auto"/>
        <w:left w:val="none" w:sz="0" w:space="0" w:color="auto"/>
        <w:bottom w:val="none" w:sz="0" w:space="0" w:color="auto"/>
        <w:right w:val="none" w:sz="0" w:space="0" w:color="auto"/>
      </w:divBdr>
    </w:div>
    <w:div w:id="1722903944">
      <w:bodyDiv w:val="1"/>
      <w:marLeft w:val="0"/>
      <w:marRight w:val="0"/>
      <w:marTop w:val="0"/>
      <w:marBottom w:val="0"/>
      <w:divBdr>
        <w:top w:val="none" w:sz="0" w:space="0" w:color="auto"/>
        <w:left w:val="none" w:sz="0" w:space="0" w:color="auto"/>
        <w:bottom w:val="none" w:sz="0" w:space="0" w:color="auto"/>
        <w:right w:val="none" w:sz="0" w:space="0" w:color="auto"/>
      </w:divBdr>
    </w:div>
    <w:div w:id="1736509039">
      <w:bodyDiv w:val="1"/>
      <w:marLeft w:val="0"/>
      <w:marRight w:val="0"/>
      <w:marTop w:val="0"/>
      <w:marBottom w:val="0"/>
      <w:divBdr>
        <w:top w:val="none" w:sz="0" w:space="0" w:color="auto"/>
        <w:left w:val="none" w:sz="0" w:space="0" w:color="auto"/>
        <w:bottom w:val="none" w:sz="0" w:space="0" w:color="auto"/>
        <w:right w:val="none" w:sz="0" w:space="0" w:color="auto"/>
      </w:divBdr>
    </w:div>
    <w:div w:id="1737119541">
      <w:bodyDiv w:val="1"/>
      <w:marLeft w:val="0"/>
      <w:marRight w:val="0"/>
      <w:marTop w:val="0"/>
      <w:marBottom w:val="0"/>
      <w:divBdr>
        <w:top w:val="none" w:sz="0" w:space="0" w:color="auto"/>
        <w:left w:val="none" w:sz="0" w:space="0" w:color="auto"/>
        <w:bottom w:val="none" w:sz="0" w:space="0" w:color="auto"/>
        <w:right w:val="none" w:sz="0" w:space="0" w:color="auto"/>
      </w:divBdr>
    </w:div>
    <w:div w:id="1744134775">
      <w:bodyDiv w:val="1"/>
      <w:marLeft w:val="0"/>
      <w:marRight w:val="0"/>
      <w:marTop w:val="0"/>
      <w:marBottom w:val="0"/>
      <w:divBdr>
        <w:top w:val="none" w:sz="0" w:space="0" w:color="auto"/>
        <w:left w:val="none" w:sz="0" w:space="0" w:color="auto"/>
        <w:bottom w:val="none" w:sz="0" w:space="0" w:color="auto"/>
        <w:right w:val="none" w:sz="0" w:space="0" w:color="auto"/>
      </w:divBdr>
    </w:div>
    <w:div w:id="1745224885">
      <w:bodyDiv w:val="1"/>
      <w:marLeft w:val="0"/>
      <w:marRight w:val="0"/>
      <w:marTop w:val="0"/>
      <w:marBottom w:val="0"/>
      <w:divBdr>
        <w:top w:val="none" w:sz="0" w:space="0" w:color="auto"/>
        <w:left w:val="none" w:sz="0" w:space="0" w:color="auto"/>
        <w:bottom w:val="none" w:sz="0" w:space="0" w:color="auto"/>
        <w:right w:val="none" w:sz="0" w:space="0" w:color="auto"/>
      </w:divBdr>
    </w:div>
    <w:div w:id="1747454853">
      <w:bodyDiv w:val="1"/>
      <w:marLeft w:val="0"/>
      <w:marRight w:val="0"/>
      <w:marTop w:val="0"/>
      <w:marBottom w:val="0"/>
      <w:divBdr>
        <w:top w:val="none" w:sz="0" w:space="0" w:color="auto"/>
        <w:left w:val="none" w:sz="0" w:space="0" w:color="auto"/>
        <w:bottom w:val="none" w:sz="0" w:space="0" w:color="auto"/>
        <w:right w:val="none" w:sz="0" w:space="0" w:color="auto"/>
      </w:divBdr>
    </w:div>
    <w:div w:id="1750888576">
      <w:bodyDiv w:val="1"/>
      <w:marLeft w:val="0"/>
      <w:marRight w:val="0"/>
      <w:marTop w:val="0"/>
      <w:marBottom w:val="0"/>
      <w:divBdr>
        <w:top w:val="none" w:sz="0" w:space="0" w:color="auto"/>
        <w:left w:val="none" w:sz="0" w:space="0" w:color="auto"/>
        <w:bottom w:val="none" w:sz="0" w:space="0" w:color="auto"/>
        <w:right w:val="none" w:sz="0" w:space="0" w:color="auto"/>
      </w:divBdr>
    </w:div>
    <w:div w:id="1751195151">
      <w:bodyDiv w:val="1"/>
      <w:marLeft w:val="0"/>
      <w:marRight w:val="0"/>
      <w:marTop w:val="0"/>
      <w:marBottom w:val="0"/>
      <w:divBdr>
        <w:top w:val="none" w:sz="0" w:space="0" w:color="auto"/>
        <w:left w:val="none" w:sz="0" w:space="0" w:color="auto"/>
        <w:bottom w:val="none" w:sz="0" w:space="0" w:color="auto"/>
        <w:right w:val="none" w:sz="0" w:space="0" w:color="auto"/>
      </w:divBdr>
    </w:div>
    <w:div w:id="1753769847">
      <w:bodyDiv w:val="1"/>
      <w:marLeft w:val="0"/>
      <w:marRight w:val="0"/>
      <w:marTop w:val="0"/>
      <w:marBottom w:val="0"/>
      <w:divBdr>
        <w:top w:val="none" w:sz="0" w:space="0" w:color="auto"/>
        <w:left w:val="none" w:sz="0" w:space="0" w:color="auto"/>
        <w:bottom w:val="none" w:sz="0" w:space="0" w:color="auto"/>
        <w:right w:val="none" w:sz="0" w:space="0" w:color="auto"/>
      </w:divBdr>
    </w:div>
    <w:div w:id="1756634768">
      <w:bodyDiv w:val="1"/>
      <w:marLeft w:val="0"/>
      <w:marRight w:val="0"/>
      <w:marTop w:val="0"/>
      <w:marBottom w:val="0"/>
      <w:divBdr>
        <w:top w:val="none" w:sz="0" w:space="0" w:color="auto"/>
        <w:left w:val="none" w:sz="0" w:space="0" w:color="auto"/>
        <w:bottom w:val="none" w:sz="0" w:space="0" w:color="auto"/>
        <w:right w:val="none" w:sz="0" w:space="0" w:color="auto"/>
      </w:divBdr>
    </w:div>
    <w:div w:id="1767728736">
      <w:bodyDiv w:val="1"/>
      <w:marLeft w:val="0"/>
      <w:marRight w:val="0"/>
      <w:marTop w:val="0"/>
      <w:marBottom w:val="0"/>
      <w:divBdr>
        <w:top w:val="none" w:sz="0" w:space="0" w:color="auto"/>
        <w:left w:val="none" w:sz="0" w:space="0" w:color="auto"/>
        <w:bottom w:val="none" w:sz="0" w:space="0" w:color="auto"/>
        <w:right w:val="none" w:sz="0" w:space="0" w:color="auto"/>
      </w:divBdr>
    </w:div>
    <w:div w:id="1767843170">
      <w:bodyDiv w:val="1"/>
      <w:marLeft w:val="0"/>
      <w:marRight w:val="0"/>
      <w:marTop w:val="0"/>
      <w:marBottom w:val="0"/>
      <w:divBdr>
        <w:top w:val="none" w:sz="0" w:space="0" w:color="auto"/>
        <w:left w:val="none" w:sz="0" w:space="0" w:color="auto"/>
        <w:bottom w:val="none" w:sz="0" w:space="0" w:color="auto"/>
        <w:right w:val="none" w:sz="0" w:space="0" w:color="auto"/>
      </w:divBdr>
    </w:div>
    <w:div w:id="1768887519">
      <w:bodyDiv w:val="1"/>
      <w:marLeft w:val="0"/>
      <w:marRight w:val="0"/>
      <w:marTop w:val="0"/>
      <w:marBottom w:val="0"/>
      <w:divBdr>
        <w:top w:val="none" w:sz="0" w:space="0" w:color="auto"/>
        <w:left w:val="none" w:sz="0" w:space="0" w:color="auto"/>
        <w:bottom w:val="none" w:sz="0" w:space="0" w:color="auto"/>
        <w:right w:val="none" w:sz="0" w:space="0" w:color="auto"/>
      </w:divBdr>
    </w:div>
    <w:div w:id="1778721324">
      <w:bodyDiv w:val="1"/>
      <w:marLeft w:val="0"/>
      <w:marRight w:val="0"/>
      <w:marTop w:val="0"/>
      <w:marBottom w:val="0"/>
      <w:divBdr>
        <w:top w:val="none" w:sz="0" w:space="0" w:color="auto"/>
        <w:left w:val="none" w:sz="0" w:space="0" w:color="auto"/>
        <w:bottom w:val="none" w:sz="0" w:space="0" w:color="auto"/>
        <w:right w:val="none" w:sz="0" w:space="0" w:color="auto"/>
      </w:divBdr>
    </w:div>
    <w:div w:id="1785343619">
      <w:bodyDiv w:val="1"/>
      <w:marLeft w:val="0"/>
      <w:marRight w:val="0"/>
      <w:marTop w:val="0"/>
      <w:marBottom w:val="0"/>
      <w:divBdr>
        <w:top w:val="none" w:sz="0" w:space="0" w:color="auto"/>
        <w:left w:val="none" w:sz="0" w:space="0" w:color="auto"/>
        <w:bottom w:val="none" w:sz="0" w:space="0" w:color="auto"/>
        <w:right w:val="none" w:sz="0" w:space="0" w:color="auto"/>
      </w:divBdr>
    </w:div>
    <w:div w:id="1787503524">
      <w:bodyDiv w:val="1"/>
      <w:marLeft w:val="0"/>
      <w:marRight w:val="0"/>
      <w:marTop w:val="0"/>
      <w:marBottom w:val="0"/>
      <w:divBdr>
        <w:top w:val="none" w:sz="0" w:space="0" w:color="auto"/>
        <w:left w:val="none" w:sz="0" w:space="0" w:color="auto"/>
        <w:bottom w:val="none" w:sz="0" w:space="0" w:color="auto"/>
        <w:right w:val="none" w:sz="0" w:space="0" w:color="auto"/>
      </w:divBdr>
    </w:div>
    <w:div w:id="1795244597">
      <w:bodyDiv w:val="1"/>
      <w:marLeft w:val="0"/>
      <w:marRight w:val="0"/>
      <w:marTop w:val="0"/>
      <w:marBottom w:val="0"/>
      <w:divBdr>
        <w:top w:val="none" w:sz="0" w:space="0" w:color="auto"/>
        <w:left w:val="none" w:sz="0" w:space="0" w:color="auto"/>
        <w:bottom w:val="none" w:sz="0" w:space="0" w:color="auto"/>
        <w:right w:val="none" w:sz="0" w:space="0" w:color="auto"/>
      </w:divBdr>
    </w:div>
    <w:div w:id="1797796013">
      <w:bodyDiv w:val="1"/>
      <w:marLeft w:val="0"/>
      <w:marRight w:val="0"/>
      <w:marTop w:val="0"/>
      <w:marBottom w:val="0"/>
      <w:divBdr>
        <w:top w:val="none" w:sz="0" w:space="0" w:color="auto"/>
        <w:left w:val="none" w:sz="0" w:space="0" w:color="auto"/>
        <w:bottom w:val="none" w:sz="0" w:space="0" w:color="auto"/>
        <w:right w:val="none" w:sz="0" w:space="0" w:color="auto"/>
      </w:divBdr>
    </w:div>
    <w:div w:id="1809082818">
      <w:bodyDiv w:val="1"/>
      <w:marLeft w:val="0"/>
      <w:marRight w:val="0"/>
      <w:marTop w:val="0"/>
      <w:marBottom w:val="0"/>
      <w:divBdr>
        <w:top w:val="none" w:sz="0" w:space="0" w:color="auto"/>
        <w:left w:val="none" w:sz="0" w:space="0" w:color="auto"/>
        <w:bottom w:val="none" w:sz="0" w:space="0" w:color="auto"/>
        <w:right w:val="none" w:sz="0" w:space="0" w:color="auto"/>
      </w:divBdr>
    </w:div>
    <w:div w:id="1810973231">
      <w:bodyDiv w:val="1"/>
      <w:marLeft w:val="0"/>
      <w:marRight w:val="0"/>
      <w:marTop w:val="0"/>
      <w:marBottom w:val="0"/>
      <w:divBdr>
        <w:top w:val="none" w:sz="0" w:space="0" w:color="auto"/>
        <w:left w:val="none" w:sz="0" w:space="0" w:color="auto"/>
        <w:bottom w:val="none" w:sz="0" w:space="0" w:color="auto"/>
        <w:right w:val="none" w:sz="0" w:space="0" w:color="auto"/>
      </w:divBdr>
    </w:div>
    <w:div w:id="1813013881">
      <w:bodyDiv w:val="1"/>
      <w:marLeft w:val="0"/>
      <w:marRight w:val="0"/>
      <w:marTop w:val="0"/>
      <w:marBottom w:val="0"/>
      <w:divBdr>
        <w:top w:val="none" w:sz="0" w:space="0" w:color="auto"/>
        <w:left w:val="none" w:sz="0" w:space="0" w:color="auto"/>
        <w:bottom w:val="none" w:sz="0" w:space="0" w:color="auto"/>
        <w:right w:val="none" w:sz="0" w:space="0" w:color="auto"/>
      </w:divBdr>
    </w:div>
    <w:div w:id="1813253249">
      <w:bodyDiv w:val="1"/>
      <w:marLeft w:val="0"/>
      <w:marRight w:val="0"/>
      <w:marTop w:val="0"/>
      <w:marBottom w:val="0"/>
      <w:divBdr>
        <w:top w:val="none" w:sz="0" w:space="0" w:color="auto"/>
        <w:left w:val="none" w:sz="0" w:space="0" w:color="auto"/>
        <w:bottom w:val="none" w:sz="0" w:space="0" w:color="auto"/>
        <w:right w:val="none" w:sz="0" w:space="0" w:color="auto"/>
      </w:divBdr>
    </w:div>
    <w:div w:id="1816024436">
      <w:bodyDiv w:val="1"/>
      <w:marLeft w:val="0"/>
      <w:marRight w:val="0"/>
      <w:marTop w:val="0"/>
      <w:marBottom w:val="0"/>
      <w:divBdr>
        <w:top w:val="none" w:sz="0" w:space="0" w:color="auto"/>
        <w:left w:val="none" w:sz="0" w:space="0" w:color="auto"/>
        <w:bottom w:val="none" w:sz="0" w:space="0" w:color="auto"/>
        <w:right w:val="none" w:sz="0" w:space="0" w:color="auto"/>
      </w:divBdr>
    </w:div>
    <w:div w:id="1817530354">
      <w:bodyDiv w:val="1"/>
      <w:marLeft w:val="0"/>
      <w:marRight w:val="0"/>
      <w:marTop w:val="0"/>
      <w:marBottom w:val="0"/>
      <w:divBdr>
        <w:top w:val="none" w:sz="0" w:space="0" w:color="auto"/>
        <w:left w:val="none" w:sz="0" w:space="0" w:color="auto"/>
        <w:bottom w:val="none" w:sz="0" w:space="0" w:color="auto"/>
        <w:right w:val="none" w:sz="0" w:space="0" w:color="auto"/>
      </w:divBdr>
    </w:div>
    <w:div w:id="1819877457">
      <w:bodyDiv w:val="1"/>
      <w:marLeft w:val="0"/>
      <w:marRight w:val="0"/>
      <w:marTop w:val="0"/>
      <w:marBottom w:val="0"/>
      <w:divBdr>
        <w:top w:val="none" w:sz="0" w:space="0" w:color="auto"/>
        <w:left w:val="none" w:sz="0" w:space="0" w:color="auto"/>
        <w:bottom w:val="none" w:sz="0" w:space="0" w:color="auto"/>
        <w:right w:val="none" w:sz="0" w:space="0" w:color="auto"/>
      </w:divBdr>
    </w:div>
    <w:div w:id="1825318293">
      <w:bodyDiv w:val="1"/>
      <w:marLeft w:val="0"/>
      <w:marRight w:val="0"/>
      <w:marTop w:val="0"/>
      <w:marBottom w:val="0"/>
      <w:divBdr>
        <w:top w:val="none" w:sz="0" w:space="0" w:color="auto"/>
        <w:left w:val="none" w:sz="0" w:space="0" w:color="auto"/>
        <w:bottom w:val="none" w:sz="0" w:space="0" w:color="auto"/>
        <w:right w:val="none" w:sz="0" w:space="0" w:color="auto"/>
      </w:divBdr>
    </w:div>
    <w:div w:id="1827043183">
      <w:bodyDiv w:val="1"/>
      <w:marLeft w:val="0"/>
      <w:marRight w:val="0"/>
      <w:marTop w:val="0"/>
      <w:marBottom w:val="0"/>
      <w:divBdr>
        <w:top w:val="none" w:sz="0" w:space="0" w:color="auto"/>
        <w:left w:val="none" w:sz="0" w:space="0" w:color="auto"/>
        <w:bottom w:val="none" w:sz="0" w:space="0" w:color="auto"/>
        <w:right w:val="none" w:sz="0" w:space="0" w:color="auto"/>
      </w:divBdr>
    </w:div>
    <w:div w:id="1831100080">
      <w:bodyDiv w:val="1"/>
      <w:marLeft w:val="0"/>
      <w:marRight w:val="0"/>
      <w:marTop w:val="0"/>
      <w:marBottom w:val="0"/>
      <w:divBdr>
        <w:top w:val="none" w:sz="0" w:space="0" w:color="auto"/>
        <w:left w:val="none" w:sz="0" w:space="0" w:color="auto"/>
        <w:bottom w:val="none" w:sz="0" w:space="0" w:color="auto"/>
        <w:right w:val="none" w:sz="0" w:space="0" w:color="auto"/>
      </w:divBdr>
    </w:div>
    <w:div w:id="1832718975">
      <w:bodyDiv w:val="1"/>
      <w:marLeft w:val="0"/>
      <w:marRight w:val="0"/>
      <w:marTop w:val="0"/>
      <w:marBottom w:val="0"/>
      <w:divBdr>
        <w:top w:val="none" w:sz="0" w:space="0" w:color="auto"/>
        <w:left w:val="none" w:sz="0" w:space="0" w:color="auto"/>
        <w:bottom w:val="none" w:sz="0" w:space="0" w:color="auto"/>
        <w:right w:val="none" w:sz="0" w:space="0" w:color="auto"/>
      </w:divBdr>
    </w:div>
    <w:div w:id="1834906821">
      <w:bodyDiv w:val="1"/>
      <w:marLeft w:val="0"/>
      <w:marRight w:val="0"/>
      <w:marTop w:val="0"/>
      <w:marBottom w:val="0"/>
      <w:divBdr>
        <w:top w:val="none" w:sz="0" w:space="0" w:color="auto"/>
        <w:left w:val="none" w:sz="0" w:space="0" w:color="auto"/>
        <w:bottom w:val="none" w:sz="0" w:space="0" w:color="auto"/>
        <w:right w:val="none" w:sz="0" w:space="0" w:color="auto"/>
      </w:divBdr>
    </w:div>
    <w:div w:id="1835295792">
      <w:bodyDiv w:val="1"/>
      <w:marLeft w:val="0"/>
      <w:marRight w:val="0"/>
      <w:marTop w:val="0"/>
      <w:marBottom w:val="0"/>
      <w:divBdr>
        <w:top w:val="none" w:sz="0" w:space="0" w:color="auto"/>
        <w:left w:val="none" w:sz="0" w:space="0" w:color="auto"/>
        <w:bottom w:val="none" w:sz="0" w:space="0" w:color="auto"/>
        <w:right w:val="none" w:sz="0" w:space="0" w:color="auto"/>
      </w:divBdr>
    </w:div>
    <w:div w:id="1838693780">
      <w:bodyDiv w:val="1"/>
      <w:marLeft w:val="0"/>
      <w:marRight w:val="0"/>
      <w:marTop w:val="0"/>
      <w:marBottom w:val="0"/>
      <w:divBdr>
        <w:top w:val="none" w:sz="0" w:space="0" w:color="auto"/>
        <w:left w:val="none" w:sz="0" w:space="0" w:color="auto"/>
        <w:bottom w:val="none" w:sz="0" w:space="0" w:color="auto"/>
        <w:right w:val="none" w:sz="0" w:space="0" w:color="auto"/>
      </w:divBdr>
    </w:div>
    <w:div w:id="1839810803">
      <w:bodyDiv w:val="1"/>
      <w:marLeft w:val="0"/>
      <w:marRight w:val="0"/>
      <w:marTop w:val="0"/>
      <w:marBottom w:val="0"/>
      <w:divBdr>
        <w:top w:val="none" w:sz="0" w:space="0" w:color="auto"/>
        <w:left w:val="none" w:sz="0" w:space="0" w:color="auto"/>
        <w:bottom w:val="none" w:sz="0" w:space="0" w:color="auto"/>
        <w:right w:val="none" w:sz="0" w:space="0" w:color="auto"/>
      </w:divBdr>
    </w:div>
    <w:div w:id="1840269304">
      <w:bodyDiv w:val="1"/>
      <w:marLeft w:val="0"/>
      <w:marRight w:val="0"/>
      <w:marTop w:val="0"/>
      <w:marBottom w:val="0"/>
      <w:divBdr>
        <w:top w:val="none" w:sz="0" w:space="0" w:color="auto"/>
        <w:left w:val="none" w:sz="0" w:space="0" w:color="auto"/>
        <w:bottom w:val="none" w:sz="0" w:space="0" w:color="auto"/>
        <w:right w:val="none" w:sz="0" w:space="0" w:color="auto"/>
      </w:divBdr>
    </w:div>
    <w:div w:id="1844660375">
      <w:bodyDiv w:val="1"/>
      <w:marLeft w:val="0"/>
      <w:marRight w:val="0"/>
      <w:marTop w:val="0"/>
      <w:marBottom w:val="0"/>
      <w:divBdr>
        <w:top w:val="none" w:sz="0" w:space="0" w:color="auto"/>
        <w:left w:val="none" w:sz="0" w:space="0" w:color="auto"/>
        <w:bottom w:val="none" w:sz="0" w:space="0" w:color="auto"/>
        <w:right w:val="none" w:sz="0" w:space="0" w:color="auto"/>
      </w:divBdr>
    </w:div>
    <w:div w:id="1845589787">
      <w:bodyDiv w:val="1"/>
      <w:marLeft w:val="0"/>
      <w:marRight w:val="0"/>
      <w:marTop w:val="0"/>
      <w:marBottom w:val="0"/>
      <w:divBdr>
        <w:top w:val="none" w:sz="0" w:space="0" w:color="auto"/>
        <w:left w:val="none" w:sz="0" w:space="0" w:color="auto"/>
        <w:bottom w:val="none" w:sz="0" w:space="0" w:color="auto"/>
        <w:right w:val="none" w:sz="0" w:space="0" w:color="auto"/>
      </w:divBdr>
    </w:div>
    <w:div w:id="1846556812">
      <w:bodyDiv w:val="1"/>
      <w:marLeft w:val="0"/>
      <w:marRight w:val="0"/>
      <w:marTop w:val="0"/>
      <w:marBottom w:val="0"/>
      <w:divBdr>
        <w:top w:val="none" w:sz="0" w:space="0" w:color="auto"/>
        <w:left w:val="none" w:sz="0" w:space="0" w:color="auto"/>
        <w:bottom w:val="none" w:sz="0" w:space="0" w:color="auto"/>
        <w:right w:val="none" w:sz="0" w:space="0" w:color="auto"/>
      </w:divBdr>
    </w:div>
    <w:div w:id="1848713321">
      <w:bodyDiv w:val="1"/>
      <w:marLeft w:val="0"/>
      <w:marRight w:val="0"/>
      <w:marTop w:val="0"/>
      <w:marBottom w:val="0"/>
      <w:divBdr>
        <w:top w:val="none" w:sz="0" w:space="0" w:color="auto"/>
        <w:left w:val="none" w:sz="0" w:space="0" w:color="auto"/>
        <w:bottom w:val="none" w:sz="0" w:space="0" w:color="auto"/>
        <w:right w:val="none" w:sz="0" w:space="0" w:color="auto"/>
      </w:divBdr>
    </w:div>
    <w:div w:id="1855487870">
      <w:bodyDiv w:val="1"/>
      <w:marLeft w:val="0"/>
      <w:marRight w:val="0"/>
      <w:marTop w:val="0"/>
      <w:marBottom w:val="0"/>
      <w:divBdr>
        <w:top w:val="none" w:sz="0" w:space="0" w:color="auto"/>
        <w:left w:val="none" w:sz="0" w:space="0" w:color="auto"/>
        <w:bottom w:val="none" w:sz="0" w:space="0" w:color="auto"/>
        <w:right w:val="none" w:sz="0" w:space="0" w:color="auto"/>
      </w:divBdr>
    </w:div>
    <w:div w:id="1857428990">
      <w:bodyDiv w:val="1"/>
      <w:marLeft w:val="0"/>
      <w:marRight w:val="0"/>
      <w:marTop w:val="0"/>
      <w:marBottom w:val="0"/>
      <w:divBdr>
        <w:top w:val="none" w:sz="0" w:space="0" w:color="auto"/>
        <w:left w:val="none" w:sz="0" w:space="0" w:color="auto"/>
        <w:bottom w:val="none" w:sz="0" w:space="0" w:color="auto"/>
        <w:right w:val="none" w:sz="0" w:space="0" w:color="auto"/>
      </w:divBdr>
    </w:div>
    <w:div w:id="1862280170">
      <w:bodyDiv w:val="1"/>
      <w:marLeft w:val="0"/>
      <w:marRight w:val="0"/>
      <w:marTop w:val="0"/>
      <w:marBottom w:val="0"/>
      <w:divBdr>
        <w:top w:val="none" w:sz="0" w:space="0" w:color="auto"/>
        <w:left w:val="none" w:sz="0" w:space="0" w:color="auto"/>
        <w:bottom w:val="none" w:sz="0" w:space="0" w:color="auto"/>
        <w:right w:val="none" w:sz="0" w:space="0" w:color="auto"/>
      </w:divBdr>
    </w:div>
    <w:div w:id="1873109858">
      <w:bodyDiv w:val="1"/>
      <w:marLeft w:val="0"/>
      <w:marRight w:val="0"/>
      <w:marTop w:val="0"/>
      <w:marBottom w:val="0"/>
      <w:divBdr>
        <w:top w:val="none" w:sz="0" w:space="0" w:color="auto"/>
        <w:left w:val="none" w:sz="0" w:space="0" w:color="auto"/>
        <w:bottom w:val="none" w:sz="0" w:space="0" w:color="auto"/>
        <w:right w:val="none" w:sz="0" w:space="0" w:color="auto"/>
      </w:divBdr>
    </w:div>
    <w:div w:id="1875727891">
      <w:bodyDiv w:val="1"/>
      <w:marLeft w:val="0"/>
      <w:marRight w:val="0"/>
      <w:marTop w:val="0"/>
      <w:marBottom w:val="0"/>
      <w:divBdr>
        <w:top w:val="none" w:sz="0" w:space="0" w:color="auto"/>
        <w:left w:val="none" w:sz="0" w:space="0" w:color="auto"/>
        <w:bottom w:val="none" w:sz="0" w:space="0" w:color="auto"/>
        <w:right w:val="none" w:sz="0" w:space="0" w:color="auto"/>
      </w:divBdr>
    </w:div>
    <w:div w:id="1882790311">
      <w:bodyDiv w:val="1"/>
      <w:marLeft w:val="0"/>
      <w:marRight w:val="0"/>
      <w:marTop w:val="0"/>
      <w:marBottom w:val="0"/>
      <w:divBdr>
        <w:top w:val="none" w:sz="0" w:space="0" w:color="auto"/>
        <w:left w:val="none" w:sz="0" w:space="0" w:color="auto"/>
        <w:bottom w:val="none" w:sz="0" w:space="0" w:color="auto"/>
        <w:right w:val="none" w:sz="0" w:space="0" w:color="auto"/>
      </w:divBdr>
    </w:div>
    <w:div w:id="1884051052">
      <w:bodyDiv w:val="1"/>
      <w:marLeft w:val="0"/>
      <w:marRight w:val="0"/>
      <w:marTop w:val="0"/>
      <w:marBottom w:val="0"/>
      <w:divBdr>
        <w:top w:val="none" w:sz="0" w:space="0" w:color="auto"/>
        <w:left w:val="none" w:sz="0" w:space="0" w:color="auto"/>
        <w:bottom w:val="none" w:sz="0" w:space="0" w:color="auto"/>
        <w:right w:val="none" w:sz="0" w:space="0" w:color="auto"/>
      </w:divBdr>
    </w:div>
    <w:div w:id="1892032167">
      <w:bodyDiv w:val="1"/>
      <w:marLeft w:val="0"/>
      <w:marRight w:val="0"/>
      <w:marTop w:val="0"/>
      <w:marBottom w:val="0"/>
      <w:divBdr>
        <w:top w:val="none" w:sz="0" w:space="0" w:color="auto"/>
        <w:left w:val="none" w:sz="0" w:space="0" w:color="auto"/>
        <w:bottom w:val="none" w:sz="0" w:space="0" w:color="auto"/>
        <w:right w:val="none" w:sz="0" w:space="0" w:color="auto"/>
      </w:divBdr>
    </w:div>
    <w:div w:id="1894385209">
      <w:bodyDiv w:val="1"/>
      <w:marLeft w:val="0"/>
      <w:marRight w:val="0"/>
      <w:marTop w:val="0"/>
      <w:marBottom w:val="0"/>
      <w:divBdr>
        <w:top w:val="none" w:sz="0" w:space="0" w:color="auto"/>
        <w:left w:val="none" w:sz="0" w:space="0" w:color="auto"/>
        <w:bottom w:val="none" w:sz="0" w:space="0" w:color="auto"/>
        <w:right w:val="none" w:sz="0" w:space="0" w:color="auto"/>
      </w:divBdr>
    </w:div>
    <w:div w:id="1903787777">
      <w:bodyDiv w:val="1"/>
      <w:marLeft w:val="0"/>
      <w:marRight w:val="0"/>
      <w:marTop w:val="0"/>
      <w:marBottom w:val="0"/>
      <w:divBdr>
        <w:top w:val="none" w:sz="0" w:space="0" w:color="auto"/>
        <w:left w:val="none" w:sz="0" w:space="0" w:color="auto"/>
        <w:bottom w:val="none" w:sz="0" w:space="0" w:color="auto"/>
        <w:right w:val="none" w:sz="0" w:space="0" w:color="auto"/>
      </w:divBdr>
    </w:div>
    <w:div w:id="1911386688">
      <w:bodyDiv w:val="1"/>
      <w:marLeft w:val="0"/>
      <w:marRight w:val="0"/>
      <w:marTop w:val="0"/>
      <w:marBottom w:val="0"/>
      <w:divBdr>
        <w:top w:val="none" w:sz="0" w:space="0" w:color="auto"/>
        <w:left w:val="none" w:sz="0" w:space="0" w:color="auto"/>
        <w:bottom w:val="none" w:sz="0" w:space="0" w:color="auto"/>
        <w:right w:val="none" w:sz="0" w:space="0" w:color="auto"/>
      </w:divBdr>
    </w:div>
    <w:div w:id="1916888770">
      <w:bodyDiv w:val="1"/>
      <w:marLeft w:val="0"/>
      <w:marRight w:val="0"/>
      <w:marTop w:val="0"/>
      <w:marBottom w:val="0"/>
      <w:divBdr>
        <w:top w:val="none" w:sz="0" w:space="0" w:color="auto"/>
        <w:left w:val="none" w:sz="0" w:space="0" w:color="auto"/>
        <w:bottom w:val="none" w:sz="0" w:space="0" w:color="auto"/>
        <w:right w:val="none" w:sz="0" w:space="0" w:color="auto"/>
      </w:divBdr>
    </w:div>
    <w:div w:id="1917474200">
      <w:bodyDiv w:val="1"/>
      <w:marLeft w:val="0"/>
      <w:marRight w:val="0"/>
      <w:marTop w:val="0"/>
      <w:marBottom w:val="0"/>
      <w:divBdr>
        <w:top w:val="none" w:sz="0" w:space="0" w:color="auto"/>
        <w:left w:val="none" w:sz="0" w:space="0" w:color="auto"/>
        <w:bottom w:val="none" w:sz="0" w:space="0" w:color="auto"/>
        <w:right w:val="none" w:sz="0" w:space="0" w:color="auto"/>
      </w:divBdr>
    </w:div>
    <w:div w:id="1918897586">
      <w:bodyDiv w:val="1"/>
      <w:marLeft w:val="0"/>
      <w:marRight w:val="0"/>
      <w:marTop w:val="0"/>
      <w:marBottom w:val="0"/>
      <w:divBdr>
        <w:top w:val="none" w:sz="0" w:space="0" w:color="auto"/>
        <w:left w:val="none" w:sz="0" w:space="0" w:color="auto"/>
        <w:bottom w:val="none" w:sz="0" w:space="0" w:color="auto"/>
        <w:right w:val="none" w:sz="0" w:space="0" w:color="auto"/>
      </w:divBdr>
    </w:div>
    <w:div w:id="1926112495">
      <w:bodyDiv w:val="1"/>
      <w:marLeft w:val="0"/>
      <w:marRight w:val="0"/>
      <w:marTop w:val="0"/>
      <w:marBottom w:val="0"/>
      <w:divBdr>
        <w:top w:val="none" w:sz="0" w:space="0" w:color="auto"/>
        <w:left w:val="none" w:sz="0" w:space="0" w:color="auto"/>
        <w:bottom w:val="none" w:sz="0" w:space="0" w:color="auto"/>
        <w:right w:val="none" w:sz="0" w:space="0" w:color="auto"/>
      </w:divBdr>
    </w:div>
    <w:div w:id="1945845024">
      <w:bodyDiv w:val="1"/>
      <w:marLeft w:val="0"/>
      <w:marRight w:val="0"/>
      <w:marTop w:val="0"/>
      <w:marBottom w:val="0"/>
      <w:divBdr>
        <w:top w:val="none" w:sz="0" w:space="0" w:color="auto"/>
        <w:left w:val="none" w:sz="0" w:space="0" w:color="auto"/>
        <w:bottom w:val="none" w:sz="0" w:space="0" w:color="auto"/>
        <w:right w:val="none" w:sz="0" w:space="0" w:color="auto"/>
      </w:divBdr>
    </w:div>
    <w:div w:id="1949578032">
      <w:bodyDiv w:val="1"/>
      <w:marLeft w:val="0"/>
      <w:marRight w:val="0"/>
      <w:marTop w:val="0"/>
      <w:marBottom w:val="0"/>
      <w:divBdr>
        <w:top w:val="none" w:sz="0" w:space="0" w:color="auto"/>
        <w:left w:val="none" w:sz="0" w:space="0" w:color="auto"/>
        <w:bottom w:val="none" w:sz="0" w:space="0" w:color="auto"/>
        <w:right w:val="none" w:sz="0" w:space="0" w:color="auto"/>
      </w:divBdr>
    </w:div>
    <w:div w:id="1950771638">
      <w:bodyDiv w:val="1"/>
      <w:marLeft w:val="0"/>
      <w:marRight w:val="0"/>
      <w:marTop w:val="0"/>
      <w:marBottom w:val="0"/>
      <w:divBdr>
        <w:top w:val="none" w:sz="0" w:space="0" w:color="auto"/>
        <w:left w:val="none" w:sz="0" w:space="0" w:color="auto"/>
        <w:bottom w:val="none" w:sz="0" w:space="0" w:color="auto"/>
        <w:right w:val="none" w:sz="0" w:space="0" w:color="auto"/>
      </w:divBdr>
    </w:div>
    <w:div w:id="1954167442">
      <w:bodyDiv w:val="1"/>
      <w:marLeft w:val="0"/>
      <w:marRight w:val="0"/>
      <w:marTop w:val="0"/>
      <w:marBottom w:val="0"/>
      <w:divBdr>
        <w:top w:val="none" w:sz="0" w:space="0" w:color="auto"/>
        <w:left w:val="none" w:sz="0" w:space="0" w:color="auto"/>
        <w:bottom w:val="none" w:sz="0" w:space="0" w:color="auto"/>
        <w:right w:val="none" w:sz="0" w:space="0" w:color="auto"/>
      </w:divBdr>
    </w:div>
    <w:div w:id="1960607010">
      <w:bodyDiv w:val="1"/>
      <w:marLeft w:val="0"/>
      <w:marRight w:val="0"/>
      <w:marTop w:val="0"/>
      <w:marBottom w:val="0"/>
      <w:divBdr>
        <w:top w:val="none" w:sz="0" w:space="0" w:color="auto"/>
        <w:left w:val="none" w:sz="0" w:space="0" w:color="auto"/>
        <w:bottom w:val="none" w:sz="0" w:space="0" w:color="auto"/>
        <w:right w:val="none" w:sz="0" w:space="0" w:color="auto"/>
      </w:divBdr>
    </w:div>
    <w:div w:id="1962763259">
      <w:bodyDiv w:val="1"/>
      <w:marLeft w:val="0"/>
      <w:marRight w:val="0"/>
      <w:marTop w:val="0"/>
      <w:marBottom w:val="0"/>
      <w:divBdr>
        <w:top w:val="none" w:sz="0" w:space="0" w:color="auto"/>
        <w:left w:val="none" w:sz="0" w:space="0" w:color="auto"/>
        <w:bottom w:val="none" w:sz="0" w:space="0" w:color="auto"/>
        <w:right w:val="none" w:sz="0" w:space="0" w:color="auto"/>
      </w:divBdr>
    </w:div>
    <w:div w:id="1965187167">
      <w:bodyDiv w:val="1"/>
      <w:marLeft w:val="0"/>
      <w:marRight w:val="0"/>
      <w:marTop w:val="0"/>
      <w:marBottom w:val="0"/>
      <w:divBdr>
        <w:top w:val="none" w:sz="0" w:space="0" w:color="auto"/>
        <w:left w:val="none" w:sz="0" w:space="0" w:color="auto"/>
        <w:bottom w:val="none" w:sz="0" w:space="0" w:color="auto"/>
        <w:right w:val="none" w:sz="0" w:space="0" w:color="auto"/>
      </w:divBdr>
    </w:div>
    <w:div w:id="1968124316">
      <w:bodyDiv w:val="1"/>
      <w:marLeft w:val="0"/>
      <w:marRight w:val="0"/>
      <w:marTop w:val="0"/>
      <w:marBottom w:val="0"/>
      <w:divBdr>
        <w:top w:val="none" w:sz="0" w:space="0" w:color="auto"/>
        <w:left w:val="none" w:sz="0" w:space="0" w:color="auto"/>
        <w:bottom w:val="none" w:sz="0" w:space="0" w:color="auto"/>
        <w:right w:val="none" w:sz="0" w:space="0" w:color="auto"/>
      </w:divBdr>
    </w:div>
    <w:div w:id="1968927270">
      <w:bodyDiv w:val="1"/>
      <w:marLeft w:val="0"/>
      <w:marRight w:val="0"/>
      <w:marTop w:val="0"/>
      <w:marBottom w:val="0"/>
      <w:divBdr>
        <w:top w:val="none" w:sz="0" w:space="0" w:color="auto"/>
        <w:left w:val="none" w:sz="0" w:space="0" w:color="auto"/>
        <w:bottom w:val="none" w:sz="0" w:space="0" w:color="auto"/>
        <w:right w:val="none" w:sz="0" w:space="0" w:color="auto"/>
      </w:divBdr>
    </w:div>
    <w:div w:id="1974748390">
      <w:bodyDiv w:val="1"/>
      <w:marLeft w:val="0"/>
      <w:marRight w:val="0"/>
      <w:marTop w:val="0"/>
      <w:marBottom w:val="0"/>
      <w:divBdr>
        <w:top w:val="none" w:sz="0" w:space="0" w:color="auto"/>
        <w:left w:val="none" w:sz="0" w:space="0" w:color="auto"/>
        <w:bottom w:val="none" w:sz="0" w:space="0" w:color="auto"/>
        <w:right w:val="none" w:sz="0" w:space="0" w:color="auto"/>
      </w:divBdr>
    </w:div>
    <w:div w:id="1974748569">
      <w:bodyDiv w:val="1"/>
      <w:marLeft w:val="0"/>
      <w:marRight w:val="0"/>
      <w:marTop w:val="0"/>
      <w:marBottom w:val="0"/>
      <w:divBdr>
        <w:top w:val="none" w:sz="0" w:space="0" w:color="auto"/>
        <w:left w:val="none" w:sz="0" w:space="0" w:color="auto"/>
        <w:bottom w:val="none" w:sz="0" w:space="0" w:color="auto"/>
        <w:right w:val="none" w:sz="0" w:space="0" w:color="auto"/>
      </w:divBdr>
    </w:div>
    <w:div w:id="1976064479">
      <w:bodyDiv w:val="1"/>
      <w:marLeft w:val="0"/>
      <w:marRight w:val="0"/>
      <w:marTop w:val="0"/>
      <w:marBottom w:val="0"/>
      <w:divBdr>
        <w:top w:val="none" w:sz="0" w:space="0" w:color="auto"/>
        <w:left w:val="none" w:sz="0" w:space="0" w:color="auto"/>
        <w:bottom w:val="none" w:sz="0" w:space="0" w:color="auto"/>
        <w:right w:val="none" w:sz="0" w:space="0" w:color="auto"/>
      </w:divBdr>
    </w:div>
    <w:div w:id="1982732372">
      <w:bodyDiv w:val="1"/>
      <w:marLeft w:val="0"/>
      <w:marRight w:val="0"/>
      <w:marTop w:val="0"/>
      <w:marBottom w:val="0"/>
      <w:divBdr>
        <w:top w:val="none" w:sz="0" w:space="0" w:color="auto"/>
        <w:left w:val="none" w:sz="0" w:space="0" w:color="auto"/>
        <w:bottom w:val="none" w:sz="0" w:space="0" w:color="auto"/>
        <w:right w:val="none" w:sz="0" w:space="0" w:color="auto"/>
      </w:divBdr>
    </w:div>
    <w:div w:id="1983803719">
      <w:bodyDiv w:val="1"/>
      <w:marLeft w:val="0"/>
      <w:marRight w:val="0"/>
      <w:marTop w:val="0"/>
      <w:marBottom w:val="0"/>
      <w:divBdr>
        <w:top w:val="none" w:sz="0" w:space="0" w:color="auto"/>
        <w:left w:val="none" w:sz="0" w:space="0" w:color="auto"/>
        <w:bottom w:val="none" w:sz="0" w:space="0" w:color="auto"/>
        <w:right w:val="none" w:sz="0" w:space="0" w:color="auto"/>
      </w:divBdr>
    </w:div>
    <w:div w:id="1985502362">
      <w:bodyDiv w:val="1"/>
      <w:marLeft w:val="0"/>
      <w:marRight w:val="0"/>
      <w:marTop w:val="0"/>
      <w:marBottom w:val="0"/>
      <w:divBdr>
        <w:top w:val="none" w:sz="0" w:space="0" w:color="auto"/>
        <w:left w:val="none" w:sz="0" w:space="0" w:color="auto"/>
        <w:bottom w:val="none" w:sz="0" w:space="0" w:color="auto"/>
        <w:right w:val="none" w:sz="0" w:space="0" w:color="auto"/>
      </w:divBdr>
    </w:div>
    <w:div w:id="1997150174">
      <w:bodyDiv w:val="1"/>
      <w:marLeft w:val="0"/>
      <w:marRight w:val="0"/>
      <w:marTop w:val="0"/>
      <w:marBottom w:val="0"/>
      <w:divBdr>
        <w:top w:val="none" w:sz="0" w:space="0" w:color="auto"/>
        <w:left w:val="none" w:sz="0" w:space="0" w:color="auto"/>
        <w:bottom w:val="none" w:sz="0" w:space="0" w:color="auto"/>
        <w:right w:val="none" w:sz="0" w:space="0" w:color="auto"/>
      </w:divBdr>
    </w:div>
    <w:div w:id="2003392211">
      <w:bodyDiv w:val="1"/>
      <w:marLeft w:val="0"/>
      <w:marRight w:val="0"/>
      <w:marTop w:val="0"/>
      <w:marBottom w:val="0"/>
      <w:divBdr>
        <w:top w:val="none" w:sz="0" w:space="0" w:color="auto"/>
        <w:left w:val="none" w:sz="0" w:space="0" w:color="auto"/>
        <w:bottom w:val="none" w:sz="0" w:space="0" w:color="auto"/>
        <w:right w:val="none" w:sz="0" w:space="0" w:color="auto"/>
      </w:divBdr>
    </w:div>
    <w:div w:id="2003465488">
      <w:bodyDiv w:val="1"/>
      <w:marLeft w:val="0"/>
      <w:marRight w:val="0"/>
      <w:marTop w:val="0"/>
      <w:marBottom w:val="0"/>
      <w:divBdr>
        <w:top w:val="none" w:sz="0" w:space="0" w:color="auto"/>
        <w:left w:val="none" w:sz="0" w:space="0" w:color="auto"/>
        <w:bottom w:val="none" w:sz="0" w:space="0" w:color="auto"/>
        <w:right w:val="none" w:sz="0" w:space="0" w:color="auto"/>
      </w:divBdr>
    </w:div>
    <w:div w:id="2009945835">
      <w:bodyDiv w:val="1"/>
      <w:marLeft w:val="0"/>
      <w:marRight w:val="0"/>
      <w:marTop w:val="0"/>
      <w:marBottom w:val="0"/>
      <w:divBdr>
        <w:top w:val="none" w:sz="0" w:space="0" w:color="auto"/>
        <w:left w:val="none" w:sz="0" w:space="0" w:color="auto"/>
        <w:bottom w:val="none" w:sz="0" w:space="0" w:color="auto"/>
        <w:right w:val="none" w:sz="0" w:space="0" w:color="auto"/>
      </w:divBdr>
    </w:div>
    <w:div w:id="2011833158">
      <w:bodyDiv w:val="1"/>
      <w:marLeft w:val="0"/>
      <w:marRight w:val="0"/>
      <w:marTop w:val="0"/>
      <w:marBottom w:val="0"/>
      <w:divBdr>
        <w:top w:val="none" w:sz="0" w:space="0" w:color="auto"/>
        <w:left w:val="none" w:sz="0" w:space="0" w:color="auto"/>
        <w:bottom w:val="none" w:sz="0" w:space="0" w:color="auto"/>
        <w:right w:val="none" w:sz="0" w:space="0" w:color="auto"/>
      </w:divBdr>
    </w:div>
    <w:div w:id="2024555289">
      <w:bodyDiv w:val="1"/>
      <w:marLeft w:val="0"/>
      <w:marRight w:val="0"/>
      <w:marTop w:val="0"/>
      <w:marBottom w:val="0"/>
      <w:divBdr>
        <w:top w:val="none" w:sz="0" w:space="0" w:color="auto"/>
        <w:left w:val="none" w:sz="0" w:space="0" w:color="auto"/>
        <w:bottom w:val="none" w:sz="0" w:space="0" w:color="auto"/>
        <w:right w:val="none" w:sz="0" w:space="0" w:color="auto"/>
      </w:divBdr>
    </w:div>
    <w:div w:id="2028285771">
      <w:bodyDiv w:val="1"/>
      <w:marLeft w:val="0"/>
      <w:marRight w:val="0"/>
      <w:marTop w:val="0"/>
      <w:marBottom w:val="0"/>
      <w:divBdr>
        <w:top w:val="none" w:sz="0" w:space="0" w:color="auto"/>
        <w:left w:val="none" w:sz="0" w:space="0" w:color="auto"/>
        <w:bottom w:val="none" w:sz="0" w:space="0" w:color="auto"/>
        <w:right w:val="none" w:sz="0" w:space="0" w:color="auto"/>
      </w:divBdr>
    </w:div>
    <w:div w:id="2038119615">
      <w:bodyDiv w:val="1"/>
      <w:marLeft w:val="0"/>
      <w:marRight w:val="0"/>
      <w:marTop w:val="0"/>
      <w:marBottom w:val="0"/>
      <w:divBdr>
        <w:top w:val="none" w:sz="0" w:space="0" w:color="auto"/>
        <w:left w:val="none" w:sz="0" w:space="0" w:color="auto"/>
        <w:bottom w:val="none" w:sz="0" w:space="0" w:color="auto"/>
        <w:right w:val="none" w:sz="0" w:space="0" w:color="auto"/>
      </w:divBdr>
    </w:div>
    <w:div w:id="2038433650">
      <w:bodyDiv w:val="1"/>
      <w:marLeft w:val="0"/>
      <w:marRight w:val="0"/>
      <w:marTop w:val="0"/>
      <w:marBottom w:val="0"/>
      <w:divBdr>
        <w:top w:val="none" w:sz="0" w:space="0" w:color="auto"/>
        <w:left w:val="none" w:sz="0" w:space="0" w:color="auto"/>
        <w:bottom w:val="none" w:sz="0" w:space="0" w:color="auto"/>
        <w:right w:val="none" w:sz="0" w:space="0" w:color="auto"/>
      </w:divBdr>
    </w:div>
    <w:div w:id="2044477590">
      <w:bodyDiv w:val="1"/>
      <w:marLeft w:val="0"/>
      <w:marRight w:val="0"/>
      <w:marTop w:val="0"/>
      <w:marBottom w:val="0"/>
      <w:divBdr>
        <w:top w:val="none" w:sz="0" w:space="0" w:color="auto"/>
        <w:left w:val="none" w:sz="0" w:space="0" w:color="auto"/>
        <w:bottom w:val="none" w:sz="0" w:space="0" w:color="auto"/>
        <w:right w:val="none" w:sz="0" w:space="0" w:color="auto"/>
      </w:divBdr>
    </w:div>
    <w:div w:id="2045908771">
      <w:bodyDiv w:val="1"/>
      <w:marLeft w:val="0"/>
      <w:marRight w:val="0"/>
      <w:marTop w:val="0"/>
      <w:marBottom w:val="0"/>
      <w:divBdr>
        <w:top w:val="none" w:sz="0" w:space="0" w:color="auto"/>
        <w:left w:val="none" w:sz="0" w:space="0" w:color="auto"/>
        <w:bottom w:val="none" w:sz="0" w:space="0" w:color="auto"/>
        <w:right w:val="none" w:sz="0" w:space="0" w:color="auto"/>
      </w:divBdr>
    </w:div>
    <w:div w:id="2046907835">
      <w:bodyDiv w:val="1"/>
      <w:marLeft w:val="0"/>
      <w:marRight w:val="0"/>
      <w:marTop w:val="0"/>
      <w:marBottom w:val="0"/>
      <w:divBdr>
        <w:top w:val="none" w:sz="0" w:space="0" w:color="auto"/>
        <w:left w:val="none" w:sz="0" w:space="0" w:color="auto"/>
        <w:bottom w:val="none" w:sz="0" w:space="0" w:color="auto"/>
        <w:right w:val="none" w:sz="0" w:space="0" w:color="auto"/>
      </w:divBdr>
    </w:div>
    <w:div w:id="2047749239">
      <w:bodyDiv w:val="1"/>
      <w:marLeft w:val="0"/>
      <w:marRight w:val="0"/>
      <w:marTop w:val="0"/>
      <w:marBottom w:val="0"/>
      <w:divBdr>
        <w:top w:val="none" w:sz="0" w:space="0" w:color="auto"/>
        <w:left w:val="none" w:sz="0" w:space="0" w:color="auto"/>
        <w:bottom w:val="none" w:sz="0" w:space="0" w:color="auto"/>
        <w:right w:val="none" w:sz="0" w:space="0" w:color="auto"/>
      </w:divBdr>
    </w:div>
    <w:div w:id="2063479367">
      <w:bodyDiv w:val="1"/>
      <w:marLeft w:val="0"/>
      <w:marRight w:val="0"/>
      <w:marTop w:val="0"/>
      <w:marBottom w:val="0"/>
      <w:divBdr>
        <w:top w:val="none" w:sz="0" w:space="0" w:color="auto"/>
        <w:left w:val="none" w:sz="0" w:space="0" w:color="auto"/>
        <w:bottom w:val="none" w:sz="0" w:space="0" w:color="auto"/>
        <w:right w:val="none" w:sz="0" w:space="0" w:color="auto"/>
      </w:divBdr>
    </w:div>
    <w:div w:id="2063941298">
      <w:bodyDiv w:val="1"/>
      <w:marLeft w:val="0"/>
      <w:marRight w:val="0"/>
      <w:marTop w:val="0"/>
      <w:marBottom w:val="0"/>
      <w:divBdr>
        <w:top w:val="none" w:sz="0" w:space="0" w:color="auto"/>
        <w:left w:val="none" w:sz="0" w:space="0" w:color="auto"/>
        <w:bottom w:val="none" w:sz="0" w:space="0" w:color="auto"/>
        <w:right w:val="none" w:sz="0" w:space="0" w:color="auto"/>
      </w:divBdr>
    </w:div>
    <w:div w:id="2065830733">
      <w:bodyDiv w:val="1"/>
      <w:marLeft w:val="0"/>
      <w:marRight w:val="0"/>
      <w:marTop w:val="0"/>
      <w:marBottom w:val="0"/>
      <w:divBdr>
        <w:top w:val="none" w:sz="0" w:space="0" w:color="auto"/>
        <w:left w:val="none" w:sz="0" w:space="0" w:color="auto"/>
        <w:bottom w:val="none" w:sz="0" w:space="0" w:color="auto"/>
        <w:right w:val="none" w:sz="0" w:space="0" w:color="auto"/>
      </w:divBdr>
    </w:div>
    <w:div w:id="2079553604">
      <w:bodyDiv w:val="1"/>
      <w:marLeft w:val="0"/>
      <w:marRight w:val="0"/>
      <w:marTop w:val="0"/>
      <w:marBottom w:val="0"/>
      <w:divBdr>
        <w:top w:val="none" w:sz="0" w:space="0" w:color="auto"/>
        <w:left w:val="none" w:sz="0" w:space="0" w:color="auto"/>
        <w:bottom w:val="none" w:sz="0" w:space="0" w:color="auto"/>
        <w:right w:val="none" w:sz="0" w:space="0" w:color="auto"/>
      </w:divBdr>
    </w:div>
    <w:div w:id="2080441447">
      <w:bodyDiv w:val="1"/>
      <w:marLeft w:val="0"/>
      <w:marRight w:val="0"/>
      <w:marTop w:val="0"/>
      <w:marBottom w:val="0"/>
      <w:divBdr>
        <w:top w:val="none" w:sz="0" w:space="0" w:color="auto"/>
        <w:left w:val="none" w:sz="0" w:space="0" w:color="auto"/>
        <w:bottom w:val="none" w:sz="0" w:space="0" w:color="auto"/>
        <w:right w:val="none" w:sz="0" w:space="0" w:color="auto"/>
      </w:divBdr>
    </w:div>
    <w:div w:id="2084445266">
      <w:bodyDiv w:val="1"/>
      <w:marLeft w:val="0"/>
      <w:marRight w:val="0"/>
      <w:marTop w:val="0"/>
      <w:marBottom w:val="0"/>
      <w:divBdr>
        <w:top w:val="none" w:sz="0" w:space="0" w:color="auto"/>
        <w:left w:val="none" w:sz="0" w:space="0" w:color="auto"/>
        <w:bottom w:val="none" w:sz="0" w:space="0" w:color="auto"/>
        <w:right w:val="none" w:sz="0" w:space="0" w:color="auto"/>
      </w:divBdr>
    </w:div>
    <w:div w:id="2087457614">
      <w:bodyDiv w:val="1"/>
      <w:marLeft w:val="0"/>
      <w:marRight w:val="0"/>
      <w:marTop w:val="0"/>
      <w:marBottom w:val="0"/>
      <w:divBdr>
        <w:top w:val="none" w:sz="0" w:space="0" w:color="auto"/>
        <w:left w:val="none" w:sz="0" w:space="0" w:color="auto"/>
        <w:bottom w:val="none" w:sz="0" w:space="0" w:color="auto"/>
        <w:right w:val="none" w:sz="0" w:space="0" w:color="auto"/>
      </w:divBdr>
    </w:div>
    <w:div w:id="2090106686">
      <w:bodyDiv w:val="1"/>
      <w:marLeft w:val="0"/>
      <w:marRight w:val="0"/>
      <w:marTop w:val="0"/>
      <w:marBottom w:val="0"/>
      <w:divBdr>
        <w:top w:val="none" w:sz="0" w:space="0" w:color="auto"/>
        <w:left w:val="none" w:sz="0" w:space="0" w:color="auto"/>
        <w:bottom w:val="none" w:sz="0" w:space="0" w:color="auto"/>
        <w:right w:val="none" w:sz="0" w:space="0" w:color="auto"/>
      </w:divBdr>
    </w:div>
    <w:div w:id="2090301964">
      <w:bodyDiv w:val="1"/>
      <w:marLeft w:val="0"/>
      <w:marRight w:val="0"/>
      <w:marTop w:val="0"/>
      <w:marBottom w:val="0"/>
      <w:divBdr>
        <w:top w:val="none" w:sz="0" w:space="0" w:color="auto"/>
        <w:left w:val="none" w:sz="0" w:space="0" w:color="auto"/>
        <w:bottom w:val="none" w:sz="0" w:space="0" w:color="auto"/>
        <w:right w:val="none" w:sz="0" w:space="0" w:color="auto"/>
      </w:divBdr>
    </w:div>
    <w:div w:id="2094431945">
      <w:bodyDiv w:val="1"/>
      <w:marLeft w:val="0"/>
      <w:marRight w:val="0"/>
      <w:marTop w:val="0"/>
      <w:marBottom w:val="0"/>
      <w:divBdr>
        <w:top w:val="none" w:sz="0" w:space="0" w:color="auto"/>
        <w:left w:val="none" w:sz="0" w:space="0" w:color="auto"/>
        <w:bottom w:val="none" w:sz="0" w:space="0" w:color="auto"/>
        <w:right w:val="none" w:sz="0" w:space="0" w:color="auto"/>
      </w:divBdr>
    </w:div>
    <w:div w:id="2096970145">
      <w:bodyDiv w:val="1"/>
      <w:marLeft w:val="0"/>
      <w:marRight w:val="0"/>
      <w:marTop w:val="0"/>
      <w:marBottom w:val="0"/>
      <w:divBdr>
        <w:top w:val="none" w:sz="0" w:space="0" w:color="auto"/>
        <w:left w:val="none" w:sz="0" w:space="0" w:color="auto"/>
        <w:bottom w:val="none" w:sz="0" w:space="0" w:color="auto"/>
        <w:right w:val="none" w:sz="0" w:space="0" w:color="auto"/>
      </w:divBdr>
    </w:div>
    <w:div w:id="2098018552">
      <w:bodyDiv w:val="1"/>
      <w:marLeft w:val="0"/>
      <w:marRight w:val="0"/>
      <w:marTop w:val="0"/>
      <w:marBottom w:val="0"/>
      <w:divBdr>
        <w:top w:val="none" w:sz="0" w:space="0" w:color="auto"/>
        <w:left w:val="none" w:sz="0" w:space="0" w:color="auto"/>
        <w:bottom w:val="none" w:sz="0" w:space="0" w:color="auto"/>
        <w:right w:val="none" w:sz="0" w:space="0" w:color="auto"/>
      </w:divBdr>
    </w:div>
    <w:div w:id="2099060220">
      <w:bodyDiv w:val="1"/>
      <w:marLeft w:val="0"/>
      <w:marRight w:val="0"/>
      <w:marTop w:val="0"/>
      <w:marBottom w:val="0"/>
      <w:divBdr>
        <w:top w:val="none" w:sz="0" w:space="0" w:color="auto"/>
        <w:left w:val="none" w:sz="0" w:space="0" w:color="auto"/>
        <w:bottom w:val="none" w:sz="0" w:space="0" w:color="auto"/>
        <w:right w:val="none" w:sz="0" w:space="0" w:color="auto"/>
      </w:divBdr>
    </w:div>
    <w:div w:id="2102676399">
      <w:bodyDiv w:val="1"/>
      <w:marLeft w:val="0"/>
      <w:marRight w:val="0"/>
      <w:marTop w:val="0"/>
      <w:marBottom w:val="0"/>
      <w:divBdr>
        <w:top w:val="none" w:sz="0" w:space="0" w:color="auto"/>
        <w:left w:val="none" w:sz="0" w:space="0" w:color="auto"/>
        <w:bottom w:val="none" w:sz="0" w:space="0" w:color="auto"/>
        <w:right w:val="none" w:sz="0" w:space="0" w:color="auto"/>
      </w:divBdr>
    </w:div>
    <w:div w:id="2103799038">
      <w:bodyDiv w:val="1"/>
      <w:marLeft w:val="0"/>
      <w:marRight w:val="0"/>
      <w:marTop w:val="0"/>
      <w:marBottom w:val="0"/>
      <w:divBdr>
        <w:top w:val="none" w:sz="0" w:space="0" w:color="auto"/>
        <w:left w:val="none" w:sz="0" w:space="0" w:color="auto"/>
        <w:bottom w:val="none" w:sz="0" w:space="0" w:color="auto"/>
        <w:right w:val="none" w:sz="0" w:space="0" w:color="auto"/>
      </w:divBdr>
    </w:div>
    <w:div w:id="2114089125">
      <w:bodyDiv w:val="1"/>
      <w:marLeft w:val="0"/>
      <w:marRight w:val="0"/>
      <w:marTop w:val="0"/>
      <w:marBottom w:val="0"/>
      <w:divBdr>
        <w:top w:val="none" w:sz="0" w:space="0" w:color="auto"/>
        <w:left w:val="none" w:sz="0" w:space="0" w:color="auto"/>
        <w:bottom w:val="none" w:sz="0" w:space="0" w:color="auto"/>
        <w:right w:val="none" w:sz="0" w:space="0" w:color="auto"/>
      </w:divBdr>
    </w:div>
    <w:div w:id="2116051360">
      <w:bodyDiv w:val="1"/>
      <w:marLeft w:val="0"/>
      <w:marRight w:val="0"/>
      <w:marTop w:val="0"/>
      <w:marBottom w:val="0"/>
      <w:divBdr>
        <w:top w:val="none" w:sz="0" w:space="0" w:color="auto"/>
        <w:left w:val="none" w:sz="0" w:space="0" w:color="auto"/>
        <w:bottom w:val="none" w:sz="0" w:space="0" w:color="auto"/>
        <w:right w:val="none" w:sz="0" w:space="0" w:color="auto"/>
      </w:divBdr>
    </w:div>
    <w:div w:id="2125928883">
      <w:bodyDiv w:val="1"/>
      <w:marLeft w:val="0"/>
      <w:marRight w:val="0"/>
      <w:marTop w:val="0"/>
      <w:marBottom w:val="0"/>
      <w:divBdr>
        <w:top w:val="none" w:sz="0" w:space="0" w:color="auto"/>
        <w:left w:val="none" w:sz="0" w:space="0" w:color="auto"/>
        <w:bottom w:val="none" w:sz="0" w:space="0" w:color="auto"/>
        <w:right w:val="none" w:sz="0" w:space="0" w:color="auto"/>
      </w:divBdr>
    </w:div>
    <w:div w:id="2130469843">
      <w:bodyDiv w:val="1"/>
      <w:marLeft w:val="0"/>
      <w:marRight w:val="0"/>
      <w:marTop w:val="0"/>
      <w:marBottom w:val="0"/>
      <w:divBdr>
        <w:top w:val="none" w:sz="0" w:space="0" w:color="auto"/>
        <w:left w:val="none" w:sz="0" w:space="0" w:color="auto"/>
        <w:bottom w:val="none" w:sz="0" w:space="0" w:color="auto"/>
        <w:right w:val="none" w:sz="0" w:space="0" w:color="auto"/>
      </w:divBdr>
    </w:div>
    <w:div w:id="21361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8.xml"/><Relationship Id="rId21" Type="http://schemas.microsoft.com/office/2011/relationships/commentsExtended" Target="commentsExtended.xml"/><Relationship Id="rId34" Type="http://schemas.openxmlformats.org/officeDocument/2006/relationships/footer" Target="footer6.xml"/><Relationship Id="rId42" Type="http://schemas.openxmlformats.org/officeDocument/2006/relationships/header" Target="header18.xml"/><Relationship Id="rId47" Type="http://schemas.openxmlformats.org/officeDocument/2006/relationships/header" Target="header22.xml"/><Relationship Id="rId50" Type="http://schemas.openxmlformats.org/officeDocument/2006/relationships/header" Target="header25.xml"/><Relationship Id="rId55" Type="http://schemas.openxmlformats.org/officeDocument/2006/relationships/header" Target="header29.xml"/><Relationship Id="rId63" Type="http://schemas.openxmlformats.org/officeDocument/2006/relationships/header" Target="header37.xml"/><Relationship Id="rId68"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live.atlas.ey.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footer" Target="footer5.xml"/><Relationship Id="rId37" Type="http://schemas.openxmlformats.org/officeDocument/2006/relationships/footer" Target="footer7.xml"/><Relationship Id="rId40" Type="http://schemas.openxmlformats.org/officeDocument/2006/relationships/header" Target="header16.xml"/><Relationship Id="rId45" Type="http://schemas.openxmlformats.org/officeDocument/2006/relationships/header" Target="header20.xml"/><Relationship Id="rId53" Type="http://schemas.openxmlformats.org/officeDocument/2006/relationships/header" Target="header28.xml"/><Relationship Id="rId58" Type="http://schemas.openxmlformats.org/officeDocument/2006/relationships/header" Target="header32.xml"/><Relationship Id="rId66"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28" Type="http://schemas.openxmlformats.org/officeDocument/2006/relationships/hyperlink" Target="https://live.atlas.ey.com/" TargetMode="External"/><Relationship Id="rId36" Type="http://schemas.openxmlformats.org/officeDocument/2006/relationships/header" Target="header14.xml"/><Relationship Id="rId49" Type="http://schemas.openxmlformats.org/officeDocument/2006/relationships/header" Target="header24.xml"/><Relationship Id="rId57" Type="http://schemas.openxmlformats.org/officeDocument/2006/relationships/header" Target="header31.xml"/><Relationship Id="rId61" Type="http://schemas.openxmlformats.org/officeDocument/2006/relationships/header" Target="header35.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header" Target="header19.xml"/><Relationship Id="rId52" Type="http://schemas.openxmlformats.org/officeDocument/2006/relationships/header" Target="header27.xml"/><Relationship Id="rId60" Type="http://schemas.openxmlformats.org/officeDocument/2006/relationships/header" Target="header34.xm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footer" Target="footer9.xml"/><Relationship Id="rId48" Type="http://schemas.openxmlformats.org/officeDocument/2006/relationships/header" Target="header23.xml"/><Relationship Id="rId56" Type="http://schemas.openxmlformats.org/officeDocument/2006/relationships/header" Target="header30.xml"/><Relationship Id="rId64" Type="http://schemas.openxmlformats.org/officeDocument/2006/relationships/header" Target="header38.xml"/><Relationship Id="rId8" Type="http://schemas.openxmlformats.org/officeDocument/2006/relationships/webSettings" Target="webSettings.xml"/><Relationship Id="rId51" Type="http://schemas.openxmlformats.org/officeDocument/2006/relationships/header" Target="header26.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4.xml"/><Relationship Id="rId33" Type="http://schemas.openxmlformats.org/officeDocument/2006/relationships/header" Target="header12.xml"/><Relationship Id="rId38" Type="http://schemas.openxmlformats.org/officeDocument/2006/relationships/header" Target="header15.xml"/><Relationship Id="rId46" Type="http://schemas.openxmlformats.org/officeDocument/2006/relationships/header" Target="header21.xml"/><Relationship Id="rId59" Type="http://schemas.openxmlformats.org/officeDocument/2006/relationships/header" Target="header33.xml"/><Relationship Id="rId67" Type="http://schemas.openxmlformats.org/officeDocument/2006/relationships/theme" Target="theme/theme1.xml"/><Relationship Id="rId20" Type="http://schemas.openxmlformats.org/officeDocument/2006/relationships/comments" Target="comments.xml"/><Relationship Id="rId41" Type="http://schemas.openxmlformats.org/officeDocument/2006/relationships/header" Target="header17.xml"/><Relationship Id="rId54" Type="http://schemas.openxmlformats.org/officeDocument/2006/relationships/footer" Target="footer10.xml"/><Relationship Id="rId62" Type="http://schemas.openxmlformats.org/officeDocument/2006/relationships/header" Target="head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ED596C4BE333429E2C1D22CC94175C" ma:contentTypeVersion="13" ma:contentTypeDescription="Create a new document." ma:contentTypeScope="" ma:versionID="a9f39b3145cc6c11b91901882c675d74">
  <xsd:schema xmlns:xsd="http://www.w3.org/2001/XMLSchema" xmlns:xs="http://www.w3.org/2001/XMLSchema" xmlns:p="http://schemas.microsoft.com/office/2006/metadata/properties" xmlns:ns3="3f537b69-909f-4fce-8c6c-fc7e011a84c8" xmlns:ns4="269db68a-2a20-4745-b599-b058d16d1873" targetNamespace="http://schemas.microsoft.com/office/2006/metadata/properties" ma:root="true" ma:fieldsID="4c2ba7465c144cb890aa3f2a0442e888" ns3:_="" ns4:_="">
    <xsd:import namespace="3f537b69-909f-4fce-8c6c-fc7e011a84c8"/>
    <xsd:import namespace="269db68a-2a20-4745-b599-b058d16d18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37b69-909f-4fce-8c6c-fc7e011a8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9db68a-2a20-4745-b599-b058d16d187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4B8BA0-2314-49F4-BA52-2AD2E4F0DFF1}">
  <ds:schemaRefs>
    <ds:schemaRef ds:uri="http://schemas.openxmlformats.org/officeDocument/2006/bibliography"/>
  </ds:schemaRefs>
</ds:datastoreItem>
</file>

<file path=customXml/itemProps2.xml><?xml version="1.0" encoding="utf-8"?>
<ds:datastoreItem xmlns:ds="http://schemas.openxmlformats.org/officeDocument/2006/customXml" ds:itemID="{E1D68D96-7F6E-42CE-86C9-0F77AF0EC2FA}">
  <ds:schemaRefs>
    <ds:schemaRef ds:uri="http://schemas.microsoft.com/sharepoint/v3/contenttype/forms"/>
  </ds:schemaRefs>
</ds:datastoreItem>
</file>

<file path=customXml/itemProps3.xml><?xml version="1.0" encoding="utf-8"?>
<ds:datastoreItem xmlns:ds="http://schemas.openxmlformats.org/officeDocument/2006/customXml" ds:itemID="{398F988B-2DEE-4330-A10D-503CC647E8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A1ABB7-5764-4698-B396-107F235B8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37b69-909f-4fce-8c6c-fc7e011a84c8"/>
    <ds:schemaRef ds:uri="269db68a-2a20-4745-b599-b058d16d1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5316</TotalTime>
  <Pages>57</Pages>
  <Words>23332</Words>
  <Characters>132997</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ABC Bank Plc</vt:lpstr>
    </vt:vector>
  </TitlesOfParts>
  <Company>Ernst &amp; Young</Company>
  <LinksUpToDate>false</LinksUpToDate>
  <CharactersWithSpaces>156017</CharactersWithSpaces>
  <SharedDoc>false</SharedDoc>
  <HLinks>
    <vt:vector size="18" baseType="variant">
      <vt:variant>
        <vt:i4>7667833</vt:i4>
      </vt:variant>
      <vt:variant>
        <vt:i4>6</vt:i4>
      </vt:variant>
      <vt:variant>
        <vt:i4>0</vt:i4>
      </vt:variant>
      <vt:variant>
        <vt:i4>5</vt:i4>
      </vt:variant>
      <vt:variant>
        <vt:lpwstr>https://live.atlas.ey.com/</vt:lpwstr>
      </vt:variant>
      <vt:variant>
        <vt:lpwstr>document/523177?pref=20052/9/1007&amp;crumb=8</vt:lpwstr>
      </vt:variant>
      <vt:variant>
        <vt:i4>7667833</vt:i4>
      </vt:variant>
      <vt:variant>
        <vt:i4>3</vt:i4>
      </vt:variant>
      <vt:variant>
        <vt:i4>0</vt:i4>
      </vt:variant>
      <vt:variant>
        <vt:i4>5</vt:i4>
      </vt:variant>
      <vt:variant>
        <vt:lpwstr>https://live.atlas.ey.com/</vt:lpwstr>
      </vt:variant>
      <vt:variant>
        <vt:lpwstr>document/523177?pref=20052/9/1007&amp;crumb=8</vt:lpwstr>
      </vt:variant>
      <vt:variant>
        <vt:i4>1179696</vt:i4>
      </vt:variant>
      <vt:variant>
        <vt:i4>0</vt:i4>
      </vt:variant>
      <vt:variant>
        <vt:i4>0</vt:i4>
      </vt:variant>
      <vt:variant>
        <vt:i4>5</vt:i4>
      </vt:variant>
      <vt:variant>
        <vt:lpwstr/>
      </vt:variant>
      <vt:variant>
        <vt:lpwstr>_Toc161983894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Plc</dc:title>
  <dc:subject/>
  <dc:creator>Hoang Nguyen</dc:creator>
  <cp:keywords/>
  <dc:description/>
  <cp:lastModifiedBy>Hai Quang Le</cp:lastModifiedBy>
  <cp:revision>1062</cp:revision>
  <cp:lastPrinted>2022-04-21T07:41:00Z</cp:lastPrinted>
  <dcterms:created xsi:type="dcterms:W3CDTF">2022-08-23T20:35:00Z</dcterms:created>
  <dcterms:modified xsi:type="dcterms:W3CDTF">2025-01-06T04:54:00Z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0x01010085ED596C4BE333429E2C1D22CC94175C</vt:lpwstr>
  </property>
</Properties>
</file>
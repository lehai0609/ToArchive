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2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3937"/>
        <w:gridCol w:w="2551"/>
        <w:gridCol w:w="7"/>
      </w:tblGrid>
      <w:tr w:rsidR="00A25C6B" w:rsidRPr="00A25C6B" w14:paraId="528DD528" w14:textId="77777777" w:rsidTr="00735C78">
        <w:trPr>
          <w:gridAfter w:val="1"/>
          <w:wAfter w:w="7" w:type="dxa"/>
          <w:trHeight w:val="354"/>
        </w:trPr>
        <w:tc>
          <w:tcPr>
            <w:tcW w:w="6570" w:type="dxa"/>
            <w:gridSpan w:val="2"/>
            <w:shd w:val="pct10" w:color="auto" w:fill="auto"/>
          </w:tcPr>
          <w:p w14:paraId="528DD526" w14:textId="28B48955" w:rsidR="00F85356" w:rsidRPr="00A25C6B" w:rsidRDefault="00F85356" w:rsidP="005974A2">
            <w:pPr>
              <w:pStyle w:val="Standard1"/>
              <w:rPr>
                <w:rFonts w:ascii="Arial" w:hAnsi="Arial" w:cs="Arial"/>
                <w:b/>
              </w:rPr>
            </w:pPr>
            <w:r w:rsidRPr="00A25C6B">
              <w:rPr>
                <w:rFonts w:ascii="Arial" w:hAnsi="Arial" w:cs="Arial"/>
                <w:b/>
              </w:rPr>
              <w:t>Ngân hàng</w:t>
            </w:r>
            <w:r w:rsidR="00BE24B0" w:rsidRPr="00A25C6B">
              <w:rPr>
                <w:rFonts w:ascii="Arial" w:hAnsi="Arial" w:cs="Arial"/>
                <w:b/>
              </w:rPr>
              <w:t xml:space="preserve"> TMCP </w:t>
            </w:r>
            <w:r w:rsidR="006249AD" w:rsidRPr="00A25C6B">
              <w:rPr>
                <w:rFonts w:ascii="Arial" w:hAnsi="Arial" w:cs="Arial"/>
                <w:b/>
              </w:rPr>
              <w:t>Ngoại</w:t>
            </w:r>
            <w:r w:rsidR="0097786E" w:rsidRPr="00A25C6B">
              <w:rPr>
                <w:rFonts w:ascii="Arial" w:hAnsi="Arial" w:cs="Arial"/>
                <w:b/>
              </w:rPr>
              <w:t xml:space="preserve"> thương Việt Nam</w:t>
            </w:r>
            <w:r w:rsidR="00B14D6D" w:rsidRPr="00A25C6B">
              <w:rPr>
                <w:rFonts w:ascii="Arial" w:hAnsi="Arial" w:cs="Arial"/>
                <w:b/>
              </w:rPr>
              <w:t xml:space="preserve"> </w:t>
            </w:r>
            <w:r w:rsidRPr="00A25C6B">
              <w:rPr>
                <w:rFonts w:ascii="Arial" w:hAnsi="Arial" w:cs="Arial"/>
                <w:b/>
              </w:rPr>
              <w:t xml:space="preserve">Chi nhánh </w:t>
            </w:r>
            <w:r w:rsidR="00735C78" w:rsidRPr="00A25C6B">
              <w:rPr>
                <w:rFonts w:ascii="Arial" w:hAnsi="Arial" w:cs="Arial"/>
                <w:b/>
              </w:rPr>
              <w:t xml:space="preserve">Nam </w:t>
            </w:r>
            <w:r w:rsidR="00693BF7" w:rsidRPr="00A25C6B">
              <w:rPr>
                <w:rFonts w:ascii="Arial" w:hAnsi="Arial" w:cs="Arial"/>
                <w:b/>
              </w:rPr>
              <w:t>Sài Gòn</w:t>
            </w:r>
          </w:p>
        </w:tc>
        <w:tc>
          <w:tcPr>
            <w:tcW w:w="2551" w:type="dxa"/>
            <w:shd w:val="pct10" w:color="auto" w:fill="auto"/>
          </w:tcPr>
          <w:p w14:paraId="528DD527" w14:textId="1C4C22E5" w:rsidR="006C2CF8" w:rsidRPr="00A25C6B" w:rsidRDefault="004B7CBA" w:rsidP="005974A2">
            <w:pPr>
              <w:pStyle w:val="Standard1"/>
              <w:rPr>
                <w:rFonts w:ascii="Arial" w:hAnsi="Arial" w:cs="Arial"/>
                <w:b/>
              </w:rPr>
            </w:pPr>
            <w:r w:rsidRPr="00A25C6B">
              <w:rPr>
                <w:rFonts w:ascii="Arial" w:hAnsi="Arial" w:cs="Arial"/>
                <w:b/>
              </w:rPr>
              <w:t>H</w:t>
            </w:r>
            <w:r w:rsidR="00B950C4" w:rsidRPr="00A25C6B">
              <w:rPr>
                <w:rFonts w:ascii="Arial" w:hAnsi="Arial" w:cs="Arial"/>
                <w:b/>
              </w:rPr>
              <w:t>ọ</w:t>
            </w:r>
            <w:r w:rsidR="00CD0D3E" w:rsidRPr="00A25C6B">
              <w:rPr>
                <w:rFonts w:ascii="Arial" w:hAnsi="Arial" w:cs="Arial"/>
                <w:b/>
              </w:rPr>
              <w:t>p</w:t>
            </w:r>
            <w:r w:rsidR="00085507" w:rsidRPr="00A25C6B">
              <w:rPr>
                <w:rFonts w:ascii="Arial" w:hAnsi="Arial" w:cs="Arial"/>
                <w:b/>
              </w:rPr>
              <w:t xml:space="preserve"> tổng </w:t>
            </w:r>
            <w:r w:rsidR="00B950C4" w:rsidRPr="00A25C6B">
              <w:rPr>
                <w:rFonts w:ascii="Arial" w:hAnsi="Arial" w:cs="Arial"/>
                <w:b/>
              </w:rPr>
              <w:t>kết ki</w:t>
            </w:r>
            <w:r w:rsidR="00BC34CA" w:rsidRPr="00A25C6B">
              <w:rPr>
                <w:rFonts w:ascii="Arial" w:hAnsi="Arial" w:cs="Arial"/>
                <w:b/>
              </w:rPr>
              <w:t>ể</w:t>
            </w:r>
            <w:r w:rsidR="00B950C4" w:rsidRPr="00A25C6B">
              <w:rPr>
                <w:rFonts w:ascii="Arial" w:hAnsi="Arial" w:cs="Arial"/>
                <w:b/>
              </w:rPr>
              <w:t>m toán</w:t>
            </w:r>
          </w:p>
        </w:tc>
      </w:tr>
      <w:tr w:rsidR="00A25C6B" w:rsidRPr="00A25C6B" w14:paraId="528DD52A" w14:textId="77777777" w:rsidTr="00735C78">
        <w:tc>
          <w:tcPr>
            <w:tcW w:w="9128" w:type="dxa"/>
            <w:gridSpan w:val="4"/>
            <w:shd w:val="pct10" w:color="auto" w:fill="auto"/>
          </w:tcPr>
          <w:p w14:paraId="528DD529" w14:textId="6AAB61AD" w:rsidR="006C2CF8" w:rsidRPr="00A25C6B" w:rsidRDefault="004B7CBA">
            <w:pPr>
              <w:pStyle w:val="Standard1"/>
              <w:jc w:val="both"/>
              <w:rPr>
                <w:rFonts w:ascii="Arial" w:hAnsi="Arial" w:cs="Arial"/>
                <w:i/>
              </w:rPr>
            </w:pPr>
            <w:r w:rsidRPr="00A25C6B">
              <w:rPr>
                <w:rFonts w:ascii="Arial" w:hAnsi="Arial" w:cs="Arial"/>
                <w:i/>
              </w:rPr>
              <w:t xml:space="preserve">Giai đoạn từ ngày 01 tháng 01 năm 2022 đến </w:t>
            </w:r>
            <w:r w:rsidR="00F4653B" w:rsidRPr="00A25C6B">
              <w:rPr>
                <w:rFonts w:ascii="Arial" w:hAnsi="Arial" w:cs="Arial"/>
                <w:i/>
              </w:rPr>
              <w:t>ngày 3</w:t>
            </w:r>
            <w:r w:rsidR="00FB490D" w:rsidRPr="00A25C6B">
              <w:rPr>
                <w:rFonts w:ascii="Arial" w:hAnsi="Arial" w:cs="Arial"/>
                <w:i/>
              </w:rPr>
              <w:t>1</w:t>
            </w:r>
            <w:r w:rsidR="00D821F9" w:rsidRPr="00A25C6B">
              <w:rPr>
                <w:rFonts w:ascii="Arial" w:hAnsi="Arial" w:cs="Arial"/>
                <w:i/>
              </w:rPr>
              <w:t xml:space="preserve"> tháng </w:t>
            </w:r>
            <w:r w:rsidR="00F4653B" w:rsidRPr="00A25C6B">
              <w:rPr>
                <w:rFonts w:ascii="Arial" w:hAnsi="Arial" w:cs="Arial"/>
                <w:i/>
              </w:rPr>
              <w:t>1</w:t>
            </w:r>
            <w:r w:rsidRPr="00A25C6B">
              <w:rPr>
                <w:rFonts w:ascii="Arial" w:hAnsi="Arial" w:cs="Arial"/>
                <w:i/>
              </w:rPr>
              <w:t>0</w:t>
            </w:r>
            <w:r w:rsidR="00B950C4" w:rsidRPr="00A25C6B">
              <w:rPr>
                <w:rFonts w:ascii="Arial" w:hAnsi="Arial" w:cs="Arial"/>
                <w:i/>
              </w:rPr>
              <w:t xml:space="preserve"> năm </w:t>
            </w:r>
            <w:r w:rsidR="00951AAB" w:rsidRPr="00A25C6B">
              <w:rPr>
                <w:rFonts w:ascii="Arial" w:hAnsi="Arial" w:cs="Arial"/>
                <w:i/>
              </w:rPr>
              <w:t>20</w:t>
            </w:r>
            <w:r w:rsidR="0076222D" w:rsidRPr="00A25C6B">
              <w:rPr>
                <w:rFonts w:ascii="Arial" w:hAnsi="Arial" w:cs="Arial"/>
                <w:i/>
              </w:rPr>
              <w:t>22</w:t>
            </w:r>
          </w:p>
        </w:tc>
      </w:tr>
      <w:tr w:rsidR="00A25C6B" w:rsidRPr="00A25C6B" w14:paraId="528DD52C" w14:textId="77777777" w:rsidTr="00735C78">
        <w:tc>
          <w:tcPr>
            <w:tcW w:w="9128" w:type="dxa"/>
            <w:gridSpan w:val="4"/>
          </w:tcPr>
          <w:p w14:paraId="528DD52B" w14:textId="77777777" w:rsidR="006C2CF8" w:rsidRPr="00A25C6B" w:rsidRDefault="006C2CF8">
            <w:pPr>
              <w:pStyle w:val="Standard1"/>
              <w:jc w:val="both"/>
              <w:rPr>
                <w:rFonts w:ascii="Arial" w:hAnsi="Arial" w:cs="Arial"/>
              </w:rPr>
            </w:pPr>
          </w:p>
        </w:tc>
      </w:tr>
      <w:tr w:rsidR="00A25C6B" w:rsidRPr="00A25C6B" w14:paraId="528DD530" w14:textId="77777777" w:rsidTr="00735C78">
        <w:tc>
          <w:tcPr>
            <w:tcW w:w="2633" w:type="dxa"/>
          </w:tcPr>
          <w:p w14:paraId="528DD52D" w14:textId="77777777" w:rsidR="00B51197" w:rsidRPr="00A25C6B" w:rsidRDefault="00B51197">
            <w:pPr>
              <w:rPr>
                <w:rFonts w:ascii="Arial" w:hAnsi="Arial" w:cs="Arial"/>
                <w:b/>
              </w:rPr>
            </w:pPr>
            <w:r w:rsidRPr="00A25C6B">
              <w:rPr>
                <w:rFonts w:ascii="Arial" w:hAnsi="Arial" w:cs="Arial"/>
                <w:b/>
              </w:rPr>
              <w:t>Địa điểm:</w:t>
            </w:r>
          </w:p>
        </w:tc>
        <w:tc>
          <w:tcPr>
            <w:tcW w:w="6495" w:type="dxa"/>
            <w:gridSpan w:val="3"/>
          </w:tcPr>
          <w:p w14:paraId="528DD52E" w14:textId="77777777" w:rsidR="003D257B" w:rsidRPr="00A25C6B" w:rsidRDefault="00B51197">
            <w:pPr>
              <w:pStyle w:val="Standard1"/>
              <w:spacing w:before="0" w:after="0"/>
              <w:rPr>
                <w:rFonts w:ascii="Arial" w:hAnsi="Arial" w:cs="Arial"/>
              </w:rPr>
            </w:pPr>
            <w:r w:rsidRPr="00A25C6B">
              <w:rPr>
                <w:rFonts w:ascii="Arial" w:hAnsi="Arial" w:cs="Arial"/>
              </w:rPr>
              <w:t xml:space="preserve">Ngân hàng </w:t>
            </w:r>
            <w:r w:rsidR="006249AD" w:rsidRPr="00A25C6B">
              <w:rPr>
                <w:rFonts w:ascii="Arial" w:hAnsi="Arial" w:cs="Arial"/>
              </w:rPr>
              <w:t>TMCP Ngoại</w:t>
            </w:r>
            <w:r w:rsidR="003D257B" w:rsidRPr="00A25C6B">
              <w:rPr>
                <w:rFonts w:ascii="Arial" w:hAnsi="Arial" w:cs="Arial"/>
              </w:rPr>
              <w:t xml:space="preserve"> thương Việt Nam</w:t>
            </w:r>
          </w:p>
          <w:p w14:paraId="528DD52F" w14:textId="4C147E81" w:rsidR="00B51197" w:rsidRPr="00A25C6B" w:rsidRDefault="00E23881">
            <w:pPr>
              <w:pStyle w:val="Standard1"/>
              <w:spacing w:before="0" w:after="0"/>
              <w:rPr>
                <w:rFonts w:ascii="Arial" w:hAnsi="Arial" w:cs="Arial"/>
              </w:rPr>
            </w:pPr>
            <w:r w:rsidRPr="00A25C6B">
              <w:rPr>
                <w:rFonts w:ascii="Arial" w:hAnsi="Arial" w:cs="Arial"/>
              </w:rPr>
              <w:t>C</w:t>
            </w:r>
            <w:r w:rsidR="00B51197" w:rsidRPr="00A25C6B">
              <w:rPr>
                <w:rFonts w:ascii="Arial" w:hAnsi="Arial" w:cs="Arial"/>
              </w:rPr>
              <w:t xml:space="preserve">hi nhánh </w:t>
            </w:r>
            <w:r w:rsidR="00B52992" w:rsidRPr="00A25C6B">
              <w:rPr>
                <w:rFonts w:ascii="Arial" w:hAnsi="Arial" w:cs="Arial"/>
              </w:rPr>
              <w:t xml:space="preserve">Nam </w:t>
            </w:r>
            <w:r w:rsidR="00075A63" w:rsidRPr="00A25C6B">
              <w:rPr>
                <w:rFonts w:ascii="Arial" w:hAnsi="Arial" w:cs="Arial"/>
              </w:rPr>
              <w:t>Sài Gòn</w:t>
            </w:r>
          </w:p>
        </w:tc>
      </w:tr>
      <w:tr w:rsidR="00A25C6B" w:rsidRPr="00A25C6B" w14:paraId="528DD533" w14:textId="77777777" w:rsidTr="00735C78">
        <w:tc>
          <w:tcPr>
            <w:tcW w:w="2633" w:type="dxa"/>
          </w:tcPr>
          <w:p w14:paraId="528DD531" w14:textId="77777777" w:rsidR="00CF34B2" w:rsidRPr="00A25C6B" w:rsidRDefault="00CF34B2">
            <w:pPr>
              <w:rPr>
                <w:rFonts w:ascii="Arial" w:hAnsi="Arial" w:cs="Arial"/>
                <w:b/>
              </w:rPr>
            </w:pPr>
          </w:p>
        </w:tc>
        <w:tc>
          <w:tcPr>
            <w:tcW w:w="6495" w:type="dxa"/>
            <w:gridSpan w:val="3"/>
          </w:tcPr>
          <w:p w14:paraId="528DD532" w14:textId="77777777" w:rsidR="00CF34B2" w:rsidRPr="00A25C6B" w:rsidRDefault="00CF34B2">
            <w:pPr>
              <w:pStyle w:val="Standard1"/>
              <w:spacing w:before="0" w:after="0"/>
              <w:rPr>
                <w:rFonts w:ascii="Arial" w:hAnsi="Arial" w:cs="Arial"/>
              </w:rPr>
            </w:pPr>
          </w:p>
        </w:tc>
      </w:tr>
      <w:tr w:rsidR="00A25C6B" w:rsidRPr="00A25C6B" w14:paraId="528DD536" w14:textId="77777777" w:rsidTr="00735C78">
        <w:tc>
          <w:tcPr>
            <w:tcW w:w="2633" w:type="dxa"/>
          </w:tcPr>
          <w:p w14:paraId="528DD534" w14:textId="77777777" w:rsidR="00B51197" w:rsidRPr="00A25C6B" w:rsidRDefault="00B51197">
            <w:pPr>
              <w:rPr>
                <w:rFonts w:ascii="Arial" w:hAnsi="Arial" w:cs="Arial"/>
                <w:b/>
              </w:rPr>
            </w:pPr>
            <w:r w:rsidRPr="00A25C6B">
              <w:rPr>
                <w:rFonts w:ascii="Arial" w:hAnsi="Arial" w:cs="Arial"/>
                <w:b/>
              </w:rPr>
              <w:t>Thời gian:</w:t>
            </w:r>
          </w:p>
        </w:tc>
        <w:tc>
          <w:tcPr>
            <w:tcW w:w="6495" w:type="dxa"/>
            <w:gridSpan w:val="3"/>
          </w:tcPr>
          <w:p w14:paraId="528DD535" w14:textId="03FD0947" w:rsidR="00B51197" w:rsidRPr="00A25C6B" w:rsidRDefault="00D713AE">
            <w:pPr>
              <w:pStyle w:val="Standard1"/>
              <w:spacing w:before="0" w:after="0"/>
              <w:rPr>
                <w:rFonts w:ascii="Arial" w:hAnsi="Arial" w:cs="Arial"/>
              </w:rPr>
            </w:pPr>
            <w:r w:rsidRPr="00A25C6B">
              <w:rPr>
                <w:rFonts w:ascii="Arial" w:hAnsi="Arial" w:cs="Arial"/>
              </w:rPr>
              <w:t xml:space="preserve">Ngày </w:t>
            </w:r>
            <w:r w:rsidR="00B52992" w:rsidRPr="00A25C6B">
              <w:rPr>
                <w:rFonts w:ascii="Arial" w:hAnsi="Arial" w:cs="Arial"/>
              </w:rPr>
              <w:t>16</w:t>
            </w:r>
            <w:r w:rsidR="00386BCD" w:rsidRPr="00A25C6B">
              <w:rPr>
                <w:rFonts w:ascii="Arial" w:hAnsi="Arial" w:cs="Arial"/>
              </w:rPr>
              <w:t xml:space="preserve"> </w:t>
            </w:r>
            <w:r w:rsidRPr="00A25C6B">
              <w:rPr>
                <w:rFonts w:ascii="Arial" w:hAnsi="Arial" w:cs="Arial"/>
              </w:rPr>
              <w:t xml:space="preserve">tháng </w:t>
            </w:r>
            <w:r w:rsidR="00386BCD" w:rsidRPr="00A25C6B">
              <w:rPr>
                <w:rFonts w:ascii="Arial" w:hAnsi="Arial" w:cs="Arial"/>
              </w:rPr>
              <w:t xml:space="preserve">12 </w:t>
            </w:r>
            <w:r w:rsidRPr="00A25C6B">
              <w:rPr>
                <w:rFonts w:ascii="Arial" w:hAnsi="Arial" w:cs="Arial"/>
              </w:rPr>
              <w:t>năm 20</w:t>
            </w:r>
            <w:r w:rsidR="003F2363" w:rsidRPr="00A25C6B">
              <w:rPr>
                <w:rFonts w:ascii="Arial" w:hAnsi="Arial" w:cs="Arial"/>
              </w:rPr>
              <w:t>2</w:t>
            </w:r>
            <w:r w:rsidR="00FD4C71" w:rsidRPr="00A25C6B">
              <w:rPr>
                <w:rFonts w:ascii="Arial" w:hAnsi="Arial" w:cs="Arial"/>
              </w:rPr>
              <w:t>2</w:t>
            </w:r>
          </w:p>
        </w:tc>
      </w:tr>
      <w:tr w:rsidR="00A25C6B" w:rsidRPr="00A25C6B" w14:paraId="528DD538" w14:textId="77777777" w:rsidTr="00735C78">
        <w:trPr>
          <w:trHeight w:val="116"/>
        </w:trPr>
        <w:tc>
          <w:tcPr>
            <w:tcW w:w="9128" w:type="dxa"/>
            <w:gridSpan w:val="4"/>
          </w:tcPr>
          <w:p w14:paraId="528DD537" w14:textId="77777777" w:rsidR="006C2CF8" w:rsidRPr="00A25C6B" w:rsidRDefault="006C2CF8">
            <w:pPr>
              <w:pStyle w:val="Standard1"/>
              <w:spacing w:before="0" w:after="0"/>
              <w:rPr>
                <w:rFonts w:ascii="Arial" w:hAnsi="Arial" w:cs="Arial"/>
              </w:rPr>
            </w:pPr>
          </w:p>
        </w:tc>
      </w:tr>
      <w:tr w:rsidR="00A25C6B" w:rsidRPr="00A25C6B" w14:paraId="528DD542" w14:textId="77777777" w:rsidTr="00735C78">
        <w:tc>
          <w:tcPr>
            <w:tcW w:w="2633" w:type="dxa"/>
          </w:tcPr>
          <w:p w14:paraId="19D9CF23" w14:textId="77777777" w:rsidR="00F63C80" w:rsidRPr="00A25C6B" w:rsidRDefault="00AC3F4F">
            <w:pPr>
              <w:ind w:right="732"/>
              <w:rPr>
                <w:rFonts w:ascii="Arial" w:hAnsi="Arial" w:cs="Arial"/>
                <w:b/>
              </w:rPr>
            </w:pPr>
            <w:r w:rsidRPr="00A25C6B">
              <w:rPr>
                <w:rFonts w:ascii="Arial" w:hAnsi="Arial" w:cs="Arial"/>
                <w:b/>
              </w:rPr>
              <w:t>Th</w:t>
            </w:r>
            <w:r w:rsidR="00F85356" w:rsidRPr="00A25C6B">
              <w:rPr>
                <w:rFonts w:ascii="Arial" w:hAnsi="Arial" w:cs="Arial"/>
                <w:b/>
              </w:rPr>
              <w:t xml:space="preserve">ành phần </w:t>
            </w:r>
          </w:p>
          <w:p w14:paraId="528DD539" w14:textId="58B10356" w:rsidR="006C2CF8" w:rsidRPr="00A25C6B" w:rsidRDefault="00F85356">
            <w:pPr>
              <w:ind w:right="732"/>
              <w:rPr>
                <w:rFonts w:ascii="Arial" w:hAnsi="Arial" w:cs="Arial"/>
                <w:b/>
              </w:rPr>
            </w:pPr>
            <w:r w:rsidRPr="00A25C6B">
              <w:rPr>
                <w:rFonts w:ascii="Arial" w:hAnsi="Arial" w:cs="Arial"/>
                <w:b/>
              </w:rPr>
              <w:t>th</w:t>
            </w:r>
            <w:r w:rsidR="00AC3F4F" w:rsidRPr="00A25C6B">
              <w:rPr>
                <w:rFonts w:ascii="Arial" w:hAnsi="Arial" w:cs="Arial"/>
                <w:b/>
              </w:rPr>
              <w:t>am dự cuộc họp</w:t>
            </w:r>
            <w:r w:rsidR="006C2CF8" w:rsidRPr="00A25C6B">
              <w:rPr>
                <w:rFonts w:ascii="Arial" w:hAnsi="Arial" w:cs="Arial"/>
                <w:b/>
              </w:rPr>
              <w:t>:</w:t>
            </w:r>
          </w:p>
        </w:tc>
        <w:tc>
          <w:tcPr>
            <w:tcW w:w="6495" w:type="dxa"/>
            <w:gridSpan w:val="3"/>
          </w:tcPr>
          <w:p w14:paraId="528DD53A" w14:textId="72A63AC3" w:rsidR="00F85356" w:rsidRPr="00A25C6B" w:rsidRDefault="00F85356">
            <w:pPr>
              <w:pStyle w:val="Standard1"/>
              <w:spacing w:before="0" w:after="0"/>
              <w:rPr>
                <w:rFonts w:ascii="Arial" w:hAnsi="Arial" w:cs="Arial"/>
                <w:b/>
                <w:i/>
                <w:u w:val="single"/>
              </w:rPr>
            </w:pPr>
            <w:r w:rsidRPr="00A25C6B">
              <w:rPr>
                <w:rFonts w:ascii="Arial" w:hAnsi="Arial" w:cs="Arial"/>
                <w:b/>
                <w:i/>
                <w:u w:val="single"/>
              </w:rPr>
              <w:t xml:space="preserve">Đại diện Ngân hàng </w:t>
            </w:r>
            <w:r w:rsidR="00F4653B" w:rsidRPr="00A25C6B">
              <w:rPr>
                <w:rFonts w:ascii="Arial" w:hAnsi="Arial" w:cs="Arial"/>
                <w:b/>
                <w:i/>
                <w:u w:val="single"/>
              </w:rPr>
              <w:t xml:space="preserve">TMCP </w:t>
            </w:r>
            <w:r w:rsidR="006249AD" w:rsidRPr="00A25C6B">
              <w:rPr>
                <w:rFonts w:ascii="Arial" w:hAnsi="Arial" w:cs="Arial"/>
                <w:b/>
                <w:i/>
                <w:u w:val="single"/>
              </w:rPr>
              <w:t>Ngoại</w:t>
            </w:r>
            <w:r w:rsidRPr="00A25C6B">
              <w:rPr>
                <w:rFonts w:ascii="Arial" w:hAnsi="Arial" w:cs="Arial"/>
                <w:b/>
                <w:i/>
                <w:u w:val="single"/>
              </w:rPr>
              <w:t xml:space="preserve"> thương Việt Nam </w:t>
            </w:r>
            <w:r w:rsidR="007B3D46" w:rsidRPr="00A25C6B">
              <w:rPr>
                <w:rFonts w:ascii="Arial" w:hAnsi="Arial" w:cs="Arial"/>
                <w:b/>
                <w:i/>
                <w:u w:val="single"/>
              </w:rPr>
              <w:br/>
            </w:r>
            <w:r w:rsidR="00A16B0D" w:rsidRPr="00A25C6B">
              <w:rPr>
                <w:rFonts w:ascii="Arial" w:hAnsi="Arial" w:cs="Arial"/>
                <w:b/>
                <w:i/>
                <w:u w:val="single"/>
              </w:rPr>
              <w:t>C</w:t>
            </w:r>
            <w:r w:rsidRPr="00A25C6B">
              <w:rPr>
                <w:rFonts w:ascii="Arial" w:hAnsi="Arial" w:cs="Arial"/>
                <w:b/>
                <w:i/>
                <w:u w:val="single"/>
              </w:rPr>
              <w:t xml:space="preserve">hi nhánh </w:t>
            </w:r>
            <w:r w:rsidR="00B52992" w:rsidRPr="00A25C6B">
              <w:rPr>
                <w:rFonts w:ascii="Arial" w:hAnsi="Arial" w:cs="Arial"/>
                <w:b/>
                <w:i/>
                <w:u w:val="single"/>
              </w:rPr>
              <w:t xml:space="preserve">Nam </w:t>
            </w:r>
            <w:r w:rsidR="00A45249" w:rsidRPr="00A25C6B">
              <w:rPr>
                <w:rFonts w:ascii="Arial" w:hAnsi="Arial" w:cs="Arial"/>
                <w:b/>
                <w:i/>
                <w:u w:val="single"/>
              </w:rPr>
              <w:t>Sài Gòn</w:t>
            </w:r>
          </w:p>
          <w:p w14:paraId="528DD53B" w14:textId="77777777" w:rsidR="00F85356" w:rsidRPr="00A25C6B" w:rsidRDefault="00F85356">
            <w:pPr>
              <w:pStyle w:val="Standard1"/>
              <w:spacing w:before="0" w:after="0"/>
              <w:rPr>
                <w:rFonts w:ascii="Arial" w:hAnsi="Arial" w:cs="Arial"/>
                <w:u w:val="single"/>
              </w:rPr>
            </w:pPr>
          </w:p>
          <w:p w14:paraId="28FC5B30" w14:textId="77777777" w:rsidR="00B51A51" w:rsidRPr="000F3DFA" w:rsidRDefault="00B51A51">
            <w:pPr>
              <w:pStyle w:val="Standard1"/>
              <w:spacing w:before="0" w:after="0"/>
              <w:rPr>
                <w:rFonts w:ascii="Arial" w:hAnsi="Arial" w:cs="Arial"/>
                <w:rPrChange w:id="0" w:author="Anh Dieu Hong Tran" w:date="2022-12-16T14:44:00Z">
                  <w:rPr>
                    <w:rFonts w:ascii="Arial" w:hAnsi="Arial" w:cs="Arial"/>
                    <w:highlight w:val="yellow"/>
                  </w:rPr>
                </w:rPrChange>
              </w:rPr>
              <w:pPrChange w:id="1" w:author="Trung Van Do" w:date="2022-12-16T15:24:00Z">
                <w:pPr>
                  <w:pStyle w:val="Standard1"/>
                </w:pPr>
              </w:pPrChange>
            </w:pPr>
            <w:r w:rsidRPr="000F3DFA">
              <w:rPr>
                <w:rFonts w:ascii="Arial" w:hAnsi="Arial" w:cs="Arial"/>
                <w:rPrChange w:id="2" w:author="Anh Dieu Hong Tran" w:date="2022-12-16T14:44:00Z">
                  <w:rPr>
                    <w:rFonts w:ascii="Arial" w:hAnsi="Arial" w:cs="Arial"/>
                    <w:highlight w:val="yellow"/>
                  </w:rPr>
                </w:rPrChange>
              </w:rPr>
              <w:t>Bà Lương Thanh Trà – Phó Giám đốc Chi nhánh</w:t>
            </w:r>
          </w:p>
          <w:p w14:paraId="7442F7F5" w14:textId="77777777" w:rsidR="00B51A51" w:rsidRPr="000F3DFA" w:rsidRDefault="00B51A51">
            <w:pPr>
              <w:pStyle w:val="Standard1"/>
              <w:spacing w:before="0" w:after="0"/>
              <w:rPr>
                <w:rFonts w:ascii="Arial" w:hAnsi="Arial" w:cs="Arial"/>
                <w:rPrChange w:id="3" w:author="Anh Dieu Hong Tran" w:date="2022-12-16T14:44:00Z">
                  <w:rPr>
                    <w:rFonts w:ascii="Arial" w:hAnsi="Arial" w:cs="Arial"/>
                    <w:highlight w:val="yellow"/>
                  </w:rPr>
                </w:rPrChange>
              </w:rPr>
              <w:pPrChange w:id="4" w:author="Trung Van Do" w:date="2022-12-16T15:24:00Z">
                <w:pPr>
                  <w:pStyle w:val="Standard1"/>
                </w:pPr>
              </w:pPrChange>
            </w:pPr>
            <w:r w:rsidRPr="000F3DFA">
              <w:rPr>
                <w:rFonts w:ascii="Arial" w:hAnsi="Arial" w:cs="Arial"/>
                <w:rPrChange w:id="5" w:author="Anh Dieu Hong Tran" w:date="2022-12-16T14:44:00Z">
                  <w:rPr>
                    <w:rFonts w:ascii="Arial" w:hAnsi="Arial" w:cs="Arial"/>
                    <w:highlight w:val="yellow"/>
                  </w:rPr>
                </w:rPrChange>
              </w:rPr>
              <w:t>Bà Bùi Thị Cẩm Thạch – Trưởng phòng Khách hàng bán lẻ 1</w:t>
            </w:r>
          </w:p>
          <w:p w14:paraId="482F62B2" w14:textId="77777777" w:rsidR="00B51A51" w:rsidRPr="000F3DFA" w:rsidRDefault="00B51A51">
            <w:pPr>
              <w:pStyle w:val="Standard1"/>
              <w:spacing w:before="0" w:after="0"/>
              <w:rPr>
                <w:rFonts w:ascii="Arial" w:hAnsi="Arial" w:cs="Arial"/>
                <w:rPrChange w:id="6" w:author="Anh Dieu Hong Tran" w:date="2022-12-16T14:44:00Z">
                  <w:rPr>
                    <w:rFonts w:ascii="Arial" w:hAnsi="Arial" w:cs="Arial"/>
                    <w:highlight w:val="yellow"/>
                  </w:rPr>
                </w:rPrChange>
              </w:rPr>
              <w:pPrChange w:id="7" w:author="Trung Van Do" w:date="2022-12-16T15:24:00Z">
                <w:pPr>
                  <w:pStyle w:val="Standard1"/>
                </w:pPr>
              </w:pPrChange>
            </w:pPr>
            <w:r w:rsidRPr="000F3DFA">
              <w:rPr>
                <w:rFonts w:ascii="Arial" w:hAnsi="Arial" w:cs="Arial"/>
                <w:rPrChange w:id="8" w:author="Anh Dieu Hong Tran" w:date="2022-12-16T14:44:00Z">
                  <w:rPr>
                    <w:rFonts w:ascii="Arial" w:hAnsi="Arial" w:cs="Arial"/>
                    <w:highlight w:val="yellow"/>
                  </w:rPr>
                </w:rPrChange>
              </w:rPr>
              <w:t>Ông Hồ Trung Dũng –Trưởng phòng PT.Khách hàng Doanh nghiệp</w:t>
            </w:r>
          </w:p>
          <w:p w14:paraId="5CEA27B2" w14:textId="77777777" w:rsidR="00B51A51" w:rsidRPr="000F3DFA" w:rsidRDefault="00B51A51">
            <w:pPr>
              <w:pStyle w:val="Standard1"/>
              <w:spacing w:before="0" w:after="0"/>
              <w:rPr>
                <w:rFonts w:ascii="Arial" w:hAnsi="Arial" w:cs="Arial"/>
              </w:rPr>
              <w:pPrChange w:id="9" w:author="Trung Van Do" w:date="2022-12-16T15:24:00Z">
                <w:pPr>
                  <w:pStyle w:val="Standard1"/>
                </w:pPr>
              </w:pPrChange>
            </w:pPr>
            <w:r w:rsidRPr="000F3DFA">
              <w:rPr>
                <w:rFonts w:ascii="Arial" w:hAnsi="Arial" w:cs="Arial"/>
                <w:rPrChange w:id="10" w:author="Anh Dieu Hong Tran" w:date="2022-12-16T14:44:00Z">
                  <w:rPr>
                    <w:rFonts w:ascii="Arial" w:hAnsi="Arial" w:cs="Arial"/>
                    <w:highlight w:val="yellow"/>
                  </w:rPr>
                </w:rPrChange>
              </w:rPr>
              <w:t>Bà Huỳnh Thị Mai – Trưởng phòng Khác hàng Bán lẻ</w:t>
            </w:r>
            <w:r w:rsidRPr="000F3DFA">
              <w:rPr>
                <w:rFonts w:ascii="Arial" w:hAnsi="Arial" w:cs="Arial"/>
              </w:rPr>
              <w:t xml:space="preserve"> 2</w:t>
            </w:r>
          </w:p>
          <w:p w14:paraId="1E01BA1F" w14:textId="77777777" w:rsidR="00B51A51" w:rsidRPr="00A25C6B" w:rsidRDefault="00B51A51" w:rsidP="00B52B5D">
            <w:pPr>
              <w:pStyle w:val="Standard1"/>
              <w:spacing w:before="0" w:after="0"/>
              <w:rPr>
                <w:rFonts w:ascii="Arial" w:hAnsi="Arial" w:cs="Arial"/>
              </w:rPr>
            </w:pPr>
            <w:r w:rsidRPr="000F3DFA">
              <w:rPr>
                <w:rFonts w:ascii="Arial" w:hAnsi="Arial" w:cs="Arial"/>
              </w:rPr>
              <w:t>Bà Nguyễn Bằng Nhật Thảo – Trưởng phòng Quản lý nợ</w:t>
            </w:r>
          </w:p>
          <w:p w14:paraId="07F81BF1" w14:textId="32EC2962" w:rsidR="00D94BDF" w:rsidRPr="00A25C6B" w:rsidDel="00654DC0" w:rsidRDefault="00D94BDF">
            <w:pPr>
              <w:pStyle w:val="Standard1"/>
              <w:spacing w:before="0" w:after="0"/>
              <w:rPr>
                <w:del w:id="11" w:author="Anh Dieu Hong Tran" w:date="2022-12-16T16:15:00Z"/>
                <w:rFonts w:ascii="Arial" w:hAnsi="Arial" w:cs="Arial"/>
              </w:rPr>
            </w:pPr>
          </w:p>
          <w:p w14:paraId="6F87BE06" w14:textId="77777777" w:rsidR="00EB164D" w:rsidRPr="00A25C6B" w:rsidRDefault="00EB164D">
            <w:pPr>
              <w:pStyle w:val="Standard1"/>
              <w:spacing w:before="0" w:after="0"/>
              <w:rPr>
                <w:rFonts w:ascii="Arial" w:hAnsi="Arial" w:cs="Arial"/>
              </w:rPr>
            </w:pPr>
          </w:p>
          <w:p w14:paraId="2EBAB18A" w14:textId="10E814F2" w:rsidR="00B14D6D" w:rsidRPr="00A25C6B" w:rsidRDefault="00B14D6D" w:rsidP="006F42B0">
            <w:pPr>
              <w:jc w:val="both"/>
              <w:rPr>
                <w:rFonts w:ascii="Arial" w:hAnsi="Arial" w:cs="Arial"/>
                <w:b/>
                <w:i/>
                <w:u w:val="single"/>
              </w:rPr>
            </w:pPr>
            <w:r w:rsidRPr="00A25C6B">
              <w:rPr>
                <w:rFonts w:ascii="Arial" w:hAnsi="Arial" w:cs="Arial"/>
                <w:b/>
                <w:i/>
                <w:u w:val="single"/>
              </w:rPr>
              <w:t xml:space="preserve">Đại diện </w:t>
            </w:r>
            <w:r w:rsidR="005C69CA" w:rsidRPr="00A25C6B">
              <w:rPr>
                <w:rFonts w:ascii="Arial" w:hAnsi="Arial" w:cs="Arial"/>
                <w:b/>
                <w:i/>
                <w:u w:val="single"/>
              </w:rPr>
              <w:t xml:space="preserve">đơn vị kiểm toán - </w:t>
            </w:r>
            <w:r w:rsidRPr="00A25C6B">
              <w:rPr>
                <w:rFonts w:ascii="Arial" w:hAnsi="Arial" w:cs="Arial"/>
                <w:b/>
                <w:i/>
                <w:u w:val="single"/>
              </w:rPr>
              <w:t xml:space="preserve">Công ty </w:t>
            </w:r>
            <w:r w:rsidR="005C69CA" w:rsidRPr="00A25C6B">
              <w:rPr>
                <w:rFonts w:ascii="Arial" w:hAnsi="Arial" w:cs="Arial"/>
                <w:b/>
                <w:i/>
                <w:u w:val="single"/>
              </w:rPr>
              <w:t>TNHH</w:t>
            </w:r>
            <w:r w:rsidRPr="00A25C6B">
              <w:rPr>
                <w:rFonts w:ascii="Arial" w:hAnsi="Arial" w:cs="Arial"/>
                <w:b/>
                <w:i/>
                <w:u w:val="single"/>
              </w:rPr>
              <w:t xml:space="preserve"> Ernst &amp; Young</w:t>
            </w:r>
            <w:r w:rsidR="005C69CA" w:rsidRPr="00A25C6B">
              <w:rPr>
                <w:rFonts w:ascii="Arial" w:hAnsi="Arial" w:cs="Arial"/>
                <w:b/>
                <w:i/>
                <w:u w:val="single"/>
              </w:rPr>
              <w:t xml:space="preserve"> Việt Nam</w:t>
            </w:r>
          </w:p>
          <w:p w14:paraId="01784EF6" w14:textId="77777777" w:rsidR="00817582" w:rsidRPr="00A25C6B" w:rsidRDefault="00817582">
            <w:pPr>
              <w:pStyle w:val="Standard1"/>
              <w:spacing w:before="0" w:after="0"/>
              <w:rPr>
                <w:rFonts w:ascii="Arial" w:hAnsi="Arial" w:cs="Arial"/>
              </w:rPr>
            </w:pPr>
          </w:p>
          <w:p w14:paraId="7B8AD12F" w14:textId="4801A088" w:rsidR="004B7CBA" w:rsidRPr="00A25C6B" w:rsidRDefault="00B14D6D">
            <w:pPr>
              <w:pStyle w:val="Standard1"/>
              <w:spacing w:before="0" w:after="0"/>
              <w:rPr>
                <w:rFonts w:ascii="Arial" w:hAnsi="Arial" w:cs="Arial"/>
              </w:rPr>
            </w:pPr>
            <w:r w:rsidRPr="00A25C6B">
              <w:rPr>
                <w:rFonts w:ascii="Arial" w:hAnsi="Arial" w:cs="Arial"/>
              </w:rPr>
              <w:t>Bà Hoàng Thị Hồng Minh – Giám đốc kiểm toán</w:t>
            </w:r>
          </w:p>
          <w:p w14:paraId="7566259F" w14:textId="7D2226EC" w:rsidR="003A304C" w:rsidRPr="00A25C6B" w:rsidRDefault="003A304C">
            <w:pPr>
              <w:pStyle w:val="Standard1"/>
              <w:spacing w:before="0" w:after="0"/>
              <w:rPr>
                <w:rFonts w:ascii="Arial" w:hAnsi="Arial" w:cs="Arial"/>
              </w:rPr>
            </w:pPr>
            <w:r w:rsidRPr="00A25C6B">
              <w:rPr>
                <w:rFonts w:ascii="Arial" w:hAnsi="Arial" w:cs="Arial"/>
              </w:rPr>
              <w:t xml:space="preserve">Ông Trần Nhật Duy – Trưởng đoàn </w:t>
            </w:r>
            <w:r w:rsidR="00B14D6D" w:rsidRPr="00A25C6B">
              <w:rPr>
                <w:rFonts w:ascii="Arial" w:hAnsi="Arial" w:cs="Arial"/>
              </w:rPr>
              <w:t>k</w:t>
            </w:r>
            <w:r w:rsidRPr="00A25C6B">
              <w:rPr>
                <w:rFonts w:ascii="Arial" w:hAnsi="Arial" w:cs="Arial"/>
              </w:rPr>
              <w:t>iểm toán</w:t>
            </w:r>
          </w:p>
          <w:p w14:paraId="6774079D" w14:textId="223C3707" w:rsidR="003B2753" w:rsidRPr="00A25C6B" w:rsidRDefault="003B2753">
            <w:pPr>
              <w:pStyle w:val="Standard1"/>
              <w:spacing w:before="0" w:after="0"/>
              <w:rPr>
                <w:rFonts w:ascii="Arial" w:hAnsi="Arial" w:cs="Arial"/>
              </w:rPr>
            </w:pPr>
            <w:r w:rsidRPr="00A25C6B">
              <w:rPr>
                <w:rFonts w:ascii="Arial" w:hAnsi="Arial" w:cs="Arial"/>
              </w:rPr>
              <w:t xml:space="preserve">Bà Trần Diệu Hồng Anh – </w:t>
            </w:r>
            <w:r w:rsidR="004B7CBA" w:rsidRPr="00A25C6B">
              <w:rPr>
                <w:rFonts w:ascii="Arial" w:hAnsi="Arial" w:cs="Arial"/>
              </w:rPr>
              <w:t>Thành viên</w:t>
            </w:r>
          </w:p>
          <w:p w14:paraId="0E1B4AD3" w14:textId="5EAA4370" w:rsidR="003B2753" w:rsidRPr="00A25C6B" w:rsidRDefault="003B2753">
            <w:pPr>
              <w:pStyle w:val="Standard1"/>
              <w:spacing w:before="0" w:after="0"/>
              <w:rPr>
                <w:rFonts w:ascii="Arial" w:hAnsi="Arial" w:cs="Arial"/>
              </w:rPr>
            </w:pPr>
            <w:r w:rsidRPr="00A25C6B">
              <w:rPr>
                <w:rFonts w:ascii="Arial" w:hAnsi="Arial" w:cs="Arial"/>
              </w:rPr>
              <w:t xml:space="preserve">Bà </w:t>
            </w:r>
            <w:r w:rsidR="00F71653">
              <w:rPr>
                <w:rFonts w:ascii="Arial" w:hAnsi="Arial" w:cs="Arial"/>
              </w:rPr>
              <w:t>Phạm Ngọc Anh</w:t>
            </w:r>
            <w:r w:rsidRPr="00A25C6B">
              <w:rPr>
                <w:rFonts w:ascii="Arial" w:hAnsi="Arial" w:cs="Arial"/>
              </w:rPr>
              <w:t xml:space="preserve"> – </w:t>
            </w:r>
            <w:r w:rsidR="004B7CBA" w:rsidRPr="00A25C6B">
              <w:rPr>
                <w:rFonts w:ascii="Arial" w:hAnsi="Arial" w:cs="Arial"/>
              </w:rPr>
              <w:t>Thành viên</w:t>
            </w:r>
            <w:r w:rsidRPr="00A25C6B">
              <w:rPr>
                <w:rFonts w:ascii="Arial" w:hAnsi="Arial" w:cs="Arial"/>
              </w:rPr>
              <w:t xml:space="preserve"> </w:t>
            </w:r>
          </w:p>
          <w:p w14:paraId="528DD541" w14:textId="07B44129" w:rsidR="00AC3F4F" w:rsidRPr="00A25C6B" w:rsidRDefault="003B2753">
            <w:pPr>
              <w:pStyle w:val="Standard1"/>
              <w:spacing w:before="0" w:after="0"/>
              <w:rPr>
                <w:rFonts w:ascii="Arial" w:hAnsi="Arial" w:cs="Arial"/>
              </w:rPr>
            </w:pPr>
            <w:r w:rsidRPr="00A25C6B">
              <w:rPr>
                <w:rFonts w:ascii="Arial" w:hAnsi="Arial" w:cs="Arial"/>
              </w:rPr>
              <w:t xml:space="preserve">Bà </w:t>
            </w:r>
            <w:r w:rsidR="00F71653">
              <w:rPr>
                <w:rFonts w:ascii="Arial" w:hAnsi="Arial" w:cs="Arial"/>
              </w:rPr>
              <w:t>Nguyễn Thu Anh</w:t>
            </w:r>
            <w:r w:rsidRPr="00A25C6B">
              <w:rPr>
                <w:rFonts w:ascii="Arial" w:hAnsi="Arial" w:cs="Arial"/>
              </w:rPr>
              <w:t xml:space="preserve"> – </w:t>
            </w:r>
            <w:r w:rsidR="004B7CBA" w:rsidRPr="00A25C6B">
              <w:rPr>
                <w:rFonts w:ascii="Arial" w:hAnsi="Arial" w:cs="Arial"/>
              </w:rPr>
              <w:t>Thành viên</w:t>
            </w:r>
          </w:p>
        </w:tc>
      </w:tr>
    </w:tbl>
    <w:p w14:paraId="528DD543" w14:textId="77777777" w:rsidR="00B51197" w:rsidRPr="00A25C6B" w:rsidRDefault="00B51197">
      <w:pPr>
        <w:jc w:val="both"/>
        <w:rPr>
          <w:rFonts w:ascii="Arial" w:hAnsi="Arial" w:cs="Arial"/>
        </w:rPr>
      </w:pPr>
      <w:r w:rsidRPr="00A25C6B">
        <w:rPr>
          <w:rFonts w:ascii="Arial" w:hAnsi="Arial" w:cs="Arial"/>
        </w:rPr>
        <w:tab/>
      </w:r>
    </w:p>
    <w:p w14:paraId="528DD544" w14:textId="785CD6AD" w:rsidR="00BA2CA7" w:rsidRPr="00A25C6B" w:rsidRDefault="00BA2CA7">
      <w:pPr>
        <w:pStyle w:val="Standard1"/>
        <w:spacing w:before="0" w:after="0"/>
        <w:jc w:val="both"/>
        <w:rPr>
          <w:rFonts w:ascii="Arial" w:hAnsi="Arial" w:cs="Arial"/>
        </w:rPr>
      </w:pPr>
      <w:r w:rsidRPr="00A25C6B">
        <w:rPr>
          <w:rFonts w:ascii="Arial" w:hAnsi="Arial" w:cs="Arial"/>
        </w:rPr>
        <w:t>Là m</w:t>
      </w:r>
      <w:r w:rsidR="00D821F9" w:rsidRPr="00A25C6B">
        <w:rPr>
          <w:rFonts w:ascii="Arial" w:hAnsi="Arial" w:cs="Arial"/>
        </w:rPr>
        <w:t xml:space="preserve">ột phần trong kế hoạch </w:t>
      </w:r>
      <w:r w:rsidR="007C1778" w:rsidRPr="00A25C6B">
        <w:rPr>
          <w:rFonts w:ascii="Arial" w:hAnsi="Arial" w:cs="Arial"/>
        </w:rPr>
        <w:t>k</w:t>
      </w:r>
      <w:r w:rsidR="00E40E95" w:rsidRPr="00A25C6B">
        <w:rPr>
          <w:rFonts w:ascii="Arial" w:hAnsi="Arial" w:cs="Arial"/>
        </w:rPr>
        <w:t>iểm toán</w:t>
      </w:r>
      <w:r w:rsidRPr="00A25C6B">
        <w:rPr>
          <w:rFonts w:ascii="Arial" w:hAnsi="Arial" w:cs="Arial"/>
        </w:rPr>
        <w:t xml:space="preserve"> báo cáo tài chính của Ngân hàng </w:t>
      </w:r>
      <w:r w:rsidR="00AB6116" w:rsidRPr="00A25C6B">
        <w:rPr>
          <w:rFonts w:ascii="Arial" w:hAnsi="Arial" w:cs="Arial"/>
        </w:rPr>
        <w:t xml:space="preserve">TMCP </w:t>
      </w:r>
      <w:r w:rsidR="006249AD" w:rsidRPr="00A25C6B">
        <w:rPr>
          <w:rFonts w:ascii="Arial" w:hAnsi="Arial" w:cs="Arial"/>
        </w:rPr>
        <w:t>Ngoại</w:t>
      </w:r>
      <w:r w:rsidRPr="00A25C6B">
        <w:rPr>
          <w:rFonts w:ascii="Arial" w:hAnsi="Arial" w:cs="Arial"/>
        </w:rPr>
        <w:t xml:space="preserve"> thương Việt Nam</w:t>
      </w:r>
      <w:r w:rsidR="00F82CA6" w:rsidRPr="00A25C6B">
        <w:rPr>
          <w:rFonts w:ascii="Arial" w:hAnsi="Arial" w:cs="Arial"/>
        </w:rPr>
        <w:t>,</w:t>
      </w:r>
      <w:r w:rsidRPr="00A25C6B">
        <w:rPr>
          <w:rFonts w:ascii="Arial" w:hAnsi="Arial" w:cs="Arial"/>
        </w:rPr>
        <w:t xml:space="preserve"> được lập theo các Chuẩn m</w:t>
      </w:r>
      <w:r w:rsidR="00D821F9" w:rsidRPr="00A25C6B">
        <w:rPr>
          <w:rFonts w:ascii="Arial" w:hAnsi="Arial" w:cs="Arial"/>
        </w:rPr>
        <w:t>ực Kế toán Việt Nam (VAS) và</w:t>
      </w:r>
      <w:r w:rsidR="00E40E95" w:rsidRPr="00A25C6B">
        <w:rPr>
          <w:rFonts w:ascii="Arial" w:hAnsi="Arial" w:cs="Arial"/>
        </w:rPr>
        <w:t xml:space="preserve"> các Chuẩn mực Báo cáo Tài chính Quốc tế (IFRS) </w:t>
      </w:r>
      <w:r w:rsidRPr="00A25C6B">
        <w:rPr>
          <w:rFonts w:ascii="Arial" w:hAnsi="Arial" w:cs="Arial"/>
        </w:rPr>
        <w:t>ch</w:t>
      </w:r>
      <w:r w:rsidR="00BE24B0" w:rsidRPr="00A25C6B">
        <w:rPr>
          <w:rFonts w:ascii="Arial" w:hAnsi="Arial" w:cs="Arial"/>
        </w:rPr>
        <w:t xml:space="preserve">o </w:t>
      </w:r>
      <w:r w:rsidR="00A51334" w:rsidRPr="00A25C6B">
        <w:rPr>
          <w:rFonts w:ascii="Arial" w:hAnsi="Arial" w:cs="Arial"/>
        </w:rPr>
        <w:t xml:space="preserve">năm </w:t>
      </w:r>
      <w:r w:rsidR="00B14D6D" w:rsidRPr="00A25C6B">
        <w:rPr>
          <w:rFonts w:ascii="Arial" w:hAnsi="Arial" w:cs="Arial"/>
        </w:rPr>
        <w:t xml:space="preserve">tài chính </w:t>
      </w:r>
      <w:r w:rsidR="00951AAB" w:rsidRPr="00A25C6B">
        <w:rPr>
          <w:rFonts w:ascii="Arial" w:hAnsi="Arial" w:cs="Arial"/>
        </w:rPr>
        <w:t>20</w:t>
      </w:r>
      <w:r w:rsidR="00D62E46" w:rsidRPr="00A25C6B">
        <w:rPr>
          <w:rFonts w:ascii="Arial" w:hAnsi="Arial" w:cs="Arial"/>
        </w:rPr>
        <w:t>22</w:t>
      </w:r>
      <w:r w:rsidRPr="00A25C6B">
        <w:rPr>
          <w:rFonts w:ascii="Arial" w:hAnsi="Arial" w:cs="Arial"/>
        </w:rPr>
        <w:t xml:space="preserve">, </w:t>
      </w:r>
      <w:r w:rsidR="00AE41CB" w:rsidRPr="00A25C6B">
        <w:rPr>
          <w:rFonts w:ascii="Arial" w:hAnsi="Arial" w:cs="Arial"/>
        </w:rPr>
        <w:t xml:space="preserve">và </w:t>
      </w:r>
      <w:r w:rsidR="00D24B1C" w:rsidRPr="00A25C6B">
        <w:rPr>
          <w:rFonts w:ascii="Arial" w:hAnsi="Arial" w:cs="Arial"/>
        </w:rPr>
        <w:t xml:space="preserve">kiểm toán hoạt động Hệ thống kiểm soát nội bộ theo yêu cầu của Thông tư </w:t>
      </w:r>
      <w:r w:rsidR="00B14D6D" w:rsidRPr="00A25C6B">
        <w:rPr>
          <w:rFonts w:ascii="Arial" w:hAnsi="Arial" w:cs="Arial"/>
        </w:rPr>
        <w:t>39</w:t>
      </w:r>
      <w:r w:rsidR="00512885" w:rsidRPr="00A25C6B">
        <w:rPr>
          <w:rFonts w:ascii="Arial" w:hAnsi="Arial" w:cs="Arial"/>
        </w:rPr>
        <w:t>/20</w:t>
      </w:r>
      <w:r w:rsidR="00B14D6D" w:rsidRPr="00A25C6B">
        <w:rPr>
          <w:rFonts w:ascii="Arial" w:hAnsi="Arial" w:cs="Arial"/>
        </w:rPr>
        <w:t>1</w:t>
      </w:r>
      <w:r w:rsidR="00512885" w:rsidRPr="00A25C6B">
        <w:rPr>
          <w:rFonts w:ascii="Arial" w:hAnsi="Arial" w:cs="Arial"/>
        </w:rPr>
        <w:t>1/TT-NHNN</w:t>
      </w:r>
      <w:r w:rsidR="00B14D6D" w:rsidRPr="00A25C6B">
        <w:rPr>
          <w:rFonts w:ascii="Arial" w:hAnsi="Arial" w:cs="Arial"/>
        </w:rPr>
        <w:t xml:space="preserve"> và Thông tư 24</w:t>
      </w:r>
      <w:r w:rsidR="00512885" w:rsidRPr="00A25C6B">
        <w:rPr>
          <w:rFonts w:ascii="Arial" w:hAnsi="Arial" w:cs="Arial"/>
        </w:rPr>
        <w:t>/2021/TT-NHNN</w:t>
      </w:r>
      <w:r w:rsidR="00B14D6D" w:rsidRPr="00A25C6B">
        <w:rPr>
          <w:rFonts w:ascii="Arial" w:hAnsi="Arial" w:cs="Arial"/>
        </w:rPr>
        <w:t xml:space="preserve"> sửa đổi Thông tư 39</w:t>
      </w:r>
      <w:r w:rsidR="00D24B1C" w:rsidRPr="00A25C6B">
        <w:rPr>
          <w:rFonts w:ascii="Arial" w:hAnsi="Arial" w:cs="Arial"/>
        </w:rPr>
        <w:t xml:space="preserve">, </w:t>
      </w:r>
      <w:r w:rsidRPr="00A25C6B">
        <w:rPr>
          <w:rFonts w:ascii="Arial" w:hAnsi="Arial" w:cs="Arial"/>
        </w:rPr>
        <w:t xml:space="preserve">đoàn kiểm toán đã làm việc tại Ngân hàng </w:t>
      </w:r>
      <w:r w:rsidR="00F4653B" w:rsidRPr="00A25C6B">
        <w:rPr>
          <w:rFonts w:ascii="Arial" w:hAnsi="Arial" w:cs="Arial"/>
        </w:rPr>
        <w:t xml:space="preserve">TMCP </w:t>
      </w:r>
      <w:r w:rsidR="006249AD" w:rsidRPr="00A25C6B">
        <w:rPr>
          <w:rFonts w:ascii="Arial" w:hAnsi="Arial" w:cs="Arial"/>
        </w:rPr>
        <w:t>Ngoại</w:t>
      </w:r>
      <w:r w:rsidRPr="00A25C6B">
        <w:rPr>
          <w:rFonts w:ascii="Arial" w:hAnsi="Arial" w:cs="Arial"/>
        </w:rPr>
        <w:t xml:space="preserve"> thương Việt Nam – </w:t>
      </w:r>
      <w:r w:rsidR="00AD24EB" w:rsidRPr="00A25C6B">
        <w:rPr>
          <w:rFonts w:ascii="Arial" w:hAnsi="Arial" w:cs="Arial"/>
        </w:rPr>
        <w:t>C</w:t>
      </w:r>
      <w:r w:rsidRPr="00A25C6B">
        <w:rPr>
          <w:rFonts w:ascii="Arial" w:hAnsi="Arial" w:cs="Arial"/>
        </w:rPr>
        <w:t xml:space="preserve">hi nhánh </w:t>
      </w:r>
      <w:r w:rsidR="00B35BEE" w:rsidRPr="00A25C6B">
        <w:rPr>
          <w:rFonts w:ascii="Arial" w:hAnsi="Arial" w:cs="Arial"/>
        </w:rPr>
        <w:t xml:space="preserve">Nam </w:t>
      </w:r>
      <w:r w:rsidR="00394562" w:rsidRPr="00097348">
        <w:rPr>
          <w:rFonts w:ascii="Arial" w:hAnsi="Arial" w:cs="Arial"/>
        </w:rPr>
        <w:t>Sài Gòn</w:t>
      </w:r>
      <w:r w:rsidRPr="00A25C6B">
        <w:rPr>
          <w:rFonts w:ascii="Arial" w:hAnsi="Arial" w:cs="Arial"/>
        </w:rPr>
        <w:t xml:space="preserve"> (“Chi n</w:t>
      </w:r>
      <w:r w:rsidR="006249AD" w:rsidRPr="00A25C6B">
        <w:rPr>
          <w:rFonts w:ascii="Arial" w:hAnsi="Arial" w:cs="Arial"/>
        </w:rPr>
        <w:t xml:space="preserve">hánh”) trong thời gian từ ngày </w:t>
      </w:r>
      <w:r w:rsidR="00F71653">
        <w:rPr>
          <w:rFonts w:ascii="Arial" w:hAnsi="Arial" w:cs="Arial"/>
        </w:rPr>
        <w:t>12</w:t>
      </w:r>
      <w:r w:rsidR="00705A72" w:rsidRPr="00A25C6B">
        <w:rPr>
          <w:rFonts w:ascii="Arial" w:hAnsi="Arial" w:cs="Arial"/>
        </w:rPr>
        <w:t xml:space="preserve"> </w:t>
      </w:r>
      <w:r w:rsidRPr="00A25C6B">
        <w:rPr>
          <w:rFonts w:ascii="Arial" w:hAnsi="Arial" w:cs="Arial"/>
        </w:rPr>
        <w:t xml:space="preserve">tháng </w:t>
      </w:r>
      <w:r w:rsidR="00023838" w:rsidRPr="00A25C6B">
        <w:rPr>
          <w:rFonts w:ascii="Arial" w:hAnsi="Arial" w:cs="Arial"/>
        </w:rPr>
        <w:t>1</w:t>
      </w:r>
      <w:r w:rsidR="00705A72" w:rsidRPr="00A25C6B">
        <w:rPr>
          <w:rFonts w:ascii="Arial" w:hAnsi="Arial" w:cs="Arial"/>
        </w:rPr>
        <w:t>2</w:t>
      </w:r>
      <w:r w:rsidR="00A51334" w:rsidRPr="00A25C6B">
        <w:rPr>
          <w:rFonts w:ascii="Arial" w:hAnsi="Arial" w:cs="Arial"/>
        </w:rPr>
        <w:t xml:space="preserve"> </w:t>
      </w:r>
      <w:r w:rsidR="00D821F9" w:rsidRPr="00A25C6B">
        <w:rPr>
          <w:rFonts w:ascii="Arial" w:hAnsi="Arial" w:cs="Arial"/>
        </w:rPr>
        <w:t>năm 20</w:t>
      </w:r>
      <w:r w:rsidR="00023838" w:rsidRPr="00A25C6B">
        <w:rPr>
          <w:rFonts w:ascii="Arial" w:hAnsi="Arial" w:cs="Arial"/>
        </w:rPr>
        <w:t>22</w:t>
      </w:r>
      <w:r w:rsidRPr="00A25C6B">
        <w:rPr>
          <w:rFonts w:ascii="Arial" w:hAnsi="Arial" w:cs="Arial"/>
        </w:rPr>
        <w:t xml:space="preserve"> đến ngày </w:t>
      </w:r>
      <w:r w:rsidR="00F71653">
        <w:rPr>
          <w:rFonts w:ascii="Arial" w:hAnsi="Arial" w:cs="Arial"/>
        </w:rPr>
        <w:t>16</w:t>
      </w:r>
      <w:r w:rsidR="00386BCD" w:rsidRPr="00A25C6B">
        <w:rPr>
          <w:rFonts w:ascii="Arial" w:hAnsi="Arial" w:cs="Arial"/>
        </w:rPr>
        <w:t xml:space="preserve"> </w:t>
      </w:r>
      <w:r w:rsidRPr="00A25C6B">
        <w:rPr>
          <w:rFonts w:ascii="Arial" w:hAnsi="Arial" w:cs="Arial"/>
        </w:rPr>
        <w:t xml:space="preserve">tháng </w:t>
      </w:r>
      <w:r w:rsidR="00386BCD" w:rsidRPr="00A25C6B">
        <w:rPr>
          <w:rFonts w:ascii="Arial" w:hAnsi="Arial" w:cs="Arial"/>
        </w:rPr>
        <w:t xml:space="preserve">12 </w:t>
      </w:r>
      <w:r w:rsidR="00D821F9" w:rsidRPr="00A25C6B">
        <w:rPr>
          <w:rFonts w:ascii="Arial" w:hAnsi="Arial" w:cs="Arial"/>
        </w:rPr>
        <w:t>năm 20</w:t>
      </w:r>
      <w:r w:rsidR="00023838" w:rsidRPr="00A25C6B">
        <w:rPr>
          <w:rFonts w:ascii="Arial" w:hAnsi="Arial" w:cs="Arial"/>
        </w:rPr>
        <w:t>22</w:t>
      </w:r>
      <w:r w:rsidRPr="00A25C6B">
        <w:rPr>
          <w:rFonts w:ascii="Arial" w:hAnsi="Arial" w:cs="Arial"/>
        </w:rPr>
        <w:t xml:space="preserve">. </w:t>
      </w:r>
      <w:r w:rsidR="00AE41CB" w:rsidRPr="00A25C6B">
        <w:rPr>
          <w:rFonts w:ascii="Arial" w:hAnsi="Arial" w:cs="Arial"/>
        </w:rPr>
        <w:t>Trong quá trình làm việc tại đơn vị, đoàn kiểm toán đã nhận được sự giúp đỡ nhiệt tình của các cán bộ, phòng ban tại Chi nhánh.</w:t>
      </w:r>
    </w:p>
    <w:p w14:paraId="528DD545" w14:textId="0B4355DC" w:rsidR="00BA2CA7" w:rsidRPr="00A25C6B" w:rsidRDefault="00BA2CA7">
      <w:pPr>
        <w:pStyle w:val="Standard1"/>
        <w:spacing w:before="0" w:after="0"/>
        <w:jc w:val="both"/>
        <w:rPr>
          <w:rFonts w:ascii="Arial" w:hAnsi="Arial" w:cs="Arial"/>
        </w:rPr>
      </w:pPr>
    </w:p>
    <w:p w14:paraId="48DFC9BA" w14:textId="77777777" w:rsidR="005C69CA" w:rsidRPr="00A25C6B" w:rsidRDefault="005C69CA">
      <w:pPr>
        <w:spacing w:before="60" w:after="60"/>
        <w:ind w:left="34"/>
        <w:jc w:val="both"/>
        <w:rPr>
          <w:rFonts w:ascii="Arial" w:hAnsi="Arial" w:cs="Arial"/>
        </w:rPr>
      </w:pPr>
      <w:r w:rsidRPr="00A25C6B">
        <w:rPr>
          <w:rFonts w:ascii="Arial" w:hAnsi="Arial" w:cs="Arial"/>
        </w:rPr>
        <w:t>Nội dung kiểm toán Báo cáo tài chính và kiểm toán Hệ thống kiểm soát nội bộ tại Chi nhánh:</w:t>
      </w:r>
    </w:p>
    <w:p w14:paraId="4C4AB3EB" w14:textId="77777777" w:rsidR="005C69CA" w:rsidRPr="00A25C6B" w:rsidRDefault="005C69CA">
      <w:pPr>
        <w:numPr>
          <w:ilvl w:val="0"/>
          <w:numId w:val="37"/>
        </w:numPr>
        <w:overflowPunct/>
        <w:autoSpaceDE/>
        <w:autoSpaceDN/>
        <w:adjustRightInd/>
        <w:spacing w:before="120"/>
        <w:ind w:left="389"/>
        <w:jc w:val="both"/>
        <w:textAlignment w:val="auto"/>
        <w:rPr>
          <w:rFonts w:ascii="Arial" w:eastAsia="Calibri" w:hAnsi="Arial" w:cs="Arial"/>
          <w:lang w:val="en-GB"/>
        </w:rPr>
      </w:pPr>
      <w:r w:rsidRPr="00A25C6B">
        <w:rPr>
          <w:rFonts w:ascii="Arial" w:eastAsia="Calibri" w:hAnsi="Arial" w:cs="Arial"/>
          <w:lang w:val="en-GB"/>
        </w:rPr>
        <w:t xml:space="preserve">Thu thập các văn bản liên quan đến quy trình chính sách của Ngân hàng và văn bản pháp lý liên quan đến hoạt động tín dụng của Chi nhánh; </w:t>
      </w:r>
    </w:p>
    <w:p w14:paraId="68E525EB" w14:textId="77777777" w:rsidR="005C69CA" w:rsidRPr="00A25C6B" w:rsidRDefault="005C69CA">
      <w:pPr>
        <w:numPr>
          <w:ilvl w:val="0"/>
          <w:numId w:val="37"/>
        </w:numPr>
        <w:overflowPunct/>
        <w:autoSpaceDE/>
        <w:autoSpaceDN/>
        <w:adjustRightInd/>
        <w:spacing w:before="60"/>
        <w:ind w:left="389"/>
        <w:jc w:val="both"/>
        <w:textAlignment w:val="auto"/>
        <w:rPr>
          <w:rFonts w:ascii="Arial" w:eastAsia="Calibri" w:hAnsi="Arial" w:cs="Arial"/>
          <w:lang w:val="en-GB"/>
        </w:rPr>
      </w:pPr>
      <w:r w:rsidRPr="00A25C6B">
        <w:rPr>
          <w:rFonts w:ascii="Arial" w:eastAsia="Calibri" w:hAnsi="Arial" w:cs="Arial"/>
          <w:lang w:val="en-GB"/>
        </w:rPr>
        <w:t>Phỏng vấn các cán bộ và phòng ban liên quan đến quy trình hoạt động tín dụng;</w:t>
      </w:r>
    </w:p>
    <w:p w14:paraId="39ECA9A0" w14:textId="77777777" w:rsidR="005C69CA" w:rsidRPr="00A25C6B" w:rsidRDefault="005C69CA">
      <w:pPr>
        <w:numPr>
          <w:ilvl w:val="0"/>
          <w:numId w:val="37"/>
        </w:numPr>
        <w:overflowPunct/>
        <w:autoSpaceDE/>
        <w:autoSpaceDN/>
        <w:adjustRightInd/>
        <w:spacing w:before="60"/>
        <w:ind w:left="389"/>
        <w:jc w:val="both"/>
        <w:textAlignment w:val="auto"/>
        <w:rPr>
          <w:rFonts w:ascii="Arial" w:eastAsia="Calibri" w:hAnsi="Arial" w:cs="Arial"/>
          <w:lang w:val="en-GB"/>
        </w:rPr>
      </w:pPr>
      <w:r w:rsidRPr="00A25C6B">
        <w:rPr>
          <w:rFonts w:ascii="Arial" w:eastAsia="Calibri" w:hAnsi="Arial" w:cs="Arial"/>
          <w:lang w:val="en-GB"/>
        </w:rPr>
        <w:t>Rà soát chất lượng tín dụng của các khách hàng có dư nợ từ 20 tỷ đồng trở lên tại 31/10/2022, bao gồm:</w:t>
      </w:r>
    </w:p>
    <w:p w14:paraId="47341F43" w14:textId="77777777" w:rsidR="005C69CA" w:rsidRPr="00A25C6B" w:rsidRDefault="005C69CA">
      <w:pPr>
        <w:numPr>
          <w:ilvl w:val="0"/>
          <w:numId w:val="38"/>
        </w:numPr>
        <w:overflowPunct/>
        <w:autoSpaceDE/>
        <w:autoSpaceDN/>
        <w:adjustRightInd/>
        <w:spacing w:before="60"/>
        <w:ind w:left="778"/>
        <w:jc w:val="both"/>
        <w:textAlignment w:val="auto"/>
        <w:rPr>
          <w:rFonts w:ascii="Arial" w:hAnsi="Arial" w:cs="Arial"/>
          <w:lang w:val="vi-VN"/>
        </w:rPr>
      </w:pPr>
      <w:r w:rsidRPr="00A25C6B">
        <w:rPr>
          <w:rFonts w:ascii="Arial" w:hAnsi="Arial" w:cs="Arial"/>
          <w:lang w:val="vi-VN"/>
        </w:rPr>
        <w:t xml:space="preserve">Xem xét việc tuân thủ của chi nhánh đối với các quy trình cấp tín dụng của Ngân hàng TMCP Ngoại thương Việt Nam và của Ngân hàng Nhà nước; </w:t>
      </w:r>
    </w:p>
    <w:p w14:paraId="35A039C3" w14:textId="77777777" w:rsidR="005C69CA" w:rsidRPr="00A25C6B" w:rsidRDefault="005C69CA">
      <w:pPr>
        <w:numPr>
          <w:ilvl w:val="0"/>
          <w:numId w:val="38"/>
        </w:numPr>
        <w:overflowPunct/>
        <w:autoSpaceDE/>
        <w:autoSpaceDN/>
        <w:adjustRightInd/>
        <w:ind w:left="772"/>
        <w:jc w:val="both"/>
        <w:textAlignment w:val="auto"/>
        <w:rPr>
          <w:rFonts w:ascii="Arial" w:hAnsi="Arial" w:cs="Arial"/>
          <w:lang w:val="vi-VN"/>
        </w:rPr>
      </w:pPr>
      <w:r w:rsidRPr="00A25C6B">
        <w:rPr>
          <w:rFonts w:ascii="Arial" w:hAnsi="Arial" w:cs="Arial"/>
          <w:lang w:val="vi-VN"/>
        </w:rPr>
        <w:t>Hồ sơ tài sản bảo đảm (“TSBĐ”) của khách hàng;</w:t>
      </w:r>
    </w:p>
    <w:p w14:paraId="5ED4C14F" w14:textId="77777777" w:rsidR="005C69CA" w:rsidRPr="00A25C6B" w:rsidRDefault="005C69CA">
      <w:pPr>
        <w:numPr>
          <w:ilvl w:val="0"/>
          <w:numId w:val="38"/>
        </w:numPr>
        <w:overflowPunct/>
        <w:autoSpaceDE/>
        <w:autoSpaceDN/>
        <w:adjustRightInd/>
        <w:ind w:left="772"/>
        <w:jc w:val="both"/>
        <w:textAlignment w:val="auto"/>
        <w:rPr>
          <w:rFonts w:ascii="Arial" w:hAnsi="Arial" w:cs="Arial"/>
          <w:lang w:val="vi-VN"/>
        </w:rPr>
      </w:pPr>
      <w:r w:rsidRPr="00A25C6B">
        <w:rPr>
          <w:rFonts w:ascii="Arial" w:hAnsi="Arial" w:cs="Arial"/>
          <w:lang w:val="vi-VN"/>
        </w:rPr>
        <w:t>Tình hình thanh toán nợ gốc và lãi của khách hàng;</w:t>
      </w:r>
    </w:p>
    <w:p w14:paraId="2308DAE1" w14:textId="77777777" w:rsidR="005C69CA" w:rsidRPr="00A25C6B" w:rsidRDefault="005C69CA">
      <w:pPr>
        <w:numPr>
          <w:ilvl w:val="0"/>
          <w:numId w:val="38"/>
        </w:numPr>
        <w:overflowPunct/>
        <w:autoSpaceDE/>
        <w:autoSpaceDN/>
        <w:adjustRightInd/>
        <w:ind w:left="778"/>
        <w:jc w:val="both"/>
        <w:textAlignment w:val="auto"/>
        <w:rPr>
          <w:rFonts w:ascii="Arial" w:hAnsi="Arial" w:cs="Arial"/>
          <w:lang w:val="vi-VN"/>
        </w:rPr>
      </w:pPr>
      <w:r w:rsidRPr="00A25C6B">
        <w:rPr>
          <w:rFonts w:ascii="Arial" w:hAnsi="Arial" w:cs="Arial"/>
          <w:lang w:val="vi-VN"/>
        </w:rPr>
        <w:t xml:space="preserve">Chấm điểm xếp hạng tín dụng nội bộ của khách hàng vay; </w:t>
      </w:r>
    </w:p>
    <w:p w14:paraId="25C1A1C9" w14:textId="7F924039" w:rsidR="005C69CA" w:rsidRPr="00A25C6B" w:rsidRDefault="005C69CA">
      <w:pPr>
        <w:numPr>
          <w:ilvl w:val="0"/>
          <w:numId w:val="38"/>
        </w:numPr>
        <w:overflowPunct/>
        <w:autoSpaceDE/>
        <w:autoSpaceDN/>
        <w:adjustRightInd/>
        <w:ind w:left="772"/>
        <w:jc w:val="both"/>
        <w:textAlignment w:val="auto"/>
        <w:rPr>
          <w:rFonts w:ascii="Arial" w:hAnsi="Arial" w:cs="Arial"/>
          <w:lang w:val="vi-VN"/>
        </w:rPr>
      </w:pPr>
      <w:r w:rsidRPr="00A25C6B">
        <w:rPr>
          <w:rFonts w:ascii="Arial" w:hAnsi="Arial" w:cs="Arial"/>
          <w:lang w:val="vi-VN"/>
        </w:rPr>
        <w:t>Các tiêu chí khác.</w:t>
      </w:r>
    </w:p>
    <w:p w14:paraId="28B6CDAF" w14:textId="77777777" w:rsidR="005C69CA" w:rsidRPr="00A25C6B" w:rsidRDefault="005C69CA">
      <w:pPr>
        <w:overflowPunct/>
        <w:autoSpaceDE/>
        <w:autoSpaceDN/>
        <w:adjustRightInd/>
        <w:ind w:left="772"/>
        <w:jc w:val="both"/>
        <w:textAlignment w:val="auto"/>
        <w:rPr>
          <w:rFonts w:ascii="Arial" w:hAnsi="Arial" w:cs="Arial"/>
        </w:rPr>
      </w:pPr>
    </w:p>
    <w:p w14:paraId="528DD546" w14:textId="1710784C" w:rsidR="00BA2CA7" w:rsidRPr="00A25C6B" w:rsidRDefault="00A95558">
      <w:pPr>
        <w:pStyle w:val="Standard1"/>
        <w:spacing w:before="0" w:after="0"/>
        <w:jc w:val="both"/>
        <w:rPr>
          <w:rFonts w:ascii="Arial" w:hAnsi="Arial" w:cs="Arial"/>
        </w:rPr>
      </w:pPr>
      <w:r w:rsidRPr="00A25C6B">
        <w:rPr>
          <w:rFonts w:ascii="Arial" w:hAnsi="Arial" w:cs="Arial"/>
        </w:rPr>
        <w:t>Theo đánh giá của chúng tôi</w:t>
      </w:r>
      <w:r w:rsidR="00BA2CA7" w:rsidRPr="00A25C6B">
        <w:rPr>
          <w:rFonts w:ascii="Arial" w:hAnsi="Arial" w:cs="Arial"/>
        </w:rPr>
        <w:t>,</w:t>
      </w:r>
      <w:r w:rsidRPr="00A25C6B">
        <w:rPr>
          <w:rFonts w:ascii="Arial" w:hAnsi="Arial" w:cs="Arial"/>
        </w:rPr>
        <w:t xml:space="preserve"> hoạt động tín dụng cũng như</w:t>
      </w:r>
      <w:r w:rsidR="00F02B97" w:rsidRPr="00A25C6B">
        <w:rPr>
          <w:rFonts w:ascii="Arial" w:hAnsi="Arial" w:cs="Arial"/>
        </w:rPr>
        <w:t xml:space="preserve"> công tác </w:t>
      </w:r>
      <w:r w:rsidRPr="00A25C6B">
        <w:rPr>
          <w:rFonts w:ascii="Arial" w:hAnsi="Arial" w:cs="Arial"/>
        </w:rPr>
        <w:t>p</w:t>
      </w:r>
      <w:r w:rsidR="005F0B4C" w:rsidRPr="00A25C6B">
        <w:rPr>
          <w:rFonts w:ascii="Arial" w:hAnsi="Arial" w:cs="Arial"/>
        </w:rPr>
        <w:t xml:space="preserve">hân loại nợ và trích lập dự phòng </w:t>
      </w:r>
      <w:r w:rsidRPr="00A25C6B">
        <w:rPr>
          <w:rFonts w:ascii="Arial" w:hAnsi="Arial" w:cs="Arial"/>
        </w:rPr>
        <w:t xml:space="preserve">của Chi nhánh </w:t>
      </w:r>
      <w:r w:rsidR="00B35BEE" w:rsidRPr="00A25C6B">
        <w:rPr>
          <w:rFonts w:ascii="Arial" w:hAnsi="Arial" w:cs="Arial"/>
        </w:rPr>
        <w:t xml:space="preserve">Nam </w:t>
      </w:r>
      <w:r w:rsidR="00394562" w:rsidRPr="00097348">
        <w:rPr>
          <w:rFonts w:ascii="Arial" w:hAnsi="Arial" w:cs="Arial"/>
        </w:rPr>
        <w:t>Sài Gòn</w:t>
      </w:r>
      <w:r w:rsidRPr="00A25C6B">
        <w:rPr>
          <w:rFonts w:ascii="Arial" w:hAnsi="Arial" w:cs="Arial"/>
        </w:rPr>
        <w:t xml:space="preserve"> đã được thực hiện theo đúng các hướng dẫn của Ngân Hàng TMCP Ngoại Thương Việt Nam</w:t>
      </w:r>
      <w:r w:rsidR="00F02B97" w:rsidRPr="00A25C6B">
        <w:rPr>
          <w:rFonts w:ascii="Arial" w:hAnsi="Arial" w:cs="Arial"/>
        </w:rPr>
        <w:t>. Tuy nhiên</w:t>
      </w:r>
      <w:r w:rsidR="00BA2CA7" w:rsidRPr="00A25C6B">
        <w:rPr>
          <w:rFonts w:ascii="Arial" w:hAnsi="Arial" w:cs="Arial"/>
        </w:rPr>
        <w:t xml:space="preserve">, </w:t>
      </w:r>
      <w:r w:rsidRPr="00A25C6B">
        <w:rPr>
          <w:rFonts w:ascii="Arial" w:hAnsi="Arial" w:cs="Arial"/>
        </w:rPr>
        <w:t xml:space="preserve">trong quá trình làm việc tại Chi nhánh, </w:t>
      </w:r>
      <w:r w:rsidR="00BA2CA7" w:rsidRPr="00A25C6B">
        <w:rPr>
          <w:rFonts w:ascii="Arial" w:hAnsi="Arial" w:cs="Arial"/>
        </w:rPr>
        <w:t xml:space="preserve">đoàn kiểm toán </w:t>
      </w:r>
      <w:r w:rsidRPr="00A25C6B">
        <w:rPr>
          <w:rFonts w:ascii="Arial" w:hAnsi="Arial" w:cs="Arial"/>
        </w:rPr>
        <w:t>có</w:t>
      </w:r>
      <w:r w:rsidR="00BA2CA7" w:rsidRPr="00A25C6B">
        <w:rPr>
          <w:rFonts w:ascii="Arial" w:hAnsi="Arial" w:cs="Arial"/>
        </w:rPr>
        <w:t xml:space="preserve"> lưu ý một số vấn đề dưới đây.</w:t>
      </w:r>
      <w:r w:rsidR="00552008" w:rsidRPr="00A25C6B">
        <w:rPr>
          <w:rFonts w:ascii="Arial" w:hAnsi="Arial" w:cs="Arial"/>
        </w:rPr>
        <w:t xml:space="preserve"> </w:t>
      </w:r>
    </w:p>
    <w:p w14:paraId="72144CDA" w14:textId="2F4D3808" w:rsidR="00337075" w:rsidRPr="00A25C6B" w:rsidRDefault="00337075">
      <w:pPr>
        <w:overflowPunct/>
        <w:autoSpaceDE/>
        <w:autoSpaceDN/>
        <w:adjustRightInd/>
        <w:textAlignment w:val="auto"/>
        <w:rPr>
          <w:rFonts w:ascii="Arial" w:hAnsi="Arial" w:cs="Arial"/>
          <w:b/>
        </w:rPr>
      </w:pPr>
    </w:p>
    <w:p w14:paraId="4E9014F0" w14:textId="2044514B" w:rsidR="00F9564D" w:rsidRPr="00A25C6B" w:rsidRDefault="00F9564D">
      <w:pPr>
        <w:overflowPunct/>
        <w:autoSpaceDE/>
        <w:autoSpaceDN/>
        <w:adjustRightInd/>
        <w:textAlignment w:val="auto"/>
        <w:rPr>
          <w:rFonts w:ascii="Arial" w:hAnsi="Arial" w:cs="Arial"/>
          <w:b/>
        </w:rPr>
      </w:pPr>
    </w:p>
    <w:p w14:paraId="0B0FC5A5" w14:textId="498A0289" w:rsidR="00F9564D" w:rsidRPr="00A25C6B" w:rsidRDefault="00F9564D" w:rsidP="00F9564D">
      <w:pPr>
        <w:numPr>
          <w:ilvl w:val="0"/>
          <w:numId w:val="27"/>
        </w:numPr>
        <w:ind w:left="720" w:hanging="720"/>
        <w:jc w:val="both"/>
        <w:rPr>
          <w:rFonts w:ascii="Arial" w:hAnsi="Arial" w:cs="Arial"/>
          <w:b/>
        </w:rPr>
      </w:pPr>
      <w:r w:rsidRPr="00A25C6B">
        <w:rPr>
          <w:rFonts w:ascii="Arial" w:hAnsi="Arial" w:cs="Arial"/>
          <w:b/>
        </w:rPr>
        <w:t>Các vấn đề liên quan đến hoạt động tín dụng</w:t>
      </w:r>
    </w:p>
    <w:p w14:paraId="771E0143" w14:textId="77777777" w:rsidR="00F9564D" w:rsidRPr="00A25C6B" w:rsidRDefault="00F9564D" w:rsidP="00F9564D">
      <w:pPr>
        <w:jc w:val="both"/>
        <w:rPr>
          <w:rFonts w:ascii="Arial" w:hAnsi="Arial" w:cs="Arial"/>
        </w:rPr>
      </w:pPr>
    </w:p>
    <w:p w14:paraId="55235BA1" w14:textId="50724120" w:rsidR="00F9564D" w:rsidRPr="00A25C6B" w:rsidRDefault="00F9564D" w:rsidP="00F9564D">
      <w:pPr>
        <w:ind w:left="720"/>
        <w:jc w:val="both"/>
        <w:rPr>
          <w:rFonts w:ascii="Arial" w:hAnsi="Arial" w:cs="Arial"/>
        </w:rPr>
      </w:pPr>
      <w:r w:rsidRPr="00A25C6B">
        <w:rPr>
          <w:rFonts w:ascii="Arial" w:hAnsi="Arial" w:cs="Arial"/>
        </w:rPr>
        <w:t xml:space="preserve">Trong quá trình làm việc tại Chi nhánh, đoàn kiểm toán đã xem xét hồ sơ tín dụng của </w:t>
      </w:r>
      <w:commentRangeStart w:id="12"/>
      <w:commentRangeStart w:id="13"/>
      <w:r w:rsidR="00A25C6B">
        <w:rPr>
          <w:rFonts w:ascii="Arial" w:hAnsi="Arial" w:cs="Arial"/>
        </w:rPr>
        <w:t>1</w:t>
      </w:r>
      <w:r w:rsidR="00B3295E" w:rsidRPr="00A25C6B">
        <w:rPr>
          <w:rFonts w:ascii="Arial" w:hAnsi="Arial" w:cs="Arial"/>
        </w:rPr>
        <w:t>9</w:t>
      </w:r>
      <w:r w:rsidR="00A25C6B">
        <w:rPr>
          <w:rFonts w:ascii="Arial" w:hAnsi="Arial" w:cs="Arial"/>
        </w:rPr>
        <w:t>2</w:t>
      </w:r>
      <w:r w:rsidR="00B3295E" w:rsidRPr="00A25C6B">
        <w:rPr>
          <w:rFonts w:ascii="Arial" w:hAnsi="Arial" w:cs="Arial"/>
        </w:rPr>
        <w:t xml:space="preserve"> </w:t>
      </w:r>
      <w:r w:rsidRPr="00A25C6B">
        <w:rPr>
          <w:rFonts w:ascii="Arial" w:hAnsi="Arial" w:cs="Arial"/>
        </w:rPr>
        <w:t xml:space="preserve">khách hàng vay có tổng dư nợ trên 20 tỷ VNĐ, trong đó gồm </w:t>
      </w:r>
      <w:del w:id="14" w:author="Anh Dieu Hong Tran" w:date="2022-12-16T16:19:00Z">
        <w:r w:rsidR="00A25C6B" w:rsidDel="00637C2F">
          <w:rPr>
            <w:rFonts w:ascii="Arial" w:hAnsi="Arial" w:cs="Arial"/>
          </w:rPr>
          <w:delText>92</w:delText>
        </w:r>
        <w:r w:rsidR="00B3295E" w:rsidRPr="00A25C6B" w:rsidDel="00637C2F">
          <w:rPr>
            <w:rFonts w:ascii="Arial" w:hAnsi="Arial" w:cs="Arial"/>
          </w:rPr>
          <w:delText xml:space="preserve"> </w:delText>
        </w:r>
      </w:del>
      <w:ins w:id="15" w:author="Anh Dieu Hong Tran" w:date="2022-12-16T16:19:00Z">
        <w:r w:rsidR="00637C2F">
          <w:rPr>
            <w:rFonts w:ascii="Arial" w:hAnsi="Arial" w:cs="Arial"/>
          </w:rPr>
          <w:t>96</w:t>
        </w:r>
        <w:r w:rsidR="00637C2F" w:rsidRPr="00A25C6B">
          <w:rPr>
            <w:rFonts w:ascii="Arial" w:hAnsi="Arial" w:cs="Arial"/>
          </w:rPr>
          <w:t xml:space="preserve"> </w:t>
        </w:r>
      </w:ins>
      <w:r w:rsidRPr="00A25C6B">
        <w:rPr>
          <w:rFonts w:ascii="Arial" w:hAnsi="Arial" w:cs="Arial"/>
        </w:rPr>
        <w:t xml:space="preserve">khách hàng doanh nghiệp và </w:t>
      </w:r>
      <w:del w:id="16" w:author="Anh Dieu Hong Tran" w:date="2022-12-16T16:19:00Z">
        <w:r w:rsidR="00A25C6B" w:rsidDel="00637C2F">
          <w:rPr>
            <w:rFonts w:ascii="Arial" w:hAnsi="Arial" w:cs="Arial"/>
          </w:rPr>
          <w:delText>9</w:delText>
        </w:r>
        <w:r w:rsidR="00B3295E" w:rsidRPr="00A25C6B" w:rsidDel="00637C2F">
          <w:rPr>
            <w:rFonts w:ascii="Arial" w:hAnsi="Arial" w:cs="Arial"/>
          </w:rPr>
          <w:delText xml:space="preserve">2 </w:delText>
        </w:r>
      </w:del>
      <w:ins w:id="17" w:author="Anh Dieu Hong Tran" w:date="2022-12-16T16:19:00Z">
        <w:r w:rsidR="00637C2F">
          <w:rPr>
            <w:rFonts w:ascii="Arial" w:hAnsi="Arial" w:cs="Arial"/>
          </w:rPr>
          <w:t>96</w:t>
        </w:r>
        <w:r w:rsidR="00637C2F" w:rsidRPr="00A25C6B">
          <w:rPr>
            <w:rFonts w:ascii="Arial" w:hAnsi="Arial" w:cs="Arial"/>
          </w:rPr>
          <w:t xml:space="preserve"> </w:t>
        </w:r>
      </w:ins>
      <w:r w:rsidRPr="00A25C6B">
        <w:rPr>
          <w:rFonts w:ascii="Arial" w:hAnsi="Arial" w:cs="Arial"/>
        </w:rPr>
        <w:t>khách hàng cá nhân</w:t>
      </w:r>
      <w:commentRangeEnd w:id="12"/>
      <w:r w:rsidR="00B52B5D">
        <w:rPr>
          <w:rStyle w:val="CommentReference"/>
        </w:rPr>
        <w:commentReference w:id="12"/>
      </w:r>
      <w:commentRangeEnd w:id="13"/>
      <w:r w:rsidR="00637C2F">
        <w:rPr>
          <w:rStyle w:val="CommentReference"/>
        </w:rPr>
        <w:commentReference w:id="13"/>
      </w:r>
      <w:r w:rsidRPr="00A25C6B">
        <w:rPr>
          <w:rFonts w:ascii="Arial" w:hAnsi="Arial" w:cs="Arial"/>
        </w:rPr>
        <w:t xml:space="preserve">. </w:t>
      </w:r>
      <w:r w:rsidRPr="00A25C6B">
        <w:rPr>
          <w:rFonts w:ascii="Arial" w:hAnsi="Arial" w:cs="Arial"/>
          <w:b/>
        </w:rPr>
        <w:t>Danh sách các khách hàng vay đã rà soát</w:t>
      </w:r>
      <w:r w:rsidRPr="00A25C6B">
        <w:rPr>
          <w:rFonts w:ascii="Arial" w:hAnsi="Arial" w:cs="Arial"/>
        </w:rPr>
        <w:t xml:space="preserve"> được trình bày trong </w:t>
      </w:r>
      <w:r w:rsidRPr="00A25C6B">
        <w:rPr>
          <w:rFonts w:ascii="Arial" w:hAnsi="Arial" w:cs="Arial"/>
          <w:b/>
        </w:rPr>
        <w:t>Phụ lục 1.</w:t>
      </w:r>
      <w:r w:rsidRPr="00A25C6B">
        <w:rPr>
          <w:rFonts w:ascii="Arial" w:hAnsi="Arial" w:cs="Arial"/>
        </w:rPr>
        <w:t xml:space="preserve"> </w:t>
      </w:r>
    </w:p>
    <w:p w14:paraId="2CF8B044" w14:textId="77777777" w:rsidR="005868B1" w:rsidRPr="00A25C6B" w:rsidRDefault="005868B1" w:rsidP="00A27CD3">
      <w:pPr>
        <w:jc w:val="both"/>
        <w:rPr>
          <w:rFonts w:ascii="Arial" w:hAnsi="Arial" w:cs="Arial"/>
          <w:b/>
        </w:rPr>
        <w:sectPr w:rsidR="005868B1" w:rsidRPr="00A25C6B" w:rsidSect="00BE6F47">
          <w:headerReference w:type="even" r:id="rId15"/>
          <w:headerReference w:type="default" r:id="rId16"/>
          <w:footerReference w:type="even" r:id="rId17"/>
          <w:footerReference w:type="default" r:id="rId18"/>
          <w:headerReference w:type="first" r:id="rId19"/>
          <w:footerReference w:type="first" r:id="rId20"/>
          <w:pgSz w:w="11907" w:h="16840" w:code="9"/>
          <w:pgMar w:top="851" w:right="1701" w:bottom="1134" w:left="1134" w:header="720" w:footer="358" w:gutter="0"/>
          <w:cols w:space="720"/>
          <w:docGrid w:linePitch="360"/>
        </w:sectPr>
      </w:pPr>
    </w:p>
    <w:p w14:paraId="047625EF" w14:textId="77777777" w:rsidR="00B94C90" w:rsidRPr="00A25C6B" w:rsidRDefault="00B94C90" w:rsidP="00B7318C">
      <w:pPr>
        <w:overflowPunct/>
        <w:autoSpaceDE/>
        <w:autoSpaceDN/>
        <w:adjustRightInd/>
        <w:jc w:val="both"/>
        <w:textAlignment w:val="auto"/>
        <w:rPr>
          <w:rFonts w:ascii="Arial" w:hAnsi="Arial" w:cs="Arial"/>
          <w:b/>
          <w:i/>
        </w:rPr>
      </w:pPr>
    </w:p>
    <w:p w14:paraId="198366BB" w14:textId="426E048E" w:rsidR="00183F08" w:rsidRPr="00A25C6B" w:rsidRDefault="00183F08" w:rsidP="00B7318C">
      <w:pPr>
        <w:overflowPunct/>
        <w:autoSpaceDE/>
        <w:autoSpaceDN/>
        <w:adjustRightInd/>
        <w:jc w:val="both"/>
        <w:textAlignment w:val="auto"/>
        <w:rPr>
          <w:rFonts w:ascii="Arial" w:hAnsi="Arial" w:cs="Arial"/>
          <w:b/>
          <w:i/>
        </w:rPr>
      </w:pPr>
      <w:r w:rsidRPr="00A25C6B">
        <w:rPr>
          <w:rFonts w:ascii="Arial" w:hAnsi="Arial" w:cs="Arial"/>
          <w:b/>
          <w:i/>
        </w:rPr>
        <w:t xml:space="preserve"> </w:t>
      </w:r>
      <w:r w:rsidR="00D14D3C" w:rsidRPr="00A25C6B">
        <w:rPr>
          <w:rFonts w:ascii="Arial" w:hAnsi="Arial" w:cs="Arial"/>
          <w:b/>
          <w:i/>
        </w:rPr>
        <w:t>a</w:t>
      </w:r>
      <w:r w:rsidR="00F9564D" w:rsidRPr="00A25C6B">
        <w:rPr>
          <w:rFonts w:ascii="Arial" w:hAnsi="Arial" w:cs="Arial"/>
          <w:b/>
          <w:i/>
        </w:rPr>
        <w:t xml:space="preserve">) </w:t>
      </w:r>
      <w:r w:rsidR="00985902" w:rsidRPr="00A25C6B">
        <w:rPr>
          <w:rFonts w:ascii="Arial" w:hAnsi="Arial" w:cs="Arial"/>
          <w:b/>
          <w:i/>
        </w:rPr>
        <w:t>Chấm điểm hệ thống XHT</w:t>
      </w:r>
      <w:r w:rsidR="00057986" w:rsidRPr="00A25C6B">
        <w:rPr>
          <w:rFonts w:ascii="Arial" w:hAnsi="Arial" w:cs="Arial"/>
          <w:b/>
          <w:i/>
        </w:rPr>
        <w:t>DNB</w:t>
      </w:r>
      <w:r w:rsidRPr="00A25C6B">
        <w:rPr>
          <w:rFonts w:ascii="Arial" w:hAnsi="Arial" w:cs="Arial"/>
          <w:b/>
          <w:i/>
        </w:rPr>
        <w:t>:</w:t>
      </w:r>
    </w:p>
    <w:p w14:paraId="0917A56E" w14:textId="2CDAF6C8" w:rsidR="00A76A8B" w:rsidRPr="00A25C6B" w:rsidRDefault="00A76A8B">
      <w:pPr>
        <w:overflowPunct/>
        <w:autoSpaceDE/>
        <w:autoSpaceDN/>
        <w:adjustRightInd/>
        <w:ind w:left="720"/>
        <w:jc w:val="both"/>
        <w:textAlignment w:val="auto"/>
        <w:rPr>
          <w:rFonts w:ascii="Arial" w:hAnsi="Arial" w:cs="Arial"/>
        </w:rPr>
      </w:pPr>
    </w:p>
    <w:p w14:paraId="673A1ECF" w14:textId="2033D4D8" w:rsidR="00210D6C" w:rsidRPr="00A25C6B" w:rsidRDefault="00210D6C">
      <w:pPr>
        <w:overflowPunct/>
        <w:autoSpaceDE/>
        <w:autoSpaceDN/>
        <w:adjustRightInd/>
        <w:ind w:left="720"/>
        <w:jc w:val="both"/>
        <w:textAlignment w:val="auto"/>
        <w:rPr>
          <w:rFonts w:ascii="Arial" w:hAnsi="Arial" w:cs="Arial"/>
          <w:i/>
          <w:u w:val="single"/>
        </w:rPr>
      </w:pPr>
      <w:r w:rsidRPr="00A25C6B">
        <w:rPr>
          <w:rFonts w:ascii="Arial" w:hAnsi="Arial" w:cs="Arial"/>
          <w:i/>
          <w:u w:val="single"/>
        </w:rPr>
        <w:t>Quan sát và ảnh hưởng</w:t>
      </w:r>
    </w:p>
    <w:p w14:paraId="7F7926BA" w14:textId="77777777" w:rsidR="00210D6C" w:rsidRPr="00A25C6B" w:rsidRDefault="00210D6C">
      <w:pPr>
        <w:overflowPunct/>
        <w:autoSpaceDE/>
        <w:autoSpaceDN/>
        <w:adjustRightInd/>
        <w:ind w:left="720"/>
        <w:jc w:val="both"/>
        <w:textAlignment w:val="auto"/>
        <w:rPr>
          <w:rFonts w:ascii="Arial" w:hAnsi="Arial" w:cs="Arial"/>
          <w:b/>
          <w:i/>
          <w:u w:val="single"/>
        </w:rPr>
      </w:pPr>
    </w:p>
    <w:p w14:paraId="011CFB30" w14:textId="421DA957" w:rsidR="0008481A" w:rsidRPr="00A25C6B" w:rsidRDefault="0008481A">
      <w:pPr>
        <w:overflowPunct/>
        <w:autoSpaceDE/>
        <w:autoSpaceDN/>
        <w:adjustRightInd/>
        <w:ind w:left="720"/>
        <w:jc w:val="both"/>
        <w:textAlignment w:val="auto"/>
        <w:rPr>
          <w:rFonts w:ascii="Arial" w:eastAsia="CIDFont+F2" w:hAnsi="Arial" w:cs="Arial"/>
        </w:rPr>
      </w:pPr>
      <w:r w:rsidRPr="00A25C6B">
        <w:rPr>
          <w:rFonts w:ascii="Arial" w:hAnsi="Arial" w:cs="Arial"/>
        </w:rPr>
        <w:t>Trong qu</w:t>
      </w:r>
      <w:r w:rsidR="00A92313" w:rsidRPr="00A25C6B">
        <w:rPr>
          <w:rFonts w:ascii="Arial" w:hAnsi="Arial" w:cs="Arial"/>
        </w:rPr>
        <w:t>á</w:t>
      </w:r>
      <w:r w:rsidRPr="00A25C6B">
        <w:rPr>
          <w:rFonts w:ascii="Arial" w:hAnsi="Arial" w:cs="Arial"/>
        </w:rPr>
        <w:t xml:space="preserve"> trình rà soát </w:t>
      </w:r>
      <w:r w:rsidR="008A7254" w:rsidRPr="00A25C6B">
        <w:rPr>
          <w:rFonts w:ascii="Arial" w:hAnsi="Arial" w:cs="Arial"/>
        </w:rPr>
        <w:t xml:space="preserve">công tác </w:t>
      </w:r>
      <w:r w:rsidRPr="00A25C6B">
        <w:rPr>
          <w:rFonts w:ascii="Arial" w:hAnsi="Arial" w:cs="Arial"/>
        </w:rPr>
        <w:t>chấm điểm xếp hạng tín dụng nội bộ kỳ 2 năm 2022</w:t>
      </w:r>
      <w:r w:rsidR="008A7254" w:rsidRPr="00A25C6B">
        <w:rPr>
          <w:rFonts w:ascii="Arial" w:hAnsi="Arial" w:cs="Arial"/>
        </w:rPr>
        <w:t xml:space="preserve"> cho các khách hàng vay</w:t>
      </w:r>
      <w:r w:rsidRPr="00A25C6B">
        <w:rPr>
          <w:rFonts w:ascii="Arial" w:hAnsi="Arial" w:cs="Arial"/>
        </w:rPr>
        <w:t xml:space="preserve">, chúng tôi nhận thấy Chi nhánh đã thực hiện theo các hướng dẫn của VCB TW, tuy nhiên vẫn còn trường hợp </w:t>
      </w:r>
      <w:r w:rsidRPr="00A25C6B">
        <w:rPr>
          <w:rFonts w:ascii="Arial" w:eastAsia="CIDFont+F2" w:hAnsi="Arial" w:cs="Arial"/>
        </w:rPr>
        <w:t xml:space="preserve">Chi nhánh </w:t>
      </w:r>
      <w:r w:rsidR="008A7254" w:rsidRPr="00A25C6B">
        <w:rPr>
          <w:rFonts w:ascii="Arial" w:eastAsia="CIDFont+F2" w:hAnsi="Arial" w:cs="Arial"/>
        </w:rPr>
        <w:t>chấm</w:t>
      </w:r>
      <w:r w:rsidRPr="00A25C6B">
        <w:rPr>
          <w:rFonts w:ascii="Arial" w:eastAsia="CIDFont+F2" w:hAnsi="Arial" w:cs="Arial"/>
        </w:rPr>
        <w:t xml:space="preserve"> các chi tiêu chưa phù hợp với tình hình thực tế của doanh nghiệp, chưa có những báo cáo phần tích để chứng minh theo yêu cầu </w:t>
      </w:r>
      <w:r w:rsidR="006E3ABD" w:rsidRPr="00A25C6B">
        <w:rPr>
          <w:rFonts w:ascii="Arial" w:eastAsia="CIDFont+F2" w:hAnsi="Arial" w:cs="Arial"/>
        </w:rPr>
        <w:t>như trong “Sổ tay hướng dẫn chấm điểm XHTDNB khách hàng doanh nghiệp 2017”.</w:t>
      </w:r>
      <w:r w:rsidR="00F56C28" w:rsidRPr="00A25C6B">
        <w:rPr>
          <w:rFonts w:ascii="Arial" w:eastAsia="CIDFont+F2" w:hAnsi="Arial" w:cs="Arial"/>
        </w:rPr>
        <w:t xml:space="preserve"> Danh sách khách hàng và chỉ tiêu</w:t>
      </w:r>
      <w:r w:rsidR="008A7254" w:rsidRPr="00A25C6B">
        <w:rPr>
          <w:rFonts w:ascii="Arial" w:eastAsia="CIDFont+F2" w:hAnsi="Arial" w:cs="Arial"/>
        </w:rPr>
        <w:t xml:space="preserve"> đề nghị điều chỉnh như sau</w:t>
      </w:r>
      <w:r w:rsidR="00F56C28" w:rsidRPr="00A25C6B">
        <w:rPr>
          <w:rFonts w:ascii="Arial" w:eastAsia="CIDFont+F2" w:hAnsi="Arial" w:cs="Arial"/>
        </w:rPr>
        <w:t>:</w:t>
      </w:r>
    </w:p>
    <w:p w14:paraId="14693596" w14:textId="77777777" w:rsidR="006E3ABD" w:rsidRPr="00A25C6B" w:rsidRDefault="006E3ABD">
      <w:pPr>
        <w:overflowPunct/>
        <w:autoSpaceDE/>
        <w:autoSpaceDN/>
        <w:adjustRightInd/>
        <w:ind w:left="720"/>
        <w:jc w:val="both"/>
        <w:textAlignment w:val="auto"/>
        <w:rPr>
          <w:rFonts w:ascii="Arial" w:hAnsi="Arial" w:cs="Arial"/>
        </w:rPr>
      </w:pPr>
    </w:p>
    <w:tbl>
      <w:tblPr>
        <w:tblStyle w:val="TableGrid"/>
        <w:tblW w:w="14116" w:type="dxa"/>
        <w:tblInd w:w="720" w:type="dxa"/>
        <w:tblLayout w:type="fixed"/>
        <w:tblLook w:val="04A0" w:firstRow="1" w:lastRow="0" w:firstColumn="1" w:lastColumn="0" w:noHBand="0" w:noVBand="1"/>
      </w:tblPr>
      <w:tblGrid>
        <w:gridCol w:w="594"/>
        <w:gridCol w:w="1129"/>
        <w:gridCol w:w="2214"/>
        <w:gridCol w:w="2250"/>
        <w:gridCol w:w="2250"/>
        <w:gridCol w:w="1980"/>
        <w:gridCol w:w="3699"/>
        <w:tblGridChange w:id="18">
          <w:tblGrid>
            <w:gridCol w:w="594"/>
            <w:gridCol w:w="1129"/>
            <w:gridCol w:w="2214"/>
            <w:gridCol w:w="2250"/>
            <w:gridCol w:w="2250"/>
            <w:gridCol w:w="1980"/>
            <w:gridCol w:w="3699"/>
          </w:tblGrid>
        </w:tblGridChange>
      </w:tblGrid>
      <w:tr w:rsidR="00A25C6B" w:rsidRPr="00A25C6B" w14:paraId="0D162519" w14:textId="77777777" w:rsidTr="00A13BB1">
        <w:trPr>
          <w:trHeight w:val="809"/>
          <w:tblHeader/>
        </w:trPr>
        <w:tc>
          <w:tcPr>
            <w:tcW w:w="594" w:type="dxa"/>
            <w:vAlign w:val="center"/>
          </w:tcPr>
          <w:p w14:paraId="7FB4B19D" w14:textId="46714650" w:rsidR="00A4094C" w:rsidRPr="00A25C6B" w:rsidRDefault="00A4094C" w:rsidP="00153F6F">
            <w:pPr>
              <w:overflowPunct/>
              <w:autoSpaceDE/>
              <w:autoSpaceDN/>
              <w:adjustRightInd/>
              <w:jc w:val="center"/>
              <w:textAlignment w:val="auto"/>
              <w:rPr>
                <w:rFonts w:ascii="Arial" w:hAnsi="Arial" w:cs="Arial"/>
                <w:b/>
              </w:rPr>
            </w:pPr>
            <w:r w:rsidRPr="00A25C6B">
              <w:rPr>
                <w:rFonts w:ascii="Arial" w:hAnsi="Arial" w:cs="Arial"/>
                <w:b/>
              </w:rPr>
              <w:t>STT</w:t>
            </w:r>
          </w:p>
        </w:tc>
        <w:tc>
          <w:tcPr>
            <w:tcW w:w="1129" w:type="dxa"/>
            <w:vAlign w:val="center"/>
          </w:tcPr>
          <w:p w14:paraId="520EBE22" w14:textId="46520999" w:rsidR="00A4094C" w:rsidRPr="00A25C6B" w:rsidRDefault="001B2DA6" w:rsidP="00153F6F">
            <w:pPr>
              <w:overflowPunct/>
              <w:autoSpaceDE/>
              <w:autoSpaceDN/>
              <w:adjustRightInd/>
              <w:jc w:val="center"/>
              <w:textAlignment w:val="auto"/>
              <w:rPr>
                <w:rFonts w:ascii="Arial" w:hAnsi="Arial" w:cs="Arial"/>
                <w:b/>
              </w:rPr>
            </w:pPr>
            <w:r w:rsidRPr="00A25C6B">
              <w:rPr>
                <w:rFonts w:ascii="Arial" w:hAnsi="Arial" w:cs="Arial"/>
                <w:b/>
              </w:rPr>
              <w:t>CIF</w:t>
            </w:r>
          </w:p>
        </w:tc>
        <w:tc>
          <w:tcPr>
            <w:tcW w:w="2214" w:type="dxa"/>
            <w:vAlign w:val="center"/>
          </w:tcPr>
          <w:p w14:paraId="1AA0FFFC" w14:textId="6C934414" w:rsidR="00A4094C" w:rsidRPr="00A25C6B" w:rsidRDefault="001B2DA6" w:rsidP="00153F6F">
            <w:pPr>
              <w:overflowPunct/>
              <w:autoSpaceDE/>
              <w:autoSpaceDN/>
              <w:adjustRightInd/>
              <w:jc w:val="center"/>
              <w:textAlignment w:val="auto"/>
              <w:rPr>
                <w:rFonts w:ascii="Arial" w:hAnsi="Arial" w:cs="Arial"/>
                <w:b/>
              </w:rPr>
            </w:pPr>
            <w:r w:rsidRPr="00A25C6B">
              <w:rPr>
                <w:rFonts w:ascii="Arial" w:hAnsi="Arial" w:cs="Arial"/>
                <w:b/>
              </w:rPr>
              <w:t>Tên khách hàng</w:t>
            </w:r>
          </w:p>
        </w:tc>
        <w:tc>
          <w:tcPr>
            <w:tcW w:w="2250" w:type="dxa"/>
            <w:vAlign w:val="center"/>
          </w:tcPr>
          <w:p w14:paraId="3F88566C" w14:textId="444A81D2" w:rsidR="00A4094C" w:rsidRPr="00A25C6B" w:rsidRDefault="00A4094C" w:rsidP="002C7052">
            <w:pPr>
              <w:overflowPunct/>
              <w:autoSpaceDE/>
              <w:autoSpaceDN/>
              <w:adjustRightInd/>
              <w:jc w:val="center"/>
              <w:textAlignment w:val="auto"/>
              <w:rPr>
                <w:rFonts w:ascii="Arial" w:hAnsi="Arial" w:cs="Arial"/>
                <w:b/>
              </w:rPr>
            </w:pPr>
            <w:r w:rsidRPr="00A25C6B">
              <w:rPr>
                <w:rFonts w:ascii="Arial" w:hAnsi="Arial" w:cs="Arial"/>
                <w:b/>
              </w:rPr>
              <w:t>Tên ch</w:t>
            </w:r>
            <w:r w:rsidR="006133C2" w:rsidRPr="00A25C6B">
              <w:rPr>
                <w:rFonts w:ascii="Arial" w:hAnsi="Arial" w:cs="Arial"/>
                <w:b/>
              </w:rPr>
              <w:t>ỉ</w:t>
            </w:r>
            <w:r w:rsidRPr="00A25C6B">
              <w:rPr>
                <w:rFonts w:ascii="Arial" w:hAnsi="Arial" w:cs="Arial"/>
                <w:b/>
              </w:rPr>
              <w:t xml:space="preserve"> tiêu</w:t>
            </w:r>
          </w:p>
        </w:tc>
        <w:tc>
          <w:tcPr>
            <w:tcW w:w="2250" w:type="dxa"/>
            <w:vAlign w:val="center"/>
          </w:tcPr>
          <w:p w14:paraId="039D9CFB" w14:textId="771D7116" w:rsidR="00A4094C" w:rsidRPr="00A25C6B" w:rsidRDefault="00A4094C" w:rsidP="002C7052">
            <w:pPr>
              <w:overflowPunct/>
              <w:autoSpaceDE/>
              <w:autoSpaceDN/>
              <w:adjustRightInd/>
              <w:jc w:val="center"/>
              <w:textAlignment w:val="auto"/>
              <w:rPr>
                <w:rFonts w:ascii="Arial" w:hAnsi="Arial" w:cs="Arial"/>
                <w:b/>
              </w:rPr>
            </w:pPr>
            <w:r w:rsidRPr="00A25C6B">
              <w:rPr>
                <w:rFonts w:ascii="Arial" w:hAnsi="Arial" w:cs="Arial"/>
                <w:b/>
              </w:rPr>
              <w:t>Giá trị chỉ tiêu theo VCB</w:t>
            </w:r>
          </w:p>
        </w:tc>
        <w:tc>
          <w:tcPr>
            <w:tcW w:w="1980" w:type="dxa"/>
            <w:vAlign w:val="center"/>
          </w:tcPr>
          <w:p w14:paraId="509BF1A5" w14:textId="4FDB9881" w:rsidR="00A4094C" w:rsidRPr="00A25C6B" w:rsidRDefault="00A4094C" w:rsidP="002C7052">
            <w:pPr>
              <w:overflowPunct/>
              <w:autoSpaceDE/>
              <w:autoSpaceDN/>
              <w:adjustRightInd/>
              <w:jc w:val="center"/>
              <w:textAlignment w:val="auto"/>
              <w:rPr>
                <w:rFonts w:ascii="Arial" w:hAnsi="Arial" w:cs="Arial"/>
                <w:b/>
              </w:rPr>
            </w:pPr>
            <w:r w:rsidRPr="00A25C6B">
              <w:rPr>
                <w:rFonts w:ascii="Arial" w:hAnsi="Arial" w:cs="Arial"/>
                <w:b/>
              </w:rPr>
              <w:t xml:space="preserve">Giá trị chỉ tiêu </w:t>
            </w:r>
            <w:r w:rsidR="006362A7" w:rsidRPr="00A25C6B">
              <w:rPr>
                <w:rFonts w:ascii="Arial" w:hAnsi="Arial" w:cs="Arial"/>
                <w:b/>
              </w:rPr>
              <w:t xml:space="preserve">   </w:t>
            </w:r>
            <w:r w:rsidRPr="00A25C6B">
              <w:rPr>
                <w:rFonts w:ascii="Arial" w:hAnsi="Arial" w:cs="Arial"/>
                <w:b/>
              </w:rPr>
              <w:t xml:space="preserve">sau điều chỉnh </w:t>
            </w:r>
            <w:r w:rsidR="006362A7" w:rsidRPr="00A25C6B">
              <w:rPr>
                <w:rFonts w:ascii="Arial" w:hAnsi="Arial" w:cs="Arial"/>
                <w:b/>
              </w:rPr>
              <w:t xml:space="preserve">  </w:t>
            </w:r>
            <w:r w:rsidRPr="00A25C6B">
              <w:rPr>
                <w:rFonts w:ascii="Arial" w:hAnsi="Arial" w:cs="Arial"/>
                <w:b/>
              </w:rPr>
              <w:t>của EY</w:t>
            </w:r>
          </w:p>
        </w:tc>
        <w:tc>
          <w:tcPr>
            <w:tcW w:w="3699" w:type="dxa"/>
            <w:vAlign w:val="center"/>
          </w:tcPr>
          <w:p w14:paraId="09922415" w14:textId="70D39501" w:rsidR="00A4094C" w:rsidRPr="00A25C6B" w:rsidRDefault="00A4094C" w:rsidP="00A13BB1">
            <w:pPr>
              <w:overflowPunct/>
              <w:autoSpaceDE/>
              <w:autoSpaceDN/>
              <w:adjustRightInd/>
              <w:ind w:right="-76"/>
              <w:jc w:val="center"/>
              <w:textAlignment w:val="auto"/>
              <w:rPr>
                <w:rFonts w:ascii="Arial" w:hAnsi="Arial" w:cs="Arial"/>
                <w:b/>
              </w:rPr>
            </w:pPr>
            <w:r w:rsidRPr="00A25C6B">
              <w:rPr>
                <w:rFonts w:ascii="Arial" w:hAnsi="Arial" w:cs="Arial"/>
                <w:b/>
              </w:rPr>
              <w:t>Nguyên nhân</w:t>
            </w:r>
          </w:p>
        </w:tc>
      </w:tr>
      <w:tr w:rsidR="00A25C6B" w:rsidRPr="00A25C6B" w:rsidDel="00654DC0" w14:paraId="2EEA5BFA" w14:textId="5778D569" w:rsidTr="00A13BB1">
        <w:trPr>
          <w:trHeight w:val="1475"/>
          <w:del w:id="19" w:author="Anh Dieu Hong Tran" w:date="2022-12-16T16:14:00Z"/>
        </w:trPr>
        <w:tc>
          <w:tcPr>
            <w:tcW w:w="594" w:type="dxa"/>
          </w:tcPr>
          <w:p w14:paraId="40ADF39B" w14:textId="75051306" w:rsidR="006C3CD9" w:rsidRPr="00A25C6B" w:rsidDel="00654DC0" w:rsidRDefault="006C3CD9" w:rsidP="0052004D">
            <w:pPr>
              <w:overflowPunct/>
              <w:autoSpaceDE/>
              <w:autoSpaceDN/>
              <w:adjustRightInd/>
              <w:textAlignment w:val="auto"/>
              <w:rPr>
                <w:del w:id="20" w:author="Anh Dieu Hong Tran" w:date="2022-12-16T16:14:00Z"/>
                <w:rFonts w:ascii="Arial" w:hAnsi="Arial" w:cs="Arial"/>
              </w:rPr>
            </w:pPr>
            <w:del w:id="21" w:author="Anh Dieu Hong Tran" w:date="2022-12-16T16:14:00Z">
              <w:r w:rsidRPr="00A25C6B" w:rsidDel="00654DC0">
                <w:rPr>
                  <w:rFonts w:ascii="Arial" w:hAnsi="Arial" w:cs="Arial"/>
                </w:rPr>
                <w:delText>1</w:delText>
              </w:r>
            </w:del>
          </w:p>
        </w:tc>
        <w:tc>
          <w:tcPr>
            <w:tcW w:w="1129" w:type="dxa"/>
          </w:tcPr>
          <w:p w14:paraId="6C675620" w14:textId="48FF006D" w:rsidR="006C3CD9" w:rsidRPr="00A25C6B" w:rsidDel="00654DC0" w:rsidRDefault="006C3CD9" w:rsidP="0052004D">
            <w:pPr>
              <w:overflowPunct/>
              <w:autoSpaceDE/>
              <w:autoSpaceDN/>
              <w:adjustRightInd/>
              <w:textAlignment w:val="auto"/>
              <w:rPr>
                <w:del w:id="22" w:author="Anh Dieu Hong Tran" w:date="2022-12-16T16:14:00Z"/>
                <w:rFonts w:ascii="Arial" w:hAnsi="Arial" w:cs="Arial"/>
              </w:rPr>
            </w:pPr>
            <w:commentRangeStart w:id="23"/>
            <w:del w:id="24" w:author="Anh Dieu Hong Tran" w:date="2022-12-16T16:14:00Z">
              <w:r w:rsidRPr="00A25C6B" w:rsidDel="00654DC0">
                <w:rPr>
                  <w:rFonts w:ascii="Arial" w:hAnsi="Arial" w:cs="Arial"/>
                </w:rPr>
                <w:delText xml:space="preserve">3821734   </w:delText>
              </w:r>
            </w:del>
          </w:p>
        </w:tc>
        <w:tc>
          <w:tcPr>
            <w:tcW w:w="2214" w:type="dxa"/>
          </w:tcPr>
          <w:p w14:paraId="535FFB24" w14:textId="5B0E62B2" w:rsidR="006C3CD9" w:rsidRPr="00A25C6B" w:rsidDel="00654DC0" w:rsidRDefault="006C3CD9" w:rsidP="0052004D">
            <w:pPr>
              <w:overflowPunct/>
              <w:autoSpaceDE/>
              <w:autoSpaceDN/>
              <w:adjustRightInd/>
              <w:textAlignment w:val="auto"/>
              <w:rPr>
                <w:del w:id="25" w:author="Anh Dieu Hong Tran" w:date="2022-12-16T16:14:00Z"/>
                <w:rFonts w:ascii="Arial" w:hAnsi="Arial" w:cs="Arial"/>
              </w:rPr>
            </w:pPr>
            <w:del w:id="26" w:author="Anh Dieu Hong Tran" w:date="2022-12-16T16:14:00Z">
              <w:r w:rsidRPr="00A25C6B" w:rsidDel="00654DC0">
                <w:rPr>
                  <w:rFonts w:ascii="Arial" w:hAnsi="Arial" w:cs="Arial"/>
                </w:rPr>
                <w:delText>Công ty TNHH Nguyễn Văn Lộc</w:delText>
              </w:r>
            </w:del>
          </w:p>
        </w:tc>
        <w:tc>
          <w:tcPr>
            <w:tcW w:w="2250" w:type="dxa"/>
          </w:tcPr>
          <w:p w14:paraId="60A4E75C" w14:textId="1520D734" w:rsidR="006C3CD9" w:rsidRPr="00097348" w:rsidDel="00654DC0" w:rsidRDefault="006C3CD9" w:rsidP="006C3CD9">
            <w:pPr>
              <w:overflowPunct/>
              <w:autoSpaceDE/>
              <w:autoSpaceDN/>
              <w:adjustRightInd/>
              <w:jc w:val="both"/>
              <w:textAlignment w:val="auto"/>
              <w:rPr>
                <w:del w:id="27" w:author="Anh Dieu Hong Tran" w:date="2022-12-16T16:14:00Z"/>
                <w:rFonts w:ascii="Arial" w:hAnsi="Arial" w:cs="Arial"/>
              </w:rPr>
            </w:pPr>
            <w:del w:id="28" w:author="Anh Dieu Hong Tran" w:date="2022-12-16T16:14:00Z">
              <w:r w:rsidRPr="00097348" w:rsidDel="00654DC0">
                <w:rPr>
                  <w:rFonts w:ascii="Arial" w:hAnsi="Arial" w:cs="Arial"/>
                </w:rPr>
                <w:delText>2.7 Tính năng động và độ nhạy bén của Ban lãnh đạo doanh nghiệp với sự thay đổi của thị trường theo đánh giá của CBTD</w:delText>
              </w:r>
            </w:del>
          </w:p>
          <w:p w14:paraId="2432751D" w14:textId="27ECB325" w:rsidR="006C3CD9" w:rsidRPr="00A25C6B" w:rsidDel="00654DC0" w:rsidRDefault="006C3CD9" w:rsidP="00A17886">
            <w:pPr>
              <w:overflowPunct/>
              <w:autoSpaceDE/>
              <w:autoSpaceDN/>
              <w:adjustRightInd/>
              <w:jc w:val="both"/>
              <w:textAlignment w:val="auto"/>
              <w:rPr>
                <w:del w:id="29" w:author="Anh Dieu Hong Tran" w:date="2022-12-16T16:14:00Z"/>
                <w:rFonts w:ascii="Arial" w:hAnsi="Arial" w:cs="Arial"/>
              </w:rPr>
            </w:pPr>
          </w:p>
        </w:tc>
        <w:tc>
          <w:tcPr>
            <w:tcW w:w="2250" w:type="dxa"/>
          </w:tcPr>
          <w:p w14:paraId="3AFF8785" w14:textId="4D93A811" w:rsidR="006C3CD9" w:rsidRPr="00097348" w:rsidDel="00654DC0" w:rsidRDefault="006C3CD9" w:rsidP="006C3CD9">
            <w:pPr>
              <w:overflowPunct/>
              <w:autoSpaceDE/>
              <w:autoSpaceDN/>
              <w:adjustRightInd/>
              <w:textAlignment w:val="auto"/>
              <w:rPr>
                <w:del w:id="30" w:author="Anh Dieu Hong Tran" w:date="2022-12-16T16:14:00Z"/>
                <w:rFonts w:ascii="Arial" w:hAnsi="Arial" w:cs="Arial"/>
              </w:rPr>
            </w:pPr>
            <w:del w:id="31" w:author="Anh Dieu Hong Tran" w:date="2022-12-16T16:14:00Z">
              <w:r w:rsidRPr="00097348" w:rsidDel="00654DC0">
                <w:rPr>
                  <w:rFonts w:ascii="Arial" w:hAnsi="Arial" w:cs="Arial"/>
                </w:rPr>
                <w:delText>Rất năng động</w:delText>
              </w:r>
            </w:del>
          </w:p>
          <w:p w14:paraId="3EC395A1" w14:textId="34A37030" w:rsidR="006C3CD9" w:rsidRPr="00A25C6B" w:rsidDel="00654DC0" w:rsidRDefault="006C3CD9" w:rsidP="00A75529">
            <w:pPr>
              <w:overflowPunct/>
              <w:autoSpaceDE/>
              <w:autoSpaceDN/>
              <w:adjustRightInd/>
              <w:textAlignment w:val="auto"/>
              <w:rPr>
                <w:del w:id="32" w:author="Anh Dieu Hong Tran" w:date="2022-12-16T16:14:00Z"/>
                <w:rFonts w:ascii="Arial" w:hAnsi="Arial" w:cs="Arial"/>
              </w:rPr>
            </w:pPr>
          </w:p>
        </w:tc>
        <w:tc>
          <w:tcPr>
            <w:tcW w:w="1980" w:type="dxa"/>
          </w:tcPr>
          <w:p w14:paraId="70500EE3" w14:textId="7954E0D7" w:rsidR="006C3CD9" w:rsidRPr="000F3DFA" w:rsidDel="00654DC0" w:rsidRDefault="00B51A51" w:rsidP="00A75529">
            <w:pPr>
              <w:overflowPunct/>
              <w:autoSpaceDE/>
              <w:autoSpaceDN/>
              <w:adjustRightInd/>
              <w:textAlignment w:val="auto"/>
              <w:rPr>
                <w:del w:id="33" w:author="Anh Dieu Hong Tran" w:date="2022-12-16T16:14:00Z"/>
                <w:rFonts w:ascii="Arial" w:hAnsi="Arial" w:cs="Arial"/>
              </w:rPr>
            </w:pPr>
            <w:del w:id="34" w:author="Anh Dieu Hong Tran" w:date="2022-12-16T16:14:00Z">
              <w:r w:rsidRPr="000F3DFA" w:rsidDel="00654DC0">
                <w:rPr>
                  <w:rFonts w:ascii="Arial" w:hAnsi="Arial" w:cs="Arial"/>
                  <w:rPrChange w:id="35" w:author="Anh Dieu Hong Tran" w:date="2022-12-16T14:44:00Z">
                    <w:rPr>
                      <w:rFonts w:ascii="Arial" w:hAnsi="Arial" w:cs="Arial"/>
                      <w:highlight w:val="yellow"/>
                    </w:rPr>
                  </w:rPrChange>
                </w:rPr>
                <w:delText>Năng động</w:delText>
              </w:r>
            </w:del>
          </w:p>
        </w:tc>
        <w:commentRangeEnd w:id="23"/>
        <w:tc>
          <w:tcPr>
            <w:tcW w:w="3699" w:type="dxa"/>
          </w:tcPr>
          <w:p w14:paraId="60692391" w14:textId="3DC2E17B" w:rsidR="006C3CD9" w:rsidRPr="00A25C6B" w:rsidDel="00654DC0" w:rsidRDefault="00B52B5D">
            <w:pPr>
              <w:overflowPunct/>
              <w:autoSpaceDE/>
              <w:autoSpaceDN/>
              <w:adjustRightInd/>
              <w:jc w:val="both"/>
              <w:textAlignment w:val="auto"/>
              <w:rPr>
                <w:del w:id="36" w:author="Anh Dieu Hong Tran" w:date="2022-12-16T16:14:00Z"/>
                <w:rFonts w:ascii="Arial" w:hAnsi="Arial" w:cs="Arial"/>
              </w:rPr>
            </w:pPr>
            <w:del w:id="37" w:author="Anh Dieu Hong Tran" w:date="2022-12-16T16:14:00Z">
              <w:r w:rsidDel="00654DC0">
                <w:rPr>
                  <w:rStyle w:val="CommentReference"/>
                </w:rPr>
                <w:commentReference w:id="23"/>
              </w:r>
            </w:del>
          </w:p>
          <w:p w14:paraId="4A580CA8" w14:textId="785106A5" w:rsidR="006C3CD9" w:rsidRPr="00A25C6B" w:rsidDel="00654DC0" w:rsidRDefault="006C3CD9" w:rsidP="00C333EF">
            <w:pPr>
              <w:jc w:val="both"/>
              <w:rPr>
                <w:del w:id="38" w:author="Anh Dieu Hong Tran" w:date="2022-12-16T16:14:00Z"/>
                <w:rFonts w:ascii="Arial" w:hAnsi="Arial" w:cs="Arial"/>
              </w:rPr>
            </w:pPr>
          </w:p>
        </w:tc>
      </w:tr>
      <w:tr w:rsidR="00B51A51" w:rsidRPr="00A25C6B" w14:paraId="4B8F4AC3" w14:textId="77777777" w:rsidTr="009C763B">
        <w:trPr>
          <w:trHeight w:val="1241"/>
        </w:trPr>
        <w:tc>
          <w:tcPr>
            <w:tcW w:w="594" w:type="dxa"/>
          </w:tcPr>
          <w:p w14:paraId="06415284" w14:textId="386F0767" w:rsidR="00B51A51" w:rsidRPr="00A25C6B" w:rsidRDefault="00654DC0" w:rsidP="00B51A51">
            <w:pPr>
              <w:overflowPunct/>
              <w:autoSpaceDE/>
              <w:autoSpaceDN/>
              <w:adjustRightInd/>
              <w:jc w:val="center"/>
              <w:textAlignment w:val="auto"/>
              <w:rPr>
                <w:rFonts w:ascii="Arial" w:hAnsi="Arial" w:cs="Arial"/>
              </w:rPr>
            </w:pPr>
            <w:ins w:id="39" w:author="Anh Dieu Hong Tran" w:date="2022-12-16T16:14:00Z">
              <w:r>
                <w:rPr>
                  <w:rFonts w:ascii="Arial" w:hAnsi="Arial" w:cs="Arial"/>
                </w:rPr>
                <w:t>1</w:t>
              </w:r>
            </w:ins>
            <w:del w:id="40" w:author="Anh Dieu Hong Tran" w:date="2022-12-16T16:14:00Z">
              <w:r w:rsidR="00B51A51" w:rsidRPr="00A25C6B" w:rsidDel="00654DC0">
                <w:rPr>
                  <w:rFonts w:ascii="Arial" w:hAnsi="Arial" w:cs="Arial"/>
                </w:rPr>
                <w:delText>2</w:delText>
              </w:r>
            </w:del>
          </w:p>
        </w:tc>
        <w:tc>
          <w:tcPr>
            <w:tcW w:w="1129" w:type="dxa"/>
          </w:tcPr>
          <w:p w14:paraId="13073360" w14:textId="2AE92D42" w:rsidR="00B51A51" w:rsidRPr="00A25C6B" w:rsidRDefault="00B51A51" w:rsidP="00B51A51">
            <w:pPr>
              <w:overflowPunct/>
              <w:autoSpaceDE/>
              <w:autoSpaceDN/>
              <w:adjustRightInd/>
              <w:jc w:val="both"/>
              <w:textAlignment w:val="auto"/>
              <w:rPr>
                <w:rFonts w:ascii="Arial" w:hAnsi="Arial" w:cs="Arial"/>
              </w:rPr>
            </w:pPr>
            <w:r w:rsidRPr="00A25C6B">
              <w:rPr>
                <w:rFonts w:ascii="Arial" w:hAnsi="Arial" w:cs="Arial"/>
              </w:rPr>
              <w:t>324880</w:t>
            </w:r>
          </w:p>
        </w:tc>
        <w:tc>
          <w:tcPr>
            <w:tcW w:w="2214" w:type="dxa"/>
          </w:tcPr>
          <w:p w14:paraId="164A9DCE" w14:textId="37D67AA2" w:rsidR="00B51A51" w:rsidRPr="00A25C6B" w:rsidRDefault="00B51A51" w:rsidP="00B51A51">
            <w:pPr>
              <w:overflowPunct/>
              <w:autoSpaceDE/>
              <w:autoSpaceDN/>
              <w:adjustRightInd/>
              <w:jc w:val="both"/>
              <w:textAlignment w:val="auto"/>
              <w:rPr>
                <w:rFonts w:ascii="Arial" w:hAnsi="Arial" w:cs="Arial"/>
              </w:rPr>
            </w:pPr>
            <w:r w:rsidRPr="00A25C6B">
              <w:rPr>
                <w:rFonts w:ascii="Arial" w:hAnsi="Arial" w:cs="Arial"/>
              </w:rPr>
              <w:t xml:space="preserve">Công ty TNHH TM Hóa Chất K &amp; K </w:t>
            </w:r>
          </w:p>
        </w:tc>
        <w:tc>
          <w:tcPr>
            <w:tcW w:w="2250" w:type="dxa"/>
          </w:tcPr>
          <w:p w14:paraId="0D7590F9" w14:textId="77777777" w:rsidR="00B51A51" w:rsidRPr="00097348" w:rsidRDefault="00B51A51" w:rsidP="00B51A51">
            <w:pPr>
              <w:overflowPunct/>
              <w:autoSpaceDE/>
              <w:autoSpaceDN/>
              <w:adjustRightInd/>
              <w:textAlignment w:val="auto"/>
              <w:rPr>
                <w:rFonts w:ascii="Arial" w:hAnsi="Arial" w:cs="Arial"/>
              </w:rPr>
            </w:pPr>
            <w:r w:rsidRPr="00097348">
              <w:rPr>
                <w:rFonts w:ascii="Arial" w:hAnsi="Arial" w:cs="Arial"/>
              </w:rPr>
              <w:t>2.2 Lý lịch tư pháp của người đứng đầu DN</w:t>
            </w:r>
          </w:p>
          <w:p w14:paraId="47949697" w14:textId="3A2B5A31" w:rsidR="00B51A51" w:rsidRPr="00A25C6B" w:rsidRDefault="00B51A51" w:rsidP="00B51A51">
            <w:pPr>
              <w:overflowPunct/>
              <w:autoSpaceDE/>
              <w:autoSpaceDN/>
              <w:adjustRightInd/>
              <w:textAlignment w:val="auto"/>
              <w:rPr>
                <w:rFonts w:ascii="Arial" w:hAnsi="Arial" w:cs="Arial"/>
              </w:rPr>
            </w:pPr>
          </w:p>
        </w:tc>
        <w:tc>
          <w:tcPr>
            <w:tcW w:w="2250" w:type="dxa"/>
          </w:tcPr>
          <w:p w14:paraId="2A6205E2" w14:textId="2C2FCC44" w:rsidR="00B51A51" w:rsidRPr="00097348" w:rsidRDefault="00B51A51" w:rsidP="00B51A51">
            <w:pPr>
              <w:overflowPunct/>
              <w:autoSpaceDE/>
              <w:autoSpaceDN/>
              <w:adjustRightInd/>
              <w:textAlignment w:val="auto"/>
              <w:rPr>
                <w:rFonts w:ascii="Arial" w:hAnsi="Arial" w:cs="Arial"/>
              </w:rPr>
            </w:pPr>
            <w:r w:rsidRPr="00097348">
              <w:rPr>
                <w:rFonts w:ascii="Arial" w:hAnsi="Arial" w:cs="Arial"/>
              </w:rPr>
              <w:t>Đã từng có nghi vấn, khiếu nại trong vòng 3 năm gần đây</w:t>
            </w:r>
          </w:p>
        </w:tc>
        <w:tc>
          <w:tcPr>
            <w:tcW w:w="1980" w:type="dxa"/>
          </w:tcPr>
          <w:p w14:paraId="0D887F94" w14:textId="50B95238" w:rsidR="00B51A51" w:rsidRPr="000F3DFA" w:rsidRDefault="00B51A51" w:rsidP="00B51A51">
            <w:pPr>
              <w:overflowPunct/>
              <w:autoSpaceDE/>
              <w:autoSpaceDN/>
              <w:adjustRightInd/>
              <w:jc w:val="both"/>
              <w:textAlignment w:val="auto"/>
              <w:rPr>
                <w:rFonts w:ascii="Arial" w:hAnsi="Arial" w:cs="Arial"/>
              </w:rPr>
            </w:pPr>
            <w:r w:rsidRPr="000F3DFA">
              <w:rPr>
                <w:rFonts w:ascii="Arial" w:hAnsi="Arial" w:cs="Arial"/>
                <w:rPrChange w:id="41" w:author="Anh Dieu Hong Tran" w:date="2022-12-16T14:44:00Z">
                  <w:rPr>
                    <w:rFonts w:ascii="Arial" w:hAnsi="Arial" w:cs="Arial"/>
                    <w:highlight w:val="yellow"/>
                  </w:rPr>
                </w:rPrChange>
              </w:rPr>
              <w:t>Lý lịch tư pháp tốt, chưa từng có tiền án tiền sự theo thông tin mà CBTĐ có</w:t>
            </w:r>
          </w:p>
        </w:tc>
        <w:tc>
          <w:tcPr>
            <w:tcW w:w="3699" w:type="dxa"/>
          </w:tcPr>
          <w:p w14:paraId="48930763" w14:textId="4A54935B" w:rsidR="00B51A51" w:rsidRPr="00A25C6B" w:rsidRDefault="0004219B" w:rsidP="00B51A51">
            <w:pPr>
              <w:overflowPunct/>
              <w:autoSpaceDE/>
              <w:autoSpaceDN/>
              <w:adjustRightInd/>
              <w:spacing w:after="120"/>
              <w:textAlignment w:val="auto"/>
              <w:rPr>
                <w:rFonts w:ascii="Arial" w:hAnsi="Arial" w:cs="Arial"/>
              </w:rPr>
            </w:pPr>
            <w:ins w:id="42" w:author="Anh Dieu Hong Tran" w:date="2022-12-16T14:33:00Z">
              <w:r>
                <w:rPr>
                  <w:rFonts w:ascii="Arial" w:hAnsi="Arial" w:cs="Arial"/>
                </w:rPr>
                <w:t>Cán bộ tín dụng chọn nhầm chỉ tiêu</w:t>
              </w:r>
            </w:ins>
          </w:p>
        </w:tc>
      </w:tr>
      <w:tr w:rsidR="00654DC0" w:rsidRPr="00A25C6B" w14:paraId="0920E238" w14:textId="77777777" w:rsidTr="00A25CB8">
        <w:tblPrEx>
          <w:tblW w:w="14116" w:type="dxa"/>
          <w:tblInd w:w="720" w:type="dxa"/>
          <w:tblLayout w:type="fixed"/>
          <w:tblPrExChange w:id="43" w:author="Anh Dieu Hong Tran" w:date="2022-12-16T14:33:00Z">
            <w:tblPrEx>
              <w:tblW w:w="14116" w:type="dxa"/>
              <w:tblInd w:w="720" w:type="dxa"/>
              <w:tblLayout w:type="fixed"/>
            </w:tblPrEx>
          </w:tblPrExChange>
        </w:tblPrEx>
        <w:trPr>
          <w:trHeight w:val="1061"/>
          <w:trPrChange w:id="44" w:author="Anh Dieu Hong Tran" w:date="2022-12-16T14:33:00Z">
            <w:trPr>
              <w:trHeight w:val="1061"/>
            </w:trPr>
          </w:trPrChange>
        </w:trPr>
        <w:tc>
          <w:tcPr>
            <w:tcW w:w="594" w:type="dxa"/>
            <w:tcPrChange w:id="45" w:author="Anh Dieu Hong Tran" w:date="2022-12-16T14:33:00Z">
              <w:tcPr>
                <w:tcW w:w="594" w:type="dxa"/>
              </w:tcPr>
            </w:tcPrChange>
          </w:tcPr>
          <w:p w14:paraId="2599E86E" w14:textId="3E783BEF" w:rsidR="00654DC0" w:rsidRPr="00A25C6B" w:rsidRDefault="00654DC0" w:rsidP="00654DC0">
            <w:pPr>
              <w:overflowPunct/>
              <w:autoSpaceDE/>
              <w:autoSpaceDN/>
              <w:adjustRightInd/>
              <w:textAlignment w:val="auto"/>
              <w:rPr>
                <w:rFonts w:ascii="Arial" w:hAnsi="Arial" w:cs="Arial"/>
              </w:rPr>
            </w:pPr>
            <w:ins w:id="46" w:author="Anh Dieu Hong Tran" w:date="2022-12-16T16:14:00Z">
              <w:r w:rsidRPr="00A25C6B">
                <w:rPr>
                  <w:rFonts w:ascii="Arial" w:hAnsi="Arial" w:cs="Arial"/>
                </w:rPr>
                <w:t>2</w:t>
              </w:r>
            </w:ins>
            <w:del w:id="47" w:author="Anh Dieu Hong Tran" w:date="2022-12-16T16:14:00Z">
              <w:r w:rsidRPr="00A25C6B" w:rsidDel="00654DC0">
                <w:rPr>
                  <w:rFonts w:ascii="Arial" w:hAnsi="Arial" w:cs="Arial"/>
                </w:rPr>
                <w:delText>3</w:delText>
              </w:r>
            </w:del>
          </w:p>
        </w:tc>
        <w:tc>
          <w:tcPr>
            <w:tcW w:w="1129" w:type="dxa"/>
            <w:tcPrChange w:id="48" w:author="Anh Dieu Hong Tran" w:date="2022-12-16T14:33:00Z">
              <w:tcPr>
                <w:tcW w:w="1129" w:type="dxa"/>
              </w:tcPr>
            </w:tcPrChange>
          </w:tcPr>
          <w:p w14:paraId="1C768E38" w14:textId="2659C3AC" w:rsidR="00654DC0" w:rsidRPr="00A25C6B" w:rsidRDefault="00654DC0" w:rsidP="00654DC0">
            <w:pPr>
              <w:overflowPunct/>
              <w:autoSpaceDE/>
              <w:autoSpaceDN/>
              <w:adjustRightInd/>
              <w:textAlignment w:val="auto"/>
              <w:rPr>
                <w:rFonts w:ascii="Arial" w:hAnsi="Arial" w:cs="Arial"/>
              </w:rPr>
            </w:pPr>
            <w:r w:rsidRPr="00A25C6B">
              <w:rPr>
                <w:rFonts w:ascii="Arial" w:hAnsi="Arial" w:cs="Arial"/>
              </w:rPr>
              <w:t>3223273</w:t>
            </w:r>
          </w:p>
        </w:tc>
        <w:tc>
          <w:tcPr>
            <w:tcW w:w="2214" w:type="dxa"/>
            <w:tcPrChange w:id="49" w:author="Anh Dieu Hong Tran" w:date="2022-12-16T14:33:00Z">
              <w:tcPr>
                <w:tcW w:w="2214" w:type="dxa"/>
              </w:tcPr>
            </w:tcPrChange>
          </w:tcPr>
          <w:p w14:paraId="0B3AAE0C" w14:textId="5CB46A6F" w:rsidR="00654DC0" w:rsidRPr="00A25C6B" w:rsidRDefault="00654DC0" w:rsidP="00654DC0">
            <w:pPr>
              <w:overflowPunct/>
              <w:autoSpaceDE/>
              <w:autoSpaceDN/>
              <w:adjustRightInd/>
              <w:textAlignment w:val="auto"/>
              <w:rPr>
                <w:rFonts w:ascii="Arial" w:hAnsi="Arial" w:cs="Arial"/>
              </w:rPr>
            </w:pPr>
            <w:r w:rsidRPr="00A25C6B">
              <w:rPr>
                <w:rFonts w:ascii="Arial" w:hAnsi="Arial" w:cs="Arial"/>
              </w:rPr>
              <w:t>Công ty Cổ phần Én Việt</w:t>
            </w:r>
          </w:p>
        </w:tc>
        <w:tc>
          <w:tcPr>
            <w:tcW w:w="2250" w:type="dxa"/>
            <w:tcPrChange w:id="50" w:author="Anh Dieu Hong Tran" w:date="2022-12-16T14:33:00Z">
              <w:tcPr>
                <w:tcW w:w="2250" w:type="dxa"/>
              </w:tcPr>
            </w:tcPrChange>
          </w:tcPr>
          <w:p w14:paraId="58A16CD0" w14:textId="77777777" w:rsidR="00654DC0" w:rsidRPr="00097348" w:rsidRDefault="00654DC0" w:rsidP="00654DC0">
            <w:pPr>
              <w:overflowPunct/>
              <w:autoSpaceDE/>
              <w:autoSpaceDN/>
              <w:adjustRightInd/>
              <w:textAlignment w:val="auto"/>
              <w:rPr>
                <w:rFonts w:ascii="Arial" w:hAnsi="Arial" w:cs="Arial"/>
              </w:rPr>
            </w:pPr>
            <w:r w:rsidRPr="00097348">
              <w:rPr>
                <w:rFonts w:ascii="Arial" w:hAnsi="Arial" w:cs="Arial"/>
              </w:rPr>
              <w:t>4.4 Các chính sách của Chính phủ, Nhà nước</w:t>
            </w:r>
          </w:p>
          <w:p w14:paraId="552C2EAA" w14:textId="10641312" w:rsidR="00654DC0" w:rsidRPr="00A25C6B" w:rsidRDefault="00654DC0" w:rsidP="00654DC0">
            <w:pPr>
              <w:overflowPunct/>
              <w:autoSpaceDE/>
              <w:autoSpaceDN/>
              <w:adjustRightInd/>
              <w:textAlignment w:val="auto"/>
              <w:rPr>
                <w:rFonts w:ascii="Arial" w:hAnsi="Arial" w:cs="Arial"/>
              </w:rPr>
            </w:pPr>
          </w:p>
          <w:p w14:paraId="50771CE8" w14:textId="290F8559" w:rsidR="00654DC0" w:rsidRPr="00A25C6B" w:rsidRDefault="00654DC0" w:rsidP="00654DC0">
            <w:pPr>
              <w:rPr>
                <w:rFonts w:ascii="Arial" w:hAnsi="Arial" w:cs="Arial"/>
              </w:rPr>
            </w:pPr>
          </w:p>
        </w:tc>
        <w:tc>
          <w:tcPr>
            <w:tcW w:w="2250" w:type="dxa"/>
            <w:tcPrChange w:id="51" w:author="Anh Dieu Hong Tran" w:date="2022-12-16T14:33:00Z">
              <w:tcPr>
                <w:tcW w:w="2250" w:type="dxa"/>
              </w:tcPr>
            </w:tcPrChange>
          </w:tcPr>
          <w:p w14:paraId="0DBC4E6F" w14:textId="2AA87266" w:rsidR="00654DC0" w:rsidRPr="00A25C6B" w:rsidRDefault="00654DC0" w:rsidP="00654DC0">
            <w:pPr>
              <w:overflowPunct/>
              <w:autoSpaceDE/>
              <w:autoSpaceDN/>
              <w:adjustRightInd/>
              <w:textAlignment w:val="auto"/>
              <w:rPr>
                <w:rFonts w:ascii="Arial" w:hAnsi="Arial" w:cs="Arial"/>
              </w:rPr>
            </w:pPr>
            <w:r w:rsidRPr="00097348">
              <w:rPr>
                <w:rFonts w:ascii="Arial" w:hAnsi="Arial" w:cs="Arial"/>
              </w:rPr>
              <w:t>Có chính sách khuyến khích / ưu đãi và doanh nghiệp tận dụng tốt các chính sách và phát huy hiệu quả cao trong hoạt động kinh doanh.</w:t>
            </w:r>
          </w:p>
        </w:tc>
        <w:tc>
          <w:tcPr>
            <w:tcW w:w="1980" w:type="dxa"/>
            <w:tcPrChange w:id="52" w:author="Anh Dieu Hong Tran" w:date="2022-12-16T14:33:00Z">
              <w:tcPr>
                <w:tcW w:w="1980" w:type="dxa"/>
              </w:tcPr>
            </w:tcPrChange>
          </w:tcPr>
          <w:p w14:paraId="6673074E" w14:textId="7EC36675" w:rsidR="00654DC0" w:rsidRPr="000F3DFA" w:rsidRDefault="00654DC0" w:rsidP="00654DC0">
            <w:pPr>
              <w:overflowPunct/>
              <w:autoSpaceDE/>
              <w:autoSpaceDN/>
              <w:adjustRightInd/>
              <w:jc w:val="both"/>
              <w:textAlignment w:val="auto"/>
              <w:rPr>
                <w:rFonts w:ascii="Arial" w:hAnsi="Arial" w:cs="Arial"/>
              </w:rPr>
            </w:pPr>
            <w:r w:rsidRPr="000F3DFA">
              <w:rPr>
                <w:rFonts w:ascii="Arial" w:hAnsi="Arial" w:cs="Arial"/>
                <w:rPrChange w:id="53" w:author="Anh Dieu Hong Tran" w:date="2022-12-16T14:44:00Z">
                  <w:rPr>
                    <w:rFonts w:ascii="Arial" w:hAnsi="Arial" w:cs="Arial"/>
                    <w:highlight w:val="yellow"/>
                  </w:rPr>
                </w:rPrChange>
              </w:rPr>
              <w:t>Không có chính sách khuy</w:t>
            </w:r>
            <w:ins w:id="54" w:author="Anh Dieu Hong Tran" w:date="2022-12-16T14:33:00Z">
              <w:r w:rsidRPr="000F3DFA">
                <w:rPr>
                  <w:rFonts w:ascii="Arial" w:hAnsi="Arial" w:cs="Arial"/>
                  <w:rPrChange w:id="55" w:author="Anh Dieu Hong Tran" w:date="2022-12-16T14:44:00Z">
                    <w:rPr>
                      <w:rFonts w:ascii="Arial" w:hAnsi="Arial" w:cs="Arial"/>
                      <w:highlight w:val="yellow"/>
                    </w:rPr>
                  </w:rPrChange>
                </w:rPr>
                <w:t>ế</w:t>
              </w:r>
            </w:ins>
            <w:del w:id="56" w:author="Anh Dieu Hong Tran" w:date="2022-12-16T14:33:00Z">
              <w:r w:rsidRPr="000F3DFA" w:rsidDel="0004219B">
                <w:rPr>
                  <w:rFonts w:ascii="Arial" w:hAnsi="Arial" w:cs="Arial"/>
                  <w:rPrChange w:id="57" w:author="Anh Dieu Hong Tran" w:date="2022-12-16T14:44:00Z">
                    <w:rPr>
                      <w:rFonts w:ascii="Arial" w:hAnsi="Arial" w:cs="Arial"/>
                      <w:highlight w:val="yellow"/>
                    </w:rPr>
                  </w:rPrChange>
                </w:rPr>
                <w:delText>ê</w:delText>
              </w:r>
            </w:del>
            <w:r w:rsidRPr="000F3DFA">
              <w:rPr>
                <w:rFonts w:ascii="Arial" w:hAnsi="Arial" w:cs="Arial"/>
                <w:rPrChange w:id="58" w:author="Anh Dieu Hong Tran" w:date="2022-12-16T14:44:00Z">
                  <w:rPr>
                    <w:rFonts w:ascii="Arial" w:hAnsi="Arial" w:cs="Arial"/>
                    <w:highlight w:val="yellow"/>
                  </w:rPr>
                </w:rPrChange>
              </w:rPr>
              <w:t>n khích/ ưu đãi; hoặc có nhưng doanh nghiệp không tận dụng được</w:t>
            </w:r>
          </w:p>
          <w:p w14:paraId="0C19A150" w14:textId="18CBC7BE" w:rsidR="00654DC0" w:rsidRPr="000F3DFA" w:rsidRDefault="00654DC0" w:rsidP="00654DC0">
            <w:pPr>
              <w:jc w:val="both"/>
              <w:rPr>
                <w:rFonts w:ascii="Arial" w:hAnsi="Arial" w:cs="Arial"/>
              </w:rPr>
            </w:pPr>
          </w:p>
        </w:tc>
        <w:tc>
          <w:tcPr>
            <w:tcW w:w="3699" w:type="dxa"/>
            <w:tcPrChange w:id="59" w:author="Anh Dieu Hong Tran" w:date="2022-12-16T14:33:00Z">
              <w:tcPr>
                <w:tcW w:w="3699" w:type="dxa"/>
                <w:vAlign w:val="bottom"/>
              </w:tcPr>
            </w:tcPrChange>
          </w:tcPr>
          <w:p w14:paraId="4E4E3B40" w14:textId="09B5DD5F" w:rsidR="00654DC0" w:rsidRPr="00097348" w:rsidRDefault="00654DC0" w:rsidP="00654DC0">
            <w:pPr>
              <w:rPr>
                <w:rFonts w:ascii="Arial" w:hAnsi="Arial" w:cs="Arial"/>
              </w:rPr>
            </w:pPr>
            <w:ins w:id="60" w:author="Anh Dieu Hong Tran" w:date="2022-12-16T14:34:00Z">
              <w:r>
                <w:rPr>
                  <w:rFonts w:ascii="Arial" w:hAnsi="Arial" w:cs="Arial"/>
                </w:rPr>
                <w:t>Công ty hoạt động trong lĩnh vực hỗ trợ vận tải nên</w:t>
              </w:r>
            </w:ins>
            <w:ins w:id="61" w:author="Anh Dieu Hong Tran" w:date="2022-12-16T14:35:00Z">
              <w:r>
                <w:rPr>
                  <w:rFonts w:ascii="Arial" w:hAnsi="Arial" w:cs="Arial"/>
                </w:rPr>
                <w:t xml:space="preserve"> không có chính sách ưu đãi của nhà nước cũng như không có chính sách ưu đãi về lãi suất do Vietcombank áp dụng</w:t>
              </w:r>
            </w:ins>
          </w:p>
        </w:tc>
      </w:tr>
      <w:tr w:rsidR="00654DC0" w:rsidRPr="00A25C6B" w14:paraId="290FB3FB" w14:textId="77777777" w:rsidTr="001C23D3">
        <w:trPr>
          <w:trHeight w:val="881"/>
        </w:trPr>
        <w:tc>
          <w:tcPr>
            <w:tcW w:w="594" w:type="dxa"/>
          </w:tcPr>
          <w:p w14:paraId="4488E36D" w14:textId="25A00F2D" w:rsidR="00654DC0" w:rsidRPr="00A25C6B" w:rsidRDefault="00654DC0" w:rsidP="00654DC0">
            <w:pPr>
              <w:overflowPunct/>
              <w:autoSpaceDE/>
              <w:autoSpaceDN/>
              <w:adjustRightInd/>
              <w:textAlignment w:val="auto"/>
              <w:rPr>
                <w:rFonts w:ascii="Arial" w:hAnsi="Arial" w:cs="Arial"/>
              </w:rPr>
            </w:pPr>
            <w:ins w:id="62" w:author="Anh Dieu Hong Tran" w:date="2022-12-16T16:14:00Z">
              <w:r w:rsidRPr="00A25C6B">
                <w:rPr>
                  <w:rFonts w:ascii="Arial" w:hAnsi="Arial" w:cs="Arial"/>
                </w:rPr>
                <w:t>3</w:t>
              </w:r>
            </w:ins>
            <w:del w:id="63" w:author="Anh Dieu Hong Tran" w:date="2022-12-16T16:14:00Z">
              <w:r w:rsidRPr="00A25C6B" w:rsidDel="00654DC0">
                <w:rPr>
                  <w:rFonts w:ascii="Arial" w:hAnsi="Arial" w:cs="Arial"/>
                </w:rPr>
                <w:delText>4</w:delText>
              </w:r>
            </w:del>
          </w:p>
        </w:tc>
        <w:tc>
          <w:tcPr>
            <w:tcW w:w="1129" w:type="dxa"/>
          </w:tcPr>
          <w:p w14:paraId="5289ABE8" w14:textId="0D5E9CBF" w:rsidR="00654DC0" w:rsidRPr="00A25C6B" w:rsidRDefault="00654DC0" w:rsidP="00654DC0">
            <w:pPr>
              <w:overflowPunct/>
              <w:autoSpaceDE/>
              <w:autoSpaceDN/>
              <w:adjustRightInd/>
              <w:textAlignment w:val="auto"/>
              <w:rPr>
                <w:rFonts w:ascii="Arial" w:hAnsi="Arial" w:cs="Arial"/>
              </w:rPr>
            </w:pPr>
            <w:r w:rsidRPr="00A25C6B">
              <w:rPr>
                <w:rFonts w:ascii="Arial" w:hAnsi="Arial" w:cs="Arial"/>
              </w:rPr>
              <w:t>288472</w:t>
            </w:r>
          </w:p>
        </w:tc>
        <w:tc>
          <w:tcPr>
            <w:tcW w:w="2214" w:type="dxa"/>
          </w:tcPr>
          <w:p w14:paraId="0618931F" w14:textId="597AA2D1" w:rsidR="00654DC0" w:rsidRPr="00A25C6B" w:rsidRDefault="00654DC0" w:rsidP="00654DC0">
            <w:pPr>
              <w:overflowPunct/>
              <w:autoSpaceDE/>
              <w:autoSpaceDN/>
              <w:adjustRightInd/>
              <w:textAlignment w:val="auto"/>
              <w:rPr>
                <w:rFonts w:ascii="Arial" w:hAnsi="Arial" w:cs="Arial"/>
                <w:lang w:val="vi-VN"/>
              </w:rPr>
            </w:pPr>
            <w:r w:rsidRPr="00A25C6B">
              <w:rPr>
                <w:rFonts w:ascii="Arial" w:hAnsi="Arial" w:cs="Arial"/>
              </w:rPr>
              <w:t>Công</w:t>
            </w:r>
            <w:r w:rsidRPr="00A25C6B">
              <w:rPr>
                <w:rFonts w:ascii="Arial" w:hAnsi="Arial" w:cs="Arial"/>
                <w:lang w:val="vi-VN"/>
              </w:rPr>
              <w:t xml:space="preserve"> ty </w:t>
            </w:r>
            <w:r w:rsidRPr="00A25C6B">
              <w:rPr>
                <w:rFonts w:ascii="Arial" w:hAnsi="Arial" w:cs="Arial"/>
              </w:rPr>
              <w:t>TNHH Giao nhận Hàng Hóa Việt Công</w:t>
            </w:r>
          </w:p>
          <w:p w14:paraId="0694BEEC" w14:textId="42380A25" w:rsidR="00654DC0" w:rsidRPr="00A25C6B" w:rsidRDefault="00654DC0" w:rsidP="00654DC0">
            <w:pPr>
              <w:overflowPunct/>
              <w:autoSpaceDE/>
              <w:autoSpaceDN/>
              <w:adjustRightInd/>
              <w:textAlignment w:val="auto"/>
              <w:rPr>
                <w:rFonts w:ascii="Arial" w:hAnsi="Arial" w:cs="Arial"/>
              </w:rPr>
            </w:pPr>
          </w:p>
        </w:tc>
        <w:tc>
          <w:tcPr>
            <w:tcW w:w="2250" w:type="dxa"/>
          </w:tcPr>
          <w:p w14:paraId="7DDA3BE8" w14:textId="77777777" w:rsidR="00654DC0" w:rsidRPr="00097348" w:rsidRDefault="00654DC0" w:rsidP="00654DC0">
            <w:pPr>
              <w:overflowPunct/>
              <w:autoSpaceDE/>
              <w:autoSpaceDN/>
              <w:adjustRightInd/>
              <w:textAlignment w:val="auto"/>
              <w:rPr>
                <w:rFonts w:ascii="Arial" w:hAnsi="Arial" w:cs="Arial"/>
              </w:rPr>
            </w:pPr>
            <w:r w:rsidRPr="00097348">
              <w:rPr>
                <w:rFonts w:ascii="Arial" w:hAnsi="Arial" w:cs="Arial"/>
              </w:rPr>
              <w:t>4.4 Các chính sách của Chính phủ, Nhà nước</w:t>
            </w:r>
          </w:p>
          <w:p w14:paraId="7CBC766A" w14:textId="1D3ADE31" w:rsidR="00654DC0" w:rsidRPr="00A25C6B" w:rsidRDefault="00654DC0" w:rsidP="00654DC0">
            <w:pPr>
              <w:spacing w:after="120"/>
              <w:rPr>
                <w:rFonts w:ascii="Arial" w:hAnsi="Arial" w:cs="Arial"/>
              </w:rPr>
            </w:pPr>
          </w:p>
        </w:tc>
        <w:tc>
          <w:tcPr>
            <w:tcW w:w="2250" w:type="dxa"/>
          </w:tcPr>
          <w:p w14:paraId="2867A2A1" w14:textId="77777777" w:rsidR="00654DC0" w:rsidRPr="00097348" w:rsidRDefault="00654DC0" w:rsidP="00654DC0">
            <w:pPr>
              <w:overflowPunct/>
              <w:autoSpaceDE/>
              <w:autoSpaceDN/>
              <w:adjustRightInd/>
              <w:textAlignment w:val="auto"/>
              <w:rPr>
                <w:rFonts w:ascii="Arial" w:hAnsi="Arial" w:cs="Arial"/>
              </w:rPr>
            </w:pPr>
            <w:r w:rsidRPr="00097348">
              <w:rPr>
                <w:rFonts w:ascii="Arial" w:hAnsi="Arial" w:cs="Arial"/>
              </w:rPr>
              <w:t>Có chính sách khuyến khích / ưu đãi và doanh nghiệp tận dụng tốt các chính sách và phát huy hiệu quả cao trong hoạt động kinh doanh.</w:t>
            </w:r>
          </w:p>
          <w:p w14:paraId="5BF7DA97" w14:textId="23978450" w:rsidR="00654DC0" w:rsidRPr="00A25C6B" w:rsidRDefault="00654DC0" w:rsidP="00654DC0">
            <w:pPr>
              <w:rPr>
                <w:rFonts w:ascii="Arial" w:hAnsi="Arial" w:cs="Arial"/>
              </w:rPr>
            </w:pPr>
          </w:p>
        </w:tc>
        <w:tc>
          <w:tcPr>
            <w:tcW w:w="1980" w:type="dxa"/>
          </w:tcPr>
          <w:p w14:paraId="5F53CC04" w14:textId="77777777" w:rsidR="00654DC0" w:rsidRPr="000F3DFA" w:rsidRDefault="00654DC0" w:rsidP="00654DC0">
            <w:pPr>
              <w:overflowPunct/>
              <w:autoSpaceDE/>
              <w:autoSpaceDN/>
              <w:adjustRightInd/>
              <w:jc w:val="both"/>
              <w:textAlignment w:val="auto"/>
              <w:rPr>
                <w:rFonts w:ascii="Arial" w:hAnsi="Arial" w:cs="Arial"/>
              </w:rPr>
            </w:pPr>
            <w:r w:rsidRPr="000F3DFA">
              <w:rPr>
                <w:rFonts w:ascii="Arial" w:hAnsi="Arial" w:cs="Arial"/>
                <w:rPrChange w:id="64" w:author="Anh Dieu Hong Tran" w:date="2022-12-16T14:44:00Z">
                  <w:rPr>
                    <w:rFonts w:ascii="Arial" w:hAnsi="Arial" w:cs="Arial"/>
                    <w:highlight w:val="yellow"/>
                  </w:rPr>
                </w:rPrChange>
              </w:rPr>
              <w:t>Không có chính sách khuyên khích/ ưu đãi; hoặc có nhưng doanh nghiệp không tận dụng được</w:t>
            </w:r>
          </w:p>
          <w:p w14:paraId="4E89AA12" w14:textId="2621641C" w:rsidR="00654DC0" w:rsidRPr="000F3DFA" w:rsidRDefault="00654DC0" w:rsidP="00654DC0">
            <w:pPr>
              <w:rPr>
                <w:rFonts w:ascii="Arial" w:hAnsi="Arial" w:cs="Arial"/>
              </w:rPr>
            </w:pPr>
          </w:p>
        </w:tc>
        <w:tc>
          <w:tcPr>
            <w:tcW w:w="3699" w:type="dxa"/>
          </w:tcPr>
          <w:p w14:paraId="124E5EDE" w14:textId="48EEA11C" w:rsidR="00654DC0" w:rsidRPr="00A25C6B" w:rsidRDefault="00654DC0" w:rsidP="00654DC0">
            <w:pPr>
              <w:overflowPunct/>
              <w:autoSpaceDE/>
              <w:autoSpaceDN/>
              <w:adjustRightInd/>
              <w:spacing w:after="120"/>
              <w:textAlignment w:val="auto"/>
              <w:rPr>
                <w:rFonts w:ascii="Arial" w:hAnsi="Arial" w:cs="Arial"/>
              </w:rPr>
            </w:pPr>
            <w:ins w:id="65" w:author="Anh Dieu Hong Tran" w:date="2022-12-16T14:36:00Z">
              <w:r>
                <w:rPr>
                  <w:rFonts w:ascii="Arial" w:hAnsi="Arial" w:cs="Arial"/>
                </w:rPr>
                <w:t>Công ty hoạt động trong lĩnh vực hỗ trợ vận tải nên không có chính sách ưu đãi của nhà nước cũng như không có chính sách ưu đãi về lãi suất do Vietcombank áp dụng</w:t>
              </w:r>
            </w:ins>
          </w:p>
        </w:tc>
      </w:tr>
      <w:tr w:rsidR="00654DC0" w:rsidRPr="00A25C6B" w14:paraId="0A35E36A" w14:textId="77777777" w:rsidTr="00A13BB1">
        <w:trPr>
          <w:trHeight w:val="800"/>
        </w:trPr>
        <w:tc>
          <w:tcPr>
            <w:tcW w:w="594" w:type="dxa"/>
          </w:tcPr>
          <w:p w14:paraId="5A78781A" w14:textId="3CCF4CA8" w:rsidR="00654DC0" w:rsidRPr="00A25C6B" w:rsidRDefault="00654DC0" w:rsidP="00654DC0">
            <w:pPr>
              <w:overflowPunct/>
              <w:autoSpaceDE/>
              <w:autoSpaceDN/>
              <w:adjustRightInd/>
              <w:textAlignment w:val="auto"/>
              <w:rPr>
                <w:rFonts w:ascii="Arial" w:hAnsi="Arial" w:cs="Arial"/>
              </w:rPr>
            </w:pPr>
            <w:ins w:id="66" w:author="Anh Dieu Hong Tran" w:date="2022-12-16T16:14:00Z">
              <w:r w:rsidRPr="00A25C6B">
                <w:rPr>
                  <w:rFonts w:ascii="Arial" w:hAnsi="Arial" w:cs="Arial"/>
                </w:rPr>
                <w:t>4</w:t>
              </w:r>
            </w:ins>
            <w:del w:id="67" w:author="Anh Dieu Hong Tran" w:date="2022-12-16T16:14:00Z">
              <w:r w:rsidRPr="00A25C6B" w:rsidDel="001A5676">
                <w:rPr>
                  <w:rFonts w:ascii="Arial" w:hAnsi="Arial" w:cs="Arial"/>
                </w:rPr>
                <w:delText>5</w:delText>
              </w:r>
            </w:del>
          </w:p>
        </w:tc>
        <w:tc>
          <w:tcPr>
            <w:tcW w:w="1129" w:type="dxa"/>
          </w:tcPr>
          <w:p w14:paraId="5AA46811" w14:textId="3884521A" w:rsidR="00654DC0" w:rsidRPr="00097348" w:rsidRDefault="00654DC0" w:rsidP="00654DC0">
            <w:pPr>
              <w:overflowPunct/>
              <w:autoSpaceDE/>
              <w:autoSpaceDN/>
              <w:adjustRightInd/>
              <w:textAlignment w:val="auto"/>
              <w:rPr>
                <w:rFonts w:ascii="Arial" w:hAnsi="Arial" w:cs="Arial"/>
              </w:rPr>
            </w:pPr>
            <w:r w:rsidRPr="00097348">
              <w:rPr>
                <w:rFonts w:ascii="Arial" w:hAnsi="Arial" w:cs="Arial"/>
              </w:rPr>
              <w:t>11285917</w:t>
            </w:r>
          </w:p>
        </w:tc>
        <w:tc>
          <w:tcPr>
            <w:tcW w:w="2214" w:type="dxa"/>
          </w:tcPr>
          <w:p w14:paraId="70394038" w14:textId="1732379E" w:rsidR="00654DC0" w:rsidRPr="00097348" w:rsidRDefault="00654DC0" w:rsidP="00654DC0">
            <w:pPr>
              <w:overflowPunct/>
              <w:autoSpaceDE/>
              <w:autoSpaceDN/>
              <w:adjustRightInd/>
              <w:textAlignment w:val="auto"/>
              <w:rPr>
                <w:rFonts w:ascii="Arial" w:hAnsi="Arial" w:cs="Arial"/>
              </w:rPr>
            </w:pPr>
            <w:r w:rsidRPr="00097348">
              <w:rPr>
                <w:rFonts w:ascii="Arial" w:hAnsi="Arial" w:cs="Arial"/>
              </w:rPr>
              <w:t>Công ty TNHH Dầu nhớt và hóa chất Khang Việt</w:t>
            </w:r>
          </w:p>
        </w:tc>
        <w:tc>
          <w:tcPr>
            <w:tcW w:w="2250" w:type="dxa"/>
          </w:tcPr>
          <w:p w14:paraId="433682D9" w14:textId="77777777" w:rsidR="00654DC0" w:rsidRPr="00097348" w:rsidRDefault="00654DC0" w:rsidP="00654DC0">
            <w:pPr>
              <w:overflowPunct/>
              <w:autoSpaceDE/>
              <w:autoSpaceDN/>
              <w:adjustRightInd/>
              <w:textAlignment w:val="auto"/>
              <w:rPr>
                <w:rFonts w:ascii="Arial" w:hAnsi="Arial" w:cs="Arial"/>
              </w:rPr>
            </w:pPr>
            <w:r w:rsidRPr="00097348">
              <w:rPr>
                <w:rFonts w:ascii="Arial" w:hAnsi="Arial" w:cs="Arial"/>
              </w:rPr>
              <w:t>4.2 Khả năng gia nhập ngành của các doanh nghiệp mới theo đánh giá của CBTD</w:t>
            </w:r>
          </w:p>
          <w:p w14:paraId="1EB96B70" w14:textId="7C8C7054" w:rsidR="00654DC0" w:rsidRPr="00097348" w:rsidRDefault="00654DC0" w:rsidP="00654DC0">
            <w:pPr>
              <w:overflowPunct/>
              <w:autoSpaceDE/>
              <w:autoSpaceDN/>
              <w:adjustRightInd/>
              <w:textAlignment w:val="auto"/>
              <w:rPr>
                <w:rFonts w:ascii="Arial" w:hAnsi="Arial" w:cs="Arial"/>
              </w:rPr>
            </w:pPr>
          </w:p>
        </w:tc>
        <w:tc>
          <w:tcPr>
            <w:tcW w:w="2250" w:type="dxa"/>
          </w:tcPr>
          <w:p w14:paraId="53A93FE5" w14:textId="77777777" w:rsidR="00654DC0" w:rsidRPr="00097348" w:rsidRDefault="00654DC0" w:rsidP="00654DC0">
            <w:pPr>
              <w:overflowPunct/>
              <w:autoSpaceDE/>
              <w:autoSpaceDN/>
              <w:adjustRightInd/>
              <w:textAlignment w:val="auto"/>
              <w:rPr>
                <w:rFonts w:ascii="Arial" w:hAnsi="Arial" w:cs="Arial"/>
              </w:rPr>
            </w:pPr>
            <w:r w:rsidRPr="00097348">
              <w:rPr>
                <w:rFonts w:ascii="Arial" w:hAnsi="Arial" w:cs="Arial"/>
              </w:rPr>
              <w:t>Khó</w:t>
            </w:r>
          </w:p>
          <w:p w14:paraId="3F852585" w14:textId="4513FBFA" w:rsidR="00654DC0" w:rsidRPr="00097348" w:rsidRDefault="00654DC0" w:rsidP="00654DC0">
            <w:pPr>
              <w:overflowPunct/>
              <w:autoSpaceDE/>
              <w:autoSpaceDN/>
              <w:adjustRightInd/>
              <w:textAlignment w:val="auto"/>
              <w:rPr>
                <w:rFonts w:ascii="Arial" w:hAnsi="Arial" w:cs="Arial"/>
              </w:rPr>
            </w:pPr>
          </w:p>
        </w:tc>
        <w:tc>
          <w:tcPr>
            <w:tcW w:w="1980" w:type="dxa"/>
          </w:tcPr>
          <w:p w14:paraId="46DCA837" w14:textId="77777777" w:rsidR="00654DC0" w:rsidRPr="00097348" w:rsidRDefault="00654DC0" w:rsidP="00654DC0">
            <w:pPr>
              <w:overflowPunct/>
              <w:autoSpaceDE/>
              <w:autoSpaceDN/>
              <w:adjustRightInd/>
              <w:textAlignment w:val="auto"/>
              <w:rPr>
                <w:rFonts w:ascii="Arial" w:hAnsi="Arial" w:cs="Arial"/>
              </w:rPr>
            </w:pPr>
            <w:r w:rsidRPr="00097348">
              <w:rPr>
                <w:rFonts w:ascii="Arial" w:hAnsi="Arial" w:cs="Arial"/>
              </w:rPr>
              <w:t>Bình thường</w:t>
            </w:r>
          </w:p>
          <w:p w14:paraId="71FD42D2" w14:textId="33AE8633" w:rsidR="00654DC0" w:rsidRPr="00097348" w:rsidRDefault="00654DC0" w:rsidP="00654DC0">
            <w:pPr>
              <w:overflowPunct/>
              <w:autoSpaceDE/>
              <w:autoSpaceDN/>
              <w:adjustRightInd/>
              <w:textAlignment w:val="auto"/>
              <w:rPr>
                <w:rFonts w:ascii="Arial" w:hAnsi="Arial" w:cs="Arial"/>
              </w:rPr>
            </w:pPr>
          </w:p>
        </w:tc>
        <w:tc>
          <w:tcPr>
            <w:tcW w:w="3699" w:type="dxa"/>
          </w:tcPr>
          <w:p w14:paraId="1BF95486" w14:textId="5231B91E" w:rsidR="00654DC0" w:rsidRPr="00097348" w:rsidRDefault="00654DC0" w:rsidP="00654DC0">
            <w:pPr>
              <w:overflowPunct/>
              <w:autoSpaceDE/>
              <w:autoSpaceDN/>
              <w:adjustRightInd/>
              <w:textAlignment w:val="auto"/>
              <w:rPr>
                <w:rFonts w:ascii="Arial" w:hAnsi="Arial" w:cs="Arial"/>
              </w:rPr>
            </w:pPr>
            <w:commentRangeStart w:id="68"/>
            <w:commentRangeStart w:id="69"/>
            <w:r w:rsidRPr="00097348">
              <w:rPr>
                <w:rFonts w:ascii="Arial" w:hAnsi="Arial" w:cs="Arial"/>
              </w:rPr>
              <w:t>Công ty hoạt động trong lĩnh vực hoạt thương mại</w:t>
            </w:r>
            <w:ins w:id="70" w:author="Anh Dieu Hong Tran" w:date="2022-12-16T14:37:00Z">
              <w:r>
                <w:rPr>
                  <w:rFonts w:ascii="Arial" w:hAnsi="Arial" w:cs="Arial"/>
                </w:rPr>
                <w:t>.</w:t>
              </w:r>
            </w:ins>
            <w:commentRangeEnd w:id="68"/>
            <w:r>
              <w:rPr>
                <w:rStyle w:val="CommentReference"/>
              </w:rPr>
              <w:commentReference w:id="68"/>
            </w:r>
            <w:commentRangeEnd w:id="69"/>
            <w:r w:rsidR="00D103D7">
              <w:rPr>
                <w:rStyle w:val="CommentReference"/>
              </w:rPr>
              <w:commentReference w:id="69"/>
            </w:r>
          </w:p>
        </w:tc>
      </w:tr>
    </w:tbl>
    <w:p w14:paraId="04B59758" w14:textId="5F936EF0" w:rsidR="001C23D3" w:rsidRPr="00A25C6B" w:rsidDel="00654DC0" w:rsidRDefault="001C23D3" w:rsidP="001C23D3">
      <w:pPr>
        <w:overflowPunct/>
        <w:autoSpaceDE/>
        <w:autoSpaceDN/>
        <w:adjustRightInd/>
        <w:ind w:firstLine="720"/>
        <w:textAlignment w:val="auto"/>
        <w:rPr>
          <w:del w:id="71" w:author="Anh Dieu Hong Tran" w:date="2022-12-16T16:15:00Z"/>
          <w:rFonts w:ascii="Arial" w:hAnsi="Arial" w:cs="Arial"/>
          <w:i/>
          <w:u w:val="single"/>
        </w:rPr>
      </w:pPr>
    </w:p>
    <w:p w14:paraId="31EC3084" w14:textId="4A583867" w:rsidR="00045502" w:rsidRPr="00A25C6B" w:rsidDel="00654DC0" w:rsidRDefault="00045502">
      <w:pPr>
        <w:overflowPunct/>
        <w:autoSpaceDE/>
        <w:autoSpaceDN/>
        <w:adjustRightInd/>
        <w:ind w:firstLine="720"/>
        <w:textAlignment w:val="auto"/>
        <w:rPr>
          <w:del w:id="72" w:author="Anh Dieu Hong Tran" w:date="2022-12-16T16:15:00Z"/>
          <w:rFonts w:ascii="Arial" w:hAnsi="Arial" w:cs="Arial"/>
          <w:b/>
        </w:rPr>
      </w:pPr>
      <w:del w:id="73" w:author="Anh Dieu Hong Tran" w:date="2022-12-16T16:15:00Z">
        <w:r w:rsidRPr="00A25C6B" w:rsidDel="00654DC0">
          <w:rPr>
            <w:rFonts w:ascii="Arial" w:hAnsi="Arial" w:cs="Arial"/>
            <w:i/>
            <w:u w:val="single"/>
          </w:rPr>
          <w:delText>Khuyến nghị của đoàn kiểm toán</w:delText>
        </w:r>
      </w:del>
    </w:p>
    <w:p w14:paraId="4D0DFD7C" w14:textId="357899B1" w:rsidR="00045502" w:rsidRPr="00A25C6B" w:rsidDel="00654DC0" w:rsidRDefault="00045502">
      <w:pPr>
        <w:overflowPunct/>
        <w:autoSpaceDE/>
        <w:autoSpaceDN/>
        <w:adjustRightInd/>
        <w:jc w:val="both"/>
        <w:textAlignment w:val="auto"/>
        <w:rPr>
          <w:del w:id="74" w:author="Anh Dieu Hong Tran" w:date="2022-12-16T16:15:00Z"/>
          <w:rFonts w:ascii="Arial" w:hAnsi="Arial" w:cs="Arial"/>
        </w:rPr>
        <w:pPrChange w:id="75" w:author="Anh Dieu Hong Tran" w:date="2022-12-16T16:15:00Z">
          <w:pPr>
            <w:overflowPunct/>
            <w:autoSpaceDE/>
            <w:autoSpaceDN/>
            <w:adjustRightInd/>
            <w:ind w:left="720"/>
            <w:jc w:val="both"/>
            <w:textAlignment w:val="auto"/>
          </w:pPr>
        </w:pPrChange>
      </w:pPr>
    </w:p>
    <w:p w14:paraId="2CC26D77" w14:textId="53CE4D69" w:rsidR="00045502" w:rsidRPr="00A25C6B" w:rsidDel="00654DC0" w:rsidRDefault="00045502">
      <w:pPr>
        <w:overflowPunct/>
        <w:autoSpaceDE/>
        <w:autoSpaceDN/>
        <w:adjustRightInd/>
        <w:jc w:val="both"/>
        <w:textAlignment w:val="auto"/>
        <w:rPr>
          <w:del w:id="76" w:author="Anh Dieu Hong Tran" w:date="2022-12-16T16:15:00Z"/>
          <w:rFonts w:ascii="Arial" w:hAnsi="Arial" w:cs="Arial"/>
        </w:rPr>
        <w:pPrChange w:id="77" w:author="Anh Dieu Hong Tran" w:date="2022-12-16T16:15:00Z">
          <w:pPr>
            <w:overflowPunct/>
            <w:autoSpaceDE/>
            <w:autoSpaceDN/>
            <w:adjustRightInd/>
            <w:ind w:left="720"/>
            <w:jc w:val="both"/>
            <w:textAlignment w:val="auto"/>
          </w:pPr>
        </w:pPrChange>
      </w:pPr>
      <w:del w:id="78" w:author="Anh Dieu Hong Tran" w:date="2022-12-16T16:15:00Z">
        <w:r w:rsidRPr="00A25C6B" w:rsidDel="00654DC0">
          <w:rPr>
            <w:rFonts w:ascii="Arial" w:hAnsi="Arial" w:cs="Arial"/>
          </w:rPr>
          <w:delText xml:space="preserve">Do việc thay đổi các chỉ tiêu sẽ ảnh hưởng đến kết quả chấm điểm của khách hàng trên hệ thống XHTDNB và có thể ảnh hưởng đến kết quả phân loại nợ của khách hàng, Đoàn kiểm toán khuyến nghị Chi nhánh rà soát lại các chỉ tiêu chấm điểm với các thông tin do khách hàng cung cấp cũng như rà soát thực tế hoạt động kinh doanh cũng như các yếu tố bên ngoài tác động đến hoạt động kinh doanh của khách hàng. </w:delText>
        </w:r>
      </w:del>
    </w:p>
    <w:p w14:paraId="39EE4BE4" w14:textId="2C7C8B63" w:rsidR="00045502" w:rsidRPr="00A25C6B" w:rsidDel="00654DC0" w:rsidRDefault="00045502">
      <w:pPr>
        <w:overflowPunct/>
        <w:autoSpaceDE/>
        <w:autoSpaceDN/>
        <w:adjustRightInd/>
        <w:jc w:val="both"/>
        <w:textAlignment w:val="auto"/>
        <w:rPr>
          <w:del w:id="79" w:author="Anh Dieu Hong Tran" w:date="2022-12-16T16:15:00Z"/>
          <w:rFonts w:ascii="Arial" w:hAnsi="Arial" w:cs="Arial"/>
        </w:rPr>
        <w:pPrChange w:id="80" w:author="Anh Dieu Hong Tran" w:date="2022-12-16T16:15:00Z">
          <w:pPr>
            <w:overflowPunct/>
            <w:autoSpaceDE/>
            <w:autoSpaceDN/>
            <w:adjustRightInd/>
            <w:ind w:left="720"/>
            <w:jc w:val="both"/>
            <w:textAlignment w:val="auto"/>
          </w:pPr>
        </w:pPrChange>
      </w:pPr>
    </w:p>
    <w:p w14:paraId="05E2459F" w14:textId="0FB5DCCB" w:rsidR="00045502" w:rsidRPr="00A25C6B" w:rsidDel="00654DC0" w:rsidRDefault="00045502">
      <w:pPr>
        <w:overflowPunct/>
        <w:autoSpaceDE/>
        <w:autoSpaceDN/>
        <w:adjustRightInd/>
        <w:jc w:val="both"/>
        <w:textAlignment w:val="auto"/>
        <w:rPr>
          <w:del w:id="81" w:author="Anh Dieu Hong Tran" w:date="2022-12-16T16:15:00Z"/>
          <w:rFonts w:ascii="Arial" w:hAnsi="Arial" w:cs="Arial"/>
        </w:rPr>
        <w:pPrChange w:id="82" w:author="Anh Dieu Hong Tran" w:date="2022-12-16T16:15:00Z">
          <w:pPr>
            <w:overflowPunct/>
            <w:autoSpaceDE/>
            <w:autoSpaceDN/>
            <w:adjustRightInd/>
            <w:ind w:left="720"/>
            <w:jc w:val="both"/>
            <w:textAlignment w:val="auto"/>
          </w:pPr>
        </w:pPrChange>
      </w:pPr>
      <w:del w:id="83" w:author="Anh Dieu Hong Tran" w:date="2022-12-16T16:15:00Z">
        <w:r w:rsidRPr="00A25C6B" w:rsidDel="00654DC0">
          <w:rPr>
            <w:rFonts w:ascii="Arial" w:hAnsi="Arial" w:cs="Arial"/>
          </w:rPr>
          <w:delText>Kết quả chấm điểm, phân loại nợ và trích lập dự phòng cuối cùng đối với các khách hàng trên đây sẽ được Đoàn kiểm toán và Trụ Sở chính của Ngân hàng thống nhất và Trụ Sở chính sẽ thông báo với Chi nhánh sau khi chấm lại các chỉ tiêu nêu trên.</w:delText>
        </w:r>
      </w:del>
    </w:p>
    <w:p w14:paraId="5495856E" w14:textId="4EE40CB8" w:rsidR="00045502" w:rsidRPr="00A25C6B" w:rsidDel="00654DC0" w:rsidRDefault="00045502">
      <w:pPr>
        <w:overflowPunct/>
        <w:autoSpaceDE/>
        <w:autoSpaceDN/>
        <w:adjustRightInd/>
        <w:jc w:val="both"/>
        <w:textAlignment w:val="auto"/>
        <w:rPr>
          <w:del w:id="84" w:author="Anh Dieu Hong Tran" w:date="2022-12-16T16:15:00Z"/>
          <w:rFonts w:ascii="Arial" w:hAnsi="Arial" w:cs="Arial"/>
        </w:rPr>
        <w:pPrChange w:id="85" w:author="Anh Dieu Hong Tran" w:date="2022-12-16T16:15:00Z">
          <w:pPr>
            <w:overflowPunct/>
            <w:autoSpaceDE/>
            <w:autoSpaceDN/>
            <w:adjustRightInd/>
            <w:ind w:left="720"/>
            <w:jc w:val="both"/>
            <w:textAlignment w:val="auto"/>
          </w:pPr>
        </w:pPrChange>
      </w:pPr>
    </w:p>
    <w:p w14:paraId="072CAE4C" w14:textId="3D31B771" w:rsidR="00045502" w:rsidRPr="00A25C6B" w:rsidDel="00654DC0" w:rsidRDefault="00045502">
      <w:pPr>
        <w:overflowPunct/>
        <w:autoSpaceDE/>
        <w:autoSpaceDN/>
        <w:adjustRightInd/>
        <w:textAlignment w:val="auto"/>
        <w:rPr>
          <w:del w:id="86" w:author="Anh Dieu Hong Tran" w:date="2022-12-16T16:15:00Z"/>
          <w:rFonts w:ascii="Arial" w:hAnsi="Arial" w:cs="Arial"/>
          <w:i/>
          <w:u w:val="single"/>
        </w:rPr>
        <w:pPrChange w:id="87" w:author="Anh Dieu Hong Tran" w:date="2022-12-16T16:15:00Z">
          <w:pPr>
            <w:overflowPunct/>
            <w:autoSpaceDE/>
            <w:autoSpaceDN/>
            <w:adjustRightInd/>
            <w:ind w:left="720"/>
            <w:textAlignment w:val="auto"/>
          </w:pPr>
        </w:pPrChange>
      </w:pPr>
      <w:del w:id="88" w:author="Anh Dieu Hong Tran" w:date="2022-12-16T16:15:00Z">
        <w:r w:rsidRPr="00A25C6B" w:rsidDel="00654DC0">
          <w:rPr>
            <w:rFonts w:ascii="Arial" w:hAnsi="Arial" w:cs="Arial"/>
            <w:i/>
            <w:u w:val="single"/>
          </w:rPr>
          <w:delText>Ý kiến của Chi nhánh Nam Sài Gòn</w:delText>
        </w:r>
      </w:del>
    </w:p>
    <w:p w14:paraId="3613D557" w14:textId="37573FC5" w:rsidR="00045502" w:rsidRPr="00A25C6B" w:rsidDel="00654DC0" w:rsidRDefault="00045502">
      <w:pPr>
        <w:overflowPunct/>
        <w:autoSpaceDE/>
        <w:autoSpaceDN/>
        <w:adjustRightInd/>
        <w:ind w:firstLine="720"/>
        <w:textAlignment w:val="auto"/>
        <w:rPr>
          <w:del w:id="89" w:author="Anh Dieu Hong Tran" w:date="2022-12-16T16:15:00Z"/>
          <w:rFonts w:ascii="Arial" w:hAnsi="Arial" w:cs="Arial"/>
          <w:i/>
          <w:u w:val="single"/>
        </w:rPr>
      </w:pPr>
    </w:p>
    <w:p w14:paraId="3024F7C1" w14:textId="15EA13E8" w:rsidR="00D4320D" w:rsidRDefault="00D4320D">
      <w:pPr>
        <w:overflowPunct/>
        <w:autoSpaceDE/>
        <w:autoSpaceDN/>
        <w:adjustRightInd/>
        <w:textAlignment w:val="auto"/>
        <w:rPr>
          <w:rFonts w:ascii="Arial" w:hAnsi="Arial" w:cs="Arial"/>
          <w:b/>
        </w:rPr>
        <w:sectPr w:rsidR="00D4320D" w:rsidSect="005868B1">
          <w:pgSz w:w="16840" w:h="11907" w:orient="landscape" w:code="9"/>
          <w:pgMar w:top="1134" w:right="851" w:bottom="1701" w:left="1134" w:header="720" w:footer="358" w:gutter="0"/>
          <w:cols w:space="720"/>
          <w:docGrid w:linePitch="360"/>
        </w:sectPr>
        <w:pPrChange w:id="90" w:author="Anh Dieu Hong Tran" w:date="2022-12-16T16:15:00Z">
          <w:pPr>
            <w:overflowPunct/>
            <w:autoSpaceDE/>
            <w:autoSpaceDN/>
            <w:adjustRightInd/>
            <w:ind w:left="720"/>
            <w:textAlignment w:val="auto"/>
          </w:pPr>
        </w:pPrChange>
      </w:pPr>
    </w:p>
    <w:p w14:paraId="33EE3CAA" w14:textId="77777777" w:rsidR="00654DC0" w:rsidRDefault="00654DC0" w:rsidP="00654DC0">
      <w:pPr>
        <w:overflowPunct/>
        <w:autoSpaceDE/>
        <w:autoSpaceDN/>
        <w:adjustRightInd/>
        <w:ind w:firstLine="720"/>
        <w:textAlignment w:val="auto"/>
        <w:rPr>
          <w:ins w:id="91" w:author="Anh Dieu Hong Tran" w:date="2022-12-16T16:15:00Z"/>
          <w:rFonts w:ascii="Arial" w:hAnsi="Arial" w:cs="Arial"/>
          <w:i/>
          <w:u w:val="single"/>
        </w:rPr>
      </w:pPr>
    </w:p>
    <w:p w14:paraId="3DF7613B" w14:textId="38D08E42" w:rsidR="00654DC0" w:rsidRPr="00A25C6B" w:rsidRDefault="00654DC0" w:rsidP="00654DC0">
      <w:pPr>
        <w:overflowPunct/>
        <w:autoSpaceDE/>
        <w:autoSpaceDN/>
        <w:adjustRightInd/>
        <w:ind w:firstLine="720"/>
        <w:textAlignment w:val="auto"/>
        <w:rPr>
          <w:ins w:id="92" w:author="Anh Dieu Hong Tran" w:date="2022-12-16T16:15:00Z"/>
          <w:rFonts w:ascii="Arial" w:hAnsi="Arial" w:cs="Arial"/>
          <w:b/>
        </w:rPr>
      </w:pPr>
      <w:ins w:id="93" w:author="Anh Dieu Hong Tran" w:date="2022-12-16T16:15:00Z">
        <w:r w:rsidRPr="00A25C6B">
          <w:rPr>
            <w:rFonts w:ascii="Arial" w:hAnsi="Arial" w:cs="Arial"/>
            <w:i/>
            <w:u w:val="single"/>
          </w:rPr>
          <w:t>Khuyến nghị của đoàn kiểm toán</w:t>
        </w:r>
      </w:ins>
    </w:p>
    <w:p w14:paraId="5659E581" w14:textId="77777777" w:rsidR="00654DC0" w:rsidRPr="00A25C6B" w:rsidRDefault="00654DC0" w:rsidP="00654DC0">
      <w:pPr>
        <w:overflowPunct/>
        <w:autoSpaceDE/>
        <w:autoSpaceDN/>
        <w:adjustRightInd/>
        <w:ind w:left="720"/>
        <w:jc w:val="both"/>
        <w:textAlignment w:val="auto"/>
        <w:rPr>
          <w:ins w:id="94" w:author="Anh Dieu Hong Tran" w:date="2022-12-16T16:15:00Z"/>
          <w:rFonts w:ascii="Arial" w:hAnsi="Arial" w:cs="Arial"/>
        </w:rPr>
      </w:pPr>
    </w:p>
    <w:p w14:paraId="51C6743B" w14:textId="77777777" w:rsidR="00654DC0" w:rsidRPr="00A25C6B" w:rsidRDefault="00654DC0" w:rsidP="00654DC0">
      <w:pPr>
        <w:overflowPunct/>
        <w:autoSpaceDE/>
        <w:autoSpaceDN/>
        <w:adjustRightInd/>
        <w:ind w:left="720"/>
        <w:jc w:val="both"/>
        <w:textAlignment w:val="auto"/>
        <w:rPr>
          <w:ins w:id="95" w:author="Anh Dieu Hong Tran" w:date="2022-12-16T16:15:00Z"/>
          <w:rFonts w:ascii="Arial" w:hAnsi="Arial" w:cs="Arial"/>
        </w:rPr>
      </w:pPr>
      <w:ins w:id="96" w:author="Anh Dieu Hong Tran" w:date="2022-12-16T16:15:00Z">
        <w:r w:rsidRPr="00A25C6B">
          <w:rPr>
            <w:rFonts w:ascii="Arial" w:hAnsi="Arial" w:cs="Arial"/>
          </w:rPr>
          <w:t xml:space="preserve">Do việc thay đổi các chỉ tiêu sẽ ảnh hưởng đến kết quả chấm điểm của khách hàng trên hệ thống XHTDNB và có thể ảnh hưởng đến kết quả phân loại nợ của khách hàng, Đoàn kiểm toán khuyến nghị Chi nhánh rà soát lại các chỉ tiêu chấm điểm với các thông tin do khách hàng cung cấp cũng như rà soát thực tế hoạt động kinh doanh cũng như các yếu tố bên ngoài tác động đến hoạt động kinh doanh của khách hàng. </w:t>
        </w:r>
      </w:ins>
    </w:p>
    <w:p w14:paraId="4565EAA1" w14:textId="77777777" w:rsidR="00654DC0" w:rsidRPr="00A25C6B" w:rsidRDefault="00654DC0" w:rsidP="00654DC0">
      <w:pPr>
        <w:overflowPunct/>
        <w:autoSpaceDE/>
        <w:autoSpaceDN/>
        <w:adjustRightInd/>
        <w:ind w:left="720"/>
        <w:jc w:val="both"/>
        <w:textAlignment w:val="auto"/>
        <w:rPr>
          <w:ins w:id="97" w:author="Anh Dieu Hong Tran" w:date="2022-12-16T16:15:00Z"/>
          <w:rFonts w:ascii="Arial" w:hAnsi="Arial" w:cs="Arial"/>
        </w:rPr>
      </w:pPr>
    </w:p>
    <w:p w14:paraId="71E6EB3E" w14:textId="77777777" w:rsidR="00654DC0" w:rsidRPr="00A25C6B" w:rsidRDefault="00654DC0" w:rsidP="00654DC0">
      <w:pPr>
        <w:overflowPunct/>
        <w:autoSpaceDE/>
        <w:autoSpaceDN/>
        <w:adjustRightInd/>
        <w:ind w:left="720"/>
        <w:jc w:val="both"/>
        <w:textAlignment w:val="auto"/>
        <w:rPr>
          <w:ins w:id="98" w:author="Anh Dieu Hong Tran" w:date="2022-12-16T16:15:00Z"/>
          <w:rFonts w:ascii="Arial" w:hAnsi="Arial" w:cs="Arial"/>
        </w:rPr>
      </w:pPr>
      <w:ins w:id="99" w:author="Anh Dieu Hong Tran" w:date="2022-12-16T16:15:00Z">
        <w:r w:rsidRPr="00A25C6B">
          <w:rPr>
            <w:rFonts w:ascii="Arial" w:hAnsi="Arial" w:cs="Arial"/>
          </w:rPr>
          <w:t>Kết quả chấm điểm, phân loại nợ và trích lập dự phòng cuối cùng đối với các khách hàng trên đây sẽ được Đoàn kiểm toán và Trụ Sở chính của Ngân hàng thống nhất và Trụ Sở chính sẽ thông báo với Chi nhánh sau khi chấm lại các chỉ tiêu nêu trên.</w:t>
        </w:r>
      </w:ins>
    </w:p>
    <w:p w14:paraId="42DB91AD" w14:textId="77777777" w:rsidR="00654DC0" w:rsidRPr="00A25C6B" w:rsidRDefault="00654DC0" w:rsidP="00654DC0">
      <w:pPr>
        <w:overflowPunct/>
        <w:autoSpaceDE/>
        <w:autoSpaceDN/>
        <w:adjustRightInd/>
        <w:ind w:left="720"/>
        <w:jc w:val="both"/>
        <w:textAlignment w:val="auto"/>
        <w:rPr>
          <w:ins w:id="100" w:author="Anh Dieu Hong Tran" w:date="2022-12-16T16:15:00Z"/>
          <w:rFonts w:ascii="Arial" w:hAnsi="Arial" w:cs="Arial"/>
        </w:rPr>
      </w:pPr>
    </w:p>
    <w:p w14:paraId="7C705FE7" w14:textId="77777777" w:rsidR="00654DC0" w:rsidRDefault="00654DC0" w:rsidP="00654DC0">
      <w:pPr>
        <w:overflowPunct/>
        <w:autoSpaceDE/>
        <w:autoSpaceDN/>
        <w:adjustRightInd/>
        <w:ind w:left="720"/>
        <w:textAlignment w:val="auto"/>
        <w:rPr>
          <w:ins w:id="101" w:author="Anh Dieu Hong Tran" w:date="2022-12-16T16:15:00Z"/>
          <w:rFonts w:ascii="Arial" w:hAnsi="Arial" w:cs="Arial"/>
          <w:i/>
          <w:u w:val="single"/>
        </w:rPr>
      </w:pPr>
      <w:ins w:id="102" w:author="Anh Dieu Hong Tran" w:date="2022-12-16T16:15:00Z">
        <w:r w:rsidRPr="00A25C6B">
          <w:rPr>
            <w:rFonts w:ascii="Arial" w:hAnsi="Arial" w:cs="Arial"/>
            <w:i/>
            <w:u w:val="single"/>
          </w:rPr>
          <w:t>Ý kiến của Chi nhánh Nam Sài Gòn</w:t>
        </w:r>
      </w:ins>
    </w:p>
    <w:p w14:paraId="12C6D8C2" w14:textId="77777777" w:rsidR="00654DC0" w:rsidRDefault="00654DC0" w:rsidP="00654DC0">
      <w:pPr>
        <w:overflowPunct/>
        <w:autoSpaceDE/>
        <w:autoSpaceDN/>
        <w:adjustRightInd/>
        <w:ind w:left="720"/>
        <w:textAlignment w:val="auto"/>
        <w:rPr>
          <w:ins w:id="103" w:author="Anh Dieu Hong Tran" w:date="2022-12-16T16:15:00Z"/>
          <w:rFonts w:ascii="Arial" w:hAnsi="Arial" w:cs="Arial"/>
          <w:i/>
          <w:u w:val="single"/>
        </w:rPr>
      </w:pPr>
    </w:p>
    <w:p w14:paraId="641BDE4E" w14:textId="4723C811" w:rsidR="00654DC0" w:rsidRDefault="00B96C60" w:rsidP="00654DC0">
      <w:pPr>
        <w:overflowPunct/>
        <w:autoSpaceDE/>
        <w:autoSpaceDN/>
        <w:adjustRightInd/>
        <w:ind w:left="720"/>
        <w:textAlignment w:val="auto"/>
        <w:rPr>
          <w:ins w:id="104" w:author="Anh Dieu Hong Tran" w:date="2022-12-16T16:15:00Z"/>
          <w:rFonts w:ascii="Arial" w:hAnsi="Arial" w:cs="Arial"/>
          <w:i/>
          <w:u w:val="single"/>
        </w:rPr>
      </w:pPr>
      <w:ins w:id="105" w:author="Anh Dieu Hong Tran" w:date="2023-01-05T16:04:00Z">
        <w:r>
          <w:rPr>
            <w:rFonts w:ascii="Arial" w:hAnsi="Arial" w:cs="Arial"/>
            <w:highlight w:val="yellow"/>
          </w:rPr>
          <w:t>Chi nhánh đồng ý với ý kiến của Kiểm toán và sẽ thực hiện điều chỉnh</w:t>
        </w:r>
        <w:r>
          <w:rPr>
            <w:rFonts w:ascii="Arial" w:hAnsi="Arial" w:cs="Arial"/>
          </w:rPr>
          <w:t>.</w:t>
        </w:r>
      </w:ins>
    </w:p>
    <w:p w14:paraId="69C1D7AB" w14:textId="77777777" w:rsidR="00654DC0" w:rsidRDefault="00654DC0" w:rsidP="00654DC0">
      <w:pPr>
        <w:overflowPunct/>
        <w:autoSpaceDE/>
        <w:autoSpaceDN/>
        <w:adjustRightInd/>
        <w:ind w:left="720"/>
        <w:textAlignment w:val="auto"/>
        <w:rPr>
          <w:ins w:id="106" w:author="Anh Dieu Hong Tran" w:date="2022-12-16T16:15:00Z"/>
          <w:rFonts w:ascii="Arial" w:hAnsi="Arial" w:cs="Arial"/>
          <w:i/>
          <w:u w:val="single"/>
        </w:rPr>
      </w:pPr>
    </w:p>
    <w:p w14:paraId="3FB4A2BF" w14:textId="36A1320D" w:rsidR="00DF286B" w:rsidRPr="00A25C6B" w:rsidDel="00D916FD" w:rsidRDefault="00DF286B">
      <w:pPr>
        <w:overflowPunct/>
        <w:autoSpaceDE/>
        <w:autoSpaceDN/>
        <w:adjustRightInd/>
        <w:textAlignment w:val="auto"/>
        <w:rPr>
          <w:del w:id="107" w:author="Anh Dieu Hong Tran" w:date="2023-01-05T16:07:00Z"/>
          <w:rFonts w:ascii="Arial" w:hAnsi="Arial" w:cs="Arial"/>
        </w:rPr>
      </w:pPr>
    </w:p>
    <w:p w14:paraId="66DD3612" w14:textId="3107FEA4" w:rsidR="00045502" w:rsidRPr="00A25C6B" w:rsidRDefault="00045502" w:rsidP="008554D4">
      <w:pPr>
        <w:overflowPunct/>
        <w:autoSpaceDE/>
        <w:autoSpaceDN/>
        <w:adjustRightInd/>
        <w:textAlignment w:val="auto"/>
        <w:rPr>
          <w:rFonts w:ascii="Arial" w:hAnsi="Arial" w:cs="Arial"/>
          <w:b/>
          <w:i/>
        </w:rPr>
      </w:pPr>
      <w:r w:rsidRPr="00A25C6B">
        <w:rPr>
          <w:rFonts w:ascii="Arial" w:hAnsi="Arial" w:cs="Arial"/>
          <w:b/>
          <w:i/>
        </w:rPr>
        <w:t xml:space="preserve">b) </w:t>
      </w:r>
      <w:r w:rsidRPr="00A25C6B">
        <w:rPr>
          <w:rFonts w:ascii="Arial" w:hAnsi="Arial" w:cs="Arial"/>
          <w:b/>
          <w:i/>
        </w:rPr>
        <w:tab/>
      </w:r>
      <w:del w:id="108" w:author="Trung Van Do" w:date="2022-12-16T15:39:00Z">
        <w:r w:rsidRPr="00A25C6B" w:rsidDel="00B7668F">
          <w:rPr>
            <w:rFonts w:ascii="Arial" w:hAnsi="Arial" w:cs="Arial"/>
            <w:b/>
            <w:i/>
          </w:rPr>
          <w:delText>Giá trị</w:delText>
        </w:r>
      </w:del>
      <w:ins w:id="109" w:author="Trung Van Do" w:date="2022-12-16T15:39:00Z">
        <w:r w:rsidR="00B7668F">
          <w:rPr>
            <w:rFonts w:ascii="Arial" w:hAnsi="Arial" w:cs="Arial"/>
            <w:b/>
            <w:i/>
          </w:rPr>
          <w:t>Quản lý</w:t>
        </w:r>
      </w:ins>
      <w:r w:rsidRPr="00A25C6B">
        <w:rPr>
          <w:rFonts w:ascii="Arial" w:hAnsi="Arial" w:cs="Arial"/>
          <w:b/>
          <w:i/>
        </w:rPr>
        <w:t xml:space="preserve"> tài sản đảm bảo</w:t>
      </w:r>
    </w:p>
    <w:p w14:paraId="407D59A5" w14:textId="6E24A401" w:rsidR="00045502" w:rsidRPr="00A25C6B" w:rsidRDefault="00045502" w:rsidP="008554D4">
      <w:pPr>
        <w:overflowPunct/>
        <w:autoSpaceDE/>
        <w:autoSpaceDN/>
        <w:adjustRightInd/>
        <w:textAlignment w:val="auto"/>
        <w:rPr>
          <w:rFonts w:ascii="Arial" w:hAnsi="Arial" w:cs="Arial"/>
          <w:b/>
          <w:i/>
        </w:rPr>
      </w:pPr>
    </w:p>
    <w:p w14:paraId="0EB4B746" w14:textId="582310F6" w:rsidR="00045502" w:rsidRPr="00A25C6B" w:rsidRDefault="00045502" w:rsidP="00045502">
      <w:pPr>
        <w:overflowPunct/>
        <w:autoSpaceDE/>
        <w:autoSpaceDN/>
        <w:adjustRightInd/>
        <w:ind w:left="720"/>
        <w:textAlignment w:val="auto"/>
        <w:rPr>
          <w:rFonts w:ascii="Arial" w:hAnsi="Arial" w:cs="Arial"/>
          <w:i/>
          <w:u w:val="single"/>
        </w:rPr>
      </w:pPr>
      <w:r w:rsidRPr="00A25C6B">
        <w:rPr>
          <w:rFonts w:ascii="Arial" w:hAnsi="Arial" w:cs="Arial"/>
          <w:i/>
          <w:u w:val="single"/>
        </w:rPr>
        <w:t>Quan sát và ảnh hưởng</w:t>
      </w:r>
    </w:p>
    <w:p w14:paraId="544E9C09" w14:textId="77777777" w:rsidR="00045502" w:rsidRPr="00A25C6B" w:rsidRDefault="00045502" w:rsidP="00045502">
      <w:pPr>
        <w:overflowPunct/>
        <w:autoSpaceDE/>
        <w:autoSpaceDN/>
        <w:adjustRightInd/>
        <w:ind w:left="720"/>
        <w:textAlignment w:val="auto"/>
        <w:rPr>
          <w:rFonts w:ascii="Arial" w:hAnsi="Arial" w:cs="Arial"/>
          <w:bCs/>
          <w:i/>
        </w:rPr>
      </w:pPr>
    </w:p>
    <w:p w14:paraId="59C6A71B" w14:textId="2DE5315A" w:rsidR="00045502" w:rsidRPr="00A25C6B" w:rsidRDefault="00045502" w:rsidP="00045502">
      <w:pPr>
        <w:overflowPunct/>
        <w:autoSpaceDE/>
        <w:autoSpaceDN/>
        <w:adjustRightInd/>
        <w:ind w:left="720"/>
        <w:textAlignment w:val="auto"/>
        <w:rPr>
          <w:rFonts w:ascii="Arial" w:hAnsi="Arial" w:cs="Arial"/>
          <w:bCs/>
          <w:iCs/>
        </w:rPr>
      </w:pPr>
      <w:r w:rsidRPr="00A25C6B">
        <w:rPr>
          <w:rFonts w:ascii="Arial" w:hAnsi="Arial" w:cs="Arial"/>
          <w:bCs/>
          <w:iCs/>
        </w:rPr>
        <w:t xml:space="preserve">Khách hàng: </w:t>
      </w:r>
      <w:r w:rsidR="004953B5" w:rsidRPr="00A25C6B">
        <w:rPr>
          <w:rFonts w:ascii="Arial" w:hAnsi="Arial" w:cs="Arial"/>
          <w:bCs/>
          <w:iCs/>
        </w:rPr>
        <w:t>Công ty Cổ phần Nova F&amp;B – CIF: 9798942</w:t>
      </w:r>
    </w:p>
    <w:p w14:paraId="476CBC97" w14:textId="221DE7E1" w:rsidR="004953B5" w:rsidRPr="00A25C6B" w:rsidRDefault="004953B5" w:rsidP="00045502">
      <w:pPr>
        <w:overflowPunct/>
        <w:autoSpaceDE/>
        <w:autoSpaceDN/>
        <w:adjustRightInd/>
        <w:ind w:left="720"/>
        <w:textAlignment w:val="auto"/>
        <w:rPr>
          <w:rFonts w:ascii="Arial" w:hAnsi="Arial" w:cs="Arial"/>
          <w:bCs/>
          <w:iCs/>
        </w:rPr>
      </w:pPr>
    </w:p>
    <w:p w14:paraId="705574EF" w14:textId="6F32BD17" w:rsidR="004953B5" w:rsidRPr="00A25C6B" w:rsidRDefault="00C43AC7" w:rsidP="00F5328D">
      <w:pPr>
        <w:overflowPunct/>
        <w:autoSpaceDE/>
        <w:autoSpaceDN/>
        <w:adjustRightInd/>
        <w:ind w:left="720"/>
        <w:jc w:val="both"/>
        <w:textAlignment w:val="auto"/>
        <w:rPr>
          <w:rFonts w:ascii="Arial" w:hAnsi="Arial" w:cs="Arial"/>
          <w:bCs/>
          <w:iCs/>
        </w:rPr>
      </w:pPr>
      <w:ins w:id="110" w:author="Anh Dieu Hong Tran" w:date="2023-01-06T09:34:00Z">
        <w:r w:rsidRPr="0079297C">
          <w:rPr>
            <w:rFonts w:ascii="Arial" w:hAnsi="Arial" w:cs="Arial"/>
            <w:bCs/>
            <w:iCs/>
            <w:highlight w:val="green"/>
            <w:rPrChange w:id="111" w:author="Anh Dieu Hong Tran" w:date="2023-01-06T09:36:00Z">
              <w:rPr>
                <w:rFonts w:ascii="Arial" w:hAnsi="Arial" w:cs="Arial"/>
                <w:bCs/>
                <w:iCs/>
              </w:rPr>
            </w:rPrChange>
          </w:rPr>
          <w:t>Tại thời điểm 31/10</w:t>
        </w:r>
      </w:ins>
      <w:ins w:id="112" w:author="Anh Dieu Hong Tran" w:date="2023-01-06T09:35:00Z">
        <w:r w:rsidR="00390B91" w:rsidRPr="0079297C">
          <w:rPr>
            <w:rFonts w:ascii="Arial" w:hAnsi="Arial" w:cs="Arial"/>
            <w:bCs/>
            <w:iCs/>
            <w:highlight w:val="green"/>
            <w:rPrChange w:id="113" w:author="Anh Dieu Hong Tran" w:date="2023-01-06T09:36:00Z">
              <w:rPr>
                <w:rFonts w:ascii="Arial" w:hAnsi="Arial" w:cs="Arial"/>
                <w:bCs/>
                <w:iCs/>
              </w:rPr>
            </w:rPrChange>
          </w:rPr>
          <w:t xml:space="preserve">/2022, Công ty Cổ phần Nova F&amp;B có dư nợ là 33.032.162.228 đồng. </w:t>
        </w:r>
      </w:ins>
      <w:commentRangeStart w:id="114"/>
      <w:r w:rsidR="004953B5" w:rsidRPr="0079297C">
        <w:rPr>
          <w:rFonts w:ascii="Arial" w:hAnsi="Arial" w:cs="Arial"/>
          <w:bCs/>
          <w:iCs/>
          <w:highlight w:val="green"/>
          <w:rPrChange w:id="115" w:author="Anh Dieu Hong Tran" w:date="2023-01-06T09:36:00Z">
            <w:rPr>
              <w:rFonts w:ascii="Arial" w:hAnsi="Arial" w:cs="Arial"/>
              <w:bCs/>
              <w:iCs/>
            </w:rPr>
          </w:rPrChange>
        </w:rPr>
        <w:t xml:space="preserve">Công ty đã thế chấp </w:t>
      </w:r>
      <w:r w:rsidR="00B813A4" w:rsidRPr="0079297C">
        <w:rPr>
          <w:rFonts w:ascii="Arial" w:hAnsi="Arial" w:cs="Arial"/>
          <w:bCs/>
          <w:iCs/>
          <w:highlight w:val="green"/>
          <w:rPrChange w:id="116" w:author="Anh Dieu Hong Tran" w:date="2023-01-06T09:36:00Z">
            <w:rPr>
              <w:rFonts w:ascii="Arial" w:hAnsi="Arial" w:cs="Arial"/>
              <w:bCs/>
              <w:iCs/>
            </w:rPr>
          </w:rPrChange>
        </w:rPr>
        <w:t>421.000</w:t>
      </w:r>
      <w:r w:rsidR="004953B5" w:rsidRPr="0079297C">
        <w:rPr>
          <w:rFonts w:ascii="Arial" w:hAnsi="Arial" w:cs="Arial"/>
          <w:bCs/>
          <w:iCs/>
          <w:highlight w:val="green"/>
          <w:rPrChange w:id="117" w:author="Anh Dieu Hong Tran" w:date="2023-01-06T09:36:00Z">
            <w:rPr>
              <w:rFonts w:ascii="Arial" w:hAnsi="Arial" w:cs="Arial"/>
              <w:bCs/>
              <w:iCs/>
            </w:rPr>
          </w:rPrChange>
        </w:rPr>
        <w:t xml:space="preserve"> cổ phiếu mã NVL làm tài sản đảm bảo. </w:t>
      </w:r>
      <w:commentRangeEnd w:id="114"/>
      <w:r w:rsidR="00B7668F" w:rsidRPr="0079297C">
        <w:rPr>
          <w:rStyle w:val="CommentReference"/>
          <w:highlight w:val="green"/>
          <w:rPrChange w:id="118" w:author="Anh Dieu Hong Tran" w:date="2023-01-06T09:36:00Z">
            <w:rPr>
              <w:rStyle w:val="CommentReference"/>
            </w:rPr>
          </w:rPrChange>
        </w:rPr>
        <w:commentReference w:id="114"/>
      </w:r>
      <w:r w:rsidR="004953B5" w:rsidRPr="0079297C">
        <w:rPr>
          <w:rFonts w:ascii="Arial" w:hAnsi="Arial" w:cs="Arial"/>
          <w:bCs/>
          <w:iCs/>
          <w:highlight w:val="green"/>
          <w:rPrChange w:id="119" w:author="Anh Dieu Hong Tran" w:date="2023-01-06T09:36:00Z">
            <w:rPr>
              <w:rFonts w:ascii="Arial" w:hAnsi="Arial" w:cs="Arial"/>
              <w:bCs/>
              <w:iCs/>
            </w:rPr>
          </w:rPrChange>
        </w:rPr>
        <w:t xml:space="preserve">Theo biên bản định </w:t>
      </w:r>
      <w:r w:rsidR="007773CF" w:rsidRPr="0079297C">
        <w:rPr>
          <w:rFonts w:ascii="Arial" w:hAnsi="Arial" w:cs="Arial"/>
          <w:bCs/>
          <w:iCs/>
          <w:highlight w:val="green"/>
          <w:rPrChange w:id="120" w:author="Anh Dieu Hong Tran" w:date="2023-01-06T09:36:00Z">
            <w:rPr>
              <w:rFonts w:ascii="Arial" w:hAnsi="Arial" w:cs="Arial"/>
              <w:bCs/>
              <w:iCs/>
            </w:rPr>
          </w:rPrChange>
        </w:rPr>
        <w:t>mới nhất</w:t>
      </w:r>
      <w:r w:rsidR="000E7FF9" w:rsidRPr="0079297C">
        <w:rPr>
          <w:rFonts w:ascii="Arial" w:hAnsi="Arial" w:cs="Arial"/>
          <w:bCs/>
          <w:iCs/>
          <w:highlight w:val="green"/>
          <w:rPrChange w:id="121" w:author="Anh Dieu Hong Tran" w:date="2023-01-06T09:36:00Z">
            <w:rPr>
              <w:rFonts w:ascii="Arial" w:hAnsi="Arial" w:cs="Arial"/>
              <w:bCs/>
              <w:iCs/>
            </w:rPr>
          </w:rPrChange>
        </w:rPr>
        <w:t xml:space="preserve"> vào ngày </w:t>
      </w:r>
      <w:r w:rsidR="00B813A4" w:rsidRPr="0079297C">
        <w:rPr>
          <w:rFonts w:ascii="Arial" w:hAnsi="Arial" w:cs="Arial"/>
          <w:bCs/>
          <w:iCs/>
          <w:highlight w:val="green"/>
          <w:rPrChange w:id="122" w:author="Anh Dieu Hong Tran" w:date="2023-01-06T09:36:00Z">
            <w:rPr>
              <w:rFonts w:ascii="Arial" w:hAnsi="Arial" w:cs="Arial"/>
              <w:bCs/>
              <w:iCs/>
            </w:rPr>
          </w:rPrChange>
        </w:rPr>
        <w:t>17/11/2022</w:t>
      </w:r>
      <w:r w:rsidR="000E7FF9" w:rsidRPr="0079297C">
        <w:rPr>
          <w:rFonts w:ascii="Arial" w:hAnsi="Arial" w:cs="Arial"/>
          <w:bCs/>
          <w:iCs/>
          <w:highlight w:val="green"/>
          <w:rPrChange w:id="123" w:author="Anh Dieu Hong Tran" w:date="2023-01-06T09:36:00Z">
            <w:rPr>
              <w:rFonts w:ascii="Arial" w:hAnsi="Arial" w:cs="Arial"/>
              <w:bCs/>
              <w:iCs/>
            </w:rPr>
          </w:rPrChange>
        </w:rPr>
        <w:t>,</w:t>
      </w:r>
      <w:r w:rsidR="007773CF" w:rsidRPr="0079297C">
        <w:rPr>
          <w:rFonts w:ascii="Arial" w:hAnsi="Arial" w:cs="Arial"/>
          <w:bCs/>
          <w:iCs/>
          <w:highlight w:val="green"/>
          <w:rPrChange w:id="124" w:author="Anh Dieu Hong Tran" w:date="2023-01-06T09:36:00Z">
            <w:rPr>
              <w:rFonts w:ascii="Arial" w:hAnsi="Arial" w:cs="Arial"/>
              <w:bCs/>
              <w:iCs/>
            </w:rPr>
          </w:rPrChange>
        </w:rPr>
        <w:t xml:space="preserve"> giá trị của tài sản đảm bảo là </w:t>
      </w:r>
      <w:commentRangeStart w:id="125"/>
      <w:r w:rsidR="00B813A4" w:rsidRPr="0079297C">
        <w:rPr>
          <w:rFonts w:ascii="Arial" w:hAnsi="Arial" w:cs="Arial"/>
          <w:bCs/>
          <w:iCs/>
          <w:highlight w:val="green"/>
          <w:rPrChange w:id="126" w:author="Anh Dieu Hong Tran" w:date="2023-01-06T09:36:00Z">
            <w:rPr>
              <w:rFonts w:ascii="Arial" w:hAnsi="Arial" w:cs="Arial"/>
              <w:bCs/>
              <w:iCs/>
            </w:rPr>
          </w:rPrChange>
        </w:rPr>
        <w:t>12.293.200.000 đồng</w:t>
      </w:r>
      <w:commentRangeEnd w:id="125"/>
      <w:r w:rsidR="00B7668F" w:rsidRPr="0079297C">
        <w:rPr>
          <w:rStyle w:val="CommentReference"/>
          <w:highlight w:val="green"/>
          <w:rPrChange w:id="127" w:author="Anh Dieu Hong Tran" w:date="2023-01-06T09:36:00Z">
            <w:rPr>
              <w:rStyle w:val="CommentReference"/>
            </w:rPr>
          </w:rPrChange>
        </w:rPr>
        <w:commentReference w:id="125"/>
      </w:r>
      <w:ins w:id="128" w:author="Anh Dieu Hong Tran" w:date="2023-01-06T09:36:00Z">
        <w:r w:rsidR="0079297C" w:rsidRPr="0079297C">
          <w:rPr>
            <w:rFonts w:ascii="Arial" w:hAnsi="Arial" w:cs="Arial"/>
            <w:bCs/>
            <w:iCs/>
            <w:highlight w:val="green"/>
            <w:rPrChange w:id="129" w:author="Anh Dieu Hong Tran" w:date="2023-01-06T09:36:00Z">
              <w:rPr>
                <w:rFonts w:ascii="Arial" w:hAnsi="Arial" w:cs="Arial"/>
                <w:bCs/>
                <w:iCs/>
              </w:rPr>
            </w:rPrChange>
          </w:rPr>
          <w:t xml:space="preserve"> tương ứng với giá đóng cửa của cổ phiếu NVL tại ngày 17/11/2022</w:t>
        </w:r>
      </w:ins>
      <w:r w:rsidR="007773CF" w:rsidRPr="0079297C">
        <w:rPr>
          <w:rFonts w:ascii="Arial" w:hAnsi="Arial" w:cs="Arial"/>
          <w:bCs/>
          <w:iCs/>
          <w:highlight w:val="green"/>
          <w:rPrChange w:id="130" w:author="Anh Dieu Hong Tran" w:date="2023-01-06T09:36:00Z">
            <w:rPr>
              <w:rFonts w:ascii="Arial" w:hAnsi="Arial" w:cs="Arial"/>
              <w:bCs/>
              <w:iCs/>
            </w:rPr>
          </w:rPrChange>
        </w:rPr>
        <w:t>.</w:t>
      </w:r>
      <w:r w:rsidR="007773CF" w:rsidRPr="00A25C6B">
        <w:rPr>
          <w:rFonts w:ascii="Arial" w:hAnsi="Arial" w:cs="Arial"/>
          <w:bCs/>
          <w:iCs/>
        </w:rPr>
        <w:t xml:space="preserve"> Tuy nhiên, </w:t>
      </w:r>
      <w:del w:id="131" w:author="Trung Van Do" w:date="2022-12-16T15:42:00Z">
        <w:r w:rsidR="007773CF" w:rsidRPr="00A25C6B" w:rsidDel="00B7668F">
          <w:rPr>
            <w:rFonts w:ascii="Arial" w:hAnsi="Arial" w:cs="Arial"/>
            <w:bCs/>
            <w:iCs/>
          </w:rPr>
          <w:delText>tr</w:delText>
        </w:r>
        <w:r w:rsidR="004953B5" w:rsidRPr="00A25C6B" w:rsidDel="00B7668F">
          <w:rPr>
            <w:rFonts w:ascii="Arial" w:hAnsi="Arial" w:cs="Arial"/>
            <w:bCs/>
            <w:iCs/>
          </w:rPr>
          <w:delText>ong thời gian gần đây, do sự ảnh hưởng của thị trường chứng khoán,</w:delText>
        </w:r>
        <w:r w:rsidR="007773CF" w:rsidRPr="00A25C6B" w:rsidDel="00B7668F">
          <w:rPr>
            <w:rFonts w:ascii="Arial" w:hAnsi="Arial" w:cs="Arial"/>
            <w:bCs/>
            <w:iCs/>
          </w:rPr>
          <w:delText xml:space="preserve"> có sự sụt giảm lớn về giá trị của</w:delText>
        </w:r>
      </w:del>
      <w:ins w:id="132" w:author="Trung Van Do" w:date="2022-12-16T15:42:00Z">
        <w:r w:rsidR="00B7668F">
          <w:rPr>
            <w:rFonts w:ascii="Arial" w:hAnsi="Arial" w:cs="Arial"/>
            <w:bCs/>
            <w:iCs/>
          </w:rPr>
          <w:t xml:space="preserve">tại thời điểm kiểm toán, giá đóng cửa </w:t>
        </w:r>
      </w:ins>
      <w:del w:id="133" w:author="Trung Van Do" w:date="2022-12-16T15:43:00Z">
        <w:r w:rsidR="007773CF" w:rsidRPr="00A25C6B" w:rsidDel="00B7668F">
          <w:rPr>
            <w:rFonts w:ascii="Arial" w:hAnsi="Arial" w:cs="Arial"/>
            <w:bCs/>
            <w:iCs/>
          </w:rPr>
          <w:delText xml:space="preserve"> </w:delText>
        </w:r>
      </w:del>
      <w:ins w:id="134" w:author="Trung Van Do" w:date="2022-12-16T15:43:00Z">
        <w:r w:rsidR="00B7668F" w:rsidRPr="00A25C6B">
          <w:rPr>
            <w:rFonts w:ascii="Arial" w:hAnsi="Arial" w:cs="Arial"/>
            <w:bCs/>
            <w:iCs/>
          </w:rPr>
          <w:t>tại ngày 15</w:t>
        </w:r>
        <w:del w:id="135" w:author="Anh Dieu Hong Tran" w:date="2023-01-06T09:37:00Z">
          <w:r w:rsidR="00B7668F" w:rsidRPr="00A25C6B" w:rsidDel="00722BF4">
            <w:rPr>
              <w:rFonts w:ascii="Arial" w:hAnsi="Arial" w:cs="Arial"/>
              <w:bCs/>
              <w:iCs/>
            </w:rPr>
            <w:delText xml:space="preserve"> tháng 12 năm </w:delText>
          </w:r>
        </w:del>
      </w:ins>
      <w:ins w:id="136" w:author="Anh Dieu Hong Tran" w:date="2023-01-06T09:37:00Z">
        <w:r w:rsidR="00722BF4">
          <w:rPr>
            <w:rFonts w:ascii="Arial" w:hAnsi="Arial" w:cs="Arial"/>
            <w:bCs/>
            <w:iCs/>
          </w:rPr>
          <w:t>/12/</w:t>
        </w:r>
      </w:ins>
      <w:ins w:id="137" w:author="Trung Van Do" w:date="2022-12-16T15:43:00Z">
        <w:r w:rsidR="00B7668F" w:rsidRPr="00A25C6B">
          <w:rPr>
            <w:rFonts w:ascii="Arial" w:hAnsi="Arial" w:cs="Arial"/>
            <w:bCs/>
            <w:iCs/>
          </w:rPr>
          <w:t>2022</w:t>
        </w:r>
        <w:r w:rsidR="00B7668F">
          <w:rPr>
            <w:rFonts w:ascii="Arial" w:hAnsi="Arial" w:cs="Arial"/>
            <w:bCs/>
            <w:iCs/>
          </w:rPr>
          <w:t xml:space="preserve"> của </w:t>
        </w:r>
      </w:ins>
      <w:r w:rsidR="007773CF" w:rsidRPr="00A25C6B">
        <w:rPr>
          <w:rFonts w:ascii="Arial" w:hAnsi="Arial" w:cs="Arial"/>
          <w:bCs/>
          <w:iCs/>
        </w:rPr>
        <w:t>cổ phiếu NVL</w:t>
      </w:r>
      <w:ins w:id="138" w:author="Trung Van Do" w:date="2022-12-16T15:43:00Z">
        <w:r w:rsidR="00B7668F">
          <w:rPr>
            <w:rFonts w:ascii="Arial" w:hAnsi="Arial" w:cs="Arial"/>
            <w:bCs/>
            <w:iCs/>
          </w:rPr>
          <w:t xml:space="preserve"> là</w:t>
        </w:r>
      </w:ins>
      <w:del w:id="139" w:author="Trung Van Do" w:date="2022-12-16T15:43:00Z">
        <w:r w:rsidR="007773CF" w:rsidRPr="00A25C6B" w:rsidDel="00B7668F">
          <w:rPr>
            <w:rFonts w:ascii="Arial" w:hAnsi="Arial" w:cs="Arial"/>
            <w:bCs/>
            <w:iCs/>
          </w:rPr>
          <w:delText>:</w:delText>
        </w:r>
      </w:del>
      <w:r w:rsidR="007773CF" w:rsidRPr="00A25C6B">
        <w:rPr>
          <w:rFonts w:ascii="Arial" w:hAnsi="Arial" w:cs="Arial"/>
          <w:bCs/>
          <w:iCs/>
        </w:rPr>
        <w:t xml:space="preserve"> 18.250</w:t>
      </w:r>
      <w:r w:rsidR="000E7FF9" w:rsidRPr="00A25C6B">
        <w:rPr>
          <w:rFonts w:ascii="Arial" w:hAnsi="Arial" w:cs="Arial"/>
          <w:bCs/>
          <w:iCs/>
        </w:rPr>
        <w:t xml:space="preserve"> VND/CP</w:t>
      </w:r>
      <w:del w:id="140" w:author="Trung Van Do" w:date="2022-12-16T15:43:00Z">
        <w:r w:rsidR="007773CF" w:rsidRPr="00A25C6B" w:rsidDel="00B7668F">
          <w:rPr>
            <w:rFonts w:ascii="Arial" w:hAnsi="Arial" w:cs="Arial"/>
            <w:bCs/>
            <w:iCs/>
          </w:rPr>
          <w:delText xml:space="preserve"> (tại ngày 15 tháng 12 năm 2022)</w:delText>
        </w:r>
      </w:del>
      <w:r w:rsidR="000E7FF9" w:rsidRPr="00A25C6B">
        <w:rPr>
          <w:rFonts w:ascii="Arial" w:hAnsi="Arial" w:cs="Arial"/>
          <w:bCs/>
          <w:iCs/>
        </w:rPr>
        <w:t xml:space="preserve">. Dẫn đến giá trị tài sản đảm bảo của khoản vay </w:t>
      </w:r>
      <w:ins w:id="141" w:author="Trung Van Do" w:date="2022-12-16T15:43:00Z">
        <w:r w:rsidR="00B7668F">
          <w:rPr>
            <w:rFonts w:ascii="Arial" w:hAnsi="Arial" w:cs="Arial"/>
            <w:bCs/>
            <w:iCs/>
          </w:rPr>
          <w:t xml:space="preserve">chỉ còn </w:t>
        </w:r>
      </w:ins>
      <w:r w:rsidR="000E7FF9" w:rsidRPr="00A25C6B">
        <w:rPr>
          <w:rFonts w:ascii="Arial" w:hAnsi="Arial" w:cs="Arial"/>
          <w:bCs/>
          <w:iCs/>
        </w:rPr>
        <w:t xml:space="preserve">là </w:t>
      </w:r>
      <w:r w:rsidR="00B813A4">
        <w:rPr>
          <w:rFonts w:ascii="Arial" w:hAnsi="Arial" w:cs="Arial"/>
          <w:bCs/>
          <w:iCs/>
        </w:rPr>
        <w:t>7.683.250.000 đồng</w:t>
      </w:r>
      <w:r w:rsidR="000E7FF9" w:rsidRPr="00A25C6B">
        <w:rPr>
          <w:rFonts w:ascii="Arial" w:hAnsi="Arial" w:cs="Arial"/>
          <w:bCs/>
          <w:iCs/>
        </w:rPr>
        <w:t xml:space="preserve">. </w:t>
      </w:r>
      <w:ins w:id="142" w:author="Trung Van Do" w:date="2022-12-16T15:43:00Z">
        <w:r w:rsidR="00B7668F">
          <w:rPr>
            <w:rFonts w:ascii="Arial" w:hAnsi="Arial" w:cs="Arial"/>
            <w:bCs/>
            <w:iCs/>
          </w:rPr>
          <w:t xml:space="preserve">Giá trị của </w:t>
        </w:r>
      </w:ins>
      <w:del w:id="143" w:author="Trung Van Do" w:date="2022-12-16T15:43:00Z">
        <w:r w:rsidR="000E7FF9" w:rsidRPr="00A25C6B" w:rsidDel="00B7668F">
          <w:rPr>
            <w:rFonts w:ascii="Arial" w:hAnsi="Arial" w:cs="Arial"/>
            <w:bCs/>
            <w:iCs/>
          </w:rPr>
          <w:delText>T</w:delText>
        </w:r>
      </w:del>
      <w:ins w:id="144" w:author="Trung Van Do" w:date="2022-12-16T15:43:00Z">
        <w:r w:rsidR="00B7668F">
          <w:rPr>
            <w:rFonts w:ascii="Arial" w:hAnsi="Arial" w:cs="Arial"/>
            <w:bCs/>
            <w:iCs/>
          </w:rPr>
          <w:t>t</w:t>
        </w:r>
      </w:ins>
      <w:r w:rsidR="000E7FF9" w:rsidRPr="00A25C6B">
        <w:rPr>
          <w:rFonts w:ascii="Arial" w:hAnsi="Arial" w:cs="Arial"/>
          <w:bCs/>
          <w:iCs/>
        </w:rPr>
        <w:t xml:space="preserve">ài sản bảo đảm </w:t>
      </w:r>
      <w:ins w:id="145" w:author="Trung Van Do" w:date="2022-12-16T15:43:00Z">
        <w:r w:rsidR="00B7668F">
          <w:rPr>
            <w:rFonts w:ascii="Arial" w:hAnsi="Arial" w:cs="Arial"/>
            <w:bCs/>
            <w:iCs/>
          </w:rPr>
          <w:t xml:space="preserve">hiện tại </w:t>
        </w:r>
      </w:ins>
      <w:r w:rsidR="000E7FF9" w:rsidRPr="00A25C6B">
        <w:rPr>
          <w:rFonts w:ascii="Arial" w:hAnsi="Arial" w:cs="Arial"/>
          <w:bCs/>
          <w:iCs/>
        </w:rPr>
        <w:t xml:space="preserve">không đáp ứng mức bảo đảm </w:t>
      </w:r>
      <w:del w:id="146" w:author="Anh Dieu Hong Tran" w:date="2022-12-16T14:38:00Z">
        <w:r w:rsidR="000E7FF9" w:rsidRPr="00A25C6B" w:rsidDel="00657A39">
          <w:rPr>
            <w:rFonts w:ascii="Arial" w:hAnsi="Arial" w:cs="Arial"/>
            <w:bCs/>
            <w:iCs/>
          </w:rPr>
          <w:delText xml:space="preserve">tồi </w:delText>
        </w:r>
      </w:del>
      <w:ins w:id="147" w:author="Anh Dieu Hong Tran" w:date="2022-12-16T14:38:00Z">
        <w:r w:rsidR="00657A39" w:rsidRPr="00A25C6B">
          <w:rPr>
            <w:rFonts w:ascii="Arial" w:hAnsi="Arial" w:cs="Arial"/>
            <w:bCs/>
            <w:iCs/>
          </w:rPr>
          <w:t>t</w:t>
        </w:r>
        <w:r w:rsidR="00657A39">
          <w:rPr>
            <w:rFonts w:ascii="Arial" w:hAnsi="Arial" w:cs="Arial"/>
            <w:bCs/>
            <w:iCs/>
          </w:rPr>
          <w:t>ố</w:t>
        </w:r>
        <w:r w:rsidR="00657A39" w:rsidRPr="00A25C6B">
          <w:rPr>
            <w:rFonts w:ascii="Arial" w:hAnsi="Arial" w:cs="Arial"/>
            <w:bCs/>
            <w:iCs/>
          </w:rPr>
          <w:t xml:space="preserve">i </w:t>
        </w:r>
      </w:ins>
      <w:r w:rsidR="000E7FF9" w:rsidRPr="00A25C6B">
        <w:rPr>
          <w:rFonts w:ascii="Arial" w:hAnsi="Arial" w:cs="Arial"/>
          <w:bCs/>
          <w:iCs/>
        </w:rPr>
        <w:t>thiểu cho khoản vay.</w:t>
      </w:r>
    </w:p>
    <w:p w14:paraId="6162B91C" w14:textId="0775C661" w:rsidR="000E7FF9" w:rsidRPr="00A25C6B" w:rsidRDefault="000E7FF9" w:rsidP="00045502">
      <w:pPr>
        <w:overflowPunct/>
        <w:autoSpaceDE/>
        <w:autoSpaceDN/>
        <w:adjustRightInd/>
        <w:ind w:left="720"/>
        <w:textAlignment w:val="auto"/>
        <w:rPr>
          <w:rFonts w:ascii="Arial" w:hAnsi="Arial" w:cs="Arial"/>
          <w:bCs/>
          <w:iCs/>
        </w:rPr>
      </w:pPr>
    </w:p>
    <w:p w14:paraId="5A5A284C" w14:textId="452CF321" w:rsidR="000E7FF9" w:rsidRPr="00A25C6B" w:rsidRDefault="000E7FF9" w:rsidP="00045502">
      <w:pPr>
        <w:overflowPunct/>
        <w:autoSpaceDE/>
        <w:autoSpaceDN/>
        <w:adjustRightInd/>
        <w:ind w:left="720"/>
        <w:textAlignment w:val="auto"/>
        <w:rPr>
          <w:rFonts w:ascii="Arial" w:hAnsi="Arial" w:cs="Arial"/>
          <w:bCs/>
          <w:iCs/>
        </w:rPr>
      </w:pPr>
      <w:r w:rsidRPr="00A25C6B">
        <w:rPr>
          <w:rFonts w:ascii="Arial" w:hAnsi="Arial" w:cs="Arial"/>
          <w:i/>
          <w:u w:val="single"/>
        </w:rPr>
        <w:t>Khuyến nghị của đoàn kiểm toán</w:t>
      </w:r>
    </w:p>
    <w:p w14:paraId="681FD259" w14:textId="27D587E2" w:rsidR="000E7FF9" w:rsidRPr="00A25C6B" w:rsidRDefault="000E7FF9" w:rsidP="00045502">
      <w:pPr>
        <w:overflowPunct/>
        <w:autoSpaceDE/>
        <w:autoSpaceDN/>
        <w:adjustRightInd/>
        <w:ind w:left="720"/>
        <w:textAlignment w:val="auto"/>
        <w:rPr>
          <w:rFonts w:ascii="Arial" w:hAnsi="Arial" w:cs="Arial"/>
          <w:bCs/>
          <w:iCs/>
        </w:rPr>
      </w:pPr>
    </w:p>
    <w:p w14:paraId="45CAC3FD" w14:textId="6A6AAC99" w:rsidR="000E7FF9" w:rsidRPr="00A25C6B" w:rsidRDefault="000E7FF9">
      <w:pPr>
        <w:overflowPunct/>
        <w:autoSpaceDE/>
        <w:autoSpaceDN/>
        <w:adjustRightInd/>
        <w:ind w:left="720"/>
        <w:jc w:val="both"/>
        <w:textAlignment w:val="auto"/>
        <w:rPr>
          <w:rFonts w:ascii="Arial" w:hAnsi="Arial" w:cs="Arial"/>
          <w:bCs/>
          <w:iCs/>
        </w:rPr>
        <w:pPrChange w:id="148" w:author="Anh Dieu Hong Tran" w:date="2022-12-16T14:38:00Z">
          <w:pPr>
            <w:overflowPunct/>
            <w:autoSpaceDE/>
            <w:autoSpaceDN/>
            <w:adjustRightInd/>
            <w:ind w:left="720"/>
            <w:textAlignment w:val="auto"/>
          </w:pPr>
        </w:pPrChange>
      </w:pPr>
      <w:r w:rsidRPr="00A25C6B">
        <w:rPr>
          <w:rFonts w:ascii="Arial" w:hAnsi="Arial" w:cs="Arial"/>
          <w:bCs/>
          <w:iCs/>
        </w:rPr>
        <w:t>Chi nhánh cần yêu cầu khách hàng bổ sung tài sản để đáp ứng theo quy định về mức bảo đảm tối thiểu cho khoản vay.</w:t>
      </w:r>
    </w:p>
    <w:p w14:paraId="029C5392" w14:textId="423EB525" w:rsidR="000E7FF9" w:rsidRPr="00A25C6B" w:rsidRDefault="000E7FF9" w:rsidP="00045502">
      <w:pPr>
        <w:overflowPunct/>
        <w:autoSpaceDE/>
        <w:autoSpaceDN/>
        <w:adjustRightInd/>
        <w:ind w:left="720"/>
        <w:textAlignment w:val="auto"/>
        <w:rPr>
          <w:rFonts w:ascii="Arial" w:hAnsi="Arial" w:cs="Arial"/>
          <w:bCs/>
          <w:iCs/>
        </w:rPr>
      </w:pPr>
    </w:p>
    <w:p w14:paraId="4CCDDC51" w14:textId="2049C217" w:rsidR="000E7FF9" w:rsidRPr="00A25C6B" w:rsidRDefault="000E7FF9" w:rsidP="00045502">
      <w:pPr>
        <w:overflowPunct/>
        <w:autoSpaceDE/>
        <w:autoSpaceDN/>
        <w:adjustRightInd/>
        <w:ind w:left="720"/>
        <w:textAlignment w:val="auto"/>
        <w:rPr>
          <w:rFonts w:ascii="Arial" w:hAnsi="Arial" w:cs="Arial"/>
          <w:bCs/>
          <w:iCs/>
        </w:rPr>
      </w:pPr>
      <w:r w:rsidRPr="00A25C6B">
        <w:rPr>
          <w:rFonts w:ascii="Arial" w:hAnsi="Arial" w:cs="Arial"/>
          <w:i/>
          <w:u w:val="single"/>
        </w:rPr>
        <w:t>Ý kiến của Chi nhánh Nam Sài Gòn</w:t>
      </w:r>
    </w:p>
    <w:p w14:paraId="13B2DF4E" w14:textId="502D617E" w:rsidR="000E7FF9" w:rsidRPr="00A25C6B" w:rsidRDefault="000E7FF9" w:rsidP="00045502">
      <w:pPr>
        <w:overflowPunct/>
        <w:autoSpaceDE/>
        <w:autoSpaceDN/>
        <w:adjustRightInd/>
        <w:ind w:left="720"/>
        <w:textAlignment w:val="auto"/>
        <w:rPr>
          <w:rFonts w:ascii="Arial" w:hAnsi="Arial" w:cs="Arial"/>
          <w:bCs/>
          <w:iCs/>
        </w:rPr>
      </w:pPr>
    </w:p>
    <w:p w14:paraId="2A62C04C" w14:textId="77777777" w:rsidR="007610FA" w:rsidRDefault="007610FA">
      <w:pPr>
        <w:overflowPunct/>
        <w:autoSpaceDE/>
        <w:adjustRightInd/>
        <w:ind w:left="720"/>
        <w:jc w:val="both"/>
        <w:rPr>
          <w:ins w:id="149" w:author="Anh Dieu Hong Tran" w:date="2023-01-05T16:04:00Z"/>
          <w:rFonts w:ascii="Arial" w:hAnsi="Arial" w:cs="Arial"/>
          <w:bCs/>
          <w:iCs/>
        </w:rPr>
        <w:pPrChange w:id="150" w:author="Anh Dieu Hong Tran" w:date="2023-01-05T16:07:00Z">
          <w:pPr>
            <w:overflowPunct/>
            <w:autoSpaceDE/>
            <w:adjustRightInd/>
            <w:ind w:left="720"/>
          </w:pPr>
        </w:pPrChange>
      </w:pPr>
      <w:ins w:id="151" w:author="Anh Dieu Hong Tran" w:date="2023-01-05T16:04:00Z">
        <w:r>
          <w:rPr>
            <w:rFonts w:ascii="Arial" w:hAnsi="Arial" w:cs="Arial"/>
            <w:bCs/>
            <w:iCs/>
            <w:highlight w:val="yellow"/>
          </w:rPr>
          <w:t>Chi nhánh đã ngưng giải ngân mới và gửi văn bản yêu cầu công ty bổ sung tài sản đảm bảo để đáp ứng tỷ lệ tài sản đảm bảo tối thiểu.</w:t>
        </w:r>
        <w:r>
          <w:rPr>
            <w:rFonts w:ascii="Arial" w:hAnsi="Arial" w:cs="Arial"/>
            <w:bCs/>
            <w:iCs/>
          </w:rPr>
          <w:t xml:space="preserve"> Dư nợ khách hàng giảm từ 35 tỷ xuống còn 25,5 tỷ đồng. </w:t>
        </w:r>
      </w:ins>
    </w:p>
    <w:p w14:paraId="7801F46A" w14:textId="77777777" w:rsidR="000E7FF9" w:rsidRPr="00A25C6B" w:rsidRDefault="000E7FF9" w:rsidP="00045502">
      <w:pPr>
        <w:overflowPunct/>
        <w:autoSpaceDE/>
        <w:autoSpaceDN/>
        <w:adjustRightInd/>
        <w:ind w:left="720"/>
        <w:textAlignment w:val="auto"/>
        <w:rPr>
          <w:rFonts w:ascii="Arial" w:hAnsi="Arial" w:cs="Arial"/>
          <w:bCs/>
          <w:iCs/>
        </w:rPr>
      </w:pPr>
    </w:p>
    <w:p w14:paraId="5BCDB757" w14:textId="757ABB29" w:rsidR="000E7FF9" w:rsidRPr="00097348" w:rsidDel="00E02A27" w:rsidRDefault="000E7FF9" w:rsidP="00045502">
      <w:pPr>
        <w:overflowPunct/>
        <w:autoSpaceDE/>
        <w:autoSpaceDN/>
        <w:adjustRightInd/>
        <w:ind w:left="720"/>
        <w:textAlignment w:val="auto"/>
        <w:rPr>
          <w:del w:id="152" w:author="Anh Dieu Hong Tran" w:date="2023-01-05T16:10:00Z"/>
          <w:rFonts w:ascii="Arial" w:hAnsi="Arial" w:cs="Arial"/>
          <w:bCs/>
          <w:iCs/>
        </w:rPr>
      </w:pPr>
    </w:p>
    <w:p w14:paraId="32A1D56F" w14:textId="006AFF6C" w:rsidR="00045502" w:rsidRPr="00A25C6B" w:rsidDel="00E02A27" w:rsidRDefault="00045502" w:rsidP="00045502">
      <w:pPr>
        <w:overflowPunct/>
        <w:autoSpaceDE/>
        <w:autoSpaceDN/>
        <w:adjustRightInd/>
        <w:ind w:left="720"/>
        <w:textAlignment w:val="auto"/>
        <w:rPr>
          <w:del w:id="153" w:author="Anh Dieu Hong Tran" w:date="2023-01-05T16:10:00Z"/>
          <w:rFonts w:ascii="Arial" w:hAnsi="Arial" w:cs="Arial"/>
          <w:bCs/>
          <w:i/>
        </w:rPr>
      </w:pPr>
    </w:p>
    <w:p w14:paraId="6CA044BB" w14:textId="23D57886" w:rsidR="000E7FF9" w:rsidRPr="00A25C6B" w:rsidDel="00E02A27" w:rsidRDefault="000E7FF9" w:rsidP="00045502">
      <w:pPr>
        <w:overflowPunct/>
        <w:autoSpaceDE/>
        <w:autoSpaceDN/>
        <w:adjustRightInd/>
        <w:ind w:left="720"/>
        <w:textAlignment w:val="auto"/>
        <w:rPr>
          <w:del w:id="154" w:author="Anh Dieu Hong Tran" w:date="2023-01-05T16:10:00Z"/>
          <w:rFonts w:ascii="Arial" w:hAnsi="Arial" w:cs="Arial"/>
          <w:bCs/>
          <w:i/>
        </w:rPr>
      </w:pPr>
    </w:p>
    <w:p w14:paraId="636E95EE" w14:textId="4F7D7F8D" w:rsidR="000E7FF9" w:rsidRPr="00A25C6B" w:rsidDel="00E02A27" w:rsidRDefault="000E7FF9" w:rsidP="00045502">
      <w:pPr>
        <w:overflowPunct/>
        <w:autoSpaceDE/>
        <w:autoSpaceDN/>
        <w:adjustRightInd/>
        <w:ind w:left="720"/>
        <w:textAlignment w:val="auto"/>
        <w:rPr>
          <w:del w:id="155" w:author="Anh Dieu Hong Tran" w:date="2023-01-05T16:10:00Z"/>
          <w:rFonts w:ascii="Arial" w:hAnsi="Arial" w:cs="Arial"/>
          <w:bCs/>
          <w:i/>
        </w:rPr>
      </w:pPr>
    </w:p>
    <w:p w14:paraId="1573EF7A" w14:textId="1C932585" w:rsidR="000E7FF9" w:rsidRPr="00A25C6B" w:rsidDel="00E02A27" w:rsidRDefault="000E7FF9" w:rsidP="00045502">
      <w:pPr>
        <w:overflowPunct/>
        <w:autoSpaceDE/>
        <w:autoSpaceDN/>
        <w:adjustRightInd/>
        <w:ind w:left="720"/>
        <w:textAlignment w:val="auto"/>
        <w:rPr>
          <w:del w:id="156" w:author="Anh Dieu Hong Tran" w:date="2023-01-05T16:10:00Z"/>
          <w:rFonts w:ascii="Arial" w:hAnsi="Arial" w:cs="Arial"/>
          <w:bCs/>
          <w:i/>
        </w:rPr>
      </w:pPr>
    </w:p>
    <w:p w14:paraId="502DCE03" w14:textId="541320A7" w:rsidR="000E7FF9" w:rsidRPr="00097348" w:rsidDel="00E02A27" w:rsidRDefault="000E7FF9" w:rsidP="00045502">
      <w:pPr>
        <w:overflowPunct/>
        <w:autoSpaceDE/>
        <w:autoSpaceDN/>
        <w:adjustRightInd/>
        <w:ind w:left="720"/>
        <w:textAlignment w:val="auto"/>
        <w:rPr>
          <w:del w:id="157" w:author="Anh Dieu Hong Tran" w:date="2023-01-05T16:10:00Z"/>
          <w:rFonts w:ascii="Arial" w:hAnsi="Arial" w:cs="Arial"/>
          <w:bCs/>
          <w:i/>
        </w:rPr>
      </w:pPr>
    </w:p>
    <w:p w14:paraId="34ED8EED" w14:textId="7CD88F7D" w:rsidR="00045502" w:rsidRPr="00A25C6B" w:rsidDel="00E02A27" w:rsidRDefault="00045502" w:rsidP="00097348">
      <w:pPr>
        <w:overflowPunct/>
        <w:autoSpaceDE/>
        <w:autoSpaceDN/>
        <w:adjustRightInd/>
        <w:ind w:left="720"/>
        <w:textAlignment w:val="auto"/>
        <w:rPr>
          <w:del w:id="158" w:author="Anh Dieu Hong Tran" w:date="2023-01-05T16:10:00Z"/>
          <w:rFonts w:ascii="Arial" w:hAnsi="Arial" w:cs="Arial"/>
          <w:b/>
          <w:i/>
        </w:rPr>
      </w:pPr>
    </w:p>
    <w:p w14:paraId="3C746074" w14:textId="7E03E55A" w:rsidR="008554D4" w:rsidRPr="00A25C6B" w:rsidRDefault="00045502" w:rsidP="008554D4">
      <w:pPr>
        <w:overflowPunct/>
        <w:autoSpaceDE/>
        <w:autoSpaceDN/>
        <w:adjustRightInd/>
        <w:textAlignment w:val="auto"/>
        <w:rPr>
          <w:rFonts w:ascii="Arial" w:hAnsi="Arial" w:cs="Arial"/>
          <w:b/>
          <w:i/>
        </w:rPr>
      </w:pPr>
      <w:r w:rsidRPr="00A25C6B">
        <w:rPr>
          <w:rFonts w:ascii="Arial" w:hAnsi="Arial" w:cs="Arial"/>
          <w:b/>
          <w:i/>
        </w:rPr>
        <w:t>c</w:t>
      </w:r>
      <w:r w:rsidR="008554D4" w:rsidRPr="00A25C6B">
        <w:rPr>
          <w:rFonts w:ascii="Arial" w:hAnsi="Arial" w:cs="Arial"/>
          <w:b/>
          <w:i/>
        </w:rPr>
        <w:t xml:space="preserve">) </w:t>
      </w:r>
      <w:r w:rsidR="006F17EF" w:rsidRPr="00A25C6B">
        <w:rPr>
          <w:rFonts w:ascii="Arial" w:hAnsi="Arial" w:cs="Arial"/>
          <w:b/>
          <w:i/>
        </w:rPr>
        <w:tab/>
      </w:r>
      <w:commentRangeStart w:id="159"/>
      <w:commentRangeStart w:id="160"/>
      <w:r w:rsidR="005740A5" w:rsidRPr="00A25C6B">
        <w:rPr>
          <w:rFonts w:ascii="Arial" w:hAnsi="Arial" w:cs="Arial"/>
          <w:b/>
          <w:i/>
        </w:rPr>
        <w:t>Quy trình</w:t>
      </w:r>
      <w:r w:rsidR="001C1DF9" w:rsidRPr="00A25C6B">
        <w:rPr>
          <w:rFonts w:ascii="Arial" w:hAnsi="Arial" w:cs="Arial"/>
          <w:b/>
          <w:i/>
          <w:lang w:val="vi-VN"/>
        </w:rPr>
        <w:t xml:space="preserve"> </w:t>
      </w:r>
      <w:r w:rsidR="00312930" w:rsidRPr="00A25C6B">
        <w:rPr>
          <w:rFonts w:ascii="Arial" w:hAnsi="Arial" w:cs="Arial"/>
          <w:b/>
          <w:i/>
          <w:lang w:val="vi-VN"/>
        </w:rPr>
        <w:t>phê duyệt</w:t>
      </w:r>
      <w:r w:rsidR="001C1DF9" w:rsidRPr="00A25C6B">
        <w:rPr>
          <w:rFonts w:ascii="Arial" w:hAnsi="Arial" w:cs="Arial"/>
          <w:b/>
          <w:i/>
          <w:lang w:val="vi-VN"/>
        </w:rPr>
        <w:t xml:space="preserve"> cấp </w:t>
      </w:r>
      <w:r w:rsidR="00042E4D" w:rsidRPr="00A25C6B">
        <w:rPr>
          <w:rFonts w:ascii="Arial" w:hAnsi="Arial" w:cs="Arial"/>
          <w:b/>
          <w:i/>
          <w:lang w:val="vi-VN"/>
        </w:rPr>
        <w:t>tín dụng</w:t>
      </w:r>
      <w:r w:rsidR="00DE18FE" w:rsidRPr="00A25C6B">
        <w:rPr>
          <w:rFonts w:ascii="Arial" w:hAnsi="Arial" w:cs="Arial"/>
          <w:b/>
          <w:i/>
        </w:rPr>
        <w:t xml:space="preserve"> đối với khách hàng cá nhân</w:t>
      </w:r>
      <w:r w:rsidR="008554D4" w:rsidRPr="00A25C6B">
        <w:rPr>
          <w:rFonts w:ascii="Arial" w:hAnsi="Arial" w:cs="Arial"/>
          <w:b/>
          <w:i/>
        </w:rPr>
        <w:t>:</w:t>
      </w:r>
      <w:commentRangeEnd w:id="159"/>
      <w:r w:rsidR="0046469C">
        <w:rPr>
          <w:rStyle w:val="CommentReference"/>
        </w:rPr>
        <w:commentReference w:id="159"/>
      </w:r>
      <w:commentRangeEnd w:id="160"/>
      <w:r w:rsidR="00DD6DC8">
        <w:rPr>
          <w:rStyle w:val="CommentReference"/>
        </w:rPr>
        <w:commentReference w:id="160"/>
      </w:r>
    </w:p>
    <w:p w14:paraId="6BDE199D" w14:textId="77777777" w:rsidR="006F17EF" w:rsidRPr="00A25C6B" w:rsidRDefault="006F17EF" w:rsidP="008554D4">
      <w:pPr>
        <w:overflowPunct/>
        <w:autoSpaceDE/>
        <w:autoSpaceDN/>
        <w:adjustRightInd/>
        <w:textAlignment w:val="auto"/>
        <w:rPr>
          <w:rFonts w:ascii="Arial" w:hAnsi="Arial" w:cs="Arial"/>
          <w:b/>
          <w:i/>
        </w:rPr>
      </w:pPr>
    </w:p>
    <w:p w14:paraId="6E3F4597" w14:textId="42684A1E" w:rsidR="005064FA" w:rsidRPr="00A25C6B" w:rsidRDefault="00862DD9" w:rsidP="00862DD9">
      <w:pPr>
        <w:overflowPunct/>
        <w:autoSpaceDE/>
        <w:autoSpaceDN/>
        <w:adjustRightInd/>
        <w:ind w:firstLine="720"/>
        <w:textAlignment w:val="auto"/>
        <w:rPr>
          <w:rFonts w:ascii="Arial" w:hAnsi="Arial" w:cs="Arial"/>
          <w:i/>
          <w:u w:val="single"/>
        </w:rPr>
      </w:pPr>
      <w:r w:rsidRPr="00A25C6B">
        <w:rPr>
          <w:rFonts w:ascii="Arial" w:hAnsi="Arial" w:cs="Arial"/>
          <w:i/>
          <w:u w:val="single"/>
        </w:rPr>
        <w:t>Quan sát và ảnh hưởng</w:t>
      </w:r>
    </w:p>
    <w:p w14:paraId="66C62A7D" w14:textId="77777777" w:rsidR="00862DD9" w:rsidRPr="00A25C6B" w:rsidRDefault="00862DD9" w:rsidP="00862DD9">
      <w:pPr>
        <w:overflowPunct/>
        <w:autoSpaceDE/>
        <w:autoSpaceDN/>
        <w:adjustRightInd/>
        <w:ind w:firstLine="720"/>
        <w:textAlignment w:val="auto"/>
        <w:rPr>
          <w:rFonts w:ascii="Arial" w:hAnsi="Arial" w:cs="Arial"/>
          <w:i/>
          <w:u w:val="single"/>
        </w:rPr>
      </w:pPr>
    </w:p>
    <w:p w14:paraId="28FDA39F" w14:textId="22CAA468" w:rsidR="00E51466" w:rsidRPr="00A25C6B" w:rsidDel="0046469C" w:rsidRDefault="00862DD9" w:rsidP="00862DD9">
      <w:pPr>
        <w:overflowPunct/>
        <w:autoSpaceDE/>
        <w:autoSpaceDN/>
        <w:adjustRightInd/>
        <w:ind w:left="720"/>
        <w:jc w:val="both"/>
        <w:textAlignment w:val="auto"/>
        <w:rPr>
          <w:del w:id="161" w:author="Trung Van Do" w:date="2022-12-16T15:49:00Z"/>
          <w:rFonts w:ascii="Arial" w:hAnsi="Arial" w:cs="Arial"/>
        </w:rPr>
      </w:pPr>
      <w:r w:rsidRPr="00A25C6B">
        <w:rPr>
          <w:rFonts w:ascii="Arial" w:hAnsi="Arial" w:cs="Arial"/>
        </w:rPr>
        <w:t>Trong qu</w:t>
      </w:r>
      <w:r w:rsidR="00A92313" w:rsidRPr="00A25C6B">
        <w:rPr>
          <w:rFonts w:ascii="Arial" w:hAnsi="Arial" w:cs="Arial"/>
        </w:rPr>
        <w:t>á</w:t>
      </w:r>
      <w:r w:rsidRPr="00A25C6B">
        <w:rPr>
          <w:rFonts w:ascii="Arial" w:hAnsi="Arial" w:cs="Arial"/>
        </w:rPr>
        <w:t xml:space="preserve"> trình rà soát </w:t>
      </w:r>
      <w:r w:rsidR="00DE18FE" w:rsidRPr="00A25C6B">
        <w:rPr>
          <w:rFonts w:ascii="Arial" w:hAnsi="Arial" w:cs="Arial"/>
        </w:rPr>
        <w:t xml:space="preserve">các </w:t>
      </w:r>
      <w:r w:rsidR="00A92313" w:rsidRPr="00A25C6B">
        <w:rPr>
          <w:rFonts w:ascii="Arial" w:hAnsi="Arial" w:cs="Arial"/>
        </w:rPr>
        <w:t xml:space="preserve">hồ sơ </w:t>
      </w:r>
      <w:r w:rsidR="00453622" w:rsidRPr="00A25C6B">
        <w:rPr>
          <w:rFonts w:ascii="Arial" w:hAnsi="Arial" w:cs="Arial"/>
        </w:rPr>
        <w:t>của các khách hàng cá nhân</w:t>
      </w:r>
      <w:r w:rsidR="00732EAB" w:rsidRPr="00A25C6B">
        <w:rPr>
          <w:rFonts w:ascii="Arial" w:hAnsi="Arial" w:cs="Arial"/>
        </w:rPr>
        <w:t xml:space="preserve"> có dư nợ trên 20 tỷ tại thời điểm 31/10/2022</w:t>
      </w:r>
      <w:r w:rsidRPr="00A25C6B">
        <w:rPr>
          <w:rFonts w:ascii="Arial" w:hAnsi="Arial" w:cs="Arial"/>
        </w:rPr>
        <w:t xml:space="preserve">, chúng tôi nhận thấy Chi nhánh đã thực hiện theo các hướng dẫn của VCB TW trong công tác </w:t>
      </w:r>
      <w:del w:id="162" w:author="Trung Van Do" w:date="2022-12-16T15:50:00Z">
        <w:r w:rsidR="00FE5B5B" w:rsidRPr="00A25C6B" w:rsidDel="0046469C">
          <w:rPr>
            <w:rFonts w:ascii="Arial" w:hAnsi="Arial" w:cs="Arial"/>
          </w:rPr>
          <w:delText>hoàn thiện hồ sơ sau phê duyệt cấp</w:delText>
        </w:r>
        <w:r w:rsidRPr="00A25C6B" w:rsidDel="0046469C">
          <w:rPr>
            <w:rFonts w:ascii="Arial" w:hAnsi="Arial" w:cs="Arial"/>
          </w:rPr>
          <w:delText xml:space="preserve"> </w:delText>
        </w:r>
      </w:del>
      <w:r w:rsidRPr="00A25C6B">
        <w:rPr>
          <w:rFonts w:ascii="Arial" w:hAnsi="Arial" w:cs="Arial"/>
        </w:rPr>
        <w:t>tín dụng</w:t>
      </w:r>
      <w:ins w:id="163" w:author="Trung Van Do" w:date="2022-12-16T15:50:00Z">
        <w:r w:rsidR="0046469C">
          <w:rPr>
            <w:rFonts w:ascii="Arial" w:hAnsi="Arial" w:cs="Arial"/>
          </w:rPr>
          <w:t xml:space="preserve"> đối với khách hàng cá nhân</w:t>
        </w:r>
      </w:ins>
      <w:r w:rsidR="00001F46" w:rsidRPr="00A25C6B">
        <w:rPr>
          <w:rFonts w:ascii="Arial" w:hAnsi="Arial" w:cs="Arial"/>
        </w:rPr>
        <w:t>.</w:t>
      </w:r>
      <w:r w:rsidRPr="00A25C6B">
        <w:rPr>
          <w:rFonts w:ascii="Arial" w:hAnsi="Arial" w:cs="Arial"/>
        </w:rPr>
        <w:t xml:space="preserve"> </w:t>
      </w:r>
    </w:p>
    <w:p w14:paraId="723FAC0D" w14:textId="4099C696" w:rsidR="00E51466" w:rsidRPr="00A25C6B" w:rsidDel="0046469C" w:rsidRDefault="00E51466" w:rsidP="00862DD9">
      <w:pPr>
        <w:overflowPunct/>
        <w:autoSpaceDE/>
        <w:autoSpaceDN/>
        <w:adjustRightInd/>
        <w:ind w:left="720"/>
        <w:jc w:val="both"/>
        <w:textAlignment w:val="auto"/>
        <w:rPr>
          <w:del w:id="164" w:author="Trung Van Do" w:date="2022-12-16T15:49:00Z"/>
          <w:rFonts w:ascii="Arial" w:hAnsi="Arial" w:cs="Arial"/>
        </w:rPr>
      </w:pPr>
    </w:p>
    <w:p w14:paraId="66F913ED" w14:textId="328FE918" w:rsidR="0046469C" w:rsidRDefault="00001F46" w:rsidP="0046469C">
      <w:pPr>
        <w:overflowPunct/>
        <w:autoSpaceDE/>
        <w:autoSpaceDN/>
        <w:adjustRightInd/>
        <w:ind w:left="720"/>
        <w:jc w:val="both"/>
        <w:textAlignment w:val="auto"/>
        <w:rPr>
          <w:ins w:id="165" w:author="Trung Van Do" w:date="2022-12-16T15:50:00Z"/>
          <w:rFonts w:ascii="Arial" w:hAnsi="Arial" w:cs="Arial"/>
        </w:rPr>
      </w:pPr>
      <w:r w:rsidRPr="00A25C6B">
        <w:rPr>
          <w:rFonts w:ascii="Arial" w:hAnsi="Arial" w:cs="Arial"/>
        </w:rPr>
        <w:t>T</w:t>
      </w:r>
      <w:r w:rsidR="00862DD9" w:rsidRPr="00A25C6B">
        <w:rPr>
          <w:rFonts w:ascii="Arial" w:hAnsi="Arial" w:cs="Arial"/>
        </w:rPr>
        <w:t>uy nhiên</w:t>
      </w:r>
      <w:r w:rsidR="003C482A" w:rsidRPr="00A25C6B">
        <w:rPr>
          <w:rFonts w:ascii="Arial" w:hAnsi="Arial" w:cs="Arial"/>
        </w:rPr>
        <w:t>,</w:t>
      </w:r>
      <w:r w:rsidR="00862DD9" w:rsidRPr="00A25C6B">
        <w:rPr>
          <w:rFonts w:ascii="Arial" w:hAnsi="Arial" w:cs="Arial"/>
        </w:rPr>
        <w:t xml:space="preserve"> </w:t>
      </w:r>
      <w:ins w:id="166" w:author="Trung Van Do" w:date="2022-12-16T15:49:00Z">
        <w:r w:rsidR="0046469C">
          <w:rPr>
            <w:rFonts w:ascii="Arial" w:hAnsi="Arial" w:cs="Arial"/>
          </w:rPr>
          <w:t xml:space="preserve">chúng tôi muốn lưu ý chi nhánh </w:t>
        </w:r>
      </w:ins>
      <w:ins w:id="167" w:author="Trung Van Do" w:date="2022-12-16T15:50:00Z">
        <w:r w:rsidR="0046469C">
          <w:rPr>
            <w:rFonts w:ascii="Arial" w:hAnsi="Arial" w:cs="Arial"/>
          </w:rPr>
          <w:t>vấn đề sau:</w:t>
        </w:r>
      </w:ins>
    </w:p>
    <w:p w14:paraId="55EE13F6" w14:textId="77777777" w:rsidR="0046469C" w:rsidRDefault="0046469C" w:rsidP="0046469C">
      <w:pPr>
        <w:overflowPunct/>
        <w:autoSpaceDE/>
        <w:autoSpaceDN/>
        <w:adjustRightInd/>
        <w:ind w:left="720"/>
        <w:jc w:val="both"/>
        <w:textAlignment w:val="auto"/>
        <w:rPr>
          <w:ins w:id="168" w:author="Trung Van Do" w:date="2022-12-16T15:49:00Z"/>
          <w:rFonts w:ascii="Arial" w:hAnsi="Arial" w:cs="Arial"/>
        </w:rPr>
      </w:pPr>
    </w:p>
    <w:p w14:paraId="5DBA75A9" w14:textId="51954807" w:rsidR="00540336" w:rsidRPr="00A25C6B" w:rsidRDefault="00B87B0E" w:rsidP="00862DD9">
      <w:pPr>
        <w:overflowPunct/>
        <w:autoSpaceDE/>
        <w:autoSpaceDN/>
        <w:adjustRightInd/>
        <w:ind w:left="720"/>
        <w:jc w:val="both"/>
        <w:textAlignment w:val="auto"/>
        <w:rPr>
          <w:rFonts w:ascii="Arial" w:hAnsi="Arial" w:cs="Arial"/>
        </w:rPr>
      </w:pPr>
      <w:del w:id="169" w:author="Trung Van Do" w:date="2022-12-16T15:49:00Z">
        <w:r w:rsidRPr="00A25C6B" w:rsidDel="0046469C">
          <w:rPr>
            <w:rFonts w:ascii="Arial" w:hAnsi="Arial" w:cs="Arial"/>
          </w:rPr>
          <w:delText>c</w:delText>
        </w:r>
      </w:del>
      <w:ins w:id="170" w:author="Trung Van Do" w:date="2022-12-16T15:49:00Z">
        <w:r w:rsidR="0046469C">
          <w:rPr>
            <w:rFonts w:ascii="Arial" w:hAnsi="Arial" w:cs="Arial"/>
          </w:rPr>
          <w:t>C</w:t>
        </w:r>
      </w:ins>
      <w:r w:rsidRPr="00A25C6B">
        <w:rPr>
          <w:rFonts w:ascii="Arial" w:hAnsi="Arial" w:cs="Arial"/>
        </w:rPr>
        <w:t xml:space="preserve">ăn cứ </w:t>
      </w:r>
      <w:r w:rsidR="00315FC5" w:rsidRPr="00A25C6B">
        <w:rPr>
          <w:rFonts w:ascii="Arial" w:hAnsi="Arial" w:cs="Arial"/>
        </w:rPr>
        <w:t>Quyết định</w:t>
      </w:r>
      <w:r w:rsidRPr="00A25C6B">
        <w:rPr>
          <w:rFonts w:ascii="Arial" w:hAnsi="Arial" w:cs="Arial"/>
        </w:rPr>
        <w:t xml:space="preserve"> số </w:t>
      </w:r>
      <w:r w:rsidR="00315FC5" w:rsidRPr="00A25C6B">
        <w:rPr>
          <w:rFonts w:ascii="Arial" w:hAnsi="Arial" w:cs="Arial"/>
        </w:rPr>
        <w:t>2507</w:t>
      </w:r>
      <w:r w:rsidRPr="00A25C6B">
        <w:rPr>
          <w:rFonts w:ascii="Arial" w:hAnsi="Arial" w:cs="Arial"/>
        </w:rPr>
        <w:t>/</w:t>
      </w:r>
      <w:r w:rsidR="00315FC5" w:rsidRPr="00A25C6B">
        <w:rPr>
          <w:rFonts w:ascii="Arial" w:hAnsi="Arial" w:cs="Arial"/>
        </w:rPr>
        <w:t>QĐ</w:t>
      </w:r>
      <w:r w:rsidR="00666CFC" w:rsidRPr="00A25C6B">
        <w:rPr>
          <w:rFonts w:ascii="Arial" w:hAnsi="Arial" w:cs="Arial"/>
        </w:rPr>
        <w:t>-VCB-</w:t>
      </w:r>
      <w:r w:rsidR="009B5933" w:rsidRPr="00A25C6B">
        <w:rPr>
          <w:rFonts w:ascii="Arial" w:hAnsi="Arial" w:cs="Arial"/>
        </w:rPr>
        <w:t>QLRRTD</w:t>
      </w:r>
      <w:r w:rsidRPr="00A25C6B">
        <w:rPr>
          <w:rFonts w:ascii="Arial" w:hAnsi="Arial" w:cs="Arial"/>
        </w:rPr>
        <w:t xml:space="preserve"> </w:t>
      </w:r>
      <w:r w:rsidR="00D91A60" w:rsidRPr="00A25C6B">
        <w:rPr>
          <w:rFonts w:ascii="Arial" w:hAnsi="Arial" w:cs="Arial"/>
        </w:rPr>
        <w:t>(“Quyết định 2507”)</w:t>
      </w:r>
      <w:r w:rsidRPr="00A25C6B">
        <w:rPr>
          <w:rFonts w:ascii="Arial" w:hAnsi="Arial" w:cs="Arial"/>
        </w:rPr>
        <w:t xml:space="preserve"> ngày </w:t>
      </w:r>
      <w:r w:rsidR="00F50151" w:rsidRPr="00A25C6B">
        <w:rPr>
          <w:rFonts w:ascii="Arial" w:hAnsi="Arial" w:cs="Arial"/>
        </w:rPr>
        <w:t>28</w:t>
      </w:r>
      <w:r w:rsidRPr="00A25C6B">
        <w:rPr>
          <w:rFonts w:ascii="Arial" w:hAnsi="Arial" w:cs="Arial"/>
        </w:rPr>
        <w:t xml:space="preserve"> tháng </w:t>
      </w:r>
      <w:r w:rsidR="00F50151" w:rsidRPr="00A25C6B">
        <w:rPr>
          <w:rFonts w:ascii="Arial" w:hAnsi="Arial" w:cs="Arial"/>
        </w:rPr>
        <w:t>12</w:t>
      </w:r>
      <w:r w:rsidRPr="00A25C6B">
        <w:rPr>
          <w:rFonts w:ascii="Arial" w:hAnsi="Arial" w:cs="Arial"/>
        </w:rPr>
        <w:t xml:space="preserve"> năm 201</w:t>
      </w:r>
      <w:r w:rsidR="00F50151" w:rsidRPr="00A25C6B">
        <w:rPr>
          <w:rFonts w:ascii="Arial" w:hAnsi="Arial" w:cs="Arial"/>
        </w:rPr>
        <w:t>8</w:t>
      </w:r>
      <w:r w:rsidRPr="00A25C6B">
        <w:rPr>
          <w:rFonts w:ascii="Arial" w:hAnsi="Arial" w:cs="Arial"/>
        </w:rPr>
        <w:t xml:space="preserve"> của </w:t>
      </w:r>
      <w:r w:rsidR="00091F63" w:rsidRPr="00A25C6B">
        <w:rPr>
          <w:rFonts w:ascii="Arial" w:hAnsi="Arial" w:cs="Arial"/>
        </w:rPr>
        <w:t xml:space="preserve">Ngân </w:t>
      </w:r>
      <w:r w:rsidR="000076E5" w:rsidRPr="00A25C6B">
        <w:rPr>
          <w:rFonts w:ascii="Arial" w:hAnsi="Arial" w:cs="Arial"/>
        </w:rPr>
        <w:t>hàng Ngoại Thương Việt Nam</w:t>
      </w:r>
      <w:r w:rsidRPr="00A25C6B">
        <w:rPr>
          <w:rFonts w:ascii="Arial" w:hAnsi="Arial" w:cs="Arial"/>
        </w:rPr>
        <w:t xml:space="preserve"> hướng dẫn một số quy định tại </w:t>
      </w:r>
      <w:r w:rsidR="001521C8" w:rsidRPr="00A25C6B">
        <w:rPr>
          <w:rFonts w:ascii="Arial" w:hAnsi="Arial" w:cs="Arial"/>
        </w:rPr>
        <w:t xml:space="preserve">tiết </w:t>
      </w:r>
      <w:r w:rsidR="00784AAF" w:rsidRPr="00A25C6B">
        <w:rPr>
          <w:rFonts w:ascii="Arial" w:hAnsi="Arial" w:cs="Arial"/>
        </w:rPr>
        <w:t>b</w:t>
      </w:r>
      <w:r w:rsidRPr="00A25C6B">
        <w:rPr>
          <w:rFonts w:ascii="Arial" w:hAnsi="Arial" w:cs="Arial"/>
        </w:rPr>
        <w:t xml:space="preserve"> khoản </w:t>
      </w:r>
      <w:r w:rsidR="00880CC3" w:rsidRPr="00A25C6B">
        <w:rPr>
          <w:rFonts w:ascii="Arial" w:hAnsi="Arial" w:cs="Arial"/>
        </w:rPr>
        <w:t>9</w:t>
      </w:r>
      <w:r w:rsidR="000C125A" w:rsidRPr="00A25C6B">
        <w:rPr>
          <w:rFonts w:ascii="Arial" w:hAnsi="Arial" w:cs="Arial"/>
        </w:rPr>
        <w:t>.2</w:t>
      </w:r>
      <w:r w:rsidRPr="00A25C6B">
        <w:rPr>
          <w:rFonts w:ascii="Arial" w:hAnsi="Arial" w:cs="Arial"/>
        </w:rPr>
        <w:t xml:space="preserve"> Điều </w:t>
      </w:r>
      <w:r w:rsidR="001A38B9" w:rsidRPr="00A25C6B">
        <w:rPr>
          <w:rFonts w:ascii="Arial" w:hAnsi="Arial" w:cs="Arial"/>
        </w:rPr>
        <w:t>9</w:t>
      </w:r>
      <w:r w:rsidRPr="00A25C6B">
        <w:rPr>
          <w:rFonts w:ascii="Arial" w:hAnsi="Arial" w:cs="Arial"/>
        </w:rPr>
        <w:t xml:space="preserve"> </w:t>
      </w:r>
      <w:r w:rsidR="001A38B9" w:rsidRPr="00A25C6B">
        <w:rPr>
          <w:rFonts w:ascii="Arial" w:hAnsi="Arial" w:cs="Arial"/>
        </w:rPr>
        <w:t>Mục</w:t>
      </w:r>
      <w:r w:rsidRPr="00A25C6B">
        <w:rPr>
          <w:rFonts w:ascii="Arial" w:hAnsi="Arial" w:cs="Arial"/>
        </w:rPr>
        <w:t xml:space="preserve"> </w:t>
      </w:r>
      <w:r w:rsidR="005534A3" w:rsidRPr="00A25C6B">
        <w:rPr>
          <w:rFonts w:ascii="Arial" w:hAnsi="Arial" w:cs="Arial"/>
        </w:rPr>
        <w:t>II</w:t>
      </w:r>
      <w:r w:rsidR="001A38B9" w:rsidRPr="00A25C6B">
        <w:rPr>
          <w:rFonts w:ascii="Arial" w:hAnsi="Arial" w:cs="Arial"/>
        </w:rPr>
        <w:t xml:space="preserve"> </w:t>
      </w:r>
      <w:r w:rsidRPr="00A25C6B">
        <w:rPr>
          <w:rFonts w:ascii="Arial" w:hAnsi="Arial" w:cs="Arial"/>
        </w:rPr>
        <w:t xml:space="preserve">về </w:t>
      </w:r>
      <w:r w:rsidR="00B939AB" w:rsidRPr="00A25C6B">
        <w:rPr>
          <w:rFonts w:ascii="Arial" w:hAnsi="Arial" w:cs="Arial"/>
        </w:rPr>
        <w:t>lưu trữ hồ sơ tín dụng</w:t>
      </w:r>
      <w:r w:rsidR="00B7278C" w:rsidRPr="00A25C6B">
        <w:rPr>
          <w:rFonts w:ascii="Arial" w:hAnsi="Arial" w:cs="Arial"/>
        </w:rPr>
        <w:t xml:space="preserve">, </w:t>
      </w:r>
      <w:r w:rsidR="00002AF8" w:rsidRPr="00A25C6B">
        <w:rPr>
          <w:rFonts w:ascii="Arial" w:hAnsi="Arial" w:cs="Arial"/>
        </w:rPr>
        <w:t xml:space="preserve">đồng thời so sánh </w:t>
      </w:r>
      <w:r w:rsidR="00A3026E" w:rsidRPr="00A25C6B">
        <w:rPr>
          <w:rFonts w:ascii="Arial" w:hAnsi="Arial" w:cs="Arial"/>
        </w:rPr>
        <w:t>với</w:t>
      </w:r>
      <w:r w:rsidR="00002AF8" w:rsidRPr="00A25C6B">
        <w:rPr>
          <w:rFonts w:ascii="Arial" w:hAnsi="Arial" w:cs="Arial"/>
        </w:rPr>
        <w:t xml:space="preserve"> </w:t>
      </w:r>
      <w:r w:rsidR="00831AC7" w:rsidRPr="00A25C6B">
        <w:rPr>
          <w:rFonts w:ascii="Arial" w:hAnsi="Arial" w:cs="Arial"/>
        </w:rPr>
        <w:t>những giấy tờ chứng minh</w:t>
      </w:r>
      <w:r w:rsidR="00B7278C" w:rsidRPr="00A25C6B">
        <w:rPr>
          <w:rFonts w:ascii="Arial" w:hAnsi="Arial" w:cs="Arial"/>
        </w:rPr>
        <w:t xml:space="preserve"> </w:t>
      </w:r>
      <w:r w:rsidR="00465F82" w:rsidRPr="00A25C6B">
        <w:rPr>
          <w:rFonts w:ascii="Arial" w:hAnsi="Arial" w:cs="Arial"/>
        </w:rPr>
        <w:t xml:space="preserve">thu nhập </w:t>
      </w:r>
      <w:r w:rsidR="00057CAE" w:rsidRPr="00A25C6B">
        <w:rPr>
          <w:rFonts w:ascii="Arial" w:hAnsi="Arial" w:cs="Arial"/>
        </w:rPr>
        <w:t>cần cung cấp</w:t>
      </w:r>
      <w:r w:rsidR="00465F82" w:rsidRPr="00A25C6B">
        <w:rPr>
          <w:rFonts w:ascii="Arial" w:hAnsi="Arial" w:cs="Arial"/>
        </w:rPr>
        <w:t xml:space="preserve"> </w:t>
      </w:r>
      <w:r w:rsidR="009F08F4" w:rsidRPr="00A25C6B">
        <w:rPr>
          <w:rFonts w:ascii="Arial" w:hAnsi="Arial" w:cs="Arial"/>
        </w:rPr>
        <w:t>trong quy trình</w:t>
      </w:r>
      <w:r w:rsidR="002265D0" w:rsidRPr="00A25C6B">
        <w:rPr>
          <w:rFonts w:ascii="Arial" w:hAnsi="Arial" w:cs="Arial"/>
        </w:rPr>
        <w:t xml:space="preserve"> </w:t>
      </w:r>
      <w:r w:rsidR="00282E9F" w:rsidRPr="00A25C6B">
        <w:rPr>
          <w:rFonts w:ascii="Arial" w:hAnsi="Arial" w:cs="Arial"/>
        </w:rPr>
        <w:t>phát hành thẻ tín dụng V</w:t>
      </w:r>
      <w:r w:rsidR="00DE1A3E" w:rsidRPr="00A25C6B">
        <w:rPr>
          <w:rFonts w:ascii="Arial" w:hAnsi="Arial" w:cs="Arial"/>
        </w:rPr>
        <w:t>CB</w:t>
      </w:r>
      <w:r w:rsidR="00540336" w:rsidRPr="00A25C6B">
        <w:rPr>
          <w:rFonts w:ascii="Arial" w:hAnsi="Arial" w:cs="Arial"/>
        </w:rPr>
        <w:t xml:space="preserve"> như sau:</w:t>
      </w:r>
    </w:p>
    <w:p w14:paraId="101F7A96" w14:textId="0D1E47F0" w:rsidR="00540336" w:rsidRPr="00A25C6B" w:rsidRDefault="00540336" w:rsidP="00862DD9">
      <w:pPr>
        <w:overflowPunct/>
        <w:autoSpaceDE/>
        <w:autoSpaceDN/>
        <w:adjustRightInd/>
        <w:ind w:left="720"/>
        <w:jc w:val="both"/>
        <w:textAlignment w:val="auto"/>
        <w:rPr>
          <w:rFonts w:ascii="Arial" w:hAnsi="Arial" w:cs="Arial"/>
        </w:rPr>
      </w:pPr>
      <w:r w:rsidRPr="00A25C6B">
        <w:rPr>
          <w:rFonts w:ascii="Arial" w:hAnsi="Arial" w:cs="Arial"/>
        </w:rPr>
        <w:t xml:space="preserve"> </w:t>
      </w:r>
    </w:p>
    <w:p w14:paraId="73D45022" w14:textId="34EFBB63" w:rsidR="00540336" w:rsidRPr="00A25C6B" w:rsidRDefault="00540336" w:rsidP="00540336">
      <w:pPr>
        <w:overflowPunct/>
        <w:autoSpaceDE/>
        <w:autoSpaceDN/>
        <w:adjustRightInd/>
        <w:ind w:left="720"/>
        <w:jc w:val="both"/>
        <w:textAlignment w:val="auto"/>
        <w:rPr>
          <w:rFonts w:ascii="Arial" w:hAnsi="Arial" w:cs="Arial"/>
        </w:rPr>
      </w:pPr>
      <w:r w:rsidRPr="00A25C6B">
        <w:rPr>
          <w:rFonts w:ascii="Arial" w:hAnsi="Arial" w:cs="Arial"/>
        </w:rPr>
        <w:t>“Đối với Cá nhân đang công tác tại các tổ chức/doanh nghiệp và:</w:t>
      </w:r>
    </w:p>
    <w:p w14:paraId="33130C9C" w14:textId="77777777" w:rsidR="00540336" w:rsidRPr="00A25C6B" w:rsidRDefault="00540336" w:rsidP="00540336">
      <w:pPr>
        <w:overflowPunct/>
        <w:autoSpaceDE/>
        <w:autoSpaceDN/>
        <w:adjustRightInd/>
        <w:ind w:left="720"/>
        <w:jc w:val="both"/>
        <w:textAlignment w:val="auto"/>
        <w:rPr>
          <w:rFonts w:ascii="Arial" w:hAnsi="Arial" w:cs="Arial"/>
        </w:rPr>
      </w:pPr>
    </w:p>
    <w:p w14:paraId="7CD77D08" w14:textId="77777777" w:rsidR="00540336" w:rsidRPr="00A25C6B" w:rsidRDefault="00540336" w:rsidP="00540336">
      <w:pPr>
        <w:pStyle w:val="ListParagraph"/>
        <w:numPr>
          <w:ilvl w:val="0"/>
          <w:numId w:val="46"/>
        </w:numPr>
        <w:jc w:val="both"/>
        <w:rPr>
          <w:rFonts w:ascii="Arial" w:hAnsi="Arial" w:cs="Arial"/>
          <w:sz w:val="20"/>
          <w:szCs w:val="20"/>
        </w:rPr>
      </w:pPr>
      <w:r w:rsidRPr="00A25C6B">
        <w:rPr>
          <w:rFonts w:ascii="Arial" w:hAnsi="Arial" w:cs="Arial"/>
          <w:sz w:val="20"/>
          <w:szCs w:val="20"/>
        </w:rPr>
        <w:t>Nhận lương qua TK VCB: Khách hành (KH) sẽ được miễn cung cấp giấy tờ chứng minh thu nhập.</w:t>
      </w:r>
    </w:p>
    <w:p w14:paraId="71E49D3B" w14:textId="77777777" w:rsidR="00540336" w:rsidRPr="00A25C6B" w:rsidRDefault="00540336" w:rsidP="00540336">
      <w:pPr>
        <w:pStyle w:val="ListParagraph"/>
        <w:numPr>
          <w:ilvl w:val="0"/>
          <w:numId w:val="46"/>
        </w:numPr>
        <w:jc w:val="both"/>
        <w:rPr>
          <w:rFonts w:ascii="Arial" w:hAnsi="Arial" w:cs="Arial"/>
          <w:sz w:val="20"/>
          <w:szCs w:val="20"/>
        </w:rPr>
      </w:pPr>
      <w:r w:rsidRPr="00A25C6B">
        <w:rPr>
          <w:rFonts w:ascii="Arial" w:hAnsi="Arial" w:cs="Arial"/>
          <w:sz w:val="20"/>
          <w:szCs w:val="20"/>
        </w:rPr>
        <w:t>Không nhận lương qua TK VCB: KH có thể lựa chọn 1 trong hai nhóm giấy tờ sau:</w:t>
      </w:r>
    </w:p>
    <w:p w14:paraId="6A70CE0D" w14:textId="77777777" w:rsidR="00540336" w:rsidRPr="00A25C6B" w:rsidRDefault="00540336" w:rsidP="00540336">
      <w:pPr>
        <w:overflowPunct/>
        <w:autoSpaceDE/>
        <w:autoSpaceDN/>
        <w:adjustRightInd/>
        <w:ind w:left="720"/>
        <w:jc w:val="both"/>
        <w:textAlignment w:val="auto"/>
        <w:rPr>
          <w:rFonts w:ascii="Arial" w:hAnsi="Arial" w:cs="Arial"/>
        </w:rPr>
      </w:pPr>
      <w:r w:rsidRPr="00A25C6B">
        <w:rPr>
          <w:rFonts w:ascii="Arial" w:hAnsi="Arial" w:cs="Arial"/>
        </w:rPr>
        <w:lastRenderedPageBreak/>
        <w:t>Nhóm 1: Sao kê lương qua NH trong 03 tháng gần nhất (bản gốc, có dấu xác nhận của NH) và Hợp đồng lao động/ Quyết định bổ nhiệm/ Quyết định nâng lương/ Quyết định tuyển dụng (bản photo).</w:t>
      </w:r>
    </w:p>
    <w:p w14:paraId="568611C6" w14:textId="77777777" w:rsidR="006E0963" w:rsidRPr="00A25C6B" w:rsidRDefault="006E0963" w:rsidP="00540336">
      <w:pPr>
        <w:overflowPunct/>
        <w:autoSpaceDE/>
        <w:autoSpaceDN/>
        <w:adjustRightInd/>
        <w:ind w:left="720"/>
        <w:jc w:val="both"/>
        <w:textAlignment w:val="auto"/>
        <w:rPr>
          <w:rFonts w:ascii="Arial" w:hAnsi="Arial" w:cs="Arial"/>
        </w:rPr>
      </w:pPr>
    </w:p>
    <w:p w14:paraId="049DBF0A" w14:textId="77777777" w:rsidR="00540336" w:rsidRPr="00A25C6B" w:rsidRDefault="00540336" w:rsidP="00540336">
      <w:pPr>
        <w:overflowPunct/>
        <w:autoSpaceDE/>
        <w:autoSpaceDN/>
        <w:adjustRightInd/>
        <w:ind w:left="720"/>
        <w:jc w:val="both"/>
        <w:textAlignment w:val="auto"/>
        <w:rPr>
          <w:rFonts w:ascii="Arial" w:hAnsi="Arial" w:cs="Arial"/>
        </w:rPr>
      </w:pPr>
      <w:r w:rsidRPr="00A25C6B">
        <w:rPr>
          <w:rFonts w:ascii="Arial" w:hAnsi="Arial" w:cs="Arial"/>
        </w:rPr>
        <w:t>Nhóm 2: Xác nhận của cơ quan công tác (bản gốc, có dấu xác nhận của người đại diện có thẩm quyền của cơ quan) theo mẫu NH quy định.</w:t>
      </w:r>
    </w:p>
    <w:p w14:paraId="640DEB82" w14:textId="77777777" w:rsidR="006E0963" w:rsidRPr="00A25C6B" w:rsidRDefault="006E0963" w:rsidP="00540336">
      <w:pPr>
        <w:overflowPunct/>
        <w:autoSpaceDE/>
        <w:autoSpaceDN/>
        <w:adjustRightInd/>
        <w:ind w:left="720"/>
        <w:jc w:val="both"/>
        <w:textAlignment w:val="auto"/>
        <w:rPr>
          <w:rFonts w:ascii="Arial" w:hAnsi="Arial" w:cs="Arial"/>
        </w:rPr>
      </w:pPr>
    </w:p>
    <w:p w14:paraId="32B68ED7" w14:textId="77777777" w:rsidR="00540336" w:rsidRPr="00A25C6B" w:rsidRDefault="00540336" w:rsidP="00540336">
      <w:pPr>
        <w:overflowPunct/>
        <w:autoSpaceDE/>
        <w:autoSpaceDN/>
        <w:adjustRightInd/>
        <w:ind w:left="720"/>
        <w:jc w:val="both"/>
        <w:textAlignment w:val="auto"/>
        <w:rPr>
          <w:rFonts w:ascii="Arial" w:hAnsi="Arial" w:cs="Arial"/>
        </w:rPr>
      </w:pPr>
      <w:r w:rsidRPr="00A25C6B">
        <w:rPr>
          <w:rFonts w:ascii="Arial" w:hAnsi="Arial" w:cs="Arial"/>
        </w:rPr>
        <w:t>Ghi chú: Nếu KH đang công tác tại các tập đoàn, tổng công ty/ công ty thuộc khu vực tư nhân, công ty hợp danh, đơn vị sự nghiệp ngoài công lập: cần cung cấp giấy tờ chứng minh thu nhập theo nhóm 1 nêu trên.</w:t>
      </w:r>
    </w:p>
    <w:p w14:paraId="72480340" w14:textId="77777777" w:rsidR="006E0963" w:rsidRPr="00A25C6B" w:rsidRDefault="006E0963" w:rsidP="00540336">
      <w:pPr>
        <w:overflowPunct/>
        <w:autoSpaceDE/>
        <w:autoSpaceDN/>
        <w:adjustRightInd/>
        <w:ind w:left="720"/>
        <w:jc w:val="both"/>
        <w:textAlignment w:val="auto"/>
        <w:rPr>
          <w:rFonts w:ascii="Arial" w:hAnsi="Arial" w:cs="Arial"/>
        </w:rPr>
      </w:pPr>
    </w:p>
    <w:p w14:paraId="2092AE64" w14:textId="77777777" w:rsidR="00540336" w:rsidRPr="00A25C6B" w:rsidRDefault="00540336" w:rsidP="00540336">
      <w:pPr>
        <w:overflowPunct/>
        <w:autoSpaceDE/>
        <w:autoSpaceDN/>
        <w:adjustRightInd/>
        <w:ind w:left="720"/>
        <w:jc w:val="both"/>
        <w:textAlignment w:val="auto"/>
        <w:rPr>
          <w:rFonts w:ascii="Arial" w:hAnsi="Arial" w:cs="Arial"/>
        </w:rPr>
      </w:pPr>
      <w:r w:rsidRPr="00A25C6B">
        <w:rPr>
          <w:rFonts w:ascii="Arial" w:hAnsi="Arial" w:cs="Arial"/>
        </w:rPr>
        <w:t xml:space="preserve">Nếu KH là Chủ doanh nghiệp tư nhân: cần cung cấp </w:t>
      </w:r>
      <w:r w:rsidRPr="00097348">
        <w:rPr>
          <w:rFonts w:ascii="Arial" w:hAnsi="Arial" w:cs="Arial"/>
        </w:rPr>
        <w:t>Báo cáo thuế trong 03 tháng gần nhất</w:t>
      </w:r>
      <w:r w:rsidRPr="00A25C6B">
        <w:rPr>
          <w:rFonts w:ascii="Arial" w:hAnsi="Arial" w:cs="Arial"/>
        </w:rPr>
        <w:t xml:space="preserve"> (bản photo), Giấy chứng nhận đăng ký kinh doanh (bản photo)</w:t>
      </w:r>
    </w:p>
    <w:p w14:paraId="7831217A" w14:textId="77777777" w:rsidR="00524E30" w:rsidRPr="00A25C6B" w:rsidRDefault="00524E30" w:rsidP="00A13BB1">
      <w:pPr>
        <w:overflowPunct/>
        <w:autoSpaceDE/>
        <w:autoSpaceDN/>
        <w:adjustRightInd/>
        <w:jc w:val="both"/>
        <w:textAlignment w:val="auto"/>
        <w:rPr>
          <w:rFonts w:ascii="Arial" w:hAnsi="Arial" w:cs="Arial"/>
        </w:rPr>
      </w:pPr>
    </w:p>
    <w:p w14:paraId="422DA67B" w14:textId="76C7F20A" w:rsidR="00540336" w:rsidRPr="00A25C6B" w:rsidRDefault="00540336" w:rsidP="00540336">
      <w:pPr>
        <w:overflowPunct/>
        <w:autoSpaceDE/>
        <w:autoSpaceDN/>
        <w:adjustRightInd/>
        <w:ind w:left="720"/>
        <w:jc w:val="both"/>
        <w:textAlignment w:val="auto"/>
        <w:rPr>
          <w:rFonts w:ascii="Arial" w:hAnsi="Arial" w:cs="Arial"/>
        </w:rPr>
      </w:pPr>
      <w:r w:rsidRPr="00A25C6B">
        <w:rPr>
          <w:rFonts w:ascii="Arial" w:hAnsi="Arial" w:cs="Arial"/>
        </w:rPr>
        <w:t xml:space="preserve">Nếu KH là Chủ hộ kinh doanh cá thể, Cá nhân kinh doanh tự do, tiểu thương và các trường hợp hành nghề tự do khác: cần cung cấp </w:t>
      </w:r>
      <w:r w:rsidRPr="00097348">
        <w:rPr>
          <w:rFonts w:ascii="Arial" w:hAnsi="Arial" w:cs="Arial"/>
        </w:rPr>
        <w:t>Quyết toán thuế trong 01 năm gần nhất</w:t>
      </w:r>
      <w:r w:rsidRPr="00A25C6B">
        <w:rPr>
          <w:rFonts w:ascii="Arial" w:hAnsi="Arial" w:cs="Arial"/>
        </w:rPr>
        <w:t xml:space="preserve"> (bản photo).”</w:t>
      </w:r>
    </w:p>
    <w:p w14:paraId="037FE5E8" w14:textId="135F71EA" w:rsidR="002F26D9" w:rsidRPr="00A25C6B" w:rsidRDefault="00524E30">
      <w:pPr>
        <w:overflowPunct/>
        <w:autoSpaceDE/>
        <w:autoSpaceDN/>
        <w:adjustRightInd/>
        <w:textAlignment w:val="auto"/>
        <w:rPr>
          <w:rFonts w:ascii="Arial" w:hAnsi="Arial" w:cs="Arial"/>
        </w:rPr>
      </w:pPr>
      <w:r w:rsidRPr="00A25C6B">
        <w:rPr>
          <w:rFonts w:ascii="Arial" w:hAnsi="Arial" w:cs="Arial"/>
        </w:rPr>
        <w:tab/>
      </w:r>
    </w:p>
    <w:p w14:paraId="4907E760" w14:textId="01D917F7" w:rsidR="00045502" w:rsidRPr="00A25C6B" w:rsidRDefault="00045502">
      <w:pPr>
        <w:overflowPunct/>
        <w:autoSpaceDE/>
        <w:autoSpaceDN/>
        <w:adjustRightInd/>
        <w:textAlignment w:val="auto"/>
        <w:rPr>
          <w:rFonts w:ascii="Arial" w:hAnsi="Arial" w:cs="Arial"/>
        </w:rPr>
      </w:pPr>
    </w:p>
    <w:p w14:paraId="2FF283C8" w14:textId="6A170F1E" w:rsidR="006E0963" w:rsidRPr="00A25C6B" w:rsidRDefault="00ED043D" w:rsidP="00097348">
      <w:pPr>
        <w:overflowPunct/>
        <w:autoSpaceDE/>
        <w:autoSpaceDN/>
        <w:adjustRightInd/>
        <w:ind w:left="720"/>
        <w:jc w:val="both"/>
        <w:textAlignment w:val="auto"/>
        <w:rPr>
          <w:rFonts w:ascii="Arial" w:hAnsi="Arial" w:cs="Arial"/>
        </w:rPr>
      </w:pPr>
      <w:r w:rsidRPr="00A25C6B">
        <w:rPr>
          <w:rFonts w:ascii="Arial" w:hAnsi="Arial" w:cs="Arial"/>
        </w:rPr>
        <w:t>Theo đó, c</w:t>
      </w:r>
      <w:r w:rsidR="001B4429" w:rsidRPr="00A25C6B">
        <w:rPr>
          <w:rFonts w:ascii="Arial" w:hAnsi="Arial" w:cs="Arial"/>
        </w:rPr>
        <w:t>húng tôi</w:t>
      </w:r>
      <w:r w:rsidR="00B939AB" w:rsidRPr="00A25C6B">
        <w:rPr>
          <w:rFonts w:ascii="Arial" w:hAnsi="Arial" w:cs="Arial"/>
        </w:rPr>
        <w:t xml:space="preserve"> </w:t>
      </w:r>
      <w:r w:rsidRPr="00A25C6B">
        <w:rPr>
          <w:rFonts w:ascii="Arial" w:hAnsi="Arial" w:cs="Arial"/>
        </w:rPr>
        <w:t>nhận</w:t>
      </w:r>
      <w:r w:rsidR="00302AF0" w:rsidRPr="00A25C6B">
        <w:rPr>
          <w:rFonts w:ascii="Arial" w:hAnsi="Arial" w:cs="Arial"/>
        </w:rPr>
        <w:t xml:space="preserve"> </w:t>
      </w:r>
      <w:r w:rsidR="00F456E9" w:rsidRPr="00A25C6B">
        <w:rPr>
          <w:rFonts w:ascii="Arial" w:hAnsi="Arial" w:cs="Arial"/>
        </w:rPr>
        <w:t>thấy</w:t>
      </w:r>
      <w:r w:rsidR="00302AF0" w:rsidRPr="00A25C6B">
        <w:rPr>
          <w:rFonts w:ascii="Arial" w:hAnsi="Arial" w:cs="Arial"/>
        </w:rPr>
        <w:t xml:space="preserve"> </w:t>
      </w:r>
      <w:r w:rsidR="009004D9" w:rsidRPr="00A25C6B">
        <w:rPr>
          <w:rFonts w:ascii="Arial" w:hAnsi="Arial" w:cs="Arial"/>
        </w:rPr>
        <w:t xml:space="preserve">còn một số trường hợp </w:t>
      </w:r>
      <w:r w:rsidR="00883910" w:rsidRPr="00A25C6B">
        <w:rPr>
          <w:rFonts w:ascii="Arial" w:hAnsi="Arial" w:cs="Arial"/>
        </w:rPr>
        <w:t>có hồ sơ chứng minh tài chính chưa</w:t>
      </w:r>
      <w:r w:rsidR="00302AF0" w:rsidRPr="00A25C6B">
        <w:rPr>
          <w:rFonts w:ascii="Arial" w:hAnsi="Arial" w:cs="Arial"/>
        </w:rPr>
        <w:t xml:space="preserve"> </w:t>
      </w:r>
      <w:r w:rsidR="00A11865" w:rsidRPr="00A25C6B">
        <w:rPr>
          <w:rFonts w:ascii="Arial" w:hAnsi="Arial" w:cs="Arial"/>
        </w:rPr>
        <w:t>đ</w:t>
      </w:r>
      <w:r w:rsidR="00F61102" w:rsidRPr="00A25C6B">
        <w:rPr>
          <w:rFonts w:ascii="Arial" w:hAnsi="Arial" w:cs="Arial"/>
        </w:rPr>
        <w:t>ược</w:t>
      </w:r>
      <w:r w:rsidR="00582B3A" w:rsidRPr="00A25C6B">
        <w:rPr>
          <w:rFonts w:ascii="Arial" w:hAnsi="Arial" w:cs="Arial"/>
        </w:rPr>
        <w:t xml:space="preserve"> đầy đủ</w:t>
      </w:r>
      <w:r w:rsidR="0044664B" w:rsidRPr="00A25C6B">
        <w:rPr>
          <w:rFonts w:ascii="Arial" w:hAnsi="Arial" w:cs="Arial"/>
        </w:rPr>
        <w:t>, chính xác</w:t>
      </w:r>
      <w:r w:rsidRPr="00A25C6B">
        <w:rPr>
          <w:rFonts w:ascii="Arial" w:hAnsi="Arial" w:cs="Arial"/>
        </w:rPr>
        <w:t xml:space="preserve"> như quy định nói trên</w:t>
      </w:r>
      <w:r w:rsidR="007567FA" w:rsidRPr="00A25C6B">
        <w:rPr>
          <w:rFonts w:ascii="Arial" w:hAnsi="Arial" w:cs="Arial"/>
        </w:rPr>
        <w:t xml:space="preserve">. </w:t>
      </w:r>
      <w:r w:rsidRPr="00A25C6B">
        <w:rPr>
          <w:rFonts w:ascii="Arial" w:hAnsi="Arial" w:cs="Arial"/>
        </w:rPr>
        <w:t>Cụ thể</w:t>
      </w:r>
      <w:r w:rsidR="00EE6A1B" w:rsidRPr="00A25C6B">
        <w:rPr>
          <w:rFonts w:ascii="Arial" w:hAnsi="Arial" w:cs="Arial"/>
        </w:rPr>
        <w:t>:</w:t>
      </w:r>
    </w:p>
    <w:p w14:paraId="014A66A8" w14:textId="77777777" w:rsidR="00EE6A1B" w:rsidRPr="00A25C6B" w:rsidRDefault="00EE6A1B" w:rsidP="006E0963">
      <w:pPr>
        <w:overflowPunct/>
        <w:autoSpaceDE/>
        <w:autoSpaceDN/>
        <w:adjustRightInd/>
        <w:jc w:val="both"/>
        <w:textAlignment w:val="auto"/>
        <w:rPr>
          <w:rFonts w:ascii="Arial" w:hAnsi="Arial" w:cs="Arial"/>
        </w:rPr>
      </w:pPr>
    </w:p>
    <w:tbl>
      <w:tblPr>
        <w:tblStyle w:val="TableGrid"/>
        <w:tblW w:w="8370" w:type="dxa"/>
        <w:tblInd w:w="715" w:type="dxa"/>
        <w:tblLayout w:type="fixed"/>
        <w:tblLook w:val="04A0" w:firstRow="1" w:lastRow="0" w:firstColumn="1" w:lastColumn="0" w:noHBand="0" w:noVBand="1"/>
      </w:tblPr>
      <w:tblGrid>
        <w:gridCol w:w="620"/>
        <w:gridCol w:w="1207"/>
        <w:gridCol w:w="3123"/>
        <w:gridCol w:w="3420"/>
      </w:tblGrid>
      <w:tr w:rsidR="00A25C6B" w:rsidRPr="00A25C6B" w14:paraId="08F79151" w14:textId="77777777" w:rsidTr="00045502">
        <w:trPr>
          <w:trHeight w:val="262"/>
        </w:trPr>
        <w:tc>
          <w:tcPr>
            <w:tcW w:w="620" w:type="dxa"/>
          </w:tcPr>
          <w:p w14:paraId="635F3D29" w14:textId="76A29F22" w:rsidR="007F30B2" w:rsidRPr="00A25C6B" w:rsidRDefault="003A541C" w:rsidP="00862DD9">
            <w:pPr>
              <w:overflowPunct/>
              <w:autoSpaceDE/>
              <w:autoSpaceDN/>
              <w:adjustRightInd/>
              <w:jc w:val="both"/>
              <w:textAlignment w:val="auto"/>
              <w:rPr>
                <w:rFonts w:ascii="Arial" w:hAnsi="Arial" w:cs="Arial"/>
                <w:b/>
              </w:rPr>
            </w:pPr>
            <w:r w:rsidRPr="00A25C6B">
              <w:rPr>
                <w:rFonts w:ascii="Arial" w:hAnsi="Arial" w:cs="Arial"/>
                <w:b/>
              </w:rPr>
              <w:t>STT</w:t>
            </w:r>
          </w:p>
        </w:tc>
        <w:tc>
          <w:tcPr>
            <w:tcW w:w="1207" w:type="dxa"/>
          </w:tcPr>
          <w:p w14:paraId="57BA391E" w14:textId="730145B2" w:rsidR="007F30B2" w:rsidRPr="00A25C6B" w:rsidRDefault="00D23155" w:rsidP="00862DD9">
            <w:pPr>
              <w:overflowPunct/>
              <w:autoSpaceDE/>
              <w:autoSpaceDN/>
              <w:adjustRightInd/>
              <w:jc w:val="both"/>
              <w:textAlignment w:val="auto"/>
              <w:rPr>
                <w:rFonts w:ascii="Arial" w:hAnsi="Arial" w:cs="Arial"/>
                <w:b/>
              </w:rPr>
            </w:pPr>
            <w:r w:rsidRPr="00A25C6B">
              <w:rPr>
                <w:rFonts w:ascii="Arial" w:hAnsi="Arial" w:cs="Arial"/>
                <w:b/>
              </w:rPr>
              <w:t>CIF</w:t>
            </w:r>
          </w:p>
        </w:tc>
        <w:tc>
          <w:tcPr>
            <w:tcW w:w="3123" w:type="dxa"/>
          </w:tcPr>
          <w:p w14:paraId="1E079942" w14:textId="7224D583" w:rsidR="003A541C" w:rsidRPr="00A25C6B" w:rsidRDefault="00D23155" w:rsidP="00862DD9">
            <w:pPr>
              <w:overflowPunct/>
              <w:autoSpaceDE/>
              <w:autoSpaceDN/>
              <w:adjustRightInd/>
              <w:jc w:val="both"/>
              <w:textAlignment w:val="auto"/>
              <w:rPr>
                <w:rFonts w:ascii="Arial" w:hAnsi="Arial" w:cs="Arial"/>
                <w:b/>
              </w:rPr>
            </w:pPr>
            <w:r w:rsidRPr="00A25C6B">
              <w:rPr>
                <w:rFonts w:ascii="Arial" w:hAnsi="Arial" w:cs="Arial"/>
                <w:b/>
              </w:rPr>
              <w:t>Tên khách hàng</w:t>
            </w:r>
          </w:p>
        </w:tc>
        <w:tc>
          <w:tcPr>
            <w:tcW w:w="3420" w:type="dxa"/>
          </w:tcPr>
          <w:p w14:paraId="1E2E0AF8" w14:textId="2D3B96B2" w:rsidR="007F30B2" w:rsidRPr="00A25C6B" w:rsidRDefault="00851D65" w:rsidP="00862DD9">
            <w:pPr>
              <w:overflowPunct/>
              <w:autoSpaceDE/>
              <w:autoSpaceDN/>
              <w:adjustRightInd/>
              <w:jc w:val="both"/>
              <w:textAlignment w:val="auto"/>
              <w:rPr>
                <w:rFonts w:ascii="Arial" w:hAnsi="Arial" w:cs="Arial"/>
                <w:b/>
              </w:rPr>
            </w:pPr>
            <w:r w:rsidRPr="00A25C6B">
              <w:rPr>
                <w:rFonts w:ascii="Arial" w:hAnsi="Arial" w:cs="Arial"/>
                <w:b/>
              </w:rPr>
              <w:t xml:space="preserve">Chi tiết </w:t>
            </w:r>
          </w:p>
        </w:tc>
      </w:tr>
      <w:tr w:rsidR="00A25C6B" w:rsidRPr="00A25C6B" w14:paraId="4A310AB2" w14:textId="77777777" w:rsidTr="00045502">
        <w:trPr>
          <w:trHeight w:val="552"/>
        </w:trPr>
        <w:tc>
          <w:tcPr>
            <w:tcW w:w="620" w:type="dxa"/>
          </w:tcPr>
          <w:p w14:paraId="2A358CF3" w14:textId="72C909CC" w:rsidR="00843714" w:rsidRPr="00A25C6B" w:rsidRDefault="00843714" w:rsidP="00843714">
            <w:pPr>
              <w:overflowPunct/>
              <w:autoSpaceDE/>
              <w:autoSpaceDN/>
              <w:adjustRightInd/>
              <w:jc w:val="center"/>
              <w:textAlignment w:val="auto"/>
              <w:rPr>
                <w:rFonts w:ascii="Arial" w:hAnsi="Arial" w:cs="Arial"/>
              </w:rPr>
            </w:pPr>
            <w:r w:rsidRPr="00A25C6B">
              <w:rPr>
                <w:rFonts w:ascii="Arial" w:hAnsi="Arial" w:cs="Arial"/>
              </w:rPr>
              <w:t>1</w:t>
            </w:r>
          </w:p>
        </w:tc>
        <w:tc>
          <w:tcPr>
            <w:tcW w:w="1207" w:type="dxa"/>
          </w:tcPr>
          <w:p w14:paraId="636D1999" w14:textId="797C51FC" w:rsidR="00843714" w:rsidRPr="00A25C6B" w:rsidRDefault="00843714" w:rsidP="00097348">
            <w:pPr>
              <w:overflowPunct/>
              <w:autoSpaceDE/>
              <w:autoSpaceDN/>
              <w:adjustRightInd/>
              <w:textAlignment w:val="auto"/>
              <w:rPr>
                <w:rFonts w:ascii="Arial" w:hAnsi="Arial" w:cs="Arial"/>
              </w:rPr>
            </w:pPr>
            <w:r w:rsidRPr="00097348">
              <w:rPr>
                <w:rFonts w:ascii="Arial" w:hAnsi="Arial" w:cs="Arial"/>
              </w:rPr>
              <w:t>1170930</w:t>
            </w:r>
          </w:p>
        </w:tc>
        <w:tc>
          <w:tcPr>
            <w:tcW w:w="3123" w:type="dxa"/>
          </w:tcPr>
          <w:p w14:paraId="6B7BDBD2" w14:textId="3162341F" w:rsidR="00843714" w:rsidRPr="00A25C6B" w:rsidRDefault="00843714" w:rsidP="00097348">
            <w:pPr>
              <w:overflowPunct/>
              <w:autoSpaceDE/>
              <w:autoSpaceDN/>
              <w:adjustRightInd/>
              <w:textAlignment w:val="auto"/>
              <w:rPr>
                <w:rFonts w:ascii="Arial" w:hAnsi="Arial" w:cs="Arial"/>
              </w:rPr>
            </w:pPr>
            <w:r w:rsidRPr="00097348">
              <w:rPr>
                <w:rFonts w:ascii="Arial" w:hAnsi="Arial" w:cs="Arial"/>
              </w:rPr>
              <w:t xml:space="preserve">NGUYEN THI NGOC DUNG                    </w:t>
            </w:r>
          </w:p>
        </w:tc>
        <w:tc>
          <w:tcPr>
            <w:tcW w:w="3420" w:type="dxa"/>
          </w:tcPr>
          <w:p w14:paraId="09ACEDF2" w14:textId="1B8B30B5" w:rsidR="00843714" w:rsidRPr="00A25C6B" w:rsidRDefault="00045502" w:rsidP="00843714">
            <w:pPr>
              <w:jc w:val="both"/>
              <w:rPr>
                <w:rFonts w:ascii="Arial" w:hAnsi="Arial" w:cs="Arial"/>
              </w:rPr>
            </w:pPr>
            <w:r w:rsidRPr="00A25C6B">
              <w:rPr>
                <w:rFonts w:ascii="Arial" w:hAnsi="Arial" w:cs="Arial"/>
              </w:rPr>
              <w:t>Thông tin trên các hồ sơ xác nhận thu nhập chưa trùng khớp.</w:t>
            </w:r>
          </w:p>
        </w:tc>
      </w:tr>
      <w:tr w:rsidR="00A25C6B" w:rsidRPr="00A25C6B" w14:paraId="53CE5D00" w14:textId="77777777" w:rsidTr="00045502">
        <w:trPr>
          <w:trHeight w:val="300"/>
        </w:trPr>
        <w:tc>
          <w:tcPr>
            <w:tcW w:w="620" w:type="dxa"/>
          </w:tcPr>
          <w:p w14:paraId="7F3B2453" w14:textId="17A46998" w:rsidR="00045502" w:rsidRPr="00A25C6B" w:rsidRDefault="00045502" w:rsidP="00045502">
            <w:pPr>
              <w:overflowPunct/>
              <w:autoSpaceDE/>
              <w:autoSpaceDN/>
              <w:adjustRightInd/>
              <w:jc w:val="center"/>
              <w:textAlignment w:val="auto"/>
              <w:rPr>
                <w:rFonts w:ascii="Arial" w:hAnsi="Arial" w:cs="Arial"/>
              </w:rPr>
            </w:pPr>
            <w:r w:rsidRPr="00A25C6B">
              <w:rPr>
                <w:rFonts w:ascii="Arial" w:hAnsi="Arial" w:cs="Arial"/>
              </w:rPr>
              <w:t>2</w:t>
            </w:r>
          </w:p>
        </w:tc>
        <w:tc>
          <w:tcPr>
            <w:tcW w:w="1207" w:type="dxa"/>
          </w:tcPr>
          <w:p w14:paraId="1AED87F4" w14:textId="45D84879" w:rsidR="00045502" w:rsidRPr="00A25C6B" w:rsidRDefault="00045502" w:rsidP="00097348">
            <w:pPr>
              <w:overflowPunct/>
              <w:autoSpaceDE/>
              <w:autoSpaceDN/>
              <w:adjustRightInd/>
              <w:textAlignment w:val="auto"/>
              <w:rPr>
                <w:rFonts w:ascii="Arial" w:hAnsi="Arial" w:cs="Arial"/>
              </w:rPr>
            </w:pPr>
            <w:r w:rsidRPr="00097348">
              <w:rPr>
                <w:rFonts w:ascii="Arial" w:hAnsi="Arial" w:cs="Arial"/>
              </w:rPr>
              <w:t>1458588</w:t>
            </w:r>
          </w:p>
        </w:tc>
        <w:tc>
          <w:tcPr>
            <w:tcW w:w="3123" w:type="dxa"/>
          </w:tcPr>
          <w:p w14:paraId="2585629A" w14:textId="1561370E" w:rsidR="00045502" w:rsidRPr="00A25C6B" w:rsidRDefault="00045502" w:rsidP="00097348">
            <w:pPr>
              <w:overflowPunct/>
              <w:autoSpaceDE/>
              <w:autoSpaceDN/>
              <w:adjustRightInd/>
              <w:textAlignment w:val="auto"/>
              <w:rPr>
                <w:rFonts w:ascii="Arial" w:hAnsi="Arial" w:cs="Arial"/>
              </w:rPr>
            </w:pPr>
            <w:r w:rsidRPr="00097348">
              <w:rPr>
                <w:rFonts w:ascii="Arial" w:hAnsi="Arial" w:cs="Arial"/>
              </w:rPr>
              <w:t xml:space="preserve">TRAN THI HOA                            </w:t>
            </w:r>
          </w:p>
        </w:tc>
        <w:tc>
          <w:tcPr>
            <w:tcW w:w="3420" w:type="dxa"/>
          </w:tcPr>
          <w:p w14:paraId="092461F3" w14:textId="4D89D98B" w:rsidR="00045502" w:rsidRPr="00A25C6B" w:rsidRDefault="00045502" w:rsidP="00045502">
            <w:pPr>
              <w:jc w:val="both"/>
              <w:rPr>
                <w:rFonts w:ascii="Arial" w:hAnsi="Arial" w:cs="Arial"/>
              </w:rPr>
            </w:pPr>
            <w:r w:rsidRPr="00A25C6B">
              <w:rPr>
                <w:rFonts w:ascii="Arial" w:hAnsi="Arial" w:cs="Arial"/>
              </w:rPr>
              <w:t>Thông tin trên các hồ sơ xác nhận thu nhập chưa trùng khớp.</w:t>
            </w:r>
          </w:p>
        </w:tc>
      </w:tr>
      <w:tr w:rsidR="00A25C6B" w:rsidRPr="00A25C6B" w14:paraId="1660B22B" w14:textId="77777777" w:rsidTr="00045502">
        <w:trPr>
          <w:trHeight w:val="291"/>
        </w:trPr>
        <w:tc>
          <w:tcPr>
            <w:tcW w:w="620" w:type="dxa"/>
          </w:tcPr>
          <w:p w14:paraId="7A7DB687" w14:textId="2F88276C" w:rsidR="00045502" w:rsidRPr="00A25C6B" w:rsidRDefault="00045502" w:rsidP="00045502">
            <w:pPr>
              <w:overflowPunct/>
              <w:autoSpaceDE/>
              <w:autoSpaceDN/>
              <w:adjustRightInd/>
              <w:jc w:val="center"/>
              <w:textAlignment w:val="auto"/>
              <w:rPr>
                <w:rFonts w:ascii="Arial" w:hAnsi="Arial" w:cs="Arial"/>
              </w:rPr>
            </w:pPr>
            <w:r w:rsidRPr="00A25C6B">
              <w:rPr>
                <w:rFonts w:ascii="Arial" w:hAnsi="Arial" w:cs="Arial"/>
              </w:rPr>
              <w:t>3</w:t>
            </w:r>
          </w:p>
        </w:tc>
        <w:tc>
          <w:tcPr>
            <w:tcW w:w="1207" w:type="dxa"/>
          </w:tcPr>
          <w:p w14:paraId="43D057F9" w14:textId="3C6B91F2" w:rsidR="00045502" w:rsidRPr="00A25C6B" w:rsidRDefault="00045502" w:rsidP="00097348">
            <w:pPr>
              <w:overflowPunct/>
              <w:autoSpaceDE/>
              <w:autoSpaceDN/>
              <w:adjustRightInd/>
              <w:textAlignment w:val="auto"/>
              <w:rPr>
                <w:rFonts w:ascii="Arial" w:hAnsi="Arial" w:cs="Arial"/>
              </w:rPr>
            </w:pPr>
            <w:r w:rsidRPr="00097348">
              <w:rPr>
                <w:rFonts w:ascii="Arial" w:hAnsi="Arial" w:cs="Arial"/>
              </w:rPr>
              <w:t>12025455</w:t>
            </w:r>
          </w:p>
        </w:tc>
        <w:tc>
          <w:tcPr>
            <w:tcW w:w="3123" w:type="dxa"/>
          </w:tcPr>
          <w:p w14:paraId="2ACBB9E9" w14:textId="05CAD2B3" w:rsidR="00045502" w:rsidRPr="00A25C6B" w:rsidRDefault="00045502" w:rsidP="00097348">
            <w:pPr>
              <w:overflowPunct/>
              <w:autoSpaceDE/>
              <w:autoSpaceDN/>
              <w:adjustRightInd/>
              <w:textAlignment w:val="auto"/>
              <w:rPr>
                <w:rFonts w:ascii="Arial" w:hAnsi="Arial" w:cs="Arial"/>
              </w:rPr>
            </w:pPr>
            <w:r w:rsidRPr="00097348">
              <w:rPr>
                <w:rFonts w:ascii="Arial" w:hAnsi="Arial" w:cs="Arial"/>
              </w:rPr>
              <w:t xml:space="preserve">NGUYEN THI NGOC PHUONG                  </w:t>
            </w:r>
          </w:p>
        </w:tc>
        <w:tc>
          <w:tcPr>
            <w:tcW w:w="3420" w:type="dxa"/>
          </w:tcPr>
          <w:p w14:paraId="64A7D9F0" w14:textId="5101D213" w:rsidR="00045502" w:rsidRPr="00A25C6B" w:rsidRDefault="00045502" w:rsidP="00045502">
            <w:pPr>
              <w:jc w:val="both"/>
              <w:rPr>
                <w:rFonts w:ascii="Arial" w:hAnsi="Arial" w:cs="Arial"/>
              </w:rPr>
            </w:pPr>
            <w:r w:rsidRPr="00A25C6B">
              <w:rPr>
                <w:rFonts w:ascii="Arial" w:hAnsi="Arial" w:cs="Arial"/>
              </w:rPr>
              <w:t>Thông tin trên các hồ sơ xác nhận thu nhập chưa trùng khớp.</w:t>
            </w:r>
          </w:p>
        </w:tc>
      </w:tr>
      <w:tr w:rsidR="00A25C6B" w:rsidRPr="00A25C6B" w14:paraId="56A7EBC9" w14:textId="77777777" w:rsidTr="00045502">
        <w:trPr>
          <w:trHeight w:val="262"/>
        </w:trPr>
        <w:tc>
          <w:tcPr>
            <w:tcW w:w="620" w:type="dxa"/>
          </w:tcPr>
          <w:p w14:paraId="70929D1E" w14:textId="58517C3F" w:rsidR="00045502" w:rsidRPr="00A25C6B" w:rsidRDefault="00045502" w:rsidP="00045502">
            <w:pPr>
              <w:overflowPunct/>
              <w:autoSpaceDE/>
              <w:autoSpaceDN/>
              <w:adjustRightInd/>
              <w:jc w:val="center"/>
              <w:textAlignment w:val="auto"/>
              <w:rPr>
                <w:rFonts w:ascii="Arial" w:hAnsi="Arial" w:cs="Arial"/>
              </w:rPr>
            </w:pPr>
            <w:r w:rsidRPr="00A25C6B">
              <w:rPr>
                <w:rFonts w:ascii="Arial" w:hAnsi="Arial" w:cs="Arial"/>
              </w:rPr>
              <w:t>4</w:t>
            </w:r>
          </w:p>
        </w:tc>
        <w:tc>
          <w:tcPr>
            <w:tcW w:w="1207" w:type="dxa"/>
          </w:tcPr>
          <w:p w14:paraId="43A28D32" w14:textId="4DE513D2" w:rsidR="00045502" w:rsidRPr="00A25C6B" w:rsidRDefault="00045502" w:rsidP="00097348">
            <w:pPr>
              <w:overflowPunct/>
              <w:autoSpaceDE/>
              <w:autoSpaceDN/>
              <w:adjustRightInd/>
              <w:textAlignment w:val="auto"/>
              <w:rPr>
                <w:rFonts w:ascii="Arial" w:hAnsi="Arial" w:cs="Arial"/>
              </w:rPr>
            </w:pPr>
            <w:r w:rsidRPr="00097348">
              <w:rPr>
                <w:rFonts w:ascii="Arial" w:hAnsi="Arial" w:cs="Arial"/>
              </w:rPr>
              <w:t>15881606</w:t>
            </w:r>
          </w:p>
        </w:tc>
        <w:tc>
          <w:tcPr>
            <w:tcW w:w="3123" w:type="dxa"/>
          </w:tcPr>
          <w:p w14:paraId="4E0F9666" w14:textId="68362EDC" w:rsidR="00045502" w:rsidRPr="00A25C6B" w:rsidRDefault="00045502" w:rsidP="00097348">
            <w:pPr>
              <w:overflowPunct/>
              <w:autoSpaceDE/>
              <w:autoSpaceDN/>
              <w:adjustRightInd/>
              <w:textAlignment w:val="auto"/>
              <w:rPr>
                <w:rFonts w:ascii="Arial" w:hAnsi="Arial" w:cs="Arial"/>
              </w:rPr>
            </w:pPr>
            <w:r w:rsidRPr="00097348">
              <w:rPr>
                <w:rFonts w:ascii="Arial" w:hAnsi="Arial" w:cs="Arial"/>
              </w:rPr>
              <w:t xml:space="preserve">DIEP THI HAI                            </w:t>
            </w:r>
          </w:p>
        </w:tc>
        <w:tc>
          <w:tcPr>
            <w:tcW w:w="3420" w:type="dxa"/>
          </w:tcPr>
          <w:p w14:paraId="47099BB9" w14:textId="01B0AA62" w:rsidR="00045502" w:rsidRPr="00A25C6B" w:rsidRDefault="00045502" w:rsidP="00045502">
            <w:pPr>
              <w:jc w:val="both"/>
              <w:rPr>
                <w:rFonts w:ascii="Arial" w:hAnsi="Arial" w:cs="Arial"/>
              </w:rPr>
            </w:pPr>
            <w:r w:rsidRPr="00A25C6B">
              <w:rPr>
                <w:rFonts w:ascii="Arial" w:hAnsi="Arial" w:cs="Arial"/>
              </w:rPr>
              <w:t>Thông tin trên các hồ sơ xác nhận thu nhập chưa trùng khớp.</w:t>
            </w:r>
          </w:p>
        </w:tc>
      </w:tr>
    </w:tbl>
    <w:p w14:paraId="67E6A60B" w14:textId="05B64AEE" w:rsidR="00862DD9" w:rsidRPr="00A25C6B" w:rsidRDefault="00302AF0" w:rsidP="00862DD9">
      <w:pPr>
        <w:overflowPunct/>
        <w:autoSpaceDE/>
        <w:autoSpaceDN/>
        <w:adjustRightInd/>
        <w:ind w:left="720"/>
        <w:jc w:val="both"/>
        <w:textAlignment w:val="auto"/>
        <w:rPr>
          <w:rFonts w:ascii="Arial" w:eastAsia="CIDFont+F2" w:hAnsi="Arial" w:cs="Arial"/>
        </w:rPr>
      </w:pPr>
      <w:r w:rsidRPr="00A25C6B">
        <w:rPr>
          <w:rFonts w:ascii="Arial" w:hAnsi="Arial" w:cs="Arial"/>
        </w:rPr>
        <w:t xml:space="preserve"> </w:t>
      </w:r>
      <w:r w:rsidR="00B939AB" w:rsidRPr="00A25C6B">
        <w:rPr>
          <w:rFonts w:ascii="Arial" w:hAnsi="Arial" w:cs="Arial"/>
        </w:rPr>
        <w:t xml:space="preserve"> </w:t>
      </w:r>
    </w:p>
    <w:p w14:paraId="59321FEE" w14:textId="1813E23F" w:rsidR="001D07FA" w:rsidRDefault="00653CFE" w:rsidP="001D07FA">
      <w:pPr>
        <w:overflowPunct/>
        <w:autoSpaceDE/>
        <w:autoSpaceDN/>
        <w:adjustRightInd/>
        <w:ind w:left="720"/>
        <w:jc w:val="both"/>
        <w:textAlignment w:val="auto"/>
        <w:rPr>
          <w:ins w:id="171" w:author="Anh Dieu Hong Tran" w:date="2022-12-16T16:17:00Z"/>
          <w:rFonts w:ascii="Arial" w:hAnsi="Arial" w:cs="Arial"/>
        </w:rPr>
      </w:pPr>
      <w:r w:rsidRPr="001D07FA">
        <w:rPr>
          <w:rFonts w:ascii="Arial" w:hAnsi="Arial" w:cs="Arial"/>
        </w:rPr>
        <w:t xml:space="preserve">Chúng tôi nhận thấy </w:t>
      </w:r>
      <w:ins w:id="172" w:author="Anh Dieu Hong Tran" w:date="2022-12-16T16:17:00Z">
        <w:r w:rsidR="001D07FA" w:rsidRPr="001D07FA">
          <w:rPr>
            <w:rFonts w:ascii="Arial" w:hAnsi="Arial" w:cs="Arial"/>
            <w:color w:val="000000" w:themeColor="text1"/>
            <w:rPrChange w:id="173" w:author="Anh Dieu Hong Tran" w:date="2022-12-16T16:18:00Z">
              <w:rPr>
                <w:rFonts w:ascii="Arial" w:hAnsi="Arial" w:cs="Arial"/>
                <w:color w:val="FF0000"/>
                <w:highlight w:val="yellow"/>
              </w:rPr>
            </w:rPrChange>
          </w:rPr>
          <w:t>một số</w:t>
        </w:r>
        <w:r w:rsidR="001D07FA" w:rsidRPr="001D07FA">
          <w:rPr>
            <w:rFonts w:ascii="Arial" w:hAnsi="Arial" w:cs="Arial"/>
            <w:color w:val="000000" w:themeColor="text1"/>
            <w:rPrChange w:id="174" w:author="Anh Dieu Hong Tran" w:date="2022-12-16T16:18:00Z">
              <w:rPr>
                <w:rFonts w:ascii="Arial" w:hAnsi="Arial" w:cs="Arial"/>
                <w:highlight w:val="yellow"/>
              </w:rPr>
            </w:rPrChange>
          </w:rPr>
          <w:t xml:space="preserve"> các </w:t>
        </w:r>
        <w:r w:rsidR="001D07FA" w:rsidRPr="001D07FA">
          <w:rPr>
            <w:rFonts w:ascii="Arial" w:hAnsi="Arial" w:cs="Arial"/>
            <w:rPrChange w:id="175" w:author="Anh Dieu Hong Tran" w:date="2022-12-16T16:18:00Z">
              <w:rPr>
                <w:rFonts w:ascii="Arial" w:hAnsi="Arial" w:cs="Arial"/>
                <w:highlight w:val="yellow"/>
              </w:rPr>
            </w:rPrChange>
          </w:rPr>
          <w:t>khách hàng khi chứng minh thu nhập</w:t>
        </w:r>
      </w:ins>
      <w:ins w:id="176" w:author="Anh Dieu Hong Tran" w:date="2023-01-05T16:05:00Z">
        <w:r w:rsidR="0071029A">
          <w:rPr>
            <w:rFonts w:ascii="Arial" w:hAnsi="Arial" w:cs="Arial"/>
          </w:rPr>
          <w:t xml:space="preserve"> bằng</w:t>
        </w:r>
      </w:ins>
      <w:ins w:id="177" w:author="Anh Dieu Hong Tran" w:date="2022-12-16T16:17:00Z">
        <w:r w:rsidR="001D07FA" w:rsidRPr="001D07FA">
          <w:rPr>
            <w:rFonts w:ascii="Arial" w:hAnsi="Arial" w:cs="Arial"/>
            <w:rPrChange w:id="178" w:author="Anh Dieu Hong Tran" w:date="2022-12-16T16:18:00Z">
              <w:rPr>
                <w:rFonts w:ascii="Arial" w:hAnsi="Arial" w:cs="Arial"/>
                <w:highlight w:val="yellow"/>
              </w:rPr>
            </w:rPrChange>
          </w:rPr>
          <w:t xml:space="preserve"> hình thức chi trả lương bằng </w:t>
        </w:r>
        <w:r w:rsidR="001D07FA" w:rsidRPr="001D07FA">
          <w:rPr>
            <w:rFonts w:ascii="Arial" w:hAnsi="Arial" w:cs="Arial"/>
            <w:b/>
            <w:bCs/>
            <w:rPrChange w:id="179" w:author="Anh Dieu Hong Tran" w:date="2022-12-16T16:18:00Z">
              <w:rPr>
                <w:rFonts w:ascii="Arial" w:hAnsi="Arial" w:cs="Arial"/>
                <w:b/>
                <w:bCs/>
                <w:highlight w:val="yellow"/>
              </w:rPr>
            </w:rPrChange>
          </w:rPr>
          <w:t xml:space="preserve">tiền mặt </w:t>
        </w:r>
      </w:ins>
      <w:ins w:id="180" w:author="Anh Dieu Hong Tran" w:date="2023-01-05T16:05:00Z">
        <w:r w:rsidR="0071029A" w:rsidRPr="0071029A">
          <w:rPr>
            <w:rFonts w:ascii="Arial" w:hAnsi="Arial" w:cs="Arial"/>
          </w:rPr>
          <w:t>thông tin trong hồ sơ chứng minh thu nhập không thống nhất (số tiền lương trên hợp đồng lao động và bảng lương khác nhau).</w:t>
        </w:r>
      </w:ins>
      <w:ins w:id="181" w:author="Anh Dieu Hong Tran" w:date="2022-12-16T16:17:00Z">
        <w:r w:rsidR="001D07FA" w:rsidRPr="00A25C6B">
          <w:rPr>
            <w:rFonts w:ascii="Arial" w:hAnsi="Arial" w:cs="Arial"/>
          </w:rPr>
          <w:t xml:space="preserve"> </w:t>
        </w:r>
      </w:ins>
    </w:p>
    <w:p w14:paraId="40B19D89" w14:textId="62FF2708" w:rsidR="00653CFE" w:rsidRPr="00A25C6B" w:rsidDel="007871DC" w:rsidRDefault="00653CFE" w:rsidP="00A13BB1">
      <w:pPr>
        <w:overflowPunct/>
        <w:autoSpaceDE/>
        <w:autoSpaceDN/>
        <w:adjustRightInd/>
        <w:ind w:left="720"/>
        <w:jc w:val="both"/>
        <w:textAlignment w:val="auto"/>
        <w:rPr>
          <w:del w:id="182" w:author="Anh Dieu Hong Tran" w:date="2023-01-05T16:05:00Z"/>
          <w:rFonts w:ascii="Arial" w:hAnsi="Arial" w:cs="Arial"/>
        </w:rPr>
      </w:pPr>
      <w:del w:id="183" w:author="Anh Dieu Hong Tran" w:date="2022-12-16T16:17:00Z">
        <w:r w:rsidRPr="00A25C6B" w:rsidDel="001D07FA">
          <w:rPr>
            <w:rFonts w:ascii="Arial" w:hAnsi="Arial" w:cs="Arial"/>
          </w:rPr>
          <w:delText xml:space="preserve">đa phần các khách hàng khi chứng minh thu nhập tại chi nhánh đều không </w:delText>
        </w:r>
        <w:r w:rsidR="00613FF3" w:rsidRPr="00A25C6B" w:rsidDel="001D07FA">
          <w:rPr>
            <w:rFonts w:ascii="Arial" w:hAnsi="Arial" w:cs="Arial"/>
          </w:rPr>
          <w:delText xml:space="preserve">phải là hình thức chi trả lương bằng chuyển khoản mà dùng </w:delText>
        </w:r>
        <w:r w:rsidR="00613FF3" w:rsidRPr="00A25C6B" w:rsidDel="001D07FA">
          <w:rPr>
            <w:rFonts w:ascii="Arial" w:hAnsi="Arial" w:cs="Arial"/>
            <w:b/>
            <w:bCs/>
          </w:rPr>
          <w:delText>tiền mặt.</w:delText>
        </w:r>
        <w:r w:rsidR="00215BA9" w:rsidRPr="00A25C6B" w:rsidDel="001D07FA">
          <w:rPr>
            <w:rFonts w:ascii="Arial" w:hAnsi="Arial" w:cs="Arial"/>
          </w:rPr>
          <w:delText xml:space="preserve"> </w:delText>
        </w:r>
        <w:r w:rsidR="00830930" w:rsidRPr="00A25C6B" w:rsidDel="001D07FA">
          <w:rPr>
            <w:rFonts w:ascii="Arial" w:hAnsi="Arial" w:cs="Arial"/>
          </w:rPr>
          <w:delText>Thông tin trong hồ sơ chứng minh thu nhập không thống nhất (số tiền lương trên hợp đồng lao động và bảng lương khác nhau)</w:delText>
        </w:r>
      </w:del>
      <w:ins w:id="184" w:author="Trung Van Do" w:date="2022-12-16T15:46:00Z">
        <w:del w:id="185" w:author="Anh Dieu Hong Tran" w:date="2022-12-16T16:17:00Z">
          <w:r w:rsidR="00B7668F" w:rsidDel="001D07FA">
            <w:rPr>
              <w:rFonts w:ascii="Arial" w:hAnsi="Arial" w:cs="Arial"/>
            </w:rPr>
            <w:delText xml:space="preserve"> </w:delText>
          </w:r>
        </w:del>
      </w:ins>
      <w:del w:id="186" w:author="Anh Dieu Hong Tran" w:date="2022-12-16T16:17:00Z">
        <w:r w:rsidR="00830930" w:rsidRPr="00A25C6B" w:rsidDel="001D07FA">
          <w:rPr>
            <w:rFonts w:ascii="Arial" w:hAnsi="Arial" w:cs="Arial"/>
          </w:rPr>
          <w:delText xml:space="preserve">. Nếu trong quá trình làm việc có sự thay đổi về lương phải </w:delText>
        </w:r>
      </w:del>
      <w:ins w:id="187" w:author="Trung Van Do" w:date="2022-12-16T15:46:00Z">
        <w:del w:id="188" w:author="Anh Dieu Hong Tran" w:date="2022-12-16T16:17:00Z">
          <w:r w:rsidR="00B7668F" w:rsidDel="001D07FA">
            <w:rPr>
              <w:rFonts w:ascii="Arial" w:hAnsi="Arial" w:cs="Arial"/>
            </w:rPr>
            <w:delText xml:space="preserve">mà không </w:delText>
          </w:r>
        </w:del>
      </w:ins>
      <w:del w:id="189" w:author="Anh Dieu Hong Tran" w:date="2022-12-16T16:17:00Z">
        <w:r w:rsidR="00830930" w:rsidRPr="00A25C6B" w:rsidDel="001D07FA">
          <w:rPr>
            <w:rFonts w:ascii="Arial" w:hAnsi="Arial" w:cs="Arial"/>
          </w:rPr>
          <w:delText>có Quyết định nâng lương/ Phụ lục HĐLĐ</w:delText>
        </w:r>
      </w:del>
      <w:ins w:id="190" w:author="Trung Van Do" w:date="2022-12-16T15:46:00Z">
        <w:del w:id="191" w:author="Anh Dieu Hong Tran" w:date="2022-12-16T16:17:00Z">
          <w:r w:rsidR="00B7668F" w:rsidDel="001D07FA">
            <w:rPr>
              <w:rFonts w:ascii="Arial" w:hAnsi="Arial" w:cs="Arial"/>
            </w:rPr>
            <w:delText xml:space="preserve"> hoặc các chứng từ chứng minh </w:delText>
          </w:r>
          <w:r w:rsidR="00B7668F" w:rsidRPr="00A25C6B" w:rsidDel="001D07FA">
            <w:rPr>
              <w:rFonts w:ascii="Arial" w:hAnsi="Arial" w:cs="Arial"/>
            </w:rPr>
            <w:delText xml:space="preserve">có sự thay đổi về lương </w:delText>
          </w:r>
        </w:del>
      </w:ins>
      <w:ins w:id="192" w:author="Trung Van Do" w:date="2022-12-16T15:47:00Z">
        <w:del w:id="193" w:author="Anh Dieu Hong Tran" w:date="2022-12-16T16:17:00Z">
          <w:r w:rsidR="00B7668F" w:rsidDel="001D07FA">
            <w:rPr>
              <w:rFonts w:ascii="Arial" w:hAnsi="Arial" w:cs="Arial"/>
            </w:rPr>
            <w:delText>trong quá trình làm việc.</w:delText>
          </w:r>
        </w:del>
      </w:ins>
      <w:del w:id="194" w:author="Trung Van Do" w:date="2022-12-16T15:46:00Z">
        <w:r w:rsidR="00830930" w:rsidRPr="00A25C6B" w:rsidDel="00B7668F">
          <w:rPr>
            <w:rFonts w:ascii="Arial" w:hAnsi="Arial" w:cs="Arial"/>
          </w:rPr>
          <w:delText>.</w:delText>
        </w:r>
      </w:del>
    </w:p>
    <w:p w14:paraId="2EE71A17" w14:textId="77777777" w:rsidR="00653CFE" w:rsidRPr="00A25C6B" w:rsidRDefault="00653CFE">
      <w:pPr>
        <w:overflowPunct/>
        <w:autoSpaceDE/>
        <w:autoSpaceDN/>
        <w:adjustRightInd/>
        <w:ind w:left="720"/>
        <w:jc w:val="both"/>
        <w:textAlignment w:val="auto"/>
        <w:rPr>
          <w:rFonts w:ascii="Arial" w:hAnsi="Arial" w:cs="Arial"/>
        </w:rPr>
        <w:pPrChange w:id="195" w:author="Anh Dieu Hong Tran" w:date="2023-01-05T16:05:00Z">
          <w:pPr>
            <w:overflowPunct/>
            <w:autoSpaceDE/>
            <w:autoSpaceDN/>
            <w:adjustRightInd/>
            <w:jc w:val="both"/>
            <w:textAlignment w:val="auto"/>
          </w:pPr>
        </w:pPrChange>
      </w:pPr>
    </w:p>
    <w:p w14:paraId="5D2993F0" w14:textId="00790F70" w:rsidR="00862DD9" w:rsidRPr="00A25C6B" w:rsidRDefault="00862DD9" w:rsidP="004C2F32">
      <w:pPr>
        <w:overflowPunct/>
        <w:autoSpaceDE/>
        <w:autoSpaceDN/>
        <w:adjustRightInd/>
        <w:ind w:firstLine="720"/>
        <w:textAlignment w:val="auto"/>
        <w:rPr>
          <w:rFonts w:ascii="Arial" w:hAnsi="Arial" w:cs="Arial"/>
          <w:i/>
        </w:rPr>
      </w:pPr>
      <w:r w:rsidRPr="00A25C6B">
        <w:rPr>
          <w:rFonts w:ascii="Arial" w:hAnsi="Arial" w:cs="Arial"/>
          <w:i/>
          <w:u w:val="single"/>
        </w:rPr>
        <w:t>Khuyến nghị của đoàn kiểm toán</w:t>
      </w:r>
    </w:p>
    <w:p w14:paraId="34321A3A" w14:textId="77777777" w:rsidR="00DA4968" w:rsidRPr="00A25C6B" w:rsidRDefault="00DA4968" w:rsidP="00C11F2C">
      <w:pPr>
        <w:overflowPunct/>
        <w:autoSpaceDE/>
        <w:autoSpaceDN/>
        <w:adjustRightInd/>
        <w:jc w:val="both"/>
        <w:textAlignment w:val="auto"/>
        <w:rPr>
          <w:rFonts w:ascii="Arial" w:hAnsi="Arial" w:cs="Arial"/>
        </w:rPr>
      </w:pPr>
    </w:p>
    <w:p w14:paraId="34BE6FEF" w14:textId="050E9A3C" w:rsidR="001C6EF1" w:rsidRPr="00A25C6B" w:rsidRDefault="00114B7F" w:rsidP="000776FD">
      <w:pPr>
        <w:overflowPunct/>
        <w:autoSpaceDE/>
        <w:autoSpaceDN/>
        <w:adjustRightInd/>
        <w:ind w:left="720"/>
        <w:jc w:val="both"/>
        <w:textAlignment w:val="auto"/>
        <w:rPr>
          <w:rFonts w:ascii="Arial" w:hAnsi="Arial" w:cs="Arial"/>
        </w:rPr>
      </w:pPr>
      <w:r w:rsidRPr="00A25C6B">
        <w:rPr>
          <w:rFonts w:ascii="Arial" w:hAnsi="Arial" w:cs="Arial"/>
        </w:rPr>
        <w:t>Theo</w:t>
      </w:r>
      <w:r w:rsidR="00A819BE" w:rsidRPr="00A25C6B">
        <w:rPr>
          <w:rFonts w:ascii="Arial" w:hAnsi="Arial" w:cs="Arial"/>
        </w:rPr>
        <w:t xml:space="preserve"> </w:t>
      </w:r>
      <w:r w:rsidRPr="00A25C6B">
        <w:rPr>
          <w:rFonts w:ascii="Arial" w:hAnsi="Arial" w:cs="Arial"/>
        </w:rPr>
        <w:t>Quyết định số 2507/QĐ-VCB-QLRRTD ngày 28 tháng 12 năm 2018</w:t>
      </w:r>
      <w:r w:rsidR="003D352D" w:rsidRPr="00A25C6B">
        <w:rPr>
          <w:rFonts w:ascii="Arial" w:hAnsi="Arial" w:cs="Arial"/>
        </w:rPr>
        <w:t xml:space="preserve"> </w:t>
      </w:r>
      <w:r w:rsidR="006063AE" w:rsidRPr="00A25C6B">
        <w:rPr>
          <w:rFonts w:ascii="Arial" w:hAnsi="Arial" w:cs="Arial"/>
        </w:rPr>
        <w:t xml:space="preserve">về Quy trình tín </w:t>
      </w:r>
      <w:r w:rsidR="00510E29" w:rsidRPr="00A25C6B">
        <w:rPr>
          <w:rFonts w:ascii="Arial" w:hAnsi="Arial" w:cs="Arial"/>
        </w:rPr>
        <w:t xml:space="preserve">dụng </w:t>
      </w:r>
      <w:r w:rsidR="004B4083" w:rsidRPr="00A25C6B">
        <w:rPr>
          <w:rFonts w:ascii="Arial" w:hAnsi="Arial" w:cs="Arial"/>
        </w:rPr>
        <w:t>đối với khách hàng Cá nhân</w:t>
      </w:r>
      <w:r w:rsidRPr="00A25C6B">
        <w:rPr>
          <w:rFonts w:ascii="Arial" w:hAnsi="Arial" w:cs="Arial"/>
        </w:rPr>
        <w:t xml:space="preserve"> và</w:t>
      </w:r>
      <w:r w:rsidR="007D0540" w:rsidRPr="00A25C6B">
        <w:rPr>
          <w:rFonts w:ascii="Arial" w:hAnsi="Arial" w:cs="Arial"/>
        </w:rPr>
        <w:t xml:space="preserve"> </w:t>
      </w:r>
      <w:r w:rsidR="00074F5B" w:rsidRPr="00A25C6B">
        <w:rPr>
          <w:rFonts w:ascii="Arial" w:hAnsi="Arial" w:cs="Arial"/>
        </w:rPr>
        <w:t>Quy</w:t>
      </w:r>
      <w:r w:rsidRPr="00A25C6B">
        <w:rPr>
          <w:rFonts w:ascii="Arial" w:hAnsi="Arial" w:cs="Arial"/>
        </w:rPr>
        <w:t xml:space="preserve"> định về </w:t>
      </w:r>
      <w:r w:rsidR="00C46A63" w:rsidRPr="00A25C6B">
        <w:rPr>
          <w:rFonts w:ascii="Arial" w:hAnsi="Arial" w:cs="Arial"/>
        </w:rPr>
        <w:t xml:space="preserve">những giấy tờ chứng minh thu nhập để có thể phát hành thẻ tín dụng </w:t>
      </w:r>
      <w:r w:rsidR="00D96C3B" w:rsidRPr="00A25C6B">
        <w:rPr>
          <w:rFonts w:ascii="Arial" w:hAnsi="Arial" w:cs="Arial"/>
        </w:rPr>
        <w:t>VCB</w:t>
      </w:r>
      <w:r w:rsidR="00BB3C88" w:rsidRPr="00A25C6B">
        <w:rPr>
          <w:rFonts w:ascii="Arial" w:hAnsi="Arial" w:cs="Arial"/>
        </w:rPr>
        <w:t xml:space="preserve">, Đoàn kiểm toán khuyến nghị Chi nhánh rà soát lại các tài liệu trong hồ sơ của </w:t>
      </w:r>
      <w:r w:rsidR="00B96FCA" w:rsidRPr="00A25C6B">
        <w:rPr>
          <w:rFonts w:ascii="Arial" w:hAnsi="Arial" w:cs="Arial"/>
        </w:rPr>
        <w:t>KH</w:t>
      </w:r>
      <w:r w:rsidR="00195C4C" w:rsidRPr="00A25C6B">
        <w:rPr>
          <w:rFonts w:ascii="Arial" w:hAnsi="Arial" w:cs="Arial"/>
        </w:rPr>
        <w:t xml:space="preserve"> để đảm bảo tính trung thực, </w:t>
      </w:r>
      <w:r w:rsidR="00A1226A" w:rsidRPr="00A25C6B">
        <w:rPr>
          <w:rFonts w:ascii="Arial" w:hAnsi="Arial" w:cs="Arial"/>
        </w:rPr>
        <w:t>đầy đủ và chính xác</w:t>
      </w:r>
      <w:r w:rsidR="00C01B59" w:rsidRPr="00A25C6B">
        <w:rPr>
          <w:rFonts w:ascii="Arial" w:hAnsi="Arial" w:cs="Arial"/>
        </w:rPr>
        <w:t xml:space="preserve"> trong quá trình thẩm định và xét duyệt tín dụng</w:t>
      </w:r>
      <w:r w:rsidR="00F60954" w:rsidRPr="00A25C6B">
        <w:rPr>
          <w:rFonts w:ascii="Arial" w:hAnsi="Arial" w:cs="Arial"/>
        </w:rPr>
        <w:t>.</w:t>
      </w:r>
    </w:p>
    <w:p w14:paraId="3B07C568" w14:textId="342D06D7" w:rsidR="002F26D9" w:rsidRPr="00A25C6B" w:rsidRDefault="002F26D9" w:rsidP="00A13BB1">
      <w:pPr>
        <w:overflowPunct/>
        <w:autoSpaceDE/>
        <w:autoSpaceDN/>
        <w:adjustRightInd/>
        <w:textAlignment w:val="auto"/>
        <w:rPr>
          <w:rFonts w:ascii="Arial" w:hAnsi="Arial" w:cs="Arial"/>
        </w:rPr>
      </w:pPr>
      <w:r w:rsidRPr="00A25C6B">
        <w:rPr>
          <w:rFonts w:ascii="Arial" w:hAnsi="Arial" w:cs="Arial"/>
        </w:rPr>
        <w:tab/>
      </w:r>
    </w:p>
    <w:p w14:paraId="51CA28C6" w14:textId="33340914" w:rsidR="00862DD9" w:rsidRPr="00A25C6B" w:rsidRDefault="002F26D9" w:rsidP="00A13BB1">
      <w:pPr>
        <w:overflowPunct/>
        <w:autoSpaceDE/>
        <w:autoSpaceDN/>
        <w:adjustRightInd/>
        <w:textAlignment w:val="auto"/>
        <w:rPr>
          <w:rFonts w:ascii="Arial" w:hAnsi="Arial" w:cs="Arial"/>
          <w:i/>
          <w:u w:val="single"/>
        </w:rPr>
      </w:pPr>
      <w:r w:rsidRPr="00A25C6B">
        <w:rPr>
          <w:rFonts w:ascii="Arial" w:hAnsi="Arial" w:cs="Arial"/>
        </w:rPr>
        <w:tab/>
      </w:r>
      <w:r w:rsidR="00862DD9" w:rsidRPr="00A25C6B">
        <w:rPr>
          <w:rFonts w:ascii="Arial" w:hAnsi="Arial" w:cs="Arial"/>
          <w:i/>
          <w:u w:val="single"/>
        </w:rPr>
        <w:t>Ý kiến của Chi nhánh</w:t>
      </w:r>
      <w:r w:rsidR="009C763B" w:rsidRPr="00A25C6B">
        <w:rPr>
          <w:rFonts w:ascii="Arial" w:hAnsi="Arial" w:cs="Arial"/>
          <w:i/>
          <w:u w:val="single"/>
        </w:rPr>
        <w:t xml:space="preserve"> Nam</w:t>
      </w:r>
      <w:r w:rsidR="00862DD9" w:rsidRPr="00A25C6B">
        <w:rPr>
          <w:rFonts w:ascii="Arial" w:hAnsi="Arial" w:cs="Arial"/>
          <w:i/>
          <w:u w:val="single"/>
        </w:rPr>
        <w:t xml:space="preserve"> Sài Gòn</w:t>
      </w:r>
    </w:p>
    <w:p w14:paraId="26D86E3D" w14:textId="77777777" w:rsidR="00A33F0F" w:rsidRPr="00A25C6B" w:rsidRDefault="00A33F0F" w:rsidP="00862DD9">
      <w:pPr>
        <w:overflowPunct/>
        <w:autoSpaceDE/>
        <w:autoSpaceDN/>
        <w:adjustRightInd/>
        <w:ind w:left="720"/>
        <w:textAlignment w:val="auto"/>
        <w:rPr>
          <w:rFonts w:ascii="Arial" w:hAnsi="Arial" w:cs="Arial"/>
          <w:i/>
          <w:u w:val="single"/>
        </w:rPr>
      </w:pPr>
    </w:p>
    <w:p w14:paraId="0913803F" w14:textId="77777777" w:rsidR="00180C0D" w:rsidRDefault="00180C0D">
      <w:pPr>
        <w:overflowPunct/>
        <w:autoSpaceDE/>
        <w:adjustRightInd/>
        <w:ind w:left="720"/>
        <w:jc w:val="both"/>
        <w:rPr>
          <w:ins w:id="196" w:author="Anh Dieu Hong Tran" w:date="2023-01-05T16:06:00Z"/>
          <w:rFonts w:ascii="Arial" w:hAnsi="Arial" w:cs="Arial"/>
        </w:rPr>
        <w:pPrChange w:id="197" w:author="Anh Dieu Hong Tran" w:date="2023-01-05T16:06:00Z">
          <w:pPr>
            <w:overflowPunct/>
            <w:autoSpaceDE/>
            <w:adjustRightInd/>
            <w:ind w:left="720"/>
          </w:pPr>
        </w:pPrChange>
      </w:pPr>
      <w:ins w:id="198" w:author="Anh Dieu Hong Tran" w:date="2023-01-05T16:06:00Z">
        <w:r>
          <w:rPr>
            <w:rFonts w:ascii="Arial" w:hAnsi="Arial" w:cs="Arial"/>
            <w:highlight w:val="yellow"/>
          </w:rPr>
          <w:t>Theo hướng dẫn tại CV 3066/VCB-CSSPBL ngày 27/11/2018 về việc xác định nguồn thu nhập khách hàng cá nhân vay vốn tại VCB, đối với trường hợp khách hàng nhận lương bằng tiền mặt, chứng từ bao gồm : Hợp đồng lao động, bảng lương và xác nhận lương tối thiểu 3 tháng gần nhất. Thực tế xác nhận lương có bao gồm các khoản thưởng, phụ cấp</w:t>
        </w:r>
        <w:r>
          <w:rPr>
            <w:rFonts w:ascii="Arial" w:hAnsi="Arial" w:cs="Arial"/>
          </w:rPr>
          <w:t>… do đó số tiền lương trên Hợp đồng lao động và xác nhận lương là không trùng khớp nhau.</w:t>
        </w:r>
      </w:ins>
    </w:p>
    <w:p w14:paraId="0D5BDE49" w14:textId="77777777" w:rsidR="00A33F0F" w:rsidRPr="00A25C6B" w:rsidRDefault="00A33F0F" w:rsidP="00862DD9">
      <w:pPr>
        <w:overflowPunct/>
        <w:autoSpaceDE/>
        <w:autoSpaceDN/>
        <w:adjustRightInd/>
        <w:ind w:left="720"/>
        <w:textAlignment w:val="auto"/>
        <w:rPr>
          <w:rFonts w:ascii="Arial" w:hAnsi="Arial" w:cs="Arial"/>
          <w:i/>
          <w:u w:val="single"/>
        </w:rPr>
      </w:pPr>
    </w:p>
    <w:p w14:paraId="65649FEE" w14:textId="77777777" w:rsidR="00A33F0F" w:rsidRPr="00A25C6B" w:rsidRDefault="00A33F0F" w:rsidP="00862DD9">
      <w:pPr>
        <w:overflowPunct/>
        <w:autoSpaceDE/>
        <w:autoSpaceDN/>
        <w:adjustRightInd/>
        <w:ind w:left="720"/>
        <w:textAlignment w:val="auto"/>
        <w:rPr>
          <w:rFonts w:ascii="Arial" w:hAnsi="Arial" w:cs="Arial"/>
          <w:i/>
          <w:u w:val="single"/>
        </w:rPr>
      </w:pPr>
    </w:p>
    <w:p w14:paraId="733EF857" w14:textId="49675E82" w:rsidR="000E7FF9" w:rsidRPr="00A25C6B" w:rsidRDefault="000E7FF9">
      <w:pPr>
        <w:overflowPunct/>
        <w:autoSpaceDE/>
        <w:autoSpaceDN/>
        <w:adjustRightInd/>
        <w:textAlignment w:val="auto"/>
        <w:rPr>
          <w:rFonts w:ascii="Arial" w:hAnsi="Arial" w:cs="Arial"/>
          <w:b/>
        </w:rPr>
      </w:pPr>
      <w:r w:rsidRPr="00A25C6B">
        <w:rPr>
          <w:rFonts w:ascii="Arial" w:hAnsi="Arial" w:cs="Arial"/>
          <w:b/>
        </w:rPr>
        <w:br w:type="page"/>
      </w:r>
    </w:p>
    <w:p w14:paraId="1BF1AC99" w14:textId="031BD7EE" w:rsidR="0008481A" w:rsidRPr="00A25C6B" w:rsidRDefault="0008481A">
      <w:pPr>
        <w:numPr>
          <w:ilvl w:val="0"/>
          <w:numId w:val="27"/>
        </w:numPr>
        <w:ind w:left="720" w:hanging="630"/>
        <w:jc w:val="both"/>
        <w:rPr>
          <w:rFonts w:ascii="Arial" w:hAnsi="Arial" w:cs="Arial"/>
          <w:b/>
        </w:rPr>
      </w:pPr>
      <w:r w:rsidRPr="00A25C6B">
        <w:rPr>
          <w:rFonts w:ascii="Arial" w:hAnsi="Arial" w:cs="Arial"/>
          <w:b/>
        </w:rPr>
        <w:lastRenderedPageBreak/>
        <w:t>Các vấn đề liên quan đến hoạt động kế toán</w:t>
      </w:r>
    </w:p>
    <w:p w14:paraId="37E6A91E" w14:textId="26F2C588" w:rsidR="0008481A" w:rsidRPr="00A25C6B" w:rsidRDefault="0008481A" w:rsidP="0008481A">
      <w:pPr>
        <w:ind w:left="720"/>
        <w:jc w:val="both"/>
        <w:rPr>
          <w:rFonts w:ascii="Arial" w:hAnsi="Arial" w:cs="Arial"/>
          <w:b/>
        </w:rPr>
      </w:pPr>
    </w:p>
    <w:p w14:paraId="4A90BFE2" w14:textId="164550EA" w:rsidR="0008481A" w:rsidRPr="00A25C6B" w:rsidRDefault="0008481A" w:rsidP="0008481A">
      <w:pPr>
        <w:ind w:left="720"/>
        <w:jc w:val="both"/>
        <w:rPr>
          <w:rFonts w:ascii="Arial" w:hAnsi="Arial" w:cs="Arial"/>
        </w:rPr>
      </w:pPr>
      <w:r w:rsidRPr="00A25C6B">
        <w:rPr>
          <w:rFonts w:ascii="Arial" w:hAnsi="Arial" w:cs="Arial"/>
        </w:rPr>
        <w:t>Trong quá trình đánh giá, Đoàn kiểm toán chúng tôi không phát hiện vấn đề trọng yếu liên quan đến hoạt động kế toán tại Chi nhánh.</w:t>
      </w:r>
    </w:p>
    <w:p w14:paraId="7C3DEB42" w14:textId="77777777" w:rsidR="0008481A" w:rsidRPr="00A25C6B" w:rsidRDefault="0008481A" w:rsidP="0008481A">
      <w:pPr>
        <w:ind w:left="720"/>
        <w:jc w:val="both"/>
        <w:rPr>
          <w:rFonts w:ascii="Arial" w:hAnsi="Arial" w:cs="Arial"/>
          <w:b/>
        </w:rPr>
      </w:pPr>
    </w:p>
    <w:p w14:paraId="08FFBE28" w14:textId="77777777" w:rsidR="0008481A" w:rsidRPr="00A25C6B" w:rsidRDefault="0008481A" w:rsidP="00A75529">
      <w:pPr>
        <w:jc w:val="both"/>
        <w:rPr>
          <w:rFonts w:ascii="Arial" w:hAnsi="Arial" w:cs="Arial"/>
          <w:b/>
        </w:rPr>
      </w:pPr>
    </w:p>
    <w:p w14:paraId="1AB24D1E" w14:textId="6E774367" w:rsidR="00D9523C" w:rsidRPr="00A25C6B" w:rsidRDefault="00D9523C" w:rsidP="00275093">
      <w:pPr>
        <w:numPr>
          <w:ilvl w:val="0"/>
          <w:numId w:val="45"/>
        </w:numPr>
        <w:ind w:left="720" w:hanging="630"/>
        <w:jc w:val="both"/>
        <w:rPr>
          <w:rFonts w:ascii="Arial" w:hAnsi="Arial" w:cs="Arial"/>
          <w:b/>
        </w:rPr>
      </w:pPr>
      <w:r w:rsidRPr="00A25C6B">
        <w:rPr>
          <w:rFonts w:ascii="Arial" w:hAnsi="Arial" w:cs="Arial"/>
          <w:b/>
        </w:rPr>
        <w:t>Các vấn đề khác</w:t>
      </w:r>
    </w:p>
    <w:p w14:paraId="454537E3" w14:textId="77777777" w:rsidR="00D9523C" w:rsidRPr="00A25C6B" w:rsidRDefault="00D9523C">
      <w:pPr>
        <w:jc w:val="both"/>
        <w:rPr>
          <w:rFonts w:ascii="Arial" w:hAnsi="Arial" w:cs="Arial"/>
        </w:rPr>
      </w:pPr>
    </w:p>
    <w:p w14:paraId="0B7DDDF4" w14:textId="5B831A17" w:rsidR="00D9523C" w:rsidRPr="00A25C6B" w:rsidRDefault="00F946EA">
      <w:pPr>
        <w:ind w:left="720"/>
        <w:jc w:val="both"/>
        <w:rPr>
          <w:rFonts w:ascii="Arial" w:hAnsi="Arial" w:cs="Arial"/>
          <w:lang w:val="it-IT"/>
        </w:rPr>
      </w:pPr>
      <w:r w:rsidRPr="00A25C6B">
        <w:rPr>
          <w:rFonts w:ascii="Arial" w:hAnsi="Arial" w:cs="Arial"/>
          <w:lang w:val="it-IT"/>
        </w:rPr>
        <w:t>Để phục vụ cho quá trình lập báo cáo tài chính cho năm tài chính 2022 của</w:t>
      </w:r>
      <w:r w:rsidR="00D9523C" w:rsidRPr="00A25C6B">
        <w:rPr>
          <w:rFonts w:ascii="Arial" w:hAnsi="Arial" w:cs="Arial"/>
          <w:lang w:val="it-IT"/>
        </w:rPr>
        <w:t xml:space="preserve"> Ngân hàng TMCP Ngoại thương Việt Nam, </w:t>
      </w:r>
      <w:r w:rsidRPr="00A25C6B">
        <w:rPr>
          <w:rFonts w:ascii="Arial" w:hAnsi="Arial" w:cs="Arial"/>
          <w:lang w:val="it-IT"/>
        </w:rPr>
        <w:t xml:space="preserve">chúng tôi </w:t>
      </w:r>
      <w:r w:rsidR="00D9523C" w:rsidRPr="00A25C6B">
        <w:rPr>
          <w:rFonts w:ascii="Arial" w:hAnsi="Arial" w:cs="Arial"/>
          <w:lang w:val="it-IT"/>
        </w:rPr>
        <w:t xml:space="preserve">có thể </w:t>
      </w:r>
      <w:r w:rsidRPr="00A25C6B">
        <w:rPr>
          <w:rFonts w:ascii="Arial" w:hAnsi="Arial" w:cs="Arial"/>
          <w:lang w:val="it-IT"/>
        </w:rPr>
        <w:t>sẽ cần được cung cấp thêm</w:t>
      </w:r>
      <w:r w:rsidR="00D9523C" w:rsidRPr="00A25C6B">
        <w:rPr>
          <w:rFonts w:ascii="Arial" w:hAnsi="Arial" w:cs="Arial"/>
          <w:lang w:val="it-IT"/>
        </w:rPr>
        <w:t xml:space="preserve"> một số thông tin và tài liệu phát sinh </w:t>
      </w:r>
      <w:r w:rsidRPr="00A25C6B">
        <w:rPr>
          <w:rFonts w:ascii="Arial" w:hAnsi="Arial" w:cs="Arial"/>
          <w:lang w:val="it-IT"/>
        </w:rPr>
        <w:t>từ</w:t>
      </w:r>
      <w:r w:rsidR="00D9523C" w:rsidRPr="00A25C6B">
        <w:rPr>
          <w:rFonts w:ascii="Arial" w:hAnsi="Arial" w:cs="Arial"/>
          <w:lang w:val="it-IT"/>
        </w:rPr>
        <w:t xml:space="preserve"> Chi nhánh, đoàn kiểm toán rất mong sẽ tiếp tục nhận được sự hợp tác từ Chi nhánh.</w:t>
      </w:r>
    </w:p>
    <w:p w14:paraId="76B88EFD" w14:textId="77777777" w:rsidR="00D9523C" w:rsidRPr="00A25C6B" w:rsidRDefault="00D9523C">
      <w:pPr>
        <w:jc w:val="both"/>
        <w:rPr>
          <w:rFonts w:ascii="Arial" w:hAnsi="Arial" w:cs="Arial"/>
        </w:rPr>
      </w:pPr>
    </w:p>
    <w:p w14:paraId="21526657" w14:textId="77777777" w:rsidR="00D9523C" w:rsidRPr="00097348" w:rsidRDefault="00D9523C">
      <w:pPr>
        <w:ind w:left="720"/>
        <w:jc w:val="both"/>
        <w:rPr>
          <w:rFonts w:ascii="Arial" w:hAnsi="Arial" w:cs="Arial"/>
          <w:lang w:val="it-IT"/>
        </w:rPr>
      </w:pPr>
      <w:r w:rsidRPr="00097348">
        <w:rPr>
          <w:rFonts w:ascii="Arial" w:hAnsi="Arial" w:cs="Arial"/>
          <w:lang w:val="it-IT"/>
        </w:rPr>
        <w:t>Các tài liệu đính kèm theo biên bản này bao gồm:</w:t>
      </w:r>
    </w:p>
    <w:p w14:paraId="712CD6C4" w14:textId="77777777" w:rsidR="00D9523C" w:rsidRPr="00097348" w:rsidRDefault="00D9523C">
      <w:pPr>
        <w:jc w:val="both"/>
        <w:rPr>
          <w:rFonts w:ascii="Arial" w:hAnsi="Arial" w:cs="Arial"/>
          <w:lang w:val="it-IT"/>
        </w:rPr>
      </w:pPr>
      <w:r w:rsidRPr="00097348">
        <w:rPr>
          <w:rFonts w:ascii="Arial" w:hAnsi="Arial" w:cs="Arial"/>
          <w:lang w:val="it-IT"/>
        </w:rPr>
        <w:t xml:space="preserve"> </w:t>
      </w:r>
    </w:p>
    <w:p w14:paraId="60382220" w14:textId="39A83CD0" w:rsidR="00D9523C" w:rsidRPr="00097348" w:rsidRDefault="00D9523C">
      <w:pPr>
        <w:numPr>
          <w:ilvl w:val="0"/>
          <w:numId w:val="34"/>
        </w:numPr>
        <w:overflowPunct/>
        <w:autoSpaceDE/>
        <w:autoSpaceDN/>
        <w:adjustRightInd/>
        <w:ind w:left="993" w:hanging="426"/>
        <w:jc w:val="both"/>
        <w:textAlignment w:val="auto"/>
        <w:rPr>
          <w:rFonts w:ascii="Arial" w:hAnsi="Arial" w:cs="Arial"/>
          <w:lang w:val="it-IT"/>
        </w:rPr>
      </w:pPr>
      <w:r w:rsidRPr="00097348">
        <w:rPr>
          <w:rFonts w:ascii="Arial" w:hAnsi="Arial" w:cs="Arial"/>
          <w:lang w:val="it-IT"/>
        </w:rPr>
        <w:t>Phụ lục 1: Danh sách các khách hàng vay được xem xét</w:t>
      </w:r>
    </w:p>
    <w:p w14:paraId="574B9F30" w14:textId="77777777" w:rsidR="00D9523C" w:rsidRPr="00A25C6B" w:rsidRDefault="00D9523C">
      <w:pPr>
        <w:jc w:val="both"/>
        <w:rPr>
          <w:rFonts w:ascii="Arial" w:hAnsi="Arial" w:cs="Arial"/>
          <w:lang w:val="it-IT"/>
        </w:rPr>
      </w:pPr>
    </w:p>
    <w:p w14:paraId="0B26C956" w14:textId="3C9949FB" w:rsidR="00D9523C" w:rsidRPr="00A25C6B" w:rsidRDefault="00D9523C">
      <w:pPr>
        <w:ind w:left="720"/>
        <w:jc w:val="both"/>
        <w:rPr>
          <w:rFonts w:ascii="Arial" w:hAnsi="Arial" w:cs="Arial"/>
          <w:lang w:val="it-IT"/>
        </w:rPr>
      </w:pPr>
      <w:r w:rsidRPr="00A25C6B">
        <w:rPr>
          <w:rFonts w:ascii="Arial" w:hAnsi="Arial" w:cs="Arial"/>
          <w:lang w:val="it-IT"/>
        </w:rPr>
        <w:t xml:space="preserve">Biên bản cuộc họp được lập thành </w:t>
      </w:r>
      <w:r w:rsidR="00C9188F" w:rsidRPr="00A25C6B">
        <w:rPr>
          <w:rFonts w:ascii="Arial" w:hAnsi="Arial" w:cs="Arial"/>
          <w:lang w:val="it-IT"/>
        </w:rPr>
        <w:t>bốn</w:t>
      </w:r>
      <w:r w:rsidRPr="00A25C6B">
        <w:rPr>
          <w:rFonts w:ascii="Arial" w:hAnsi="Arial" w:cs="Arial"/>
          <w:lang w:val="it-IT"/>
        </w:rPr>
        <w:t xml:space="preserve"> (0</w:t>
      </w:r>
      <w:r w:rsidR="00C9188F" w:rsidRPr="00A25C6B">
        <w:rPr>
          <w:rFonts w:ascii="Arial" w:hAnsi="Arial" w:cs="Arial"/>
          <w:lang w:val="it-IT"/>
        </w:rPr>
        <w:t>4</w:t>
      </w:r>
      <w:r w:rsidRPr="00A25C6B">
        <w:rPr>
          <w:rFonts w:ascii="Arial" w:hAnsi="Arial" w:cs="Arial"/>
          <w:lang w:val="it-IT"/>
        </w:rPr>
        <w:t xml:space="preserve">) bản, một (01) bản sẽ được lưu tại Chi nhánh, </w:t>
      </w:r>
      <w:r w:rsidR="00C9188F" w:rsidRPr="00A25C6B">
        <w:rPr>
          <w:rFonts w:ascii="Arial" w:hAnsi="Arial" w:cs="Arial"/>
          <w:lang w:val="it-IT"/>
        </w:rPr>
        <w:t>hai</w:t>
      </w:r>
      <w:r w:rsidRPr="00A25C6B">
        <w:rPr>
          <w:rFonts w:ascii="Arial" w:hAnsi="Arial" w:cs="Arial"/>
          <w:lang w:val="it-IT"/>
        </w:rPr>
        <w:t xml:space="preserve"> (0</w:t>
      </w:r>
      <w:r w:rsidR="00C9188F" w:rsidRPr="00A25C6B">
        <w:rPr>
          <w:rFonts w:ascii="Arial" w:hAnsi="Arial" w:cs="Arial"/>
          <w:lang w:val="it-IT"/>
        </w:rPr>
        <w:t>2</w:t>
      </w:r>
      <w:r w:rsidRPr="00A25C6B">
        <w:rPr>
          <w:rFonts w:ascii="Arial" w:hAnsi="Arial" w:cs="Arial"/>
          <w:lang w:val="it-IT"/>
        </w:rPr>
        <w:t xml:space="preserve">) bản sẽ gửi cho </w:t>
      </w:r>
      <w:r w:rsidR="00F946EA" w:rsidRPr="00A25C6B">
        <w:rPr>
          <w:rFonts w:ascii="Arial" w:hAnsi="Arial" w:cs="Arial"/>
          <w:lang w:val="it-IT"/>
        </w:rPr>
        <w:t>Trụ</w:t>
      </w:r>
      <w:r w:rsidRPr="00A25C6B">
        <w:rPr>
          <w:rFonts w:ascii="Arial" w:hAnsi="Arial" w:cs="Arial"/>
          <w:lang w:val="it-IT"/>
        </w:rPr>
        <w:t xml:space="preserve"> Sở Chính - Ngân hàng TMCP Ngoại thương Việt Nam và một (01) bản gửi cho Công ty Kiểm toán Ernst &amp; Young Việt Nam.</w:t>
      </w:r>
    </w:p>
    <w:p w14:paraId="6A069400" w14:textId="77777777" w:rsidR="00D9523C" w:rsidRPr="00A25C6B" w:rsidRDefault="00D9523C">
      <w:pPr>
        <w:jc w:val="both"/>
        <w:rPr>
          <w:rFonts w:ascii="Arial" w:hAnsi="Arial" w:cs="Arial"/>
          <w:lang w:val="it-IT"/>
        </w:rPr>
      </w:pPr>
    </w:p>
    <w:p w14:paraId="2F74BC99" w14:textId="3237389D" w:rsidR="004B7CBA" w:rsidRPr="00A25C6B" w:rsidRDefault="004B7CBA">
      <w:pPr>
        <w:ind w:left="720"/>
        <w:jc w:val="both"/>
        <w:rPr>
          <w:rFonts w:ascii="Arial" w:hAnsi="Arial" w:cs="Arial"/>
          <w:b/>
        </w:rPr>
      </w:pPr>
      <w:r w:rsidRPr="00A25C6B">
        <w:rPr>
          <w:rFonts w:ascii="Arial" w:hAnsi="Arial" w:cs="Arial"/>
        </w:rPr>
        <w:t xml:space="preserve">                                                                   </w:t>
      </w:r>
      <w:r w:rsidRPr="00A25C6B">
        <w:rPr>
          <w:rFonts w:ascii="Arial" w:hAnsi="Arial" w:cs="Arial"/>
          <w:b/>
        </w:rPr>
        <w:t xml:space="preserve">        </w:t>
      </w:r>
      <w:r w:rsidR="00A75529" w:rsidRPr="00A25C6B">
        <w:rPr>
          <w:rFonts w:ascii="Arial" w:hAnsi="Arial" w:cs="Arial"/>
          <w:b/>
        </w:rPr>
        <w:t>TP.Hồ Chí Minh</w:t>
      </w:r>
      <w:r w:rsidRPr="00A25C6B">
        <w:rPr>
          <w:rFonts w:ascii="Arial" w:hAnsi="Arial" w:cs="Arial"/>
          <w:b/>
        </w:rPr>
        <w:t xml:space="preserve">, ngày </w:t>
      </w:r>
      <w:r w:rsidR="00F5328D">
        <w:rPr>
          <w:rFonts w:ascii="Arial" w:hAnsi="Arial" w:cs="Arial"/>
          <w:b/>
        </w:rPr>
        <w:t>16</w:t>
      </w:r>
      <w:r w:rsidRPr="00A25C6B">
        <w:rPr>
          <w:rFonts w:ascii="Arial" w:hAnsi="Arial" w:cs="Arial"/>
          <w:b/>
        </w:rPr>
        <w:t xml:space="preserve"> tháng 1</w:t>
      </w:r>
      <w:r w:rsidR="00765971" w:rsidRPr="00A25C6B">
        <w:rPr>
          <w:rFonts w:ascii="Arial" w:hAnsi="Arial" w:cs="Arial"/>
          <w:b/>
        </w:rPr>
        <w:t>2</w:t>
      </w:r>
      <w:r w:rsidRPr="00A25C6B">
        <w:rPr>
          <w:rFonts w:ascii="Arial" w:hAnsi="Arial" w:cs="Arial"/>
          <w:b/>
        </w:rPr>
        <w:t xml:space="preserve"> năm 2022</w:t>
      </w:r>
    </w:p>
    <w:p w14:paraId="2C740F27" w14:textId="77777777" w:rsidR="004B7CBA" w:rsidRPr="00A25C6B" w:rsidRDefault="004B7CBA">
      <w:pPr>
        <w:ind w:left="720"/>
        <w:jc w:val="both"/>
        <w:rPr>
          <w:rFonts w:ascii="Arial" w:hAnsi="Arial" w:cs="Arial"/>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7"/>
        <w:gridCol w:w="297"/>
        <w:gridCol w:w="2547"/>
        <w:gridCol w:w="2259"/>
      </w:tblGrid>
      <w:tr w:rsidR="00A25C6B" w:rsidRPr="00A25C6B" w14:paraId="574C0FE0" w14:textId="77777777" w:rsidTr="006E66F7">
        <w:tc>
          <w:tcPr>
            <w:tcW w:w="3987" w:type="dxa"/>
            <w:tcBorders>
              <w:top w:val="nil"/>
              <w:left w:val="nil"/>
              <w:bottom w:val="nil"/>
              <w:right w:val="nil"/>
            </w:tcBorders>
          </w:tcPr>
          <w:p w14:paraId="0121F257" w14:textId="776A4FCE" w:rsidR="004B7CBA" w:rsidRPr="00A25C6B" w:rsidRDefault="004B7CBA">
            <w:pPr>
              <w:overflowPunct/>
              <w:autoSpaceDE/>
              <w:autoSpaceDN/>
              <w:adjustRightInd/>
              <w:ind w:right="-68" w:hanging="113"/>
              <w:jc w:val="both"/>
              <w:textAlignment w:val="auto"/>
              <w:rPr>
                <w:rFonts w:ascii="Arial" w:hAnsi="Arial" w:cs="Arial"/>
                <w:b/>
              </w:rPr>
            </w:pPr>
            <w:r w:rsidRPr="00A25C6B">
              <w:rPr>
                <w:rFonts w:ascii="Arial" w:hAnsi="Arial" w:cs="Arial"/>
                <w:b/>
              </w:rPr>
              <w:t>Đại diện Chi nhánh</w:t>
            </w:r>
            <w:r w:rsidR="00735C78" w:rsidRPr="00A25C6B">
              <w:rPr>
                <w:rFonts w:ascii="Arial" w:hAnsi="Arial" w:cs="Arial"/>
                <w:b/>
              </w:rPr>
              <w:t xml:space="preserve"> Nam</w:t>
            </w:r>
            <w:r w:rsidR="00F33387" w:rsidRPr="00A25C6B">
              <w:rPr>
                <w:rFonts w:ascii="Arial" w:hAnsi="Arial" w:cs="Arial"/>
                <w:b/>
              </w:rPr>
              <w:t xml:space="preserve"> Sài Gòn</w:t>
            </w:r>
          </w:p>
        </w:tc>
        <w:tc>
          <w:tcPr>
            <w:tcW w:w="297" w:type="dxa"/>
            <w:tcBorders>
              <w:top w:val="nil"/>
              <w:left w:val="nil"/>
              <w:bottom w:val="nil"/>
              <w:right w:val="nil"/>
            </w:tcBorders>
          </w:tcPr>
          <w:p w14:paraId="0E5A9E2B" w14:textId="77777777" w:rsidR="004B7CBA" w:rsidRPr="00A25C6B" w:rsidRDefault="004B7CBA">
            <w:pPr>
              <w:overflowPunct/>
              <w:autoSpaceDE/>
              <w:autoSpaceDN/>
              <w:adjustRightInd/>
              <w:jc w:val="both"/>
              <w:textAlignment w:val="auto"/>
              <w:rPr>
                <w:rFonts w:ascii="Arial" w:hAnsi="Arial" w:cs="Arial"/>
              </w:rPr>
            </w:pPr>
          </w:p>
        </w:tc>
        <w:tc>
          <w:tcPr>
            <w:tcW w:w="4806" w:type="dxa"/>
            <w:gridSpan w:val="2"/>
            <w:tcBorders>
              <w:top w:val="nil"/>
              <w:left w:val="nil"/>
              <w:bottom w:val="nil"/>
              <w:right w:val="nil"/>
            </w:tcBorders>
          </w:tcPr>
          <w:p w14:paraId="457291B1" w14:textId="77777777" w:rsidR="004B7CBA" w:rsidRPr="00A25C6B" w:rsidRDefault="004B7CBA">
            <w:pPr>
              <w:overflowPunct/>
              <w:autoSpaceDE/>
              <w:autoSpaceDN/>
              <w:adjustRightInd/>
              <w:ind w:left="-29"/>
              <w:textAlignment w:val="auto"/>
              <w:rPr>
                <w:rFonts w:ascii="Arial" w:hAnsi="Arial" w:cs="Arial"/>
                <w:b/>
              </w:rPr>
            </w:pPr>
            <w:r w:rsidRPr="00A25C6B">
              <w:rPr>
                <w:rFonts w:ascii="Arial" w:hAnsi="Arial" w:cs="Arial"/>
                <w:b/>
              </w:rPr>
              <w:t>Đại diện Công ty TNHH Ernst &amp; Young Việt Nam</w:t>
            </w:r>
          </w:p>
        </w:tc>
      </w:tr>
      <w:tr w:rsidR="00A25C6B" w:rsidRPr="00A25C6B" w14:paraId="60A3C04B" w14:textId="77777777" w:rsidTr="006E66F7">
        <w:tc>
          <w:tcPr>
            <w:tcW w:w="3987" w:type="dxa"/>
            <w:tcBorders>
              <w:top w:val="nil"/>
              <w:left w:val="nil"/>
              <w:bottom w:val="nil"/>
              <w:right w:val="nil"/>
            </w:tcBorders>
          </w:tcPr>
          <w:p w14:paraId="1C09DAFF" w14:textId="77777777" w:rsidR="004B7CBA" w:rsidRPr="00A25C6B" w:rsidRDefault="004B7CBA">
            <w:pPr>
              <w:overflowPunct/>
              <w:autoSpaceDE/>
              <w:autoSpaceDN/>
              <w:adjustRightInd/>
              <w:ind w:right="-68" w:hanging="113"/>
              <w:jc w:val="both"/>
              <w:textAlignment w:val="auto"/>
              <w:rPr>
                <w:rFonts w:ascii="Arial" w:hAnsi="Arial" w:cs="Arial"/>
              </w:rPr>
            </w:pPr>
          </w:p>
          <w:p w14:paraId="41231B37" w14:textId="77777777" w:rsidR="004B7CBA" w:rsidRPr="00A25C6B" w:rsidRDefault="004B7CBA">
            <w:pPr>
              <w:overflowPunct/>
              <w:autoSpaceDE/>
              <w:autoSpaceDN/>
              <w:adjustRightInd/>
              <w:ind w:right="-68" w:hanging="113"/>
              <w:jc w:val="both"/>
              <w:textAlignment w:val="auto"/>
              <w:rPr>
                <w:rFonts w:ascii="Arial" w:hAnsi="Arial" w:cs="Arial"/>
              </w:rPr>
            </w:pPr>
          </w:p>
          <w:p w14:paraId="7AD7D7C1" w14:textId="77777777" w:rsidR="004B7CBA" w:rsidRPr="00A25C6B" w:rsidRDefault="004B7CBA">
            <w:pPr>
              <w:overflowPunct/>
              <w:autoSpaceDE/>
              <w:autoSpaceDN/>
              <w:adjustRightInd/>
              <w:ind w:right="-68" w:hanging="113"/>
              <w:jc w:val="both"/>
              <w:textAlignment w:val="auto"/>
              <w:rPr>
                <w:rFonts w:ascii="Arial" w:hAnsi="Arial" w:cs="Arial"/>
              </w:rPr>
            </w:pPr>
          </w:p>
          <w:p w14:paraId="457D11F5" w14:textId="77777777" w:rsidR="004B7CBA" w:rsidRPr="00A25C6B" w:rsidRDefault="004B7CBA">
            <w:pPr>
              <w:overflowPunct/>
              <w:autoSpaceDE/>
              <w:autoSpaceDN/>
              <w:adjustRightInd/>
              <w:ind w:right="-68" w:hanging="113"/>
              <w:jc w:val="both"/>
              <w:textAlignment w:val="auto"/>
              <w:rPr>
                <w:rFonts w:ascii="Arial" w:hAnsi="Arial" w:cs="Arial"/>
              </w:rPr>
            </w:pPr>
          </w:p>
          <w:p w14:paraId="6A26ADCE" w14:textId="77777777" w:rsidR="004B7CBA" w:rsidRPr="00A25C6B" w:rsidRDefault="004B7CBA">
            <w:pPr>
              <w:overflowPunct/>
              <w:autoSpaceDE/>
              <w:autoSpaceDN/>
              <w:adjustRightInd/>
              <w:ind w:right="-68" w:hanging="113"/>
              <w:jc w:val="both"/>
              <w:textAlignment w:val="auto"/>
              <w:rPr>
                <w:rFonts w:ascii="Arial" w:hAnsi="Arial" w:cs="Arial"/>
              </w:rPr>
            </w:pPr>
          </w:p>
          <w:p w14:paraId="68E6B4D0" w14:textId="77777777" w:rsidR="004B7CBA" w:rsidRPr="00A25C6B" w:rsidRDefault="004B7CBA">
            <w:pPr>
              <w:pBdr>
                <w:bottom w:val="single" w:sz="4" w:space="1" w:color="auto"/>
              </w:pBdr>
              <w:overflowPunct/>
              <w:autoSpaceDE/>
              <w:autoSpaceDN/>
              <w:adjustRightInd/>
              <w:ind w:right="-68" w:hanging="113"/>
              <w:jc w:val="both"/>
              <w:textAlignment w:val="auto"/>
              <w:rPr>
                <w:rFonts w:ascii="Arial" w:hAnsi="Arial" w:cs="Arial"/>
              </w:rPr>
            </w:pPr>
          </w:p>
        </w:tc>
        <w:tc>
          <w:tcPr>
            <w:tcW w:w="297" w:type="dxa"/>
            <w:tcBorders>
              <w:top w:val="nil"/>
              <w:left w:val="nil"/>
              <w:bottom w:val="nil"/>
              <w:right w:val="nil"/>
            </w:tcBorders>
          </w:tcPr>
          <w:p w14:paraId="75B38EDD" w14:textId="77777777" w:rsidR="004B7CBA" w:rsidRPr="00A25C6B" w:rsidRDefault="004B7CBA">
            <w:pPr>
              <w:overflowPunct/>
              <w:autoSpaceDE/>
              <w:autoSpaceDN/>
              <w:adjustRightInd/>
              <w:jc w:val="both"/>
              <w:textAlignment w:val="auto"/>
              <w:rPr>
                <w:rFonts w:ascii="Arial" w:hAnsi="Arial" w:cs="Arial"/>
              </w:rPr>
            </w:pPr>
          </w:p>
        </w:tc>
        <w:tc>
          <w:tcPr>
            <w:tcW w:w="2547" w:type="dxa"/>
            <w:tcBorders>
              <w:top w:val="nil"/>
              <w:left w:val="nil"/>
              <w:bottom w:val="nil"/>
              <w:right w:val="nil"/>
            </w:tcBorders>
          </w:tcPr>
          <w:p w14:paraId="047CA56E" w14:textId="77777777" w:rsidR="004B7CBA" w:rsidRPr="00A25C6B" w:rsidRDefault="004B7CBA">
            <w:pPr>
              <w:pBdr>
                <w:bottom w:val="single" w:sz="4" w:space="1" w:color="auto"/>
              </w:pBdr>
              <w:overflowPunct/>
              <w:autoSpaceDE/>
              <w:autoSpaceDN/>
              <w:adjustRightInd/>
              <w:ind w:left="-76" w:right="49"/>
              <w:jc w:val="both"/>
              <w:textAlignment w:val="auto"/>
              <w:rPr>
                <w:rFonts w:ascii="Arial" w:hAnsi="Arial" w:cs="Arial"/>
              </w:rPr>
            </w:pPr>
          </w:p>
          <w:p w14:paraId="3CE32B3A" w14:textId="77777777" w:rsidR="004B7CBA" w:rsidRPr="00A25C6B" w:rsidRDefault="004B7CBA">
            <w:pPr>
              <w:pBdr>
                <w:bottom w:val="single" w:sz="4" w:space="1" w:color="auto"/>
              </w:pBdr>
              <w:overflowPunct/>
              <w:autoSpaceDE/>
              <w:autoSpaceDN/>
              <w:adjustRightInd/>
              <w:ind w:left="-76" w:right="49"/>
              <w:jc w:val="both"/>
              <w:textAlignment w:val="auto"/>
              <w:rPr>
                <w:rFonts w:ascii="Arial" w:hAnsi="Arial" w:cs="Arial"/>
              </w:rPr>
            </w:pPr>
          </w:p>
          <w:p w14:paraId="71FE27BC" w14:textId="77777777" w:rsidR="004B7CBA" w:rsidRPr="00A25C6B" w:rsidRDefault="004B7CBA">
            <w:pPr>
              <w:pBdr>
                <w:bottom w:val="single" w:sz="4" w:space="1" w:color="auto"/>
              </w:pBdr>
              <w:overflowPunct/>
              <w:autoSpaceDE/>
              <w:autoSpaceDN/>
              <w:adjustRightInd/>
              <w:ind w:left="-76" w:right="49"/>
              <w:jc w:val="both"/>
              <w:textAlignment w:val="auto"/>
              <w:rPr>
                <w:rFonts w:ascii="Arial" w:hAnsi="Arial" w:cs="Arial"/>
              </w:rPr>
            </w:pPr>
          </w:p>
          <w:p w14:paraId="3E474511" w14:textId="77777777" w:rsidR="004B7CBA" w:rsidRPr="00A25C6B" w:rsidRDefault="004B7CBA">
            <w:pPr>
              <w:pBdr>
                <w:bottom w:val="single" w:sz="4" w:space="1" w:color="auto"/>
              </w:pBdr>
              <w:overflowPunct/>
              <w:autoSpaceDE/>
              <w:autoSpaceDN/>
              <w:adjustRightInd/>
              <w:ind w:left="-76" w:right="49"/>
              <w:jc w:val="both"/>
              <w:textAlignment w:val="auto"/>
              <w:rPr>
                <w:rFonts w:ascii="Arial" w:hAnsi="Arial" w:cs="Arial"/>
              </w:rPr>
            </w:pPr>
          </w:p>
          <w:p w14:paraId="4F317B0F" w14:textId="77777777" w:rsidR="004B7CBA" w:rsidRPr="00A25C6B" w:rsidRDefault="004B7CBA">
            <w:pPr>
              <w:pBdr>
                <w:bottom w:val="single" w:sz="4" w:space="1" w:color="auto"/>
              </w:pBdr>
              <w:overflowPunct/>
              <w:autoSpaceDE/>
              <w:autoSpaceDN/>
              <w:adjustRightInd/>
              <w:ind w:left="-76" w:right="49"/>
              <w:jc w:val="both"/>
              <w:textAlignment w:val="auto"/>
              <w:rPr>
                <w:rFonts w:ascii="Arial" w:hAnsi="Arial" w:cs="Arial"/>
              </w:rPr>
            </w:pPr>
          </w:p>
          <w:p w14:paraId="384ADF24" w14:textId="77777777" w:rsidR="004B7CBA" w:rsidRPr="00A25C6B" w:rsidRDefault="004B7CBA">
            <w:pPr>
              <w:pBdr>
                <w:bottom w:val="single" w:sz="4" w:space="1" w:color="auto"/>
              </w:pBdr>
              <w:overflowPunct/>
              <w:autoSpaceDE/>
              <w:autoSpaceDN/>
              <w:adjustRightInd/>
              <w:ind w:left="-76" w:right="49"/>
              <w:jc w:val="both"/>
              <w:textAlignment w:val="auto"/>
              <w:rPr>
                <w:rFonts w:ascii="Arial" w:hAnsi="Arial" w:cs="Arial"/>
              </w:rPr>
            </w:pPr>
          </w:p>
        </w:tc>
        <w:tc>
          <w:tcPr>
            <w:tcW w:w="2259" w:type="dxa"/>
            <w:tcBorders>
              <w:top w:val="nil"/>
              <w:left w:val="nil"/>
              <w:bottom w:val="nil"/>
              <w:right w:val="nil"/>
            </w:tcBorders>
          </w:tcPr>
          <w:p w14:paraId="2B5F491D" w14:textId="77777777" w:rsidR="004B7CBA" w:rsidRPr="00A25C6B" w:rsidRDefault="004B7CBA">
            <w:pPr>
              <w:pBdr>
                <w:bottom w:val="single" w:sz="4" w:space="1" w:color="auto"/>
              </w:pBdr>
              <w:overflowPunct/>
              <w:autoSpaceDE/>
              <w:autoSpaceDN/>
              <w:adjustRightInd/>
              <w:ind w:left="-82" w:right="-68"/>
              <w:jc w:val="both"/>
              <w:textAlignment w:val="auto"/>
              <w:rPr>
                <w:rFonts w:ascii="Arial" w:hAnsi="Arial" w:cs="Arial"/>
              </w:rPr>
            </w:pPr>
          </w:p>
          <w:p w14:paraId="018499A2" w14:textId="77777777" w:rsidR="004B7CBA" w:rsidRPr="00A25C6B" w:rsidRDefault="004B7CBA">
            <w:pPr>
              <w:pBdr>
                <w:bottom w:val="single" w:sz="4" w:space="1" w:color="auto"/>
              </w:pBdr>
              <w:overflowPunct/>
              <w:autoSpaceDE/>
              <w:autoSpaceDN/>
              <w:adjustRightInd/>
              <w:ind w:left="-82" w:right="-68"/>
              <w:jc w:val="both"/>
              <w:textAlignment w:val="auto"/>
              <w:rPr>
                <w:rFonts w:ascii="Arial" w:hAnsi="Arial" w:cs="Arial"/>
              </w:rPr>
            </w:pPr>
          </w:p>
          <w:p w14:paraId="570682E3" w14:textId="77777777" w:rsidR="004B7CBA" w:rsidRPr="00A25C6B" w:rsidRDefault="004B7CBA">
            <w:pPr>
              <w:pBdr>
                <w:bottom w:val="single" w:sz="4" w:space="1" w:color="auto"/>
              </w:pBdr>
              <w:overflowPunct/>
              <w:autoSpaceDE/>
              <w:autoSpaceDN/>
              <w:adjustRightInd/>
              <w:ind w:left="-82" w:right="-68"/>
              <w:jc w:val="both"/>
              <w:textAlignment w:val="auto"/>
              <w:rPr>
                <w:rFonts w:ascii="Arial" w:hAnsi="Arial" w:cs="Arial"/>
              </w:rPr>
            </w:pPr>
          </w:p>
          <w:p w14:paraId="2FD830A8" w14:textId="77777777" w:rsidR="004B7CBA" w:rsidRPr="00A25C6B" w:rsidRDefault="004B7CBA">
            <w:pPr>
              <w:pBdr>
                <w:bottom w:val="single" w:sz="4" w:space="1" w:color="auto"/>
              </w:pBdr>
              <w:overflowPunct/>
              <w:autoSpaceDE/>
              <w:autoSpaceDN/>
              <w:adjustRightInd/>
              <w:ind w:left="-82" w:right="-68"/>
              <w:jc w:val="both"/>
              <w:textAlignment w:val="auto"/>
              <w:rPr>
                <w:rFonts w:ascii="Arial" w:hAnsi="Arial" w:cs="Arial"/>
              </w:rPr>
            </w:pPr>
          </w:p>
          <w:p w14:paraId="13CF7B72" w14:textId="77777777" w:rsidR="004B7CBA" w:rsidRPr="00A25C6B" w:rsidRDefault="004B7CBA">
            <w:pPr>
              <w:pBdr>
                <w:bottom w:val="single" w:sz="4" w:space="1" w:color="auto"/>
              </w:pBdr>
              <w:overflowPunct/>
              <w:autoSpaceDE/>
              <w:autoSpaceDN/>
              <w:adjustRightInd/>
              <w:ind w:left="-82" w:right="-68"/>
              <w:jc w:val="both"/>
              <w:textAlignment w:val="auto"/>
              <w:rPr>
                <w:rFonts w:ascii="Arial" w:hAnsi="Arial" w:cs="Arial"/>
              </w:rPr>
            </w:pPr>
          </w:p>
          <w:p w14:paraId="19BF72CC" w14:textId="77777777" w:rsidR="004B7CBA" w:rsidRPr="00A25C6B" w:rsidRDefault="004B7CBA">
            <w:pPr>
              <w:pBdr>
                <w:bottom w:val="single" w:sz="4" w:space="1" w:color="auto"/>
              </w:pBdr>
              <w:overflowPunct/>
              <w:autoSpaceDE/>
              <w:autoSpaceDN/>
              <w:adjustRightInd/>
              <w:ind w:left="-82" w:right="-68"/>
              <w:jc w:val="both"/>
              <w:textAlignment w:val="auto"/>
              <w:rPr>
                <w:rFonts w:ascii="Arial" w:hAnsi="Arial" w:cs="Arial"/>
              </w:rPr>
            </w:pPr>
          </w:p>
        </w:tc>
      </w:tr>
      <w:tr w:rsidR="004B7CBA" w:rsidRPr="00A25C6B" w14:paraId="2D7B5891" w14:textId="77777777" w:rsidTr="006E66F7">
        <w:tc>
          <w:tcPr>
            <w:tcW w:w="3987" w:type="dxa"/>
            <w:tcBorders>
              <w:top w:val="nil"/>
              <w:left w:val="nil"/>
              <w:bottom w:val="nil"/>
              <w:right w:val="nil"/>
            </w:tcBorders>
          </w:tcPr>
          <w:p w14:paraId="0514E254" w14:textId="429C0028" w:rsidR="004B7CBA" w:rsidRPr="00F5328D" w:rsidRDefault="00DF7D21">
            <w:pPr>
              <w:overflowPunct/>
              <w:autoSpaceDE/>
              <w:autoSpaceDN/>
              <w:adjustRightInd/>
              <w:spacing w:before="100"/>
              <w:ind w:right="-72" w:hanging="113"/>
              <w:jc w:val="both"/>
              <w:textAlignment w:val="auto"/>
              <w:rPr>
                <w:rFonts w:ascii="Arial" w:hAnsi="Arial" w:cs="Arial"/>
                <w:b/>
                <w:highlight w:val="yellow"/>
              </w:rPr>
            </w:pPr>
            <w:r>
              <w:rPr>
                <w:rFonts w:ascii="Arial" w:hAnsi="Arial" w:cs="Arial"/>
                <w:b/>
                <w:highlight w:val="yellow"/>
              </w:rPr>
              <w:t>Bà Lương Thanh Trà</w:t>
            </w:r>
            <w:r w:rsidR="004B7CBA" w:rsidRPr="00F5328D">
              <w:rPr>
                <w:rFonts w:ascii="Arial" w:hAnsi="Arial" w:cs="Arial"/>
                <w:b/>
                <w:highlight w:val="yellow"/>
              </w:rPr>
              <w:t xml:space="preserve"> </w:t>
            </w:r>
          </w:p>
          <w:p w14:paraId="5F743F2B" w14:textId="58F3A997" w:rsidR="00275093" w:rsidRPr="00A25C6B" w:rsidRDefault="00DF7D21" w:rsidP="006F42B0">
            <w:pPr>
              <w:overflowPunct/>
              <w:autoSpaceDE/>
              <w:autoSpaceDN/>
              <w:adjustRightInd/>
              <w:spacing w:before="40"/>
              <w:ind w:left="-115" w:right="-72"/>
              <w:jc w:val="both"/>
              <w:textAlignment w:val="auto"/>
              <w:rPr>
                <w:rFonts w:ascii="Arial" w:hAnsi="Arial" w:cs="Arial"/>
              </w:rPr>
            </w:pPr>
            <w:r>
              <w:rPr>
                <w:rFonts w:ascii="Arial" w:hAnsi="Arial" w:cs="Arial"/>
                <w:highlight w:val="yellow"/>
              </w:rPr>
              <w:t xml:space="preserve">Phó </w:t>
            </w:r>
            <w:r w:rsidR="004B7CBA" w:rsidRPr="00F5328D">
              <w:rPr>
                <w:rFonts w:ascii="Arial" w:hAnsi="Arial" w:cs="Arial"/>
                <w:highlight w:val="yellow"/>
              </w:rPr>
              <w:t>Giám Đốc</w:t>
            </w:r>
            <w:r w:rsidR="004B7CBA" w:rsidRPr="00A25C6B">
              <w:rPr>
                <w:rFonts w:ascii="Arial" w:hAnsi="Arial" w:cs="Arial"/>
              </w:rPr>
              <w:t xml:space="preserve"> </w:t>
            </w:r>
          </w:p>
          <w:p w14:paraId="0D3B6545" w14:textId="3990FB69" w:rsidR="004B7CBA" w:rsidRPr="00A25C6B" w:rsidRDefault="004B7CBA" w:rsidP="00275093">
            <w:pPr>
              <w:overflowPunct/>
              <w:autoSpaceDE/>
              <w:autoSpaceDN/>
              <w:adjustRightInd/>
              <w:spacing w:before="40"/>
              <w:ind w:left="-115" w:right="-72"/>
              <w:jc w:val="both"/>
              <w:textAlignment w:val="auto"/>
              <w:rPr>
                <w:rFonts w:ascii="Arial" w:hAnsi="Arial" w:cs="Arial"/>
              </w:rPr>
            </w:pPr>
            <w:r w:rsidRPr="00A25C6B">
              <w:rPr>
                <w:rFonts w:ascii="Arial" w:hAnsi="Arial" w:cs="Arial"/>
              </w:rPr>
              <w:t>Ngân hàng TMCP Ngoại Thương</w:t>
            </w:r>
            <w:r w:rsidR="00CA3835" w:rsidRPr="00A25C6B">
              <w:rPr>
                <w:rFonts w:ascii="Arial" w:hAnsi="Arial" w:cs="Arial"/>
              </w:rPr>
              <w:t xml:space="preserve"> </w:t>
            </w:r>
            <w:r w:rsidR="00CB6E70" w:rsidRPr="00A25C6B">
              <w:rPr>
                <w:rFonts w:ascii="Arial" w:hAnsi="Arial" w:cs="Arial"/>
              </w:rPr>
              <w:t>Việt Na</w:t>
            </w:r>
            <w:r w:rsidR="00275093" w:rsidRPr="00A25C6B">
              <w:rPr>
                <w:rFonts w:ascii="Arial" w:hAnsi="Arial" w:cs="Arial"/>
              </w:rPr>
              <w:t xml:space="preserve">m - </w:t>
            </w:r>
            <w:r w:rsidRPr="00A25C6B">
              <w:rPr>
                <w:rFonts w:ascii="Arial" w:hAnsi="Arial" w:cs="Arial"/>
              </w:rPr>
              <w:t>Chi nhánh</w:t>
            </w:r>
            <w:r w:rsidR="00735C78" w:rsidRPr="00A25C6B">
              <w:rPr>
                <w:rFonts w:ascii="Arial" w:hAnsi="Arial" w:cs="Arial"/>
              </w:rPr>
              <w:t xml:space="preserve"> Nam</w:t>
            </w:r>
            <w:r w:rsidRPr="00A25C6B">
              <w:rPr>
                <w:rFonts w:ascii="Arial" w:hAnsi="Arial" w:cs="Arial"/>
              </w:rPr>
              <w:t xml:space="preserve"> </w:t>
            </w:r>
            <w:r w:rsidR="00F33387" w:rsidRPr="00A25C6B">
              <w:rPr>
                <w:rFonts w:ascii="Arial" w:hAnsi="Arial" w:cs="Arial"/>
              </w:rPr>
              <w:t>Sài Gòn</w:t>
            </w:r>
          </w:p>
        </w:tc>
        <w:tc>
          <w:tcPr>
            <w:tcW w:w="297" w:type="dxa"/>
            <w:tcBorders>
              <w:top w:val="nil"/>
              <w:left w:val="nil"/>
              <w:bottom w:val="nil"/>
              <w:right w:val="nil"/>
            </w:tcBorders>
          </w:tcPr>
          <w:p w14:paraId="3AA8B6BF" w14:textId="77777777" w:rsidR="004B7CBA" w:rsidRPr="00A25C6B" w:rsidRDefault="004B7CBA">
            <w:pPr>
              <w:overflowPunct/>
              <w:autoSpaceDE/>
              <w:autoSpaceDN/>
              <w:adjustRightInd/>
              <w:spacing w:before="40"/>
              <w:jc w:val="both"/>
              <w:textAlignment w:val="auto"/>
              <w:rPr>
                <w:rFonts w:ascii="Arial" w:hAnsi="Arial" w:cs="Arial"/>
              </w:rPr>
            </w:pPr>
          </w:p>
        </w:tc>
        <w:tc>
          <w:tcPr>
            <w:tcW w:w="2547" w:type="dxa"/>
            <w:tcBorders>
              <w:top w:val="nil"/>
              <w:left w:val="nil"/>
              <w:bottom w:val="nil"/>
              <w:right w:val="nil"/>
            </w:tcBorders>
          </w:tcPr>
          <w:p w14:paraId="75779D71" w14:textId="3C5D942F" w:rsidR="004B7CBA" w:rsidRPr="00A25C6B" w:rsidRDefault="00B14D6D" w:rsidP="006F42B0">
            <w:pPr>
              <w:overflowPunct/>
              <w:autoSpaceDE/>
              <w:autoSpaceDN/>
              <w:adjustRightInd/>
              <w:spacing w:before="40"/>
              <w:ind w:right="-72"/>
              <w:jc w:val="both"/>
              <w:textAlignment w:val="auto"/>
              <w:rPr>
                <w:rFonts w:ascii="Arial" w:hAnsi="Arial" w:cs="Arial"/>
                <w:b/>
              </w:rPr>
            </w:pPr>
            <w:r w:rsidRPr="00A25C6B">
              <w:rPr>
                <w:rFonts w:ascii="Arial" w:hAnsi="Arial" w:cs="Arial"/>
                <w:b/>
              </w:rPr>
              <w:t>Bà Hoàng Thị Hồng Minh</w:t>
            </w:r>
          </w:p>
          <w:p w14:paraId="4ABE2CDC" w14:textId="77777777" w:rsidR="004B7CBA" w:rsidRPr="00A25C6B" w:rsidRDefault="00B14D6D">
            <w:pPr>
              <w:overflowPunct/>
              <w:autoSpaceDE/>
              <w:autoSpaceDN/>
              <w:adjustRightInd/>
              <w:spacing w:before="40"/>
              <w:ind w:right="-72"/>
              <w:jc w:val="both"/>
              <w:textAlignment w:val="auto"/>
              <w:rPr>
                <w:rFonts w:ascii="Arial" w:hAnsi="Arial" w:cs="Arial"/>
              </w:rPr>
            </w:pPr>
            <w:r w:rsidRPr="00A25C6B">
              <w:rPr>
                <w:rFonts w:ascii="Arial" w:hAnsi="Arial" w:cs="Arial"/>
              </w:rPr>
              <w:t xml:space="preserve">Giám đốc </w:t>
            </w:r>
            <w:r w:rsidR="004B7CBA" w:rsidRPr="00A25C6B">
              <w:rPr>
                <w:rFonts w:ascii="Arial" w:hAnsi="Arial" w:cs="Arial"/>
              </w:rPr>
              <w:t>kiểm toán</w:t>
            </w:r>
          </w:p>
          <w:p w14:paraId="08DFF303" w14:textId="6B1EB974" w:rsidR="00CB6E70" w:rsidRPr="00A25C6B" w:rsidRDefault="00CB6E70" w:rsidP="00275093">
            <w:pPr>
              <w:overflowPunct/>
              <w:autoSpaceDE/>
              <w:autoSpaceDN/>
              <w:adjustRightInd/>
              <w:spacing w:before="40"/>
              <w:ind w:right="-72"/>
              <w:textAlignment w:val="auto"/>
              <w:rPr>
                <w:rFonts w:ascii="Arial" w:hAnsi="Arial" w:cs="Arial"/>
              </w:rPr>
            </w:pPr>
            <w:r w:rsidRPr="00A25C6B">
              <w:rPr>
                <w:rFonts w:ascii="Arial" w:hAnsi="Arial" w:cs="Arial"/>
              </w:rPr>
              <w:t xml:space="preserve">Công ty TNHH </w:t>
            </w:r>
            <w:r w:rsidR="00275093" w:rsidRPr="00A25C6B">
              <w:rPr>
                <w:rFonts w:ascii="Arial" w:hAnsi="Arial" w:cs="Arial"/>
              </w:rPr>
              <w:t xml:space="preserve">               </w:t>
            </w:r>
            <w:r w:rsidRPr="00A25C6B">
              <w:rPr>
                <w:rFonts w:ascii="Arial" w:hAnsi="Arial" w:cs="Arial"/>
              </w:rPr>
              <w:t>Ernst &amp; Young Việt Nam</w:t>
            </w:r>
          </w:p>
        </w:tc>
        <w:tc>
          <w:tcPr>
            <w:tcW w:w="2259" w:type="dxa"/>
            <w:tcBorders>
              <w:top w:val="nil"/>
              <w:left w:val="nil"/>
              <w:bottom w:val="nil"/>
              <w:right w:val="nil"/>
            </w:tcBorders>
          </w:tcPr>
          <w:p w14:paraId="127A706A" w14:textId="2271689F" w:rsidR="004B7CBA" w:rsidRPr="00A25C6B" w:rsidRDefault="004B7CBA" w:rsidP="006F42B0">
            <w:pPr>
              <w:overflowPunct/>
              <w:autoSpaceDE/>
              <w:autoSpaceDN/>
              <w:adjustRightInd/>
              <w:spacing w:before="40"/>
              <w:ind w:right="-72"/>
              <w:jc w:val="both"/>
              <w:textAlignment w:val="auto"/>
              <w:rPr>
                <w:rFonts w:ascii="Arial" w:hAnsi="Arial" w:cs="Arial"/>
                <w:b/>
              </w:rPr>
            </w:pPr>
            <w:r w:rsidRPr="00A25C6B">
              <w:rPr>
                <w:rFonts w:ascii="Arial" w:hAnsi="Arial" w:cs="Arial"/>
                <w:b/>
              </w:rPr>
              <w:t xml:space="preserve">Ông </w:t>
            </w:r>
            <w:r w:rsidR="00B14D6D" w:rsidRPr="00A25C6B">
              <w:rPr>
                <w:rFonts w:ascii="Arial" w:hAnsi="Arial" w:cs="Arial"/>
                <w:b/>
              </w:rPr>
              <w:t>Trần Nhật Duy</w:t>
            </w:r>
          </w:p>
          <w:p w14:paraId="7E37606E" w14:textId="1B4E4473" w:rsidR="004B7CBA" w:rsidRPr="00A25C6B" w:rsidRDefault="004B7CBA">
            <w:pPr>
              <w:overflowPunct/>
              <w:autoSpaceDE/>
              <w:autoSpaceDN/>
              <w:adjustRightInd/>
              <w:spacing w:before="40"/>
              <w:ind w:left="-82" w:right="-65"/>
              <w:jc w:val="both"/>
              <w:textAlignment w:val="auto"/>
              <w:rPr>
                <w:rFonts w:ascii="Arial" w:hAnsi="Arial" w:cs="Arial"/>
              </w:rPr>
            </w:pPr>
            <w:r w:rsidRPr="00A25C6B">
              <w:rPr>
                <w:rFonts w:ascii="Arial" w:hAnsi="Arial" w:cs="Arial"/>
              </w:rPr>
              <w:t xml:space="preserve"> Trưởng </w:t>
            </w:r>
            <w:r w:rsidR="00B14D6D" w:rsidRPr="00A25C6B">
              <w:rPr>
                <w:rFonts w:ascii="Arial" w:hAnsi="Arial" w:cs="Arial"/>
              </w:rPr>
              <w:t>đoàn</w:t>
            </w:r>
            <w:r w:rsidRPr="00A25C6B">
              <w:rPr>
                <w:rFonts w:ascii="Arial" w:hAnsi="Arial" w:cs="Arial"/>
              </w:rPr>
              <w:t xml:space="preserve"> kiểm toán</w:t>
            </w:r>
          </w:p>
        </w:tc>
      </w:tr>
    </w:tbl>
    <w:p w14:paraId="3ED90409" w14:textId="77777777" w:rsidR="00F668D3" w:rsidRPr="00A25C6B" w:rsidRDefault="00F668D3">
      <w:pPr>
        <w:jc w:val="both"/>
        <w:rPr>
          <w:rFonts w:ascii="Arial" w:hAnsi="Arial" w:cs="Arial"/>
          <w:lang w:val="vi-VN"/>
        </w:rPr>
        <w:sectPr w:rsidR="00F668D3" w:rsidRPr="00A25C6B" w:rsidSect="005868B1">
          <w:pgSz w:w="11907" w:h="16840" w:code="9"/>
          <w:pgMar w:top="851" w:right="1701" w:bottom="1134" w:left="1134" w:header="720" w:footer="358" w:gutter="0"/>
          <w:cols w:space="720"/>
          <w:docGrid w:linePitch="360"/>
        </w:sectPr>
      </w:pPr>
    </w:p>
    <w:p w14:paraId="584722F2" w14:textId="77777777" w:rsidR="00D9523C" w:rsidRPr="00A25C6B" w:rsidRDefault="00D9523C">
      <w:pPr>
        <w:jc w:val="both"/>
        <w:rPr>
          <w:rFonts w:ascii="Arial" w:hAnsi="Arial" w:cs="Arial"/>
          <w:lang w:val="vi-VN"/>
        </w:rPr>
      </w:pPr>
    </w:p>
    <w:p w14:paraId="528DD5BA" w14:textId="17412B37" w:rsidR="00ED6E0D" w:rsidRPr="00A25C6B" w:rsidRDefault="00ED6E0D" w:rsidP="00A75529">
      <w:pPr>
        <w:tabs>
          <w:tab w:val="left" w:pos="4663"/>
        </w:tabs>
        <w:rPr>
          <w:rFonts w:ascii="Arial" w:hAnsi="Arial" w:cs="Arial"/>
          <w:b/>
        </w:rPr>
      </w:pPr>
    </w:p>
    <w:sectPr w:rsidR="00ED6E0D" w:rsidRPr="00A25C6B" w:rsidSect="00BF399B">
      <w:headerReference w:type="default" r:id="rId21"/>
      <w:footerReference w:type="default" r:id="rId22"/>
      <w:type w:val="continuous"/>
      <w:pgSz w:w="11907" w:h="16840" w:code="9"/>
      <w:pgMar w:top="1134" w:right="1134" w:bottom="851" w:left="1701" w:header="720" w:footer="35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rung Van Do" w:date="2022-12-16T15:25:00Z" w:initials="TVD">
    <w:p w14:paraId="2E52B858" w14:textId="28DC50B1" w:rsidR="00B52B5D" w:rsidRDefault="00B52B5D">
      <w:pPr>
        <w:pStyle w:val="CommentText"/>
      </w:pPr>
      <w:r>
        <w:rPr>
          <w:rStyle w:val="CommentReference"/>
        </w:rPr>
        <w:annotationRef/>
      </w:r>
      <w:r>
        <w:t>92+ 92= 184</w:t>
      </w:r>
    </w:p>
  </w:comment>
  <w:comment w:id="13" w:author="Anh Dieu Hong Tran" w:date="2022-12-16T16:19:00Z" w:initials="EY VN">
    <w:p w14:paraId="4A394AA2" w14:textId="144764DD" w:rsidR="00637C2F" w:rsidRDefault="00637C2F">
      <w:pPr>
        <w:pStyle w:val="CommentText"/>
      </w:pPr>
      <w:r>
        <w:rPr>
          <w:rStyle w:val="CommentReference"/>
        </w:rPr>
        <w:annotationRef/>
      </w:r>
      <w:r>
        <w:t>revised</w:t>
      </w:r>
    </w:p>
  </w:comment>
  <w:comment w:id="23" w:author="Trung Van Do" w:date="2022-12-16T15:27:00Z" w:initials="TVD">
    <w:p w14:paraId="613E4E01" w14:textId="740A979F" w:rsidR="00B52B5D" w:rsidRDefault="00B52B5D">
      <w:pPr>
        <w:pStyle w:val="CommentText"/>
      </w:pPr>
      <w:r>
        <w:rPr>
          <w:rStyle w:val="CommentReference"/>
        </w:rPr>
        <w:annotationRef/>
      </w:r>
      <w:r>
        <w:t>Không còn cái gì hay sao mà đưa cái này ra</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bỏ đi em. Mấy cái định lượng ko có à?</w:t>
      </w:r>
    </w:p>
  </w:comment>
  <w:comment w:id="68" w:author="Trung Van Do" w:date="2022-12-16T15:30:00Z" w:initials="TVD">
    <w:p w14:paraId="362DFF8F" w14:textId="0941CB97" w:rsidR="00654DC0" w:rsidRDefault="00654DC0">
      <w:pPr>
        <w:pStyle w:val="CommentText"/>
      </w:pPr>
      <w:r>
        <w:rPr>
          <w:rStyle w:val="CommentReference"/>
        </w:rPr>
        <w:annotationRef/>
      </w:r>
      <w:r>
        <w:t>Thương mại nhưng đặc thù về dầu nhớt và hóa chất thì liệu có dễ gia nhập ngành ko? Có các tiêu chuẩn khắt khe thì sao, nhất là về hóa chất</w:t>
      </w:r>
    </w:p>
  </w:comment>
  <w:comment w:id="69" w:author="Anh Dieu Hong Tran" w:date="2022-12-16T16:20:00Z" w:initials="EY VN">
    <w:p w14:paraId="08B18B94" w14:textId="647ED2A9" w:rsidR="00D103D7" w:rsidRDefault="00D103D7">
      <w:pPr>
        <w:pStyle w:val="CommentText"/>
      </w:pPr>
      <w:r>
        <w:rPr>
          <w:rStyle w:val="CommentReference"/>
        </w:rPr>
        <w:annotationRef/>
      </w:r>
      <w:r>
        <w:t>Không có các rào cản về kỹ thuật</w:t>
      </w:r>
      <w:r w:rsidR="00D916FD">
        <w:t xml:space="preserve"> ạ</w:t>
      </w:r>
    </w:p>
  </w:comment>
  <w:comment w:id="114" w:author="Trung Van Do" w:date="2022-12-16T15:40:00Z" w:initials="TVD">
    <w:p w14:paraId="225EB089" w14:textId="3EFAA532" w:rsidR="00B7668F" w:rsidRDefault="00B7668F">
      <w:pPr>
        <w:pStyle w:val="CommentText"/>
      </w:pPr>
      <w:r>
        <w:rPr>
          <w:rStyle w:val="CommentReference"/>
        </w:rPr>
        <w:annotationRef/>
      </w:r>
      <w:r>
        <w:t>Thêm thông tin đi, là tài sản đảm bảo cho khoản vay nào bao nhiêu tiền để còn hình dùng được là khoản vay lớn mà giá trị tài sản nhỏ chứ</w:t>
      </w:r>
    </w:p>
  </w:comment>
  <w:comment w:id="125" w:author="Trung Van Do" w:date="2022-12-16T15:41:00Z" w:initials="TVD">
    <w:p w14:paraId="477E47D2" w14:textId="6EB5C7CB" w:rsidR="00B7668F" w:rsidRDefault="00B7668F">
      <w:pPr>
        <w:pStyle w:val="CommentText"/>
      </w:pPr>
      <w:r>
        <w:rPr>
          <w:rStyle w:val="CommentReference"/>
        </w:rPr>
        <w:annotationRef/>
      </w:r>
      <w:r>
        <w:t>Tương ứng với giá đóng cửa của cổ phiếu NVL tại ngày xxx.</w:t>
      </w:r>
    </w:p>
  </w:comment>
  <w:comment w:id="159" w:author="Trung Van Do" w:date="2022-12-16T15:47:00Z" w:initials="TVD">
    <w:p w14:paraId="1BCE38EC" w14:textId="70A3B693" w:rsidR="0046469C" w:rsidRDefault="0046469C">
      <w:pPr>
        <w:pStyle w:val="CommentText"/>
      </w:pPr>
      <w:r>
        <w:rPr>
          <w:rStyle w:val="CommentReference"/>
        </w:rPr>
        <w:annotationRef/>
      </w:r>
      <w:r>
        <w:t>Point ở dưới cho thẻ tín dụng hay là cho vay cá nhân thông thường? ở dưới cứ nói là giấy tờ cho phát hành thẻ tín dụng mà ở trên lại là khách hàng &gt;20 tỷ</w:t>
      </w:r>
    </w:p>
  </w:comment>
  <w:comment w:id="160" w:author="Anh Dieu Hong Tran" w:date="2022-12-16T16:24:00Z" w:initials="EY VN">
    <w:p w14:paraId="161C968B" w14:textId="3AD2766D" w:rsidR="00DD6DC8" w:rsidRDefault="00DD6DC8">
      <w:pPr>
        <w:pStyle w:val="CommentText"/>
      </w:pPr>
      <w:r>
        <w:rPr>
          <w:rStyle w:val="CommentReference"/>
        </w:rPr>
        <w:annotationRef/>
      </w:r>
      <w:r w:rsidR="00662EFD">
        <w:rPr>
          <w:rStyle w:val="CommentReference"/>
        </w:rPr>
        <w:t xml:space="preserve">Point này giống biên bản chi nhánh Sài Gòn, team nêu lên </w:t>
      </w:r>
      <w:r w:rsidR="00DA5938">
        <w:rPr>
          <w:rStyle w:val="CommentReference"/>
        </w:rPr>
        <w: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52B858" w15:done="0"/>
  <w15:commentEx w15:paraId="4A394AA2" w15:paraIdParent="2E52B858" w15:done="0"/>
  <w15:commentEx w15:paraId="613E4E01" w15:done="0"/>
  <w15:commentEx w15:paraId="362DFF8F" w15:done="0"/>
  <w15:commentEx w15:paraId="08B18B94" w15:paraIdParent="362DFF8F" w15:done="0"/>
  <w15:commentEx w15:paraId="225EB089" w15:done="0"/>
  <w15:commentEx w15:paraId="477E47D2" w15:done="0"/>
  <w15:commentEx w15:paraId="1BCE38EC" w15:done="0"/>
  <w15:commentEx w15:paraId="161C968B" w15:paraIdParent="1BCE38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C62" w16cex:dateUtc="2022-12-16T08:25:00Z"/>
  <w16cex:commentExtensible w16cex:durableId="27471928" w16cex:dateUtc="2022-12-16T09:19:00Z"/>
  <w16cex:commentExtensible w16cex:durableId="27470CF3" w16cex:dateUtc="2022-12-16T08:27:00Z"/>
  <w16cex:commentExtensible w16cex:durableId="27470D9C" w16cex:dateUtc="2022-12-16T08:30:00Z"/>
  <w16cex:commentExtensible w16cex:durableId="27471941" w16cex:dateUtc="2022-12-16T09:20:00Z"/>
  <w16cex:commentExtensible w16cex:durableId="27470FE7" w16cex:dateUtc="2022-12-16T08:40:00Z"/>
  <w16cex:commentExtensible w16cex:durableId="27471036" w16cex:dateUtc="2022-12-16T08:41:00Z"/>
  <w16cex:commentExtensible w16cex:durableId="2747119D" w16cex:dateUtc="2022-12-16T08:47:00Z"/>
  <w16cex:commentExtensible w16cex:durableId="27471A22" w16cex:dateUtc="2022-12-16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52B858" w16cid:durableId="27470C62"/>
  <w16cid:commentId w16cid:paraId="4A394AA2" w16cid:durableId="27471928"/>
  <w16cid:commentId w16cid:paraId="613E4E01" w16cid:durableId="27470CF3"/>
  <w16cid:commentId w16cid:paraId="362DFF8F" w16cid:durableId="27470D9C"/>
  <w16cid:commentId w16cid:paraId="08B18B94" w16cid:durableId="27471941"/>
  <w16cid:commentId w16cid:paraId="225EB089" w16cid:durableId="27470FE7"/>
  <w16cid:commentId w16cid:paraId="477E47D2" w16cid:durableId="27471036"/>
  <w16cid:commentId w16cid:paraId="1BCE38EC" w16cid:durableId="2747119D"/>
  <w16cid:commentId w16cid:paraId="161C968B" w16cid:durableId="27471A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DB18C" w14:textId="77777777" w:rsidR="00FC010B" w:rsidRDefault="00FC010B" w:rsidP="000148D3">
      <w:r>
        <w:separator/>
      </w:r>
    </w:p>
  </w:endnote>
  <w:endnote w:type="continuationSeparator" w:id="0">
    <w:p w14:paraId="1F62F8D6" w14:textId="77777777" w:rsidR="00FC010B" w:rsidRDefault="00FC010B" w:rsidP="000148D3">
      <w:r>
        <w:continuationSeparator/>
      </w:r>
    </w:p>
  </w:endnote>
  <w:endnote w:type="continuationNotice" w:id="1">
    <w:p w14:paraId="5DA2BC2B" w14:textId="77777777" w:rsidR="00FC010B" w:rsidRDefault="00FC01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6127" w14:textId="77777777" w:rsidR="0046469C" w:rsidRDefault="004646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507E7" w14:textId="741D0327" w:rsidR="00D9523C" w:rsidRPr="00927219" w:rsidRDefault="00D9523C" w:rsidP="00A13BB1">
    <w:pPr>
      <w:pStyle w:val="Footer"/>
      <w:jc w:val="center"/>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B51A51">
      <w:rPr>
        <w:rFonts w:ascii="Arial" w:hAnsi="Arial" w:cs="Arial"/>
        <w:noProof/>
      </w:rPr>
      <w:t>7</w:t>
    </w:r>
    <w:r w:rsidRPr="00927219">
      <w:rPr>
        <w:rFonts w:ascii="Arial" w:hAnsi="Arial" w:cs="Arial"/>
      </w:rPr>
      <w:fldChar w:fldCharType="end"/>
    </w:r>
  </w:p>
  <w:p w14:paraId="3DDCF917" w14:textId="467528D4" w:rsidR="00D9523C" w:rsidRDefault="0023793B" w:rsidP="00EA0289">
    <w:pPr>
      <w:pStyle w:val="Footer"/>
      <w:tabs>
        <w:tab w:val="clear" w:pos="4680"/>
        <w:tab w:val="clear" w:pos="9360"/>
        <w:tab w:val="left" w:pos="5997"/>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0FBA" w14:textId="77777777" w:rsidR="0046469C" w:rsidRDefault="004646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D5FE" w14:textId="77777777" w:rsidR="000148D3" w:rsidRPr="00927219" w:rsidRDefault="000148D3">
    <w:pPr>
      <w:pStyle w:val="Footer"/>
      <w:jc w:val="right"/>
      <w:rPr>
        <w:rFonts w:ascii="Arial" w:hAnsi="Arial" w:cs="Arial"/>
      </w:rPr>
    </w:pPr>
    <w:r w:rsidRPr="00927219">
      <w:rPr>
        <w:rFonts w:ascii="Arial" w:hAnsi="Arial" w:cs="Arial"/>
      </w:rPr>
      <w:fldChar w:fldCharType="begin"/>
    </w:r>
    <w:r w:rsidRPr="00927219">
      <w:rPr>
        <w:rFonts w:ascii="Arial" w:hAnsi="Arial" w:cs="Arial"/>
      </w:rPr>
      <w:instrText xml:space="preserve"> PAGE   \* MERGEFORMAT </w:instrText>
    </w:r>
    <w:r w:rsidRPr="00927219">
      <w:rPr>
        <w:rFonts w:ascii="Arial" w:hAnsi="Arial" w:cs="Arial"/>
      </w:rPr>
      <w:fldChar w:fldCharType="separate"/>
    </w:r>
    <w:r w:rsidR="00AE10D5">
      <w:rPr>
        <w:rFonts w:ascii="Arial" w:hAnsi="Arial" w:cs="Arial"/>
      </w:rPr>
      <w:t>1</w:t>
    </w:r>
    <w:r w:rsidRPr="00927219">
      <w:rPr>
        <w:rFonts w:ascii="Arial" w:hAnsi="Arial" w:cs="Arial"/>
      </w:rPr>
      <w:fldChar w:fldCharType="end"/>
    </w:r>
  </w:p>
  <w:p w14:paraId="528DD5FF" w14:textId="77777777" w:rsidR="000148D3" w:rsidRDefault="0001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8127" w14:textId="77777777" w:rsidR="00FC010B" w:rsidRDefault="00FC010B" w:rsidP="000148D3">
      <w:r>
        <w:separator/>
      </w:r>
    </w:p>
  </w:footnote>
  <w:footnote w:type="continuationSeparator" w:id="0">
    <w:p w14:paraId="16198CC1" w14:textId="77777777" w:rsidR="00FC010B" w:rsidRDefault="00FC010B" w:rsidP="000148D3">
      <w:r>
        <w:continuationSeparator/>
      </w:r>
    </w:p>
  </w:footnote>
  <w:footnote w:type="continuationNotice" w:id="1">
    <w:p w14:paraId="51F229D5" w14:textId="77777777" w:rsidR="00FC010B" w:rsidRDefault="00FC01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441D" w14:textId="77777777" w:rsidR="0046469C" w:rsidRDefault="004646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2105F" w14:textId="77777777" w:rsidR="0046469C" w:rsidRDefault="004646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2003" w14:textId="77777777" w:rsidR="0046469C" w:rsidRDefault="004646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17C29" w14:textId="77777777" w:rsidR="00CB6E70" w:rsidRPr="00BF399B" w:rsidRDefault="00CB6E70" w:rsidP="00BF3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288"/>
    <w:multiLevelType w:val="hybridMultilevel"/>
    <w:tmpl w:val="7C3CA728"/>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 w15:restartNumberingAfterBreak="0">
    <w:nsid w:val="08530396"/>
    <w:multiLevelType w:val="hybridMultilevel"/>
    <w:tmpl w:val="92D0A46C"/>
    <w:lvl w:ilvl="0" w:tplc="AC6EA94A">
      <w:start w:val="1"/>
      <w:numFmt w:val="bullet"/>
      <w:lvlText w:val=""/>
      <w:lvlJc w:val="left"/>
      <w:pPr>
        <w:tabs>
          <w:tab w:val="num" w:pos="720"/>
        </w:tabs>
        <w:ind w:left="720" w:hanging="360"/>
      </w:pPr>
      <w:rPr>
        <w:rFonts w:ascii="Wingdings" w:hAnsi="Wingdings" w:hint="default"/>
        <w:color w:val="FF0000"/>
      </w:rPr>
    </w:lvl>
    <w:lvl w:ilvl="1" w:tplc="04090007">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83644"/>
    <w:multiLevelType w:val="hybridMultilevel"/>
    <w:tmpl w:val="19343880"/>
    <w:lvl w:ilvl="0" w:tplc="419204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6768E"/>
    <w:multiLevelType w:val="hybridMultilevel"/>
    <w:tmpl w:val="7758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012EB"/>
    <w:multiLevelType w:val="hybridMultilevel"/>
    <w:tmpl w:val="047ED7F0"/>
    <w:lvl w:ilvl="0" w:tplc="E87EEA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FE04C5"/>
    <w:multiLevelType w:val="hybridMultilevel"/>
    <w:tmpl w:val="6810CA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452F2F"/>
    <w:multiLevelType w:val="hybridMultilevel"/>
    <w:tmpl w:val="EBDA941E"/>
    <w:lvl w:ilvl="0" w:tplc="E6A6201A">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FC753E"/>
    <w:multiLevelType w:val="multilevel"/>
    <w:tmpl w:val="7C3CA728"/>
    <w:lvl w:ilvl="0">
      <w:start w:val="1"/>
      <w:numFmt w:val="bullet"/>
      <w:lvlText w:val=""/>
      <w:lvlJc w:val="left"/>
      <w:pPr>
        <w:tabs>
          <w:tab w:val="num" w:pos="789"/>
        </w:tabs>
        <w:ind w:left="789" w:hanging="360"/>
      </w:pPr>
      <w:rPr>
        <w:rFonts w:ascii="Symbol" w:hAnsi="Symbol"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8" w15:restartNumberingAfterBreak="0">
    <w:nsid w:val="1A933149"/>
    <w:multiLevelType w:val="hybridMultilevel"/>
    <w:tmpl w:val="1526B274"/>
    <w:lvl w:ilvl="0" w:tplc="0F488724">
      <w:start w:val="5"/>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9" w15:restartNumberingAfterBreak="0">
    <w:nsid w:val="1CF802B9"/>
    <w:multiLevelType w:val="hybridMultilevel"/>
    <w:tmpl w:val="6660CB36"/>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0" w15:restartNumberingAfterBreak="0">
    <w:nsid w:val="1F3E3448"/>
    <w:multiLevelType w:val="multilevel"/>
    <w:tmpl w:val="553EA9DA"/>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11" w15:restartNumberingAfterBreak="0">
    <w:nsid w:val="20580567"/>
    <w:multiLevelType w:val="hybridMultilevel"/>
    <w:tmpl w:val="85B4E360"/>
    <w:lvl w:ilvl="0" w:tplc="439410D8">
      <w:numFmt w:val="bullet"/>
      <w:lvlText w:val=""/>
      <w:lvlJc w:val="left"/>
      <w:pPr>
        <w:ind w:left="754" w:hanging="360"/>
      </w:pPr>
      <w:rPr>
        <w:rFonts w:ascii="Wingdings" w:eastAsia="Calibri" w:hAnsi="Wingdings" w:cs="Aria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2" w15:restartNumberingAfterBreak="0">
    <w:nsid w:val="2C4466EA"/>
    <w:multiLevelType w:val="hybridMultilevel"/>
    <w:tmpl w:val="594080F0"/>
    <w:lvl w:ilvl="0" w:tplc="1BE6BC02">
      <w:start w:val="1"/>
      <w:numFmt w:val="bullet"/>
      <w:lvlText w:val=""/>
      <w:lvlJc w:val="left"/>
      <w:pPr>
        <w:tabs>
          <w:tab w:val="num" w:pos="1440"/>
        </w:tabs>
        <w:ind w:left="1440" w:hanging="36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cs="Courier New"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A51C5C"/>
    <w:multiLevelType w:val="hybridMultilevel"/>
    <w:tmpl w:val="C8C6E4E0"/>
    <w:lvl w:ilvl="0" w:tplc="AC6EA94A">
      <w:start w:val="1"/>
      <w:numFmt w:val="bullet"/>
      <w:lvlText w:val=""/>
      <w:lvlJc w:val="left"/>
      <w:pPr>
        <w:tabs>
          <w:tab w:val="num" w:pos="720"/>
        </w:tabs>
        <w:ind w:left="720" w:hanging="360"/>
      </w:pPr>
      <w:rPr>
        <w:rFonts w:ascii="Wingdings" w:hAnsi="Wingdings" w:hint="default"/>
        <w:color w:val="FF0000"/>
      </w:rPr>
    </w:lvl>
    <w:lvl w:ilvl="1" w:tplc="0F488724">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085404"/>
    <w:multiLevelType w:val="hybridMultilevel"/>
    <w:tmpl w:val="C220BF0A"/>
    <w:lvl w:ilvl="0" w:tplc="A7B09352">
      <w:start w:val="3"/>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26FDE"/>
    <w:multiLevelType w:val="hybridMultilevel"/>
    <w:tmpl w:val="B5D2AFC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16" w15:restartNumberingAfterBreak="0">
    <w:nsid w:val="40E268A4"/>
    <w:multiLevelType w:val="hybridMultilevel"/>
    <w:tmpl w:val="4DE4B658"/>
    <w:lvl w:ilvl="0" w:tplc="FA089AF0">
      <w:start w:val="1"/>
      <w:numFmt w:val="upperLetter"/>
      <w:lvlText w:val="%1."/>
      <w:lvlJc w:val="left"/>
      <w:pPr>
        <w:ind w:left="135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521BEE"/>
    <w:multiLevelType w:val="hybridMultilevel"/>
    <w:tmpl w:val="730E6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449A7"/>
    <w:multiLevelType w:val="hybridMultilevel"/>
    <w:tmpl w:val="839A2BFE"/>
    <w:lvl w:ilvl="0" w:tplc="0409000F">
      <w:start w:val="1"/>
      <w:numFmt w:val="decimal"/>
      <w:lvlText w:val="%1."/>
      <w:lvlJc w:val="left"/>
      <w:pPr>
        <w:tabs>
          <w:tab w:val="num" w:pos="706"/>
        </w:tabs>
        <w:ind w:left="706" w:hanging="360"/>
      </w:pPr>
    </w:lvl>
    <w:lvl w:ilvl="1" w:tplc="04090019" w:tentative="1">
      <w:start w:val="1"/>
      <w:numFmt w:val="lowerLetter"/>
      <w:lvlText w:val="%2."/>
      <w:lvlJc w:val="left"/>
      <w:pPr>
        <w:tabs>
          <w:tab w:val="num" w:pos="1426"/>
        </w:tabs>
        <w:ind w:left="1426" w:hanging="360"/>
      </w:pPr>
    </w:lvl>
    <w:lvl w:ilvl="2" w:tplc="0409001B" w:tentative="1">
      <w:start w:val="1"/>
      <w:numFmt w:val="lowerRoman"/>
      <w:lvlText w:val="%3."/>
      <w:lvlJc w:val="right"/>
      <w:pPr>
        <w:tabs>
          <w:tab w:val="num" w:pos="2146"/>
        </w:tabs>
        <w:ind w:left="2146" w:hanging="180"/>
      </w:pPr>
    </w:lvl>
    <w:lvl w:ilvl="3" w:tplc="0409000F" w:tentative="1">
      <w:start w:val="1"/>
      <w:numFmt w:val="decimal"/>
      <w:lvlText w:val="%4."/>
      <w:lvlJc w:val="left"/>
      <w:pPr>
        <w:tabs>
          <w:tab w:val="num" w:pos="2866"/>
        </w:tabs>
        <w:ind w:left="2866" w:hanging="360"/>
      </w:pPr>
    </w:lvl>
    <w:lvl w:ilvl="4" w:tplc="04090019" w:tentative="1">
      <w:start w:val="1"/>
      <w:numFmt w:val="lowerLetter"/>
      <w:lvlText w:val="%5."/>
      <w:lvlJc w:val="left"/>
      <w:pPr>
        <w:tabs>
          <w:tab w:val="num" w:pos="3586"/>
        </w:tabs>
        <w:ind w:left="3586" w:hanging="360"/>
      </w:pPr>
    </w:lvl>
    <w:lvl w:ilvl="5" w:tplc="0409001B" w:tentative="1">
      <w:start w:val="1"/>
      <w:numFmt w:val="lowerRoman"/>
      <w:lvlText w:val="%6."/>
      <w:lvlJc w:val="right"/>
      <w:pPr>
        <w:tabs>
          <w:tab w:val="num" w:pos="4306"/>
        </w:tabs>
        <w:ind w:left="4306" w:hanging="180"/>
      </w:pPr>
    </w:lvl>
    <w:lvl w:ilvl="6" w:tplc="0409000F" w:tentative="1">
      <w:start w:val="1"/>
      <w:numFmt w:val="decimal"/>
      <w:lvlText w:val="%7."/>
      <w:lvlJc w:val="left"/>
      <w:pPr>
        <w:tabs>
          <w:tab w:val="num" w:pos="5026"/>
        </w:tabs>
        <w:ind w:left="5026" w:hanging="360"/>
      </w:pPr>
    </w:lvl>
    <w:lvl w:ilvl="7" w:tplc="04090019" w:tentative="1">
      <w:start w:val="1"/>
      <w:numFmt w:val="lowerLetter"/>
      <w:lvlText w:val="%8."/>
      <w:lvlJc w:val="left"/>
      <w:pPr>
        <w:tabs>
          <w:tab w:val="num" w:pos="5746"/>
        </w:tabs>
        <w:ind w:left="5746" w:hanging="360"/>
      </w:pPr>
    </w:lvl>
    <w:lvl w:ilvl="8" w:tplc="0409001B" w:tentative="1">
      <w:start w:val="1"/>
      <w:numFmt w:val="lowerRoman"/>
      <w:lvlText w:val="%9."/>
      <w:lvlJc w:val="right"/>
      <w:pPr>
        <w:tabs>
          <w:tab w:val="num" w:pos="6466"/>
        </w:tabs>
        <w:ind w:left="6466" w:hanging="180"/>
      </w:pPr>
    </w:lvl>
  </w:abstractNum>
  <w:abstractNum w:abstractNumId="19" w15:restartNumberingAfterBreak="0">
    <w:nsid w:val="421C7672"/>
    <w:multiLevelType w:val="hybridMultilevel"/>
    <w:tmpl w:val="9D16D1DC"/>
    <w:lvl w:ilvl="0" w:tplc="05DAB68E">
      <w:start w:val="1"/>
      <w:numFmt w:val="bullet"/>
      <w:lvlText w:val="►"/>
      <w:lvlJc w:val="left"/>
      <w:pPr>
        <w:ind w:left="1440" w:hanging="360"/>
      </w:pPr>
      <w:rPr>
        <w:rFonts w:ascii="Times New Roman" w:hAnsi="Times New Roman" w:cs="Times New Roman" w:hint="default"/>
        <w:b w:val="0"/>
        <w:i w:val="0"/>
        <w:color w:val="FFE600"/>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336A7C"/>
    <w:multiLevelType w:val="hybridMultilevel"/>
    <w:tmpl w:val="B14E8F9E"/>
    <w:lvl w:ilvl="0" w:tplc="74BCE402">
      <w:numFmt w:val="bullet"/>
      <w:lvlText w:val="-"/>
      <w:lvlJc w:val="left"/>
      <w:pPr>
        <w:ind w:left="1140" w:hanging="360"/>
      </w:pPr>
      <w:rPr>
        <w:rFonts w:ascii="Arial" w:eastAsia="Times New Roman"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426A1CB4"/>
    <w:multiLevelType w:val="hybridMultilevel"/>
    <w:tmpl w:val="D96C878E"/>
    <w:lvl w:ilvl="0" w:tplc="0409000B">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22" w15:restartNumberingAfterBreak="0">
    <w:nsid w:val="44262162"/>
    <w:multiLevelType w:val="hybridMultilevel"/>
    <w:tmpl w:val="949C87EC"/>
    <w:lvl w:ilvl="0" w:tplc="C7C67338">
      <w:start w:val="1"/>
      <w:numFmt w:val="bullet"/>
      <w:lvlText w:val=""/>
      <w:lvlJc w:val="left"/>
      <w:pPr>
        <w:ind w:left="1593" w:hanging="360"/>
      </w:pPr>
      <w:rPr>
        <w:rFonts w:ascii="Wingdings" w:hAnsi="Wingdings" w:hint="default"/>
        <w:b w:val="0"/>
        <w:i w:val="0"/>
        <w:color w:val="auto"/>
        <w:sz w:val="18"/>
        <w:szCs w:val="18"/>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23" w15:restartNumberingAfterBreak="0">
    <w:nsid w:val="473D3FE0"/>
    <w:multiLevelType w:val="hybridMultilevel"/>
    <w:tmpl w:val="D714AA90"/>
    <w:lvl w:ilvl="0" w:tplc="D19AB1E4">
      <w:start w:val="1"/>
      <w:numFmt w:val="upperLetter"/>
      <w:lvlText w:val="%1."/>
      <w:lvlJc w:val="left"/>
      <w:pPr>
        <w:tabs>
          <w:tab w:val="num" w:pos="720"/>
        </w:tabs>
        <w:ind w:left="720" w:hanging="360"/>
      </w:pPr>
      <w:rPr>
        <w:rFonts w:hint="default"/>
      </w:rPr>
    </w:lvl>
    <w:lvl w:ilvl="1" w:tplc="F78AFC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F97061"/>
    <w:multiLevelType w:val="hybridMultilevel"/>
    <w:tmpl w:val="1E588F74"/>
    <w:lvl w:ilvl="0" w:tplc="AC6EA94A">
      <w:start w:val="1"/>
      <w:numFmt w:val="bullet"/>
      <w:lvlText w:val=""/>
      <w:lvlJc w:val="left"/>
      <w:pPr>
        <w:tabs>
          <w:tab w:val="num" w:pos="720"/>
        </w:tabs>
        <w:ind w:left="720" w:hanging="360"/>
      </w:pPr>
      <w:rPr>
        <w:rFonts w:ascii="Wingdings" w:hAnsi="Wingdings"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0A0F72"/>
    <w:multiLevelType w:val="hybridMultilevel"/>
    <w:tmpl w:val="9654BA18"/>
    <w:lvl w:ilvl="0" w:tplc="0409000F">
      <w:start w:val="1"/>
      <w:numFmt w:val="decimal"/>
      <w:lvlText w:val="%1."/>
      <w:lvlJc w:val="left"/>
      <w:pPr>
        <w:tabs>
          <w:tab w:val="num" w:pos="789"/>
        </w:tabs>
        <w:ind w:left="789" w:hanging="360"/>
      </w:pPr>
    </w:lvl>
    <w:lvl w:ilvl="1" w:tplc="04090019" w:tentative="1">
      <w:start w:val="1"/>
      <w:numFmt w:val="lowerLetter"/>
      <w:lvlText w:val="%2."/>
      <w:lvlJc w:val="left"/>
      <w:pPr>
        <w:tabs>
          <w:tab w:val="num" w:pos="1509"/>
        </w:tabs>
        <w:ind w:left="1509" w:hanging="360"/>
      </w:pPr>
    </w:lvl>
    <w:lvl w:ilvl="2" w:tplc="0409001B" w:tentative="1">
      <w:start w:val="1"/>
      <w:numFmt w:val="lowerRoman"/>
      <w:lvlText w:val="%3."/>
      <w:lvlJc w:val="right"/>
      <w:pPr>
        <w:tabs>
          <w:tab w:val="num" w:pos="2229"/>
        </w:tabs>
        <w:ind w:left="2229" w:hanging="180"/>
      </w:pPr>
    </w:lvl>
    <w:lvl w:ilvl="3" w:tplc="0409000F" w:tentative="1">
      <w:start w:val="1"/>
      <w:numFmt w:val="decimal"/>
      <w:lvlText w:val="%4."/>
      <w:lvlJc w:val="left"/>
      <w:pPr>
        <w:tabs>
          <w:tab w:val="num" w:pos="2949"/>
        </w:tabs>
        <w:ind w:left="2949" w:hanging="360"/>
      </w:pPr>
    </w:lvl>
    <w:lvl w:ilvl="4" w:tplc="04090019" w:tentative="1">
      <w:start w:val="1"/>
      <w:numFmt w:val="lowerLetter"/>
      <w:lvlText w:val="%5."/>
      <w:lvlJc w:val="left"/>
      <w:pPr>
        <w:tabs>
          <w:tab w:val="num" w:pos="3669"/>
        </w:tabs>
        <w:ind w:left="3669" w:hanging="360"/>
      </w:pPr>
    </w:lvl>
    <w:lvl w:ilvl="5" w:tplc="0409001B" w:tentative="1">
      <w:start w:val="1"/>
      <w:numFmt w:val="lowerRoman"/>
      <w:lvlText w:val="%6."/>
      <w:lvlJc w:val="right"/>
      <w:pPr>
        <w:tabs>
          <w:tab w:val="num" w:pos="4389"/>
        </w:tabs>
        <w:ind w:left="4389" w:hanging="180"/>
      </w:pPr>
    </w:lvl>
    <w:lvl w:ilvl="6" w:tplc="0409000F" w:tentative="1">
      <w:start w:val="1"/>
      <w:numFmt w:val="decimal"/>
      <w:lvlText w:val="%7."/>
      <w:lvlJc w:val="left"/>
      <w:pPr>
        <w:tabs>
          <w:tab w:val="num" w:pos="5109"/>
        </w:tabs>
        <w:ind w:left="5109" w:hanging="360"/>
      </w:pPr>
    </w:lvl>
    <w:lvl w:ilvl="7" w:tplc="04090019" w:tentative="1">
      <w:start w:val="1"/>
      <w:numFmt w:val="lowerLetter"/>
      <w:lvlText w:val="%8."/>
      <w:lvlJc w:val="left"/>
      <w:pPr>
        <w:tabs>
          <w:tab w:val="num" w:pos="5829"/>
        </w:tabs>
        <w:ind w:left="5829" w:hanging="360"/>
      </w:pPr>
    </w:lvl>
    <w:lvl w:ilvl="8" w:tplc="0409001B" w:tentative="1">
      <w:start w:val="1"/>
      <w:numFmt w:val="lowerRoman"/>
      <w:lvlText w:val="%9."/>
      <w:lvlJc w:val="right"/>
      <w:pPr>
        <w:tabs>
          <w:tab w:val="num" w:pos="6549"/>
        </w:tabs>
        <w:ind w:left="6549" w:hanging="180"/>
      </w:pPr>
    </w:lvl>
  </w:abstractNum>
  <w:abstractNum w:abstractNumId="26" w15:restartNumberingAfterBreak="0">
    <w:nsid w:val="51806364"/>
    <w:multiLevelType w:val="hybridMultilevel"/>
    <w:tmpl w:val="594C4BE2"/>
    <w:lvl w:ilvl="0" w:tplc="C4B6F6BE">
      <w:start w:val="657"/>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D402E8"/>
    <w:multiLevelType w:val="hybridMultilevel"/>
    <w:tmpl w:val="553EA9DA"/>
    <w:lvl w:ilvl="0" w:tplc="04090005">
      <w:start w:val="1"/>
      <w:numFmt w:val="bullet"/>
      <w:lvlText w:val=""/>
      <w:lvlJc w:val="left"/>
      <w:pPr>
        <w:tabs>
          <w:tab w:val="num" w:pos="789"/>
        </w:tabs>
        <w:ind w:left="789" w:hanging="360"/>
      </w:pPr>
      <w:rPr>
        <w:rFonts w:ascii="Wingdings" w:hAnsi="Wingdings"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28" w15:restartNumberingAfterBreak="0">
    <w:nsid w:val="52F958CC"/>
    <w:multiLevelType w:val="hybridMultilevel"/>
    <w:tmpl w:val="20FCB54C"/>
    <w:lvl w:ilvl="0" w:tplc="F086D4F4">
      <w:start w:val="1"/>
      <w:numFmt w:val="lowerLetter"/>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15:restartNumberingAfterBreak="0">
    <w:nsid w:val="53121DA0"/>
    <w:multiLevelType w:val="hybridMultilevel"/>
    <w:tmpl w:val="8098AD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921577"/>
    <w:multiLevelType w:val="hybridMultilevel"/>
    <w:tmpl w:val="A9AC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8B709E"/>
    <w:multiLevelType w:val="hybridMultilevel"/>
    <w:tmpl w:val="3C062156"/>
    <w:lvl w:ilvl="0" w:tplc="09ECF132">
      <w:start w:val="1"/>
      <w:numFmt w:val="decimal"/>
      <w:lvlText w:val="%1."/>
      <w:lvlJc w:val="left"/>
      <w:pPr>
        <w:tabs>
          <w:tab w:val="num" w:pos="706"/>
        </w:tabs>
        <w:ind w:left="706" w:hanging="706"/>
      </w:pPr>
      <w:rPr>
        <w:rFonts w:hint="default"/>
      </w:rPr>
    </w:lvl>
    <w:lvl w:ilvl="1" w:tplc="8AE85896">
      <w:start w:val="1"/>
      <w:numFmt w:val="bullet"/>
      <w:lvlText w:val=""/>
      <w:lvlJc w:val="left"/>
      <w:pPr>
        <w:tabs>
          <w:tab w:val="num" w:pos="1440"/>
        </w:tabs>
        <w:ind w:left="1440" w:hanging="360"/>
      </w:pPr>
      <w:rPr>
        <w:rFonts w:ascii="Wingdings" w:hAnsi="Wingdings" w:hint="default"/>
        <w:color w:val="FF0000"/>
        <w:sz w:val="24"/>
        <w:effect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9AD0BBF"/>
    <w:multiLevelType w:val="multilevel"/>
    <w:tmpl w:val="6660CB36"/>
    <w:lvl w:ilvl="0">
      <w:start w:val="1"/>
      <w:numFmt w:val="bullet"/>
      <w:lvlText w:val=""/>
      <w:lvlJc w:val="left"/>
      <w:pPr>
        <w:tabs>
          <w:tab w:val="num" w:pos="789"/>
        </w:tabs>
        <w:ind w:left="789" w:hanging="360"/>
      </w:pPr>
      <w:rPr>
        <w:rFonts w:ascii="Wingdings" w:hAnsi="Wingdings" w:hint="default"/>
      </w:rPr>
    </w:lvl>
    <w:lvl w:ilvl="1">
      <w:start w:val="1"/>
      <w:numFmt w:val="bullet"/>
      <w:lvlText w:val="o"/>
      <w:lvlJc w:val="left"/>
      <w:pPr>
        <w:tabs>
          <w:tab w:val="num" w:pos="1509"/>
        </w:tabs>
        <w:ind w:left="1509" w:hanging="360"/>
      </w:pPr>
      <w:rPr>
        <w:rFonts w:ascii="Courier New" w:hAnsi="Courier New" w:cs="Courier New" w:hint="default"/>
      </w:rPr>
    </w:lvl>
    <w:lvl w:ilvl="2">
      <w:start w:val="1"/>
      <w:numFmt w:val="bullet"/>
      <w:lvlText w:val=""/>
      <w:lvlJc w:val="left"/>
      <w:pPr>
        <w:tabs>
          <w:tab w:val="num" w:pos="2229"/>
        </w:tabs>
        <w:ind w:left="2229" w:hanging="360"/>
      </w:pPr>
      <w:rPr>
        <w:rFonts w:ascii="Wingdings" w:hAnsi="Wingdings" w:hint="default"/>
      </w:rPr>
    </w:lvl>
    <w:lvl w:ilvl="3">
      <w:start w:val="1"/>
      <w:numFmt w:val="bullet"/>
      <w:lvlText w:val=""/>
      <w:lvlJc w:val="left"/>
      <w:pPr>
        <w:tabs>
          <w:tab w:val="num" w:pos="2949"/>
        </w:tabs>
        <w:ind w:left="2949" w:hanging="360"/>
      </w:pPr>
      <w:rPr>
        <w:rFonts w:ascii="Symbol" w:hAnsi="Symbol" w:hint="default"/>
      </w:rPr>
    </w:lvl>
    <w:lvl w:ilvl="4">
      <w:start w:val="1"/>
      <w:numFmt w:val="bullet"/>
      <w:lvlText w:val="o"/>
      <w:lvlJc w:val="left"/>
      <w:pPr>
        <w:tabs>
          <w:tab w:val="num" w:pos="3669"/>
        </w:tabs>
        <w:ind w:left="3669" w:hanging="360"/>
      </w:pPr>
      <w:rPr>
        <w:rFonts w:ascii="Courier New" w:hAnsi="Courier New" w:cs="Courier New" w:hint="default"/>
      </w:rPr>
    </w:lvl>
    <w:lvl w:ilvl="5">
      <w:start w:val="1"/>
      <w:numFmt w:val="bullet"/>
      <w:lvlText w:val=""/>
      <w:lvlJc w:val="left"/>
      <w:pPr>
        <w:tabs>
          <w:tab w:val="num" w:pos="4389"/>
        </w:tabs>
        <w:ind w:left="4389" w:hanging="360"/>
      </w:pPr>
      <w:rPr>
        <w:rFonts w:ascii="Wingdings" w:hAnsi="Wingdings" w:hint="default"/>
      </w:rPr>
    </w:lvl>
    <w:lvl w:ilvl="6">
      <w:start w:val="1"/>
      <w:numFmt w:val="bullet"/>
      <w:lvlText w:val=""/>
      <w:lvlJc w:val="left"/>
      <w:pPr>
        <w:tabs>
          <w:tab w:val="num" w:pos="5109"/>
        </w:tabs>
        <w:ind w:left="5109" w:hanging="360"/>
      </w:pPr>
      <w:rPr>
        <w:rFonts w:ascii="Symbol" w:hAnsi="Symbol" w:hint="default"/>
      </w:rPr>
    </w:lvl>
    <w:lvl w:ilvl="7">
      <w:start w:val="1"/>
      <w:numFmt w:val="bullet"/>
      <w:lvlText w:val="o"/>
      <w:lvlJc w:val="left"/>
      <w:pPr>
        <w:tabs>
          <w:tab w:val="num" w:pos="5829"/>
        </w:tabs>
        <w:ind w:left="5829" w:hanging="360"/>
      </w:pPr>
      <w:rPr>
        <w:rFonts w:ascii="Courier New" w:hAnsi="Courier New" w:cs="Courier New" w:hint="default"/>
      </w:rPr>
    </w:lvl>
    <w:lvl w:ilvl="8">
      <w:start w:val="1"/>
      <w:numFmt w:val="bullet"/>
      <w:lvlText w:val=""/>
      <w:lvlJc w:val="left"/>
      <w:pPr>
        <w:tabs>
          <w:tab w:val="num" w:pos="6549"/>
        </w:tabs>
        <w:ind w:left="6549" w:hanging="360"/>
      </w:pPr>
      <w:rPr>
        <w:rFonts w:ascii="Wingdings" w:hAnsi="Wingdings" w:hint="default"/>
      </w:rPr>
    </w:lvl>
  </w:abstractNum>
  <w:abstractNum w:abstractNumId="33" w15:restartNumberingAfterBreak="0">
    <w:nsid w:val="5A0F4B21"/>
    <w:multiLevelType w:val="hybridMultilevel"/>
    <w:tmpl w:val="EDFEDFA8"/>
    <w:lvl w:ilvl="0" w:tplc="EB3C1F2E">
      <w:start w:val="1"/>
      <w:numFmt w:val="bullet"/>
      <w:lvlText w:val=""/>
      <w:lvlJc w:val="left"/>
      <w:pPr>
        <w:ind w:left="720" w:hanging="360"/>
      </w:pPr>
      <w:rPr>
        <w:rFonts w:ascii="Wingdings" w:hAnsi="Wingdings" w:hint="default"/>
        <w:b w:val="0"/>
        <w:i w:val="0"/>
        <w:color w:val="FFC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822161"/>
    <w:multiLevelType w:val="hybridMultilevel"/>
    <w:tmpl w:val="80747DE0"/>
    <w:lvl w:ilvl="0" w:tplc="48765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D8685D"/>
    <w:multiLevelType w:val="multilevel"/>
    <w:tmpl w:val="594080F0"/>
    <w:lvl w:ilvl="0">
      <w:start w:val="1"/>
      <w:numFmt w:val="bullet"/>
      <w:lvlText w:val=""/>
      <w:lvlJc w:val="left"/>
      <w:pPr>
        <w:tabs>
          <w:tab w:val="num" w:pos="1440"/>
        </w:tabs>
        <w:ind w:left="144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color w:val="FF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087F2E"/>
    <w:multiLevelType w:val="hybridMultilevel"/>
    <w:tmpl w:val="B3DC720E"/>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7" w15:restartNumberingAfterBreak="0">
    <w:nsid w:val="663841B7"/>
    <w:multiLevelType w:val="hybridMultilevel"/>
    <w:tmpl w:val="75EA1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181B1C"/>
    <w:multiLevelType w:val="hybridMultilevel"/>
    <w:tmpl w:val="4E5698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FBF3FA6"/>
    <w:multiLevelType w:val="hybridMultilevel"/>
    <w:tmpl w:val="7084FC96"/>
    <w:lvl w:ilvl="0" w:tplc="ED2A1BEC">
      <w:numFmt w:val="bullet"/>
      <w:lvlText w:val="-"/>
      <w:lvlJc w:val="left"/>
      <w:pPr>
        <w:ind w:left="394" w:hanging="360"/>
      </w:pPr>
      <w:rPr>
        <w:rFonts w:ascii="Arial" w:eastAsia="Times New Roman" w:hAnsi="Arial" w:cs="Arial"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40" w15:restartNumberingAfterBreak="0">
    <w:nsid w:val="704256D0"/>
    <w:multiLevelType w:val="hybridMultilevel"/>
    <w:tmpl w:val="0CC4319A"/>
    <w:lvl w:ilvl="0" w:tplc="6B3C63B8">
      <w:start w:val="15"/>
      <w:numFmt w:val="bullet"/>
      <w:lvlText w:val="-"/>
      <w:lvlJc w:val="left"/>
      <w:pPr>
        <w:tabs>
          <w:tab w:val="num" w:pos="706"/>
        </w:tabs>
        <w:ind w:left="706" w:hanging="360"/>
      </w:pPr>
      <w:rPr>
        <w:rFonts w:ascii="Times New Roman" w:eastAsia="Times New Roman" w:hAnsi="Times New Roman" w:cs="Times New Roman" w:hint="default"/>
      </w:rPr>
    </w:lvl>
    <w:lvl w:ilvl="1" w:tplc="04090003" w:tentative="1">
      <w:start w:val="1"/>
      <w:numFmt w:val="bullet"/>
      <w:lvlText w:val="o"/>
      <w:lvlJc w:val="left"/>
      <w:pPr>
        <w:tabs>
          <w:tab w:val="num" w:pos="1426"/>
        </w:tabs>
        <w:ind w:left="1426" w:hanging="360"/>
      </w:pPr>
      <w:rPr>
        <w:rFonts w:ascii="Courier New" w:hAnsi="Courier New" w:cs="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cs="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cs="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41" w15:restartNumberingAfterBreak="0">
    <w:nsid w:val="717B4CE3"/>
    <w:multiLevelType w:val="hybridMultilevel"/>
    <w:tmpl w:val="56B4CE20"/>
    <w:lvl w:ilvl="0" w:tplc="134E0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7706C0"/>
    <w:multiLevelType w:val="hybridMultilevel"/>
    <w:tmpl w:val="5F0A91C0"/>
    <w:lvl w:ilvl="0" w:tplc="1BE6BC02">
      <w:start w:val="1"/>
      <w:numFmt w:val="bullet"/>
      <w:lvlText w:val=""/>
      <w:lvlJc w:val="left"/>
      <w:pPr>
        <w:tabs>
          <w:tab w:val="num" w:pos="1440"/>
        </w:tabs>
        <w:ind w:left="1440" w:hanging="360"/>
      </w:pPr>
      <w:rPr>
        <w:rFonts w:ascii="Symbol" w:hAnsi="Symbol" w:hint="default"/>
        <w:color w:val="FF0000"/>
      </w:rPr>
    </w:lvl>
    <w:lvl w:ilvl="1" w:tplc="04090001">
      <w:start w:val="1"/>
      <w:numFmt w:val="bullet"/>
      <w:lvlText w:val=""/>
      <w:lvlJc w:val="left"/>
      <w:pPr>
        <w:tabs>
          <w:tab w:val="num" w:pos="1440"/>
        </w:tabs>
        <w:ind w:left="1440" w:hanging="360"/>
      </w:pPr>
      <w:rPr>
        <w:rFonts w:ascii="Symbol" w:hAnsi="Symbol"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F737C6"/>
    <w:multiLevelType w:val="hybridMultilevel"/>
    <w:tmpl w:val="3E744856"/>
    <w:lvl w:ilvl="0" w:tplc="32C4DA6E">
      <w:start w:val="3"/>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4" w15:restartNumberingAfterBreak="0">
    <w:nsid w:val="7BAC55D2"/>
    <w:multiLevelType w:val="hybridMultilevel"/>
    <w:tmpl w:val="B4FA4984"/>
    <w:lvl w:ilvl="0" w:tplc="FE76A21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8E6FD5"/>
    <w:multiLevelType w:val="multilevel"/>
    <w:tmpl w:val="C8C6E4E0"/>
    <w:lvl w:ilvl="0">
      <w:start w:val="1"/>
      <w:numFmt w:val="bullet"/>
      <w:lvlText w:val=""/>
      <w:lvlJc w:val="left"/>
      <w:pPr>
        <w:tabs>
          <w:tab w:val="num" w:pos="720"/>
        </w:tabs>
        <w:ind w:left="720" w:hanging="360"/>
      </w:pPr>
      <w:rPr>
        <w:rFonts w:ascii="Wingdings" w:hAnsi="Wingdings" w:hint="default"/>
        <w:color w:val="FF0000"/>
      </w:rPr>
    </w:lvl>
    <w:lvl w:ilvl="1">
      <w:start w:val="5"/>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8"/>
  </w:num>
  <w:num w:numId="3">
    <w:abstractNumId w:val="31"/>
  </w:num>
  <w:num w:numId="4">
    <w:abstractNumId w:val="13"/>
  </w:num>
  <w:num w:numId="5">
    <w:abstractNumId w:val="24"/>
  </w:num>
  <w:num w:numId="6">
    <w:abstractNumId w:val="45"/>
  </w:num>
  <w:num w:numId="7">
    <w:abstractNumId w:val="1"/>
  </w:num>
  <w:num w:numId="8">
    <w:abstractNumId w:val="40"/>
  </w:num>
  <w:num w:numId="9">
    <w:abstractNumId w:val="29"/>
  </w:num>
  <w:num w:numId="10">
    <w:abstractNumId w:val="12"/>
  </w:num>
  <w:num w:numId="11">
    <w:abstractNumId w:val="35"/>
  </w:num>
  <w:num w:numId="12">
    <w:abstractNumId w:val="42"/>
  </w:num>
  <w:num w:numId="13">
    <w:abstractNumId w:val="15"/>
  </w:num>
  <w:num w:numId="14">
    <w:abstractNumId w:val="37"/>
  </w:num>
  <w:num w:numId="15">
    <w:abstractNumId w:val="0"/>
  </w:num>
  <w:num w:numId="16">
    <w:abstractNumId w:val="7"/>
  </w:num>
  <w:num w:numId="17">
    <w:abstractNumId w:val="9"/>
  </w:num>
  <w:num w:numId="18">
    <w:abstractNumId w:val="32"/>
  </w:num>
  <w:num w:numId="19">
    <w:abstractNumId w:val="27"/>
  </w:num>
  <w:num w:numId="20">
    <w:abstractNumId w:val="10"/>
  </w:num>
  <w:num w:numId="21">
    <w:abstractNumId w:val="36"/>
  </w:num>
  <w:num w:numId="22">
    <w:abstractNumId w:val="25"/>
  </w:num>
  <w:num w:numId="23">
    <w:abstractNumId w:val="5"/>
  </w:num>
  <w:num w:numId="24">
    <w:abstractNumId w:val="3"/>
  </w:num>
  <w:num w:numId="25">
    <w:abstractNumId w:val="20"/>
  </w:num>
  <w:num w:numId="26">
    <w:abstractNumId w:val="6"/>
  </w:num>
  <w:num w:numId="27">
    <w:abstractNumId w:val="16"/>
  </w:num>
  <w:num w:numId="28">
    <w:abstractNumId w:val="34"/>
  </w:num>
  <w:num w:numId="29">
    <w:abstractNumId w:val="44"/>
  </w:num>
  <w:num w:numId="30">
    <w:abstractNumId w:val="33"/>
  </w:num>
  <w:num w:numId="31">
    <w:abstractNumId w:val="19"/>
  </w:num>
  <w:num w:numId="32">
    <w:abstractNumId w:val="38"/>
  </w:num>
  <w:num w:numId="33">
    <w:abstractNumId w:val="30"/>
  </w:num>
  <w:num w:numId="34">
    <w:abstractNumId w:val="22"/>
  </w:num>
  <w:num w:numId="35">
    <w:abstractNumId w:val="14"/>
  </w:num>
  <w:num w:numId="36">
    <w:abstractNumId w:val="39"/>
  </w:num>
  <w:num w:numId="37">
    <w:abstractNumId w:val="21"/>
  </w:num>
  <w:num w:numId="38">
    <w:abstractNumId w:val="8"/>
  </w:num>
  <w:num w:numId="39">
    <w:abstractNumId w:val="11"/>
  </w:num>
  <w:num w:numId="40">
    <w:abstractNumId w:val="28"/>
  </w:num>
  <w:num w:numId="41">
    <w:abstractNumId w:val="41"/>
  </w:num>
  <w:num w:numId="42">
    <w:abstractNumId w:val="17"/>
  </w:num>
  <w:num w:numId="43">
    <w:abstractNumId w:val="2"/>
  </w:num>
  <w:num w:numId="44">
    <w:abstractNumId w:val="4"/>
  </w:num>
  <w:num w:numId="45">
    <w:abstractNumId w:val="43"/>
  </w:num>
  <w:num w:numId="4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h Dieu Hong Tran">
    <w15:presenceInfo w15:providerId="None" w15:userId="Anh Dieu Hong Tran"/>
  </w15:person>
  <w15:person w15:author="Trung Van Do">
    <w15:presenceInfo w15:providerId="AD" w15:userId="S::Trung.Van.Do@vn.ey.com::a84a5a01-cf1a-46ac-bcf9-fc3fd96e9a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A1"/>
    <w:rsid w:val="0000018E"/>
    <w:rsid w:val="00001F46"/>
    <w:rsid w:val="00002A3E"/>
    <w:rsid w:val="00002AF8"/>
    <w:rsid w:val="0000387F"/>
    <w:rsid w:val="00004044"/>
    <w:rsid w:val="000046A1"/>
    <w:rsid w:val="000046C0"/>
    <w:rsid w:val="000076E5"/>
    <w:rsid w:val="000079EA"/>
    <w:rsid w:val="0001114E"/>
    <w:rsid w:val="00012980"/>
    <w:rsid w:val="00012B2A"/>
    <w:rsid w:val="00013BAC"/>
    <w:rsid w:val="000141F0"/>
    <w:rsid w:val="000144ED"/>
    <w:rsid w:val="000148D3"/>
    <w:rsid w:val="00014C52"/>
    <w:rsid w:val="00015B91"/>
    <w:rsid w:val="00015BBA"/>
    <w:rsid w:val="00022B72"/>
    <w:rsid w:val="00022FA6"/>
    <w:rsid w:val="00023838"/>
    <w:rsid w:val="000239B5"/>
    <w:rsid w:val="000239D3"/>
    <w:rsid w:val="00023A06"/>
    <w:rsid w:val="0002500C"/>
    <w:rsid w:val="000263FA"/>
    <w:rsid w:val="00026563"/>
    <w:rsid w:val="0003049F"/>
    <w:rsid w:val="00035912"/>
    <w:rsid w:val="000402D2"/>
    <w:rsid w:val="0004219B"/>
    <w:rsid w:val="00042316"/>
    <w:rsid w:val="00042928"/>
    <w:rsid w:val="00042D10"/>
    <w:rsid w:val="00042E4D"/>
    <w:rsid w:val="00043CBE"/>
    <w:rsid w:val="000442E3"/>
    <w:rsid w:val="0004431B"/>
    <w:rsid w:val="0004455A"/>
    <w:rsid w:val="00044847"/>
    <w:rsid w:val="00045502"/>
    <w:rsid w:val="000457B2"/>
    <w:rsid w:val="00045EBB"/>
    <w:rsid w:val="00045F9C"/>
    <w:rsid w:val="00046D64"/>
    <w:rsid w:val="00050176"/>
    <w:rsid w:val="00050EF9"/>
    <w:rsid w:val="0005103F"/>
    <w:rsid w:val="00051EDC"/>
    <w:rsid w:val="00051FC4"/>
    <w:rsid w:val="00052795"/>
    <w:rsid w:val="00054603"/>
    <w:rsid w:val="00054B67"/>
    <w:rsid w:val="00055FE4"/>
    <w:rsid w:val="00056EBC"/>
    <w:rsid w:val="00057986"/>
    <w:rsid w:val="00057CAE"/>
    <w:rsid w:val="000602ED"/>
    <w:rsid w:val="000623EC"/>
    <w:rsid w:val="000624A2"/>
    <w:rsid w:val="00062BD1"/>
    <w:rsid w:val="00065C39"/>
    <w:rsid w:val="00067264"/>
    <w:rsid w:val="00067A25"/>
    <w:rsid w:val="00067FA7"/>
    <w:rsid w:val="000713C6"/>
    <w:rsid w:val="0007192F"/>
    <w:rsid w:val="0007251A"/>
    <w:rsid w:val="00074385"/>
    <w:rsid w:val="00074F5B"/>
    <w:rsid w:val="00075A63"/>
    <w:rsid w:val="00075C8B"/>
    <w:rsid w:val="0007725A"/>
    <w:rsid w:val="0007745B"/>
    <w:rsid w:val="000776FD"/>
    <w:rsid w:val="00077995"/>
    <w:rsid w:val="0008067F"/>
    <w:rsid w:val="000815DF"/>
    <w:rsid w:val="0008290E"/>
    <w:rsid w:val="00082C66"/>
    <w:rsid w:val="0008481A"/>
    <w:rsid w:val="00085507"/>
    <w:rsid w:val="00085CE5"/>
    <w:rsid w:val="0008622F"/>
    <w:rsid w:val="00086725"/>
    <w:rsid w:val="00087602"/>
    <w:rsid w:val="00087C04"/>
    <w:rsid w:val="00090398"/>
    <w:rsid w:val="00091F63"/>
    <w:rsid w:val="00092415"/>
    <w:rsid w:val="00093259"/>
    <w:rsid w:val="000933FE"/>
    <w:rsid w:val="000938A4"/>
    <w:rsid w:val="0009444E"/>
    <w:rsid w:val="00095194"/>
    <w:rsid w:val="00097348"/>
    <w:rsid w:val="0009734E"/>
    <w:rsid w:val="00097DE2"/>
    <w:rsid w:val="000A03A6"/>
    <w:rsid w:val="000A28C8"/>
    <w:rsid w:val="000A2C79"/>
    <w:rsid w:val="000A3A5A"/>
    <w:rsid w:val="000A4218"/>
    <w:rsid w:val="000A4B8A"/>
    <w:rsid w:val="000A503B"/>
    <w:rsid w:val="000A5A7A"/>
    <w:rsid w:val="000A5B27"/>
    <w:rsid w:val="000A6495"/>
    <w:rsid w:val="000A6F63"/>
    <w:rsid w:val="000A7A85"/>
    <w:rsid w:val="000B0029"/>
    <w:rsid w:val="000B0320"/>
    <w:rsid w:val="000B03EC"/>
    <w:rsid w:val="000B1097"/>
    <w:rsid w:val="000B4C4B"/>
    <w:rsid w:val="000B5D39"/>
    <w:rsid w:val="000C125A"/>
    <w:rsid w:val="000C44D9"/>
    <w:rsid w:val="000C4EDD"/>
    <w:rsid w:val="000C699E"/>
    <w:rsid w:val="000C72FF"/>
    <w:rsid w:val="000C7A50"/>
    <w:rsid w:val="000D2863"/>
    <w:rsid w:val="000D48FC"/>
    <w:rsid w:val="000D7CAD"/>
    <w:rsid w:val="000E03F9"/>
    <w:rsid w:val="000E0629"/>
    <w:rsid w:val="000E0F6B"/>
    <w:rsid w:val="000E15BB"/>
    <w:rsid w:val="000E1BA4"/>
    <w:rsid w:val="000E2167"/>
    <w:rsid w:val="000E2972"/>
    <w:rsid w:val="000E320D"/>
    <w:rsid w:val="000E3A1D"/>
    <w:rsid w:val="000E40ED"/>
    <w:rsid w:val="000E453C"/>
    <w:rsid w:val="000E4DD5"/>
    <w:rsid w:val="000E7FF9"/>
    <w:rsid w:val="000F29B6"/>
    <w:rsid w:val="000F3070"/>
    <w:rsid w:val="000F3D60"/>
    <w:rsid w:val="000F3DFA"/>
    <w:rsid w:val="000F5068"/>
    <w:rsid w:val="000F5465"/>
    <w:rsid w:val="000F5D14"/>
    <w:rsid w:val="000F712B"/>
    <w:rsid w:val="00100769"/>
    <w:rsid w:val="00101139"/>
    <w:rsid w:val="00101393"/>
    <w:rsid w:val="0010383C"/>
    <w:rsid w:val="00103840"/>
    <w:rsid w:val="001056EC"/>
    <w:rsid w:val="00105DF7"/>
    <w:rsid w:val="0010651F"/>
    <w:rsid w:val="00106A07"/>
    <w:rsid w:val="001072A8"/>
    <w:rsid w:val="00110214"/>
    <w:rsid w:val="001106F1"/>
    <w:rsid w:val="001138F0"/>
    <w:rsid w:val="001139AA"/>
    <w:rsid w:val="001144A6"/>
    <w:rsid w:val="0011493C"/>
    <w:rsid w:val="00114B7F"/>
    <w:rsid w:val="00114DC4"/>
    <w:rsid w:val="00114DD0"/>
    <w:rsid w:val="00116243"/>
    <w:rsid w:val="00117211"/>
    <w:rsid w:val="00122301"/>
    <w:rsid w:val="001223F8"/>
    <w:rsid w:val="00123744"/>
    <w:rsid w:val="00123936"/>
    <w:rsid w:val="00125396"/>
    <w:rsid w:val="00126948"/>
    <w:rsid w:val="00126FA4"/>
    <w:rsid w:val="00131863"/>
    <w:rsid w:val="001339BE"/>
    <w:rsid w:val="00134C3C"/>
    <w:rsid w:val="00135105"/>
    <w:rsid w:val="00135FC4"/>
    <w:rsid w:val="0014065E"/>
    <w:rsid w:val="0014127D"/>
    <w:rsid w:val="00141EB2"/>
    <w:rsid w:val="00144F8E"/>
    <w:rsid w:val="0014748F"/>
    <w:rsid w:val="00147566"/>
    <w:rsid w:val="00151195"/>
    <w:rsid w:val="0015162B"/>
    <w:rsid w:val="001516AA"/>
    <w:rsid w:val="00151874"/>
    <w:rsid w:val="00151C33"/>
    <w:rsid w:val="001521C8"/>
    <w:rsid w:val="00152D91"/>
    <w:rsid w:val="00153F6F"/>
    <w:rsid w:val="00154487"/>
    <w:rsid w:val="00155AA1"/>
    <w:rsid w:val="0015604F"/>
    <w:rsid w:val="001570E8"/>
    <w:rsid w:val="00160D98"/>
    <w:rsid w:val="00161436"/>
    <w:rsid w:val="001644AF"/>
    <w:rsid w:val="001647EC"/>
    <w:rsid w:val="0016540D"/>
    <w:rsid w:val="001655E1"/>
    <w:rsid w:val="001659AD"/>
    <w:rsid w:val="00167872"/>
    <w:rsid w:val="00170C35"/>
    <w:rsid w:val="00172378"/>
    <w:rsid w:val="00173302"/>
    <w:rsid w:val="00176A2C"/>
    <w:rsid w:val="0018015C"/>
    <w:rsid w:val="001808FD"/>
    <w:rsid w:val="00180C0D"/>
    <w:rsid w:val="00181487"/>
    <w:rsid w:val="001816E8"/>
    <w:rsid w:val="00181F4A"/>
    <w:rsid w:val="00182FB6"/>
    <w:rsid w:val="00183429"/>
    <w:rsid w:val="00183F08"/>
    <w:rsid w:val="00184276"/>
    <w:rsid w:val="001843E4"/>
    <w:rsid w:val="00186B18"/>
    <w:rsid w:val="00186C7B"/>
    <w:rsid w:val="00187DF8"/>
    <w:rsid w:val="0019038E"/>
    <w:rsid w:val="0019141A"/>
    <w:rsid w:val="00192205"/>
    <w:rsid w:val="0019323A"/>
    <w:rsid w:val="001935E4"/>
    <w:rsid w:val="00194E9D"/>
    <w:rsid w:val="00195C4C"/>
    <w:rsid w:val="00195DB5"/>
    <w:rsid w:val="00195E72"/>
    <w:rsid w:val="00196525"/>
    <w:rsid w:val="001975A3"/>
    <w:rsid w:val="001A0F74"/>
    <w:rsid w:val="001A1396"/>
    <w:rsid w:val="001A2762"/>
    <w:rsid w:val="001A38B9"/>
    <w:rsid w:val="001A53D0"/>
    <w:rsid w:val="001A59F0"/>
    <w:rsid w:val="001A689A"/>
    <w:rsid w:val="001A74F3"/>
    <w:rsid w:val="001B07A3"/>
    <w:rsid w:val="001B1CD0"/>
    <w:rsid w:val="001B2170"/>
    <w:rsid w:val="001B2781"/>
    <w:rsid w:val="001B2DA6"/>
    <w:rsid w:val="001B30D2"/>
    <w:rsid w:val="001B30DC"/>
    <w:rsid w:val="001B3A01"/>
    <w:rsid w:val="001B4429"/>
    <w:rsid w:val="001C0B84"/>
    <w:rsid w:val="001C0B98"/>
    <w:rsid w:val="001C17BC"/>
    <w:rsid w:val="001C1DF9"/>
    <w:rsid w:val="001C23D3"/>
    <w:rsid w:val="001C2942"/>
    <w:rsid w:val="001C29FE"/>
    <w:rsid w:val="001C3EA6"/>
    <w:rsid w:val="001C58CE"/>
    <w:rsid w:val="001C6610"/>
    <w:rsid w:val="001C67F2"/>
    <w:rsid w:val="001C6CB4"/>
    <w:rsid w:val="001C6EF1"/>
    <w:rsid w:val="001C7071"/>
    <w:rsid w:val="001D07FA"/>
    <w:rsid w:val="001D094E"/>
    <w:rsid w:val="001D09AC"/>
    <w:rsid w:val="001D12E7"/>
    <w:rsid w:val="001D167E"/>
    <w:rsid w:val="001D1B23"/>
    <w:rsid w:val="001D1EF4"/>
    <w:rsid w:val="001D27F9"/>
    <w:rsid w:val="001D319C"/>
    <w:rsid w:val="001D3672"/>
    <w:rsid w:val="001D3E61"/>
    <w:rsid w:val="001D671E"/>
    <w:rsid w:val="001D7635"/>
    <w:rsid w:val="001E16D4"/>
    <w:rsid w:val="001E24BA"/>
    <w:rsid w:val="001E28AD"/>
    <w:rsid w:val="001E39A1"/>
    <w:rsid w:val="001E4D65"/>
    <w:rsid w:val="001E628A"/>
    <w:rsid w:val="001E70C8"/>
    <w:rsid w:val="001E7A19"/>
    <w:rsid w:val="001E7A8A"/>
    <w:rsid w:val="001F21E7"/>
    <w:rsid w:val="001F2993"/>
    <w:rsid w:val="001F30D1"/>
    <w:rsid w:val="001F35C0"/>
    <w:rsid w:val="001F4C41"/>
    <w:rsid w:val="001F4F83"/>
    <w:rsid w:val="001F532A"/>
    <w:rsid w:val="001F60EF"/>
    <w:rsid w:val="002007F6"/>
    <w:rsid w:val="00200925"/>
    <w:rsid w:val="002011B0"/>
    <w:rsid w:val="0020150A"/>
    <w:rsid w:val="002028B4"/>
    <w:rsid w:val="002033AD"/>
    <w:rsid w:val="00203C2B"/>
    <w:rsid w:val="0020423C"/>
    <w:rsid w:val="00206B1C"/>
    <w:rsid w:val="00207864"/>
    <w:rsid w:val="0021071A"/>
    <w:rsid w:val="00210D6C"/>
    <w:rsid w:val="00210DB4"/>
    <w:rsid w:val="00211AE4"/>
    <w:rsid w:val="00211B4F"/>
    <w:rsid w:val="00211DF1"/>
    <w:rsid w:val="00212586"/>
    <w:rsid w:val="002132DB"/>
    <w:rsid w:val="0021467E"/>
    <w:rsid w:val="002146CA"/>
    <w:rsid w:val="00215BA9"/>
    <w:rsid w:val="00215CBB"/>
    <w:rsid w:val="0021654E"/>
    <w:rsid w:val="00220062"/>
    <w:rsid w:val="002202C3"/>
    <w:rsid w:val="0022082C"/>
    <w:rsid w:val="00220C1C"/>
    <w:rsid w:val="002225F5"/>
    <w:rsid w:val="00222B53"/>
    <w:rsid w:val="00222C79"/>
    <w:rsid w:val="00224B1D"/>
    <w:rsid w:val="00225461"/>
    <w:rsid w:val="002265D0"/>
    <w:rsid w:val="00226A5C"/>
    <w:rsid w:val="00226E51"/>
    <w:rsid w:val="0022755A"/>
    <w:rsid w:val="002311D7"/>
    <w:rsid w:val="002313FF"/>
    <w:rsid w:val="00231A79"/>
    <w:rsid w:val="00231C28"/>
    <w:rsid w:val="00232D96"/>
    <w:rsid w:val="00233163"/>
    <w:rsid w:val="00233794"/>
    <w:rsid w:val="002359D5"/>
    <w:rsid w:val="0023724A"/>
    <w:rsid w:val="0023793B"/>
    <w:rsid w:val="002415B2"/>
    <w:rsid w:val="00241775"/>
    <w:rsid w:val="0024228A"/>
    <w:rsid w:val="0024253D"/>
    <w:rsid w:val="00242C12"/>
    <w:rsid w:val="00242C14"/>
    <w:rsid w:val="00243878"/>
    <w:rsid w:val="002451C2"/>
    <w:rsid w:val="0024684D"/>
    <w:rsid w:val="00246AA3"/>
    <w:rsid w:val="00247DEE"/>
    <w:rsid w:val="00253E18"/>
    <w:rsid w:val="002569F5"/>
    <w:rsid w:val="00260FAE"/>
    <w:rsid w:val="00261D6E"/>
    <w:rsid w:val="002627FF"/>
    <w:rsid w:val="00263E47"/>
    <w:rsid w:val="0026516C"/>
    <w:rsid w:val="0026560D"/>
    <w:rsid w:val="002677CB"/>
    <w:rsid w:val="00267AC7"/>
    <w:rsid w:val="002709F5"/>
    <w:rsid w:val="00271E65"/>
    <w:rsid w:val="002736B0"/>
    <w:rsid w:val="00274698"/>
    <w:rsid w:val="00274D16"/>
    <w:rsid w:val="00275093"/>
    <w:rsid w:val="00275992"/>
    <w:rsid w:val="00277778"/>
    <w:rsid w:val="00280644"/>
    <w:rsid w:val="00280AFE"/>
    <w:rsid w:val="00281ABF"/>
    <w:rsid w:val="00282E9F"/>
    <w:rsid w:val="002851CB"/>
    <w:rsid w:val="00285402"/>
    <w:rsid w:val="00285BB2"/>
    <w:rsid w:val="002865B1"/>
    <w:rsid w:val="0028670A"/>
    <w:rsid w:val="00290A26"/>
    <w:rsid w:val="002924A3"/>
    <w:rsid w:val="002926CD"/>
    <w:rsid w:val="0029433B"/>
    <w:rsid w:val="0029756C"/>
    <w:rsid w:val="00297A6C"/>
    <w:rsid w:val="002A01B0"/>
    <w:rsid w:val="002A02C4"/>
    <w:rsid w:val="002A0550"/>
    <w:rsid w:val="002A14C0"/>
    <w:rsid w:val="002A1516"/>
    <w:rsid w:val="002A3384"/>
    <w:rsid w:val="002A4360"/>
    <w:rsid w:val="002A468B"/>
    <w:rsid w:val="002A4AD6"/>
    <w:rsid w:val="002A5012"/>
    <w:rsid w:val="002A66CF"/>
    <w:rsid w:val="002A746B"/>
    <w:rsid w:val="002A7852"/>
    <w:rsid w:val="002A7CB6"/>
    <w:rsid w:val="002B1B61"/>
    <w:rsid w:val="002B2854"/>
    <w:rsid w:val="002B350D"/>
    <w:rsid w:val="002B3889"/>
    <w:rsid w:val="002B3F6F"/>
    <w:rsid w:val="002B4A36"/>
    <w:rsid w:val="002B4EA9"/>
    <w:rsid w:val="002B5924"/>
    <w:rsid w:val="002B6274"/>
    <w:rsid w:val="002B6912"/>
    <w:rsid w:val="002B6D4B"/>
    <w:rsid w:val="002B7147"/>
    <w:rsid w:val="002B71CA"/>
    <w:rsid w:val="002B737B"/>
    <w:rsid w:val="002C0260"/>
    <w:rsid w:val="002C1733"/>
    <w:rsid w:val="002C1B67"/>
    <w:rsid w:val="002C207A"/>
    <w:rsid w:val="002C4DB8"/>
    <w:rsid w:val="002C6E2D"/>
    <w:rsid w:val="002C7052"/>
    <w:rsid w:val="002D32C9"/>
    <w:rsid w:val="002D38A3"/>
    <w:rsid w:val="002D7AAB"/>
    <w:rsid w:val="002E0A97"/>
    <w:rsid w:val="002E1821"/>
    <w:rsid w:val="002E2888"/>
    <w:rsid w:val="002E30E0"/>
    <w:rsid w:val="002E4240"/>
    <w:rsid w:val="002E5803"/>
    <w:rsid w:val="002E5CD6"/>
    <w:rsid w:val="002E62E0"/>
    <w:rsid w:val="002E6A13"/>
    <w:rsid w:val="002E6B3A"/>
    <w:rsid w:val="002E6F62"/>
    <w:rsid w:val="002F21BC"/>
    <w:rsid w:val="002F26D9"/>
    <w:rsid w:val="002F2BB9"/>
    <w:rsid w:val="002F3482"/>
    <w:rsid w:val="002F3909"/>
    <w:rsid w:val="002F3A40"/>
    <w:rsid w:val="002F3CFD"/>
    <w:rsid w:val="002F412C"/>
    <w:rsid w:val="002F4464"/>
    <w:rsid w:val="002F6521"/>
    <w:rsid w:val="002F7901"/>
    <w:rsid w:val="00300043"/>
    <w:rsid w:val="00300236"/>
    <w:rsid w:val="0030135C"/>
    <w:rsid w:val="003023F7"/>
    <w:rsid w:val="00302AF0"/>
    <w:rsid w:val="00304446"/>
    <w:rsid w:val="00305C6E"/>
    <w:rsid w:val="00310F6B"/>
    <w:rsid w:val="00312185"/>
    <w:rsid w:val="00312930"/>
    <w:rsid w:val="00314231"/>
    <w:rsid w:val="0031589E"/>
    <w:rsid w:val="00315FC5"/>
    <w:rsid w:val="003166CF"/>
    <w:rsid w:val="00320780"/>
    <w:rsid w:val="0032199A"/>
    <w:rsid w:val="00321E6E"/>
    <w:rsid w:val="00322BEA"/>
    <w:rsid w:val="00323A24"/>
    <w:rsid w:val="00324E84"/>
    <w:rsid w:val="00327483"/>
    <w:rsid w:val="0032754D"/>
    <w:rsid w:val="00330218"/>
    <w:rsid w:val="003306EC"/>
    <w:rsid w:val="00331263"/>
    <w:rsid w:val="00331D01"/>
    <w:rsid w:val="00333257"/>
    <w:rsid w:val="003332D5"/>
    <w:rsid w:val="003335C4"/>
    <w:rsid w:val="00333683"/>
    <w:rsid w:val="00334D32"/>
    <w:rsid w:val="00334DB8"/>
    <w:rsid w:val="00335645"/>
    <w:rsid w:val="00335B54"/>
    <w:rsid w:val="00335D52"/>
    <w:rsid w:val="003363D0"/>
    <w:rsid w:val="0033651E"/>
    <w:rsid w:val="00336CAA"/>
    <w:rsid w:val="00336EB6"/>
    <w:rsid w:val="00337075"/>
    <w:rsid w:val="003401C1"/>
    <w:rsid w:val="003408E1"/>
    <w:rsid w:val="0034145B"/>
    <w:rsid w:val="00341C7A"/>
    <w:rsid w:val="00341F45"/>
    <w:rsid w:val="0034225F"/>
    <w:rsid w:val="00342961"/>
    <w:rsid w:val="0034341C"/>
    <w:rsid w:val="00344D1B"/>
    <w:rsid w:val="00345ED5"/>
    <w:rsid w:val="00346851"/>
    <w:rsid w:val="00346E06"/>
    <w:rsid w:val="00351789"/>
    <w:rsid w:val="00351F0D"/>
    <w:rsid w:val="00354238"/>
    <w:rsid w:val="00355BFD"/>
    <w:rsid w:val="00356FCF"/>
    <w:rsid w:val="0036090B"/>
    <w:rsid w:val="00365244"/>
    <w:rsid w:val="003652B1"/>
    <w:rsid w:val="00365D61"/>
    <w:rsid w:val="00365DEE"/>
    <w:rsid w:val="00371B8F"/>
    <w:rsid w:val="0037236A"/>
    <w:rsid w:val="00373CCD"/>
    <w:rsid w:val="00374F21"/>
    <w:rsid w:val="003752AB"/>
    <w:rsid w:val="003756D4"/>
    <w:rsid w:val="00376430"/>
    <w:rsid w:val="00376749"/>
    <w:rsid w:val="0038140C"/>
    <w:rsid w:val="00382B76"/>
    <w:rsid w:val="00382FE4"/>
    <w:rsid w:val="003834AF"/>
    <w:rsid w:val="00386BCD"/>
    <w:rsid w:val="003909EA"/>
    <w:rsid w:val="00390B91"/>
    <w:rsid w:val="00393A57"/>
    <w:rsid w:val="00394029"/>
    <w:rsid w:val="00394190"/>
    <w:rsid w:val="00394562"/>
    <w:rsid w:val="00394640"/>
    <w:rsid w:val="00395057"/>
    <w:rsid w:val="003955ED"/>
    <w:rsid w:val="00395C14"/>
    <w:rsid w:val="00395D4A"/>
    <w:rsid w:val="0039796C"/>
    <w:rsid w:val="003A2E7B"/>
    <w:rsid w:val="003A2FEF"/>
    <w:rsid w:val="003A304C"/>
    <w:rsid w:val="003A4E87"/>
    <w:rsid w:val="003A512F"/>
    <w:rsid w:val="003A541C"/>
    <w:rsid w:val="003A5787"/>
    <w:rsid w:val="003A6968"/>
    <w:rsid w:val="003B2753"/>
    <w:rsid w:val="003B369D"/>
    <w:rsid w:val="003B3C15"/>
    <w:rsid w:val="003B5537"/>
    <w:rsid w:val="003B57FA"/>
    <w:rsid w:val="003B788A"/>
    <w:rsid w:val="003B7E6D"/>
    <w:rsid w:val="003C0A18"/>
    <w:rsid w:val="003C1332"/>
    <w:rsid w:val="003C33AB"/>
    <w:rsid w:val="003C33F1"/>
    <w:rsid w:val="003C482A"/>
    <w:rsid w:val="003C4BB2"/>
    <w:rsid w:val="003C6229"/>
    <w:rsid w:val="003C691E"/>
    <w:rsid w:val="003D0298"/>
    <w:rsid w:val="003D0850"/>
    <w:rsid w:val="003D257B"/>
    <w:rsid w:val="003D272A"/>
    <w:rsid w:val="003D2858"/>
    <w:rsid w:val="003D2A00"/>
    <w:rsid w:val="003D2F82"/>
    <w:rsid w:val="003D3371"/>
    <w:rsid w:val="003D352D"/>
    <w:rsid w:val="003D3660"/>
    <w:rsid w:val="003D398D"/>
    <w:rsid w:val="003D4874"/>
    <w:rsid w:val="003D6304"/>
    <w:rsid w:val="003D7460"/>
    <w:rsid w:val="003E0EA1"/>
    <w:rsid w:val="003E1D9D"/>
    <w:rsid w:val="003E2A5D"/>
    <w:rsid w:val="003E3D00"/>
    <w:rsid w:val="003E440F"/>
    <w:rsid w:val="003E549B"/>
    <w:rsid w:val="003E7220"/>
    <w:rsid w:val="003E7A78"/>
    <w:rsid w:val="003F02E6"/>
    <w:rsid w:val="003F2363"/>
    <w:rsid w:val="003F3C5A"/>
    <w:rsid w:val="003F4135"/>
    <w:rsid w:val="003F4DE3"/>
    <w:rsid w:val="003F6A8C"/>
    <w:rsid w:val="003F77C6"/>
    <w:rsid w:val="0040087F"/>
    <w:rsid w:val="00400F41"/>
    <w:rsid w:val="004024C3"/>
    <w:rsid w:val="00402ABD"/>
    <w:rsid w:val="00403476"/>
    <w:rsid w:val="0040379E"/>
    <w:rsid w:val="00406057"/>
    <w:rsid w:val="00406D36"/>
    <w:rsid w:val="004104E0"/>
    <w:rsid w:val="0041171C"/>
    <w:rsid w:val="00412673"/>
    <w:rsid w:val="00412A19"/>
    <w:rsid w:val="00412B38"/>
    <w:rsid w:val="00413148"/>
    <w:rsid w:val="00413925"/>
    <w:rsid w:val="00414C7C"/>
    <w:rsid w:val="00415227"/>
    <w:rsid w:val="0041620C"/>
    <w:rsid w:val="00416297"/>
    <w:rsid w:val="00416C41"/>
    <w:rsid w:val="00417D4E"/>
    <w:rsid w:val="00417FF4"/>
    <w:rsid w:val="00420DF1"/>
    <w:rsid w:val="00421DB6"/>
    <w:rsid w:val="004221E2"/>
    <w:rsid w:val="0042280F"/>
    <w:rsid w:val="00424FF3"/>
    <w:rsid w:val="004273DE"/>
    <w:rsid w:val="00427FD6"/>
    <w:rsid w:val="004302B8"/>
    <w:rsid w:val="0043052A"/>
    <w:rsid w:val="0043261B"/>
    <w:rsid w:val="0043278C"/>
    <w:rsid w:val="004336EF"/>
    <w:rsid w:val="00434D7A"/>
    <w:rsid w:val="00435893"/>
    <w:rsid w:val="004369C0"/>
    <w:rsid w:val="00437170"/>
    <w:rsid w:val="00437D6E"/>
    <w:rsid w:val="00440628"/>
    <w:rsid w:val="004412E4"/>
    <w:rsid w:val="00442F89"/>
    <w:rsid w:val="00443562"/>
    <w:rsid w:val="00443C9A"/>
    <w:rsid w:val="00444B58"/>
    <w:rsid w:val="00445598"/>
    <w:rsid w:val="00445AFD"/>
    <w:rsid w:val="0044664B"/>
    <w:rsid w:val="0045026C"/>
    <w:rsid w:val="00450DC0"/>
    <w:rsid w:val="004516FA"/>
    <w:rsid w:val="00451F6E"/>
    <w:rsid w:val="00452B0B"/>
    <w:rsid w:val="00453622"/>
    <w:rsid w:val="00453AD4"/>
    <w:rsid w:val="00453F87"/>
    <w:rsid w:val="00454790"/>
    <w:rsid w:val="00455AA1"/>
    <w:rsid w:val="00455E30"/>
    <w:rsid w:val="00456356"/>
    <w:rsid w:val="00456C00"/>
    <w:rsid w:val="00460D9F"/>
    <w:rsid w:val="00461647"/>
    <w:rsid w:val="0046405A"/>
    <w:rsid w:val="00464453"/>
    <w:rsid w:val="0046469C"/>
    <w:rsid w:val="00464AE4"/>
    <w:rsid w:val="00465F82"/>
    <w:rsid w:val="00466962"/>
    <w:rsid w:val="0046700D"/>
    <w:rsid w:val="004708C8"/>
    <w:rsid w:val="00470BDB"/>
    <w:rsid w:val="00471A68"/>
    <w:rsid w:val="00471C6B"/>
    <w:rsid w:val="00472B7A"/>
    <w:rsid w:val="00473306"/>
    <w:rsid w:val="004740FC"/>
    <w:rsid w:val="00474392"/>
    <w:rsid w:val="00475CF2"/>
    <w:rsid w:val="004760C0"/>
    <w:rsid w:val="00476CA3"/>
    <w:rsid w:val="00476CD4"/>
    <w:rsid w:val="004806D2"/>
    <w:rsid w:val="00481007"/>
    <w:rsid w:val="00482D38"/>
    <w:rsid w:val="00483F5C"/>
    <w:rsid w:val="00484027"/>
    <w:rsid w:val="004845AF"/>
    <w:rsid w:val="00485546"/>
    <w:rsid w:val="00486C65"/>
    <w:rsid w:val="0048701B"/>
    <w:rsid w:val="004903FA"/>
    <w:rsid w:val="00490547"/>
    <w:rsid w:val="004910E5"/>
    <w:rsid w:val="00491339"/>
    <w:rsid w:val="00491B2B"/>
    <w:rsid w:val="00491D36"/>
    <w:rsid w:val="00492214"/>
    <w:rsid w:val="00493A8C"/>
    <w:rsid w:val="00493FBC"/>
    <w:rsid w:val="004953B5"/>
    <w:rsid w:val="00495F98"/>
    <w:rsid w:val="004979D6"/>
    <w:rsid w:val="004A02FC"/>
    <w:rsid w:val="004A1A1D"/>
    <w:rsid w:val="004A1D7B"/>
    <w:rsid w:val="004A3A76"/>
    <w:rsid w:val="004A4FC8"/>
    <w:rsid w:val="004A5E65"/>
    <w:rsid w:val="004A60AB"/>
    <w:rsid w:val="004A6319"/>
    <w:rsid w:val="004A6C10"/>
    <w:rsid w:val="004B033C"/>
    <w:rsid w:val="004B24CC"/>
    <w:rsid w:val="004B25B0"/>
    <w:rsid w:val="004B2FC0"/>
    <w:rsid w:val="004B3A91"/>
    <w:rsid w:val="004B4083"/>
    <w:rsid w:val="004B4CF5"/>
    <w:rsid w:val="004B545E"/>
    <w:rsid w:val="004B62FD"/>
    <w:rsid w:val="004B71A2"/>
    <w:rsid w:val="004B787A"/>
    <w:rsid w:val="004B7BCD"/>
    <w:rsid w:val="004B7CBA"/>
    <w:rsid w:val="004B7EC0"/>
    <w:rsid w:val="004C0BAA"/>
    <w:rsid w:val="004C18EF"/>
    <w:rsid w:val="004C212A"/>
    <w:rsid w:val="004C2487"/>
    <w:rsid w:val="004C2E31"/>
    <w:rsid w:val="004C2F32"/>
    <w:rsid w:val="004C3DC9"/>
    <w:rsid w:val="004C45E6"/>
    <w:rsid w:val="004C4983"/>
    <w:rsid w:val="004C4C94"/>
    <w:rsid w:val="004C4FB6"/>
    <w:rsid w:val="004C51DC"/>
    <w:rsid w:val="004C5543"/>
    <w:rsid w:val="004C556C"/>
    <w:rsid w:val="004C5B77"/>
    <w:rsid w:val="004C6BD2"/>
    <w:rsid w:val="004C76D1"/>
    <w:rsid w:val="004D05F9"/>
    <w:rsid w:val="004D1B2B"/>
    <w:rsid w:val="004D25D9"/>
    <w:rsid w:val="004D408B"/>
    <w:rsid w:val="004D46C8"/>
    <w:rsid w:val="004D5BCE"/>
    <w:rsid w:val="004D71A6"/>
    <w:rsid w:val="004D7366"/>
    <w:rsid w:val="004D7B0F"/>
    <w:rsid w:val="004E0095"/>
    <w:rsid w:val="004E0633"/>
    <w:rsid w:val="004E0724"/>
    <w:rsid w:val="004E16E0"/>
    <w:rsid w:val="004E1867"/>
    <w:rsid w:val="004E2505"/>
    <w:rsid w:val="004E5366"/>
    <w:rsid w:val="004E7D91"/>
    <w:rsid w:val="004F14B6"/>
    <w:rsid w:val="004F1A65"/>
    <w:rsid w:val="004F20C5"/>
    <w:rsid w:val="004F2616"/>
    <w:rsid w:val="004F381B"/>
    <w:rsid w:val="004F565B"/>
    <w:rsid w:val="004F6462"/>
    <w:rsid w:val="004F665B"/>
    <w:rsid w:val="004F68DD"/>
    <w:rsid w:val="004F79A4"/>
    <w:rsid w:val="00505747"/>
    <w:rsid w:val="005058F1"/>
    <w:rsid w:val="005064A7"/>
    <w:rsid w:val="005064FA"/>
    <w:rsid w:val="005078D5"/>
    <w:rsid w:val="00510E29"/>
    <w:rsid w:val="005110BC"/>
    <w:rsid w:val="00511B2E"/>
    <w:rsid w:val="00512885"/>
    <w:rsid w:val="00513451"/>
    <w:rsid w:val="00513DA9"/>
    <w:rsid w:val="0051433B"/>
    <w:rsid w:val="00515B09"/>
    <w:rsid w:val="0052004D"/>
    <w:rsid w:val="00520314"/>
    <w:rsid w:val="00521416"/>
    <w:rsid w:val="00521CB5"/>
    <w:rsid w:val="00522254"/>
    <w:rsid w:val="005226DC"/>
    <w:rsid w:val="0052348A"/>
    <w:rsid w:val="00524C55"/>
    <w:rsid w:val="00524E30"/>
    <w:rsid w:val="00525754"/>
    <w:rsid w:val="005271DE"/>
    <w:rsid w:val="0052749C"/>
    <w:rsid w:val="00527EFE"/>
    <w:rsid w:val="005300C3"/>
    <w:rsid w:val="005302F8"/>
    <w:rsid w:val="0053137C"/>
    <w:rsid w:val="0053382E"/>
    <w:rsid w:val="005346F7"/>
    <w:rsid w:val="00534AE8"/>
    <w:rsid w:val="005362B7"/>
    <w:rsid w:val="00540336"/>
    <w:rsid w:val="00540463"/>
    <w:rsid w:val="0054078E"/>
    <w:rsid w:val="00541137"/>
    <w:rsid w:val="00543502"/>
    <w:rsid w:val="005442B9"/>
    <w:rsid w:val="00552008"/>
    <w:rsid w:val="00553086"/>
    <w:rsid w:val="005534A3"/>
    <w:rsid w:val="0055482B"/>
    <w:rsid w:val="00555B7B"/>
    <w:rsid w:val="0055622A"/>
    <w:rsid w:val="00557DF7"/>
    <w:rsid w:val="005604B0"/>
    <w:rsid w:val="005605F8"/>
    <w:rsid w:val="00560CB4"/>
    <w:rsid w:val="00560D8D"/>
    <w:rsid w:val="00563C3A"/>
    <w:rsid w:val="00564AA4"/>
    <w:rsid w:val="005652B0"/>
    <w:rsid w:val="00565F9E"/>
    <w:rsid w:val="0056711B"/>
    <w:rsid w:val="00567DCC"/>
    <w:rsid w:val="005708A7"/>
    <w:rsid w:val="00571C4B"/>
    <w:rsid w:val="00572380"/>
    <w:rsid w:val="00572384"/>
    <w:rsid w:val="0057398D"/>
    <w:rsid w:val="005740A5"/>
    <w:rsid w:val="00575959"/>
    <w:rsid w:val="00575A60"/>
    <w:rsid w:val="00576506"/>
    <w:rsid w:val="00577372"/>
    <w:rsid w:val="00577E10"/>
    <w:rsid w:val="005825E0"/>
    <w:rsid w:val="005827E0"/>
    <w:rsid w:val="00582B3A"/>
    <w:rsid w:val="00583708"/>
    <w:rsid w:val="00585103"/>
    <w:rsid w:val="00586030"/>
    <w:rsid w:val="005868B1"/>
    <w:rsid w:val="00586C44"/>
    <w:rsid w:val="0059125E"/>
    <w:rsid w:val="005935D3"/>
    <w:rsid w:val="00594473"/>
    <w:rsid w:val="0059587B"/>
    <w:rsid w:val="00595DFB"/>
    <w:rsid w:val="00596426"/>
    <w:rsid w:val="00596D8C"/>
    <w:rsid w:val="005974A2"/>
    <w:rsid w:val="005978FE"/>
    <w:rsid w:val="005A1028"/>
    <w:rsid w:val="005A1469"/>
    <w:rsid w:val="005A2975"/>
    <w:rsid w:val="005A3170"/>
    <w:rsid w:val="005A57FC"/>
    <w:rsid w:val="005A5B8A"/>
    <w:rsid w:val="005A5B8F"/>
    <w:rsid w:val="005B1A7E"/>
    <w:rsid w:val="005B2715"/>
    <w:rsid w:val="005B543E"/>
    <w:rsid w:val="005C0706"/>
    <w:rsid w:val="005C2285"/>
    <w:rsid w:val="005C2CA9"/>
    <w:rsid w:val="005C3AA1"/>
    <w:rsid w:val="005C411F"/>
    <w:rsid w:val="005C42F3"/>
    <w:rsid w:val="005C4B22"/>
    <w:rsid w:val="005C52EF"/>
    <w:rsid w:val="005C5453"/>
    <w:rsid w:val="005C58A3"/>
    <w:rsid w:val="005C5B9E"/>
    <w:rsid w:val="005C690E"/>
    <w:rsid w:val="005C69CA"/>
    <w:rsid w:val="005C7F55"/>
    <w:rsid w:val="005D0AEB"/>
    <w:rsid w:val="005D1A45"/>
    <w:rsid w:val="005D27A1"/>
    <w:rsid w:val="005D3CD4"/>
    <w:rsid w:val="005D50A3"/>
    <w:rsid w:val="005D6EB6"/>
    <w:rsid w:val="005D6F3A"/>
    <w:rsid w:val="005D7DA6"/>
    <w:rsid w:val="005E1C80"/>
    <w:rsid w:val="005E27C6"/>
    <w:rsid w:val="005E35DD"/>
    <w:rsid w:val="005E597C"/>
    <w:rsid w:val="005E6E01"/>
    <w:rsid w:val="005E7389"/>
    <w:rsid w:val="005E7B94"/>
    <w:rsid w:val="005F0390"/>
    <w:rsid w:val="005F0739"/>
    <w:rsid w:val="005F0B4C"/>
    <w:rsid w:val="005F476B"/>
    <w:rsid w:val="005F4FDF"/>
    <w:rsid w:val="005F7204"/>
    <w:rsid w:val="005F771E"/>
    <w:rsid w:val="00600F4E"/>
    <w:rsid w:val="0060453C"/>
    <w:rsid w:val="006063AE"/>
    <w:rsid w:val="0060701F"/>
    <w:rsid w:val="0060747A"/>
    <w:rsid w:val="006075D8"/>
    <w:rsid w:val="006102A4"/>
    <w:rsid w:val="006102FF"/>
    <w:rsid w:val="00611702"/>
    <w:rsid w:val="00611B3D"/>
    <w:rsid w:val="00611BD3"/>
    <w:rsid w:val="006133C2"/>
    <w:rsid w:val="006139B5"/>
    <w:rsid w:val="00613DEF"/>
    <w:rsid w:val="00613FF3"/>
    <w:rsid w:val="00614942"/>
    <w:rsid w:val="006152FA"/>
    <w:rsid w:val="00615D38"/>
    <w:rsid w:val="0061745F"/>
    <w:rsid w:val="006201B2"/>
    <w:rsid w:val="00620C33"/>
    <w:rsid w:val="00623032"/>
    <w:rsid w:val="006235C2"/>
    <w:rsid w:val="006249AD"/>
    <w:rsid w:val="00625C50"/>
    <w:rsid w:val="006262C4"/>
    <w:rsid w:val="00627F7D"/>
    <w:rsid w:val="0063043E"/>
    <w:rsid w:val="0063069B"/>
    <w:rsid w:val="00630794"/>
    <w:rsid w:val="006310DB"/>
    <w:rsid w:val="00631218"/>
    <w:rsid w:val="00631CDC"/>
    <w:rsid w:val="00632922"/>
    <w:rsid w:val="00633017"/>
    <w:rsid w:val="006333D0"/>
    <w:rsid w:val="00635256"/>
    <w:rsid w:val="0063576A"/>
    <w:rsid w:val="0063588E"/>
    <w:rsid w:val="006362A7"/>
    <w:rsid w:val="00637C2F"/>
    <w:rsid w:val="00637CDA"/>
    <w:rsid w:val="006417CF"/>
    <w:rsid w:val="0064352D"/>
    <w:rsid w:val="00644905"/>
    <w:rsid w:val="00644EFD"/>
    <w:rsid w:val="0064759B"/>
    <w:rsid w:val="00647865"/>
    <w:rsid w:val="00650955"/>
    <w:rsid w:val="00650AEB"/>
    <w:rsid w:val="006528C0"/>
    <w:rsid w:val="00652F9E"/>
    <w:rsid w:val="006535C1"/>
    <w:rsid w:val="00653CFE"/>
    <w:rsid w:val="00654DC0"/>
    <w:rsid w:val="00655075"/>
    <w:rsid w:val="00655665"/>
    <w:rsid w:val="00655A34"/>
    <w:rsid w:val="00657A39"/>
    <w:rsid w:val="006615ED"/>
    <w:rsid w:val="006617B0"/>
    <w:rsid w:val="006622E8"/>
    <w:rsid w:val="00662EFD"/>
    <w:rsid w:val="006637F0"/>
    <w:rsid w:val="0066655D"/>
    <w:rsid w:val="00666A90"/>
    <w:rsid w:val="00666CFC"/>
    <w:rsid w:val="00670A8A"/>
    <w:rsid w:val="0067181D"/>
    <w:rsid w:val="00671C2C"/>
    <w:rsid w:val="00673B27"/>
    <w:rsid w:val="0067456E"/>
    <w:rsid w:val="00676C01"/>
    <w:rsid w:val="00680438"/>
    <w:rsid w:val="00681F2C"/>
    <w:rsid w:val="006826DE"/>
    <w:rsid w:val="006845F1"/>
    <w:rsid w:val="00686871"/>
    <w:rsid w:val="006909A4"/>
    <w:rsid w:val="00690DFC"/>
    <w:rsid w:val="00691B24"/>
    <w:rsid w:val="00693BF7"/>
    <w:rsid w:val="0069454D"/>
    <w:rsid w:val="006954E4"/>
    <w:rsid w:val="00696614"/>
    <w:rsid w:val="0069668B"/>
    <w:rsid w:val="00696805"/>
    <w:rsid w:val="00696C11"/>
    <w:rsid w:val="00697CE0"/>
    <w:rsid w:val="00697EC5"/>
    <w:rsid w:val="006A104E"/>
    <w:rsid w:val="006A165C"/>
    <w:rsid w:val="006A3104"/>
    <w:rsid w:val="006A3F6F"/>
    <w:rsid w:val="006A5B48"/>
    <w:rsid w:val="006A6BCA"/>
    <w:rsid w:val="006A6D6F"/>
    <w:rsid w:val="006A7909"/>
    <w:rsid w:val="006B0E4B"/>
    <w:rsid w:val="006B1813"/>
    <w:rsid w:val="006B23AC"/>
    <w:rsid w:val="006B27DF"/>
    <w:rsid w:val="006B3094"/>
    <w:rsid w:val="006B3885"/>
    <w:rsid w:val="006B4F69"/>
    <w:rsid w:val="006B5BA3"/>
    <w:rsid w:val="006B66F1"/>
    <w:rsid w:val="006C2CF8"/>
    <w:rsid w:val="006C3CD9"/>
    <w:rsid w:val="006C5672"/>
    <w:rsid w:val="006C6026"/>
    <w:rsid w:val="006C624F"/>
    <w:rsid w:val="006C660B"/>
    <w:rsid w:val="006C7401"/>
    <w:rsid w:val="006D011F"/>
    <w:rsid w:val="006D026D"/>
    <w:rsid w:val="006D1C06"/>
    <w:rsid w:val="006D1CE2"/>
    <w:rsid w:val="006D28B3"/>
    <w:rsid w:val="006D28CE"/>
    <w:rsid w:val="006D2EF4"/>
    <w:rsid w:val="006D3C39"/>
    <w:rsid w:val="006D4483"/>
    <w:rsid w:val="006D6284"/>
    <w:rsid w:val="006D72C5"/>
    <w:rsid w:val="006E0963"/>
    <w:rsid w:val="006E17CE"/>
    <w:rsid w:val="006E1BD5"/>
    <w:rsid w:val="006E3A67"/>
    <w:rsid w:val="006E3ABD"/>
    <w:rsid w:val="006E4886"/>
    <w:rsid w:val="006E5580"/>
    <w:rsid w:val="006E611A"/>
    <w:rsid w:val="006E66F7"/>
    <w:rsid w:val="006E7FE0"/>
    <w:rsid w:val="006F17EF"/>
    <w:rsid w:val="006F2165"/>
    <w:rsid w:val="006F31A8"/>
    <w:rsid w:val="006F42B0"/>
    <w:rsid w:val="006F5B04"/>
    <w:rsid w:val="006F7BC3"/>
    <w:rsid w:val="00700245"/>
    <w:rsid w:val="00700365"/>
    <w:rsid w:val="00700919"/>
    <w:rsid w:val="00700B08"/>
    <w:rsid w:val="0070102C"/>
    <w:rsid w:val="00701DC0"/>
    <w:rsid w:val="00702D7E"/>
    <w:rsid w:val="00703C32"/>
    <w:rsid w:val="0070412D"/>
    <w:rsid w:val="00705A72"/>
    <w:rsid w:val="00706388"/>
    <w:rsid w:val="00706969"/>
    <w:rsid w:val="0071029A"/>
    <w:rsid w:val="007150A6"/>
    <w:rsid w:val="007166D8"/>
    <w:rsid w:val="00717085"/>
    <w:rsid w:val="00717BA8"/>
    <w:rsid w:val="007203E7"/>
    <w:rsid w:val="0072104F"/>
    <w:rsid w:val="00722BF4"/>
    <w:rsid w:val="007233C2"/>
    <w:rsid w:val="00723B84"/>
    <w:rsid w:val="00726CDD"/>
    <w:rsid w:val="00726F03"/>
    <w:rsid w:val="007304F4"/>
    <w:rsid w:val="00730A82"/>
    <w:rsid w:val="0073145F"/>
    <w:rsid w:val="00731C89"/>
    <w:rsid w:val="007329DC"/>
    <w:rsid w:val="00732AC5"/>
    <w:rsid w:val="00732EAB"/>
    <w:rsid w:val="007341BB"/>
    <w:rsid w:val="00734C34"/>
    <w:rsid w:val="00735B57"/>
    <w:rsid w:val="00735C78"/>
    <w:rsid w:val="00740177"/>
    <w:rsid w:val="0074042B"/>
    <w:rsid w:val="00741CAB"/>
    <w:rsid w:val="0074252F"/>
    <w:rsid w:val="00742816"/>
    <w:rsid w:val="00742A42"/>
    <w:rsid w:val="00743281"/>
    <w:rsid w:val="0074368E"/>
    <w:rsid w:val="0074444B"/>
    <w:rsid w:val="007454A9"/>
    <w:rsid w:val="0074609C"/>
    <w:rsid w:val="00746EC7"/>
    <w:rsid w:val="00751511"/>
    <w:rsid w:val="007518B4"/>
    <w:rsid w:val="00752FBB"/>
    <w:rsid w:val="00753A4D"/>
    <w:rsid w:val="00754654"/>
    <w:rsid w:val="00754A09"/>
    <w:rsid w:val="00755195"/>
    <w:rsid w:val="007556F0"/>
    <w:rsid w:val="00755ABC"/>
    <w:rsid w:val="007561B2"/>
    <w:rsid w:val="007567FA"/>
    <w:rsid w:val="007572F6"/>
    <w:rsid w:val="007573B5"/>
    <w:rsid w:val="00760CC5"/>
    <w:rsid w:val="007610FA"/>
    <w:rsid w:val="007618E9"/>
    <w:rsid w:val="0076222D"/>
    <w:rsid w:val="00764127"/>
    <w:rsid w:val="0076581F"/>
    <w:rsid w:val="00765971"/>
    <w:rsid w:val="0076719A"/>
    <w:rsid w:val="007673EF"/>
    <w:rsid w:val="0076779F"/>
    <w:rsid w:val="0076798B"/>
    <w:rsid w:val="00767AC1"/>
    <w:rsid w:val="00767F13"/>
    <w:rsid w:val="00771330"/>
    <w:rsid w:val="007713C3"/>
    <w:rsid w:val="00771CD1"/>
    <w:rsid w:val="007736AE"/>
    <w:rsid w:val="00774B78"/>
    <w:rsid w:val="007773CF"/>
    <w:rsid w:val="00777D3C"/>
    <w:rsid w:val="0078021E"/>
    <w:rsid w:val="00780F24"/>
    <w:rsid w:val="0078106C"/>
    <w:rsid w:val="007810F6"/>
    <w:rsid w:val="00781A8D"/>
    <w:rsid w:val="007822F3"/>
    <w:rsid w:val="00783D9E"/>
    <w:rsid w:val="00784916"/>
    <w:rsid w:val="00784AAF"/>
    <w:rsid w:val="007857F3"/>
    <w:rsid w:val="00786670"/>
    <w:rsid w:val="007871DC"/>
    <w:rsid w:val="00787862"/>
    <w:rsid w:val="00787C22"/>
    <w:rsid w:val="00790BAA"/>
    <w:rsid w:val="007911BA"/>
    <w:rsid w:val="007917D3"/>
    <w:rsid w:val="007926CA"/>
    <w:rsid w:val="0079297C"/>
    <w:rsid w:val="00794AFA"/>
    <w:rsid w:val="00795CD7"/>
    <w:rsid w:val="00795EAA"/>
    <w:rsid w:val="007A0510"/>
    <w:rsid w:val="007A0887"/>
    <w:rsid w:val="007A0D2A"/>
    <w:rsid w:val="007A1DDB"/>
    <w:rsid w:val="007A34A6"/>
    <w:rsid w:val="007A48E7"/>
    <w:rsid w:val="007A49C7"/>
    <w:rsid w:val="007A4DBF"/>
    <w:rsid w:val="007A69EA"/>
    <w:rsid w:val="007A720D"/>
    <w:rsid w:val="007A7464"/>
    <w:rsid w:val="007B176F"/>
    <w:rsid w:val="007B3320"/>
    <w:rsid w:val="007B36C4"/>
    <w:rsid w:val="007B3D46"/>
    <w:rsid w:val="007B4C73"/>
    <w:rsid w:val="007B5EEF"/>
    <w:rsid w:val="007B5FD3"/>
    <w:rsid w:val="007C13A9"/>
    <w:rsid w:val="007C1778"/>
    <w:rsid w:val="007C1DCE"/>
    <w:rsid w:val="007C1DFB"/>
    <w:rsid w:val="007C3214"/>
    <w:rsid w:val="007C335C"/>
    <w:rsid w:val="007C5B04"/>
    <w:rsid w:val="007D019F"/>
    <w:rsid w:val="007D0540"/>
    <w:rsid w:val="007D2529"/>
    <w:rsid w:val="007D49B1"/>
    <w:rsid w:val="007D7BB2"/>
    <w:rsid w:val="007E05B2"/>
    <w:rsid w:val="007E2958"/>
    <w:rsid w:val="007E2BBA"/>
    <w:rsid w:val="007E4780"/>
    <w:rsid w:val="007E4953"/>
    <w:rsid w:val="007E49ED"/>
    <w:rsid w:val="007E4CB5"/>
    <w:rsid w:val="007E559D"/>
    <w:rsid w:val="007E783E"/>
    <w:rsid w:val="007E7A8F"/>
    <w:rsid w:val="007E7BDE"/>
    <w:rsid w:val="007F14DD"/>
    <w:rsid w:val="007F30B2"/>
    <w:rsid w:val="007F43E8"/>
    <w:rsid w:val="007F459F"/>
    <w:rsid w:val="007F524B"/>
    <w:rsid w:val="007F528C"/>
    <w:rsid w:val="007F652B"/>
    <w:rsid w:val="007F7E3A"/>
    <w:rsid w:val="0080420C"/>
    <w:rsid w:val="008065E6"/>
    <w:rsid w:val="0080671B"/>
    <w:rsid w:val="00807270"/>
    <w:rsid w:val="00807792"/>
    <w:rsid w:val="00807C9C"/>
    <w:rsid w:val="0081064D"/>
    <w:rsid w:val="00810C8B"/>
    <w:rsid w:val="008111C5"/>
    <w:rsid w:val="00811C38"/>
    <w:rsid w:val="008128F8"/>
    <w:rsid w:val="00812F0C"/>
    <w:rsid w:val="008131AF"/>
    <w:rsid w:val="00814CA3"/>
    <w:rsid w:val="0081544F"/>
    <w:rsid w:val="00815CAF"/>
    <w:rsid w:val="00816F34"/>
    <w:rsid w:val="00817111"/>
    <w:rsid w:val="00817582"/>
    <w:rsid w:val="008178E1"/>
    <w:rsid w:val="008207AA"/>
    <w:rsid w:val="00821D8F"/>
    <w:rsid w:val="008241CE"/>
    <w:rsid w:val="00824E1C"/>
    <w:rsid w:val="008274B3"/>
    <w:rsid w:val="008277DE"/>
    <w:rsid w:val="008278FA"/>
    <w:rsid w:val="00827DA2"/>
    <w:rsid w:val="00830930"/>
    <w:rsid w:val="00830BCD"/>
    <w:rsid w:val="008319F1"/>
    <w:rsid w:val="00831AC7"/>
    <w:rsid w:val="00831F30"/>
    <w:rsid w:val="008321A4"/>
    <w:rsid w:val="00837BC6"/>
    <w:rsid w:val="008430F3"/>
    <w:rsid w:val="00843714"/>
    <w:rsid w:val="0084453D"/>
    <w:rsid w:val="00844718"/>
    <w:rsid w:val="0084661B"/>
    <w:rsid w:val="00846FD5"/>
    <w:rsid w:val="00847914"/>
    <w:rsid w:val="00850D42"/>
    <w:rsid w:val="008514C0"/>
    <w:rsid w:val="00851579"/>
    <w:rsid w:val="00851D65"/>
    <w:rsid w:val="00852799"/>
    <w:rsid w:val="008532EF"/>
    <w:rsid w:val="008554D4"/>
    <w:rsid w:val="00855532"/>
    <w:rsid w:val="00856146"/>
    <w:rsid w:val="00860131"/>
    <w:rsid w:val="0086035B"/>
    <w:rsid w:val="00861E39"/>
    <w:rsid w:val="008627E1"/>
    <w:rsid w:val="00862C7D"/>
    <w:rsid w:val="00862DD9"/>
    <w:rsid w:val="008640F0"/>
    <w:rsid w:val="00866E1D"/>
    <w:rsid w:val="00867859"/>
    <w:rsid w:val="00867F0B"/>
    <w:rsid w:val="0087055F"/>
    <w:rsid w:val="0087232C"/>
    <w:rsid w:val="00876307"/>
    <w:rsid w:val="008771AB"/>
    <w:rsid w:val="00877605"/>
    <w:rsid w:val="008802AD"/>
    <w:rsid w:val="00880CC3"/>
    <w:rsid w:val="00881AB2"/>
    <w:rsid w:val="00883910"/>
    <w:rsid w:val="008863AC"/>
    <w:rsid w:val="00886D9A"/>
    <w:rsid w:val="00887C14"/>
    <w:rsid w:val="0089046E"/>
    <w:rsid w:val="008904D8"/>
    <w:rsid w:val="00892586"/>
    <w:rsid w:val="00894206"/>
    <w:rsid w:val="00895F5F"/>
    <w:rsid w:val="00895F8A"/>
    <w:rsid w:val="00896182"/>
    <w:rsid w:val="00896BAE"/>
    <w:rsid w:val="00897953"/>
    <w:rsid w:val="008A2FFE"/>
    <w:rsid w:val="008A31AD"/>
    <w:rsid w:val="008A356B"/>
    <w:rsid w:val="008A416F"/>
    <w:rsid w:val="008A4F40"/>
    <w:rsid w:val="008A5B55"/>
    <w:rsid w:val="008A6029"/>
    <w:rsid w:val="008A61B3"/>
    <w:rsid w:val="008A6B03"/>
    <w:rsid w:val="008A6EAC"/>
    <w:rsid w:val="008A7254"/>
    <w:rsid w:val="008B0922"/>
    <w:rsid w:val="008B3FBF"/>
    <w:rsid w:val="008B5C5E"/>
    <w:rsid w:val="008B7B57"/>
    <w:rsid w:val="008C05B5"/>
    <w:rsid w:val="008C0753"/>
    <w:rsid w:val="008C29A1"/>
    <w:rsid w:val="008C3E46"/>
    <w:rsid w:val="008C4284"/>
    <w:rsid w:val="008C5329"/>
    <w:rsid w:val="008C5EFB"/>
    <w:rsid w:val="008C6F35"/>
    <w:rsid w:val="008D0EDC"/>
    <w:rsid w:val="008D1A54"/>
    <w:rsid w:val="008D2AA5"/>
    <w:rsid w:val="008D2C0D"/>
    <w:rsid w:val="008D3A19"/>
    <w:rsid w:val="008D4787"/>
    <w:rsid w:val="008D48A2"/>
    <w:rsid w:val="008D5531"/>
    <w:rsid w:val="008D562D"/>
    <w:rsid w:val="008D61AA"/>
    <w:rsid w:val="008D691F"/>
    <w:rsid w:val="008D6B65"/>
    <w:rsid w:val="008D6C69"/>
    <w:rsid w:val="008E2DB4"/>
    <w:rsid w:val="008E3CB3"/>
    <w:rsid w:val="008E4851"/>
    <w:rsid w:val="008E4A9D"/>
    <w:rsid w:val="008E5997"/>
    <w:rsid w:val="008E63D3"/>
    <w:rsid w:val="008F080F"/>
    <w:rsid w:val="008F2B2C"/>
    <w:rsid w:val="008F3249"/>
    <w:rsid w:val="008F3A6E"/>
    <w:rsid w:val="008F4485"/>
    <w:rsid w:val="008F72BC"/>
    <w:rsid w:val="009004D9"/>
    <w:rsid w:val="009030F0"/>
    <w:rsid w:val="00903DF2"/>
    <w:rsid w:val="00906F10"/>
    <w:rsid w:val="00911BF0"/>
    <w:rsid w:val="009120C7"/>
    <w:rsid w:val="009126E0"/>
    <w:rsid w:val="00912B8A"/>
    <w:rsid w:val="00912BC8"/>
    <w:rsid w:val="00913B21"/>
    <w:rsid w:val="009142A1"/>
    <w:rsid w:val="00914DDD"/>
    <w:rsid w:val="009166B9"/>
    <w:rsid w:val="00920022"/>
    <w:rsid w:val="00923ECA"/>
    <w:rsid w:val="009245FE"/>
    <w:rsid w:val="00924B16"/>
    <w:rsid w:val="00924BF5"/>
    <w:rsid w:val="00925C9B"/>
    <w:rsid w:val="0092637B"/>
    <w:rsid w:val="00927219"/>
    <w:rsid w:val="00930009"/>
    <w:rsid w:val="0093019C"/>
    <w:rsid w:val="00932DB3"/>
    <w:rsid w:val="00933A15"/>
    <w:rsid w:val="0093428A"/>
    <w:rsid w:val="0094002F"/>
    <w:rsid w:val="00941255"/>
    <w:rsid w:val="00943C2E"/>
    <w:rsid w:val="009465DC"/>
    <w:rsid w:val="009506AC"/>
    <w:rsid w:val="00951A79"/>
    <w:rsid w:val="00951AAB"/>
    <w:rsid w:val="00951D80"/>
    <w:rsid w:val="00955C4A"/>
    <w:rsid w:val="00956EC1"/>
    <w:rsid w:val="0095774B"/>
    <w:rsid w:val="0096159A"/>
    <w:rsid w:val="009618CA"/>
    <w:rsid w:val="00962F92"/>
    <w:rsid w:val="00964C8B"/>
    <w:rsid w:val="00965BF8"/>
    <w:rsid w:val="009660D8"/>
    <w:rsid w:val="009674F9"/>
    <w:rsid w:val="0096767B"/>
    <w:rsid w:val="00970886"/>
    <w:rsid w:val="00970E2E"/>
    <w:rsid w:val="00971F27"/>
    <w:rsid w:val="009746E4"/>
    <w:rsid w:val="0097474F"/>
    <w:rsid w:val="009748E8"/>
    <w:rsid w:val="009760F0"/>
    <w:rsid w:val="0097732A"/>
    <w:rsid w:val="009776D6"/>
    <w:rsid w:val="0097786E"/>
    <w:rsid w:val="00977B47"/>
    <w:rsid w:val="00977D63"/>
    <w:rsid w:val="00980D2B"/>
    <w:rsid w:val="009833DA"/>
    <w:rsid w:val="00983FDA"/>
    <w:rsid w:val="00985367"/>
    <w:rsid w:val="00985419"/>
    <w:rsid w:val="00985902"/>
    <w:rsid w:val="00985E3A"/>
    <w:rsid w:val="00987054"/>
    <w:rsid w:val="00991188"/>
    <w:rsid w:val="009914A0"/>
    <w:rsid w:val="00991C1C"/>
    <w:rsid w:val="00991CAF"/>
    <w:rsid w:val="009950BB"/>
    <w:rsid w:val="009956BE"/>
    <w:rsid w:val="00996235"/>
    <w:rsid w:val="00997523"/>
    <w:rsid w:val="009A091A"/>
    <w:rsid w:val="009A0E01"/>
    <w:rsid w:val="009A0FF8"/>
    <w:rsid w:val="009A12BD"/>
    <w:rsid w:val="009A13E7"/>
    <w:rsid w:val="009A27A5"/>
    <w:rsid w:val="009A2D11"/>
    <w:rsid w:val="009A2F65"/>
    <w:rsid w:val="009A3F97"/>
    <w:rsid w:val="009A6AF5"/>
    <w:rsid w:val="009A7A31"/>
    <w:rsid w:val="009B02BD"/>
    <w:rsid w:val="009B0D95"/>
    <w:rsid w:val="009B0E5B"/>
    <w:rsid w:val="009B25F5"/>
    <w:rsid w:val="009B2937"/>
    <w:rsid w:val="009B33A6"/>
    <w:rsid w:val="009B39EF"/>
    <w:rsid w:val="009B3EA3"/>
    <w:rsid w:val="009B44E9"/>
    <w:rsid w:val="009B46FA"/>
    <w:rsid w:val="009B5933"/>
    <w:rsid w:val="009B5E63"/>
    <w:rsid w:val="009B5ED0"/>
    <w:rsid w:val="009B75E8"/>
    <w:rsid w:val="009B784D"/>
    <w:rsid w:val="009B791C"/>
    <w:rsid w:val="009C0C97"/>
    <w:rsid w:val="009C3F70"/>
    <w:rsid w:val="009C5188"/>
    <w:rsid w:val="009C6D94"/>
    <w:rsid w:val="009C763B"/>
    <w:rsid w:val="009D210C"/>
    <w:rsid w:val="009D288A"/>
    <w:rsid w:val="009D343E"/>
    <w:rsid w:val="009D3737"/>
    <w:rsid w:val="009D37F6"/>
    <w:rsid w:val="009D4A99"/>
    <w:rsid w:val="009D4F70"/>
    <w:rsid w:val="009D67E6"/>
    <w:rsid w:val="009D7B86"/>
    <w:rsid w:val="009E0C56"/>
    <w:rsid w:val="009E15B4"/>
    <w:rsid w:val="009E23FD"/>
    <w:rsid w:val="009E4D19"/>
    <w:rsid w:val="009E4D43"/>
    <w:rsid w:val="009E7A10"/>
    <w:rsid w:val="009E7A2E"/>
    <w:rsid w:val="009F08F4"/>
    <w:rsid w:val="009F0C79"/>
    <w:rsid w:val="009F10A7"/>
    <w:rsid w:val="009F13A6"/>
    <w:rsid w:val="009F1B2C"/>
    <w:rsid w:val="009F1F04"/>
    <w:rsid w:val="009F30AD"/>
    <w:rsid w:val="009F38AE"/>
    <w:rsid w:val="009F3A99"/>
    <w:rsid w:val="009F41E0"/>
    <w:rsid w:val="009F4990"/>
    <w:rsid w:val="009F4A3E"/>
    <w:rsid w:val="00A0057D"/>
    <w:rsid w:val="00A00FF0"/>
    <w:rsid w:val="00A02379"/>
    <w:rsid w:val="00A03650"/>
    <w:rsid w:val="00A03700"/>
    <w:rsid w:val="00A049BA"/>
    <w:rsid w:val="00A04C49"/>
    <w:rsid w:val="00A0617F"/>
    <w:rsid w:val="00A06BFB"/>
    <w:rsid w:val="00A0763B"/>
    <w:rsid w:val="00A076E0"/>
    <w:rsid w:val="00A105F3"/>
    <w:rsid w:val="00A11865"/>
    <w:rsid w:val="00A120F2"/>
    <w:rsid w:val="00A1226A"/>
    <w:rsid w:val="00A128EA"/>
    <w:rsid w:val="00A13293"/>
    <w:rsid w:val="00A13916"/>
    <w:rsid w:val="00A13BB1"/>
    <w:rsid w:val="00A14367"/>
    <w:rsid w:val="00A146A9"/>
    <w:rsid w:val="00A156EB"/>
    <w:rsid w:val="00A15EAC"/>
    <w:rsid w:val="00A15F2F"/>
    <w:rsid w:val="00A16B0D"/>
    <w:rsid w:val="00A17886"/>
    <w:rsid w:val="00A17A12"/>
    <w:rsid w:val="00A20202"/>
    <w:rsid w:val="00A2078E"/>
    <w:rsid w:val="00A20F56"/>
    <w:rsid w:val="00A252E1"/>
    <w:rsid w:val="00A25C6B"/>
    <w:rsid w:val="00A25CB8"/>
    <w:rsid w:val="00A2645F"/>
    <w:rsid w:val="00A27017"/>
    <w:rsid w:val="00A274EE"/>
    <w:rsid w:val="00A27C81"/>
    <w:rsid w:val="00A27CD3"/>
    <w:rsid w:val="00A3026E"/>
    <w:rsid w:val="00A30C73"/>
    <w:rsid w:val="00A31E16"/>
    <w:rsid w:val="00A32E48"/>
    <w:rsid w:val="00A33F0F"/>
    <w:rsid w:val="00A347F4"/>
    <w:rsid w:val="00A35584"/>
    <w:rsid w:val="00A3566D"/>
    <w:rsid w:val="00A37ED7"/>
    <w:rsid w:val="00A408D2"/>
    <w:rsid w:val="00A4094C"/>
    <w:rsid w:val="00A40B1D"/>
    <w:rsid w:val="00A42DAA"/>
    <w:rsid w:val="00A443D2"/>
    <w:rsid w:val="00A44FB9"/>
    <w:rsid w:val="00A45249"/>
    <w:rsid w:val="00A45B47"/>
    <w:rsid w:val="00A4638C"/>
    <w:rsid w:val="00A465DC"/>
    <w:rsid w:val="00A4718A"/>
    <w:rsid w:val="00A51334"/>
    <w:rsid w:val="00A529A1"/>
    <w:rsid w:val="00A5636C"/>
    <w:rsid w:val="00A56A21"/>
    <w:rsid w:val="00A578AA"/>
    <w:rsid w:val="00A578B8"/>
    <w:rsid w:val="00A57B80"/>
    <w:rsid w:val="00A6070F"/>
    <w:rsid w:val="00A6100F"/>
    <w:rsid w:val="00A63427"/>
    <w:rsid w:val="00A63679"/>
    <w:rsid w:val="00A63B29"/>
    <w:rsid w:val="00A65A3D"/>
    <w:rsid w:val="00A65E39"/>
    <w:rsid w:val="00A65EC6"/>
    <w:rsid w:val="00A70D07"/>
    <w:rsid w:val="00A711B4"/>
    <w:rsid w:val="00A72549"/>
    <w:rsid w:val="00A72683"/>
    <w:rsid w:val="00A73782"/>
    <w:rsid w:val="00A74749"/>
    <w:rsid w:val="00A750A5"/>
    <w:rsid w:val="00A75529"/>
    <w:rsid w:val="00A7636C"/>
    <w:rsid w:val="00A76372"/>
    <w:rsid w:val="00A768CD"/>
    <w:rsid w:val="00A76A8B"/>
    <w:rsid w:val="00A81083"/>
    <w:rsid w:val="00A819BE"/>
    <w:rsid w:val="00A82DA8"/>
    <w:rsid w:val="00A83D17"/>
    <w:rsid w:val="00A87A00"/>
    <w:rsid w:val="00A901E5"/>
    <w:rsid w:val="00A905FC"/>
    <w:rsid w:val="00A90BEE"/>
    <w:rsid w:val="00A92313"/>
    <w:rsid w:val="00A930A7"/>
    <w:rsid w:val="00A932ED"/>
    <w:rsid w:val="00A93B0E"/>
    <w:rsid w:val="00A93D04"/>
    <w:rsid w:val="00A94594"/>
    <w:rsid w:val="00A95558"/>
    <w:rsid w:val="00A95CC7"/>
    <w:rsid w:val="00A96467"/>
    <w:rsid w:val="00A964BE"/>
    <w:rsid w:val="00A96A00"/>
    <w:rsid w:val="00AA12BA"/>
    <w:rsid w:val="00AA12D5"/>
    <w:rsid w:val="00AA327F"/>
    <w:rsid w:val="00AA3BD3"/>
    <w:rsid w:val="00AA6406"/>
    <w:rsid w:val="00AA68F9"/>
    <w:rsid w:val="00AA7CFF"/>
    <w:rsid w:val="00AA7F38"/>
    <w:rsid w:val="00AB16C0"/>
    <w:rsid w:val="00AB22B3"/>
    <w:rsid w:val="00AB2F39"/>
    <w:rsid w:val="00AB2FE2"/>
    <w:rsid w:val="00AB4ED1"/>
    <w:rsid w:val="00AB5848"/>
    <w:rsid w:val="00AB6116"/>
    <w:rsid w:val="00AB721E"/>
    <w:rsid w:val="00AB7D09"/>
    <w:rsid w:val="00AC0A65"/>
    <w:rsid w:val="00AC11DF"/>
    <w:rsid w:val="00AC378F"/>
    <w:rsid w:val="00AC3F4F"/>
    <w:rsid w:val="00AC4C4B"/>
    <w:rsid w:val="00AC654B"/>
    <w:rsid w:val="00AC6B2B"/>
    <w:rsid w:val="00AC6F19"/>
    <w:rsid w:val="00AD0873"/>
    <w:rsid w:val="00AD24EB"/>
    <w:rsid w:val="00AD3B58"/>
    <w:rsid w:val="00AD3FFE"/>
    <w:rsid w:val="00AD4D9B"/>
    <w:rsid w:val="00AD54A3"/>
    <w:rsid w:val="00AE0693"/>
    <w:rsid w:val="00AE10D5"/>
    <w:rsid w:val="00AE2478"/>
    <w:rsid w:val="00AE41CB"/>
    <w:rsid w:val="00AE4CA4"/>
    <w:rsid w:val="00AE5173"/>
    <w:rsid w:val="00AE5CC1"/>
    <w:rsid w:val="00AE6207"/>
    <w:rsid w:val="00AE6240"/>
    <w:rsid w:val="00AE66FA"/>
    <w:rsid w:val="00AE6E0B"/>
    <w:rsid w:val="00AF162B"/>
    <w:rsid w:val="00AF37F2"/>
    <w:rsid w:val="00AF3DD9"/>
    <w:rsid w:val="00AF55AD"/>
    <w:rsid w:val="00AF7DF7"/>
    <w:rsid w:val="00B02CB9"/>
    <w:rsid w:val="00B02FD6"/>
    <w:rsid w:val="00B04363"/>
    <w:rsid w:val="00B04BFF"/>
    <w:rsid w:val="00B05157"/>
    <w:rsid w:val="00B1239D"/>
    <w:rsid w:val="00B132B0"/>
    <w:rsid w:val="00B1491B"/>
    <w:rsid w:val="00B14D6D"/>
    <w:rsid w:val="00B153AD"/>
    <w:rsid w:val="00B15676"/>
    <w:rsid w:val="00B16429"/>
    <w:rsid w:val="00B16B8C"/>
    <w:rsid w:val="00B16D7E"/>
    <w:rsid w:val="00B17114"/>
    <w:rsid w:val="00B17568"/>
    <w:rsid w:val="00B2006D"/>
    <w:rsid w:val="00B22E08"/>
    <w:rsid w:val="00B235D7"/>
    <w:rsid w:val="00B23671"/>
    <w:rsid w:val="00B23ACA"/>
    <w:rsid w:val="00B306DF"/>
    <w:rsid w:val="00B3295E"/>
    <w:rsid w:val="00B333BD"/>
    <w:rsid w:val="00B33EF7"/>
    <w:rsid w:val="00B348AA"/>
    <w:rsid w:val="00B34E6A"/>
    <w:rsid w:val="00B35BEE"/>
    <w:rsid w:val="00B37C0E"/>
    <w:rsid w:val="00B409C0"/>
    <w:rsid w:val="00B41A0B"/>
    <w:rsid w:val="00B423AE"/>
    <w:rsid w:val="00B4347C"/>
    <w:rsid w:val="00B439DC"/>
    <w:rsid w:val="00B45328"/>
    <w:rsid w:val="00B455D3"/>
    <w:rsid w:val="00B4698B"/>
    <w:rsid w:val="00B476EA"/>
    <w:rsid w:val="00B50306"/>
    <w:rsid w:val="00B50FA9"/>
    <w:rsid w:val="00B51197"/>
    <w:rsid w:val="00B51A51"/>
    <w:rsid w:val="00B51CF8"/>
    <w:rsid w:val="00B51D6B"/>
    <w:rsid w:val="00B52308"/>
    <w:rsid w:val="00B5264D"/>
    <w:rsid w:val="00B52992"/>
    <w:rsid w:val="00B52B5D"/>
    <w:rsid w:val="00B550E0"/>
    <w:rsid w:val="00B552B7"/>
    <w:rsid w:val="00B5565B"/>
    <w:rsid w:val="00B55729"/>
    <w:rsid w:val="00B569C4"/>
    <w:rsid w:val="00B60893"/>
    <w:rsid w:val="00B609F3"/>
    <w:rsid w:val="00B612D3"/>
    <w:rsid w:val="00B62B7D"/>
    <w:rsid w:val="00B64E62"/>
    <w:rsid w:val="00B66584"/>
    <w:rsid w:val="00B6720F"/>
    <w:rsid w:val="00B67EBE"/>
    <w:rsid w:val="00B70AA5"/>
    <w:rsid w:val="00B70EFD"/>
    <w:rsid w:val="00B7131A"/>
    <w:rsid w:val="00B718F4"/>
    <w:rsid w:val="00B7278C"/>
    <w:rsid w:val="00B7318C"/>
    <w:rsid w:val="00B7668F"/>
    <w:rsid w:val="00B77718"/>
    <w:rsid w:val="00B813A4"/>
    <w:rsid w:val="00B8324D"/>
    <w:rsid w:val="00B84ED4"/>
    <w:rsid w:val="00B84F7C"/>
    <w:rsid w:val="00B86258"/>
    <w:rsid w:val="00B87B0E"/>
    <w:rsid w:val="00B909C8"/>
    <w:rsid w:val="00B90B06"/>
    <w:rsid w:val="00B9202F"/>
    <w:rsid w:val="00B939AB"/>
    <w:rsid w:val="00B93E54"/>
    <w:rsid w:val="00B94BF9"/>
    <w:rsid w:val="00B94C90"/>
    <w:rsid w:val="00B950C4"/>
    <w:rsid w:val="00B95299"/>
    <w:rsid w:val="00B9564C"/>
    <w:rsid w:val="00B95C46"/>
    <w:rsid w:val="00B96C60"/>
    <w:rsid w:val="00B96FCA"/>
    <w:rsid w:val="00B97088"/>
    <w:rsid w:val="00B97810"/>
    <w:rsid w:val="00B97DA7"/>
    <w:rsid w:val="00BA1399"/>
    <w:rsid w:val="00BA1FF1"/>
    <w:rsid w:val="00BA2CA7"/>
    <w:rsid w:val="00BA30E2"/>
    <w:rsid w:val="00BA4478"/>
    <w:rsid w:val="00BA5448"/>
    <w:rsid w:val="00BA5BD1"/>
    <w:rsid w:val="00BA6808"/>
    <w:rsid w:val="00BB06C8"/>
    <w:rsid w:val="00BB0E16"/>
    <w:rsid w:val="00BB188C"/>
    <w:rsid w:val="00BB1D6D"/>
    <w:rsid w:val="00BB322B"/>
    <w:rsid w:val="00BB3C88"/>
    <w:rsid w:val="00BB420B"/>
    <w:rsid w:val="00BB4AB3"/>
    <w:rsid w:val="00BB5853"/>
    <w:rsid w:val="00BB72C8"/>
    <w:rsid w:val="00BB793C"/>
    <w:rsid w:val="00BB79A2"/>
    <w:rsid w:val="00BC0C00"/>
    <w:rsid w:val="00BC29DC"/>
    <w:rsid w:val="00BC2E04"/>
    <w:rsid w:val="00BC3244"/>
    <w:rsid w:val="00BC34CA"/>
    <w:rsid w:val="00BC3874"/>
    <w:rsid w:val="00BC53DC"/>
    <w:rsid w:val="00BC6CE5"/>
    <w:rsid w:val="00BC7560"/>
    <w:rsid w:val="00BD0AF9"/>
    <w:rsid w:val="00BD115F"/>
    <w:rsid w:val="00BD1C30"/>
    <w:rsid w:val="00BD3AFA"/>
    <w:rsid w:val="00BD3C37"/>
    <w:rsid w:val="00BD5E1E"/>
    <w:rsid w:val="00BD6189"/>
    <w:rsid w:val="00BD7622"/>
    <w:rsid w:val="00BE2375"/>
    <w:rsid w:val="00BE24A3"/>
    <w:rsid w:val="00BE24B0"/>
    <w:rsid w:val="00BE507B"/>
    <w:rsid w:val="00BE51E5"/>
    <w:rsid w:val="00BE6F47"/>
    <w:rsid w:val="00BE7360"/>
    <w:rsid w:val="00BE742E"/>
    <w:rsid w:val="00BF1326"/>
    <w:rsid w:val="00BF1F96"/>
    <w:rsid w:val="00BF34BD"/>
    <w:rsid w:val="00BF382C"/>
    <w:rsid w:val="00BF399B"/>
    <w:rsid w:val="00BF3A18"/>
    <w:rsid w:val="00BF3DFB"/>
    <w:rsid w:val="00BF484B"/>
    <w:rsid w:val="00BF4B7D"/>
    <w:rsid w:val="00BF6366"/>
    <w:rsid w:val="00BF6CFB"/>
    <w:rsid w:val="00C000D6"/>
    <w:rsid w:val="00C00E5C"/>
    <w:rsid w:val="00C01B59"/>
    <w:rsid w:val="00C03255"/>
    <w:rsid w:val="00C033BF"/>
    <w:rsid w:val="00C04097"/>
    <w:rsid w:val="00C0411B"/>
    <w:rsid w:val="00C047DD"/>
    <w:rsid w:val="00C04A54"/>
    <w:rsid w:val="00C05F88"/>
    <w:rsid w:val="00C07ABD"/>
    <w:rsid w:val="00C10DED"/>
    <w:rsid w:val="00C10F4F"/>
    <w:rsid w:val="00C116FE"/>
    <w:rsid w:val="00C11DF8"/>
    <w:rsid w:val="00C11F2C"/>
    <w:rsid w:val="00C120A9"/>
    <w:rsid w:val="00C12AC4"/>
    <w:rsid w:val="00C1391B"/>
    <w:rsid w:val="00C13E2D"/>
    <w:rsid w:val="00C153EE"/>
    <w:rsid w:val="00C1698A"/>
    <w:rsid w:val="00C16B66"/>
    <w:rsid w:val="00C16B84"/>
    <w:rsid w:val="00C17BC2"/>
    <w:rsid w:val="00C20EE5"/>
    <w:rsid w:val="00C211A1"/>
    <w:rsid w:val="00C21BFF"/>
    <w:rsid w:val="00C21F8D"/>
    <w:rsid w:val="00C22EB6"/>
    <w:rsid w:val="00C23639"/>
    <w:rsid w:val="00C23E26"/>
    <w:rsid w:val="00C2665A"/>
    <w:rsid w:val="00C267CA"/>
    <w:rsid w:val="00C2745E"/>
    <w:rsid w:val="00C27E30"/>
    <w:rsid w:val="00C304A6"/>
    <w:rsid w:val="00C319F6"/>
    <w:rsid w:val="00C325F2"/>
    <w:rsid w:val="00C3303F"/>
    <w:rsid w:val="00C333EF"/>
    <w:rsid w:val="00C3361C"/>
    <w:rsid w:val="00C33C0E"/>
    <w:rsid w:val="00C3529A"/>
    <w:rsid w:val="00C36D82"/>
    <w:rsid w:val="00C37118"/>
    <w:rsid w:val="00C377BE"/>
    <w:rsid w:val="00C3793F"/>
    <w:rsid w:val="00C40F34"/>
    <w:rsid w:val="00C41133"/>
    <w:rsid w:val="00C41F99"/>
    <w:rsid w:val="00C43AC7"/>
    <w:rsid w:val="00C442C7"/>
    <w:rsid w:val="00C45ACB"/>
    <w:rsid w:val="00C462DB"/>
    <w:rsid w:val="00C46A63"/>
    <w:rsid w:val="00C47182"/>
    <w:rsid w:val="00C4733C"/>
    <w:rsid w:val="00C4740B"/>
    <w:rsid w:val="00C4763F"/>
    <w:rsid w:val="00C47705"/>
    <w:rsid w:val="00C50FD1"/>
    <w:rsid w:val="00C512D4"/>
    <w:rsid w:val="00C53522"/>
    <w:rsid w:val="00C56D07"/>
    <w:rsid w:val="00C574BC"/>
    <w:rsid w:val="00C578E9"/>
    <w:rsid w:val="00C57951"/>
    <w:rsid w:val="00C618EC"/>
    <w:rsid w:val="00C64334"/>
    <w:rsid w:val="00C6433D"/>
    <w:rsid w:val="00C65087"/>
    <w:rsid w:val="00C653D2"/>
    <w:rsid w:val="00C65C6E"/>
    <w:rsid w:val="00C66834"/>
    <w:rsid w:val="00C67D64"/>
    <w:rsid w:val="00C70C8D"/>
    <w:rsid w:val="00C71519"/>
    <w:rsid w:val="00C71B1E"/>
    <w:rsid w:val="00C72BAE"/>
    <w:rsid w:val="00C73854"/>
    <w:rsid w:val="00C764B4"/>
    <w:rsid w:val="00C77262"/>
    <w:rsid w:val="00C775FD"/>
    <w:rsid w:val="00C77787"/>
    <w:rsid w:val="00C77958"/>
    <w:rsid w:val="00C805C1"/>
    <w:rsid w:val="00C8186D"/>
    <w:rsid w:val="00C81D21"/>
    <w:rsid w:val="00C84FFE"/>
    <w:rsid w:val="00C90263"/>
    <w:rsid w:val="00C9188F"/>
    <w:rsid w:val="00C921EC"/>
    <w:rsid w:val="00C9327E"/>
    <w:rsid w:val="00C93AD1"/>
    <w:rsid w:val="00C94412"/>
    <w:rsid w:val="00C95133"/>
    <w:rsid w:val="00C9629F"/>
    <w:rsid w:val="00C96411"/>
    <w:rsid w:val="00C9794B"/>
    <w:rsid w:val="00C97BD1"/>
    <w:rsid w:val="00C97E1C"/>
    <w:rsid w:val="00CA034B"/>
    <w:rsid w:val="00CA0F37"/>
    <w:rsid w:val="00CA166E"/>
    <w:rsid w:val="00CA2C32"/>
    <w:rsid w:val="00CA34CF"/>
    <w:rsid w:val="00CA3835"/>
    <w:rsid w:val="00CA39F5"/>
    <w:rsid w:val="00CA416F"/>
    <w:rsid w:val="00CA57BF"/>
    <w:rsid w:val="00CA6243"/>
    <w:rsid w:val="00CA6EC8"/>
    <w:rsid w:val="00CA7B20"/>
    <w:rsid w:val="00CB043B"/>
    <w:rsid w:val="00CB1072"/>
    <w:rsid w:val="00CB2FF5"/>
    <w:rsid w:val="00CB33AA"/>
    <w:rsid w:val="00CB413B"/>
    <w:rsid w:val="00CB43C2"/>
    <w:rsid w:val="00CB4625"/>
    <w:rsid w:val="00CB4D9A"/>
    <w:rsid w:val="00CB52F3"/>
    <w:rsid w:val="00CB69BD"/>
    <w:rsid w:val="00CB6D20"/>
    <w:rsid w:val="00CB6E70"/>
    <w:rsid w:val="00CB6F96"/>
    <w:rsid w:val="00CB7100"/>
    <w:rsid w:val="00CB7CBF"/>
    <w:rsid w:val="00CC10AC"/>
    <w:rsid w:val="00CC3764"/>
    <w:rsid w:val="00CC4EA8"/>
    <w:rsid w:val="00CC4F06"/>
    <w:rsid w:val="00CC57CE"/>
    <w:rsid w:val="00CC5F76"/>
    <w:rsid w:val="00CC6499"/>
    <w:rsid w:val="00CD0620"/>
    <w:rsid w:val="00CD06B5"/>
    <w:rsid w:val="00CD0D3E"/>
    <w:rsid w:val="00CD1683"/>
    <w:rsid w:val="00CD432C"/>
    <w:rsid w:val="00CD49BF"/>
    <w:rsid w:val="00CD58FD"/>
    <w:rsid w:val="00CD60D4"/>
    <w:rsid w:val="00CD78E1"/>
    <w:rsid w:val="00CD798E"/>
    <w:rsid w:val="00CE0B2F"/>
    <w:rsid w:val="00CE0B90"/>
    <w:rsid w:val="00CE3BDD"/>
    <w:rsid w:val="00CE4347"/>
    <w:rsid w:val="00CE52AA"/>
    <w:rsid w:val="00CE5A47"/>
    <w:rsid w:val="00CE6061"/>
    <w:rsid w:val="00CE6962"/>
    <w:rsid w:val="00CE7920"/>
    <w:rsid w:val="00CE7D4F"/>
    <w:rsid w:val="00CF1044"/>
    <w:rsid w:val="00CF316F"/>
    <w:rsid w:val="00CF34B2"/>
    <w:rsid w:val="00D00B0E"/>
    <w:rsid w:val="00D00E87"/>
    <w:rsid w:val="00D01498"/>
    <w:rsid w:val="00D034E5"/>
    <w:rsid w:val="00D03DD8"/>
    <w:rsid w:val="00D052B0"/>
    <w:rsid w:val="00D103C3"/>
    <w:rsid w:val="00D103D7"/>
    <w:rsid w:val="00D11457"/>
    <w:rsid w:val="00D118E0"/>
    <w:rsid w:val="00D121AD"/>
    <w:rsid w:val="00D126F5"/>
    <w:rsid w:val="00D13453"/>
    <w:rsid w:val="00D1361E"/>
    <w:rsid w:val="00D1467E"/>
    <w:rsid w:val="00D14D3C"/>
    <w:rsid w:val="00D168C3"/>
    <w:rsid w:val="00D16E71"/>
    <w:rsid w:val="00D2091E"/>
    <w:rsid w:val="00D211FE"/>
    <w:rsid w:val="00D22283"/>
    <w:rsid w:val="00D23155"/>
    <w:rsid w:val="00D24B1C"/>
    <w:rsid w:val="00D2512C"/>
    <w:rsid w:val="00D2650F"/>
    <w:rsid w:val="00D319D3"/>
    <w:rsid w:val="00D32608"/>
    <w:rsid w:val="00D32A2A"/>
    <w:rsid w:val="00D33741"/>
    <w:rsid w:val="00D357CD"/>
    <w:rsid w:val="00D370CC"/>
    <w:rsid w:val="00D400A8"/>
    <w:rsid w:val="00D40409"/>
    <w:rsid w:val="00D40920"/>
    <w:rsid w:val="00D40AF3"/>
    <w:rsid w:val="00D415BC"/>
    <w:rsid w:val="00D42146"/>
    <w:rsid w:val="00D42696"/>
    <w:rsid w:val="00D4320D"/>
    <w:rsid w:val="00D4564A"/>
    <w:rsid w:val="00D45BDA"/>
    <w:rsid w:val="00D45CD1"/>
    <w:rsid w:val="00D47946"/>
    <w:rsid w:val="00D47F80"/>
    <w:rsid w:val="00D50F3F"/>
    <w:rsid w:val="00D510D2"/>
    <w:rsid w:val="00D51942"/>
    <w:rsid w:val="00D519B4"/>
    <w:rsid w:val="00D5594D"/>
    <w:rsid w:val="00D57FA4"/>
    <w:rsid w:val="00D60B2C"/>
    <w:rsid w:val="00D610F7"/>
    <w:rsid w:val="00D612C0"/>
    <w:rsid w:val="00D62A03"/>
    <w:rsid w:val="00D62E46"/>
    <w:rsid w:val="00D63BA9"/>
    <w:rsid w:val="00D64110"/>
    <w:rsid w:val="00D648B7"/>
    <w:rsid w:val="00D6492F"/>
    <w:rsid w:val="00D65835"/>
    <w:rsid w:val="00D66217"/>
    <w:rsid w:val="00D671E2"/>
    <w:rsid w:val="00D67EAB"/>
    <w:rsid w:val="00D713AE"/>
    <w:rsid w:val="00D7183E"/>
    <w:rsid w:val="00D7341E"/>
    <w:rsid w:val="00D744CA"/>
    <w:rsid w:val="00D74AD2"/>
    <w:rsid w:val="00D76CDB"/>
    <w:rsid w:val="00D77BB3"/>
    <w:rsid w:val="00D77F12"/>
    <w:rsid w:val="00D80576"/>
    <w:rsid w:val="00D821F9"/>
    <w:rsid w:val="00D836AC"/>
    <w:rsid w:val="00D84527"/>
    <w:rsid w:val="00D86695"/>
    <w:rsid w:val="00D866B7"/>
    <w:rsid w:val="00D86BE5"/>
    <w:rsid w:val="00D90514"/>
    <w:rsid w:val="00D91077"/>
    <w:rsid w:val="00D913F5"/>
    <w:rsid w:val="00D916FD"/>
    <w:rsid w:val="00D91A60"/>
    <w:rsid w:val="00D92241"/>
    <w:rsid w:val="00D9263B"/>
    <w:rsid w:val="00D933CC"/>
    <w:rsid w:val="00D939D3"/>
    <w:rsid w:val="00D942C0"/>
    <w:rsid w:val="00D94BDF"/>
    <w:rsid w:val="00D94E64"/>
    <w:rsid w:val="00D9523C"/>
    <w:rsid w:val="00D96A9F"/>
    <w:rsid w:val="00D96C3B"/>
    <w:rsid w:val="00D96E5A"/>
    <w:rsid w:val="00DA162F"/>
    <w:rsid w:val="00DA1E76"/>
    <w:rsid w:val="00DA2134"/>
    <w:rsid w:val="00DA28CE"/>
    <w:rsid w:val="00DA32D8"/>
    <w:rsid w:val="00DA3D05"/>
    <w:rsid w:val="00DA4968"/>
    <w:rsid w:val="00DA4C64"/>
    <w:rsid w:val="00DA521C"/>
    <w:rsid w:val="00DA5938"/>
    <w:rsid w:val="00DA59BD"/>
    <w:rsid w:val="00DA72DC"/>
    <w:rsid w:val="00DB2BA1"/>
    <w:rsid w:val="00DB3241"/>
    <w:rsid w:val="00DB3F38"/>
    <w:rsid w:val="00DB4F46"/>
    <w:rsid w:val="00DB4F57"/>
    <w:rsid w:val="00DB68D9"/>
    <w:rsid w:val="00DC08E0"/>
    <w:rsid w:val="00DC1013"/>
    <w:rsid w:val="00DC189F"/>
    <w:rsid w:val="00DC1C31"/>
    <w:rsid w:val="00DC39BA"/>
    <w:rsid w:val="00DC582C"/>
    <w:rsid w:val="00DC5F6D"/>
    <w:rsid w:val="00DC601A"/>
    <w:rsid w:val="00DC6A50"/>
    <w:rsid w:val="00DD1103"/>
    <w:rsid w:val="00DD2104"/>
    <w:rsid w:val="00DD22FB"/>
    <w:rsid w:val="00DD2446"/>
    <w:rsid w:val="00DD3EE3"/>
    <w:rsid w:val="00DD45DB"/>
    <w:rsid w:val="00DD4E19"/>
    <w:rsid w:val="00DD566C"/>
    <w:rsid w:val="00DD5724"/>
    <w:rsid w:val="00DD6750"/>
    <w:rsid w:val="00DD6DC8"/>
    <w:rsid w:val="00DD7DD2"/>
    <w:rsid w:val="00DE1066"/>
    <w:rsid w:val="00DE18FE"/>
    <w:rsid w:val="00DE1A3E"/>
    <w:rsid w:val="00DE2459"/>
    <w:rsid w:val="00DE38C8"/>
    <w:rsid w:val="00DE4AA9"/>
    <w:rsid w:val="00DE6756"/>
    <w:rsid w:val="00DF0DA9"/>
    <w:rsid w:val="00DF2490"/>
    <w:rsid w:val="00DF286B"/>
    <w:rsid w:val="00DF3091"/>
    <w:rsid w:val="00DF3437"/>
    <w:rsid w:val="00DF43CB"/>
    <w:rsid w:val="00DF656A"/>
    <w:rsid w:val="00DF7D21"/>
    <w:rsid w:val="00E00FE7"/>
    <w:rsid w:val="00E02134"/>
    <w:rsid w:val="00E02A27"/>
    <w:rsid w:val="00E034FB"/>
    <w:rsid w:val="00E050BD"/>
    <w:rsid w:val="00E0538D"/>
    <w:rsid w:val="00E0539B"/>
    <w:rsid w:val="00E06711"/>
    <w:rsid w:val="00E06E32"/>
    <w:rsid w:val="00E073B4"/>
    <w:rsid w:val="00E10D4F"/>
    <w:rsid w:val="00E11EC6"/>
    <w:rsid w:val="00E12304"/>
    <w:rsid w:val="00E12C10"/>
    <w:rsid w:val="00E144BD"/>
    <w:rsid w:val="00E154E3"/>
    <w:rsid w:val="00E159FA"/>
    <w:rsid w:val="00E167BF"/>
    <w:rsid w:val="00E175CD"/>
    <w:rsid w:val="00E178B8"/>
    <w:rsid w:val="00E20859"/>
    <w:rsid w:val="00E20874"/>
    <w:rsid w:val="00E209E8"/>
    <w:rsid w:val="00E215A6"/>
    <w:rsid w:val="00E21E09"/>
    <w:rsid w:val="00E23881"/>
    <w:rsid w:val="00E23AA6"/>
    <w:rsid w:val="00E240CE"/>
    <w:rsid w:val="00E247C8"/>
    <w:rsid w:val="00E24842"/>
    <w:rsid w:val="00E24C76"/>
    <w:rsid w:val="00E24DFF"/>
    <w:rsid w:val="00E26AA5"/>
    <w:rsid w:val="00E26EEB"/>
    <w:rsid w:val="00E31871"/>
    <w:rsid w:val="00E349A2"/>
    <w:rsid w:val="00E40E95"/>
    <w:rsid w:val="00E418F2"/>
    <w:rsid w:val="00E433DD"/>
    <w:rsid w:val="00E44F06"/>
    <w:rsid w:val="00E46F2A"/>
    <w:rsid w:val="00E51466"/>
    <w:rsid w:val="00E51D2D"/>
    <w:rsid w:val="00E52C20"/>
    <w:rsid w:val="00E52D9A"/>
    <w:rsid w:val="00E5312E"/>
    <w:rsid w:val="00E541A0"/>
    <w:rsid w:val="00E56DE8"/>
    <w:rsid w:val="00E56EB4"/>
    <w:rsid w:val="00E574AF"/>
    <w:rsid w:val="00E621B1"/>
    <w:rsid w:val="00E62E6A"/>
    <w:rsid w:val="00E64671"/>
    <w:rsid w:val="00E661EB"/>
    <w:rsid w:val="00E6674F"/>
    <w:rsid w:val="00E66D27"/>
    <w:rsid w:val="00E672A3"/>
    <w:rsid w:val="00E679B3"/>
    <w:rsid w:val="00E71DF7"/>
    <w:rsid w:val="00E74C10"/>
    <w:rsid w:val="00E757FE"/>
    <w:rsid w:val="00E7591B"/>
    <w:rsid w:val="00E76568"/>
    <w:rsid w:val="00E76B8D"/>
    <w:rsid w:val="00E80365"/>
    <w:rsid w:val="00E8260A"/>
    <w:rsid w:val="00E844DB"/>
    <w:rsid w:val="00E85487"/>
    <w:rsid w:val="00E85E66"/>
    <w:rsid w:val="00E861B6"/>
    <w:rsid w:val="00E864AD"/>
    <w:rsid w:val="00E8650B"/>
    <w:rsid w:val="00E86A3C"/>
    <w:rsid w:val="00E90071"/>
    <w:rsid w:val="00E90D04"/>
    <w:rsid w:val="00E92973"/>
    <w:rsid w:val="00E933CD"/>
    <w:rsid w:val="00E937C4"/>
    <w:rsid w:val="00E95A53"/>
    <w:rsid w:val="00E95EDB"/>
    <w:rsid w:val="00E96A94"/>
    <w:rsid w:val="00E9712E"/>
    <w:rsid w:val="00EA0289"/>
    <w:rsid w:val="00EA033A"/>
    <w:rsid w:val="00EA150F"/>
    <w:rsid w:val="00EA354E"/>
    <w:rsid w:val="00EA53CF"/>
    <w:rsid w:val="00EA6A24"/>
    <w:rsid w:val="00EB164D"/>
    <w:rsid w:val="00EB2259"/>
    <w:rsid w:val="00EB2D22"/>
    <w:rsid w:val="00EB556D"/>
    <w:rsid w:val="00EB5BD2"/>
    <w:rsid w:val="00EB5ECC"/>
    <w:rsid w:val="00EB72AE"/>
    <w:rsid w:val="00EC2496"/>
    <w:rsid w:val="00EC2D8C"/>
    <w:rsid w:val="00EC3967"/>
    <w:rsid w:val="00EC45DB"/>
    <w:rsid w:val="00EC5230"/>
    <w:rsid w:val="00EC64AC"/>
    <w:rsid w:val="00EC6509"/>
    <w:rsid w:val="00EC75C0"/>
    <w:rsid w:val="00ED043D"/>
    <w:rsid w:val="00ED1088"/>
    <w:rsid w:val="00ED11B2"/>
    <w:rsid w:val="00ED2428"/>
    <w:rsid w:val="00ED3BE7"/>
    <w:rsid w:val="00ED6E0D"/>
    <w:rsid w:val="00ED7071"/>
    <w:rsid w:val="00ED7C89"/>
    <w:rsid w:val="00EE0004"/>
    <w:rsid w:val="00EE0E27"/>
    <w:rsid w:val="00EE3DC6"/>
    <w:rsid w:val="00EE442F"/>
    <w:rsid w:val="00EE461F"/>
    <w:rsid w:val="00EE6193"/>
    <w:rsid w:val="00EE6A1B"/>
    <w:rsid w:val="00EE73AC"/>
    <w:rsid w:val="00EE7575"/>
    <w:rsid w:val="00EE7775"/>
    <w:rsid w:val="00EF327F"/>
    <w:rsid w:val="00EF4AB4"/>
    <w:rsid w:val="00EF5237"/>
    <w:rsid w:val="00EF6CCE"/>
    <w:rsid w:val="00F00562"/>
    <w:rsid w:val="00F02989"/>
    <w:rsid w:val="00F02B97"/>
    <w:rsid w:val="00F03889"/>
    <w:rsid w:val="00F03B2E"/>
    <w:rsid w:val="00F03C5E"/>
    <w:rsid w:val="00F04739"/>
    <w:rsid w:val="00F05A9A"/>
    <w:rsid w:val="00F075BB"/>
    <w:rsid w:val="00F10439"/>
    <w:rsid w:val="00F12F46"/>
    <w:rsid w:val="00F13B65"/>
    <w:rsid w:val="00F15F37"/>
    <w:rsid w:val="00F1606C"/>
    <w:rsid w:val="00F17AFC"/>
    <w:rsid w:val="00F216B6"/>
    <w:rsid w:val="00F2201C"/>
    <w:rsid w:val="00F22BB4"/>
    <w:rsid w:val="00F269EC"/>
    <w:rsid w:val="00F26E9C"/>
    <w:rsid w:val="00F270BC"/>
    <w:rsid w:val="00F27B99"/>
    <w:rsid w:val="00F313D6"/>
    <w:rsid w:val="00F3178C"/>
    <w:rsid w:val="00F322D9"/>
    <w:rsid w:val="00F33387"/>
    <w:rsid w:val="00F37F54"/>
    <w:rsid w:val="00F4092E"/>
    <w:rsid w:val="00F43FED"/>
    <w:rsid w:val="00F44652"/>
    <w:rsid w:val="00F448CB"/>
    <w:rsid w:val="00F44CAC"/>
    <w:rsid w:val="00F456E9"/>
    <w:rsid w:val="00F45C24"/>
    <w:rsid w:val="00F45F56"/>
    <w:rsid w:val="00F46284"/>
    <w:rsid w:val="00F4653B"/>
    <w:rsid w:val="00F468B4"/>
    <w:rsid w:val="00F46907"/>
    <w:rsid w:val="00F50141"/>
    <w:rsid w:val="00F50151"/>
    <w:rsid w:val="00F51192"/>
    <w:rsid w:val="00F529A2"/>
    <w:rsid w:val="00F52EC9"/>
    <w:rsid w:val="00F52ECA"/>
    <w:rsid w:val="00F5328D"/>
    <w:rsid w:val="00F53439"/>
    <w:rsid w:val="00F54093"/>
    <w:rsid w:val="00F544D0"/>
    <w:rsid w:val="00F5508C"/>
    <w:rsid w:val="00F56C28"/>
    <w:rsid w:val="00F577CF"/>
    <w:rsid w:val="00F578B0"/>
    <w:rsid w:val="00F602AB"/>
    <w:rsid w:val="00F60954"/>
    <w:rsid w:val="00F61102"/>
    <w:rsid w:val="00F61A26"/>
    <w:rsid w:val="00F61B66"/>
    <w:rsid w:val="00F62613"/>
    <w:rsid w:val="00F62A36"/>
    <w:rsid w:val="00F6325D"/>
    <w:rsid w:val="00F63C80"/>
    <w:rsid w:val="00F63FD9"/>
    <w:rsid w:val="00F6441E"/>
    <w:rsid w:val="00F648E6"/>
    <w:rsid w:val="00F653E3"/>
    <w:rsid w:val="00F66775"/>
    <w:rsid w:val="00F668D3"/>
    <w:rsid w:val="00F67AC2"/>
    <w:rsid w:val="00F70436"/>
    <w:rsid w:val="00F71653"/>
    <w:rsid w:val="00F71F62"/>
    <w:rsid w:val="00F72CE4"/>
    <w:rsid w:val="00F72D7D"/>
    <w:rsid w:val="00F73366"/>
    <w:rsid w:val="00F743C2"/>
    <w:rsid w:val="00F75234"/>
    <w:rsid w:val="00F754BC"/>
    <w:rsid w:val="00F76C07"/>
    <w:rsid w:val="00F77913"/>
    <w:rsid w:val="00F80F8A"/>
    <w:rsid w:val="00F821DF"/>
    <w:rsid w:val="00F823BE"/>
    <w:rsid w:val="00F82CA6"/>
    <w:rsid w:val="00F85356"/>
    <w:rsid w:val="00F862FA"/>
    <w:rsid w:val="00F86E9F"/>
    <w:rsid w:val="00F86ED8"/>
    <w:rsid w:val="00F904AA"/>
    <w:rsid w:val="00F920AF"/>
    <w:rsid w:val="00F93072"/>
    <w:rsid w:val="00F932F9"/>
    <w:rsid w:val="00F945C6"/>
    <w:rsid w:val="00F946EA"/>
    <w:rsid w:val="00F95108"/>
    <w:rsid w:val="00F95413"/>
    <w:rsid w:val="00F9564D"/>
    <w:rsid w:val="00F95D86"/>
    <w:rsid w:val="00F96E73"/>
    <w:rsid w:val="00F96FBF"/>
    <w:rsid w:val="00F971B2"/>
    <w:rsid w:val="00FA2104"/>
    <w:rsid w:val="00FA23E9"/>
    <w:rsid w:val="00FA4DDC"/>
    <w:rsid w:val="00FA641D"/>
    <w:rsid w:val="00FA709B"/>
    <w:rsid w:val="00FA71B5"/>
    <w:rsid w:val="00FA7293"/>
    <w:rsid w:val="00FA748B"/>
    <w:rsid w:val="00FB1777"/>
    <w:rsid w:val="00FB250A"/>
    <w:rsid w:val="00FB2BB2"/>
    <w:rsid w:val="00FB3452"/>
    <w:rsid w:val="00FB480E"/>
    <w:rsid w:val="00FB490D"/>
    <w:rsid w:val="00FB664D"/>
    <w:rsid w:val="00FB7007"/>
    <w:rsid w:val="00FB7344"/>
    <w:rsid w:val="00FB7FCE"/>
    <w:rsid w:val="00FC010B"/>
    <w:rsid w:val="00FC05CB"/>
    <w:rsid w:val="00FC0C89"/>
    <w:rsid w:val="00FC1E3E"/>
    <w:rsid w:val="00FC2661"/>
    <w:rsid w:val="00FC2A57"/>
    <w:rsid w:val="00FC3D08"/>
    <w:rsid w:val="00FC41A4"/>
    <w:rsid w:val="00FC4992"/>
    <w:rsid w:val="00FC7C9F"/>
    <w:rsid w:val="00FD2451"/>
    <w:rsid w:val="00FD38ED"/>
    <w:rsid w:val="00FD4A45"/>
    <w:rsid w:val="00FD4C71"/>
    <w:rsid w:val="00FD4F44"/>
    <w:rsid w:val="00FD4F51"/>
    <w:rsid w:val="00FD6563"/>
    <w:rsid w:val="00FE06A0"/>
    <w:rsid w:val="00FE0AE2"/>
    <w:rsid w:val="00FE1910"/>
    <w:rsid w:val="00FE26DD"/>
    <w:rsid w:val="00FE3099"/>
    <w:rsid w:val="00FE378E"/>
    <w:rsid w:val="00FE3B84"/>
    <w:rsid w:val="00FE4920"/>
    <w:rsid w:val="00FE5B5B"/>
    <w:rsid w:val="00FE5D7D"/>
    <w:rsid w:val="00FE647E"/>
    <w:rsid w:val="00FE6585"/>
    <w:rsid w:val="00FE7BAE"/>
    <w:rsid w:val="00FF0112"/>
    <w:rsid w:val="00FF03BA"/>
    <w:rsid w:val="00FF0426"/>
    <w:rsid w:val="00FF043C"/>
    <w:rsid w:val="00FF1284"/>
    <w:rsid w:val="00FF28B0"/>
    <w:rsid w:val="00FF3419"/>
    <w:rsid w:val="00FF352A"/>
    <w:rsid w:val="00FF5B66"/>
    <w:rsid w:val="00FF6049"/>
    <w:rsid w:val="00FF61F4"/>
    <w:rsid w:val="00FF662D"/>
    <w:rsid w:val="00FF6FFB"/>
    <w:rsid w:val="00FF7A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DD526"/>
  <w15:docId w15:val="{F66F0306-7242-4458-8040-89470606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overflowPunct w:val="0"/>
      <w:autoSpaceDE w:val="0"/>
      <w:autoSpaceDN w:val="0"/>
      <w:adjustRightInd w:val="0"/>
      <w:spacing w:before="60" w:after="60"/>
      <w:textAlignment w:val="baseline"/>
    </w:pPr>
    <w:rPr>
      <w:noProof/>
    </w:rPr>
  </w:style>
  <w:style w:type="paragraph" w:customStyle="1" w:styleId="Formal1">
    <w:name w:val="Formal1"/>
    <w:pPr>
      <w:overflowPunct w:val="0"/>
      <w:autoSpaceDE w:val="0"/>
      <w:autoSpaceDN w:val="0"/>
      <w:adjustRightInd w:val="0"/>
      <w:spacing w:before="60" w:after="60"/>
      <w:textAlignment w:val="baseline"/>
    </w:pPr>
    <w:rPr>
      <w:noProof/>
      <w:sz w:val="24"/>
    </w:rPr>
  </w:style>
  <w:style w:type="paragraph" w:styleId="ListParagraph">
    <w:name w:val="List Paragraph"/>
    <w:basedOn w:val="Normal"/>
    <w:uiPriority w:val="34"/>
    <w:qFormat/>
    <w:rsid w:val="002132DB"/>
    <w:pPr>
      <w:overflowPunct/>
      <w:autoSpaceDE/>
      <w:autoSpaceDN/>
      <w:adjustRightInd/>
      <w:spacing w:after="200" w:line="276" w:lineRule="auto"/>
      <w:ind w:left="720"/>
      <w:contextualSpacing/>
      <w:textAlignment w:val="auto"/>
    </w:pPr>
    <w:rPr>
      <w:rFonts w:ascii="Calibri" w:eastAsia="Calibri" w:hAnsi="Calibri"/>
      <w:sz w:val="22"/>
      <w:szCs w:val="22"/>
    </w:rPr>
  </w:style>
  <w:style w:type="paragraph" w:styleId="Header">
    <w:name w:val="header"/>
    <w:basedOn w:val="Normal"/>
    <w:link w:val="HeaderChar"/>
    <w:rsid w:val="000148D3"/>
    <w:pPr>
      <w:tabs>
        <w:tab w:val="center" w:pos="4680"/>
        <w:tab w:val="right" w:pos="9360"/>
      </w:tabs>
    </w:pPr>
  </w:style>
  <w:style w:type="character" w:customStyle="1" w:styleId="HeaderChar">
    <w:name w:val="Header Char"/>
    <w:basedOn w:val="DefaultParagraphFont"/>
    <w:link w:val="Header"/>
    <w:rsid w:val="000148D3"/>
  </w:style>
  <w:style w:type="paragraph" w:styleId="Footer">
    <w:name w:val="footer"/>
    <w:basedOn w:val="Normal"/>
    <w:link w:val="FooterChar"/>
    <w:uiPriority w:val="99"/>
    <w:rsid w:val="000148D3"/>
    <w:pPr>
      <w:tabs>
        <w:tab w:val="center" w:pos="4680"/>
        <w:tab w:val="right" w:pos="9360"/>
      </w:tabs>
    </w:pPr>
  </w:style>
  <w:style w:type="character" w:customStyle="1" w:styleId="FooterChar">
    <w:name w:val="Footer Char"/>
    <w:basedOn w:val="DefaultParagraphFont"/>
    <w:link w:val="Footer"/>
    <w:uiPriority w:val="99"/>
    <w:rsid w:val="000148D3"/>
  </w:style>
  <w:style w:type="paragraph" w:styleId="BalloonText">
    <w:name w:val="Balloon Text"/>
    <w:basedOn w:val="Normal"/>
    <w:link w:val="BalloonTextChar"/>
    <w:semiHidden/>
    <w:unhideWhenUsed/>
    <w:rsid w:val="00AE10D5"/>
    <w:rPr>
      <w:rFonts w:ascii="Segoe UI" w:hAnsi="Segoe UI" w:cs="Segoe UI"/>
      <w:sz w:val="18"/>
      <w:szCs w:val="18"/>
    </w:rPr>
  </w:style>
  <w:style w:type="character" w:customStyle="1" w:styleId="BalloonTextChar">
    <w:name w:val="Balloon Text Char"/>
    <w:basedOn w:val="DefaultParagraphFont"/>
    <w:link w:val="BalloonText"/>
    <w:semiHidden/>
    <w:rsid w:val="00AE10D5"/>
    <w:rPr>
      <w:rFonts w:ascii="Segoe UI" w:hAnsi="Segoe UI" w:cs="Segoe UI"/>
      <w:sz w:val="18"/>
      <w:szCs w:val="18"/>
    </w:rPr>
  </w:style>
  <w:style w:type="table" w:styleId="TableGrid">
    <w:name w:val="Table Grid"/>
    <w:basedOn w:val="TableNormal"/>
    <w:rsid w:val="00867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815DF"/>
    <w:rPr>
      <w:sz w:val="16"/>
      <w:szCs w:val="16"/>
    </w:rPr>
  </w:style>
  <w:style w:type="paragraph" w:styleId="CommentText">
    <w:name w:val="annotation text"/>
    <w:basedOn w:val="Normal"/>
    <w:link w:val="CommentTextChar"/>
    <w:semiHidden/>
    <w:unhideWhenUsed/>
    <w:rsid w:val="000815DF"/>
  </w:style>
  <w:style w:type="character" w:customStyle="1" w:styleId="CommentTextChar">
    <w:name w:val="Comment Text Char"/>
    <w:basedOn w:val="DefaultParagraphFont"/>
    <w:link w:val="CommentText"/>
    <w:semiHidden/>
    <w:rsid w:val="000815DF"/>
  </w:style>
  <w:style w:type="paragraph" w:styleId="CommentSubject">
    <w:name w:val="annotation subject"/>
    <w:basedOn w:val="CommentText"/>
    <w:next w:val="CommentText"/>
    <w:link w:val="CommentSubjectChar"/>
    <w:semiHidden/>
    <w:unhideWhenUsed/>
    <w:rsid w:val="000815DF"/>
    <w:rPr>
      <w:b/>
      <w:bCs/>
    </w:rPr>
  </w:style>
  <w:style w:type="character" w:customStyle="1" w:styleId="CommentSubjectChar">
    <w:name w:val="Comment Subject Char"/>
    <w:basedOn w:val="CommentTextChar"/>
    <w:link w:val="CommentSubject"/>
    <w:semiHidden/>
    <w:rsid w:val="000815DF"/>
    <w:rPr>
      <w:b/>
      <w:bCs/>
    </w:rPr>
  </w:style>
  <w:style w:type="paragraph" w:styleId="Revision">
    <w:name w:val="Revision"/>
    <w:hidden/>
    <w:uiPriority w:val="99"/>
    <w:semiHidden/>
    <w:rsid w:val="002F3909"/>
  </w:style>
  <w:style w:type="character" w:customStyle="1" w:styleId="text">
    <w:name w:val="text"/>
    <w:basedOn w:val="DefaultParagraphFont"/>
    <w:rsid w:val="00F9564D"/>
  </w:style>
  <w:style w:type="character" w:styleId="Hyperlink">
    <w:name w:val="Hyperlink"/>
    <w:basedOn w:val="DefaultParagraphFont"/>
    <w:unhideWhenUsed/>
    <w:rsid w:val="008A7254"/>
    <w:rPr>
      <w:color w:val="0000FF" w:themeColor="hyperlink"/>
      <w:u w:val="single"/>
    </w:rPr>
  </w:style>
  <w:style w:type="character" w:customStyle="1" w:styleId="UnresolvedMention1">
    <w:name w:val="Unresolved Mention1"/>
    <w:basedOn w:val="DefaultParagraphFont"/>
    <w:uiPriority w:val="99"/>
    <w:semiHidden/>
    <w:unhideWhenUsed/>
    <w:rsid w:val="008A7254"/>
    <w:rPr>
      <w:color w:val="605E5C"/>
      <w:shd w:val="clear" w:color="auto" w:fill="E1DFDD"/>
    </w:rPr>
  </w:style>
  <w:style w:type="character" w:styleId="FollowedHyperlink">
    <w:name w:val="FollowedHyperlink"/>
    <w:basedOn w:val="DefaultParagraphFont"/>
    <w:semiHidden/>
    <w:unhideWhenUsed/>
    <w:rsid w:val="00F45F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5099">
      <w:bodyDiv w:val="1"/>
      <w:marLeft w:val="0"/>
      <w:marRight w:val="0"/>
      <w:marTop w:val="0"/>
      <w:marBottom w:val="0"/>
      <w:divBdr>
        <w:top w:val="none" w:sz="0" w:space="0" w:color="auto"/>
        <w:left w:val="none" w:sz="0" w:space="0" w:color="auto"/>
        <w:bottom w:val="none" w:sz="0" w:space="0" w:color="auto"/>
        <w:right w:val="none" w:sz="0" w:space="0" w:color="auto"/>
      </w:divBdr>
    </w:div>
    <w:div w:id="72439441">
      <w:bodyDiv w:val="1"/>
      <w:marLeft w:val="0"/>
      <w:marRight w:val="0"/>
      <w:marTop w:val="0"/>
      <w:marBottom w:val="0"/>
      <w:divBdr>
        <w:top w:val="none" w:sz="0" w:space="0" w:color="auto"/>
        <w:left w:val="none" w:sz="0" w:space="0" w:color="auto"/>
        <w:bottom w:val="none" w:sz="0" w:space="0" w:color="auto"/>
        <w:right w:val="none" w:sz="0" w:space="0" w:color="auto"/>
      </w:divBdr>
    </w:div>
    <w:div w:id="81922913">
      <w:bodyDiv w:val="1"/>
      <w:marLeft w:val="0"/>
      <w:marRight w:val="0"/>
      <w:marTop w:val="0"/>
      <w:marBottom w:val="0"/>
      <w:divBdr>
        <w:top w:val="none" w:sz="0" w:space="0" w:color="auto"/>
        <w:left w:val="none" w:sz="0" w:space="0" w:color="auto"/>
        <w:bottom w:val="none" w:sz="0" w:space="0" w:color="auto"/>
        <w:right w:val="none" w:sz="0" w:space="0" w:color="auto"/>
      </w:divBdr>
    </w:div>
    <w:div w:id="143935669">
      <w:bodyDiv w:val="1"/>
      <w:marLeft w:val="0"/>
      <w:marRight w:val="0"/>
      <w:marTop w:val="0"/>
      <w:marBottom w:val="0"/>
      <w:divBdr>
        <w:top w:val="none" w:sz="0" w:space="0" w:color="auto"/>
        <w:left w:val="none" w:sz="0" w:space="0" w:color="auto"/>
        <w:bottom w:val="none" w:sz="0" w:space="0" w:color="auto"/>
        <w:right w:val="none" w:sz="0" w:space="0" w:color="auto"/>
      </w:divBdr>
    </w:div>
    <w:div w:id="297496869">
      <w:bodyDiv w:val="1"/>
      <w:marLeft w:val="0"/>
      <w:marRight w:val="0"/>
      <w:marTop w:val="0"/>
      <w:marBottom w:val="0"/>
      <w:divBdr>
        <w:top w:val="none" w:sz="0" w:space="0" w:color="auto"/>
        <w:left w:val="none" w:sz="0" w:space="0" w:color="auto"/>
        <w:bottom w:val="none" w:sz="0" w:space="0" w:color="auto"/>
        <w:right w:val="none" w:sz="0" w:space="0" w:color="auto"/>
      </w:divBdr>
    </w:div>
    <w:div w:id="410010368">
      <w:bodyDiv w:val="1"/>
      <w:marLeft w:val="0"/>
      <w:marRight w:val="0"/>
      <w:marTop w:val="0"/>
      <w:marBottom w:val="0"/>
      <w:divBdr>
        <w:top w:val="none" w:sz="0" w:space="0" w:color="auto"/>
        <w:left w:val="none" w:sz="0" w:space="0" w:color="auto"/>
        <w:bottom w:val="none" w:sz="0" w:space="0" w:color="auto"/>
        <w:right w:val="none" w:sz="0" w:space="0" w:color="auto"/>
      </w:divBdr>
    </w:div>
    <w:div w:id="502281951">
      <w:bodyDiv w:val="1"/>
      <w:marLeft w:val="0"/>
      <w:marRight w:val="0"/>
      <w:marTop w:val="0"/>
      <w:marBottom w:val="0"/>
      <w:divBdr>
        <w:top w:val="none" w:sz="0" w:space="0" w:color="auto"/>
        <w:left w:val="none" w:sz="0" w:space="0" w:color="auto"/>
        <w:bottom w:val="none" w:sz="0" w:space="0" w:color="auto"/>
        <w:right w:val="none" w:sz="0" w:space="0" w:color="auto"/>
      </w:divBdr>
    </w:div>
    <w:div w:id="502428672">
      <w:bodyDiv w:val="1"/>
      <w:marLeft w:val="0"/>
      <w:marRight w:val="0"/>
      <w:marTop w:val="0"/>
      <w:marBottom w:val="0"/>
      <w:divBdr>
        <w:top w:val="none" w:sz="0" w:space="0" w:color="auto"/>
        <w:left w:val="none" w:sz="0" w:space="0" w:color="auto"/>
        <w:bottom w:val="none" w:sz="0" w:space="0" w:color="auto"/>
        <w:right w:val="none" w:sz="0" w:space="0" w:color="auto"/>
      </w:divBdr>
    </w:div>
    <w:div w:id="640422880">
      <w:bodyDiv w:val="1"/>
      <w:marLeft w:val="0"/>
      <w:marRight w:val="0"/>
      <w:marTop w:val="0"/>
      <w:marBottom w:val="0"/>
      <w:divBdr>
        <w:top w:val="none" w:sz="0" w:space="0" w:color="auto"/>
        <w:left w:val="none" w:sz="0" w:space="0" w:color="auto"/>
        <w:bottom w:val="none" w:sz="0" w:space="0" w:color="auto"/>
        <w:right w:val="none" w:sz="0" w:space="0" w:color="auto"/>
      </w:divBdr>
    </w:div>
    <w:div w:id="732972607">
      <w:bodyDiv w:val="1"/>
      <w:marLeft w:val="0"/>
      <w:marRight w:val="0"/>
      <w:marTop w:val="0"/>
      <w:marBottom w:val="0"/>
      <w:divBdr>
        <w:top w:val="none" w:sz="0" w:space="0" w:color="auto"/>
        <w:left w:val="none" w:sz="0" w:space="0" w:color="auto"/>
        <w:bottom w:val="none" w:sz="0" w:space="0" w:color="auto"/>
        <w:right w:val="none" w:sz="0" w:space="0" w:color="auto"/>
      </w:divBdr>
    </w:div>
    <w:div w:id="765424743">
      <w:bodyDiv w:val="1"/>
      <w:marLeft w:val="0"/>
      <w:marRight w:val="0"/>
      <w:marTop w:val="0"/>
      <w:marBottom w:val="0"/>
      <w:divBdr>
        <w:top w:val="none" w:sz="0" w:space="0" w:color="auto"/>
        <w:left w:val="none" w:sz="0" w:space="0" w:color="auto"/>
        <w:bottom w:val="none" w:sz="0" w:space="0" w:color="auto"/>
        <w:right w:val="none" w:sz="0" w:space="0" w:color="auto"/>
      </w:divBdr>
    </w:div>
    <w:div w:id="769163025">
      <w:bodyDiv w:val="1"/>
      <w:marLeft w:val="0"/>
      <w:marRight w:val="0"/>
      <w:marTop w:val="0"/>
      <w:marBottom w:val="0"/>
      <w:divBdr>
        <w:top w:val="none" w:sz="0" w:space="0" w:color="auto"/>
        <w:left w:val="none" w:sz="0" w:space="0" w:color="auto"/>
        <w:bottom w:val="none" w:sz="0" w:space="0" w:color="auto"/>
        <w:right w:val="none" w:sz="0" w:space="0" w:color="auto"/>
      </w:divBdr>
    </w:div>
    <w:div w:id="845050816">
      <w:bodyDiv w:val="1"/>
      <w:marLeft w:val="0"/>
      <w:marRight w:val="0"/>
      <w:marTop w:val="0"/>
      <w:marBottom w:val="0"/>
      <w:divBdr>
        <w:top w:val="none" w:sz="0" w:space="0" w:color="auto"/>
        <w:left w:val="none" w:sz="0" w:space="0" w:color="auto"/>
        <w:bottom w:val="none" w:sz="0" w:space="0" w:color="auto"/>
        <w:right w:val="none" w:sz="0" w:space="0" w:color="auto"/>
      </w:divBdr>
    </w:div>
    <w:div w:id="858078902">
      <w:bodyDiv w:val="1"/>
      <w:marLeft w:val="0"/>
      <w:marRight w:val="0"/>
      <w:marTop w:val="0"/>
      <w:marBottom w:val="0"/>
      <w:divBdr>
        <w:top w:val="none" w:sz="0" w:space="0" w:color="auto"/>
        <w:left w:val="none" w:sz="0" w:space="0" w:color="auto"/>
        <w:bottom w:val="none" w:sz="0" w:space="0" w:color="auto"/>
        <w:right w:val="none" w:sz="0" w:space="0" w:color="auto"/>
      </w:divBdr>
      <w:divsChild>
        <w:div w:id="978219715">
          <w:marLeft w:val="0"/>
          <w:marRight w:val="0"/>
          <w:marTop w:val="0"/>
          <w:marBottom w:val="0"/>
          <w:divBdr>
            <w:top w:val="none" w:sz="0" w:space="0" w:color="auto"/>
            <w:left w:val="none" w:sz="0" w:space="0" w:color="auto"/>
            <w:bottom w:val="none" w:sz="0" w:space="0" w:color="auto"/>
            <w:right w:val="none" w:sz="0" w:space="0" w:color="auto"/>
          </w:divBdr>
          <w:divsChild>
            <w:div w:id="1772972911">
              <w:marLeft w:val="0"/>
              <w:marRight w:val="0"/>
              <w:marTop w:val="0"/>
              <w:marBottom w:val="0"/>
              <w:divBdr>
                <w:top w:val="none" w:sz="0" w:space="0" w:color="auto"/>
                <w:left w:val="none" w:sz="0" w:space="0" w:color="auto"/>
                <w:bottom w:val="none" w:sz="0" w:space="0" w:color="auto"/>
                <w:right w:val="none" w:sz="0" w:space="0" w:color="auto"/>
              </w:divBdr>
              <w:divsChild>
                <w:div w:id="499468933">
                  <w:marLeft w:val="0"/>
                  <w:marRight w:val="-90"/>
                  <w:marTop w:val="0"/>
                  <w:marBottom w:val="0"/>
                  <w:divBdr>
                    <w:top w:val="none" w:sz="0" w:space="0" w:color="auto"/>
                    <w:left w:val="none" w:sz="0" w:space="0" w:color="auto"/>
                    <w:bottom w:val="none" w:sz="0" w:space="0" w:color="auto"/>
                    <w:right w:val="none" w:sz="0" w:space="0" w:color="auto"/>
                  </w:divBdr>
                  <w:divsChild>
                    <w:div w:id="1546675878">
                      <w:marLeft w:val="0"/>
                      <w:marRight w:val="0"/>
                      <w:marTop w:val="0"/>
                      <w:marBottom w:val="420"/>
                      <w:divBdr>
                        <w:top w:val="none" w:sz="0" w:space="0" w:color="auto"/>
                        <w:left w:val="none" w:sz="0" w:space="0" w:color="auto"/>
                        <w:bottom w:val="none" w:sz="0" w:space="0" w:color="auto"/>
                        <w:right w:val="none" w:sz="0" w:space="0" w:color="auto"/>
                      </w:divBdr>
                      <w:divsChild>
                        <w:div w:id="1686706137">
                          <w:marLeft w:val="240"/>
                          <w:marRight w:val="240"/>
                          <w:marTop w:val="0"/>
                          <w:marBottom w:val="165"/>
                          <w:divBdr>
                            <w:top w:val="none" w:sz="0" w:space="0" w:color="auto"/>
                            <w:left w:val="none" w:sz="0" w:space="0" w:color="auto"/>
                            <w:bottom w:val="none" w:sz="0" w:space="0" w:color="auto"/>
                            <w:right w:val="none" w:sz="0" w:space="0" w:color="auto"/>
                          </w:divBdr>
                          <w:divsChild>
                            <w:div w:id="1186208008">
                              <w:marLeft w:val="150"/>
                              <w:marRight w:val="0"/>
                              <w:marTop w:val="0"/>
                              <w:marBottom w:val="0"/>
                              <w:divBdr>
                                <w:top w:val="none" w:sz="0" w:space="0" w:color="auto"/>
                                <w:left w:val="none" w:sz="0" w:space="0" w:color="auto"/>
                                <w:bottom w:val="none" w:sz="0" w:space="0" w:color="auto"/>
                                <w:right w:val="none" w:sz="0" w:space="0" w:color="auto"/>
                              </w:divBdr>
                              <w:divsChild>
                                <w:div w:id="356466340">
                                  <w:marLeft w:val="0"/>
                                  <w:marRight w:val="0"/>
                                  <w:marTop w:val="0"/>
                                  <w:marBottom w:val="0"/>
                                  <w:divBdr>
                                    <w:top w:val="none" w:sz="0" w:space="0" w:color="auto"/>
                                    <w:left w:val="none" w:sz="0" w:space="0" w:color="auto"/>
                                    <w:bottom w:val="none" w:sz="0" w:space="0" w:color="auto"/>
                                    <w:right w:val="none" w:sz="0" w:space="0" w:color="auto"/>
                                  </w:divBdr>
                                  <w:divsChild>
                                    <w:div w:id="1680348015">
                                      <w:marLeft w:val="0"/>
                                      <w:marRight w:val="0"/>
                                      <w:marTop w:val="0"/>
                                      <w:marBottom w:val="0"/>
                                      <w:divBdr>
                                        <w:top w:val="none" w:sz="0" w:space="0" w:color="auto"/>
                                        <w:left w:val="none" w:sz="0" w:space="0" w:color="auto"/>
                                        <w:bottom w:val="none" w:sz="0" w:space="0" w:color="auto"/>
                                        <w:right w:val="none" w:sz="0" w:space="0" w:color="auto"/>
                                      </w:divBdr>
                                      <w:divsChild>
                                        <w:div w:id="7413514">
                                          <w:marLeft w:val="0"/>
                                          <w:marRight w:val="0"/>
                                          <w:marTop w:val="0"/>
                                          <w:marBottom w:val="60"/>
                                          <w:divBdr>
                                            <w:top w:val="none" w:sz="0" w:space="0" w:color="auto"/>
                                            <w:left w:val="none" w:sz="0" w:space="0" w:color="auto"/>
                                            <w:bottom w:val="none" w:sz="0" w:space="0" w:color="auto"/>
                                            <w:right w:val="none" w:sz="0" w:space="0" w:color="auto"/>
                                          </w:divBdr>
                                          <w:divsChild>
                                            <w:div w:id="106393124">
                                              <w:marLeft w:val="0"/>
                                              <w:marRight w:val="0"/>
                                              <w:marTop w:val="150"/>
                                              <w:marBottom w:val="0"/>
                                              <w:divBdr>
                                                <w:top w:val="none" w:sz="0" w:space="0" w:color="auto"/>
                                                <w:left w:val="none" w:sz="0" w:space="0" w:color="auto"/>
                                                <w:bottom w:val="none" w:sz="0" w:space="0" w:color="auto"/>
                                                <w:right w:val="none" w:sz="0" w:space="0" w:color="auto"/>
                                              </w:divBdr>
                                            </w:div>
                                            <w:div w:id="15350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6216869">
      <w:bodyDiv w:val="1"/>
      <w:marLeft w:val="0"/>
      <w:marRight w:val="0"/>
      <w:marTop w:val="0"/>
      <w:marBottom w:val="0"/>
      <w:divBdr>
        <w:top w:val="none" w:sz="0" w:space="0" w:color="auto"/>
        <w:left w:val="none" w:sz="0" w:space="0" w:color="auto"/>
        <w:bottom w:val="none" w:sz="0" w:space="0" w:color="auto"/>
        <w:right w:val="none" w:sz="0" w:space="0" w:color="auto"/>
      </w:divBdr>
    </w:div>
    <w:div w:id="944578759">
      <w:bodyDiv w:val="1"/>
      <w:marLeft w:val="0"/>
      <w:marRight w:val="0"/>
      <w:marTop w:val="0"/>
      <w:marBottom w:val="0"/>
      <w:divBdr>
        <w:top w:val="none" w:sz="0" w:space="0" w:color="auto"/>
        <w:left w:val="none" w:sz="0" w:space="0" w:color="auto"/>
        <w:bottom w:val="none" w:sz="0" w:space="0" w:color="auto"/>
        <w:right w:val="none" w:sz="0" w:space="0" w:color="auto"/>
      </w:divBdr>
    </w:div>
    <w:div w:id="1006247585">
      <w:bodyDiv w:val="1"/>
      <w:marLeft w:val="0"/>
      <w:marRight w:val="0"/>
      <w:marTop w:val="0"/>
      <w:marBottom w:val="0"/>
      <w:divBdr>
        <w:top w:val="none" w:sz="0" w:space="0" w:color="auto"/>
        <w:left w:val="none" w:sz="0" w:space="0" w:color="auto"/>
        <w:bottom w:val="none" w:sz="0" w:space="0" w:color="auto"/>
        <w:right w:val="none" w:sz="0" w:space="0" w:color="auto"/>
      </w:divBdr>
    </w:div>
    <w:div w:id="1062363948">
      <w:bodyDiv w:val="1"/>
      <w:marLeft w:val="0"/>
      <w:marRight w:val="0"/>
      <w:marTop w:val="0"/>
      <w:marBottom w:val="0"/>
      <w:divBdr>
        <w:top w:val="none" w:sz="0" w:space="0" w:color="auto"/>
        <w:left w:val="none" w:sz="0" w:space="0" w:color="auto"/>
        <w:bottom w:val="none" w:sz="0" w:space="0" w:color="auto"/>
        <w:right w:val="none" w:sz="0" w:space="0" w:color="auto"/>
      </w:divBdr>
    </w:div>
    <w:div w:id="1138304893">
      <w:bodyDiv w:val="1"/>
      <w:marLeft w:val="0"/>
      <w:marRight w:val="0"/>
      <w:marTop w:val="0"/>
      <w:marBottom w:val="0"/>
      <w:divBdr>
        <w:top w:val="none" w:sz="0" w:space="0" w:color="auto"/>
        <w:left w:val="none" w:sz="0" w:space="0" w:color="auto"/>
        <w:bottom w:val="none" w:sz="0" w:space="0" w:color="auto"/>
        <w:right w:val="none" w:sz="0" w:space="0" w:color="auto"/>
      </w:divBdr>
    </w:div>
    <w:div w:id="1204833275">
      <w:bodyDiv w:val="1"/>
      <w:marLeft w:val="0"/>
      <w:marRight w:val="0"/>
      <w:marTop w:val="0"/>
      <w:marBottom w:val="0"/>
      <w:divBdr>
        <w:top w:val="none" w:sz="0" w:space="0" w:color="auto"/>
        <w:left w:val="none" w:sz="0" w:space="0" w:color="auto"/>
        <w:bottom w:val="none" w:sz="0" w:space="0" w:color="auto"/>
        <w:right w:val="none" w:sz="0" w:space="0" w:color="auto"/>
      </w:divBdr>
    </w:div>
    <w:div w:id="1336807661">
      <w:bodyDiv w:val="1"/>
      <w:marLeft w:val="0"/>
      <w:marRight w:val="0"/>
      <w:marTop w:val="0"/>
      <w:marBottom w:val="0"/>
      <w:divBdr>
        <w:top w:val="none" w:sz="0" w:space="0" w:color="auto"/>
        <w:left w:val="none" w:sz="0" w:space="0" w:color="auto"/>
        <w:bottom w:val="none" w:sz="0" w:space="0" w:color="auto"/>
        <w:right w:val="none" w:sz="0" w:space="0" w:color="auto"/>
      </w:divBdr>
    </w:div>
    <w:div w:id="1383552269">
      <w:bodyDiv w:val="1"/>
      <w:marLeft w:val="0"/>
      <w:marRight w:val="0"/>
      <w:marTop w:val="0"/>
      <w:marBottom w:val="0"/>
      <w:divBdr>
        <w:top w:val="none" w:sz="0" w:space="0" w:color="auto"/>
        <w:left w:val="none" w:sz="0" w:space="0" w:color="auto"/>
        <w:bottom w:val="none" w:sz="0" w:space="0" w:color="auto"/>
        <w:right w:val="none" w:sz="0" w:space="0" w:color="auto"/>
      </w:divBdr>
    </w:div>
    <w:div w:id="1584071963">
      <w:bodyDiv w:val="1"/>
      <w:marLeft w:val="0"/>
      <w:marRight w:val="0"/>
      <w:marTop w:val="0"/>
      <w:marBottom w:val="0"/>
      <w:divBdr>
        <w:top w:val="none" w:sz="0" w:space="0" w:color="auto"/>
        <w:left w:val="none" w:sz="0" w:space="0" w:color="auto"/>
        <w:bottom w:val="none" w:sz="0" w:space="0" w:color="auto"/>
        <w:right w:val="none" w:sz="0" w:space="0" w:color="auto"/>
      </w:divBdr>
    </w:div>
    <w:div w:id="1586576876">
      <w:bodyDiv w:val="1"/>
      <w:marLeft w:val="0"/>
      <w:marRight w:val="0"/>
      <w:marTop w:val="0"/>
      <w:marBottom w:val="0"/>
      <w:divBdr>
        <w:top w:val="none" w:sz="0" w:space="0" w:color="auto"/>
        <w:left w:val="none" w:sz="0" w:space="0" w:color="auto"/>
        <w:bottom w:val="none" w:sz="0" w:space="0" w:color="auto"/>
        <w:right w:val="none" w:sz="0" w:space="0" w:color="auto"/>
      </w:divBdr>
    </w:div>
    <w:div w:id="1689789343">
      <w:bodyDiv w:val="1"/>
      <w:marLeft w:val="0"/>
      <w:marRight w:val="0"/>
      <w:marTop w:val="0"/>
      <w:marBottom w:val="0"/>
      <w:divBdr>
        <w:top w:val="none" w:sz="0" w:space="0" w:color="auto"/>
        <w:left w:val="none" w:sz="0" w:space="0" w:color="auto"/>
        <w:bottom w:val="none" w:sz="0" w:space="0" w:color="auto"/>
        <w:right w:val="none" w:sz="0" w:space="0" w:color="auto"/>
      </w:divBdr>
    </w:div>
    <w:div w:id="1737628538">
      <w:bodyDiv w:val="1"/>
      <w:marLeft w:val="0"/>
      <w:marRight w:val="0"/>
      <w:marTop w:val="0"/>
      <w:marBottom w:val="0"/>
      <w:divBdr>
        <w:top w:val="none" w:sz="0" w:space="0" w:color="auto"/>
        <w:left w:val="none" w:sz="0" w:space="0" w:color="auto"/>
        <w:bottom w:val="none" w:sz="0" w:space="0" w:color="auto"/>
        <w:right w:val="none" w:sz="0" w:space="0" w:color="auto"/>
      </w:divBdr>
    </w:div>
    <w:div w:id="1754356305">
      <w:bodyDiv w:val="1"/>
      <w:marLeft w:val="0"/>
      <w:marRight w:val="0"/>
      <w:marTop w:val="0"/>
      <w:marBottom w:val="0"/>
      <w:divBdr>
        <w:top w:val="none" w:sz="0" w:space="0" w:color="auto"/>
        <w:left w:val="none" w:sz="0" w:space="0" w:color="auto"/>
        <w:bottom w:val="none" w:sz="0" w:space="0" w:color="auto"/>
        <w:right w:val="none" w:sz="0" w:space="0" w:color="auto"/>
      </w:divBdr>
    </w:div>
    <w:div w:id="1763184064">
      <w:bodyDiv w:val="1"/>
      <w:marLeft w:val="0"/>
      <w:marRight w:val="0"/>
      <w:marTop w:val="0"/>
      <w:marBottom w:val="0"/>
      <w:divBdr>
        <w:top w:val="none" w:sz="0" w:space="0" w:color="auto"/>
        <w:left w:val="none" w:sz="0" w:space="0" w:color="auto"/>
        <w:bottom w:val="none" w:sz="0" w:space="0" w:color="auto"/>
        <w:right w:val="none" w:sz="0" w:space="0" w:color="auto"/>
      </w:divBdr>
    </w:div>
    <w:div w:id="1843158162">
      <w:bodyDiv w:val="1"/>
      <w:marLeft w:val="0"/>
      <w:marRight w:val="0"/>
      <w:marTop w:val="0"/>
      <w:marBottom w:val="0"/>
      <w:divBdr>
        <w:top w:val="none" w:sz="0" w:space="0" w:color="auto"/>
        <w:left w:val="none" w:sz="0" w:space="0" w:color="auto"/>
        <w:bottom w:val="none" w:sz="0" w:space="0" w:color="auto"/>
        <w:right w:val="none" w:sz="0" w:space="0" w:color="auto"/>
      </w:divBdr>
    </w:div>
    <w:div w:id="1864324680">
      <w:bodyDiv w:val="1"/>
      <w:marLeft w:val="0"/>
      <w:marRight w:val="0"/>
      <w:marTop w:val="0"/>
      <w:marBottom w:val="0"/>
      <w:divBdr>
        <w:top w:val="none" w:sz="0" w:space="0" w:color="auto"/>
        <w:left w:val="none" w:sz="0" w:space="0" w:color="auto"/>
        <w:bottom w:val="none" w:sz="0" w:space="0" w:color="auto"/>
        <w:right w:val="none" w:sz="0" w:space="0" w:color="auto"/>
      </w:divBdr>
    </w:div>
    <w:div w:id="19679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11" ma:contentTypeDescription="Create a new document." ma:contentTypeScope="" ma:versionID="5390bcb5cede0bc2f5bf4bb41263d673">
  <xsd:schema xmlns:xsd="http://www.w3.org/2001/XMLSchema" xmlns:xs="http://www.w3.org/2001/XMLSchema" xmlns:p="http://schemas.microsoft.com/office/2006/metadata/properties" xmlns:ns2="a0cb2206-4dc9-4c70-91d2-0a62a544b5e9" xmlns:ns3="e509ec62-186f-434a-a57a-bb6c3bdbbfec" targetNamespace="http://schemas.microsoft.com/office/2006/metadata/properties" ma:root="true" ma:fieldsID="12bb8d7d066a7bc78a06c0aa250af9ed" ns2:_="" ns3:_="">
    <xsd:import namespace="a0cb2206-4dc9-4c70-91d2-0a62a544b5e9"/>
    <xsd:import namespace="e509ec62-186f-434a-a57a-bb6c3bdbbfe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ec62-186f-434a-a57a-bb6c3bdbbfe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5a0a346-b815-44b9-8294-44c2da8ca8ac}" ma:internalName="TaxCatchAll" ma:showField="CatchAllData" ma:web="e509ec62-186f-434a-a57a-bb6c3bdbbfe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0cb2206-4dc9-4c70-91d2-0a62a544b5e9">
      <Terms xmlns="http://schemas.microsoft.com/office/infopath/2007/PartnerControls"/>
    </lcf76f155ced4ddcb4097134ff3c332f>
    <TaxCatchAll xmlns="e509ec62-186f-434a-a57a-bb6c3bdbbfe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8C356-D981-44D7-BA22-78E272DBDEAC}">
  <ds:schemaRefs>
    <ds:schemaRef ds:uri="http://schemas.microsoft.com/sharepoint/v3/contenttype/forms"/>
  </ds:schemaRefs>
</ds:datastoreItem>
</file>

<file path=customXml/itemProps2.xml><?xml version="1.0" encoding="utf-8"?>
<ds:datastoreItem xmlns:ds="http://schemas.openxmlformats.org/officeDocument/2006/customXml" ds:itemID="{CAE1BFD7-9E75-4EE3-84E1-9A2F24379A60}"/>
</file>

<file path=customXml/itemProps3.xml><?xml version="1.0" encoding="utf-8"?>
<ds:datastoreItem xmlns:ds="http://schemas.openxmlformats.org/officeDocument/2006/customXml" ds:itemID="{367BE4FA-0E04-4F63-816A-AC9BB854C47D}">
  <ds:schemaRefs>
    <ds:schemaRef ds:uri="http://schemas.microsoft.com/office/2006/metadata/properties"/>
    <ds:schemaRef ds:uri="http://schemas.microsoft.com/office/infopath/2007/PartnerControls"/>
    <ds:schemaRef ds:uri="a0cb2206-4dc9-4c70-91d2-0a62a544b5e9"/>
    <ds:schemaRef ds:uri="e509ec62-186f-434a-a57a-bb6c3bdbbfec"/>
  </ds:schemaRefs>
</ds:datastoreItem>
</file>

<file path=customXml/itemProps4.xml><?xml version="1.0" encoding="utf-8"?>
<ds:datastoreItem xmlns:ds="http://schemas.openxmlformats.org/officeDocument/2006/customXml" ds:itemID="{07212143-9DF4-428D-8AA4-E4671ABE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ABB Ltd</vt:lpstr>
    </vt:vector>
  </TitlesOfParts>
  <Company>Ernst &amp; Young</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 Ltd</dc:title>
  <dc:subject/>
  <dc:creator>YourNameHere</dc:creator>
  <cp:keywords/>
  <cp:lastModifiedBy>Anh Dieu Hong Tran</cp:lastModifiedBy>
  <cp:revision>21</cp:revision>
  <cp:lastPrinted>2009-01-23T07:33:00Z</cp:lastPrinted>
  <dcterms:created xsi:type="dcterms:W3CDTF">2022-12-16T09:14:00Z</dcterms:created>
  <dcterms:modified xsi:type="dcterms:W3CDTF">2023-01-06T02:37:00Z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ediaServiceImageTags">
    <vt:lpwstr/>
  </property>
</Properties>
</file>